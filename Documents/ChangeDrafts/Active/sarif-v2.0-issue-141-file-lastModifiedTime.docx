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7A99166" w:rsidR="00D17F06" w:rsidRDefault="00BB4F9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F3BB06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D9C1E9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0CD4A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F47D34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2FD28C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3AB0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8944C4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4051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D34482" w14:textId="2AB07984" w:rsidR="006806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15586" w:history="1">
        <w:r w:rsidR="0068062D" w:rsidRPr="00D505D9">
          <w:rPr>
            <w:rStyle w:val="Hyperlink"/>
            <w:noProof/>
          </w:rPr>
          <w:t>1</w:t>
        </w:r>
        <w:r w:rsidR="0068062D">
          <w:rPr>
            <w:rFonts w:asciiTheme="minorHAnsi" w:eastAsiaTheme="minorEastAsia" w:hAnsiTheme="minorHAnsi" w:cstheme="minorBidi"/>
            <w:noProof/>
            <w:sz w:val="22"/>
            <w:szCs w:val="22"/>
          </w:rPr>
          <w:tab/>
        </w:r>
        <w:r w:rsidR="0068062D" w:rsidRPr="00D505D9">
          <w:rPr>
            <w:rStyle w:val="Hyperlink"/>
            <w:noProof/>
          </w:rPr>
          <w:t>Introduction</w:t>
        </w:r>
        <w:r w:rsidR="0068062D">
          <w:rPr>
            <w:noProof/>
            <w:webHidden/>
          </w:rPr>
          <w:tab/>
        </w:r>
        <w:r w:rsidR="0068062D">
          <w:rPr>
            <w:noProof/>
            <w:webHidden/>
          </w:rPr>
          <w:fldChar w:fldCharType="begin"/>
        </w:r>
        <w:r w:rsidR="0068062D">
          <w:rPr>
            <w:noProof/>
            <w:webHidden/>
          </w:rPr>
          <w:instrText xml:space="preserve"> PAGEREF _Toc511915586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3F7F98F" w14:textId="44C4E596"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587" w:history="1">
        <w:r w:rsidR="0068062D" w:rsidRPr="00D505D9">
          <w:rPr>
            <w:rStyle w:val="Hyperlink"/>
            <w:noProof/>
          </w:rPr>
          <w:t>1.1 IPR Policy</w:t>
        </w:r>
        <w:r w:rsidR="0068062D">
          <w:rPr>
            <w:noProof/>
            <w:webHidden/>
          </w:rPr>
          <w:tab/>
        </w:r>
        <w:r w:rsidR="0068062D">
          <w:rPr>
            <w:noProof/>
            <w:webHidden/>
          </w:rPr>
          <w:fldChar w:fldCharType="begin"/>
        </w:r>
        <w:r w:rsidR="0068062D">
          <w:rPr>
            <w:noProof/>
            <w:webHidden/>
          </w:rPr>
          <w:instrText xml:space="preserve"> PAGEREF _Toc511915587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2B2D9D9F" w14:textId="005B0AAA"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588" w:history="1">
        <w:r w:rsidR="0068062D" w:rsidRPr="00D505D9">
          <w:rPr>
            <w:rStyle w:val="Hyperlink"/>
            <w:noProof/>
          </w:rPr>
          <w:t>1.2 Terminology</w:t>
        </w:r>
        <w:r w:rsidR="0068062D">
          <w:rPr>
            <w:noProof/>
            <w:webHidden/>
          </w:rPr>
          <w:tab/>
        </w:r>
        <w:r w:rsidR="0068062D">
          <w:rPr>
            <w:noProof/>
            <w:webHidden/>
          </w:rPr>
          <w:fldChar w:fldCharType="begin"/>
        </w:r>
        <w:r w:rsidR="0068062D">
          <w:rPr>
            <w:noProof/>
            <w:webHidden/>
          </w:rPr>
          <w:instrText xml:space="preserve"> PAGEREF _Toc511915588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00498DC" w14:textId="38CEDC18"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589" w:history="1">
        <w:r w:rsidR="0068062D" w:rsidRPr="00D505D9">
          <w:rPr>
            <w:rStyle w:val="Hyperlink"/>
            <w:noProof/>
          </w:rPr>
          <w:t>1.3 Normative References</w:t>
        </w:r>
        <w:r w:rsidR="0068062D">
          <w:rPr>
            <w:noProof/>
            <w:webHidden/>
          </w:rPr>
          <w:tab/>
        </w:r>
        <w:r w:rsidR="0068062D">
          <w:rPr>
            <w:noProof/>
            <w:webHidden/>
          </w:rPr>
          <w:fldChar w:fldCharType="begin"/>
        </w:r>
        <w:r w:rsidR="0068062D">
          <w:rPr>
            <w:noProof/>
            <w:webHidden/>
          </w:rPr>
          <w:instrText xml:space="preserve"> PAGEREF _Toc511915589 \h </w:instrText>
        </w:r>
        <w:r w:rsidR="0068062D">
          <w:rPr>
            <w:noProof/>
            <w:webHidden/>
          </w:rPr>
        </w:r>
        <w:r w:rsidR="0068062D">
          <w:rPr>
            <w:noProof/>
            <w:webHidden/>
          </w:rPr>
          <w:fldChar w:fldCharType="separate"/>
        </w:r>
        <w:r w:rsidR="0068062D">
          <w:rPr>
            <w:noProof/>
            <w:webHidden/>
          </w:rPr>
          <w:t>17</w:t>
        </w:r>
        <w:r w:rsidR="0068062D">
          <w:rPr>
            <w:noProof/>
            <w:webHidden/>
          </w:rPr>
          <w:fldChar w:fldCharType="end"/>
        </w:r>
      </w:hyperlink>
    </w:p>
    <w:p w14:paraId="1B68D6F6" w14:textId="4AE7B518"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590" w:history="1">
        <w:r w:rsidR="0068062D" w:rsidRPr="00D505D9">
          <w:rPr>
            <w:rStyle w:val="Hyperlink"/>
            <w:noProof/>
          </w:rPr>
          <w:t>1.4 Non-Normative References</w:t>
        </w:r>
        <w:r w:rsidR="0068062D">
          <w:rPr>
            <w:noProof/>
            <w:webHidden/>
          </w:rPr>
          <w:tab/>
        </w:r>
        <w:r w:rsidR="0068062D">
          <w:rPr>
            <w:noProof/>
            <w:webHidden/>
          </w:rPr>
          <w:fldChar w:fldCharType="begin"/>
        </w:r>
        <w:r w:rsidR="0068062D">
          <w:rPr>
            <w:noProof/>
            <w:webHidden/>
          </w:rPr>
          <w:instrText xml:space="preserve"> PAGEREF _Toc511915590 \h </w:instrText>
        </w:r>
        <w:r w:rsidR="0068062D">
          <w:rPr>
            <w:noProof/>
            <w:webHidden/>
          </w:rPr>
        </w:r>
        <w:r w:rsidR="0068062D">
          <w:rPr>
            <w:noProof/>
            <w:webHidden/>
          </w:rPr>
          <w:fldChar w:fldCharType="separate"/>
        </w:r>
        <w:r w:rsidR="0068062D">
          <w:rPr>
            <w:noProof/>
            <w:webHidden/>
          </w:rPr>
          <w:t>18</w:t>
        </w:r>
        <w:r w:rsidR="0068062D">
          <w:rPr>
            <w:noProof/>
            <w:webHidden/>
          </w:rPr>
          <w:fldChar w:fldCharType="end"/>
        </w:r>
      </w:hyperlink>
    </w:p>
    <w:p w14:paraId="200B6732" w14:textId="4DF96258" w:rsidR="0068062D" w:rsidRDefault="00BB4F90">
      <w:pPr>
        <w:pStyle w:val="TOC1"/>
        <w:rPr>
          <w:rFonts w:asciiTheme="minorHAnsi" w:eastAsiaTheme="minorEastAsia" w:hAnsiTheme="minorHAnsi" w:cstheme="minorBidi"/>
          <w:noProof/>
          <w:sz w:val="22"/>
          <w:szCs w:val="22"/>
        </w:rPr>
      </w:pPr>
      <w:hyperlink w:anchor="_Toc511915591" w:history="1">
        <w:r w:rsidR="0068062D" w:rsidRPr="00D505D9">
          <w:rPr>
            <w:rStyle w:val="Hyperlink"/>
            <w:noProof/>
          </w:rPr>
          <w:t>2</w:t>
        </w:r>
        <w:r w:rsidR="0068062D">
          <w:rPr>
            <w:rFonts w:asciiTheme="minorHAnsi" w:eastAsiaTheme="minorEastAsia" w:hAnsiTheme="minorHAnsi" w:cstheme="minorBidi"/>
            <w:noProof/>
            <w:sz w:val="22"/>
            <w:szCs w:val="22"/>
          </w:rPr>
          <w:tab/>
        </w:r>
        <w:r w:rsidR="0068062D" w:rsidRPr="00D505D9">
          <w:rPr>
            <w:rStyle w:val="Hyperlink"/>
            <w:noProof/>
          </w:rPr>
          <w:t>Conventions</w:t>
        </w:r>
        <w:r w:rsidR="0068062D">
          <w:rPr>
            <w:noProof/>
            <w:webHidden/>
          </w:rPr>
          <w:tab/>
        </w:r>
        <w:r w:rsidR="0068062D">
          <w:rPr>
            <w:noProof/>
            <w:webHidden/>
          </w:rPr>
          <w:fldChar w:fldCharType="begin"/>
        </w:r>
        <w:r w:rsidR="0068062D">
          <w:rPr>
            <w:noProof/>
            <w:webHidden/>
          </w:rPr>
          <w:instrText xml:space="preserve"> PAGEREF _Toc511915591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7082BC1B" w14:textId="2CD2A5F2"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592" w:history="1">
        <w:r w:rsidR="0068062D" w:rsidRPr="00D505D9">
          <w:rPr>
            <w:rStyle w:val="Hyperlink"/>
            <w:noProof/>
          </w:rPr>
          <w:t>2.1 General</w:t>
        </w:r>
        <w:r w:rsidR="0068062D">
          <w:rPr>
            <w:noProof/>
            <w:webHidden/>
          </w:rPr>
          <w:tab/>
        </w:r>
        <w:r w:rsidR="0068062D">
          <w:rPr>
            <w:noProof/>
            <w:webHidden/>
          </w:rPr>
          <w:fldChar w:fldCharType="begin"/>
        </w:r>
        <w:r w:rsidR="0068062D">
          <w:rPr>
            <w:noProof/>
            <w:webHidden/>
          </w:rPr>
          <w:instrText xml:space="preserve"> PAGEREF _Toc511915592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62775AEE" w14:textId="2C62BF1F"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593" w:history="1">
        <w:r w:rsidR="0068062D" w:rsidRPr="00D505D9">
          <w:rPr>
            <w:rStyle w:val="Hyperlink"/>
            <w:noProof/>
          </w:rPr>
          <w:t>2.2 Format examples</w:t>
        </w:r>
        <w:r w:rsidR="0068062D">
          <w:rPr>
            <w:noProof/>
            <w:webHidden/>
          </w:rPr>
          <w:tab/>
        </w:r>
        <w:r w:rsidR="0068062D">
          <w:rPr>
            <w:noProof/>
            <w:webHidden/>
          </w:rPr>
          <w:fldChar w:fldCharType="begin"/>
        </w:r>
        <w:r w:rsidR="0068062D">
          <w:rPr>
            <w:noProof/>
            <w:webHidden/>
          </w:rPr>
          <w:instrText xml:space="preserve"> PAGEREF _Toc511915593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17E857DF" w14:textId="63BA43BE"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594" w:history="1">
        <w:r w:rsidR="0068062D" w:rsidRPr="00D505D9">
          <w:rPr>
            <w:rStyle w:val="Hyperlink"/>
            <w:noProof/>
          </w:rPr>
          <w:t>2.3 Property notation</w:t>
        </w:r>
        <w:r w:rsidR="0068062D">
          <w:rPr>
            <w:noProof/>
            <w:webHidden/>
          </w:rPr>
          <w:tab/>
        </w:r>
        <w:r w:rsidR="0068062D">
          <w:rPr>
            <w:noProof/>
            <w:webHidden/>
          </w:rPr>
          <w:fldChar w:fldCharType="begin"/>
        </w:r>
        <w:r w:rsidR="0068062D">
          <w:rPr>
            <w:noProof/>
            <w:webHidden/>
          </w:rPr>
          <w:instrText xml:space="preserve"> PAGEREF _Toc511915594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477FBFB5" w14:textId="3C207FC2"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595" w:history="1">
        <w:r w:rsidR="0068062D" w:rsidRPr="00D505D9">
          <w:rPr>
            <w:rStyle w:val="Hyperlink"/>
            <w:noProof/>
          </w:rPr>
          <w:t>2.4 Syntax notation</w:t>
        </w:r>
        <w:r w:rsidR="0068062D">
          <w:rPr>
            <w:noProof/>
            <w:webHidden/>
          </w:rPr>
          <w:tab/>
        </w:r>
        <w:r w:rsidR="0068062D">
          <w:rPr>
            <w:noProof/>
            <w:webHidden/>
          </w:rPr>
          <w:fldChar w:fldCharType="begin"/>
        </w:r>
        <w:r w:rsidR="0068062D">
          <w:rPr>
            <w:noProof/>
            <w:webHidden/>
          </w:rPr>
          <w:instrText xml:space="preserve"> PAGEREF _Toc511915595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0AEA575A" w14:textId="0A626259" w:rsidR="0068062D" w:rsidRDefault="00BB4F90">
      <w:pPr>
        <w:pStyle w:val="TOC1"/>
        <w:rPr>
          <w:rFonts w:asciiTheme="minorHAnsi" w:eastAsiaTheme="minorEastAsia" w:hAnsiTheme="minorHAnsi" w:cstheme="minorBidi"/>
          <w:noProof/>
          <w:sz w:val="22"/>
          <w:szCs w:val="22"/>
        </w:rPr>
      </w:pPr>
      <w:hyperlink w:anchor="_Toc511915596" w:history="1">
        <w:r w:rsidR="0068062D" w:rsidRPr="00D505D9">
          <w:rPr>
            <w:rStyle w:val="Hyperlink"/>
            <w:noProof/>
          </w:rPr>
          <w:t>3</w:t>
        </w:r>
        <w:r w:rsidR="0068062D">
          <w:rPr>
            <w:rFonts w:asciiTheme="minorHAnsi" w:eastAsiaTheme="minorEastAsia" w:hAnsiTheme="minorHAnsi" w:cstheme="minorBidi"/>
            <w:noProof/>
            <w:sz w:val="22"/>
            <w:szCs w:val="22"/>
          </w:rPr>
          <w:tab/>
        </w:r>
        <w:r w:rsidR="0068062D" w:rsidRPr="00D505D9">
          <w:rPr>
            <w:rStyle w:val="Hyperlink"/>
            <w:noProof/>
          </w:rPr>
          <w:t>File format</w:t>
        </w:r>
        <w:r w:rsidR="0068062D">
          <w:rPr>
            <w:noProof/>
            <w:webHidden/>
          </w:rPr>
          <w:tab/>
        </w:r>
        <w:r w:rsidR="0068062D">
          <w:rPr>
            <w:noProof/>
            <w:webHidden/>
          </w:rPr>
          <w:fldChar w:fldCharType="begin"/>
        </w:r>
        <w:r w:rsidR="0068062D">
          <w:rPr>
            <w:noProof/>
            <w:webHidden/>
          </w:rPr>
          <w:instrText xml:space="preserve"> PAGEREF _Toc511915596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B25CDF1" w14:textId="0CB14424"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597" w:history="1">
        <w:r w:rsidR="0068062D" w:rsidRPr="00D505D9">
          <w:rPr>
            <w:rStyle w:val="Hyperlink"/>
            <w:noProof/>
          </w:rPr>
          <w:t>3.1 General</w:t>
        </w:r>
        <w:r w:rsidR="0068062D">
          <w:rPr>
            <w:noProof/>
            <w:webHidden/>
          </w:rPr>
          <w:tab/>
        </w:r>
        <w:r w:rsidR="0068062D">
          <w:rPr>
            <w:noProof/>
            <w:webHidden/>
          </w:rPr>
          <w:fldChar w:fldCharType="begin"/>
        </w:r>
        <w:r w:rsidR="0068062D">
          <w:rPr>
            <w:noProof/>
            <w:webHidden/>
          </w:rPr>
          <w:instrText xml:space="preserve"> PAGEREF _Toc511915597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45A83DF" w14:textId="01614D39"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598" w:history="1">
        <w:r w:rsidR="0068062D" w:rsidRPr="00D505D9">
          <w:rPr>
            <w:rStyle w:val="Hyperlink"/>
            <w:noProof/>
          </w:rPr>
          <w:t>3.2 fileContent objects</w:t>
        </w:r>
        <w:r w:rsidR="0068062D">
          <w:rPr>
            <w:noProof/>
            <w:webHidden/>
          </w:rPr>
          <w:tab/>
        </w:r>
        <w:r w:rsidR="0068062D">
          <w:rPr>
            <w:noProof/>
            <w:webHidden/>
          </w:rPr>
          <w:fldChar w:fldCharType="begin"/>
        </w:r>
        <w:r w:rsidR="0068062D">
          <w:rPr>
            <w:noProof/>
            <w:webHidden/>
          </w:rPr>
          <w:instrText xml:space="preserve"> PAGEREF _Toc511915598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81DC60" w14:textId="4CA08D4E"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599" w:history="1">
        <w:r w:rsidR="0068062D" w:rsidRPr="00D505D9">
          <w:rPr>
            <w:rStyle w:val="Hyperlink"/>
            <w:noProof/>
          </w:rPr>
          <w:t>3.2.1 General</w:t>
        </w:r>
        <w:r w:rsidR="0068062D">
          <w:rPr>
            <w:noProof/>
            <w:webHidden/>
          </w:rPr>
          <w:tab/>
        </w:r>
        <w:r w:rsidR="0068062D">
          <w:rPr>
            <w:noProof/>
            <w:webHidden/>
          </w:rPr>
          <w:fldChar w:fldCharType="begin"/>
        </w:r>
        <w:r w:rsidR="0068062D">
          <w:rPr>
            <w:noProof/>
            <w:webHidden/>
          </w:rPr>
          <w:instrText xml:space="preserve"> PAGEREF _Toc511915599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3F02AF7" w14:textId="1A236DBA"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00" w:history="1">
        <w:r w:rsidR="0068062D" w:rsidRPr="00D505D9">
          <w:rPr>
            <w:rStyle w:val="Hyperlink"/>
            <w:noProof/>
          </w:rPr>
          <w:t>3.2.2 text property</w:t>
        </w:r>
        <w:r w:rsidR="0068062D">
          <w:rPr>
            <w:noProof/>
            <w:webHidden/>
          </w:rPr>
          <w:tab/>
        </w:r>
        <w:r w:rsidR="0068062D">
          <w:rPr>
            <w:noProof/>
            <w:webHidden/>
          </w:rPr>
          <w:fldChar w:fldCharType="begin"/>
        </w:r>
        <w:r w:rsidR="0068062D">
          <w:rPr>
            <w:noProof/>
            <w:webHidden/>
          </w:rPr>
          <w:instrText xml:space="preserve"> PAGEREF _Toc511915600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4FAD0246" w14:textId="086D761B"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01" w:history="1">
        <w:r w:rsidR="0068062D" w:rsidRPr="00D505D9">
          <w:rPr>
            <w:rStyle w:val="Hyperlink"/>
            <w:noProof/>
          </w:rPr>
          <w:t>3.2.3 binary property</w:t>
        </w:r>
        <w:r w:rsidR="0068062D">
          <w:rPr>
            <w:noProof/>
            <w:webHidden/>
          </w:rPr>
          <w:tab/>
        </w:r>
        <w:r w:rsidR="0068062D">
          <w:rPr>
            <w:noProof/>
            <w:webHidden/>
          </w:rPr>
          <w:fldChar w:fldCharType="begin"/>
        </w:r>
        <w:r w:rsidR="0068062D">
          <w:rPr>
            <w:noProof/>
            <w:webHidden/>
          </w:rPr>
          <w:instrText xml:space="preserve"> PAGEREF _Toc511915601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3B3D0847" w14:textId="4E75FD9F"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602" w:history="1">
        <w:r w:rsidR="0068062D" w:rsidRPr="00D505D9">
          <w:rPr>
            <w:rStyle w:val="Hyperlink"/>
            <w:noProof/>
          </w:rPr>
          <w:t>3.3 fileLocation objects</w:t>
        </w:r>
        <w:r w:rsidR="0068062D">
          <w:rPr>
            <w:noProof/>
            <w:webHidden/>
          </w:rPr>
          <w:tab/>
        </w:r>
        <w:r w:rsidR="0068062D">
          <w:rPr>
            <w:noProof/>
            <w:webHidden/>
          </w:rPr>
          <w:fldChar w:fldCharType="begin"/>
        </w:r>
        <w:r w:rsidR="0068062D">
          <w:rPr>
            <w:noProof/>
            <w:webHidden/>
          </w:rPr>
          <w:instrText xml:space="preserve"> PAGEREF _Toc511915602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736542" w14:textId="314491AA"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03" w:history="1">
        <w:r w:rsidR="0068062D" w:rsidRPr="00D505D9">
          <w:rPr>
            <w:rStyle w:val="Hyperlink"/>
            <w:noProof/>
          </w:rPr>
          <w:t>3.3.1 General</w:t>
        </w:r>
        <w:r w:rsidR="0068062D">
          <w:rPr>
            <w:noProof/>
            <w:webHidden/>
          </w:rPr>
          <w:tab/>
        </w:r>
        <w:r w:rsidR="0068062D">
          <w:rPr>
            <w:noProof/>
            <w:webHidden/>
          </w:rPr>
          <w:fldChar w:fldCharType="begin"/>
        </w:r>
        <w:r w:rsidR="0068062D">
          <w:rPr>
            <w:noProof/>
            <w:webHidden/>
          </w:rPr>
          <w:instrText xml:space="preserve"> PAGEREF _Toc511915603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79006A2B" w14:textId="7B0D3238"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04" w:history="1">
        <w:r w:rsidR="0068062D" w:rsidRPr="00D505D9">
          <w:rPr>
            <w:rStyle w:val="Hyperlink"/>
            <w:noProof/>
          </w:rPr>
          <w:t>3.3.2 uri property</w:t>
        </w:r>
        <w:r w:rsidR="0068062D">
          <w:rPr>
            <w:noProof/>
            <w:webHidden/>
          </w:rPr>
          <w:tab/>
        </w:r>
        <w:r w:rsidR="0068062D">
          <w:rPr>
            <w:noProof/>
            <w:webHidden/>
          </w:rPr>
          <w:fldChar w:fldCharType="begin"/>
        </w:r>
        <w:r w:rsidR="0068062D">
          <w:rPr>
            <w:noProof/>
            <w:webHidden/>
          </w:rPr>
          <w:instrText xml:space="preserve"> PAGEREF _Toc511915604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1FF5E19E" w14:textId="6D193636" w:rsidR="0068062D" w:rsidRDefault="00BB4F90">
      <w:pPr>
        <w:pStyle w:val="TOC4"/>
        <w:tabs>
          <w:tab w:val="right" w:leader="dot" w:pos="9350"/>
        </w:tabs>
        <w:rPr>
          <w:rFonts w:asciiTheme="minorHAnsi" w:eastAsiaTheme="minorEastAsia" w:hAnsiTheme="minorHAnsi" w:cstheme="minorBidi"/>
          <w:noProof/>
          <w:sz w:val="22"/>
          <w:szCs w:val="22"/>
        </w:rPr>
      </w:pPr>
      <w:hyperlink w:anchor="_Toc511915605"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_Toc511915605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36DD36C0" w14:textId="3C5C68E8" w:rsidR="0068062D" w:rsidRDefault="00BB4F90">
      <w:pPr>
        <w:pStyle w:val="TOC4"/>
        <w:tabs>
          <w:tab w:val="right" w:leader="dot" w:pos="9350"/>
        </w:tabs>
        <w:rPr>
          <w:rFonts w:asciiTheme="minorHAnsi" w:eastAsiaTheme="minorEastAsia" w:hAnsiTheme="minorHAnsi" w:cstheme="minorBidi"/>
          <w:noProof/>
          <w:sz w:val="22"/>
          <w:szCs w:val="22"/>
        </w:rPr>
      </w:pPr>
      <w:hyperlink w:anchor="_Toc511915606" w:history="1">
        <w:r w:rsidR="0068062D" w:rsidRPr="00D505D9">
          <w:rPr>
            <w:rStyle w:val="Hyperlink"/>
            <w:noProof/>
          </w:rPr>
          <w:t>3.3.2.2 URIs that use the "file" protocol</w:t>
        </w:r>
        <w:r w:rsidR="0068062D">
          <w:rPr>
            <w:noProof/>
            <w:webHidden/>
          </w:rPr>
          <w:tab/>
        </w:r>
        <w:r w:rsidR="0068062D">
          <w:rPr>
            <w:noProof/>
            <w:webHidden/>
          </w:rPr>
          <w:fldChar w:fldCharType="begin"/>
        </w:r>
        <w:r w:rsidR="0068062D">
          <w:rPr>
            <w:noProof/>
            <w:webHidden/>
          </w:rPr>
          <w:instrText xml:space="preserve"> PAGEREF _Toc511915606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5F8A411C" w14:textId="481101A0"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07" w:history="1">
        <w:r w:rsidR="0068062D" w:rsidRPr="00D505D9">
          <w:rPr>
            <w:rStyle w:val="Hyperlink"/>
            <w:noProof/>
          </w:rPr>
          <w:t>3.3.3 uriBaseId property</w:t>
        </w:r>
        <w:r w:rsidR="0068062D">
          <w:rPr>
            <w:noProof/>
            <w:webHidden/>
          </w:rPr>
          <w:tab/>
        </w:r>
        <w:r w:rsidR="0068062D">
          <w:rPr>
            <w:noProof/>
            <w:webHidden/>
          </w:rPr>
          <w:fldChar w:fldCharType="begin"/>
        </w:r>
        <w:r w:rsidR="0068062D">
          <w:rPr>
            <w:noProof/>
            <w:webHidden/>
          </w:rPr>
          <w:instrText xml:space="preserve"> PAGEREF _Toc511915607 \h </w:instrText>
        </w:r>
        <w:r w:rsidR="0068062D">
          <w:rPr>
            <w:noProof/>
            <w:webHidden/>
          </w:rPr>
        </w:r>
        <w:r w:rsidR="0068062D">
          <w:rPr>
            <w:noProof/>
            <w:webHidden/>
          </w:rPr>
          <w:fldChar w:fldCharType="separate"/>
        </w:r>
        <w:r w:rsidR="0068062D">
          <w:rPr>
            <w:noProof/>
            <w:webHidden/>
          </w:rPr>
          <w:t>22</w:t>
        </w:r>
        <w:r w:rsidR="0068062D">
          <w:rPr>
            <w:noProof/>
            <w:webHidden/>
          </w:rPr>
          <w:fldChar w:fldCharType="end"/>
        </w:r>
      </w:hyperlink>
    </w:p>
    <w:p w14:paraId="55F0B573" w14:textId="3DBA4367"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08" w:history="1">
        <w:r w:rsidR="0068062D" w:rsidRPr="00D505D9">
          <w:rPr>
            <w:rStyle w:val="Hyperlink"/>
            <w:noProof/>
          </w:rPr>
          <w:t>3.3.4 Guidance on the use of fileLocation objects</w:t>
        </w:r>
        <w:r w:rsidR="0068062D">
          <w:rPr>
            <w:noProof/>
            <w:webHidden/>
          </w:rPr>
          <w:tab/>
        </w:r>
        <w:r w:rsidR="0068062D">
          <w:rPr>
            <w:noProof/>
            <w:webHidden/>
          </w:rPr>
          <w:fldChar w:fldCharType="begin"/>
        </w:r>
        <w:r w:rsidR="0068062D">
          <w:rPr>
            <w:noProof/>
            <w:webHidden/>
          </w:rPr>
          <w:instrText xml:space="preserve"> PAGEREF _Toc511915608 \h </w:instrText>
        </w:r>
        <w:r w:rsidR="0068062D">
          <w:rPr>
            <w:noProof/>
            <w:webHidden/>
          </w:rPr>
        </w:r>
        <w:r w:rsidR="0068062D">
          <w:rPr>
            <w:noProof/>
            <w:webHidden/>
          </w:rPr>
          <w:fldChar w:fldCharType="separate"/>
        </w:r>
        <w:r w:rsidR="0068062D">
          <w:rPr>
            <w:noProof/>
            <w:webHidden/>
          </w:rPr>
          <w:t>23</w:t>
        </w:r>
        <w:r w:rsidR="0068062D">
          <w:rPr>
            <w:noProof/>
            <w:webHidden/>
          </w:rPr>
          <w:fldChar w:fldCharType="end"/>
        </w:r>
      </w:hyperlink>
    </w:p>
    <w:p w14:paraId="0E6DD44C" w14:textId="48C0698B"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609" w:history="1">
        <w:r w:rsidR="0068062D" w:rsidRPr="00D505D9">
          <w:rPr>
            <w:rStyle w:val="Hyperlink"/>
            <w:noProof/>
          </w:rPr>
          <w:t>3.4 String properties</w:t>
        </w:r>
        <w:r w:rsidR="0068062D">
          <w:rPr>
            <w:noProof/>
            <w:webHidden/>
          </w:rPr>
          <w:tab/>
        </w:r>
        <w:r w:rsidR="0068062D">
          <w:rPr>
            <w:noProof/>
            <w:webHidden/>
          </w:rPr>
          <w:fldChar w:fldCharType="begin"/>
        </w:r>
        <w:r w:rsidR="0068062D">
          <w:rPr>
            <w:noProof/>
            <w:webHidden/>
          </w:rPr>
          <w:instrText xml:space="preserve"> PAGEREF _Toc511915609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26762115" w14:textId="3C34E459"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10" w:history="1">
        <w:r w:rsidR="0068062D" w:rsidRPr="00D505D9">
          <w:rPr>
            <w:rStyle w:val="Hyperlink"/>
            <w:noProof/>
          </w:rPr>
          <w:t>3.4.1 General</w:t>
        </w:r>
        <w:r w:rsidR="0068062D">
          <w:rPr>
            <w:noProof/>
            <w:webHidden/>
          </w:rPr>
          <w:tab/>
        </w:r>
        <w:r w:rsidR="0068062D">
          <w:rPr>
            <w:noProof/>
            <w:webHidden/>
          </w:rPr>
          <w:fldChar w:fldCharType="begin"/>
        </w:r>
        <w:r w:rsidR="0068062D">
          <w:rPr>
            <w:noProof/>
            <w:webHidden/>
          </w:rPr>
          <w:instrText xml:space="preserve"> PAGEREF _Toc511915610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1CDFE252" w14:textId="34C1D80E"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11" w:history="1">
        <w:r w:rsidR="0068062D" w:rsidRPr="00D505D9">
          <w:rPr>
            <w:rStyle w:val="Hyperlink"/>
            <w:noProof/>
          </w:rPr>
          <w:t>3.4.2 Redaction</w:t>
        </w:r>
        <w:r w:rsidR="0068062D">
          <w:rPr>
            <w:noProof/>
            <w:webHidden/>
          </w:rPr>
          <w:tab/>
        </w:r>
        <w:r w:rsidR="0068062D">
          <w:rPr>
            <w:noProof/>
            <w:webHidden/>
          </w:rPr>
          <w:fldChar w:fldCharType="begin"/>
        </w:r>
        <w:r w:rsidR="0068062D">
          <w:rPr>
            <w:noProof/>
            <w:webHidden/>
          </w:rPr>
          <w:instrText xml:space="preserve"> PAGEREF _Toc511915611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53FA2666" w14:textId="25B1FC02"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612" w:history="1">
        <w:r w:rsidR="0068062D" w:rsidRPr="00D505D9">
          <w:rPr>
            <w:rStyle w:val="Hyperlink"/>
            <w:noProof/>
          </w:rPr>
          <w:t>3.5 Object properties</w:t>
        </w:r>
        <w:r w:rsidR="0068062D">
          <w:rPr>
            <w:noProof/>
            <w:webHidden/>
          </w:rPr>
          <w:tab/>
        </w:r>
        <w:r w:rsidR="0068062D">
          <w:rPr>
            <w:noProof/>
            <w:webHidden/>
          </w:rPr>
          <w:fldChar w:fldCharType="begin"/>
        </w:r>
        <w:r w:rsidR="0068062D">
          <w:rPr>
            <w:noProof/>
            <w:webHidden/>
          </w:rPr>
          <w:instrText xml:space="preserve"> PAGEREF _Toc511915612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3EA00340" w14:textId="6571918F"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613" w:history="1">
        <w:r w:rsidR="0068062D" w:rsidRPr="00D505D9">
          <w:rPr>
            <w:rStyle w:val="Hyperlink"/>
            <w:noProof/>
          </w:rPr>
          <w:t>3.6 Array properties</w:t>
        </w:r>
        <w:r w:rsidR="0068062D">
          <w:rPr>
            <w:noProof/>
            <w:webHidden/>
          </w:rPr>
          <w:tab/>
        </w:r>
        <w:r w:rsidR="0068062D">
          <w:rPr>
            <w:noProof/>
            <w:webHidden/>
          </w:rPr>
          <w:fldChar w:fldCharType="begin"/>
        </w:r>
        <w:r w:rsidR="0068062D">
          <w:rPr>
            <w:noProof/>
            <w:webHidden/>
          </w:rPr>
          <w:instrText xml:space="preserve"> PAGEREF _Toc511915613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1BA9932E" w14:textId="4705A730"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14" w:history="1">
        <w:r w:rsidR="0068062D" w:rsidRPr="00D505D9">
          <w:rPr>
            <w:rStyle w:val="Hyperlink"/>
            <w:noProof/>
          </w:rPr>
          <w:t>3.6.1 General</w:t>
        </w:r>
        <w:r w:rsidR="0068062D">
          <w:rPr>
            <w:noProof/>
            <w:webHidden/>
          </w:rPr>
          <w:tab/>
        </w:r>
        <w:r w:rsidR="0068062D">
          <w:rPr>
            <w:noProof/>
            <w:webHidden/>
          </w:rPr>
          <w:fldChar w:fldCharType="begin"/>
        </w:r>
        <w:r w:rsidR="0068062D">
          <w:rPr>
            <w:noProof/>
            <w:webHidden/>
          </w:rPr>
          <w:instrText xml:space="preserve"> PAGEREF _Toc511915614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538018E3" w14:textId="33247261"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15" w:history="1">
        <w:r w:rsidR="0068062D" w:rsidRPr="00D505D9">
          <w:rPr>
            <w:rStyle w:val="Hyperlink"/>
            <w:noProof/>
          </w:rPr>
          <w:t>3.6.2 Array properties with unique values</w:t>
        </w:r>
        <w:r w:rsidR="0068062D">
          <w:rPr>
            <w:noProof/>
            <w:webHidden/>
          </w:rPr>
          <w:tab/>
        </w:r>
        <w:r w:rsidR="0068062D">
          <w:rPr>
            <w:noProof/>
            <w:webHidden/>
          </w:rPr>
          <w:fldChar w:fldCharType="begin"/>
        </w:r>
        <w:r w:rsidR="0068062D">
          <w:rPr>
            <w:noProof/>
            <w:webHidden/>
          </w:rPr>
          <w:instrText xml:space="preserve"> PAGEREF _Toc511915615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44799BF" w14:textId="3ED08DB6"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616" w:history="1">
        <w:r w:rsidR="0068062D" w:rsidRPr="00D505D9">
          <w:rPr>
            <w:rStyle w:val="Hyperlink"/>
            <w:noProof/>
          </w:rPr>
          <w:t>3.7 Property bags</w:t>
        </w:r>
        <w:r w:rsidR="0068062D">
          <w:rPr>
            <w:noProof/>
            <w:webHidden/>
          </w:rPr>
          <w:tab/>
        </w:r>
        <w:r w:rsidR="0068062D">
          <w:rPr>
            <w:noProof/>
            <w:webHidden/>
          </w:rPr>
          <w:fldChar w:fldCharType="begin"/>
        </w:r>
        <w:r w:rsidR="0068062D">
          <w:rPr>
            <w:noProof/>
            <w:webHidden/>
          </w:rPr>
          <w:instrText xml:space="preserve"> PAGEREF _Toc511915616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9E23A0E" w14:textId="77CF9A64"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17" w:history="1">
        <w:r w:rsidR="0068062D" w:rsidRPr="00D505D9">
          <w:rPr>
            <w:rStyle w:val="Hyperlink"/>
            <w:noProof/>
          </w:rPr>
          <w:t>3.7.1 General</w:t>
        </w:r>
        <w:r w:rsidR="0068062D">
          <w:rPr>
            <w:noProof/>
            <w:webHidden/>
          </w:rPr>
          <w:tab/>
        </w:r>
        <w:r w:rsidR="0068062D">
          <w:rPr>
            <w:noProof/>
            <w:webHidden/>
          </w:rPr>
          <w:fldChar w:fldCharType="begin"/>
        </w:r>
        <w:r w:rsidR="0068062D">
          <w:rPr>
            <w:noProof/>
            <w:webHidden/>
          </w:rPr>
          <w:instrText xml:space="preserve"> PAGEREF _Toc511915617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6DA2D15" w14:textId="0C4EDE0F"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18" w:history="1">
        <w:r w:rsidR="0068062D" w:rsidRPr="00D505D9">
          <w:rPr>
            <w:rStyle w:val="Hyperlink"/>
            <w:noProof/>
          </w:rPr>
          <w:t>3.7.2 Tags</w:t>
        </w:r>
        <w:r w:rsidR="0068062D">
          <w:rPr>
            <w:noProof/>
            <w:webHidden/>
          </w:rPr>
          <w:tab/>
        </w:r>
        <w:r w:rsidR="0068062D">
          <w:rPr>
            <w:noProof/>
            <w:webHidden/>
          </w:rPr>
          <w:fldChar w:fldCharType="begin"/>
        </w:r>
        <w:r w:rsidR="0068062D">
          <w:rPr>
            <w:noProof/>
            <w:webHidden/>
          </w:rPr>
          <w:instrText xml:space="preserve"> PAGEREF _Toc511915618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2B008487" w14:textId="5DFC8AEB" w:rsidR="0068062D" w:rsidRDefault="00BB4F90">
      <w:pPr>
        <w:pStyle w:val="TOC4"/>
        <w:tabs>
          <w:tab w:val="right" w:leader="dot" w:pos="9350"/>
        </w:tabs>
        <w:rPr>
          <w:rFonts w:asciiTheme="minorHAnsi" w:eastAsiaTheme="minorEastAsia" w:hAnsiTheme="minorHAnsi" w:cstheme="minorBidi"/>
          <w:noProof/>
          <w:sz w:val="22"/>
          <w:szCs w:val="22"/>
        </w:rPr>
      </w:pPr>
      <w:hyperlink w:anchor="_Toc511915619" w:history="1">
        <w:r w:rsidR="0068062D" w:rsidRPr="00D505D9">
          <w:rPr>
            <w:rStyle w:val="Hyperlink"/>
            <w:noProof/>
          </w:rPr>
          <w:t>3.7.2.1 General</w:t>
        </w:r>
        <w:r w:rsidR="0068062D">
          <w:rPr>
            <w:noProof/>
            <w:webHidden/>
          </w:rPr>
          <w:tab/>
        </w:r>
        <w:r w:rsidR="0068062D">
          <w:rPr>
            <w:noProof/>
            <w:webHidden/>
          </w:rPr>
          <w:fldChar w:fldCharType="begin"/>
        </w:r>
        <w:r w:rsidR="0068062D">
          <w:rPr>
            <w:noProof/>
            <w:webHidden/>
          </w:rPr>
          <w:instrText xml:space="preserve"> PAGEREF _Toc511915619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4DE8F94C" w14:textId="3EF20C88" w:rsidR="0068062D" w:rsidRDefault="00BB4F90">
      <w:pPr>
        <w:pStyle w:val="TOC4"/>
        <w:tabs>
          <w:tab w:val="right" w:leader="dot" w:pos="9350"/>
        </w:tabs>
        <w:rPr>
          <w:rFonts w:asciiTheme="minorHAnsi" w:eastAsiaTheme="minorEastAsia" w:hAnsiTheme="minorHAnsi" w:cstheme="minorBidi"/>
          <w:noProof/>
          <w:sz w:val="22"/>
          <w:szCs w:val="22"/>
        </w:rPr>
      </w:pPr>
      <w:hyperlink w:anchor="_Toc511915620" w:history="1">
        <w:r w:rsidR="0068062D" w:rsidRPr="00D505D9">
          <w:rPr>
            <w:rStyle w:val="Hyperlink"/>
            <w:noProof/>
          </w:rPr>
          <w:t>3.7.2.2 Namespaced tags</w:t>
        </w:r>
        <w:r w:rsidR="0068062D">
          <w:rPr>
            <w:noProof/>
            <w:webHidden/>
          </w:rPr>
          <w:tab/>
        </w:r>
        <w:r w:rsidR="0068062D">
          <w:rPr>
            <w:noProof/>
            <w:webHidden/>
          </w:rPr>
          <w:fldChar w:fldCharType="begin"/>
        </w:r>
        <w:r w:rsidR="0068062D">
          <w:rPr>
            <w:noProof/>
            <w:webHidden/>
          </w:rPr>
          <w:instrText xml:space="preserve"> PAGEREF _Toc511915620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DB0B2AB" w14:textId="55D74F85" w:rsidR="0068062D" w:rsidRDefault="00BB4F90">
      <w:pPr>
        <w:pStyle w:val="TOC4"/>
        <w:tabs>
          <w:tab w:val="right" w:leader="dot" w:pos="9350"/>
        </w:tabs>
        <w:rPr>
          <w:rFonts w:asciiTheme="minorHAnsi" w:eastAsiaTheme="minorEastAsia" w:hAnsiTheme="minorHAnsi" w:cstheme="minorBidi"/>
          <w:noProof/>
          <w:sz w:val="22"/>
          <w:szCs w:val="22"/>
        </w:rPr>
      </w:pPr>
      <w:hyperlink w:anchor="_Toc511915621" w:history="1">
        <w:r w:rsidR="0068062D" w:rsidRPr="00D505D9">
          <w:rPr>
            <w:rStyle w:val="Hyperlink"/>
            <w:noProof/>
          </w:rPr>
          <w:t>3.7.2.3 Tag metadata</w:t>
        </w:r>
        <w:r w:rsidR="0068062D">
          <w:rPr>
            <w:noProof/>
            <w:webHidden/>
          </w:rPr>
          <w:tab/>
        </w:r>
        <w:r w:rsidR="0068062D">
          <w:rPr>
            <w:noProof/>
            <w:webHidden/>
          </w:rPr>
          <w:fldChar w:fldCharType="begin"/>
        </w:r>
        <w:r w:rsidR="0068062D">
          <w:rPr>
            <w:noProof/>
            <w:webHidden/>
          </w:rPr>
          <w:instrText xml:space="preserve"> PAGEREF _Toc511915621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EC3570F" w14:textId="0CEA3CA1"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622" w:history="1">
        <w:r w:rsidR="0068062D" w:rsidRPr="00D505D9">
          <w:rPr>
            <w:rStyle w:val="Hyperlink"/>
            <w:noProof/>
          </w:rPr>
          <w:t>3.8 Date/time properties</w:t>
        </w:r>
        <w:r w:rsidR="0068062D">
          <w:rPr>
            <w:noProof/>
            <w:webHidden/>
          </w:rPr>
          <w:tab/>
        </w:r>
        <w:r w:rsidR="0068062D">
          <w:rPr>
            <w:noProof/>
            <w:webHidden/>
          </w:rPr>
          <w:fldChar w:fldCharType="begin"/>
        </w:r>
        <w:r w:rsidR="0068062D">
          <w:rPr>
            <w:noProof/>
            <w:webHidden/>
          </w:rPr>
          <w:instrText xml:space="preserve"> PAGEREF _Toc511915622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6EFCDEA" w14:textId="4B24868E"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623" w:history="1">
        <w:r w:rsidR="0068062D" w:rsidRPr="00D505D9">
          <w:rPr>
            <w:rStyle w:val="Hyperlink"/>
            <w:noProof/>
          </w:rPr>
          <w:t>3.9 message objects</w:t>
        </w:r>
        <w:r w:rsidR="0068062D">
          <w:rPr>
            <w:noProof/>
            <w:webHidden/>
          </w:rPr>
          <w:tab/>
        </w:r>
        <w:r w:rsidR="0068062D">
          <w:rPr>
            <w:noProof/>
            <w:webHidden/>
          </w:rPr>
          <w:fldChar w:fldCharType="begin"/>
        </w:r>
        <w:r w:rsidR="0068062D">
          <w:rPr>
            <w:noProof/>
            <w:webHidden/>
          </w:rPr>
          <w:instrText xml:space="preserve"> PAGEREF _Toc511915623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58BB6066" w14:textId="34C3DC29"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24" w:history="1">
        <w:r w:rsidR="0068062D" w:rsidRPr="00D505D9">
          <w:rPr>
            <w:rStyle w:val="Hyperlink"/>
            <w:noProof/>
          </w:rPr>
          <w:t>3.9.1 General</w:t>
        </w:r>
        <w:r w:rsidR="0068062D">
          <w:rPr>
            <w:noProof/>
            <w:webHidden/>
          </w:rPr>
          <w:tab/>
        </w:r>
        <w:r w:rsidR="0068062D">
          <w:rPr>
            <w:noProof/>
            <w:webHidden/>
          </w:rPr>
          <w:fldChar w:fldCharType="begin"/>
        </w:r>
        <w:r w:rsidR="0068062D">
          <w:rPr>
            <w:noProof/>
            <w:webHidden/>
          </w:rPr>
          <w:instrText xml:space="preserve"> PAGEREF _Toc511915624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76E1374" w14:textId="0A5CDB83"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25" w:history="1">
        <w:r w:rsidR="0068062D" w:rsidRPr="00D505D9">
          <w:rPr>
            <w:rStyle w:val="Hyperlink"/>
            <w:noProof/>
          </w:rPr>
          <w:t>3.9.2 Plain text messages</w:t>
        </w:r>
        <w:r w:rsidR="0068062D">
          <w:rPr>
            <w:noProof/>
            <w:webHidden/>
          </w:rPr>
          <w:tab/>
        </w:r>
        <w:r w:rsidR="0068062D">
          <w:rPr>
            <w:noProof/>
            <w:webHidden/>
          </w:rPr>
          <w:fldChar w:fldCharType="begin"/>
        </w:r>
        <w:r w:rsidR="0068062D">
          <w:rPr>
            <w:noProof/>
            <w:webHidden/>
          </w:rPr>
          <w:instrText xml:space="preserve"> PAGEREF _Toc511915625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44ED2048" w14:textId="7C06D933"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26" w:history="1">
        <w:r w:rsidR="0068062D" w:rsidRPr="00D505D9">
          <w:rPr>
            <w:rStyle w:val="Hyperlink"/>
            <w:noProof/>
          </w:rPr>
          <w:t>3.9.3 Rich text messages</w:t>
        </w:r>
        <w:r w:rsidR="0068062D">
          <w:rPr>
            <w:noProof/>
            <w:webHidden/>
          </w:rPr>
          <w:tab/>
        </w:r>
        <w:r w:rsidR="0068062D">
          <w:rPr>
            <w:noProof/>
            <w:webHidden/>
          </w:rPr>
          <w:fldChar w:fldCharType="begin"/>
        </w:r>
        <w:r w:rsidR="0068062D">
          <w:rPr>
            <w:noProof/>
            <w:webHidden/>
          </w:rPr>
          <w:instrText xml:space="preserve"> PAGEREF _Toc511915626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57FC4D83" w14:textId="3E2957F1" w:rsidR="0068062D" w:rsidRDefault="00BB4F90">
      <w:pPr>
        <w:pStyle w:val="TOC4"/>
        <w:tabs>
          <w:tab w:val="right" w:leader="dot" w:pos="9350"/>
        </w:tabs>
        <w:rPr>
          <w:rFonts w:asciiTheme="minorHAnsi" w:eastAsiaTheme="minorEastAsia" w:hAnsiTheme="minorHAnsi" w:cstheme="minorBidi"/>
          <w:noProof/>
          <w:sz w:val="22"/>
          <w:szCs w:val="22"/>
        </w:rPr>
      </w:pPr>
      <w:hyperlink w:anchor="_Toc511915627" w:history="1">
        <w:r w:rsidR="0068062D" w:rsidRPr="00D505D9">
          <w:rPr>
            <w:rStyle w:val="Hyperlink"/>
            <w:noProof/>
          </w:rPr>
          <w:t>3.9.3.1 General</w:t>
        </w:r>
        <w:r w:rsidR="0068062D">
          <w:rPr>
            <w:noProof/>
            <w:webHidden/>
          </w:rPr>
          <w:tab/>
        </w:r>
        <w:r w:rsidR="0068062D">
          <w:rPr>
            <w:noProof/>
            <w:webHidden/>
          </w:rPr>
          <w:fldChar w:fldCharType="begin"/>
        </w:r>
        <w:r w:rsidR="0068062D">
          <w:rPr>
            <w:noProof/>
            <w:webHidden/>
          </w:rPr>
          <w:instrText xml:space="preserve"> PAGEREF _Toc511915627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05366EE3" w14:textId="54293245" w:rsidR="0068062D" w:rsidRDefault="00BB4F90">
      <w:pPr>
        <w:pStyle w:val="TOC4"/>
        <w:tabs>
          <w:tab w:val="right" w:leader="dot" w:pos="9350"/>
        </w:tabs>
        <w:rPr>
          <w:rFonts w:asciiTheme="minorHAnsi" w:eastAsiaTheme="minorEastAsia" w:hAnsiTheme="minorHAnsi" w:cstheme="minorBidi"/>
          <w:noProof/>
          <w:sz w:val="22"/>
          <w:szCs w:val="22"/>
        </w:rPr>
      </w:pPr>
      <w:hyperlink w:anchor="_Toc511915628" w:history="1">
        <w:r w:rsidR="0068062D" w:rsidRPr="00D505D9">
          <w:rPr>
            <w:rStyle w:val="Hyperlink"/>
            <w:noProof/>
          </w:rPr>
          <w:t>3.9.3.2 Security implications</w:t>
        </w:r>
        <w:r w:rsidR="0068062D">
          <w:rPr>
            <w:noProof/>
            <w:webHidden/>
          </w:rPr>
          <w:tab/>
        </w:r>
        <w:r w:rsidR="0068062D">
          <w:rPr>
            <w:noProof/>
            <w:webHidden/>
          </w:rPr>
          <w:fldChar w:fldCharType="begin"/>
        </w:r>
        <w:r w:rsidR="0068062D">
          <w:rPr>
            <w:noProof/>
            <w:webHidden/>
          </w:rPr>
          <w:instrText xml:space="preserve"> PAGEREF _Toc511915628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1448BB35" w14:textId="6C99440D"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29" w:history="1">
        <w:r w:rsidR="0068062D" w:rsidRPr="00D505D9">
          <w:rPr>
            <w:rStyle w:val="Hyperlink"/>
            <w:noProof/>
          </w:rPr>
          <w:t>3.9.4 Messages with placeholders</w:t>
        </w:r>
        <w:r w:rsidR="0068062D">
          <w:rPr>
            <w:noProof/>
            <w:webHidden/>
          </w:rPr>
          <w:tab/>
        </w:r>
        <w:r w:rsidR="0068062D">
          <w:rPr>
            <w:noProof/>
            <w:webHidden/>
          </w:rPr>
          <w:fldChar w:fldCharType="begin"/>
        </w:r>
        <w:r w:rsidR="0068062D">
          <w:rPr>
            <w:noProof/>
            <w:webHidden/>
          </w:rPr>
          <w:instrText xml:space="preserve"> PAGEREF _Toc511915629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45429155" w14:textId="56649419"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30" w:history="1">
        <w:r w:rsidR="0068062D" w:rsidRPr="00D505D9">
          <w:rPr>
            <w:rStyle w:val="Hyperlink"/>
            <w:noProof/>
          </w:rPr>
          <w:t>3.9.5 Messages with embedded links</w:t>
        </w:r>
        <w:r w:rsidR="0068062D">
          <w:rPr>
            <w:noProof/>
            <w:webHidden/>
          </w:rPr>
          <w:tab/>
        </w:r>
        <w:r w:rsidR="0068062D">
          <w:rPr>
            <w:noProof/>
            <w:webHidden/>
          </w:rPr>
          <w:fldChar w:fldCharType="begin"/>
        </w:r>
        <w:r w:rsidR="0068062D">
          <w:rPr>
            <w:noProof/>
            <w:webHidden/>
          </w:rPr>
          <w:instrText xml:space="preserve"> PAGEREF _Toc511915630 \h </w:instrText>
        </w:r>
        <w:r w:rsidR="0068062D">
          <w:rPr>
            <w:noProof/>
            <w:webHidden/>
          </w:rPr>
        </w:r>
        <w:r w:rsidR="0068062D">
          <w:rPr>
            <w:noProof/>
            <w:webHidden/>
          </w:rPr>
          <w:fldChar w:fldCharType="separate"/>
        </w:r>
        <w:r w:rsidR="0068062D">
          <w:rPr>
            <w:noProof/>
            <w:webHidden/>
          </w:rPr>
          <w:t>29</w:t>
        </w:r>
        <w:r w:rsidR="0068062D">
          <w:rPr>
            <w:noProof/>
            <w:webHidden/>
          </w:rPr>
          <w:fldChar w:fldCharType="end"/>
        </w:r>
      </w:hyperlink>
    </w:p>
    <w:p w14:paraId="25CE42BF" w14:textId="036CF4FD"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31" w:history="1">
        <w:r w:rsidR="0068062D" w:rsidRPr="00D505D9">
          <w:rPr>
            <w:rStyle w:val="Hyperlink"/>
            <w:noProof/>
          </w:rPr>
          <w:t>3.9.6 Message string resources</w:t>
        </w:r>
        <w:r w:rsidR="0068062D">
          <w:rPr>
            <w:noProof/>
            <w:webHidden/>
          </w:rPr>
          <w:tab/>
        </w:r>
        <w:r w:rsidR="0068062D">
          <w:rPr>
            <w:noProof/>
            <w:webHidden/>
          </w:rPr>
          <w:fldChar w:fldCharType="begin"/>
        </w:r>
        <w:r w:rsidR="0068062D">
          <w:rPr>
            <w:noProof/>
            <w:webHidden/>
          </w:rPr>
          <w:instrText xml:space="preserve"> PAGEREF _Toc511915631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4E35D32" w14:textId="055A2F89" w:rsidR="0068062D" w:rsidRDefault="00BB4F90">
      <w:pPr>
        <w:pStyle w:val="TOC4"/>
        <w:tabs>
          <w:tab w:val="right" w:leader="dot" w:pos="9350"/>
        </w:tabs>
        <w:rPr>
          <w:rFonts w:asciiTheme="minorHAnsi" w:eastAsiaTheme="minorEastAsia" w:hAnsiTheme="minorHAnsi" w:cstheme="minorBidi"/>
          <w:noProof/>
          <w:sz w:val="22"/>
          <w:szCs w:val="22"/>
        </w:rPr>
      </w:pPr>
      <w:hyperlink w:anchor="_Toc511915632" w:history="1">
        <w:r w:rsidR="0068062D" w:rsidRPr="00D505D9">
          <w:rPr>
            <w:rStyle w:val="Hyperlink"/>
            <w:noProof/>
          </w:rPr>
          <w:t>3.9.6.1 General</w:t>
        </w:r>
        <w:r w:rsidR="0068062D">
          <w:rPr>
            <w:noProof/>
            <w:webHidden/>
          </w:rPr>
          <w:tab/>
        </w:r>
        <w:r w:rsidR="0068062D">
          <w:rPr>
            <w:noProof/>
            <w:webHidden/>
          </w:rPr>
          <w:fldChar w:fldCharType="begin"/>
        </w:r>
        <w:r w:rsidR="0068062D">
          <w:rPr>
            <w:noProof/>
            <w:webHidden/>
          </w:rPr>
          <w:instrText xml:space="preserve"> PAGEREF _Toc511915632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517B2FC3" w14:textId="751D4409" w:rsidR="0068062D" w:rsidRDefault="00BB4F90">
      <w:pPr>
        <w:pStyle w:val="TOC4"/>
        <w:tabs>
          <w:tab w:val="right" w:leader="dot" w:pos="9350"/>
        </w:tabs>
        <w:rPr>
          <w:rFonts w:asciiTheme="minorHAnsi" w:eastAsiaTheme="minorEastAsia" w:hAnsiTheme="minorHAnsi" w:cstheme="minorBidi"/>
          <w:noProof/>
          <w:sz w:val="22"/>
          <w:szCs w:val="22"/>
        </w:rPr>
      </w:pPr>
      <w:hyperlink w:anchor="_Toc511915633" w:history="1">
        <w:r w:rsidR="0068062D" w:rsidRPr="00D505D9">
          <w:rPr>
            <w:rStyle w:val="Hyperlink"/>
            <w:noProof/>
          </w:rPr>
          <w:t>3.9.6.2 Embedded string resource lookup procedure</w:t>
        </w:r>
        <w:r w:rsidR="0068062D">
          <w:rPr>
            <w:noProof/>
            <w:webHidden/>
          </w:rPr>
          <w:tab/>
        </w:r>
        <w:r w:rsidR="0068062D">
          <w:rPr>
            <w:noProof/>
            <w:webHidden/>
          </w:rPr>
          <w:fldChar w:fldCharType="begin"/>
        </w:r>
        <w:r w:rsidR="0068062D">
          <w:rPr>
            <w:noProof/>
            <w:webHidden/>
          </w:rPr>
          <w:instrText xml:space="preserve"> PAGEREF _Toc511915633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DE43B8E" w14:textId="0434BDC2" w:rsidR="0068062D" w:rsidRDefault="00BB4F90">
      <w:pPr>
        <w:pStyle w:val="TOC4"/>
        <w:tabs>
          <w:tab w:val="right" w:leader="dot" w:pos="9350"/>
        </w:tabs>
        <w:rPr>
          <w:rFonts w:asciiTheme="minorHAnsi" w:eastAsiaTheme="minorEastAsia" w:hAnsiTheme="minorHAnsi" w:cstheme="minorBidi"/>
          <w:noProof/>
          <w:sz w:val="22"/>
          <w:szCs w:val="22"/>
        </w:rPr>
      </w:pPr>
      <w:hyperlink w:anchor="_Toc511915634" w:history="1">
        <w:r w:rsidR="0068062D" w:rsidRPr="00D505D9">
          <w:rPr>
            <w:rStyle w:val="Hyperlink"/>
            <w:noProof/>
          </w:rPr>
          <w:t>3.9.6.3 SARIF resource file lookup procedure</w:t>
        </w:r>
        <w:r w:rsidR="0068062D">
          <w:rPr>
            <w:noProof/>
            <w:webHidden/>
          </w:rPr>
          <w:tab/>
        </w:r>
        <w:r w:rsidR="0068062D">
          <w:rPr>
            <w:noProof/>
            <w:webHidden/>
          </w:rPr>
          <w:fldChar w:fldCharType="begin"/>
        </w:r>
        <w:r w:rsidR="0068062D">
          <w:rPr>
            <w:noProof/>
            <w:webHidden/>
          </w:rPr>
          <w:instrText xml:space="preserve"> PAGEREF _Toc511915634 \h </w:instrText>
        </w:r>
        <w:r w:rsidR="0068062D">
          <w:rPr>
            <w:noProof/>
            <w:webHidden/>
          </w:rPr>
        </w:r>
        <w:r w:rsidR="0068062D">
          <w:rPr>
            <w:noProof/>
            <w:webHidden/>
          </w:rPr>
          <w:fldChar w:fldCharType="separate"/>
        </w:r>
        <w:r w:rsidR="0068062D">
          <w:rPr>
            <w:noProof/>
            <w:webHidden/>
          </w:rPr>
          <w:t>31</w:t>
        </w:r>
        <w:r w:rsidR="0068062D">
          <w:rPr>
            <w:noProof/>
            <w:webHidden/>
          </w:rPr>
          <w:fldChar w:fldCharType="end"/>
        </w:r>
      </w:hyperlink>
    </w:p>
    <w:p w14:paraId="37CDB01F" w14:textId="63A3CC12" w:rsidR="0068062D" w:rsidRDefault="00BB4F90">
      <w:pPr>
        <w:pStyle w:val="TOC4"/>
        <w:tabs>
          <w:tab w:val="right" w:leader="dot" w:pos="9350"/>
        </w:tabs>
        <w:rPr>
          <w:rFonts w:asciiTheme="minorHAnsi" w:eastAsiaTheme="minorEastAsia" w:hAnsiTheme="minorHAnsi" w:cstheme="minorBidi"/>
          <w:noProof/>
          <w:sz w:val="22"/>
          <w:szCs w:val="22"/>
        </w:rPr>
      </w:pPr>
      <w:hyperlink w:anchor="_Toc511915635" w:history="1">
        <w:r w:rsidR="0068062D" w:rsidRPr="00D505D9">
          <w:rPr>
            <w:rStyle w:val="Hyperlink"/>
            <w:noProof/>
          </w:rPr>
          <w:t>3.9.6.4 SARIF resource file format</w:t>
        </w:r>
        <w:r w:rsidR="0068062D">
          <w:rPr>
            <w:noProof/>
            <w:webHidden/>
          </w:rPr>
          <w:tab/>
        </w:r>
        <w:r w:rsidR="0068062D">
          <w:rPr>
            <w:noProof/>
            <w:webHidden/>
          </w:rPr>
          <w:fldChar w:fldCharType="begin"/>
        </w:r>
        <w:r w:rsidR="0068062D">
          <w:rPr>
            <w:noProof/>
            <w:webHidden/>
          </w:rPr>
          <w:instrText xml:space="preserve"> PAGEREF _Toc511915635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68EA60B6" w14:textId="6D33162C" w:rsidR="0068062D" w:rsidRDefault="00BB4F90">
      <w:pPr>
        <w:pStyle w:val="TOC5"/>
        <w:tabs>
          <w:tab w:val="right" w:leader="dot" w:pos="9350"/>
        </w:tabs>
        <w:rPr>
          <w:rFonts w:asciiTheme="minorHAnsi" w:eastAsiaTheme="minorEastAsia" w:hAnsiTheme="minorHAnsi" w:cstheme="minorBidi"/>
          <w:noProof/>
          <w:sz w:val="22"/>
          <w:szCs w:val="22"/>
        </w:rPr>
      </w:pPr>
      <w:hyperlink w:anchor="_Toc511915636" w:history="1">
        <w:r w:rsidR="0068062D" w:rsidRPr="00D505D9">
          <w:rPr>
            <w:rStyle w:val="Hyperlink"/>
            <w:noProof/>
          </w:rPr>
          <w:t>3.9.6.4.1 General</w:t>
        </w:r>
        <w:r w:rsidR="0068062D">
          <w:rPr>
            <w:noProof/>
            <w:webHidden/>
          </w:rPr>
          <w:tab/>
        </w:r>
        <w:r w:rsidR="0068062D">
          <w:rPr>
            <w:noProof/>
            <w:webHidden/>
          </w:rPr>
          <w:fldChar w:fldCharType="begin"/>
        </w:r>
        <w:r w:rsidR="0068062D">
          <w:rPr>
            <w:noProof/>
            <w:webHidden/>
          </w:rPr>
          <w:instrText xml:space="preserve"> PAGEREF _Toc511915636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028D22F4" w14:textId="17A30CBA" w:rsidR="0068062D" w:rsidRDefault="00BB4F90">
      <w:pPr>
        <w:pStyle w:val="TOC5"/>
        <w:tabs>
          <w:tab w:val="right" w:leader="dot" w:pos="9350"/>
        </w:tabs>
        <w:rPr>
          <w:rFonts w:asciiTheme="minorHAnsi" w:eastAsiaTheme="minorEastAsia" w:hAnsiTheme="minorHAnsi" w:cstheme="minorBidi"/>
          <w:noProof/>
          <w:sz w:val="22"/>
          <w:szCs w:val="22"/>
        </w:rPr>
      </w:pPr>
      <w:hyperlink w:anchor="_Toc511915637" w:history="1">
        <w:r w:rsidR="0068062D" w:rsidRPr="00D505D9">
          <w:rPr>
            <w:rStyle w:val="Hyperlink"/>
            <w:noProof/>
          </w:rPr>
          <w:t>3.9.6.4.2 sarifLog object</w:t>
        </w:r>
        <w:r w:rsidR="0068062D">
          <w:rPr>
            <w:noProof/>
            <w:webHidden/>
          </w:rPr>
          <w:tab/>
        </w:r>
        <w:r w:rsidR="0068062D">
          <w:rPr>
            <w:noProof/>
            <w:webHidden/>
          </w:rPr>
          <w:fldChar w:fldCharType="begin"/>
        </w:r>
        <w:r w:rsidR="0068062D">
          <w:rPr>
            <w:noProof/>
            <w:webHidden/>
          </w:rPr>
          <w:instrText xml:space="preserve"> PAGEREF _Toc511915637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7B828F47" w14:textId="79A6B6A9" w:rsidR="0068062D" w:rsidRDefault="00BB4F90">
      <w:pPr>
        <w:pStyle w:val="TOC5"/>
        <w:tabs>
          <w:tab w:val="right" w:leader="dot" w:pos="9350"/>
        </w:tabs>
        <w:rPr>
          <w:rFonts w:asciiTheme="minorHAnsi" w:eastAsiaTheme="minorEastAsia" w:hAnsiTheme="minorHAnsi" w:cstheme="minorBidi"/>
          <w:noProof/>
          <w:sz w:val="22"/>
          <w:szCs w:val="22"/>
        </w:rPr>
      </w:pPr>
      <w:hyperlink w:anchor="_Toc511915638" w:history="1">
        <w:r w:rsidR="0068062D" w:rsidRPr="00D505D9">
          <w:rPr>
            <w:rStyle w:val="Hyperlink"/>
            <w:noProof/>
          </w:rPr>
          <w:t>3.9.6.4.3 run object</w:t>
        </w:r>
        <w:r w:rsidR="0068062D">
          <w:rPr>
            <w:noProof/>
            <w:webHidden/>
          </w:rPr>
          <w:tab/>
        </w:r>
        <w:r w:rsidR="0068062D">
          <w:rPr>
            <w:noProof/>
            <w:webHidden/>
          </w:rPr>
          <w:fldChar w:fldCharType="begin"/>
        </w:r>
        <w:r w:rsidR="0068062D">
          <w:rPr>
            <w:noProof/>
            <w:webHidden/>
          </w:rPr>
          <w:instrText xml:space="preserve"> PAGEREF _Toc511915638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5ABF902E" w14:textId="44BFB67A" w:rsidR="0068062D" w:rsidRDefault="00BB4F90">
      <w:pPr>
        <w:pStyle w:val="TOC5"/>
        <w:tabs>
          <w:tab w:val="right" w:leader="dot" w:pos="9350"/>
        </w:tabs>
        <w:rPr>
          <w:rFonts w:asciiTheme="minorHAnsi" w:eastAsiaTheme="minorEastAsia" w:hAnsiTheme="minorHAnsi" w:cstheme="minorBidi"/>
          <w:noProof/>
          <w:sz w:val="22"/>
          <w:szCs w:val="22"/>
        </w:rPr>
      </w:pPr>
      <w:hyperlink w:anchor="_Toc511915639" w:history="1">
        <w:r w:rsidR="0068062D" w:rsidRPr="00D505D9">
          <w:rPr>
            <w:rStyle w:val="Hyperlink"/>
            <w:noProof/>
          </w:rPr>
          <w:t>3.9.6.4.4 tool object</w:t>
        </w:r>
        <w:r w:rsidR="0068062D">
          <w:rPr>
            <w:noProof/>
            <w:webHidden/>
          </w:rPr>
          <w:tab/>
        </w:r>
        <w:r w:rsidR="0068062D">
          <w:rPr>
            <w:noProof/>
            <w:webHidden/>
          </w:rPr>
          <w:fldChar w:fldCharType="begin"/>
        </w:r>
        <w:r w:rsidR="0068062D">
          <w:rPr>
            <w:noProof/>
            <w:webHidden/>
          </w:rPr>
          <w:instrText xml:space="preserve"> PAGEREF _Toc511915639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020B0929" w14:textId="7B49C8BA" w:rsidR="0068062D" w:rsidRDefault="00BB4F90">
      <w:pPr>
        <w:pStyle w:val="TOC5"/>
        <w:tabs>
          <w:tab w:val="right" w:leader="dot" w:pos="9350"/>
        </w:tabs>
        <w:rPr>
          <w:rFonts w:asciiTheme="minorHAnsi" w:eastAsiaTheme="minorEastAsia" w:hAnsiTheme="minorHAnsi" w:cstheme="minorBidi"/>
          <w:noProof/>
          <w:sz w:val="22"/>
          <w:szCs w:val="22"/>
        </w:rPr>
      </w:pPr>
      <w:hyperlink w:anchor="_Toc511915640" w:history="1">
        <w:r w:rsidR="0068062D" w:rsidRPr="00D505D9">
          <w:rPr>
            <w:rStyle w:val="Hyperlink"/>
            <w:noProof/>
          </w:rPr>
          <w:t>3.9.6.4.5 resources object</w:t>
        </w:r>
        <w:r w:rsidR="0068062D">
          <w:rPr>
            <w:noProof/>
            <w:webHidden/>
          </w:rPr>
          <w:tab/>
        </w:r>
        <w:r w:rsidR="0068062D">
          <w:rPr>
            <w:noProof/>
            <w:webHidden/>
          </w:rPr>
          <w:fldChar w:fldCharType="begin"/>
        </w:r>
        <w:r w:rsidR="0068062D">
          <w:rPr>
            <w:noProof/>
            <w:webHidden/>
          </w:rPr>
          <w:instrText xml:space="preserve"> PAGEREF _Toc511915640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C6B1234" w14:textId="5D4208A0"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41" w:history="1">
        <w:r w:rsidR="0068062D" w:rsidRPr="00D505D9">
          <w:rPr>
            <w:rStyle w:val="Hyperlink"/>
            <w:noProof/>
          </w:rPr>
          <w:t>3.9.7 text property</w:t>
        </w:r>
        <w:r w:rsidR="0068062D">
          <w:rPr>
            <w:noProof/>
            <w:webHidden/>
          </w:rPr>
          <w:tab/>
        </w:r>
        <w:r w:rsidR="0068062D">
          <w:rPr>
            <w:noProof/>
            <w:webHidden/>
          </w:rPr>
          <w:fldChar w:fldCharType="begin"/>
        </w:r>
        <w:r w:rsidR="0068062D">
          <w:rPr>
            <w:noProof/>
            <w:webHidden/>
          </w:rPr>
          <w:instrText xml:space="preserve"> PAGEREF _Toc511915641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2A64A75" w14:textId="50730ACC"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42" w:history="1">
        <w:r w:rsidR="0068062D" w:rsidRPr="00D505D9">
          <w:rPr>
            <w:rStyle w:val="Hyperlink"/>
            <w:noProof/>
          </w:rPr>
          <w:t>3.9.8 richText property</w:t>
        </w:r>
        <w:r w:rsidR="0068062D">
          <w:rPr>
            <w:noProof/>
            <w:webHidden/>
          </w:rPr>
          <w:tab/>
        </w:r>
        <w:r w:rsidR="0068062D">
          <w:rPr>
            <w:noProof/>
            <w:webHidden/>
          </w:rPr>
          <w:fldChar w:fldCharType="begin"/>
        </w:r>
        <w:r w:rsidR="0068062D">
          <w:rPr>
            <w:noProof/>
            <w:webHidden/>
          </w:rPr>
          <w:instrText xml:space="preserve"> PAGEREF _Toc511915642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08334C2" w14:textId="2D8C62AE"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43" w:history="1">
        <w:r w:rsidR="0068062D" w:rsidRPr="00D505D9">
          <w:rPr>
            <w:rStyle w:val="Hyperlink"/>
            <w:noProof/>
          </w:rPr>
          <w:t>3.9.9 messageId property</w:t>
        </w:r>
        <w:r w:rsidR="0068062D">
          <w:rPr>
            <w:noProof/>
            <w:webHidden/>
          </w:rPr>
          <w:tab/>
        </w:r>
        <w:r w:rsidR="0068062D">
          <w:rPr>
            <w:noProof/>
            <w:webHidden/>
          </w:rPr>
          <w:fldChar w:fldCharType="begin"/>
        </w:r>
        <w:r w:rsidR="0068062D">
          <w:rPr>
            <w:noProof/>
            <w:webHidden/>
          </w:rPr>
          <w:instrText xml:space="preserve"> PAGEREF _Toc511915643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48BD08B" w14:textId="1DFE039C"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44" w:history="1">
        <w:r w:rsidR="0068062D" w:rsidRPr="00D505D9">
          <w:rPr>
            <w:rStyle w:val="Hyperlink"/>
            <w:noProof/>
          </w:rPr>
          <w:t>3.9.10 richMessageId property</w:t>
        </w:r>
        <w:r w:rsidR="0068062D">
          <w:rPr>
            <w:noProof/>
            <w:webHidden/>
          </w:rPr>
          <w:tab/>
        </w:r>
        <w:r w:rsidR="0068062D">
          <w:rPr>
            <w:noProof/>
            <w:webHidden/>
          </w:rPr>
          <w:fldChar w:fldCharType="begin"/>
        </w:r>
        <w:r w:rsidR="0068062D">
          <w:rPr>
            <w:noProof/>
            <w:webHidden/>
          </w:rPr>
          <w:instrText xml:space="preserve"> PAGEREF _Toc511915644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2CC24B5" w14:textId="0698610F"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45" w:history="1">
        <w:r w:rsidR="0068062D" w:rsidRPr="00D505D9">
          <w:rPr>
            <w:rStyle w:val="Hyperlink"/>
            <w:noProof/>
          </w:rPr>
          <w:t>3.9.11 arguments property</w:t>
        </w:r>
        <w:r w:rsidR="0068062D">
          <w:rPr>
            <w:noProof/>
            <w:webHidden/>
          </w:rPr>
          <w:tab/>
        </w:r>
        <w:r w:rsidR="0068062D">
          <w:rPr>
            <w:noProof/>
            <w:webHidden/>
          </w:rPr>
          <w:fldChar w:fldCharType="begin"/>
        </w:r>
        <w:r w:rsidR="0068062D">
          <w:rPr>
            <w:noProof/>
            <w:webHidden/>
          </w:rPr>
          <w:instrText xml:space="preserve"> PAGEREF _Toc511915645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CA92725" w14:textId="68E7538A"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646" w:history="1">
        <w:r w:rsidR="0068062D" w:rsidRPr="00D505D9">
          <w:rPr>
            <w:rStyle w:val="Hyperlink"/>
            <w:noProof/>
          </w:rPr>
          <w:t>3.10 sarifLog object</w:t>
        </w:r>
        <w:r w:rsidR="0068062D">
          <w:rPr>
            <w:noProof/>
            <w:webHidden/>
          </w:rPr>
          <w:tab/>
        </w:r>
        <w:r w:rsidR="0068062D">
          <w:rPr>
            <w:noProof/>
            <w:webHidden/>
          </w:rPr>
          <w:fldChar w:fldCharType="begin"/>
        </w:r>
        <w:r w:rsidR="0068062D">
          <w:rPr>
            <w:noProof/>
            <w:webHidden/>
          </w:rPr>
          <w:instrText xml:space="preserve"> PAGEREF _Toc511915646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04F85CB" w14:textId="6526B616"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47" w:history="1">
        <w:r w:rsidR="0068062D" w:rsidRPr="00D505D9">
          <w:rPr>
            <w:rStyle w:val="Hyperlink"/>
            <w:noProof/>
          </w:rPr>
          <w:t>3.10.1 General</w:t>
        </w:r>
        <w:r w:rsidR="0068062D">
          <w:rPr>
            <w:noProof/>
            <w:webHidden/>
          </w:rPr>
          <w:tab/>
        </w:r>
        <w:r w:rsidR="0068062D">
          <w:rPr>
            <w:noProof/>
            <w:webHidden/>
          </w:rPr>
          <w:fldChar w:fldCharType="begin"/>
        </w:r>
        <w:r w:rsidR="0068062D">
          <w:rPr>
            <w:noProof/>
            <w:webHidden/>
          </w:rPr>
          <w:instrText xml:space="preserve"> PAGEREF _Toc511915647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5CC7DF0" w14:textId="0F1E3FAE"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48" w:history="1">
        <w:r w:rsidR="0068062D" w:rsidRPr="00D505D9">
          <w:rPr>
            <w:rStyle w:val="Hyperlink"/>
            <w:noProof/>
          </w:rPr>
          <w:t>3.10.2 version property</w:t>
        </w:r>
        <w:r w:rsidR="0068062D">
          <w:rPr>
            <w:noProof/>
            <w:webHidden/>
          </w:rPr>
          <w:tab/>
        </w:r>
        <w:r w:rsidR="0068062D">
          <w:rPr>
            <w:noProof/>
            <w:webHidden/>
          </w:rPr>
          <w:fldChar w:fldCharType="begin"/>
        </w:r>
        <w:r w:rsidR="0068062D">
          <w:rPr>
            <w:noProof/>
            <w:webHidden/>
          </w:rPr>
          <w:instrText xml:space="preserve"> PAGEREF _Toc511915648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310814B7" w14:textId="2E762FB6"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49" w:history="1">
        <w:r w:rsidR="0068062D" w:rsidRPr="00D505D9">
          <w:rPr>
            <w:rStyle w:val="Hyperlink"/>
            <w:noProof/>
          </w:rPr>
          <w:t>3.10.3 $schema property</w:t>
        </w:r>
        <w:r w:rsidR="0068062D">
          <w:rPr>
            <w:noProof/>
            <w:webHidden/>
          </w:rPr>
          <w:tab/>
        </w:r>
        <w:r w:rsidR="0068062D">
          <w:rPr>
            <w:noProof/>
            <w:webHidden/>
          </w:rPr>
          <w:fldChar w:fldCharType="begin"/>
        </w:r>
        <w:r w:rsidR="0068062D">
          <w:rPr>
            <w:noProof/>
            <w:webHidden/>
          </w:rPr>
          <w:instrText xml:space="preserve"> PAGEREF _Toc511915649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E0F709F" w14:textId="01281D42"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50" w:history="1">
        <w:r w:rsidR="0068062D" w:rsidRPr="00D505D9">
          <w:rPr>
            <w:rStyle w:val="Hyperlink"/>
            <w:noProof/>
          </w:rPr>
          <w:t>3.10.4 runs property</w:t>
        </w:r>
        <w:r w:rsidR="0068062D">
          <w:rPr>
            <w:noProof/>
            <w:webHidden/>
          </w:rPr>
          <w:tab/>
        </w:r>
        <w:r w:rsidR="0068062D">
          <w:rPr>
            <w:noProof/>
            <w:webHidden/>
          </w:rPr>
          <w:fldChar w:fldCharType="begin"/>
        </w:r>
        <w:r w:rsidR="0068062D">
          <w:rPr>
            <w:noProof/>
            <w:webHidden/>
          </w:rPr>
          <w:instrText xml:space="preserve"> PAGEREF _Toc511915650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516049D2" w14:textId="35E53186"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651" w:history="1">
        <w:r w:rsidR="0068062D" w:rsidRPr="00D505D9">
          <w:rPr>
            <w:rStyle w:val="Hyperlink"/>
            <w:noProof/>
          </w:rPr>
          <w:t>3.11 run object</w:t>
        </w:r>
        <w:r w:rsidR="0068062D">
          <w:rPr>
            <w:noProof/>
            <w:webHidden/>
          </w:rPr>
          <w:tab/>
        </w:r>
        <w:r w:rsidR="0068062D">
          <w:rPr>
            <w:noProof/>
            <w:webHidden/>
          </w:rPr>
          <w:fldChar w:fldCharType="begin"/>
        </w:r>
        <w:r w:rsidR="0068062D">
          <w:rPr>
            <w:noProof/>
            <w:webHidden/>
          </w:rPr>
          <w:instrText xml:space="preserve"> PAGEREF _Toc511915651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FCD0C2" w14:textId="6395162D"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52" w:history="1">
        <w:r w:rsidR="0068062D" w:rsidRPr="00D505D9">
          <w:rPr>
            <w:rStyle w:val="Hyperlink"/>
            <w:noProof/>
          </w:rPr>
          <w:t>3.11.1 General</w:t>
        </w:r>
        <w:r w:rsidR="0068062D">
          <w:rPr>
            <w:noProof/>
            <w:webHidden/>
          </w:rPr>
          <w:tab/>
        </w:r>
        <w:r w:rsidR="0068062D">
          <w:rPr>
            <w:noProof/>
            <w:webHidden/>
          </w:rPr>
          <w:fldChar w:fldCharType="begin"/>
        </w:r>
        <w:r w:rsidR="0068062D">
          <w:rPr>
            <w:noProof/>
            <w:webHidden/>
          </w:rPr>
          <w:instrText xml:space="preserve"> PAGEREF _Toc511915652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EE189A6" w14:textId="0562DEE8"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53" w:history="1">
        <w:r w:rsidR="0068062D" w:rsidRPr="00D505D9">
          <w:rPr>
            <w:rStyle w:val="Hyperlink"/>
            <w:noProof/>
          </w:rPr>
          <w:t>3.11.2 id property</w:t>
        </w:r>
        <w:r w:rsidR="0068062D">
          <w:rPr>
            <w:noProof/>
            <w:webHidden/>
          </w:rPr>
          <w:tab/>
        </w:r>
        <w:r w:rsidR="0068062D">
          <w:rPr>
            <w:noProof/>
            <w:webHidden/>
          </w:rPr>
          <w:fldChar w:fldCharType="begin"/>
        </w:r>
        <w:r w:rsidR="0068062D">
          <w:rPr>
            <w:noProof/>
            <w:webHidden/>
          </w:rPr>
          <w:instrText xml:space="preserve"> PAGEREF _Toc511915653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2D6AAA27" w14:textId="7084737B"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54" w:history="1">
        <w:r w:rsidR="0068062D" w:rsidRPr="00D505D9">
          <w:rPr>
            <w:rStyle w:val="Hyperlink"/>
            <w:noProof/>
          </w:rPr>
          <w:t>3.11.3 stableId property</w:t>
        </w:r>
        <w:r w:rsidR="0068062D">
          <w:rPr>
            <w:noProof/>
            <w:webHidden/>
          </w:rPr>
          <w:tab/>
        </w:r>
        <w:r w:rsidR="0068062D">
          <w:rPr>
            <w:noProof/>
            <w:webHidden/>
          </w:rPr>
          <w:fldChar w:fldCharType="begin"/>
        </w:r>
        <w:r w:rsidR="0068062D">
          <w:rPr>
            <w:noProof/>
            <w:webHidden/>
          </w:rPr>
          <w:instrText xml:space="preserve"> PAGEREF _Toc511915654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00E75F4" w14:textId="543D878C"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55" w:history="1">
        <w:r w:rsidR="0068062D" w:rsidRPr="00D505D9">
          <w:rPr>
            <w:rStyle w:val="Hyperlink"/>
            <w:noProof/>
          </w:rPr>
          <w:t>3.11.4 baselineId property</w:t>
        </w:r>
        <w:r w:rsidR="0068062D">
          <w:rPr>
            <w:noProof/>
            <w:webHidden/>
          </w:rPr>
          <w:tab/>
        </w:r>
        <w:r w:rsidR="0068062D">
          <w:rPr>
            <w:noProof/>
            <w:webHidden/>
          </w:rPr>
          <w:fldChar w:fldCharType="begin"/>
        </w:r>
        <w:r w:rsidR="0068062D">
          <w:rPr>
            <w:noProof/>
            <w:webHidden/>
          </w:rPr>
          <w:instrText xml:space="preserve"> PAGEREF _Toc511915655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CFFF08" w14:textId="1C350DC2"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56" w:history="1">
        <w:r w:rsidR="0068062D" w:rsidRPr="00D505D9">
          <w:rPr>
            <w:rStyle w:val="Hyperlink"/>
            <w:noProof/>
          </w:rPr>
          <w:t>3.11.5 automationId property</w:t>
        </w:r>
        <w:r w:rsidR="0068062D">
          <w:rPr>
            <w:noProof/>
            <w:webHidden/>
          </w:rPr>
          <w:tab/>
        </w:r>
        <w:r w:rsidR="0068062D">
          <w:rPr>
            <w:noProof/>
            <w:webHidden/>
          </w:rPr>
          <w:fldChar w:fldCharType="begin"/>
        </w:r>
        <w:r w:rsidR="0068062D">
          <w:rPr>
            <w:noProof/>
            <w:webHidden/>
          </w:rPr>
          <w:instrText xml:space="preserve"> PAGEREF _Toc511915656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777DD9A" w14:textId="79BC10AE"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57" w:history="1">
        <w:r w:rsidR="0068062D" w:rsidRPr="00D505D9">
          <w:rPr>
            <w:rStyle w:val="Hyperlink"/>
            <w:noProof/>
          </w:rPr>
          <w:t>3.11.6 architecture property</w:t>
        </w:r>
        <w:r w:rsidR="0068062D">
          <w:rPr>
            <w:noProof/>
            <w:webHidden/>
          </w:rPr>
          <w:tab/>
        </w:r>
        <w:r w:rsidR="0068062D">
          <w:rPr>
            <w:noProof/>
            <w:webHidden/>
          </w:rPr>
          <w:fldChar w:fldCharType="begin"/>
        </w:r>
        <w:r w:rsidR="0068062D">
          <w:rPr>
            <w:noProof/>
            <w:webHidden/>
          </w:rPr>
          <w:instrText xml:space="preserve"> PAGEREF _Toc511915657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C7D34FC" w14:textId="43AD0A0D"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58" w:history="1">
        <w:r w:rsidR="0068062D" w:rsidRPr="00D505D9">
          <w:rPr>
            <w:rStyle w:val="Hyperlink"/>
            <w:noProof/>
          </w:rPr>
          <w:t>3.11.7 tool property</w:t>
        </w:r>
        <w:r w:rsidR="0068062D">
          <w:rPr>
            <w:noProof/>
            <w:webHidden/>
          </w:rPr>
          <w:tab/>
        </w:r>
        <w:r w:rsidR="0068062D">
          <w:rPr>
            <w:noProof/>
            <w:webHidden/>
          </w:rPr>
          <w:fldChar w:fldCharType="begin"/>
        </w:r>
        <w:r w:rsidR="0068062D">
          <w:rPr>
            <w:noProof/>
            <w:webHidden/>
          </w:rPr>
          <w:instrText xml:space="preserve"> PAGEREF _Toc511915658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A6691CB" w14:textId="25755D7B"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59" w:history="1">
        <w:r w:rsidR="0068062D" w:rsidRPr="00D505D9">
          <w:rPr>
            <w:rStyle w:val="Hyperlink"/>
            <w:noProof/>
          </w:rPr>
          <w:t>3.11.8 invocations property</w:t>
        </w:r>
        <w:r w:rsidR="0068062D">
          <w:rPr>
            <w:noProof/>
            <w:webHidden/>
          </w:rPr>
          <w:tab/>
        </w:r>
        <w:r w:rsidR="0068062D">
          <w:rPr>
            <w:noProof/>
            <w:webHidden/>
          </w:rPr>
          <w:fldChar w:fldCharType="begin"/>
        </w:r>
        <w:r w:rsidR="0068062D">
          <w:rPr>
            <w:noProof/>
            <w:webHidden/>
          </w:rPr>
          <w:instrText xml:space="preserve"> PAGEREF _Toc511915659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BF40850" w14:textId="59FA0B3A"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60" w:history="1">
        <w:r w:rsidR="0068062D" w:rsidRPr="00D505D9">
          <w:rPr>
            <w:rStyle w:val="Hyperlink"/>
            <w:noProof/>
          </w:rPr>
          <w:t>3.11.9 conversion property</w:t>
        </w:r>
        <w:r w:rsidR="0068062D">
          <w:rPr>
            <w:noProof/>
            <w:webHidden/>
          </w:rPr>
          <w:tab/>
        </w:r>
        <w:r w:rsidR="0068062D">
          <w:rPr>
            <w:noProof/>
            <w:webHidden/>
          </w:rPr>
          <w:fldChar w:fldCharType="begin"/>
        </w:r>
        <w:r w:rsidR="0068062D">
          <w:rPr>
            <w:noProof/>
            <w:webHidden/>
          </w:rPr>
          <w:instrText xml:space="preserve"> PAGEREF _Toc511915660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3BEFD0A9" w14:textId="26F94914"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61" w:history="1">
        <w:r w:rsidR="0068062D" w:rsidRPr="00D505D9">
          <w:rPr>
            <w:rStyle w:val="Hyperlink"/>
            <w:noProof/>
          </w:rPr>
          <w:t>3.11.10 versionControlProvenance property</w:t>
        </w:r>
        <w:r w:rsidR="0068062D">
          <w:rPr>
            <w:noProof/>
            <w:webHidden/>
          </w:rPr>
          <w:tab/>
        </w:r>
        <w:r w:rsidR="0068062D">
          <w:rPr>
            <w:noProof/>
            <w:webHidden/>
          </w:rPr>
          <w:fldChar w:fldCharType="begin"/>
        </w:r>
        <w:r w:rsidR="0068062D">
          <w:rPr>
            <w:noProof/>
            <w:webHidden/>
          </w:rPr>
          <w:instrText xml:space="preserve"> PAGEREF _Toc511915661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7A24B6F0" w14:textId="75C9430F"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62" w:history="1">
        <w:r w:rsidR="0068062D" w:rsidRPr="00D505D9">
          <w:rPr>
            <w:rStyle w:val="Hyperlink"/>
            <w:noProof/>
          </w:rPr>
          <w:t>3.11.11 originalUriBaseIds property</w:t>
        </w:r>
        <w:r w:rsidR="0068062D">
          <w:rPr>
            <w:noProof/>
            <w:webHidden/>
          </w:rPr>
          <w:tab/>
        </w:r>
        <w:r w:rsidR="0068062D">
          <w:rPr>
            <w:noProof/>
            <w:webHidden/>
          </w:rPr>
          <w:fldChar w:fldCharType="begin"/>
        </w:r>
        <w:r w:rsidR="0068062D">
          <w:rPr>
            <w:noProof/>
            <w:webHidden/>
          </w:rPr>
          <w:instrText xml:space="preserve"> PAGEREF _Toc511915662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6D8B0354" w14:textId="0C80FE9B"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63" w:history="1">
        <w:r w:rsidR="0068062D" w:rsidRPr="00D505D9">
          <w:rPr>
            <w:rStyle w:val="Hyperlink"/>
            <w:noProof/>
          </w:rPr>
          <w:t>3.11.12 files property</w:t>
        </w:r>
        <w:r w:rsidR="0068062D">
          <w:rPr>
            <w:noProof/>
            <w:webHidden/>
          </w:rPr>
          <w:tab/>
        </w:r>
        <w:r w:rsidR="0068062D">
          <w:rPr>
            <w:noProof/>
            <w:webHidden/>
          </w:rPr>
          <w:fldChar w:fldCharType="begin"/>
        </w:r>
        <w:r w:rsidR="0068062D">
          <w:rPr>
            <w:noProof/>
            <w:webHidden/>
          </w:rPr>
          <w:instrText xml:space="preserve"> PAGEREF _Toc511915663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090BAE52" w14:textId="0BB77987" w:rsidR="0068062D" w:rsidRDefault="00BB4F90">
      <w:pPr>
        <w:pStyle w:val="TOC4"/>
        <w:tabs>
          <w:tab w:val="right" w:leader="dot" w:pos="9350"/>
        </w:tabs>
        <w:rPr>
          <w:rFonts w:asciiTheme="minorHAnsi" w:eastAsiaTheme="minorEastAsia" w:hAnsiTheme="minorHAnsi" w:cstheme="minorBidi"/>
          <w:noProof/>
          <w:sz w:val="22"/>
          <w:szCs w:val="22"/>
        </w:rPr>
      </w:pPr>
      <w:hyperlink w:anchor="_Toc511915664" w:history="1">
        <w:r w:rsidR="0068062D" w:rsidRPr="00D505D9">
          <w:rPr>
            <w:rStyle w:val="Hyperlink"/>
            <w:noProof/>
          </w:rPr>
          <w:t>3.11.12.1 General</w:t>
        </w:r>
        <w:r w:rsidR="0068062D">
          <w:rPr>
            <w:noProof/>
            <w:webHidden/>
          </w:rPr>
          <w:tab/>
        </w:r>
        <w:r w:rsidR="0068062D">
          <w:rPr>
            <w:noProof/>
            <w:webHidden/>
          </w:rPr>
          <w:fldChar w:fldCharType="begin"/>
        </w:r>
        <w:r w:rsidR="0068062D">
          <w:rPr>
            <w:noProof/>
            <w:webHidden/>
          </w:rPr>
          <w:instrText xml:space="preserve"> PAGEREF _Toc511915664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202B3C8F" w14:textId="4533BEA4" w:rsidR="0068062D" w:rsidRDefault="00BB4F90">
      <w:pPr>
        <w:pStyle w:val="TOC4"/>
        <w:tabs>
          <w:tab w:val="right" w:leader="dot" w:pos="9350"/>
        </w:tabs>
        <w:rPr>
          <w:rFonts w:asciiTheme="minorHAnsi" w:eastAsiaTheme="minorEastAsia" w:hAnsiTheme="minorHAnsi" w:cstheme="minorBidi"/>
          <w:noProof/>
          <w:sz w:val="22"/>
          <w:szCs w:val="22"/>
        </w:rPr>
      </w:pPr>
      <w:hyperlink w:anchor="_Toc511915665" w:history="1">
        <w:r w:rsidR="0068062D" w:rsidRPr="00D505D9">
          <w:rPr>
            <w:rStyle w:val="Hyperlink"/>
            <w:noProof/>
          </w:rPr>
          <w:t>3.11.12.2 Property names</w:t>
        </w:r>
        <w:r w:rsidR="0068062D">
          <w:rPr>
            <w:noProof/>
            <w:webHidden/>
          </w:rPr>
          <w:tab/>
        </w:r>
        <w:r w:rsidR="0068062D">
          <w:rPr>
            <w:noProof/>
            <w:webHidden/>
          </w:rPr>
          <w:fldChar w:fldCharType="begin"/>
        </w:r>
        <w:r w:rsidR="0068062D">
          <w:rPr>
            <w:noProof/>
            <w:webHidden/>
          </w:rPr>
          <w:instrText xml:space="preserve"> PAGEREF _Toc511915665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35BEF957" w14:textId="120B34BF" w:rsidR="0068062D" w:rsidRDefault="00BB4F90">
      <w:pPr>
        <w:pStyle w:val="TOC4"/>
        <w:tabs>
          <w:tab w:val="right" w:leader="dot" w:pos="9350"/>
        </w:tabs>
        <w:rPr>
          <w:rFonts w:asciiTheme="minorHAnsi" w:eastAsiaTheme="minorEastAsia" w:hAnsiTheme="minorHAnsi" w:cstheme="minorBidi"/>
          <w:noProof/>
          <w:sz w:val="22"/>
          <w:szCs w:val="22"/>
        </w:rPr>
      </w:pPr>
      <w:hyperlink w:anchor="_Toc511915666" w:history="1">
        <w:r w:rsidR="0068062D" w:rsidRPr="00D505D9">
          <w:rPr>
            <w:rStyle w:val="Hyperlink"/>
            <w:noProof/>
          </w:rPr>
          <w:t>3.11.12.3 Property values</w:t>
        </w:r>
        <w:r w:rsidR="0068062D">
          <w:rPr>
            <w:noProof/>
            <w:webHidden/>
          </w:rPr>
          <w:tab/>
        </w:r>
        <w:r w:rsidR="0068062D">
          <w:rPr>
            <w:noProof/>
            <w:webHidden/>
          </w:rPr>
          <w:fldChar w:fldCharType="begin"/>
        </w:r>
        <w:r w:rsidR="0068062D">
          <w:rPr>
            <w:noProof/>
            <w:webHidden/>
          </w:rPr>
          <w:instrText xml:space="preserve"> PAGEREF _Toc511915666 \h </w:instrText>
        </w:r>
        <w:r w:rsidR="0068062D">
          <w:rPr>
            <w:noProof/>
            <w:webHidden/>
          </w:rPr>
        </w:r>
        <w:r w:rsidR="0068062D">
          <w:rPr>
            <w:noProof/>
            <w:webHidden/>
          </w:rPr>
          <w:fldChar w:fldCharType="separate"/>
        </w:r>
        <w:r w:rsidR="0068062D">
          <w:rPr>
            <w:noProof/>
            <w:webHidden/>
          </w:rPr>
          <w:t>41</w:t>
        </w:r>
        <w:r w:rsidR="0068062D">
          <w:rPr>
            <w:noProof/>
            <w:webHidden/>
          </w:rPr>
          <w:fldChar w:fldCharType="end"/>
        </w:r>
      </w:hyperlink>
    </w:p>
    <w:p w14:paraId="7A704BB4" w14:textId="252618D0"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67" w:history="1">
        <w:r w:rsidR="0068062D" w:rsidRPr="00D505D9">
          <w:rPr>
            <w:rStyle w:val="Hyperlink"/>
            <w:noProof/>
          </w:rPr>
          <w:t>3.11.13 logicalLocations property</w:t>
        </w:r>
        <w:r w:rsidR="0068062D">
          <w:rPr>
            <w:noProof/>
            <w:webHidden/>
          </w:rPr>
          <w:tab/>
        </w:r>
        <w:r w:rsidR="0068062D">
          <w:rPr>
            <w:noProof/>
            <w:webHidden/>
          </w:rPr>
          <w:fldChar w:fldCharType="begin"/>
        </w:r>
        <w:r w:rsidR="0068062D">
          <w:rPr>
            <w:noProof/>
            <w:webHidden/>
          </w:rPr>
          <w:instrText xml:space="preserve"> PAGEREF _Toc511915667 \h </w:instrText>
        </w:r>
        <w:r w:rsidR="0068062D">
          <w:rPr>
            <w:noProof/>
            <w:webHidden/>
          </w:rPr>
        </w:r>
        <w:r w:rsidR="0068062D">
          <w:rPr>
            <w:noProof/>
            <w:webHidden/>
          </w:rPr>
          <w:fldChar w:fldCharType="separate"/>
        </w:r>
        <w:r w:rsidR="0068062D">
          <w:rPr>
            <w:noProof/>
            <w:webHidden/>
          </w:rPr>
          <w:t>42</w:t>
        </w:r>
        <w:r w:rsidR="0068062D">
          <w:rPr>
            <w:noProof/>
            <w:webHidden/>
          </w:rPr>
          <w:fldChar w:fldCharType="end"/>
        </w:r>
      </w:hyperlink>
    </w:p>
    <w:p w14:paraId="41153512" w14:textId="78676B45"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68" w:history="1">
        <w:r w:rsidR="0068062D" w:rsidRPr="00D505D9">
          <w:rPr>
            <w:rStyle w:val="Hyperlink"/>
            <w:noProof/>
          </w:rPr>
          <w:t>3.11.14 graphs property</w:t>
        </w:r>
        <w:r w:rsidR="0068062D">
          <w:rPr>
            <w:noProof/>
            <w:webHidden/>
          </w:rPr>
          <w:tab/>
        </w:r>
        <w:r w:rsidR="0068062D">
          <w:rPr>
            <w:noProof/>
            <w:webHidden/>
          </w:rPr>
          <w:fldChar w:fldCharType="begin"/>
        </w:r>
        <w:r w:rsidR="0068062D">
          <w:rPr>
            <w:noProof/>
            <w:webHidden/>
          </w:rPr>
          <w:instrText xml:space="preserve"> PAGEREF _Toc511915668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65A1D6F8" w14:textId="07B6D55F"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69" w:history="1">
        <w:r w:rsidR="0068062D" w:rsidRPr="00D505D9">
          <w:rPr>
            <w:rStyle w:val="Hyperlink"/>
            <w:noProof/>
          </w:rPr>
          <w:t>3.11.15 results property</w:t>
        </w:r>
        <w:r w:rsidR="0068062D">
          <w:rPr>
            <w:noProof/>
            <w:webHidden/>
          </w:rPr>
          <w:tab/>
        </w:r>
        <w:r w:rsidR="0068062D">
          <w:rPr>
            <w:noProof/>
            <w:webHidden/>
          </w:rPr>
          <w:fldChar w:fldCharType="begin"/>
        </w:r>
        <w:r w:rsidR="0068062D">
          <w:rPr>
            <w:noProof/>
            <w:webHidden/>
          </w:rPr>
          <w:instrText xml:space="preserve"> PAGEREF _Toc511915669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0CC0C35C" w14:textId="2E07B6A0"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70" w:history="1">
        <w:r w:rsidR="0068062D" w:rsidRPr="00D505D9">
          <w:rPr>
            <w:rStyle w:val="Hyperlink"/>
            <w:noProof/>
          </w:rPr>
          <w:t>3.11.16 resources property</w:t>
        </w:r>
        <w:r w:rsidR="0068062D">
          <w:rPr>
            <w:noProof/>
            <w:webHidden/>
          </w:rPr>
          <w:tab/>
        </w:r>
        <w:r w:rsidR="0068062D">
          <w:rPr>
            <w:noProof/>
            <w:webHidden/>
          </w:rPr>
          <w:fldChar w:fldCharType="begin"/>
        </w:r>
        <w:r w:rsidR="0068062D">
          <w:rPr>
            <w:noProof/>
            <w:webHidden/>
          </w:rPr>
          <w:instrText xml:space="preserve"> PAGEREF _Toc511915670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5A135D0A" w14:textId="3920938C"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71" w:history="1">
        <w:r w:rsidR="0068062D" w:rsidRPr="00D505D9">
          <w:rPr>
            <w:rStyle w:val="Hyperlink"/>
            <w:noProof/>
          </w:rPr>
          <w:t>3.11.17 defaultFileEncoding</w:t>
        </w:r>
        <w:r w:rsidR="0068062D">
          <w:rPr>
            <w:noProof/>
            <w:webHidden/>
          </w:rPr>
          <w:tab/>
        </w:r>
        <w:r w:rsidR="0068062D">
          <w:rPr>
            <w:noProof/>
            <w:webHidden/>
          </w:rPr>
          <w:fldChar w:fldCharType="begin"/>
        </w:r>
        <w:r w:rsidR="0068062D">
          <w:rPr>
            <w:noProof/>
            <w:webHidden/>
          </w:rPr>
          <w:instrText xml:space="preserve"> PAGEREF _Toc511915671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E52073" w14:textId="1AC78D7C"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72" w:history="1">
        <w:r w:rsidR="0068062D" w:rsidRPr="00D505D9">
          <w:rPr>
            <w:rStyle w:val="Hyperlink"/>
            <w:noProof/>
          </w:rPr>
          <w:t>3.11.18 richMessageMimeType property</w:t>
        </w:r>
        <w:r w:rsidR="0068062D">
          <w:rPr>
            <w:noProof/>
            <w:webHidden/>
          </w:rPr>
          <w:tab/>
        </w:r>
        <w:r w:rsidR="0068062D">
          <w:rPr>
            <w:noProof/>
            <w:webHidden/>
          </w:rPr>
          <w:fldChar w:fldCharType="begin"/>
        </w:r>
        <w:r w:rsidR="0068062D">
          <w:rPr>
            <w:noProof/>
            <w:webHidden/>
          </w:rPr>
          <w:instrText xml:space="preserve"> PAGEREF _Toc511915672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781AB11E" w14:textId="766B96DD"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73" w:history="1">
        <w:r w:rsidR="0068062D" w:rsidRPr="00D505D9">
          <w:rPr>
            <w:rStyle w:val="Hyperlink"/>
            <w:noProof/>
          </w:rPr>
          <w:t>3.11.19 redactionToken property</w:t>
        </w:r>
        <w:r w:rsidR="0068062D">
          <w:rPr>
            <w:noProof/>
            <w:webHidden/>
          </w:rPr>
          <w:tab/>
        </w:r>
        <w:r w:rsidR="0068062D">
          <w:rPr>
            <w:noProof/>
            <w:webHidden/>
          </w:rPr>
          <w:fldChar w:fldCharType="begin"/>
        </w:r>
        <w:r w:rsidR="0068062D">
          <w:rPr>
            <w:noProof/>
            <w:webHidden/>
          </w:rPr>
          <w:instrText xml:space="preserve"> PAGEREF _Toc511915673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09C7D5" w14:textId="2FBBB811"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74" w:history="1">
        <w:r w:rsidR="0068062D" w:rsidRPr="00D505D9">
          <w:rPr>
            <w:rStyle w:val="Hyperlink"/>
            <w:noProof/>
          </w:rPr>
          <w:t>3.11.20 properties property</w:t>
        </w:r>
        <w:r w:rsidR="0068062D">
          <w:rPr>
            <w:noProof/>
            <w:webHidden/>
          </w:rPr>
          <w:tab/>
        </w:r>
        <w:r w:rsidR="0068062D">
          <w:rPr>
            <w:noProof/>
            <w:webHidden/>
          </w:rPr>
          <w:fldChar w:fldCharType="begin"/>
        </w:r>
        <w:r w:rsidR="0068062D">
          <w:rPr>
            <w:noProof/>
            <w:webHidden/>
          </w:rPr>
          <w:instrText xml:space="preserve"> PAGEREF _Toc511915674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1943FAA4" w14:textId="51BFD0C4"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675" w:history="1">
        <w:r w:rsidR="0068062D" w:rsidRPr="00D505D9">
          <w:rPr>
            <w:rStyle w:val="Hyperlink"/>
            <w:noProof/>
          </w:rPr>
          <w:t>3.12 tool object</w:t>
        </w:r>
        <w:r w:rsidR="0068062D">
          <w:rPr>
            <w:noProof/>
            <w:webHidden/>
          </w:rPr>
          <w:tab/>
        </w:r>
        <w:r w:rsidR="0068062D">
          <w:rPr>
            <w:noProof/>
            <w:webHidden/>
          </w:rPr>
          <w:fldChar w:fldCharType="begin"/>
        </w:r>
        <w:r w:rsidR="0068062D">
          <w:rPr>
            <w:noProof/>
            <w:webHidden/>
          </w:rPr>
          <w:instrText xml:space="preserve"> PAGEREF _Toc511915675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5FF32B43" w14:textId="641246DF"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76" w:history="1">
        <w:r w:rsidR="0068062D" w:rsidRPr="00D505D9">
          <w:rPr>
            <w:rStyle w:val="Hyperlink"/>
            <w:noProof/>
          </w:rPr>
          <w:t>3.12.1 General</w:t>
        </w:r>
        <w:r w:rsidR="0068062D">
          <w:rPr>
            <w:noProof/>
            <w:webHidden/>
          </w:rPr>
          <w:tab/>
        </w:r>
        <w:r w:rsidR="0068062D">
          <w:rPr>
            <w:noProof/>
            <w:webHidden/>
          </w:rPr>
          <w:fldChar w:fldCharType="begin"/>
        </w:r>
        <w:r w:rsidR="0068062D">
          <w:rPr>
            <w:noProof/>
            <w:webHidden/>
          </w:rPr>
          <w:instrText xml:space="preserve"> PAGEREF _Toc511915676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ECF8056" w14:textId="0CD75FFA"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77" w:history="1">
        <w:r w:rsidR="0068062D" w:rsidRPr="00D505D9">
          <w:rPr>
            <w:rStyle w:val="Hyperlink"/>
            <w:noProof/>
          </w:rPr>
          <w:t>3.12.2 name property</w:t>
        </w:r>
        <w:r w:rsidR="0068062D">
          <w:rPr>
            <w:noProof/>
            <w:webHidden/>
          </w:rPr>
          <w:tab/>
        </w:r>
        <w:r w:rsidR="0068062D">
          <w:rPr>
            <w:noProof/>
            <w:webHidden/>
          </w:rPr>
          <w:fldChar w:fldCharType="begin"/>
        </w:r>
        <w:r w:rsidR="0068062D">
          <w:rPr>
            <w:noProof/>
            <w:webHidden/>
          </w:rPr>
          <w:instrText xml:space="preserve"> PAGEREF _Toc511915677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497B124C" w14:textId="64E471B8"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78" w:history="1">
        <w:r w:rsidR="0068062D" w:rsidRPr="00D505D9">
          <w:rPr>
            <w:rStyle w:val="Hyperlink"/>
            <w:noProof/>
          </w:rPr>
          <w:t>3.12.3 fullName property</w:t>
        </w:r>
        <w:r w:rsidR="0068062D">
          <w:rPr>
            <w:noProof/>
            <w:webHidden/>
          </w:rPr>
          <w:tab/>
        </w:r>
        <w:r w:rsidR="0068062D">
          <w:rPr>
            <w:noProof/>
            <w:webHidden/>
          </w:rPr>
          <w:fldChar w:fldCharType="begin"/>
        </w:r>
        <w:r w:rsidR="0068062D">
          <w:rPr>
            <w:noProof/>
            <w:webHidden/>
          </w:rPr>
          <w:instrText xml:space="preserve"> PAGEREF _Toc511915678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1179CA26" w14:textId="4107D7B9"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79" w:history="1">
        <w:r w:rsidR="0068062D" w:rsidRPr="00D505D9">
          <w:rPr>
            <w:rStyle w:val="Hyperlink"/>
            <w:noProof/>
          </w:rPr>
          <w:t>3.12.4 semanticVersion property</w:t>
        </w:r>
        <w:r w:rsidR="0068062D">
          <w:rPr>
            <w:noProof/>
            <w:webHidden/>
          </w:rPr>
          <w:tab/>
        </w:r>
        <w:r w:rsidR="0068062D">
          <w:rPr>
            <w:noProof/>
            <w:webHidden/>
          </w:rPr>
          <w:fldChar w:fldCharType="begin"/>
        </w:r>
        <w:r w:rsidR="0068062D">
          <w:rPr>
            <w:noProof/>
            <w:webHidden/>
          </w:rPr>
          <w:instrText xml:space="preserve"> PAGEREF _Toc511915679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84CD3CC" w14:textId="2A801D96"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80" w:history="1">
        <w:r w:rsidR="0068062D" w:rsidRPr="00D505D9">
          <w:rPr>
            <w:rStyle w:val="Hyperlink"/>
            <w:noProof/>
          </w:rPr>
          <w:t>3.12.5 version property</w:t>
        </w:r>
        <w:r w:rsidR="0068062D">
          <w:rPr>
            <w:noProof/>
            <w:webHidden/>
          </w:rPr>
          <w:tab/>
        </w:r>
        <w:r w:rsidR="0068062D">
          <w:rPr>
            <w:noProof/>
            <w:webHidden/>
          </w:rPr>
          <w:fldChar w:fldCharType="begin"/>
        </w:r>
        <w:r w:rsidR="0068062D">
          <w:rPr>
            <w:noProof/>
            <w:webHidden/>
          </w:rPr>
          <w:instrText xml:space="preserve"> PAGEREF _Toc511915680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665F13C" w14:textId="68E163F6"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81" w:history="1">
        <w:r w:rsidR="0068062D" w:rsidRPr="00D505D9">
          <w:rPr>
            <w:rStyle w:val="Hyperlink"/>
            <w:noProof/>
          </w:rPr>
          <w:t>3.12.6 fileVersion property</w:t>
        </w:r>
        <w:r w:rsidR="0068062D">
          <w:rPr>
            <w:noProof/>
            <w:webHidden/>
          </w:rPr>
          <w:tab/>
        </w:r>
        <w:r w:rsidR="0068062D">
          <w:rPr>
            <w:noProof/>
            <w:webHidden/>
          </w:rPr>
          <w:fldChar w:fldCharType="begin"/>
        </w:r>
        <w:r w:rsidR="0068062D">
          <w:rPr>
            <w:noProof/>
            <w:webHidden/>
          </w:rPr>
          <w:instrText xml:space="preserve"> PAGEREF _Toc511915681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FE44026" w14:textId="0728C2CA"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82" w:history="1">
        <w:r w:rsidR="0068062D" w:rsidRPr="00D505D9">
          <w:rPr>
            <w:rStyle w:val="Hyperlink"/>
            <w:noProof/>
          </w:rPr>
          <w:t>3.12.7 language property</w:t>
        </w:r>
        <w:r w:rsidR="0068062D">
          <w:rPr>
            <w:noProof/>
            <w:webHidden/>
          </w:rPr>
          <w:tab/>
        </w:r>
        <w:r w:rsidR="0068062D">
          <w:rPr>
            <w:noProof/>
            <w:webHidden/>
          </w:rPr>
          <w:fldChar w:fldCharType="begin"/>
        </w:r>
        <w:r w:rsidR="0068062D">
          <w:rPr>
            <w:noProof/>
            <w:webHidden/>
          </w:rPr>
          <w:instrText xml:space="preserve"> PAGEREF _Toc511915682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427DB1DE" w14:textId="706798CC"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83" w:history="1">
        <w:r w:rsidR="0068062D" w:rsidRPr="00D505D9">
          <w:rPr>
            <w:rStyle w:val="Hyperlink"/>
            <w:noProof/>
          </w:rPr>
          <w:t>3.12.8 resourceLocation property</w:t>
        </w:r>
        <w:r w:rsidR="0068062D">
          <w:rPr>
            <w:noProof/>
            <w:webHidden/>
          </w:rPr>
          <w:tab/>
        </w:r>
        <w:r w:rsidR="0068062D">
          <w:rPr>
            <w:noProof/>
            <w:webHidden/>
          </w:rPr>
          <w:fldChar w:fldCharType="begin"/>
        </w:r>
        <w:r w:rsidR="0068062D">
          <w:rPr>
            <w:noProof/>
            <w:webHidden/>
          </w:rPr>
          <w:instrText xml:space="preserve"> PAGEREF _Toc511915683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6B1D7719" w14:textId="4849D592"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84" w:history="1">
        <w:r w:rsidR="0068062D" w:rsidRPr="00D505D9">
          <w:rPr>
            <w:rStyle w:val="Hyperlink"/>
            <w:noProof/>
          </w:rPr>
          <w:t>3.12.9 sarifLoggerVersion property</w:t>
        </w:r>
        <w:r w:rsidR="0068062D">
          <w:rPr>
            <w:noProof/>
            <w:webHidden/>
          </w:rPr>
          <w:tab/>
        </w:r>
        <w:r w:rsidR="0068062D">
          <w:rPr>
            <w:noProof/>
            <w:webHidden/>
          </w:rPr>
          <w:fldChar w:fldCharType="begin"/>
        </w:r>
        <w:r w:rsidR="0068062D">
          <w:rPr>
            <w:noProof/>
            <w:webHidden/>
          </w:rPr>
          <w:instrText xml:space="preserve"> PAGEREF _Toc511915684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646EF809" w14:textId="696222FA"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85" w:history="1">
        <w:r w:rsidR="0068062D" w:rsidRPr="00D505D9">
          <w:rPr>
            <w:rStyle w:val="Hyperlink"/>
            <w:noProof/>
          </w:rPr>
          <w:t>3.12.10 properties property</w:t>
        </w:r>
        <w:r w:rsidR="0068062D">
          <w:rPr>
            <w:noProof/>
            <w:webHidden/>
          </w:rPr>
          <w:tab/>
        </w:r>
        <w:r w:rsidR="0068062D">
          <w:rPr>
            <w:noProof/>
            <w:webHidden/>
          </w:rPr>
          <w:fldChar w:fldCharType="begin"/>
        </w:r>
        <w:r w:rsidR="0068062D">
          <w:rPr>
            <w:noProof/>
            <w:webHidden/>
          </w:rPr>
          <w:instrText xml:space="preserve"> PAGEREF _Toc511915685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102E5826" w14:textId="60A3CFB9"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686" w:history="1">
        <w:r w:rsidR="0068062D" w:rsidRPr="00D505D9">
          <w:rPr>
            <w:rStyle w:val="Hyperlink"/>
            <w:noProof/>
          </w:rPr>
          <w:t>3.13 invocation object</w:t>
        </w:r>
        <w:r w:rsidR="0068062D">
          <w:rPr>
            <w:noProof/>
            <w:webHidden/>
          </w:rPr>
          <w:tab/>
        </w:r>
        <w:r w:rsidR="0068062D">
          <w:rPr>
            <w:noProof/>
            <w:webHidden/>
          </w:rPr>
          <w:fldChar w:fldCharType="begin"/>
        </w:r>
        <w:r w:rsidR="0068062D">
          <w:rPr>
            <w:noProof/>
            <w:webHidden/>
          </w:rPr>
          <w:instrText xml:space="preserve"> PAGEREF _Toc511915686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5CF86C57" w14:textId="32DF519D"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87" w:history="1">
        <w:r w:rsidR="0068062D" w:rsidRPr="00D505D9">
          <w:rPr>
            <w:rStyle w:val="Hyperlink"/>
            <w:noProof/>
          </w:rPr>
          <w:t>3.13.1 General</w:t>
        </w:r>
        <w:r w:rsidR="0068062D">
          <w:rPr>
            <w:noProof/>
            <w:webHidden/>
          </w:rPr>
          <w:tab/>
        </w:r>
        <w:r w:rsidR="0068062D">
          <w:rPr>
            <w:noProof/>
            <w:webHidden/>
          </w:rPr>
          <w:fldChar w:fldCharType="begin"/>
        </w:r>
        <w:r w:rsidR="0068062D">
          <w:rPr>
            <w:noProof/>
            <w:webHidden/>
          </w:rPr>
          <w:instrText xml:space="preserve"> PAGEREF _Toc511915687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1612AD5" w14:textId="61FF2FD4"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88" w:history="1">
        <w:r w:rsidR="0068062D" w:rsidRPr="00D505D9">
          <w:rPr>
            <w:rStyle w:val="Hyperlink"/>
            <w:noProof/>
          </w:rPr>
          <w:t>3.13.2 commandLine property</w:t>
        </w:r>
        <w:r w:rsidR="0068062D">
          <w:rPr>
            <w:noProof/>
            <w:webHidden/>
          </w:rPr>
          <w:tab/>
        </w:r>
        <w:r w:rsidR="0068062D">
          <w:rPr>
            <w:noProof/>
            <w:webHidden/>
          </w:rPr>
          <w:fldChar w:fldCharType="begin"/>
        </w:r>
        <w:r w:rsidR="0068062D">
          <w:rPr>
            <w:noProof/>
            <w:webHidden/>
          </w:rPr>
          <w:instrText xml:space="preserve"> PAGEREF _Toc511915688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7B5166E" w14:textId="7EAD885E"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89" w:history="1">
        <w:r w:rsidR="0068062D" w:rsidRPr="00D505D9">
          <w:rPr>
            <w:rStyle w:val="Hyperlink"/>
            <w:noProof/>
          </w:rPr>
          <w:t>3.13.3 arguments property</w:t>
        </w:r>
        <w:r w:rsidR="0068062D">
          <w:rPr>
            <w:noProof/>
            <w:webHidden/>
          </w:rPr>
          <w:tab/>
        </w:r>
        <w:r w:rsidR="0068062D">
          <w:rPr>
            <w:noProof/>
            <w:webHidden/>
          </w:rPr>
          <w:fldChar w:fldCharType="begin"/>
        </w:r>
        <w:r w:rsidR="0068062D">
          <w:rPr>
            <w:noProof/>
            <w:webHidden/>
          </w:rPr>
          <w:instrText xml:space="preserve"> PAGEREF _Toc511915689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092A46C4" w14:textId="3F501C0C"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90" w:history="1">
        <w:r w:rsidR="0068062D" w:rsidRPr="00D505D9">
          <w:rPr>
            <w:rStyle w:val="Hyperlink"/>
            <w:noProof/>
          </w:rPr>
          <w:t>3.13.4 responseFiles property</w:t>
        </w:r>
        <w:r w:rsidR="0068062D">
          <w:rPr>
            <w:noProof/>
            <w:webHidden/>
          </w:rPr>
          <w:tab/>
        </w:r>
        <w:r w:rsidR="0068062D">
          <w:rPr>
            <w:noProof/>
            <w:webHidden/>
          </w:rPr>
          <w:fldChar w:fldCharType="begin"/>
        </w:r>
        <w:r w:rsidR="0068062D">
          <w:rPr>
            <w:noProof/>
            <w:webHidden/>
          </w:rPr>
          <w:instrText xml:space="preserve"> PAGEREF _Toc511915690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35E987A6" w14:textId="0E23158F"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91" w:history="1">
        <w:r w:rsidR="0068062D" w:rsidRPr="00D505D9">
          <w:rPr>
            <w:rStyle w:val="Hyperlink"/>
            <w:noProof/>
          </w:rPr>
          <w:t>3.13.5 attachments property</w:t>
        </w:r>
        <w:r w:rsidR="0068062D">
          <w:rPr>
            <w:noProof/>
            <w:webHidden/>
          </w:rPr>
          <w:tab/>
        </w:r>
        <w:r w:rsidR="0068062D">
          <w:rPr>
            <w:noProof/>
            <w:webHidden/>
          </w:rPr>
          <w:fldChar w:fldCharType="begin"/>
        </w:r>
        <w:r w:rsidR="0068062D">
          <w:rPr>
            <w:noProof/>
            <w:webHidden/>
          </w:rPr>
          <w:instrText xml:space="preserve"> PAGEREF _Toc511915691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5B05B8DB" w14:textId="52A656CD"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92" w:history="1">
        <w:r w:rsidR="0068062D" w:rsidRPr="00D505D9">
          <w:rPr>
            <w:rStyle w:val="Hyperlink"/>
            <w:noProof/>
          </w:rPr>
          <w:t>3.13.6 startTime property</w:t>
        </w:r>
        <w:r w:rsidR="0068062D">
          <w:rPr>
            <w:noProof/>
            <w:webHidden/>
          </w:rPr>
          <w:tab/>
        </w:r>
        <w:r w:rsidR="0068062D">
          <w:rPr>
            <w:noProof/>
            <w:webHidden/>
          </w:rPr>
          <w:fldChar w:fldCharType="begin"/>
        </w:r>
        <w:r w:rsidR="0068062D">
          <w:rPr>
            <w:noProof/>
            <w:webHidden/>
          </w:rPr>
          <w:instrText xml:space="preserve"> PAGEREF _Toc511915692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05918354" w14:textId="54E9A0B5"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93" w:history="1">
        <w:r w:rsidR="0068062D" w:rsidRPr="00D505D9">
          <w:rPr>
            <w:rStyle w:val="Hyperlink"/>
            <w:noProof/>
          </w:rPr>
          <w:t>3.13.7 endTime property</w:t>
        </w:r>
        <w:r w:rsidR="0068062D">
          <w:rPr>
            <w:noProof/>
            <w:webHidden/>
          </w:rPr>
          <w:tab/>
        </w:r>
        <w:r w:rsidR="0068062D">
          <w:rPr>
            <w:noProof/>
            <w:webHidden/>
          </w:rPr>
          <w:fldChar w:fldCharType="begin"/>
        </w:r>
        <w:r w:rsidR="0068062D">
          <w:rPr>
            <w:noProof/>
            <w:webHidden/>
          </w:rPr>
          <w:instrText xml:space="preserve"> PAGEREF _Toc511915693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A67D1DB" w14:textId="5497AD54"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94" w:history="1">
        <w:r w:rsidR="0068062D" w:rsidRPr="00D505D9">
          <w:rPr>
            <w:rStyle w:val="Hyperlink"/>
            <w:noProof/>
          </w:rPr>
          <w:t>3.13.8 exitCode property</w:t>
        </w:r>
        <w:r w:rsidR="0068062D">
          <w:rPr>
            <w:noProof/>
            <w:webHidden/>
          </w:rPr>
          <w:tab/>
        </w:r>
        <w:r w:rsidR="0068062D">
          <w:rPr>
            <w:noProof/>
            <w:webHidden/>
          </w:rPr>
          <w:fldChar w:fldCharType="begin"/>
        </w:r>
        <w:r w:rsidR="0068062D">
          <w:rPr>
            <w:noProof/>
            <w:webHidden/>
          </w:rPr>
          <w:instrText xml:space="preserve"> PAGEREF _Toc511915694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BEA9C12" w14:textId="161A76BE"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95" w:history="1">
        <w:r w:rsidR="0068062D" w:rsidRPr="00D505D9">
          <w:rPr>
            <w:rStyle w:val="Hyperlink"/>
            <w:noProof/>
          </w:rPr>
          <w:t>3.13.9 exitCodeDescription property</w:t>
        </w:r>
        <w:r w:rsidR="0068062D">
          <w:rPr>
            <w:noProof/>
            <w:webHidden/>
          </w:rPr>
          <w:tab/>
        </w:r>
        <w:r w:rsidR="0068062D">
          <w:rPr>
            <w:noProof/>
            <w:webHidden/>
          </w:rPr>
          <w:fldChar w:fldCharType="begin"/>
        </w:r>
        <w:r w:rsidR="0068062D">
          <w:rPr>
            <w:noProof/>
            <w:webHidden/>
          </w:rPr>
          <w:instrText xml:space="preserve"> PAGEREF _Toc511915695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2722C64" w14:textId="298B7FEF"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96" w:history="1">
        <w:r w:rsidR="0068062D" w:rsidRPr="00D505D9">
          <w:rPr>
            <w:rStyle w:val="Hyperlink"/>
            <w:noProof/>
          </w:rPr>
          <w:t>3.13.10 exitSignalName property</w:t>
        </w:r>
        <w:r w:rsidR="0068062D">
          <w:rPr>
            <w:noProof/>
            <w:webHidden/>
          </w:rPr>
          <w:tab/>
        </w:r>
        <w:r w:rsidR="0068062D">
          <w:rPr>
            <w:noProof/>
            <w:webHidden/>
          </w:rPr>
          <w:fldChar w:fldCharType="begin"/>
        </w:r>
        <w:r w:rsidR="0068062D">
          <w:rPr>
            <w:noProof/>
            <w:webHidden/>
          </w:rPr>
          <w:instrText xml:space="preserve"> PAGEREF _Toc511915696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611DC79A" w14:textId="18EC0570"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97" w:history="1">
        <w:r w:rsidR="0068062D" w:rsidRPr="00D505D9">
          <w:rPr>
            <w:rStyle w:val="Hyperlink"/>
            <w:noProof/>
          </w:rPr>
          <w:t>3.13.11 exitSignalNumber property</w:t>
        </w:r>
        <w:r w:rsidR="0068062D">
          <w:rPr>
            <w:noProof/>
            <w:webHidden/>
          </w:rPr>
          <w:tab/>
        </w:r>
        <w:r w:rsidR="0068062D">
          <w:rPr>
            <w:noProof/>
            <w:webHidden/>
          </w:rPr>
          <w:fldChar w:fldCharType="begin"/>
        </w:r>
        <w:r w:rsidR="0068062D">
          <w:rPr>
            <w:noProof/>
            <w:webHidden/>
          </w:rPr>
          <w:instrText xml:space="preserve"> PAGEREF _Toc511915697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4E7F3F87" w14:textId="5218B796"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98" w:history="1">
        <w:r w:rsidR="0068062D" w:rsidRPr="00D505D9">
          <w:rPr>
            <w:rStyle w:val="Hyperlink"/>
            <w:noProof/>
          </w:rPr>
          <w:t>3.13.12 processStartFailureMessage property</w:t>
        </w:r>
        <w:r w:rsidR="0068062D">
          <w:rPr>
            <w:noProof/>
            <w:webHidden/>
          </w:rPr>
          <w:tab/>
        </w:r>
        <w:r w:rsidR="0068062D">
          <w:rPr>
            <w:noProof/>
            <w:webHidden/>
          </w:rPr>
          <w:fldChar w:fldCharType="begin"/>
        </w:r>
        <w:r w:rsidR="0068062D">
          <w:rPr>
            <w:noProof/>
            <w:webHidden/>
          </w:rPr>
          <w:instrText xml:space="preserve"> PAGEREF _Toc511915698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02B4FD0E" w14:textId="7D877058"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699" w:history="1">
        <w:r w:rsidR="0068062D" w:rsidRPr="00D505D9">
          <w:rPr>
            <w:rStyle w:val="Hyperlink"/>
            <w:noProof/>
          </w:rPr>
          <w:t>3.13.13 toolExecutionSuccessful property</w:t>
        </w:r>
        <w:r w:rsidR="0068062D">
          <w:rPr>
            <w:noProof/>
            <w:webHidden/>
          </w:rPr>
          <w:tab/>
        </w:r>
        <w:r w:rsidR="0068062D">
          <w:rPr>
            <w:noProof/>
            <w:webHidden/>
          </w:rPr>
          <w:fldChar w:fldCharType="begin"/>
        </w:r>
        <w:r w:rsidR="0068062D">
          <w:rPr>
            <w:noProof/>
            <w:webHidden/>
          </w:rPr>
          <w:instrText xml:space="preserve"> PAGEREF _Toc511915699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745CC1D9" w14:textId="5A1CEA04"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00" w:history="1">
        <w:r w:rsidR="0068062D" w:rsidRPr="00D505D9">
          <w:rPr>
            <w:rStyle w:val="Hyperlink"/>
            <w:noProof/>
          </w:rPr>
          <w:t>3.13.14 machine property</w:t>
        </w:r>
        <w:r w:rsidR="0068062D">
          <w:rPr>
            <w:noProof/>
            <w:webHidden/>
          </w:rPr>
          <w:tab/>
        </w:r>
        <w:r w:rsidR="0068062D">
          <w:rPr>
            <w:noProof/>
            <w:webHidden/>
          </w:rPr>
          <w:fldChar w:fldCharType="begin"/>
        </w:r>
        <w:r w:rsidR="0068062D">
          <w:rPr>
            <w:noProof/>
            <w:webHidden/>
          </w:rPr>
          <w:instrText xml:space="preserve"> PAGEREF _Toc511915700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258591C7" w14:textId="255B8CAF"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01" w:history="1">
        <w:r w:rsidR="0068062D" w:rsidRPr="00D505D9">
          <w:rPr>
            <w:rStyle w:val="Hyperlink"/>
            <w:noProof/>
          </w:rPr>
          <w:t>3.13.15 account property</w:t>
        </w:r>
        <w:r w:rsidR="0068062D">
          <w:rPr>
            <w:noProof/>
            <w:webHidden/>
          </w:rPr>
          <w:tab/>
        </w:r>
        <w:r w:rsidR="0068062D">
          <w:rPr>
            <w:noProof/>
            <w:webHidden/>
          </w:rPr>
          <w:fldChar w:fldCharType="begin"/>
        </w:r>
        <w:r w:rsidR="0068062D">
          <w:rPr>
            <w:noProof/>
            <w:webHidden/>
          </w:rPr>
          <w:instrText xml:space="preserve"> PAGEREF _Toc511915701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10365816" w14:textId="38FD50D3"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02" w:history="1">
        <w:r w:rsidR="0068062D" w:rsidRPr="00D505D9">
          <w:rPr>
            <w:rStyle w:val="Hyperlink"/>
            <w:noProof/>
          </w:rPr>
          <w:t>3.13.16 processId property</w:t>
        </w:r>
        <w:r w:rsidR="0068062D">
          <w:rPr>
            <w:noProof/>
            <w:webHidden/>
          </w:rPr>
          <w:tab/>
        </w:r>
        <w:r w:rsidR="0068062D">
          <w:rPr>
            <w:noProof/>
            <w:webHidden/>
          </w:rPr>
          <w:fldChar w:fldCharType="begin"/>
        </w:r>
        <w:r w:rsidR="0068062D">
          <w:rPr>
            <w:noProof/>
            <w:webHidden/>
          </w:rPr>
          <w:instrText xml:space="preserve"> PAGEREF _Toc511915702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0FDE00D6" w14:textId="008D4DEE"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03" w:history="1">
        <w:r w:rsidR="0068062D" w:rsidRPr="00D505D9">
          <w:rPr>
            <w:rStyle w:val="Hyperlink"/>
            <w:noProof/>
          </w:rPr>
          <w:t>3.13.17 executableLocation property</w:t>
        </w:r>
        <w:r w:rsidR="0068062D">
          <w:rPr>
            <w:noProof/>
            <w:webHidden/>
          </w:rPr>
          <w:tab/>
        </w:r>
        <w:r w:rsidR="0068062D">
          <w:rPr>
            <w:noProof/>
            <w:webHidden/>
          </w:rPr>
          <w:fldChar w:fldCharType="begin"/>
        </w:r>
        <w:r w:rsidR="0068062D">
          <w:rPr>
            <w:noProof/>
            <w:webHidden/>
          </w:rPr>
          <w:instrText xml:space="preserve"> PAGEREF _Toc511915703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52D2D819" w14:textId="34133E14"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04" w:history="1">
        <w:r w:rsidR="0068062D" w:rsidRPr="00D505D9">
          <w:rPr>
            <w:rStyle w:val="Hyperlink"/>
            <w:noProof/>
          </w:rPr>
          <w:t>3.13.18 workingDirectory property</w:t>
        </w:r>
        <w:r w:rsidR="0068062D">
          <w:rPr>
            <w:noProof/>
            <w:webHidden/>
          </w:rPr>
          <w:tab/>
        </w:r>
        <w:r w:rsidR="0068062D">
          <w:rPr>
            <w:noProof/>
            <w:webHidden/>
          </w:rPr>
          <w:fldChar w:fldCharType="begin"/>
        </w:r>
        <w:r w:rsidR="0068062D">
          <w:rPr>
            <w:noProof/>
            <w:webHidden/>
          </w:rPr>
          <w:instrText xml:space="preserve"> PAGEREF _Toc511915704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7DB9266C" w14:textId="3A22B7F8"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05" w:history="1">
        <w:r w:rsidR="0068062D" w:rsidRPr="00D505D9">
          <w:rPr>
            <w:rStyle w:val="Hyperlink"/>
            <w:noProof/>
          </w:rPr>
          <w:t>3.13.19 environmentVariables property</w:t>
        </w:r>
        <w:r w:rsidR="0068062D">
          <w:rPr>
            <w:noProof/>
            <w:webHidden/>
          </w:rPr>
          <w:tab/>
        </w:r>
        <w:r w:rsidR="0068062D">
          <w:rPr>
            <w:noProof/>
            <w:webHidden/>
          </w:rPr>
          <w:fldChar w:fldCharType="begin"/>
        </w:r>
        <w:r w:rsidR="0068062D">
          <w:rPr>
            <w:noProof/>
            <w:webHidden/>
          </w:rPr>
          <w:instrText xml:space="preserve"> PAGEREF _Toc511915705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4303FA4A" w14:textId="253B1924"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06" w:history="1">
        <w:r w:rsidR="0068062D" w:rsidRPr="00D505D9">
          <w:rPr>
            <w:rStyle w:val="Hyperlink"/>
            <w:noProof/>
          </w:rPr>
          <w:t>3.13.20 toolNotifications property</w:t>
        </w:r>
        <w:r w:rsidR="0068062D">
          <w:rPr>
            <w:noProof/>
            <w:webHidden/>
          </w:rPr>
          <w:tab/>
        </w:r>
        <w:r w:rsidR="0068062D">
          <w:rPr>
            <w:noProof/>
            <w:webHidden/>
          </w:rPr>
          <w:fldChar w:fldCharType="begin"/>
        </w:r>
        <w:r w:rsidR="0068062D">
          <w:rPr>
            <w:noProof/>
            <w:webHidden/>
          </w:rPr>
          <w:instrText xml:space="preserve"> PAGEREF _Toc511915706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0AA5C8DF" w14:textId="7E3A184D"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07" w:history="1">
        <w:r w:rsidR="0068062D" w:rsidRPr="00D505D9">
          <w:rPr>
            <w:rStyle w:val="Hyperlink"/>
            <w:noProof/>
          </w:rPr>
          <w:t>3.13.21 configurationNotifications property</w:t>
        </w:r>
        <w:r w:rsidR="0068062D">
          <w:rPr>
            <w:noProof/>
            <w:webHidden/>
          </w:rPr>
          <w:tab/>
        </w:r>
        <w:r w:rsidR="0068062D">
          <w:rPr>
            <w:noProof/>
            <w:webHidden/>
          </w:rPr>
          <w:fldChar w:fldCharType="begin"/>
        </w:r>
        <w:r w:rsidR="0068062D">
          <w:rPr>
            <w:noProof/>
            <w:webHidden/>
          </w:rPr>
          <w:instrText xml:space="preserve"> PAGEREF _Toc511915707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1517BA47" w14:textId="6A8196C6"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08" w:history="1">
        <w:r w:rsidR="0068062D" w:rsidRPr="00D505D9">
          <w:rPr>
            <w:rStyle w:val="Hyperlink"/>
            <w:noProof/>
          </w:rPr>
          <w:t>3.13.22 stdin, stdout, stderr, and stdoutStderr properties</w:t>
        </w:r>
        <w:r w:rsidR="0068062D">
          <w:rPr>
            <w:noProof/>
            <w:webHidden/>
          </w:rPr>
          <w:tab/>
        </w:r>
        <w:r w:rsidR="0068062D">
          <w:rPr>
            <w:noProof/>
            <w:webHidden/>
          </w:rPr>
          <w:fldChar w:fldCharType="begin"/>
        </w:r>
        <w:r w:rsidR="0068062D">
          <w:rPr>
            <w:noProof/>
            <w:webHidden/>
          </w:rPr>
          <w:instrText xml:space="preserve"> PAGEREF _Toc511915708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A51F029" w14:textId="59365509"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09" w:history="1">
        <w:r w:rsidR="0068062D" w:rsidRPr="00D505D9">
          <w:rPr>
            <w:rStyle w:val="Hyperlink"/>
            <w:noProof/>
          </w:rPr>
          <w:t>3.13.23 properties property</w:t>
        </w:r>
        <w:r w:rsidR="0068062D">
          <w:rPr>
            <w:noProof/>
            <w:webHidden/>
          </w:rPr>
          <w:tab/>
        </w:r>
        <w:r w:rsidR="0068062D">
          <w:rPr>
            <w:noProof/>
            <w:webHidden/>
          </w:rPr>
          <w:fldChar w:fldCharType="begin"/>
        </w:r>
        <w:r w:rsidR="0068062D">
          <w:rPr>
            <w:noProof/>
            <w:webHidden/>
          </w:rPr>
          <w:instrText xml:space="preserve"> PAGEREF _Toc511915709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47741D7" w14:textId="26B65C84"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710" w:history="1">
        <w:r w:rsidR="0068062D" w:rsidRPr="00D505D9">
          <w:rPr>
            <w:rStyle w:val="Hyperlink"/>
            <w:noProof/>
          </w:rPr>
          <w:t>3.14 attachment object</w:t>
        </w:r>
        <w:r w:rsidR="0068062D">
          <w:rPr>
            <w:noProof/>
            <w:webHidden/>
          </w:rPr>
          <w:tab/>
        </w:r>
        <w:r w:rsidR="0068062D">
          <w:rPr>
            <w:noProof/>
            <w:webHidden/>
          </w:rPr>
          <w:fldChar w:fldCharType="begin"/>
        </w:r>
        <w:r w:rsidR="0068062D">
          <w:rPr>
            <w:noProof/>
            <w:webHidden/>
          </w:rPr>
          <w:instrText xml:space="preserve"> PAGEREF _Toc511915710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2E25B2FE" w14:textId="3992A3C5"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11" w:history="1">
        <w:r w:rsidR="0068062D" w:rsidRPr="00D505D9">
          <w:rPr>
            <w:rStyle w:val="Hyperlink"/>
            <w:noProof/>
          </w:rPr>
          <w:t>3.14.1 General</w:t>
        </w:r>
        <w:r w:rsidR="0068062D">
          <w:rPr>
            <w:noProof/>
            <w:webHidden/>
          </w:rPr>
          <w:tab/>
        </w:r>
        <w:r w:rsidR="0068062D">
          <w:rPr>
            <w:noProof/>
            <w:webHidden/>
          </w:rPr>
          <w:fldChar w:fldCharType="begin"/>
        </w:r>
        <w:r w:rsidR="0068062D">
          <w:rPr>
            <w:noProof/>
            <w:webHidden/>
          </w:rPr>
          <w:instrText xml:space="preserve"> PAGEREF _Toc511915711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77508499" w14:textId="1FA9B547"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12" w:history="1">
        <w:r w:rsidR="0068062D" w:rsidRPr="00D505D9">
          <w:rPr>
            <w:rStyle w:val="Hyperlink"/>
            <w:noProof/>
          </w:rPr>
          <w:t>3.14.2 description property</w:t>
        </w:r>
        <w:r w:rsidR="0068062D">
          <w:rPr>
            <w:noProof/>
            <w:webHidden/>
          </w:rPr>
          <w:tab/>
        </w:r>
        <w:r w:rsidR="0068062D">
          <w:rPr>
            <w:noProof/>
            <w:webHidden/>
          </w:rPr>
          <w:fldChar w:fldCharType="begin"/>
        </w:r>
        <w:r w:rsidR="0068062D">
          <w:rPr>
            <w:noProof/>
            <w:webHidden/>
          </w:rPr>
          <w:instrText xml:space="preserve"> PAGEREF _Toc511915712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6FBE8FA" w14:textId="454E850C"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13" w:history="1">
        <w:r w:rsidR="0068062D" w:rsidRPr="00D505D9">
          <w:rPr>
            <w:rStyle w:val="Hyperlink"/>
            <w:noProof/>
          </w:rPr>
          <w:t>3.14.3 fileLocation property</w:t>
        </w:r>
        <w:r w:rsidR="0068062D">
          <w:rPr>
            <w:noProof/>
            <w:webHidden/>
          </w:rPr>
          <w:tab/>
        </w:r>
        <w:r w:rsidR="0068062D">
          <w:rPr>
            <w:noProof/>
            <w:webHidden/>
          </w:rPr>
          <w:fldChar w:fldCharType="begin"/>
        </w:r>
        <w:r w:rsidR="0068062D">
          <w:rPr>
            <w:noProof/>
            <w:webHidden/>
          </w:rPr>
          <w:instrText xml:space="preserve"> PAGEREF _Toc511915713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925A159" w14:textId="657C0242"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714" w:history="1">
        <w:r w:rsidR="0068062D" w:rsidRPr="00D505D9">
          <w:rPr>
            <w:rStyle w:val="Hyperlink"/>
            <w:noProof/>
          </w:rPr>
          <w:t>3.15 conversion object</w:t>
        </w:r>
        <w:r w:rsidR="0068062D">
          <w:rPr>
            <w:noProof/>
            <w:webHidden/>
          </w:rPr>
          <w:tab/>
        </w:r>
        <w:r w:rsidR="0068062D">
          <w:rPr>
            <w:noProof/>
            <w:webHidden/>
          </w:rPr>
          <w:fldChar w:fldCharType="begin"/>
        </w:r>
        <w:r w:rsidR="0068062D">
          <w:rPr>
            <w:noProof/>
            <w:webHidden/>
          </w:rPr>
          <w:instrText xml:space="preserve"> PAGEREF _Toc511915714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3ABCE10" w14:textId="70D884AC"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15" w:history="1">
        <w:r w:rsidR="0068062D" w:rsidRPr="00D505D9">
          <w:rPr>
            <w:rStyle w:val="Hyperlink"/>
            <w:noProof/>
          </w:rPr>
          <w:t>3.15.1 General</w:t>
        </w:r>
        <w:r w:rsidR="0068062D">
          <w:rPr>
            <w:noProof/>
            <w:webHidden/>
          </w:rPr>
          <w:tab/>
        </w:r>
        <w:r w:rsidR="0068062D">
          <w:rPr>
            <w:noProof/>
            <w:webHidden/>
          </w:rPr>
          <w:fldChar w:fldCharType="begin"/>
        </w:r>
        <w:r w:rsidR="0068062D">
          <w:rPr>
            <w:noProof/>
            <w:webHidden/>
          </w:rPr>
          <w:instrText xml:space="preserve"> PAGEREF _Toc511915715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510D29E2" w14:textId="2669C4B8"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16" w:history="1">
        <w:r w:rsidR="0068062D" w:rsidRPr="00D505D9">
          <w:rPr>
            <w:rStyle w:val="Hyperlink"/>
            <w:noProof/>
          </w:rPr>
          <w:t>3.15.2 tool property</w:t>
        </w:r>
        <w:r w:rsidR="0068062D">
          <w:rPr>
            <w:noProof/>
            <w:webHidden/>
          </w:rPr>
          <w:tab/>
        </w:r>
        <w:r w:rsidR="0068062D">
          <w:rPr>
            <w:noProof/>
            <w:webHidden/>
          </w:rPr>
          <w:fldChar w:fldCharType="begin"/>
        </w:r>
        <w:r w:rsidR="0068062D">
          <w:rPr>
            <w:noProof/>
            <w:webHidden/>
          </w:rPr>
          <w:instrText xml:space="preserve"> PAGEREF _Toc511915716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010C966D" w14:textId="1C2EDCE6"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17" w:history="1">
        <w:r w:rsidR="0068062D" w:rsidRPr="00D505D9">
          <w:rPr>
            <w:rStyle w:val="Hyperlink"/>
            <w:noProof/>
          </w:rPr>
          <w:t>3.15.3 invocation property</w:t>
        </w:r>
        <w:r w:rsidR="0068062D">
          <w:rPr>
            <w:noProof/>
            <w:webHidden/>
          </w:rPr>
          <w:tab/>
        </w:r>
        <w:r w:rsidR="0068062D">
          <w:rPr>
            <w:noProof/>
            <w:webHidden/>
          </w:rPr>
          <w:fldChar w:fldCharType="begin"/>
        </w:r>
        <w:r w:rsidR="0068062D">
          <w:rPr>
            <w:noProof/>
            <w:webHidden/>
          </w:rPr>
          <w:instrText xml:space="preserve"> PAGEREF _Toc511915717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5AF38679" w14:textId="26DEFF3A"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18" w:history="1">
        <w:r w:rsidR="0068062D" w:rsidRPr="00D505D9">
          <w:rPr>
            <w:rStyle w:val="Hyperlink"/>
            <w:noProof/>
          </w:rPr>
          <w:t>3.15.4 analysisToolLogFileLocation property</w:t>
        </w:r>
        <w:r w:rsidR="0068062D">
          <w:rPr>
            <w:noProof/>
            <w:webHidden/>
          </w:rPr>
          <w:tab/>
        </w:r>
        <w:r w:rsidR="0068062D">
          <w:rPr>
            <w:noProof/>
            <w:webHidden/>
          </w:rPr>
          <w:fldChar w:fldCharType="begin"/>
        </w:r>
        <w:r w:rsidR="0068062D">
          <w:rPr>
            <w:noProof/>
            <w:webHidden/>
          </w:rPr>
          <w:instrText xml:space="preserve"> PAGEREF _Toc511915718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B7AB69C" w14:textId="3C9BB796"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719" w:history="1">
        <w:r w:rsidR="0068062D" w:rsidRPr="00D505D9">
          <w:rPr>
            <w:rStyle w:val="Hyperlink"/>
            <w:noProof/>
          </w:rPr>
          <w:t>3.16 versionControlDetails object</w:t>
        </w:r>
        <w:r w:rsidR="0068062D">
          <w:rPr>
            <w:noProof/>
            <w:webHidden/>
          </w:rPr>
          <w:tab/>
        </w:r>
        <w:r w:rsidR="0068062D">
          <w:rPr>
            <w:noProof/>
            <w:webHidden/>
          </w:rPr>
          <w:fldChar w:fldCharType="begin"/>
        </w:r>
        <w:r w:rsidR="0068062D">
          <w:rPr>
            <w:noProof/>
            <w:webHidden/>
          </w:rPr>
          <w:instrText xml:space="preserve"> PAGEREF _Toc511915719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3DBC5E22" w14:textId="6F450765"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20" w:history="1">
        <w:r w:rsidR="0068062D" w:rsidRPr="00D505D9">
          <w:rPr>
            <w:rStyle w:val="Hyperlink"/>
            <w:noProof/>
          </w:rPr>
          <w:t>3.16.1 General</w:t>
        </w:r>
        <w:r w:rsidR="0068062D">
          <w:rPr>
            <w:noProof/>
            <w:webHidden/>
          </w:rPr>
          <w:tab/>
        </w:r>
        <w:r w:rsidR="0068062D">
          <w:rPr>
            <w:noProof/>
            <w:webHidden/>
          </w:rPr>
          <w:fldChar w:fldCharType="begin"/>
        </w:r>
        <w:r w:rsidR="0068062D">
          <w:rPr>
            <w:noProof/>
            <w:webHidden/>
          </w:rPr>
          <w:instrText xml:space="preserve"> PAGEREF _Toc511915720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7E74018F" w14:textId="6EE14BEF"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21" w:history="1">
        <w:r w:rsidR="0068062D" w:rsidRPr="00D505D9">
          <w:rPr>
            <w:rStyle w:val="Hyperlink"/>
            <w:noProof/>
          </w:rPr>
          <w:t>3.16.2 Constraints</w:t>
        </w:r>
        <w:r w:rsidR="0068062D">
          <w:rPr>
            <w:noProof/>
            <w:webHidden/>
          </w:rPr>
          <w:tab/>
        </w:r>
        <w:r w:rsidR="0068062D">
          <w:rPr>
            <w:noProof/>
            <w:webHidden/>
          </w:rPr>
          <w:fldChar w:fldCharType="begin"/>
        </w:r>
        <w:r w:rsidR="0068062D">
          <w:rPr>
            <w:noProof/>
            <w:webHidden/>
          </w:rPr>
          <w:instrText xml:space="preserve"> PAGEREF _Toc511915721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36CC887" w14:textId="14013FFA"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22" w:history="1">
        <w:r w:rsidR="0068062D" w:rsidRPr="00D505D9">
          <w:rPr>
            <w:rStyle w:val="Hyperlink"/>
            <w:noProof/>
          </w:rPr>
          <w:t>3.16.3 uri property</w:t>
        </w:r>
        <w:r w:rsidR="0068062D">
          <w:rPr>
            <w:noProof/>
            <w:webHidden/>
          </w:rPr>
          <w:tab/>
        </w:r>
        <w:r w:rsidR="0068062D">
          <w:rPr>
            <w:noProof/>
            <w:webHidden/>
          </w:rPr>
          <w:fldChar w:fldCharType="begin"/>
        </w:r>
        <w:r w:rsidR="0068062D">
          <w:rPr>
            <w:noProof/>
            <w:webHidden/>
          </w:rPr>
          <w:instrText xml:space="preserve"> PAGEREF _Toc511915722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3F55CD5E" w14:textId="77202032"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23" w:history="1">
        <w:r w:rsidR="0068062D" w:rsidRPr="00D505D9">
          <w:rPr>
            <w:rStyle w:val="Hyperlink"/>
            <w:noProof/>
          </w:rPr>
          <w:t>3.16.4 revisionId property</w:t>
        </w:r>
        <w:r w:rsidR="0068062D">
          <w:rPr>
            <w:noProof/>
            <w:webHidden/>
          </w:rPr>
          <w:tab/>
        </w:r>
        <w:r w:rsidR="0068062D">
          <w:rPr>
            <w:noProof/>
            <w:webHidden/>
          </w:rPr>
          <w:fldChar w:fldCharType="begin"/>
        </w:r>
        <w:r w:rsidR="0068062D">
          <w:rPr>
            <w:noProof/>
            <w:webHidden/>
          </w:rPr>
          <w:instrText xml:space="preserve"> PAGEREF _Toc511915723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59B45F52" w14:textId="36168FA9"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24" w:history="1">
        <w:r w:rsidR="0068062D" w:rsidRPr="00D505D9">
          <w:rPr>
            <w:rStyle w:val="Hyperlink"/>
            <w:noProof/>
          </w:rPr>
          <w:t>3.16.5 branch property</w:t>
        </w:r>
        <w:r w:rsidR="0068062D">
          <w:rPr>
            <w:noProof/>
            <w:webHidden/>
          </w:rPr>
          <w:tab/>
        </w:r>
        <w:r w:rsidR="0068062D">
          <w:rPr>
            <w:noProof/>
            <w:webHidden/>
          </w:rPr>
          <w:fldChar w:fldCharType="begin"/>
        </w:r>
        <w:r w:rsidR="0068062D">
          <w:rPr>
            <w:noProof/>
            <w:webHidden/>
          </w:rPr>
          <w:instrText xml:space="preserve"> PAGEREF _Toc511915724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7B9B443" w14:textId="17225E82"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25" w:history="1">
        <w:r w:rsidR="0068062D" w:rsidRPr="00D505D9">
          <w:rPr>
            <w:rStyle w:val="Hyperlink"/>
            <w:noProof/>
          </w:rPr>
          <w:t>3.16.6 tag property</w:t>
        </w:r>
        <w:r w:rsidR="0068062D">
          <w:rPr>
            <w:noProof/>
            <w:webHidden/>
          </w:rPr>
          <w:tab/>
        </w:r>
        <w:r w:rsidR="0068062D">
          <w:rPr>
            <w:noProof/>
            <w:webHidden/>
          </w:rPr>
          <w:fldChar w:fldCharType="begin"/>
        </w:r>
        <w:r w:rsidR="0068062D">
          <w:rPr>
            <w:noProof/>
            <w:webHidden/>
          </w:rPr>
          <w:instrText xml:space="preserve"> PAGEREF _Toc511915725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A4568A0" w14:textId="4DA55469"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26" w:history="1">
        <w:r w:rsidR="0068062D" w:rsidRPr="00D505D9">
          <w:rPr>
            <w:rStyle w:val="Hyperlink"/>
            <w:noProof/>
          </w:rPr>
          <w:t>3.16.7 timestamp property</w:t>
        </w:r>
        <w:r w:rsidR="0068062D">
          <w:rPr>
            <w:noProof/>
            <w:webHidden/>
          </w:rPr>
          <w:tab/>
        </w:r>
        <w:r w:rsidR="0068062D">
          <w:rPr>
            <w:noProof/>
            <w:webHidden/>
          </w:rPr>
          <w:fldChar w:fldCharType="begin"/>
        </w:r>
        <w:r w:rsidR="0068062D">
          <w:rPr>
            <w:noProof/>
            <w:webHidden/>
          </w:rPr>
          <w:instrText xml:space="preserve"> PAGEREF _Toc511915726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43CB8663" w14:textId="0605170B"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27" w:history="1">
        <w:r w:rsidR="0068062D" w:rsidRPr="00D505D9">
          <w:rPr>
            <w:rStyle w:val="Hyperlink"/>
            <w:noProof/>
          </w:rPr>
          <w:t>3.16.8 properties property</w:t>
        </w:r>
        <w:r w:rsidR="0068062D">
          <w:rPr>
            <w:noProof/>
            <w:webHidden/>
          </w:rPr>
          <w:tab/>
        </w:r>
        <w:r w:rsidR="0068062D">
          <w:rPr>
            <w:noProof/>
            <w:webHidden/>
          </w:rPr>
          <w:fldChar w:fldCharType="begin"/>
        </w:r>
        <w:r w:rsidR="0068062D">
          <w:rPr>
            <w:noProof/>
            <w:webHidden/>
          </w:rPr>
          <w:instrText xml:space="preserve"> PAGEREF _Toc511915727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1EF49A5" w14:textId="15B1F305"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728" w:history="1">
        <w:r w:rsidR="0068062D" w:rsidRPr="00D505D9">
          <w:rPr>
            <w:rStyle w:val="Hyperlink"/>
            <w:noProof/>
          </w:rPr>
          <w:t>3.17 file object</w:t>
        </w:r>
        <w:r w:rsidR="0068062D">
          <w:rPr>
            <w:noProof/>
            <w:webHidden/>
          </w:rPr>
          <w:tab/>
        </w:r>
        <w:r w:rsidR="0068062D">
          <w:rPr>
            <w:noProof/>
            <w:webHidden/>
          </w:rPr>
          <w:fldChar w:fldCharType="begin"/>
        </w:r>
        <w:r w:rsidR="0068062D">
          <w:rPr>
            <w:noProof/>
            <w:webHidden/>
          </w:rPr>
          <w:instrText xml:space="preserve"> PAGEREF _Toc511915728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03E93C4D" w14:textId="5BFF46E3"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29" w:history="1">
        <w:r w:rsidR="0068062D" w:rsidRPr="00D505D9">
          <w:rPr>
            <w:rStyle w:val="Hyperlink"/>
            <w:noProof/>
          </w:rPr>
          <w:t>3.17.1 General</w:t>
        </w:r>
        <w:r w:rsidR="0068062D">
          <w:rPr>
            <w:noProof/>
            <w:webHidden/>
          </w:rPr>
          <w:tab/>
        </w:r>
        <w:r w:rsidR="0068062D">
          <w:rPr>
            <w:noProof/>
            <w:webHidden/>
          </w:rPr>
          <w:fldChar w:fldCharType="begin"/>
        </w:r>
        <w:r w:rsidR="0068062D">
          <w:rPr>
            <w:noProof/>
            <w:webHidden/>
          </w:rPr>
          <w:instrText xml:space="preserve"> PAGEREF _Toc511915729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5BB051B" w14:textId="5BBFB07D"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30" w:history="1">
        <w:r w:rsidR="0068062D" w:rsidRPr="00D505D9">
          <w:rPr>
            <w:rStyle w:val="Hyperlink"/>
            <w:noProof/>
          </w:rPr>
          <w:t>3.17.2 fileLocation property</w:t>
        </w:r>
        <w:r w:rsidR="0068062D">
          <w:rPr>
            <w:noProof/>
            <w:webHidden/>
          </w:rPr>
          <w:tab/>
        </w:r>
        <w:r w:rsidR="0068062D">
          <w:rPr>
            <w:noProof/>
            <w:webHidden/>
          </w:rPr>
          <w:fldChar w:fldCharType="begin"/>
        </w:r>
        <w:r w:rsidR="0068062D">
          <w:rPr>
            <w:noProof/>
            <w:webHidden/>
          </w:rPr>
          <w:instrText xml:space="preserve"> PAGEREF _Toc511915730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12BF99F4" w14:textId="57A7723F"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31" w:history="1">
        <w:r w:rsidR="0068062D" w:rsidRPr="00D505D9">
          <w:rPr>
            <w:rStyle w:val="Hyperlink"/>
            <w:noProof/>
          </w:rPr>
          <w:t>3.17.3 parentKey property</w:t>
        </w:r>
        <w:r w:rsidR="0068062D">
          <w:rPr>
            <w:noProof/>
            <w:webHidden/>
          </w:rPr>
          <w:tab/>
        </w:r>
        <w:r w:rsidR="0068062D">
          <w:rPr>
            <w:noProof/>
            <w:webHidden/>
          </w:rPr>
          <w:fldChar w:fldCharType="begin"/>
        </w:r>
        <w:r w:rsidR="0068062D">
          <w:rPr>
            <w:noProof/>
            <w:webHidden/>
          </w:rPr>
          <w:instrText xml:space="preserve"> PAGEREF _Toc511915731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B81E182" w14:textId="4CB13B23"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32" w:history="1">
        <w:r w:rsidR="0068062D" w:rsidRPr="00D505D9">
          <w:rPr>
            <w:rStyle w:val="Hyperlink"/>
            <w:noProof/>
          </w:rPr>
          <w:t>3.17.4 offset property</w:t>
        </w:r>
        <w:r w:rsidR="0068062D">
          <w:rPr>
            <w:noProof/>
            <w:webHidden/>
          </w:rPr>
          <w:tab/>
        </w:r>
        <w:r w:rsidR="0068062D">
          <w:rPr>
            <w:noProof/>
            <w:webHidden/>
          </w:rPr>
          <w:fldChar w:fldCharType="begin"/>
        </w:r>
        <w:r w:rsidR="0068062D">
          <w:rPr>
            <w:noProof/>
            <w:webHidden/>
          </w:rPr>
          <w:instrText xml:space="preserve"> PAGEREF _Toc511915732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20B51717" w14:textId="4D32DFCA"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33" w:history="1">
        <w:r w:rsidR="0068062D" w:rsidRPr="00D505D9">
          <w:rPr>
            <w:rStyle w:val="Hyperlink"/>
            <w:noProof/>
          </w:rPr>
          <w:t>3.17.5 length property</w:t>
        </w:r>
        <w:r w:rsidR="0068062D">
          <w:rPr>
            <w:noProof/>
            <w:webHidden/>
          </w:rPr>
          <w:tab/>
        </w:r>
        <w:r w:rsidR="0068062D">
          <w:rPr>
            <w:noProof/>
            <w:webHidden/>
          </w:rPr>
          <w:fldChar w:fldCharType="begin"/>
        </w:r>
        <w:r w:rsidR="0068062D">
          <w:rPr>
            <w:noProof/>
            <w:webHidden/>
          </w:rPr>
          <w:instrText xml:space="preserve"> PAGEREF _Toc511915733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437F2E" w14:textId="5E8A585F"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34" w:history="1">
        <w:r w:rsidR="0068062D" w:rsidRPr="00D505D9">
          <w:rPr>
            <w:rStyle w:val="Hyperlink"/>
            <w:noProof/>
          </w:rPr>
          <w:t>3.17.6 roles property</w:t>
        </w:r>
        <w:r w:rsidR="0068062D">
          <w:rPr>
            <w:noProof/>
            <w:webHidden/>
          </w:rPr>
          <w:tab/>
        </w:r>
        <w:r w:rsidR="0068062D">
          <w:rPr>
            <w:noProof/>
            <w:webHidden/>
          </w:rPr>
          <w:fldChar w:fldCharType="begin"/>
        </w:r>
        <w:r w:rsidR="0068062D">
          <w:rPr>
            <w:noProof/>
            <w:webHidden/>
          </w:rPr>
          <w:instrText xml:space="preserve"> PAGEREF _Toc511915734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72FFE5" w14:textId="0A5B7F5E"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35" w:history="1">
        <w:r w:rsidR="0068062D" w:rsidRPr="00D505D9">
          <w:rPr>
            <w:rStyle w:val="Hyperlink"/>
            <w:noProof/>
          </w:rPr>
          <w:t>3.17.7 mimeType property</w:t>
        </w:r>
        <w:r w:rsidR="0068062D">
          <w:rPr>
            <w:noProof/>
            <w:webHidden/>
          </w:rPr>
          <w:tab/>
        </w:r>
        <w:r w:rsidR="0068062D">
          <w:rPr>
            <w:noProof/>
            <w:webHidden/>
          </w:rPr>
          <w:fldChar w:fldCharType="begin"/>
        </w:r>
        <w:r w:rsidR="0068062D">
          <w:rPr>
            <w:noProof/>
            <w:webHidden/>
          </w:rPr>
          <w:instrText xml:space="preserve"> PAGEREF _Toc511915735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7CCFDB84" w14:textId="229097BD"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36" w:history="1">
        <w:r w:rsidR="0068062D" w:rsidRPr="00D505D9">
          <w:rPr>
            <w:rStyle w:val="Hyperlink"/>
            <w:noProof/>
          </w:rPr>
          <w:t>3.17.8 contents property</w:t>
        </w:r>
        <w:r w:rsidR="0068062D">
          <w:rPr>
            <w:noProof/>
            <w:webHidden/>
          </w:rPr>
          <w:tab/>
        </w:r>
        <w:r w:rsidR="0068062D">
          <w:rPr>
            <w:noProof/>
            <w:webHidden/>
          </w:rPr>
          <w:fldChar w:fldCharType="begin"/>
        </w:r>
        <w:r w:rsidR="0068062D">
          <w:rPr>
            <w:noProof/>
            <w:webHidden/>
          </w:rPr>
          <w:instrText xml:space="preserve"> PAGEREF _Toc511915736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4D25434D" w14:textId="5EEFFCFE"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37" w:history="1">
        <w:r w:rsidR="0068062D" w:rsidRPr="00D505D9">
          <w:rPr>
            <w:rStyle w:val="Hyperlink"/>
            <w:noProof/>
          </w:rPr>
          <w:t>3.17.9 encoding property</w:t>
        </w:r>
        <w:r w:rsidR="0068062D">
          <w:rPr>
            <w:noProof/>
            <w:webHidden/>
          </w:rPr>
          <w:tab/>
        </w:r>
        <w:r w:rsidR="0068062D">
          <w:rPr>
            <w:noProof/>
            <w:webHidden/>
          </w:rPr>
          <w:fldChar w:fldCharType="begin"/>
        </w:r>
        <w:r w:rsidR="0068062D">
          <w:rPr>
            <w:noProof/>
            <w:webHidden/>
          </w:rPr>
          <w:instrText xml:space="preserve"> PAGEREF _Toc511915737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993ADA0" w14:textId="4C19CA91"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38" w:history="1">
        <w:r w:rsidR="0068062D" w:rsidRPr="00D505D9">
          <w:rPr>
            <w:rStyle w:val="Hyperlink"/>
            <w:noProof/>
          </w:rPr>
          <w:t>3.17.10 hashes property</w:t>
        </w:r>
        <w:r w:rsidR="0068062D">
          <w:rPr>
            <w:noProof/>
            <w:webHidden/>
          </w:rPr>
          <w:tab/>
        </w:r>
        <w:r w:rsidR="0068062D">
          <w:rPr>
            <w:noProof/>
            <w:webHidden/>
          </w:rPr>
          <w:fldChar w:fldCharType="begin"/>
        </w:r>
        <w:r w:rsidR="0068062D">
          <w:rPr>
            <w:noProof/>
            <w:webHidden/>
          </w:rPr>
          <w:instrText xml:space="preserve"> PAGEREF _Toc511915738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178A5FF" w14:textId="535F7B5C"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39" w:history="1">
        <w:r w:rsidR="0068062D" w:rsidRPr="00D505D9">
          <w:rPr>
            <w:rStyle w:val="Hyperlink"/>
            <w:noProof/>
          </w:rPr>
          <w:t>3.17.11 properties property</w:t>
        </w:r>
        <w:r w:rsidR="0068062D">
          <w:rPr>
            <w:noProof/>
            <w:webHidden/>
          </w:rPr>
          <w:tab/>
        </w:r>
        <w:r w:rsidR="0068062D">
          <w:rPr>
            <w:noProof/>
            <w:webHidden/>
          </w:rPr>
          <w:fldChar w:fldCharType="begin"/>
        </w:r>
        <w:r w:rsidR="0068062D">
          <w:rPr>
            <w:noProof/>
            <w:webHidden/>
          </w:rPr>
          <w:instrText xml:space="preserve"> PAGEREF _Toc511915739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2C84FD6E" w14:textId="107A95C5"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740" w:history="1">
        <w:r w:rsidR="0068062D" w:rsidRPr="00D505D9">
          <w:rPr>
            <w:rStyle w:val="Hyperlink"/>
            <w:noProof/>
          </w:rPr>
          <w:t>3.18 hash object</w:t>
        </w:r>
        <w:r w:rsidR="0068062D">
          <w:rPr>
            <w:noProof/>
            <w:webHidden/>
          </w:rPr>
          <w:tab/>
        </w:r>
        <w:r w:rsidR="0068062D">
          <w:rPr>
            <w:noProof/>
            <w:webHidden/>
          </w:rPr>
          <w:fldChar w:fldCharType="begin"/>
        </w:r>
        <w:r w:rsidR="0068062D">
          <w:rPr>
            <w:noProof/>
            <w:webHidden/>
          </w:rPr>
          <w:instrText xml:space="preserve"> PAGEREF _Toc511915740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04FB3DFB" w14:textId="4D8570C4"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41" w:history="1">
        <w:r w:rsidR="0068062D" w:rsidRPr="00D505D9">
          <w:rPr>
            <w:rStyle w:val="Hyperlink"/>
            <w:noProof/>
          </w:rPr>
          <w:t>3.18.1 General</w:t>
        </w:r>
        <w:r w:rsidR="0068062D">
          <w:rPr>
            <w:noProof/>
            <w:webHidden/>
          </w:rPr>
          <w:tab/>
        </w:r>
        <w:r w:rsidR="0068062D">
          <w:rPr>
            <w:noProof/>
            <w:webHidden/>
          </w:rPr>
          <w:fldChar w:fldCharType="begin"/>
        </w:r>
        <w:r w:rsidR="0068062D">
          <w:rPr>
            <w:noProof/>
            <w:webHidden/>
          </w:rPr>
          <w:instrText xml:space="preserve"> PAGEREF _Toc511915741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35857191" w14:textId="44199936"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42" w:history="1">
        <w:r w:rsidR="0068062D" w:rsidRPr="00D505D9">
          <w:rPr>
            <w:rStyle w:val="Hyperlink"/>
            <w:noProof/>
          </w:rPr>
          <w:t>3.18.2 value property</w:t>
        </w:r>
        <w:r w:rsidR="0068062D">
          <w:rPr>
            <w:noProof/>
            <w:webHidden/>
          </w:rPr>
          <w:tab/>
        </w:r>
        <w:r w:rsidR="0068062D">
          <w:rPr>
            <w:noProof/>
            <w:webHidden/>
          </w:rPr>
          <w:fldChar w:fldCharType="begin"/>
        </w:r>
        <w:r w:rsidR="0068062D">
          <w:rPr>
            <w:noProof/>
            <w:webHidden/>
          </w:rPr>
          <w:instrText xml:space="preserve"> PAGEREF _Toc511915742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5B62A808" w14:textId="36ED1704"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43" w:history="1">
        <w:r w:rsidR="0068062D" w:rsidRPr="00D505D9">
          <w:rPr>
            <w:rStyle w:val="Hyperlink"/>
            <w:noProof/>
          </w:rPr>
          <w:t>3.18.3 algorithm property</w:t>
        </w:r>
        <w:r w:rsidR="0068062D">
          <w:rPr>
            <w:noProof/>
            <w:webHidden/>
          </w:rPr>
          <w:tab/>
        </w:r>
        <w:r w:rsidR="0068062D">
          <w:rPr>
            <w:noProof/>
            <w:webHidden/>
          </w:rPr>
          <w:fldChar w:fldCharType="begin"/>
        </w:r>
        <w:r w:rsidR="0068062D">
          <w:rPr>
            <w:noProof/>
            <w:webHidden/>
          </w:rPr>
          <w:instrText xml:space="preserve"> PAGEREF _Toc511915743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2D52B5F" w14:textId="4060D5FC"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744" w:history="1">
        <w:r w:rsidR="0068062D" w:rsidRPr="00D505D9">
          <w:rPr>
            <w:rStyle w:val="Hyperlink"/>
            <w:noProof/>
          </w:rPr>
          <w:t>3.19 result object</w:t>
        </w:r>
        <w:r w:rsidR="0068062D">
          <w:rPr>
            <w:noProof/>
            <w:webHidden/>
          </w:rPr>
          <w:tab/>
        </w:r>
        <w:r w:rsidR="0068062D">
          <w:rPr>
            <w:noProof/>
            <w:webHidden/>
          </w:rPr>
          <w:fldChar w:fldCharType="begin"/>
        </w:r>
        <w:r w:rsidR="0068062D">
          <w:rPr>
            <w:noProof/>
            <w:webHidden/>
          </w:rPr>
          <w:instrText xml:space="preserve"> PAGEREF _Toc511915744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6EDCE00" w14:textId="149403A1"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45" w:history="1">
        <w:r w:rsidR="0068062D" w:rsidRPr="00D505D9">
          <w:rPr>
            <w:rStyle w:val="Hyperlink"/>
            <w:noProof/>
          </w:rPr>
          <w:t>3.19.1 General</w:t>
        </w:r>
        <w:r w:rsidR="0068062D">
          <w:rPr>
            <w:noProof/>
            <w:webHidden/>
          </w:rPr>
          <w:tab/>
        </w:r>
        <w:r w:rsidR="0068062D">
          <w:rPr>
            <w:noProof/>
            <w:webHidden/>
          </w:rPr>
          <w:fldChar w:fldCharType="begin"/>
        </w:r>
        <w:r w:rsidR="0068062D">
          <w:rPr>
            <w:noProof/>
            <w:webHidden/>
          </w:rPr>
          <w:instrText xml:space="preserve"> PAGEREF _Toc511915745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1C04C4D2" w14:textId="5561D060"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46" w:history="1">
        <w:r w:rsidR="0068062D" w:rsidRPr="00D505D9">
          <w:rPr>
            <w:rStyle w:val="Hyperlink"/>
            <w:noProof/>
          </w:rPr>
          <w:t>3.19.2 Constraints</w:t>
        </w:r>
        <w:r w:rsidR="0068062D">
          <w:rPr>
            <w:noProof/>
            <w:webHidden/>
          </w:rPr>
          <w:tab/>
        </w:r>
        <w:r w:rsidR="0068062D">
          <w:rPr>
            <w:noProof/>
            <w:webHidden/>
          </w:rPr>
          <w:fldChar w:fldCharType="begin"/>
        </w:r>
        <w:r w:rsidR="0068062D">
          <w:rPr>
            <w:noProof/>
            <w:webHidden/>
          </w:rPr>
          <w:instrText xml:space="preserve"> PAGEREF _Toc511915746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DFF78A3" w14:textId="7EB03E69"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47" w:history="1">
        <w:r w:rsidR="0068062D" w:rsidRPr="00D505D9">
          <w:rPr>
            <w:rStyle w:val="Hyperlink"/>
            <w:noProof/>
          </w:rPr>
          <w:t>3.19.3 id property</w:t>
        </w:r>
        <w:r w:rsidR="0068062D">
          <w:rPr>
            <w:noProof/>
            <w:webHidden/>
          </w:rPr>
          <w:tab/>
        </w:r>
        <w:r w:rsidR="0068062D">
          <w:rPr>
            <w:noProof/>
            <w:webHidden/>
          </w:rPr>
          <w:fldChar w:fldCharType="begin"/>
        </w:r>
        <w:r w:rsidR="0068062D">
          <w:rPr>
            <w:noProof/>
            <w:webHidden/>
          </w:rPr>
          <w:instrText xml:space="preserve"> PAGEREF _Toc511915747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4CC408F0" w14:textId="2F289742"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48" w:history="1">
        <w:r w:rsidR="0068062D" w:rsidRPr="00D505D9">
          <w:rPr>
            <w:rStyle w:val="Hyperlink"/>
            <w:noProof/>
          </w:rPr>
          <w:t>3.19.4 ruleId property</w:t>
        </w:r>
        <w:r w:rsidR="0068062D">
          <w:rPr>
            <w:noProof/>
            <w:webHidden/>
          </w:rPr>
          <w:tab/>
        </w:r>
        <w:r w:rsidR="0068062D">
          <w:rPr>
            <w:noProof/>
            <w:webHidden/>
          </w:rPr>
          <w:fldChar w:fldCharType="begin"/>
        </w:r>
        <w:r w:rsidR="0068062D">
          <w:rPr>
            <w:noProof/>
            <w:webHidden/>
          </w:rPr>
          <w:instrText xml:space="preserve"> PAGEREF _Toc511915748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1797C59E" w14:textId="5D0E8499"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49" w:history="1">
        <w:r w:rsidR="0068062D" w:rsidRPr="00D505D9">
          <w:rPr>
            <w:rStyle w:val="Hyperlink"/>
            <w:noProof/>
          </w:rPr>
          <w:t>3.19.5 ruleKey property</w:t>
        </w:r>
        <w:r w:rsidR="0068062D">
          <w:rPr>
            <w:noProof/>
            <w:webHidden/>
          </w:rPr>
          <w:tab/>
        </w:r>
        <w:r w:rsidR="0068062D">
          <w:rPr>
            <w:noProof/>
            <w:webHidden/>
          </w:rPr>
          <w:fldChar w:fldCharType="begin"/>
        </w:r>
        <w:r w:rsidR="0068062D">
          <w:rPr>
            <w:noProof/>
            <w:webHidden/>
          </w:rPr>
          <w:instrText xml:space="preserve"> PAGEREF _Toc511915749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3484FD7D" w14:textId="71484CB7"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50" w:history="1">
        <w:r w:rsidR="0068062D" w:rsidRPr="00D505D9">
          <w:rPr>
            <w:rStyle w:val="Hyperlink"/>
            <w:noProof/>
          </w:rPr>
          <w:t>3.19.6 level property</w:t>
        </w:r>
        <w:r w:rsidR="0068062D">
          <w:rPr>
            <w:noProof/>
            <w:webHidden/>
          </w:rPr>
          <w:tab/>
        </w:r>
        <w:r w:rsidR="0068062D">
          <w:rPr>
            <w:noProof/>
            <w:webHidden/>
          </w:rPr>
          <w:fldChar w:fldCharType="begin"/>
        </w:r>
        <w:r w:rsidR="0068062D">
          <w:rPr>
            <w:noProof/>
            <w:webHidden/>
          </w:rPr>
          <w:instrText xml:space="preserve"> PAGEREF _Toc511915750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6CFD7C00" w14:textId="079E3DDC"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51" w:history="1">
        <w:r w:rsidR="0068062D" w:rsidRPr="00D505D9">
          <w:rPr>
            <w:rStyle w:val="Hyperlink"/>
            <w:noProof/>
          </w:rPr>
          <w:t>3.19.7 message property</w:t>
        </w:r>
        <w:r w:rsidR="0068062D">
          <w:rPr>
            <w:noProof/>
            <w:webHidden/>
          </w:rPr>
          <w:tab/>
        </w:r>
        <w:r w:rsidR="0068062D">
          <w:rPr>
            <w:noProof/>
            <w:webHidden/>
          </w:rPr>
          <w:fldChar w:fldCharType="begin"/>
        </w:r>
        <w:r w:rsidR="0068062D">
          <w:rPr>
            <w:noProof/>
            <w:webHidden/>
          </w:rPr>
          <w:instrText xml:space="preserve"> PAGEREF _Toc511915751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538AF2CD" w14:textId="71497F28"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52" w:history="1">
        <w:r w:rsidR="0068062D" w:rsidRPr="00D505D9">
          <w:rPr>
            <w:rStyle w:val="Hyperlink"/>
            <w:noProof/>
          </w:rPr>
          <w:t>3.19.8 ruleMessageId property</w:t>
        </w:r>
        <w:r w:rsidR="0068062D">
          <w:rPr>
            <w:noProof/>
            <w:webHidden/>
          </w:rPr>
          <w:tab/>
        </w:r>
        <w:r w:rsidR="0068062D">
          <w:rPr>
            <w:noProof/>
            <w:webHidden/>
          </w:rPr>
          <w:fldChar w:fldCharType="begin"/>
        </w:r>
        <w:r w:rsidR="0068062D">
          <w:rPr>
            <w:noProof/>
            <w:webHidden/>
          </w:rPr>
          <w:instrText xml:space="preserve"> PAGEREF _Toc511915752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14918468" w14:textId="0C1DC3B0"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53" w:history="1">
        <w:r w:rsidR="0068062D" w:rsidRPr="00D505D9">
          <w:rPr>
            <w:rStyle w:val="Hyperlink"/>
            <w:noProof/>
          </w:rPr>
          <w:t>3.19.9 locations property</w:t>
        </w:r>
        <w:r w:rsidR="0068062D">
          <w:rPr>
            <w:noProof/>
            <w:webHidden/>
          </w:rPr>
          <w:tab/>
        </w:r>
        <w:r w:rsidR="0068062D">
          <w:rPr>
            <w:noProof/>
            <w:webHidden/>
          </w:rPr>
          <w:fldChar w:fldCharType="begin"/>
        </w:r>
        <w:r w:rsidR="0068062D">
          <w:rPr>
            <w:noProof/>
            <w:webHidden/>
          </w:rPr>
          <w:instrText xml:space="preserve"> PAGEREF _Toc511915753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2D914CC5" w14:textId="33E2E308"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54" w:history="1">
        <w:r w:rsidR="0068062D" w:rsidRPr="00D505D9">
          <w:rPr>
            <w:rStyle w:val="Hyperlink"/>
            <w:noProof/>
          </w:rPr>
          <w:t>3.19.10 analysisTarget property</w:t>
        </w:r>
        <w:r w:rsidR="0068062D">
          <w:rPr>
            <w:noProof/>
            <w:webHidden/>
          </w:rPr>
          <w:tab/>
        </w:r>
        <w:r w:rsidR="0068062D">
          <w:rPr>
            <w:noProof/>
            <w:webHidden/>
          </w:rPr>
          <w:fldChar w:fldCharType="begin"/>
        </w:r>
        <w:r w:rsidR="0068062D">
          <w:rPr>
            <w:noProof/>
            <w:webHidden/>
          </w:rPr>
          <w:instrText xml:space="preserve"> PAGEREF _Toc511915754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3A3AE3E1" w14:textId="7A53D222"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55" w:history="1">
        <w:r w:rsidR="0068062D" w:rsidRPr="00D505D9">
          <w:rPr>
            <w:rStyle w:val="Hyperlink"/>
            <w:noProof/>
          </w:rPr>
          <w:t>3.19.11 fingerprintContributions property</w:t>
        </w:r>
        <w:r w:rsidR="0068062D">
          <w:rPr>
            <w:noProof/>
            <w:webHidden/>
          </w:rPr>
          <w:tab/>
        </w:r>
        <w:r w:rsidR="0068062D">
          <w:rPr>
            <w:noProof/>
            <w:webHidden/>
          </w:rPr>
          <w:fldChar w:fldCharType="begin"/>
        </w:r>
        <w:r w:rsidR="0068062D">
          <w:rPr>
            <w:noProof/>
            <w:webHidden/>
          </w:rPr>
          <w:instrText xml:space="preserve"> PAGEREF _Toc511915755 \h </w:instrText>
        </w:r>
        <w:r w:rsidR="0068062D">
          <w:rPr>
            <w:noProof/>
            <w:webHidden/>
          </w:rPr>
        </w:r>
        <w:r w:rsidR="0068062D">
          <w:rPr>
            <w:noProof/>
            <w:webHidden/>
          </w:rPr>
          <w:fldChar w:fldCharType="separate"/>
        </w:r>
        <w:r w:rsidR="0068062D">
          <w:rPr>
            <w:noProof/>
            <w:webHidden/>
          </w:rPr>
          <w:t>67</w:t>
        </w:r>
        <w:r w:rsidR="0068062D">
          <w:rPr>
            <w:noProof/>
            <w:webHidden/>
          </w:rPr>
          <w:fldChar w:fldCharType="end"/>
        </w:r>
      </w:hyperlink>
    </w:p>
    <w:p w14:paraId="0044FF11" w14:textId="44C3062D"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56" w:history="1">
        <w:r w:rsidR="0068062D" w:rsidRPr="00D505D9">
          <w:rPr>
            <w:rStyle w:val="Hyperlink"/>
            <w:noProof/>
          </w:rPr>
          <w:t>3.19.12 codeFlows property</w:t>
        </w:r>
        <w:r w:rsidR="0068062D">
          <w:rPr>
            <w:noProof/>
            <w:webHidden/>
          </w:rPr>
          <w:tab/>
        </w:r>
        <w:r w:rsidR="0068062D">
          <w:rPr>
            <w:noProof/>
            <w:webHidden/>
          </w:rPr>
          <w:fldChar w:fldCharType="begin"/>
        </w:r>
        <w:r w:rsidR="0068062D">
          <w:rPr>
            <w:noProof/>
            <w:webHidden/>
          </w:rPr>
          <w:instrText xml:space="preserve"> PAGEREF _Toc511915756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71F9D7DC" w14:textId="48152E92"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57" w:history="1">
        <w:r w:rsidR="0068062D" w:rsidRPr="00D505D9">
          <w:rPr>
            <w:rStyle w:val="Hyperlink"/>
            <w:noProof/>
          </w:rPr>
          <w:t>3.19.13 graphs property</w:t>
        </w:r>
        <w:r w:rsidR="0068062D">
          <w:rPr>
            <w:noProof/>
            <w:webHidden/>
          </w:rPr>
          <w:tab/>
        </w:r>
        <w:r w:rsidR="0068062D">
          <w:rPr>
            <w:noProof/>
            <w:webHidden/>
          </w:rPr>
          <w:fldChar w:fldCharType="begin"/>
        </w:r>
        <w:r w:rsidR="0068062D">
          <w:rPr>
            <w:noProof/>
            <w:webHidden/>
          </w:rPr>
          <w:instrText xml:space="preserve"> PAGEREF _Toc511915757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8DB04F8" w14:textId="42F251E6"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58" w:history="1">
        <w:r w:rsidR="0068062D" w:rsidRPr="00D505D9">
          <w:rPr>
            <w:rStyle w:val="Hyperlink"/>
            <w:noProof/>
          </w:rPr>
          <w:t>3.19.14 graphTraversals property</w:t>
        </w:r>
        <w:r w:rsidR="0068062D">
          <w:rPr>
            <w:noProof/>
            <w:webHidden/>
          </w:rPr>
          <w:tab/>
        </w:r>
        <w:r w:rsidR="0068062D">
          <w:rPr>
            <w:noProof/>
            <w:webHidden/>
          </w:rPr>
          <w:fldChar w:fldCharType="begin"/>
        </w:r>
        <w:r w:rsidR="0068062D">
          <w:rPr>
            <w:noProof/>
            <w:webHidden/>
          </w:rPr>
          <w:instrText xml:space="preserve"> PAGEREF _Toc511915758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255A4B21" w14:textId="6E212612"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59" w:history="1">
        <w:r w:rsidR="0068062D" w:rsidRPr="00D505D9">
          <w:rPr>
            <w:rStyle w:val="Hyperlink"/>
            <w:noProof/>
          </w:rPr>
          <w:t>3.19.15 stacks property</w:t>
        </w:r>
        <w:r w:rsidR="0068062D">
          <w:rPr>
            <w:noProof/>
            <w:webHidden/>
          </w:rPr>
          <w:tab/>
        </w:r>
        <w:r w:rsidR="0068062D">
          <w:rPr>
            <w:noProof/>
            <w:webHidden/>
          </w:rPr>
          <w:fldChar w:fldCharType="begin"/>
        </w:r>
        <w:r w:rsidR="0068062D">
          <w:rPr>
            <w:noProof/>
            <w:webHidden/>
          </w:rPr>
          <w:instrText xml:space="preserve"> PAGEREF _Toc511915759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400EAD6" w14:textId="3D859589"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60" w:history="1">
        <w:r w:rsidR="0068062D" w:rsidRPr="00D505D9">
          <w:rPr>
            <w:rStyle w:val="Hyperlink"/>
            <w:noProof/>
          </w:rPr>
          <w:t>3.19.16 relatedLocations property</w:t>
        </w:r>
        <w:r w:rsidR="0068062D">
          <w:rPr>
            <w:noProof/>
            <w:webHidden/>
          </w:rPr>
          <w:tab/>
        </w:r>
        <w:r w:rsidR="0068062D">
          <w:rPr>
            <w:noProof/>
            <w:webHidden/>
          </w:rPr>
          <w:fldChar w:fldCharType="begin"/>
        </w:r>
        <w:r w:rsidR="0068062D">
          <w:rPr>
            <w:noProof/>
            <w:webHidden/>
          </w:rPr>
          <w:instrText xml:space="preserve"> PAGEREF _Toc511915760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023DCFEA" w14:textId="73AAAB5E"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61" w:history="1">
        <w:r w:rsidR="0068062D" w:rsidRPr="00D505D9">
          <w:rPr>
            <w:rStyle w:val="Hyperlink"/>
            <w:noProof/>
          </w:rPr>
          <w:t>3.19.17 suppressionStates property</w:t>
        </w:r>
        <w:r w:rsidR="0068062D">
          <w:rPr>
            <w:noProof/>
            <w:webHidden/>
          </w:rPr>
          <w:tab/>
        </w:r>
        <w:r w:rsidR="0068062D">
          <w:rPr>
            <w:noProof/>
            <w:webHidden/>
          </w:rPr>
          <w:fldChar w:fldCharType="begin"/>
        </w:r>
        <w:r w:rsidR="0068062D">
          <w:rPr>
            <w:noProof/>
            <w:webHidden/>
          </w:rPr>
          <w:instrText xml:space="preserve"> PAGEREF _Toc511915761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185DF204" w14:textId="30E48300" w:rsidR="0068062D" w:rsidRDefault="00BB4F90">
      <w:pPr>
        <w:pStyle w:val="TOC4"/>
        <w:tabs>
          <w:tab w:val="right" w:leader="dot" w:pos="9350"/>
        </w:tabs>
        <w:rPr>
          <w:rFonts w:asciiTheme="minorHAnsi" w:eastAsiaTheme="minorEastAsia" w:hAnsiTheme="minorHAnsi" w:cstheme="minorBidi"/>
          <w:noProof/>
          <w:sz w:val="22"/>
          <w:szCs w:val="22"/>
        </w:rPr>
      </w:pPr>
      <w:hyperlink w:anchor="_Toc511915762" w:history="1">
        <w:r w:rsidR="0068062D" w:rsidRPr="00D505D9">
          <w:rPr>
            <w:rStyle w:val="Hyperlink"/>
            <w:noProof/>
          </w:rPr>
          <w:t>3.19.17.1 General</w:t>
        </w:r>
        <w:r w:rsidR="0068062D">
          <w:rPr>
            <w:noProof/>
            <w:webHidden/>
          </w:rPr>
          <w:tab/>
        </w:r>
        <w:r w:rsidR="0068062D">
          <w:rPr>
            <w:noProof/>
            <w:webHidden/>
          </w:rPr>
          <w:fldChar w:fldCharType="begin"/>
        </w:r>
        <w:r w:rsidR="0068062D">
          <w:rPr>
            <w:noProof/>
            <w:webHidden/>
          </w:rPr>
          <w:instrText xml:space="preserve"> PAGEREF _Toc511915762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671A4B29" w14:textId="48735B6C" w:rsidR="0068062D" w:rsidRDefault="00BB4F90">
      <w:pPr>
        <w:pStyle w:val="TOC4"/>
        <w:tabs>
          <w:tab w:val="right" w:leader="dot" w:pos="9350"/>
        </w:tabs>
        <w:rPr>
          <w:rFonts w:asciiTheme="minorHAnsi" w:eastAsiaTheme="minorEastAsia" w:hAnsiTheme="minorHAnsi" w:cstheme="minorBidi"/>
          <w:noProof/>
          <w:sz w:val="22"/>
          <w:szCs w:val="22"/>
        </w:rPr>
      </w:pPr>
      <w:hyperlink w:anchor="_Toc511915763" w:history="1">
        <w:r w:rsidR="0068062D" w:rsidRPr="00D505D9">
          <w:rPr>
            <w:rStyle w:val="Hyperlink"/>
            <w:noProof/>
          </w:rPr>
          <w:t>3.19.17.2 suppressedInSource value</w:t>
        </w:r>
        <w:r w:rsidR="0068062D">
          <w:rPr>
            <w:noProof/>
            <w:webHidden/>
          </w:rPr>
          <w:tab/>
        </w:r>
        <w:r w:rsidR="0068062D">
          <w:rPr>
            <w:noProof/>
            <w:webHidden/>
          </w:rPr>
          <w:fldChar w:fldCharType="begin"/>
        </w:r>
        <w:r w:rsidR="0068062D">
          <w:rPr>
            <w:noProof/>
            <w:webHidden/>
          </w:rPr>
          <w:instrText xml:space="preserve"> PAGEREF _Toc511915763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6C24E37" w14:textId="2A05F9AD" w:rsidR="0068062D" w:rsidRDefault="00BB4F90">
      <w:pPr>
        <w:pStyle w:val="TOC4"/>
        <w:tabs>
          <w:tab w:val="right" w:leader="dot" w:pos="9350"/>
        </w:tabs>
        <w:rPr>
          <w:rFonts w:asciiTheme="minorHAnsi" w:eastAsiaTheme="minorEastAsia" w:hAnsiTheme="minorHAnsi" w:cstheme="minorBidi"/>
          <w:noProof/>
          <w:sz w:val="22"/>
          <w:szCs w:val="22"/>
        </w:rPr>
      </w:pPr>
      <w:hyperlink w:anchor="_Toc511915764" w:history="1">
        <w:r w:rsidR="0068062D" w:rsidRPr="00D505D9">
          <w:rPr>
            <w:rStyle w:val="Hyperlink"/>
            <w:noProof/>
          </w:rPr>
          <w:t>3.19.17.3 suppressedExternally value</w:t>
        </w:r>
        <w:r w:rsidR="0068062D">
          <w:rPr>
            <w:noProof/>
            <w:webHidden/>
          </w:rPr>
          <w:tab/>
        </w:r>
        <w:r w:rsidR="0068062D">
          <w:rPr>
            <w:noProof/>
            <w:webHidden/>
          </w:rPr>
          <w:fldChar w:fldCharType="begin"/>
        </w:r>
        <w:r w:rsidR="0068062D">
          <w:rPr>
            <w:noProof/>
            <w:webHidden/>
          </w:rPr>
          <w:instrText xml:space="preserve"> PAGEREF _Toc511915764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173F8A85" w14:textId="303DD7A9"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65" w:history="1">
        <w:r w:rsidR="0068062D" w:rsidRPr="00D505D9">
          <w:rPr>
            <w:rStyle w:val="Hyperlink"/>
            <w:noProof/>
          </w:rPr>
          <w:t>3.19.18 baselineState property</w:t>
        </w:r>
        <w:r w:rsidR="0068062D">
          <w:rPr>
            <w:noProof/>
            <w:webHidden/>
          </w:rPr>
          <w:tab/>
        </w:r>
        <w:r w:rsidR="0068062D">
          <w:rPr>
            <w:noProof/>
            <w:webHidden/>
          </w:rPr>
          <w:fldChar w:fldCharType="begin"/>
        </w:r>
        <w:r w:rsidR="0068062D">
          <w:rPr>
            <w:noProof/>
            <w:webHidden/>
          </w:rPr>
          <w:instrText xml:space="preserve"> PAGEREF _Toc511915765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BB1D193" w14:textId="2DC0BBF5"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66" w:history="1">
        <w:r w:rsidR="0068062D" w:rsidRPr="00D505D9">
          <w:rPr>
            <w:rStyle w:val="Hyperlink"/>
            <w:noProof/>
          </w:rPr>
          <w:t>3.19.19 attachments property</w:t>
        </w:r>
        <w:r w:rsidR="0068062D">
          <w:rPr>
            <w:noProof/>
            <w:webHidden/>
          </w:rPr>
          <w:tab/>
        </w:r>
        <w:r w:rsidR="0068062D">
          <w:rPr>
            <w:noProof/>
            <w:webHidden/>
          </w:rPr>
          <w:fldChar w:fldCharType="begin"/>
        </w:r>
        <w:r w:rsidR="0068062D">
          <w:rPr>
            <w:noProof/>
            <w:webHidden/>
          </w:rPr>
          <w:instrText xml:space="preserve"> PAGEREF _Toc511915766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6FC1FC9F" w14:textId="658F5937"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67" w:history="1">
        <w:r w:rsidR="0068062D" w:rsidRPr="00D505D9">
          <w:rPr>
            <w:rStyle w:val="Hyperlink"/>
            <w:noProof/>
          </w:rPr>
          <w:t>3.19.20 conversionProvenance property</w:t>
        </w:r>
        <w:r w:rsidR="0068062D">
          <w:rPr>
            <w:noProof/>
            <w:webHidden/>
          </w:rPr>
          <w:tab/>
        </w:r>
        <w:r w:rsidR="0068062D">
          <w:rPr>
            <w:noProof/>
            <w:webHidden/>
          </w:rPr>
          <w:fldChar w:fldCharType="begin"/>
        </w:r>
        <w:r w:rsidR="0068062D">
          <w:rPr>
            <w:noProof/>
            <w:webHidden/>
          </w:rPr>
          <w:instrText xml:space="preserve"> PAGEREF _Toc511915767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0005424C" w14:textId="337D5CD6"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68" w:history="1">
        <w:r w:rsidR="0068062D" w:rsidRPr="00D505D9">
          <w:rPr>
            <w:rStyle w:val="Hyperlink"/>
            <w:noProof/>
          </w:rPr>
          <w:t>3.19.21 fixes property</w:t>
        </w:r>
        <w:r w:rsidR="0068062D">
          <w:rPr>
            <w:noProof/>
            <w:webHidden/>
          </w:rPr>
          <w:tab/>
        </w:r>
        <w:r w:rsidR="0068062D">
          <w:rPr>
            <w:noProof/>
            <w:webHidden/>
          </w:rPr>
          <w:fldChar w:fldCharType="begin"/>
        </w:r>
        <w:r w:rsidR="0068062D">
          <w:rPr>
            <w:noProof/>
            <w:webHidden/>
          </w:rPr>
          <w:instrText xml:space="preserve"> PAGEREF _Toc511915768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64CD0BB0" w14:textId="20745F9A"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69" w:history="1">
        <w:r w:rsidR="0068062D" w:rsidRPr="00D505D9">
          <w:rPr>
            <w:rStyle w:val="Hyperlink"/>
            <w:noProof/>
          </w:rPr>
          <w:t>3.19.22 properties property</w:t>
        </w:r>
        <w:r w:rsidR="0068062D">
          <w:rPr>
            <w:noProof/>
            <w:webHidden/>
          </w:rPr>
          <w:tab/>
        </w:r>
        <w:r w:rsidR="0068062D">
          <w:rPr>
            <w:noProof/>
            <w:webHidden/>
          </w:rPr>
          <w:fldChar w:fldCharType="begin"/>
        </w:r>
        <w:r w:rsidR="0068062D">
          <w:rPr>
            <w:noProof/>
            <w:webHidden/>
          </w:rPr>
          <w:instrText xml:space="preserve"> PAGEREF _Toc511915769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294653FB" w14:textId="63A25006"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770" w:history="1">
        <w:r w:rsidR="0068062D" w:rsidRPr="00D505D9">
          <w:rPr>
            <w:rStyle w:val="Hyperlink"/>
            <w:noProof/>
          </w:rPr>
          <w:t>3.20 location object</w:t>
        </w:r>
        <w:r w:rsidR="0068062D">
          <w:rPr>
            <w:noProof/>
            <w:webHidden/>
          </w:rPr>
          <w:tab/>
        </w:r>
        <w:r w:rsidR="0068062D">
          <w:rPr>
            <w:noProof/>
            <w:webHidden/>
          </w:rPr>
          <w:fldChar w:fldCharType="begin"/>
        </w:r>
        <w:r w:rsidR="0068062D">
          <w:rPr>
            <w:noProof/>
            <w:webHidden/>
          </w:rPr>
          <w:instrText xml:space="preserve"> PAGEREF _Toc511915770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0A107AE3" w14:textId="563FCD08"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71" w:history="1">
        <w:r w:rsidR="0068062D" w:rsidRPr="00D505D9">
          <w:rPr>
            <w:rStyle w:val="Hyperlink"/>
            <w:noProof/>
          </w:rPr>
          <w:t>3.20.1 General</w:t>
        </w:r>
        <w:r w:rsidR="0068062D">
          <w:rPr>
            <w:noProof/>
            <w:webHidden/>
          </w:rPr>
          <w:tab/>
        </w:r>
        <w:r w:rsidR="0068062D">
          <w:rPr>
            <w:noProof/>
            <w:webHidden/>
          </w:rPr>
          <w:fldChar w:fldCharType="begin"/>
        </w:r>
        <w:r w:rsidR="0068062D">
          <w:rPr>
            <w:noProof/>
            <w:webHidden/>
          </w:rPr>
          <w:instrText xml:space="preserve"> PAGEREF _Toc511915771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3546FA82" w14:textId="1ED8760A"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72" w:history="1">
        <w:r w:rsidR="0068062D" w:rsidRPr="00D505D9">
          <w:rPr>
            <w:rStyle w:val="Hyperlink"/>
            <w:noProof/>
          </w:rPr>
          <w:t>3.20.2 physicalLocation property</w:t>
        </w:r>
        <w:r w:rsidR="0068062D">
          <w:rPr>
            <w:noProof/>
            <w:webHidden/>
          </w:rPr>
          <w:tab/>
        </w:r>
        <w:r w:rsidR="0068062D">
          <w:rPr>
            <w:noProof/>
            <w:webHidden/>
          </w:rPr>
          <w:fldChar w:fldCharType="begin"/>
        </w:r>
        <w:r w:rsidR="0068062D">
          <w:rPr>
            <w:noProof/>
            <w:webHidden/>
          </w:rPr>
          <w:instrText xml:space="preserve"> PAGEREF _Toc511915772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7F050EDC" w14:textId="33AA8F32"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73" w:history="1">
        <w:r w:rsidR="0068062D" w:rsidRPr="00D505D9">
          <w:rPr>
            <w:rStyle w:val="Hyperlink"/>
            <w:noProof/>
          </w:rPr>
          <w:t>3.20.3 fullyQualifiedLogicalName property</w:t>
        </w:r>
        <w:r w:rsidR="0068062D">
          <w:rPr>
            <w:noProof/>
            <w:webHidden/>
          </w:rPr>
          <w:tab/>
        </w:r>
        <w:r w:rsidR="0068062D">
          <w:rPr>
            <w:noProof/>
            <w:webHidden/>
          </w:rPr>
          <w:fldChar w:fldCharType="begin"/>
        </w:r>
        <w:r w:rsidR="0068062D">
          <w:rPr>
            <w:noProof/>
            <w:webHidden/>
          </w:rPr>
          <w:instrText xml:space="preserve"> PAGEREF _Toc511915773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001812A0" w14:textId="371ED49B"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74" w:history="1">
        <w:r w:rsidR="0068062D" w:rsidRPr="00D505D9">
          <w:rPr>
            <w:rStyle w:val="Hyperlink"/>
            <w:noProof/>
          </w:rPr>
          <w:t>3.20.4 logicalLocationKey property</w:t>
        </w:r>
        <w:r w:rsidR="0068062D">
          <w:rPr>
            <w:noProof/>
            <w:webHidden/>
          </w:rPr>
          <w:tab/>
        </w:r>
        <w:r w:rsidR="0068062D">
          <w:rPr>
            <w:noProof/>
            <w:webHidden/>
          </w:rPr>
          <w:fldChar w:fldCharType="begin"/>
        </w:r>
        <w:r w:rsidR="0068062D">
          <w:rPr>
            <w:noProof/>
            <w:webHidden/>
          </w:rPr>
          <w:instrText xml:space="preserve"> PAGEREF _Toc511915774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368F2B9D" w14:textId="509E7F97"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75" w:history="1">
        <w:r w:rsidR="0068062D" w:rsidRPr="00D505D9">
          <w:rPr>
            <w:rStyle w:val="Hyperlink"/>
            <w:noProof/>
          </w:rPr>
          <w:t>3.20.5 decoratedName property</w:t>
        </w:r>
        <w:r w:rsidR="0068062D">
          <w:rPr>
            <w:noProof/>
            <w:webHidden/>
          </w:rPr>
          <w:tab/>
        </w:r>
        <w:r w:rsidR="0068062D">
          <w:rPr>
            <w:noProof/>
            <w:webHidden/>
          </w:rPr>
          <w:fldChar w:fldCharType="begin"/>
        </w:r>
        <w:r w:rsidR="0068062D">
          <w:rPr>
            <w:noProof/>
            <w:webHidden/>
          </w:rPr>
          <w:instrText xml:space="preserve"> PAGEREF _Toc511915775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2D88F550" w14:textId="0839FCBB"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76" w:history="1">
        <w:r w:rsidR="0068062D" w:rsidRPr="00D505D9">
          <w:rPr>
            <w:rStyle w:val="Hyperlink"/>
            <w:noProof/>
          </w:rPr>
          <w:t>3.20.6 message property</w:t>
        </w:r>
        <w:r w:rsidR="0068062D">
          <w:rPr>
            <w:noProof/>
            <w:webHidden/>
          </w:rPr>
          <w:tab/>
        </w:r>
        <w:r w:rsidR="0068062D">
          <w:rPr>
            <w:noProof/>
            <w:webHidden/>
          </w:rPr>
          <w:fldChar w:fldCharType="begin"/>
        </w:r>
        <w:r w:rsidR="0068062D">
          <w:rPr>
            <w:noProof/>
            <w:webHidden/>
          </w:rPr>
          <w:instrText xml:space="preserve"> PAGEREF _Toc511915776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7A37C5EA" w14:textId="47D96DC2"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77" w:history="1">
        <w:r w:rsidR="0068062D" w:rsidRPr="00D505D9">
          <w:rPr>
            <w:rStyle w:val="Hyperlink"/>
            <w:noProof/>
          </w:rPr>
          <w:t>3.20.7 annotations property</w:t>
        </w:r>
        <w:r w:rsidR="0068062D">
          <w:rPr>
            <w:noProof/>
            <w:webHidden/>
          </w:rPr>
          <w:tab/>
        </w:r>
        <w:r w:rsidR="0068062D">
          <w:rPr>
            <w:noProof/>
            <w:webHidden/>
          </w:rPr>
          <w:fldChar w:fldCharType="begin"/>
        </w:r>
        <w:r w:rsidR="0068062D">
          <w:rPr>
            <w:noProof/>
            <w:webHidden/>
          </w:rPr>
          <w:instrText xml:space="preserve"> PAGEREF _Toc511915777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48B0A9A1" w14:textId="69D31318"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78" w:history="1">
        <w:r w:rsidR="0068062D" w:rsidRPr="00D505D9">
          <w:rPr>
            <w:rStyle w:val="Hyperlink"/>
            <w:noProof/>
          </w:rPr>
          <w:t>3.20.8 properties property</w:t>
        </w:r>
        <w:r w:rsidR="0068062D">
          <w:rPr>
            <w:noProof/>
            <w:webHidden/>
          </w:rPr>
          <w:tab/>
        </w:r>
        <w:r w:rsidR="0068062D">
          <w:rPr>
            <w:noProof/>
            <w:webHidden/>
          </w:rPr>
          <w:fldChar w:fldCharType="begin"/>
        </w:r>
        <w:r w:rsidR="0068062D">
          <w:rPr>
            <w:noProof/>
            <w:webHidden/>
          </w:rPr>
          <w:instrText xml:space="preserve"> PAGEREF _Toc511915778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3C6856A3" w14:textId="34C990C3"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779" w:history="1">
        <w:r w:rsidR="0068062D" w:rsidRPr="00D505D9">
          <w:rPr>
            <w:rStyle w:val="Hyperlink"/>
            <w:noProof/>
          </w:rPr>
          <w:t>3.21 physicalLocation object</w:t>
        </w:r>
        <w:r w:rsidR="0068062D">
          <w:rPr>
            <w:noProof/>
            <w:webHidden/>
          </w:rPr>
          <w:tab/>
        </w:r>
        <w:r w:rsidR="0068062D">
          <w:rPr>
            <w:noProof/>
            <w:webHidden/>
          </w:rPr>
          <w:fldChar w:fldCharType="begin"/>
        </w:r>
        <w:r w:rsidR="0068062D">
          <w:rPr>
            <w:noProof/>
            <w:webHidden/>
          </w:rPr>
          <w:instrText xml:space="preserve"> PAGEREF _Toc511915779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09D07A31" w14:textId="224DBF5D"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80" w:history="1">
        <w:r w:rsidR="0068062D" w:rsidRPr="00D505D9">
          <w:rPr>
            <w:rStyle w:val="Hyperlink"/>
            <w:noProof/>
          </w:rPr>
          <w:t>3.21.1 General</w:t>
        </w:r>
        <w:r w:rsidR="0068062D">
          <w:rPr>
            <w:noProof/>
            <w:webHidden/>
          </w:rPr>
          <w:tab/>
        </w:r>
        <w:r w:rsidR="0068062D">
          <w:rPr>
            <w:noProof/>
            <w:webHidden/>
          </w:rPr>
          <w:fldChar w:fldCharType="begin"/>
        </w:r>
        <w:r w:rsidR="0068062D">
          <w:rPr>
            <w:noProof/>
            <w:webHidden/>
          </w:rPr>
          <w:instrText xml:space="preserve"> PAGEREF _Toc511915780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DEC6E83" w14:textId="4D0C5032"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81" w:history="1">
        <w:r w:rsidR="0068062D" w:rsidRPr="00D505D9">
          <w:rPr>
            <w:rStyle w:val="Hyperlink"/>
            <w:noProof/>
          </w:rPr>
          <w:t>3.21.2 id property</w:t>
        </w:r>
        <w:r w:rsidR="0068062D">
          <w:rPr>
            <w:noProof/>
            <w:webHidden/>
          </w:rPr>
          <w:tab/>
        </w:r>
        <w:r w:rsidR="0068062D">
          <w:rPr>
            <w:noProof/>
            <w:webHidden/>
          </w:rPr>
          <w:fldChar w:fldCharType="begin"/>
        </w:r>
        <w:r w:rsidR="0068062D">
          <w:rPr>
            <w:noProof/>
            <w:webHidden/>
          </w:rPr>
          <w:instrText xml:space="preserve"> PAGEREF _Toc511915781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25860B9" w14:textId="1117615B"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82" w:history="1">
        <w:r w:rsidR="0068062D" w:rsidRPr="00D505D9">
          <w:rPr>
            <w:rStyle w:val="Hyperlink"/>
            <w:noProof/>
          </w:rPr>
          <w:t>3.21.3 fileLocation property</w:t>
        </w:r>
        <w:r w:rsidR="0068062D">
          <w:rPr>
            <w:noProof/>
            <w:webHidden/>
          </w:rPr>
          <w:tab/>
        </w:r>
        <w:r w:rsidR="0068062D">
          <w:rPr>
            <w:noProof/>
            <w:webHidden/>
          </w:rPr>
          <w:fldChar w:fldCharType="begin"/>
        </w:r>
        <w:r w:rsidR="0068062D">
          <w:rPr>
            <w:noProof/>
            <w:webHidden/>
          </w:rPr>
          <w:instrText xml:space="preserve"> PAGEREF _Toc511915782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63835778" w14:textId="3CB952B5"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83" w:history="1">
        <w:r w:rsidR="0068062D" w:rsidRPr="00D505D9">
          <w:rPr>
            <w:rStyle w:val="Hyperlink"/>
            <w:noProof/>
          </w:rPr>
          <w:t>3.21.4 region property</w:t>
        </w:r>
        <w:r w:rsidR="0068062D">
          <w:rPr>
            <w:noProof/>
            <w:webHidden/>
          </w:rPr>
          <w:tab/>
        </w:r>
        <w:r w:rsidR="0068062D">
          <w:rPr>
            <w:noProof/>
            <w:webHidden/>
          </w:rPr>
          <w:fldChar w:fldCharType="begin"/>
        </w:r>
        <w:r w:rsidR="0068062D">
          <w:rPr>
            <w:noProof/>
            <w:webHidden/>
          </w:rPr>
          <w:instrText xml:space="preserve"> PAGEREF _Toc511915783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40BF94A0" w14:textId="396DD488"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84" w:history="1">
        <w:r w:rsidR="0068062D" w:rsidRPr="00D505D9">
          <w:rPr>
            <w:rStyle w:val="Hyperlink"/>
            <w:noProof/>
          </w:rPr>
          <w:t>3.21.5 contextRegion property</w:t>
        </w:r>
        <w:r w:rsidR="0068062D">
          <w:rPr>
            <w:noProof/>
            <w:webHidden/>
          </w:rPr>
          <w:tab/>
        </w:r>
        <w:r w:rsidR="0068062D">
          <w:rPr>
            <w:noProof/>
            <w:webHidden/>
          </w:rPr>
          <w:fldChar w:fldCharType="begin"/>
        </w:r>
        <w:r w:rsidR="0068062D">
          <w:rPr>
            <w:noProof/>
            <w:webHidden/>
          </w:rPr>
          <w:instrText xml:space="preserve"> PAGEREF _Toc511915784 \h </w:instrText>
        </w:r>
        <w:r w:rsidR="0068062D">
          <w:rPr>
            <w:noProof/>
            <w:webHidden/>
          </w:rPr>
        </w:r>
        <w:r w:rsidR="0068062D">
          <w:rPr>
            <w:noProof/>
            <w:webHidden/>
          </w:rPr>
          <w:fldChar w:fldCharType="separate"/>
        </w:r>
        <w:r w:rsidR="0068062D">
          <w:rPr>
            <w:noProof/>
            <w:webHidden/>
          </w:rPr>
          <w:t>77</w:t>
        </w:r>
        <w:r w:rsidR="0068062D">
          <w:rPr>
            <w:noProof/>
            <w:webHidden/>
          </w:rPr>
          <w:fldChar w:fldCharType="end"/>
        </w:r>
      </w:hyperlink>
    </w:p>
    <w:p w14:paraId="10B58589" w14:textId="38EDAED9"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785" w:history="1">
        <w:r w:rsidR="0068062D" w:rsidRPr="00D505D9">
          <w:rPr>
            <w:rStyle w:val="Hyperlink"/>
            <w:noProof/>
          </w:rPr>
          <w:t>3.22 region object</w:t>
        </w:r>
        <w:r w:rsidR="0068062D">
          <w:rPr>
            <w:noProof/>
            <w:webHidden/>
          </w:rPr>
          <w:tab/>
        </w:r>
        <w:r w:rsidR="0068062D">
          <w:rPr>
            <w:noProof/>
            <w:webHidden/>
          </w:rPr>
          <w:fldChar w:fldCharType="begin"/>
        </w:r>
        <w:r w:rsidR="0068062D">
          <w:rPr>
            <w:noProof/>
            <w:webHidden/>
          </w:rPr>
          <w:instrText xml:space="preserve"> PAGEREF _Toc511915785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1ED09038" w14:textId="1C4B806C"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86" w:history="1">
        <w:r w:rsidR="0068062D" w:rsidRPr="00D505D9">
          <w:rPr>
            <w:rStyle w:val="Hyperlink"/>
            <w:noProof/>
          </w:rPr>
          <w:t>3.22.1 General</w:t>
        </w:r>
        <w:r w:rsidR="0068062D">
          <w:rPr>
            <w:noProof/>
            <w:webHidden/>
          </w:rPr>
          <w:tab/>
        </w:r>
        <w:r w:rsidR="0068062D">
          <w:rPr>
            <w:noProof/>
            <w:webHidden/>
          </w:rPr>
          <w:fldChar w:fldCharType="begin"/>
        </w:r>
        <w:r w:rsidR="0068062D">
          <w:rPr>
            <w:noProof/>
            <w:webHidden/>
          </w:rPr>
          <w:instrText xml:space="preserve"> PAGEREF _Toc511915786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423977B4" w14:textId="01F26E0B"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87" w:history="1">
        <w:r w:rsidR="0068062D" w:rsidRPr="00D505D9">
          <w:rPr>
            <w:rStyle w:val="Hyperlink"/>
            <w:noProof/>
          </w:rPr>
          <w:t>3.22.2 Text regions</w:t>
        </w:r>
        <w:r w:rsidR="0068062D">
          <w:rPr>
            <w:noProof/>
            <w:webHidden/>
          </w:rPr>
          <w:tab/>
        </w:r>
        <w:r w:rsidR="0068062D">
          <w:rPr>
            <w:noProof/>
            <w:webHidden/>
          </w:rPr>
          <w:fldChar w:fldCharType="begin"/>
        </w:r>
        <w:r w:rsidR="0068062D">
          <w:rPr>
            <w:noProof/>
            <w:webHidden/>
          </w:rPr>
          <w:instrText xml:space="preserve"> PAGEREF _Toc511915787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31B2198C" w14:textId="363413C4"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88" w:history="1">
        <w:r w:rsidR="0068062D" w:rsidRPr="00D505D9">
          <w:rPr>
            <w:rStyle w:val="Hyperlink"/>
            <w:noProof/>
          </w:rPr>
          <w:t>3.22.3 Binary regions</w:t>
        </w:r>
        <w:r w:rsidR="0068062D">
          <w:rPr>
            <w:noProof/>
            <w:webHidden/>
          </w:rPr>
          <w:tab/>
        </w:r>
        <w:r w:rsidR="0068062D">
          <w:rPr>
            <w:noProof/>
            <w:webHidden/>
          </w:rPr>
          <w:fldChar w:fldCharType="begin"/>
        </w:r>
        <w:r w:rsidR="0068062D">
          <w:rPr>
            <w:noProof/>
            <w:webHidden/>
          </w:rPr>
          <w:instrText xml:space="preserve"> PAGEREF _Toc511915788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88ACB94" w14:textId="4975E3B1"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89" w:history="1">
        <w:r w:rsidR="0068062D" w:rsidRPr="00D505D9">
          <w:rPr>
            <w:rStyle w:val="Hyperlink"/>
            <w:noProof/>
          </w:rPr>
          <w:t>3.22.4 startLine property</w:t>
        </w:r>
        <w:r w:rsidR="0068062D">
          <w:rPr>
            <w:noProof/>
            <w:webHidden/>
          </w:rPr>
          <w:tab/>
        </w:r>
        <w:r w:rsidR="0068062D">
          <w:rPr>
            <w:noProof/>
            <w:webHidden/>
          </w:rPr>
          <w:fldChar w:fldCharType="begin"/>
        </w:r>
        <w:r w:rsidR="0068062D">
          <w:rPr>
            <w:noProof/>
            <w:webHidden/>
          </w:rPr>
          <w:instrText xml:space="preserve"> PAGEREF _Toc511915789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FB0BDB1" w14:textId="575B3A3E"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90" w:history="1">
        <w:r w:rsidR="0068062D" w:rsidRPr="00D505D9">
          <w:rPr>
            <w:rStyle w:val="Hyperlink"/>
            <w:noProof/>
          </w:rPr>
          <w:t>3.22.5 startColumn property</w:t>
        </w:r>
        <w:r w:rsidR="0068062D">
          <w:rPr>
            <w:noProof/>
            <w:webHidden/>
          </w:rPr>
          <w:tab/>
        </w:r>
        <w:r w:rsidR="0068062D">
          <w:rPr>
            <w:noProof/>
            <w:webHidden/>
          </w:rPr>
          <w:fldChar w:fldCharType="begin"/>
        </w:r>
        <w:r w:rsidR="0068062D">
          <w:rPr>
            <w:noProof/>
            <w:webHidden/>
          </w:rPr>
          <w:instrText xml:space="preserve"> PAGEREF _Toc511915790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5A69E95E" w14:textId="2E84A2C0"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91" w:history="1">
        <w:r w:rsidR="0068062D" w:rsidRPr="00D505D9">
          <w:rPr>
            <w:rStyle w:val="Hyperlink"/>
            <w:noProof/>
          </w:rPr>
          <w:t>3.22.6 endLine property</w:t>
        </w:r>
        <w:r w:rsidR="0068062D">
          <w:rPr>
            <w:noProof/>
            <w:webHidden/>
          </w:rPr>
          <w:tab/>
        </w:r>
        <w:r w:rsidR="0068062D">
          <w:rPr>
            <w:noProof/>
            <w:webHidden/>
          </w:rPr>
          <w:fldChar w:fldCharType="begin"/>
        </w:r>
        <w:r w:rsidR="0068062D">
          <w:rPr>
            <w:noProof/>
            <w:webHidden/>
          </w:rPr>
          <w:instrText xml:space="preserve"> PAGEREF _Toc511915791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2C2AB296" w14:textId="305B4F08"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92" w:history="1">
        <w:r w:rsidR="0068062D" w:rsidRPr="00D505D9">
          <w:rPr>
            <w:rStyle w:val="Hyperlink"/>
            <w:noProof/>
          </w:rPr>
          <w:t>3.22.7 endColumn property</w:t>
        </w:r>
        <w:r w:rsidR="0068062D">
          <w:rPr>
            <w:noProof/>
            <w:webHidden/>
          </w:rPr>
          <w:tab/>
        </w:r>
        <w:r w:rsidR="0068062D">
          <w:rPr>
            <w:noProof/>
            <w:webHidden/>
          </w:rPr>
          <w:fldChar w:fldCharType="begin"/>
        </w:r>
        <w:r w:rsidR="0068062D">
          <w:rPr>
            <w:noProof/>
            <w:webHidden/>
          </w:rPr>
          <w:instrText xml:space="preserve"> PAGEREF _Toc511915792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7D11EC7F" w14:textId="6BFB9937"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93" w:history="1">
        <w:r w:rsidR="0068062D" w:rsidRPr="00D505D9">
          <w:rPr>
            <w:rStyle w:val="Hyperlink"/>
            <w:noProof/>
          </w:rPr>
          <w:t>3.22.8 offset property</w:t>
        </w:r>
        <w:r w:rsidR="0068062D">
          <w:rPr>
            <w:noProof/>
            <w:webHidden/>
          </w:rPr>
          <w:tab/>
        </w:r>
        <w:r w:rsidR="0068062D">
          <w:rPr>
            <w:noProof/>
            <w:webHidden/>
          </w:rPr>
          <w:fldChar w:fldCharType="begin"/>
        </w:r>
        <w:r w:rsidR="0068062D">
          <w:rPr>
            <w:noProof/>
            <w:webHidden/>
          </w:rPr>
          <w:instrText xml:space="preserve"> PAGEREF _Toc511915793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3AAB355" w14:textId="56B3A700"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94" w:history="1">
        <w:r w:rsidR="0068062D" w:rsidRPr="00D505D9">
          <w:rPr>
            <w:rStyle w:val="Hyperlink"/>
            <w:noProof/>
          </w:rPr>
          <w:t>3.22.9 length property</w:t>
        </w:r>
        <w:r w:rsidR="0068062D">
          <w:rPr>
            <w:noProof/>
            <w:webHidden/>
          </w:rPr>
          <w:tab/>
        </w:r>
        <w:r w:rsidR="0068062D">
          <w:rPr>
            <w:noProof/>
            <w:webHidden/>
          </w:rPr>
          <w:fldChar w:fldCharType="begin"/>
        </w:r>
        <w:r w:rsidR="0068062D">
          <w:rPr>
            <w:noProof/>
            <w:webHidden/>
          </w:rPr>
          <w:instrText xml:space="preserve"> PAGEREF _Toc511915794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6AE8CA3" w14:textId="00323782"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95" w:history="1">
        <w:r w:rsidR="0068062D" w:rsidRPr="00D505D9">
          <w:rPr>
            <w:rStyle w:val="Hyperlink"/>
            <w:noProof/>
          </w:rPr>
          <w:t>3.22.10 snippet property</w:t>
        </w:r>
        <w:r w:rsidR="0068062D">
          <w:rPr>
            <w:noProof/>
            <w:webHidden/>
          </w:rPr>
          <w:tab/>
        </w:r>
        <w:r w:rsidR="0068062D">
          <w:rPr>
            <w:noProof/>
            <w:webHidden/>
          </w:rPr>
          <w:fldChar w:fldCharType="begin"/>
        </w:r>
        <w:r w:rsidR="0068062D">
          <w:rPr>
            <w:noProof/>
            <w:webHidden/>
          </w:rPr>
          <w:instrText xml:space="preserve"> PAGEREF _Toc511915795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61560B00" w14:textId="6445292D"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796" w:history="1">
        <w:r w:rsidR="0068062D" w:rsidRPr="00D505D9">
          <w:rPr>
            <w:rStyle w:val="Hyperlink"/>
            <w:noProof/>
          </w:rPr>
          <w:t>3.23 logicalLocation object</w:t>
        </w:r>
        <w:r w:rsidR="0068062D">
          <w:rPr>
            <w:noProof/>
            <w:webHidden/>
          </w:rPr>
          <w:tab/>
        </w:r>
        <w:r w:rsidR="0068062D">
          <w:rPr>
            <w:noProof/>
            <w:webHidden/>
          </w:rPr>
          <w:fldChar w:fldCharType="begin"/>
        </w:r>
        <w:r w:rsidR="0068062D">
          <w:rPr>
            <w:noProof/>
            <w:webHidden/>
          </w:rPr>
          <w:instrText xml:space="preserve"> PAGEREF _Toc511915796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3CF0EB46" w14:textId="6B8A20B9"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97" w:history="1">
        <w:r w:rsidR="0068062D" w:rsidRPr="00D505D9">
          <w:rPr>
            <w:rStyle w:val="Hyperlink"/>
            <w:noProof/>
          </w:rPr>
          <w:t>3.23.1 General</w:t>
        </w:r>
        <w:r w:rsidR="0068062D">
          <w:rPr>
            <w:noProof/>
            <w:webHidden/>
          </w:rPr>
          <w:tab/>
        </w:r>
        <w:r w:rsidR="0068062D">
          <w:rPr>
            <w:noProof/>
            <w:webHidden/>
          </w:rPr>
          <w:fldChar w:fldCharType="begin"/>
        </w:r>
        <w:r w:rsidR="0068062D">
          <w:rPr>
            <w:noProof/>
            <w:webHidden/>
          </w:rPr>
          <w:instrText xml:space="preserve"> PAGEREF _Toc511915797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017EA1F8" w14:textId="5C2B1069"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98" w:history="1">
        <w:r w:rsidR="0068062D" w:rsidRPr="00D505D9">
          <w:rPr>
            <w:rStyle w:val="Hyperlink"/>
            <w:noProof/>
          </w:rPr>
          <w:t>3.23.2 name property</w:t>
        </w:r>
        <w:r w:rsidR="0068062D">
          <w:rPr>
            <w:noProof/>
            <w:webHidden/>
          </w:rPr>
          <w:tab/>
        </w:r>
        <w:r w:rsidR="0068062D">
          <w:rPr>
            <w:noProof/>
            <w:webHidden/>
          </w:rPr>
          <w:fldChar w:fldCharType="begin"/>
        </w:r>
        <w:r w:rsidR="0068062D">
          <w:rPr>
            <w:noProof/>
            <w:webHidden/>
          </w:rPr>
          <w:instrText xml:space="preserve"> PAGEREF _Toc511915798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721849C8" w14:textId="4B46680A"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799" w:history="1">
        <w:r w:rsidR="0068062D" w:rsidRPr="00D505D9">
          <w:rPr>
            <w:rStyle w:val="Hyperlink"/>
            <w:noProof/>
          </w:rPr>
          <w:t>3.23.3 kind property</w:t>
        </w:r>
        <w:r w:rsidR="0068062D">
          <w:rPr>
            <w:noProof/>
            <w:webHidden/>
          </w:rPr>
          <w:tab/>
        </w:r>
        <w:r w:rsidR="0068062D">
          <w:rPr>
            <w:noProof/>
            <w:webHidden/>
          </w:rPr>
          <w:fldChar w:fldCharType="begin"/>
        </w:r>
        <w:r w:rsidR="0068062D">
          <w:rPr>
            <w:noProof/>
            <w:webHidden/>
          </w:rPr>
          <w:instrText xml:space="preserve"> PAGEREF _Toc511915799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28D381AF" w14:textId="0E840970"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00" w:history="1">
        <w:r w:rsidR="0068062D" w:rsidRPr="00D505D9">
          <w:rPr>
            <w:rStyle w:val="Hyperlink"/>
            <w:noProof/>
          </w:rPr>
          <w:t>3.23.4 parentKey property</w:t>
        </w:r>
        <w:r w:rsidR="0068062D">
          <w:rPr>
            <w:noProof/>
            <w:webHidden/>
          </w:rPr>
          <w:tab/>
        </w:r>
        <w:r w:rsidR="0068062D">
          <w:rPr>
            <w:noProof/>
            <w:webHidden/>
          </w:rPr>
          <w:fldChar w:fldCharType="begin"/>
        </w:r>
        <w:r w:rsidR="0068062D">
          <w:rPr>
            <w:noProof/>
            <w:webHidden/>
          </w:rPr>
          <w:instrText xml:space="preserve"> PAGEREF _Toc511915800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5522D789" w14:textId="565A3D44"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801" w:history="1">
        <w:r w:rsidR="0068062D" w:rsidRPr="00D505D9">
          <w:rPr>
            <w:rStyle w:val="Hyperlink"/>
            <w:noProof/>
          </w:rPr>
          <w:t>3.24 codeFlow object</w:t>
        </w:r>
        <w:r w:rsidR="0068062D">
          <w:rPr>
            <w:noProof/>
            <w:webHidden/>
          </w:rPr>
          <w:tab/>
        </w:r>
        <w:r w:rsidR="0068062D">
          <w:rPr>
            <w:noProof/>
            <w:webHidden/>
          </w:rPr>
          <w:fldChar w:fldCharType="begin"/>
        </w:r>
        <w:r w:rsidR="0068062D">
          <w:rPr>
            <w:noProof/>
            <w:webHidden/>
          </w:rPr>
          <w:instrText xml:space="preserve"> PAGEREF _Toc511915801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34B38F1E" w14:textId="6FE07A31"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02" w:history="1">
        <w:r w:rsidR="0068062D" w:rsidRPr="00D505D9">
          <w:rPr>
            <w:rStyle w:val="Hyperlink"/>
            <w:noProof/>
          </w:rPr>
          <w:t>3.24.1 General</w:t>
        </w:r>
        <w:r w:rsidR="0068062D">
          <w:rPr>
            <w:noProof/>
            <w:webHidden/>
          </w:rPr>
          <w:tab/>
        </w:r>
        <w:r w:rsidR="0068062D">
          <w:rPr>
            <w:noProof/>
            <w:webHidden/>
          </w:rPr>
          <w:fldChar w:fldCharType="begin"/>
        </w:r>
        <w:r w:rsidR="0068062D">
          <w:rPr>
            <w:noProof/>
            <w:webHidden/>
          </w:rPr>
          <w:instrText xml:space="preserve"> PAGEREF _Toc511915802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67863E66" w14:textId="43C1FB1F"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03" w:history="1">
        <w:r w:rsidR="0068062D" w:rsidRPr="00D505D9">
          <w:rPr>
            <w:rStyle w:val="Hyperlink"/>
            <w:noProof/>
          </w:rPr>
          <w:t>3.24.2 message property</w:t>
        </w:r>
        <w:r w:rsidR="0068062D">
          <w:rPr>
            <w:noProof/>
            <w:webHidden/>
          </w:rPr>
          <w:tab/>
        </w:r>
        <w:r w:rsidR="0068062D">
          <w:rPr>
            <w:noProof/>
            <w:webHidden/>
          </w:rPr>
          <w:fldChar w:fldCharType="begin"/>
        </w:r>
        <w:r w:rsidR="0068062D">
          <w:rPr>
            <w:noProof/>
            <w:webHidden/>
          </w:rPr>
          <w:instrText xml:space="preserve"> PAGEREF _Toc511915803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414BA5B" w14:textId="3830035B"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04" w:history="1">
        <w:r w:rsidR="0068062D" w:rsidRPr="00D505D9">
          <w:rPr>
            <w:rStyle w:val="Hyperlink"/>
            <w:noProof/>
          </w:rPr>
          <w:t>3.24.3 threadFlows property</w:t>
        </w:r>
        <w:r w:rsidR="0068062D">
          <w:rPr>
            <w:noProof/>
            <w:webHidden/>
          </w:rPr>
          <w:tab/>
        </w:r>
        <w:r w:rsidR="0068062D">
          <w:rPr>
            <w:noProof/>
            <w:webHidden/>
          </w:rPr>
          <w:fldChar w:fldCharType="begin"/>
        </w:r>
        <w:r w:rsidR="0068062D">
          <w:rPr>
            <w:noProof/>
            <w:webHidden/>
          </w:rPr>
          <w:instrText xml:space="preserve"> PAGEREF _Toc511915804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A3DECBB" w14:textId="092FE83E"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05" w:history="1">
        <w:r w:rsidR="0068062D" w:rsidRPr="00D505D9">
          <w:rPr>
            <w:rStyle w:val="Hyperlink"/>
            <w:noProof/>
          </w:rPr>
          <w:t>3.24.4 properties property</w:t>
        </w:r>
        <w:r w:rsidR="0068062D">
          <w:rPr>
            <w:noProof/>
            <w:webHidden/>
          </w:rPr>
          <w:tab/>
        </w:r>
        <w:r w:rsidR="0068062D">
          <w:rPr>
            <w:noProof/>
            <w:webHidden/>
          </w:rPr>
          <w:fldChar w:fldCharType="begin"/>
        </w:r>
        <w:r w:rsidR="0068062D">
          <w:rPr>
            <w:noProof/>
            <w:webHidden/>
          </w:rPr>
          <w:instrText xml:space="preserve"> PAGEREF _Toc511915805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4AF9A33" w14:textId="5D3BDF20"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806" w:history="1">
        <w:r w:rsidR="0068062D" w:rsidRPr="00D505D9">
          <w:rPr>
            <w:rStyle w:val="Hyperlink"/>
            <w:noProof/>
          </w:rPr>
          <w:t>3.25 threadFlow object</w:t>
        </w:r>
        <w:r w:rsidR="0068062D">
          <w:rPr>
            <w:noProof/>
            <w:webHidden/>
          </w:rPr>
          <w:tab/>
        </w:r>
        <w:r w:rsidR="0068062D">
          <w:rPr>
            <w:noProof/>
            <w:webHidden/>
          </w:rPr>
          <w:fldChar w:fldCharType="begin"/>
        </w:r>
        <w:r w:rsidR="0068062D">
          <w:rPr>
            <w:noProof/>
            <w:webHidden/>
          </w:rPr>
          <w:instrText xml:space="preserve"> PAGEREF _Toc511915806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1FBB6F52" w14:textId="3E657548"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07" w:history="1">
        <w:r w:rsidR="0068062D" w:rsidRPr="00D505D9">
          <w:rPr>
            <w:rStyle w:val="Hyperlink"/>
            <w:noProof/>
          </w:rPr>
          <w:t>3.25.1 General</w:t>
        </w:r>
        <w:r w:rsidR="0068062D">
          <w:rPr>
            <w:noProof/>
            <w:webHidden/>
          </w:rPr>
          <w:tab/>
        </w:r>
        <w:r w:rsidR="0068062D">
          <w:rPr>
            <w:noProof/>
            <w:webHidden/>
          </w:rPr>
          <w:fldChar w:fldCharType="begin"/>
        </w:r>
        <w:r w:rsidR="0068062D">
          <w:rPr>
            <w:noProof/>
            <w:webHidden/>
          </w:rPr>
          <w:instrText xml:space="preserve"> PAGEREF _Toc511915807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74AA59A1" w14:textId="1FFD8E4B"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08" w:history="1">
        <w:r w:rsidR="0068062D" w:rsidRPr="00D505D9">
          <w:rPr>
            <w:rStyle w:val="Hyperlink"/>
            <w:noProof/>
          </w:rPr>
          <w:t>3.25.2 id property</w:t>
        </w:r>
        <w:r w:rsidR="0068062D">
          <w:rPr>
            <w:noProof/>
            <w:webHidden/>
          </w:rPr>
          <w:tab/>
        </w:r>
        <w:r w:rsidR="0068062D">
          <w:rPr>
            <w:noProof/>
            <w:webHidden/>
          </w:rPr>
          <w:fldChar w:fldCharType="begin"/>
        </w:r>
        <w:r w:rsidR="0068062D">
          <w:rPr>
            <w:noProof/>
            <w:webHidden/>
          </w:rPr>
          <w:instrText xml:space="preserve"> PAGEREF _Toc511915808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63D6236" w14:textId="2F2565BB"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09" w:history="1">
        <w:r w:rsidR="0068062D" w:rsidRPr="00D505D9">
          <w:rPr>
            <w:rStyle w:val="Hyperlink"/>
            <w:noProof/>
          </w:rPr>
          <w:t>3.25.3 message property</w:t>
        </w:r>
        <w:r w:rsidR="0068062D">
          <w:rPr>
            <w:noProof/>
            <w:webHidden/>
          </w:rPr>
          <w:tab/>
        </w:r>
        <w:r w:rsidR="0068062D">
          <w:rPr>
            <w:noProof/>
            <w:webHidden/>
          </w:rPr>
          <w:fldChar w:fldCharType="begin"/>
        </w:r>
        <w:r w:rsidR="0068062D">
          <w:rPr>
            <w:noProof/>
            <w:webHidden/>
          </w:rPr>
          <w:instrText xml:space="preserve"> PAGEREF _Toc511915809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3BED7AAC" w14:textId="145823F1"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10" w:history="1">
        <w:r w:rsidR="0068062D" w:rsidRPr="00D505D9">
          <w:rPr>
            <w:rStyle w:val="Hyperlink"/>
            <w:noProof/>
          </w:rPr>
          <w:t>3.25.4 locations property</w:t>
        </w:r>
        <w:r w:rsidR="0068062D">
          <w:rPr>
            <w:noProof/>
            <w:webHidden/>
          </w:rPr>
          <w:tab/>
        </w:r>
        <w:r w:rsidR="0068062D">
          <w:rPr>
            <w:noProof/>
            <w:webHidden/>
          </w:rPr>
          <w:fldChar w:fldCharType="begin"/>
        </w:r>
        <w:r w:rsidR="0068062D">
          <w:rPr>
            <w:noProof/>
            <w:webHidden/>
          </w:rPr>
          <w:instrText xml:space="preserve"> PAGEREF _Toc511915810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087F626" w14:textId="6EE35F43"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11" w:history="1">
        <w:r w:rsidR="0068062D" w:rsidRPr="00D505D9">
          <w:rPr>
            <w:rStyle w:val="Hyperlink"/>
            <w:noProof/>
          </w:rPr>
          <w:t>3.25.5 properties property</w:t>
        </w:r>
        <w:r w:rsidR="0068062D">
          <w:rPr>
            <w:noProof/>
            <w:webHidden/>
          </w:rPr>
          <w:tab/>
        </w:r>
        <w:r w:rsidR="0068062D">
          <w:rPr>
            <w:noProof/>
            <w:webHidden/>
          </w:rPr>
          <w:fldChar w:fldCharType="begin"/>
        </w:r>
        <w:r w:rsidR="0068062D">
          <w:rPr>
            <w:noProof/>
            <w:webHidden/>
          </w:rPr>
          <w:instrText xml:space="preserve"> PAGEREF _Toc511915811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AFAC53B" w14:textId="572C55F8"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812" w:history="1">
        <w:r w:rsidR="0068062D" w:rsidRPr="00D505D9">
          <w:rPr>
            <w:rStyle w:val="Hyperlink"/>
            <w:noProof/>
          </w:rPr>
          <w:t>3.26 graph object</w:t>
        </w:r>
        <w:r w:rsidR="0068062D">
          <w:rPr>
            <w:noProof/>
            <w:webHidden/>
          </w:rPr>
          <w:tab/>
        </w:r>
        <w:r w:rsidR="0068062D">
          <w:rPr>
            <w:noProof/>
            <w:webHidden/>
          </w:rPr>
          <w:fldChar w:fldCharType="begin"/>
        </w:r>
        <w:r w:rsidR="0068062D">
          <w:rPr>
            <w:noProof/>
            <w:webHidden/>
          </w:rPr>
          <w:instrText xml:space="preserve"> PAGEREF _Toc511915812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16D2F78" w14:textId="75DC00E7"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13" w:history="1">
        <w:r w:rsidR="0068062D" w:rsidRPr="00D505D9">
          <w:rPr>
            <w:rStyle w:val="Hyperlink"/>
            <w:noProof/>
          </w:rPr>
          <w:t>3.26.1 General</w:t>
        </w:r>
        <w:r w:rsidR="0068062D">
          <w:rPr>
            <w:noProof/>
            <w:webHidden/>
          </w:rPr>
          <w:tab/>
        </w:r>
        <w:r w:rsidR="0068062D">
          <w:rPr>
            <w:noProof/>
            <w:webHidden/>
          </w:rPr>
          <w:fldChar w:fldCharType="begin"/>
        </w:r>
        <w:r w:rsidR="0068062D">
          <w:rPr>
            <w:noProof/>
            <w:webHidden/>
          </w:rPr>
          <w:instrText xml:space="preserve"> PAGEREF _Toc511915813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74C2C98F" w14:textId="2FD21D8E"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14" w:history="1">
        <w:r w:rsidR="0068062D" w:rsidRPr="00D505D9">
          <w:rPr>
            <w:rStyle w:val="Hyperlink"/>
            <w:noProof/>
          </w:rPr>
          <w:t>3.26.2 id property</w:t>
        </w:r>
        <w:r w:rsidR="0068062D">
          <w:rPr>
            <w:noProof/>
            <w:webHidden/>
          </w:rPr>
          <w:tab/>
        </w:r>
        <w:r w:rsidR="0068062D">
          <w:rPr>
            <w:noProof/>
            <w:webHidden/>
          </w:rPr>
          <w:fldChar w:fldCharType="begin"/>
        </w:r>
        <w:r w:rsidR="0068062D">
          <w:rPr>
            <w:noProof/>
            <w:webHidden/>
          </w:rPr>
          <w:instrText xml:space="preserve"> PAGEREF _Toc511915814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6FBB7147" w14:textId="327E0729"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15" w:history="1">
        <w:r w:rsidR="0068062D" w:rsidRPr="00D505D9">
          <w:rPr>
            <w:rStyle w:val="Hyperlink"/>
            <w:noProof/>
          </w:rPr>
          <w:t>3.26.3 description property</w:t>
        </w:r>
        <w:r w:rsidR="0068062D">
          <w:rPr>
            <w:noProof/>
            <w:webHidden/>
          </w:rPr>
          <w:tab/>
        </w:r>
        <w:r w:rsidR="0068062D">
          <w:rPr>
            <w:noProof/>
            <w:webHidden/>
          </w:rPr>
          <w:fldChar w:fldCharType="begin"/>
        </w:r>
        <w:r w:rsidR="0068062D">
          <w:rPr>
            <w:noProof/>
            <w:webHidden/>
          </w:rPr>
          <w:instrText xml:space="preserve"> PAGEREF _Toc511915815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04F5943A" w14:textId="794A58B8"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16" w:history="1">
        <w:r w:rsidR="0068062D" w:rsidRPr="00D505D9">
          <w:rPr>
            <w:rStyle w:val="Hyperlink"/>
            <w:noProof/>
          </w:rPr>
          <w:t>3.26.4 nodes property</w:t>
        </w:r>
        <w:r w:rsidR="0068062D">
          <w:rPr>
            <w:noProof/>
            <w:webHidden/>
          </w:rPr>
          <w:tab/>
        </w:r>
        <w:r w:rsidR="0068062D">
          <w:rPr>
            <w:noProof/>
            <w:webHidden/>
          </w:rPr>
          <w:fldChar w:fldCharType="begin"/>
        </w:r>
        <w:r w:rsidR="0068062D">
          <w:rPr>
            <w:noProof/>
            <w:webHidden/>
          </w:rPr>
          <w:instrText xml:space="preserve"> PAGEREF _Toc511915816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442A0B" w14:textId="601C68DF"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17" w:history="1">
        <w:r w:rsidR="0068062D" w:rsidRPr="00D505D9">
          <w:rPr>
            <w:rStyle w:val="Hyperlink"/>
            <w:noProof/>
          </w:rPr>
          <w:t>3.26.5 edges property</w:t>
        </w:r>
        <w:r w:rsidR="0068062D">
          <w:rPr>
            <w:noProof/>
            <w:webHidden/>
          </w:rPr>
          <w:tab/>
        </w:r>
        <w:r w:rsidR="0068062D">
          <w:rPr>
            <w:noProof/>
            <w:webHidden/>
          </w:rPr>
          <w:fldChar w:fldCharType="begin"/>
        </w:r>
        <w:r w:rsidR="0068062D">
          <w:rPr>
            <w:noProof/>
            <w:webHidden/>
          </w:rPr>
          <w:instrText xml:space="preserve"> PAGEREF _Toc511915817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E0DD1F2" w14:textId="65EB3E45"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18" w:history="1">
        <w:r w:rsidR="0068062D" w:rsidRPr="00D505D9">
          <w:rPr>
            <w:rStyle w:val="Hyperlink"/>
            <w:noProof/>
          </w:rPr>
          <w:t>3.26.6 properties property</w:t>
        </w:r>
        <w:r w:rsidR="0068062D">
          <w:rPr>
            <w:noProof/>
            <w:webHidden/>
          </w:rPr>
          <w:tab/>
        </w:r>
        <w:r w:rsidR="0068062D">
          <w:rPr>
            <w:noProof/>
            <w:webHidden/>
          </w:rPr>
          <w:fldChar w:fldCharType="begin"/>
        </w:r>
        <w:r w:rsidR="0068062D">
          <w:rPr>
            <w:noProof/>
            <w:webHidden/>
          </w:rPr>
          <w:instrText xml:space="preserve"> PAGEREF _Toc511915818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33C049C" w14:textId="07AD98A5"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819" w:history="1">
        <w:r w:rsidR="0068062D" w:rsidRPr="00D505D9">
          <w:rPr>
            <w:rStyle w:val="Hyperlink"/>
            <w:noProof/>
          </w:rPr>
          <w:t>3.27 node object</w:t>
        </w:r>
        <w:r w:rsidR="0068062D">
          <w:rPr>
            <w:noProof/>
            <w:webHidden/>
          </w:rPr>
          <w:tab/>
        </w:r>
        <w:r w:rsidR="0068062D">
          <w:rPr>
            <w:noProof/>
            <w:webHidden/>
          </w:rPr>
          <w:fldChar w:fldCharType="begin"/>
        </w:r>
        <w:r w:rsidR="0068062D">
          <w:rPr>
            <w:noProof/>
            <w:webHidden/>
          </w:rPr>
          <w:instrText xml:space="preserve"> PAGEREF _Toc511915819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089AA64" w14:textId="2DEC0DD4"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20" w:history="1">
        <w:r w:rsidR="0068062D" w:rsidRPr="00D505D9">
          <w:rPr>
            <w:rStyle w:val="Hyperlink"/>
            <w:noProof/>
          </w:rPr>
          <w:t>3.27.1 General</w:t>
        </w:r>
        <w:r w:rsidR="0068062D">
          <w:rPr>
            <w:noProof/>
            <w:webHidden/>
          </w:rPr>
          <w:tab/>
        </w:r>
        <w:r w:rsidR="0068062D">
          <w:rPr>
            <w:noProof/>
            <w:webHidden/>
          </w:rPr>
          <w:fldChar w:fldCharType="begin"/>
        </w:r>
        <w:r w:rsidR="0068062D">
          <w:rPr>
            <w:noProof/>
            <w:webHidden/>
          </w:rPr>
          <w:instrText xml:space="preserve"> PAGEREF _Toc511915820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5A9060" w14:textId="3AAB4D36"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21" w:history="1">
        <w:r w:rsidR="0068062D" w:rsidRPr="00D505D9">
          <w:rPr>
            <w:rStyle w:val="Hyperlink"/>
            <w:noProof/>
          </w:rPr>
          <w:t>3.27.2 id property</w:t>
        </w:r>
        <w:r w:rsidR="0068062D">
          <w:rPr>
            <w:noProof/>
            <w:webHidden/>
          </w:rPr>
          <w:tab/>
        </w:r>
        <w:r w:rsidR="0068062D">
          <w:rPr>
            <w:noProof/>
            <w:webHidden/>
          </w:rPr>
          <w:fldChar w:fldCharType="begin"/>
        </w:r>
        <w:r w:rsidR="0068062D">
          <w:rPr>
            <w:noProof/>
            <w:webHidden/>
          </w:rPr>
          <w:instrText xml:space="preserve"> PAGEREF _Toc511915821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96188BF" w14:textId="2238713D"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22" w:history="1">
        <w:r w:rsidR="0068062D" w:rsidRPr="00D505D9">
          <w:rPr>
            <w:rStyle w:val="Hyperlink"/>
            <w:noProof/>
          </w:rPr>
          <w:t>3.27.3 label property</w:t>
        </w:r>
        <w:r w:rsidR="0068062D">
          <w:rPr>
            <w:noProof/>
            <w:webHidden/>
          </w:rPr>
          <w:tab/>
        </w:r>
        <w:r w:rsidR="0068062D">
          <w:rPr>
            <w:noProof/>
            <w:webHidden/>
          </w:rPr>
          <w:fldChar w:fldCharType="begin"/>
        </w:r>
        <w:r w:rsidR="0068062D">
          <w:rPr>
            <w:noProof/>
            <w:webHidden/>
          </w:rPr>
          <w:instrText xml:space="preserve"> PAGEREF _Toc511915822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4DC7C102" w14:textId="5EE844F8"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23" w:history="1">
        <w:r w:rsidR="0068062D" w:rsidRPr="00D505D9">
          <w:rPr>
            <w:rStyle w:val="Hyperlink"/>
            <w:noProof/>
          </w:rPr>
          <w:t>3.27.4 location property</w:t>
        </w:r>
        <w:r w:rsidR="0068062D">
          <w:rPr>
            <w:noProof/>
            <w:webHidden/>
          </w:rPr>
          <w:tab/>
        </w:r>
        <w:r w:rsidR="0068062D">
          <w:rPr>
            <w:noProof/>
            <w:webHidden/>
          </w:rPr>
          <w:fldChar w:fldCharType="begin"/>
        </w:r>
        <w:r w:rsidR="0068062D">
          <w:rPr>
            <w:noProof/>
            <w:webHidden/>
          </w:rPr>
          <w:instrText xml:space="preserve"> PAGEREF _Toc511915823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0344375B" w14:textId="4BBFC23A"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24" w:history="1">
        <w:r w:rsidR="0068062D" w:rsidRPr="00D505D9">
          <w:rPr>
            <w:rStyle w:val="Hyperlink"/>
            <w:noProof/>
          </w:rPr>
          <w:t>3.27.5 properties property</w:t>
        </w:r>
        <w:r w:rsidR="0068062D">
          <w:rPr>
            <w:noProof/>
            <w:webHidden/>
          </w:rPr>
          <w:tab/>
        </w:r>
        <w:r w:rsidR="0068062D">
          <w:rPr>
            <w:noProof/>
            <w:webHidden/>
          </w:rPr>
          <w:fldChar w:fldCharType="begin"/>
        </w:r>
        <w:r w:rsidR="0068062D">
          <w:rPr>
            <w:noProof/>
            <w:webHidden/>
          </w:rPr>
          <w:instrText xml:space="preserve"> PAGEREF _Toc511915824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0C586D" w14:textId="2585FF42"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825" w:history="1">
        <w:r w:rsidR="0068062D" w:rsidRPr="00D505D9">
          <w:rPr>
            <w:rStyle w:val="Hyperlink"/>
            <w:noProof/>
          </w:rPr>
          <w:t>3.28 edge object</w:t>
        </w:r>
        <w:r w:rsidR="0068062D">
          <w:rPr>
            <w:noProof/>
            <w:webHidden/>
          </w:rPr>
          <w:tab/>
        </w:r>
        <w:r w:rsidR="0068062D">
          <w:rPr>
            <w:noProof/>
            <w:webHidden/>
          </w:rPr>
          <w:fldChar w:fldCharType="begin"/>
        </w:r>
        <w:r w:rsidR="0068062D">
          <w:rPr>
            <w:noProof/>
            <w:webHidden/>
          </w:rPr>
          <w:instrText xml:space="preserve"> PAGEREF _Toc511915825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3A93A8B" w14:textId="30555A70"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26" w:history="1">
        <w:r w:rsidR="0068062D" w:rsidRPr="00D505D9">
          <w:rPr>
            <w:rStyle w:val="Hyperlink"/>
            <w:noProof/>
          </w:rPr>
          <w:t>3.28.1 General</w:t>
        </w:r>
        <w:r w:rsidR="0068062D">
          <w:rPr>
            <w:noProof/>
            <w:webHidden/>
          </w:rPr>
          <w:tab/>
        </w:r>
        <w:r w:rsidR="0068062D">
          <w:rPr>
            <w:noProof/>
            <w:webHidden/>
          </w:rPr>
          <w:fldChar w:fldCharType="begin"/>
        </w:r>
        <w:r w:rsidR="0068062D">
          <w:rPr>
            <w:noProof/>
            <w:webHidden/>
          </w:rPr>
          <w:instrText xml:space="preserve"> PAGEREF _Toc511915826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37DB76" w14:textId="2D2E8E00"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27" w:history="1">
        <w:r w:rsidR="0068062D" w:rsidRPr="00D505D9">
          <w:rPr>
            <w:rStyle w:val="Hyperlink"/>
            <w:noProof/>
          </w:rPr>
          <w:t>3.28.2 id property</w:t>
        </w:r>
        <w:r w:rsidR="0068062D">
          <w:rPr>
            <w:noProof/>
            <w:webHidden/>
          </w:rPr>
          <w:tab/>
        </w:r>
        <w:r w:rsidR="0068062D">
          <w:rPr>
            <w:noProof/>
            <w:webHidden/>
          </w:rPr>
          <w:fldChar w:fldCharType="begin"/>
        </w:r>
        <w:r w:rsidR="0068062D">
          <w:rPr>
            <w:noProof/>
            <w:webHidden/>
          </w:rPr>
          <w:instrText xml:space="preserve"> PAGEREF _Toc511915827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EB0619" w14:textId="779DD044"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28" w:history="1">
        <w:r w:rsidR="0068062D" w:rsidRPr="00D505D9">
          <w:rPr>
            <w:rStyle w:val="Hyperlink"/>
            <w:noProof/>
          </w:rPr>
          <w:t>3.28.3 label property</w:t>
        </w:r>
        <w:r w:rsidR="0068062D">
          <w:rPr>
            <w:noProof/>
            <w:webHidden/>
          </w:rPr>
          <w:tab/>
        </w:r>
        <w:r w:rsidR="0068062D">
          <w:rPr>
            <w:noProof/>
            <w:webHidden/>
          </w:rPr>
          <w:fldChar w:fldCharType="begin"/>
        </w:r>
        <w:r w:rsidR="0068062D">
          <w:rPr>
            <w:noProof/>
            <w:webHidden/>
          </w:rPr>
          <w:instrText xml:space="preserve"> PAGEREF _Toc511915828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655CAD1" w14:textId="77AD7244"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29" w:history="1">
        <w:r w:rsidR="0068062D" w:rsidRPr="00D505D9">
          <w:rPr>
            <w:rStyle w:val="Hyperlink"/>
            <w:noProof/>
          </w:rPr>
          <w:t>3.28.4 sourceNodeId property</w:t>
        </w:r>
        <w:r w:rsidR="0068062D">
          <w:rPr>
            <w:noProof/>
            <w:webHidden/>
          </w:rPr>
          <w:tab/>
        </w:r>
        <w:r w:rsidR="0068062D">
          <w:rPr>
            <w:noProof/>
            <w:webHidden/>
          </w:rPr>
          <w:fldChar w:fldCharType="begin"/>
        </w:r>
        <w:r w:rsidR="0068062D">
          <w:rPr>
            <w:noProof/>
            <w:webHidden/>
          </w:rPr>
          <w:instrText xml:space="preserve"> PAGEREF _Toc511915829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45296AF" w14:textId="51466324"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30" w:history="1">
        <w:r w:rsidR="0068062D" w:rsidRPr="00D505D9">
          <w:rPr>
            <w:rStyle w:val="Hyperlink"/>
            <w:noProof/>
          </w:rPr>
          <w:t>3.28.5 targetNodeId property</w:t>
        </w:r>
        <w:r w:rsidR="0068062D">
          <w:rPr>
            <w:noProof/>
            <w:webHidden/>
          </w:rPr>
          <w:tab/>
        </w:r>
        <w:r w:rsidR="0068062D">
          <w:rPr>
            <w:noProof/>
            <w:webHidden/>
          </w:rPr>
          <w:fldChar w:fldCharType="begin"/>
        </w:r>
        <w:r w:rsidR="0068062D">
          <w:rPr>
            <w:noProof/>
            <w:webHidden/>
          </w:rPr>
          <w:instrText xml:space="preserve"> PAGEREF _Toc511915830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6B7A7C" w14:textId="1BB56E65"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31" w:history="1">
        <w:r w:rsidR="0068062D" w:rsidRPr="00D505D9">
          <w:rPr>
            <w:rStyle w:val="Hyperlink"/>
            <w:noProof/>
          </w:rPr>
          <w:t>3.28.6 properties property</w:t>
        </w:r>
        <w:r w:rsidR="0068062D">
          <w:rPr>
            <w:noProof/>
            <w:webHidden/>
          </w:rPr>
          <w:tab/>
        </w:r>
        <w:r w:rsidR="0068062D">
          <w:rPr>
            <w:noProof/>
            <w:webHidden/>
          </w:rPr>
          <w:fldChar w:fldCharType="begin"/>
        </w:r>
        <w:r w:rsidR="0068062D">
          <w:rPr>
            <w:noProof/>
            <w:webHidden/>
          </w:rPr>
          <w:instrText xml:space="preserve"> PAGEREF _Toc511915831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946C8C1" w14:textId="266EE9E9"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832" w:history="1">
        <w:r w:rsidR="0068062D" w:rsidRPr="00D505D9">
          <w:rPr>
            <w:rStyle w:val="Hyperlink"/>
            <w:noProof/>
          </w:rPr>
          <w:t>3.29 graphTraversal object</w:t>
        </w:r>
        <w:r w:rsidR="0068062D">
          <w:rPr>
            <w:noProof/>
            <w:webHidden/>
          </w:rPr>
          <w:tab/>
        </w:r>
        <w:r w:rsidR="0068062D">
          <w:rPr>
            <w:noProof/>
            <w:webHidden/>
          </w:rPr>
          <w:fldChar w:fldCharType="begin"/>
        </w:r>
        <w:r w:rsidR="0068062D">
          <w:rPr>
            <w:noProof/>
            <w:webHidden/>
          </w:rPr>
          <w:instrText xml:space="preserve"> PAGEREF _Toc511915832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90688E" w14:textId="46482F5A"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33" w:history="1">
        <w:r w:rsidR="0068062D" w:rsidRPr="00D505D9">
          <w:rPr>
            <w:rStyle w:val="Hyperlink"/>
            <w:noProof/>
          </w:rPr>
          <w:t>3.29.1 General</w:t>
        </w:r>
        <w:r w:rsidR="0068062D">
          <w:rPr>
            <w:noProof/>
            <w:webHidden/>
          </w:rPr>
          <w:tab/>
        </w:r>
        <w:r w:rsidR="0068062D">
          <w:rPr>
            <w:noProof/>
            <w:webHidden/>
          </w:rPr>
          <w:fldChar w:fldCharType="begin"/>
        </w:r>
        <w:r w:rsidR="0068062D">
          <w:rPr>
            <w:noProof/>
            <w:webHidden/>
          </w:rPr>
          <w:instrText xml:space="preserve"> PAGEREF _Toc511915833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0804A0" w14:textId="2A4AF484"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34" w:history="1">
        <w:r w:rsidR="0068062D" w:rsidRPr="00D505D9">
          <w:rPr>
            <w:rStyle w:val="Hyperlink"/>
            <w:noProof/>
          </w:rPr>
          <w:t>3.29.2 id property</w:t>
        </w:r>
        <w:r w:rsidR="0068062D">
          <w:rPr>
            <w:noProof/>
            <w:webHidden/>
          </w:rPr>
          <w:tab/>
        </w:r>
        <w:r w:rsidR="0068062D">
          <w:rPr>
            <w:noProof/>
            <w:webHidden/>
          </w:rPr>
          <w:fldChar w:fldCharType="begin"/>
        </w:r>
        <w:r w:rsidR="0068062D">
          <w:rPr>
            <w:noProof/>
            <w:webHidden/>
          </w:rPr>
          <w:instrText xml:space="preserve"> PAGEREF _Toc511915834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34A63D7A" w14:textId="22D50A73"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35" w:history="1">
        <w:r w:rsidR="0068062D" w:rsidRPr="00D505D9">
          <w:rPr>
            <w:rStyle w:val="Hyperlink"/>
            <w:noProof/>
          </w:rPr>
          <w:t>3.29.3 graphId property</w:t>
        </w:r>
        <w:r w:rsidR="0068062D">
          <w:rPr>
            <w:noProof/>
            <w:webHidden/>
          </w:rPr>
          <w:tab/>
        </w:r>
        <w:r w:rsidR="0068062D">
          <w:rPr>
            <w:noProof/>
            <w:webHidden/>
          </w:rPr>
          <w:fldChar w:fldCharType="begin"/>
        </w:r>
        <w:r w:rsidR="0068062D">
          <w:rPr>
            <w:noProof/>
            <w:webHidden/>
          </w:rPr>
          <w:instrText xml:space="preserve"> PAGEREF _Toc511915835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68913281" w14:textId="2446698B"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36" w:history="1">
        <w:r w:rsidR="0068062D" w:rsidRPr="00D505D9">
          <w:rPr>
            <w:rStyle w:val="Hyperlink"/>
            <w:noProof/>
          </w:rPr>
          <w:t>3.29.4 description property</w:t>
        </w:r>
        <w:r w:rsidR="0068062D">
          <w:rPr>
            <w:noProof/>
            <w:webHidden/>
          </w:rPr>
          <w:tab/>
        </w:r>
        <w:r w:rsidR="0068062D">
          <w:rPr>
            <w:noProof/>
            <w:webHidden/>
          </w:rPr>
          <w:fldChar w:fldCharType="begin"/>
        </w:r>
        <w:r w:rsidR="0068062D">
          <w:rPr>
            <w:noProof/>
            <w:webHidden/>
          </w:rPr>
          <w:instrText xml:space="preserve"> PAGEREF _Toc511915836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254B801E" w14:textId="553CC6EA"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37" w:history="1">
        <w:r w:rsidR="0068062D" w:rsidRPr="00D505D9">
          <w:rPr>
            <w:rStyle w:val="Hyperlink"/>
            <w:noProof/>
          </w:rPr>
          <w:t>3.29.5 initialState property</w:t>
        </w:r>
        <w:r w:rsidR="0068062D">
          <w:rPr>
            <w:noProof/>
            <w:webHidden/>
          </w:rPr>
          <w:tab/>
        </w:r>
        <w:r w:rsidR="0068062D">
          <w:rPr>
            <w:noProof/>
            <w:webHidden/>
          </w:rPr>
          <w:fldChar w:fldCharType="begin"/>
        </w:r>
        <w:r w:rsidR="0068062D">
          <w:rPr>
            <w:noProof/>
            <w:webHidden/>
          </w:rPr>
          <w:instrText xml:space="preserve"> PAGEREF _Toc511915837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5C7EBF09" w14:textId="1BB27DBD"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38" w:history="1">
        <w:r w:rsidR="0068062D" w:rsidRPr="00D505D9">
          <w:rPr>
            <w:rStyle w:val="Hyperlink"/>
            <w:noProof/>
          </w:rPr>
          <w:t>3.29.6 edgeTraversals property</w:t>
        </w:r>
        <w:r w:rsidR="0068062D">
          <w:rPr>
            <w:noProof/>
            <w:webHidden/>
          </w:rPr>
          <w:tab/>
        </w:r>
        <w:r w:rsidR="0068062D">
          <w:rPr>
            <w:noProof/>
            <w:webHidden/>
          </w:rPr>
          <w:fldChar w:fldCharType="begin"/>
        </w:r>
        <w:r w:rsidR="0068062D">
          <w:rPr>
            <w:noProof/>
            <w:webHidden/>
          </w:rPr>
          <w:instrText xml:space="preserve"> PAGEREF _Toc511915838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0573A8B2" w14:textId="19767D7E"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39" w:history="1">
        <w:r w:rsidR="0068062D" w:rsidRPr="00D505D9">
          <w:rPr>
            <w:rStyle w:val="Hyperlink"/>
            <w:noProof/>
          </w:rPr>
          <w:t>3.29.7 properties property</w:t>
        </w:r>
        <w:r w:rsidR="0068062D">
          <w:rPr>
            <w:noProof/>
            <w:webHidden/>
          </w:rPr>
          <w:tab/>
        </w:r>
        <w:r w:rsidR="0068062D">
          <w:rPr>
            <w:noProof/>
            <w:webHidden/>
          </w:rPr>
          <w:fldChar w:fldCharType="begin"/>
        </w:r>
        <w:r w:rsidR="0068062D">
          <w:rPr>
            <w:noProof/>
            <w:webHidden/>
          </w:rPr>
          <w:instrText xml:space="preserve"> PAGEREF _Toc511915839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411B61C5" w14:textId="5BAA5C73"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840" w:history="1">
        <w:r w:rsidR="0068062D" w:rsidRPr="00D505D9">
          <w:rPr>
            <w:rStyle w:val="Hyperlink"/>
            <w:noProof/>
          </w:rPr>
          <w:t>3.30 edgeTraversal object</w:t>
        </w:r>
        <w:r w:rsidR="0068062D">
          <w:rPr>
            <w:noProof/>
            <w:webHidden/>
          </w:rPr>
          <w:tab/>
        </w:r>
        <w:r w:rsidR="0068062D">
          <w:rPr>
            <w:noProof/>
            <w:webHidden/>
          </w:rPr>
          <w:fldChar w:fldCharType="begin"/>
        </w:r>
        <w:r w:rsidR="0068062D">
          <w:rPr>
            <w:noProof/>
            <w:webHidden/>
          </w:rPr>
          <w:instrText xml:space="preserve"> PAGEREF _Toc511915840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5282A9BE" w14:textId="68679B3F"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41" w:history="1">
        <w:r w:rsidR="0068062D" w:rsidRPr="00D505D9">
          <w:rPr>
            <w:rStyle w:val="Hyperlink"/>
            <w:noProof/>
          </w:rPr>
          <w:t>3.30.1 General</w:t>
        </w:r>
        <w:r w:rsidR="0068062D">
          <w:rPr>
            <w:noProof/>
            <w:webHidden/>
          </w:rPr>
          <w:tab/>
        </w:r>
        <w:r w:rsidR="0068062D">
          <w:rPr>
            <w:noProof/>
            <w:webHidden/>
          </w:rPr>
          <w:fldChar w:fldCharType="begin"/>
        </w:r>
        <w:r w:rsidR="0068062D">
          <w:rPr>
            <w:noProof/>
            <w:webHidden/>
          </w:rPr>
          <w:instrText xml:space="preserve"> PAGEREF _Toc511915841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79B6BC6E" w14:textId="273220ED"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42" w:history="1">
        <w:r w:rsidR="0068062D" w:rsidRPr="00D505D9">
          <w:rPr>
            <w:rStyle w:val="Hyperlink"/>
            <w:noProof/>
          </w:rPr>
          <w:t>3.30.2 edgeId property</w:t>
        </w:r>
        <w:r w:rsidR="0068062D">
          <w:rPr>
            <w:noProof/>
            <w:webHidden/>
          </w:rPr>
          <w:tab/>
        </w:r>
        <w:r w:rsidR="0068062D">
          <w:rPr>
            <w:noProof/>
            <w:webHidden/>
          </w:rPr>
          <w:fldChar w:fldCharType="begin"/>
        </w:r>
        <w:r w:rsidR="0068062D">
          <w:rPr>
            <w:noProof/>
            <w:webHidden/>
          </w:rPr>
          <w:instrText xml:space="preserve"> PAGEREF _Toc511915842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7267C311" w14:textId="09755AC7"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43" w:history="1">
        <w:r w:rsidR="0068062D" w:rsidRPr="00D505D9">
          <w:rPr>
            <w:rStyle w:val="Hyperlink"/>
            <w:noProof/>
          </w:rPr>
          <w:t>3.30.3 message property</w:t>
        </w:r>
        <w:r w:rsidR="0068062D">
          <w:rPr>
            <w:noProof/>
            <w:webHidden/>
          </w:rPr>
          <w:tab/>
        </w:r>
        <w:r w:rsidR="0068062D">
          <w:rPr>
            <w:noProof/>
            <w:webHidden/>
          </w:rPr>
          <w:fldChar w:fldCharType="begin"/>
        </w:r>
        <w:r w:rsidR="0068062D">
          <w:rPr>
            <w:noProof/>
            <w:webHidden/>
          </w:rPr>
          <w:instrText xml:space="preserve"> PAGEREF _Toc511915843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11B34DCD" w14:textId="70506E8A"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44" w:history="1">
        <w:r w:rsidR="0068062D" w:rsidRPr="00D505D9">
          <w:rPr>
            <w:rStyle w:val="Hyperlink"/>
            <w:noProof/>
          </w:rPr>
          <w:t>3.30.4 finalState property</w:t>
        </w:r>
        <w:r w:rsidR="0068062D">
          <w:rPr>
            <w:noProof/>
            <w:webHidden/>
          </w:rPr>
          <w:tab/>
        </w:r>
        <w:r w:rsidR="0068062D">
          <w:rPr>
            <w:noProof/>
            <w:webHidden/>
          </w:rPr>
          <w:fldChar w:fldCharType="begin"/>
        </w:r>
        <w:r w:rsidR="0068062D">
          <w:rPr>
            <w:noProof/>
            <w:webHidden/>
          </w:rPr>
          <w:instrText xml:space="preserve"> PAGEREF _Toc511915844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6BC773C" w14:textId="3E85B0A2"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45" w:history="1">
        <w:r w:rsidR="0068062D" w:rsidRPr="00D505D9">
          <w:rPr>
            <w:rStyle w:val="Hyperlink"/>
            <w:noProof/>
          </w:rPr>
          <w:t>3.30.5 nestedGraphTraversalId property</w:t>
        </w:r>
        <w:r w:rsidR="0068062D">
          <w:rPr>
            <w:noProof/>
            <w:webHidden/>
          </w:rPr>
          <w:tab/>
        </w:r>
        <w:r w:rsidR="0068062D">
          <w:rPr>
            <w:noProof/>
            <w:webHidden/>
          </w:rPr>
          <w:fldChar w:fldCharType="begin"/>
        </w:r>
        <w:r w:rsidR="0068062D">
          <w:rPr>
            <w:noProof/>
            <w:webHidden/>
          </w:rPr>
          <w:instrText xml:space="preserve"> PAGEREF _Toc511915845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736F065" w14:textId="57B96E7F"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46" w:history="1">
        <w:r w:rsidR="0068062D" w:rsidRPr="00D505D9">
          <w:rPr>
            <w:rStyle w:val="Hyperlink"/>
            <w:noProof/>
          </w:rPr>
          <w:t>3.30.6 properties property</w:t>
        </w:r>
        <w:r w:rsidR="0068062D">
          <w:rPr>
            <w:noProof/>
            <w:webHidden/>
          </w:rPr>
          <w:tab/>
        </w:r>
        <w:r w:rsidR="0068062D">
          <w:rPr>
            <w:noProof/>
            <w:webHidden/>
          </w:rPr>
          <w:fldChar w:fldCharType="begin"/>
        </w:r>
        <w:r w:rsidR="0068062D">
          <w:rPr>
            <w:noProof/>
            <w:webHidden/>
          </w:rPr>
          <w:instrText xml:space="preserve"> PAGEREF _Toc511915846 \h </w:instrText>
        </w:r>
        <w:r w:rsidR="0068062D">
          <w:rPr>
            <w:noProof/>
            <w:webHidden/>
          </w:rPr>
        </w:r>
        <w:r w:rsidR="0068062D">
          <w:rPr>
            <w:noProof/>
            <w:webHidden/>
          </w:rPr>
          <w:fldChar w:fldCharType="separate"/>
        </w:r>
        <w:r w:rsidR="0068062D">
          <w:rPr>
            <w:noProof/>
            <w:webHidden/>
          </w:rPr>
          <w:t>89</w:t>
        </w:r>
        <w:r w:rsidR="0068062D">
          <w:rPr>
            <w:noProof/>
            <w:webHidden/>
          </w:rPr>
          <w:fldChar w:fldCharType="end"/>
        </w:r>
      </w:hyperlink>
    </w:p>
    <w:p w14:paraId="01B123FE" w14:textId="07BA764F"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847" w:history="1">
        <w:r w:rsidR="0068062D" w:rsidRPr="00D505D9">
          <w:rPr>
            <w:rStyle w:val="Hyperlink"/>
            <w:noProof/>
          </w:rPr>
          <w:t>3.31 stack object</w:t>
        </w:r>
        <w:r w:rsidR="0068062D">
          <w:rPr>
            <w:noProof/>
            <w:webHidden/>
          </w:rPr>
          <w:tab/>
        </w:r>
        <w:r w:rsidR="0068062D">
          <w:rPr>
            <w:noProof/>
            <w:webHidden/>
          </w:rPr>
          <w:fldChar w:fldCharType="begin"/>
        </w:r>
        <w:r w:rsidR="0068062D">
          <w:rPr>
            <w:noProof/>
            <w:webHidden/>
          </w:rPr>
          <w:instrText xml:space="preserve"> PAGEREF _Toc511915847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3BE7DD3" w14:textId="3C4279EF"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48" w:history="1">
        <w:r w:rsidR="0068062D" w:rsidRPr="00D505D9">
          <w:rPr>
            <w:rStyle w:val="Hyperlink"/>
            <w:noProof/>
          </w:rPr>
          <w:t>3.31.1 General</w:t>
        </w:r>
        <w:r w:rsidR="0068062D">
          <w:rPr>
            <w:noProof/>
            <w:webHidden/>
          </w:rPr>
          <w:tab/>
        </w:r>
        <w:r w:rsidR="0068062D">
          <w:rPr>
            <w:noProof/>
            <w:webHidden/>
          </w:rPr>
          <w:fldChar w:fldCharType="begin"/>
        </w:r>
        <w:r w:rsidR="0068062D">
          <w:rPr>
            <w:noProof/>
            <w:webHidden/>
          </w:rPr>
          <w:instrText xml:space="preserve"> PAGEREF _Toc511915848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3DEDC41F" w14:textId="7BD119B6"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49" w:history="1">
        <w:r w:rsidR="0068062D" w:rsidRPr="00D505D9">
          <w:rPr>
            <w:rStyle w:val="Hyperlink"/>
            <w:noProof/>
          </w:rPr>
          <w:t>3.31.2 message property</w:t>
        </w:r>
        <w:r w:rsidR="0068062D">
          <w:rPr>
            <w:noProof/>
            <w:webHidden/>
          </w:rPr>
          <w:tab/>
        </w:r>
        <w:r w:rsidR="0068062D">
          <w:rPr>
            <w:noProof/>
            <w:webHidden/>
          </w:rPr>
          <w:fldChar w:fldCharType="begin"/>
        </w:r>
        <w:r w:rsidR="0068062D">
          <w:rPr>
            <w:noProof/>
            <w:webHidden/>
          </w:rPr>
          <w:instrText xml:space="preserve"> PAGEREF _Toc511915849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589BA22" w14:textId="45D9E54F"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50" w:history="1">
        <w:r w:rsidR="0068062D" w:rsidRPr="00D505D9">
          <w:rPr>
            <w:rStyle w:val="Hyperlink"/>
            <w:noProof/>
          </w:rPr>
          <w:t>3.31.3 frames property</w:t>
        </w:r>
        <w:r w:rsidR="0068062D">
          <w:rPr>
            <w:noProof/>
            <w:webHidden/>
          </w:rPr>
          <w:tab/>
        </w:r>
        <w:r w:rsidR="0068062D">
          <w:rPr>
            <w:noProof/>
            <w:webHidden/>
          </w:rPr>
          <w:fldChar w:fldCharType="begin"/>
        </w:r>
        <w:r w:rsidR="0068062D">
          <w:rPr>
            <w:noProof/>
            <w:webHidden/>
          </w:rPr>
          <w:instrText xml:space="preserve"> PAGEREF _Toc511915850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FB695F2" w14:textId="7EFC87B1"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51" w:history="1">
        <w:r w:rsidR="0068062D" w:rsidRPr="00D505D9">
          <w:rPr>
            <w:rStyle w:val="Hyperlink"/>
            <w:noProof/>
          </w:rPr>
          <w:t>3.31.4 properties property</w:t>
        </w:r>
        <w:r w:rsidR="0068062D">
          <w:rPr>
            <w:noProof/>
            <w:webHidden/>
          </w:rPr>
          <w:tab/>
        </w:r>
        <w:r w:rsidR="0068062D">
          <w:rPr>
            <w:noProof/>
            <w:webHidden/>
          </w:rPr>
          <w:fldChar w:fldCharType="begin"/>
        </w:r>
        <w:r w:rsidR="0068062D">
          <w:rPr>
            <w:noProof/>
            <w:webHidden/>
          </w:rPr>
          <w:instrText xml:space="preserve"> PAGEREF _Toc511915851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4AA35ED2" w14:textId="35D39DBD"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852" w:history="1">
        <w:r w:rsidR="0068062D" w:rsidRPr="00D505D9">
          <w:rPr>
            <w:rStyle w:val="Hyperlink"/>
            <w:noProof/>
          </w:rPr>
          <w:t>3.32 stackFrame object</w:t>
        </w:r>
        <w:r w:rsidR="0068062D">
          <w:rPr>
            <w:noProof/>
            <w:webHidden/>
          </w:rPr>
          <w:tab/>
        </w:r>
        <w:r w:rsidR="0068062D">
          <w:rPr>
            <w:noProof/>
            <w:webHidden/>
          </w:rPr>
          <w:fldChar w:fldCharType="begin"/>
        </w:r>
        <w:r w:rsidR="0068062D">
          <w:rPr>
            <w:noProof/>
            <w:webHidden/>
          </w:rPr>
          <w:instrText xml:space="preserve"> PAGEREF _Toc511915852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78798C81" w14:textId="0857C480"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53"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_Toc511915853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A10387B" w14:textId="1582ED7D"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54" w:history="1">
        <w:r w:rsidR="0068062D" w:rsidRPr="00D505D9">
          <w:rPr>
            <w:rStyle w:val="Hyperlink"/>
            <w:noProof/>
          </w:rPr>
          <w:t>3.32.2 location property</w:t>
        </w:r>
        <w:r w:rsidR="0068062D">
          <w:rPr>
            <w:noProof/>
            <w:webHidden/>
          </w:rPr>
          <w:tab/>
        </w:r>
        <w:r w:rsidR="0068062D">
          <w:rPr>
            <w:noProof/>
            <w:webHidden/>
          </w:rPr>
          <w:fldChar w:fldCharType="begin"/>
        </w:r>
        <w:r w:rsidR="0068062D">
          <w:rPr>
            <w:noProof/>
            <w:webHidden/>
          </w:rPr>
          <w:instrText xml:space="preserve"> PAGEREF _Toc511915854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B53BE33" w14:textId="062D1FC1"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55" w:history="1">
        <w:r w:rsidR="0068062D" w:rsidRPr="00D505D9">
          <w:rPr>
            <w:rStyle w:val="Hyperlink"/>
            <w:noProof/>
          </w:rPr>
          <w:t>3.32.3 module property</w:t>
        </w:r>
        <w:r w:rsidR="0068062D">
          <w:rPr>
            <w:noProof/>
            <w:webHidden/>
          </w:rPr>
          <w:tab/>
        </w:r>
        <w:r w:rsidR="0068062D">
          <w:rPr>
            <w:noProof/>
            <w:webHidden/>
          </w:rPr>
          <w:fldChar w:fldCharType="begin"/>
        </w:r>
        <w:r w:rsidR="0068062D">
          <w:rPr>
            <w:noProof/>
            <w:webHidden/>
          </w:rPr>
          <w:instrText xml:space="preserve"> PAGEREF _Toc511915855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26B45324" w14:textId="2D38D7AB"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56" w:history="1">
        <w:r w:rsidR="0068062D" w:rsidRPr="00D505D9">
          <w:rPr>
            <w:rStyle w:val="Hyperlink"/>
            <w:noProof/>
          </w:rPr>
          <w:t>3.32.4 threadId property</w:t>
        </w:r>
        <w:r w:rsidR="0068062D">
          <w:rPr>
            <w:noProof/>
            <w:webHidden/>
          </w:rPr>
          <w:tab/>
        </w:r>
        <w:r w:rsidR="0068062D">
          <w:rPr>
            <w:noProof/>
            <w:webHidden/>
          </w:rPr>
          <w:fldChar w:fldCharType="begin"/>
        </w:r>
        <w:r w:rsidR="0068062D">
          <w:rPr>
            <w:noProof/>
            <w:webHidden/>
          </w:rPr>
          <w:instrText xml:space="preserve"> PAGEREF _Toc511915856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EE650C9" w14:textId="1F9C7BC1"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57" w:history="1">
        <w:r w:rsidR="0068062D" w:rsidRPr="00D505D9">
          <w:rPr>
            <w:rStyle w:val="Hyperlink"/>
            <w:noProof/>
          </w:rPr>
          <w:t>3.32.5 address property</w:t>
        </w:r>
        <w:r w:rsidR="0068062D">
          <w:rPr>
            <w:noProof/>
            <w:webHidden/>
          </w:rPr>
          <w:tab/>
        </w:r>
        <w:r w:rsidR="0068062D">
          <w:rPr>
            <w:noProof/>
            <w:webHidden/>
          </w:rPr>
          <w:fldChar w:fldCharType="begin"/>
        </w:r>
        <w:r w:rsidR="0068062D">
          <w:rPr>
            <w:noProof/>
            <w:webHidden/>
          </w:rPr>
          <w:instrText xml:space="preserve"> PAGEREF _Toc511915857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14B61E84" w14:textId="28F7E07A"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58" w:history="1">
        <w:r w:rsidR="0068062D" w:rsidRPr="00D505D9">
          <w:rPr>
            <w:rStyle w:val="Hyperlink"/>
            <w:noProof/>
          </w:rPr>
          <w:t>3.32.6 offset property</w:t>
        </w:r>
        <w:r w:rsidR="0068062D">
          <w:rPr>
            <w:noProof/>
            <w:webHidden/>
          </w:rPr>
          <w:tab/>
        </w:r>
        <w:r w:rsidR="0068062D">
          <w:rPr>
            <w:noProof/>
            <w:webHidden/>
          </w:rPr>
          <w:fldChar w:fldCharType="begin"/>
        </w:r>
        <w:r w:rsidR="0068062D">
          <w:rPr>
            <w:noProof/>
            <w:webHidden/>
          </w:rPr>
          <w:instrText xml:space="preserve"> PAGEREF _Toc511915858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9BD6C38" w14:textId="6F7D4546"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59" w:history="1">
        <w:r w:rsidR="0068062D" w:rsidRPr="00D505D9">
          <w:rPr>
            <w:rStyle w:val="Hyperlink"/>
            <w:noProof/>
          </w:rPr>
          <w:t>3.32.7 parameters property</w:t>
        </w:r>
        <w:r w:rsidR="0068062D">
          <w:rPr>
            <w:noProof/>
            <w:webHidden/>
          </w:rPr>
          <w:tab/>
        </w:r>
        <w:r w:rsidR="0068062D">
          <w:rPr>
            <w:noProof/>
            <w:webHidden/>
          </w:rPr>
          <w:fldChar w:fldCharType="begin"/>
        </w:r>
        <w:r w:rsidR="0068062D">
          <w:rPr>
            <w:noProof/>
            <w:webHidden/>
          </w:rPr>
          <w:instrText xml:space="preserve"> PAGEREF _Toc511915859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2ED7802" w14:textId="780BA35D"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60" w:history="1">
        <w:r w:rsidR="0068062D" w:rsidRPr="00D505D9">
          <w:rPr>
            <w:rStyle w:val="Hyperlink"/>
            <w:noProof/>
          </w:rPr>
          <w:t>3.32.8 properties property</w:t>
        </w:r>
        <w:r w:rsidR="0068062D">
          <w:rPr>
            <w:noProof/>
            <w:webHidden/>
          </w:rPr>
          <w:tab/>
        </w:r>
        <w:r w:rsidR="0068062D">
          <w:rPr>
            <w:noProof/>
            <w:webHidden/>
          </w:rPr>
          <w:fldChar w:fldCharType="begin"/>
        </w:r>
        <w:r w:rsidR="0068062D">
          <w:rPr>
            <w:noProof/>
            <w:webHidden/>
          </w:rPr>
          <w:instrText xml:space="preserve"> PAGEREF _Toc511915860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4B21D27F" w14:textId="029621FE"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861" w:history="1">
        <w:r w:rsidR="0068062D" w:rsidRPr="00D505D9">
          <w:rPr>
            <w:rStyle w:val="Hyperlink"/>
            <w:noProof/>
          </w:rPr>
          <w:t>3.33 codeFlowLocation object</w:t>
        </w:r>
        <w:r w:rsidR="0068062D">
          <w:rPr>
            <w:noProof/>
            <w:webHidden/>
          </w:rPr>
          <w:tab/>
        </w:r>
        <w:r w:rsidR="0068062D">
          <w:rPr>
            <w:noProof/>
            <w:webHidden/>
          </w:rPr>
          <w:fldChar w:fldCharType="begin"/>
        </w:r>
        <w:r w:rsidR="0068062D">
          <w:rPr>
            <w:noProof/>
            <w:webHidden/>
          </w:rPr>
          <w:instrText xml:space="preserve"> PAGEREF _Toc511915861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B952FF2" w14:textId="7F1484FD"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62" w:history="1">
        <w:r w:rsidR="0068062D" w:rsidRPr="00D505D9">
          <w:rPr>
            <w:rStyle w:val="Hyperlink"/>
            <w:noProof/>
          </w:rPr>
          <w:t>3.33.1 General</w:t>
        </w:r>
        <w:r w:rsidR="0068062D">
          <w:rPr>
            <w:noProof/>
            <w:webHidden/>
          </w:rPr>
          <w:tab/>
        </w:r>
        <w:r w:rsidR="0068062D">
          <w:rPr>
            <w:noProof/>
            <w:webHidden/>
          </w:rPr>
          <w:fldChar w:fldCharType="begin"/>
        </w:r>
        <w:r w:rsidR="0068062D">
          <w:rPr>
            <w:noProof/>
            <w:webHidden/>
          </w:rPr>
          <w:instrText xml:space="preserve"> PAGEREF _Toc511915862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555D40A3" w14:textId="019C8378"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63" w:history="1">
        <w:r w:rsidR="0068062D" w:rsidRPr="00D505D9">
          <w:rPr>
            <w:rStyle w:val="Hyperlink"/>
            <w:noProof/>
          </w:rPr>
          <w:t>3.33.2 step property</w:t>
        </w:r>
        <w:r w:rsidR="0068062D">
          <w:rPr>
            <w:noProof/>
            <w:webHidden/>
          </w:rPr>
          <w:tab/>
        </w:r>
        <w:r w:rsidR="0068062D">
          <w:rPr>
            <w:noProof/>
            <w:webHidden/>
          </w:rPr>
          <w:fldChar w:fldCharType="begin"/>
        </w:r>
        <w:r w:rsidR="0068062D">
          <w:rPr>
            <w:noProof/>
            <w:webHidden/>
          </w:rPr>
          <w:instrText xml:space="preserve"> PAGEREF _Toc511915863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75859271" w14:textId="410A0FDC"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64" w:history="1">
        <w:r w:rsidR="0068062D" w:rsidRPr="00D505D9">
          <w:rPr>
            <w:rStyle w:val="Hyperlink"/>
            <w:noProof/>
          </w:rPr>
          <w:t>3.33.3 location property</w:t>
        </w:r>
        <w:r w:rsidR="0068062D">
          <w:rPr>
            <w:noProof/>
            <w:webHidden/>
          </w:rPr>
          <w:tab/>
        </w:r>
        <w:r w:rsidR="0068062D">
          <w:rPr>
            <w:noProof/>
            <w:webHidden/>
          </w:rPr>
          <w:fldChar w:fldCharType="begin"/>
        </w:r>
        <w:r w:rsidR="0068062D">
          <w:rPr>
            <w:noProof/>
            <w:webHidden/>
          </w:rPr>
          <w:instrText xml:space="preserve"> PAGEREF _Toc511915864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04FE21A" w14:textId="3E7F37EA"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65" w:history="1">
        <w:r w:rsidR="0068062D" w:rsidRPr="00D505D9">
          <w:rPr>
            <w:rStyle w:val="Hyperlink"/>
            <w:noProof/>
          </w:rPr>
          <w:t>3.33.4 module property</w:t>
        </w:r>
        <w:r w:rsidR="0068062D">
          <w:rPr>
            <w:noProof/>
            <w:webHidden/>
          </w:rPr>
          <w:tab/>
        </w:r>
        <w:r w:rsidR="0068062D">
          <w:rPr>
            <w:noProof/>
            <w:webHidden/>
          </w:rPr>
          <w:fldChar w:fldCharType="begin"/>
        </w:r>
        <w:r w:rsidR="0068062D">
          <w:rPr>
            <w:noProof/>
            <w:webHidden/>
          </w:rPr>
          <w:instrText xml:space="preserve"> PAGEREF _Toc511915865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33A1CC66" w14:textId="6F38C4FD"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66" w:history="1">
        <w:r w:rsidR="0068062D" w:rsidRPr="00D505D9">
          <w:rPr>
            <w:rStyle w:val="Hyperlink"/>
            <w:noProof/>
          </w:rPr>
          <w:t>3.33.5 state property</w:t>
        </w:r>
        <w:r w:rsidR="0068062D">
          <w:rPr>
            <w:noProof/>
            <w:webHidden/>
          </w:rPr>
          <w:tab/>
        </w:r>
        <w:r w:rsidR="0068062D">
          <w:rPr>
            <w:noProof/>
            <w:webHidden/>
          </w:rPr>
          <w:fldChar w:fldCharType="begin"/>
        </w:r>
        <w:r w:rsidR="0068062D">
          <w:rPr>
            <w:noProof/>
            <w:webHidden/>
          </w:rPr>
          <w:instrText xml:space="preserve"> PAGEREF _Toc511915866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12B2D6F" w14:textId="3539FC0D"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67" w:history="1">
        <w:r w:rsidR="0068062D" w:rsidRPr="00D505D9">
          <w:rPr>
            <w:rStyle w:val="Hyperlink"/>
            <w:noProof/>
          </w:rPr>
          <w:t>3.33.6 nestingLevel property</w:t>
        </w:r>
        <w:r w:rsidR="0068062D">
          <w:rPr>
            <w:noProof/>
            <w:webHidden/>
          </w:rPr>
          <w:tab/>
        </w:r>
        <w:r w:rsidR="0068062D">
          <w:rPr>
            <w:noProof/>
            <w:webHidden/>
          </w:rPr>
          <w:fldChar w:fldCharType="begin"/>
        </w:r>
        <w:r w:rsidR="0068062D">
          <w:rPr>
            <w:noProof/>
            <w:webHidden/>
          </w:rPr>
          <w:instrText xml:space="preserve"> PAGEREF _Toc511915867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507AE6FF" w14:textId="3144D0D1"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68" w:history="1">
        <w:r w:rsidR="0068062D" w:rsidRPr="00D505D9">
          <w:rPr>
            <w:rStyle w:val="Hyperlink"/>
            <w:noProof/>
          </w:rPr>
          <w:t>3.33.7 executionOrder property</w:t>
        </w:r>
        <w:r w:rsidR="0068062D">
          <w:rPr>
            <w:noProof/>
            <w:webHidden/>
          </w:rPr>
          <w:tab/>
        </w:r>
        <w:r w:rsidR="0068062D">
          <w:rPr>
            <w:noProof/>
            <w:webHidden/>
          </w:rPr>
          <w:fldChar w:fldCharType="begin"/>
        </w:r>
        <w:r w:rsidR="0068062D">
          <w:rPr>
            <w:noProof/>
            <w:webHidden/>
          </w:rPr>
          <w:instrText xml:space="preserve"> PAGEREF _Toc511915868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15FC9F27" w14:textId="2DED0B49"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69" w:history="1">
        <w:r w:rsidR="0068062D" w:rsidRPr="00D505D9">
          <w:rPr>
            <w:rStyle w:val="Hyperlink"/>
            <w:noProof/>
          </w:rPr>
          <w:t>3.33.8 importance property</w:t>
        </w:r>
        <w:r w:rsidR="0068062D">
          <w:rPr>
            <w:noProof/>
            <w:webHidden/>
          </w:rPr>
          <w:tab/>
        </w:r>
        <w:r w:rsidR="0068062D">
          <w:rPr>
            <w:noProof/>
            <w:webHidden/>
          </w:rPr>
          <w:fldChar w:fldCharType="begin"/>
        </w:r>
        <w:r w:rsidR="0068062D">
          <w:rPr>
            <w:noProof/>
            <w:webHidden/>
          </w:rPr>
          <w:instrText xml:space="preserve"> PAGEREF _Toc511915869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7725ED5" w14:textId="087244B5"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70" w:history="1">
        <w:r w:rsidR="0068062D" w:rsidRPr="00D505D9">
          <w:rPr>
            <w:rStyle w:val="Hyperlink"/>
            <w:noProof/>
          </w:rPr>
          <w:t>3.33.9 properties property</w:t>
        </w:r>
        <w:r w:rsidR="0068062D">
          <w:rPr>
            <w:noProof/>
            <w:webHidden/>
          </w:rPr>
          <w:tab/>
        </w:r>
        <w:r w:rsidR="0068062D">
          <w:rPr>
            <w:noProof/>
            <w:webHidden/>
          </w:rPr>
          <w:fldChar w:fldCharType="begin"/>
        </w:r>
        <w:r w:rsidR="0068062D">
          <w:rPr>
            <w:noProof/>
            <w:webHidden/>
          </w:rPr>
          <w:instrText xml:space="preserve"> PAGEREF _Toc511915870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9ACC5AE" w14:textId="54EE4241"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871" w:history="1">
        <w:r w:rsidR="0068062D" w:rsidRPr="00D505D9">
          <w:rPr>
            <w:rStyle w:val="Hyperlink"/>
            <w:noProof/>
          </w:rPr>
          <w:t>3.34 annotation object</w:t>
        </w:r>
        <w:r w:rsidR="0068062D">
          <w:rPr>
            <w:noProof/>
            <w:webHidden/>
          </w:rPr>
          <w:tab/>
        </w:r>
        <w:r w:rsidR="0068062D">
          <w:rPr>
            <w:noProof/>
            <w:webHidden/>
          </w:rPr>
          <w:fldChar w:fldCharType="begin"/>
        </w:r>
        <w:r w:rsidR="0068062D">
          <w:rPr>
            <w:noProof/>
            <w:webHidden/>
          </w:rPr>
          <w:instrText xml:space="preserve"> PAGEREF _Toc511915871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42875D0" w14:textId="7CAA8B06"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72" w:history="1">
        <w:r w:rsidR="0068062D" w:rsidRPr="00D505D9">
          <w:rPr>
            <w:rStyle w:val="Hyperlink"/>
            <w:noProof/>
          </w:rPr>
          <w:t>3.34.1 General</w:t>
        </w:r>
        <w:r w:rsidR="0068062D">
          <w:rPr>
            <w:noProof/>
            <w:webHidden/>
          </w:rPr>
          <w:tab/>
        </w:r>
        <w:r w:rsidR="0068062D">
          <w:rPr>
            <w:noProof/>
            <w:webHidden/>
          </w:rPr>
          <w:fldChar w:fldCharType="begin"/>
        </w:r>
        <w:r w:rsidR="0068062D">
          <w:rPr>
            <w:noProof/>
            <w:webHidden/>
          </w:rPr>
          <w:instrText xml:space="preserve"> PAGEREF _Toc511915872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6F3C589E" w14:textId="0364BA5B"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73" w:history="1">
        <w:r w:rsidR="0068062D" w:rsidRPr="00D505D9">
          <w:rPr>
            <w:rStyle w:val="Hyperlink"/>
            <w:noProof/>
          </w:rPr>
          <w:t>3.34.2 message property</w:t>
        </w:r>
        <w:r w:rsidR="0068062D">
          <w:rPr>
            <w:noProof/>
            <w:webHidden/>
          </w:rPr>
          <w:tab/>
        </w:r>
        <w:r w:rsidR="0068062D">
          <w:rPr>
            <w:noProof/>
            <w:webHidden/>
          </w:rPr>
          <w:fldChar w:fldCharType="begin"/>
        </w:r>
        <w:r w:rsidR="0068062D">
          <w:rPr>
            <w:noProof/>
            <w:webHidden/>
          </w:rPr>
          <w:instrText xml:space="preserve"> PAGEREF _Toc511915873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9209E1B" w14:textId="7084D89B"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74" w:history="1">
        <w:r w:rsidR="0068062D" w:rsidRPr="00D505D9">
          <w:rPr>
            <w:rStyle w:val="Hyperlink"/>
            <w:noProof/>
          </w:rPr>
          <w:t>3.34.3 locations property</w:t>
        </w:r>
        <w:r w:rsidR="0068062D">
          <w:rPr>
            <w:noProof/>
            <w:webHidden/>
          </w:rPr>
          <w:tab/>
        </w:r>
        <w:r w:rsidR="0068062D">
          <w:rPr>
            <w:noProof/>
            <w:webHidden/>
          </w:rPr>
          <w:fldChar w:fldCharType="begin"/>
        </w:r>
        <w:r w:rsidR="0068062D">
          <w:rPr>
            <w:noProof/>
            <w:webHidden/>
          </w:rPr>
          <w:instrText xml:space="preserve"> PAGEREF _Toc511915874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35E639F" w14:textId="59DD5DB3"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875" w:history="1">
        <w:r w:rsidR="0068062D" w:rsidRPr="00D505D9">
          <w:rPr>
            <w:rStyle w:val="Hyperlink"/>
            <w:noProof/>
          </w:rPr>
          <w:t>3.35 resources object</w:t>
        </w:r>
        <w:r w:rsidR="0068062D">
          <w:rPr>
            <w:noProof/>
            <w:webHidden/>
          </w:rPr>
          <w:tab/>
        </w:r>
        <w:r w:rsidR="0068062D">
          <w:rPr>
            <w:noProof/>
            <w:webHidden/>
          </w:rPr>
          <w:fldChar w:fldCharType="begin"/>
        </w:r>
        <w:r w:rsidR="0068062D">
          <w:rPr>
            <w:noProof/>
            <w:webHidden/>
          </w:rPr>
          <w:instrText xml:space="preserve"> PAGEREF _Toc511915875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720C7AC" w14:textId="29475612"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76" w:history="1">
        <w:r w:rsidR="0068062D" w:rsidRPr="00D505D9">
          <w:rPr>
            <w:rStyle w:val="Hyperlink"/>
            <w:noProof/>
          </w:rPr>
          <w:t>3.35.1 General</w:t>
        </w:r>
        <w:r w:rsidR="0068062D">
          <w:rPr>
            <w:noProof/>
            <w:webHidden/>
          </w:rPr>
          <w:tab/>
        </w:r>
        <w:r w:rsidR="0068062D">
          <w:rPr>
            <w:noProof/>
            <w:webHidden/>
          </w:rPr>
          <w:fldChar w:fldCharType="begin"/>
        </w:r>
        <w:r w:rsidR="0068062D">
          <w:rPr>
            <w:noProof/>
            <w:webHidden/>
          </w:rPr>
          <w:instrText xml:space="preserve"> PAGEREF _Toc511915876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F98BD2C" w14:textId="5E427DBA"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77" w:history="1">
        <w:r w:rsidR="0068062D" w:rsidRPr="00D505D9">
          <w:rPr>
            <w:rStyle w:val="Hyperlink"/>
            <w:noProof/>
          </w:rPr>
          <w:t>3.35.2 messageStrings property</w:t>
        </w:r>
        <w:r w:rsidR="0068062D">
          <w:rPr>
            <w:noProof/>
            <w:webHidden/>
          </w:rPr>
          <w:tab/>
        </w:r>
        <w:r w:rsidR="0068062D">
          <w:rPr>
            <w:noProof/>
            <w:webHidden/>
          </w:rPr>
          <w:fldChar w:fldCharType="begin"/>
        </w:r>
        <w:r w:rsidR="0068062D">
          <w:rPr>
            <w:noProof/>
            <w:webHidden/>
          </w:rPr>
          <w:instrText xml:space="preserve"> PAGEREF _Toc511915877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719DF07C" w14:textId="48558242"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78" w:history="1">
        <w:r w:rsidR="0068062D" w:rsidRPr="00D505D9">
          <w:rPr>
            <w:rStyle w:val="Hyperlink"/>
            <w:noProof/>
          </w:rPr>
          <w:t>3.35.3 rules property</w:t>
        </w:r>
        <w:r w:rsidR="0068062D">
          <w:rPr>
            <w:noProof/>
            <w:webHidden/>
          </w:rPr>
          <w:tab/>
        </w:r>
        <w:r w:rsidR="0068062D">
          <w:rPr>
            <w:noProof/>
            <w:webHidden/>
          </w:rPr>
          <w:fldChar w:fldCharType="begin"/>
        </w:r>
        <w:r w:rsidR="0068062D">
          <w:rPr>
            <w:noProof/>
            <w:webHidden/>
          </w:rPr>
          <w:instrText xml:space="preserve"> PAGEREF _Toc511915878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531FCB64" w14:textId="715E0517"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879" w:history="1">
        <w:r w:rsidR="0068062D" w:rsidRPr="00D505D9">
          <w:rPr>
            <w:rStyle w:val="Hyperlink"/>
            <w:noProof/>
          </w:rPr>
          <w:t>3.36 rule object</w:t>
        </w:r>
        <w:r w:rsidR="0068062D">
          <w:rPr>
            <w:noProof/>
            <w:webHidden/>
          </w:rPr>
          <w:tab/>
        </w:r>
        <w:r w:rsidR="0068062D">
          <w:rPr>
            <w:noProof/>
            <w:webHidden/>
          </w:rPr>
          <w:fldChar w:fldCharType="begin"/>
        </w:r>
        <w:r w:rsidR="0068062D">
          <w:rPr>
            <w:noProof/>
            <w:webHidden/>
          </w:rPr>
          <w:instrText xml:space="preserve"> PAGEREF _Toc511915879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05CAAF65" w14:textId="1475A4A7"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80" w:history="1">
        <w:r w:rsidR="0068062D" w:rsidRPr="00D505D9">
          <w:rPr>
            <w:rStyle w:val="Hyperlink"/>
            <w:noProof/>
          </w:rPr>
          <w:t>3.36.1 General</w:t>
        </w:r>
        <w:r w:rsidR="0068062D">
          <w:rPr>
            <w:noProof/>
            <w:webHidden/>
          </w:rPr>
          <w:tab/>
        </w:r>
        <w:r w:rsidR="0068062D">
          <w:rPr>
            <w:noProof/>
            <w:webHidden/>
          </w:rPr>
          <w:fldChar w:fldCharType="begin"/>
        </w:r>
        <w:r w:rsidR="0068062D">
          <w:rPr>
            <w:noProof/>
            <w:webHidden/>
          </w:rPr>
          <w:instrText xml:space="preserve"> PAGEREF _Toc511915880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4BB77707" w14:textId="6444EE88"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81" w:history="1">
        <w:r w:rsidR="0068062D" w:rsidRPr="00D505D9">
          <w:rPr>
            <w:rStyle w:val="Hyperlink"/>
            <w:noProof/>
          </w:rPr>
          <w:t>3.36.2 Constraints</w:t>
        </w:r>
        <w:r w:rsidR="0068062D">
          <w:rPr>
            <w:noProof/>
            <w:webHidden/>
          </w:rPr>
          <w:tab/>
        </w:r>
        <w:r w:rsidR="0068062D">
          <w:rPr>
            <w:noProof/>
            <w:webHidden/>
          </w:rPr>
          <w:fldChar w:fldCharType="begin"/>
        </w:r>
        <w:r w:rsidR="0068062D">
          <w:rPr>
            <w:noProof/>
            <w:webHidden/>
          </w:rPr>
          <w:instrText xml:space="preserve"> PAGEREF _Toc511915881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585E305E" w14:textId="0CCF240A"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82" w:history="1">
        <w:r w:rsidR="0068062D" w:rsidRPr="00D505D9">
          <w:rPr>
            <w:rStyle w:val="Hyperlink"/>
            <w:noProof/>
          </w:rPr>
          <w:t>3.36.3 id property</w:t>
        </w:r>
        <w:r w:rsidR="0068062D">
          <w:rPr>
            <w:noProof/>
            <w:webHidden/>
          </w:rPr>
          <w:tab/>
        </w:r>
        <w:r w:rsidR="0068062D">
          <w:rPr>
            <w:noProof/>
            <w:webHidden/>
          </w:rPr>
          <w:fldChar w:fldCharType="begin"/>
        </w:r>
        <w:r w:rsidR="0068062D">
          <w:rPr>
            <w:noProof/>
            <w:webHidden/>
          </w:rPr>
          <w:instrText xml:space="preserve"> PAGEREF _Toc511915882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30726469" w14:textId="79AD3928"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83" w:history="1">
        <w:r w:rsidR="0068062D" w:rsidRPr="00D505D9">
          <w:rPr>
            <w:rStyle w:val="Hyperlink"/>
            <w:noProof/>
          </w:rPr>
          <w:t>3.36.4 name property</w:t>
        </w:r>
        <w:r w:rsidR="0068062D">
          <w:rPr>
            <w:noProof/>
            <w:webHidden/>
          </w:rPr>
          <w:tab/>
        </w:r>
        <w:r w:rsidR="0068062D">
          <w:rPr>
            <w:noProof/>
            <w:webHidden/>
          </w:rPr>
          <w:fldChar w:fldCharType="begin"/>
        </w:r>
        <w:r w:rsidR="0068062D">
          <w:rPr>
            <w:noProof/>
            <w:webHidden/>
          </w:rPr>
          <w:instrText xml:space="preserve"> PAGEREF _Toc511915883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2F82D6F4" w14:textId="5498708F"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84" w:history="1">
        <w:r w:rsidR="0068062D" w:rsidRPr="00D505D9">
          <w:rPr>
            <w:rStyle w:val="Hyperlink"/>
            <w:noProof/>
          </w:rPr>
          <w:t>3.36.5 shortDescription property</w:t>
        </w:r>
        <w:r w:rsidR="0068062D">
          <w:rPr>
            <w:noProof/>
            <w:webHidden/>
          </w:rPr>
          <w:tab/>
        </w:r>
        <w:r w:rsidR="0068062D">
          <w:rPr>
            <w:noProof/>
            <w:webHidden/>
          </w:rPr>
          <w:fldChar w:fldCharType="begin"/>
        </w:r>
        <w:r w:rsidR="0068062D">
          <w:rPr>
            <w:noProof/>
            <w:webHidden/>
          </w:rPr>
          <w:instrText xml:space="preserve"> PAGEREF _Toc511915884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497D1B11" w14:textId="3C039C0F"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85" w:history="1">
        <w:r w:rsidR="0068062D" w:rsidRPr="00D505D9">
          <w:rPr>
            <w:rStyle w:val="Hyperlink"/>
            <w:noProof/>
          </w:rPr>
          <w:t>3.36.6 fullDescription property</w:t>
        </w:r>
        <w:r w:rsidR="0068062D">
          <w:rPr>
            <w:noProof/>
            <w:webHidden/>
          </w:rPr>
          <w:tab/>
        </w:r>
        <w:r w:rsidR="0068062D">
          <w:rPr>
            <w:noProof/>
            <w:webHidden/>
          </w:rPr>
          <w:fldChar w:fldCharType="begin"/>
        </w:r>
        <w:r w:rsidR="0068062D">
          <w:rPr>
            <w:noProof/>
            <w:webHidden/>
          </w:rPr>
          <w:instrText xml:space="preserve"> PAGEREF _Toc511915885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5F843F81" w14:textId="47D2B40E"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86" w:history="1">
        <w:r w:rsidR="0068062D" w:rsidRPr="00D505D9">
          <w:rPr>
            <w:rStyle w:val="Hyperlink"/>
            <w:noProof/>
          </w:rPr>
          <w:t>3.36.7 messageStrings property</w:t>
        </w:r>
        <w:r w:rsidR="0068062D">
          <w:rPr>
            <w:noProof/>
            <w:webHidden/>
          </w:rPr>
          <w:tab/>
        </w:r>
        <w:r w:rsidR="0068062D">
          <w:rPr>
            <w:noProof/>
            <w:webHidden/>
          </w:rPr>
          <w:fldChar w:fldCharType="begin"/>
        </w:r>
        <w:r w:rsidR="0068062D">
          <w:rPr>
            <w:noProof/>
            <w:webHidden/>
          </w:rPr>
          <w:instrText xml:space="preserve"> PAGEREF _Toc511915886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6F851A04" w14:textId="640FA123"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87" w:history="1">
        <w:r w:rsidR="0068062D" w:rsidRPr="00D505D9">
          <w:rPr>
            <w:rStyle w:val="Hyperlink"/>
            <w:noProof/>
          </w:rPr>
          <w:t>3.36.8 richMessageStrings property</w:t>
        </w:r>
        <w:r w:rsidR="0068062D">
          <w:rPr>
            <w:noProof/>
            <w:webHidden/>
          </w:rPr>
          <w:tab/>
        </w:r>
        <w:r w:rsidR="0068062D">
          <w:rPr>
            <w:noProof/>
            <w:webHidden/>
          </w:rPr>
          <w:fldChar w:fldCharType="begin"/>
        </w:r>
        <w:r w:rsidR="0068062D">
          <w:rPr>
            <w:noProof/>
            <w:webHidden/>
          </w:rPr>
          <w:instrText xml:space="preserve"> PAGEREF _Toc511915887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04409B5" w14:textId="1340DC9F"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88" w:history="1">
        <w:r w:rsidR="0068062D" w:rsidRPr="00D505D9">
          <w:rPr>
            <w:rStyle w:val="Hyperlink"/>
            <w:noProof/>
          </w:rPr>
          <w:t>3.36.9 helpLocation property</w:t>
        </w:r>
        <w:r w:rsidR="0068062D">
          <w:rPr>
            <w:noProof/>
            <w:webHidden/>
          </w:rPr>
          <w:tab/>
        </w:r>
        <w:r w:rsidR="0068062D">
          <w:rPr>
            <w:noProof/>
            <w:webHidden/>
          </w:rPr>
          <w:fldChar w:fldCharType="begin"/>
        </w:r>
        <w:r w:rsidR="0068062D">
          <w:rPr>
            <w:noProof/>
            <w:webHidden/>
          </w:rPr>
          <w:instrText xml:space="preserve"> PAGEREF _Toc511915888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2D354124" w14:textId="242C9600"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89" w:history="1">
        <w:r w:rsidR="0068062D" w:rsidRPr="00D505D9">
          <w:rPr>
            <w:rStyle w:val="Hyperlink"/>
            <w:noProof/>
          </w:rPr>
          <w:t>3.36.10 help property</w:t>
        </w:r>
        <w:r w:rsidR="0068062D">
          <w:rPr>
            <w:noProof/>
            <w:webHidden/>
          </w:rPr>
          <w:tab/>
        </w:r>
        <w:r w:rsidR="0068062D">
          <w:rPr>
            <w:noProof/>
            <w:webHidden/>
          </w:rPr>
          <w:fldChar w:fldCharType="begin"/>
        </w:r>
        <w:r w:rsidR="0068062D">
          <w:rPr>
            <w:noProof/>
            <w:webHidden/>
          </w:rPr>
          <w:instrText xml:space="preserve"> PAGEREF _Toc511915889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F10DA7E" w14:textId="1BABBA55"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90" w:history="1">
        <w:r w:rsidR="0068062D" w:rsidRPr="00D505D9">
          <w:rPr>
            <w:rStyle w:val="Hyperlink"/>
            <w:noProof/>
          </w:rPr>
          <w:t>3.36.11 configuration property</w:t>
        </w:r>
        <w:r w:rsidR="0068062D">
          <w:rPr>
            <w:noProof/>
            <w:webHidden/>
          </w:rPr>
          <w:tab/>
        </w:r>
        <w:r w:rsidR="0068062D">
          <w:rPr>
            <w:noProof/>
            <w:webHidden/>
          </w:rPr>
          <w:fldChar w:fldCharType="begin"/>
        </w:r>
        <w:r w:rsidR="0068062D">
          <w:rPr>
            <w:noProof/>
            <w:webHidden/>
          </w:rPr>
          <w:instrText xml:space="preserve"> PAGEREF _Toc511915890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49AFA7F" w14:textId="13E9E942"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91" w:history="1">
        <w:r w:rsidR="0068062D" w:rsidRPr="00D505D9">
          <w:rPr>
            <w:rStyle w:val="Hyperlink"/>
            <w:noProof/>
          </w:rPr>
          <w:t>3.36.12 properties property</w:t>
        </w:r>
        <w:r w:rsidR="0068062D">
          <w:rPr>
            <w:noProof/>
            <w:webHidden/>
          </w:rPr>
          <w:tab/>
        </w:r>
        <w:r w:rsidR="0068062D">
          <w:rPr>
            <w:noProof/>
            <w:webHidden/>
          </w:rPr>
          <w:fldChar w:fldCharType="begin"/>
        </w:r>
        <w:r w:rsidR="0068062D">
          <w:rPr>
            <w:noProof/>
            <w:webHidden/>
          </w:rPr>
          <w:instrText xml:space="preserve"> PAGEREF _Toc511915891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888DB89" w14:textId="6D00ABA3"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892" w:history="1">
        <w:r w:rsidR="0068062D" w:rsidRPr="00D505D9">
          <w:rPr>
            <w:rStyle w:val="Hyperlink"/>
            <w:noProof/>
          </w:rPr>
          <w:t>3.37 ruleConfiguration object</w:t>
        </w:r>
        <w:r w:rsidR="0068062D">
          <w:rPr>
            <w:noProof/>
            <w:webHidden/>
          </w:rPr>
          <w:tab/>
        </w:r>
        <w:r w:rsidR="0068062D">
          <w:rPr>
            <w:noProof/>
            <w:webHidden/>
          </w:rPr>
          <w:fldChar w:fldCharType="begin"/>
        </w:r>
        <w:r w:rsidR="0068062D">
          <w:rPr>
            <w:noProof/>
            <w:webHidden/>
          </w:rPr>
          <w:instrText xml:space="preserve"> PAGEREF _Toc511915892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355B0B49" w14:textId="28CC8B6A"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93" w:history="1">
        <w:r w:rsidR="0068062D" w:rsidRPr="00D505D9">
          <w:rPr>
            <w:rStyle w:val="Hyperlink"/>
            <w:noProof/>
          </w:rPr>
          <w:t>3.37.1 General</w:t>
        </w:r>
        <w:r w:rsidR="0068062D">
          <w:rPr>
            <w:noProof/>
            <w:webHidden/>
          </w:rPr>
          <w:tab/>
        </w:r>
        <w:r w:rsidR="0068062D">
          <w:rPr>
            <w:noProof/>
            <w:webHidden/>
          </w:rPr>
          <w:fldChar w:fldCharType="begin"/>
        </w:r>
        <w:r w:rsidR="0068062D">
          <w:rPr>
            <w:noProof/>
            <w:webHidden/>
          </w:rPr>
          <w:instrText xml:space="preserve"> PAGEREF _Toc511915893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00CCB462" w14:textId="5B7B5247"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94" w:history="1">
        <w:r w:rsidR="0068062D" w:rsidRPr="00D505D9">
          <w:rPr>
            <w:rStyle w:val="Hyperlink"/>
            <w:noProof/>
          </w:rPr>
          <w:t>3.37.2 enabled property</w:t>
        </w:r>
        <w:r w:rsidR="0068062D">
          <w:rPr>
            <w:noProof/>
            <w:webHidden/>
          </w:rPr>
          <w:tab/>
        </w:r>
        <w:r w:rsidR="0068062D">
          <w:rPr>
            <w:noProof/>
            <w:webHidden/>
          </w:rPr>
          <w:fldChar w:fldCharType="begin"/>
        </w:r>
        <w:r w:rsidR="0068062D">
          <w:rPr>
            <w:noProof/>
            <w:webHidden/>
          </w:rPr>
          <w:instrText xml:space="preserve"> PAGEREF _Toc511915894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4830C44E" w14:textId="2BAE386A"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95" w:history="1">
        <w:r w:rsidR="0068062D" w:rsidRPr="00D505D9">
          <w:rPr>
            <w:rStyle w:val="Hyperlink"/>
            <w:noProof/>
          </w:rPr>
          <w:t>3.37.3 defaultLevel property</w:t>
        </w:r>
        <w:r w:rsidR="0068062D">
          <w:rPr>
            <w:noProof/>
            <w:webHidden/>
          </w:rPr>
          <w:tab/>
        </w:r>
        <w:r w:rsidR="0068062D">
          <w:rPr>
            <w:noProof/>
            <w:webHidden/>
          </w:rPr>
          <w:fldChar w:fldCharType="begin"/>
        </w:r>
        <w:r w:rsidR="0068062D">
          <w:rPr>
            <w:noProof/>
            <w:webHidden/>
          </w:rPr>
          <w:instrText xml:space="preserve"> PAGEREF _Toc511915895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11E7C0BA" w14:textId="09601719"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96" w:history="1">
        <w:r w:rsidR="0068062D" w:rsidRPr="00D505D9">
          <w:rPr>
            <w:rStyle w:val="Hyperlink"/>
            <w:noProof/>
          </w:rPr>
          <w:t>3.37.4 parameters property</w:t>
        </w:r>
        <w:r w:rsidR="0068062D">
          <w:rPr>
            <w:noProof/>
            <w:webHidden/>
          </w:rPr>
          <w:tab/>
        </w:r>
        <w:r w:rsidR="0068062D">
          <w:rPr>
            <w:noProof/>
            <w:webHidden/>
          </w:rPr>
          <w:fldChar w:fldCharType="begin"/>
        </w:r>
        <w:r w:rsidR="0068062D">
          <w:rPr>
            <w:noProof/>
            <w:webHidden/>
          </w:rPr>
          <w:instrText xml:space="preserve"> PAGEREF _Toc511915896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02D95D17" w14:textId="4654582F"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897" w:history="1">
        <w:r w:rsidR="0068062D" w:rsidRPr="00D505D9">
          <w:rPr>
            <w:rStyle w:val="Hyperlink"/>
            <w:noProof/>
          </w:rPr>
          <w:t>3.38 fix object</w:t>
        </w:r>
        <w:r w:rsidR="0068062D">
          <w:rPr>
            <w:noProof/>
            <w:webHidden/>
          </w:rPr>
          <w:tab/>
        </w:r>
        <w:r w:rsidR="0068062D">
          <w:rPr>
            <w:noProof/>
            <w:webHidden/>
          </w:rPr>
          <w:fldChar w:fldCharType="begin"/>
        </w:r>
        <w:r w:rsidR="0068062D">
          <w:rPr>
            <w:noProof/>
            <w:webHidden/>
          </w:rPr>
          <w:instrText xml:space="preserve"> PAGEREF _Toc511915897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D4F3B3" w14:textId="55863473"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98" w:history="1">
        <w:r w:rsidR="0068062D" w:rsidRPr="00D505D9">
          <w:rPr>
            <w:rStyle w:val="Hyperlink"/>
            <w:noProof/>
          </w:rPr>
          <w:t>3.38.1 General</w:t>
        </w:r>
        <w:r w:rsidR="0068062D">
          <w:rPr>
            <w:noProof/>
            <w:webHidden/>
          </w:rPr>
          <w:tab/>
        </w:r>
        <w:r w:rsidR="0068062D">
          <w:rPr>
            <w:noProof/>
            <w:webHidden/>
          </w:rPr>
          <w:fldChar w:fldCharType="begin"/>
        </w:r>
        <w:r w:rsidR="0068062D">
          <w:rPr>
            <w:noProof/>
            <w:webHidden/>
          </w:rPr>
          <w:instrText xml:space="preserve"> PAGEREF _Toc511915898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F960AA5" w14:textId="41F9E4CA"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899" w:history="1">
        <w:r w:rsidR="0068062D" w:rsidRPr="00D505D9">
          <w:rPr>
            <w:rStyle w:val="Hyperlink"/>
            <w:noProof/>
          </w:rPr>
          <w:t>3.38.2 description property</w:t>
        </w:r>
        <w:r w:rsidR="0068062D">
          <w:rPr>
            <w:noProof/>
            <w:webHidden/>
          </w:rPr>
          <w:tab/>
        </w:r>
        <w:r w:rsidR="0068062D">
          <w:rPr>
            <w:noProof/>
            <w:webHidden/>
          </w:rPr>
          <w:fldChar w:fldCharType="begin"/>
        </w:r>
        <w:r w:rsidR="0068062D">
          <w:rPr>
            <w:noProof/>
            <w:webHidden/>
          </w:rPr>
          <w:instrText xml:space="preserve"> PAGEREF _Toc511915899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A234D02" w14:textId="1F701BC5"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00" w:history="1">
        <w:r w:rsidR="0068062D" w:rsidRPr="00D505D9">
          <w:rPr>
            <w:rStyle w:val="Hyperlink"/>
            <w:noProof/>
          </w:rPr>
          <w:t>3.38.3 fileChanges property</w:t>
        </w:r>
        <w:r w:rsidR="0068062D">
          <w:rPr>
            <w:noProof/>
            <w:webHidden/>
          </w:rPr>
          <w:tab/>
        </w:r>
        <w:r w:rsidR="0068062D">
          <w:rPr>
            <w:noProof/>
            <w:webHidden/>
          </w:rPr>
          <w:fldChar w:fldCharType="begin"/>
        </w:r>
        <w:r w:rsidR="0068062D">
          <w:rPr>
            <w:noProof/>
            <w:webHidden/>
          </w:rPr>
          <w:instrText xml:space="preserve"> PAGEREF _Toc511915900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4E234F" w14:textId="0B268DBE"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01" w:history="1">
        <w:r w:rsidR="0068062D" w:rsidRPr="00D505D9">
          <w:rPr>
            <w:rStyle w:val="Hyperlink"/>
            <w:noProof/>
          </w:rPr>
          <w:t>3.39 fileChange object</w:t>
        </w:r>
        <w:r w:rsidR="0068062D">
          <w:rPr>
            <w:noProof/>
            <w:webHidden/>
          </w:rPr>
          <w:tab/>
        </w:r>
        <w:r w:rsidR="0068062D">
          <w:rPr>
            <w:noProof/>
            <w:webHidden/>
          </w:rPr>
          <w:fldChar w:fldCharType="begin"/>
        </w:r>
        <w:r w:rsidR="0068062D">
          <w:rPr>
            <w:noProof/>
            <w:webHidden/>
          </w:rPr>
          <w:instrText xml:space="preserve"> PAGEREF _Toc511915901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3BAD88E2" w14:textId="13647326"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02" w:history="1">
        <w:r w:rsidR="0068062D" w:rsidRPr="00D505D9">
          <w:rPr>
            <w:rStyle w:val="Hyperlink"/>
            <w:noProof/>
          </w:rPr>
          <w:t>3.39.1 General</w:t>
        </w:r>
        <w:r w:rsidR="0068062D">
          <w:rPr>
            <w:noProof/>
            <w:webHidden/>
          </w:rPr>
          <w:tab/>
        </w:r>
        <w:r w:rsidR="0068062D">
          <w:rPr>
            <w:noProof/>
            <w:webHidden/>
          </w:rPr>
          <w:fldChar w:fldCharType="begin"/>
        </w:r>
        <w:r w:rsidR="0068062D">
          <w:rPr>
            <w:noProof/>
            <w:webHidden/>
          </w:rPr>
          <w:instrText xml:space="preserve"> PAGEREF _Toc511915902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0B691142" w14:textId="36646AB9"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03" w:history="1">
        <w:r w:rsidR="0068062D" w:rsidRPr="00D505D9">
          <w:rPr>
            <w:rStyle w:val="Hyperlink"/>
            <w:noProof/>
          </w:rPr>
          <w:t>3.39.2 fileLocation property</w:t>
        </w:r>
        <w:r w:rsidR="0068062D">
          <w:rPr>
            <w:noProof/>
            <w:webHidden/>
          </w:rPr>
          <w:tab/>
        </w:r>
        <w:r w:rsidR="0068062D">
          <w:rPr>
            <w:noProof/>
            <w:webHidden/>
          </w:rPr>
          <w:fldChar w:fldCharType="begin"/>
        </w:r>
        <w:r w:rsidR="0068062D">
          <w:rPr>
            <w:noProof/>
            <w:webHidden/>
          </w:rPr>
          <w:instrText xml:space="preserve"> PAGEREF _Toc511915903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58C7CB92" w14:textId="087B3A5D"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04" w:history="1">
        <w:r w:rsidR="0068062D" w:rsidRPr="00D505D9">
          <w:rPr>
            <w:rStyle w:val="Hyperlink"/>
            <w:noProof/>
          </w:rPr>
          <w:t>3.39.3 replacements property</w:t>
        </w:r>
        <w:r w:rsidR="0068062D">
          <w:rPr>
            <w:noProof/>
            <w:webHidden/>
          </w:rPr>
          <w:tab/>
        </w:r>
        <w:r w:rsidR="0068062D">
          <w:rPr>
            <w:noProof/>
            <w:webHidden/>
          </w:rPr>
          <w:fldChar w:fldCharType="begin"/>
        </w:r>
        <w:r w:rsidR="0068062D">
          <w:rPr>
            <w:noProof/>
            <w:webHidden/>
          </w:rPr>
          <w:instrText xml:space="preserve"> PAGEREF _Toc511915904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03D97B88" w14:textId="40D995CA"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05" w:history="1">
        <w:r w:rsidR="0068062D" w:rsidRPr="00D505D9">
          <w:rPr>
            <w:rStyle w:val="Hyperlink"/>
            <w:noProof/>
          </w:rPr>
          <w:t>3.40 replacement object</w:t>
        </w:r>
        <w:r w:rsidR="0068062D">
          <w:rPr>
            <w:noProof/>
            <w:webHidden/>
          </w:rPr>
          <w:tab/>
        </w:r>
        <w:r w:rsidR="0068062D">
          <w:rPr>
            <w:noProof/>
            <w:webHidden/>
          </w:rPr>
          <w:fldChar w:fldCharType="begin"/>
        </w:r>
        <w:r w:rsidR="0068062D">
          <w:rPr>
            <w:noProof/>
            <w:webHidden/>
          </w:rPr>
          <w:instrText xml:space="preserve"> PAGEREF _Toc511915905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4964BB91" w14:textId="3E41987D"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06" w:history="1">
        <w:r w:rsidR="0068062D" w:rsidRPr="00D505D9">
          <w:rPr>
            <w:rStyle w:val="Hyperlink"/>
            <w:noProof/>
          </w:rPr>
          <w:t>3.40.1 General</w:t>
        </w:r>
        <w:r w:rsidR="0068062D">
          <w:rPr>
            <w:noProof/>
            <w:webHidden/>
          </w:rPr>
          <w:tab/>
        </w:r>
        <w:r w:rsidR="0068062D">
          <w:rPr>
            <w:noProof/>
            <w:webHidden/>
          </w:rPr>
          <w:fldChar w:fldCharType="begin"/>
        </w:r>
        <w:r w:rsidR="0068062D">
          <w:rPr>
            <w:noProof/>
            <w:webHidden/>
          </w:rPr>
          <w:instrText xml:space="preserve"> PAGEREF _Toc511915906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387C7521" w14:textId="3AE783BC"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07" w:history="1">
        <w:r w:rsidR="0068062D" w:rsidRPr="00D505D9">
          <w:rPr>
            <w:rStyle w:val="Hyperlink"/>
            <w:noProof/>
          </w:rPr>
          <w:t>3.40.2 Constraints</w:t>
        </w:r>
        <w:r w:rsidR="0068062D">
          <w:rPr>
            <w:noProof/>
            <w:webHidden/>
          </w:rPr>
          <w:tab/>
        </w:r>
        <w:r w:rsidR="0068062D">
          <w:rPr>
            <w:noProof/>
            <w:webHidden/>
          </w:rPr>
          <w:fldChar w:fldCharType="begin"/>
        </w:r>
        <w:r w:rsidR="0068062D">
          <w:rPr>
            <w:noProof/>
            <w:webHidden/>
          </w:rPr>
          <w:instrText xml:space="preserve"> PAGEREF _Toc511915907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9A64975" w14:textId="28B76BC0"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08" w:history="1">
        <w:r w:rsidR="0068062D" w:rsidRPr="00D505D9">
          <w:rPr>
            <w:rStyle w:val="Hyperlink"/>
            <w:noProof/>
          </w:rPr>
          <w:t>3.40.3 deletedRegion property</w:t>
        </w:r>
        <w:r w:rsidR="0068062D">
          <w:rPr>
            <w:noProof/>
            <w:webHidden/>
          </w:rPr>
          <w:tab/>
        </w:r>
        <w:r w:rsidR="0068062D">
          <w:rPr>
            <w:noProof/>
            <w:webHidden/>
          </w:rPr>
          <w:fldChar w:fldCharType="begin"/>
        </w:r>
        <w:r w:rsidR="0068062D">
          <w:rPr>
            <w:noProof/>
            <w:webHidden/>
          </w:rPr>
          <w:instrText xml:space="preserve"> PAGEREF _Toc511915908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B5CD882" w14:textId="7AE41379"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09" w:history="1">
        <w:r w:rsidR="0068062D" w:rsidRPr="00D505D9">
          <w:rPr>
            <w:rStyle w:val="Hyperlink"/>
            <w:noProof/>
          </w:rPr>
          <w:t>3.40.4 insertedContent property</w:t>
        </w:r>
        <w:r w:rsidR="0068062D">
          <w:rPr>
            <w:noProof/>
            <w:webHidden/>
          </w:rPr>
          <w:tab/>
        </w:r>
        <w:r w:rsidR="0068062D">
          <w:rPr>
            <w:noProof/>
            <w:webHidden/>
          </w:rPr>
          <w:fldChar w:fldCharType="begin"/>
        </w:r>
        <w:r w:rsidR="0068062D">
          <w:rPr>
            <w:noProof/>
            <w:webHidden/>
          </w:rPr>
          <w:instrText xml:space="preserve"> PAGEREF _Toc511915909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53EAC63F" w14:textId="47AC4070"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10" w:history="1">
        <w:r w:rsidR="0068062D" w:rsidRPr="00D505D9">
          <w:rPr>
            <w:rStyle w:val="Hyperlink"/>
            <w:noProof/>
          </w:rPr>
          <w:t>3.41 notification object</w:t>
        </w:r>
        <w:r w:rsidR="0068062D">
          <w:rPr>
            <w:noProof/>
            <w:webHidden/>
          </w:rPr>
          <w:tab/>
        </w:r>
        <w:r w:rsidR="0068062D">
          <w:rPr>
            <w:noProof/>
            <w:webHidden/>
          </w:rPr>
          <w:fldChar w:fldCharType="begin"/>
        </w:r>
        <w:r w:rsidR="0068062D">
          <w:rPr>
            <w:noProof/>
            <w:webHidden/>
          </w:rPr>
          <w:instrText xml:space="preserve"> PAGEREF _Toc511915910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70C4429D" w14:textId="7369D1B5"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11" w:history="1">
        <w:r w:rsidR="0068062D" w:rsidRPr="00D505D9">
          <w:rPr>
            <w:rStyle w:val="Hyperlink"/>
            <w:noProof/>
          </w:rPr>
          <w:t>3.41.1 General</w:t>
        </w:r>
        <w:r w:rsidR="0068062D">
          <w:rPr>
            <w:noProof/>
            <w:webHidden/>
          </w:rPr>
          <w:tab/>
        </w:r>
        <w:r w:rsidR="0068062D">
          <w:rPr>
            <w:noProof/>
            <w:webHidden/>
          </w:rPr>
          <w:fldChar w:fldCharType="begin"/>
        </w:r>
        <w:r w:rsidR="0068062D">
          <w:rPr>
            <w:noProof/>
            <w:webHidden/>
          </w:rPr>
          <w:instrText xml:space="preserve"> PAGEREF _Toc511915911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343C782C" w14:textId="64DA7814"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12" w:history="1">
        <w:r w:rsidR="0068062D" w:rsidRPr="00D505D9">
          <w:rPr>
            <w:rStyle w:val="Hyperlink"/>
            <w:noProof/>
          </w:rPr>
          <w:t>3.41.2 id property</w:t>
        </w:r>
        <w:r w:rsidR="0068062D">
          <w:rPr>
            <w:noProof/>
            <w:webHidden/>
          </w:rPr>
          <w:tab/>
        </w:r>
        <w:r w:rsidR="0068062D">
          <w:rPr>
            <w:noProof/>
            <w:webHidden/>
          </w:rPr>
          <w:fldChar w:fldCharType="begin"/>
        </w:r>
        <w:r w:rsidR="0068062D">
          <w:rPr>
            <w:noProof/>
            <w:webHidden/>
          </w:rPr>
          <w:instrText xml:space="preserve"> PAGEREF _Toc511915912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EDB02A2" w14:textId="44C794AC"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13" w:history="1">
        <w:r w:rsidR="0068062D" w:rsidRPr="00D505D9">
          <w:rPr>
            <w:rStyle w:val="Hyperlink"/>
            <w:noProof/>
          </w:rPr>
          <w:t>3.41.3 ruleId property</w:t>
        </w:r>
        <w:r w:rsidR="0068062D">
          <w:rPr>
            <w:noProof/>
            <w:webHidden/>
          </w:rPr>
          <w:tab/>
        </w:r>
        <w:r w:rsidR="0068062D">
          <w:rPr>
            <w:noProof/>
            <w:webHidden/>
          </w:rPr>
          <w:fldChar w:fldCharType="begin"/>
        </w:r>
        <w:r w:rsidR="0068062D">
          <w:rPr>
            <w:noProof/>
            <w:webHidden/>
          </w:rPr>
          <w:instrText xml:space="preserve"> PAGEREF _Toc511915913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300C1BE" w14:textId="6A297255"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14" w:history="1">
        <w:r w:rsidR="0068062D" w:rsidRPr="00D505D9">
          <w:rPr>
            <w:rStyle w:val="Hyperlink"/>
            <w:noProof/>
          </w:rPr>
          <w:t>3.41.4 ruleKey property</w:t>
        </w:r>
        <w:r w:rsidR="0068062D">
          <w:rPr>
            <w:noProof/>
            <w:webHidden/>
          </w:rPr>
          <w:tab/>
        </w:r>
        <w:r w:rsidR="0068062D">
          <w:rPr>
            <w:noProof/>
            <w:webHidden/>
          </w:rPr>
          <w:fldChar w:fldCharType="begin"/>
        </w:r>
        <w:r w:rsidR="0068062D">
          <w:rPr>
            <w:noProof/>
            <w:webHidden/>
          </w:rPr>
          <w:instrText xml:space="preserve"> PAGEREF _Toc511915914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4F15550A" w14:textId="0E437085"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15" w:history="1">
        <w:r w:rsidR="0068062D" w:rsidRPr="00D505D9">
          <w:rPr>
            <w:rStyle w:val="Hyperlink"/>
            <w:noProof/>
          </w:rPr>
          <w:t>3.41.5 physicalLocation property</w:t>
        </w:r>
        <w:r w:rsidR="0068062D">
          <w:rPr>
            <w:noProof/>
            <w:webHidden/>
          </w:rPr>
          <w:tab/>
        </w:r>
        <w:r w:rsidR="0068062D">
          <w:rPr>
            <w:noProof/>
            <w:webHidden/>
          </w:rPr>
          <w:fldChar w:fldCharType="begin"/>
        </w:r>
        <w:r w:rsidR="0068062D">
          <w:rPr>
            <w:noProof/>
            <w:webHidden/>
          </w:rPr>
          <w:instrText xml:space="preserve"> PAGEREF _Toc511915915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006C3143" w14:textId="3748440E"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16" w:history="1">
        <w:r w:rsidR="0068062D" w:rsidRPr="00D505D9">
          <w:rPr>
            <w:rStyle w:val="Hyperlink"/>
            <w:noProof/>
          </w:rPr>
          <w:t>3.41.6 message property</w:t>
        </w:r>
        <w:r w:rsidR="0068062D">
          <w:rPr>
            <w:noProof/>
            <w:webHidden/>
          </w:rPr>
          <w:tab/>
        </w:r>
        <w:r w:rsidR="0068062D">
          <w:rPr>
            <w:noProof/>
            <w:webHidden/>
          </w:rPr>
          <w:fldChar w:fldCharType="begin"/>
        </w:r>
        <w:r w:rsidR="0068062D">
          <w:rPr>
            <w:noProof/>
            <w:webHidden/>
          </w:rPr>
          <w:instrText xml:space="preserve"> PAGEREF _Toc511915916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51AA8C8A" w14:textId="17C4BB5B"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17" w:history="1">
        <w:r w:rsidR="0068062D" w:rsidRPr="00D505D9">
          <w:rPr>
            <w:rStyle w:val="Hyperlink"/>
            <w:noProof/>
          </w:rPr>
          <w:t>3.41.7 level property</w:t>
        </w:r>
        <w:r w:rsidR="0068062D">
          <w:rPr>
            <w:noProof/>
            <w:webHidden/>
          </w:rPr>
          <w:tab/>
        </w:r>
        <w:r w:rsidR="0068062D">
          <w:rPr>
            <w:noProof/>
            <w:webHidden/>
          </w:rPr>
          <w:fldChar w:fldCharType="begin"/>
        </w:r>
        <w:r w:rsidR="0068062D">
          <w:rPr>
            <w:noProof/>
            <w:webHidden/>
          </w:rPr>
          <w:instrText xml:space="preserve"> PAGEREF _Toc511915917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16DE62A1" w14:textId="511E4838"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18" w:history="1">
        <w:r w:rsidR="0068062D" w:rsidRPr="00D505D9">
          <w:rPr>
            <w:rStyle w:val="Hyperlink"/>
            <w:noProof/>
          </w:rPr>
          <w:t>3.41.8 threadId property</w:t>
        </w:r>
        <w:r w:rsidR="0068062D">
          <w:rPr>
            <w:noProof/>
            <w:webHidden/>
          </w:rPr>
          <w:tab/>
        </w:r>
        <w:r w:rsidR="0068062D">
          <w:rPr>
            <w:noProof/>
            <w:webHidden/>
          </w:rPr>
          <w:fldChar w:fldCharType="begin"/>
        </w:r>
        <w:r w:rsidR="0068062D">
          <w:rPr>
            <w:noProof/>
            <w:webHidden/>
          </w:rPr>
          <w:instrText xml:space="preserve"> PAGEREF _Toc511915918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6C7A66EB" w14:textId="2942FD10"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19" w:history="1">
        <w:r w:rsidR="0068062D" w:rsidRPr="00D505D9">
          <w:rPr>
            <w:rStyle w:val="Hyperlink"/>
            <w:noProof/>
          </w:rPr>
          <w:t>3.41.9 time property</w:t>
        </w:r>
        <w:r w:rsidR="0068062D">
          <w:rPr>
            <w:noProof/>
            <w:webHidden/>
          </w:rPr>
          <w:tab/>
        </w:r>
        <w:r w:rsidR="0068062D">
          <w:rPr>
            <w:noProof/>
            <w:webHidden/>
          </w:rPr>
          <w:fldChar w:fldCharType="begin"/>
        </w:r>
        <w:r w:rsidR="0068062D">
          <w:rPr>
            <w:noProof/>
            <w:webHidden/>
          </w:rPr>
          <w:instrText xml:space="preserve"> PAGEREF _Toc511915919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2ECB3A8F" w14:textId="2102DCA9"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20" w:history="1">
        <w:r w:rsidR="0068062D" w:rsidRPr="00D505D9">
          <w:rPr>
            <w:rStyle w:val="Hyperlink"/>
            <w:noProof/>
          </w:rPr>
          <w:t>3.41.10 exception property</w:t>
        </w:r>
        <w:r w:rsidR="0068062D">
          <w:rPr>
            <w:noProof/>
            <w:webHidden/>
          </w:rPr>
          <w:tab/>
        </w:r>
        <w:r w:rsidR="0068062D">
          <w:rPr>
            <w:noProof/>
            <w:webHidden/>
          </w:rPr>
          <w:fldChar w:fldCharType="begin"/>
        </w:r>
        <w:r w:rsidR="0068062D">
          <w:rPr>
            <w:noProof/>
            <w:webHidden/>
          </w:rPr>
          <w:instrText xml:space="preserve"> PAGEREF _Toc511915920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45925D16" w14:textId="083D5CB7"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21" w:history="1">
        <w:r w:rsidR="0068062D" w:rsidRPr="00D505D9">
          <w:rPr>
            <w:rStyle w:val="Hyperlink"/>
            <w:noProof/>
          </w:rPr>
          <w:t>3.41.11 properties property</w:t>
        </w:r>
        <w:r w:rsidR="0068062D">
          <w:rPr>
            <w:noProof/>
            <w:webHidden/>
          </w:rPr>
          <w:tab/>
        </w:r>
        <w:r w:rsidR="0068062D">
          <w:rPr>
            <w:noProof/>
            <w:webHidden/>
          </w:rPr>
          <w:fldChar w:fldCharType="begin"/>
        </w:r>
        <w:r w:rsidR="0068062D">
          <w:rPr>
            <w:noProof/>
            <w:webHidden/>
          </w:rPr>
          <w:instrText xml:space="preserve"> PAGEREF _Toc511915921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B09E65E" w14:textId="4F061444"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22" w:history="1">
        <w:r w:rsidR="0068062D" w:rsidRPr="00D505D9">
          <w:rPr>
            <w:rStyle w:val="Hyperlink"/>
            <w:noProof/>
          </w:rPr>
          <w:t>3.42 exception object</w:t>
        </w:r>
        <w:r w:rsidR="0068062D">
          <w:rPr>
            <w:noProof/>
            <w:webHidden/>
          </w:rPr>
          <w:tab/>
        </w:r>
        <w:r w:rsidR="0068062D">
          <w:rPr>
            <w:noProof/>
            <w:webHidden/>
          </w:rPr>
          <w:fldChar w:fldCharType="begin"/>
        </w:r>
        <w:r w:rsidR="0068062D">
          <w:rPr>
            <w:noProof/>
            <w:webHidden/>
          </w:rPr>
          <w:instrText xml:space="preserve"> PAGEREF _Toc511915922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65D761AA" w14:textId="6687339B"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23" w:history="1">
        <w:r w:rsidR="0068062D" w:rsidRPr="00D505D9">
          <w:rPr>
            <w:rStyle w:val="Hyperlink"/>
            <w:noProof/>
          </w:rPr>
          <w:t>3.42.1 General</w:t>
        </w:r>
        <w:r w:rsidR="0068062D">
          <w:rPr>
            <w:noProof/>
            <w:webHidden/>
          </w:rPr>
          <w:tab/>
        </w:r>
        <w:r w:rsidR="0068062D">
          <w:rPr>
            <w:noProof/>
            <w:webHidden/>
          </w:rPr>
          <w:fldChar w:fldCharType="begin"/>
        </w:r>
        <w:r w:rsidR="0068062D">
          <w:rPr>
            <w:noProof/>
            <w:webHidden/>
          </w:rPr>
          <w:instrText xml:space="preserve"> PAGEREF _Toc511915923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2CA9578" w14:textId="1B39F7A0"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24" w:history="1">
        <w:r w:rsidR="0068062D" w:rsidRPr="00D505D9">
          <w:rPr>
            <w:rStyle w:val="Hyperlink"/>
            <w:noProof/>
          </w:rPr>
          <w:t>3.42.2 kind property</w:t>
        </w:r>
        <w:r w:rsidR="0068062D">
          <w:rPr>
            <w:noProof/>
            <w:webHidden/>
          </w:rPr>
          <w:tab/>
        </w:r>
        <w:r w:rsidR="0068062D">
          <w:rPr>
            <w:noProof/>
            <w:webHidden/>
          </w:rPr>
          <w:fldChar w:fldCharType="begin"/>
        </w:r>
        <w:r w:rsidR="0068062D">
          <w:rPr>
            <w:noProof/>
            <w:webHidden/>
          </w:rPr>
          <w:instrText xml:space="preserve"> PAGEREF _Toc511915924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0D4E6DA" w14:textId="114D51ED"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25" w:history="1">
        <w:r w:rsidR="0068062D" w:rsidRPr="00D505D9">
          <w:rPr>
            <w:rStyle w:val="Hyperlink"/>
            <w:noProof/>
          </w:rPr>
          <w:t>3.42.3 message property</w:t>
        </w:r>
        <w:r w:rsidR="0068062D">
          <w:rPr>
            <w:noProof/>
            <w:webHidden/>
          </w:rPr>
          <w:tab/>
        </w:r>
        <w:r w:rsidR="0068062D">
          <w:rPr>
            <w:noProof/>
            <w:webHidden/>
          </w:rPr>
          <w:fldChar w:fldCharType="begin"/>
        </w:r>
        <w:r w:rsidR="0068062D">
          <w:rPr>
            <w:noProof/>
            <w:webHidden/>
          </w:rPr>
          <w:instrText xml:space="preserve"> PAGEREF _Toc511915925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2A8ECE6" w14:textId="1511C0BE"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26" w:history="1">
        <w:r w:rsidR="0068062D" w:rsidRPr="00D505D9">
          <w:rPr>
            <w:rStyle w:val="Hyperlink"/>
            <w:noProof/>
          </w:rPr>
          <w:t>3.42.4 stack property</w:t>
        </w:r>
        <w:r w:rsidR="0068062D">
          <w:rPr>
            <w:noProof/>
            <w:webHidden/>
          </w:rPr>
          <w:tab/>
        </w:r>
        <w:r w:rsidR="0068062D">
          <w:rPr>
            <w:noProof/>
            <w:webHidden/>
          </w:rPr>
          <w:fldChar w:fldCharType="begin"/>
        </w:r>
        <w:r w:rsidR="0068062D">
          <w:rPr>
            <w:noProof/>
            <w:webHidden/>
          </w:rPr>
          <w:instrText xml:space="preserve"> PAGEREF _Toc511915926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2594F3C5" w14:textId="6870F463" w:rsidR="0068062D" w:rsidRDefault="00BB4F90">
      <w:pPr>
        <w:pStyle w:val="TOC3"/>
        <w:tabs>
          <w:tab w:val="right" w:leader="dot" w:pos="9350"/>
        </w:tabs>
        <w:rPr>
          <w:rFonts w:asciiTheme="minorHAnsi" w:eastAsiaTheme="minorEastAsia" w:hAnsiTheme="minorHAnsi" w:cstheme="minorBidi"/>
          <w:noProof/>
          <w:sz w:val="22"/>
          <w:szCs w:val="22"/>
        </w:rPr>
      </w:pPr>
      <w:hyperlink w:anchor="_Toc511915927" w:history="1">
        <w:r w:rsidR="0068062D" w:rsidRPr="00D505D9">
          <w:rPr>
            <w:rStyle w:val="Hyperlink"/>
            <w:noProof/>
          </w:rPr>
          <w:t>3.42.5 innerExceptions property</w:t>
        </w:r>
        <w:r w:rsidR="0068062D">
          <w:rPr>
            <w:noProof/>
            <w:webHidden/>
          </w:rPr>
          <w:tab/>
        </w:r>
        <w:r w:rsidR="0068062D">
          <w:rPr>
            <w:noProof/>
            <w:webHidden/>
          </w:rPr>
          <w:fldChar w:fldCharType="begin"/>
        </w:r>
        <w:r w:rsidR="0068062D">
          <w:rPr>
            <w:noProof/>
            <w:webHidden/>
          </w:rPr>
          <w:instrText xml:space="preserve"> PAGEREF _Toc511915927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5E58A517" w14:textId="24E0CBCE" w:rsidR="0068062D" w:rsidRDefault="00BB4F90">
      <w:pPr>
        <w:pStyle w:val="TOC1"/>
        <w:rPr>
          <w:rFonts w:asciiTheme="minorHAnsi" w:eastAsiaTheme="minorEastAsia" w:hAnsiTheme="minorHAnsi" w:cstheme="minorBidi"/>
          <w:noProof/>
          <w:sz w:val="22"/>
          <w:szCs w:val="22"/>
        </w:rPr>
      </w:pPr>
      <w:hyperlink w:anchor="_Toc511915928" w:history="1">
        <w:r w:rsidR="0068062D" w:rsidRPr="00D505D9">
          <w:rPr>
            <w:rStyle w:val="Hyperlink"/>
            <w:noProof/>
          </w:rPr>
          <w:t>4</w:t>
        </w:r>
        <w:r w:rsidR="0068062D">
          <w:rPr>
            <w:rFonts w:asciiTheme="minorHAnsi" w:eastAsiaTheme="minorEastAsia" w:hAnsiTheme="minorHAnsi" w:cstheme="minorBidi"/>
            <w:noProof/>
            <w:sz w:val="22"/>
            <w:szCs w:val="22"/>
          </w:rPr>
          <w:tab/>
        </w:r>
        <w:r w:rsidR="0068062D" w:rsidRPr="00D505D9">
          <w:rPr>
            <w:rStyle w:val="Hyperlink"/>
            <w:noProof/>
          </w:rPr>
          <w:t>Conformance</w:t>
        </w:r>
        <w:r w:rsidR="0068062D">
          <w:rPr>
            <w:noProof/>
            <w:webHidden/>
          </w:rPr>
          <w:tab/>
        </w:r>
        <w:r w:rsidR="0068062D">
          <w:rPr>
            <w:noProof/>
            <w:webHidden/>
          </w:rPr>
          <w:fldChar w:fldCharType="begin"/>
        </w:r>
        <w:r w:rsidR="0068062D">
          <w:rPr>
            <w:noProof/>
            <w:webHidden/>
          </w:rPr>
          <w:instrText xml:space="preserve"> PAGEREF _Toc511915928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09C250B8" w14:textId="366E0626"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29" w:history="1">
        <w:r w:rsidR="0068062D" w:rsidRPr="00D505D9">
          <w:rPr>
            <w:rStyle w:val="Hyperlink"/>
            <w:noProof/>
          </w:rPr>
          <w:t>4.1 Conformance targets</w:t>
        </w:r>
        <w:r w:rsidR="0068062D">
          <w:rPr>
            <w:noProof/>
            <w:webHidden/>
          </w:rPr>
          <w:tab/>
        </w:r>
        <w:r w:rsidR="0068062D">
          <w:rPr>
            <w:noProof/>
            <w:webHidden/>
          </w:rPr>
          <w:fldChar w:fldCharType="begin"/>
        </w:r>
        <w:r w:rsidR="0068062D">
          <w:rPr>
            <w:noProof/>
            <w:webHidden/>
          </w:rPr>
          <w:instrText xml:space="preserve"> PAGEREF _Toc511915929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E9F471B" w14:textId="5B3B8D32"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30" w:history="1">
        <w:r w:rsidR="0068062D" w:rsidRPr="00D505D9">
          <w:rPr>
            <w:rStyle w:val="Hyperlink"/>
            <w:noProof/>
          </w:rPr>
          <w:t>4.2 Conformance Clause 1: SARIF log file</w:t>
        </w:r>
        <w:r w:rsidR="0068062D">
          <w:rPr>
            <w:noProof/>
            <w:webHidden/>
          </w:rPr>
          <w:tab/>
        </w:r>
        <w:r w:rsidR="0068062D">
          <w:rPr>
            <w:noProof/>
            <w:webHidden/>
          </w:rPr>
          <w:fldChar w:fldCharType="begin"/>
        </w:r>
        <w:r w:rsidR="0068062D">
          <w:rPr>
            <w:noProof/>
            <w:webHidden/>
          </w:rPr>
          <w:instrText xml:space="preserve"> PAGEREF _Toc511915930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3F77D3B7" w14:textId="310E495C"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31" w:history="1">
        <w:r w:rsidR="0068062D" w:rsidRPr="00D505D9">
          <w:rPr>
            <w:rStyle w:val="Hyperlink"/>
            <w:noProof/>
          </w:rPr>
          <w:t>4.3 Conformance Clause 2: SARIF resource file</w:t>
        </w:r>
        <w:r w:rsidR="0068062D">
          <w:rPr>
            <w:noProof/>
            <w:webHidden/>
          </w:rPr>
          <w:tab/>
        </w:r>
        <w:r w:rsidR="0068062D">
          <w:rPr>
            <w:noProof/>
            <w:webHidden/>
          </w:rPr>
          <w:fldChar w:fldCharType="begin"/>
        </w:r>
        <w:r w:rsidR="0068062D">
          <w:rPr>
            <w:noProof/>
            <w:webHidden/>
          </w:rPr>
          <w:instrText xml:space="preserve"> PAGEREF _Toc511915931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301E586" w14:textId="56F8E49E"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32" w:history="1">
        <w:r w:rsidR="0068062D" w:rsidRPr="00D505D9">
          <w:rPr>
            <w:rStyle w:val="Hyperlink"/>
            <w:noProof/>
          </w:rPr>
          <w:t>4.4 Conformance Clause 3: SARIF producer</w:t>
        </w:r>
        <w:r w:rsidR="0068062D">
          <w:rPr>
            <w:noProof/>
            <w:webHidden/>
          </w:rPr>
          <w:tab/>
        </w:r>
        <w:r w:rsidR="0068062D">
          <w:rPr>
            <w:noProof/>
            <w:webHidden/>
          </w:rPr>
          <w:fldChar w:fldCharType="begin"/>
        </w:r>
        <w:r w:rsidR="0068062D">
          <w:rPr>
            <w:noProof/>
            <w:webHidden/>
          </w:rPr>
          <w:instrText xml:space="preserve"> PAGEREF _Toc511915932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2ACF41EA" w14:textId="6BDCC966"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33" w:history="1">
        <w:r w:rsidR="0068062D" w:rsidRPr="00D505D9">
          <w:rPr>
            <w:rStyle w:val="Hyperlink"/>
            <w:noProof/>
          </w:rPr>
          <w:t>4.5 Conformance Clause 4: Direct producer</w:t>
        </w:r>
        <w:r w:rsidR="0068062D">
          <w:rPr>
            <w:noProof/>
            <w:webHidden/>
          </w:rPr>
          <w:tab/>
        </w:r>
        <w:r w:rsidR="0068062D">
          <w:rPr>
            <w:noProof/>
            <w:webHidden/>
          </w:rPr>
          <w:fldChar w:fldCharType="begin"/>
        </w:r>
        <w:r w:rsidR="0068062D">
          <w:rPr>
            <w:noProof/>
            <w:webHidden/>
          </w:rPr>
          <w:instrText xml:space="preserve"> PAGEREF _Toc511915933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6C2067C6" w14:textId="74D7A61B"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34" w:history="1">
        <w:r w:rsidR="0068062D" w:rsidRPr="00D505D9">
          <w:rPr>
            <w:rStyle w:val="Hyperlink"/>
            <w:noProof/>
          </w:rPr>
          <w:t>4.6 Conformance Clause 5: Deterministic producer</w:t>
        </w:r>
        <w:r w:rsidR="0068062D">
          <w:rPr>
            <w:noProof/>
            <w:webHidden/>
          </w:rPr>
          <w:tab/>
        </w:r>
        <w:r w:rsidR="0068062D">
          <w:rPr>
            <w:noProof/>
            <w:webHidden/>
          </w:rPr>
          <w:fldChar w:fldCharType="begin"/>
        </w:r>
        <w:r w:rsidR="0068062D">
          <w:rPr>
            <w:noProof/>
            <w:webHidden/>
          </w:rPr>
          <w:instrText xml:space="preserve"> PAGEREF _Toc511915934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323A18DB" w14:textId="020A8A65"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35" w:history="1">
        <w:r w:rsidR="0068062D" w:rsidRPr="00D505D9">
          <w:rPr>
            <w:rStyle w:val="Hyperlink"/>
            <w:noProof/>
          </w:rPr>
          <w:t>4.7 Conformance Clause 6: Converter</w:t>
        </w:r>
        <w:r w:rsidR="0068062D">
          <w:rPr>
            <w:noProof/>
            <w:webHidden/>
          </w:rPr>
          <w:tab/>
        </w:r>
        <w:r w:rsidR="0068062D">
          <w:rPr>
            <w:noProof/>
            <w:webHidden/>
          </w:rPr>
          <w:fldChar w:fldCharType="begin"/>
        </w:r>
        <w:r w:rsidR="0068062D">
          <w:rPr>
            <w:noProof/>
            <w:webHidden/>
          </w:rPr>
          <w:instrText xml:space="preserve"> PAGEREF _Toc511915935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9D86232" w14:textId="77B4E6B3"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36" w:history="1">
        <w:r w:rsidR="0068062D" w:rsidRPr="00D505D9">
          <w:rPr>
            <w:rStyle w:val="Hyperlink"/>
            <w:noProof/>
          </w:rPr>
          <w:t>4.8 Conformance Clause 7: SARIF post-processor</w:t>
        </w:r>
        <w:r w:rsidR="0068062D">
          <w:rPr>
            <w:noProof/>
            <w:webHidden/>
          </w:rPr>
          <w:tab/>
        </w:r>
        <w:r w:rsidR="0068062D">
          <w:rPr>
            <w:noProof/>
            <w:webHidden/>
          </w:rPr>
          <w:fldChar w:fldCharType="begin"/>
        </w:r>
        <w:r w:rsidR="0068062D">
          <w:rPr>
            <w:noProof/>
            <w:webHidden/>
          </w:rPr>
          <w:instrText xml:space="preserve"> PAGEREF _Toc511915936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D3C13CB" w14:textId="2D5584EE"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37" w:history="1">
        <w:r w:rsidR="0068062D" w:rsidRPr="00D505D9">
          <w:rPr>
            <w:rStyle w:val="Hyperlink"/>
            <w:noProof/>
          </w:rPr>
          <w:t>4.9 Conformance Clause 8: SARIF consumer</w:t>
        </w:r>
        <w:r w:rsidR="0068062D">
          <w:rPr>
            <w:noProof/>
            <w:webHidden/>
          </w:rPr>
          <w:tab/>
        </w:r>
        <w:r w:rsidR="0068062D">
          <w:rPr>
            <w:noProof/>
            <w:webHidden/>
          </w:rPr>
          <w:fldChar w:fldCharType="begin"/>
        </w:r>
        <w:r w:rsidR="0068062D">
          <w:rPr>
            <w:noProof/>
            <w:webHidden/>
          </w:rPr>
          <w:instrText xml:space="preserve"> PAGEREF _Toc511915937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04D047DD" w14:textId="31533F03"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38" w:history="1">
        <w:r w:rsidR="0068062D" w:rsidRPr="00D505D9">
          <w:rPr>
            <w:rStyle w:val="Hyperlink"/>
            <w:noProof/>
          </w:rPr>
          <w:t>4.10 Conformance Clause 9: Viewer</w:t>
        </w:r>
        <w:r w:rsidR="0068062D">
          <w:rPr>
            <w:noProof/>
            <w:webHidden/>
          </w:rPr>
          <w:tab/>
        </w:r>
        <w:r w:rsidR="0068062D">
          <w:rPr>
            <w:noProof/>
            <w:webHidden/>
          </w:rPr>
          <w:fldChar w:fldCharType="begin"/>
        </w:r>
        <w:r w:rsidR="0068062D">
          <w:rPr>
            <w:noProof/>
            <w:webHidden/>
          </w:rPr>
          <w:instrText xml:space="preserve"> PAGEREF _Toc511915938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4561992A" w14:textId="452A5D4B" w:rsidR="0068062D" w:rsidRDefault="00BB4F90">
      <w:pPr>
        <w:pStyle w:val="TOC1"/>
        <w:rPr>
          <w:rFonts w:asciiTheme="minorHAnsi" w:eastAsiaTheme="minorEastAsia" w:hAnsiTheme="minorHAnsi" w:cstheme="minorBidi"/>
          <w:noProof/>
          <w:sz w:val="22"/>
          <w:szCs w:val="22"/>
        </w:rPr>
      </w:pPr>
      <w:hyperlink w:anchor="_Toc511915939" w:history="1">
        <w:r w:rsidR="0068062D" w:rsidRPr="00D505D9">
          <w:rPr>
            <w:rStyle w:val="Hyperlink"/>
            <w:noProof/>
          </w:rPr>
          <w:t>Appendix A. (Informative) Acknowledgments</w:t>
        </w:r>
        <w:r w:rsidR="0068062D">
          <w:rPr>
            <w:noProof/>
            <w:webHidden/>
          </w:rPr>
          <w:tab/>
        </w:r>
        <w:r w:rsidR="0068062D">
          <w:rPr>
            <w:noProof/>
            <w:webHidden/>
          </w:rPr>
          <w:fldChar w:fldCharType="begin"/>
        </w:r>
        <w:r w:rsidR="0068062D">
          <w:rPr>
            <w:noProof/>
            <w:webHidden/>
          </w:rPr>
          <w:instrText xml:space="preserve"> PAGEREF _Toc511915939 \h </w:instrText>
        </w:r>
        <w:r w:rsidR="0068062D">
          <w:rPr>
            <w:noProof/>
            <w:webHidden/>
          </w:rPr>
        </w:r>
        <w:r w:rsidR="0068062D">
          <w:rPr>
            <w:noProof/>
            <w:webHidden/>
          </w:rPr>
          <w:fldChar w:fldCharType="separate"/>
        </w:r>
        <w:r w:rsidR="0068062D">
          <w:rPr>
            <w:noProof/>
            <w:webHidden/>
          </w:rPr>
          <w:t>108</w:t>
        </w:r>
        <w:r w:rsidR="0068062D">
          <w:rPr>
            <w:noProof/>
            <w:webHidden/>
          </w:rPr>
          <w:fldChar w:fldCharType="end"/>
        </w:r>
      </w:hyperlink>
    </w:p>
    <w:p w14:paraId="4C3DBCB8" w14:textId="410AAC7D" w:rsidR="0068062D" w:rsidRDefault="00BB4F90">
      <w:pPr>
        <w:pStyle w:val="TOC1"/>
        <w:rPr>
          <w:rFonts w:asciiTheme="minorHAnsi" w:eastAsiaTheme="minorEastAsia" w:hAnsiTheme="minorHAnsi" w:cstheme="minorBidi"/>
          <w:noProof/>
          <w:sz w:val="22"/>
          <w:szCs w:val="22"/>
        </w:rPr>
      </w:pPr>
      <w:hyperlink w:anchor="_Toc511915940" w:history="1">
        <w:r w:rsidR="0068062D" w:rsidRPr="00D505D9">
          <w:rPr>
            <w:rStyle w:val="Hyperlink"/>
            <w:noProof/>
          </w:rPr>
          <w:t>Appendix B. (Informative) Use of fingerprints by result management systems</w:t>
        </w:r>
        <w:r w:rsidR="0068062D">
          <w:rPr>
            <w:noProof/>
            <w:webHidden/>
          </w:rPr>
          <w:tab/>
        </w:r>
        <w:r w:rsidR="0068062D">
          <w:rPr>
            <w:noProof/>
            <w:webHidden/>
          </w:rPr>
          <w:fldChar w:fldCharType="begin"/>
        </w:r>
        <w:r w:rsidR="0068062D">
          <w:rPr>
            <w:noProof/>
            <w:webHidden/>
          </w:rPr>
          <w:instrText xml:space="preserve"> PAGEREF _Toc511915940 \h </w:instrText>
        </w:r>
        <w:r w:rsidR="0068062D">
          <w:rPr>
            <w:noProof/>
            <w:webHidden/>
          </w:rPr>
        </w:r>
        <w:r w:rsidR="0068062D">
          <w:rPr>
            <w:noProof/>
            <w:webHidden/>
          </w:rPr>
          <w:fldChar w:fldCharType="separate"/>
        </w:r>
        <w:r w:rsidR="0068062D">
          <w:rPr>
            <w:noProof/>
            <w:webHidden/>
          </w:rPr>
          <w:t>109</w:t>
        </w:r>
        <w:r w:rsidR="0068062D">
          <w:rPr>
            <w:noProof/>
            <w:webHidden/>
          </w:rPr>
          <w:fldChar w:fldCharType="end"/>
        </w:r>
      </w:hyperlink>
    </w:p>
    <w:p w14:paraId="777DBE39" w14:textId="543B5BCB" w:rsidR="0068062D" w:rsidRDefault="00BB4F90">
      <w:pPr>
        <w:pStyle w:val="TOC1"/>
        <w:rPr>
          <w:rFonts w:asciiTheme="minorHAnsi" w:eastAsiaTheme="minorEastAsia" w:hAnsiTheme="minorHAnsi" w:cstheme="minorBidi"/>
          <w:noProof/>
          <w:sz w:val="22"/>
          <w:szCs w:val="22"/>
        </w:rPr>
      </w:pPr>
      <w:hyperlink w:anchor="_Toc511915941" w:history="1">
        <w:r w:rsidR="0068062D" w:rsidRPr="00D505D9">
          <w:rPr>
            <w:rStyle w:val="Hyperlink"/>
            <w:noProof/>
          </w:rPr>
          <w:t>Appendix C. (Informative) Use of SARIF by log file viewers</w:t>
        </w:r>
        <w:r w:rsidR="0068062D">
          <w:rPr>
            <w:noProof/>
            <w:webHidden/>
          </w:rPr>
          <w:tab/>
        </w:r>
        <w:r w:rsidR="0068062D">
          <w:rPr>
            <w:noProof/>
            <w:webHidden/>
          </w:rPr>
          <w:fldChar w:fldCharType="begin"/>
        </w:r>
        <w:r w:rsidR="0068062D">
          <w:rPr>
            <w:noProof/>
            <w:webHidden/>
          </w:rPr>
          <w:instrText xml:space="preserve"> PAGEREF _Toc511915941 \h </w:instrText>
        </w:r>
        <w:r w:rsidR="0068062D">
          <w:rPr>
            <w:noProof/>
            <w:webHidden/>
          </w:rPr>
        </w:r>
        <w:r w:rsidR="0068062D">
          <w:rPr>
            <w:noProof/>
            <w:webHidden/>
          </w:rPr>
          <w:fldChar w:fldCharType="separate"/>
        </w:r>
        <w:r w:rsidR="0068062D">
          <w:rPr>
            <w:noProof/>
            <w:webHidden/>
          </w:rPr>
          <w:t>110</w:t>
        </w:r>
        <w:r w:rsidR="0068062D">
          <w:rPr>
            <w:noProof/>
            <w:webHidden/>
          </w:rPr>
          <w:fldChar w:fldCharType="end"/>
        </w:r>
      </w:hyperlink>
    </w:p>
    <w:p w14:paraId="2DF799AD" w14:textId="732A4A77" w:rsidR="0068062D" w:rsidRDefault="00BB4F90">
      <w:pPr>
        <w:pStyle w:val="TOC1"/>
        <w:rPr>
          <w:rFonts w:asciiTheme="minorHAnsi" w:eastAsiaTheme="minorEastAsia" w:hAnsiTheme="minorHAnsi" w:cstheme="minorBidi"/>
          <w:noProof/>
          <w:sz w:val="22"/>
          <w:szCs w:val="22"/>
        </w:rPr>
      </w:pPr>
      <w:hyperlink w:anchor="_Toc511915942" w:history="1">
        <w:r w:rsidR="0068062D" w:rsidRPr="00D505D9">
          <w:rPr>
            <w:rStyle w:val="Hyperlink"/>
            <w:noProof/>
          </w:rPr>
          <w:t>Appendix D. (Informative) Production of SARIF by converters</w:t>
        </w:r>
        <w:r w:rsidR="0068062D">
          <w:rPr>
            <w:noProof/>
            <w:webHidden/>
          </w:rPr>
          <w:tab/>
        </w:r>
        <w:r w:rsidR="0068062D">
          <w:rPr>
            <w:noProof/>
            <w:webHidden/>
          </w:rPr>
          <w:fldChar w:fldCharType="begin"/>
        </w:r>
        <w:r w:rsidR="0068062D">
          <w:rPr>
            <w:noProof/>
            <w:webHidden/>
          </w:rPr>
          <w:instrText xml:space="preserve"> PAGEREF _Toc511915942 \h </w:instrText>
        </w:r>
        <w:r w:rsidR="0068062D">
          <w:rPr>
            <w:noProof/>
            <w:webHidden/>
          </w:rPr>
        </w:r>
        <w:r w:rsidR="0068062D">
          <w:rPr>
            <w:noProof/>
            <w:webHidden/>
          </w:rPr>
          <w:fldChar w:fldCharType="separate"/>
        </w:r>
        <w:r w:rsidR="0068062D">
          <w:rPr>
            <w:noProof/>
            <w:webHidden/>
          </w:rPr>
          <w:t>111</w:t>
        </w:r>
        <w:r w:rsidR="0068062D">
          <w:rPr>
            <w:noProof/>
            <w:webHidden/>
          </w:rPr>
          <w:fldChar w:fldCharType="end"/>
        </w:r>
      </w:hyperlink>
    </w:p>
    <w:p w14:paraId="0ECF5D30" w14:textId="359F7A47" w:rsidR="0068062D" w:rsidRDefault="00BB4F90">
      <w:pPr>
        <w:pStyle w:val="TOC1"/>
        <w:rPr>
          <w:rFonts w:asciiTheme="minorHAnsi" w:eastAsiaTheme="minorEastAsia" w:hAnsiTheme="minorHAnsi" w:cstheme="minorBidi"/>
          <w:noProof/>
          <w:sz w:val="22"/>
          <w:szCs w:val="22"/>
        </w:rPr>
      </w:pPr>
      <w:hyperlink w:anchor="_Toc511915943" w:history="1">
        <w:r w:rsidR="0068062D" w:rsidRPr="00D505D9">
          <w:rPr>
            <w:rStyle w:val="Hyperlink"/>
            <w:noProof/>
          </w:rPr>
          <w:t>Appendix E. (Informative) Locating rule metadata</w:t>
        </w:r>
        <w:r w:rsidR="0068062D">
          <w:rPr>
            <w:noProof/>
            <w:webHidden/>
          </w:rPr>
          <w:tab/>
        </w:r>
        <w:r w:rsidR="0068062D">
          <w:rPr>
            <w:noProof/>
            <w:webHidden/>
          </w:rPr>
          <w:fldChar w:fldCharType="begin"/>
        </w:r>
        <w:r w:rsidR="0068062D">
          <w:rPr>
            <w:noProof/>
            <w:webHidden/>
          </w:rPr>
          <w:instrText xml:space="preserve"> PAGEREF _Toc511915943 \h </w:instrText>
        </w:r>
        <w:r w:rsidR="0068062D">
          <w:rPr>
            <w:noProof/>
            <w:webHidden/>
          </w:rPr>
        </w:r>
        <w:r w:rsidR="0068062D">
          <w:rPr>
            <w:noProof/>
            <w:webHidden/>
          </w:rPr>
          <w:fldChar w:fldCharType="separate"/>
        </w:r>
        <w:r w:rsidR="0068062D">
          <w:rPr>
            <w:noProof/>
            <w:webHidden/>
          </w:rPr>
          <w:t>112</w:t>
        </w:r>
        <w:r w:rsidR="0068062D">
          <w:rPr>
            <w:noProof/>
            <w:webHidden/>
          </w:rPr>
          <w:fldChar w:fldCharType="end"/>
        </w:r>
      </w:hyperlink>
    </w:p>
    <w:p w14:paraId="4436BE06" w14:textId="29DD5177" w:rsidR="0068062D" w:rsidRDefault="00BB4F90">
      <w:pPr>
        <w:pStyle w:val="TOC1"/>
        <w:rPr>
          <w:rFonts w:asciiTheme="minorHAnsi" w:eastAsiaTheme="minorEastAsia" w:hAnsiTheme="minorHAnsi" w:cstheme="minorBidi"/>
          <w:noProof/>
          <w:sz w:val="22"/>
          <w:szCs w:val="22"/>
        </w:rPr>
      </w:pPr>
      <w:hyperlink w:anchor="_Toc511915944" w:history="1">
        <w:r w:rsidR="0068062D" w:rsidRPr="00D505D9">
          <w:rPr>
            <w:rStyle w:val="Hyperlink"/>
            <w:noProof/>
          </w:rPr>
          <w:t>Appendix F. (Normative) Producing deterministic SARIF log files</w:t>
        </w:r>
        <w:r w:rsidR="0068062D">
          <w:rPr>
            <w:noProof/>
            <w:webHidden/>
          </w:rPr>
          <w:tab/>
        </w:r>
        <w:r w:rsidR="0068062D">
          <w:rPr>
            <w:noProof/>
            <w:webHidden/>
          </w:rPr>
          <w:fldChar w:fldCharType="begin"/>
        </w:r>
        <w:r w:rsidR="0068062D">
          <w:rPr>
            <w:noProof/>
            <w:webHidden/>
          </w:rPr>
          <w:instrText xml:space="preserve"> PAGEREF _Toc511915944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0324BFE1" w14:textId="673B9FC6"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45" w:history="1">
        <w:r w:rsidR="0068062D" w:rsidRPr="00D505D9">
          <w:rPr>
            <w:rStyle w:val="Hyperlink"/>
            <w:noProof/>
          </w:rPr>
          <w:t>F.1 General</w:t>
        </w:r>
        <w:r w:rsidR="0068062D">
          <w:rPr>
            <w:noProof/>
            <w:webHidden/>
          </w:rPr>
          <w:tab/>
        </w:r>
        <w:r w:rsidR="0068062D">
          <w:rPr>
            <w:noProof/>
            <w:webHidden/>
          </w:rPr>
          <w:fldChar w:fldCharType="begin"/>
        </w:r>
        <w:r w:rsidR="0068062D">
          <w:rPr>
            <w:noProof/>
            <w:webHidden/>
          </w:rPr>
          <w:instrText xml:space="preserve"> PAGEREF _Toc511915945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33E1CA18" w14:textId="2F3174EC"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46" w:history="1">
        <w:r w:rsidR="0068062D" w:rsidRPr="00D505D9">
          <w:rPr>
            <w:rStyle w:val="Hyperlink"/>
            <w:noProof/>
          </w:rPr>
          <w:t>F.2 Non-deterministic file format elements</w:t>
        </w:r>
        <w:r w:rsidR="0068062D">
          <w:rPr>
            <w:noProof/>
            <w:webHidden/>
          </w:rPr>
          <w:tab/>
        </w:r>
        <w:r w:rsidR="0068062D">
          <w:rPr>
            <w:noProof/>
            <w:webHidden/>
          </w:rPr>
          <w:fldChar w:fldCharType="begin"/>
        </w:r>
        <w:r w:rsidR="0068062D">
          <w:rPr>
            <w:noProof/>
            <w:webHidden/>
          </w:rPr>
          <w:instrText xml:space="preserve"> PAGEREF _Toc511915946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7812CCC4" w14:textId="6C2F8FB3"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47" w:history="1">
        <w:r w:rsidR="0068062D" w:rsidRPr="00D505D9">
          <w:rPr>
            <w:rStyle w:val="Hyperlink"/>
            <w:noProof/>
          </w:rPr>
          <w:t>F.3 Array and dictionary element ordering</w:t>
        </w:r>
        <w:r w:rsidR="0068062D">
          <w:rPr>
            <w:noProof/>
            <w:webHidden/>
          </w:rPr>
          <w:tab/>
        </w:r>
        <w:r w:rsidR="0068062D">
          <w:rPr>
            <w:noProof/>
            <w:webHidden/>
          </w:rPr>
          <w:fldChar w:fldCharType="begin"/>
        </w:r>
        <w:r w:rsidR="0068062D">
          <w:rPr>
            <w:noProof/>
            <w:webHidden/>
          </w:rPr>
          <w:instrText xml:space="preserve"> PAGEREF _Toc511915947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04466814" w14:textId="12C1C895"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48" w:history="1">
        <w:r w:rsidR="0068062D" w:rsidRPr="00D505D9">
          <w:rPr>
            <w:rStyle w:val="Hyperlink"/>
            <w:noProof/>
          </w:rPr>
          <w:t>F.4 Absolute paths</w:t>
        </w:r>
        <w:r w:rsidR="0068062D">
          <w:rPr>
            <w:noProof/>
            <w:webHidden/>
          </w:rPr>
          <w:tab/>
        </w:r>
        <w:r w:rsidR="0068062D">
          <w:rPr>
            <w:noProof/>
            <w:webHidden/>
          </w:rPr>
          <w:fldChar w:fldCharType="begin"/>
        </w:r>
        <w:r w:rsidR="0068062D">
          <w:rPr>
            <w:noProof/>
            <w:webHidden/>
          </w:rPr>
          <w:instrText xml:space="preserve"> PAGEREF _Toc511915948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1C1377E6" w14:textId="3B43C0B3"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49" w:history="1">
        <w:r w:rsidR="0068062D" w:rsidRPr="00D505D9">
          <w:rPr>
            <w:rStyle w:val="Hyperlink"/>
            <w:noProof/>
          </w:rPr>
          <w:t>F.5 Compensating for non-deterministic output</w:t>
        </w:r>
        <w:r w:rsidR="0068062D">
          <w:rPr>
            <w:noProof/>
            <w:webHidden/>
          </w:rPr>
          <w:tab/>
        </w:r>
        <w:r w:rsidR="0068062D">
          <w:rPr>
            <w:noProof/>
            <w:webHidden/>
          </w:rPr>
          <w:fldChar w:fldCharType="begin"/>
        </w:r>
        <w:r w:rsidR="0068062D">
          <w:rPr>
            <w:noProof/>
            <w:webHidden/>
          </w:rPr>
          <w:instrText xml:space="preserve"> PAGEREF _Toc511915949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31EB619C" w14:textId="1656501A"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50" w:history="1">
        <w:r w:rsidR="0068062D" w:rsidRPr="00D505D9">
          <w:rPr>
            <w:rStyle w:val="Hyperlink"/>
            <w:noProof/>
          </w:rPr>
          <w:t>F.6 Interaction between determinism and baselining</w:t>
        </w:r>
        <w:r w:rsidR="0068062D">
          <w:rPr>
            <w:noProof/>
            <w:webHidden/>
          </w:rPr>
          <w:tab/>
        </w:r>
        <w:r w:rsidR="0068062D">
          <w:rPr>
            <w:noProof/>
            <w:webHidden/>
          </w:rPr>
          <w:fldChar w:fldCharType="begin"/>
        </w:r>
        <w:r w:rsidR="0068062D">
          <w:rPr>
            <w:noProof/>
            <w:webHidden/>
          </w:rPr>
          <w:instrText xml:space="preserve"> PAGEREF _Toc511915950 \h </w:instrText>
        </w:r>
        <w:r w:rsidR="0068062D">
          <w:rPr>
            <w:noProof/>
            <w:webHidden/>
          </w:rPr>
        </w:r>
        <w:r w:rsidR="0068062D">
          <w:rPr>
            <w:noProof/>
            <w:webHidden/>
          </w:rPr>
          <w:fldChar w:fldCharType="separate"/>
        </w:r>
        <w:r w:rsidR="0068062D">
          <w:rPr>
            <w:noProof/>
            <w:webHidden/>
          </w:rPr>
          <w:t>115</w:t>
        </w:r>
        <w:r w:rsidR="0068062D">
          <w:rPr>
            <w:noProof/>
            <w:webHidden/>
          </w:rPr>
          <w:fldChar w:fldCharType="end"/>
        </w:r>
      </w:hyperlink>
    </w:p>
    <w:p w14:paraId="2E0C7A36" w14:textId="763CD9DC" w:rsidR="0068062D" w:rsidRDefault="00BB4F90">
      <w:pPr>
        <w:pStyle w:val="TOC1"/>
        <w:rPr>
          <w:rFonts w:asciiTheme="minorHAnsi" w:eastAsiaTheme="minorEastAsia" w:hAnsiTheme="minorHAnsi" w:cstheme="minorBidi"/>
          <w:noProof/>
          <w:sz w:val="22"/>
          <w:szCs w:val="22"/>
        </w:rPr>
      </w:pPr>
      <w:hyperlink w:anchor="_Toc511915951" w:history="1">
        <w:r w:rsidR="0068062D" w:rsidRPr="00D505D9">
          <w:rPr>
            <w:rStyle w:val="Hyperlink"/>
            <w:noProof/>
          </w:rPr>
          <w:t>Appendix G. (Informative) Guidance on fixes</w:t>
        </w:r>
        <w:r w:rsidR="0068062D">
          <w:rPr>
            <w:noProof/>
            <w:webHidden/>
          </w:rPr>
          <w:tab/>
        </w:r>
        <w:r w:rsidR="0068062D">
          <w:rPr>
            <w:noProof/>
            <w:webHidden/>
          </w:rPr>
          <w:fldChar w:fldCharType="begin"/>
        </w:r>
        <w:r w:rsidR="0068062D">
          <w:rPr>
            <w:noProof/>
            <w:webHidden/>
          </w:rPr>
          <w:instrText xml:space="preserve"> PAGEREF _Toc511915951 \h </w:instrText>
        </w:r>
        <w:r w:rsidR="0068062D">
          <w:rPr>
            <w:noProof/>
            <w:webHidden/>
          </w:rPr>
        </w:r>
        <w:r w:rsidR="0068062D">
          <w:rPr>
            <w:noProof/>
            <w:webHidden/>
          </w:rPr>
          <w:fldChar w:fldCharType="separate"/>
        </w:r>
        <w:r w:rsidR="0068062D">
          <w:rPr>
            <w:noProof/>
            <w:webHidden/>
          </w:rPr>
          <w:t>116</w:t>
        </w:r>
        <w:r w:rsidR="0068062D">
          <w:rPr>
            <w:noProof/>
            <w:webHidden/>
          </w:rPr>
          <w:fldChar w:fldCharType="end"/>
        </w:r>
      </w:hyperlink>
    </w:p>
    <w:p w14:paraId="2FB9299B" w14:textId="1E6C871E" w:rsidR="0068062D" w:rsidRDefault="00BB4F90">
      <w:pPr>
        <w:pStyle w:val="TOC1"/>
        <w:rPr>
          <w:rFonts w:asciiTheme="minorHAnsi" w:eastAsiaTheme="minorEastAsia" w:hAnsiTheme="minorHAnsi" w:cstheme="minorBidi"/>
          <w:noProof/>
          <w:sz w:val="22"/>
          <w:szCs w:val="22"/>
        </w:rPr>
      </w:pPr>
      <w:hyperlink w:anchor="_Toc511915952" w:history="1">
        <w:r w:rsidR="0068062D" w:rsidRPr="00D505D9">
          <w:rPr>
            <w:rStyle w:val="Hyperlink"/>
            <w:noProof/>
          </w:rPr>
          <w:t>Appendix H. (Informative) Diagnosing results in generated files</w:t>
        </w:r>
        <w:r w:rsidR="0068062D">
          <w:rPr>
            <w:noProof/>
            <w:webHidden/>
          </w:rPr>
          <w:tab/>
        </w:r>
        <w:r w:rsidR="0068062D">
          <w:rPr>
            <w:noProof/>
            <w:webHidden/>
          </w:rPr>
          <w:fldChar w:fldCharType="begin"/>
        </w:r>
        <w:r w:rsidR="0068062D">
          <w:rPr>
            <w:noProof/>
            <w:webHidden/>
          </w:rPr>
          <w:instrText xml:space="preserve"> PAGEREF _Toc511915952 \h </w:instrText>
        </w:r>
        <w:r w:rsidR="0068062D">
          <w:rPr>
            <w:noProof/>
            <w:webHidden/>
          </w:rPr>
        </w:r>
        <w:r w:rsidR="0068062D">
          <w:rPr>
            <w:noProof/>
            <w:webHidden/>
          </w:rPr>
          <w:fldChar w:fldCharType="separate"/>
        </w:r>
        <w:r w:rsidR="0068062D">
          <w:rPr>
            <w:noProof/>
            <w:webHidden/>
          </w:rPr>
          <w:t>117</w:t>
        </w:r>
        <w:r w:rsidR="0068062D">
          <w:rPr>
            <w:noProof/>
            <w:webHidden/>
          </w:rPr>
          <w:fldChar w:fldCharType="end"/>
        </w:r>
      </w:hyperlink>
    </w:p>
    <w:p w14:paraId="6D7DFDCA" w14:textId="74D5F99F" w:rsidR="0068062D" w:rsidRDefault="00BB4F90">
      <w:pPr>
        <w:pStyle w:val="TOC1"/>
        <w:rPr>
          <w:rFonts w:asciiTheme="minorHAnsi" w:eastAsiaTheme="minorEastAsia" w:hAnsiTheme="minorHAnsi" w:cstheme="minorBidi"/>
          <w:noProof/>
          <w:sz w:val="22"/>
          <w:szCs w:val="22"/>
        </w:rPr>
      </w:pPr>
      <w:hyperlink w:anchor="_Toc511915953" w:history="1">
        <w:r w:rsidR="0068062D" w:rsidRPr="00D505D9">
          <w:rPr>
            <w:rStyle w:val="Hyperlink"/>
            <w:noProof/>
          </w:rPr>
          <w:t>Appendix I. (Informative) Examples</w:t>
        </w:r>
        <w:r w:rsidR="0068062D">
          <w:rPr>
            <w:noProof/>
            <w:webHidden/>
          </w:rPr>
          <w:tab/>
        </w:r>
        <w:r w:rsidR="0068062D">
          <w:rPr>
            <w:noProof/>
            <w:webHidden/>
          </w:rPr>
          <w:fldChar w:fldCharType="begin"/>
        </w:r>
        <w:r w:rsidR="0068062D">
          <w:rPr>
            <w:noProof/>
            <w:webHidden/>
          </w:rPr>
          <w:instrText xml:space="preserve"> PAGEREF _Toc511915953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157E3076" w14:textId="13475CDC"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54" w:history="1">
        <w:r w:rsidR="0068062D" w:rsidRPr="00D505D9">
          <w:rPr>
            <w:rStyle w:val="Hyperlink"/>
            <w:noProof/>
          </w:rPr>
          <w:t>I.1 Minimal valid SARIF log file</w:t>
        </w:r>
        <w:r w:rsidR="0068062D">
          <w:rPr>
            <w:noProof/>
            <w:webHidden/>
          </w:rPr>
          <w:tab/>
        </w:r>
        <w:r w:rsidR="0068062D">
          <w:rPr>
            <w:noProof/>
            <w:webHidden/>
          </w:rPr>
          <w:fldChar w:fldCharType="begin"/>
        </w:r>
        <w:r w:rsidR="0068062D">
          <w:rPr>
            <w:noProof/>
            <w:webHidden/>
          </w:rPr>
          <w:instrText xml:space="preserve"> PAGEREF _Toc511915954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2515DEEF" w14:textId="40F6010F"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55" w:history="1">
        <w:r w:rsidR="0068062D" w:rsidRPr="00D505D9">
          <w:rPr>
            <w:rStyle w:val="Hyperlink"/>
            <w:noProof/>
          </w:rPr>
          <w:t>I.2 Minimal recommended SARIF log file with source information</w:t>
        </w:r>
        <w:r w:rsidR="0068062D">
          <w:rPr>
            <w:noProof/>
            <w:webHidden/>
          </w:rPr>
          <w:tab/>
        </w:r>
        <w:r w:rsidR="0068062D">
          <w:rPr>
            <w:noProof/>
            <w:webHidden/>
          </w:rPr>
          <w:fldChar w:fldCharType="begin"/>
        </w:r>
        <w:r w:rsidR="0068062D">
          <w:rPr>
            <w:noProof/>
            <w:webHidden/>
          </w:rPr>
          <w:instrText xml:space="preserve"> PAGEREF _Toc511915955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531635EA" w14:textId="0E9D5CD8"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56" w:history="1">
        <w:r w:rsidR="0068062D" w:rsidRPr="00D505D9">
          <w:rPr>
            <w:rStyle w:val="Hyperlink"/>
            <w:noProof/>
          </w:rPr>
          <w:t>I.3 Minimal recommended SARIF log file without source information</w:t>
        </w:r>
        <w:r w:rsidR="0068062D">
          <w:rPr>
            <w:noProof/>
            <w:webHidden/>
          </w:rPr>
          <w:tab/>
        </w:r>
        <w:r w:rsidR="0068062D">
          <w:rPr>
            <w:noProof/>
            <w:webHidden/>
          </w:rPr>
          <w:fldChar w:fldCharType="begin"/>
        </w:r>
        <w:r w:rsidR="0068062D">
          <w:rPr>
            <w:noProof/>
            <w:webHidden/>
          </w:rPr>
          <w:instrText xml:space="preserve"> PAGEREF _Toc511915956 \h </w:instrText>
        </w:r>
        <w:r w:rsidR="0068062D">
          <w:rPr>
            <w:noProof/>
            <w:webHidden/>
          </w:rPr>
        </w:r>
        <w:r w:rsidR="0068062D">
          <w:rPr>
            <w:noProof/>
            <w:webHidden/>
          </w:rPr>
          <w:fldChar w:fldCharType="separate"/>
        </w:r>
        <w:r w:rsidR="0068062D">
          <w:rPr>
            <w:noProof/>
            <w:webHidden/>
          </w:rPr>
          <w:t>121</w:t>
        </w:r>
        <w:r w:rsidR="0068062D">
          <w:rPr>
            <w:noProof/>
            <w:webHidden/>
          </w:rPr>
          <w:fldChar w:fldCharType="end"/>
        </w:r>
      </w:hyperlink>
    </w:p>
    <w:p w14:paraId="161F299A" w14:textId="4BC2FDE4"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57" w:history="1">
        <w:r w:rsidR="0068062D" w:rsidRPr="00D505D9">
          <w:rPr>
            <w:rStyle w:val="Hyperlink"/>
            <w:noProof/>
          </w:rPr>
          <w:t>I.4 SARIF resource file with rule metadata</w:t>
        </w:r>
        <w:r w:rsidR="0068062D">
          <w:rPr>
            <w:noProof/>
            <w:webHidden/>
          </w:rPr>
          <w:tab/>
        </w:r>
        <w:r w:rsidR="0068062D">
          <w:rPr>
            <w:noProof/>
            <w:webHidden/>
          </w:rPr>
          <w:fldChar w:fldCharType="begin"/>
        </w:r>
        <w:r w:rsidR="0068062D">
          <w:rPr>
            <w:noProof/>
            <w:webHidden/>
          </w:rPr>
          <w:instrText xml:space="preserve"> PAGEREF _Toc511915957 \h </w:instrText>
        </w:r>
        <w:r w:rsidR="0068062D">
          <w:rPr>
            <w:noProof/>
            <w:webHidden/>
          </w:rPr>
        </w:r>
        <w:r w:rsidR="0068062D">
          <w:rPr>
            <w:noProof/>
            <w:webHidden/>
          </w:rPr>
          <w:fldChar w:fldCharType="separate"/>
        </w:r>
        <w:r w:rsidR="0068062D">
          <w:rPr>
            <w:noProof/>
            <w:webHidden/>
          </w:rPr>
          <w:t>122</w:t>
        </w:r>
        <w:r w:rsidR="0068062D">
          <w:rPr>
            <w:noProof/>
            <w:webHidden/>
          </w:rPr>
          <w:fldChar w:fldCharType="end"/>
        </w:r>
      </w:hyperlink>
    </w:p>
    <w:p w14:paraId="448BB962" w14:textId="33EEE73C" w:rsidR="0068062D" w:rsidRDefault="00BB4F90">
      <w:pPr>
        <w:pStyle w:val="TOC2"/>
        <w:tabs>
          <w:tab w:val="right" w:leader="dot" w:pos="9350"/>
        </w:tabs>
        <w:rPr>
          <w:rFonts w:asciiTheme="minorHAnsi" w:eastAsiaTheme="minorEastAsia" w:hAnsiTheme="minorHAnsi" w:cstheme="minorBidi"/>
          <w:noProof/>
          <w:sz w:val="22"/>
          <w:szCs w:val="22"/>
        </w:rPr>
      </w:pPr>
      <w:hyperlink w:anchor="_Toc511915958" w:history="1">
        <w:r w:rsidR="0068062D" w:rsidRPr="00D505D9">
          <w:rPr>
            <w:rStyle w:val="Hyperlink"/>
            <w:noProof/>
          </w:rPr>
          <w:t>I.5 Comprehensive SARIF file</w:t>
        </w:r>
        <w:r w:rsidR="0068062D">
          <w:rPr>
            <w:noProof/>
            <w:webHidden/>
          </w:rPr>
          <w:tab/>
        </w:r>
        <w:r w:rsidR="0068062D">
          <w:rPr>
            <w:noProof/>
            <w:webHidden/>
          </w:rPr>
          <w:fldChar w:fldCharType="begin"/>
        </w:r>
        <w:r w:rsidR="0068062D">
          <w:rPr>
            <w:noProof/>
            <w:webHidden/>
          </w:rPr>
          <w:instrText xml:space="preserve"> PAGEREF _Toc511915958 \h </w:instrText>
        </w:r>
        <w:r w:rsidR="0068062D">
          <w:rPr>
            <w:noProof/>
            <w:webHidden/>
          </w:rPr>
        </w:r>
        <w:r w:rsidR="0068062D">
          <w:rPr>
            <w:noProof/>
            <w:webHidden/>
          </w:rPr>
          <w:fldChar w:fldCharType="separate"/>
        </w:r>
        <w:r w:rsidR="0068062D">
          <w:rPr>
            <w:noProof/>
            <w:webHidden/>
          </w:rPr>
          <w:t>123</w:t>
        </w:r>
        <w:r w:rsidR="0068062D">
          <w:rPr>
            <w:noProof/>
            <w:webHidden/>
          </w:rPr>
          <w:fldChar w:fldCharType="end"/>
        </w:r>
      </w:hyperlink>
    </w:p>
    <w:p w14:paraId="3F53C689" w14:textId="23E1F4F1" w:rsidR="0068062D" w:rsidRDefault="00BB4F90">
      <w:pPr>
        <w:pStyle w:val="TOC1"/>
        <w:rPr>
          <w:rFonts w:asciiTheme="minorHAnsi" w:eastAsiaTheme="minorEastAsia" w:hAnsiTheme="minorHAnsi" w:cstheme="minorBidi"/>
          <w:noProof/>
          <w:sz w:val="22"/>
          <w:szCs w:val="22"/>
        </w:rPr>
      </w:pPr>
      <w:hyperlink w:anchor="_Toc511915959" w:history="1">
        <w:r w:rsidR="0068062D" w:rsidRPr="00D505D9">
          <w:rPr>
            <w:rStyle w:val="Hyperlink"/>
            <w:noProof/>
          </w:rPr>
          <w:t>Appendix J. (Informative) Revision History</w:t>
        </w:r>
        <w:r w:rsidR="0068062D">
          <w:rPr>
            <w:noProof/>
            <w:webHidden/>
          </w:rPr>
          <w:tab/>
        </w:r>
        <w:r w:rsidR="0068062D">
          <w:rPr>
            <w:noProof/>
            <w:webHidden/>
          </w:rPr>
          <w:fldChar w:fldCharType="begin"/>
        </w:r>
        <w:r w:rsidR="0068062D">
          <w:rPr>
            <w:noProof/>
            <w:webHidden/>
          </w:rPr>
          <w:instrText xml:space="preserve"> PAGEREF _Toc511915959 \h </w:instrText>
        </w:r>
        <w:r w:rsidR="0068062D">
          <w:rPr>
            <w:noProof/>
            <w:webHidden/>
          </w:rPr>
        </w:r>
        <w:r w:rsidR="0068062D">
          <w:rPr>
            <w:noProof/>
            <w:webHidden/>
          </w:rPr>
          <w:fldChar w:fldCharType="separate"/>
        </w:r>
        <w:r w:rsidR="0068062D">
          <w:rPr>
            <w:noProof/>
            <w:webHidden/>
          </w:rPr>
          <w:t>130</w:t>
        </w:r>
        <w:r w:rsidR="0068062D">
          <w:rPr>
            <w:noProof/>
            <w:webHidden/>
          </w:rPr>
          <w:fldChar w:fldCharType="end"/>
        </w:r>
      </w:hyperlink>
    </w:p>
    <w:p w14:paraId="300EBE96" w14:textId="3C3679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91558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1915587"/>
      <w:bookmarkStart w:id="6" w:name="_Toc85472893"/>
      <w:bookmarkStart w:id="7" w:name="_Toc287332007"/>
      <w:r>
        <w:t>IPR Policy</w:t>
      </w:r>
      <w:bookmarkEnd w:id="5"/>
    </w:p>
    <w:p w14:paraId="46AF25ED" w14:textId="4853119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5D59D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915588"/>
      <w:r>
        <w:t>Terminology</w:t>
      </w:r>
      <w:bookmarkEnd w:id="6"/>
      <w:bookmarkEnd w:id="7"/>
      <w:bookmarkEnd w:id="8"/>
    </w:p>
    <w:p w14:paraId="332C78E7" w14:textId="6D23B2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38A61FC" w:rsidR="00B05C99" w:rsidRDefault="00BB4F9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EDDE43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EC60D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0A63A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2C9ED763" w:rsidR="0044419A" w:rsidRDefault="00BB4F9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72A4C8F" w:rsidR="0044419A" w:rsidRDefault="00BB4F9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BF8AF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5E4275D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97FBD78" w:rsidR="00B05C99" w:rsidRDefault="00BB4F9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FBE1A4" w:rsidR="00D06F1A" w:rsidRPr="00D06F1A" w:rsidRDefault="00BB4F9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5E506AAD" w:rsidR="00376AE7" w:rsidRPr="00376AE7" w:rsidRDefault="00BB4F9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2C1A9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43BD2A" w:rsidR="00366BA7" w:rsidRPr="00366BA7" w:rsidRDefault="00BB4F90"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B65EBF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D672BF" w:rsidR="000237CE" w:rsidRPr="000237CE" w:rsidRDefault="00BB4F9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52DA475" w:rsidR="0044419A" w:rsidRDefault="00BB4F9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198498D" w:rsidR="0044419A" w:rsidRDefault="00BB4F9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39360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7E433F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C23732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39E7F642" w:rsidR="0044419A" w:rsidRDefault="00BB4F9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2DF237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5602569" w:rsidR="0044419A" w:rsidRDefault="00BB4F90"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487E1D2" w:rsidR="00646038" w:rsidRDefault="00BB4F9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EF035E" w:rsidR="0044419A" w:rsidRDefault="00BB4F9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B60EAF6" w:rsidR="00646038" w:rsidRDefault="00BB4F9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4101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991DAB6" w:rsidR="0044419A" w:rsidRDefault="00BB4F9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3B8038A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41096163" w:rsidR="00B05C99" w:rsidRDefault="00BB4F9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FE9F83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0BF062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6DE358D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1D96A86" w:rsidR="0044419A" w:rsidRDefault="00BB4F9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0B7070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5CA516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850C84C" w:rsidR="00B05C99" w:rsidRDefault="00BB4F9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4F09BD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D96BE3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0565EA5D"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31DCB7FF" w:rsidR="0044419A" w:rsidRDefault="00BB4F9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B8B6C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ED52E2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lastRenderedPageBreak/>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EA6185" w:rsidR="00822D1D" w:rsidRPr="00822D1D" w:rsidRDefault="00BB4F9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8791F0C" w:rsidR="00B05C99" w:rsidRDefault="00BB4F9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19A8E7E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58FE44C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A14E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203FE910" w:rsidR="00366BA7" w:rsidRDefault="00BB4F9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67F6D09C" w:rsidR="00753025" w:rsidRPr="00753025" w:rsidRDefault="00BB4F9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4EDCDBC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09E97B9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5D378FE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092570A7" w:rsidR="0044419A" w:rsidRDefault="00BB4F9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E4C32D" w:rsidR="0044419A" w:rsidRDefault="00BB4F9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4208D75" w:rsidR="0003129F" w:rsidRDefault="00BB4F9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FDFA1F0" w:rsidR="0044419A" w:rsidRDefault="00BB4F9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28F1E3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2AB962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AC920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1915589"/>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66A653D"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ABAC195"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9A14499"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AD188C2"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37858F7"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F9B115"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80B32B2"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0A495C1"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511E4B4"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A7FB432" w:rsidR="00C02DEC" w:rsidRDefault="00C02DEC" w:rsidP="00F85576">
      <w:pPr>
        <w:pStyle w:val="Ref"/>
      </w:pPr>
      <w:r w:rsidRPr="00EE7D13">
        <w:rPr>
          <w:rStyle w:val="Refterm"/>
        </w:rPr>
        <w:lastRenderedPageBreak/>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0309DBC"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41FF848" w:rsidR="00C56762" w:rsidRPr="0052312C" w:rsidRDefault="00C56762" w:rsidP="00C56762">
      <w:pPr>
        <w:pStyle w:val="Ref"/>
      </w:pPr>
      <w:r>
        <w:rPr>
          <w:rStyle w:val="Refterm"/>
        </w:rPr>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984CAD5"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36662C17"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8B6389D"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51A692BC"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E581CDF"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5588A67"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C260C5"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C0726C1"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9669500"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1915590"/>
      <w:r>
        <w:t>Non-Normative References</w:t>
      </w:r>
      <w:bookmarkEnd w:id="73"/>
      <w:bookmarkEnd w:id="74"/>
      <w:bookmarkEnd w:id="75"/>
    </w:p>
    <w:p w14:paraId="1067680D" w14:textId="6F6F12F7"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3377236"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1254B6C"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ECB44DB"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71D382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6FF617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E4C036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1915591"/>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1915592"/>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1915593"/>
      <w:r>
        <w:t>Format examples</w:t>
      </w:r>
      <w:bookmarkEnd w:id="82"/>
    </w:p>
    <w:p w14:paraId="0C763244" w14:textId="452B5E16"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1915594"/>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4" w:name="_Toc511915595"/>
      <w:r>
        <w:t>Syntax notation</w:t>
      </w:r>
      <w:bookmarkEnd w:id="84"/>
    </w:p>
    <w:p w14:paraId="15BCDF38" w14:textId="2BC539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E876AC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1915596"/>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1915597"/>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501D00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8062D">
        <w:t>3.10</w:t>
      </w:r>
      <w:r w:rsidR="00C43D40">
        <w:fldChar w:fldCharType="end"/>
      </w:r>
      <w:r>
        <w:t>).</w:t>
      </w:r>
    </w:p>
    <w:p w14:paraId="7A96C9E2" w14:textId="11965A5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0154FA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Toc511915598"/>
      <w:bookmarkStart w:id="98" w:name="_Ref507594747"/>
      <w:r>
        <w:t>fileContent objects</w:t>
      </w:r>
      <w:bookmarkEnd w:id="92"/>
      <w:bookmarkEnd w:id="93"/>
      <w:bookmarkEnd w:id="94"/>
      <w:bookmarkEnd w:id="95"/>
      <w:bookmarkEnd w:id="96"/>
      <w:bookmarkEnd w:id="97"/>
    </w:p>
    <w:p w14:paraId="2BBA9A14" w14:textId="2A52D71B" w:rsidR="00C50C8C" w:rsidRDefault="00C50C8C" w:rsidP="00C50C8C">
      <w:pPr>
        <w:pStyle w:val="Heading3"/>
      </w:pPr>
      <w:bookmarkStart w:id="99" w:name="_Toc511915599"/>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1915600"/>
      <w:r>
        <w:t>text property</w:t>
      </w:r>
      <w:bookmarkEnd w:id="100"/>
      <w:bookmarkEnd w:id="101"/>
    </w:p>
    <w:p w14:paraId="4A7B5CC6" w14:textId="37CDC6B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8062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1915601"/>
      <w:r>
        <w:t>binary property</w:t>
      </w:r>
      <w:bookmarkEnd w:id="102"/>
      <w:bookmarkEnd w:id="103"/>
    </w:p>
    <w:p w14:paraId="1BB5464B" w14:textId="6C4D7E0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1915602"/>
      <w:r>
        <w:t>fileLocation objects</w:t>
      </w:r>
      <w:bookmarkEnd w:id="98"/>
      <w:bookmarkEnd w:id="104"/>
      <w:bookmarkEnd w:id="105"/>
    </w:p>
    <w:p w14:paraId="15E45BC8" w14:textId="6BB90172" w:rsidR="00EF1697" w:rsidRPr="00EF1697" w:rsidRDefault="00EF1697" w:rsidP="00EF1697">
      <w:pPr>
        <w:pStyle w:val="Heading3"/>
      </w:pPr>
      <w:bookmarkStart w:id="106" w:name="_Ref507595872"/>
      <w:bookmarkStart w:id="107" w:name="_Toc511915603"/>
      <w:r>
        <w:t>General</w:t>
      </w:r>
      <w:bookmarkEnd w:id="106"/>
      <w:bookmarkEnd w:id="107"/>
    </w:p>
    <w:p w14:paraId="0DE4A1DE" w14:textId="55748A6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8062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8062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1915604"/>
      <w:r>
        <w:lastRenderedPageBreak/>
        <w:t>uri property</w:t>
      </w:r>
      <w:bookmarkEnd w:id="108"/>
      <w:bookmarkEnd w:id="109"/>
    </w:p>
    <w:p w14:paraId="312B616B" w14:textId="376AEB65" w:rsidR="005345F2" w:rsidRDefault="005345F2" w:rsidP="005345F2">
      <w:pPr>
        <w:pStyle w:val="Heading4"/>
      </w:pPr>
      <w:bookmarkStart w:id="110" w:name="_Toc511915605"/>
      <w:r>
        <w:t>General</w:t>
      </w:r>
      <w:bookmarkEnd w:id="110"/>
    </w:p>
    <w:p w14:paraId="604C3241" w14:textId="72EDD32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618CFA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w:t>
      </w:r>
    </w:p>
    <w:p w14:paraId="653D799B" w14:textId="30E2E84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1915606"/>
      <w:r>
        <w:t>URIs that use the "file" protocol</w:t>
      </w:r>
      <w:bookmarkEnd w:id="112"/>
      <w:bookmarkEnd w:id="113"/>
    </w:p>
    <w:p w14:paraId="7C3ECB2F" w14:textId="0BF59EA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8D4ECC5"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1915607"/>
      <w:r>
        <w:t>uriBaseId property</w:t>
      </w:r>
      <w:bookmarkEnd w:id="114"/>
      <w:bookmarkEnd w:id="115"/>
    </w:p>
    <w:p w14:paraId="4438C49A" w14:textId="5DE3BE5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83F21AE"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8062D">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76ADA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8062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2C86A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8062D">
        <w:t>3.3.4</w:t>
      </w:r>
      <w:r>
        <w:fldChar w:fldCharType="end"/>
      </w:r>
      <w:r>
        <w:t>.</w:t>
      </w:r>
    </w:p>
    <w:p w14:paraId="2223DEA6" w14:textId="74C0FBD7" w:rsidR="00F47A7C" w:rsidRDefault="00F47A7C" w:rsidP="00F47A7C">
      <w:pPr>
        <w:pStyle w:val="Heading3"/>
      </w:pPr>
      <w:bookmarkStart w:id="116" w:name="_Ref510013017"/>
      <w:bookmarkStart w:id="117" w:name="_Toc511915608"/>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2DB4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8062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1E8E64E"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4DCC6D62" w14:textId="6072670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D4ABD1" w:rsidR="00F47A7C" w:rsidRDefault="00F47A7C" w:rsidP="00F47A7C">
      <w:pPr>
        <w:pStyle w:val="Codesmall"/>
      </w:pPr>
      <w:r>
        <w:t xml:space="preserve">  "results": [                                   # See §</w:t>
      </w:r>
      <w:r>
        <w:fldChar w:fldCharType="begin"/>
      </w:r>
      <w:r>
        <w:instrText xml:space="preserve"> REF _Ref493350972 \r \h </w:instrText>
      </w:r>
      <w:r>
        <w:fldChar w:fldCharType="separate"/>
      </w:r>
      <w:r w:rsidR="0068062D">
        <w:t>3.11.15</w:t>
      </w:r>
      <w:r>
        <w:fldChar w:fldCharType="end"/>
      </w:r>
      <w:r>
        <w:t xml:space="preserve">.                                     </w:t>
      </w:r>
    </w:p>
    <w:p w14:paraId="6EB641EB" w14:textId="18E2A91F" w:rsidR="00F47A7C" w:rsidRDefault="00F47A7C" w:rsidP="00F47A7C">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 xml:space="preserve">). </w:t>
      </w:r>
    </w:p>
    <w:p w14:paraId="610BCD74" w14:textId="7DEDEE8D" w:rsidR="00F47A7C" w:rsidRDefault="00F47A7C" w:rsidP="00F47A7C">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1CD5C95D" w14:textId="1E9C28A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509AAFAE" w14:textId="18D7069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8062D">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596ABFB"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7EC12F02" w14:textId="29F50B44" w:rsidR="00F47A7C" w:rsidRDefault="00F47A7C" w:rsidP="00F47A7C">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543558BD" w14:textId="69C9845C" w:rsidR="00F47A7C" w:rsidRDefault="00F47A7C" w:rsidP="00F47A7C">
      <w:pPr>
        <w:pStyle w:val="Codesmall"/>
      </w:pPr>
      <w:r>
        <w:t xml:space="preserve">    "rules": {                                   # See §</w:t>
      </w:r>
      <w:r>
        <w:fldChar w:fldCharType="begin"/>
      </w:r>
      <w:r>
        <w:instrText xml:space="preserve"> REF _Ref508870783 \r \h </w:instrText>
      </w:r>
      <w:r>
        <w:fldChar w:fldCharType="separate"/>
      </w:r>
      <w:r w:rsidR="0068062D">
        <w:t>3.35.3</w:t>
      </w:r>
      <w:r>
        <w:fldChar w:fldCharType="end"/>
      </w:r>
      <w:r>
        <w:t>.</w:t>
      </w:r>
    </w:p>
    <w:p w14:paraId="1D9A228E" w14:textId="3C0CBB3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8062D">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832C360"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059CC920" w14:textId="7490B31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DB38017" w:rsidR="00F47A7C" w:rsidRDefault="00F47A7C" w:rsidP="00F47A7C">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20737949" w14:textId="05AE49C6" w:rsidR="00F47A7C" w:rsidRDefault="00F47A7C" w:rsidP="00F47A7C">
      <w:pPr>
        <w:pStyle w:val="Codesmall"/>
      </w:pPr>
      <w:r>
        <w:t xml:space="preserve">    "rules": {                                   # See §</w:t>
      </w:r>
      <w:r>
        <w:fldChar w:fldCharType="begin"/>
      </w:r>
      <w:r>
        <w:instrText xml:space="preserve"> REF _Ref508870783 \r \h </w:instrText>
      </w:r>
      <w:r>
        <w:fldChar w:fldCharType="separate"/>
      </w:r>
      <w:r w:rsidR="0068062D">
        <w:t>3.35.3</w:t>
      </w:r>
      <w:r>
        <w:fldChar w:fldCharType="end"/>
      </w:r>
      <w:r>
        <w:t>.</w:t>
      </w:r>
    </w:p>
    <w:p w14:paraId="0900A4C3" w14:textId="5B4067FF"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8062D">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1915609"/>
      <w:r>
        <w:t>String properties</w:t>
      </w:r>
      <w:bookmarkEnd w:id="118"/>
    </w:p>
    <w:p w14:paraId="6C63FE5C" w14:textId="4016EE67" w:rsidR="00D65090" w:rsidRDefault="00D65090" w:rsidP="00D65090">
      <w:pPr>
        <w:pStyle w:val="Heading3"/>
      </w:pPr>
      <w:bookmarkStart w:id="119" w:name="_Toc511915610"/>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1915611"/>
      <w:r>
        <w:t>Redaction</w:t>
      </w:r>
      <w:bookmarkEnd w:id="120"/>
      <w:bookmarkEnd w:id="121"/>
    </w:p>
    <w:p w14:paraId="553A2175" w14:textId="1E008DF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8062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9EC6F5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68062D">
        <w:t>3.11.19</w:t>
      </w:r>
      <w:r>
        <w:fldChar w:fldCharType="end"/>
      </w:r>
      <w:r>
        <w:t>).</w:t>
      </w:r>
    </w:p>
    <w:p w14:paraId="4DA1AFD1" w14:textId="4819ADE3" w:rsidR="00815787" w:rsidRDefault="00815787" w:rsidP="00815787">
      <w:pPr>
        <w:pStyle w:val="Heading2"/>
      </w:pPr>
      <w:bookmarkStart w:id="122" w:name="_Ref508798892"/>
      <w:bookmarkStart w:id="123" w:name="_Toc511915612"/>
      <w:r>
        <w:t>Object properties</w:t>
      </w:r>
      <w:bookmarkEnd w:id="122"/>
      <w:bookmarkEnd w:id="123"/>
    </w:p>
    <w:p w14:paraId="1C30B6EF" w14:textId="6F6B2157"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68062D">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8062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1915613"/>
      <w:r>
        <w:lastRenderedPageBreak/>
        <w:t>Array properties</w:t>
      </w:r>
      <w:bookmarkEnd w:id="124"/>
      <w:bookmarkEnd w:id="125"/>
    </w:p>
    <w:p w14:paraId="28EB82AC" w14:textId="5479DEBF" w:rsidR="000308F0" w:rsidRDefault="000308F0" w:rsidP="000308F0">
      <w:pPr>
        <w:pStyle w:val="Heading3"/>
      </w:pPr>
      <w:bookmarkStart w:id="126" w:name="_Toc511915614"/>
      <w:r>
        <w:t>General</w:t>
      </w:r>
      <w:bookmarkEnd w:id="126"/>
    </w:p>
    <w:p w14:paraId="5EBAA746" w14:textId="10F657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8062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8062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1915615"/>
      <w:r>
        <w:t>Array properties with unique values</w:t>
      </w:r>
      <w:bookmarkEnd w:id="127"/>
      <w:bookmarkEnd w:id="128"/>
    </w:p>
    <w:p w14:paraId="125B0718" w14:textId="557E5C1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1915616"/>
      <w:r>
        <w:t>Property bags</w:t>
      </w:r>
      <w:bookmarkEnd w:id="129"/>
      <w:bookmarkEnd w:id="130"/>
    </w:p>
    <w:p w14:paraId="394A6CDE" w14:textId="6ABA55FC" w:rsidR="00815787" w:rsidRDefault="00815787" w:rsidP="00815787">
      <w:pPr>
        <w:pStyle w:val="Heading3"/>
      </w:pPr>
      <w:bookmarkStart w:id="131" w:name="_Toc511915617"/>
      <w:r>
        <w:t>General</w:t>
      </w:r>
      <w:bookmarkEnd w:id="131"/>
    </w:p>
    <w:p w14:paraId="09818AAE" w14:textId="486908A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8062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1915618"/>
      <w:r>
        <w:t>Tags</w:t>
      </w:r>
      <w:bookmarkEnd w:id="132"/>
    </w:p>
    <w:p w14:paraId="32ECCC5D" w14:textId="2CF5DE43" w:rsidR="00992B66" w:rsidRPr="00992B66" w:rsidRDefault="00992B66" w:rsidP="00992B66">
      <w:pPr>
        <w:pStyle w:val="Heading4"/>
      </w:pPr>
      <w:bookmarkStart w:id="133" w:name="_Toc511915619"/>
      <w:r>
        <w:t>General</w:t>
      </w:r>
      <w:bookmarkEnd w:id="133"/>
    </w:p>
    <w:p w14:paraId="0F1BC690" w14:textId="007ECC7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1915620"/>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75944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1915621"/>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988910A" w:rsidR="00E945FA" w:rsidRDefault="00E945FA" w:rsidP="00E945FA">
      <w:pPr>
        <w:pStyle w:val="Code"/>
      </w:pPr>
      <w:r>
        <w:t>{                              # A result object (§</w:t>
      </w:r>
      <w:r>
        <w:fldChar w:fldCharType="begin"/>
      </w:r>
      <w:r>
        <w:instrText xml:space="preserve"> REF _Ref493350984 \r \h </w:instrText>
      </w:r>
      <w:r>
        <w:fldChar w:fldCharType="separate"/>
      </w:r>
      <w:r w:rsidR="0068062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C5B2E04" w:rsidR="00E945FA" w:rsidRDefault="00E945FA" w:rsidP="00E945FA">
      <w:pPr>
        <w:pStyle w:val="Code"/>
      </w:pPr>
      <w:r>
        <w:t>{                              # A result object (§</w:t>
      </w:r>
      <w:r>
        <w:fldChar w:fldCharType="begin"/>
      </w:r>
      <w:r>
        <w:instrText xml:space="preserve"> REF _Ref493350984 \r \h </w:instrText>
      </w:r>
      <w:r>
        <w:fldChar w:fldCharType="separate"/>
      </w:r>
      <w:r w:rsidR="0068062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016F4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8062D">
        <w:t>3.11</w:t>
      </w:r>
      <w:r>
        <w:fldChar w:fldCharType="end"/>
      </w:r>
      <w:r>
        <w:t xml:space="preserve">) that lexically contains the </w:t>
      </w:r>
      <w:r w:rsidRPr="00B94FAC">
        <w:rPr>
          <w:rStyle w:val="CODEtemp"/>
        </w:rPr>
        <w:t>result</w:t>
      </w:r>
      <w:r>
        <w:t xml:space="preserve"> object:</w:t>
      </w:r>
    </w:p>
    <w:p w14:paraId="2D58AD47" w14:textId="0701E95E" w:rsidR="00E945FA" w:rsidRDefault="00E945FA" w:rsidP="00E945FA">
      <w:pPr>
        <w:pStyle w:val="Code"/>
      </w:pPr>
      <w:r>
        <w:t>{                              # A run object (see §</w:t>
      </w:r>
      <w:r>
        <w:fldChar w:fldCharType="begin"/>
      </w:r>
      <w:r>
        <w:instrText xml:space="preserve"> REF _Ref493349997 \r \h </w:instrText>
      </w:r>
      <w:r>
        <w:fldChar w:fldCharType="separate"/>
      </w:r>
      <w:r w:rsidR="0068062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1915622"/>
      <w:r>
        <w:t>Date/time properties</w:t>
      </w:r>
      <w:bookmarkEnd w:id="137"/>
      <w:bookmarkEnd w:id="138"/>
      <w:bookmarkEnd w:id="139"/>
    </w:p>
    <w:p w14:paraId="33510EF1" w14:textId="6F627B3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1915623"/>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1915624"/>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1915625"/>
      <w:r>
        <w:t>Plain text messages</w:t>
      </w:r>
      <w:bookmarkEnd w:id="144"/>
      <w:bookmarkEnd w:id="145"/>
    </w:p>
    <w:p w14:paraId="68EF3FFE" w14:textId="10C6FBB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1915626"/>
      <w:r>
        <w:t>Rich text messages</w:t>
      </w:r>
      <w:bookmarkEnd w:id="146"/>
      <w:bookmarkEnd w:id="147"/>
    </w:p>
    <w:p w14:paraId="78C77DEB" w14:textId="06212753" w:rsidR="00675C8D" w:rsidRPr="00675C8D" w:rsidRDefault="00675C8D" w:rsidP="00675C8D">
      <w:pPr>
        <w:pStyle w:val="Heading4"/>
      </w:pPr>
      <w:bookmarkStart w:id="148" w:name="_Toc511915627"/>
      <w:r>
        <w:t>General</w:t>
      </w:r>
      <w:bookmarkEnd w:id="148"/>
    </w:p>
    <w:p w14:paraId="45F56986" w14:textId="716C166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1BFC46D5" w14:textId="181BC6A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68062D">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1915628"/>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923AA78"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Toc511915629"/>
      <w:bookmarkStart w:id="153" w:name="_Ref503352567"/>
      <w:r>
        <w:t>Messages with placeholders</w:t>
      </w:r>
      <w:bookmarkEnd w:id="151"/>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3C428B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8062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2C3A4C9"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1915630"/>
      <w:r>
        <w:t>Messages with e</w:t>
      </w:r>
      <w:r w:rsidR="00A4123E">
        <w:t>mbedded links</w:t>
      </w:r>
      <w:bookmarkEnd w:id="153"/>
      <w:bookmarkEnd w:id="154"/>
      <w:bookmarkEnd w:id="155"/>
    </w:p>
    <w:p w14:paraId="039E6FD3" w14:textId="24F0071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8062D">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110E9A9A"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68062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68062D">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720094E"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8062D">
        <w:t>3.9.7</w:t>
      </w:r>
      <w:r w:rsidR="00793A73">
        <w:fldChar w:fldCharType="end"/>
      </w:r>
    </w:p>
    <w:p w14:paraId="3154E4FE" w14:textId="20E1B9FE" w:rsidR="0085499B" w:rsidRDefault="0085499B" w:rsidP="00EA1C84">
      <w:pPr>
        <w:pStyle w:val="Codesmall"/>
      </w:pPr>
      <w:r>
        <w:t>}</w:t>
      </w:r>
    </w:p>
    <w:p w14:paraId="11D0E986" w14:textId="79CA613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8062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8062D">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Toc511915631"/>
      <w:bookmarkStart w:id="158" w:name="_Ref493337542"/>
      <w:r>
        <w:t>Message string resources</w:t>
      </w:r>
      <w:bookmarkEnd w:id="156"/>
      <w:bookmarkEnd w:id="157"/>
    </w:p>
    <w:p w14:paraId="558CEB2A" w14:textId="15F84E5D" w:rsidR="00F27B42" w:rsidRDefault="00F27B42" w:rsidP="00F27B42">
      <w:pPr>
        <w:pStyle w:val="Heading4"/>
      </w:pPr>
      <w:bookmarkStart w:id="159" w:name="_Toc511915632"/>
      <w:r>
        <w:t>General</w:t>
      </w:r>
      <w:bookmarkEnd w:id="159"/>
    </w:p>
    <w:p w14:paraId="2DC31705" w14:textId="622393C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331A20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8062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68062D">
        <w:t>3.35.2</w:t>
      </w:r>
      <w:r w:rsidR="000A6828">
        <w:fldChar w:fldCharType="end"/>
      </w:r>
      <w:r>
        <w:t>).</w:t>
      </w:r>
    </w:p>
    <w:p w14:paraId="71E30852" w14:textId="7B9C3A9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8062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8062D">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1915633"/>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1915634"/>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16A865C7"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68062D">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1288274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A76CA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8062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BE23EB1"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8062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1915635"/>
      <w:r>
        <w:t>SARIF resource file format</w:t>
      </w:r>
      <w:bookmarkEnd w:id="164"/>
      <w:bookmarkEnd w:id="165"/>
    </w:p>
    <w:p w14:paraId="441176F7" w14:textId="05E307FC" w:rsidR="00F27B42" w:rsidRDefault="00F27B42" w:rsidP="00F27B42">
      <w:pPr>
        <w:pStyle w:val="Heading5"/>
      </w:pPr>
      <w:bookmarkStart w:id="166" w:name="_Toc511915636"/>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1915637"/>
      <w:r>
        <w:t>sarifLog object</w:t>
      </w:r>
      <w:bookmarkEnd w:id="167"/>
    </w:p>
    <w:p w14:paraId="5BC49FE7" w14:textId="6974250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8062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23930F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8062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2E7D91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8062D">
              <w:t>3.10.4</w:t>
            </w:r>
            <w:r>
              <w:fldChar w:fldCharType="end"/>
            </w:r>
            <w:r>
              <w:rPr>
                <w:rStyle w:val="CODEtemp"/>
              </w:rPr>
              <w:t>)</w:t>
            </w:r>
          </w:p>
        </w:tc>
        <w:tc>
          <w:tcPr>
            <w:tcW w:w="1890" w:type="dxa"/>
          </w:tcPr>
          <w:p w14:paraId="4E542B44" w14:textId="39212B1C"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68062D">
              <w:t>3.11</w:t>
            </w:r>
            <w:r>
              <w:fldChar w:fldCharType="end"/>
            </w:r>
            <w:r>
              <w:t>)</w:t>
            </w:r>
          </w:p>
        </w:tc>
        <w:tc>
          <w:tcPr>
            <w:tcW w:w="1170" w:type="dxa"/>
          </w:tcPr>
          <w:p w14:paraId="0E0CACFE" w14:textId="77777777" w:rsidR="0086153A" w:rsidRDefault="0086153A" w:rsidP="00282714">
            <w:r>
              <w:t>Yes</w:t>
            </w:r>
          </w:p>
        </w:tc>
        <w:tc>
          <w:tcPr>
            <w:tcW w:w="5691" w:type="dxa"/>
          </w:tcPr>
          <w:p w14:paraId="17554539" w14:textId="62945D7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8062D">
              <w:t>3.9.6.4.3</w:t>
            </w:r>
            <w:r>
              <w:fldChar w:fldCharType="end"/>
            </w:r>
            <w:r>
              <w:t>.</w:t>
            </w:r>
          </w:p>
        </w:tc>
      </w:tr>
    </w:tbl>
    <w:p w14:paraId="1325EAA7" w14:textId="079EF80F" w:rsidR="00F27B42" w:rsidRDefault="00F27B42" w:rsidP="00F27B42">
      <w:pPr>
        <w:pStyle w:val="Heading5"/>
      </w:pPr>
      <w:bookmarkStart w:id="168" w:name="_Ref508812519"/>
      <w:bookmarkStart w:id="169" w:name="_Toc511915638"/>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6C925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8062D">
              <w:t>3.11.7</w:t>
            </w:r>
            <w:r>
              <w:fldChar w:fldCharType="end"/>
            </w:r>
            <w:r>
              <w:t>)</w:t>
            </w:r>
          </w:p>
        </w:tc>
        <w:tc>
          <w:tcPr>
            <w:tcW w:w="1966" w:type="dxa"/>
          </w:tcPr>
          <w:p w14:paraId="562C4BC7" w14:textId="74B2584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8062D">
              <w:t>3.12</w:t>
            </w:r>
            <w:r>
              <w:fldChar w:fldCharType="end"/>
            </w:r>
            <w:r>
              <w:t>)</w:t>
            </w:r>
          </w:p>
        </w:tc>
        <w:tc>
          <w:tcPr>
            <w:tcW w:w="1205" w:type="dxa"/>
          </w:tcPr>
          <w:p w14:paraId="7C63EEBA" w14:textId="77777777" w:rsidR="0086153A" w:rsidRDefault="0086153A" w:rsidP="00282714">
            <w:r>
              <w:t>Yes</w:t>
            </w:r>
          </w:p>
        </w:tc>
        <w:tc>
          <w:tcPr>
            <w:tcW w:w="5597" w:type="dxa"/>
          </w:tcPr>
          <w:p w14:paraId="20CA42D1" w14:textId="58CC063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8062D">
              <w:t>3.9.6.4.4</w:t>
            </w:r>
            <w:r>
              <w:fldChar w:fldCharType="end"/>
            </w:r>
            <w:r>
              <w:t>.</w:t>
            </w:r>
          </w:p>
        </w:tc>
      </w:tr>
      <w:tr w:rsidR="0086153A" w14:paraId="0A6EE765" w14:textId="77777777" w:rsidTr="00282714">
        <w:trPr>
          <w:trHeight w:val="485"/>
        </w:trPr>
        <w:tc>
          <w:tcPr>
            <w:tcW w:w="2071" w:type="dxa"/>
          </w:tcPr>
          <w:p w14:paraId="572E2CBD" w14:textId="7F33373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8062D">
              <w:t>3.11.16</w:t>
            </w:r>
            <w:r>
              <w:fldChar w:fldCharType="end"/>
            </w:r>
            <w:r>
              <w:t>)</w:t>
            </w:r>
          </w:p>
        </w:tc>
        <w:tc>
          <w:tcPr>
            <w:tcW w:w="1966" w:type="dxa"/>
          </w:tcPr>
          <w:p w14:paraId="217728F3" w14:textId="37C6723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8062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1915639"/>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60B71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8062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75BFC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8062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B3179B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8062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4B668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8062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072B04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8062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C2AD9C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8062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1915640"/>
      <w:r>
        <w:t>resources object</w:t>
      </w:r>
      <w:bookmarkEnd w:id="172"/>
    </w:p>
    <w:p w14:paraId="56784490" w14:textId="4C7C6C5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8062D">
        <w:t>3.35</w:t>
      </w:r>
      <w:r>
        <w:fldChar w:fldCharType="end"/>
      </w:r>
      <w:r>
        <w:t>).</w:t>
      </w:r>
    </w:p>
    <w:p w14:paraId="55D59945" w14:textId="28AAB945" w:rsidR="00B607AD" w:rsidRDefault="00B607AD" w:rsidP="00B607AD">
      <w:pPr>
        <w:pStyle w:val="Heading3"/>
      </w:pPr>
      <w:bookmarkStart w:id="173" w:name="_Ref508811133"/>
      <w:bookmarkStart w:id="174" w:name="_Toc511915641"/>
      <w:r>
        <w:t>text property</w:t>
      </w:r>
      <w:bookmarkEnd w:id="173"/>
      <w:bookmarkEnd w:id="174"/>
    </w:p>
    <w:p w14:paraId="38926169" w14:textId="40B6C56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8062D">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1915642"/>
      <w:r>
        <w:t>richText property</w:t>
      </w:r>
      <w:bookmarkEnd w:id="175"/>
      <w:bookmarkEnd w:id="176"/>
    </w:p>
    <w:p w14:paraId="252D70DD" w14:textId="4EE8B9A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8062D">
        <w:t>3.9.3</w:t>
      </w:r>
      <w:r>
        <w:fldChar w:fldCharType="end"/>
      </w:r>
      <w:r>
        <w:t>)</w:t>
      </w:r>
      <w:r w:rsidRPr="0027620D">
        <w:t>.</w:t>
      </w:r>
    </w:p>
    <w:p w14:paraId="5B4F9624" w14:textId="02B9459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1915643"/>
      <w:r>
        <w:t>messageId property</w:t>
      </w:r>
      <w:bookmarkEnd w:id="177"/>
      <w:bookmarkEnd w:id="178"/>
    </w:p>
    <w:p w14:paraId="5F5AED7E" w14:textId="13B885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plain text message (§</w:t>
      </w:r>
      <w:r>
        <w:fldChar w:fldCharType="begin"/>
      </w:r>
      <w:r>
        <w:instrText xml:space="preserve"> REF _Ref503354593 \r \h </w:instrText>
      </w:r>
      <w:r>
        <w:fldChar w:fldCharType="separate"/>
      </w:r>
      <w:r w:rsidR="0068062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8062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1915644"/>
      <w:r>
        <w:t>richMessageId property</w:t>
      </w:r>
      <w:bookmarkEnd w:id="179"/>
      <w:bookmarkEnd w:id="180"/>
    </w:p>
    <w:p w14:paraId="71ECB735" w14:textId="740491F4"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rich text message (§</w:t>
      </w:r>
      <w:r>
        <w:fldChar w:fldCharType="begin"/>
      </w:r>
      <w:r>
        <w:instrText xml:space="preserve"> REF _Ref503354606 \r \h </w:instrText>
      </w:r>
      <w:r>
        <w:fldChar w:fldCharType="separate"/>
      </w:r>
      <w:r w:rsidR="0068062D">
        <w:t>3.9.3</w:t>
      </w:r>
      <w:r>
        <w:fldChar w:fldCharType="end"/>
      </w:r>
      <w:r>
        <w:t>).</w:t>
      </w:r>
    </w:p>
    <w:p w14:paraId="1DCA38AB" w14:textId="4B15A7B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8062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1915645"/>
      <w:r>
        <w:lastRenderedPageBreak/>
        <w:t>arguments property</w:t>
      </w:r>
      <w:bookmarkEnd w:id="181"/>
      <w:bookmarkEnd w:id="182"/>
    </w:p>
    <w:p w14:paraId="3337B550" w14:textId="31691FE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contains any placeholders (§</w:t>
      </w:r>
      <w:r>
        <w:fldChar w:fldCharType="begin"/>
      </w:r>
      <w:r>
        <w:instrText xml:space="preserve"> REF _Ref508810893 \r \h </w:instrText>
      </w:r>
      <w:r>
        <w:fldChar w:fldCharType="separate"/>
      </w:r>
      <w:r w:rsidR="0068062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8062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1915646"/>
      <w:r>
        <w:t>sarifLog object</w:t>
      </w:r>
      <w:bookmarkEnd w:id="158"/>
      <w:bookmarkEnd w:id="183"/>
      <w:bookmarkEnd w:id="184"/>
    </w:p>
    <w:p w14:paraId="5DEDD21B" w14:textId="0630136E" w:rsidR="000D32C1" w:rsidRDefault="000D32C1" w:rsidP="000D32C1">
      <w:pPr>
        <w:pStyle w:val="Heading3"/>
      </w:pPr>
      <w:bookmarkStart w:id="185" w:name="_Toc511915647"/>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96F8E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8062D">
        <w:t>3.10.2</w:t>
      </w:r>
      <w:r w:rsidR="0038356E">
        <w:fldChar w:fldCharType="end"/>
      </w:r>
      <w:r w:rsidR="00D71A1D">
        <w:t>.</w:t>
      </w:r>
    </w:p>
    <w:p w14:paraId="69B7D7D3" w14:textId="0CC9539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8062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B92C22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8062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1915648"/>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1915649"/>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13462E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8062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1915650"/>
      <w:r>
        <w:t>runs property</w:t>
      </w:r>
      <w:bookmarkEnd w:id="191"/>
      <w:bookmarkEnd w:id="192"/>
    </w:p>
    <w:p w14:paraId="4CED6907" w14:textId="3ED2982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8062D">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1915651"/>
      <w:r>
        <w:t>run object</w:t>
      </w:r>
      <w:bookmarkEnd w:id="193"/>
      <w:bookmarkEnd w:id="194"/>
      <w:bookmarkEnd w:id="195"/>
    </w:p>
    <w:p w14:paraId="10E42C1C" w14:textId="534C375F" w:rsidR="000D32C1" w:rsidRDefault="000D32C1" w:rsidP="000D32C1">
      <w:pPr>
        <w:pStyle w:val="Heading3"/>
      </w:pPr>
      <w:bookmarkStart w:id="196" w:name="_Toc511915652"/>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BB03D0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8062D">
        <w:t>3.11.7</w:t>
      </w:r>
      <w:r>
        <w:fldChar w:fldCharType="end"/>
      </w:r>
      <w:r w:rsidR="00893398">
        <w:t>.</w:t>
      </w:r>
    </w:p>
    <w:p w14:paraId="458D3C95" w14:textId="34854A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8062D">
        <w:t>3.12</w:t>
      </w:r>
      <w:r>
        <w:fldChar w:fldCharType="end"/>
      </w:r>
      <w:r>
        <w:t>)</w:t>
      </w:r>
      <w:r w:rsidR="00893398">
        <w:t>.</w:t>
      </w:r>
    </w:p>
    <w:p w14:paraId="5659FE03" w14:textId="398D62B9" w:rsidR="00C66549" w:rsidRDefault="00C66549" w:rsidP="00893398">
      <w:pPr>
        <w:pStyle w:val="Codesmall"/>
      </w:pPr>
      <w:r>
        <w:t xml:space="preserve">  },</w:t>
      </w:r>
    </w:p>
    <w:p w14:paraId="5572A9C8" w14:textId="07875AC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8062D">
        <w:t>3.11.15</w:t>
      </w:r>
      <w:r>
        <w:fldChar w:fldCharType="end"/>
      </w:r>
      <w:r w:rsidR="00893398">
        <w:t>.</w:t>
      </w:r>
    </w:p>
    <w:p w14:paraId="2AB9C865" w14:textId="68161F9F" w:rsidR="00C66549" w:rsidRDefault="00C66549" w:rsidP="00893398">
      <w:pPr>
        <w:pStyle w:val="Codesmall"/>
      </w:pPr>
      <w:r>
        <w:t xml:space="preserve">    {</w:t>
      </w:r>
    </w:p>
    <w:p w14:paraId="34499818" w14:textId="2FD1129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8062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1915653"/>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1915654"/>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0" w:name="_Ref493475805"/>
      <w:bookmarkStart w:id="201" w:name="_Toc511915655"/>
      <w:r>
        <w:t>baselineId property</w:t>
      </w:r>
      <w:bookmarkEnd w:id="200"/>
      <w:bookmarkEnd w:id="201"/>
    </w:p>
    <w:p w14:paraId="2AAA192D" w14:textId="65C4489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68062D">
        <w:t>3.11.2</w:t>
      </w:r>
      <w:r>
        <w:fldChar w:fldCharType="end"/>
      </w:r>
      <w:r w:rsidRPr="006066AC">
        <w:t>) of some previous run.</w:t>
      </w:r>
    </w:p>
    <w:p w14:paraId="039F708E" w14:textId="7858BA6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8062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8062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1915656"/>
      <w:r>
        <w:lastRenderedPageBreak/>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1915657"/>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1915658"/>
      <w:r>
        <w:t>tool property</w:t>
      </w:r>
      <w:bookmarkEnd w:id="204"/>
      <w:bookmarkEnd w:id="205"/>
    </w:p>
    <w:p w14:paraId="56566E8E" w14:textId="75A0B7E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8062D">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1915659"/>
      <w:r>
        <w:t>invocation</w:t>
      </w:r>
      <w:r w:rsidR="00514F09">
        <w:t>s</w:t>
      </w:r>
      <w:r>
        <w:t xml:space="preserve"> property</w:t>
      </w:r>
      <w:bookmarkEnd w:id="206"/>
      <w:bookmarkEnd w:id="207"/>
    </w:p>
    <w:p w14:paraId="676BBCBB" w14:textId="0C82EFA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8062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8062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1915660"/>
      <w:r>
        <w:t>conversion property</w:t>
      </w:r>
      <w:bookmarkEnd w:id="208"/>
    </w:p>
    <w:p w14:paraId="226462F1" w14:textId="0212D1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8062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1915661"/>
      <w:r>
        <w:lastRenderedPageBreak/>
        <w:t>versionControlProvenance property</w:t>
      </w:r>
      <w:bookmarkEnd w:id="209"/>
      <w:bookmarkEnd w:id="210"/>
    </w:p>
    <w:p w14:paraId="40DFBA3C" w14:textId="46543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8062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19756789"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68062D">
        <w:t>3.16</w:t>
      </w:r>
      <w:r>
        <w:fldChar w:fldCharType="end"/>
      </w:r>
      <w:r>
        <w:t>).</w:t>
      </w:r>
    </w:p>
    <w:p w14:paraId="252CBC5B" w14:textId="68F5671E" w:rsidR="002315DB" w:rsidRDefault="002315DB" w:rsidP="002315DB">
      <w:pPr>
        <w:pStyle w:val="Codesmall"/>
      </w:pPr>
      <w:r>
        <w:t xml:space="preserve">      "uri": </w:t>
      </w:r>
      <w:r w:rsidRPr="002315DB">
        <w:t>"https://github.com/example/browser"</w:t>
      </w:r>
      <w:r>
        <w:t>,   # See §</w:t>
      </w:r>
      <w:r>
        <w:fldChar w:fldCharType="begin"/>
      </w:r>
      <w:r>
        <w:instrText xml:space="preserve"> REF _Ref511829678 \r \h </w:instrText>
      </w:r>
      <w:r>
        <w:fldChar w:fldCharType="separate"/>
      </w:r>
      <w:r w:rsidR="0068062D">
        <w:t>3.16.3</w:t>
      </w:r>
      <w:r>
        <w:fldChar w:fldCharType="end"/>
      </w:r>
      <w:r>
        <w:t>.</w:t>
      </w:r>
    </w:p>
    <w:p w14:paraId="4042C24E" w14:textId="43DDCB11" w:rsidR="002315DB" w:rsidRDefault="002315DB" w:rsidP="002315DB">
      <w:pPr>
        <w:pStyle w:val="Codesmall"/>
      </w:pPr>
      <w:r>
        <w:t xml:space="preserve">      "branch": "master",                            # See §</w:t>
      </w:r>
      <w:r>
        <w:fldChar w:fldCharType="begin"/>
      </w:r>
      <w:r>
        <w:instrText xml:space="preserve"> REF _Ref511829688 \r \h </w:instrText>
      </w:r>
      <w:r>
        <w:fldChar w:fldCharType="separate"/>
      </w:r>
      <w:r w:rsidR="0068062D">
        <w:t>0</w:t>
      </w:r>
      <w:r>
        <w:fldChar w:fldCharType="end"/>
      </w:r>
      <w:r>
        <w:t>.</w:t>
      </w:r>
    </w:p>
    <w:p w14:paraId="5C24FC9B" w14:textId="38453FAD"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68062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1915662"/>
      <w:bookmarkStart w:id="215" w:name="_Ref493345118"/>
      <w:r>
        <w:t>originalUriBaseIds property</w:t>
      </w:r>
      <w:bookmarkEnd w:id="211"/>
      <w:bookmarkEnd w:id="212"/>
      <w:bookmarkEnd w:id="213"/>
      <w:bookmarkEnd w:id="214"/>
    </w:p>
    <w:p w14:paraId="2DDCF7C4" w14:textId="4BF707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8062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D67BB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8062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DFB7191"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8062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45BB84E"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8062D">
        <w:t>3.20</w:t>
      </w:r>
      <w:r w:rsidR="00B213E1">
        <w:fldChar w:fldCharType="end"/>
      </w:r>
      <w:r w:rsidR="00B213E1">
        <w:t>)</w:t>
      </w:r>
    </w:p>
    <w:p w14:paraId="26DCDECF" w14:textId="448B708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68062D">
        <w:t>3.20.2</w:t>
      </w:r>
      <w:r w:rsidR="00C6546E">
        <w:fldChar w:fldCharType="end"/>
      </w:r>
      <w:r w:rsidR="00C6546E">
        <w:t>.</w:t>
      </w:r>
    </w:p>
    <w:p w14:paraId="14E37F0A" w14:textId="4855066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8062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149613C"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8062D">
        <w:t>3.3.2.2</w:t>
      </w:r>
      <w:r w:rsidR="0014301D">
        <w:fldChar w:fldCharType="end"/>
      </w:r>
      <w:r>
        <w:t>).</w:t>
      </w:r>
    </w:p>
    <w:p w14:paraId="7D9E2059" w14:textId="77777777" w:rsidR="000D32C1" w:rsidRDefault="000D32C1" w:rsidP="000D32C1">
      <w:pPr>
        <w:pStyle w:val="Heading3"/>
      </w:pPr>
      <w:bookmarkStart w:id="216" w:name="_Ref507667580"/>
      <w:bookmarkStart w:id="217" w:name="_Toc511915663"/>
      <w:r>
        <w:t>files property</w:t>
      </w:r>
      <w:bookmarkEnd w:id="215"/>
      <w:bookmarkEnd w:id="216"/>
      <w:bookmarkEnd w:id="217"/>
    </w:p>
    <w:p w14:paraId="07E80975" w14:textId="24B82ABD" w:rsidR="006A16A8" w:rsidRDefault="006A16A8" w:rsidP="006A16A8">
      <w:pPr>
        <w:pStyle w:val="Heading4"/>
      </w:pPr>
      <w:bookmarkStart w:id="218" w:name="_Toc511915664"/>
      <w:r>
        <w:t>General</w:t>
      </w:r>
      <w:bookmarkEnd w:id="218"/>
    </w:p>
    <w:p w14:paraId="1A04899C" w14:textId="0D163B6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8062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87D15E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8062D">
        <w:t>3.13.5</w:t>
      </w:r>
      <w:r w:rsidR="00F132B2">
        <w:fldChar w:fldCharType="end"/>
      </w:r>
      <w:r w:rsidR="00F132B2">
        <w:t>, §</w:t>
      </w:r>
      <w:r w:rsidR="00F132B2">
        <w:fldChar w:fldCharType="begin"/>
      </w:r>
      <w:r w:rsidR="00F132B2">
        <w:instrText xml:space="preserve"> REF _Ref508987354 \r \h </w:instrText>
      </w:r>
      <w:r w:rsidR="00F132B2">
        <w:fldChar w:fldCharType="separate"/>
      </w:r>
      <w:r w:rsidR="0068062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1915665"/>
      <w:r>
        <w:t>Property names</w:t>
      </w:r>
      <w:bookmarkEnd w:id="219"/>
      <w:bookmarkEnd w:id="220"/>
    </w:p>
    <w:p w14:paraId="2525CEB8" w14:textId="5F424B1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8062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5F397A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8062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38EE36F" w:rsidR="00C85F5E" w:rsidRDefault="00C85F5E" w:rsidP="00C85F5E">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2923A5F" w14:textId="77777777" w:rsidR="00C85F5E" w:rsidRDefault="00C85F5E" w:rsidP="00C85F5E">
      <w:pPr>
        <w:pStyle w:val="Codesmall"/>
      </w:pPr>
      <w:r>
        <w:t xml:space="preserve">  "results": [</w:t>
      </w:r>
    </w:p>
    <w:p w14:paraId="2ED60C67" w14:textId="06D9736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64A6A69B" w14:textId="77777777" w:rsidR="00C85F5E" w:rsidRDefault="00C85F5E" w:rsidP="00C85F5E">
      <w:pPr>
        <w:pStyle w:val="Codesmall"/>
      </w:pPr>
      <w:r>
        <w:t xml:space="preserve">      "relatedLocations": [</w:t>
      </w:r>
    </w:p>
    <w:p w14:paraId="68526452" w14:textId="4FF7B0E0"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68062D">
        <w:t>3.33</w:t>
      </w:r>
      <w:r>
        <w:fldChar w:fldCharType="end"/>
      </w:r>
      <w:r>
        <w:t>).</w:t>
      </w:r>
    </w:p>
    <w:p w14:paraId="3BDF79BA" w14:textId="5679506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8062D">
        <w:t>3.21</w:t>
      </w:r>
      <w:r>
        <w:fldChar w:fldCharType="end"/>
      </w:r>
      <w:r>
        <w:t>).</w:t>
      </w:r>
    </w:p>
    <w:p w14:paraId="074DA98B" w14:textId="6FFE71FA"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8062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E948AB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89D5959" w:rsidR="00C85F5E" w:rsidRDefault="00C85F5E" w:rsidP="00C85F5E">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0E9FFF9F" w14:textId="77777777" w:rsidR="00C85F5E" w:rsidRDefault="00C85F5E" w:rsidP="00C85F5E">
      <w:pPr>
        <w:pStyle w:val="Codesmall"/>
      </w:pPr>
      <w:r>
        <w:t xml:space="preserve">  "results": [</w:t>
      </w:r>
    </w:p>
    <w:p w14:paraId="2B1E2CCA" w14:textId="1ECB1A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3FA8FEF0" w14:textId="77777777" w:rsidR="00C85F5E" w:rsidRDefault="00C85F5E" w:rsidP="00C85F5E">
      <w:pPr>
        <w:pStyle w:val="Codesmall"/>
      </w:pPr>
      <w:r>
        <w:t xml:space="preserve">      "relatedLocations": [</w:t>
      </w:r>
    </w:p>
    <w:p w14:paraId="51490C33" w14:textId="2C409273"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68062D">
        <w:t>3.20</w:t>
      </w:r>
      <w:r w:rsidR="009A40CD">
        <w:fldChar w:fldCharType="end"/>
      </w:r>
      <w:r>
        <w:t>).</w:t>
      </w:r>
    </w:p>
    <w:p w14:paraId="7A65DBF0" w14:textId="41DE2267"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8062D">
        <w:t>3.21</w:t>
      </w:r>
      <w:r>
        <w:fldChar w:fldCharType="end"/>
      </w:r>
      <w:r>
        <w:t>).</w:t>
      </w:r>
    </w:p>
    <w:p w14:paraId="30B3771B" w14:textId="3ACFF6FF"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8062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E8B02A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8062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C01A50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68062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A3D2C41"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68062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357C549"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8062D">
        <w:t>3.20</w:t>
      </w:r>
      <w:r w:rsidR="009A40CD">
        <w:fldChar w:fldCharType="end"/>
      </w:r>
      <w:r w:rsidR="00EB5421">
        <w:t>).</w:t>
      </w:r>
    </w:p>
    <w:p w14:paraId="39ADA288" w14:textId="560C5C71"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68062D">
        <w:t>3.21</w:t>
      </w:r>
      <w:r w:rsidR="00EB5421">
        <w:fldChar w:fldCharType="end"/>
      </w:r>
      <w:r w:rsidR="00EB5421">
        <w:t>).</w:t>
      </w:r>
    </w:p>
    <w:p w14:paraId="5540FCD1" w14:textId="34B57BF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68062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161E210"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AF7AAC1"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68062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6A6B7EB"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68062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3E6D2BD"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8062D">
        <w:t>3.20</w:t>
      </w:r>
      <w:r w:rsidR="00EB5632">
        <w:fldChar w:fldCharType="end"/>
      </w:r>
      <w:r w:rsidR="00EB5632">
        <w:t>)</w:t>
      </w:r>
    </w:p>
    <w:p w14:paraId="1A34D47A" w14:textId="6DCD9391"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68062D">
        <w:t>3.21</w:t>
      </w:r>
      <w:r w:rsidR="00EB5632">
        <w:fldChar w:fldCharType="end"/>
      </w:r>
      <w:r w:rsidR="00EB5632">
        <w:t>)</w:t>
      </w:r>
    </w:p>
    <w:p w14:paraId="77C7FCB9" w14:textId="42A03CCD"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68062D">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35A98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8062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1915666"/>
      <w:r>
        <w:t>Property values</w:t>
      </w:r>
      <w:bookmarkEnd w:id="222"/>
    </w:p>
    <w:p w14:paraId="7A6BA100" w14:textId="2A85B699"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8062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8062D">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F2551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8062D">
        <w:t>3.3.2</w:t>
      </w:r>
      <w:r w:rsidR="0054415E">
        <w:fldChar w:fldCharType="end"/>
      </w:r>
      <w:r w:rsidRPr="001C3E3E">
        <w:t>.</w:t>
      </w:r>
    </w:p>
    <w:p w14:paraId="7F2B59B5" w14:textId="38DC107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8062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8062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8062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337675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D80F5D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8062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AD187E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8062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1915667"/>
      <w:r>
        <w:t>logicalLocations property</w:t>
      </w:r>
      <w:bookmarkEnd w:id="223"/>
      <w:bookmarkEnd w:id="224"/>
      <w:bookmarkEnd w:id="225"/>
    </w:p>
    <w:p w14:paraId="428BC587" w14:textId="49C5ACA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AC7CBB2" w:rsidR="00D27F62" w:rsidRDefault="00D27F62" w:rsidP="00D27F62">
      <w:r w:rsidRPr="00D27F62">
        <w:t>Wi</w:t>
      </w:r>
      <w:r>
        <w:t>th one exception described in §</w:t>
      </w:r>
      <w:r>
        <w:fldChar w:fldCharType="begin"/>
      </w:r>
      <w:r>
        <w:instrText xml:space="preserve"> REF _Ref493404415 \r \h </w:instrText>
      </w:r>
      <w:r>
        <w:fldChar w:fldCharType="separate"/>
      </w:r>
      <w:r w:rsidR="0068062D">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68062D">
        <w:t>3.20.3</w:t>
      </w:r>
      <w:r>
        <w:fldChar w:fldCharType="end"/>
      </w:r>
      <w:r>
        <w:t xml:space="preserve"> </w:t>
      </w:r>
      <w:r w:rsidRPr="00D27F62">
        <w:t>for examples.</w:t>
      </w:r>
    </w:p>
    <w:p w14:paraId="1928BB84" w14:textId="715FB70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8062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005190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68062D">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1915668"/>
      <w:r>
        <w:t>graphs property</w:t>
      </w:r>
      <w:bookmarkEnd w:id="226"/>
      <w:bookmarkEnd w:id="227"/>
    </w:p>
    <w:p w14:paraId="2212E1F5" w14:textId="74FABBD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5E4D8FDC" w14:textId="5C24CEC6"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1915669"/>
      <w:r>
        <w:t>results property</w:t>
      </w:r>
      <w:bookmarkEnd w:id="228"/>
      <w:bookmarkEnd w:id="229"/>
    </w:p>
    <w:p w14:paraId="319EAE63" w14:textId="0458981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8062D">
        <w:t>3.19</w:t>
      </w:r>
      <w:r w:rsidR="00FB5300">
        <w:fldChar w:fldCharType="end"/>
      </w:r>
      <w:r w:rsidR="00FB5300" w:rsidRPr="00FB5300">
        <w:t>), each of which represents a single result detected in the course of the run.</w:t>
      </w:r>
    </w:p>
    <w:p w14:paraId="66E8B62B" w14:textId="763CC6D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8062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1915670"/>
      <w:r>
        <w:t>resource</w:t>
      </w:r>
      <w:r w:rsidR="00401BB5">
        <w:t>s property</w:t>
      </w:r>
      <w:bookmarkEnd w:id="230"/>
      <w:bookmarkEnd w:id="231"/>
    </w:p>
    <w:p w14:paraId="29E64BC9" w14:textId="126FE3F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8062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1915671"/>
      <w:r>
        <w:t>defaultFileEncoding</w:t>
      </w:r>
      <w:bookmarkEnd w:id="232"/>
      <w:bookmarkEnd w:id="233"/>
    </w:p>
    <w:p w14:paraId="305609EB" w14:textId="5D9D016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8062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8062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9A41FE2" w:rsidR="00926829" w:rsidRPr="00926829" w:rsidRDefault="00926829" w:rsidP="00926829">
      <w:r>
        <w:t>For an example, see §</w:t>
      </w:r>
      <w:r>
        <w:fldChar w:fldCharType="begin"/>
      </w:r>
      <w:r>
        <w:instrText xml:space="preserve"> REF _Ref511828128 \r \h </w:instrText>
      </w:r>
      <w:r>
        <w:fldChar w:fldCharType="separate"/>
      </w:r>
      <w:r w:rsidR="0068062D">
        <w:t>3.17.9</w:t>
      </w:r>
      <w:r>
        <w:fldChar w:fldCharType="end"/>
      </w:r>
      <w:r>
        <w:t>.</w:t>
      </w:r>
    </w:p>
    <w:p w14:paraId="321E971D" w14:textId="3DFB61DC" w:rsidR="003F533C" w:rsidRDefault="003F533C" w:rsidP="003F533C">
      <w:pPr>
        <w:pStyle w:val="Heading3"/>
      </w:pPr>
      <w:bookmarkStart w:id="234" w:name="_Ref503355262"/>
      <w:bookmarkStart w:id="235" w:name="_Toc511915672"/>
      <w:r>
        <w:t>richMessageMimeType property</w:t>
      </w:r>
      <w:bookmarkEnd w:id="234"/>
      <w:bookmarkEnd w:id="235"/>
    </w:p>
    <w:p w14:paraId="6FE5FA9A" w14:textId="4F842AD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8062D">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9EABACB"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68062D">
        <w:t>3.9.3.2</w:t>
      </w:r>
      <w:r>
        <w:fldChar w:fldCharType="end"/>
      </w:r>
      <w:r>
        <w:t>.</w:t>
      </w:r>
    </w:p>
    <w:p w14:paraId="0976C2B8" w14:textId="69407A93" w:rsidR="00D65090" w:rsidRDefault="00D65090" w:rsidP="00D65090">
      <w:pPr>
        <w:pStyle w:val="Heading3"/>
      </w:pPr>
      <w:bookmarkStart w:id="236" w:name="_Ref510017893"/>
      <w:bookmarkStart w:id="237" w:name="_Toc511915673"/>
      <w:r>
        <w:t>redactionToken</w:t>
      </w:r>
      <w:bookmarkEnd w:id="236"/>
      <w:r>
        <w:t xml:space="preserve"> property</w:t>
      </w:r>
      <w:bookmarkEnd w:id="237"/>
    </w:p>
    <w:p w14:paraId="0674C185" w14:textId="5D1F908C" w:rsidR="00D65090" w:rsidRDefault="00D65090" w:rsidP="00D65090">
      <w:r>
        <w:t>If the value of any redaction-aware property (§</w:t>
      </w:r>
      <w:r>
        <w:fldChar w:fldCharType="begin"/>
      </w:r>
      <w:r>
        <w:instrText xml:space="preserve"> REF _Ref510017878 \r \h </w:instrText>
      </w:r>
      <w:r>
        <w:fldChar w:fldCharType="separate"/>
      </w:r>
      <w:r w:rsidR="0068062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1915674"/>
      <w:bookmarkEnd w:id="238"/>
      <w:r>
        <w:t>properties property</w:t>
      </w:r>
      <w:bookmarkEnd w:id="239"/>
    </w:p>
    <w:p w14:paraId="6A87570C" w14:textId="591860A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8062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1915675"/>
      <w:r>
        <w:lastRenderedPageBreak/>
        <w:t>tool object</w:t>
      </w:r>
      <w:bookmarkEnd w:id="240"/>
      <w:bookmarkEnd w:id="241"/>
    </w:p>
    <w:p w14:paraId="389A43BD" w14:textId="582B65CB" w:rsidR="00401BB5" w:rsidRDefault="00401BB5" w:rsidP="00401BB5">
      <w:pPr>
        <w:pStyle w:val="Heading3"/>
      </w:pPr>
      <w:bookmarkStart w:id="242" w:name="_Toc511915676"/>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EB210D0"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68062D">
        <w:t>3.12.2</w:t>
      </w:r>
      <w:r>
        <w:fldChar w:fldCharType="end"/>
      </w:r>
    </w:p>
    <w:p w14:paraId="69B4117F" w14:textId="7FECFF50"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68062D">
        <w:t>3.12.3</w:t>
      </w:r>
      <w:r>
        <w:fldChar w:fldCharType="end"/>
      </w:r>
    </w:p>
    <w:p w14:paraId="3C102082" w14:textId="549710DC"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68062D">
        <w:t>3.12.4</w:t>
      </w:r>
      <w:r>
        <w:fldChar w:fldCharType="end"/>
      </w:r>
    </w:p>
    <w:p w14:paraId="51BC003B" w14:textId="2C79826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68062D">
        <w:t>3.12.5</w:t>
      </w:r>
      <w:r>
        <w:fldChar w:fldCharType="end"/>
      </w:r>
    </w:p>
    <w:p w14:paraId="3461AB94" w14:textId="3AFDA69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8062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1915677"/>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1915678"/>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1915679"/>
      <w:r>
        <w:t>semanticVersion property</w:t>
      </w:r>
      <w:bookmarkEnd w:id="247"/>
      <w:bookmarkEnd w:id="248"/>
    </w:p>
    <w:p w14:paraId="0F26CA6A" w14:textId="2FED46C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1915680"/>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1915681"/>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1915682"/>
      <w:r>
        <w:t>language property</w:t>
      </w:r>
      <w:bookmarkEnd w:id="253"/>
      <w:bookmarkEnd w:id="254"/>
      <w:bookmarkEnd w:id="255"/>
    </w:p>
    <w:p w14:paraId="0DEC6669" w14:textId="3CC1ECA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79738A9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8062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8062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8062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8062D">
        <w:t>3.11</w:t>
      </w:r>
      <w:r>
        <w:fldChar w:fldCharType="end"/>
      </w:r>
      <w:r w:rsidRPr="008867D2">
        <w:t>).</w:t>
      </w:r>
    </w:p>
    <w:p w14:paraId="3FBBE723" w14:textId="7869F4A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8062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8062D">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1915683"/>
      <w:r>
        <w:t>resourceLocation property</w:t>
      </w:r>
      <w:bookmarkEnd w:id="257"/>
      <w:bookmarkEnd w:id="258"/>
      <w:bookmarkEnd w:id="259"/>
    </w:p>
    <w:p w14:paraId="012A55E0" w14:textId="39CDCF6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8062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8062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8062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6BE68F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8062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8062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8062D">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09BA4E"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863D84"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343E2F8"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68062D">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0316254"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31730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179FF57"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68062D">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1915684"/>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1915685"/>
      <w:r>
        <w:t>properties property</w:t>
      </w:r>
      <w:bookmarkEnd w:id="261"/>
    </w:p>
    <w:p w14:paraId="074F31FD" w14:textId="07F8816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8062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1915686"/>
      <w:r>
        <w:t>invocation object</w:t>
      </w:r>
      <w:bookmarkEnd w:id="262"/>
      <w:bookmarkEnd w:id="263"/>
    </w:p>
    <w:p w14:paraId="10E65C9D" w14:textId="17190F2B" w:rsidR="00401BB5" w:rsidRDefault="00401BB5" w:rsidP="00401BB5">
      <w:pPr>
        <w:pStyle w:val="Heading3"/>
      </w:pPr>
      <w:bookmarkStart w:id="264" w:name="_Toc511915687"/>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1915688"/>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5D7990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8062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1915689"/>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3AE68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8062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1915690"/>
      <w:r>
        <w:t>responseFiles property</w:t>
      </w:r>
      <w:bookmarkEnd w:id="269"/>
      <w:bookmarkEnd w:id="270"/>
    </w:p>
    <w:p w14:paraId="7F9B09E3" w14:textId="07069CA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8062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2CCE1F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C59FFB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8062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1915691"/>
      <w:r>
        <w:t>attachments property</w:t>
      </w:r>
      <w:bookmarkEnd w:id="271"/>
      <w:bookmarkEnd w:id="272"/>
    </w:p>
    <w:p w14:paraId="13917F9A" w14:textId="42F85284"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8062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8062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8062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8062D">
        <w:t>3.13.3</w:t>
      </w:r>
      <w:r w:rsidR="00A27D47">
        <w:fldChar w:fldCharType="end"/>
      </w:r>
      <w:r>
        <w:t>), if present. They might also be files implicitly consumed by the tool, such as a configuration file.</w:t>
      </w:r>
    </w:p>
    <w:p w14:paraId="5A68CC32" w14:textId="62FB789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8062D">
        <w:t>3.14.1</w:t>
      </w:r>
      <w:r w:rsidR="00A27D47">
        <w:fldChar w:fldCharType="end"/>
      </w:r>
      <w:r>
        <w:t>.</w:t>
      </w:r>
    </w:p>
    <w:p w14:paraId="01B231BB" w14:textId="6910B73F" w:rsidR="00401BB5" w:rsidRDefault="00401BB5" w:rsidP="00401BB5">
      <w:pPr>
        <w:pStyle w:val="Heading3"/>
      </w:pPr>
      <w:bookmarkStart w:id="273" w:name="_Toc511915692"/>
      <w:r>
        <w:t>startTime property</w:t>
      </w:r>
      <w:bookmarkEnd w:id="273"/>
    </w:p>
    <w:p w14:paraId="16315911" w14:textId="4144A2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8062D">
        <w:t>3.8</w:t>
      </w:r>
      <w:r>
        <w:fldChar w:fldCharType="end"/>
      </w:r>
      <w:r w:rsidRPr="00A14F9A">
        <w:t>.</w:t>
      </w:r>
    </w:p>
    <w:p w14:paraId="64D62131" w14:textId="648590CB" w:rsidR="00401BB5" w:rsidRDefault="00401BB5" w:rsidP="00401BB5">
      <w:pPr>
        <w:pStyle w:val="Heading3"/>
      </w:pPr>
      <w:bookmarkStart w:id="274" w:name="_Toc511915693"/>
      <w:r>
        <w:t>endTime property</w:t>
      </w:r>
      <w:bookmarkEnd w:id="274"/>
    </w:p>
    <w:p w14:paraId="7310B713" w14:textId="3427DA5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8062D">
        <w:t>3.8</w:t>
      </w:r>
      <w:r>
        <w:fldChar w:fldCharType="end"/>
      </w:r>
      <w:r w:rsidRPr="00A14F9A">
        <w:t>.</w:t>
      </w:r>
    </w:p>
    <w:p w14:paraId="018E25F2" w14:textId="7C837EBB" w:rsidR="00BE0635" w:rsidRDefault="00BE0635" w:rsidP="00BE0635">
      <w:pPr>
        <w:pStyle w:val="Heading3"/>
      </w:pPr>
      <w:bookmarkStart w:id="275" w:name="_Ref509050679"/>
      <w:bookmarkStart w:id="276" w:name="_Toc511915694"/>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80D7453" w:rsidR="00BE0635" w:rsidRDefault="00BE0635" w:rsidP="00BE0635">
      <w:r>
        <w:t>For examples, see §</w:t>
      </w:r>
      <w:r>
        <w:fldChar w:fldCharType="begin"/>
      </w:r>
      <w:r>
        <w:instrText xml:space="preserve"> REF _Ref509050368 \r \h </w:instrText>
      </w:r>
      <w:r>
        <w:fldChar w:fldCharType="separate"/>
      </w:r>
      <w:r w:rsidR="0068062D">
        <w:t>3.13.9</w:t>
      </w:r>
      <w:r>
        <w:fldChar w:fldCharType="end"/>
      </w:r>
      <w:r>
        <w:t>.</w:t>
      </w:r>
    </w:p>
    <w:p w14:paraId="2AB6A1A3" w14:textId="0E19F05A" w:rsidR="00BE0635" w:rsidRDefault="00BE0635" w:rsidP="00401BB5">
      <w:pPr>
        <w:pStyle w:val="Heading3"/>
      </w:pPr>
      <w:bookmarkStart w:id="277" w:name="_Ref509050368"/>
      <w:bookmarkStart w:id="278" w:name="_Toc511915695"/>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1915696"/>
      <w:r>
        <w:lastRenderedPageBreak/>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FD44D4F" w:rsidR="00BE0635" w:rsidRDefault="00BE0635" w:rsidP="00BE0635">
      <w:r>
        <w:t>For an example, see §</w:t>
      </w:r>
      <w:r>
        <w:fldChar w:fldCharType="begin"/>
      </w:r>
      <w:r>
        <w:instrText xml:space="preserve"> REF _Ref509050492 \r \h </w:instrText>
      </w:r>
      <w:r>
        <w:fldChar w:fldCharType="separate"/>
      </w:r>
      <w:r w:rsidR="0068062D">
        <w:t>3.13.11</w:t>
      </w:r>
      <w:r>
        <w:fldChar w:fldCharType="end"/>
      </w:r>
      <w:r>
        <w:t>.</w:t>
      </w:r>
    </w:p>
    <w:p w14:paraId="01CF0A31" w14:textId="198FD4EE" w:rsidR="00BE0635" w:rsidRDefault="00BE0635" w:rsidP="00BE0635">
      <w:pPr>
        <w:pStyle w:val="Heading3"/>
      </w:pPr>
      <w:bookmarkStart w:id="280" w:name="_Ref509050492"/>
      <w:bookmarkStart w:id="281" w:name="_Toc511915697"/>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1915698"/>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1915699"/>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C2754C4"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8062D">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1915700"/>
      <w:r>
        <w:lastRenderedPageBreak/>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1915701"/>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1915702"/>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1915703"/>
      <w:r>
        <w:t>executableLocation</w:t>
      </w:r>
      <w:r w:rsidR="00401BB5">
        <w:t xml:space="preserve"> property</w:t>
      </w:r>
      <w:bookmarkEnd w:id="288"/>
    </w:p>
    <w:p w14:paraId="2EFF9849" w14:textId="6197348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 the absolute URI</w:t>
      </w:r>
      <w:r w:rsidRPr="00A14F9A">
        <w:t xml:space="preserve"> of the tool's executable file.</w:t>
      </w:r>
    </w:p>
    <w:p w14:paraId="1CA3AB71" w14:textId="57C3140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68062D">
        <w:t>3.3.4</w:t>
      </w:r>
      <w:r>
        <w:fldChar w:fldCharType="end"/>
      </w:r>
      <w:r>
        <w:t xml:space="preserve"> for non-deterministic absolute URIs.</w:t>
      </w:r>
    </w:p>
    <w:p w14:paraId="52D317A6" w14:textId="7D26510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8062D">
        <w:t>3.12</w:t>
      </w:r>
      <w:r>
        <w:fldChar w:fldCharType="end"/>
      </w:r>
      <w:r w:rsidRPr="00A14F9A">
        <w:t>) because the identical tool might be invoked from different paths on different machines.</w:t>
      </w:r>
    </w:p>
    <w:p w14:paraId="4CBA5986" w14:textId="763DE14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8062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1915704"/>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1915705"/>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1915706"/>
      <w:r>
        <w:lastRenderedPageBreak/>
        <w:t>toolNotifications property</w:t>
      </w:r>
      <w:bookmarkEnd w:id="291"/>
      <w:bookmarkEnd w:id="292"/>
    </w:p>
    <w:p w14:paraId="24067D15" w14:textId="79FECB0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8062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8062D">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1915707"/>
      <w:r>
        <w:t>configurationNotifications property</w:t>
      </w:r>
      <w:bookmarkEnd w:id="293"/>
      <w:bookmarkEnd w:id="294"/>
    </w:p>
    <w:p w14:paraId="59DC01CB" w14:textId="5EC1309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8062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8062D">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1915708"/>
      <w:r>
        <w:t>stdin, stdout, stderr</w:t>
      </w:r>
      <w:r w:rsidR="00D943E5">
        <w:t>, and stdoutStderr</w:t>
      </w:r>
      <w:r>
        <w:t xml:space="preserve"> properties</w:t>
      </w:r>
      <w:bookmarkEnd w:id="295"/>
      <w:bookmarkEnd w:id="296"/>
    </w:p>
    <w:p w14:paraId="47275264" w14:textId="25283B4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8062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599CF4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8062D">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2DE39DF6" w14:textId="35B623F1" w:rsidR="00401BB5" w:rsidRDefault="00401BB5" w:rsidP="00401BB5">
      <w:pPr>
        <w:pStyle w:val="Heading3"/>
      </w:pPr>
      <w:bookmarkStart w:id="297" w:name="_Toc511915709"/>
      <w:r>
        <w:t>properties property</w:t>
      </w:r>
      <w:bookmarkEnd w:id="297"/>
    </w:p>
    <w:p w14:paraId="6D4EC85A" w14:textId="4BB3821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8062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Toc511915710"/>
      <w:bookmarkStart w:id="300" w:name="_Ref506806657"/>
      <w:r>
        <w:t>attachment object</w:t>
      </w:r>
      <w:bookmarkEnd w:id="298"/>
      <w:bookmarkEnd w:id="299"/>
    </w:p>
    <w:p w14:paraId="554194B0" w14:textId="77777777" w:rsidR="00A27D47" w:rsidRDefault="00A27D47" w:rsidP="00A27D47">
      <w:pPr>
        <w:pStyle w:val="Heading3"/>
        <w:numPr>
          <w:ilvl w:val="2"/>
          <w:numId w:val="2"/>
        </w:numPr>
      </w:pPr>
      <w:bookmarkStart w:id="301" w:name="_Ref506978653"/>
      <w:bookmarkStart w:id="302" w:name="_Toc511915711"/>
      <w:r>
        <w:t>General</w:t>
      </w:r>
      <w:bookmarkEnd w:id="301"/>
      <w:bookmarkEnd w:id="302"/>
    </w:p>
    <w:p w14:paraId="4FF20040" w14:textId="252E6B8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8062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8062D">
        <w:t>3.19.19</w:t>
      </w:r>
      <w:r>
        <w:fldChar w:fldCharType="end"/>
      </w:r>
      <w:r>
        <w:t>).</w:t>
      </w:r>
    </w:p>
    <w:p w14:paraId="120068B3" w14:textId="19F9A89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8062D">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D1EC37E"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8062D">
        <w:t>3.11</w:t>
      </w:r>
      <w:r w:rsidR="00E92030">
        <w:fldChar w:fldCharType="end"/>
      </w:r>
      <w:r w:rsidR="00E92030">
        <w:t>)</w:t>
      </w:r>
      <w:r w:rsidR="006D4B00">
        <w:t>.</w:t>
      </w:r>
    </w:p>
    <w:p w14:paraId="62B645C6" w14:textId="5918BEE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8062D">
        <w:t>3.11.8</w:t>
      </w:r>
      <w:r w:rsidR="00DF2D77">
        <w:fldChar w:fldCharType="end"/>
      </w:r>
      <w:r w:rsidR="00DF2D77">
        <w:t>.</w:t>
      </w:r>
    </w:p>
    <w:p w14:paraId="4A70386B" w14:textId="7E5B7476" w:rsidR="00DF2D77" w:rsidRDefault="00DF2D77" w:rsidP="00A27D47">
      <w:pPr>
        <w:pStyle w:val="Codesmall"/>
      </w:pPr>
      <w:r>
        <w:lastRenderedPageBreak/>
        <w:t xml:space="preserve">    {                                               # An invocation object (</w:t>
      </w:r>
      <w:r w:rsidRPr="000C59FB">
        <w:t>§</w:t>
      </w:r>
      <w:r>
        <w:fldChar w:fldCharType="begin"/>
      </w:r>
      <w:r>
        <w:instrText xml:space="preserve"> REF _Ref493352563 \r \h </w:instrText>
      </w:r>
      <w:r>
        <w:fldChar w:fldCharType="separate"/>
      </w:r>
      <w:r w:rsidR="0068062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79602D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8062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4BDCFF1"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ACDB12"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68062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9CEE78A"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68062D">
        <w:t>3.19</w:t>
      </w:r>
      <w:r>
        <w:fldChar w:fldCharType="end"/>
      </w:r>
      <w:r>
        <w:t>)</w:t>
      </w:r>
      <w:r w:rsidR="006D4B00">
        <w:t>.</w:t>
      </w:r>
    </w:p>
    <w:p w14:paraId="30BF41E2" w14:textId="69A25B72" w:rsidR="00A27D47" w:rsidRDefault="00A27D47" w:rsidP="00A27D47">
      <w:pPr>
        <w:pStyle w:val="Codesmall"/>
      </w:pPr>
      <w:r>
        <w:t xml:space="preserve">  ...</w:t>
      </w:r>
    </w:p>
    <w:p w14:paraId="344F43B5" w14:textId="354489E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8062D">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806DF76"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9C8C65B" w:rsidR="00E92030" w:rsidRDefault="00E92030" w:rsidP="00A27D47">
      <w:pPr>
        <w:pStyle w:val="Codesmall"/>
      </w:pPr>
      <w:r>
        <w:t xml:space="preserve">      "fileLocation": {                           # See </w:t>
      </w:r>
      <w:r w:rsidRPr="00F90F0E">
        <w:t>§</w:t>
      </w:r>
      <w:bookmarkStart w:id="303" w:name="_Hlk507657707"/>
      <w:r>
        <w:fldChar w:fldCharType="begin"/>
      </w:r>
      <w:r>
        <w:instrText xml:space="preserve"> REF _Ref506978525 \r \h </w:instrText>
      </w:r>
      <w:r>
        <w:fldChar w:fldCharType="separate"/>
      </w:r>
      <w:r w:rsidR="0068062D">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1915712"/>
      <w:r>
        <w:t>description property</w:t>
      </w:r>
      <w:bookmarkEnd w:id="304"/>
      <w:bookmarkEnd w:id="305"/>
    </w:p>
    <w:p w14:paraId="237B6C86" w14:textId="43C8B99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8062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1915713"/>
      <w:r>
        <w:t>fileLocation</w:t>
      </w:r>
      <w:r w:rsidR="00A27D47">
        <w:t xml:space="preserve"> property</w:t>
      </w:r>
      <w:bookmarkEnd w:id="306"/>
      <w:bookmarkEnd w:id="307"/>
    </w:p>
    <w:p w14:paraId="13D7987F" w14:textId="1F543B96"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8062D">
        <w:t>3.2</w:t>
      </w:r>
      <w:r w:rsidR="00E92030">
        <w:fldChar w:fldCharType="end"/>
      </w:r>
      <w:r>
        <w:t>) that specifies the location of the attachment file.</w:t>
      </w:r>
    </w:p>
    <w:p w14:paraId="78FA4DB2" w14:textId="1BA8ACE4" w:rsidR="00AC6C45" w:rsidRDefault="00AC6C45" w:rsidP="00AC6C45">
      <w:pPr>
        <w:pStyle w:val="Heading2"/>
      </w:pPr>
      <w:bookmarkStart w:id="308" w:name="_Toc511915714"/>
      <w:r>
        <w:t>conversion object</w:t>
      </w:r>
      <w:bookmarkEnd w:id="300"/>
      <w:bookmarkEnd w:id="308"/>
    </w:p>
    <w:p w14:paraId="615BCC83" w14:textId="7B3EE260" w:rsidR="00AC6C45" w:rsidRDefault="00AC6C45" w:rsidP="00AC6C45">
      <w:pPr>
        <w:pStyle w:val="Heading3"/>
      </w:pPr>
      <w:bookmarkStart w:id="309" w:name="_Toc511915715"/>
      <w:r>
        <w:t>General</w:t>
      </w:r>
      <w:bookmarkEnd w:id="30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8475875"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68062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EB9907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8062D">
        <w:t>3.15.3</w:t>
      </w:r>
      <w:r w:rsidR="00CA2EB2">
        <w:fldChar w:fldCharType="end"/>
      </w:r>
    </w:p>
    <w:p w14:paraId="4A5E1B2E" w14:textId="77777777" w:rsidR="00AC6C45" w:rsidRDefault="00AC6C45" w:rsidP="00AC6C45">
      <w:pPr>
        <w:pStyle w:val="Codesmall"/>
      </w:pPr>
      <w:r>
        <w:lastRenderedPageBreak/>
        <w:t xml:space="preserve">        "invocation": "Sarif.Multitool.exe convert -t AndroidStudio northwind.log"</w:t>
      </w:r>
    </w:p>
    <w:p w14:paraId="17459126" w14:textId="77777777" w:rsidR="00AC6C45" w:rsidRDefault="00AC6C45" w:rsidP="00AC6C45">
      <w:pPr>
        <w:pStyle w:val="Codesmall"/>
      </w:pPr>
    </w:p>
    <w:p w14:paraId="6E99D528" w14:textId="20DDF6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68062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0" w:name="_Ref503539410"/>
      <w:bookmarkStart w:id="311" w:name="_Toc511915716"/>
      <w:r>
        <w:t>tool property</w:t>
      </w:r>
      <w:bookmarkEnd w:id="310"/>
      <w:bookmarkEnd w:id="311"/>
    </w:p>
    <w:p w14:paraId="3E0454EE" w14:textId="43A44F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8062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2" w:name="_Ref503608264"/>
      <w:bookmarkStart w:id="313" w:name="_Toc511915717"/>
      <w:r>
        <w:t>invocation property</w:t>
      </w:r>
      <w:bookmarkEnd w:id="312"/>
      <w:bookmarkEnd w:id="313"/>
    </w:p>
    <w:p w14:paraId="3E5B67EA" w14:textId="5793397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8062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14" w:name="_Ref503539431"/>
      <w:bookmarkStart w:id="315" w:name="_Toc511915718"/>
      <w:r>
        <w:t>analysisToolLogFile</w:t>
      </w:r>
      <w:r w:rsidR="00316A25">
        <w:t>Location</w:t>
      </w:r>
      <w:r>
        <w:t xml:space="preserve"> property</w:t>
      </w:r>
      <w:bookmarkEnd w:id="314"/>
      <w:bookmarkEnd w:id="315"/>
    </w:p>
    <w:p w14:paraId="5F713669" w14:textId="680D935C"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r>
        <w:t xml:space="preserve"> that specifies the location of the analysis tool log file that the converter transformed into the SARIF format.</w:t>
      </w:r>
    </w:p>
    <w:p w14:paraId="15414D63" w14:textId="2288051B"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68062D">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68062D">
        <w:t>3.19</w:t>
      </w:r>
      <w:r w:rsidR="00A631F9">
        <w:fldChar w:fldCharType="end"/>
      </w:r>
      <w:r>
        <w:t>).</w:t>
      </w:r>
    </w:p>
    <w:p w14:paraId="3476EB07" w14:textId="7DAB202C" w:rsidR="002315DB" w:rsidRDefault="002315DB" w:rsidP="002315DB">
      <w:pPr>
        <w:pStyle w:val="Heading2"/>
      </w:pPr>
      <w:bookmarkStart w:id="316" w:name="_Ref511829625"/>
      <w:bookmarkStart w:id="317" w:name="_Toc511915719"/>
      <w:r>
        <w:t>versionControlDetails object</w:t>
      </w:r>
      <w:bookmarkEnd w:id="316"/>
      <w:bookmarkEnd w:id="317"/>
    </w:p>
    <w:p w14:paraId="28FE29F4" w14:textId="169979D6" w:rsidR="002315DB" w:rsidRDefault="002315DB" w:rsidP="002315DB">
      <w:pPr>
        <w:pStyle w:val="Heading3"/>
      </w:pPr>
      <w:bookmarkStart w:id="318" w:name="_Toc511915720"/>
      <w:r>
        <w:t>General</w:t>
      </w:r>
      <w:bookmarkEnd w:id="318"/>
    </w:p>
    <w:p w14:paraId="7229D67F" w14:textId="30D8C89F"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8062D">
        <w:t>3.11</w:t>
      </w:r>
      <w:r>
        <w:fldChar w:fldCharType="end"/>
      </w:r>
      <w:r>
        <w:t>).</w:t>
      </w:r>
    </w:p>
    <w:p w14:paraId="18E3B1D4" w14:textId="073B4409" w:rsidR="001466B1" w:rsidRPr="001466B1" w:rsidRDefault="001466B1" w:rsidP="001466B1">
      <w:r>
        <w:t>For an example, see §</w:t>
      </w:r>
      <w:r>
        <w:fldChar w:fldCharType="begin"/>
      </w:r>
      <w:r>
        <w:instrText xml:space="preserve"> REF _Ref511829897 \r \h </w:instrText>
      </w:r>
      <w:r>
        <w:fldChar w:fldCharType="separate"/>
      </w:r>
      <w:r w:rsidR="0068062D">
        <w:t>3.11.10</w:t>
      </w:r>
      <w:r>
        <w:fldChar w:fldCharType="end"/>
      </w:r>
      <w:r>
        <w:t>.</w:t>
      </w:r>
    </w:p>
    <w:p w14:paraId="5CE76795" w14:textId="0BDD8598" w:rsidR="002315DB" w:rsidRDefault="002315DB" w:rsidP="002315DB">
      <w:pPr>
        <w:pStyle w:val="Heading3"/>
      </w:pPr>
      <w:bookmarkStart w:id="319" w:name="_Toc511915721"/>
      <w:r>
        <w:t>Constraints</w:t>
      </w:r>
      <w:bookmarkEnd w:id="31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0" w:name="_Ref511829678"/>
      <w:bookmarkStart w:id="321" w:name="_Toc511915722"/>
      <w:r>
        <w:lastRenderedPageBreak/>
        <w:t>uri property</w:t>
      </w:r>
      <w:bookmarkEnd w:id="320"/>
      <w:bookmarkEnd w:id="321"/>
    </w:p>
    <w:p w14:paraId="1785AFD1" w14:textId="2981C95C" w:rsidR="001466B1" w:rsidRDefault="001466B1" w:rsidP="001466B1">
      <w:bookmarkStart w:id="32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3" w:name="_Toc511915723"/>
      <w:r>
        <w:t>revisionId property</w:t>
      </w:r>
      <w:bookmarkEnd w:id="322"/>
      <w:bookmarkEnd w:id="32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4" w:name="_Ref511829698"/>
      <w:bookmarkStart w:id="325" w:name="_Toc511915724"/>
      <w:r>
        <w:t>branch property</w:t>
      </w:r>
      <w:bookmarkEnd w:id="324"/>
      <w:bookmarkEnd w:id="32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6" w:name="_Toc511915725"/>
      <w:r>
        <w:t>tag property</w:t>
      </w:r>
      <w:bookmarkEnd w:id="326"/>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7" w:name="_Toc511915726"/>
      <w:r>
        <w:t>timestamp property</w:t>
      </w:r>
      <w:bookmarkEnd w:id="327"/>
    </w:p>
    <w:p w14:paraId="1844A6A7" w14:textId="2EDC7BA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8062D">
        <w:t>3.8</w:t>
      </w:r>
      <w:r>
        <w:fldChar w:fldCharType="end"/>
      </w:r>
      <w:r>
        <w:t>.</w:t>
      </w:r>
    </w:p>
    <w:p w14:paraId="0611B5BD" w14:textId="421EBC37" w:rsidR="002315DB" w:rsidRDefault="002315DB" w:rsidP="002315DB">
      <w:pPr>
        <w:pStyle w:val="Heading3"/>
      </w:pPr>
      <w:bookmarkStart w:id="328" w:name="_Toc511915727"/>
      <w:r>
        <w:t>properties property</w:t>
      </w:r>
      <w:bookmarkEnd w:id="328"/>
    </w:p>
    <w:p w14:paraId="30274F4A" w14:textId="7E2286B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29" w:name="_Ref493403111"/>
      <w:bookmarkStart w:id="330" w:name="_Ref493404005"/>
      <w:bookmarkStart w:id="331" w:name="_Toc511915728"/>
      <w:r>
        <w:t>file object</w:t>
      </w:r>
      <w:bookmarkEnd w:id="329"/>
      <w:bookmarkEnd w:id="330"/>
      <w:bookmarkEnd w:id="331"/>
    </w:p>
    <w:p w14:paraId="375224F2" w14:textId="20156049" w:rsidR="00401BB5" w:rsidRDefault="00401BB5" w:rsidP="00401BB5">
      <w:pPr>
        <w:pStyle w:val="Heading3"/>
      </w:pPr>
      <w:bookmarkStart w:id="332" w:name="_Toc511915729"/>
      <w:r>
        <w:t>General</w:t>
      </w:r>
      <w:bookmarkEnd w:id="33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3" w:name="_Ref493403519"/>
      <w:bookmarkStart w:id="334" w:name="_Toc511915730"/>
      <w:r>
        <w:t>fileLocation</w:t>
      </w:r>
      <w:r w:rsidR="00401BB5">
        <w:t xml:space="preserve"> property</w:t>
      </w:r>
      <w:bookmarkEnd w:id="333"/>
      <w:bookmarkEnd w:id="334"/>
    </w:p>
    <w:p w14:paraId="35DB6B07" w14:textId="62D43B9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p>
    <w:p w14:paraId="421F8AA7" w14:textId="0115496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8062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8ADBEC0"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E0A4D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8062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0A099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8062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lastRenderedPageBreak/>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5" w:name="_Ref493404063"/>
      <w:bookmarkStart w:id="336" w:name="_Toc511915731"/>
      <w:r>
        <w:t>parentKey property</w:t>
      </w:r>
      <w:bookmarkEnd w:id="335"/>
      <w:bookmarkEnd w:id="336"/>
    </w:p>
    <w:p w14:paraId="7B9D65E1" w14:textId="10541FE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37" w:name="_Ref493403563"/>
      <w:bookmarkStart w:id="338" w:name="_Toc511915732"/>
      <w:r>
        <w:t>offset property</w:t>
      </w:r>
      <w:bookmarkEnd w:id="337"/>
      <w:bookmarkEnd w:id="33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4806B6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8062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39" w:name="_Ref493403574"/>
      <w:bookmarkStart w:id="340" w:name="_Toc511915733"/>
      <w:r>
        <w:t>length property</w:t>
      </w:r>
      <w:bookmarkEnd w:id="339"/>
      <w:bookmarkEnd w:id="34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1" w:name="_Toc511915734"/>
      <w:r>
        <w:t>roles property</w:t>
      </w:r>
      <w:bookmarkEnd w:id="341"/>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lastRenderedPageBreak/>
        <w:t>"</w:t>
      </w:r>
      <w:r>
        <w:rPr>
          <w:rStyle w:val="CODEtemp"/>
        </w:rPr>
        <w:t>analysisTarget</w:t>
      </w:r>
      <w:r w:rsidRPr="00E52B7C">
        <w:rPr>
          <w:rStyle w:val="CODEtemp"/>
        </w:rPr>
        <w:t>"</w:t>
      </w:r>
      <w:r>
        <w:t>: The analysis tool was instructed to scan this file.</w:t>
      </w:r>
    </w:p>
    <w:p w14:paraId="147A9EA9" w14:textId="60FE6B2C"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8062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8062D">
        <w:t>3.19.19</w:t>
      </w:r>
      <w:r>
        <w:fldChar w:fldCharType="end"/>
      </w:r>
      <w:r>
        <w:t>).</w:t>
      </w:r>
    </w:p>
    <w:p w14:paraId="3F2585BF" w14:textId="269B16A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8062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278226EE"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8062D">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2" w:name="_Toc511915735"/>
      <w:r>
        <w:t>mimeType property</w:t>
      </w:r>
      <w:bookmarkEnd w:id="342"/>
    </w:p>
    <w:p w14:paraId="4EDBA528" w14:textId="471C48A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3" w:name="_Ref511899450"/>
      <w:bookmarkStart w:id="344" w:name="_Toc511915736"/>
      <w:r>
        <w:t>contents property</w:t>
      </w:r>
      <w:bookmarkEnd w:id="343"/>
      <w:bookmarkEnd w:id="344"/>
    </w:p>
    <w:p w14:paraId="3EAD79DF" w14:textId="6ACBA86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8062D">
        <w:t>3.2</w:t>
      </w:r>
      <w:r>
        <w:fldChar w:fldCharType="end"/>
      </w:r>
      <w:r w:rsidRPr="00201FA6">
        <w:t>) representing the entire contents of the file.</w:t>
      </w:r>
    </w:p>
    <w:p w14:paraId="37061BF8" w14:textId="389B7925" w:rsidR="00926829" w:rsidRDefault="00926829" w:rsidP="00926829">
      <w:pPr>
        <w:pStyle w:val="Heading3"/>
      </w:pPr>
      <w:bookmarkStart w:id="345" w:name="_Ref511828128"/>
      <w:bookmarkStart w:id="346" w:name="_Toc511915737"/>
      <w:r>
        <w:t>encoding property</w:t>
      </w:r>
      <w:bookmarkEnd w:id="345"/>
      <w:bookmarkEnd w:id="346"/>
    </w:p>
    <w:p w14:paraId="29D5943D" w14:textId="220994F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8EDDD9"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8062D">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83CB200" w:rsidR="00926829" w:rsidRDefault="00926829" w:rsidP="0092682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170FA798" w14:textId="3CBDB9AA"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68062D">
        <w:t>3.11.17</w:t>
      </w:r>
      <w:r>
        <w:fldChar w:fldCharType="end"/>
      </w:r>
      <w:r>
        <w:t>.</w:t>
      </w:r>
    </w:p>
    <w:p w14:paraId="4E9D1D4D" w14:textId="77777777" w:rsidR="00926829" w:rsidRDefault="00926829" w:rsidP="00926829">
      <w:pPr>
        <w:pStyle w:val="Codesmall"/>
      </w:pPr>
    </w:p>
    <w:p w14:paraId="7C79FDD1" w14:textId="726301F3" w:rsidR="00926829" w:rsidRDefault="00926829" w:rsidP="00926829">
      <w:pPr>
        <w:pStyle w:val="Codesmall"/>
      </w:pPr>
      <w:r>
        <w:t xml:space="preserve">  "files": {                           # See §</w:t>
      </w:r>
      <w:r>
        <w:fldChar w:fldCharType="begin"/>
      </w:r>
      <w:r>
        <w:instrText xml:space="preserve"> REF _Ref507667580 \r \h </w:instrText>
      </w:r>
      <w:r>
        <w:fldChar w:fldCharType="separate"/>
      </w:r>
      <w:r w:rsidR="0068062D">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47" w:name="_Ref493345445"/>
      <w:bookmarkStart w:id="348" w:name="_Toc511915738"/>
      <w:r>
        <w:t>hashes property</w:t>
      </w:r>
      <w:bookmarkEnd w:id="347"/>
      <w:bookmarkEnd w:id="348"/>
    </w:p>
    <w:p w14:paraId="084CC4D1" w14:textId="76FE51B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8062D">
        <w:t>3.6.2</w:t>
      </w:r>
      <w:r>
        <w:fldChar w:fldCharType="end"/>
      </w:r>
      <w:r w:rsidRPr="0082371F">
        <w:t>) hash objects (§</w:t>
      </w:r>
      <w:r>
        <w:fldChar w:fldCharType="begin"/>
      </w:r>
      <w:r>
        <w:instrText xml:space="preserve"> REF _Ref493423194 \r \h </w:instrText>
      </w:r>
      <w:r>
        <w:fldChar w:fldCharType="separate"/>
      </w:r>
      <w:r w:rsidR="0068062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1BCD79"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362A1B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29C81511" w:rsidR="0082371F" w:rsidRDefault="0082371F" w:rsidP="0082371F">
      <w:pPr>
        <w:pStyle w:val="Note"/>
        <w:rPr>
          <w:ins w:id="349" w:author="Laurence Golding" w:date="2018-05-01T09:20:00Z"/>
        </w:rPr>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BDCE691" w14:textId="51F63DFF" w:rsidR="00EB7078" w:rsidRDefault="00EB7078" w:rsidP="00EB7078">
      <w:pPr>
        <w:pStyle w:val="Heading3"/>
        <w:rPr>
          <w:ins w:id="350" w:author="Laurence Golding" w:date="2018-05-01T09:20:00Z"/>
        </w:rPr>
      </w:pPr>
      <w:ins w:id="351" w:author="Laurence Golding" w:date="2018-05-01T09:20:00Z">
        <w:r>
          <w:t>lastModifiedTime property</w:t>
        </w:r>
      </w:ins>
    </w:p>
    <w:p w14:paraId="6EB53B92" w14:textId="60AA43B7" w:rsidR="00EB7078" w:rsidRDefault="00EB7078" w:rsidP="00EB7078">
      <w:pPr>
        <w:rPr>
          <w:ins w:id="352" w:author="Laurence Golding" w:date="2018-05-01T09:22:00Z"/>
        </w:rPr>
      </w:pPr>
      <w:ins w:id="353" w:author="Laurence Golding" w:date="2018-05-01T09:20:00Z">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ins>
      <w:ins w:id="354" w:author="Laurence Golding" w:date="2018-05-01T09:21:00Z">
        <w:r>
          <w:rPr>
            <w:rStyle w:val="CODEtemp"/>
          </w:rPr>
          <w:t>lastModifiedTime</w:t>
        </w:r>
      </w:ins>
      <w:ins w:id="355" w:author="Laurence Golding" w:date="2018-05-01T09:20:00Z">
        <w:r w:rsidRPr="0082371F">
          <w:t xml:space="preserve"> whose value is a</w:t>
        </w:r>
      </w:ins>
      <w:ins w:id="356" w:author="Laurence Golding" w:date="2018-05-01T09:21:00Z">
        <w:r>
          <w:t xml:space="preserve"> string </w:t>
        </w:r>
        <w:r w:rsidRPr="00A14F9A">
          <w:t xml:space="preserve">specifying the date and time </w:t>
        </w:r>
        <w:r>
          <w:t>at which the file was m</w:t>
        </w:r>
      </w:ins>
      <w:ins w:id="357" w:author="Laurence Golding" w:date="2018-05-01T09:22:00Z">
        <w:r>
          <w:t>ost recently modified</w:t>
        </w:r>
      </w:ins>
      <w:ins w:id="358" w:author="Laurence Golding" w:date="2018-05-01T09:21:00Z">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359" w:author="Laurence Golding" w:date="2018-05-01T09:21:00Z">
        <w:r>
          <w:fldChar w:fldCharType="separate"/>
        </w:r>
        <w:r>
          <w:t>3.8</w:t>
        </w:r>
        <w:r>
          <w:fldChar w:fldCharType="end"/>
        </w:r>
        <w:r w:rsidRPr="00A14F9A">
          <w:t>.</w:t>
        </w:r>
      </w:ins>
    </w:p>
    <w:p w14:paraId="7EF4A4E2" w14:textId="17521C4A" w:rsidR="00EB7078" w:rsidRPr="00EB7078" w:rsidRDefault="00EB7078">
      <w:pPr>
        <w:pStyle w:val="Note"/>
      </w:pPr>
      <w:ins w:id="360" w:author="Laurence Golding" w:date="2018-05-01T09:22:00Z">
        <w:r>
          <w:t xml:space="preserve">NOTE: </w:t>
        </w:r>
      </w:ins>
      <w:ins w:id="361" w:author="Laurence Golding" w:date="2018-05-01T09:23:00Z">
        <w:r>
          <w:t>In scenarios where a tool has analyzed files on a network file</w:t>
        </w:r>
      </w:ins>
      <w:ins w:id="362" w:author="Laurence Golding" w:date="2018-05-01T09:22:00Z">
        <w:r w:rsidRPr="00EB7078">
          <w:t xml:space="preserve"> share or </w:t>
        </w:r>
      </w:ins>
      <w:ins w:id="363" w:author="Laurence Golding" w:date="2018-05-01T09:23:00Z">
        <w:r>
          <w:t xml:space="preserve">on a local disk, </w:t>
        </w:r>
      </w:ins>
      <w:ins w:id="364" w:author="Laurence Golding" w:date="2018-05-01T09:25:00Z">
        <w:r>
          <w:t>an engineering system might</w:t>
        </w:r>
      </w:ins>
      <w:ins w:id="365" w:author="Laurence Golding" w:date="2018-05-01T09:22:00Z">
        <w:r w:rsidRPr="00EB7078">
          <w:t xml:space="preserve"> use </w:t>
        </w:r>
      </w:ins>
      <w:ins w:id="366" w:author="Laurence Golding" w:date="2018-05-01T09:25:00Z">
        <w:r>
          <w:t>this property,</w:t>
        </w:r>
      </w:ins>
      <w:ins w:id="367" w:author="Laurence Golding" w:date="2018-05-01T09:22:00Z">
        <w:r w:rsidRPr="00EB7078">
          <w:t xml:space="preserve"> rather than </w:t>
        </w:r>
      </w:ins>
      <w:bookmarkStart w:id="368" w:name="_GoBack"/>
      <w:ins w:id="369" w:author="Laurence Golding" w:date="2018-05-01T09:25:00Z">
        <w:r w:rsidRPr="00D34B56">
          <w:rPr>
            <w:rStyle w:val="CODEtemp"/>
            <w:rPrChange w:id="370" w:author="Laurence Golding" w:date="2018-05-01T09:35:00Z">
              <w:rPr/>
            </w:rPrChange>
          </w:rPr>
          <w:t>hashes</w:t>
        </w:r>
        <w:bookmarkEnd w:id="368"/>
        <w:r>
          <w:t xml:space="preserve"> (§</w:t>
        </w:r>
      </w:ins>
      <w:ins w:id="371" w:author="Laurence Golding" w:date="2018-05-01T09:26:00Z">
        <w:r>
          <w:fldChar w:fldCharType="begin"/>
        </w:r>
        <w:r>
          <w:instrText xml:space="preserve"> REF _Ref493345445 \r \h </w:instrText>
        </w:r>
      </w:ins>
      <w:r>
        <w:fldChar w:fldCharType="separate"/>
      </w:r>
      <w:ins w:id="372" w:author="Laurence Golding" w:date="2018-05-01T09:26:00Z">
        <w:r>
          <w:t>3.17.10</w:t>
        </w:r>
        <w:r>
          <w:fldChar w:fldCharType="end"/>
        </w:r>
      </w:ins>
      <w:ins w:id="373" w:author="Laurence Golding" w:date="2018-05-01T09:25:00Z">
        <w:r>
          <w:t>),</w:t>
        </w:r>
      </w:ins>
      <w:ins w:id="374" w:author="Laurence Golding" w:date="2018-05-01T09:22:00Z">
        <w:r w:rsidRPr="00EB7078">
          <w:t xml:space="preserve"> as the most lightweight mechanism to determine whether </w:t>
        </w:r>
      </w:ins>
      <w:ins w:id="375" w:author="Laurence Golding" w:date="2018-05-01T09:25:00Z">
        <w:r>
          <w:t xml:space="preserve">the </w:t>
        </w:r>
      </w:ins>
      <w:ins w:id="376" w:author="Laurence Golding" w:date="2018-05-01T09:22:00Z">
        <w:r w:rsidRPr="00EB7078">
          <w:t xml:space="preserve">analysis needs to be </w:t>
        </w:r>
      </w:ins>
      <w:ins w:id="377" w:author="Laurence Golding" w:date="2018-05-01T09:26:00Z">
        <w:r w:rsidR="002A5667">
          <w:t>repeated</w:t>
        </w:r>
      </w:ins>
      <w:ins w:id="378" w:author="Laurence Golding" w:date="2018-05-01T09:22:00Z">
        <w:r w:rsidRPr="00EB7078">
          <w:t>.</w:t>
        </w:r>
      </w:ins>
    </w:p>
    <w:p w14:paraId="1F0A99D1" w14:textId="408DF958" w:rsidR="00401BB5" w:rsidRDefault="00401BB5" w:rsidP="00401BB5">
      <w:pPr>
        <w:pStyle w:val="Heading3"/>
      </w:pPr>
      <w:bookmarkStart w:id="379" w:name="_Toc511915739"/>
      <w:r>
        <w:t>properties property</w:t>
      </w:r>
      <w:bookmarkEnd w:id="379"/>
    </w:p>
    <w:p w14:paraId="21A387A7" w14:textId="79D67CF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0" w:name="_Ref493423194"/>
      <w:bookmarkStart w:id="381" w:name="_Toc511915740"/>
      <w:r>
        <w:t>hash object</w:t>
      </w:r>
      <w:bookmarkEnd w:id="380"/>
      <w:bookmarkEnd w:id="381"/>
    </w:p>
    <w:p w14:paraId="5D6F2309" w14:textId="08453102" w:rsidR="00401BB5" w:rsidRDefault="00401BB5" w:rsidP="00401BB5">
      <w:pPr>
        <w:pStyle w:val="Heading3"/>
      </w:pPr>
      <w:bookmarkStart w:id="382" w:name="_Toc511915741"/>
      <w:r>
        <w:t>General</w:t>
      </w:r>
      <w:bookmarkEnd w:id="382"/>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07F67EC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68062D">
        <w:t>3.18.2</w:t>
      </w:r>
      <w:r>
        <w:fldChar w:fldCharType="end"/>
      </w:r>
    </w:p>
    <w:p w14:paraId="006ED192" w14:textId="5C302252"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8062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3" w:name="_Ref493423561"/>
      <w:bookmarkStart w:id="384" w:name="_Ref493423701"/>
      <w:bookmarkStart w:id="385" w:name="_Toc511915742"/>
      <w:r>
        <w:t>value property</w:t>
      </w:r>
      <w:bookmarkEnd w:id="383"/>
      <w:bookmarkEnd w:id="384"/>
      <w:bookmarkEnd w:id="385"/>
    </w:p>
    <w:p w14:paraId="373B1E83" w14:textId="3297F0B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8062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6" w:name="_Ref493423568"/>
      <w:bookmarkStart w:id="387" w:name="_Toc511915743"/>
      <w:r>
        <w:t>algorithm property</w:t>
      </w:r>
      <w:bookmarkEnd w:id="386"/>
      <w:bookmarkEnd w:id="387"/>
    </w:p>
    <w:p w14:paraId="7E1D5FBC" w14:textId="2FB7328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8062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8" w:name="_Ref493350984"/>
      <w:bookmarkStart w:id="389" w:name="_Toc511915744"/>
      <w:r>
        <w:t>result object</w:t>
      </w:r>
      <w:bookmarkEnd w:id="388"/>
      <w:bookmarkEnd w:id="389"/>
    </w:p>
    <w:p w14:paraId="74FD90F6" w14:textId="18F2DD20" w:rsidR="00401BB5" w:rsidRDefault="00401BB5" w:rsidP="00401BB5">
      <w:pPr>
        <w:pStyle w:val="Heading3"/>
      </w:pPr>
      <w:bookmarkStart w:id="390" w:name="_Toc511915745"/>
      <w:r>
        <w:t>General</w:t>
      </w:r>
      <w:bookmarkEnd w:id="39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1" w:name="_Ref509922615"/>
      <w:bookmarkStart w:id="392" w:name="_Toc511915746"/>
      <w:r>
        <w:t>Constraints</w:t>
      </w:r>
      <w:bookmarkEnd w:id="391"/>
      <w:bookmarkEnd w:id="392"/>
    </w:p>
    <w:p w14:paraId="529285B9" w14:textId="0C3D7591"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8062D">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8062D">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F085DD5"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68062D">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68062D">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68062D">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68062D">
        <w:t>3.9.11</w:t>
      </w:r>
      <w:r>
        <w:fldChar w:fldCharType="end"/>
      </w:r>
      <w:r>
        <w:t>), produces the identical string.</w:t>
      </w:r>
    </w:p>
    <w:p w14:paraId="3BAB4897" w14:textId="7345A1CD" w:rsidR="00F20219" w:rsidRDefault="00F20219" w:rsidP="00F2021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50CA851" w14:textId="7D7F9B02"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1A1EEA3" w14:textId="4B996F08"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7C4CBA6E" w14:textId="7B25F525"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68062D">
        <w:t>3.19.4</w:t>
      </w:r>
      <w:r>
        <w:fldChar w:fldCharType="end"/>
      </w:r>
      <w:r>
        <w:t>.</w:t>
      </w:r>
    </w:p>
    <w:p w14:paraId="2698F849" w14:textId="350132CB" w:rsidR="00F20219" w:rsidRDefault="00F20219" w:rsidP="00F20219">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5579D8C4" w14:textId="32333357"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68062D">
        <w:t>3.9.7</w:t>
      </w:r>
      <w:r>
        <w:fldChar w:fldCharType="end"/>
      </w:r>
      <w:r>
        <w:t>.</w:t>
      </w:r>
    </w:p>
    <w:p w14:paraId="3E7DC5A6" w14:textId="0D9BB9E7"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68062D">
        <w:t>3.9.11</w:t>
      </w:r>
      <w:r>
        <w:fldChar w:fldCharType="end"/>
      </w:r>
      <w:r>
        <w:t>.</w:t>
      </w:r>
    </w:p>
    <w:p w14:paraId="7A14411A" w14:textId="77777777" w:rsidR="00F20219" w:rsidRDefault="00F20219" w:rsidP="00F20219">
      <w:pPr>
        <w:pStyle w:val="Codesmall"/>
      </w:pPr>
      <w:r>
        <w:t xml:space="preserve">      },</w:t>
      </w:r>
    </w:p>
    <w:p w14:paraId="76126D71" w14:textId="2EE6A57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lastRenderedPageBreak/>
        <w:t xml:space="preserve">  ],</w:t>
      </w:r>
    </w:p>
    <w:p w14:paraId="6C13AF54" w14:textId="77777777" w:rsidR="00F20219" w:rsidRDefault="00F20219" w:rsidP="00F20219">
      <w:pPr>
        <w:pStyle w:val="Codesmall"/>
      </w:pPr>
    </w:p>
    <w:p w14:paraId="4A3A16B0" w14:textId="3C593EB5" w:rsidR="00F20219" w:rsidRDefault="00F20219" w:rsidP="00F20219">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31852A71" w14:textId="6D8546C0" w:rsidR="00F20219" w:rsidRDefault="00F20219" w:rsidP="00F20219">
      <w:pPr>
        <w:pStyle w:val="Codesmall"/>
      </w:pPr>
      <w:r>
        <w:t xml:space="preserve">    "rules": {                                   # See §</w:t>
      </w:r>
      <w:r>
        <w:fldChar w:fldCharType="begin"/>
      </w:r>
      <w:r>
        <w:instrText xml:space="preserve"> REF _Ref508870783 \r \h </w:instrText>
      </w:r>
      <w:r>
        <w:fldChar w:fldCharType="separate"/>
      </w:r>
      <w:r w:rsidR="0068062D">
        <w:t>3.35.3</w:t>
      </w:r>
      <w:r>
        <w:fldChar w:fldCharType="end"/>
      </w:r>
    </w:p>
    <w:p w14:paraId="5CB9F5FC" w14:textId="48FF289C"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68062D">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3C92A79"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8062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422C8693" w:rsidR="00F20219" w:rsidRDefault="00F20219" w:rsidP="00F2021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7B22DA4" w14:textId="7113DA51"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98DB2C9" w14:textId="408E867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5C10AA6D" w14:textId="4D590957"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68062D">
        <w:t>3.19.4</w:t>
      </w:r>
      <w:r>
        <w:fldChar w:fldCharType="end"/>
      </w:r>
      <w:r>
        <w:t>.</w:t>
      </w:r>
    </w:p>
    <w:p w14:paraId="0666F689" w14:textId="78BBCF79" w:rsidR="00F20219" w:rsidRDefault="00F20219" w:rsidP="00F20219">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370C9E91" w14:textId="74C30529"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68062D">
        <w:t>3.9.7</w:t>
      </w:r>
      <w:r>
        <w:fldChar w:fldCharType="end"/>
      </w:r>
      <w:r>
        <w:t>.</w:t>
      </w:r>
    </w:p>
    <w:p w14:paraId="7A2BEE60" w14:textId="2B391012"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68062D">
        <w:t>3.9.11</w:t>
      </w:r>
      <w:r>
        <w:fldChar w:fldCharType="end"/>
      </w:r>
      <w:r>
        <w:t>.</w:t>
      </w:r>
    </w:p>
    <w:p w14:paraId="0264C094" w14:textId="77777777" w:rsidR="00F20219" w:rsidRDefault="00F20219" w:rsidP="00F20219">
      <w:pPr>
        <w:pStyle w:val="Codesmall"/>
      </w:pPr>
      <w:r>
        <w:t xml:space="preserve">      },</w:t>
      </w:r>
    </w:p>
    <w:p w14:paraId="6E3CB039" w14:textId="3B3E73E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93" w:name="_Toc511915747"/>
      <w:bookmarkStart w:id="394" w:name="_Ref493408865"/>
      <w:r>
        <w:t>id property</w:t>
      </w:r>
      <w:bookmarkEnd w:id="393"/>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662CAF0"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68062D">
        <w:t>3.19.11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95" w:name="_Ref508814211"/>
      <w:bookmarkStart w:id="396" w:name="_Toc511915748"/>
      <w:r>
        <w:t>ruleId property</w:t>
      </w:r>
      <w:bookmarkEnd w:id="394"/>
      <w:bookmarkEnd w:id="395"/>
      <w:bookmarkEnd w:id="39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lastRenderedPageBreak/>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97" w:name="_Ref493408875"/>
      <w:bookmarkStart w:id="398" w:name="_Toc511915749"/>
      <w:r>
        <w:t>ruleKey property</w:t>
      </w:r>
      <w:bookmarkEnd w:id="397"/>
      <w:bookmarkEnd w:id="398"/>
    </w:p>
    <w:p w14:paraId="543A4472" w14:textId="5A362FD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68062D">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68062D">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68062D">
        <w:t>3.11.16</w:t>
      </w:r>
      <w:r>
        <w:fldChar w:fldCharType="end"/>
      </w:r>
      <w:r w:rsidR="00A8547F">
        <w:t>, §</w:t>
      </w:r>
      <w:r w:rsidR="00A8547F">
        <w:fldChar w:fldCharType="begin"/>
      </w:r>
      <w:r w:rsidR="00A8547F">
        <w:instrText xml:space="preserve"> REF _Ref508870783 \r \h </w:instrText>
      </w:r>
      <w:r w:rsidR="00A8547F">
        <w:fldChar w:fldCharType="separate"/>
      </w:r>
      <w:r w:rsidR="0068062D">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570F046"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68062D">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68062D">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99" w:name="_Ref493511208"/>
      <w:bookmarkStart w:id="400" w:name="_Toc511915750"/>
      <w:r>
        <w:t>level property</w:t>
      </w:r>
      <w:bookmarkEnd w:id="399"/>
      <w:bookmarkEnd w:id="40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02FF58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8062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lastRenderedPageBreak/>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lastRenderedPageBreak/>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7E9451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8062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8062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8062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8062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8062D">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68062D">
        <w:t>3.19.5</w:t>
      </w:r>
      <w:r>
        <w:fldChar w:fldCharType="end"/>
      </w:r>
      <w:r w:rsidRPr="00B050AF">
        <w:t>).</w:t>
      </w:r>
    </w:p>
    <w:p w14:paraId="5E554133" w14:textId="50DC1A5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8062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8062D">
        <w:t>3.11.16</w:t>
      </w:r>
      <w:r>
        <w:fldChar w:fldCharType="end"/>
      </w:r>
      <w:r w:rsidR="00892DEE">
        <w:t>, §</w:t>
      </w:r>
      <w:r w:rsidR="00892DEE">
        <w:fldChar w:fldCharType="begin"/>
      </w:r>
      <w:r w:rsidR="00892DEE">
        <w:instrText xml:space="preserve"> REF _Ref508871574 \r \h </w:instrText>
      </w:r>
      <w:r w:rsidR="00892DEE">
        <w:fldChar w:fldCharType="separate"/>
      </w:r>
      <w:r w:rsidR="0068062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01" w:name="_Ref493426628"/>
      <w:bookmarkStart w:id="402" w:name="_Toc511915751"/>
      <w:r>
        <w:t>message property</w:t>
      </w:r>
      <w:bookmarkEnd w:id="401"/>
      <w:bookmarkEnd w:id="402"/>
    </w:p>
    <w:p w14:paraId="2544155E" w14:textId="02785FD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8062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8062D">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3" w:name="_Ref508874628"/>
      <w:bookmarkStart w:id="404" w:name="_Toc511915752"/>
      <w:r>
        <w:t>ruleMessageId property</w:t>
      </w:r>
      <w:bookmarkEnd w:id="403"/>
      <w:bookmarkEnd w:id="404"/>
    </w:p>
    <w:p w14:paraId="4698A3C5" w14:textId="37794D2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68062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68CFA550" w14:textId="1D2A5432"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68062D">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68062D">
        <w:t>3.19.4</w:t>
      </w:r>
      <w:r>
        <w:fldChar w:fldCharType="end"/>
      </w:r>
      <w:r>
        <w:t xml:space="preserve">) of the </w:t>
      </w:r>
      <w:r w:rsidR="00304A75">
        <w:t>containing</w:t>
      </w:r>
      <w:r>
        <w:t xml:space="preserve"> </w:t>
      </w:r>
      <w:r w:rsidRPr="002C64CA">
        <w:rPr>
          <w:rStyle w:val="CODEtemp"/>
        </w:rPr>
        <w:t>result</w:t>
      </w:r>
      <w:r>
        <w:t xml:space="preserve"> object.</w:t>
      </w:r>
    </w:p>
    <w:p w14:paraId="5B30BCC5" w14:textId="45206DCF" w:rsidR="00C55966" w:rsidRDefault="00C55966" w:rsidP="00C55966">
      <w:r>
        <w:lastRenderedPageBreak/>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68062D">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53AFE00" w:rsidR="00C55966" w:rsidRDefault="00C55966" w:rsidP="00C55966">
      <w:pPr>
        <w:pStyle w:val="Codesmall"/>
      </w:pPr>
      <w:r>
        <w:t>{                                 # A run object (§</w:t>
      </w:r>
      <w:r>
        <w:fldChar w:fldCharType="begin"/>
      </w:r>
      <w:r>
        <w:instrText xml:space="preserve"> REF _Ref493349997 \w \h </w:instrText>
      </w:r>
      <w:r>
        <w:fldChar w:fldCharType="separate"/>
      </w:r>
      <w:r w:rsidR="0068062D">
        <w:t>3.11</w:t>
      </w:r>
      <w:r>
        <w:fldChar w:fldCharType="end"/>
      </w:r>
      <w:r>
        <w:t>)</w:t>
      </w:r>
    </w:p>
    <w:p w14:paraId="43E461F5" w14:textId="77777777" w:rsidR="00C55966" w:rsidRDefault="00C55966" w:rsidP="00C55966">
      <w:pPr>
        <w:pStyle w:val="Codesmall"/>
      </w:pPr>
      <w:r>
        <w:t xml:space="preserve">  "results": [</w:t>
      </w:r>
    </w:p>
    <w:p w14:paraId="2B8EC048" w14:textId="7D284359" w:rsidR="00C55966" w:rsidRDefault="00C55966" w:rsidP="00C55966">
      <w:pPr>
        <w:pStyle w:val="Codesmall"/>
      </w:pPr>
      <w:r>
        <w:t xml:space="preserve">    {                             # A result object (§</w:t>
      </w:r>
      <w:r>
        <w:fldChar w:fldCharType="begin"/>
      </w:r>
      <w:r>
        <w:instrText xml:space="preserve"> REF _Ref493350984 \w \h </w:instrText>
      </w:r>
      <w:r>
        <w:fldChar w:fldCharType="separate"/>
      </w:r>
      <w:r w:rsidR="0068062D">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9619D4E"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68062D">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405" w:name="_Ref510013155"/>
      <w:bookmarkStart w:id="406" w:name="_Toc511915753"/>
      <w:r>
        <w:t>locations property</w:t>
      </w:r>
      <w:bookmarkEnd w:id="405"/>
      <w:bookmarkEnd w:id="406"/>
    </w:p>
    <w:p w14:paraId="065F9E8C" w14:textId="0CEAECD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8062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lastRenderedPageBreak/>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07" w:name="_Ref510085223"/>
      <w:bookmarkStart w:id="408" w:name="_Toc511915754"/>
      <w:r>
        <w:t>analysisTarget</w:t>
      </w:r>
      <w:r w:rsidR="00673F27">
        <w:t xml:space="preserve"> p</w:t>
      </w:r>
      <w:r>
        <w:t>roperty</w:t>
      </w:r>
      <w:bookmarkEnd w:id="407"/>
      <w:bookmarkEnd w:id="408"/>
    </w:p>
    <w:p w14:paraId="50B31C9B" w14:textId="74474F2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8062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3EFD78E" w:rsidR="00673F27" w:rsidRDefault="00673F27" w:rsidP="00673F27">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58DF954F" w14:textId="587CBE64"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68062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B78A04A" w:rsidR="00673F27" w:rsidRDefault="00673F27" w:rsidP="00673F2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29DB0443" w14:textId="53587809"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7C6BCB69" w14:textId="54CE17D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409" w:name="_Ref507591746"/>
      <w:bookmarkStart w:id="410" w:name="_Toc511915755"/>
      <w:r>
        <w:t>f</w:t>
      </w:r>
      <w:r w:rsidR="00401BB5">
        <w:t>ingerprintContribution</w:t>
      </w:r>
      <w:r>
        <w:t>s</w:t>
      </w:r>
      <w:r w:rsidR="00401BB5">
        <w:t xml:space="preserve"> property</w:t>
      </w:r>
      <w:bookmarkEnd w:id="409"/>
      <w:bookmarkEnd w:id="410"/>
    </w:p>
    <w:p w14:paraId="38DB500E" w14:textId="636AE6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8062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lastRenderedPageBreak/>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411" w:name="_Ref510008160"/>
      <w:bookmarkStart w:id="412" w:name="_Toc511915756"/>
      <w:r>
        <w:t>codeFlows property</w:t>
      </w:r>
      <w:bookmarkEnd w:id="411"/>
      <w:bookmarkEnd w:id="412"/>
    </w:p>
    <w:p w14:paraId="4BD8575B" w14:textId="7F84B9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8062D">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3" w:name="_Ref511820702"/>
      <w:bookmarkStart w:id="414" w:name="_Toc511915757"/>
      <w:r>
        <w:t>graphs property</w:t>
      </w:r>
      <w:bookmarkEnd w:id="413"/>
      <w:bookmarkEnd w:id="414"/>
    </w:p>
    <w:p w14:paraId="7F5C098A" w14:textId="0E0F51B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2C35AD9B" w14:textId="12F7E78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8062D">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15" w:name="_Ref511820008"/>
      <w:bookmarkStart w:id="416" w:name="_Toc511915758"/>
      <w:r>
        <w:t>graphTraversals property</w:t>
      </w:r>
      <w:bookmarkEnd w:id="415"/>
      <w:bookmarkEnd w:id="416"/>
    </w:p>
    <w:p w14:paraId="1AFBBE39" w14:textId="76F3B5A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8062D">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7" w:name="_Toc511915759"/>
      <w:r>
        <w:t>stacks property</w:t>
      </w:r>
      <w:bookmarkEnd w:id="417"/>
    </w:p>
    <w:p w14:paraId="5ABDA84F" w14:textId="149922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stack objects (§</w:t>
      </w:r>
      <w:r>
        <w:fldChar w:fldCharType="begin"/>
      </w:r>
      <w:r>
        <w:instrText xml:space="preserve"> REF _Ref493427479 \r \h </w:instrText>
      </w:r>
      <w:r>
        <w:fldChar w:fldCharType="separate"/>
      </w:r>
      <w:r w:rsidR="0068062D">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8" w:name="_Ref493499246"/>
      <w:bookmarkStart w:id="419" w:name="_Toc511915760"/>
      <w:r>
        <w:t>relatedLocations property</w:t>
      </w:r>
      <w:bookmarkEnd w:id="418"/>
      <w:bookmarkEnd w:id="419"/>
    </w:p>
    <w:p w14:paraId="31F869B5" w14:textId="6D7773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8062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A9B204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8062D">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0" w:name="_Toc511915761"/>
      <w:r>
        <w:lastRenderedPageBreak/>
        <w:t>suppressionStates property</w:t>
      </w:r>
      <w:bookmarkEnd w:id="420"/>
    </w:p>
    <w:p w14:paraId="1AE8DC88" w14:textId="2A54B9A5" w:rsidR="00401BB5" w:rsidRDefault="00401BB5" w:rsidP="00401BB5">
      <w:pPr>
        <w:pStyle w:val="Heading4"/>
      </w:pPr>
      <w:bookmarkStart w:id="421" w:name="_Toc511915762"/>
      <w:r>
        <w:t>General</w:t>
      </w:r>
      <w:bookmarkEnd w:id="421"/>
    </w:p>
    <w:p w14:paraId="0F62C5DD" w14:textId="77D2C75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8062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A3540C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8062D">
        <w:t>3.19.17.2</w:t>
      </w:r>
      <w:r w:rsidR="00194A04">
        <w:fldChar w:fldCharType="end"/>
      </w:r>
      <w:r w:rsidR="002A24FE" w:rsidRPr="002A24FE">
        <w:t>)</w:t>
      </w:r>
      <w:r>
        <w:t>.</w:t>
      </w:r>
    </w:p>
    <w:p w14:paraId="1A5BE1CF" w14:textId="29E04944"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8062D">
        <w:t>3.19.17.3</w:t>
      </w:r>
      <w:r w:rsidR="00194A04">
        <w:fldChar w:fldCharType="end"/>
      </w:r>
      <w:r w:rsidR="002A24FE" w:rsidRPr="002A24FE">
        <w:t>).</w:t>
      </w:r>
    </w:p>
    <w:p w14:paraId="4F013A56" w14:textId="1CD9F500" w:rsidR="00401BB5" w:rsidRDefault="00401BB5" w:rsidP="00401BB5">
      <w:pPr>
        <w:pStyle w:val="Heading4"/>
      </w:pPr>
      <w:bookmarkStart w:id="422" w:name="_Ref493475240"/>
      <w:bookmarkStart w:id="423" w:name="_Toc511915763"/>
      <w:r>
        <w:t>suppressedInSource value</w:t>
      </w:r>
      <w:bookmarkEnd w:id="422"/>
      <w:bookmarkEnd w:id="42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24" w:name="_Ref493475253"/>
      <w:bookmarkStart w:id="425" w:name="_Toc511915764"/>
      <w:r>
        <w:t>suppressedExternally value</w:t>
      </w:r>
      <w:bookmarkEnd w:id="424"/>
      <w:bookmarkEnd w:id="42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6" w:name="_Ref493351360"/>
      <w:bookmarkStart w:id="427" w:name="_Toc511915765"/>
      <w:r>
        <w:t>baselineState property</w:t>
      </w:r>
      <w:bookmarkEnd w:id="426"/>
      <w:bookmarkEnd w:id="42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B00F72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68062D">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F175BB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428" w:name="_Ref507598047"/>
      <w:bookmarkStart w:id="429" w:name="_Ref508987354"/>
      <w:bookmarkStart w:id="430" w:name="_Toc511915766"/>
      <w:bookmarkStart w:id="431" w:name="_Ref506807829"/>
      <w:r>
        <w:t>a</w:t>
      </w:r>
      <w:r w:rsidR="00A27D47">
        <w:t>ttachments</w:t>
      </w:r>
      <w:bookmarkEnd w:id="428"/>
      <w:r>
        <w:t xml:space="preserve"> property</w:t>
      </w:r>
      <w:bookmarkEnd w:id="429"/>
      <w:bookmarkEnd w:id="430"/>
    </w:p>
    <w:p w14:paraId="7E972364" w14:textId="180D0AE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8062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8062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232240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8062D">
        <w:t>3.14.1</w:t>
      </w:r>
      <w:r>
        <w:fldChar w:fldCharType="end"/>
      </w:r>
      <w:r>
        <w:t>.</w:t>
      </w:r>
    </w:p>
    <w:p w14:paraId="555548BF" w14:textId="223DC9DB" w:rsidR="00DF302D" w:rsidRDefault="00DF302D" w:rsidP="006E546E">
      <w:pPr>
        <w:pStyle w:val="Heading3"/>
      </w:pPr>
      <w:bookmarkStart w:id="432" w:name="_Ref510085934"/>
      <w:bookmarkStart w:id="433" w:name="_Toc511915767"/>
      <w:r>
        <w:t>conversionProvenance property</w:t>
      </w:r>
      <w:bookmarkEnd w:id="431"/>
      <w:bookmarkEnd w:id="432"/>
      <w:bookmarkEnd w:id="433"/>
    </w:p>
    <w:p w14:paraId="2E28B0A4" w14:textId="7D56599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8062D">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8062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8062D">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0867F4" w:rsidR="00DE4250" w:rsidRDefault="00DE4250" w:rsidP="00DE4250">
      <w:pPr>
        <w:pStyle w:val="Codesmall"/>
      </w:pPr>
      <w:r>
        <w:lastRenderedPageBreak/>
        <w:t xml:space="preserve">      "conversion": {  # A conversion object (see </w:t>
      </w:r>
      <w:r w:rsidRPr="00E20F80">
        <w:t>§</w:t>
      </w:r>
      <w:r>
        <w:fldChar w:fldCharType="begin"/>
      </w:r>
      <w:r>
        <w:instrText xml:space="preserve"> REF _Ref506806657 \r \h </w:instrText>
      </w:r>
      <w:r>
        <w:fldChar w:fldCharType="separate"/>
      </w:r>
      <w:r w:rsidR="0068062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F589701"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68062D">
        <w:t>3.21</w:t>
      </w:r>
      <w:r>
        <w:fldChar w:fldCharType="end"/>
      </w:r>
      <w:r>
        <w:t>).</w:t>
      </w:r>
    </w:p>
    <w:p w14:paraId="2A15CECD" w14:textId="77777777" w:rsidR="00DE4250" w:rsidRDefault="00DE4250" w:rsidP="00DE4250">
      <w:pPr>
        <w:pStyle w:val="Codesmall"/>
      </w:pPr>
      <w:r>
        <w:t xml:space="preserve">            {</w:t>
      </w:r>
    </w:p>
    <w:p w14:paraId="17292CE8" w14:textId="71DB8F4C"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68062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DA53E4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68062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34" w:name="_Toc511915768"/>
      <w:r>
        <w:t>fixes property</w:t>
      </w:r>
      <w:bookmarkEnd w:id="434"/>
    </w:p>
    <w:p w14:paraId="41DB16FF" w14:textId="56F283C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8062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8062D">
        <w:t>3.37</w:t>
      </w:r>
      <w:r>
        <w:fldChar w:fldCharType="end"/>
      </w:r>
      <w:r w:rsidRPr="00E20F80">
        <w:t>).</w:t>
      </w:r>
    </w:p>
    <w:p w14:paraId="42E1D0DE" w14:textId="54DDCACE" w:rsidR="006E546E" w:rsidRDefault="006E546E" w:rsidP="006E546E">
      <w:pPr>
        <w:pStyle w:val="Heading3"/>
      </w:pPr>
      <w:bookmarkStart w:id="435" w:name="_Toc511915769"/>
      <w:r>
        <w:t>properties property</w:t>
      </w:r>
      <w:bookmarkEnd w:id="435"/>
    </w:p>
    <w:p w14:paraId="5BBA1AD3" w14:textId="6A4BD37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8062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36" w:name="_Ref493426721"/>
      <w:bookmarkStart w:id="437" w:name="_Ref507665939"/>
      <w:bookmarkStart w:id="438" w:name="_Toc511915770"/>
      <w:r>
        <w:t>location object</w:t>
      </w:r>
      <w:bookmarkEnd w:id="436"/>
      <w:bookmarkEnd w:id="437"/>
      <w:bookmarkEnd w:id="438"/>
    </w:p>
    <w:p w14:paraId="27ED50C0" w14:textId="23D428DC" w:rsidR="006E546E" w:rsidRDefault="006E546E" w:rsidP="006E546E">
      <w:pPr>
        <w:pStyle w:val="Heading3"/>
      </w:pPr>
      <w:bookmarkStart w:id="439" w:name="_Ref493479281"/>
      <w:bookmarkStart w:id="440" w:name="_Toc511915771"/>
      <w:r>
        <w:t>General</w:t>
      </w:r>
      <w:bookmarkEnd w:id="439"/>
      <w:bookmarkEnd w:id="440"/>
    </w:p>
    <w:p w14:paraId="1D30489B" w14:textId="1A998F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68062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8062D">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260003C"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8062D">
        <w:t>3.20.3</w:t>
      </w:r>
      <w:r>
        <w:fldChar w:fldCharType="end"/>
      </w:r>
      <w:r w:rsidRPr="00180B28">
        <w:t>) is particularly convenient for fingerprinting.</w:t>
      </w:r>
    </w:p>
    <w:p w14:paraId="7BB3738A" w14:textId="2222E264" w:rsidR="006E546E" w:rsidRDefault="00C6546E" w:rsidP="006E546E">
      <w:pPr>
        <w:pStyle w:val="Heading3"/>
      </w:pPr>
      <w:bookmarkStart w:id="441" w:name="_Ref493477623"/>
      <w:bookmarkStart w:id="442" w:name="_Ref493478351"/>
      <w:bookmarkStart w:id="443" w:name="_Toc511915772"/>
      <w:r>
        <w:t xml:space="preserve">physicalLocation </w:t>
      </w:r>
      <w:r w:rsidR="006E546E">
        <w:t>property</w:t>
      </w:r>
      <w:bookmarkEnd w:id="441"/>
      <w:bookmarkEnd w:id="442"/>
      <w:bookmarkEnd w:id="443"/>
    </w:p>
    <w:p w14:paraId="37D40289" w14:textId="78A43054"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8062D">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44" w:name="_Ref493404450"/>
      <w:bookmarkStart w:id="445" w:name="_Ref493404690"/>
      <w:bookmarkStart w:id="446" w:name="_Toc511915773"/>
      <w:r>
        <w:t>fullyQualifiedLogicalName property</w:t>
      </w:r>
      <w:bookmarkEnd w:id="444"/>
      <w:bookmarkEnd w:id="445"/>
      <w:bookmarkEnd w:id="44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5C18064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8062D">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68062D">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43D3A3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68062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447" w:name="_Ref493404415"/>
      <w:bookmarkStart w:id="448" w:name="_Toc511915774"/>
      <w:r>
        <w:t>logicalLocationKey property</w:t>
      </w:r>
      <w:bookmarkEnd w:id="447"/>
      <w:bookmarkEnd w:id="448"/>
    </w:p>
    <w:p w14:paraId="5CE2EC28" w14:textId="08B744ED"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68062D">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68062D">
        <w:t>3.20.3</w:t>
      </w:r>
      <w:r w:rsidR="00F249F9">
        <w:fldChar w:fldCharType="end"/>
      </w:r>
      <w:r w:rsidR="00F249F9" w:rsidRPr="00F249F9">
        <w:t>).</w:t>
      </w:r>
    </w:p>
    <w:p w14:paraId="336EF258" w14:textId="069864AE"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r w:rsidRPr="00B01B8E">
        <w:rPr>
          <w:rStyle w:val="CODEtemp"/>
        </w:rPr>
        <w:t>run.logicalLocations</w:t>
      </w:r>
      <w:r w:rsidR="00830F21">
        <w:t xml:space="preserve"> (§</w:t>
      </w:r>
      <w:r w:rsidR="00830F21">
        <w:fldChar w:fldCharType="begin"/>
      </w:r>
      <w:r w:rsidR="00830F21">
        <w:instrText xml:space="preserve"> REF _Ref493479000 \r \h </w:instrText>
      </w:r>
      <w:r w:rsidR="00830F21">
        <w:fldChar w:fldCharType="separate"/>
      </w:r>
      <w:r w:rsidR="0068062D">
        <w:t>3.11.13</w:t>
      </w:r>
      <w:r w:rsidR="00830F21">
        <w:fldChar w:fldCharType="end"/>
      </w:r>
      <w:r w:rsidR="00830F21">
        <w:t>)</w:t>
      </w:r>
      <w:r w:rsidRPr="00F249F9">
        <w:t>.</w:t>
      </w:r>
    </w:p>
    <w:p w14:paraId="49AC5033" w14:textId="5214CB92" w:rsidR="0040694F" w:rsidRDefault="0040694F" w:rsidP="0040694F">
      <w:pPr>
        <w:pStyle w:val="Note"/>
      </w:pPr>
      <w:r>
        <w:lastRenderedPageBreak/>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49" w:name="_Toc511915775"/>
      <w:r>
        <w:t>decoratedName property</w:t>
      </w:r>
      <w:bookmarkEnd w:id="44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463ABE4"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8062D">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50" w:name="_Toc511915776"/>
      <w:r>
        <w:lastRenderedPageBreak/>
        <w:t>message property</w:t>
      </w:r>
      <w:bookmarkEnd w:id="450"/>
    </w:p>
    <w:p w14:paraId="62F22E6F" w14:textId="0BCA341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relevant to the location.</w:t>
      </w:r>
    </w:p>
    <w:p w14:paraId="0E77A827" w14:textId="77777777" w:rsidR="00F13165" w:rsidRDefault="00F13165" w:rsidP="00F13165">
      <w:pPr>
        <w:pStyle w:val="Heading3"/>
      </w:pPr>
      <w:bookmarkStart w:id="451" w:name="_Ref510102819"/>
      <w:bookmarkStart w:id="452" w:name="_Toc511915777"/>
      <w:r>
        <w:t>annotations property</w:t>
      </w:r>
      <w:bookmarkEnd w:id="451"/>
      <w:bookmarkEnd w:id="452"/>
    </w:p>
    <w:p w14:paraId="1F7AABEC" w14:textId="4DBA72C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68062D">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80FBE2F"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68062D">
        <w:t>3.34</w:t>
      </w:r>
      <w:r>
        <w:fldChar w:fldCharType="end"/>
      </w:r>
      <w:r>
        <w:t>)</w:t>
      </w:r>
      <w:r w:rsidR="00EB5632">
        <w:t>.</w:t>
      </w:r>
    </w:p>
    <w:p w14:paraId="4DBDB567" w14:textId="0FF16A90"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68062D">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61FD074E"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68062D">
        <w:t>3.34.3</w:t>
      </w:r>
      <w:r w:rsidR="00EB5632">
        <w:fldChar w:fldCharType="end"/>
      </w:r>
      <w:r w:rsidR="00EB5632">
        <w:t>.</w:t>
      </w:r>
    </w:p>
    <w:p w14:paraId="5A043581" w14:textId="103ABAE8"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68062D">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53" w:name="_Toc511915778"/>
      <w:r>
        <w:t>properties property</w:t>
      </w:r>
      <w:bookmarkEnd w:id="453"/>
    </w:p>
    <w:p w14:paraId="2CEAC173" w14:textId="6A0F602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8062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54" w:name="_Ref493477390"/>
      <w:bookmarkStart w:id="455" w:name="_Ref493478323"/>
      <w:bookmarkStart w:id="456" w:name="_Ref493478590"/>
      <w:bookmarkStart w:id="457" w:name="_Toc511915779"/>
      <w:r>
        <w:t>physicalLocation object</w:t>
      </w:r>
      <w:bookmarkEnd w:id="454"/>
      <w:bookmarkEnd w:id="455"/>
      <w:bookmarkEnd w:id="456"/>
      <w:bookmarkEnd w:id="457"/>
    </w:p>
    <w:p w14:paraId="0B9181AD" w14:textId="12F902F2" w:rsidR="006E546E" w:rsidRDefault="006E546E" w:rsidP="006E546E">
      <w:pPr>
        <w:pStyle w:val="Heading3"/>
      </w:pPr>
      <w:bookmarkStart w:id="458" w:name="_Toc511915780"/>
      <w:r>
        <w:t>General</w:t>
      </w:r>
      <w:bookmarkEnd w:id="45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59" w:name="_Ref503357394"/>
      <w:bookmarkStart w:id="460" w:name="_Toc511915781"/>
      <w:bookmarkStart w:id="461" w:name="_Ref493343236"/>
      <w:r>
        <w:lastRenderedPageBreak/>
        <w:t>id property</w:t>
      </w:r>
      <w:bookmarkEnd w:id="459"/>
      <w:bookmarkEnd w:id="460"/>
    </w:p>
    <w:p w14:paraId="39E78313" w14:textId="76D74CA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DA4B30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8062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8062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62" w:name="_Ref503369432"/>
      <w:bookmarkStart w:id="463" w:name="_Ref503369435"/>
      <w:bookmarkStart w:id="464" w:name="_Ref503371110"/>
      <w:bookmarkStart w:id="465" w:name="_Ref503371652"/>
      <w:bookmarkStart w:id="466" w:name="_Toc511915782"/>
      <w:r>
        <w:t>fileLocation</w:t>
      </w:r>
      <w:r w:rsidR="006E546E">
        <w:t xml:space="preserve"> property</w:t>
      </w:r>
      <w:bookmarkEnd w:id="461"/>
      <w:bookmarkEnd w:id="462"/>
      <w:bookmarkEnd w:id="463"/>
      <w:bookmarkEnd w:id="464"/>
      <w:bookmarkEnd w:id="465"/>
      <w:bookmarkEnd w:id="466"/>
    </w:p>
    <w:p w14:paraId="5D69C82C" w14:textId="59177554"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8062D">
        <w:t>3.2</w:t>
      </w:r>
      <w:r w:rsidR="00A308C2">
        <w:fldChar w:fldCharType="end"/>
      </w:r>
      <w:r w:rsidR="00A308C2">
        <w:t>)</w:t>
      </w:r>
      <w:r w:rsidRPr="00365886">
        <w:t xml:space="preserve"> that represents the location of the file.</w:t>
      </w:r>
    </w:p>
    <w:p w14:paraId="40E0A00A" w14:textId="10E4E498"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68062D">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68062D">
        <w:t>3.20.7</w:t>
      </w:r>
      <w:r w:rsidR="003A2BC1">
        <w:fldChar w:fldCharType="end"/>
      </w:r>
      <w:r w:rsidR="008578AC" w:rsidRPr="00124F1F">
        <w:t>.</w:t>
      </w:r>
    </w:p>
    <w:p w14:paraId="03500782" w14:textId="164BDEAF"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930C4DA"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68062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67" w:name="_Ref493509797"/>
      <w:bookmarkStart w:id="468" w:name="_Toc511915783"/>
      <w:r>
        <w:lastRenderedPageBreak/>
        <w:t>region property</w:t>
      </w:r>
      <w:bookmarkEnd w:id="467"/>
      <w:bookmarkEnd w:id="468"/>
    </w:p>
    <w:p w14:paraId="34CA82A6" w14:textId="4A0E8BA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8062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8062D">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8062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02C2976" w:rsidR="006805FB" w:rsidRDefault="006805FB" w:rsidP="006805FB">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7A49ADC4" w14:textId="5BBD8B59" w:rsidR="006805FB" w:rsidRDefault="006805FB" w:rsidP="006805FB">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779C2718" w14:textId="02A9825A"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3C94BD54" w14:textId="0F243E8B"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69" w:name="_Toc511915784"/>
      <w:r>
        <w:t>contextRegion property</w:t>
      </w:r>
      <w:bookmarkEnd w:id="469"/>
    </w:p>
    <w:p w14:paraId="220640FE" w14:textId="4A45758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8062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8062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53C64B9" w:rsidR="00843397" w:rsidRDefault="00843397" w:rsidP="00843397">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7E9D024B" w14:textId="7C2A510C" w:rsidR="00843397" w:rsidRDefault="00843397" w:rsidP="0084339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86DE936" w14:textId="49CBB25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5B98A118" w14:textId="69BBC0A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B211BBB" w:rsidR="00843397" w:rsidRDefault="00843397" w:rsidP="00843397">
      <w:pPr>
        <w:pStyle w:val="Codesmall"/>
      </w:pPr>
      <w:r>
        <w:t xml:space="preserve">        "region": {                      # See §</w:t>
      </w:r>
      <w:r>
        <w:fldChar w:fldCharType="begin"/>
      </w:r>
      <w:r>
        <w:instrText xml:space="preserve"> REF _Ref493509797 \r \h </w:instrText>
      </w:r>
      <w:r>
        <w:fldChar w:fldCharType="separate"/>
      </w:r>
      <w:r w:rsidR="0068062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lastRenderedPageBreak/>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70" w:name="_Ref493490350"/>
      <w:bookmarkStart w:id="471" w:name="_Toc511915785"/>
      <w:r>
        <w:t>region object</w:t>
      </w:r>
      <w:bookmarkEnd w:id="470"/>
      <w:bookmarkEnd w:id="471"/>
    </w:p>
    <w:p w14:paraId="5C4DB1F6" w14:textId="0F642D18" w:rsidR="006E546E" w:rsidRDefault="006E546E" w:rsidP="006E546E">
      <w:pPr>
        <w:pStyle w:val="Heading3"/>
      </w:pPr>
      <w:bookmarkStart w:id="472" w:name="_Toc511915786"/>
      <w:r>
        <w:t>General</w:t>
      </w:r>
      <w:bookmarkEnd w:id="47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BB1C3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8062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73" w:name="_Ref493492556"/>
      <w:bookmarkStart w:id="474" w:name="_Ref493492604"/>
      <w:bookmarkStart w:id="475" w:name="_Ref493492671"/>
      <w:bookmarkStart w:id="476" w:name="_Toc511915787"/>
      <w:r>
        <w:t>Text regions</w:t>
      </w:r>
      <w:bookmarkEnd w:id="473"/>
      <w:bookmarkEnd w:id="474"/>
      <w:bookmarkEnd w:id="475"/>
      <w:bookmarkEnd w:id="47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D97517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51E3740" w:rsidR="003E62A7" w:rsidRDefault="003E62A7" w:rsidP="003E62A7">
      <w:r w:rsidRPr="003E62A7">
        <w:lastRenderedPageBreak/>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8062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8062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08A09D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8062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8062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8062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77" w:name="_Ref509043519"/>
      <w:bookmarkStart w:id="478" w:name="_Ref509043733"/>
      <w:bookmarkStart w:id="479" w:name="_Toc511915788"/>
      <w:r>
        <w:t>Binary regions</w:t>
      </w:r>
      <w:bookmarkEnd w:id="477"/>
      <w:bookmarkEnd w:id="478"/>
      <w:bookmarkEnd w:id="479"/>
    </w:p>
    <w:p w14:paraId="645A946E" w14:textId="09D1146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8062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BB17F32" w:rsidR="00FA2059" w:rsidRDefault="00FA2059" w:rsidP="00FA2059">
      <w:r w:rsidRPr="00FA2059">
        <w:lastRenderedPageBreak/>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8062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FB0E7B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8062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8062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8062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8062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80" w:name="_Ref493490565"/>
      <w:bookmarkStart w:id="481" w:name="_Ref493491243"/>
      <w:bookmarkStart w:id="482" w:name="_Ref493492406"/>
      <w:bookmarkStart w:id="483" w:name="_Toc511915789"/>
      <w:r>
        <w:t>startLine property</w:t>
      </w:r>
      <w:bookmarkEnd w:id="480"/>
      <w:bookmarkEnd w:id="481"/>
      <w:bookmarkEnd w:id="482"/>
      <w:bookmarkEnd w:id="48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84" w:name="_Ref493491260"/>
      <w:bookmarkStart w:id="485" w:name="_Ref493492414"/>
      <w:bookmarkStart w:id="486" w:name="_Toc511915790"/>
      <w:r>
        <w:t>startColumn property</w:t>
      </w:r>
      <w:bookmarkEnd w:id="484"/>
      <w:bookmarkEnd w:id="485"/>
      <w:bookmarkEnd w:id="48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5843AE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8062D">
        <w:t>3.22.2</w:t>
      </w:r>
      <w:r>
        <w:fldChar w:fldCharType="end"/>
      </w:r>
      <w:r>
        <w:t>.</w:t>
      </w:r>
    </w:p>
    <w:p w14:paraId="29DFBDCD" w14:textId="49CB3F3F" w:rsidR="006E546E" w:rsidRDefault="006E546E" w:rsidP="006E546E">
      <w:pPr>
        <w:pStyle w:val="Heading3"/>
      </w:pPr>
      <w:bookmarkStart w:id="487" w:name="_Ref493491334"/>
      <w:bookmarkStart w:id="488" w:name="_Ref493492422"/>
      <w:bookmarkStart w:id="489" w:name="_Toc511915791"/>
      <w:r>
        <w:t>endLine property</w:t>
      </w:r>
      <w:bookmarkEnd w:id="487"/>
      <w:bookmarkEnd w:id="488"/>
      <w:bookmarkEnd w:id="48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8A63D24"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8062D">
        <w:t>3.22.2</w:t>
      </w:r>
      <w:r>
        <w:fldChar w:fldCharType="end"/>
      </w:r>
      <w:r>
        <w:t>.</w:t>
      </w:r>
    </w:p>
    <w:p w14:paraId="70DC2A2F" w14:textId="6B14264D" w:rsidR="006E546E" w:rsidRDefault="006E546E" w:rsidP="006E546E">
      <w:pPr>
        <w:pStyle w:val="Heading3"/>
      </w:pPr>
      <w:bookmarkStart w:id="490" w:name="_Ref493491342"/>
      <w:bookmarkStart w:id="491" w:name="_Ref493492427"/>
      <w:bookmarkStart w:id="492" w:name="_Toc511915792"/>
      <w:r>
        <w:t>endColumn property</w:t>
      </w:r>
      <w:bookmarkEnd w:id="490"/>
      <w:bookmarkEnd w:id="491"/>
      <w:bookmarkEnd w:id="49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82FDDA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8062D">
        <w:t>3.22.2</w:t>
      </w:r>
      <w:r>
        <w:fldChar w:fldCharType="end"/>
      </w:r>
      <w:r>
        <w:t>.</w:t>
      </w:r>
    </w:p>
    <w:p w14:paraId="71768405" w14:textId="2CD24091" w:rsidR="006E546E" w:rsidRDefault="006E546E" w:rsidP="006E546E">
      <w:pPr>
        <w:pStyle w:val="Heading3"/>
      </w:pPr>
      <w:bookmarkStart w:id="493" w:name="_Ref493492251"/>
      <w:bookmarkStart w:id="494" w:name="_Ref493492981"/>
      <w:bookmarkStart w:id="495" w:name="_Toc511915793"/>
      <w:r>
        <w:t>offset property</w:t>
      </w:r>
      <w:bookmarkEnd w:id="493"/>
      <w:bookmarkEnd w:id="494"/>
      <w:bookmarkEnd w:id="49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96" w:name="_Ref493491350"/>
      <w:bookmarkStart w:id="497" w:name="_Ref493492312"/>
      <w:bookmarkStart w:id="498" w:name="_Toc511915794"/>
      <w:r>
        <w:t>length property</w:t>
      </w:r>
      <w:bookmarkEnd w:id="496"/>
      <w:bookmarkEnd w:id="497"/>
      <w:bookmarkEnd w:id="49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C0877B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8062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lastRenderedPageBreak/>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99" w:name="_Toc511915795"/>
      <w:r>
        <w:t>snippet property</w:t>
      </w:r>
      <w:bookmarkEnd w:id="499"/>
    </w:p>
    <w:p w14:paraId="4E596286" w14:textId="74FC580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8062D">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500" w:name="_Ref493404505"/>
      <w:bookmarkStart w:id="501" w:name="_Toc511915796"/>
      <w:r>
        <w:t>logicalLocation object</w:t>
      </w:r>
      <w:bookmarkEnd w:id="500"/>
      <w:bookmarkEnd w:id="501"/>
    </w:p>
    <w:p w14:paraId="479717FF" w14:textId="2760154A" w:rsidR="006E546E" w:rsidRDefault="006E546E" w:rsidP="006E546E">
      <w:pPr>
        <w:pStyle w:val="Heading3"/>
      </w:pPr>
      <w:bookmarkStart w:id="502" w:name="_Toc511915797"/>
      <w:r>
        <w:t>General</w:t>
      </w:r>
      <w:bookmarkEnd w:id="502"/>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7ED226C"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68062D">
        <w:t>3.11.13</w:t>
      </w:r>
      <w:r>
        <w:fldChar w:fldCharType="end"/>
      </w:r>
      <w:r>
        <w:t>).</w:t>
      </w:r>
    </w:p>
    <w:p w14:paraId="70635E46" w14:textId="168F318C" w:rsidR="006E546E" w:rsidRDefault="006E546E" w:rsidP="006E546E">
      <w:pPr>
        <w:pStyle w:val="Heading3"/>
      </w:pPr>
      <w:bookmarkStart w:id="503" w:name="_Toc511915798"/>
      <w:r>
        <w:t>name property</w:t>
      </w:r>
      <w:bookmarkEnd w:id="503"/>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lastRenderedPageBreak/>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504" w:name="_Toc511915799"/>
      <w:r>
        <w:t>kind property</w:t>
      </w:r>
      <w:bookmarkEnd w:id="50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05" w:name="_Toc511915800"/>
      <w:r>
        <w:t>parentKey property</w:t>
      </w:r>
      <w:bookmarkEnd w:id="505"/>
    </w:p>
    <w:p w14:paraId="765BBE49" w14:textId="089E36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8062D">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06" w:name="_Ref510008325"/>
      <w:bookmarkStart w:id="507" w:name="_Toc511915801"/>
      <w:r>
        <w:t>codeFlow object</w:t>
      </w:r>
      <w:bookmarkEnd w:id="506"/>
      <w:bookmarkEnd w:id="507"/>
    </w:p>
    <w:p w14:paraId="507EC364" w14:textId="20C3EC2C" w:rsidR="00B163FF" w:rsidRDefault="00B163FF" w:rsidP="00B163FF">
      <w:pPr>
        <w:pStyle w:val="Heading3"/>
      </w:pPr>
      <w:bookmarkStart w:id="508" w:name="_Ref510009088"/>
      <w:bookmarkStart w:id="509" w:name="_Toc511915802"/>
      <w:r>
        <w:t>General</w:t>
      </w:r>
      <w:bookmarkEnd w:id="508"/>
      <w:bookmarkEnd w:id="50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403FA2" w:rsidR="00B163FF" w:rsidRDefault="00B163FF" w:rsidP="00B163FF">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048B21D6" w14:textId="476C370C" w:rsidR="00B163FF" w:rsidRDefault="00B163FF" w:rsidP="00B163FF">
      <w:pPr>
        <w:pStyle w:val="Codesmall"/>
      </w:pPr>
      <w:r>
        <w:t xml:space="preserve">  "codeFlows": [                        # See §</w:t>
      </w:r>
      <w:r>
        <w:fldChar w:fldCharType="begin"/>
      </w:r>
      <w:r>
        <w:instrText xml:space="preserve"> REF _Ref510008160 \r \h </w:instrText>
      </w:r>
      <w:r>
        <w:fldChar w:fldCharType="separate"/>
      </w:r>
      <w:r w:rsidR="0068062D">
        <w:t>3.19.12</w:t>
      </w:r>
      <w:r>
        <w:fldChar w:fldCharType="end"/>
      </w:r>
      <w:r>
        <w:t>.</w:t>
      </w:r>
    </w:p>
    <w:p w14:paraId="689DCA88" w14:textId="1E496B7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68062D">
        <w:t>3.24</w:t>
      </w:r>
      <w:r>
        <w:fldChar w:fldCharType="end"/>
      </w:r>
      <w:r>
        <w:t>).</w:t>
      </w:r>
    </w:p>
    <w:p w14:paraId="086FC1AA" w14:textId="2EB405C3" w:rsidR="00B163FF" w:rsidRDefault="00B163FF" w:rsidP="00B163FF">
      <w:pPr>
        <w:pStyle w:val="Codesmall"/>
      </w:pPr>
      <w:r>
        <w:t xml:space="preserve">      "message": {                      # See §</w:t>
      </w:r>
      <w:r>
        <w:fldChar w:fldCharType="begin"/>
      </w:r>
      <w:r>
        <w:instrText xml:space="preserve"> REF _Ref510008352 \r \h </w:instrText>
      </w:r>
      <w:r>
        <w:fldChar w:fldCharType="separate"/>
      </w:r>
      <w:r w:rsidR="0068062D">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6DC6A9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8062D">
        <w:t>3.24.3</w:t>
      </w:r>
      <w:r>
        <w:fldChar w:fldCharType="end"/>
      </w:r>
      <w:r>
        <w:t>.</w:t>
      </w:r>
    </w:p>
    <w:p w14:paraId="761FD0DB" w14:textId="0A81A76A"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68062D">
        <w:t>3.25</w:t>
      </w:r>
      <w:r>
        <w:fldChar w:fldCharType="end"/>
      </w:r>
      <w:r>
        <w:t>).</w:t>
      </w:r>
    </w:p>
    <w:p w14:paraId="3D9C5E77" w14:textId="42628562" w:rsidR="00B163FF" w:rsidRDefault="00B163FF" w:rsidP="00B163FF">
      <w:pPr>
        <w:pStyle w:val="Codesmall"/>
      </w:pPr>
      <w:r>
        <w:t xml:space="preserve">          "id": "thread-123",           # See §</w:t>
      </w:r>
      <w:r>
        <w:fldChar w:fldCharType="begin"/>
      </w:r>
      <w:r>
        <w:instrText xml:space="preserve"> REF _Ref510008395 \r \h </w:instrText>
      </w:r>
      <w:r>
        <w:fldChar w:fldCharType="separate"/>
      </w:r>
      <w:r w:rsidR="0068062D">
        <w:t>3.25.2</w:t>
      </w:r>
      <w:r>
        <w:fldChar w:fldCharType="end"/>
      </w:r>
      <w:r>
        <w:t>.</w:t>
      </w:r>
    </w:p>
    <w:p w14:paraId="32E0CD47" w14:textId="2364372E" w:rsidR="00B163FF" w:rsidRDefault="00B163FF" w:rsidP="00B163FF">
      <w:pPr>
        <w:pStyle w:val="Codesmall"/>
      </w:pPr>
      <w:r>
        <w:t xml:space="preserve">          "message": {                  # See §</w:t>
      </w:r>
      <w:r>
        <w:fldChar w:fldCharType="begin"/>
      </w:r>
      <w:r>
        <w:instrText xml:space="preserve"> REF _Ref503361742 \r \h </w:instrText>
      </w:r>
      <w:r>
        <w:fldChar w:fldCharType="separate"/>
      </w:r>
      <w:r w:rsidR="0068062D">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AA8300" w:rsidR="00B163FF" w:rsidRDefault="00B163FF" w:rsidP="00B163FF">
      <w:pPr>
        <w:pStyle w:val="Codesmall"/>
      </w:pPr>
      <w:r>
        <w:t xml:space="preserve">          "locations": [                # See §</w:t>
      </w:r>
      <w:r>
        <w:fldChar w:fldCharType="begin"/>
      </w:r>
      <w:r>
        <w:instrText xml:space="preserve"> REF _Ref510008412 \r \h </w:instrText>
      </w:r>
      <w:r>
        <w:fldChar w:fldCharType="separate"/>
      </w:r>
      <w:r w:rsidR="0068062D">
        <w:t>3.25.4</w:t>
      </w:r>
      <w:r>
        <w:fldChar w:fldCharType="end"/>
      </w:r>
      <w:r>
        <w:t>.</w:t>
      </w:r>
    </w:p>
    <w:p w14:paraId="7CF1AA49" w14:textId="285BD6B1"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68062D">
        <w:t>3.33</w:t>
      </w:r>
      <w:r>
        <w:fldChar w:fldCharType="end"/>
      </w:r>
      <w:r>
        <w:t>).</w:t>
      </w:r>
    </w:p>
    <w:p w14:paraId="7402E3F3" w14:textId="7554D84B" w:rsidR="00EB5632" w:rsidRDefault="00EB5632" w:rsidP="00B163FF">
      <w:pPr>
        <w:pStyle w:val="Codesmall"/>
      </w:pPr>
      <w:r>
        <w:t xml:space="preserve">              "location": {             # See §</w:t>
      </w:r>
      <w:r>
        <w:fldChar w:fldCharType="begin"/>
      </w:r>
      <w:r>
        <w:instrText xml:space="preserve"> REF _Ref493497783 \r \h </w:instrText>
      </w:r>
      <w:r>
        <w:fldChar w:fldCharType="separate"/>
      </w:r>
      <w:r w:rsidR="0068062D">
        <w:t>3.33.3</w:t>
      </w:r>
      <w:r>
        <w:fldChar w:fldCharType="end"/>
      </w:r>
      <w:r>
        <w:t>.</w:t>
      </w:r>
    </w:p>
    <w:p w14:paraId="5E1EB724" w14:textId="764F371C" w:rsidR="00B163FF" w:rsidRDefault="00EB5632" w:rsidP="00B163FF">
      <w:pPr>
        <w:pStyle w:val="Codesmall"/>
      </w:pPr>
      <w:r>
        <w:lastRenderedPageBreak/>
        <w:t xml:space="preserve">  </w:t>
      </w:r>
      <w:r w:rsidR="00B163FF">
        <w:t xml:space="preserve">              "physicalLocation": {     # See §</w:t>
      </w:r>
      <w:r>
        <w:fldChar w:fldCharType="begin"/>
      </w:r>
      <w:r>
        <w:instrText xml:space="preserve"> REF _Ref493477623 \r \h </w:instrText>
      </w:r>
      <w:r>
        <w:fldChar w:fldCharType="separate"/>
      </w:r>
      <w:r w:rsidR="0068062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7A4A169"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68062D">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DA9B58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68062D">
        <w:t>3.33.6</w:t>
      </w:r>
      <w:r w:rsidR="00EC5F35">
        <w:fldChar w:fldCharType="end"/>
      </w:r>
      <w:r>
        <w:t>.</w:t>
      </w:r>
    </w:p>
    <w:p w14:paraId="1029380F" w14:textId="1326F9B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8062D">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10" w:name="_Ref510008352"/>
      <w:bookmarkStart w:id="511" w:name="_Toc511915803"/>
      <w:r>
        <w:t>message property</w:t>
      </w:r>
      <w:bookmarkEnd w:id="510"/>
      <w:bookmarkEnd w:id="511"/>
    </w:p>
    <w:p w14:paraId="39D6B74B" w14:textId="1F19324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8062D">
        <w:t>3.9</w:t>
      </w:r>
      <w:r>
        <w:fldChar w:fldCharType="end"/>
      </w:r>
      <w:r>
        <w:t>)</w:t>
      </w:r>
      <w:r w:rsidRPr="00AD7FD8">
        <w:t xml:space="preserve"> relevant to the code flow.</w:t>
      </w:r>
    </w:p>
    <w:p w14:paraId="060DD1F9" w14:textId="5E6A402B" w:rsidR="00B163FF" w:rsidRDefault="00B163FF" w:rsidP="00B163FF">
      <w:pPr>
        <w:pStyle w:val="Heading3"/>
      </w:pPr>
      <w:bookmarkStart w:id="512" w:name="_Ref510008358"/>
      <w:bookmarkStart w:id="513" w:name="_Toc511915804"/>
      <w:r>
        <w:t>threadFlows property</w:t>
      </w:r>
      <w:bookmarkEnd w:id="512"/>
      <w:bookmarkEnd w:id="513"/>
    </w:p>
    <w:p w14:paraId="2D2C91FB" w14:textId="4FB3216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8062D">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14" w:name="_Toc511915805"/>
      <w:r>
        <w:t>properties property</w:t>
      </w:r>
      <w:bookmarkEnd w:id="514"/>
    </w:p>
    <w:p w14:paraId="57DA8C55" w14:textId="760FF86F"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15" w:name="_Ref493427364"/>
      <w:bookmarkStart w:id="516" w:name="_Toc511915806"/>
      <w:r>
        <w:t>thread</w:t>
      </w:r>
      <w:r w:rsidR="006E546E">
        <w:t>Flow object</w:t>
      </w:r>
      <w:bookmarkEnd w:id="515"/>
      <w:bookmarkEnd w:id="516"/>
    </w:p>
    <w:p w14:paraId="68EE36AB" w14:textId="336A5D40" w:rsidR="006E546E" w:rsidRDefault="006E546E" w:rsidP="006E546E">
      <w:pPr>
        <w:pStyle w:val="Heading3"/>
      </w:pPr>
      <w:bookmarkStart w:id="517" w:name="_Toc511915807"/>
      <w:r>
        <w:t>General</w:t>
      </w:r>
      <w:bookmarkEnd w:id="51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D4904E" w:rsidR="00481B7B" w:rsidRDefault="00481B7B" w:rsidP="00AD7FD8">
      <w:r>
        <w:t>For an example, see §</w:t>
      </w:r>
      <w:r>
        <w:fldChar w:fldCharType="begin"/>
      </w:r>
      <w:r>
        <w:instrText xml:space="preserve"> REF _Ref510009088 \r \h </w:instrText>
      </w:r>
      <w:r>
        <w:fldChar w:fldCharType="separate"/>
      </w:r>
      <w:r w:rsidR="0068062D">
        <w:t>3.24.1</w:t>
      </w:r>
      <w:r>
        <w:fldChar w:fldCharType="end"/>
      </w:r>
      <w:r>
        <w:t>.</w:t>
      </w:r>
    </w:p>
    <w:p w14:paraId="47D8E353" w14:textId="0B22E102" w:rsidR="00B163FF" w:rsidRDefault="00B163FF" w:rsidP="00B163FF">
      <w:pPr>
        <w:pStyle w:val="Heading3"/>
      </w:pPr>
      <w:bookmarkStart w:id="518" w:name="_Ref510008395"/>
      <w:bookmarkStart w:id="519" w:name="_Toc511915808"/>
      <w:r>
        <w:t>id property</w:t>
      </w:r>
      <w:bookmarkEnd w:id="518"/>
      <w:bookmarkEnd w:id="519"/>
    </w:p>
    <w:p w14:paraId="39CECB41" w14:textId="7D7AD8D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68062D">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20" w:name="_Ref503361742"/>
      <w:bookmarkStart w:id="521" w:name="_Toc511915809"/>
      <w:r>
        <w:lastRenderedPageBreak/>
        <w:t>message property</w:t>
      </w:r>
      <w:bookmarkEnd w:id="520"/>
      <w:bookmarkEnd w:id="521"/>
    </w:p>
    <w:p w14:paraId="3994B882" w14:textId="0655E4E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8062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22" w:name="_Ref510008412"/>
      <w:bookmarkStart w:id="523" w:name="_Toc511915810"/>
      <w:r>
        <w:t>locations property</w:t>
      </w:r>
      <w:bookmarkEnd w:id="522"/>
      <w:bookmarkEnd w:id="523"/>
    </w:p>
    <w:p w14:paraId="648A48EB" w14:textId="5E446AE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8062D">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24" w:name="_Toc511915811"/>
      <w:r>
        <w:t>properties property</w:t>
      </w:r>
      <w:bookmarkEnd w:id="524"/>
    </w:p>
    <w:p w14:paraId="070BA385" w14:textId="14EB3BD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25" w:name="_Ref511819945"/>
      <w:bookmarkStart w:id="526" w:name="_Toc511915812"/>
      <w:r>
        <w:t>graph object</w:t>
      </w:r>
      <w:bookmarkEnd w:id="525"/>
      <w:bookmarkEnd w:id="526"/>
    </w:p>
    <w:p w14:paraId="79771063" w14:textId="13A3DA96" w:rsidR="00CD4F20" w:rsidRDefault="00CD4F20" w:rsidP="00CD4F20">
      <w:pPr>
        <w:pStyle w:val="Heading3"/>
      </w:pPr>
      <w:bookmarkStart w:id="527" w:name="_Toc511915813"/>
      <w:r>
        <w:t>General</w:t>
      </w:r>
      <w:bookmarkEnd w:id="527"/>
    </w:p>
    <w:p w14:paraId="0FCD96E1" w14:textId="60D6D9B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68062D">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8062D">
        <w:t>3.19.13</w:t>
      </w:r>
      <w:r>
        <w:fldChar w:fldCharType="end"/>
      </w:r>
      <w:r>
        <w:t>).</w:t>
      </w:r>
    </w:p>
    <w:p w14:paraId="1005630B" w14:textId="221DED36"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6F72B729" w14:textId="09F530D7" w:rsidR="00CD4F20" w:rsidRDefault="00CD4F20" w:rsidP="00CD4F20">
      <w:pPr>
        <w:pStyle w:val="Heading3"/>
      </w:pPr>
      <w:bookmarkStart w:id="528" w:name="_Ref511822858"/>
      <w:bookmarkStart w:id="529" w:name="_Toc511915814"/>
      <w:r>
        <w:t>id property</w:t>
      </w:r>
      <w:bookmarkEnd w:id="528"/>
      <w:bookmarkEnd w:id="529"/>
    </w:p>
    <w:p w14:paraId="1E5F5537" w14:textId="2EEAF01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68062D">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68062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30" w:name="_Toc511915815"/>
      <w:r>
        <w:t>description property</w:t>
      </w:r>
      <w:bookmarkEnd w:id="530"/>
    </w:p>
    <w:p w14:paraId="60597691" w14:textId="4CAB0A7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w:t>
      </w:r>
    </w:p>
    <w:p w14:paraId="63CE6EE1" w14:textId="254DFD0E" w:rsidR="00CD4F20" w:rsidRDefault="00CD4F20" w:rsidP="00CD4F20">
      <w:pPr>
        <w:pStyle w:val="Heading3"/>
      </w:pPr>
      <w:bookmarkStart w:id="531" w:name="_Ref511823242"/>
      <w:bookmarkStart w:id="532" w:name="_Toc511915816"/>
      <w:r>
        <w:t>nodes property</w:t>
      </w:r>
      <w:bookmarkEnd w:id="531"/>
      <w:bookmarkEnd w:id="532"/>
    </w:p>
    <w:p w14:paraId="3BF1C872" w14:textId="63C9278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which represent the nodes of the graph.</w:t>
      </w:r>
    </w:p>
    <w:p w14:paraId="660381CB" w14:textId="2915D5F8" w:rsidR="00CD4F20" w:rsidRDefault="00CD4F20" w:rsidP="00CD4F20">
      <w:pPr>
        <w:pStyle w:val="Heading3"/>
      </w:pPr>
      <w:bookmarkStart w:id="533" w:name="_Ref511823263"/>
      <w:bookmarkStart w:id="534" w:name="_Toc511915817"/>
      <w:r>
        <w:t>edges property</w:t>
      </w:r>
      <w:bookmarkEnd w:id="533"/>
      <w:bookmarkEnd w:id="534"/>
    </w:p>
    <w:p w14:paraId="45BE5533" w14:textId="7D322E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which represent the edges of the graph.</w:t>
      </w:r>
    </w:p>
    <w:p w14:paraId="2A8D5929" w14:textId="47CA4432" w:rsidR="00CD4F20" w:rsidRDefault="00CD4F20" w:rsidP="00CD4F20">
      <w:pPr>
        <w:pStyle w:val="Heading3"/>
      </w:pPr>
      <w:bookmarkStart w:id="535" w:name="_Toc511915818"/>
      <w:r>
        <w:t>properties property</w:t>
      </w:r>
      <w:bookmarkEnd w:id="535"/>
    </w:p>
    <w:p w14:paraId="35A7008A" w14:textId="1FBC5D5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36" w:name="_Ref511821868"/>
      <w:bookmarkStart w:id="537" w:name="_Toc511915819"/>
      <w:r>
        <w:lastRenderedPageBreak/>
        <w:t>node object</w:t>
      </w:r>
      <w:bookmarkEnd w:id="536"/>
      <w:bookmarkEnd w:id="537"/>
    </w:p>
    <w:p w14:paraId="5C490915" w14:textId="5A0DD1FC" w:rsidR="00CD4F20" w:rsidRDefault="00CD4F20" w:rsidP="00CD4F20">
      <w:pPr>
        <w:pStyle w:val="Heading3"/>
      </w:pPr>
      <w:bookmarkStart w:id="538" w:name="_Toc511915820"/>
      <w:r>
        <w:t>General</w:t>
      </w:r>
      <w:bookmarkEnd w:id="538"/>
    </w:p>
    <w:p w14:paraId="5F3D946D" w14:textId="43C3D7B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31799269" w14:textId="7F2781A8" w:rsidR="00CD4F20" w:rsidRDefault="00CD4F20" w:rsidP="00CD4F20">
      <w:pPr>
        <w:pStyle w:val="Heading3"/>
      </w:pPr>
      <w:bookmarkStart w:id="539" w:name="_Ref511822118"/>
      <w:bookmarkStart w:id="540" w:name="_Toc511915821"/>
      <w:r>
        <w:t>id property</w:t>
      </w:r>
      <w:bookmarkEnd w:id="539"/>
      <w:bookmarkEnd w:id="540"/>
    </w:p>
    <w:p w14:paraId="29A5FACD" w14:textId="0BA1EF3C"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47A5A38" w14:textId="69396BAB" w:rsidR="00CD4F20" w:rsidRDefault="00CD4F20" w:rsidP="00CD4F20">
      <w:pPr>
        <w:pStyle w:val="Heading3"/>
      </w:pPr>
      <w:bookmarkStart w:id="541" w:name="_Toc511915822"/>
      <w:r>
        <w:t>label property</w:t>
      </w:r>
      <w:bookmarkEnd w:id="541"/>
    </w:p>
    <w:p w14:paraId="5AE47AC0" w14:textId="2B8B5AF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node.</w:t>
      </w:r>
    </w:p>
    <w:p w14:paraId="4E017FF4" w14:textId="21BB0F35" w:rsidR="00CD4F20" w:rsidRDefault="00CD4F20" w:rsidP="00CD4F20">
      <w:pPr>
        <w:pStyle w:val="Heading3"/>
      </w:pPr>
      <w:bookmarkStart w:id="542" w:name="_Toc511915823"/>
      <w:r>
        <w:t>location property</w:t>
      </w:r>
      <w:bookmarkEnd w:id="542"/>
    </w:p>
    <w:p w14:paraId="20431782" w14:textId="0AEF3DB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8062D">
        <w:t>3.20</w:t>
      </w:r>
      <w:r>
        <w:fldChar w:fldCharType="end"/>
      </w:r>
      <w:r>
        <w:t>) that specifies the location associated with the node.</w:t>
      </w:r>
    </w:p>
    <w:p w14:paraId="47968B5F" w14:textId="702EC7A2" w:rsidR="00CD4F20" w:rsidRDefault="00CD4F20" w:rsidP="00CD4F20">
      <w:pPr>
        <w:pStyle w:val="Heading3"/>
      </w:pPr>
      <w:bookmarkStart w:id="543" w:name="_Toc511915824"/>
      <w:r>
        <w:t>properties property</w:t>
      </w:r>
      <w:bookmarkEnd w:id="543"/>
    </w:p>
    <w:p w14:paraId="4DAD8D8F" w14:textId="535F48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44" w:name="_Ref511821891"/>
      <w:bookmarkStart w:id="545" w:name="_Toc511915825"/>
      <w:r>
        <w:t>edge object</w:t>
      </w:r>
      <w:bookmarkEnd w:id="544"/>
      <w:bookmarkEnd w:id="545"/>
    </w:p>
    <w:p w14:paraId="78AF70AE" w14:textId="37DDAA2D" w:rsidR="00CD4F20" w:rsidRDefault="00CD4F20" w:rsidP="00CD4F20">
      <w:pPr>
        <w:pStyle w:val="Heading3"/>
      </w:pPr>
      <w:bookmarkStart w:id="546" w:name="_Toc511915826"/>
      <w:r>
        <w:t>General</w:t>
      </w:r>
      <w:bookmarkEnd w:id="546"/>
    </w:p>
    <w:p w14:paraId="4DD63F10" w14:textId="1FC72F4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793D7A79" w14:textId="635537BA" w:rsidR="00CD4F20" w:rsidRDefault="00CD4F20" w:rsidP="00CD4F20">
      <w:pPr>
        <w:pStyle w:val="Heading3"/>
      </w:pPr>
      <w:bookmarkStart w:id="547" w:name="_Ref511823280"/>
      <w:bookmarkStart w:id="548" w:name="_Toc511915827"/>
      <w:r>
        <w:t>id property</w:t>
      </w:r>
      <w:bookmarkEnd w:id="547"/>
      <w:bookmarkEnd w:id="548"/>
    </w:p>
    <w:p w14:paraId="5747D78D" w14:textId="27D8CCCF" w:rsidR="00380A89" w:rsidRPr="00380A89" w:rsidRDefault="00380A89" w:rsidP="00380A89">
      <w:bookmarkStart w:id="54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4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B21E298" w14:textId="491462EA" w:rsidR="00CD4F20" w:rsidRDefault="00CD4F20" w:rsidP="00CD4F20">
      <w:pPr>
        <w:pStyle w:val="Heading3"/>
      </w:pPr>
      <w:bookmarkStart w:id="550" w:name="_Toc511915828"/>
      <w:r>
        <w:t>label property</w:t>
      </w:r>
      <w:bookmarkEnd w:id="550"/>
    </w:p>
    <w:p w14:paraId="2E237F87" w14:textId="059C867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edge.</w:t>
      </w:r>
    </w:p>
    <w:p w14:paraId="4FD0229C" w14:textId="1F2B6CFF" w:rsidR="00CD4F20" w:rsidRDefault="00CD4F20" w:rsidP="00CD4F20">
      <w:pPr>
        <w:pStyle w:val="Heading3"/>
      </w:pPr>
      <w:bookmarkStart w:id="551" w:name="_Ref511822214"/>
      <w:bookmarkStart w:id="552" w:name="_Toc511915829"/>
      <w:r>
        <w:t>sourceNodeId property</w:t>
      </w:r>
      <w:bookmarkEnd w:id="551"/>
      <w:bookmarkEnd w:id="552"/>
    </w:p>
    <w:p w14:paraId="600128CF" w14:textId="25C5971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5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bookmarkEnd w:id="553"/>
      <w:r>
        <w:t>.</w:t>
      </w:r>
    </w:p>
    <w:p w14:paraId="6B8670E4" w14:textId="744803E0" w:rsidR="00CD4F20" w:rsidRDefault="00CD4F20" w:rsidP="00CD4F20">
      <w:pPr>
        <w:pStyle w:val="Heading3"/>
      </w:pPr>
      <w:bookmarkStart w:id="554" w:name="_Ref511823298"/>
      <w:bookmarkStart w:id="555" w:name="_Toc511915830"/>
      <w:r>
        <w:t>targetNodeId property</w:t>
      </w:r>
      <w:bookmarkEnd w:id="554"/>
      <w:bookmarkEnd w:id="555"/>
    </w:p>
    <w:p w14:paraId="09C99A58" w14:textId="26926C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8062D">
        <w:t>3.28.4</w:t>
      </w:r>
      <w:r>
        <w:fldChar w:fldCharType="end"/>
      </w:r>
      <w:r>
        <w:t>).</w:t>
      </w:r>
    </w:p>
    <w:p w14:paraId="4D640ECE" w14:textId="70B5AAAE" w:rsidR="00CD4F20" w:rsidRDefault="00CD4F20" w:rsidP="00CD4F20">
      <w:pPr>
        <w:pStyle w:val="Heading3"/>
      </w:pPr>
      <w:bookmarkStart w:id="556" w:name="_Toc511915831"/>
      <w:r>
        <w:lastRenderedPageBreak/>
        <w:t>properties property</w:t>
      </w:r>
      <w:bookmarkEnd w:id="556"/>
    </w:p>
    <w:p w14:paraId="0461D75E" w14:textId="4D5596B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57" w:name="_Ref511819971"/>
      <w:bookmarkStart w:id="558" w:name="_Toc511915832"/>
      <w:r>
        <w:t>graphTraversal object</w:t>
      </w:r>
      <w:bookmarkEnd w:id="557"/>
      <w:bookmarkEnd w:id="558"/>
    </w:p>
    <w:p w14:paraId="7EE87AC4" w14:textId="2D601D1D" w:rsidR="00CD4F20" w:rsidRDefault="00CD4F20" w:rsidP="00CD4F20">
      <w:pPr>
        <w:pStyle w:val="Heading3"/>
      </w:pPr>
      <w:bookmarkStart w:id="559" w:name="_Toc511915833"/>
      <w:r>
        <w:t>General</w:t>
      </w:r>
      <w:bookmarkEnd w:id="559"/>
    </w:p>
    <w:p w14:paraId="5B499FB9" w14:textId="62B8CAB8"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8062D">
        <w:t>3.30</w:t>
      </w:r>
      <w:r>
        <w:fldChar w:fldCharType="end"/>
      </w:r>
      <w:r>
        <w:t>). For an example, see §</w:t>
      </w:r>
      <w:r>
        <w:fldChar w:fldCharType="begin"/>
      </w:r>
      <w:r>
        <w:instrText xml:space="preserve"> REF _Ref511822614 \r \h </w:instrText>
      </w:r>
      <w:r>
        <w:fldChar w:fldCharType="separate"/>
      </w:r>
      <w:r w:rsidR="0068062D">
        <w:t>3.29.6</w:t>
      </w:r>
      <w:r>
        <w:fldChar w:fldCharType="end"/>
      </w:r>
      <w:r>
        <w:t>.</w:t>
      </w:r>
    </w:p>
    <w:p w14:paraId="2CDD1251" w14:textId="4680B971" w:rsidR="00CD4F20" w:rsidRDefault="00CD4F20" w:rsidP="00CD4F20">
      <w:pPr>
        <w:pStyle w:val="Heading3"/>
      </w:pPr>
      <w:bookmarkStart w:id="560" w:name="_Ref511823664"/>
      <w:bookmarkStart w:id="561" w:name="_Toc511915834"/>
      <w:r>
        <w:t>id property</w:t>
      </w:r>
      <w:bookmarkEnd w:id="560"/>
      <w:bookmarkEnd w:id="561"/>
    </w:p>
    <w:p w14:paraId="53570C20" w14:textId="212AA953"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69BF4E4E" w14:textId="332F5E8E" w:rsidR="00CD4F20" w:rsidRDefault="00CD4F20" w:rsidP="00CD4F20">
      <w:pPr>
        <w:pStyle w:val="Heading3"/>
      </w:pPr>
      <w:bookmarkStart w:id="562" w:name="_Ref511823337"/>
      <w:bookmarkStart w:id="563" w:name="_Toc511915835"/>
      <w:r>
        <w:t>graphId property</w:t>
      </w:r>
      <w:bookmarkEnd w:id="562"/>
      <w:bookmarkEnd w:id="563"/>
    </w:p>
    <w:p w14:paraId="569BEBAE" w14:textId="0BA00A9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8062D">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being traversed.</w:t>
      </w:r>
    </w:p>
    <w:p w14:paraId="3B4B2F13" w14:textId="412CBFE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8062D">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8062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64" w:name="_Toc511915836"/>
      <w:r>
        <w:t>description property</w:t>
      </w:r>
      <w:bookmarkEnd w:id="564"/>
    </w:p>
    <w:p w14:paraId="00450671" w14:textId="2A2351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 traversal.</w:t>
      </w:r>
    </w:p>
    <w:p w14:paraId="1B078DE3" w14:textId="453A53D8" w:rsidR="00CD4F20" w:rsidRDefault="00CD4F20" w:rsidP="00CD4F20">
      <w:pPr>
        <w:pStyle w:val="Heading3"/>
      </w:pPr>
      <w:bookmarkStart w:id="565" w:name="_Ref511823179"/>
      <w:bookmarkStart w:id="566" w:name="_Toc511915837"/>
      <w:r>
        <w:t>initialState property</w:t>
      </w:r>
      <w:bookmarkEnd w:id="565"/>
      <w:bookmarkEnd w:id="566"/>
    </w:p>
    <w:p w14:paraId="0DAFE5D2" w14:textId="04493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 enables a SARIF viewer to present a debugger-like “watch window” experience as the user traverses a graph.</w:t>
      </w:r>
    </w:p>
    <w:p w14:paraId="69AF54AA" w14:textId="60BA05C3"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68062D">
        <w:t>3.33.5</w:t>
      </w:r>
      <w:r>
        <w:fldChar w:fldCharType="end"/>
      </w:r>
      <w:r>
        <w:t>.</w:t>
      </w:r>
    </w:p>
    <w:p w14:paraId="64F7666B" w14:textId="785BF9A5" w:rsidR="00CD4F20" w:rsidRDefault="00CD4F20" w:rsidP="00CD4F20">
      <w:pPr>
        <w:pStyle w:val="Heading3"/>
      </w:pPr>
      <w:bookmarkStart w:id="567" w:name="_Ref511822614"/>
      <w:bookmarkStart w:id="568" w:name="_Toc511915838"/>
      <w:r>
        <w:t>edgeTraversals property</w:t>
      </w:r>
      <w:bookmarkEnd w:id="567"/>
      <w:bookmarkEnd w:id="568"/>
    </w:p>
    <w:p w14:paraId="044B1D53" w14:textId="3ED6CDF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8062D">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E544CE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w:t>
      </w:r>
    </w:p>
    <w:p w14:paraId="4808B3B4" w14:textId="621C3840" w:rsidR="009D3174" w:rsidRDefault="009D3174" w:rsidP="009D3174">
      <w:pPr>
        <w:pStyle w:val="Codesmall"/>
      </w:pPr>
      <w:r>
        <w:lastRenderedPageBreak/>
        <w:t>{                                            # A result object (§</w:t>
      </w:r>
      <w:r>
        <w:fldChar w:fldCharType="begin"/>
      </w:r>
      <w:r>
        <w:instrText xml:space="preserve"> REF _Ref493350984 \r \h </w:instrText>
      </w:r>
      <w:r>
        <w:fldChar w:fldCharType="separate"/>
      </w:r>
      <w:r w:rsidR="0068062D">
        <w:t>3.19</w:t>
      </w:r>
      <w:r>
        <w:fldChar w:fldCharType="end"/>
      </w:r>
      <w:r>
        <w:t>).</w:t>
      </w:r>
    </w:p>
    <w:p w14:paraId="10E2D789" w14:textId="6EDEAD9C" w:rsidR="009D3174" w:rsidRDefault="009D3174" w:rsidP="009D3174">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69735FC2" w14:textId="5EB64BDA" w:rsidR="009D3174" w:rsidRDefault="009D3174" w:rsidP="009D3174">
      <w:pPr>
        <w:pStyle w:val="Codesmall"/>
      </w:pPr>
      <w:r>
        <w:t xml:space="preserve">    {                                        # A graph object (§</w:t>
      </w:r>
      <w:r>
        <w:fldChar w:fldCharType="begin"/>
      </w:r>
      <w:r>
        <w:instrText xml:space="preserve"> REF _Ref511819945 \r \h </w:instrText>
      </w:r>
      <w:r>
        <w:fldChar w:fldCharType="separate"/>
      </w:r>
      <w:r w:rsidR="0068062D">
        <w:t>3.26</w:t>
      </w:r>
      <w:r>
        <w:fldChar w:fldCharType="end"/>
      </w:r>
      <w:r>
        <w:t>).</w:t>
      </w:r>
    </w:p>
    <w:p w14:paraId="0A2D9023" w14:textId="24A455A2" w:rsidR="009D3174" w:rsidRDefault="009D3174" w:rsidP="009D3174">
      <w:pPr>
        <w:pStyle w:val="Codesmall"/>
      </w:pPr>
      <w:r>
        <w:t xml:space="preserve">      "id": "g1",                            # See §</w:t>
      </w:r>
      <w:r>
        <w:fldChar w:fldCharType="begin"/>
      </w:r>
      <w:r>
        <w:instrText xml:space="preserve"> REF _Ref511822858 \r \h </w:instrText>
      </w:r>
      <w:r>
        <w:fldChar w:fldCharType="separate"/>
      </w:r>
      <w:r w:rsidR="0068062D">
        <w:t>3.26.2</w:t>
      </w:r>
      <w:r>
        <w:fldChar w:fldCharType="end"/>
      </w:r>
      <w:r>
        <w:t>.</w:t>
      </w:r>
    </w:p>
    <w:p w14:paraId="10FF4F75" w14:textId="77777777" w:rsidR="009D3174" w:rsidRDefault="009D3174" w:rsidP="009D3174">
      <w:pPr>
        <w:pStyle w:val="Codesmall"/>
      </w:pPr>
    </w:p>
    <w:p w14:paraId="2D97EC95" w14:textId="78E1A65F" w:rsidR="009D3174" w:rsidRDefault="009D3174" w:rsidP="009D3174">
      <w:pPr>
        <w:pStyle w:val="Codesmall"/>
      </w:pPr>
      <w:r>
        <w:t xml:space="preserve">      "nodes": [                             # See §</w:t>
      </w:r>
      <w:r>
        <w:fldChar w:fldCharType="begin"/>
      </w:r>
      <w:r>
        <w:instrText xml:space="preserve"> REF _Ref511823242 \r \h </w:instrText>
      </w:r>
      <w:r>
        <w:fldChar w:fldCharType="separate"/>
      </w:r>
      <w:r w:rsidR="0068062D">
        <w:t>3.26.4</w:t>
      </w:r>
      <w:r>
        <w:fldChar w:fldCharType="end"/>
      </w:r>
      <w:r>
        <w:t>.</w:t>
      </w:r>
    </w:p>
    <w:p w14:paraId="385BE8FF" w14:textId="59D0DEAD"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68062D">
        <w:t>3.27</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D61580" w:rsidR="009D3174" w:rsidRDefault="009D3174" w:rsidP="009D3174">
      <w:pPr>
        <w:pStyle w:val="Codesmall"/>
      </w:pPr>
      <w:r>
        <w:t xml:space="preserve">      "edges": [                             # See §</w:t>
      </w:r>
      <w:r>
        <w:fldChar w:fldCharType="begin"/>
      </w:r>
      <w:r>
        <w:instrText xml:space="preserve"> REF _Ref511823263 \r \h </w:instrText>
      </w:r>
      <w:r>
        <w:fldChar w:fldCharType="separate"/>
      </w:r>
      <w:r w:rsidR="0068062D">
        <w:t>3.26.5</w:t>
      </w:r>
      <w:r>
        <w:fldChar w:fldCharType="end"/>
      </w:r>
      <w:r>
        <w:t>.</w:t>
      </w:r>
    </w:p>
    <w:p w14:paraId="3AE21EC0" w14:textId="7FE0BEAA" w:rsidR="009D3174" w:rsidRDefault="009D3174" w:rsidP="009D3174">
      <w:pPr>
        <w:pStyle w:val="Codesmall"/>
      </w:pPr>
      <w:r>
        <w:t xml:space="preserve">        {                                    # An edge object (§</w:t>
      </w:r>
      <w:r>
        <w:fldChar w:fldCharType="begin"/>
      </w:r>
      <w:r>
        <w:instrText xml:space="preserve"> REF _Ref511821891 \r \h </w:instrText>
      </w:r>
      <w:r>
        <w:fldChar w:fldCharType="separate"/>
      </w:r>
      <w:r w:rsidR="0068062D">
        <w:t>3.28</w:t>
      </w:r>
      <w:r>
        <w:fldChar w:fldCharType="end"/>
      </w:r>
      <w:r>
        <w:t>).</w:t>
      </w:r>
    </w:p>
    <w:p w14:paraId="0FC27E06" w14:textId="4532E2CD" w:rsidR="009D3174" w:rsidRDefault="009D3174" w:rsidP="009D3174">
      <w:pPr>
        <w:pStyle w:val="Codesmall"/>
      </w:pPr>
      <w:r>
        <w:t xml:space="preserve">          "id": "e1",                        # See §</w:t>
      </w:r>
      <w:r>
        <w:fldChar w:fldCharType="begin"/>
      </w:r>
      <w:r>
        <w:instrText xml:space="preserve"> REF _Ref511823280 \r \h </w:instrText>
      </w:r>
      <w:r>
        <w:fldChar w:fldCharType="separate"/>
      </w:r>
      <w:r w:rsidR="0068062D">
        <w:t>3.28.2</w:t>
      </w:r>
      <w:r>
        <w:fldChar w:fldCharType="end"/>
      </w:r>
      <w:r>
        <w:t>.</w:t>
      </w:r>
    </w:p>
    <w:p w14:paraId="33697097" w14:textId="72EDE72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68062D">
        <w:t>3.28.4</w:t>
      </w:r>
      <w:r>
        <w:fldChar w:fldCharType="end"/>
      </w:r>
      <w:r>
        <w:t>.</w:t>
      </w:r>
    </w:p>
    <w:p w14:paraId="6F112479" w14:textId="22292CA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68062D">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82258C"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52989359" w14:textId="09823C42"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68062D">
        <w:t>3.29</w:t>
      </w:r>
      <w:r>
        <w:fldChar w:fldCharType="end"/>
      </w:r>
      <w:r>
        <w:t>).</w:t>
      </w:r>
    </w:p>
    <w:p w14:paraId="42598F9A" w14:textId="31033B74" w:rsidR="009D3174" w:rsidRDefault="009D3174" w:rsidP="009D3174">
      <w:pPr>
        <w:pStyle w:val="Codesmall"/>
      </w:pPr>
      <w:r>
        <w:t xml:space="preserve">      "graphId": "g1",                       # See §</w:t>
      </w:r>
      <w:r>
        <w:fldChar w:fldCharType="begin"/>
      </w:r>
      <w:r>
        <w:instrText xml:space="preserve"> REF _Ref511823337 \r \h </w:instrText>
      </w:r>
      <w:r>
        <w:fldChar w:fldCharType="separate"/>
      </w:r>
      <w:r w:rsidR="0068062D">
        <w:t>3.29.3</w:t>
      </w:r>
      <w:r>
        <w:fldChar w:fldCharType="end"/>
      </w:r>
      <w:r>
        <w:t>.</w:t>
      </w:r>
    </w:p>
    <w:p w14:paraId="00E6F1B9" w14:textId="77777777" w:rsidR="009D3174" w:rsidRDefault="009D3174" w:rsidP="009D3174">
      <w:pPr>
        <w:pStyle w:val="Codesmall"/>
      </w:pPr>
    </w:p>
    <w:p w14:paraId="36D3F377" w14:textId="51CF35F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68062D">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E53C04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8062D">
        <w:t>3.29.6</w:t>
      </w:r>
      <w:r>
        <w:fldChar w:fldCharType="end"/>
      </w:r>
      <w:r>
        <w:t>.</w:t>
      </w:r>
    </w:p>
    <w:p w14:paraId="741740FA" w14:textId="119B913B"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68062D">
        <w:t>3.30</w:t>
      </w:r>
      <w:r>
        <w:fldChar w:fldCharType="end"/>
      </w:r>
      <w:r>
        <w:t>).</w:t>
      </w:r>
    </w:p>
    <w:p w14:paraId="3B24AD48" w14:textId="01AACC12" w:rsidR="009D3174" w:rsidRDefault="009D3174" w:rsidP="009D3174">
      <w:pPr>
        <w:pStyle w:val="Codesmall"/>
      </w:pPr>
      <w:r>
        <w:t xml:space="preserve">          "edgeId": "e1",                    # See §</w:t>
      </w:r>
      <w:r>
        <w:fldChar w:fldCharType="begin"/>
      </w:r>
      <w:r>
        <w:instrText xml:space="preserve"> REF _Ref511823380 \r \h </w:instrText>
      </w:r>
      <w:r>
        <w:fldChar w:fldCharType="separate"/>
      </w:r>
      <w:r w:rsidR="0068062D">
        <w:t>0</w:t>
      </w:r>
      <w:r>
        <w:fldChar w:fldCharType="end"/>
      </w:r>
      <w:r>
        <w:t>.</w:t>
      </w:r>
    </w:p>
    <w:p w14:paraId="091883BE" w14:textId="77777777" w:rsidR="009D3174" w:rsidRDefault="009D3174" w:rsidP="009D3174">
      <w:pPr>
        <w:pStyle w:val="Codesmall"/>
      </w:pPr>
    </w:p>
    <w:p w14:paraId="0C82C8AC" w14:textId="52719CCB" w:rsidR="009D3174" w:rsidRDefault="009D3174" w:rsidP="009D3174">
      <w:pPr>
        <w:pStyle w:val="Codesmall"/>
      </w:pPr>
      <w:r>
        <w:t xml:space="preserve">          "finalState": {                    # See §</w:t>
      </w:r>
      <w:r>
        <w:fldChar w:fldCharType="begin"/>
      </w:r>
      <w:r>
        <w:instrText xml:space="preserve"> REF _Ref511823070 \r \h </w:instrText>
      </w:r>
      <w:r>
        <w:fldChar w:fldCharType="separate"/>
      </w:r>
      <w:r w:rsidR="0068062D">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69" w:name="_Toc511915839"/>
      <w:r>
        <w:lastRenderedPageBreak/>
        <w:t>properties property</w:t>
      </w:r>
      <w:bookmarkEnd w:id="569"/>
    </w:p>
    <w:p w14:paraId="3E4C1C95" w14:textId="66E308DE"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70" w:name="_Ref511822569"/>
      <w:bookmarkStart w:id="571" w:name="_Toc511915840"/>
      <w:r>
        <w:t>edgeTraversal object</w:t>
      </w:r>
      <w:bookmarkEnd w:id="570"/>
      <w:bookmarkEnd w:id="571"/>
    </w:p>
    <w:p w14:paraId="4A14EA88" w14:textId="696B8630" w:rsidR="00CD4F20" w:rsidRDefault="00CD4F20" w:rsidP="00CD4F20">
      <w:pPr>
        <w:pStyle w:val="Heading3"/>
      </w:pPr>
      <w:bookmarkStart w:id="572" w:name="_Toc511915841"/>
      <w:r>
        <w:t>General</w:t>
      </w:r>
      <w:bookmarkEnd w:id="572"/>
    </w:p>
    <w:p w14:paraId="7FC25DC6" w14:textId="57980962" w:rsidR="00E66DEE" w:rsidRDefault="00E66DEE" w:rsidP="00E66DEE">
      <w:bookmarkStart w:id="57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74" w:name="_Toc511915842"/>
      <w:r>
        <w:t>edgeId property</w:t>
      </w:r>
      <w:bookmarkEnd w:id="573"/>
      <w:bookmarkEnd w:id="574"/>
    </w:p>
    <w:p w14:paraId="48F3DA24" w14:textId="255DFED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8062D">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8062D">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0AD4B66E" w14:textId="675852EB" w:rsidR="00CD4F20" w:rsidRDefault="00CD4F20" w:rsidP="00CD4F20">
      <w:pPr>
        <w:pStyle w:val="Heading3"/>
      </w:pPr>
      <w:bookmarkStart w:id="575" w:name="_Toc511915843"/>
      <w:r>
        <w:t>message property</w:t>
      </w:r>
      <w:bookmarkEnd w:id="575"/>
    </w:p>
    <w:p w14:paraId="4271FA61" w14:textId="4AC4060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contains a message to display to the user as the edge is traversed.</w:t>
      </w:r>
    </w:p>
    <w:p w14:paraId="188B3BCD" w14:textId="25EB188B" w:rsidR="00CD4F20" w:rsidRDefault="00CD4F20" w:rsidP="00CD4F20">
      <w:pPr>
        <w:pStyle w:val="Heading3"/>
      </w:pPr>
      <w:bookmarkStart w:id="576" w:name="_Ref511823070"/>
      <w:bookmarkStart w:id="577" w:name="_Toc511915844"/>
      <w:r>
        <w:t>finalState property</w:t>
      </w:r>
      <w:bookmarkEnd w:id="576"/>
      <w:bookmarkEnd w:id="577"/>
    </w:p>
    <w:p w14:paraId="254B59E1" w14:textId="1FBB1F0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enables a viewer to present a debugger-like “watch window” experience as the user traverses a graph.</w:t>
      </w:r>
    </w:p>
    <w:p w14:paraId="47194824" w14:textId="42F1CD44"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68062D">
        <w:t>3.33.5</w:t>
      </w:r>
      <w:r>
        <w:fldChar w:fldCharType="end"/>
      </w:r>
      <w:r>
        <w:t>.</w:t>
      </w:r>
    </w:p>
    <w:p w14:paraId="0E93831D" w14:textId="16A3460B" w:rsidR="00CD4F20" w:rsidRDefault="00CD4F20" w:rsidP="00CD4F20">
      <w:pPr>
        <w:pStyle w:val="Heading3"/>
      </w:pPr>
      <w:bookmarkStart w:id="578" w:name="_Toc511915845"/>
      <w:r>
        <w:t>nestedGraphTraversalId property</w:t>
      </w:r>
      <w:bookmarkEnd w:id="578"/>
    </w:p>
    <w:p w14:paraId="13790D78" w14:textId="5DC245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68062D">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lastRenderedPageBreak/>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3B50BF02" w:rsidR="00E66DEE" w:rsidRDefault="00E66DEE" w:rsidP="00E66DEE">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33618807" w14:textId="127222C4" w:rsidR="00E66DEE" w:rsidRDefault="00E66DEE" w:rsidP="00E66DEE">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3FAC4611" w14:textId="53371360" w:rsidR="00E66DEE" w:rsidRDefault="00E66DEE" w:rsidP="00E66DEE">
      <w:pPr>
        <w:pStyle w:val="Codesmall"/>
      </w:pPr>
      <w:r>
        <w:t xml:space="preserve">    {                                             # A graph object (§</w:t>
      </w:r>
      <w:r>
        <w:fldChar w:fldCharType="begin"/>
      </w:r>
      <w:r>
        <w:instrText xml:space="preserve"> REF _Ref511819945 \r \h </w:instrText>
      </w:r>
      <w:r>
        <w:fldChar w:fldCharType="separate"/>
      </w:r>
      <w:r w:rsidR="0068062D">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2D3C7E0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0D77B77B" w14:textId="0AF1117A"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68062D">
        <w:t>3.29</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79" w:name="_Toc511915846"/>
      <w:r>
        <w:t>properties property</w:t>
      </w:r>
      <w:bookmarkEnd w:id="579"/>
    </w:p>
    <w:p w14:paraId="0F3E8910" w14:textId="4E4E2E1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80" w:name="_Ref493427479"/>
      <w:bookmarkStart w:id="581" w:name="_Toc511915847"/>
      <w:r>
        <w:t>stack object</w:t>
      </w:r>
      <w:bookmarkEnd w:id="580"/>
      <w:bookmarkEnd w:id="581"/>
    </w:p>
    <w:p w14:paraId="5A2500F3" w14:textId="474DE860" w:rsidR="006E546E" w:rsidRDefault="006E546E" w:rsidP="006E546E">
      <w:pPr>
        <w:pStyle w:val="Heading3"/>
      </w:pPr>
      <w:bookmarkStart w:id="582" w:name="_Toc511915848"/>
      <w:r>
        <w:t>General</w:t>
      </w:r>
      <w:bookmarkEnd w:id="58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83" w:name="_Ref503361859"/>
      <w:bookmarkStart w:id="584" w:name="_Toc511915849"/>
      <w:r>
        <w:t>message property</w:t>
      </w:r>
      <w:bookmarkEnd w:id="583"/>
      <w:bookmarkEnd w:id="584"/>
    </w:p>
    <w:p w14:paraId="2BDF4228" w14:textId="7CEBC3E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8062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85" w:name="_Toc511915850"/>
      <w:r>
        <w:t>frames property</w:t>
      </w:r>
      <w:bookmarkEnd w:id="585"/>
    </w:p>
    <w:p w14:paraId="469B2FA7" w14:textId="57C6D59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8062D">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86" w:name="_Toc511915851"/>
      <w:r>
        <w:t>properties property</w:t>
      </w:r>
      <w:bookmarkEnd w:id="586"/>
    </w:p>
    <w:p w14:paraId="48B11B8A" w14:textId="0D519B4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87" w:name="_Ref493494398"/>
      <w:bookmarkStart w:id="588" w:name="_Toc511915852"/>
      <w:r>
        <w:t>stackFrame object</w:t>
      </w:r>
      <w:bookmarkEnd w:id="587"/>
      <w:bookmarkEnd w:id="588"/>
    </w:p>
    <w:p w14:paraId="440DEBE2" w14:textId="2D9664B2" w:rsidR="006E546E" w:rsidRDefault="006E546E" w:rsidP="006E546E">
      <w:pPr>
        <w:pStyle w:val="Heading3"/>
      </w:pPr>
      <w:bookmarkStart w:id="589" w:name="_Toc511915853"/>
      <w:r>
        <w:t>General</w:t>
      </w:r>
      <w:bookmarkEnd w:id="589"/>
    </w:p>
    <w:p w14:paraId="7DA1CA9D" w14:textId="55003E4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8062D">
        <w:t>3.31</w:t>
      </w:r>
      <w:r>
        <w:fldChar w:fldCharType="end"/>
      </w:r>
      <w:r w:rsidRPr="00F41277">
        <w:t>).</w:t>
      </w:r>
    </w:p>
    <w:p w14:paraId="595703CE" w14:textId="2E0FEEF4" w:rsidR="00D10846" w:rsidRDefault="003F0742" w:rsidP="006E546E">
      <w:pPr>
        <w:pStyle w:val="Heading3"/>
      </w:pPr>
      <w:bookmarkStart w:id="590" w:name="_Ref503362303"/>
      <w:bookmarkStart w:id="591" w:name="_Toc511915854"/>
      <w:r>
        <w:t xml:space="preserve">location </w:t>
      </w:r>
      <w:r w:rsidR="00D10846">
        <w:t>property</w:t>
      </w:r>
      <w:bookmarkEnd w:id="590"/>
      <w:bookmarkEnd w:id="591"/>
    </w:p>
    <w:p w14:paraId="075462B0" w14:textId="337A736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8062D">
        <w:t>3.20</w:t>
      </w:r>
      <w:r w:rsidR="003F0742">
        <w:fldChar w:fldCharType="end"/>
      </w:r>
      <w:r>
        <w:t>) specifying the location to which this stack frame refers.</w:t>
      </w:r>
    </w:p>
    <w:p w14:paraId="4ABAFAEB" w14:textId="487C084B" w:rsidR="006E546E" w:rsidRDefault="006E546E" w:rsidP="006E546E">
      <w:pPr>
        <w:pStyle w:val="Heading3"/>
      </w:pPr>
      <w:bookmarkStart w:id="592" w:name="_Toc511915855"/>
      <w:r>
        <w:t>module property</w:t>
      </w:r>
      <w:bookmarkEnd w:id="59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93" w:name="_Toc511915856"/>
      <w:r>
        <w:lastRenderedPageBreak/>
        <w:t>threadId property</w:t>
      </w:r>
      <w:bookmarkEnd w:id="59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94" w:name="_Toc511915857"/>
      <w:r>
        <w:t>address property</w:t>
      </w:r>
      <w:bookmarkEnd w:id="59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95" w:name="_Toc511915858"/>
      <w:r>
        <w:t>offset property</w:t>
      </w:r>
      <w:bookmarkEnd w:id="59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77A02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8062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8062D">
        <w:t>3.32.2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96" w:name="_Toc511915859"/>
      <w:r>
        <w:t>parameters property</w:t>
      </w:r>
      <w:bookmarkEnd w:id="59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97" w:name="_Toc511915860"/>
      <w:r>
        <w:t>properties property</w:t>
      </w:r>
      <w:bookmarkEnd w:id="597"/>
    </w:p>
    <w:p w14:paraId="4545F168" w14:textId="421AF3D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8062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98" w:name="_Ref493427581"/>
      <w:bookmarkStart w:id="599" w:name="_Ref493427754"/>
      <w:bookmarkStart w:id="600" w:name="_Toc511915861"/>
      <w:r>
        <w:t xml:space="preserve">codeFlowLocation </w:t>
      </w:r>
      <w:r w:rsidR="006E546E">
        <w:t>object</w:t>
      </w:r>
      <w:bookmarkEnd w:id="598"/>
      <w:bookmarkEnd w:id="599"/>
      <w:bookmarkEnd w:id="600"/>
    </w:p>
    <w:p w14:paraId="6AFFA125" w14:textId="72CDB951" w:rsidR="006E546E" w:rsidRDefault="006E546E" w:rsidP="006E546E">
      <w:pPr>
        <w:pStyle w:val="Heading3"/>
      </w:pPr>
      <w:bookmarkStart w:id="601" w:name="_Toc511915862"/>
      <w:r>
        <w:t>General</w:t>
      </w:r>
      <w:bookmarkEnd w:id="601"/>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02" w:name="_Toc511915863"/>
      <w:r>
        <w:t>step property</w:t>
      </w:r>
      <w:bookmarkEnd w:id="602"/>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03" w:name="_Ref493497783"/>
      <w:bookmarkStart w:id="604" w:name="_Ref493499799"/>
      <w:bookmarkStart w:id="605" w:name="_Toc511915864"/>
      <w:r>
        <w:t xml:space="preserve">location </w:t>
      </w:r>
      <w:r w:rsidR="006E546E">
        <w:t>property</w:t>
      </w:r>
      <w:bookmarkEnd w:id="603"/>
      <w:bookmarkEnd w:id="604"/>
      <w:bookmarkEnd w:id="605"/>
    </w:p>
    <w:p w14:paraId="4354E1E2" w14:textId="318F6971"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68062D">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606" w:name="_Toc511915865"/>
      <w:r>
        <w:lastRenderedPageBreak/>
        <w:t>module property</w:t>
      </w:r>
      <w:bookmarkEnd w:id="606"/>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07" w:name="_Ref510090188"/>
      <w:bookmarkStart w:id="608" w:name="_Toc511915866"/>
      <w:r>
        <w:t>state property</w:t>
      </w:r>
      <w:bookmarkEnd w:id="607"/>
      <w:bookmarkEnd w:id="608"/>
    </w:p>
    <w:p w14:paraId="7C600AFE" w14:textId="7F8A6F9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8062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09" w:name="_Ref510008884"/>
      <w:bookmarkStart w:id="610" w:name="_Toc511915867"/>
      <w:r>
        <w:t>nestingLevel property</w:t>
      </w:r>
      <w:bookmarkEnd w:id="609"/>
      <w:bookmarkEnd w:id="610"/>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11" w:name="_Ref510008873"/>
      <w:bookmarkStart w:id="612" w:name="_Toc511915868"/>
      <w:r>
        <w:t>executionOrder property</w:t>
      </w:r>
      <w:bookmarkEnd w:id="611"/>
      <w:bookmarkEnd w:id="612"/>
    </w:p>
    <w:p w14:paraId="61CA929F" w14:textId="15BCB82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lastRenderedPageBreak/>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8062D">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13" w:name="_Toc511915869"/>
      <w:r>
        <w:t>importance property</w:t>
      </w:r>
      <w:bookmarkEnd w:id="613"/>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14" w:name="_Toc511915870"/>
      <w:r>
        <w:t>properties property</w:t>
      </w:r>
      <w:bookmarkEnd w:id="614"/>
    </w:p>
    <w:p w14:paraId="61AE0053" w14:textId="7D581FB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15" w:name="_Hlk503362618"/>
      <w:r w:rsidRPr="004A77ED">
        <w:t>§</w:t>
      </w:r>
      <w:bookmarkEnd w:id="615"/>
      <w:r>
        <w:fldChar w:fldCharType="begin"/>
      </w:r>
      <w:r>
        <w:instrText xml:space="preserve"> REF _Ref493408960 \w \h </w:instrText>
      </w:r>
      <w:r>
        <w:fldChar w:fldCharType="separate"/>
      </w:r>
      <w:r w:rsidR="0068062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616" w:name="_Ref493509872"/>
      <w:bookmarkStart w:id="617" w:name="_Toc511915871"/>
      <w:r>
        <w:t>annotation object</w:t>
      </w:r>
      <w:bookmarkEnd w:id="616"/>
      <w:bookmarkEnd w:id="617"/>
    </w:p>
    <w:p w14:paraId="02CBFA23" w14:textId="6673CFB5" w:rsidR="00B86BC7" w:rsidRDefault="00B86BC7" w:rsidP="00B86BC7">
      <w:pPr>
        <w:pStyle w:val="Heading3"/>
      </w:pPr>
      <w:bookmarkStart w:id="618" w:name="_Toc511915872"/>
      <w:r>
        <w:t>General</w:t>
      </w:r>
      <w:bookmarkEnd w:id="618"/>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19" w:name="_Ref493510430"/>
      <w:bookmarkStart w:id="620" w:name="_Toc511915873"/>
      <w:r>
        <w:t>message property</w:t>
      </w:r>
      <w:bookmarkEnd w:id="619"/>
      <w:bookmarkEnd w:id="620"/>
    </w:p>
    <w:p w14:paraId="1B321225" w14:textId="5E8BF1EC"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68062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68062D">
        <w:t>3.34.3</w:t>
      </w:r>
      <w:r w:rsidR="00B27191">
        <w:fldChar w:fldCharType="end"/>
      </w:r>
      <w:r w:rsidRPr="004A77ED">
        <w:t>).</w:t>
      </w:r>
    </w:p>
    <w:p w14:paraId="6950A391" w14:textId="04EDA9E0" w:rsidR="00B86BC7" w:rsidRDefault="00B86BC7" w:rsidP="00B86BC7">
      <w:pPr>
        <w:pStyle w:val="Heading3"/>
      </w:pPr>
      <w:bookmarkStart w:id="621" w:name="_Ref493488409"/>
      <w:bookmarkStart w:id="622" w:name="_Ref503362753"/>
      <w:bookmarkStart w:id="623" w:name="_Toc511915874"/>
      <w:r>
        <w:lastRenderedPageBreak/>
        <w:t>locations property</w:t>
      </w:r>
      <w:bookmarkEnd w:id="621"/>
      <w:bookmarkEnd w:id="622"/>
      <w:bookmarkEnd w:id="623"/>
    </w:p>
    <w:p w14:paraId="05806589" w14:textId="6D46E9B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68062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68062D">
        <w:t>3.34.2</w:t>
      </w:r>
      <w:r>
        <w:fldChar w:fldCharType="end"/>
      </w:r>
      <w:r w:rsidRPr="004A77ED">
        <w:t>) is relevant.</w:t>
      </w:r>
    </w:p>
    <w:p w14:paraId="30476A22" w14:textId="71D9FA88" w:rsidR="00262CD2" w:rsidRDefault="00262CD2" w:rsidP="00B86BC7">
      <w:pPr>
        <w:pStyle w:val="Heading2"/>
      </w:pPr>
      <w:bookmarkStart w:id="624" w:name="_Ref508812750"/>
      <w:bookmarkStart w:id="625" w:name="_Toc511915875"/>
      <w:bookmarkStart w:id="626" w:name="_Ref493407996"/>
      <w:r>
        <w:t>resources object</w:t>
      </w:r>
      <w:bookmarkEnd w:id="624"/>
      <w:bookmarkEnd w:id="625"/>
    </w:p>
    <w:p w14:paraId="526D1A22" w14:textId="73E461DD" w:rsidR="00E15F22" w:rsidRDefault="00E15F22" w:rsidP="00E15F22">
      <w:pPr>
        <w:pStyle w:val="Heading3"/>
      </w:pPr>
      <w:bookmarkStart w:id="627" w:name="_Toc511915876"/>
      <w:r>
        <w:t>General</w:t>
      </w:r>
      <w:bookmarkEnd w:id="62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28" w:name="_Ref508811824"/>
      <w:bookmarkStart w:id="629" w:name="_Toc511915877"/>
      <w:r>
        <w:t>messageStrings property</w:t>
      </w:r>
      <w:bookmarkEnd w:id="628"/>
      <w:bookmarkEnd w:id="629"/>
    </w:p>
    <w:p w14:paraId="58977C62" w14:textId="2E2CD35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8062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8062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8062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8062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8062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8062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8062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8062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30" w:name="_Ref508870783"/>
      <w:bookmarkStart w:id="631" w:name="_Ref508871574"/>
      <w:bookmarkStart w:id="632" w:name="_Ref508876005"/>
      <w:bookmarkStart w:id="633" w:name="_Toc511915878"/>
      <w:r>
        <w:t>rules property</w:t>
      </w:r>
      <w:bookmarkEnd w:id="630"/>
      <w:bookmarkEnd w:id="631"/>
      <w:bookmarkEnd w:id="632"/>
      <w:bookmarkEnd w:id="633"/>
    </w:p>
    <w:p w14:paraId="0650D575" w14:textId="7D3222B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w:t>
      </w:r>
    </w:p>
    <w:p w14:paraId="757EA362" w14:textId="4C6582E8"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68062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DBDED55"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8062D">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68062D">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68062D">
        <w:t>3.19.5</w:t>
      </w:r>
      <w:r w:rsidR="00162677">
        <w:fldChar w:fldCharType="end"/>
      </w:r>
      <w:r w:rsidRPr="0037313D">
        <w:t>).</w:t>
      </w:r>
    </w:p>
    <w:p w14:paraId="5EB63AAA" w14:textId="75C8B7FD" w:rsidR="00B86BC7" w:rsidRDefault="00B86BC7" w:rsidP="00B86BC7">
      <w:pPr>
        <w:pStyle w:val="Heading2"/>
      </w:pPr>
      <w:bookmarkStart w:id="634" w:name="_Ref508814067"/>
      <w:bookmarkStart w:id="635" w:name="_Toc511915879"/>
      <w:r>
        <w:t>rule object</w:t>
      </w:r>
      <w:bookmarkEnd w:id="626"/>
      <w:bookmarkEnd w:id="634"/>
      <w:bookmarkEnd w:id="635"/>
    </w:p>
    <w:p w14:paraId="0004BC6E" w14:textId="658F9ED1" w:rsidR="00B86BC7" w:rsidRDefault="00B86BC7" w:rsidP="00B86BC7">
      <w:pPr>
        <w:pStyle w:val="Heading3"/>
      </w:pPr>
      <w:bookmarkStart w:id="636" w:name="_Toc511915880"/>
      <w:r>
        <w:t>General</w:t>
      </w:r>
      <w:bookmarkEnd w:id="63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37" w:name="_Toc511915881"/>
      <w:r>
        <w:t>Constraints</w:t>
      </w:r>
      <w:bookmarkEnd w:id="637"/>
    </w:p>
    <w:p w14:paraId="1A1A3719" w14:textId="76F89AC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8062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8062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38" w:name="_Ref493408046"/>
      <w:bookmarkStart w:id="639" w:name="_Toc511915882"/>
      <w:r>
        <w:t>id property</w:t>
      </w:r>
      <w:bookmarkEnd w:id="638"/>
      <w:bookmarkEnd w:id="63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40" w:name="_Toc511915883"/>
      <w:r>
        <w:lastRenderedPageBreak/>
        <w:t>name property</w:t>
      </w:r>
      <w:bookmarkEnd w:id="640"/>
    </w:p>
    <w:p w14:paraId="19E18CE8" w14:textId="489038D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8062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41" w:name="_Ref493510771"/>
      <w:bookmarkStart w:id="642" w:name="_Toc511915884"/>
      <w:r>
        <w:t>shortDescription property</w:t>
      </w:r>
      <w:bookmarkEnd w:id="641"/>
      <w:bookmarkEnd w:id="642"/>
    </w:p>
    <w:p w14:paraId="529813AC" w14:textId="7337BE7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43" w:name="_Ref493510781"/>
      <w:bookmarkStart w:id="644" w:name="_Toc511915885"/>
      <w:r>
        <w:t>fullDescription property</w:t>
      </w:r>
      <w:bookmarkEnd w:id="643"/>
      <w:bookmarkEnd w:id="644"/>
    </w:p>
    <w:p w14:paraId="1D1994A2" w14:textId="079D82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7A361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8062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45" w:name="_Ref493345139"/>
      <w:bookmarkStart w:id="646" w:name="_Toc511915886"/>
      <w:r>
        <w:t>message</w:t>
      </w:r>
      <w:r w:rsidR="00CD2BD7">
        <w:t>Strings</w:t>
      </w:r>
      <w:r>
        <w:t xml:space="preserve"> property</w:t>
      </w:r>
      <w:bookmarkEnd w:id="645"/>
      <w:bookmarkEnd w:id="646"/>
    </w:p>
    <w:p w14:paraId="6AA2B3CA" w14:textId="6907DA7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8062D">
        <w:t>3.5</w:t>
      </w:r>
      <w:r w:rsidR="007F1CE5">
        <w:fldChar w:fldCharType="end"/>
      </w:r>
      <w:r w:rsidR="004A12C7">
        <w:t xml:space="preserve">) </w:t>
      </w:r>
      <w:r>
        <w:t xml:space="preserve">consisting of a set of </w:t>
      </w:r>
      <w:r w:rsidR="00F83B35">
        <w:t>properties</w:t>
      </w:r>
      <w:r>
        <w:t xml:space="preserve"> with arbitrary names.</w:t>
      </w:r>
    </w:p>
    <w:p w14:paraId="4810A9EB" w14:textId="3FB3427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8062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54AC3DC0" w14:textId="4B946CC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8062D">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47" w:name="_Ref503366474"/>
      <w:bookmarkStart w:id="648" w:name="_Ref503366805"/>
      <w:bookmarkStart w:id="649" w:name="_Toc511915887"/>
      <w:r>
        <w:t>richMessageStrings</w:t>
      </w:r>
      <w:r w:rsidR="00932BEE">
        <w:t xml:space="preserve"> property</w:t>
      </w:r>
      <w:bookmarkEnd w:id="647"/>
      <w:bookmarkEnd w:id="648"/>
      <w:bookmarkEnd w:id="649"/>
    </w:p>
    <w:p w14:paraId="5301B6AC" w14:textId="1708E4B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8062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8062D">
        <w:t>3.5</w:t>
      </w:r>
      <w:r w:rsidR="00F67E65">
        <w:fldChar w:fldCharType="end"/>
      </w:r>
      <w:r w:rsidR="004A12C7">
        <w:t>)</w:t>
      </w:r>
      <w:r>
        <w:t xml:space="preserve"> consisting of a set of properties with arbitrary names.</w:t>
      </w:r>
    </w:p>
    <w:p w14:paraId="03C9BFFA" w14:textId="744D89A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8062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0CEEB1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68062D">
        <w:t>3.9.3.2</w:t>
      </w:r>
      <w:r w:rsidR="00454769">
        <w:fldChar w:fldCharType="end"/>
      </w:r>
      <w:r w:rsidR="00454769">
        <w:t>.</w:t>
      </w:r>
    </w:p>
    <w:p w14:paraId="207C80A3" w14:textId="79B47F9A" w:rsidR="00B86BC7" w:rsidRDefault="00B86BC7" w:rsidP="00B86BC7">
      <w:pPr>
        <w:pStyle w:val="Heading3"/>
      </w:pPr>
      <w:bookmarkStart w:id="650" w:name="_Toc511915888"/>
      <w:r>
        <w:t>help</w:t>
      </w:r>
      <w:r w:rsidR="00F47A7C">
        <w:t>Location</w:t>
      </w:r>
      <w:r>
        <w:t xml:space="preserve"> property</w:t>
      </w:r>
      <w:bookmarkEnd w:id="650"/>
    </w:p>
    <w:p w14:paraId="782A7DB1" w14:textId="0F6995C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51" w:name="_Ref503364566"/>
      <w:bookmarkStart w:id="652" w:name="_Toc511915889"/>
      <w:r>
        <w:t>help property</w:t>
      </w:r>
      <w:bookmarkEnd w:id="651"/>
      <w:bookmarkEnd w:id="652"/>
    </w:p>
    <w:p w14:paraId="681BD68F" w14:textId="66B0973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8062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53" w:name="_Ref508894471"/>
      <w:bookmarkStart w:id="654" w:name="_Toc511915890"/>
      <w:r>
        <w:t>configuration property</w:t>
      </w:r>
      <w:bookmarkEnd w:id="653"/>
      <w:bookmarkEnd w:id="654"/>
    </w:p>
    <w:p w14:paraId="566C2663" w14:textId="48BB25B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8062D">
        <w:t>3.37</w:t>
      </w:r>
      <w:r>
        <w:fldChar w:fldCharType="end"/>
      </w:r>
      <w:r>
        <w:t>)</w:t>
      </w:r>
      <w:r w:rsidRPr="000A7DA8">
        <w:t>.</w:t>
      </w:r>
    </w:p>
    <w:p w14:paraId="7BA3CFE9" w14:textId="411DA8B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8062D">
        <w:t>3.37</w:t>
      </w:r>
      <w:r>
        <w:fldChar w:fldCharType="end"/>
      </w:r>
      <w:r>
        <w:t>.</w:t>
      </w:r>
    </w:p>
    <w:p w14:paraId="69A963A7" w14:textId="187B4FFC" w:rsidR="00B86BC7" w:rsidRDefault="00B86BC7" w:rsidP="00B86BC7">
      <w:pPr>
        <w:pStyle w:val="Heading3"/>
      </w:pPr>
      <w:bookmarkStart w:id="655" w:name="_Toc511915891"/>
      <w:r>
        <w:lastRenderedPageBreak/>
        <w:t>properties property</w:t>
      </w:r>
      <w:bookmarkEnd w:id="655"/>
    </w:p>
    <w:p w14:paraId="51CA671B" w14:textId="7C73768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8062D">
        <w:t>3.7</w:t>
      </w:r>
      <w:r>
        <w:fldChar w:fldCharType="end"/>
      </w:r>
      <w:r w:rsidRPr="0025208C">
        <w:t>). This allows tools to include information about the rule that is not explicitly specified in the SARIF format.</w:t>
      </w:r>
    </w:p>
    <w:p w14:paraId="60023273" w14:textId="3AD6EE1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8062D">
        <w:t>3.37.4</w:t>
      </w:r>
      <w:r>
        <w:fldChar w:fldCharType="end"/>
      </w:r>
      <w:r>
        <w:t>) for that.</w:t>
      </w:r>
    </w:p>
    <w:p w14:paraId="13B57609" w14:textId="2442BC85" w:rsidR="00164CCB" w:rsidRDefault="00164CCB" w:rsidP="00B86BC7">
      <w:pPr>
        <w:pStyle w:val="Heading2"/>
      </w:pPr>
      <w:bookmarkStart w:id="656" w:name="_Ref508894470"/>
      <w:bookmarkStart w:id="657" w:name="_Ref508894720"/>
      <w:bookmarkStart w:id="658" w:name="_Ref508894737"/>
      <w:bookmarkStart w:id="659" w:name="_Toc511915892"/>
      <w:bookmarkStart w:id="660" w:name="_Ref493477061"/>
      <w:r>
        <w:t>ruleConfiguration object</w:t>
      </w:r>
      <w:bookmarkEnd w:id="656"/>
      <w:bookmarkEnd w:id="657"/>
      <w:bookmarkEnd w:id="658"/>
      <w:bookmarkEnd w:id="659"/>
    </w:p>
    <w:p w14:paraId="2F470253" w14:textId="738DA236" w:rsidR="00164CCB" w:rsidRDefault="00164CCB" w:rsidP="00164CCB">
      <w:pPr>
        <w:pStyle w:val="Heading3"/>
      </w:pPr>
      <w:bookmarkStart w:id="661" w:name="_Toc511915893"/>
      <w:r>
        <w:t>General</w:t>
      </w:r>
      <w:bookmarkEnd w:id="66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CFD3FEC" w:rsidR="00D41895" w:rsidRPr="00D41895" w:rsidRDefault="00D41895" w:rsidP="00D41895">
      <w:r>
        <w:t>For an example, see §</w:t>
      </w:r>
      <w:r>
        <w:fldChar w:fldCharType="begin"/>
      </w:r>
      <w:r>
        <w:instrText xml:space="preserve"> REF _Ref508894796 \r \h </w:instrText>
      </w:r>
      <w:r>
        <w:fldChar w:fldCharType="separate"/>
      </w:r>
      <w:r w:rsidR="0068062D">
        <w:t>3.37.4</w:t>
      </w:r>
      <w:r>
        <w:fldChar w:fldCharType="end"/>
      </w:r>
      <w:r>
        <w:t>.</w:t>
      </w:r>
    </w:p>
    <w:p w14:paraId="3F5F290D" w14:textId="702ADA23" w:rsidR="00164CCB" w:rsidRDefault="00164CCB" w:rsidP="00164CCB">
      <w:pPr>
        <w:pStyle w:val="Heading3"/>
      </w:pPr>
      <w:bookmarkStart w:id="662" w:name="_Toc511915894"/>
      <w:r>
        <w:t>enabled property</w:t>
      </w:r>
      <w:bookmarkEnd w:id="662"/>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63" w:name="_Ref508894469"/>
      <w:bookmarkStart w:id="664" w:name="_Toc511915895"/>
      <w:r>
        <w:t>defaultLevel property</w:t>
      </w:r>
      <w:bookmarkEnd w:id="663"/>
      <w:bookmarkEnd w:id="664"/>
    </w:p>
    <w:p w14:paraId="2F7AE5CB" w14:textId="6EE26E4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68062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8BC259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68062D">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65" w:name="_Ref508894764"/>
      <w:bookmarkStart w:id="666" w:name="_Ref508894796"/>
      <w:bookmarkStart w:id="667" w:name="_Toc511915896"/>
      <w:r>
        <w:t>parameters property</w:t>
      </w:r>
      <w:bookmarkEnd w:id="665"/>
      <w:bookmarkEnd w:id="666"/>
      <w:bookmarkEnd w:id="667"/>
    </w:p>
    <w:p w14:paraId="18FD260D" w14:textId="68D4E17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8062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962DF96" w:rsidR="00D41895" w:rsidRDefault="00D41895" w:rsidP="00D41895">
      <w:pPr>
        <w:pStyle w:val="Codesmall"/>
      </w:pPr>
      <w:r>
        <w:t>{                                  # A rule object (§</w:t>
      </w:r>
      <w:r>
        <w:fldChar w:fldCharType="begin"/>
      </w:r>
      <w:r>
        <w:instrText xml:space="preserve"> REF _Ref508814067 \r \h </w:instrText>
      </w:r>
      <w:r>
        <w:fldChar w:fldCharType="separate"/>
      </w:r>
      <w:r w:rsidR="0068062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68" w:name="_Toc511915897"/>
      <w:r>
        <w:t>fix object</w:t>
      </w:r>
      <w:bookmarkEnd w:id="660"/>
      <w:bookmarkEnd w:id="668"/>
    </w:p>
    <w:p w14:paraId="410A501F" w14:textId="4C707545" w:rsidR="00B86BC7" w:rsidRDefault="00B86BC7" w:rsidP="00B86BC7">
      <w:pPr>
        <w:pStyle w:val="Heading3"/>
      </w:pPr>
      <w:bookmarkStart w:id="669" w:name="_Toc511915898"/>
      <w:r>
        <w:t>General</w:t>
      </w:r>
      <w:bookmarkEnd w:id="669"/>
    </w:p>
    <w:p w14:paraId="493ABF69" w14:textId="7B9479E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84CF259"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8062D">
        <w:t>3.19</w:t>
      </w:r>
      <w:r>
        <w:fldChar w:fldCharType="end"/>
      </w:r>
      <w:r>
        <w:t>)</w:t>
      </w:r>
      <w:r w:rsidR="00DF5A5B">
        <w:t>.</w:t>
      </w:r>
    </w:p>
    <w:p w14:paraId="008E6A82" w14:textId="34D52C8C" w:rsidR="006F21F3" w:rsidRDefault="006F21F3" w:rsidP="00EA489A">
      <w:pPr>
        <w:pStyle w:val="Codesmall"/>
      </w:pPr>
      <w:r>
        <w:t xml:space="preserve">  "fix": {</w:t>
      </w:r>
    </w:p>
    <w:p w14:paraId="6386C02E" w14:textId="429DB747"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8062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359B0FC"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8062D">
        <w:t>3.38.3</w:t>
      </w:r>
      <w:r w:rsidR="00EA23DD">
        <w:fldChar w:fldCharType="end"/>
      </w:r>
      <w:r w:rsidR="00DF5A5B">
        <w:t>.</w:t>
      </w:r>
    </w:p>
    <w:p w14:paraId="396348ED" w14:textId="57E003D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8062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70" w:name="_Ref493512730"/>
      <w:bookmarkStart w:id="671" w:name="_Toc511915899"/>
      <w:r>
        <w:t>description property</w:t>
      </w:r>
      <w:bookmarkEnd w:id="670"/>
      <w:bookmarkEnd w:id="671"/>
    </w:p>
    <w:p w14:paraId="1893F7D7" w14:textId="754D8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8062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72" w:name="_Ref493512752"/>
      <w:bookmarkStart w:id="673" w:name="_Ref493513084"/>
      <w:bookmarkStart w:id="674" w:name="_Ref503372111"/>
      <w:bookmarkStart w:id="675" w:name="_Ref503372176"/>
      <w:bookmarkStart w:id="676" w:name="_Toc511915900"/>
      <w:r>
        <w:t>fileChanges property</w:t>
      </w:r>
      <w:bookmarkEnd w:id="672"/>
      <w:bookmarkEnd w:id="673"/>
      <w:bookmarkEnd w:id="674"/>
      <w:bookmarkEnd w:id="675"/>
      <w:bookmarkEnd w:id="676"/>
    </w:p>
    <w:p w14:paraId="6DE7B962" w14:textId="13DC052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8062D">
        <w:t>3.39</w:t>
      </w:r>
      <w:r>
        <w:fldChar w:fldCharType="end"/>
      </w:r>
      <w:r w:rsidRPr="006F21F3">
        <w:t>).</w:t>
      </w:r>
    </w:p>
    <w:p w14:paraId="6AA7DCCF" w14:textId="573A5B94" w:rsidR="00B86BC7" w:rsidRDefault="00B86BC7" w:rsidP="00B86BC7">
      <w:pPr>
        <w:pStyle w:val="Heading2"/>
      </w:pPr>
      <w:bookmarkStart w:id="677" w:name="_Ref493512744"/>
      <w:bookmarkStart w:id="678" w:name="_Ref493512991"/>
      <w:bookmarkStart w:id="679" w:name="_Toc511915901"/>
      <w:r>
        <w:t>fileChange object</w:t>
      </w:r>
      <w:bookmarkEnd w:id="677"/>
      <w:bookmarkEnd w:id="678"/>
      <w:bookmarkEnd w:id="679"/>
    </w:p>
    <w:p w14:paraId="74D8322D" w14:textId="06E505AA" w:rsidR="00B86BC7" w:rsidRDefault="00B86BC7" w:rsidP="00B86BC7">
      <w:pPr>
        <w:pStyle w:val="Heading3"/>
      </w:pPr>
      <w:bookmarkStart w:id="680" w:name="_Toc511915902"/>
      <w:r>
        <w:t>General</w:t>
      </w:r>
      <w:bookmarkEnd w:id="68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7015443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8062D">
        <w:t>3.37</w:t>
      </w:r>
      <w:r>
        <w:fldChar w:fldCharType="end"/>
      </w:r>
      <w:r>
        <w:t>)</w:t>
      </w:r>
      <w:r w:rsidR="00F27F55">
        <w:t>.</w:t>
      </w:r>
    </w:p>
    <w:p w14:paraId="0FF6717D" w14:textId="1A6FBCD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8062D">
        <w:t>3.38.3</w:t>
      </w:r>
      <w:r w:rsidR="00770A97">
        <w:fldChar w:fldCharType="end"/>
      </w:r>
      <w:r w:rsidR="00855CF1">
        <w:t>.</w:t>
      </w:r>
    </w:p>
    <w:p w14:paraId="6A521431" w14:textId="0248D8F7" w:rsidR="006F21F3" w:rsidRDefault="006F21F3" w:rsidP="007C764E">
      <w:pPr>
        <w:pStyle w:val="Codesmall"/>
      </w:pPr>
      <w:r>
        <w:t xml:space="preserve">    {                          </w:t>
      </w:r>
    </w:p>
    <w:p w14:paraId="0805703A" w14:textId="088C5501"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68062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3D811F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8062D">
        <w:t>3.39.3</w:t>
      </w:r>
      <w:r>
        <w:fldChar w:fldCharType="end"/>
      </w:r>
      <w:r w:rsidR="00855CF1">
        <w:t>.</w:t>
      </w:r>
    </w:p>
    <w:p w14:paraId="1FAFE72E" w14:textId="133EA936"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8062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81" w:name="_Ref493513096"/>
      <w:bookmarkStart w:id="682" w:name="_Ref493513195"/>
      <w:bookmarkStart w:id="683" w:name="_Ref493513493"/>
      <w:bookmarkStart w:id="684" w:name="_Toc511915903"/>
      <w:r>
        <w:t>fileLocation</w:t>
      </w:r>
      <w:r w:rsidR="00B86BC7">
        <w:t xml:space="preserve"> property</w:t>
      </w:r>
      <w:bookmarkEnd w:id="681"/>
      <w:bookmarkEnd w:id="682"/>
      <w:bookmarkEnd w:id="683"/>
      <w:bookmarkEnd w:id="684"/>
    </w:p>
    <w:p w14:paraId="47E2D8A5" w14:textId="017DAEF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8062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85" w:name="_Ref493513106"/>
      <w:bookmarkStart w:id="686" w:name="_Toc511915904"/>
      <w:r>
        <w:t>replacements property</w:t>
      </w:r>
      <w:bookmarkEnd w:id="685"/>
      <w:bookmarkEnd w:id="686"/>
    </w:p>
    <w:p w14:paraId="21F0788C" w14:textId="766FB80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8062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8062D">
        <w:t>3.39.2</w:t>
      </w:r>
      <w:r>
        <w:fldChar w:fldCharType="end"/>
      </w:r>
      <w:r w:rsidRPr="006F21F3">
        <w:t>).</w:t>
      </w:r>
    </w:p>
    <w:p w14:paraId="40D9EA5A" w14:textId="3D521EDE" w:rsidR="00B86BC7" w:rsidRDefault="00B86BC7" w:rsidP="00B86BC7">
      <w:pPr>
        <w:pStyle w:val="Heading2"/>
      </w:pPr>
      <w:bookmarkStart w:id="687" w:name="_Ref493513114"/>
      <w:bookmarkStart w:id="688" w:name="_Ref493513476"/>
      <w:bookmarkStart w:id="689" w:name="_Toc511915905"/>
      <w:r>
        <w:t>replacement object</w:t>
      </w:r>
      <w:bookmarkEnd w:id="687"/>
      <w:bookmarkEnd w:id="688"/>
      <w:bookmarkEnd w:id="689"/>
    </w:p>
    <w:p w14:paraId="1276FD13" w14:textId="540BBC1F" w:rsidR="00B86BC7" w:rsidRDefault="00B86BC7" w:rsidP="00B86BC7">
      <w:pPr>
        <w:pStyle w:val="Heading3"/>
      </w:pPr>
      <w:bookmarkStart w:id="690" w:name="_Toc511915906"/>
      <w:r>
        <w:t>General</w:t>
      </w:r>
      <w:bookmarkEnd w:id="69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201B8E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8062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8062D">
        <w:t>3.40.4</w:t>
      </w:r>
      <w:r>
        <w:fldChar w:fldCharType="end"/>
      </w:r>
      <w:r>
        <w:t xml:space="preserve">), then the effect of the replacement </w:t>
      </w:r>
      <w:r w:rsidRPr="003672C8">
        <w:rPr>
          <w:b/>
        </w:rPr>
        <w:t>SHALL</w:t>
      </w:r>
      <w:r>
        <w:t xml:space="preserve"> be as if the removal were performed before the insertion.</w:t>
      </w:r>
    </w:p>
    <w:p w14:paraId="51FA77A0" w14:textId="448109B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8062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8062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8DE246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or a binary region (§</w:t>
      </w:r>
      <w:r>
        <w:fldChar w:fldCharType="begin"/>
      </w:r>
      <w:r>
        <w:instrText xml:space="preserve"> REF _Ref509043519 \r \h </w:instrText>
      </w:r>
      <w:r>
        <w:fldChar w:fldCharType="separate"/>
      </w:r>
      <w:r w:rsidR="0068062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3471DBB"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68062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91" w:name="_Toc511915907"/>
      <w:r>
        <w:t>Constraints</w:t>
      </w:r>
      <w:bookmarkEnd w:id="691"/>
    </w:p>
    <w:p w14:paraId="58129AF5" w14:textId="26372C4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8062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8062D">
        <w:t>3.2.2</w:t>
      </w:r>
      <w:r>
        <w:fldChar w:fldCharType="end"/>
      </w:r>
      <w:r>
        <w:t>).</w:t>
      </w:r>
    </w:p>
    <w:p w14:paraId="77DC3A72" w14:textId="027A396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8062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8062D">
        <w:t>3.2.3</w:t>
      </w:r>
      <w:r>
        <w:fldChar w:fldCharType="end"/>
      </w:r>
      <w:r>
        <w:t>).</w:t>
      </w:r>
    </w:p>
    <w:p w14:paraId="2919F4E4" w14:textId="2FD85E3E" w:rsidR="00B86BC7" w:rsidRDefault="00B86BC7" w:rsidP="00B86BC7">
      <w:pPr>
        <w:pStyle w:val="Heading3"/>
      </w:pPr>
      <w:bookmarkStart w:id="692" w:name="_Ref493518436"/>
      <w:bookmarkStart w:id="693" w:name="_Ref493518439"/>
      <w:bookmarkStart w:id="694" w:name="_Ref493518529"/>
      <w:bookmarkStart w:id="695" w:name="_Toc511915908"/>
      <w:r>
        <w:t>deleted</w:t>
      </w:r>
      <w:r w:rsidR="00F27F55">
        <w:t>Region</w:t>
      </w:r>
      <w:r>
        <w:t xml:space="preserve"> property</w:t>
      </w:r>
      <w:bookmarkEnd w:id="692"/>
      <w:bookmarkEnd w:id="693"/>
      <w:bookmarkEnd w:id="694"/>
      <w:bookmarkEnd w:id="695"/>
    </w:p>
    <w:p w14:paraId="1ECF4AC9" w14:textId="79E0C65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8062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96" w:name="_Ref493518437"/>
      <w:bookmarkStart w:id="697" w:name="_Ref493518440"/>
      <w:bookmarkStart w:id="698" w:name="_Toc511915909"/>
      <w:r>
        <w:t>inserted</w:t>
      </w:r>
      <w:r w:rsidR="00F27F55">
        <w:t>Content</w:t>
      </w:r>
      <w:r>
        <w:t xml:space="preserve"> property</w:t>
      </w:r>
      <w:bookmarkEnd w:id="696"/>
      <w:bookmarkEnd w:id="697"/>
      <w:bookmarkEnd w:id="698"/>
    </w:p>
    <w:p w14:paraId="6E86F82E" w14:textId="463502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8062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99" w:name="_Ref493404948"/>
      <w:bookmarkStart w:id="700" w:name="_Ref493406026"/>
      <w:bookmarkStart w:id="701" w:name="_Toc511915910"/>
      <w:r>
        <w:t>notification object</w:t>
      </w:r>
      <w:bookmarkEnd w:id="699"/>
      <w:bookmarkEnd w:id="700"/>
      <w:bookmarkEnd w:id="701"/>
    </w:p>
    <w:p w14:paraId="3BD7AF2E" w14:textId="23E07934" w:rsidR="00B86BC7" w:rsidRDefault="00B86BC7" w:rsidP="00B86BC7">
      <w:pPr>
        <w:pStyle w:val="Heading3"/>
      </w:pPr>
      <w:bookmarkStart w:id="702" w:name="_Toc511915911"/>
      <w:r>
        <w:t>General</w:t>
      </w:r>
      <w:bookmarkEnd w:id="702"/>
    </w:p>
    <w:p w14:paraId="759675E9" w14:textId="2B6A1E58"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8062D">
        <w:t>3.19</w:t>
      </w:r>
      <w:r>
        <w:fldChar w:fldCharType="end"/>
      </w:r>
      <w:r w:rsidRPr="003672C8">
        <w:t>).</w:t>
      </w:r>
    </w:p>
    <w:p w14:paraId="6C08731C" w14:textId="60FD4244" w:rsidR="00B86BC7" w:rsidRDefault="00B86BC7" w:rsidP="00B86BC7">
      <w:pPr>
        <w:pStyle w:val="Heading3"/>
      </w:pPr>
      <w:bookmarkStart w:id="703" w:name="_Toc511915912"/>
      <w:r>
        <w:t>id property</w:t>
      </w:r>
      <w:bookmarkEnd w:id="70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0B0F26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8062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04" w:name="_Ref493518926"/>
      <w:bookmarkStart w:id="705" w:name="_Toc511915913"/>
      <w:r>
        <w:t>ruleId property</w:t>
      </w:r>
      <w:bookmarkEnd w:id="704"/>
      <w:bookmarkEnd w:id="705"/>
    </w:p>
    <w:p w14:paraId="72DC23AB" w14:textId="08FDF54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8062D">
        <w:t>3.36.3</w:t>
      </w:r>
      <w:r>
        <w:fldChar w:fldCharType="end"/>
      </w:r>
      <w:r w:rsidRPr="003672C8">
        <w:t>).</w:t>
      </w:r>
    </w:p>
    <w:p w14:paraId="6EDC8FC8" w14:textId="366C940A" w:rsidR="00B86BC7" w:rsidRDefault="00B86BC7" w:rsidP="00B86BC7">
      <w:pPr>
        <w:pStyle w:val="Heading3"/>
      </w:pPr>
      <w:bookmarkStart w:id="706" w:name="_Toc511915914"/>
      <w:r>
        <w:t>ruleKey property</w:t>
      </w:r>
      <w:bookmarkEnd w:id="706"/>
    </w:p>
    <w:p w14:paraId="689839C4" w14:textId="5FFD7254"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68062D">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8062D">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8062D">
        <w:t>3.11.16</w:t>
      </w:r>
      <w:r>
        <w:fldChar w:fldCharType="end"/>
      </w:r>
      <w:r w:rsidR="00431CDA">
        <w:t>, §</w:t>
      </w:r>
      <w:r w:rsidR="00431CDA">
        <w:fldChar w:fldCharType="begin"/>
      </w:r>
      <w:r w:rsidR="00431CDA">
        <w:instrText xml:space="preserve"> REF _Ref508876005 \r \h </w:instrText>
      </w:r>
      <w:r w:rsidR="00431CDA">
        <w:fldChar w:fldCharType="separate"/>
      </w:r>
      <w:r w:rsidR="0068062D">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0D5CCE0"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68062D">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1C036314"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68062D">
        <w:t>3.11</w:t>
      </w:r>
      <w:r w:rsidR="009F29FD">
        <w:fldChar w:fldCharType="end"/>
      </w:r>
      <w:r w:rsidR="009F29FD">
        <w:t>).</w:t>
      </w:r>
    </w:p>
    <w:p w14:paraId="37E39977" w14:textId="20E325D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8062D">
        <w:t>3.11.8</w:t>
      </w:r>
      <w:r>
        <w:fldChar w:fldCharType="end"/>
      </w:r>
      <w:r>
        <w:t>.</w:t>
      </w:r>
    </w:p>
    <w:p w14:paraId="5CBB9063" w14:textId="71FACBB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68062D">
        <w:t>3.13</w:t>
      </w:r>
      <w:r>
        <w:fldChar w:fldCharType="end"/>
      </w:r>
      <w:r>
        <w:t>).</w:t>
      </w:r>
    </w:p>
    <w:p w14:paraId="4EE5FB01" w14:textId="176C7EDF" w:rsidR="003672C8" w:rsidRDefault="009F29FD" w:rsidP="00431CDA">
      <w:pPr>
        <w:pStyle w:val="Codesmall"/>
      </w:pPr>
      <w:r>
        <w:lastRenderedPageBreak/>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8062D">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2F97C0A" w:rsidR="009F29FD" w:rsidRDefault="009F29FD" w:rsidP="00431CDA">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12676CFC" w14:textId="69D191F2"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68062D">
        <w:t>3.35.3</w:t>
      </w:r>
      <w:r>
        <w:fldChar w:fldCharType="end"/>
      </w:r>
      <w:r>
        <w:t>.</w:t>
      </w:r>
    </w:p>
    <w:p w14:paraId="24CCC349" w14:textId="48F47A14"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68062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07" w:name="_Toc511915915"/>
      <w:r>
        <w:t>physicalLocation property</w:t>
      </w:r>
      <w:bookmarkEnd w:id="707"/>
    </w:p>
    <w:p w14:paraId="23C5F0EF" w14:textId="168FD6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8062D">
        <w:t>3.21</w:t>
      </w:r>
      <w:r>
        <w:fldChar w:fldCharType="end"/>
      </w:r>
      <w:r w:rsidRPr="008651CE">
        <w:t>) that identifies the relevant location.</w:t>
      </w:r>
    </w:p>
    <w:p w14:paraId="0BE523CC" w14:textId="11807D96" w:rsidR="00B86BC7" w:rsidRDefault="00B86BC7" w:rsidP="00B86BC7">
      <w:pPr>
        <w:pStyle w:val="Heading3"/>
      </w:pPr>
      <w:bookmarkStart w:id="708" w:name="_Toc511915916"/>
      <w:r>
        <w:t>message property</w:t>
      </w:r>
      <w:bookmarkEnd w:id="708"/>
    </w:p>
    <w:p w14:paraId="095EAE33" w14:textId="3572444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8062D">
        <w:t>3.9</w:t>
      </w:r>
      <w:r w:rsidR="004C53FE">
        <w:fldChar w:fldCharType="end"/>
      </w:r>
      <w:r w:rsidR="006F4D22">
        <w:t>)</w:t>
      </w:r>
      <w:r w:rsidRPr="008651CE">
        <w:t xml:space="preserve"> that describes the condition that was encountered.</w:t>
      </w:r>
    </w:p>
    <w:p w14:paraId="17CA8781" w14:textId="1B31510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8062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8062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09" w:name="_Ref493404972"/>
      <w:bookmarkStart w:id="710" w:name="_Ref493406037"/>
      <w:bookmarkStart w:id="711" w:name="_Toc511915917"/>
      <w:r>
        <w:t>level property</w:t>
      </w:r>
      <w:bookmarkEnd w:id="709"/>
      <w:bookmarkEnd w:id="710"/>
      <w:bookmarkEnd w:id="71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12" w:name="_Toc511915918"/>
      <w:r>
        <w:t>threadId property</w:t>
      </w:r>
      <w:bookmarkEnd w:id="71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13" w:name="_Toc511915919"/>
      <w:r>
        <w:lastRenderedPageBreak/>
        <w:t>time property</w:t>
      </w:r>
      <w:bookmarkEnd w:id="713"/>
    </w:p>
    <w:p w14:paraId="2D4A5B6B" w14:textId="362FAA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8062D">
        <w:t>3.8</w:t>
      </w:r>
      <w:r>
        <w:fldChar w:fldCharType="end"/>
      </w:r>
      <w:r w:rsidRPr="008651CE">
        <w:t>).</w:t>
      </w:r>
    </w:p>
    <w:p w14:paraId="33699F22" w14:textId="56DC8386" w:rsidR="00B86BC7" w:rsidRDefault="00B86BC7" w:rsidP="00B86BC7">
      <w:pPr>
        <w:pStyle w:val="Heading3"/>
      </w:pPr>
      <w:bookmarkStart w:id="714" w:name="_Toc511915920"/>
      <w:r>
        <w:t>exception property</w:t>
      </w:r>
      <w:bookmarkEnd w:id="714"/>
    </w:p>
    <w:p w14:paraId="0929118A" w14:textId="078D2D7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8062D">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15" w:name="_Toc511915921"/>
      <w:r>
        <w:t>properties property</w:t>
      </w:r>
      <w:bookmarkEnd w:id="715"/>
    </w:p>
    <w:p w14:paraId="2707E928" w14:textId="14980C0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8062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16" w:name="_Ref493570836"/>
      <w:bookmarkStart w:id="717" w:name="_Toc511915922"/>
      <w:r>
        <w:t>exception object</w:t>
      </w:r>
      <w:bookmarkEnd w:id="716"/>
      <w:bookmarkEnd w:id="717"/>
    </w:p>
    <w:p w14:paraId="1257C9E2" w14:textId="6070509F" w:rsidR="00B86BC7" w:rsidRDefault="00B86BC7" w:rsidP="00B86BC7">
      <w:pPr>
        <w:pStyle w:val="Heading3"/>
      </w:pPr>
      <w:bookmarkStart w:id="718" w:name="_Toc511915923"/>
      <w:r>
        <w:t>General</w:t>
      </w:r>
      <w:bookmarkEnd w:id="71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19" w:name="_Toc511915924"/>
      <w:r>
        <w:t>kind property</w:t>
      </w:r>
      <w:bookmarkEnd w:id="71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20" w:name="_Toc511915925"/>
      <w:r>
        <w:t>message property</w:t>
      </w:r>
      <w:bookmarkEnd w:id="720"/>
    </w:p>
    <w:p w14:paraId="0E15DE57" w14:textId="45CD23B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8062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C105C2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8062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8062D">
        <w:t>3.9.4</w:t>
      </w:r>
      <w:r>
        <w:fldChar w:fldCharType="end"/>
      </w:r>
      <w:r>
        <w:t>).</w:t>
      </w:r>
    </w:p>
    <w:p w14:paraId="7B596160" w14:textId="2780E670" w:rsidR="00B86BC7" w:rsidRDefault="00B86BC7" w:rsidP="00B86BC7">
      <w:pPr>
        <w:pStyle w:val="Heading3"/>
      </w:pPr>
      <w:bookmarkStart w:id="721" w:name="_Toc511915926"/>
      <w:r>
        <w:lastRenderedPageBreak/>
        <w:t>stack property</w:t>
      </w:r>
      <w:bookmarkEnd w:id="721"/>
    </w:p>
    <w:p w14:paraId="17152AD6" w14:textId="2093A9B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8062D">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22" w:name="_Toc511915927"/>
      <w:r>
        <w:t>innerExceptions property</w:t>
      </w:r>
      <w:bookmarkEnd w:id="72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23" w:name="_Toc287332011"/>
      <w:bookmarkStart w:id="724" w:name="_Toc511915928"/>
      <w:r w:rsidRPr="00FD22AC">
        <w:lastRenderedPageBreak/>
        <w:t>Conformance</w:t>
      </w:r>
      <w:bookmarkEnd w:id="723"/>
      <w:bookmarkEnd w:id="724"/>
    </w:p>
    <w:p w14:paraId="1D48659C" w14:textId="6555FDBE" w:rsidR="00EE1E0B" w:rsidRDefault="00EE1E0B" w:rsidP="002244CB"/>
    <w:p w14:paraId="3BBDC6A3" w14:textId="77777777" w:rsidR="00376AE7" w:rsidRDefault="00376AE7" w:rsidP="00376AE7">
      <w:pPr>
        <w:pStyle w:val="Heading2"/>
        <w:numPr>
          <w:ilvl w:val="1"/>
          <w:numId w:val="2"/>
        </w:numPr>
      </w:pPr>
      <w:bookmarkStart w:id="725" w:name="_Toc511915929"/>
      <w:r>
        <w:t>Conformance targets</w:t>
      </w:r>
      <w:bookmarkEnd w:id="72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26" w:name="_Toc511915930"/>
      <w:r>
        <w:t>Conformance Clause 1: SARIF log file</w:t>
      </w:r>
      <w:bookmarkEnd w:id="726"/>
    </w:p>
    <w:p w14:paraId="7C2F5389" w14:textId="0A4B72C2" w:rsidR="0018481C" w:rsidRDefault="00376AE7" w:rsidP="00376AE7">
      <w:r>
        <w:t>A text file satisfies the “SARIF log file” conformance profile if</w:t>
      </w:r>
      <w:r w:rsidR="0018481C">
        <w:t>:</w:t>
      </w:r>
    </w:p>
    <w:p w14:paraId="177D8019" w14:textId="00463CE4"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rsidR="00376AE7">
        <w:t>.</w:t>
      </w:r>
    </w:p>
    <w:p w14:paraId="0502E9E3" w14:textId="302C5B6F" w:rsidR="00105CCB" w:rsidRDefault="00105CCB" w:rsidP="00376AE7">
      <w:pPr>
        <w:pStyle w:val="Heading2"/>
        <w:numPr>
          <w:ilvl w:val="1"/>
          <w:numId w:val="2"/>
        </w:numPr>
      </w:pPr>
      <w:bookmarkStart w:id="727" w:name="_Toc511915931"/>
      <w:r>
        <w:t>Conformance Clause 2: SARIF resource file</w:t>
      </w:r>
      <w:bookmarkEnd w:id="727"/>
    </w:p>
    <w:p w14:paraId="2BD1E793" w14:textId="77777777" w:rsidR="00105CCB" w:rsidRDefault="00105CCB" w:rsidP="00105CCB">
      <w:r>
        <w:t>A text file satisfies the “SARIF resource file” conformance profile if:</w:t>
      </w:r>
    </w:p>
    <w:p w14:paraId="2EADB205" w14:textId="11FF0DE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8062D">
        <w:t>3.9.6.4</w:t>
      </w:r>
      <w:r>
        <w:fldChar w:fldCharType="end"/>
      </w:r>
      <w:r>
        <w:t>, “</w:t>
      </w:r>
      <w:r w:rsidR="001E6121">
        <w:fldChar w:fldCharType="begin"/>
      </w:r>
      <w:r w:rsidR="001E6121">
        <w:instrText xml:space="preserve"> REF _Ref508811723 \h </w:instrText>
      </w:r>
      <w:r w:rsidR="001E6121">
        <w:fldChar w:fldCharType="separate"/>
      </w:r>
      <w:r w:rsidR="0068062D">
        <w:t>SARIF resource file format</w:t>
      </w:r>
      <w:r w:rsidR="001E6121">
        <w:fldChar w:fldCharType="end"/>
      </w:r>
      <w:r>
        <w:t>”.</w:t>
      </w:r>
    </w:p>
    <w:p w14:paraId="58932575" w14:textId="502A84A5" w:rsidR="00105CCB" w:rsidRDefault="00105CCB" w:rsidP="00E04728">
      <w:pPr>
        <w:pStyle w:val="ListParagraph"/>
        <w:numPr>
          <w:ilvl w:val="0"/>
          <w:numId w:val="48"/>
        </w:numPr>
      </w:pPr>
      <w:r>
        <w:t xml:space="preserve">It contains only those elements defined in </w:t>
      </w:r>
      <w:bookmarkStart w:id="728" w:name="_Hlk507945868"/>
      <w:r>
        <w:t>§</w:t>
      </w:r>
      <w:r>
        <w:fldChar w:fldCharType="begin"/>
      </w:r>
      <w:r>
        <w:instrText xml:space="preserve"> REF _Ref508811723 \r \h </w:instrText>
      </w:r>
      <w:r>
        <w:fldChar w:fldCharType="separate"/>
      </w:r>
      <w:r w:rsidR="0068062D">
        <w:t>3.9.6.4</w:t>
      </w:r>
      <w:r>
        <w:fldChar w:fldCharType="end"/>
      </w:r>
      <w:r>
        <w:t>.</w:t>
      </w:r>
      <w:bookmarkEnd w:id="728"/>
    </w:p>
    <w:p w14:paraId="2010E9D3" w14:textId="49528A9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8062D">
        <w:t>3</w:t>
      </w:r>
      <w:r>
        <w:fldChar w:fldCharType="end"/>
      </w:r>
      <w:r>
        <w:t>, except as modified in §</w:t>
      </w:r>
      <w:r>
        <w:fldChar w:fldCharType="begin"/>
      </w:r>
      <w:r>
        <w:instrText xml:space="preserve"> REF _Ref508811723 \r \h </w:instrText>
      </w:r>
      <w:r>
        <w:fldChar w:fldCharType="separate"/>
      </w:r>
      <w:r w:rsidR="0068062D">
        <w:t>3.9.6.4</w:t>
      </w:r>
      <w:r>
        <w:fldChar w:fldCharType="end"/>
      </w:r>
      <w:r>
        <w:t>.</w:t>
      </w:r>
    </w:p>
    <w:p w14:paraId="3A58DDE1" w14:textId="56034256" w:rsidR="0018481C" w:rsidRDefault="0018481C" w:rsidP="00376AE7">
      <w:pPr>
        <w:pStyle w:val="Heading2"/>
        <w:numPr>
          <w:ilvl w:val="1"/>
          <w:numId w:val="2"/>
        </w:numPr>
      </w:pPr>
      <w:bookmarkStart w:id="729" w:name="_Toc511915932"/>
      <w:r>
        <w:t xml:space="preserve">Conformance Clause </w:t>
      </w:r>
      <w:r w:rsidR="00105CCB">
        <w:t>3</w:t>
      </w:r>
      <w:r>
        <w:t>: SARIF producer</w:t>
      </w:r>
      <w:bookmarkEnd w:id="729"/>
    </w:p>
    <w:p w14:paraId="350705EC" w14:textId="77777777" w:rsidR="0018481C" w:rsidRDefault="0018481C" w:rsidP="0018481C">
      <w:r>
        <w:t>A program satisfies the “SARIF producer” conformance profile if:</w:t>
      </w:r>
    </w:p>
    <w:p w14:paraId="697B080C" w14:textId="08BEAF2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8062D">
        <w:t>3</w:t>
      </w:r>
      <w:r>
        <w:fldChar w:fldCharType="end"/>
      </w:r>
      <w:r>
        <w:t>.</w:t>
      </w:r>
    </w:p>
    <w:p w14:paraId="2447FAA5" w14:textId="13C8B2C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30" w:name="_Toc511915933"/>
      <w:r>
        <w:t xml:space="preserve">Conformance Clause </w:t>
      </w:r>
      <w:r w:rsidR="00105CCB">
        <w:t>4</w:t>
      </w:r>
      <w:r>
        <w:t>: Direct producer</w:t>
      </w:r>
      <w:bookmarkEnd w:id="73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F353DC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w:t>
      </w:r>
      <w:r w:rsidR="0018481C">
        <w:t>“</w:t>
      </w:r>
      <w:r>
        <w:t>direct producers</w:t>
      </w:r>
      <w:r w:rsidR="0018481C">
        <w:t>” or to “analysis tools”</w:t>
      </w:r>
      <w:r>
        <w:t>.</w:t>
      </w:r>
    </w:p>
    <w:p w14:paraId="74D6208C" w14:textId="28E5D834" w:rsidR="00376AE7" w:rsidRPr="00473A15" w:rsidRDefault="00376AE7" w:rsidP="00E04728">
      <w:pPr>
        <w:pStyle w:val="ListParagraph"/>
        <w:numPr>
          <w:ilvl w:val="0"/>
          <w:numId w:val="42"/>
        </w:numPr>
      </w:pPr>
      <w:r>
        <w:lastRenderedPageBreak/>
        <w:t>It does not emit any objects, properties, or values which, according to §</w:t>
      </w:r>
      <w:r w:rsidR="002244CB">
        <w:fldChar w:fldCharType="begin"/>
      </w:r>
      <w:r w:rsidR="002244CB">
        <w:instrText xml:space="preserve"> REF _Ref506805751 \r \h </w:instrText>
      </w:r>
      <w:r w:rsidR="002244CB">
        <w:fldChar w:fldCharType="separate"/>
      </w:r>
      <w:r w:rsidR="0068062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31" w:name="_Toc511915934"/>
      <w:r>
        <w:t xml:space="preserve">Conformance Clause </w:t>
      </w:r>
      <w:r w:rsidR="00D06F1A">
        <w:t>5</w:t>
      </w:r>
      <w:r>
        <w:t>: Deterministic producer</w:t>
      </w:r>
      <w:bookmarkEnd w:id="73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32" w:name="_Toc511915935"/>
      <w:r>
        <w:t>Conformance Clause 6: Converter</w:t>
      </w:r>
      <w:bookmarkEnd w:id="732"/>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7FC23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converters.</w:t>
      </w:r>
    </w:p>
    <w:p w14:paraId="0990559B" w14:textId="29AD4131"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8062D">
        <w:t>3</w:t>
      </w:r>
      <w:r>
        <w:fldChar w:fldCharType="end"/>
      </w:r>
      <w:r>
        <w:t>, are intended to be produced only by direct producers.</w:t>
      </w:r>
    </w:p>
    <w:p w14:paraId="493D3DE6" w14:textId="184C26E6" w:rsidR="00D06F1A" w:rsidRDefault="00D06F1A" w:rsidP="00D06F1A">
      <w:pPr>
        <w:pStyle w:val="Heading2"/>
      </w:pPr>
      <w:bookmarkStart w:id="733" w:name="_Toc511915936"/>
      <w:r>
        <w:t>Conformance Clause 7: SARIF post-processor</w:t>
      </w:r>
      <w:bookmarkEnd w:id="73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D6DCD4D"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34" w:name="_Toc511915937"/>
      <w:r>
        <w:t xml:space="preserve">Conformance Clause </w:t>
      </w:r>
      <w:r w:rsidR="00D06F1A">
        <w:t>8</w:t>
      </w:r>
      <w:r>
        <w:t xml:space="preserve">: </w:t>
      </w:r>
      <w:r w:rsidR="0018481C">
        <w:t>SARIF c</w:t>
      </w:r>
      <w:r>
        <w:t>onsumer</w:t>
      </w:r>
      <w:bookmarkEnd w:id="73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DC5063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t>.</w:t>
      </w:r>
    </w:p>
    <w:p w14:paraId="7B2084FE" w14:textId="516ADE3E"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8062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35" w:name="_Toc511915938"/>
      <w:r>
        <w:t xml:space="preserve">Conformance Clause </w:t>
      </w:r>
      <w:r w:rsidR="00D06F1A">
        <w:t>9</w:t>
      </w:r>
      <w:r>
        <w:t>: Viewer</w:t>
      </w:r>
      <w:bookmarkEnd w:id="735"/>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16B9687"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736" w:name="AppendixAcknowledgments"/>
      <w:bookmarkStart w:id="737" w:name="_Toc85472897"/>
      <w:bookmarkStart w:id="738" w:name="_Toc287332012"/>
      <w:bookmarkStart w:id="739" w:name="_Toc511915939"/>
      <w:bookmarkEnd w:id="736"/>
      <w:r>
        <w:lastRenderedPageBreak/>
        <w:t xml:space="preserve">(Informative) </w:t>
      </w:r>
      <w:r w:rsidR="00B80CDB">
        <w:t>Acknowl</w:t>
      </w:r>
      <w:r w:rsidR="004D0E5E">
        <w:t>e</w:t>
      </w:r>
      <w:r w:rsidR="008F61FB">
        <w:t>dg</w:t>
      </w:r>
      <w:r w:rsidR="0052099F">
        <w:t>ments</w:t>
      </w:r>
      <w:bookmarkEnd w:id="737"/>
      <w:bookmarkEnd w:id="738"/>
      <w:bookmarkEnd w:id="73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40" w:name="AppendixFingerprints"/>
      <w:bookmarkStart w:id="741" w:name="_Toc511915940"/>
      <w:bookmarkEnd w:id="740"/>
      <w:r>
        <w:lastRenderedPageBreak/>
        <w:t xml:space="preserve">(Informative) </w:t>
      </w:r>
      <w:r w:rsidR="00710FE0">
        <w:t>Use of fingerprints by result management systems</w:t>
      </w:r>
      <w:bookmarkEnd w:id="741"/>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42" w:name="AppendixViewers"/>
      <w:bookmarkStart w:id="743" w:name="_Toc511915941"/>
      <w:bookmarkEnd w:id="742"/>
      <w:r>
        <w:lastRenderedPageBreak/>
        <w:t xml:space="preserve">(Informative) </w:t>
      </w:r>
      <w:r w:rsidR="00710FE0">
        <w:t xml:space="preserve">Use of SARIF by log </w:t>
      </w:r>
      <w:r w:rsidR="00AF0D84">
        <w:t xml:space="preserve">file </w:t>
      </w:r>
      <w:r w:rsidR="00710FE0">
        <w:t>viewers</w:t>
      </w:r>
      <w:bookmarkEnd w:id="74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44" w:name="AppendixConverters"/>
      <w:bookmarkStart w:id="745" w:name="_Toc511915942"/>
      <w:bookmarkEnd w:id="744"/>
      <w:r>
        <w:lastRenderedPageBreak/>
        <w:t xml:space="preserve">(Informative) </w:t>
      </w:r>
      <w:r w:rsidR="00710FE0">
        <w:t>Production of SARIF by converters</w:t>
      </w:r>
      <w:bookmarkEnd w:id="74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00C2BB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8062D">
        <w:t>3.19.10</w:t>
      </w:r>
      <w:r w:rsidR="00C6546E">
        <w:fldChar w:fldCharType="end"/>
      </w:r>
      <w:r>
        <w:t>).</w:t>
      </w:r>
    </w:p>
    <w:p w14:paraId="14E4D457" w14:textId="6D87BBBF"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8062D">
        <w:t>3.12.4</w:t>
      </w:r>
      <w:r>
        <w:fldChar w:fldCharType="end"/>
      </w:r>
      <w:r>
        <w:t>).</w:t>
      </w:r>
    </w:p>
    <w:p w14:paraId="7B432429" w14:textId="7FCB8689" w:rsidR="00710FE0" w:rsidRDefault="002244CB" w:rsidP="00710FE0">
      <w:pPr>
        <w:pStyle w:val="AppendixHeading1"/>
      </w:pPr>
      <w:bookmarkStart w:id="746" w:name="AppendixRuleMetadata"/>
      <w:bookmarkStart w:id="747" w:name="_Toc511915943"/>
      <w:bookmarkEnd w:id="746"/>
      <w:r>
        <w:lastRenderedPageBreak/>
        <w:t xml:space="preserve">(Informative) </w:t>
      </w:r>
      <w:r w:rsidR="00710FE0">
        <w:t>Locating rule metadata</w:t>
      </w:r>
      <w:bookmarkEnd w:id="747"/>
    </w:p>
    <w:p w14:paraId="43EDCF6F" w14:textId="0CCF4AD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8062D">
        <w:t>3.11.16</w:t>
      </w:r>
      <w:r>
        <w:fldChar w:fldCharType="end"/>
      </w:r>
      <w:r>
        <w:t xml:space="preserve"> and §</w:t>
      </w:r>
      <w:r>
        <w:fldChar w:fldCharType="begin"/>
      </w:r>
      <w:r>
        <w:instrText xml:space="preserve"> REF _Ref493407996 \w \h </w:instrText>
      </w:r>
      <w:r>
        <w:fldChar w:fldCharType="separate"/>
      </w:r>
      <w:r w:rsidR="0068062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48" w:name="AppendixDeterminism"/>
      <w:bookmarkStart w:id="749" w:name="_Toc511915944"/>
      <w:bookmarkEnd w:id="748"/>
      <w:r>
        <w:lastRenderedPageBreak/>
        <w:t xml:space="preserve">(Normative) </w:t>
      </w:r>
      <w:r w:rsidR="00710FE0">
        <w:t>Producing deterministic SARIF log files</w:t>
      </w:r>
      <w:bookmarkEnd w:id="749"/>
    </w:p>
    <w:p w14:paraId="269DCAE0" w14:textId="72CA49C1" w:rsidR="00B62028" w:rsidRDefault="00B62028" w:rsidP="00B62028">
      <w:pPr>
        <w:pStyle w:val="AppendixHeading2"/>
      </w:pPr>
      <w:bookmarkStart w:id="750" w:name="_Toc511915945"/>
      <w:r>
        <w:t>General</w:t>
      </w:r>
      <w:bookmarkEnd w:id="75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51" w:name="_Toc511915946"/>
      <w:r>
        <w:t>Non-deterministic file format elements</w:t>
      </w:r>
      <w:bookmarkEnd w:id="75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52" w:name="_Toc511915947"/>
      <w:r>
        <w:t>Array and dictionary element ordering</w:t>
      </w:r>
      <w:bookmarkEnd w:id="75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53" w:name="_Toc511915948"/>
      <w:r>
        <w:t>Absolute paths</w:t>
      </w:r>
      <w:bookmarkEnd w:id="753"/>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54" w:name="_Toc511915949"/>
      <w:r>
        <w:t>Compensating for non-deterministic output</w:t>
      </w:r>
      <w:bookmarkEnd w:id="75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55" w:name="_Toc511915950"/>
      <w:r>
        <w:lastRenderedPageBreak/>
        <w:t>Interaction between determinism and baselining</w:t>
      </w:r>
      <w:bookmarkEnd w:id="75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56" w:name="AppendixFixes"/>
      <w:bookmarkStart w:id="757" w:name="_Toc511915951"/>
      <w:bookmarkEnd w:id="756"/>
      <w:r>
        <w:lastRenderedPageBreak/>
        <w:t xml:space="preserve">(Informative) </w:t>
      </w:r>
      <w:r w:rsidR="00710FE0">
        <w:t>Guidance on fixes</w:t>
      </w:r>
      <w:bookmarkEnd w:id="75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58" w:name="_Toc511915952"/>
      <w:r>
        <w:lastRenderedPageBreak/>
        <w:t>(Informative) Diagnosing results in generated files</w:t>
      </w:r>
      <w:bookmarkEnd w:id="75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61ADBAC" w:rsidR="00830F21" w:rsidRDefault="00830F21" w:rsidP="00830F21">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16CC02FE" w14:textId="1952A18F"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0CAE70" w:rsidR="00830F21" w:rsidRDefault="00830F21" w:rsidP="00830F21">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12542006" w14:textId="1E59A9E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405D3CE1" w14:textId="26E051C2" w:rsidR="00830F21" w:rsidRDefault="00830F21" w:rsidP="00830F21">
      <w:pPr>
        <w:pStyle w:val="Codesmall"/>
      </w:pPr>
      <w:r>
        <w:t xml:space="preserve">      "ruleId": "CS6789",                   # See §</w:t>
      </w:r>
      <w:r>
        <w:fldChar w:fldCharType="begin"/>
      </w:r>
      <w:r>
        <w:instrText xml:space="preserve"> REF _Ref508814211 \r \h </w:instrText>
      </w:r>
      <w:r>
        <w:fldChar w:fldCharType="separate"/>
      </w:r>
      <w:r w:rsidR="0068062D">
        <w:t>3.19.4</w:t>
      </w:r>
      <w:r>
        <w:fldChar w:fldCharType="end"/>
      </w:r>
      <w:r>
        <w:t>.</w:t>
      </w:r>
    </w:p>
    <w:p w14:paraId="53F54E24" w14:textId="41D29AE9" w:rsidR="00830F21" w:rsidRDefault="00830F21" w:rsidP="00830F21">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25987D3" w:rsidR="00830F21" w:rsidRDefault="00830F21" w:rsidP="00830F21">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B5EF283" w14:textId="5B8F272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8062D">
        <w:t>3.20</w:t>
      </w:r>
      <w:r>
        <w:fldChar w:fldCharType="end"/>
      </w:r>
      <w:r>
        <w:t>).</w:t>
      </w:r>
    </w:p>
    <w:p w14:paraId="348A704B" w14:textId="6842B00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8336D" w:rsidR="00830F21" w:rsidRDefault="00830F21" w:rsidP="00830F21">
      <w:pPr>
        <w:pStyle w:val="Codesmall"/>
      </w:pPr>
      <w:r>
        <w:t xml:space="preserve">  "files": {                                # See §</w:t>
      </w:r>
      <w:r>
        <w:fldChar w:fldCharType="begin"/>
      </w:r>
      <w:r>
        <w:instrText xml:space="preserve"> REF _Ref507667580 \r \h </w:instrText>
      </w:r>
      <w:r>
        <w:fldChar w:fldCharType="separate"/>
      </w:r>
      <w:r w:rsidR="0068062D">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662E3D0" w:rsidR="00830F21" w:rsidRDefault="00830F21" w:rsidP="00830F21">
      <w:pPr>
        <w:pStyle w:val="Codesmall"/>
      </w:pPr>
      <w:r>
        <w:t xml:space="preserve">      {                                     # A file object (§</w:t>
      </w:r>
      <w:r>
        <w:fldChar w:fldCharType="begin"/>
      </w:r>
      <w:r>
        <w:instrText xml:space="preserve"> REF _Ref493403111 \r \h </w:instrText>
      </w:r>
      <w:r>
        <w:fldChar w:fldCharType="separate"/>
      </w:r>
      <w:r w:rsidR="0068062D">
        <w:t>3.17</w:t>
      </w:r>
      <w:r>
        <w:fldChar w:fldCharType="end"/>
      </w:r>
      <w:r>
        <w:t>).</w:t>
      </w:r>
    </w:p>
    <w:p w14:paraId="0CA4B796" w14:textId="158C07A9"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8062D">
        <w:rPr>
          <w:b/>
        </w:rPr>
        <w:t>3.17.8</w:t>
      </w:r>
      <w:r>
        <w:rPr>
          <w:b/>
        </w:rPr>
        <w:fldChar w:fldCharType="end"/>
      </w:r>
      <w:r w:rsidRPr="00EC7E26">
        <w:rPr>
          <w:b/>
        </w:rPr>
        <w:t>.</w:t>
      </w:r>
    </w:p>
    <w:p w14:paraId="26239F27" w14:textId="24BC4A21"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8062D">
        <w:rPr>
          <w:b/>
        </w:rPr>
        <w:t>3.2</w:t>
      </w:r>
      <w:r w:rsidRPr="00EC7E26">
        <w:rPr>
          <w:b/>
        </w:rPr>
        <w:fldChar w:fldCharType="end"/>
      </w:r>
      <w:r w:rsidRPr="00EC7E26">
        <w:rPr>
          <w:b/>
        </w:rPr>
        <w:t>).</w:t>
      </w:r>
    </w:p>
    <w:p w14:paraId="3F9D74B5" w14:textId="23F5BE6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8062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3C0289A0"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8062D">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59" w:name="AppendixExamples"/>
      <w:bookmarkStart w:id="760" w:name="_Toc511915953"/>
      <w:bookmarkEnd w:id="759"/>
      <w:r>
        <w:lastRenderedPageBreak/>
        <w:t xml:space="preserve">(Informative) </w:t>
      </w:r>
      <w:r w:rsidR="00710FE0">
        <w:t>Examples</w:t>
      </w:r>
      <w:bookmarkEnd w:id="76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61" w:name="_Toc511915954"/>
      <w:r>
        <w:t xml:space="preserve">Minimal valid SARIF </w:t>
      </w:r>
      <w:r w:rsidR="00EA1C84">
        <w:t>log file</w:t>
      </w:r>
      <w:bookmarkEnd w:id="76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42BDA9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8062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8062D">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62" w:name="_Toc511915955"/>
      <w:r w:rsidRPr="00745595">
        <w:t xml:space="preserve">Minimal recommended SARIF </w:t>
      </w:r>
      <w:r w:rsidR="00EA1C84">
        <w:t xml:space="preserve">log </w:t>
      </w:r>
      <w:r w:rsidRPr="00745595">
        <w:t>file with source information</w:t>
      </w:r>
      <w:bookmarkEnd w:id="76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F8806F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B6D65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745595">
        <w:rPr>
          <w:rStyle w:val="CODEtemp"/>
        </w:rPr>
        <w:t>result</w:t>
      </w:r>
      <w:r>
        <w:t xml:space="preserve"> object can be shown.</w:t>
      </w:r>
    </w:p>
    <w:p w14:paraId="0A703AC0" w14:textId="02DCC7FF"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1E13AB3" w14:textId="405644D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available, that property is optional (it “</w:t>
      </w:r>
      <w:r w:rsidRPr="00745595">
        <w:rPr>
          <w:b/>
        </w:rPr>
        <w:t>MAY</w:t>
      </w:r>
      <w:r>
        <w:t>” be present).</w:t>
      </w:r>
    </w:p>
    <w:p w14:paraId="3D9A1852" w14:textId="77B83D2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8062D">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63" w:name="_Toc511915956"/>
      <w:r w:rsidRPr="001D7651">
        <w:t xml:space="preserve">Minimal recommended SARIF </w:t>
      </w:r>
      <w:r w:rsidR="00EA1C84">
        <w:t xml:space="preserve">log </w:t>
      </w:r>
      <w:r w:rsidRPr="001D7651">
        <w:t>file without source information</w:t>
      </w:r>
      <w:bookmarkEnd w:id="763"/>
    </w:p>
    <w:p w14:paraId="0C8A9C7D" w14:textId="6794C44A" w:rsidR="001D7651" w:rsidRDefault="001D7651" w:rsidP="001D7651">
      <w:r w:rsidRPr="001D7651">
        <w:t>This is a minimal recommended SARIF file for the case where</w:t>
      </w:r>
    </w:p>
    <w:p w14:paraId="1B15DF0E" w14:textId="711A2BE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F504F9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1D7651">
        <w:rPr>
          <w:rStyle w:val="CODEtemp"/>
        </w:rPr>
        <w:t>result</w:t>
      </w:r>
      <w:r>
        <w:t xml:space="preserve"> object can be shown.</w:t>
      </w:r>
    </w:p>
    <w:p w14:paraId="7469062E" w14:textId="3CF4EAB6"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6A5A66E" w14:textId="3052A6D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64" w:name="_Toc511915957"/>
      <w:r w:rsidRPr="001D7651">
        <w:t xml:space="preserve">SARIF </w:t>
      </w:r>
      <w:r w:rsidR="00D71A1D">
        <w:t xml:space="preserve">resource </w:t>
      </w:r>
      <w:r w:rsidRPr="001D7651">
        <w:t xml:space="preserve">file </w:t>
      </w:r>
      <w:r w:rsidR="00D71A1D">
        <w:t>with</w:t>
      </w:r>
      <w:r w:rsidRPr="001D7651">
        <w:t xml:space="preserve"> rule metadata</w:t>
      </w:r>
      <w:bookmarkEnd w:id="764"/>
    </w:p>
    <w:p w14:paraId="269DD195" w14:textId="5EF4D69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8062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8062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65" w:name="_Toc511915958"/>
      <w:r>
        <w:t>Comprehensive SARIF file</w:t>
      </w:r>
      <w:bookmarkEnd w:id="76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66" w:name="AppendixRevisionHistory"/>
      <w:bookmarkStart w:id="767" w:name="_Toc85472898"/>
      <w:bookmarkStart w:id="768" w:name="_Toc287332014"/>
      <w:bookmarkStart w:id="769" w:name="_Toc511915959"/>
      <w:bookmarkEnd w:id="766"/>
      <w:r>
        <w:lastRenderedPageBreak/>
        <w:t xml:space="preserve">(Informative) </w:t>
      </w:r>
      <w:r w:rsidR="00A05FDF">
        <w:t>Revision History</w:t>
      </w:r>
      <w:bookmarkEnd w:id="767"/>
      <w:bookmarkEnd w:id="768"/>
      <w:bookmarkEnd w:id="7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623074" w:rsidR="001C0F56" w:rsidRDefault="001C0F56" w:rsidP="00AC5012">
            <w:r>
              <w:t>Incorporate</w:t>
            </w:r>
            <w:r w:rsidR="00CD3924">
              <w:t>d</w:t>
            </w:r>
            <w:r>
              <w:t xml:space="preserve"> changes for GitHub Issues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E5EBEE" w:rsidR="00CD3924" w:rsidRDefault="00CD3924" w:rsidP="00AC5012">
            <w:r>
              <w:t xml:space="preserve">Incorporated changes for GitHub Issues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598E4A6" w:rsidR="000B706D" w:rsidRDefault="000B706D" w:rsidP="00AC5012">
            <w:r>
              <w:t xml:space="preserve">Incorporated changes for GitHub Issue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89051" w:rsidR="000B706D" w:rsidRDefault="000B706D" w:rsidP="00AC5012">
            <w:r>
              <w:t xml:space="preserve">Incorporated changes for GitHub Issue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3154F5D" w:rsidR="000B706D" w:rsidRDefault="000B706D" w:rsidP="00AC5012">
            <w:r>
              <w:t xml:space="preserve">Incorporated changes for GitHub Issue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AE64D8C" w:rsidR="000B706D" w:rsidRDefault="000B706D" w:rsidP="00AC5012">
            <w:r>
              <w:t xml:space="preserve">Incorporated changes for GitHub Issues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E1AD0DB" w:rsidR="00827450" w:rsidRDefault="00827450" w:rsidP="00AC5012">
            <w:r>
              <w:t>Incorporate change</w:t>
            </w:r>
            <w:r w:rsidR="009559EA">
              <w:t>s</w:t>
            </w:r>
            <w:r>
              <w:t xml:space="preserve"> for GitHub Issue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B1C2CCF" w:rsidR="009559EA" w:rsidRDefault="009559EA" w:rsidP="00AC5012">
            <w:r>
              <w:t xml:space="preserve">Incorporate changes for GitHub Issues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5D80F55" w:rsidR="00AB6A05" w:rsidRDefault="00AB6A05" w:rsidP="00AC5012">
            <w:r>
              <w:t xml:space="preserve">Incorporate changes for GitHub </w:t>
            </w:r>
            <w:r w:rsidR="00F47A7C">
              <w:t xml:space="preserve">Issues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9F1BCA" w:rsidR="00BE3792" w:rsidRDefault="00BE3792" w:rsidP="00AC5012">
            <w:r>
              <w:t xml:space="preserve">Incorporate changes for GitHub Issues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15BE0" w14:textId="77777777" w:rsidR="00BB4F90" w:rsidRDefault="00BB4F90" w:rsidP="008C100C">
      <w:r>
        <w:separator/>
      </w:r>
    </w:p>
    <w:p w14:paraId="09DE6E61" w14:textId="77777777" w:rsidR="00BB4F90" w:rsidRDefault="00BB4F90" w:rsidP="008C100C"/>
    <w:p w14:paraId="353D3616" w14:textId="77777777" w:rsidR="00BB4F90" w:rsidRDefault="00BB4F90" w:rsidP="008C100C"/>
    <w:p w14:paraId="0850C256" w14:textId="77777777" w:rsidR="00BB4F90" w:rsidRDefault="00BB4F90" w:rsidP="008C100C"/>
    <w:p w14:paraId="1D3C16A4" w14:textId="77777777" w:rsidR="00BB4F90" w:rsidRDefault="00BB4F90" w:rsidP="008C100C"/>
    <w:p w14:paraId="253D4A4D" w14:textId="77777777" w:rsidR="00BB4F90" w:rsidRDefault="00BB4F90" w:rsidP="008C100C"/>
    <w:p w14:paraId="3B5832B5" w14:textId="77777777" w:rsidR="00BB4F90" w:rsidRDefault="00BB4F90" w:rsidP="008C100C"/>
  </w:endnote>
  <w:endnote w:type="continuationSeparator" w:id="0">
    <w:p w14:paraId="67BA7311" w14:textId="77777777" w:rsidR="00BB4F90" w:rsidRDefault="00BB4F90" w:rsidP="008C100C">
      <w:r>
        <w:continuationSeparator/>
      </w:r>
    </w:p>
    <w:p w14:paraId="76DD34F4" w14:textId="77777777" w:rsidR="00BB4F90" w:rsidRDefault="00BB4F90" w:rsidP="008C100C"/>
    <w:p w14:paraId="1F45766B" w14:textId="77777777" w:rsidR="00BB4F90" w:rsidRDefault="00BB4F90" w:rsidP="008C100C"/>
    <w:p w14:paraId="46DCB16D" w14:textId="77777777" w:rsidR="00BB4F90" w:rsidRDefault="00BB4F90" w:rsidP="008C100C"/>
    <w:p w14:paraId="1B8F722D" w14:textId="77777777" w:rsidR="00BB4F90" w:rsidRDefault="00BB4F90" w:rsidP="008C100C"/>
    <w:p w14:paraId="691BD813" w14:textId="77777777" w:rsidR="00BB4F90" w:rsidRDefault="00BB4F90" w:rsidP="008C100C"/>
    <w:p w14:paraId="6C3D45CA" w14:textId="77777777" w:rsidR="00BB4F90" w:rsidRDefault="00BB4F9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B84736" w:rsidRDefault="00B847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B84736" w:rsidRPr="00195F88" w:rsidRDefault="00B8473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B84736" w:rsidRPr="00195F88" w:rsidRDefault="00B8473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B84736" w:rsidRDefault="00B84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5DAF8" w14:textId="77777777" w:rsidR="00BB4F90" w:rsidRDefault="00BB4F90" w:rsidP="008C100C">
      <w:r>
        <w:separator/>
      </w:r>
    </w:p>
    <w:p w14:paraId="102E2F0B" w14:textId="77777777" w:rsidR="00BB4F90" w:rsidRDefault="00BB4F90" w:rsidP="008C100C"/>
  </w:footnote>
  <w:footnote w:type="continuationSeparator" w:id="0">
    <w:p w14:paraId="6EF14A95" w14:textId="77777777" w:rsidR="00BB4F90" w:rsidRDefault="00BB4F90" w:rsidP="008C100C">
      <w:r>
        <w:continuationSeparator/>
      </w:r>
    </w:p>
    <w:p w14:paraId="39C72E9D" w14:textId="77777777" w:rsidR="00BB4F90" w:rsidRDefault="00BB4F9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B84736" w:rsidRDefault="00B847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B84736" w:rsidRDefault="00B847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B84736" w:rsidRDefault="00B847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1"/>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3"/>
  </w:num>
  <w:num w:numId="16">
    <w:abstractNumId w:val="40"/>
  </w:num>
  <w:num w:numId="17">
    <w:abstractNumId w:val="56"/>
  </w:num>
  <w:num w:numId="18">
    <w:abstractNumId w:val="43"/>
  </w:num>
  <w:num w:numId="19">
    <w:abstractNumId w:val="6"/>
  </w:num>
  <w:num w:numId="20">
    <w:abstractNumId w:val="33"/>
  </w:num>
  <w:num w:numId="21">
    <w:abstractNumId w:val="50"/>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5"/>
  </w:num>
  <w:num w:numId="31">
    <w:abstractNumId w:val="9"/>
  </w:num>
  <w:num w:numId="32">
    <w:abstractNumId w:val="46"/>
  </w:num>
  <w:num w:numId="33">
    <w:abstractNumId w:val="26"/>
  </w:num>
  <w:num w:numId="34">
    <w:abstractNumId w:val="23"/>
  </w:num>
  <w:num w:numId="35">
    <w:abstractNumId w:val="14"/>
  </w:num>
  <w:num w:numId="36">
    <w:abstractNumId w:val="59"/>
  </w:num>
  <w:num w:numId="37">
    <w:abstractNumId w:val="34"/>
  </w:num>
  <w:num w:numId="38">
    <w:abstractNumId w:val="7"/>
  </w:num>
  <w:num w:numId="39">
    <w:abstractNumId w:val="54"/>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8"/>
  </w:num>
  <w:num w:numId="56">
    <w:abstractNumId w:val="13"/>
  </w:num>
  <w:num w:numId="57">
    <w:abstractNumId w:val="21"/>
  </w:num>
  <w:num w:numId="58">
    <w:abstractNumId w:val="57"/>
  </w:num>
  <w:num w:numId="59">
    <w:abstractNumId w:val="29"/>
  </w:num>
  <w:num w:numId="60">
    <w:abstractNumId w:val="52"/>
  </w:num>
  <w:num w:numId="61">
    <w:abstractNumId w:val="4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667"/>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3A1E"/>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B46D1"/>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F90"/>
    <w:rsid w:val="00BB6D4D"/>
    <w:rsid w:val="00BB78A9"/>
    <w:rsid w:val="00BC439B"/>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7C0"/>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06F1A"/>
    <w:rsid w:val="00D1067A"/>
    <w:rsid w:val="00D10846"/>
    <w:rsid w:val="00D10AD7"/>
    <w:rsid w:val="00D11581"/>
    <w:rsid w:val="00D122C5"/>
    <w:rsid w:val="00D13A53"/>
    <w:rsid w:val="00D142A8"/>
    <w:rsid w:val="00D17F06"/>
    <w:rsid w:val="00D211A8"/>
    <w:rsid w:val="00D24CB9"/>
    <w:rsid w:val="00D24DAF"/>
    <w:rsid w:val="00D27F14"/>
    <w:rsid w:val="00D27F62"/>
    <w:rsid w:val="00D336F4"/>
    <w:rsid w:val="00D34B56"/>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078"/>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fontTable" Target="fontTable.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microsoft.com/office/2011/relationships/people" Target="people.xm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theme" Target="theme/theme1.xm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F98A7-541F-4DEC-BFFC-50DC906F8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13217</TotalTime>
  <Pages>130</Pages>
  <Words>53640</Words>
  <Characters>305748</Characters>
  <Application>Microsoft Office Word</Application>
  <DocSecurity>0</DocSecurity>
  <Lines>2547</Lines>
  <Paragraphs>717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358671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645</cp:revision>
  <cp:lastPrinted>2011-08-05T16:21:00Z</cp:lastPrinted>
  <dcterms:created xsi:type="dcterms:W3CDTF">2017-08-01T19:18:00Z</dcterms:created>
  <dcterms:modified xsi:type="dcterms:W3CDTF">2018-05-01T16:35:00Z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