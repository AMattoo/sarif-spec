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B4BAFEA" w:rsidR="00D17F06" w:rsidRDefault="007C375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1A8788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8330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89A0A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E5448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6724BBA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00BC35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E50FB3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3C2C32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3FBFFE4" w14:textId="237A7DC9" w:rsidR="007018C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540978" w:history="1">
        <w:r w:rsidR="007018CC" w:rsidRPr="00FD7C42">
          <w:rPr>
            <w:rStyle w:val="Hyperlink"/>
            <w:noProof/>
          </w:rPr>
          <w:t>1</w:t>
        </w:r>
        <w:r w:rsidR="007018CC">
          <w:rPr>
            <w:rFonts w:asciiTheme="minorHAnsi" w:eastAsiaTheme="minorEastAsia" w:hAnsiTheme="minorHAnsi" w:cstheme="minorBidi"/>
            <w:noProof/>
            <w:sz w:val="22"/>
            <w:szCs w:val="22"/>
          </w:rPr>
          <w:tab/>
        </w:r>
        <w:r w:rsidR="007018CC" w:rsidRPr="00FD7C42">
          <w:rPr>
            <w:rStyle w:val="Hyperlink"/>
            <w:noProof/>
          </w:rPr>
          <w:t>Introduction</w:t>
        </w:r>
        <w:r w:rsidR="007018CC">
          <w:rPr>
            <w:noProof/>
            <w:webHidden/>
          </w:rPr>
          <w:tab/>
        </w:r>
        <w:r w:rsidR="007018CC">
          <w:rPr>
            <w:noProof/>
            <w:webHidden/>
          </w:rPr>
          <w:fldChar w:fldCharType="begin"/>
        </w:r>
        <w:r w:rsidR="007018CC">
          <w:rPr>
            <w:noProof/>
            <w:webHidden/>
          </w:rPr>
          <w:instrText xml:space="preserve"> PAGEREF _Toc513540978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5594A9FD" w14:textId="53B54529"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0979" w:history="1">
        <w:r w:rsidR="007018CC" w:rsidRPr="00FD7C42">
          <w:rPr>
            <w:rStyle w:val="Hyperlink"/>
            <w:noProof/>
          </w:rPr>
          <w:t>1.1 IPR Policy</w:t>
        </w:r>
        <w:r w:rsidR="007018CC">
          <w:rPr>
            <w:noProof/>
            <w:webHidden/>
          </w:rPr>
          <w:tab/>
        </w:r>
        <w:r w:rsidR="007018CC">
          <w:rPr>
            <w:noProof/>
            <w:webHidden/>
          </w:rPr>
          <w:fldChar w:fldCharType="begin"/>
        </w:r>
        <w:r w:rsidR="007018CC">
          <w:rPr>
            <w:noProof/>
            <w:webHidden/>
          </w:rPr>
          <w:instrText xml:space="preserve"> PAGEREF _Toc513540979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434A38C9" w14:textId="482C3552"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0980" w:history="1">
        <w:r w:rsidR="007018CC" w:rsidRPr="00FD7C42">
          <w:rPr>
            <w:rStyle w:val="Hyperlink"/>
            <w:noProof/>
          </w:rPr>
          <w:t>1.2 Terminology</w:t>
        </w:r>
        <w:r w:rsidR="007018CC">
          <w:rPr>
            <w:noProof/>
            <w:webHidden/>
          </w:rPr>
          <w:tab/>
        </w:r>
        <w:r w:rsidR="007018CC">
          <w:rPr>
            <w:noProof/>
            <w:webHidden/>
          </w:rPr>
          <w:fldChar w:fldCharType="begin"/>
        </w:r>
        <w:r w:rsidR="007018CC">
          <w:rPr>
            <w:noProof/>
            <w:webHidden/>
          </w:rPr>
          <w:instrText xml:space="preserve"> PAGEREF _Toc513540980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117143C0" w14:textId="04B7A25A"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0981" w:history="1">
        <w:r w:rsidR="007018CC" w:rsidRPr="00FD7C42">
          <w:rPr>
            <w:rStyle w:val="Hyperlink"/>
            <w:noProof/>
          </w:rPr>
          <w:t>1.3 Normative References</w:t>
        </w:r>
        <w:r w:rsidR="007018CC">
          <w:rPr>
            <w:noProof/>
            <w:webHidden/>
          </w:rPr>
          <w:tab/>
        </w:r>
        <w:r w:rsidR="007018CC">
          <w:rPr>
            <w:noProof/>
            <w:webHidden/>
          </w:rPr>
          <w:fldChar w:fldCharType="begin"/>
        </w:r>
        <w:r w:rsidR="007018CC">
          <w:rPr>
            <w:noProof/>
            <w:webHidden/>
          </w:rPr>
          <w:instrText xml:space="preserve"> PAGEREF _Toc513540981 \h </w:instrText>
        </w:r>
        <w:r w:rsidR="007018CC">
          <w:rPr>
            <w:noProof/>
            <w:webHidden/>
          </w:rPr>
        </w:r>
        <w:r w:rsidR="007018CC">
          <w:rPr>
            <w:noProof/>
            <w:webHidden/>
          </w:rPr>
          <w:fldChar w:fldCharType="separate"/>
        </w:r>
        <w:r w:rsidR="007018CC">
          <w:rPr>
            <w:noProof/>
            <w:webHidden/>
          </w:rPr>
          <w:t>17</w:t>
        </w:r>
        <w:r w:rsidR="007018CC">
          <w:rPr>
            <w:noProof/>
            <w:webHidden/>
          </w:rPr>
          <w:fldChar w:fldCharType="end"/>
        </w:r>
      </w:hyperlink>
    </w:p>
    <w:p w14:paraId="4140D03A" w14:textId="3B5205DF"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0982" w:history="1">
        <w:r w:rsidR="007018CC" w:rsidRPr="00FD7C42">
          <w:rPr>
            <w:rStyle w:val="Hyperlink"/>
            <w:noProof/>
          </w:rPr>
          <w:t>1.4 Non-Normative References</w:t>
        </w:r>
        <w:r w:rsidR="007018CC">
          <w:rPr>
            <w:noProof/>
            <w:webHidden/>
          </w:rPr>
          <w:tab/>
        </w:r>
        <w:r w:rsidR="007018CC">
          <w:rPr>
            <w:noProof/>
            <w:webHidden/>
          </w:rPr>
          <w:fldChar w:fldCharType="begin"/>
        </w:r>
        <w:r w:rsidR="007018CC">
          <w:rPr>
            <w:noProof/>
            <w:webHidden/>
          </w:rPr>
          <w:instrText xml:space="preserve"> PAGEREF _Toc513540982 \h </w:instrText>
        </w:r>
        <w:r w:rsidR="007018CC">
          <w:rPr>
            <w:noProof/>
            <w:webHidden/>
          </w:rPr>
        </w:r>
        <w:r w:rsidR="007018CC">
          <w:rPr>
            <w:noProof/>
            <w:webHidden/>
          </w:rPr>
          <w:fldChar w:fldCharType="separate"/>
        </w:r>
        <w:r w:rsidR="007018CC">
          <w:rPr>
            <w:noProof/>
            <w:webHidden/>
          </w:rPr>
          <w:t>18</w:t>
        </w:r>
        <w:r w:rsidR="007018CC">
          <w:rPr>
            <w:noProof/>
            <w:webHidden/>
          </w:rPr>
          <w:fldChar w:fldCharType="end"/>
        </w:r>
      </w:hyperlink>
    </w:p>
    <w:p w14:paraId="6E8112BD" w14:textId="44148AE8" w:rsidR="007018CC" w:rsidRDefault="007C375E">
      <w:pPr>
        <w:pStyle w:val="TOC1"/>
        <w:rPr>
          <w:rFonts w:asciiTheme="minorHAnsi" w:eastAsiaTheme="minorEastAsia" w:hAnsiTheme="minorHAnsi" w:cstheme="minorBidi"/>
          <w:noProof/>
          <w:sz w:val="22"/>
          <w:szCs w:val="22"/>
        </w:rPr>
      </w:pPr>
      <w:hyperlink w:anchor="_Toc513540983" w:history="1">
        <w:r w:rsidR="007018CC" w:rsidRPr="00FD7C42">
          <w:rPr>
            <w:rStyle w:val="Hyperlink"/>
            <w:noProof/>
          </w:rPr>
          <w:t>2</w:t>
        </w:r>
        <w:r w:rsidR="007018CC">
          <w:rPr>
            <w:rFonts w:asciiTheme="minorHAnsi" w:eastAsiaTheme="minorEastAsia" w:hAnsiTheme="minorHAnsi" w:cstheme="minorBidi"/>
            <w:noProof/>
            <w:sz w:val="22"/>
            <w:szCs w:val="22"/>
          </w:rPr>
          <w:tab/>
        </w:r>
        <w:r w:rsidR="007018CC" w:rsidRPr="00FD7C42">
          <w:rPr>
            <w:rStyle w:val="Hyperlink"/>
            <w:noProof/>
          </w:rPr>
          <w:t>Conventions</w:t>
        </w:r>
        <w:r w:rsidR="007018CC">
          <w:rPr>
            <w:noProof/>
            <w:webHidden/>
          </w:rPr>
          <w:tab/>
        </w:r>
        <w:r w:rsidR="007018CC">
          <w:rPr>
            <w:noProof/>
            <w:webHidden/>
          </w:rPr>
          <w:fldChar w:fldCharType="begin"/>
        </w:r>
        <w:r w:rsidR="007018CC">
          <w:rPr>
            <w:noProof/>
            <w:webHidden/>
          </w:rPr>
          <w:instrText xml:space="preserve"> PAGEREF _Toc513540983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68B8DC69" w14:textId="24BEAD0D"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0984" w:history="1">
        <w:r w:rsidR="007018CC" w:rsidRPr="00FD7C42">
          <w:rPr>
            <w:rStyle w:val="Hyperlink"/>
            <w:noProof/>
          </w:rPr>
          <w:t>2.1 General</w:t>
        </w:r>
        <w:r w:rsidR="007018CC">
          <w:rPr>
            <w:noProof/>
            <w:webHidden/>
          </w:rPr>
          <w:tab/>
        </w:r>
        <w:r w:rsidR="007018CC">
          <w:rPr>
            <w:noProof/>
            <w:webHidden/>
          </w:rPr>
          <w:fldChar w:fldCharType="begin"/>
        </w:r>
        <w:r w:rsidR="007018CC">
          <w:rPr>
            <w:noProof/>
            <w:webHidden/>
          </w:rPr>
          <w:instrText xml:space="preserve"> PAGEREF _Toc513540984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6EC9CD0" w14:textId="2BB6479F"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0985" w:history="1">
        <w:r w:rsidR="007018CC" w:rsidRPr="00FD7C42">
          <w:rPr>
            <w:rStyle w:val="Hyperlink"/>
            <w:noProof/>
          </w:rPr>
          <w:t>2.2 Format examples</w:t>
        </w:r>
        <w:r w:rsidR="007018CC">
          <w:rPr>
            <w:noProof/>
            <w:webHidden/>
          </w:rPr>
          <w:tab/>
        </w:r>
        <w:r w:rsidR="007018CC">
          <w:rPr>
            <w:noProof/>
            <w:webHidden/>
          </w:rPr>
          <w:fldChar w:fldCharType="begin"/>
        </w:r>
        <w:r w:rsidR="007018CC">
          <w:rPr>
            <w:noProof/>
            <w:webHidden/>
          </w:rPr>
          <w:instrText xml:space="preserve"> PAGEREF _Toc513540985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4883EC" w14:textId="4147D698"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0986" w:history="1">
        <w:r w:rsidR="007018CC" w:rsidRPr="00FD7C42">
          <w:rPr>
            <w:rStyle w:val="Hyperlink"/>
            <w:noProof/>
          </w:rPr>
          <w:t>2.3 Property notation</w:t>
        </w:r>
        <w:r w:rsidR="007018CC">
          <w:rPr>
            <w:noProof/>
            <w:webHidden/>
          </w:rPr>
          <w:tab/>
        </w:r>
        <w:r w:rsidR="007018CC">
          <w:rPr>
            <w:noProof/>
            <w:webHidden/>
          </w:rPr>
          <w:fldChar w:fldCharType="begin"/>
        </w:r>
        <w:r w:rsidR="007018CC">
          <w:rPr>
            <w:noProof/>
            <w:webHidden/>
          </w:rPr>
          <w:instrText xml:space="preserve"> PAGEREF _Toc513540986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F9BC98" w14:textId="648D287B"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0987" w:history="1">
        <w:r w:rsidR="007018CC" w:rsidRPr="00FD7C42">
          <w:rPr>
            <w:rStyle w:val="Hyperlink"/>
            <w:noProof/>
          </w:rPr>
          <w:t>2.4 Syntax notation</w:t>
        </w:r>
        <w:r w:rsidR="007018CC">
          <w:rPr>
            <w:noProof/>
            <w:webHidden/>
          </w:rPr>
          <w:tab/>
        </w:r>
        <w:r w:rsidR="007018CC">
          <w:rPr>
            <w:noProof/>
            <w:webHidden/>
          </w:rPr>
          <w:fldChar w:fldCharType="begin"/>
        </w:r>
        <w:r w:rsidR="007018CC">
          <w:rPr>
            <w:noProof/>
            <w:webHidden/>
          </w:rPr>
          <w:instrText xml:space="preserve"> PAGEREF _Toc513540987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DC4CE1D" w14:textId="6895F972" w:rsidR="007018CC" w:rsidRDefault="007C375E">
      <w:pPr>
        <w:pStyle w:val="TOC1"/>
        <w:rPr>
          <w:rFonts w:asciiTheme="minorHAnsi" w:eastAsiaTheme="minorEastAsia" w:hAnsiTheme="minorHAnsi" w:cstheme="minorBidi"/>
          <w:noProof/>
          <w:sz w:val="22"/>
          <w:szCs w:val="22"/>
        </w:rPr>
      </w:pPr>
      <w:hyperlink w:anchor="_Toc513540988" w:history="1">
        <w:r w:rsidR="007018CC" w:rsidRPr="00FD7C42">
          <w:rPr>
            <w:rStyle w:val="Hyperlink"/>
            <w:noProof/>
          </w:rPr>
          <w:t>3</w:t>
        </w:r>
        <w:r w:rsidR="007018CC">
          <w:rPr>
            <w:rFonts w:asciiTheme="minorHAnsi" w:eastAsiaTheme="minorEastAsia" w:hAnsiTheme="minorHAnsi" w:cstheme="minorBidi"/>
            <w:noProof/>
            <w:sz w:val="22"/>
            <w:szCs w:val="22"/>
          </w:rPr>
          <w:tab/>
        </w:r>
        <w:r w:rsidR="007018CC" w:rsidRPr="00FD7C42">
          <w:rPr>
            <w:rStyle w:val="Hyperlink"/>
            <w:noProof/>
          </w:rPr>
          <w:t>File format</w:t>
        </w:r>
        <w:r w:rsidR="007018CC">
          <w:rPr>
            <w:noProof/>
            <w:webHidden/>
          </w:rPr>
          <w:tab/>
        </w:r>
        <w:r w:rsidR="007018CC">
          <w:rPr>
            <w:noProof/>
            <w:webHidden/>
          </w:rPr>
          <w:fldChar w:fldCharType="begin"/>
        </w:r>
        <w:r w:rsidR="007018CC">
          <w:rPr>
            <w:noProof/>
            <w:webHidden/>
          </w:rPr>
          <w:instrText xml:space="preserve"> PAGEREF _Toc513540988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223FF89" w14:textId="06EBE253"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0989" w:history="1">
        <w:r w:rsidR="007018CC" w:rsidRPr="00FD7C42">
          <w:rPr>
            <w:rStyle w:val="Hyperlink"/>
            <w:noProof/>
          </w:rPr>
          <w:t>3.1 General</w:t>
        </w:r>
        <w:r w:rsidR="007018CC">
          <w:rPr>
            <w:noProof/>
            <w:webHidden/>
          </w:rPr>
          <w:tab/>
        </w:r>
        <w:r w:rsidR="007018CC">
          <w:rPr>
            <w:noProof/>
            <w:webHidden/>
          </w:rPr>
          <w:fldChar w:fldCharType="begin"/>
        </w:r>
        <w:r w:rsidR="007018CC">
          <w:rPr>
            <w:noProof/>
            <w:webHidden/>
          </w:rPr>
          <w:instrText xml:space="preserve"> PAGEREF _Toc513540989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5A0EEBCE" w14:textId="7E39A31E"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0990" w:history="1">
        <w:r w:rsidR="007018CC" w:rsidRPr="00FD7C42">
          <w:rPr>
            <w:rStyle w:val="Hyperlink"/>
            <w:noProof/>
          </w:rPr>
          <w:t>3.2 fileContent objects</w:t>
        </w:r>
        <w:r w:rsidR="007018CC">
          <w:rPr>
            <w:noProof/>
            <w:webHidden/>
          </w:rPr>
          <w:tab/>
        </w:r>
        <w:r w:rsidR="007018CC">
          <w:rPr>
            <w:noProof/>
            <w:webHidden/>
          </w:rPr>
          <w:fldChar w:fldCharType="begin"/>
        </w:r>
        <w:r w:rsidR="007018CC">
          <w:rPr>
            <w:noProof/>
            <w:webHidden/>
          </w:rPr>
          <w:instrText xml:space="preserve"> PAGEREF _Toc513540990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793127" w14:textId="143B9F8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0991" w:history="1">
        <w:r w:rsidR="007018CC" w:rsidRPr="00FD7C42">
          <w:rPr>
            <w:rStyle w:val="Hyperlink"/>
            <w:noProof/>
          </w:rPr>
          <w:t>3.2.1 General</w:t>
        </w:r>
        <w:r w:rsidR="007018CC">
          <w:rPr>
            <w:noProof/>
            <w:webHidden/>
          </w:rPr>
          <w:tab/>
        </w:r>
        <w:r w:rsidR="007018CC">
          <w:rPr>
            <w:noProof/>
            <w:webHidden/>
          </w:rPr>
          <w:fldChar w:fldCharType="begin"/>
        </w:r>
        <w:r w:rsidR="007018CC">
          <w:rPr>
            <w:noProof/>
            <w:webHidden/>
          </w:rPr>
          <w:instrText xml:space="preserve"> PAGEREF _Toc513540991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5F6D8D" w14:textId="5D42410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0992" w:history="1">
        <w:r w:rsidR="007018CC" w:rsidRPr="00FD7C42">
          <w:rPr>
            <w:rStyle w:val="Hyperlink"/>
            <w:noProof/>
          </w:rPr>
          <w:t>3.2.2 text property</w:t>
        </w:r>
        <w:r w:rsidR="007018CC">
          <w:rPr>
            <w:noProof/>
            <w:webHidden/>
          </w:rPr>
          <w:tab/>
        </w:r>
        <w:r w:rsidR="007018CC">
          <w:rPr>
            <w:noProof/>
            <w:webHidden/>
          </w:rPr>
          <w:fldChar w:fldCharType="begin"/>
        </w:r>
        <w:r w:rsidR="007018CC">
          <w:rPr>
            <w:noProof/>
            <w:webHidden/>
          </w:rPr>
          <w:instrText xml:space="preserve"> PAGEREF _Toc513540992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CFA7F88" w14:textId="6066F73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0993" w:history="1">
        <w:r w:rsidR="007018CC" w:rsidRPr="00FD7C42">
          <w:rPr>
            <w:rStyle w:val="Hyperlink"/>
            <w:noProof/>
          </w:rPr>
          <w:t>3.2.3 binary property</w:t>
        </w:r>
        <w:r w:rsidR="007018CC">
          <w:rPr>
            <w:noProof/>
            <w:webHidden/>
          </w:rPr>
          <w:tab/>
        </w:r>
        <w:r w:rsidR="007018CC">
          <w:rPr>
            <w:noProof/>
            <w:webHidden/>
          </w:rPr>
          <w:fldChar w:fldCharType="begin"/>
        </w:r>
        <w:r w:rsidR="007018CC">
          <w:rPr>
            <w:noProof/>
            <w:webHidden/>
          </w:rPr>
          <w:instrText xml:space="preserve"> PAGEREF _Toc513540993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0FB5EEC" w14:textId="155A3910"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0994" w:history="1">
        <w:r w:rsidR="007018CC" w:rsidRPr="00FD7C42">
          <w:rPr>
            <w:rStyle w:val="Hyperlink"/>
            <w:noProof/>
          </w:rPr>
          <w:t>3.3 fileLocation objects</w:t>
        </w:r>
        <w:r w:rsidR="007018CC">
          <w:rPr>
            <w:noProof/>
            <w:webHidden/>
          </w:rPr>
          <w:tab/>
        </w:r>
        <w:r w:rsidR="007018CC">
          <w:rPr>
            <w:noProof/>
            <w:webHidden/>
          </w:rPr>
          <w:fldChar w:fldCharType="begin"/>
        </w:r>
        <w:r w:rsidR="007018CC">
          <w:rPr>
            <w:noProof/>
            <w:webHidden/>
          </w:rPr>
          <w:instrText xml:space="preserve"> PAGEREF _Toc513540994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66754765" w14:textId="5E8C5F7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0995" w:history="1">
        <w:r w:rsidR="007018CC" w:rsidRPr="00FD7C42">
          <w:rPr>
            <w:rStyle w:val="Hyperlink"/>
            <w:noProof/>
          </w:rPr>
          <w:t>3.3.1 General</w:t>
        </w:r>
        <w:r w:rsidR="007018CC">
          <w:rPr>
            <w:noProof/>
            <w:webHidden/>
          </w:rPr>
          <w:tab/>
        </w:r>
        <w:r w:rsidR="007018CC">
          <w:rPr>
            <w:noProof/>
            <w:webHidden/>
          </w:rPr>
          <w:fldChar w:fldCharType="begin"/>
        </w:r>
        <w:r w:rsidR="007018CC">
          <w:rPr>
            <w:noProof/>
            <w:webHidden/>
          </w:rPr>
          <w:instrText xml:space="preserve"> PAGEREF _Toc513540995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3C40C85B" w14:textId="3EE4B90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0996" w:history="1">
        <w:r w:rsidR="007018CC" w:rsidRPr="00FD7C42">
          <w:rPr>
            <w:rStyle w:val="Hyperlink"/>
            <w:noProof/>
          </w:rPr>
          <w:t>3.3.2 uri property</w:t>
        </w:r>
        <w:r w:rsidR="007018CC">
          <w:rPr>
            <w:noProof/>
            <w:webHidden/>
          </w:rPr>
          <w:tab/>
        </w:r>
        <w:r w:rsidR="007018CC">
          <w:rPr>
            <w:noProof/>
            <w:webHidden/>
          </w:rPr>
          <w:fldChar w:fldCharType="begin"/>
        </w:r>
        <w:r w:rsidR="007018CC">
          <w:rPr>
            <w:noProof/>
            <w:webHidden/>
          </w:rPr>
          <w:instrText xml:space="preserve"> PAGEREF _Toc513540996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C531CA8" w14:textId="4D7D3566"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099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_Toc513540997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3B7F2B74" w14:textId="2F827994"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0998" w:history="1">
        <w:r w:rsidR="007018CC" w:rsidRPr="00FD7C42">
          <w:rPr>
            <w:rStyle w:val="Hyperlink"/>
            <w:noProof/>
          </w:rPr>
          <w:t>3.3.2.2 URIs that use the "file" protocol</w:t>
        </w:r>
        <w:r w:rsidR="007018CC">
          <w:rPr>
            <w:noProof/>
            <w:webHidden/>
          </w:rPr>
          <w:tab/>
        </w:r>
        <w:r w:rsidR="007018CC">
          <w:rPr>
            <w:noProof/>
            <w:webHidden/>
          </w:rPr>
          <w:fldChar w:fldCharType="begin"/>
        </w:r>
        <w:r w:rsidR="007018CC">
          <w:rPr>
            <w:noProof/>
            <w:webHidden/>
          </w:rPr>
          <w:instrText xml:space="preserve"> PAGEREF _Toc513540998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8B2D37D" w14:textId="79EB57E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0999" w:history="1">
        <w:r w:rsidR="007018CC" w:rsidRPr="00FD7C42">
          <w:rPr>
            <w:rStyle w:val="Hyperlink"/>
            <w:noProof/>
          </w:rPr>
          <w:t>3.3.3 uriBaseId property</w:t>
        </w:r>
        <w:r w:rsidR="007018CC">
          <w:rPr>
            <w:noProof/>
            <w:webHidden/>
          </w:rPr>
          <w:tab/>
        </w:r>
        <w:r w:rsidR="007018CC">
          <w:rPr>
            <w:noProof/>
            <w:webHidden/>
          </w:rPr>
          <w:fldChar w:fldCharType="begin"/>
        </w:r>
        <w:r w:rsidR="007018CC">
          <w:rPr>
            <w:noProof/>
            <w:webHidden/>
          </w:rPr>
          <w:instrText xml:space="preserve"> PAGEREF _Toc513540999 \h </w:instrText>
        </w:r>
        <w:r w:rsidR="007018CC">
          <w:rPr>
            <w:noProof/>
            <w:webHidden/>
          </w:rPr>
        </w:r>
        <w:r w:rsidR="007018CC">
          <w:rPr>
            <w:noProof/>
            <w:webHidden/>
          </w:rPr>
          <w:fldChar w:fldCharType="separate"/>
        </w:r>
        <w:r w:rsidR="007018CC">
          <w:rPr>
            <w:noProof/>
            <w:webHidden/>
          </w:rPr>
          <w:t>22</w:t>
        </w:r>
        <w:r w:rsidR="007018CC">
          <w:rPr>
            <w:noProof/>
            <w:webHidden/>
          </w:rPr>
          <w:fldChar w:fldCharType="end"/>
        </w:r>
      </w:hyperlink>
    </w:p>
    <w:p w14:paraId="1F682DCA" w14:textId="0D98B73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00" w:history="1">
        <w:r w:rsidR="007018CC" w:rsidRPr="00FD7C42">
          <w:rPr>
            <w:rStyle w:val="Hyperlink"/>
            <w:noProof/>
          </w:rPr>
          <w:t>3.3.4 Guidance on the use of fileLocation objects</w:t>
        </w:r>
        <w:r w:rsidR="007018CC">
          <w:rPr>
            <w:noProof/>
            <w:webHidden/>
          </w:rPr>
          <w:tab/>
        </w:r>
        <w:r w:rsidR="007018CC">
          <w:rPr>
            <w:noProof/>
            <w:webHidden/>
          </w:rPr>
          <w:fldChar w:fldCharType="begin"/>
        </w:r>
        <w:r w:rsidR="007018CC">
          <w:rPr>
            <w:noProof/>
            <w:webHidden/>
          </w:rPr>
          <w:instrText xml:space="preserve"> PAGEREF _Toc513541000 \h </w:instrText>
        </w:r>
        <w:r w:rsidR="007018CC">
          <w:rPr>
            <w:noProof/>
            <w:webHidden/>
          </w:rPr>
        </w:r>
        <w:r w:rsidR="007018CC">
          <w:rPr>
            <w:noProof/>
            <w:webHidden/>
          </w:rPr>
          <w:fldChar w:fldCharType="separate"/>
        </w:r>
        <w:r w:rsidR="007018CC">
          <w:rPr>
            <w:noProof/>
            <w:webHidden/>
          </w:rPr>
          <w:t>23</w:t>
        </w:r>
        <w:r w:rsidR="007018CC">
          <w:rPr>
            <w:noProof/>
            <w:webHidden/>
          </w:rPr>
          <w:fldChar w:fldCharType="end"/>
        </w:r>
      </w:hyperlink>
    </w:p>
    <w:p w14:paraId="7AB16DE1" w14:textId="52C315AF"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001" w:history="1">
        <w:r w:rsidR="007018CC" w:rsidRPr="00FD7C42">
          <w:rPr>
            <w:rStyle w:val="Hyperlink"/>
            <w:noProof/>
          </w:rPr>
          <w:t>3.4 String properties</w:t>
        </w:r>
        <w:r w:rsidR="007018CC">
          <w:rPr>
            <w:noProof/>
            <w:webHidden/>
          </w:rPr>
          <w:tab/>
        </w:r>
        <w:r w:rsidR="007018CC">
          <w:rPr>
            <w:noProof/>
            <w:webHidden/>
          </w:rPr>
          <w:fldChar w:fldCharType="begin"/>
        </w:r>
        <w:r w:rsidR="007018CC">
          <w:rPr>
            <w:noProof/>
            <w:webHidden/>
          </w:rPr>
          <w:instrText xml:space="preserve"> PAGEREF _Toc513541001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3D1463B" w14:textId="605CCAA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02" w:history="1">
        <w:r w:rsidR="007018CC" w:rsidRPr="00FD7C42">
          <w:rPr>
            <w:rStyle w:val="Hyperlink"/>
            <w:noProof/>
          </w:rPr>
          <w:t>3.4.1 General</w:t>
        </w:r>
        <w:r w:rsidR="007018CC">
          <w:rPr>
            <w:noProof/>
            <w:webHidden/>
          </w:rPr>
          <w:tab/>
        </w:r>
        <w:r w:rsidR="007018CC">
          <w:rPr>
            <w:noProof/>
            <w:webHidden/>
          </w:rPr>
          <w:fldChar w:fldCharType="begin"/>
        </w:r>
        <w:r w:rsidR="007018CC">
          <w:rPr>
            <w:noProof/>
            <w:webHidden/>
          </w:rPr>
          <w:instrText xml:space="preserve"> PAGEREF _Toc513541002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E7FF1B8" w14:textId="22C7824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03" w:history="1">
        <w:r w:rsidR="007018CC" w:rsidRPr="00FD7C42">
          <w:rPr>
            <w:rStyle w:val="Hyperlink"/>
            <w:noProof/>
          </w:rPr>
          <w:t>3.4.2 Redaction</w:t>
        </w:r>
        <w:r w:rsidR="007018CC">
          <w:rPr>
            <w:noProof/>
            <w:webHidden/>
          </w:rPr>
          <w:tab/>
        </w:r>
        <w:r w:rsidR="007018CC">
          <w:rPr>
            <w:noProof/>
            <w:webHidden/>
          </w:rPr>
          <w:fldChar w:fldCharType="begin"/>
        </w:r>
        <w:r w:rsidR="007018CC">
          <w:rPr>
            <w:noProof/>
            <w:webHidden/>
          </w:rPr>
          <w:instrText xml:space="preserve"> PAGEREF _Toc513541003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5D68E0BB" w14:textId="033F6791"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004" w:history="1">
        <w:r w:rsidR="007018CC" w:rsidRPr="00FD7C42">
          <w:rPr>
            <w:rStyle w:val="Hyperlink"/>
            <w:noProof/>
          </w:rPr>
          <w:t>3.5 Object properties</w:t>
        </w:r>
        <w:r w:rsidR="007018CC">
          <w:rPr>
            <w:noProof/>
            <w:webHidden/>
          </w:rPr>
          <w:tab/>
        </w:r>
        <w:r w:rsidR="007018CC">
          <w:rPr>
            <w:noProof/>
            <w:webHidden/>
          </w:rPr>
          <w:fldChar w:fldCharType="begin"/>
        </w:r>
        <w:r w:rsidR="007018CC">
          <w:rPr>
            <w:noProof/>
            <w:webHidden/>
          </w:rPr>
          <w:instrText xml:space="preserve"> PAGEREF _Toc513541004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1B824B50" w14:textId="25B18EC0"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005" w:history="1">
        <w:r w:rsidR="007018CC" w:rsidRPr="00FD7C42">
          <w:rPr>
            <w:rStyle w:val="Hyperlink"/>
            <w:noProof/>
          </w:rPr>
          <w:t>3.6 Array properties</w:t>
        </w:r>
        <w:r w:rsidR="007018CC">
          <w:rPr>
            <w:noProof/>
            <w:webHidden/>
          </w:rPr>
          <w:tab/>
        </w:r>
        <w:r w:rsidR="007018CC">
          <w:rPr>
            <w:noProof/>
            <w:webHidden/>
          </w:rPr>
          <w:fldChar w:fldCharType="begin"/>
        </w:r>
        <w:r w:rsidR="007018CC">
          <w:rPr>
            <w:noProof/>
            <w:webHidden/>
          </w:rPr>
          <w:instrText xml:space="preserve"> PAGEREF _Toc513541005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900CAF" w14:textId="47EC492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06" w:history="1">
        <w:r w:rsidR="007018CC" w:rsidRPr="00FD7C42">
          <w:rPr>
            <w:rStyle w:val="Hyperlink"/>
            <w:noProof/>
          </w:rPr>
          <w:t>3.6.1 General</w:t>
        </w:r>
        <w:r w:rsidR="007018CC">
          <w:rPr>
            <w:noProof/>
            <w:webHidden/>
          </w:rPr>
          <w:tab/>
        </w:r>
        <w:r w:rsidR="007018CC">
          <w:rPr>
            <w:noProof/>
            <w:webHidden/>
          </w:rPr>
          <w:fldChar w:fldCharType="begin"/>
        </w:r>
        <w:r w:rsidR="007018CC">
          <w:rPr>
            <w:noProof/>
            <w:webHidden/>
          </w:rPr>
          <w:instrText xml:space="preserve"> PAGEREF _Toc513541006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143807F" w14:textId="4557837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07" w:history="1">
        <w:r w:rsidR="007018CC" w:rsidRPr="00FD7C42">
          <w:rPr>
            <w:rStyle w:val="Hyperlink"/>
            <w:noProof/>
          </w:rPr>
          <w:t>3.6.2 Array properties with unique values</w:t>
        </w:r>
        <w:r w:rsidR="007018CC">
          <w:rPr>
            <w:noProof/>
            <w:webHidden/>
          </w:rPr>
          <w:tab/>
        </w:r>
        <w:r w:rsidR="007018CC">
          <w:rPr>
            <w:noProof/>
            <w:webHidden/>
          </w:rPr>
          <w:fldChar w:fldCharType="begin"/>
        </w:r>
        <w:r w:rsidR="007018CC">
          <w:rPr>
            <w:noProof/>
            <w:webHidden/>
          </w:rPr>
          <w:instrText xml:space="preserve"> PAGEREF _Toc513541007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5A569C4" w14:textId="6198D634"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008" w:history="1">
        <w:r w:rsidR="007018CC" w:rsidRPr="00FD7C42">
          <w:rPr>
            <w:rStyle w:val="Hyperlink"/>
            <w:noProof/>
          </w:rPr>
          <w:t>3.7 Property bags</w:t>
        </w:r>
        <w:r w:rsidR="007018CC">
          <w:rPr>
            <w:noProof/>
            <w:webHidden/>
          </w:rPr>
          <w:tab/>
        </w:r>
        <w:r w:rsidR="007018CC">
          <w:rPr>
            <w:noProof/>
            <w:webHidden/>
          </w:rPr>
          <w:fldChar w:fldCharType="begin"/>
        </w:r>
        <w:r w:rsidR="007018CC">
          <w:rPr>
            <w:noProof/>
            <w:webHidden/>
          </w:rPr>
          <w:instrText xml:space="preserve"> PAGEREF _Toc513541008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5D7780A" w14:textId="5DF56B6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09" w:history="1">
        <w:r w:rsidR="007018CC" w:rsidRPr="00FD7C42">
          <w:rPr>
            <w:rStyle w:val="Hyperlink"/>
            <w:noProof/>
          </w:rPr>
          <w:t>3.7.1 General</w:t>
        </w:r>
        <w:r w:rsidR="007018CC">
          <w:rPr>
            <w:noProof/>
            <w:webHidden/>
          </w:rPr>
          <w:tab/>
        </w:r>
        <w:r w:rsidR="007018CC">
          <w:rPr>
            <w:noProof/>
            <w:webHidden/>
          </w:rPr>
          <w:fldChar w:fldCharType="begin"/>
        </w:r>
        <w:r w:rsidR="007018CC">
          <w:rPr>
            <w:noProof/>
            <w:webHidden/>
          </w:rPr>
          <w:instrText xml:space="preserve"> PAGEREF _Toc513541009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162510F2" w14:textId="783E452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10" w:history="1">
        <w:r w:rsidR="007018CC" w:rsidRPr="00FD7C42">
          <w:rPr>
            <w:rStyle w:val="Hyperlink"/>
            <w:noProof/>
          </w:rPr>
          <w:t>3.7.2 Tags</w:t>
        </w:r>
        <w:r w:rsidR="007018CC">
          <w:rPr>
            <w:noProof/>
            <w:webHidden/>
          </w:rPr>
          <w:tab/>
        </w:r>
        <w:r w:rsidR="007018CC">
          <w:rPr>
            <w:noProof/>
            <w:webHidden/>
          </w:rPr>
          <w:fldChar w:fldCharType="begin"/>
        </w:r>
        <w:r w:rsidR="007018CC">
          <w:rPr>
            <w:noProof/>
            <w:webHidden/>
          </w:rPr>
          <w:instrText xml:space="preserve"> PAGEREF _Toc513541010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2707CA50" w14:textId="6014E7B9"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11" w:history="1">
        <w:r w:rsidR="007018CC" w:rsidRPr="00FD7C42">
          <w:rPr>
            <w:rStyle w:val="Hyperlink"/>
            <w:noProof/>
          </w:rPr>
          <w:t>3.7.2.1 General</w:t>
        </w:r>
        <w:r w:rsidR="007018CC">
          <w:rPr>
            <w:noProof/>
            <w:webHidden/>
          </w:rPr>
          <w:tab/>
        </w:r>
        <w:r w:rsidR="007018CC">
          <w:rPr>
            <w:noProof/>
            <w:webHidden/>
          </w:rPr>
          <w:fldChar w:fldCharType="begin"/>
        </w:r>
        <w:r w:rsidR="007018CC">
          <w:rPr>
            <w:noProof/>
            <w:webHidden/>
          </w:rPr>
          <w:instrText xml:space="preserve"> PAGEREF _Toc513541011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E933F4" w14:textId="4908891E"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12" w:history="1">
        <w:r w:rsidR="007018CC" w:rsidRPr="00FD7C42">
          <w:rPr>
            <w:rStyle w:val="Hyperlink"/>
            <w:noProof/>
          </w:rPr>
          <w:t>3.7.2.2 Namespaced tags</w:t>
        </w:r>
        <w:r w:rsidR="007018CC">
          <w:rPr>
            <w:noProof/>
            <w:webHidden/>
          </w:rPr>
          <w:tab/>
        </w:r>
        <w:r w:rsidR="007018CC">
          <w:rPr>
            <w:noProof/>
            <w:webHidden/>
          </w:rPr>
          <w:fldChar w:fldCharType="begin"/>
        </w:r>
        <w:r w:rsidR="007018CC">
          <w:rPr>
            <w:noProof/>
            <w:webHidden/>
          </w:rPr>
          <w:instrText xml:space="preserve"> PAGEREF _Toc513541012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D7B1020" w14:textId="1AFB63EE"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13" w:history="1">
        <w:r w:rsidR="007018CC" w:rsidRPr="00FD7C42">
          <w:rPr>
            <w:rStyle w:val="Hyperlink"/>
            <w:noProof/>
          </w:rPr>
          <w:t>3.7.2.3 Tag metadata</w:t>
        </w:r>
        <w:r w:rsidR="007018CC">
          <w:rPr>
            <w:noProof/>
            <w:webHidden/>
          </w:rPr>
          <w:tab/>
        </w:r>
        <w:r w:rsidR="007018CC">
          <w:rPr>
            <w:noProof/>
            <w:webHidden/>
          </w:rPr>
          <w:fldChar w:fldCharType="begin"/>
        </w:r>
        <w:r w:rsidR="007018CC">
          <w:rPr>
            <w:noProof/>
            <w:webHidden/>
          </w:rPr>
          <w:instrText xml:space="preserve"> PAGEREF _Toc513541013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5267876" w14:textId="57EF1BB3"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014" w:history="1">
        <w:r w:rsidR="007018CC" w:rsidRPr="00FD7C42">
          <w:rPr>
            <w:rStyle w:val="Hyperlink"/>
            <w:noProof/>
          </w:rPr>
          <w:t>3.8 Date/time properties</w:t>
        </w:r>
        <w:r w:rsidR="007018CC">
          <w:rPr>
            <w:noProof/>
            <w:webHidden/>
          </w:rPr>
          <w:tab/>
        </w:r>
        <w:r w:rsidR="007018CC">
          <w:rPr>
            <w:noProof/>
            <w:webHidden/>
          </w:rPr>
          <w:fldChar w:fldCharType="begin"/>
        </w:r>
        <w:r w:rsidR="007018CC">
          <w:rPr>
            <w:noProof/>
            <w:webHidden/>
          </w:rPr>
          <w:instrText xml:space="preserve"> PAGEREF _Toc513541014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FE822BB" w14:textId="7F75D0E5"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015" w:history="1">
        <w:r w:rsidR="007018CC" w:rsidRPr="00FD7C42">
          <w:rPr>
            <w:rStyle w:val="Hyperlink"/>
            <w:noProof/>
          </w:rPr>
          <w:t>3.9 message objects</w:t>
        </w:r>
        <w:r w:rsidR="007018CC">
          <w:rPr>
            <w:noProof/>
            <w:webHidden/>
          </w:rPr>
          <w:tab/>
        </w:r>
        <w:r w:rsidR="007018CC">
          <w:rPr>
            <w:noProof/>
            <w:webHidden/>
          </w:rPr>
          <w:fldChar w:fldCharType="begin"/>
        </w:r>
        <w:r w:rsidR="007018CC">
          <w:rPr>
            <w:noProof/>
            <w:webHidden/>
          </w:rPr>
          <w:instrText xml:space="preserve"> PAGEREF _Toc513541015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27892DF0" w14:textId="72368C6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16" w:history="1">
        <w:r w:rsidR="007018CC" w:rsidRPr="00FD7C42">
          <w:rPr>
            <w:rStyle w:val="Hyperlink"/>
            <w:noProof/>
          </w:rPr>
          <w:t>3.9.1 General</w:t>
        </w:r>
        <w:r w:rsidR="007018CC">
          <w:rPr>
            <w:noProof/>
            <w:webHidden/>
          </w:rPr>
          <w:tab/>
        </w:r>
        <w:r w:rsidR="007018CC">
          <w:rPr>
            <w:noProof/>
            <w:webHidden/>
          </w:rPr>
          <w:fldChar w:fldCharType="begin"/>
        </w:r>
        <w:r w:rsidR="007018CC">
          <w:rPr>
            <w:noProof/>
            <w:webHidden/>
          </w:rPr>
          <w:instrText xml:space="preserve"> PAGEREF _Toc513541016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54B40709" w14:textId="5CB229C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17" w:history="1">
        <w:r w:rsidR="007018CC" w:rsidRPr="00FD7C42">
          <w:rPr>
            <w:rStyle w:val="Hyperlink"/>
            <w:noProof/>
          </w:rPr>
          <w:t>3.9.2 Plain text messages</w:t>
        </w:r>
        <w:r w:rsidR="007018CC">
          <w:rPr>
            <w:noProof/>
            <w:webHidden/>
          </w:rPr>
          <w:tab/>
        </w:r>
        <w:r w:rsidR="007018CC">
          <w:rPr>
            <w:noProof/>
            <w:webHidden/>
          </w:rPr>
          <w:fldChar w:fldCharType="begin"/>
        </w:r>
        <w:r w:rsidR="007018CC">
          <w:rPr>
            <w:noProof/>
            <w:webHidden/>
          </w:rPr>
          <w:instrText xml:space="preserve"> PAGEREF _Toc513541017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97EBC9D" w14:textId="2AE4983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18" w:history="1">
        <w:r w:rsidR="007018CC" w:rsidRPr="00FD7C42">
          <w:rPr>
            <w:rStyle w:val="Hyperlink"/>
            <w:noProof/>
          </w:rPr>
          <w:t>3.9.3 Rich text messages</w:t>
        </w:r>
        <w:r w:rsidR="007018CC">
          <w:rPr>
            <w:noProof/>
            <w:webHidden/>
          </w:rPr>
          <w:tab/>
        </w:r>
        <w:r w:rsidR="007018CC">
          <w:rPr>
            <w:noProof/>
            <w:webHidden/>
          </w:rPr>
          <w:fldChar w:fldCharType="begin"/>
        </w:r>
        <w:r w:rsidR="007018CC">
          <w:rPr>
            <w:noProof/>
            <w:webHidden/>
          </w:rPr>
          <w:instrText xml:space="preserve"> PAGEREF _Toc513541018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2E168C6F" w14:textId="2752E333"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19" w:history="1">
        <w:r w:rsidR="007018CC" w:rsidRPr="00FD7C42">
          <w:rPr>
            <w:rStyle w:val="Hyperlink"/>
            <w:noProof/>
          </w:rPr>
          <w:t>3.9.3.1 General</w:t>
        </w:r>
        <w:r w:rsidR="007018CC">
          <w:rPr>
            <w:noProof/>
            <w:webHidden/>
          </w:rPr>
          <w:tab/>
        </w:r>
        <w:r w:rsidR="007018CC">
          <w:rPr>
            <w:noProof/>
            <w:webHidden/>
          </w:rPr>
          <w:fldChar w:fldCharType="begin"/>
        </w:r>
        <w:r w:rsidR="007018CC">
          <w:rPr>
            <w:noProof/>
            <w:webHidden/>
          </w:rPr>
          <w:instrText xml:space="preserve"> PAGEREF _Toc513541019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3216370C" w14:textId="35B0DF61"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20" w:history="1">
        <w:r w:rsidR="007018CC" w:rsidRPr="00FD7C42">
          <w:rPr>
            <w:rStyle w:val="Hyperlink"/>
            <w:noProof/>
          </w:rPr>
          <w:t>3.9.3.2 Security implications</w:t>
        </w:r>
        <w:r w:rsidR="007018CC">
          <w:rPr>
            <w:noProof/>
            <w:webHidden/>
          </w:rPr>
          <w:tab/>
        </w:r>
        <w:r w:rsidR="007018CC">
          <w:rPr>
            <w:noProof/>
            <w:webHidden/>
          </w:rPr>
          <w:fldChar w:fldCharType="begin"/>
        </w:r>
        <w:r w:rsidR="007018CC">
          <w:rPr>
            <w:noProof/>
            <w:webHidden/>
          </w:rPr>
          <w:instrText xml:space="preserve"> PAGEREF _Toc513541020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194A8E18" w14:textId="0F29CD7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21" w:history="1">
        <w:r w:rsidR="007018CC" w:rsidRPr="00FD7C42">
          <w:rPr>
            <w:rStyle w:val="Hyperlink"/>
            <w:noProof/>
          </w:rPr>
          <w:t>3.9.4 Messages with placeholders</w:t>
        </w:r>
        <w:r w:rsidR="007018CC">
          <w:rPr>
            <w:noProof/>
            <w:webHidden/>
          </w:rPr>
          <w:tab/>
        </w:r>
        <w:r w:rsidR="007018CC">
          <w:rPr>
            <w:noProof/>
            <w:webHidden/>
          </w:rPr>
          <w:fldChar w:fldCharType="begin"/>
        </w:r>
        <w:r w:rsidR="007018CC">
          <w:rPr>
            <w:noProof/>
            <w:webHidden/>
          </w:rPr>
          <w:instrText xml:space="preserve"> PAGEREF _Toc513541021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5C39F42D" w14:textId="0863751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22" w:history="1">
        <w:r w:rsidR="007018CC" w:rsidRPr="00FD7C42">
          <w:rPr>
            <w:rStyle w:val="Hyperlink"/>
            <w:noProof/>
          </w:rPr>
          <w:t>3.9.5 Messages with embedded links</w:t>
        </w:r>
        <w:r w:rsidR="007018CC">
          <w:rPr>
            <w:noProof/>
            <w:webHidden/>
          </w:rPr>
          <w:tab/>
        </w:r>
        <w:r w:rsidR="007018CC">
          <w:rPr>
            <w:noProof/>
            <w:webHidden/>
          </w:rPr>
          <w:fldChar w:fldCharType="begin"/>
        </w:r>
        <w:r w:rsidR="007018CC">
          <w:rPr>
            <w:noProof/>
            <w:webHidden/>
          </w:rPr>
          <w:instrText xml:space="preserve"> PAGEREF _Toc513541022 \h </w:instrText>
        </w:r>
        <w:r w:rsidR="007018CC">
          <w:rPr>
            <w:noProof/>
            <w:webHidden/>
          </w:rPr>
        </w:r>
        <w:r w:rsidR="007018CC">
          <w:rPr>
            <w:noProof/>
            <w:webHidden/>
          </w:rPr>
          <w:fldChar w:fldCharType="separate"/>
        </w:r>
        <w:r w:rsidR="007018CC">
          <w:rPr>
            <w:noProof/>
            <w:webHidden/>
          </w:rPr>
          <w:t>29</w:t>
        </w:r>
        <w:r w:rsidR="007018CC">
          <w:rPr>
            <w:noProof/>
            <w:webHidden/>
          </w:rPr>
          <w:fldChar w:fldCharType="end"/>
        </w:r>
      </w:hyperlink>
    </w:p>
    <w:p w14:paraId="36594ACC" w14:textId="5C9FD1F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23" w:history="1">
        <w:r w:rsidR="007018CC" w:rsidRPr="00FD7C42">
          <w:rPr>
            <w:rStyle w:val="Hyperlink"/>
            <w:noProof/>
          </w:rPr>
          <w:t>3.9.6 Message string resources</w:t>
        </w:r>
        <w:r w:rsidR="007018CC">
          <w:rPr>
            <w:noProof/>
            <w:webHidden/>
          </w:rPr>
          <w:tab/>
        </w:r>
        <w:r w:rsidR="007018CC">
          <w:rPr>
            <w:noProof/>
            <w:webHidden/>
          </w:rPr>
          <w:fldChar w:fldCharType="begin"/>
        </w:r>
        <w:r w:rsidR="007018CC">
          <w:rPr>
            <w:noProof/>
            <w:webHidden/>
          </w:rPr>
          <w:instrText xml:space="preserve"> PAGEREF _Toc513541023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1A9755E5" w14:textId="2573DF31"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24" w:history="1">
        <w:r w:rsidR="007018CC" w:rsidRPr="00FD7C42">
          <w:rPr>
            <w:rStyle w:val="Hyperlink"/>
            <w:noProof/>
          </w:rPr>
          <w:t>3.9.6.1 General</w:t>
        </w:r>
        <w:r w:rsidR="007018CC">
          <w:rPr>
            <w:noProof/>
            <w:webHidden/>
          </w:rPr>
          <w:tab/>
        </w:r>
        <w:r w:rsidR="007018CC">
          <w:rPr>
            <w:noProof/>
            <w:webHidden/>
          </w:rPr>
          <w:fldChar w:fldCharType="begin"/>
        </w:r>
        <w:r w:rsidR="007018CC">
          <w:rPr>
            <w:noProof/>
            <w:webHidden/>
          </w:rPr>
          <w:instrText xml:space="preserve"> PAGEREF _Toc513541024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3AC6E73E" w14:textId="5FEA2371"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25" w:history="1">
        <w:r w:rsidR="007018CC" w:rsidRPr="00FD7C42">
          <w:rPr>
            <w:rStyle w:val="Hyperlink"/>
            <w:noProof/>
          </w:rPr>
          <w:t>3.9.6.2 Embedded string resource lookup procedure</w:t>
        </w:r>
        <w:r w:rsidR="007018CC">
          <w:rPr>
            <w:noProof/>
            <w:webHidden/>
          </w:rPr>
          <w:tab/>
        </w:r>
        <w:r w:rsidR="007018CC">
          <w:rPr>
            <w:noProof/>
            <w:webHidden/>
          </w:rPr>
          <w:fldChar w:fldCharType="begin"/>
        </w:r>
        <w:r w:rsidR="007018CC">
          <w:rPr>
            <w:noProof/>
            <w:webHidden/>
          </w:rPr>
          <w:instrText xml:space="preserve"> PAGEREF _Toc513541025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7BA20013" w14:textId="31C03743"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26" w:history="1">
        <w:r w:rsidR="007018CC" w:rsidRPr="00FD7C42">
          <w:rPr>
            <w:rStyle w:val="Hyperlink"/>
            <w:noProof/>
          </w:rPr>
          <w:t>3.9.6.3 SARIF resource file lookup procedure</w:t>
        </w:r>
        <w:r w:rsidR="007018CC">
          <w:rPr>
            <w:noProof/>
            <w:webHidden/>
          </w:rPr>
          <w:tab/>
        </w:r>
        <w:r w:rsidR="007018CC">
          <w:rPr>
            <w:noProof/>
            <w:webHidden/>
          </w:rPr>
          <w:fldChar w:fldCharType="begin"/>
        </w:r>
        <w:r w:rsidR="007018CC">
          <w:rPr>
            <w:noProof/>
            <w:webHidden/>
          </w:rPr>
          <w:instrText xml:space="preserve"> PAGEREF _Toc513541026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10E9CED8" w14:textId="7C6AD4B7"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27" w:history="1">
        <w:r w:rsidR="007018CC" w:rsidRPr="00FD7C42">
          <w:rPr>
            <w:rStyle w:val="Hyperlink"/>
            <w:noProof/>
          </w:rPr>
          <w:t>3.9.6.4 SARIF resource file format</w:t>
        </w:r>
        <w:r w:rsidR="007018CC">
          <w:rPr>
            <w:noProof/>
            <w:webHidden/>
          </w:rPr>
          <w:tab/>
        </w:r>
        <w:r w:rsidR="007018CC">
          <w:rPr>
            <w:noProof/>
            <w:webHidden/>
          </w:rPr>
          <w:fldChar w:fldCharType="begin"/>
        </w:r>
        <w:r w:rsidR="007018CC">
          <w:rPr>
            <w:noProof/>
            <w:webHidden/>
          </w:rPr>
          <w:instrText xml:space="preserve"> PAGEREF _Toc513541027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74B0E458" w14:textId="77C7A7FD" w:rsidR="007018CC" w:rsidRDefault="007C375E">
      <w:pPr>
        <w:pStyle w:val="TOC5"/>
        <w:tabs>
          <w:tab w:val="right" w:leader="dot" w:pos="9350"/>
        </w:tabs>
        <w:rPr>
          <w:rFonts w:asciiTheme="minorHAnsi" w:eastAsiaTheme="minorEastAsia" w:hAnsiTheme="minorHAnsi" w:cstheme="minorBidi"/>
          <w:noProof/>
          <w:sz w:val="22"/>
          <w:szCs w:val="22"/>
        </w:rPr>
      </w:pPr>
      <w:hyperlink w:anchor="_Toc513541028" w:history="1">
        <w:r w:rsidR="007018CC" w:rsidRPr="00FD7C42">
          <w:rPr>
            <w:rStyle w:val="Hyperlink"/>
            <w:noProof/>
          </w:rPr>
          <w:t>3.9.6.4.1 General</w:t>
        </w:r>
        <w:r w:rsidR="007018CC">
          <w:rPr>
            <w:noProof/>
            <w:webHidden/>
          </w:rPr>
          <w:tab/>
        </w:r>
        <w:r w:rsidR="007018CC">
          <w:rPr>
            <w:noProof/>
            <w:webHidden/>
          </w:rPr>
          <w:fldChar w:fldCharType="begin"/>
        </w:r>
        <w:r w:rsidR="007018CC">
          <w:rPr>
            <w:noProof/>
            <w:webHidden/>
          </w:rPr>
          <w:instrText xml:space="preserve"> PAGEREF _Toc513541028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413506CB" w14:textId="7F6C7305" w:rsidR="007018CC" w:rsidRDefault="007C375E">
      <w:pPr>
        <w:pStyle w:val="TOC5"/>
        <w:tabs>
          <w:tab w:val="right" w:leader="dot" w:pos="9350"/>
        </w:tabs>
        <w:rPr>
          <w:rFonts w:asciiTheme="minorHAnsi" w:eastAsiaTheme="minorEastAsia" w:hAnsiTheme="minorHAnsi" w:cstheme="minorBidi"/>
          <w:noProof/>
          <w:sz w:val="22"/>
          <w:szCs w:val="22"/>
        </w:rPr>
      </w:pPr>
      <w:hyperlink w:anchor="_Toc513541029" w:history="1">
        <w:r w:rsidR="007018CC" w:rsidRPr="00FD7C42">
          <w:rPr>
            <w:rStyle w:val="Hyperlink"/>
            <w:noProof/>
          </w:rPr>
          <w:t>3.9.6.4.2 sarifLog object</w:t>
        </w:r>
        <w:r w:rsidR="007018CC">
          <w:rPr>
            <w:noProof/>
            <w:webHidden/>
          </w:rPr>
          <w:tab/>
        </w:r>
        <w:r w:rsidR="007018CC">
          <w:rPr>
            <w:noProof/>
            <w:webHidden/>
          </w:rPr>
          <w:fldChar w:fldCharType="begin"/>
        </w:r>
        <w:r w:rsidR="007018CC">
          <w:rPr>
            <w:noProof/>
            <w:webHidden/>
          </w:rPr>
          <w:instrText xml:space="preserve"> PAGEREF _Toc513541029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2A527948" w14:textId="3F2431B2" w:rsidR="007018CC" w:rsidRDefault="007C375E">
      <w:pPr>
        <w:pStyle w:val="TOC5"/>
        <w:tabs>
          <w:tab w:val="right" w:leader="dot" w:pos="9350"/>
        </w:tabs>
        <w:rPr>
          <w:rFonts w:asciiTheme="minorHAnsi" w:eastAsiaTheme="minorEastAsia" w:hAnsiTheme="minorHAnsi" w:cstheme="minorBidi"/>
          <w:noProof/>
          <w:sz w:val="22"/>
          <w:szCs w:val="22"/>
        </w:rPr>
      </w:pPr>
      <w:hyperlink w:anchor="_Toc513541030" w:history="1">
        <w:r w:rsidR="007018CC" w:rsidRPr="00FD7C42">
          <w:rPr>
            <w:rStyle w:val="Hyperlink"/>
            <w:noProof/>
          </w:rPr>
          <w:t>3.9.6.4.3 run object</w:t>
        </w:r>
        <w:r w:rsidR="007018CC">
          <w:rPr>
            <w:noProof/>
            <w:webHidden/>
          </w:rPr>
          <w:tab/>
        </w:r>
        <w:r w:rsidR="007018CC">
          <w:rPr>
            <w:noProof/>
            <w:webHidden/>
          </w:rPr>
          <w:fldChar w:fldCharType="begin"/>
        </w:r>
        <w:r w:rsidR="007018CC">
          <w:rPr>
            <w:noProof/>
            <w:webHidden/>
          </w:rPr>
          <w:instrText xml:space="preserve"> PAGEREF _Toc513541030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9038956" w14:textId="7DFC143F" w:rsidR="007018CC" w:rsidRDefault="007C375E">
      <w:pPr>
        <w:pStyle w:val="TOC5"/>
        <w:tabs>
          <w:tab w:val="right" w:leader="dot" w:pos="9350"/>
        </w:tabs>
        <w:rPr>
          <w:rFonts w:asciiTheme="minorHAnsi" w:eastAsiaTheme="minorEastAsia" w:hAnsiTheme="minorHAnsi" w:cstheme="minorBidi"/>
          <w:noProof/>
          <w:sz w:val="22"/>
          <w:szCs w:val="22"/>
        </w:rPr>
      </w:pPr>
      <w:hyperlink w:anchor="_Toc513541031" w:history="1">
        <w:r w:rsidR="007018CC" w:rsidRPr="00FD7C42">
          <w:rPr>
            <w:rStyle w:val="Hyperlink"/>
            <w:noProof/>
          </w:rPr>
          <w:t>3.9.6.4.4 tool object</w:t>
        </w:r>
        <w:r w:rsidR="007018CC">
          <w:rPr>
            <w:noProof/>
            <w:webHidden/>
          </w:rPr>
          <w:tab/>
        </w:r>
        <w:r w:rsidR="007018CC">
          <w:rPr>
            <w:noProof/>
            <w:webHidden/>
          </w:rPr>
          <w:fldChar w:fldCharType="begin"/>
        </w:r>
        <w:r w:rsidR="007018CC">
          <w:rPr>
            <w:noProof/>
            <w:webHidden/>
          </w:rPr>
          <w:instrText xml:space="preserve"> PAGEREF _Toc513541031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7B87B56" w14:textId="588A1620" w:rsidR="007018CC" w:rsidRDefault="007C375E">
      <w:pPr>
        <w:pStyle w:val="TOC5"/>
        <w:tabs>
          <w:tab w:val="right" w:leader="dot" w:pos="9350"/>
        </w:tabs>
        <w:rPr>
          <w:rFonts w:asciiTheme="minorHAnsi" w:eastAsiaTheme="minorEastAsia" w:hAnsiTheme="minorHAnsi" w:cstheme="minorBidi"/>
          <w:noProof/>
          <w:sz w:val="22"/>
          <w:szCs w:val="22"/>
        </w:rPr>
      </w:pPr>
      <w:hyperlink w:anchor="_Toc513541032" w:history="1">
        <w:r w:rsidR="007018CC" w:rsidRPr="00FD7C42">
          <w:rPr>
            <w:rStyle w:val="Hyperlink"/>
            <w:noProof/>
          </w:rPr>
          <w:t>3.9.6.4.5 resources object</w:t>
        </w:r>
        <w:r w:rsidR="007018CC">
          <w:rPr>
            <w:noProof/>
            <w:webHidden/>
          </w:rPr>
          <w:tab/>
        </w:r>
        <w:r w:rsidR="007018CC">
          <w:rPr>
            <w:noProof/>
            <w:webHidden/>
          </w:rPr>
          <w:fldChar w:fldCharType="begin"/>
        </w:r>
        <w:r w:rsidR="007018CC">
          <w:rPr>
            <w:noProof/>
            <w:webHidden/>
          </w:rPr>
          <w:instrText xml:space="preserve"> PAGEREF _Toc513541032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B607CF0" w14:textId="77D8E56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33" w:history="1">
        <w:r w:rsidR="007018CC" w:rsidRPr="00FD7C42">
          <w:rPr>
            <w:rStyle w:val="Hyperlink"/>
            <w:noProof/>
          </w:rPr>
          <w:t>3.9.7 text property</w:t>
        </w:r>
        <w:r w:rsidR="007018CC">
          <w:rPr>
            <w:noProof/>
            <w:webHidden/>
          </w:rPr>
          <w:tab/>
        </w:r>
        <w:r w:rsidR="007018CC">
          <w:rPr>
            <w:noProof/>
            <w:webHidden/>
          </w:rPr>
          <w:fldChar w:fldCharType="begin"/>
        </w:r>
        <w:r w:rsidR="007018CC">
          <w:rPr>
            <w:noProof/>
            <w:webHidden/>
          </w:rPr>
          <w:instrText xml:space="preserve"> PAGEREF _Toc513541033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1FA5F634" w14:textId="3F7434F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34" w:history="1">
        <w:r w:rsidR="007018CC" w:rsidRPr="00FD7C42">
          <w:rPr>
            <w:rStyle w:val="Hyperlink"/>
            <w:noProof/>
          </w:rPr>
          <w:t>3.9.8 richText property</w:t>
        </w:r>
        <w:r w:rsidR="007018CC">
          <w:rPr>
            <w:noProof/>
            <w:webHidden/>
          </w:rPr>
          <w:tab/>
        </w:r>
        <w:r w:rsidR="007018CC">
          <w:rPr>
            <w:noProof/>
            <w:webHidden/>
          </w:rPr>
          <w:fldChar w:fldCharType="begin"/>
        </w:r>
        <w:r w:rsidR="007018CC">
          <w:rPr>
            <w:noProof/>
            <w:webHidden/>
          </w:rPr>
          <w:instrText xml:space="preserve"> PAGEREF _Toc513541034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CE2FBC3" w14:textId="68567B2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35" w:history="1">
        <w:r w:rsidR="007018CC" w:rsidRPr="00FD7C42">
          <w:rPr>
            <w:rStyle w:val="Hyperlink"/>
            <w:noProof/>
          </w:rPr>
          <w:t>3.9.9 messageId property</w:t>
        </w:r>
        <w:r w:rsidR="007018CC">
          <w:rPr>
            <w:noProof/>
            <w:webHidden/>
          </w:rPr>
          <w:tab/>
        </w:r>
        <w:r w:rsidR="007018CC">
          <w:rPr>
            <w:noProof/>
            <w:webHidden/>
          </w:rPr>
          <w:fldChar w:fldCharType="begin"/>
        </w:r>
        <w:r w:rsidR="007018CC">
          <w:rPr>
            <w:noProof/>
            <w:webHidden/>
          </w:rPr>
          <w:instrText xml:space="preserve"> PAGEREF _Toc513541035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6AE13DA1" w14:textId="55210A7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36" w:history="1">
        <w:r w:rsidR="007018CC" w:rsidRPr="00FD7C42">
          <w:rPr>
            <w:rStyle w:val="Hyperlink"/>
            <w:noProof/>
          </w:rPr>
          <w:t>3.9.10 richMessageId property</w:t>
        </w:r>
        <w:r w:rsidR="007018CC">
          <w:rPr>
            <w:noProof/>
            <w:webHidden/>
          </w:rPr>
          <w:tab/>
        </w:r>
        <w:r w:rsidR="007018CC">
          <w:rPr>
            <w:noProof/>
            <w:webHidden/>
          </w:rPr>
          <w:fldChar w:fldCharType="begin"/>
        </w:r>
        <w:r w:rsidR="007018CC">
          <w:rPr>
            <w:noProof/>
            <w:webHidden/>
          </w:rPr>
          <w:instrText xml:space="preserve"> PAGEREF _Toc513541036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5E0648DD" w14:textId="48FB0E8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37" w:history="1">
        <w:r w:rsidR="007018CC" w:rsidRPr="00FD7C42">
          <w:rPr>
            <w:rStyle w:val="Hyperlink"/>
            <w:noProof/>
          </w:rPr>
          <w:t>3.9.11 arguments property</w:t>
        </w:r>
        <w:r w:rsidR="007018CC">
          <w:rPr>
            <w:noProof/>
            <w:webHidden/>
          </w:rPr>
          <w:tab/>
        </w:r>
        <w:r w:rsidR="007018CC">
          <w:rPr>
            <w:noProof/>
            <w:webHidden/>
          </w:rPr>
          <w:fldChar w:fldCharType="begin"/>
        </w:r>
        <w:r w:rsidR="007018CC">
          <w:rPr>
            <w:noProof/>
            <w:webHidden/>
          </w:rPr>
          <w:instrText xml:space="preserve"> PAGEREF _Toc513541037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32263E65" w14:textId="7BF04006"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038" w:history="1">
        <w:r w:rsidR="007018CC" w:rsidRPr="00FD7C42">
          <w:rPr>
            <w:rStyle w:val="Hyperlink"/>
            <w:noProof/>
          </w:rPr>
          <w:t>3.10 sarifLog object</w:t>
        </w:r>
        <w:r w:rsidR="007018CC">
          <w:rPr>
            <w:noProof/>
            <w:webHidden/>
          </w:rPr>
          <w:tab/>
        </w:r>
        <w:r w:rsidR="007018CC">
          <w:rPr>
            <w:noProof/>
            <w:webHidden/>
          </w:rPr>
          <w:fldChar w:fldCharType="begin"/>
        </w:r>
        <w:r w:rsidR="007018CC">
          <w:rPr>
            <w:noProof/>
            <w:webHidden/>
          </w:rPr>
          <w:instrText xml:space="preserve"> PAGEREF _Toc513541038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0034890E" w14:textId="472C229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39" w:history="1">
        <w:r w:rsidR="007018CC" w:rsidRPr="00FD7C42">
          <w:rPr>
            <w:rStyle w:val="Hyperlink"/>
            <w:noProof/>
          </w:rPr>
          <w:t>3.10.1 General</w:t>
        </w:r>
        <w:r w:rsidR="007018CC">
          <w:rPr>
            <w:noProof/>
            <w:webHidden/>
          </w:rPr>
          <w:tab/>
        </w:r>
        <w:r w:rsidR="007018CC">
          <w:rPr>
            <w:noProof/>
            <w:webHidden/>
          </w:rPr>
          <w:fldChar w:fldCharType="begin"/>
        </w:r>
        <w:r w:rsidR="007018CC">
          <w:rPr>
            <w:noProof/>
            <w:webHidden/>
          </w:rPr>
          <w:instrText xml:space="preserve"> PAGEREF _Toc513541039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7A7A81D3" w14:textId="1355CD4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40" w:history="1">
        <w:r w:rsidR="007018CC" w:rsidRPr="00FD7C42">
          <w:rPr>
            <w:rStyle w:val="Hyperlink"/>
            <w:noProof/>
          </w:rPr>
          <w:t>3.10.2 version property</w:t>
        </w:r>
        <w:r w:rsidR="007018CC">
          <w:rPr>
            <w:noProof/>
            <w:webHidden/>
          </w:rPr>
          <w:tab/>
        </w:r>
        <w:r w:rsidR="007018CC">
          <w:rPr>
            <w:noProof/>
            <w:webHidden/>
          </w:rPr>
          <w:fldChar w:fldCharType="begin"/>
        </w:r>
        <w:r w:rsidR="007018CC">
          <w:rPr>
            <w:noProof/>
            <w:webHidden/>
          </w:rPr>
          <w:instrText xml:space="preserve"> PAGEREF _Toc513541040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48D36E25" w14:textId="17F158C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41" w:history="1">
        <w:r w:rsidR="007018CC" w:rsidRPr="00FD7C42">
          <w:rPr>
            <w:rStyle w:val="Hyperlink"/>
            <w:noProof/>
          </w:rPr>
          <w:t>3.10.3 $schema property</w:t>
        </w:r>
        <w:r w:rsidR="007018CC">
          <w:rPr>
            <w:noProof/>
            <w:webHidden/>
          </w:rPr>
          <w:tab/>
        </w:r>
        <w:r w:rsidR="007018CC">
          <w:rPr>
            <w:noProof/>
            <w:webHidden/>
          </w:rPr>
          <w:fldChar w:fldCharType="begin"/>
        </w:r>
        <w:r w:rsidR="007018CC">
          <w:rPr>
            <w:noProof/>
            <w:webHidden/>
          </w:rPr>
          <w:instrText xml:space="preserve"> PAGEREF _Toc513541041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2355848" w14:textId="280CAF5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42" w:history="1">
        <w:r w:rsidR="007018CC" w:rsidRPr="00FD7C42">
          <w:rPr>
            <w:rStyle w:val="Hyperlink"/>
            <w:noProof/>
          </w:rPr>
          <w:t>3.10.4 runs property</w:t>
        </w:r>
        <w:r w:rsidR="007018CC">
          <w:rPr>
            <w:noProof/>
            <w:webHidden/>
          </w:rPr>
          <w:tab/>
        </w:r>
        <w:r w:rsidR="007018CC">
          <w:rPr>
            <w:noProof/>
            <w:webHidden/>
          </w:rPr>
          <w:fldChar w:fldCharType="begin"/>
        </w:r>
        <w:r w:rsidR="007018CC">
          <w:rPr>
            <w:noProof/>
            <w:webHidden/>
          </w:rPr>
          <w:instrText xml:space="preserve"> PAGEREF _Toc513541042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0388B001" w14:textId="34F5E436"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043" w:history="1">
        <w:r w:rsidR="007018CC" w:rsidRPr="00FD7C42">
          <w:rPr>
            <w:rStyle w:val="Hyperlink"/>
            <w:noProof/>
          </w:rPr>
          <w:t>3.11 run object</w:t>
        </w:r>
        <w:r w:rsidR="007018CC">
          <w:rPr>
            <w:noProof/>
            <w:webHidden/>
          </w:rPr>
          <w:tab/>
        </w:r>
        <w:r w:rsidR="007018CC">
          <w:rPr>
            <w:noProof/>
            <w:webHidden/>
          </w:rPr>
          <w:fldChar w:fldCharType="begin"/>
        </w:r>
        <w:r w:rsidR="007018CC">
          <w:rPr>
            <w:noProof/>
            <w:webHidden/>
          </w:rPr>
          <w:instrText xml:space="preserve"> PAGEREF _Toc513541043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2DD4D4EE" w14:textId="3D289D7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44" w:history="1">
        <w:r w:rsidR="007018CC" w:rsidRPr="00FD7C42">
          <w:rPr>
            <w:rStyle w:val="Hyperlink"/>
            <w:noProof/>
          </w:rPr>
          <w:t>3.11.1 General</w:t>
        </w:r>
        <w:r w:rsidR="007018CC">
          <w:rPr>
            <w:noProof/>
            <w:webHidden/>
          </w:rPr>
          <w:tab/>
        </w:r>
        <w:r w:rsidR="007018CC">
          <w:rPr>
            <w:noProof/>
            <w:webHidden/>
          </w:rPr>
          <w:fldChar w:fldCharType="begin"/>
        </w:r>
        <w:r w:rsidR="007018CC">
          <w:rPr>
            <w:noProof/>
            <w:webHidden/>
          </w:rPr>
          <w:instrText xml:space="preserve"> PAGEREF _Toc513541044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8F97BA3" w14:textId="0FDCE6E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45" w:history="1">
        <w:r w:rsidR="007018CC" w:rsidRPr="00FD7C42">
          <w:rPr>
            <w:rStyle w:val="Hyperlink"/>
            <w:noProof/>
          </w:rPr>
          <w:t>3.11.2 id property</w:t>
        </w:r>
        <w:r w:rsidR="007018CC">
          <w:rPr>
            <w:noProof/>
            <w:webHidden/>
          </w:rPr>
          <w:tab/>
        </w:r>
        <w:r w:rsidR="007018CC">
          <w:rPr>
            <w:noProof/>
            <w:webHidden/>
          </w:rPr>
          <w:fldChar w:fldCharType="begin"/>
        </w:r>
        <w:r w:rsidR="007018CC">
          <w:rPr>
            <w:noProof/>
            <w:webHidden/>
          </w:rPr>
          <w:instrText xml:space="preserve"> PAGEREF _Toc513541045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608F97F" w14:textId="047D142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46" w:history="1">
        <w:r w:rsidR="007018CC" w:rsidRPr="00FD7C42">
          <w:rPr>
            <w:rStyle w:val="Hyperlink"/>
            <w:noProof/>
          </w:rPr>
          <w:t>3.11.3 stableId property</w:t>
        </w:r>
        <w:r w:rsidR="007018CC">
          <w:rPr>
            <w:noProof/>
            <w:webHidden/>
          </w:rPr>
          <w:tab/>
        </w:r>
        <w:r w:rsidR="007018CC">
          <w:rPr>
            <w:noProof/>
            <w:webHidden/>
          </w:rPr>
          <w:fldChar w:fldCharType="begin"/>
        </w:r>
        <w:r w:rsidR="007018CC">
          <w:rPr>
            <w:noProof/>
            <w:webHidden/>
          </w:rPr>
          <w:instrText xml:space="preserve"> PAGEREF _Toc513541046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15882CF" w14:textId="2D4E9A6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47" w:history="1">
        <w:r w:rsidR="007018CC" w:rsidRPr="00FD7C42">
          <w:rPr>
            <w:rStyle w:val="Hyperlink"/>
            <w:noProof/>
          </w:rPr>
          <w:t>3.11.4 baselineId property</w:t>
        </w:r>
        <w:r w:rsidR="007018CC">
          <w:rPr>
            <w:noProof/>
            <w:webHidden/>
          </w:rPr>
          <w:tab/>
        </w:r>
        <w:r w:rsidR="007018CC">
          <w:rPr>
            <w:noProof/>
            <w:webHidden/>
          </w:rPr>
          <w:fldChar w:fldCharType="begin"/>
        </w:r>
        <w:r w:rsidR="007018CC">
          <w:rPr>
            <w:noProof/>
            <w:webHidden/>
          </w:rPr>
          <w:instrText xml:space="preserve"> PAGEREF _Toc513541047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4B9F1AD6" w14:textId="3AA255A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48" w:history="1">
        <w:r w:rsidR="007018CC" w:rsidRPr="00FD7C42">
          <w:rPr>
            <w:rStyle w:val="Hyperlink"/>
            <w:noProof/>
          </w:rPr>
          <w:t>3.11.5 automationId property</w:t>
        </w:r>
        <w:r w:rsidR="007018CC">
          <w:rPr>
            <w:noProof/>
            <w:webHidden/>
          </w:rPr>
          <w:tab/>
        </w:r>
        <w:r w:rsidR="007018CC">
          <w:rPr>
            <w:noProof/>
            <w:webHidden/>
          </w:rPr>
          <w:fldChar w:fldCharType="begin"/>
        </w:r>
        <w:r w:rsidR="007018CC">
          <w:rPr>
            <w:noProof/>
            <w:webHidden/>
          </w:rPr>
          <w:instrText xml:space="preserve"> PAGEREF _Toc513541048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31D56334" w14:textId="1AB54D2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49" w:history="1">
        <w:r w:rsidR="007018CC" w:rsidRPr="00FD7C42">
          <w:rPr>
            <w:rStyle w:val="Hyperlink"/>
            <w:noProof/>
          </w:rPr>
          <w:t>3.11.6 architecture property</w:t>
        </w:r>
        <w:r w:rsidR="007018CC">
          <w:rPr>
            <w:noProof/>
            <w:webHidden/>
          </w:rPr>
          <w:tab/>
        </w:r>
        <w:r w:rsidR="007018CC">
          <w:rPr>
            <w:noProof/>
            <w:webHidden/>
          </w:rPr>
          <w:fldChar w:fldCharType="begin"/>
        </w:r>
        <w:r w:rsidR="007018CC">
          <w:rPr>
            <w:noProof/>
            <w:webHidden/>
          </w:rPr>
          <w:instrText xml:space="preserve"> PAGEREF _Toc513541049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624B8519" w14:textId="1F5E964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50" w:history="1">
        <w:r w:rsidR="007018CC" w:rsidRPr="00FD7C42">
          <w:rPr>
            <w:rStyle w:val="Hyperlink"/>
            <w:noProof/>
          </w:rPr>
          <w:t>3.11.7 tool property</w:t>
        </w:r>
        <w:r w:rsidR="007018CC">
          <w:rPr>
            <w:noProof/>
            <w:webHidden/>
          </w:rPr>
          <w:tab/>
        </w:r>
        <w:r w:rsidR="007018CC">
          <w:rPr>
            <w:noProof/>
            <w:webHidden/>
          </w:rPr>
          <w:fldChar w:fldCharType="begin"/>
        </w:r>
        <w:r w:rsidR="007018CC">
          <w:rPr>
            <w:noProof/>
            <w:webHidden/>
          </w:rPr>
          <w:instrText xml:space="preserve"> PAGEREF _Toc513541050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63E0DAA" w14:textId="2E78C67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51" w:history="1">
        <w:r w:rsidR="007018CC" w:rsidRPr="00FD7C42">
          <w:rPr>
            <w:rStyle w:val="Hyperlink"/>
            <w:noProof/>
          </w:rPr>
          <w:t>3.11.8 invocations property</w:t>
        </w:r>
        <w:r w:rsidR="007018CC">
          <w:rPr>
            <w:noProof/>
            <w:webHidden/>
          </w:rPr>
          <w:tab/>
        </w:r>
        <w:r w:rsidR="007018CC">
          <w:rPr>
            <w:noProof/>
            <w:webHidden/>
          </w:rPr>
          <w:fldChar w:fldCharType="begin"/>
        </w:r>
        <w:r w:rsidR="007018CC">
          <w:rPr>
            <w:noProof/>
            <w:webHidden/>
          </w:rPr>
          <w:instrText xml:space="preserve"> PAGEREF _Toc513541051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159EF6B8" w14:textId="79A2A4D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52" w:history="1">
        <w:r w:rsidR="007018CC" w:rsidRPr="00FD7C42">
          <w:rPr>
            <w:rStyle w:val="Hyperlink"/>
            <w:noProof/>
          </w:rPr>
          <w:t>3.11.9 conversion property</w:t>
        </w:r>
        <w:r w:rsidR="007018CC">
          <w:rPr>
            <w:noProof/>
            <w:webHidden/>
          </w:rPr>
          <w:tab/>
        </w:r>
        <w:r w:rsidR="007018CC">
          <w:rPr>
            <w:noProof/>
            <w:webHidden/>
          </w:rPr>
          <w:fldChar w:fldCharType="begin"/>
        </w:r>
        <w:r w:rsidR="007018CC">
          <w:rPr>
            <w:noProof/>
            <w:webHidden/>
          </w:rPr>
          <w:instrText xml:space="preserve"> PAGEREF _Toc513541052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E6BC105" w14:textId="55643E4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53" w:history="1">
        <w:r w:rsidR="007018CC" w:rsidRPr="00FD7C42">
          <w:rPr>
            <w:rStyle w:val="Hyperlink"/>
            <w:noProof/>
          </w:rPr>
          <w:t>3.11.10 versionControlProvenance property</w:t>
        </w:r>
        <w:r w:rsidR="007018CC">
          <w:rPr>
            <w:noProof/>
            <w:webHidden/>
          </w:rPr>
          <w:tab/>
        </w:r>
        <w:r w:rsidR="007018CC">
          <w:rPr>
            <w:noProof/>
            <w:webHidden/>
          </w:rPr>
          <w:fldChar w:fldCharType="begin"/>
        </w:r>
        <w:r w:rsidR="007018CC">
          <w:rPr>
            <w:noProof/>
            <w:webHidden/>
          </w:rPr>
          <w:instrText xml:space="preserve"> PAGEREF _Toc513541053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56D89DEE" w14:textId="2C0CC30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54" w:history="1">
        <w:r w:rsidR="007018CC" w:rsidRPr="00FD7C42">
          <w:rPr>
            <w:rStyle w:val="Hyperlink"/>
            <w:noProof/>
          </w:rPr>
          <w:t>3.11.11 originalUriBaseIds property</w:t>
        </w:r>
        <w:r w:rsidR="007018CC">
          <w:rPr>
            <w:noProof/>
            <w:webHidden/>
          </w:rPr>
          <w:tab/>
        </w:r>
        <w:r w:rsidR="007018CC">
          <w:rPr>
            <w:noProof/>
            <w:webHidden/>
          </w:rPr>
          <w:fldChar w:fldCharType="begin"/>
        </w:r>
        <w:r w:rsidR="007018CC">
          <w:rPr>
            <w:noProof/>
            <w:webHidden/>
          </w:rPr>
          <w:instrText xml:space="preserve"> PAGEREF _Toc513541054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4F2F8761" w14:textId="4CF3E5B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55" w:history="1">
        <w:r w:rsidR="007018CC" w:rsidRPr="00FD7C42">
          <w:rPr>
            <w:rStyle w:val="Hyperlink"/>
            <w:noProof/>
          </w:rPr>
          <w:t>3.11.12 files property</w:t>
        </w:r>
        <w:r w:rsidR="007018CC">
          <w:rPr>
            <w:noProof/>
            <w:webHidden/>
          </w:rPr>
          <w:tab/>
        </w:r>
        <w:r w:rsidR="007018CC">
          <w:rPr>
            <w:noProof/>
            <w:webHidden/>
          </w:rPr>
          <w:fldChar w:fldCharType="begin"/>
        </w:r>
        <w:r w:rsidR="007018CC">
          <w:rPr>
            <w:noProof/>
            <w:webHidden/>
          </w:rPr>
          <w:instrText xml:space="preserve"> PAGEREF _Toc513541055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6D697EDC" w14:textId="75F55882"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56" w:history="1">
        <w:r w:rsidR="007018CC" w:rsidRPr="00FD7C42">
          <w:rPr>
            <w:rStyle w:val="Hyperlink"/>
            <w:noProof/>
          </w:rPr>
          <w:t>3.11.12.1 General</w:t>
        </w:r>
        <w:r w:rsidR="007018CC">
          <w:rPr>
            <w:noProof/>
            <w:webHidden/>
          </w:rPr>
          <w:tab/>
        </w:r>
        <w:r w:rsidR="007018CC">
          <w:rPr>
            <w:noProof/>
            <w:webHidden/>
          </w:rPr>
          <w:fldChar w:fldCharType="begin"/>
        </w:r>
        <w:r w:rsidR="007018CC">
          <w:rPr>
            <w:noProof/>
            <w:webHidden/>
          </w:rPr>
          <w:instrText xml:space="preserve"> PAGEREF _Toc513541056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0334A9F9" w14:textId="2F03D7AC"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57" w:history="1">
        <w:r w:rsidR="007018CC" w:rsidRPr="00FD7C42">
          <w:rPr>
            <w:rStyle w:val="Hyperlink"/>
            <w:noProof/>
          </w:rPr>
          <w:t>3.11.12.2 Property names</w:t>
        </w:r>
        <w:r w:rsidR="007018CC">
          <w:rPr>
            <w:noProof/>
            <w:webHidden/>
          </w:rPr>
          <w:tab/>
        </w:r>
        <w:r w:rsidR="007018CC">
          <w:rPr>
            <w:noProof/>
            <w:webHidden/>
          </w:rPr>
          <w:fldChar w:fldCharType="begin"/>
        </w:r>
        <w:r w:rsidR="007018CC">
          <w:rPr>
            <w:noProof/>
            <w:webHidden/>
          </w:rPr>
          <w:instrText xml:space="preserve"> PAGEREF _Toc513541057 \h </w:instrText>
        </w:r>
        <w:r w:rsidR="007018CC">
          <w:rPr>
            <w:noProof/>
            <w:webHidden/>
          </w:rPr>
        </w:r>
        <w:r w:rsidR="007018CC">
          <w:rPr>
            <w:noProof/>
            <w:webHidden/>
          </w:rPr>
          <w:fldChar w:fldCharType="separate"/>
        </w:r>
        <w:r w:rsidR="007018CC">
          <w:rPr>
            <w:noProof/>
            <w:webHidden/>
          </w:rPr>
          <w:t>39</w:t>
        </w:r>
        <w:r w:rsidR="007018CC">
          <w:rPr>
            <w:noProof/>
            <w:webHidden/>
          </w:rPr>
          <w:fldChar w:fldCharType="end"/>
        </w:r>
      </w:hyperlink>
    </w:p>
    <w:p w14:paraId="1669663D" w14:textId="03850330"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058" w:history="1">
        <w:r w:rsidR="007018CC" w:rsidRPr="00FD7C42">
          <w:rPr>
            <w:rStyle w:val="Hyperlink"/>
            <w:noProof/>
          </w:rPr>
          <w:t>3.11.12.3 Property values</w:t>
        </w:r>
        <w:r w:rsidR="007018CC">
          <w:rPr>
            <w:noProof/>
            <w:webHidden/>
          </w:rPr>
          <w:tab/>
        </w:r>
        <w:r w:rsidR="007018CC">
          <w:rPr>
            <w:noProof/>
            <w:webHidden/>
          </w:rPr>
          <w:fldChar w:fldCharType="begin"/>
        </w:r>
        <w:r w:rsidR="007018CC">
          <w:rPr>
            <w:noProof/>
            <w:webHidden/>
          </w:rPr>
          <w:instrText xml:space="preserve"> PAGEREF _Toc513541058 \h </w:instrText>
        </w:r>
        <w:r w:rsidR="007018CC">
          <w:rPr>
            <w:noProof/>
            <w:webHidden/>
          </w:rPr>
        </w:r>
        <w:r w:rsidR="007018CC">
          <w:rPr>
            <w:noProof/>
            <w:webHidden/>
          </w:rPr>
          <w:fldChar w:fldCharType="separate"/>
        </w:r>
        <w:r w:rsidR="007018CC">
          <w:rPr>
            <w:noProof/>
            <w:webHidden/>
          </w:rPr>
          <w:t>42</w:t>
        </w:r>
        <w:r w:rsidR="007018CC">
          <w:rPr>
            <w:noProof/>
            <w:webHidden/>
          </w:rPr>
          <w:fldChar w:fldCharType="end"/>
        </w:r>
      </w:hyperlink>
    </w:p>
    <w:p w14:paraId="6483EF27" w14:textId="7E7E233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59" w:history="1">
        <w:r w:rsidR="007018CC" w:rsidRPr="00FD7C42">
          <w:rPr>
            <w:rStyle w:val="Hyperlink"/>
            <w:noProof/>
          </w:rPr>
          <w:t>3.11.13 logicalLocations property</w:t>
        </w:r>
        <w:r w:rsidR="007018CC">
          <w:rPr>
            <w:noProof/>
            <w:webHidden/>
          </w:rPr>
          <w:tab/>
        </w:r>
        <w:r w:rsidR="007018CC">
          <w:rPr>
            <w:noProof/>
            <w:webHidden/>
          </w:rPr>
          <w:fldChar w:fldCharType="begin"/>
        </w:r>
        <w:r w:rsidR="007018CC">
          <w:rPr>
            <w:noProof/>
            <w:webHidden/>
          </w:rPr>
          <w:instrText xml:space="preserve"> PAGEREF _Toc513541059 \h </w:instrText>
        </w:r>
        <w:r w:rsidR="007018CC">
          <w:rPr>
            <w:noProof/>
            <w:webHidden/>
          </w:rPr>
        </w:r>
        <w:r w:rsidR="007018CC">
          <w:rPr>
            <w:noProof/>
            <w:webHidden/>
          </w:rPr>
          <w:fldChar w:fldCharType="separate"/>
        </w:r>
        <w:r w:rsidR="007018CC">
          <w:rPr>
            <w:noProof/>
            <w:webHidden/>
          </w:rPr>
          <w:t>43</w:t>
        </w:r>
        <w:r w:rsidR="007018CC">
          <w:rPr>
            <w:noProof/>
            <w:webHidden/>
          </w:rPr>
          <w:fldChar w:fldCharType="end"/>
        </w:r>
      </w:hyperlink>
    </w:p>
    <w:p w14:paraId="347A9677" w14:textId="51E00D0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60" w:history="1">
        <w:r w:rsidR="007018CC" w:rsidRPr="00FD7C42">
          <w:rPr>
            <w:rStyle w:val="Hyperlink"/>
            <w:noProof/>
          </w:rPr>
          <w:t>3.11.14 graphs property</w:t>
        </w:r>
        <w:r w:rsidR="007018CC">
          <w:rPr>
            <w:noProof/>
            <w:webHidden/>
          </w:rPr>
          <w:tab/>
        </w:r>
        <w:r w:rsidR="007018CC">
          <w:rPr>
            <w:noProof/>
            <w:webHidden/>
          </w:rPr>
          <w:fldChar w:fldCharType="begin"/>
        </w:r>
        <w:r w:rsidR="007018CC">
          <w:rPr>
            <w:noProof/>
            <w:webHidden/>
          </w:rPr>
          <w:instrText xml:space="preserve"> PAGEREF _Toc513541060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5DEB3144" w14:textId="49F842D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61" w:history="1">
        <w:r w:rsidR="007018CC" w:rsidRPr="00FD7C42">
          <w:rPr>
            <w:rStyle w:val="Hyperlink"/>
            <w:noProof/>
          </w:rPr>
          <w:t>3.11.15 results property</w:t>
        </w:r>
        <w:r w:rsidR="007018CC">
          <w:rPr>
            <w:noProof/>
            <w:webHidden/>
          </w:rPr>
          <w:tab/>
        </w:r>
        <w:r w:rsidR="007018CC">
          <w:rPr>
            <w:noProof/>
            <w:webHidden/>
          </w:rPr>
          <w:fldChar w:fldCharType="begin"/>
        </w:r>
        <w:r w:rsidR="007018CC">
          <w:rPr>
            <w:noProof/>
            <w:webHidden/>
          </w:rPr>
          <w:instrText xml:space="preserve"> PAGEREF _Toc513541061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22CDD5F9" w14:textId="0715793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62" w:history="1">
        <w:r w:rsidR="007018CC" w:rsidRPr="00FD7C42">
          <w:rPr>
            <w:rStyle w:val="Hyperlink"/>
            <w:noProof/>
          </w:rPr>
          <w:t>3.11.16 resources property</w:t>
        </w:r>
        <w:r w:rsidR="007018CC">
          <w:rPr>
            <w:noProof/>
            <w:webHidden/>
          </w:rPr>
          <w:tab/>
        </w:r>
        <w:r w:rsidR="007018CC">
          <w:rPr>
            <w:noProof/>
            <w:webHidden/>
          </w:rPr>
          <w:fldChar w:fldCharType="begin"/>
        </w:r>
        <w:r w:rsidR="007018CC">
          <w:rPr>
            <w:noProof/>
            <w:webHidden/>
          </w:rPr>
          <w:instrText xml:space="preserve"> PAGEREF _Toc513541062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4D9663E2" w14:textId="0755350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63" w:history="1">
        <w:r w:rsidR="007018CC" w:rsidRPr="00FD7C42">
          <w:rPr>
            <w:rStyle w:val="Hyperlink"/>
            <w:noProof/>
          </w:rPr>
          <w:t>3.11.17 defaultFileEncoding</w:t>
        </w:r>
        <w:r w:rsidR="007018CC">
          <w:rPr>
            <w:noProof/>
            <w:webHidden/>
          </w:rPr>
          <w:tab/>
        </w:r>
        <w:r w:rsidR="007018CC">
          <w:rPr>
            <w:noProof/>
            <w:webHidden/>
          </w:rPr>
          <w:fldChar w:fldCharType="begin"/>
        </w:r>
        <w:r w:rsidR="007018CC">
          <w:rPr>
            <w:noProof/>
            <w:webHidden/>
          </w:rPr>
          <w:instrText xml:space="preserve"> PAGEREF _Toc513541063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1D82B84F" w14:textId="6D327E5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64" w:history="1">
        <w:r w:rsidR="007018CC" w:rsidRPr="00FD7C42">
          <w:rPr>
            <w:rStyle w:val="Hyperlink"/>
            <w:noProof/>
          </w:rPr>
          <w:t>3.11.18 richMessageMimeType property</w:t>
        </w:r>
        <w:r w:rsidR="007018CC">
          <w:rPr>
            <w:noProof/>
            <w:webHidden/>
          </w:rPr>
          <w:tab/>
        </w:r>
        <w:r w:rsidR="007018CC">
          <w:rPr>
            <w:noProof/>
            <w:webHidden/>
          </w:rPr>
          <w:fldChar w:fldCharType="begin"/>
        </w:r>
        <w:r w:rsidR="007018CC">
          <w:rPr>
            <w:noProof/>
            <w:webHidden/>
          </w:rPr>
          <w:instrText xml:space="preserve"> PAGEREF _Toc513541064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3AE5750F" w14:textId="6B2DD4A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65" w:history="1">
        <w:r w:rsidR="007018CC" w:rsidRPr="00FD7C42">
          <w:rPr>
            <w:rStyle w:val="Hyperlink"/>
            <w:noProof/>
          </w:rPr>
          <w:t>3.11.19 redactionToken property</w:t>
        </w:r>
        <w:r w:rsidR="007018CC">
          <w:rPr>
            <w:noProof/>
            <w:webHidden/>
          </w:rPr>
          <w:tab/>
        </w:r>
        <w:r w:rsidR="007018CC">
          <w:rPr>
            <w:noProof/>
            <w:webHidden/>
          </w:rPr>
          <w:fldChar w:fldCharType="begin"/>
        </w:r>
        <w:r w:rsidR="007018CC">
          <w:rPr>
            <w:noProof/>
            <w:webHidden/>
          </w:rPr>
          <w:instrText xml:space="preserve"> PAGEREF _Toc513541065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0FC8896F" w14:textId="34C8F31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66" w:history="1">
        <w:r w:rsidR="007018CC" w:rsidRPr="00FD7C42">
          <w:rPr>
            <w:rStyle w:val="Hyperlink"/>
            <w:noProof/>
          </w:rPr>
          <w:t>3.11.20 properties property</w:t>
        </w:r>
        <w:r w:rsidR="007018CC">
          <w:rPr>
            <w:noProof/>
            <w:webHidden/>
          </w:rPr>
          <w:tab/>
        </w:r>
        <w:r w:rsidR="007018CC">
          <w:rPr>
            <w:noProof/>
            <w:webHidden/>
          </w:rPr>
          <w:fldChar w:fldCharType="begin"/>
        </w:r>
        <w:r w:rsidR="007018CC">
          <w:rPr>
            <w:noProof/>
            <w:webHidden/>
          </w:rPr>
          <w:instrText xml:space="preserve"> PAGEREF _Toc513541066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B4D17A8" w14:textId="58B8F35C"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067" w:history="1">
        <w:r w:rsidR="007018CC" w:rsidRPr="00FD7C42">
          <w:rPr>
            <w:rStyle w:val="Hyperlink"/>
            <w:noProof/>
          </w:rPr>
          <w:t>3.12 tool object</w:t>
        </w:r>
        <w:r w:rsidR="007018CC">
          <w:rPr>
            <w:noProof/>
            <w:webHidden/>
          </w:rPr>
          <w:tab/>
        </w:r>
        <w:r w:rsidR="007018CC">
          <w:rPr>
            <w:noProof/>
            <w:webHidden/>
          </w:rPr>
          <w:fldChar w:fldCharType="begin"/>
        </w:r>
        <w:r w:rsidR="007018CC">
          <w:rPr>
            <w:noProof/>
            <w:webHidden/>
          </w:rPr>
          <w:instrText xml:space="preserve"> PAGEREF _Toc513541067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77914193" w14:textId="0F4ACAB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68" w:history="1">
        <w:r w:rsidR="007018CC" w:rsidRPr="00FD7C42">
          <w:rPr>
            <w:rStyle w:val="Hyperlink"/>
            <w:noProof/>
          </w:rPr>
          <w:t>3.12.1 General</w:t>
        </w:r>
        <w:r w:rsidR="007018CC">
          <w:rPr>
            <w:noProof/>
            <w:webHidden/>
          </w:rPr>
          <w:tab/>
        </w:r>
        <w:r w:rsidR="007018CC">
          <w:rPr>
            <w:noProof/>
            <w:webHidden/>
          </w:rPr>
          <w:fldChar w:fldCharType="begin"/>
        </w:r>
        <w:r w:rsidR="007018CC">
          <w:rPr>
            <w:noProof/>
            <w:webHidden/>
          </w:rPr>
          <w:instrText xml:space="preserve"> PAGEREF _Toc513541068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A8D916D" w14:textId="5AF65F5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69" w:history="1">
        <w:r w:rsidR="007018CC" w:rsidRPr="00FD7C42">
          <w:rPr>
            <w:rStyle w:val="Hyperlink"/>
            <w:noProof/>
          </w:rPr>
          <w:t>3.12.2 name property</w:t>
        </w:r>
        <w:r w:rsidR="007018CC">
          <w:rPr>
            <w:noProof/>
            <w:webHidden/>
          </w:rPr>
          <w:tab/>
        </w:r>
        <w:r w:rsidR="007018CC">
          <w:rPr>
            <w:noProof/>
            <w:webHidden/>
          </w:rPr>
          <w:fldChar w:fldCharType="begin"/>
        </w:r>
        <w:r w:rsidR="007018CC">
          <w:rPr>
            <w:noProof/>
            <w:webHidden/>
          </w:rPr>
          <w:instrText xml:space="preserve"> PAGEREF _Toc513541069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4410C12A" w14:textId="5C9F572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70" w:history="1">
        <w:r w:rsidR="007018CC" w:rsidRPr="00FD7C42">
          <w:rPr>
            <w:rStyle w:val="Hyperlink"/>
            <w:noProof/>
          </w:rPr>
          <w:t>3.12.3 fullName property</w:t>
        </w:r>
        <w:r w:rsidR="007018CC">
          <w:rPr>
            <w:noProof/>
            <w:webHidden/>
          </w:rPr>
          <w:tab/>
        </w:r>
        <w:r w:rsidR="007018CC">
          <w:rPr>
            <w:noProof/>
            <w:webHidden/>
          </w:rPr>
          <w:fldChar w:fldCharType="begin"/>
        </w:r>
        <w:r w:rsidR="007018CC">
          <w:rPr>
            <w:noProof/>
            <w:webHidden/>
          </w:rPr>
          <w:instrText xml:space="preserve"> PAGEREF _Toc513541070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1CF356F" w14:textId="49B39D2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71" w:history="1">
        <w:r w:rsidR="007018CC" w:rsidRPr="00FD7C42">
          <w:rPr>
            <w:rStyle w:val="Hyperlink"/>
            <w:noProof/>
          </w:rPr>
          <w:t>3.12.4 semanticVersion property</w:t>
        </w:r>
        <w:r w:rsidR="007018CC">
          <w:rPr>
            <w:noProof/>
            <w:webHidden/>
          </w:rPr>
          <w:tab/>
        </w:r>
        <w:r w:rsidR="007018CC">
          <w:rPr>
            <w:noProof/>
            <w:webHidden/>
          </w:rPr>
          <w:fldChar w:fldCharType="begin"/>
        </w:r>
        <w:r w:rsidR="007018CC">
          <w:rPr>
            <w:noProof/>
            <w:webHidden/>
          </w:rPr>
          <w:instrText xml:space="preserve"> PAGEREF _Toc513541071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41C09D" w14:textId="796BA0E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72" w:history="1">
        <w:r w:rsidR="007018CC" w:rsidRPr="00FD7C42">
          <w:rPr>
            <w:rStyle w:val="Hyperlink"/>
            <w:noProof/>
          </w:rPr>
          <w:t>3.12.5 version property</w:t>
        </w:r>
        <w:r w:rsidR="007018CC">
          <w:rPr>
            <w:noProof/>
            <w:webHidden/>
          </w:rPr>
          <w:tab/>
        </w:r>
        <w:r w:rsidR="007018CC">
          <w:rPr>
            <w:noProof/>
            <w:webHidden/>
          </w:rPr>
          <w:fldChar w:fldCharType="begin"/>
        </w:r>
        <w:r w:rsidR="007018CC">
          <w:rPr>
            <w:noProof/>
            <w:webHidden/>
          </w:rPr>
          <w:instrText xml:space="preserve"> PAGEREF _Toc513541072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686FFFC" w14:textId="6AB47B1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73" w:history="1">
        <w:r w:rsidR="007018CC" w:rsidRPr="00FD7C42">
          <w:rPr>
            <w:rStyle w:val="Hyperlink"/>
            <w:noProof/>
          </w:rPr>
          <w:t>3.12.6 fileVersion property</w:t>
        </w:r>
        <w:r w:rsidR="007018CC">
          <w:rPr>
            <w:noProof/>
            <w:webHidden/>
          </w:rPr>
          <w:tab/>
        </w:r>
        <w:r w:rsidR="007018CC">
          <w:rPr>
            <w:noProof/>
            <w:webHidden/>
          </w:rPr>
          <w:fldChar w:fldCharType="begin"/>
        </w:r>
        <w:r w:rsidR="007018CC">
          <w:rPr>
            <w:noProof/>
            <w:webHidden/>
          </w:rPr>
          <w:instrText xml:space="preserve"> PAGEREF _Toc513541073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4171BD2" w14:textId="42ACB64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74" w:history="1">
        <w:r w:rsidR="007018CC" w:rsidRPr="00FD7C42">
          <w:rPr>
            <w:rStyle w:val="Hyperlink"/>
            <w:noProof/>
          </w:rPr>
          <w:t>3.12.7 language property</w:t>
        </w:r>
        <w:r w:rsidR="007018CC">
          <w:rPr>
            <w:noProof/>
            <w:webHidden/>
          </w:rPr>
          <w:tab/>
        </w:r>
        <w:r w:rsidR="007018CC">
          <w:rPr>
            <w:noProof/>
            <w:webHidden/>
          </w:rPr>
          <w:fldChar w:fldCharType="begin"/>
        </w:r>
        <w:r w:rsidR="007018CC">
          <w:rPr>
            <w:noProof/>
            <w:webHidden/>
          </w:rPr>
          <w:instrText xml:space="preserve"> PAGEREF _Toc513541074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9326C0" w14:textId="69D9C9C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75" w:history="1">
        <w:r w:rsidR="007018CC" w:rsidRPr="00FD7C42">
          <w:rPr>
            <w:rStyle w:val="Hyperlink"/>
            <w:noProof/>
          </w:rPr>
          <w:t>3.12.8 resourceLocation property</w:t>
        </w:r>
        <w:r w:rsidR="007018CC">
          <w:rPr>
            <w:noProof/>
            <w:webHidden/>
          </w:rPr>
          <w:tab/>
        </w:r>
        <w:r w:rsidR="007018CC">
          <w:rPr>
            <w:noProof/>
            <w:webHidden/>
          </w:rPr>
          <w:fldChar w:fldCharType="begin"/>
        </w:r>
        <w:r w:rsidR="007018CC">
          <w:rPr>
            <w:noProof/>
            <w:webHidden/>
          </w:rPr>
          <w:instrText xml:space="preserve"> PAGEREF _Toc513541075 \h </w:instrText>
        </w:r>
        <w:r w:rsidR="007018CC">
          <w:rPr>
            <w:noProof/>
            <w:webHidden/>
          </w:rPr>
        </w:r>
        <w:r w:rsidR="007018CC">
          <w:rPr>
            <w:noProof/>
            <w:webHidden/>
          </w:rPr>
          <w:fldChar w:fldCharType="separate"/>
        </w:r>
        <w:r w:rsidR="007018CC">
          <w:rPr>
            <w:noProof/>
            <w:webHidden/>
          </w:rPr>
          <w:t>47</w:t>
        </w:r>
        <w:r w:rsidR="007018CC">
          <w:rPr>
            <w:noProof/>
            <w:webHidden/>
          </w:rPr>
          <w:fldChar w:fldCharType="end"/>
        </w:r>
      </w:hyperlink>
    </w:p>
    <w:p w14:paraId="494256F6" w14:textId="7436AE5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76" w:history="1">
        <w:r w:rsidR="007018CC" w:rsidRPr="00FD7C42">
          <w:rPr>
            <w:rStyle w:val="Hyperlink"/>
            <w:noProof/>
          </w:rPr>
          <w:t>3.12.9 sarifLoggerVersion property</w:t>
        </w:r>
        <w:r w:rsidR="007018CC">
          <w:rPr>
            <w:noProof/>
            <w:webHidden/>
          </w:rPr>
          <w:tab/>
        </w:r>
        <w:r w:rsidR="007018CC">
          <w:rPr>
            <w:noProof/>
            <w:webHidden/>
          </w:rPr>
          <w:fldChar w:fldCharType="begin"/>
        </w:r>
        <w:r w:rsidR="007018CC">
          <w:rPr>
            <w:noProof/>
            <w:webHidden/>
          </w:rPr>
          <w:instrText xml:space="preserve"> PAGEREF _Toc513541076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110EF296" w14:textId="264EDF0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77" w:history="1">
        <w:r w:rsidR="007018CC" w:rsidRPr="00FD7C42">
          <w:rPr>
            <w:rStyle w:val="Hyperlink"/>
            <w:noProof/>
          </w:rPr>
          <w:t>3.12.10 properties property</w:t>
        </w:r>
        <w:r w:rsidR="007018CC">
          <w:rPr>
            <w:noProof/>
            <w:webHidden/>
          </w:rPr>
          <w:tab/>
        </w:r>
        <w:r w:rsidR="007018CC">
          <w:rPr>
            <w:noProof/>
            <w:webHidden/>
          </w:rPr>
          <w:fldChar w:fldCharType="begin"/>
        </w:r>
        <w:r w:rsidR="007018CC">
          <w:rPr>
            <w:noProof/>
            <w:webHidden/>
          </w:rPr>
          <w:instrText xml:space="preserve"> PAGEREF _Toc513541077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057D2875" w14:textId="1AD602C0"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078" w:history="1">
        <w:r w:rsidR="007018CC" w:rsidRPr="00FD7C42">
          <w:rPr>
            <w:rStyle w:val="Hyperlink"/>
            <w:noProof/>
          </w:rPr>
          <w:t>3.13 invocation object</w:t>
        </w:r>
        <w:r w:rsidR="007018CC">
          <w:rPr>
            <w:noProof/>
            <w:webHidden/>
          </w:rPr>
          <w:tab/>
        </w:r>
        <w:r w:rsidR="007018CC">
          <w:rPr>
            <w:noProof/>
            <w:webHidden/>
          </w:rPr>
          <w:fldChar w:fldCharType="begin"/>
        </w:r>
        <w:r w:rsidR="007018CC">
          <w:rPr>
            <w:noProof/>
            <w:webHidden/>
          </w:rPr>
          <w:instrText xml:space="preserve"> PAGEREF _Toc513541078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2D85BA51" w14:textId="4E493AF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79" w:history="1">
        <w:r w:rsidR="007018CC" w:rsidRPr="00FD7C42">
          <w:rPr>
            <w:rStyle w:val="Hyperlink"/>
            <w:noProof/>
          </w:rPr>
          <w:t>3.13.1 General</w:t>
        </w:r>
        <w:r w:rsidR="007018CC">
          <w:rPr>
            <w:noProof/>
            <w:webHidden/>
          </w:rPr>
          <w:tab/>
        </w:r>
        <w:r w:rsidR="007018CC">
          <w:rPr>
            <w:noProof/>
            <w:webHidden/>
          </w:rPr>
          <w:fldChar w:fldCharType="begin"/>
        </w:r>
        <w:r w:rsidR="007018CC">
          <w:rPr>
            <w:noProof/>
            <w:webHidden/>
          </w:rPr>
          <w:instrText xml:space="preserve"> PAGEREF _Toc513541079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7E497689" w14:textId="0A9F198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80" w:history="1">
        <w:r w:rsidR="007018CC" w:rsidRPr="00FD7C42">
          <w:rPr>
            <w:rStyle w:val="Hyperlink"/>
            <w:noProof/>
          </w:rPr>
          <w:t>3.13.2 commandLine property</w:t>
        </w:r>
        <w:r w:rsidR="007018CC">
          <w:rPr>
            <w:noProof/>
            <w:webHidden/>
          </w:rPr>
          <w:tab/>
        </w:r>
        <w:r w:rsidR="007018CC">
          <w:rPr>
            <w:noProof/>
            <w:webHidden/>
          </w:rPr>
          <w:fldChar w:fldCharType="begin"/>
        </w:r>
        <w:r w:rsidR="007018CC">
          <w:rPr>
            <w:noProof/>
            <w:webHidden/>
          </w:rPr>
          <w:instrText xml:space="preserve"> PAGEREF _Toc513541080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6355600D" w14:textId="0AE5BC6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81" w:history="1">
        <w:r w:rsidR="007018CC" w:rsidRPr="00FD7C42">
          <w:rPr>
            <w:rStyle w:val="Hyperlink"/>
            <w:noProof/>
          </w:rPr>
          <w:t>3.13.3 arguments property</w:t>
        </w:r>
        <w:r w:rsidR="007018CC">
          <w:rPr>
            <w:noProof/>
            <w:webHidden/>
          </w:rPr>
          <w:tab/>
        </w:r>
        <w:r w:rsidR="007018CC">
          <w:rPr>
            <w:noProof/>
            <w:webHidden/>
          </w:rPr>
          <w:fldChar w:fldCharType="begin"/>
        </w:r>
        <w:r w:rsidR="007018CC">
          <w:rPr>
            <w:noProof/>
            <w:webHidden/>
          </w:rPr>
          <w:instrText xml:space="preserve"> PAGEREF _Toc513541081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5D52BD58" w14:textId="3399202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82" w:history="1">
        <w:r w:rsidR="007018CC" w:rsidRPr="00FD7C42">
          <w:rPr>
            <w:rStyle w:val="Hyperlink"/>
            <w:noProof/>
          </w:rPr>
          <w:t>3.13.4 responseFiles property</w:t>
        </w:r>
        <w:r w:rsidR="007018CC">
          <w:rPr>
            <w:noProof/>
            <w:webHidden/>
          </w:rPr>
          <w:tab/>
        </w:r>
        <w:r w:rsidR="007018CC">
          <w:rPr>
            <w:noProof/>
            <w:webHidden/>
          </w:rPr>
          <w:fldChar w:fldCharType="begin"/>
        </w:r>
        <w:r w:rsidR="007018CC">
          <w:rPr>
            <w:noProof/>
            <w:webHidden/>
          </w:rPr>
          <w:instrText xml:space="preserve"> PAGEREF _Toc513541082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4A36C504" w14:textId="53F9FFB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83" w:history="1">
        <w:r w:rsidR="007018CC" w:rsidRPr="00FD7C42">
          <w:rPr>
            <w:rStyle w:val="Hyperlink"/>
            <w:noProof/>
          </w:rPr>
          <w:t>3.13.5 attachments property</w:t>
        </w:r>
        <w:r w:rsidR="007018CC">
          <w:rPr>
            <w:noProof/>
            <w:webHidden/>
          </w:rPr>
          <w:tab/>
        </w:r>
        <w:r w:rsidR="007018CC">
          <w:rPr>
            <w:noProof/>
            <w:webHidden/>
          </w:rPr>
          <w:fldChar w:fldCharType="begin"/>
        </w:r>
        <w:r w:rsidR="007018CC">
          <w:rPr>
            <w:noProof/>
            <w:webHidden/>
          </w:rPr>
          <w:instrText xml:space="preserve"> PAGEREF _Toc513541083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32310172" w14:textId="3441201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84" w:history="1">
        <w:r w:rsidR="007018CC" w:rsidRPr="00FD7C42">
          <w:rPr>
            <w:rStyle w:val="Hyperlink"/>
            <w:noProof/>
          </w:rPr>
          <w:t>3.13.6 startTime property</w:t>
        </w:r>
        <w:r w:rsidR="007018CC">
          <w:rPr>
            <w:noProof/>
            <w:webHidden/>
          </w:rPr>
          <w:tab/>
        </w:r>
        <w:r w:rsidR="007018CC">
          <w:rPr>
            <w:noProof/>
            <w:webHidden/>
          </w:rPr>
          <w:fldChar w:fldCharType="begin"/>
        </w:r>
        <w:r w:rsidR="007018CC">
          <w:rPr>
            <w:noProof/>
            <w:webHidden/>
          </w:rPr>
          <w:instrText xml:space="preserve"> PAGEREF _Toc513541084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1D1147D6" w14:textId="59A634E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85" w:history="1">
        <w:r w:rsidR="007018CC" w:rsidRPr="00FD7C42">
          <w:rPr>
            <w:rStyle w:val="Hyperlink"/>
            <w:noProof/>
          </w:rPr>
          <w:t>3.13.7 endTime property</w:t>
        </w:r>
        <w:r w:rsidR="007018CC">
          <w:rPr>
            <w:noProof/>
            <w:webHidden/>
          </w:rPr>
          <w:tab/>
        </w:r>
        <w:r w:rsidR="007018CC">
          <w:rPr>
            <w:noProof/>
            <w:webHidden/>
          </w:rPr>
          <w:fldChar w:fldCharType="begin"/>
        </w:r>
        <w:r w:rsidR="007018CC">
          <w:rPr>
            <w:noProof/>
            <w:webHidden/>
          </w:rPr>
          <w:instrText xml:space="preserve"> PAGEREF _Toc513541085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3AFD92EA" w14:textId="5268059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86" w:history="1">
        <w:r w:rsidR="007018CC" w:rsidRPr="00FD7C42">
          <w:rPr>
            <w:rStyle w:val="Hyperlink"/>
            <w:noProof/>
          </w:rPr>
          <w:t>3.13.8 exitCode property</w:t>
        </w:r>
        <w:r w:rsidR="007018CC">
          <w:rPr>
            <w:noProof/>
            <w:webHidden/>
          </w:rPr>
          <w:tab/>
        </w:r>
        <w:r w:rsidR="007018CC">
          <w:rPr>
            <w:noProof/>
            <w:webHidden/>
          </w:rPr>
          <w:fldChar w:fldCharType="begin"/>
        </w:r>
        <w:r w:rsidR="007018CC">
          <w:rPr>
            <w:noProof/>
            <w:webHidden/>
          </w:rPr>
          <w:instrText xml:space="preserve"> PAGEREF _Toc513541086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2CFA015D" w14:textId="7CF6F9C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87" w:history="1">
        <w:r w:rsidR="007018CC" w:rsidRPr="00FD7C42">
          <w:rPr>
            <w:rStyle w:val="Hyperlink"/>
            <w:noProof/>
          </w:rPr>
          <w:t>3.13.9 exitCodeDescription property</w:t>
        </w:r>
        <w:r w:rsidR="007018CC">
          <w:rPr>
            <w:noProof/>
            <w:webHidden/>
          </w:rPr>
          <w:tab/>
        </w:r>
        <w:r w:rsidR="007018CC">
          <w:rPr>
            <w:noProof/>
            <w:webHidden/>
          </w:rPr>
          <w:fldChar w:fldCharType="begin"/>
        </w:r>
        <w:r w:rsidR="007018CC">
          <w:rPr>
            <w:noProof/>
            <w:webHidden/>
          </w:rPr>
          <w:instrText xml:space="preserve"> PAGEREF _Toc513541087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E1304E9" w14:textId="1853166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88" w:history="1">
        <w:r w:rsidR="007018CC" w:rsidRPr="00FD7C42">
          <w:rPr>
            <w:rStyle w:val="Hyperlink"/>
            <w:noProof/>
          </w:rPr>
          <w:t>3.13.10 exitSignalName property</w:t>
        </w:r>
        <w:r w:rsidR="007018CC">
          <w:rPr>
            <w:noProof/>
            <w:webHidden/>
          </w:rPr>
          <w:tab/>
        </w:r>
        <w:r w:rsidR="007018CC">
          <w:rPr>
            <w:noProof/>
            <w:webHidden/>
          </w:rPr>
          <w:fldChar w:fldCharType="begin"/>
        </w:r>
        <w:r w:rsidR="007018CC">
          <w:rPr>
            <w:noProof/>
            <w:webHidden/>
          </w:rPr>
          <w:instrText xml:space="preserve"> PAGEREF _Toc513541088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AB013FF" w14:textId="02DEED4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89" w:history="1">
        <w:r w:rsidR="007018CC" w:rsidRPr="00FD7C42">
          <w:rPr>
            <w:rStyle w:val="Hyperlink"/>
            <w:noProof/>
          </w:rPr>
          <w:t>3.13.11 exitSignalNumber property</w:t>
        </w:r>
        <w:r w:rsidR="007018CC">
          <w:rPr>
            <w:noProof/>
            <w:webHidden/>
          </w:rPr>
          <w:tab/>
        </w:r>
        <w:r w:rsidR="007018CC">
          <w:rPr>
            <w:noProof/>
            <w:webHidden/>
          </w:rPr>
          <w:fldChar w:fldCharType="begin"/>
        </w:r>
        <w:r w:rsidR="007018CC">
          <w:rPr>
            <w:noProof/>
            <w:webHidden/>
          </w:rPr>
          <w:instrText xml:space="preserve"> PAGEREF _Toc513541089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1FFBDDB4" w14:textId="10DCFEE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90" w:history="1">
        <w:r w:rsidR="007018CC" w:rsidRPr="00FD7C42">
          <w:rPr>
            <w:rStyle w:val="Hyperlink"/>
            <w:noProof/>
          </w:rPr>
          <w:t>3.13.12 processStartFailureMessage property</w:t>
        </w:r>
        <w:r w:rsidR="007018CC">
          <w:rPr>
            <w:noProof/>
            <w:webHidden/>
          </w:rPr>
          <w:tab/>
        </w:r>
        <w:r w:rsidR="007018CC">
          <w:rPr>
            <w:noProof/>
            <w:webHidden/>
          </w:rPr>
          <w:fldChar w:fldCharType="begin"/>
        </w:r>
        <w:r w:rsidR="007018CC">
          <w:rPr>
            <w:noProof/>
            <w:webHidden/>
          </w:rPr>
          <w:instrText xml:space="preserve"> PAGEREF _Toc513541090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C75017C" w14:textId="270CB8E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91" w:history="1">
        <w:r w:rsidR="007018CC" w:rsidRPr="00FD7C42">
          <w:rPr>
            <w:rStyle w:val="Hyperlink"/>
            <w:noProof/>
          </w:rPr>
          <w:t>3.13.13 toolExecutionSuccessful property</w:t>
        </w:r>
        <w:r w:rsidR="007018CC">
          <w:rPr>
            <w:noProof/>
            <w:webHidden/>
          </w:rPr>
          <w:tab/>
        </w:r>
        <w:r w:rsidR="007018CC">
          <w:rPr>
            <w:noProof/>
            <w:webHidden/>
          </w:rPr>
          <w:fldChar w:fldCharType="begin"/>
        </w:r>
        <w:r w:rsidR="007018CC">
          <w:rPr>
            <w:noProof/>
            <w:webHidden/>
          </w:rPr>
          <w:instrText xml:space="preserve"> PAGEREF _Toc513541091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4FC6A346" w14:textId="76FABDF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92" w:history="1">
        <w:r w:rsidR="007018CC" w:rsidRPr="00FD7C42">
          <w:rPr>
            <w:rStyle w:val="Hyperlink"/>
            <w:noProof/>
          </w:rPr>
          <w:t>3.13.14 machine property</w:t>
        </w:r>
        <w:r w:rsidR="007018CC">
          <w:rPr>
            <w:noProof/>
            <w:webHidden/>
          </w:rPr>
          <w:tab/>
        </w:r>
        <w:r w:rsidR="007018CC">
          <w:rPr>
            <w:noProof/>
            <w:webHidden/>
          </w:rPr>
          <w:fldChar w:fldCharType="begin"/>
        </w:r>
        <w:r w:rsidR="007018CC">
          <w:rPr>
            <w:noProof/>
            <w:webHidden/>
          </w:rPr>
          <w:instrText xml:space="preserve"> PAGEREF _Toc513541092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2729B3C" w14:textId="328B478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93" w:history="1">
        <w:r w:rsidR="007018CC" w:rsidRPr="00FD7C42">
          <w:rPr>
            <w:rStyle w:val="Hyperlink"/>
            <w:noProof/>
          </w:rPr>
          <w:t>3.13.15 account property</w:t>
        </w:r>
        <w:r w:rsidR="007018CC">
          <w:rPr>
            <w:noProof/>
            <w:webHidden/>
          </w:rPr>
          <w:tab/>
        </w:r>
        <w:r w:rsidR="007018CC">
          <w:rPr>
            <w:noProof/>
            <w:webHidden/>
          </w:rPr>
          <w:fldChar w:fldCharType="begin"/>
        </w:r>
        <w:r w:rsidR="007018CC">
          <w:rPr>
            <w:noProof/>
            <w:webHidden/>
          </w:rPr>
          <w:instrText xml:space="preserve"> PAGEREF _Toc513541093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51BA085D" w14:textId="5349BA4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94" w:history="1">
        <w:r w:rsidR="007018CC" w:rsidRPr="00FD7C42">
          <w:rPr>
            <w:rStyle w:val="Hyperlink"/>
            <w:noProof/>
          </w:rPr>
          <w:t>3.13.16 processId property</w:t>
        </w:r>
        <w:r w:rsidR="007018CC">
          <w:rPr>
            <w:noProof/>
            <w:webHidden/>
          </w:rPr>
          <w:tab/>
        </w:r>
        <w:r w:rsidR="007018CC">
          <w:rPr>
            <w:noProof/>
            <w:webHidden/>
          </w:rPr>
          <w:fldChar w:fldCharType="begin"/>
        </w:r>
        <w:r w:rsidR="007018CC">
          <w:rPr>
            <w:noProof/>
            <w:webHidden/>
          </w:rPr>
          <w:instrText xml:space="preserve"> PAGEREF _Toc513541094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8DFC122" w14:textId="446A61B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95" w:history="1">
        <w:r w:rsidR="007018CC" w:rsidRPr="00FD7C42">
          <w:rPr>
            <w:rStyle w:val="Hyperlink"/>
            <w:noProof/>
          </w:rPr>
          <w:t>3.13.17 executableLocation property</w:t>
        </w:r>
        <w:r w:rsidR="007018CC">
          <w:rPr>
            <w:noProof/>
            <w:webHidden/>
          </w:rPr>
          <w:tab/>
        </w:r>
        <w:r w:rsidR="007018CC">
          <w:rPr>
            <w:noProof/>
            <w:webHidden/>
          </w:rPr>
          <w:fldChar w:fldCharType="begin"/>
        </w:r>
        <w:r w:rsidR="007018CC">
          <w:rPr>
            <w:noProof/>
            <w:webHidden/>
          </w:rPr>
          <w:instrText xml:space="preserve"> PAGEREF _Toc513541095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B011E06" w14:textId="6E5CB75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96" w:history="1">
        <w:r w:rsidR="007018CC" w:rsidRPr="00FD7C42">
          <w:rPr>
            <w:rStyle w:val="Hyperlink"/>
            <w:noProof/>
          </w:rPr>
          <w:t>3.13.18 workingDirectory property</w:t>
        </w:r>
        <w:r w:rsidR="007018CC">
          <w:rPr>
            <w:noProof/>
            <w:webHidden/>
          </w:rPr>
          <w:tab/>
        </w:r>
        <w:r w:rsidR="007018CC">
          <w:rPr>
            <w:noProof/>
            <w:webHidden/>
          </w:rPr>
          <w:fldChar w:fldCharType="begin"/>
        </w:r>
        <w:r w:rsidR="007018CC">
          <w:rPr>
            <w:noProof/>
            <w:webHidden/>
          </w:rPr>
          <w:instrText xml:space="preserve"> PAGEREF _Toc513541096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24E9C2DE" w14:textId="332570B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97" w:history="1">
        <w:r w:rsidR="007018CC" w:rsidRPr="00FD7C42">
          <w:rPr>
            <w:rStyle w:val="Hyperlink"/>
            <w:noProof/>
          </w:rPr>
          <w:t>3.13.19 environmentVariables property</w:t>
        </w:r>
        <w:r w:rsidR="007018CC">
          <w:rPr>
            <w:noProof/>
            <w:webHidden/>
          </w:rPr>
          <w:tab/>
        </w:r>
        <w:r w:rsidR="007018CC">
          <w:rPr>
            <w:noProof/>
            <w:webHidden/>
          </w:rPr>
          <w:fldChar w:fldCharType="begin"/>
        </w:r>
        <w:r w:rsidR="007018CC">
          <w:rPr>
            <w:noProof/>
            <w:webHidden/>
          </w:rPr>
          <w:instrText xml:space="preserve"> PAGEREF _Toc513541097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36E58DB3" w14:textId="17F53CB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98" w:history="1">
        <w:r w:rsidR="007018CC" w:rsidRPr="00FD7C42">
          <w:rPr>
            <w:rStyle w:val="Hyperlink"/>
            <w:noProof/>
          </w:rPr>
          <w:t>3.13.20 toolNotifications property</w:t>
        </w:r>
        <w:r w:rsidR="007018CC">
          <w:rPr>
            <w:noProof/>
            <w:webHidden/>
          </w:rPr>
          <w:tab/>
        </w:r>
        <w:r w:rsidR="007018CC">
          <w:rPr>
            <w:noProof/>
            <w:webHidden/>
          </w:rPr>
          <w:fldChar w:fldCharType="begin"/>
        </w:r>
        <w:r w:rsidR="007018CC">
          <w:rPr>
            <w:noProof/>
            <w:webHidden/>
          </w:rPr>
          <w:instrText xml:space="preserve"> PAGEREF _Toc513541098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1F79D7B5" w14:textId="0EC4117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099" w:history="1">
        <w:r w:rsidR="007018CC" w:rsidRPr="00FD7C42">
          <w:rPr>
            <w:rStyle w:val="Hyperlink"/>
            <w:noProof/>
          </w:rPr>
          <w:t>3.13.21 configurationNotifications property</w:t>
        </w:r>
        <w:r w:rsidR="007018CC">
          <w:rPr>
            <w:noProof/>
            <w:webHidden/>
          </w:rPr>
          <w:tab/>
        </w:r>
        <w:r w:rsidR="007018CC">
          <w:rPr>
            <w:noProof/>
            <w:webHidden/>
          </w:rPr>
          <w:fldChar w:fldCharType="begin"/>
        </w:r>
        <w:r w:rsidR="007018CC">
          <w:rPr>
            <w:noProof/>
            <w:webHidden/>
          </w:rPr>
          <w:instrText xml:space="preserve"> PAGEREF _Toc513541099 \h </w:instrText>
        </w:r>
        <w:r w:rsidR="007018CC">
          <w:rPr>
            <w:noProof/>
            <w:webHidden/>
          </w:rPr>
        </w:r>
        <w:r w:rsidR="007018CC">
          <w:rPr>
            <w:noProof/>
            <w:webHidden/>
          </w:rPr>
          <w:fldChar w:fldCharType="separate"/>
        </w:r>
        <w:r w:rsidR="007018CC">
          <w:rPr>
            <w:noProof/>
            <w:webHidden/>
          </w:rPr>
          <w:t>53</w:t>
        </w:r>
        <w:r w:rsidR="007018CC">
          <w:rPr>
            <w:noProof/>
            <w:webHidden/>
          </w:rPr>
          <w:fldChar w:fldCharType="end"/>
        </w:r>
      </w:hyperlink>
    </w:p>
    <w:p w14:paraId="2054FFC4" w14:textId="12890D6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00" w:history="1">
        <w:r w:rsidR="007018CC" w:rsidRPr="00FD7C42">
          <w:rPr>
            <w:rStyle w:val="Hyperlink"/>
            <w:noProof/>
          </w:rPr>
          <w:t>3.13.22 stdin, stdout, stderr, and stdoutStderr properties</w:t>
        </w:r>
        <w:r w:rsidR="007018CC">
          <w:rPr>
            <w:noProof/>
            <w:webHidden/>
          </w:rPr>
          <w:tab/>
        </w:r>
        <w:r w:rsidR="007018CC">
          <w:rPr>
            <w:noProof/>
            <w:webHidden/>
          </w:rPr>
          <w:fldChar w:fldCharType="begin"/>
        </w:r>
        <w:r w:rsidR="007018CC">
          <w:rPr>
            <w:noProof/>
            <w:webHidden/>
          </w:rPr>
          <w:instrText xml:space="preserve"> PAGEREF _Toc513541100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7E4C0D7" w14:textId="509790E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01" w:history="1">
        <w:r w:rsidR="007018CC" w:rsidRPr="00FD7C42">
          <w:rPr>
            <w:rStyle w:val="Hyperlink"/>
            <w:noProof/>
          </w:rPr>
          <w:t>3.13.23 properties property</w:t>
        </w:r>
        <w:r w:rsidR="007018CC">
          <w:rPr>
            <w:noProof/>
            <w:webHidden/>
          </w:rPr>
          <w:tab/>
        </w:r>
        <w:r w:rsidR="007018CC">
          <w:rPr>
            <w:noProof/>
            <w:webHidden/>
          </w:rPr>
          <w:fldChar w:fldCharType="begin"/>
        </w:r>
        <w:r w:rsidR="007018CC">
          <w:rPr>
            <w:noProof/>
            <w:webHidden/>
          </w:rPr>
          <w:instrText xml:space="preserve"> PAGEREF _Toc513541101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1DC6F29E" w14:textId="3039863A"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102" w:history="1">
        <w:r w:rsidR="007018CC" w:rsidRPr="00FD7C42">
          <w:rPr>
            <w:rStyle w:val="Hyperlink"/>
            <w:noProof/>
          </w:rPr>
          <w:t>3.14 attachment object</w:t>
        </w:r>
        <w:r w:rsidR="007018CC">
          <w:rPr>
            <w:noProof/>
            <w:webHidden/>
          </w:rPr>
          <w:tab/>
        </w:r>
        <w:r w:rsidR="007018CC">
          <w:rPr>
            <w:noProof/>
            <w:webHidden/>
          </w:rPr>
          <w:fldChar w:fldCharType="begin"/>
        </w:r>
        <w:r w:rsidR="007018CC">
          <w:rPr>
            <w:noProof/>
            <w:webHidden/>
          </w:rPr>
          <w:instrText xml:space="preserve"> PAGEREF _Toc513541102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4564A46" w14:textId="1559669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03" w:history="1">
        <w:r w:rsidR="007018CC" w:rsidRPr="00FD7C42">
          <w:rPr>
            <w:rStyle w:val="Hyperlink"/>
            <w:noProof/>
          </w:rPr>
          <w:t>3.14.1 General</w:t>
        </w:r>
        <w:r w:rsidR="007018CC">
          <w:rPr>
            <w:noProof/>
            <w:webHidden/>
          </w:rPr>
          <w:tab/>
        </w:r>
        <w:r w:rsidR="007018CC">
          <w:rPr>
            <w:noProof/>
            <w:webHidden/>
          </w:rPr>
          <w:fldChar w:fldCharType="begin"/>
        </w:r>
        <w:r w:rsidR="007018CC">
          <w:rPr>
            <w:noProof/>
            <w:webHidden/>
          </w:rPr>
          <w:instrText xml:space="preserve"> PAGEREF _Toc513541103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2D6C4615" w14:textId="6EE6C86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04" w:history="1">
        <w:r w:rsidR="007018CC" w:rsidRPr="00FD7C42">
          <w:rPr>
            <w:rStyle w:val="Hyperlink"/>
            <w:noProof/>
          </w:rPr>
          <w:t>3.14.2 description property</w:t>
        </w:r>
        <w:r w:rsidR="007018CC">
          <w:rPr>
            <w:noProof/>
            <w:webHidden/>
          </w:rPr>
          <w:tab/>
        </w:r>
        <w:r w:rsidR="007018CC">
          <w:rPr>
            <w:noProof/>
            <w:webHidden/>
          </w:rPr>
          <w:fldChar w:fldCharType="begin"/>
        </w:r>
        <w:r w:rsidR="007018CC">
          <w:rPr>
            <w:noProof/>
            <w:webHidden/>
          </w:rPr>
          <w:instrText xml:space="preserve"> PAGEREF _Toc513541104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DC967C6" w14:textId="1836B5B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05" w:history="1">
        <w:r w:rsidR="007018CC" w:rsidRPr="00FD7C42">
          <w:rPr>
            <w:rStyle w:val="Hyperlink"/>
            <w:noProof/>
          </w:rPr>
          <w:t>3.14.3 fileLocation property</w:t>
        </w:r>
        <w:r w:rsidR="007018CC">
          <w:rPr>
            <w:noProof/>
            <w:webHidden/>
          </w:rPr>
          <w:tab/>
        </w:r>
        <w:r w:rsidR="007018CC">
          <w:rPr>
            <w:noProof/>
            <w:webHidden/>
          </w:rPr>
          <w:fldChar w:fldCharType="begin"/>
        </w:r>
        <w:r w:rsidR="007018CC">
          <w:rPr>
            <w:noProof/>
            <w:webHidden/>
          </w:rPr>
          <w:instrText xml:space="preserve"> PAGEREF _Toc513541105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29EF019" w14:textId="6ED27A7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06" w:history="1">
        <w:r w:rsidR="007018CC" w:rsidRPr="00FD7C42">
          <w:rPr>
            <w:rStyle w:val="Hyperlink"/>
            <w:noProof/>
          </w:rPr>
          <w:t>3.14.4 regions property</w:t>
        </w:r>
        <w:r w:rsidR="007018CC">
          <w:rPr>
            <w:noProof/>
            <w:webHidden/>
          </w:rPr>
          <w:tab/>
        </w:r>
        <w:r w:rsidR="007018CC">
          <w:rPr>
            <w:noProof/>
            <w:webHidden/>
          </w:rPr>
          <w:fldChar w:fldCharType="begin"/>
        </w:r>
        <w:r w:rsidR="007018CC">
          <w:rPr>
            <w:noProof/>
            <w:webHidden/>
          </w:rPr>
          <w:instrText xml:space="preserve"> PAGEREF _Toc513541106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66DA867" w14:textId="5AE88AA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07" w:history="1">
        <w:r w:rsidR="007018CC" w:rsidRPr="00FD7C42">
          <w:rPr>
            <w:rStyle w:val="Hyperlink"/>
            <w:noProof/>
          </w:rPr>
          <w:t>3.14.5 rectangles property</w:t>
        </w:r>
        <w:r w:rsidR="007018CC">
          <w:rPr>
            <w:noProof/>
            <w:webHidden/>
          </w:rPr>
          <w:tab/>
        </w:r>
        <w:r w:rsidR="007018CC">
          <w:rPr>
            <w:noProof/>
            <w:webHidden/>
          </w:rPr>
          <w:fldChar w:fldCharType="begin"/>
        </w:r>
        <w:r w:rsidR="007018CC">
          <w:rPr>
            <w:noProof/>
            <w:webHidden/>
          </w:rPr>
          <w:instrText xml:space="preserve"> PAGEREF _Toc513541107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77E24F88" w14:textId="4C6395B1"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108" w:history="1">
        <w:r w:rsidR="007018CC" w:rsidRPr="00FD7C42">
          <w:rPr>
            <w:rStyle w:val="Hyperlink"/>
            <w:noProof/>
          </w:rPr>
          <w:t>3.15 conversion object</w:t>
        </w:r>
        <w:r w:rsidR="007018CC">
          <w:rPr>
            <w:noProof/>
            <w:webHidden/>
          </w:rPr>
          <w:tab/>
        </w:r>
        <w:r w:rsidR="007018CC">
          <w:rPr>
            <w:noProof/>
            <w:webHidden/>
          </w:rPr>
          <w:fldChar w:fldCharType="begin"/>
        </w:r>
        <w:r w:rsidR="007018CC">
          <w:rPr>
            <w:noProof/>
            <w:webHidden/>
          </w:rPr>
          <w:instrText xml:space="preserve"> PAGEREF _Toc513541108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01205A0" w14:textId="688CB37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09" w:history="1">
        <w:r w:rsidR="007018CC" w:rsidRPr="00FD7C42">
          <w:rPr>
            <w:rStyle w:val="Hyperlink"/>
            <w:noProof/>
          </w:rPr>
          <w:t>3.15.1 General</w:t>
        </w:r>
        <w:r w:rsidR="007018CC">
          <w:rPr>
            <w:noProof/>
            <w:webHidden/>
          </w:rPr>
          <w:tab/>
        </w:r>
        <w:r w:rsidR="007018CC">
          <w:rPr>
            <w:noProof/>
            <w:webHidden/>
          </w:rPr>
          <w:fldChar w:fldCharType="begin"/>
        </w:r>
        <w:r w:rsidR="007018CC">
          <w:rPr>
            <w:noProof/>
            <w:webHidden/>
          </w:rPr>
          <w:instrText xml:space="preserve"> PAGEREF _Toc513541109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0E6E904A" w14:textId="1FDC01E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10" w:history="1">
        <w:r w:rsidR="007018CC" w:rsidRPr="00FD7C42">
          <w:rPr>
            <w:rStyle w:val="Hyperlink"/>
            <w:noProof/>
          </w:rPr>
          <w:t>3.15.2 tool property</w:t>
        </w:r>
        <w:r w:rsidR="007018CC">
          <w:rPr>
            <w:noProof/>
            <w:webHidden/>
          </w:rPr>
          <w:tab/>
        </w:r>
        <w:r w:rsidR="007018CC">
          <w:rPr>
            <w:noProof/>
            <w:webHidden/>
          </w:rPr>
          <w:fldChar w:fldCharType="begin"/>
        </w:r>
        <w:r w:rsidR="007018CC">
          <w:rPr>
            <w:noProof/>
            <w:webHidden/>
          </w:rPr>
          <w:instrText xml:space="preserve"> PAGEREF _Toc513541110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2A20D19" w14:textId="5F5C2BD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11" w:history="1">
        <w:r w:rsidR="007018CC" w:rsidRPr="00FD7C42">
          <w:rPr>
            <w:rStyle w:val="Hyperlink"/>
            <w:noProof/>
          </w:rPr>
          <w:t>3.15.3 invocation property</w:t>
        </w:r>
        <w:r w:rsidR="007018CC">
          <w:rPr>
            <w:noProof/>
            <w:webHidden/>
          </w:rPr>
          <w:tab/>
        </w:r>
        <w:r w:rsidR="007018CC">
          <w:rPr>
            <w:noProof/>
            <w:webHidden/>
          </w:rPr>
          <w:fldChar w:fldCharType="begin"/>
        </w:r>
        <w:r w:rsidR="007018CC">
          <w:rPr>
            <w:noProof/>
            <w:webHidden/>
          </w:rPr>
          <w:instrText xml:space="preserve"> PAGEREF _Toc513541111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DDD43FC" w14:textId="7BFFBFC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12" w:history="1">
        <w:r w:rsidR="007018CC" w:rsidRPr="00FD7C42">
          <w:rPr>
            <w:rStyle w:val="Hyperlink"/>
            <w:noProof/>
          </w:rPr>
          <w:t>3.15.4 analysisToolLogFiles property</w:t>
        </w:r>
        <w:r w:rsidR="007018CC">
          <w:rPr>
            <w:noProof/>
            <w:webHidden/>
          </w:rPr>
          <w:tab/>
        </w:r>
        <w:r w:rsidR="007018CC">
          <w:rPr>
            <w:noProof/>
            <w:webHidden/>
          </w:rPr>
          <w:fldChar w:fldCharType="begin"/>
        </w:r>
        <w:r w:rsidR="007018CC">
          <w:rPr>
            <w:noProof/>
            <w:webHidden/>
          </w:rPr>
          <w:instrText xml:space="preserve"> PAGEREF _Toc513541112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C85F477" w14:textId="22C15D8B"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113" w:history="1">
        <w:r w:rsidR="007018CC" w:rsidRPr="00FD7C42">
          <w:rPr>
            <w:rStyle w:val="Hyperlink"/>
            <w:noProof/>
          </w:rPr>
          <w:t>3.16 versionControlDetails object</w:t>
        </w:r>
        <w:r w:rsidR="007018CC">
          <w:rPr>
            <w:noProof/>
            <w:webHidden/>
          </w:rPr>
          <w:tab/>
        </w:r>
        <w:r w:rsidR="007018CC">
          <w:rPr>
            <w:noProof/>
            <w:webHidden/>
          </w:rPr>
          <w:fldChar w:fldCharType="begin"/>
        </w:r>
        <w:r w:rsidR="007018CC">
          <w:rPr>
            <w:noProof/>
            <w:webHidden/>
          </w:rPr>
          <w:instrText xml:space="preserve"> PAGEREF _Toc513541113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A002B83" w14:textId="0EAF557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14" w:history="1">
        <w:r w:rsidR="007018CC" w:rsidRPr="00FD7C42">
          <w:rPr>
            <w:rStyle w:val="Hyperlink"/>
            <w:noProof/>
          </w:rPr>
          <w:t>3.16.1 General</w:t>
        </w:r>
        <w:r w:rsidR="007018CC">
          <w:rPr>
            <w:noProof/>
            <w:webHidden/>
          </w:rPr>
          <w:tab/>
        </w:r>
        <w:r w:rsidR="007018CC">
          <w:rPr>
            <w:noProof/>
            <w:webHidden/>
          </w:rPr>
          <w:fldChar w:fldCharType="begin"/>
        </w:r>
        <w:r w:rsidR="007018CC">
          <w:rPr>
            <w:noProof/>
            <w:webHidden/>
          </w:rPr>
          <w:instrText xml:space="preserve"> PAGEREF _Toc513541114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391EF7F" w14:textId="518791C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15" w:history="1">
        <w:r w:rsidR="007018CC" w:rsidRPr="00FD7C42">
          <w:rPr>
            <w:rStyle w:val="Hyperlink"/>
            <w:noProof/>
          </w:rPr>
          <w:t>3.16.2 Constraints</w:t>
        </w:r>
        <w:r w:rsidR="007018CC">
          <w:rPr>
            <w:noProof/>
            <w:webHidden/>
          </w:rPr>
          <w:tab/>
        </w:r>
        <w:r w:rsidR="007018CC">
          <w:rPr>
            <w:noProof/>
            <w:webHidden/>
          </w:rPr>
          <w:fldChar w:fldCharType="begin"/>
        </w:r>
        <w:r w:rsidR="007018CC">
          <w:rPr>
            <w:noProof/>
            <w:webHidden/>
          </w:rPr>
          <w:instrText xml:space="preserve"> PAGEREF _Toc513541115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09DA9BC" w14:textId="5DE9D16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16" w:history="1">
        <w:r w:rsidR="007018CC" w:rsidRPr="00FD7C42">
          <w:rPr>
            <w:rStyle w:val="Hyperlink"/>
            <w:noProof/>
          </w:rPr>
          <w:t>3.16.3 uri property</w:t>
        </w:r>
        <w:r w:rsidR="007018CC">
          <w:rPr>
            <w:noProof/>
            <w:webHidden/>
          </w:rPr>
          <w:tab/>
        </w:r>
        <w:r w:rsidR="007018CC">
          <w:rPr>
            <w:noProof/>
            <w:webHidden/>
          </w:rPr>
          <w:fldChar w:fldCharType="begin"/>
        </w:r>
        <w:r w:rsidR="007018CC">
          <w:rPr>
            <w:noProof/>
            <w:webHidden/>
          </w:rPr>
          <w:instrText xml:space="preserve"> PAGEREF _Toc513541116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B857FE4" w14:textId="4E490FA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17" w:history="1">
        <w:r w:rsidR="007018CC" w:rsidRPr="00FD7C42">
          <w:rPr>
            <w:rStyle w:val="Hyperlink"/>
            <w:noProof/>
          </w:rPr>
          <w:t>3.16.4 revisionId property</w:t>
        </w:r>
        <w:r w:rsidR="007018CC">
          <w:rPr>
            <w:noProof/>
            <w:webHidden/>
          </w:rPr>
          <w:tab/>
        </w:r>
        <w:r w:rsidR="007018CC">
          <w:rPr>
            <w:noProof/>
            <w:webHidden/>
          </w:rPr>
          <w:fldChar w:fldCharType="begin"/>
        </w:r>
        <w:r w:rsidR="007018CC">
          <w:rPr>
            <w:noProof/>
            <w:webHidden/>
          </w:rPr>
          <w:instrText xml:space="preserve"> PAGEREF _Toc513541117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B882B90" w14:textId="6EB0F1E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18" w:history="1">
        <w:r w:rsidR="007018CC" w:rsidRPr="00FD7C42">
          <w:rPr>
            <w:rStyle w:val="Hyperlink"/>
            <w:noProof/>
          </w:rPr>
          <w:t>3.16.5 branch property</w:t>
        </w:r>
        <w:r w:rsidR="007018CC">
          <w:rPr>
            <w:noProof/>
            <w:webHidden/>
          </w:rPr>
          <w:tab/>
        </w:r>
        <w:r w:rsidR="007018CC">
          <w:rPr>
            <w:noProof/>
            <w:webHidden/>
          </w:rPr>
          <w:fldChar w:fldCharType="begin"/>
        </w:r>
        <w:r w:rsidR="007018CC">
          <w:rPr>
            <w:noProof/>
            <w:webHidden/>
          </w:rPr>
          <w:instrText xml:space="preserve"> PAGEREF _Toc513541118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1FC1612" w14:textId="2CA54EA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19" w:history="1">
        <w:r w:rsidR="007018CC" w:rsidRPr="00FD7C42">
          <w:rPr>
            <w:rStyle w:val="Hyperlink"/>
            <w:noProof/>
          </w:rPr>
          <w:t>3.16.6 tag property</w:t>
        </w:r>
        <w:r w:rsidR="007018CC">
          <w:rPr>
            <w:noProof/>
            <w:webHidden/>
          </w:rPr>
          <w:tab/>
        </w:r>
        <w:r w:rsidR="007018CC">
          <w:rPr>
            <w:noProof/>
            <w:webHidden/>
          </w:rPr>
          <w:fldChar w:fldCharType="begin"/>
        </w:r>
        <w:r w:rsidR="007018CC">
          <w:rPr>
            <w:noProof/>
            <w:webHidden/>
          </w:rPr>
          <w:instrText xml:space="preserve"> PAGEREF _Toc513541119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0EE77374" w14:textId="63D67A8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20" w:history="1">
        <w:r w:rsidR="007018CC" w:rsidRPr="00FD7C42">
          <w:rPr>
            <w:rStyle w:val="Hyperlink"/>
            <w:noProof/>
          </w:rPr>
          <w:t>3.16.7 timestamp property</w:t>
        </w:r>
        <w:r w:rsidR="007018CC">
          <w:rPr>
            <w:noProof/>
            <w:webHidden/>
          </w:rPr>
          <w:tab/>
        </w:r>
        <w:r w:rsidR="007018CC">
          <w:rPr>
            <w:noProof/>
            <w:webHidden/>
          </w:rPr>
          <w:fldChar w:fldCharType="begin"/>
        </w:r>
        <w:r w:rsidR="007018CC">
          <w:rPr>
            <w:noProof/>
            <w:webHidden/>
          </w:rPr>
          <w:instrText xml:space="preserve"> PAGEREF _Toc513541120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6044E47B" w14:textId="0A95C83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21" w:history="1">
        <w:r w:rsidR="007018CC" w:rsidRPr="00FD7C42">
          <w:rPr>
            <w:rStyle w:val="Hyperlink"/>
            <w:noProof/>
          </w:rPr>
          <w:t>3.16.8 properties property</w:t>
        </w:r>
        <w:r w:rsidR="007018CC">
          <w:rPr>
            <w:noProof/>
            <w:webHidden/>
          </w:rPr>
          <w:tab/>
        </w:r>
        <w:r w:rsidR="007018CC">
          <w:rPr>
            <w:noProof/>
            <w:webHidden/>
          </w:rPr>
          <w:fldChar w:fldCharType="begin"/>
        </w:r>
        <w:r w:rsidR="007018CC">
          <w:rPr>
            <w:noProof/>
            <w:webHidden/>
          </w:rPr>
          <w:instrText xml:space="preserve"> PAGEREF _Toc513541121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4DFE3D7E" w14:textId="5880F7BC"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122" w:history="1">
        <w:r w:rsidR="007018CC" w:rsidRPr="00FD7C42">
          <w:rPr>
            <w:rStyle w:val="Hyperlink"/>
            <w:noProof/>
          </w:rPr>
          <w:t>3.17 file object</w:t>
        </w:r>
        <w:r w:rsidR="007018CC">
          <w:rPr>
            <w:noProof/>
            <w:webHidden/>
          </w:rPr>
          <w:tab/>
        </w:r>
        <w:r w:rsidR="007018CC">
          <w:rPr>
            <w:noProof/>
            <w:webHidden/>
          </w:rPr>
          <w:fldChar w:fldCharType="begin"/>
        </w:r>
        <w:r w:rsidR="007018CC">
          <w:rPr>
            <w:noProof/>
            <w:webHidden/>
          </w:rPr>
          <w:instrText xml:space="preserve"> PAGEREF _Toc513541122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2D89D973" w14:textId="5473A0D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23" w:history="1">
        <w:r w:rsidR="007018CC" w:rsidRPr="00FD7C42">
          <w:rPr>
            <w:rStyle w:val="Hyperlink"/>
            <w:noProof/>
          </w:rPr>
          <w:t>3.17.1 General</w:t>
        </w:r>
        <w:r w:rsidR="007018CC">
          <w:rPr>
            <w:noProof/>
            <w:webHidden/>
          </w:rPr>
          <w:tab/>
        </w:r>
        <w:r w:rsidR="007018CC">
          <w:rPr>
            <w:noProof/>
            <w:webHidden/>
          </w:rPr>
          <w:fldChar w:fldCharType="begin"/>
        </w:r>
        <w:r w:rsidR="007018CC">
          <w:rPr>
            <w:noProof/>
            <w:webHidden/>
          </w:rPr>
          <w:instrText xml:space="preserve"> PAGEREF _Toc513541123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C67DFFB" w14:textId="606561D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24" w:history="1">
        <w:r w:rsidR="007018CC" w:rsidRPr="00FD7C42">
          <w:rPr>
            <w:rStyle w:val="Hyperlink"/>
            <w:noProof/>
          </w:rPr>
          <w:t>3.17.2 fileLocation property</w:t>
        </w:r>
        <w:r w:rsidR="007018CC">
          <w:rPr>
            <w:noProof/>
            <w:webHidden/>
          </w:rPr>
          <w:tab/>
        </w:r>
        <w:r w:rsidR="007018CC">
          <w:rPr>
            <w:noProof/>
            <w:webHidden/>
          </w:rPr>
          <w:fldChar w:fldCharType="begin"/>
        </w:r>
        <w:r w:rsidR="007018CC">
          <w:rPr>
            <w:noProof/>
            <w:webHidden/>
          </w:rPr>
          <w:instrText xml:space="preserve"> PAGEREF _Toc513541124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808536F" w14:textId="69AF305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25" w:history="1">
        <w:r w:rsidR="007018CC" w:rsidRPr="00FD7C42">
          <w:rPr>
            <w:rStyle w:val="Hyperlink"/>
            <w:noProof/>
          </w:rPr>
          <w:t>3.17.3 parentKey property</w:t>
        </w:r>
        <w:r w:rsidR="007018CC">
          <w:rPr>
            <w:noProof/>
            <w:webHidden/>
          </w:rPr>
          <w:tab/>
        </w:r>
        <w:r w:rsidR="007018CC">
          <w:rPr>
            <w:noProof/>
            <w:webHidden/>
          </w:rPr>
          <w:fldChar w:fldCharType="begin"/>
        </w:r>
        <w:r w:rsidR="007018CC">
          <w:rPr>
            <w:noProof/>
            <w:webHidden/>
          </w:rPr>
          <w:instrText xml:space="preserve"> PAGEREF _Toc513541125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5275AC74" w14:textId="79707F7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26" w:history="1">
        <w:r w:rsidR="007018CC" w:rsidRPr="00FD7C42">
          <w:rPr>
            <w:rStyle w:val="Hyperlink"/>
            <w:noProof/>
          </w:rPr>
          <w:t>3.17.4 offset property</w:t>
        </w:r>
        <w:r w:rsidR="007018CC">
          <w:rPr>
            <w:noProof/>
            <w:webHidden/>
          </w:rPr>
          <w:tab/>
        </w:r>
        <w:r w:rsidR="007018CC">
          <w:rPr>
            <w:noProof/>
            <w:webHidden/>
          </w:rPr>
          <w:fldChar w:fldCharType="begin"/>
        </w:r>
        <w:r w:rsidR="007018CC">
          <w:rPr>
            <w:noProof/>
            <w:webHidden/>
          </w:rPr>
          <w:instrText xml:space="preserve"> PAGEREF _Toc513541126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0765C3E6" w14:textId="376F1E8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27" w:history="1">
        <w:r w:rsidR="007018CC" w:rsidRPr="00FD7C42">
          <w:rPr>
            <w:rStyle w:val="Hyperlink"/>
            <w:noProof/>
          </w:rPr>
          <w:t>3.17.5 length property</w:t>
        </w:r>
        <w:r w:rsidR="007018CC">
          <w:rPr>
            <w:noProof/>
            <w:webHidden/>
          </w:rPr>
          <w:tab/>
        </w:r>
        <w:r w:rsidR="007018CC">
          <w:rPr>
            <w:noProof/>
            <w:webHidden/>
          </w:rPr>
          <w:fldChar w:fldCharType="begin"/>
        </w:r>
        <w:r w:rsidR="007018CC">
          <w:rPr>
            <w:noProof/>
            <w:webHidden/>
          </w:rPr>
          <w:instrText xml:space="preserve"> PAGEREF _Toc513541127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18F54A" w14:textId="7B81095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28" w:history="1">
        <w:r w:rsidR="007018CC" w:rsidRPr="00FD7C42">
          <w:rPr>
            <w:rStyle w:val="Hyperlink"/>
            <w:noProof/>
          </w:rPr>
          <w:t>3.17.6 roles property</w:t>
        </w:r>
        <w:r w:rsidR="007018CC">
          <w:rPr>
            <w:noProof/>
            <w:webHidden/>
          </w:rPr>
          <w:tab/>
        </w:r>
        <w:r w:rsidR="007018CC">
          <w:rPr>
            <w:noProof/>
            <w:webHidden/>
          </w:rPr>
          <w:fldChar w:fldCharType="begin"/>
        </w:r>
        <w:r w:rsidR="007018CC">
          <w:rPr>
            <w:noProof/>
            <w:webHidden/>
          </w:rPr>
          <w:instrText xml:space="preserve"> PAGEREF _Toc513541128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871490" w14:textId="7D79D82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29" w:history="1">
        <w:r w:rsidR="007018CC" w:rsidRPr="00FD7C42">
          <w:rPr>
            <w:rStyle w:val="Hyperlink"/>
            <w:noProof/>
          </w:rPr>
          <w:t>3.17.7 mimeType property</w:t>
        </w:r>
        <w:r w:rsidR="007018CC">
          <w:rPr>
            <w:noProof/>
            <w:webHidden/>
          </w:rPr>
          <w:tab/>
        </w:r>
        <w:r w:rsidR="007018CC">
          <w:rPr>
            <w:noProof/>
            <w:webHidden/>
          </w:rPr>
          <w:fldChar w:fldCharType="begin"/>
        </w:r>
        <w:r w:rsidR="007018CC">
          <w:rPr>
            <w:noProof/>
            <w:webHidden/>
          </w:rPr>
          <w:instrText xml:space="preserve"> PAGEREF _Toc513541129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672CBBBE" w14:textId="4E14539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30" w:history="1">
        <w:r w:rsidR="007018CC" w:rsidRPr="00FD7C42">
          <w:rPr>
            <w:rStyle w:val="Hyperlink"/>
            <w:noProof/>
          </w:rPr>
          <w:t>3.17.8 contents property</w:t>
        </w:r>
        <w:r w:rsidR="007018CC">
          <w:rPr>
            <w:noProof/>
            <w:webHidden/>
          </w:rPr>
          <w:tab/>
        </w:r>
        <w:r w:rsidR="007018CC">
          <w:rPr>
            <w:noProof/>
            <w:webHidden/>
          </w:rPr>
          <w:fldChar w:fldCharType="begin"/>
        </w:r>
        <w:r w:rsidR="007018CC">
          <w:rPr>
            <w:noProof/>
            <w:webHidden/>
          </w:rPr>
          <w:instrText xml:space="preserve"> PAGEREF _Toc513541130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3A2B4349" w14:textId="052512F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31" w:history="1">
        <w:r w:rsidR="007018CC" w:rsidRPr="00FD7C42">
          <w:rPr>
            <w:rStyle w:val="Hyperlink"/>
            <w:noProof/>
          </w:rPr>
          <w:t>3.17.9 encoding property</w:t>
        </w:r>
        <w:r w:rsidR="007018CC">
          <w:rPr>
            <w:noProof/>
            <w:webHidden/>
          </w:rPr>
          <w:tab/>
        </w:r>
        <w:r w:rsidR="007018CC">
          <w:rPr>
            <w:noProof/>
            <w:webHidden/>
          </w:rPr>
          <w:fldChar w:fldCharType="begin"/>
        </w:r>
        <w:r w:rsidR="007018CC">
          <w:rPr>
            <w:noProof/>
            <w:webHidden/>
          </w:rPr>
          <w:instrText xml:space="preserve"> PAGEREF _Toc513541131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28C12A80" w14:textId="2B6B741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32" w:history="1">
        <w:r w:rsidR="007018CC" w:rsidRPr="00FD7C42">
          <w:rPr>
            <w:rStyle w:val="Hyperlink"/>
            <w:noProof/>
          </w:rPr>
          <w:t>3.17.10 hashes property</w:t>
        </w:r>
        <w:r w:rsidR="007018CC">
          <w:rPr>
            <w:noProof/>
            <w:webHidden/>
          </w:rPr>
          <w:tab/>
        </w:r>
        <w:r w:rsidR="007018CC">
          <w:rPr>
            <w:noProof/>
            <w:webHidden/>
          </w:rPr>
          <w:fldChar w:fldCharType="begin"/>
        </w:r>
        <w:r w:rsidR="007018CC">
          <w:rPr>
            <w:noProof/>
            <w:webHidden/>
          </w:rPr>
          <w:instrText xml:space="preserve"> PAGEREF _Toc513541132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15884852" w14:textId="205F360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33" w:history="1">
        <w:r w:rsidR="007018CC" w:rsidRPr="00FD7C42">
          <w:rPr>
            <w:rStyle w:val="Hyperlink"/>
            <w:noProof/>
          </w:rPr>
          <w:t>3.17.11 properties property</w:t>
        </w:r>
        <w:r w:rsidR="007018CC">
          <w:rPr>
            <w:noProof/>
            <w:webHidden/>
          </w:rPr>
          <w:tab/>
        </w:r>
        <w:r w:rsidR="007018CC">
          <w:rPr>
            <w:noProof/>
            <w:webHidden/>
          </w:rPr>
          <w:fldChar w:fldCharType="begin"/>
        </w:r>
        <w:r w:rsidR="007018CC">
          <w:rPr>
            <w:noProof/>
            <w:webHidden/>
          </w:rPr>
          <w:instrText xml:space="preserve"> PAGEREF _Toc513541133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284B20C5" w14:textId="50CF43A4"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134" w:history="1">
        <w:r w:rsidR="007018CC" w:rsidRPr="00FD7C42">
          <w:rPr>
            <w:rStyle w:val="Hyperlink"/>
            <w:noProof/>
          </w:rPr>
          <w:t>3.18 hash object</w:t>
        </w:r>
        <w:r w:rsidR="007018CC">
          <w:rPr>
            <w:noProof/>
            <w:webHidden/>
          </w:rPr>
          <w:tab/>
        </w:r>
        <w:r w:rsidR="007018CC">
          <w:rPr>
            <w:noProof/>
            <w:webHidden/>
          </w:rPr>
          <w:fldChar w:fldCharType="begin"/>
        </w:r>
        <w:r w:rsidR="007018CC">
          <w:rPr>
            <w:noProof/>
            <w:webHidden/>
          </w:rPr>
          <w:instrText xml:space="preserve"> PAGEREF _Toc513541134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6534FB22" w14:textId="239BFC6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35" w:history="1">
        <w:r w:rsidR="007018CC" w:rsidRPr="00FD7C42">
          <w:rPr>
            <w:rStyle w:val="Hyperlink"/>
            <w:noProof/>
          </w:rPr>
          <w:t>3.18.1 General</w:t>
        </w:r>
        <w:r w:rsidR="007018CC">
          <w:rPr>
            <w:noProof/>
            <w:webHidden/>
          </w:rPr>
          <w:tab/>
        </w:r>
        <w:r w:rsidR="007018CC">
          <w:rPr>
            <w:noProof/>
            <w:webHidden/>
          </w:rPr>
          <w:fldChar w:fldCharType="begin"/>
        </w:r>
        <w:r w:rsidR="007018CC">
          <w:rPr>
            <w:noProof/>
            <w:webHidden/>
          </w:rPr>
          <w:instrText xml:space="preserve"> PAGEREF _Toc513541135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3C9331D3" w14:textId="31A0B57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36" w:history="1">
        <w:r w:rsidR="007018CC" w:rsidRPr="00FD7C42">
          <w:rPr>
            <w:rStyle w:val="Hyperlink"/>
            <w:noProof/>
          </w:rPr>
          <w:t>3.18.2 value property</w:t>
        </w:r>
        <w:r w:rsidR="007018CC">
          <w:rPr>
            <w:noProof/>
            <w:webHidden/>
          </w:rPr>
          <w:tab/>
        </w:r>
        <w:r w:rsidR="007018CC">
          <w:rPr>
            <w:noProof/>
            <w:webHidden/>
          </w:rPr>
          <w:fldChar w:fldCharType="begin"/>
        </w:r>
        <w:r w:rsidR="007018CC">
          <w:rPr>
            <w:noProof/>
            <w:webHidden/>
          </w:rPr>
          <w:instrText xml:space="preserve"> PAGEREF _Toc513541136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75EB49C2" w14:textId="3D2E4B0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37" w:history="1">
        <w:r w:rsidR="007018CC" w:rsidRPr="00FD7C42">
          <w:rPr>
            <w:rStyle w:val="Hyperlink"/>
            <w:noProof/>
          </w:rPr>
          <w:t>3.18.3 algorithm property</w:t>
        </w:r>
        <w:r w:rsidR="007018CC">
          <w:rPr>
            <w:noProof/>
            <w:webHidden/>
          </w:rPr>
          <w:tab/>
        </w:r>
        <w:r w:rsidR="007018CC">
          <w:rPr>
            <w:noProof/>
            <w:webHidden/>
          </w:rPr>
          <w:fldChar w:fldCharType="begin"/>
        </w:r>
        <w:r w:rsidR="007018CC">
          <w:rPr>
            <w:noProof/>
            <w:webHidden/>
          </w:rPr>
          <w:instrText xml:space="preserve"> PAGEREF _Toc513541137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E799D12" w14:textId="3F807C38"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138" w:history="1">
        <w:r w:rsidR="007018CC" w:rsidRPr="00FD7C42">
          <w:rPr>
            <w:rStyle w:val="Hyperlink"/>
            <w:noProof/>
          </w:rPr>
          <w:t>3.19 result object</w:t>
        </w:r>
        <w:r w:rsidR="007018CC">
          <w:rPr>
            <w:noProof/>
            <w:webHidden/>
          </w:rPr>
          <w:tab/>
        </w:r>
        <w:r w:rsidR="007018CC">
          <w:rPr>
            <w:noProof/>
            <w:webHidden/>
          </w:rPr>
          <w:fldChar w:fldCharType="begin"/>
        </w:r>
        <w:r w:rsidR="007018CC">
          <w:rPr>
            <w:noProof/>
            <w:webHidden/>
          </w:rPr>
          <w:instrText xml:space="preserve"> PAGEREF _Toc513541138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7A8BB6A5" w14:textId="6C32E0B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39" w:history="1">
        <w:r w:rsidR="007018CC" w:rsidRPr="00FD7C42">
          <w:rPr>
            <w:rStyle w:val="Hyperlink"/>
            <w:noProof/>
          </w:rPr>
          <w:t>3.19.1 General</w:t>
        </w:r>
        <w:r w:rsidR="007018CC">
          <w:rPr>
            <w:noProof/>
            <w:webHidden/>
          </w:rPr>
          <w:tab/>
        </w:r>
        <w:r w:rsidR="007018CC">
          <w:rPr>
            <w:noProof/>
            <w:webHidden/>
          </w:rPr>
          <w:fldChar w:fldCharType="begin"/>
        </w:r>
        <w:r w:rsidR="007018CC">
          <w:rPr>
            <w:noProof/>
            <w:webHidden/>
          </w:rPr>
          <w:instrText xml:space="preserve"> PAGEREF _Toc513541139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CEAC27D" w14:textId="6C4EC61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40" w:history="1">
        <w:r w:rsidR="007018CC" w:rsidRPr="00FD7C42">
          <w:rPr>
            <w:rStyle w:val="Hyperlink"/>
            <w:noProof/>
          </w:rPr>
          <w:t>3.19.2 Constraints</w:t>
        </w:r>
        <w:r w:rsidR="007018CC">
          <w:rPr>
            <w:noProof/>
            <w:webHidden/>
          </w:rPr>
          <w:tab/>
        </w:r>
        <w:r w:rsidR="007018CC">
          <w:rPr>
            <w:noProof/>
            <w:webHidden/>
          </w:rPr>
          <w:fldChar w:fldCharType="begin"/>
        </w:r>
        <w:r w:rsidR="007018CC">
          <w:rPr>
            <w:noProof/>
            <w:webHidden/>
          </w:rPr>
          <w:instrText xml:space="preserve"> PAGEREF _Toc513541140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35341AA4" w14:textId="39A36CC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41" w:history="1">
        <w:r w:rsidR="007018CC" w:rsidRPr="00FD7C42">
          <w:rPr>
            <w:rStyle w:val="Hyperlink"/>
            <w:noProof/>
          </w:rPr>
          <w:t>3.19.3 id property</w:t>
        </w:r>
        <w:r w:rsidR="007018CC">
          <w:rPr>
            <w:noProof/>
            <w:webHidden/>
          </w:rPr>
          <w:tab/>
        </w:r>
        <w:r w:rsidR="007018CC">
          <w:rPr>
            <w:noProof/>
            <w:webHidden/>
          </w:rPr>
          <w:fldChar w:fldCharType="begin"/>
        </w:r>
        <w:r w:rsidR="007018CC">
          <w:rPr>
            <w:noProof/>
            <w:webHidden/>
          </w:rPr>
          <w:instrText xml:space="preserve"> PAGEREF _Toc513541141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AEEC844" w14:textId="37761D7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42" w:history="1">
        <w:r w:rsidR="007018CC" w:rsidRPr="00FD7C42">
          <w:rPr>
            <w:rStyle w:val="Hyperlink"/>
            <w:noProof/>
          </w:rPr>
          <w:t>3.19.4 ruleId property</w:t>
        </w:r>
        <w:r w:rsidR="007018CC">
          <w:rPr>
            <w:noProof/>
            <w:webHidden/>
          </w:rPr>
          <w:tab/>
        </w:r>
        <w:r w:rsidR="007018CC">
          <w:rPr>
            <w:noProof/>
            <w:webHidden/>
          </w:rPr>
          <w:fldChar w:fldCharType="begin"/>
        </w:r>
        <w:r w:rsidR="007018CC">
          <w:rPr>
            <w:noProof/>
            <w:webHidden/>
          </w:rPr>
          <w:instrText xml:space="preserve"> PAGEREF _Toc513541142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585A582" w14:textId="3EC438F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43" w:history="1">
        <w:r w:rsidR="007018CC" w:rsidRPr="00FD7C42">
          <w:rPr>
            <w:rStyle w:val="Hyperlink"/>
            <w:noProof/>
          </w:rPr>
          <w:t>3.19.5 level property</w:t>
        </w:r>
        <w:r w:rsidR="007018CC">
          <w:rPr>
            <w:noProof/>
            <w:webHidden/>
          </w:rPr>
          <w:tab/>
        </w:r>
        <w:r w:rsidR="007018CC">
          <w:rPr>
            <w:noProof/>
            <w:webHidden/>
          </w:rPr>
          <w:fldChar w:fldCharType="begin"/>
        </w:r>
        <w:r w:rsidR="007018CC">
          <w:rPr>
            <w:noProof/>
            <w:webHidden/>
          </w:rPr>
          <w:instrText xml:space="preserve"> PAGEREF _Toc513541143 \h </w:instrText>
        </w:r>
        <w:r w:rsidR="007018CC">
          <w:rPr>
            <w:noProof/>
            <w:webHidden/>
          </w:rPr>
        </w:r>
        <w:r w:rsidR="007018CC">
          <w:rPr>
            <w:noProof/>
            <w:webHidden/>
          </w:rPr>
          <w:fldChar w:fldCharType="separate"/>
        </w:r>
        <w:r w:rsidR="007018CC">
          <w:rPr>
            <w:noProof/>
            <w:webHidden/>
          </w:rPr>
          <w:t>64</w:t>
        </w:r>
        <w:r w:rsidR="007018CC">
          <w:rPr>
            <w:noProof/>
            <w:webHidden/>
          </w:rPr>
          <w:fldChar w:fldCharType="end"/>
        </w:r>
      </w:hyperlink>
    </w:p>
    <w:p w14:paraId="132B26AC" w14:textId="2F4A3B2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44" w:history="1">
        <w:r w:rsidR="007018CC" w:rsidRPr="00FD7C42">
          <w:rPr>
            <w:rStyle w:val="Hyperlink"/>
            <w:noProof/>
          </w:rPr>
          <w:t>3.19.6 message property</w:t>
        </w:r>
        <w:r w:rsidR="007018CC">
          <w:rPr>
            <w:noProof/>
            <w:webHidden/>
          </w:rPr>
          <w:tab/>
        </w:r>
        <w:r w:rsidR="007018CC">
          <w:rPr>
            <w:noProof/>
            <w:webHidden/>
          </w:rPr>
          <w:fldChar w:fldCharType="begin"/>
        </w:r>
        <w:r w:rsidR="007018CC">
          <w:rPr>
            <w:noProof/>
            <w:webHidden/>
          </w:rPr>
          <w:instrText xml:space="preserve"> PAGEREF _Toc513541144 \h </w:instrText>
        </w:r>
        <w:r w:rsidR="007018CC">
          <w:rPr>
            <w:noProof/>
            <w:webHidden/>
          </w:rPr>
        </w:r>
        <w:r w:rsidR="007018CC">
          <w:rPr>
            <w:noProof/>
            <w:webHidden/>
          </w:rPr>
          <w:fldChar w:fldCharType="separate"/>
        </w:r>
        <w:r w:rsidR="007018CC">
          <w:rPr>
            <w:noProof/>
            <w:webHidden/>
          </w:rPr>
          <w:t>65</w:t>
        </w:r>
        <w:r w:rsidR="007018CC">
          <w:rPr>
            <w:noProof/>
            <w:webHidden/>
          </w:rPr>
          <w:fldChar w:fldCharType="end"/>
        </w:r>
      </w:hyperlink>
    </w:p>
    <w:p w14:paraId="79776208" w14:textId="0A08DB1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45" w:history="1">
        <w:r w:rsidR="007018CC" w:rsidRPr="00FD7C42">
          <w:rPr>
            <w:rStyle w:val="Hyperlink"/>
            <w:noProof/>
          </w:rPr>
          <w:t>3.19.7 ruleMessageId property</w:t>
        </w:r>
        <w:r w:rsidR="007018CC">
          <w:rPr>
            <w:noProof/>
            <w:webHidden/>
          </w:rPr>
          <w:tab/>
        </w:r>
        <w:r w:rsidR="007018CC">
          <w:rPr>
            <w:noProof/>
            <w:webHidden/>
          </w:rPr>
          <w:fldChar w:fldCharType="begin"/>
        </w:r>
        <w:r w:rsidR="007018CC">
          <w:rPr>
            <w:noProof/>
            <w:webHidden/>
          </w:rPr>
          <w:instrText xml:space="preserve"> PAGEREF _Toc513541145 \h </w:instrText>
        </w:r>
        <w:r w:rsidR="007018CC">
          <w:rPr>
            <w:noProof/>
            <w:webHidden/>
          </w:rPr>
        </w:r>
        <w:r w:rsidR="007018CC">
          <w:rPr>
            <w:noProof/>
            <w:webHidden/>
          </w:rPr>
          <w:fldChar w:fldCharType="separate"/>
        </w:r>
        <w:r w:rsidR="007018CC">
          <w:rPr>
            <w:noProof/>
            <w:webHidden/>
          </w:rPr>
          <w:t>66</w:t>
        </w:r>
        <w:r w:rsidR="007018CC">
          <w:rPr>
            <w:noProof/>
            <w:webHidden/>
          </w:rPr>
          <w:fldChar w:fldCharType="end"/>
        </w:r>
      </w:hyperlink>
    </w:p>
    <w:p w14:paraId="73F8CD08" w14:textId="3A52C6B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46" w:history="1">
        <w:r w:rsidR="007018CC" w:rsidRPr="00FD7C42">
          <w:rPr>
            <w:rStyle w:val="Hyperlink"/>
            <w:noProof/>
          </w:rPr>
          <w:t>3.19.8 locations property</w:t>
        </w:r>
        <w:r w:rsidR="007018CC">
          <w:rPr>
            <w:noProof/>
            <w:webHidden/>
          </w:rPr>
          <w:tab/>
        </w:r>
        <w:r w:rsidR="007018CC">
          <w:rPr>
            <w:noProof/>
            <w:webHidden/>
          </w:rPr>
          <w:fldChar w:fldCharType="begin"/>
        </w:r>
        <w:r w:rsidR="007018CC">
          <w:rPr>
            <w:noProof/>
            <w:webHidden/>
          </w:rPr>
          <w:instrText xml:space="preserve"> PAGEREF _Toc513541146 \h </w:instrText>
        </w:r>
        <w:r w:rsidR="007018CC">
          <w:rPr>
            <w:noProof/>
            <w:webHidden/>
          </w:rPr>
        </w:r>
        <w:r w:rsidR="007018CC">
          <w:rPr>
            <w:noProof/>
            <w:webHidden/>
          </w:rPr>
          <w:fldChar w:fldCharType="separate"/>
        </w:r>
        <w:r w:rsidR="007018CC">
          <w:rPr>
            <w:noProof/>
            <w:webHidden/>
          </w:rPr>
          <w:t>67</w:t>
        </w:r>
        <w:r w:rsidR="007018CC">
          <w:rPr>
            <w:noProof/>
            <w:webHidden/>
          </w:rPr>
          <w:fldChar w:fldCharType="end"/>
        </w:r>
      </w:hyperlink>
    </w:p>
    <w:p w14:paraId="2ADE9D20" w14:textId="3C45C8F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47" w:history="1">
        <w:r w:rsidR="007018CC" w:rsidRPr="00FD7C42">
          <w:rPr>
            <w:rStyle w:val="Hyperlink"/>
            <w:noProof/>
          </w:rPr>
          <w:t>3.19.9 analysisTarget property</w:t>
        </w:r>
        <w:r w:rsidR="007018CC">
          <w:rPr>
            <w:noProof/>
            <w:webHidden/>
          </w:rPr>
          <w:tab/>
        </w:r>
        <w:r w:rsidR="007018CC">
          <w:rPr>
            <w:noProof/>
            <w:webHidden/>
          </w:rPr>
          <w:fldChar w:fldCharType="begin"/>
        </w:r>
        <w:r w:rsidR="007018CC">
          <w:rPr>
            <w:noProof/>
            <w:webHidden/>
          </w:rPr>
          <w:instrText xml:space="preserve"> PAGEREF _Toc513541147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93E99C9" w14:textId="3E19F4D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48" w:history="1">
        <w:r w:rsidR="007018CC" w:rsidRPr="00FD7C42">
          <w:rPr>
            <w:rStyle w:val="Hyperlink"/>
            <w:noProof/>
          </w:rPr>
          <w:t>3.19.10 fingerprints property</w:t>
        </w:r>
        <w:r w:rsidR="007018CC">
          <w:rPr>
            <w:noProof/>
            <w:webHidden/>
          </w:rPr>
          <w:tab/>
        </w:r>
        <w:r w:rsidR="007018CC">
          <w:rPr>
            <w:noProof/>
            <w:webHidden/>
          </w:rPr>
          <w:fldChar w:fldCharType="begin"/>
        </w:r>
        <w:r w:rsidR="007018CC">
          <w:rPr>
            <w:noProof/>
            <w:webHidden/>
          </w:rPr>
          <w:instrText xml:space="preserve"> PAGEREF _Toc513541148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19E8099" w14:textId="06058E5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49" w:history="1">
        <w:r w:rsidR="007018CC" w:rsidRPr="00FD7C42">
          <w:rPr>
            <w:rStyle w:val="Hyperlink"/>
            <w:noProof/>
          </w:rPr>
          <w:t>3.19.11 partialFingerprints property</w:t>
        </w:r>
        <w:r w:rsidR="007018CC">
          <w:rPr>
            <w:noProof/>
            <w:webHidden/>
          </w:rPr>
          <w:tab/>
        </w:r>
        <w:r w:rsidR="007018CC">
          <w:rPr>
            <w:noProof/>
            <w:webHidden/>
          </w:rPr>
          <w:fldChar w:fldCharType="begin"/>
        </w:r>
        <w:r w:rsidR="007018CC">
          <w:rPr>
            <w:noProof/>
            <w:webHidden/>
          </w:rPr>
          <w:instrText xml:space="preserve"> PAGEREF _Toc513541149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28B8397C" w14:textId="05F18A4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50" w:history="1">
        <w:r w:rsidR="007018CC" w:rsidRPr="00FD7C42">
          <w:rPr>
            <w:rStyle w:val="Hyperlink"/>
            <w:noProof/>
          </w:rPr>
          <w:t>3.19.12 codeFlows property</w:t>
        </w:r>
        <w:r w:rsidR="007018CC">
          <w:rPr>
            <w:noProof/>
            <w:webHidden/>
          </w:rPr>
          <w:tab/>
        </w:r>
        <w:r w:rsidR="007018CC">
          <w:rPr>
            <w:noProof/>
            <w:webHidden/>
          </w:rPr>
          <w:fldChar w:fldCharType="begin"/>
        </w:r>
        <w:r w:rsidR="007018CC">
          <w:rPr>
            <w:noProof/>
            <w:webHidden/>
          </w:rPr>
          <w:instrText xml:space="preserve"> PAGEREF _Toc513541150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3E8223F6" w14:textId="38E7D43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51" w:history="1">
        <w:r w:rsidR="007018CC" w:rsidRPr="00FD7C42">
          <w:rPr>
            <w:rStyle w:val="Hyperlink"/>
            <w:noProof/>
          </w:rPr>
          <w:t>3.19.13 graphs property</w:t>
        </w:r>
        <w:r w:rsidR="007018CC">
          <w:rPr>
            <w:noProof/>
            <w:webHidden/>
          </w:rPr>
          <w:tab/>
        </w:r>
        <w:r w:rsidR="007018CC">
          <w:rPr>
            <w:noProof/>
            <w:webHidden/>
          </w:rPr>
          <w:fldChar w:fldCharType="begin"/>
        </w:r>
        <w:r w:rsidR="007018CC">
          <w:rPr>
            <w:noProof/>
            <w:webHidden/>
          </w:rPr>
          <w:instrText xml:space="preserve"> PAGEREF _Toc513541151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21AA6D02" w14:textId="5C7B9BC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52" w:history="1">
        <w:r w:rsidR="007018CC" w:rsidRPr="00FD7C42">
          <w:rPr>
            <w:rStyle w:val="Hyperlink"/>
            <w:noProof/>
          </w:rPr>
          <w:t>3.19.14 graphTraversals property</w:t>
        </w:r>
        <w:r w:rsidR="007018CC">
          <w:rPr>
            <w:noProof/>
            <w:webHidden/>
          </w:rPr>
          <w:tab/>
        </w:r>
        <w:r w:rsidR="007018CC">
          <w:rPr>
            <w:noProof/>
            <w:webHidden/>
          </w:rPr>
          <w:fldChar w:fldCharType="begin"/>
        </w:r>
        <w:r w:rsidR="007018CC">
          <w:rPr>
            <w:noProof/>
            <w:webHidden/>
          </w:rPr>
          <w:instrText xml:space="preserve"> PAGEREF _Toc513541152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2224BAFF" w14:textId="3ECB8E1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53" w:history="1">
        <w:r w:rsidR="007018CC" w:rsidRPr="00FD7C42">
          <w:rPr>
            <w:rStyle w:val="Hyperlink"/>
            <w:noProof/>
          </w:rPr>
          <w:t>3.19.15 stacks property</w:t>
        </w:r>
        <w:r w:rsidR="007018CC">
          <w:rPr>
            <w:noProof/>
            <w:webHidden/>
          </w:rPr>
          <w:tab/>
        </w:r>
        <w:r w:rsidR="007018CC">
          <w:rPr>
            <w:noProof/>
            <w:webHidden/>
          </w:rPr>
          <w:fldChar w:fldCharType="begin"/>
        </w:r>
        <w:r w:rsidR="007018CC">
          <w:rPr>
            <w:noProof/>
            <w:webHidden/>
          </w:rPr>
          <w:instrText xml:space="preserve"> PAGEREF _Toc513541153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7626973C" w14:textId="3EE0631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54" w:history="1">
        <w:r w:rsidR="007018CC" w:rsidRPr="00FD7C42">
          <w:rPr>
            <w:rStyle w:val="Hyperlink"/>
            <w:noProof/>
          </w:rPr>
          <w:t>3.19.16 relatedLocations property</w:t>
        </w:r>
        <w:r w:rsidR="007018CC">
          <w:rPr>
            <w:noProof/>
            <w:webHidden/>
          </w:rPr>
          <w:tab/>
        </w:r>
        <w:r w:rsidR="007018CC">
          <w:rPr>
            <w:noProof/>
            <w:webHidden/>
          </w:rPr>
          <w:fldChar w:fldCharType="begin"/>
        </w:r>
        <w:r w:rsidR="007018CC">
          <w:rPr>
            <w:noProof/>
            <w:webHidden/>
          </w:rPr>
          <w:instrText xml:space="preserve"> PAGEREF _Toc513541154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4184C764" w14:textId="0533CD9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55" w:history="1">
        <w:r w:rsidR="007018CC" w:rsidRPr="00FD7C42">
          <w:rPr>
            <w:rStyle w:val="Hyperlink"/>
            <w:noProof/>
          </w:rPr>
          <w:t>3.19.17 suppressionStates property</w:t>
        </w:r>
        <w:r w:rsidR="007018CC">
          <w:rPr>
            <w:noProof/>
            <w:webHidden/>
          </w:rPr>
          <w:tab/>
        </w:r>
        <w:r w:rsidR="007018CC">
          <w:rPr>
            <w:noProof/>
            <w:webHidden/>
          </w:rPr>
          <w:fldChar w:fldCharType="begin"/>
        </w:r>
        <w:r w:rsidR="007018CC">
          <w:rPr>
            <w:noProof/>
            <w:webHidden/>
          </w:rPr>
          <w:instrText xml:space="preserve"> PAGEREF _Toc513541155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DE22511" w14:textId="342DFDEE"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156" w:history="1">
        <w:r w:rsidR="007018CC" w:rsidRPr="00FD7C42">
          <w:rPr>
            <w:rStyle w:val="Hyperlink"/>
            <w:noProof/>
          </w:rPr>
          <w:t>3.19.17.1 General</w:t>
        </w:r>
        <w:r w:rsidR="007018CC">
          <w:rPr>
            <w:noProof/>
            <w:webHidden/>
          </w:rPr>
          <w:tab/>
        </w:r>
        <w:r w:rsidR="007018CC">
          <w:rPr>
            <w:noProof/>
            <w:webHidden/>
          </w:rPr>
          <w:fldChar w:fldCharType="begin"/>
        </w:r>
        <w:r w:rsidR="007018CC">
          <w:rPr>
            <w:noProof/>
            <w:webHidden/>
          </w:rPr>
          <w:instrText xml:space="preserve"> PAGEREF _Toc513541156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07B4B992" w14:textId="1D730F2B"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157" w:history="1">
        <w:r w:rsidR="007018CC" w:rsidRPr="00FD7C42">
          <w:rPr>
            <w:rStyle w:val="Hyperlink"/>
            <w:noProof/>
          </w:rPr>
          <w:t>3.19.17.2 suppressedInSource value</w:t>
        </w:r>
        <w:r w:rsidR="007018CC">
          <w:rPr>
            <w:noProof/>
            <w:webHidden/>
          </w:rPr>
          <w:tab/>
        </w:r>
        <w:r w:rsidR="007018CC">
          <w:rPr>
            <w:noProof/>
            <w:webHidden/>
          </w:rPr>
          <w:fldChar w:fldCharType="begin"/>
        </w:r>
        <w:r w:rsidR="007018CC">
          <w:rPr>
            <w:noProof/>
            <w:webHidden/>
          </w:rPr>
          <w:instrText xml:space="preserve"> PAGEREF _Toc513541157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3B3FD8F3" w14:textId="3383FFD7" w:rsidR="007018CC" w:rsidRDefault="007C375E">
      <w:pPr>
        <w:pStyle w:val="TOC4"/>
        <w:tabs>
          <w:tab w:val="right" w:leader="dot" w:pos="9350"/>
        </w:tabs>
        <w:rPr>
          <w:rFonts w:asciiTheme="minorHAnsi" w:eastAsiaTheme="minorEastAsia" w:hAnsiTheme="minorHAnsi" w:cstheme="minorBidi"/>
          <w:noProof/>
          <w:sz w:val="22"/>
          <w:szCs w:val="22"/>
        </w:rPr>
      </w:pPr>
      <w:hyperlink w:anchor="_Toc513541158" w:history="1">
        <w:r w:rsidR="007018CC" w:rsidRPr="00FD7C42">
          <w:rPr>
            <w:rStyle w:val="Hyperlink"/>
            <w:noProof/>
          </w:rPr>
          <w:t>3.19.17.3 suppressedExternally value</w:t>
        </w:r>
        <w:r w:rsidR="007018CC">
          <w:rPr>
            <w:noProof/>
            <w:webHidden/>
          </w:rPr>
          <w:tab/>
        </w:r>
        <w:r w:rsidR="007018CC">
          <w:rPr>
            <w:noProof/>
            <w:webHidden/>
          </w:rPr>
          <w:fldChar w:fldCharType="begin"/>
        </w:r>
        <w:r w:rsidR="007018CC">
          <w:rPr>
            <w:noProof/>
            <w:webHidden/>
          </w:rPr>
          <w:instrText xml:space="preserve"> PAGEREF _Toc513541158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B72C3FD" w14:textId="26CB297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59" w:history="1">
        <w:r w:rsidR="007018CC" w:rsidRPr="00FD7C42">
          <w:rPr>
            <w:rStyle w:val="Hyperlink"/>
            <w:noProof/>
          </w:rPr>
          <w:t>3.19.18 baselineState property</w:t>
        </w:r>
        <w:r w:rsidR="007018CC">
          <w:rPr>
            <w:noProof/>
            <w:webHidden/>
          </w:rPr>
          <w:tab/>
        </w:r>
        <w:r w:rsidR="007018CC">
          <w:rPr>
            <w:noProof/>
            <w:webHidden/>
          </w:rPr>
          <w:fldChar w:fldCharType="begin"/>
        </w:r>
        <w:r w:rsidR="007018CC">
          <w:rPr>
            <w:noProof/>
            <w:webHidden/>
          </w:rPr>
          <w:instrText xml:space="preserve"> PAGEREF _Toc513541159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1CD56EFE" w14:textId="46369A6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60" w:history="1">
        <w:r w:rsidR="007018CC" w:rsidRPr="00FD7C42">
          <w:rPr>
            <w:rStyle w:val="Hyperlink"/>
            <w:noProof/>
          </w:rPr>
          <w:t>3.19.19 attachments property</w:t>
        </w:r>
        <w:r w:rsidR="007018CC">
          <w:rPr>
            <w:noProof/>
            <w:webHidden/>
          </w:rPr>
          <w:tab/>
        </w:r>
        <w:r w:rsidR="007018CC">
          <w:rPr>
            <w:noProof/>
            <w:webHidden/>
          </w:rPr>
          <w:fldChar w:fldCharType="begin"/>
        </w:r>
        <w:r w:rsidR="007018CC">
          <w:rPr>
            <w:noProof/>
            <w:webHidden/>
          </w:rPr>
          <w:instrText xml:space="preserve"> PAGEREF _Toc513541160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430FD4F3" w14:textId="4DE50B8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61" w:history="1">
        <w:r w:rsidR="007018CC" w:rsidRPr="00FD7C42">
          <w:rPr>
            <w:rStyle w:val="Hyperlink"/>
            <w:noProof/>
          </w:rPr>
          <w:t>3.19.20 conversionProvenance property</w:t>
        </w:r>
        <w:r w:rsidR="007018CC">
          <w:rPr>
            <w:noProof/>
            <w:webHidden/>
          </w:rPr>
          <w:tab/>
        </w:r>
        <w:r w:rsidR="007018CC">
          <w:rPr>
            <w:noProof/>
            <w:webHidden/>
          </w:rPr>
          <w:fldChar w:fldCharType="begin"/>
        </w:r>
        <w:r w:rsidR="007018CC">
          <w:rPr>
            <w:noProof/>
            <w:webHidden/>
          </w:rPr>
          <w:instrText xml:space="preserve"> PAGEREF _Toc513541161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51693D7A" w14:textId="17F1589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62" w:history="1">
        <w:r w:rsidR="007018CC" w:rsidRPr="00FD7C42">
          <w:rPr>
            <w:rStyle w:val="Hyperlink"/>
            <w:noProof/>
          </w:rPr>
          <w:t>3.19.21 fixes property</w:t>
        </w:r>
        <w:r w:rsidR="007018CC">
          <w:rPr>
            <w:noProof/>
            <w:webHidden/>
          </w:rPr>
          <w:tab/>
        </w:r>
        <w:r w:rsidR="007018CC">
          <w:rPr>
            <w:noProof/>
            <w:webHidden/>
          </w:rPr>
          <w:fldChar w:fldCharType="begin"/>
        </w:r>
        <w:r w:rsidR="007018CC">
          <w:rPr>
            <w:noProof/>
            <w:webHidden/>
          </w:rPr>
          <w:instrText xml:space="preserve"> PAGEREF _Toc513541162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4D684AEF" w14:textId="1A17A7F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63" w:history="1">
        <w:r w:rsidR="007018CC" w:rsidRPr="00FD7C42">
          <w:rPr>
            <w:rStyle w:val="Hyperlink"/>
            <w:noProof/>
          </w:rPr>
          <w:t>3.19.22 properties property</w:t>
        </w:r>
        <w:r w:rsidR="007018CC">
          <w:rPr>
            <w:noProof/>
            <w:webHidden/>
          </w:rPr>
          <w:tab/>
        </w:r>
        <w:r w:rsidR="007018CC">
          <w:rPr>
            <w:noProof/>
            <w:webHidden/>
          </w:rPr>
          <w:fldChar w:fldCharType="begin"/>
        </w:r>
        <w:r w:rsidR="007018CC">
          <w:rPr>
            <w:noProof/>
            <w:webHidden/>
          </w:rPr>
          <w:instrText xml:space="preserve"> PAGEREF _Toc513541163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350F95F5" w14:textId="36D3D966"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164" w:history="1">
        <w:r w:rsidR="007018CC" w:rsidRPr="00FD7C42">
          <w:rPr>
            <w:rStyle w:val="Hyperlink"/>
            <w:noProof/>
          </w:rPr>
          <w:t>3.20 location object</w:t>
        </w:r>
        <w:r w:rsidR="007018CC">
          <w:rPr>
            <w:noProof/>
            <w:webHidden/>
          </w:rPr>
          <w:tab/>
        </w:r>
        <w:r w:rsidR="007018CC">
          <w:rPr>
            <w:noProof/>
            <w:webHidden/>
          </w:rPr>
          <w:fldChar w:fldCharType="begin"/>
        </w:r>
        <w:r w:rsidR="007018CC">
          <w:rPr>
            <w:noProof/>
            <w:webHidden/>
          </w:rPr>
          <w:instrText xml:space="preserve"> PAGEREF _Toc513541164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31F89765" w14:textId="2361206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65" w:history="1">
        <w:r w:rsidR="007018CC" w:rsidRPr="00FD7C42">
          <w:rPr>
            <w:rStyle w:val="Hyperlink"/>
            <w:noProof/>
          </w:rPr>
          <w:t>3.20.1 General</w:t>
        </w:r>
        <w:r w:rsidR="007018CC">
          <w:rPr>
            <w:noProof/>
            <w:webHidden/>
          </w:rPr>
          <w:tab/>
        </w:r>
        <w:r w:rsidR="007018CC">
          <w:rPr>
            <w:noProof/>
            <w:webHidden/>
          </w:rPr>
          <w:fldChar w:fldCharType="begin"/>
        </w:r>
        <w:r w:rsidR="007018CC">
          <w:rPr>
            <w:noProof/>
            <w:webHidden/>
          </w:rPr>
          <w:instrText xml:space="preserve"> PAGEREF _Toc513541165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28D4CACB" w14:textId="15E2ADF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66" w:history="1">
        <w:r w:rsidR="007018CC" w:rsidRPr="00FD7C42">
          <w:rPr>
            <w:rStyle w:val="Hyperlink"/>
            <w:noProof/>
          </w:rPr>
          <w:t>3.20.2 physicalLocation property</w:t>
        </w:r>
        <w:r w:rsidR="007018CC">
          <w:rPr>
            <w:noProof/>
            <w:webHidden/>
          </w:rPr>
          <w:tab/>
        </w:r>
        <w:r w:rsidR="007018CC">
          <w:rPr>
            <w:noProof/>
            <w:webHidden/>
          </w:rPr>
          <w:fldChar w:fldCharType="begin"/>
        </w:r>
        <w:r w:rsidR="007018CC">
          <w:rPr>
            <w:noProof/>
            <w:webHidden/>
          </w:rPr>
          <w:instrText xml:space="preserve"> PAGEREF _Toc513541166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0674A411" w14:textId="284EF36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67" w:history="1">
        <w:r w:rsidR="007018CC" w:rsidRPr="00FD7C42">
          <w:rPr>
            <w:rStyle w:val="Hyperlink"/>
            <w:noProof/>
          </w:rPr>
          <w:t>3.20.3 fullyQualifiedLogicalName property</w:t>
        </w:r>
        <w:r w:rsidR="007018CC">
          <w:rPr>
            <w:noProof/>
            <w:webHidden/>
          </w:rPr>
          <w:tab/>
        </w:r>
        <w:r w:rsidR="007018CC">
          <w:rPr>
            <w:noProof/>
            <w:webHidden/>
          </w:rPr>
          <w:fldChar w:fldCharType="begin"/>
        </w:r>
        <w:r w:rsidR="007018CC">
          <w:rPr>
            <w:noProof/>
            <w:webHidden/>
          </w:rPr>
          <w:instrText xml:space="preserve"> PAGEREF _Toc513541167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43C6DD3E" w14:textId="305D416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68" w:history="1">
        <w:r w:rsidR="007018CC" w:rsidRPr="00FD7C42">
          <w:rPr>
            <w:rStyle w:val="Hyperlink"/>
            <w:noProof/>
          </w:rPr>
          <w:t>3.20.4 message property</w:t>
        </w:r>
        <w:r w:rsidR="007018CC">
          <w:rPr>
            <w:noProof/>
            <w:webHidden/>
          </w:rPr>
          <w:tab/>
        </w:r>
        <w:r w:rsidR="007018CC">
          <w:rPr>
            <w:noProof/>
            <w:webHidden/>
          </w:rPr>
          <w:fldChar w:fldCharType="begin"/>
        </w:r>
        <w:r w:rsidR="007018CC">
          <w:rPr>
            <w:noProof/>
            <w:webHidden/>
          </w:rPr>
          <w:instrText xml:space="preserve"> PAGEREF _Toc513541168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F226EC9" w14:textId="61CC687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69" w:history="1">
        <w:r w:rsidR="007018CC" w:rsidRPr="00FD7C42">
          <w:rPr>
            <w:rStyle w:val="Hyperlink"/>
            <w:noProof/>
          </w:rPr>
          <w:t>3.20.5 annotations property</w:t>
        </w:r>
        <w:r w:rsidR="007018CC">
          <w:rPr>
            <w:noProof/>
            <w:webHidden/>
          </w:rPr>
          <w:tab/>
        </w:r>
        <w:r w:rsidR="007018CC">
          <w:rPr>
            <w:noProof/>
            <w:webHidden/>
          </w:rPr>
          <w:fldChar w:fldCharType="begin"/>
        </w:r>
        <w:r w:rsidR="007018CC">
          <w:rPr>
            <w:noProof/>
            <w:webHidden/>
          </w:rPr>
          <w:instrText xml:space="preserve"> PAGEREF _Toc513541169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2700F800" w14:textId="0A080D5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70" w:history="1">
        <w:r w:rsidR="007018CC" w:rsidRPr="00FD7C42">
          <w:rPr>
            <w:rStyle w:val="Hyperlink"/>
            <w:noProof/>
          </w:rPr>
          <w:t>3.20.6 properties property</w:t>
        </w:r>
        <w:r w:rsidR="007018CC">
          <w:rPr>
            <w:noProof/>
            <w:webHidden/>
          </w:rPr>
          <w:tab/>
        </w:r>
        <w:r w:rsidR="007018CC">
          <w:rPr>
            <w:noProof/>
            <w:webHidden/>
          </w:rPr>
          <w:fldChar w:fldCharType="begin"/>
        </w:r>
        <w:r w:rsidR="007018CC">
          <w:rPr>
            <w:noProof/>
            <w:webHidden/>
          </w:rPr>
          <w:instrText xml:space="preserve"> PAGEREF _Toc513541170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B36EFD0" w14:textId="7CC27CD9"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171" w:history="1">
        <w:r w:rsidR="007018CC" w:rsidRPr="00FD7C42">
          <w:rPr>
            <w:rStyle w:val="Hyperlink"/>
            <w:noProof/>
          </w:rPr>
          <w:t>3.21 physicalLocation object</w:t>
        </w:r>
        <w:r w:rsidR="007018CC">
          <w:rPr>
            <w:noProof/>
            <w:webHidden/>
          </w:rPr>
          <w:tab/>
        </w:r>
        <w:r w:rsidR="007018CC">
          <w:rPr>
            <w:noProof/>
            <w:webHidden/>
          </w:rPr>
          <w:fldChar w:fldCharType="begin"/>
        </w:r>
        <w:r w:rsidR="007018CC">
          <w:rPr>
            <w:noProof/>
            <w:webHidden/>
          </w:rPr>
          <w:instrText xml:space="preserve"> PAGEREF _Toc513541171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59AFA45" w14:textId="24FD392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72" w:history="1">
        <w:r w:rsidR="007018CC" w:rsidRPr="00FD7C42">
          <w:rPr>
            <w:rStyle w:val="Hyperlink"/>
            <w:noProof/>
          </w:rPr>
          <w:t>3.21.1 General</w:t>
        </w:r>
        <w:r w:rsidR="007018CC">
          <w:rPr>
            <w:noProof/>
            <w:webHidden/>
          </w:rPr>
          <w:tab/>
        </w:r>
        <w:r w:rsidR="007018CC">
          <w:rPr>
            <w:noProof/>
            <w:webHidden/>
          </w:rPr>
          <w:fldChar w:fldCharType="begin"/>
        </w:r>
        <w:r w:rsidR="007018CC">
          <w:rPr>
            <w:noProof/>
            <w:webHidden/>
          </w:rPr>
          <w:instrText xml:space="preserve"> PAGEREF _Toc513541172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157FFEB6" w14:textId="35C5717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73" w:history="1">
        <w:r w:rsidR="007018CC" w:rsidRPr="00FD7C42">
          <w:rPr>
            <w:rStyle w:val="Hyperlink"/>
            <w:noProof/>
          </w:rPr>
          <w:t>3.21.2 id property</w:t>
        </w:r>
        <w:r w:rsidR="007018CC">
          <w:rPr>
            <w:noProof/>
            <w:webHidden/>
          </w:rPr>
          <w:tab/>
        </w:r>
        <w:r w:rsidR="007018CC">
          <w:rPr>
            <w:noProof/>
            <w:webHidden/>
          </w:rPr>
          <w:fldChar w:fldCharType="begin"/>
        </w:r>
        <w:r w:rsidR="007018CC">
          <w:rPr>
            <w:noProof/>
            <w:webHidden/>
          </w:rPr>
          <w:instrText xml:space="preserve"> PAGEREF _Toc513541173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A5B5731" w14:textId="1AA1306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74" w:history="1">
        <w:r w:rsidR="007018CC" w:rsidRPr="00FD7C42">
          <w:rPr>
            <w:rStyle w:val="Hyperlink"/>
            <w:noProof/>
          </w:rPr>
          <w:t>3.21.3 fileLocation property</w:t>
        </w:r>
        <w:r w:rsidR="007018CC">
          <w:rPr>
            <w:noProof/>
            <w:webHidden/>
          </w:rPr>
          <w:tab/>
        </w:r>
        <w:r w:rsidR="007018CC">
          <w:rPr>
            <w:noProof/>
            <w:webHidden/>
          </w:rPr>
          <w:fldChar w:fldCharType="begin"/>
        </w:r>
        <w:r w:rsidR="007018CC">
          <w:rPr>
            <w:noProof/>
            <w:webHidden/>
          </w:rPr>
          <w:instrText xml:space="preserve"> PAGEREF _Toc513541174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4D2CF327" w14:textId="31469E1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75" w:history="1">
        <w:r w:rsidR="007018CC" w:rsidRPr="00FD7C42">
          <w:rPr>
            <w:rStyle w:val="Hyperlink"/>
            <w:noProof/>
          </w:rPr>
          <w:t>3.21.4 region property</w:t>
        </w:r>
        <w:r w:rsidR="007018CC">
          <w:rPr>
            <w:noProof/>
            <w:webHidden/>
          </w:rPr>
          <w:tab/>
        </w:r>
        <w:r w:rsidR="007018CC">
          <w:rPr>
            <w:noProof/>
            <w:webHidden/>
          </w:rPr>
          <w:fldChar w:fldCharType="begin"/>
        </w:r>
        <w:r w:rsidR="007018CC">
          <w:rPr>
            <w:noProof/>
            <w:webHidden/>
          </w:rPr>
          <w:instrText xml:space="preserve"> PAGEREF _Toc513541175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5078FEC7" w14:textId="274B84A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76" w:history="1">
        <w:r w:rsidR="007018CC" w:rsidRPr="00FD7C42">
          <w:rPr>
            <w:rStyle w:val="Hyperlink"/>
            <w:noProof/>
          </w:rPr>
          <w:t>3.21.5 contextRegion property</w:t>
        </w:r>
        <w:r w:rsidR="007018CC">
          <w:rPr>
            <w:noProof/>
            <w:webHidden/>
          </w:rPr>
          <w:tab/>
        </w:r>
        <w:r w:rsidR="007018CC">
          <w:rPr>
            <w:noProof/>
            <w:webHidden/>
          </w:rPr>
          <w:fldChar w:fldCharType="begin"/>
        </w:r>
        <w:r w:rsidR="007018CC">
          <w:rPr>
            <w:noProof/>
            <w:webHidden/>
          </w:rPr>
          <w:instrText xml:space="preserve"> PAGEREF _Toc513541176 \h </w:instrText>
        </w:r>
        <w:r w:rsidR="007018CC">
          <w:rPr>
            <w:noProof/>
            <w:webHidden/>
          </w:rPr>
        </w:r>
        <w:r w:rsidR="007018CC">
          <w:rPr>
            <w:noProof/>
            <w:webHidden/>
          </w:rPr>
          <w:fldChar w:fldCharType="separate"/>
        </w:r>
        <w:r w:rsidR="007018CC">
          <w:rPr>
            <w:noProof/>
            <w:webHidden/>
          </w:rPr>
          <w:t>78</w:t>
        </w:r>
        <w:r w:rsidR="007018CC">
          <w:rPr>
            <w:noProof/>
            <w:webHidden/>
          </w:rPr>
          <w:fldChar w:fldCharType="end"/>
        </w:r>
      </w:hyperlink>
    </w:p>
    <w:p w14:paraId="4CD2E971" w14:textId="1528FE95"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177" w:history="1">
        <w:r w:rsidR="007018CC" w:rsidRPr="00FD7C42">
          <w:rPr>
            <w:rStyle w:val="Hyperlink"/>
            <w:noProof/>
          </w:rPr>
          <w:t>3.22 region object</w:t>
        </w:r>
        <w:r w:rsidR="007018CC">
          <w:rPr>
            <w:noProof/>
            <w:webHidden/>
          </w:rPr>
          <w:tab/>
        </w:r>
        <w:r w:rsidR="007018CC">
          <w:rPr>
            <w:noProof/>
            <w:webHidden/>
          </w:rPr>
          <w:fldChar w:fldCharType="begin"/>
        </w:r>
        <w:r w:rsidR="007018CC">
          <w:rPr>
            <w:noProof/>
            <w:webHidden/>
          </w:rPr>
          <w:instrText xml:space="preserve"> PAGEREF _Toc513541177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52526306" w14:textId="1C8AA14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78" w:history="1">
        <w:r w:rsidR="007018CC" w:rsidRPr="00FD7C42">
          <w:rPr>
            <w:rStyle w:val="Hyperlink"/>
            <w:noProof/>
          </w:rPr>
          <w:t>3.22.1 General</w:t>
        </w:r>
        <w:r w:rsidR="007018CC">
          <w:rPr>
            <w:noProof/>
            <w:webHidden/>
          </w:rPr>
          <w:tab/>
        </w:r>
        <w:r w:rsidR="007018CC">
          <w:rPr>
            <w:noProof/>
            <w:webHidden/>
          </w:rPr>
          <w:fldChar w:fldCharType="begin"/>
        </w:r>
        <w:r w:rsidR="007018CC">
          <w:rPr>
            <w:noProof/>
            <w:webHidden/>
          </w:rPr>
          <w:instrText xml:space="preserve"> PAGEREF _Toc513541178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3DADC841" w14:textId="4992C59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79" w:history="1">
        <w:r w:rsidR="007018CC" w:rsidRPr="00FD7C42">
          <w:rPr>
            <w:rStyle w:val="Hyperlink"/>
            <w:noProof/>
          </w:rPr>
          <w:t>3.22.2 Text regions</w:t>
        </w:r>
        <w:r w:rsidR="007018CC">
          <w:rPr>
            <w:noProof/>
            <w:webHidden/>
          </w:rPr>
          <w:tab/>
        </w:r>
        <w:r w:rsidR="007018CC">
          <w:rPr>
            <w:noProof/>
            <w:webHidden/>
          </w:rPr>
          <w:fldChar w:fldCharType="begin"/>
        </w:r>
        <w:r w:rsidR="007018CC">
          <w:rPr>
            <w:noProof/>
            <w:webHidden/>
          </w:rPr>
          <w:instrText xml:space="preserve"> PAGEREF _Toc513541179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4EE82EBE" w14:textId="16E6444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80" w:history="1">
        <w:r w:rsidR="007018CC" w:rsidRPr="00FD7C42">
          <w:rPr>
            <w:rStyle w:val="Hyperlink"/>
            <w:noProof/>
          </w:rPr>
          <w:t>3.22.3 Binary regions</w:t>
        </w:r>
        <w:r w:rsidR="007018CC">
          <w:rPr>
            <w:noProof/>
            <w:webHidden/>
          </w:rPr>
          <w:tab/>
        </w:r>
        <w:r w:rsidR="007018CC">
          <w:rPr>
            <w:noProof/>
            <w:webHidden/>
          </w:rPr>
          <w:fldChar w:fldCharType="begin"/>
        </w:r>
        <w:r w:rsidR="007018CC">
          <w:rPr>
            <w:noProof/>
            <w:webHidden/>
          </w:rPr>
          <w:instrText xml:space="preserve"> PAGEREF _Toc513541180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3C5613A7" w14:textId="7425168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81" w:history="1">
        <w:r w:rsidR="007018CC" w:rsidRPr="00FD7C42">
          <w:rPr>
            <w:rStyle w:val="Hyperlink"/>
            <w:noProof/>
          </w:rPr>
          <w:t>3.22.4 startLine property</w:t>
        </w:r>
        <w:r w:rsidR="007018CC">
          <w:rPr>
            <w:noProof/>
            <w:webHidden/>
          </w:rPr>
          <w:tab/>
        </w:r>
        <w:r w:rsidR="007018CC">
          <w:rPr>
            <w:noProof/>
            <w:webHidden/>
          </w:rPr>
          <w:fldChar w:fldCharType="begin"/>
        </w:r>
        <w:r w:rsidR="007018CC">
          <w:rPr>
            <w:noProof/>
            <w:webHidden/>
          </w:rPr>
          <w:instrText xml:space="preserve"> PAGEREF _Toc513541181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4D3CC555" w14:textId="2AF09EC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82" w:history="1">
        <w:r w:rsidR="007018CC" w:rsidRPr="00FD7C42">
          <w:rPr>
            <w:rStyle w:val="Hyperlink"/>
            <w:noProof/>
          </w:rPr>
          <w:t>3.22.5 startColumn property</w:t>
        </w:r>
        <w:r w:rsidR="007018CC">
          <w:rPr>
            <w:noProof/>
            <w:webHidden/>
          </w:rPr>
          <w:tab/>
        </w:r>
        <w:r w:rsidR="007018CC">
          <w:rPr>
            <w:noProof/>
            <w:webHidden/>
          </w:rPr>
          <w:fldChar w:fldCharType="begin"/>
        </w:r>
        <w:r w:rsidR="007018CC">
          <w:rPr>
            <w:noProof/>
            <w:webHidden/>
          </w:rPr>
          <w:instrText xml:space="preserve"> PAGEREF _Toc513541182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2F6B3BA6" w14:textId="0832FAE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83" w:history="1">
        <w:r w:rsidR="007018CC" w:rsidRPr="00FD7C42">
          <w:rPr>
            <w:rStyle w:val="Hyperlink"/>
            <w:noProof/>
          </w:rPr>
          <w:t>3.22.6 endLine property</w:t>
        </w:r>
        <w:r w:rsidR="007018CC">
          <w:rPr>
            <w:noProof/>
            <w:webHidden/>
          </w:rPr>
          <w:tab/>
        </w:r>
        <w:r w:rsidR="007018CC">
          <w:rPr>
            <w:noProof/>
            <w:webHidden/>
          </w:rPr>
          <w:fldChar w:fldCharType="begin"/>
        </w:r>
        <w:r w:rsidR="007018CC">
          <w:rPr>
            <w:noProof/>
            <w:webHidden/>
          </w:rPr>
          <w:instrText xml:space="preserve"> PAGEREF _Toc513541183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3FDC2D1E" w14:textId="15C7290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84" w:history="1">
        <w:r w:rsidR="007018CC" w:rsidRPr="00FD7C42">
          <w:rPr>
            <w:rStyle w:val="Hyperlink"/>
            <w:noProof/>
          </w:rPr>
          <w:t>3.22.7 endColumn property</w:t>
        </w:r>
        <w:r w:rsidR="007018CC">
          <w:rPr>
            <w:noProof/>
            <w:webHidden/>
          </w:rPr>
          <w:tab/>
        </w:r>
        <w:r w:rsidR="007018CC">
          <w:rPr>
            <w:noProof/>
            <w:webHidden/>
          </w:rPr>
          <w:fldChar w:fldCharType="begin"/>
        </w:r>
        <w:r w:rsidR="007018CC">
          <w:rPr>
            <w:noProof/>
            <w:webHidden/>
          </w:rPr>
          <w:instrText xml:space="preserve"> PAGEREF _Toc513541184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7CBB9B41" w14:textId="1301BB3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85" w:history="1">
        <w:r w:rsidR="007018CC" w:rsidRPr="00FD7C42">
          <w:rPr>
            <w:rStyle w:val="Hyperlink"/>
            <w:noProof/>
          </w:rPr>
          <w:t>3.22.8 offset property</w:t>
        </w:r>
        <w:r w:rsidR="007018CC">
          <w:rPr>
            <w:noProof/>
            <w:webHidden/>
          </w:rPr>
          <w:tab/>
        </w:r>
        <w:r w:rsidR="007018CC">
          <w:rPr>
            <w:noProof/>
            <w:webHidden/>
          </w:rPr>
          <w:fldChar w:fldCharType="begin"/>
        </w:r>
        <w:r w:rsidR="007018CC">
          <w:rPr>
            <w:noProof/>
            <w:webHidden/>
          </w:rPr>
          <w:instrText xml:space="preserve"> PAGEREF _Toc513541185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44401821" w14:textId="298A02F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86" w:history="1">
        <w:r w:rsidR="007018CC" w:rsidRPr="00FD7C42">
          <w:rPr>
            <w:rStyle w:val="Hyperlink"/>
            <w:noProof/>
          </w:rPr>
          <w:t>3.22.9 length property</w:t>
        </w:r>
        <w:r w:rsidR="007018CC">
          <w:rPr>
            <w:noProof/>
            <w:webHidden/>
          </w:rPr>
          <w:tab/>
        </w:r>
        <w:r w:rsidR="007018CC">
          <w:rPr>
            <w:noProof/>
            <w:webHidden/>
          </w:rPr>
          <w:fldChar w:fldCharType="begin"/>
        </w:r>
        <w:r w:rsidR="007018CC">
          <w:rPr>
            <w:noProof/>
            <w:webHidden/>
          </w:rPr>
          <w:instrText xml:space="preserve"> PAGEREF _Toc513541186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9EA8C38" w14:textId="3224706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87" w:history="1">
        <w:r w:rsidR="007018CC" w:rsidRPr="00FD7C42">
          <w:rPr>
            <w:rStyle w:val="Hyperlink"/>
            <w:noProof/>
          </w:rPr>
          <w:t>3.22.10 snippet property</w:t>
        </w:r>
        <w:r w:rsidR="007018CC">
          <w:rPr>
            <w:noProof/>
            <w:webHidden/>
          </w:rPr>
          <w:tab/>
        </w:r>
        <w:r w:rsidR="007018CC">
          <w:rPr>
            <w:noProof/>
            <w:webHidden/>
          </w:rPr>
          <w:fldChar w:fldCharType="begin"/>
        </w:r>
        <w:r w:rsidR="007018CC">
          <w:rPr>
            <w:noProof/>
            <w:webHidden/>
          </w:rPr>
          <w:instrText xml:space="preserve"> PAGEREF _Toc513541187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6121F33" w14:textId="54F5AC7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88" w:history="1">
        <w:r w:rsidR="007018CC" w:rsidRPr="00FD7C42">
          <w:rPr>
            <w:rStyle w:val="Hyperlink"/>
            <w:noProof/>
          </w:rPr>
          <w:t>3.22.11 message property</w:t>
        </w:r>
        <w:r w:rsidR="007018CC">
          <w:rPr>
            <w:noProof/>
            <w:webHidden/>
          </w:rPr>
          <w:tab/>
        </w:r>
        <w:r w:rsidR="007018CC">
          <w:rPr>
            <w:noProof/>
            <w:webHidden/>
          </w:rPr>
          <w:fldChar w:fldCharType="begin"/>
        </w:r>
        <w:r w:rsidR="007018CC">
          <w:rPr>
            <w:noProof/>
            <w:webHidden/>
          </w:rPr>
          <w:instrText xml:space="preserve"> PAGEREF _Toc513541188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6043E614" w14:textId="28D1F82F"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189" w:history="1">
        <w:r w:rsidR="007018CC" w:rsidRPr="00FD7C42">
          <w:rPr>
            <w:rStyle w:val="Hyperlink"/>
            <w:noProof/>
          </w:rPr>
          <w:t>3.23 rectangle object</w:t>
        </w:r>
        <w:r w:rsidR="007018CC">
          <w:rPr>
            <w:noProof/>
            <w:webHidden/>
          </w:rPr>
          <w:tab/>
        </w:r>
        <w:r w:rsidR="007018CC">
          <w:rPr>
            <w:noProof/>
            <w:webHidden/>
          </w:rPr>
          <w:fldChar w:fldCharType="begin"/>
        </w:r>
        <w:r w:rsidR="007018CC">
          <w:rPr>
            <w:noProof/>
            <w:webHidden/>
          </w:rPr>
          <w:instrText xml:space="preserve"> PAGEREF _Toc513541189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27DE8574" w14:textId="0684A18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90" w:history="1">
        <w:r w:rsidR="007018CC" w:rsidRPr="00FD7C42">
          <w:rPr>
            <w:rStyle w:val="Hyperlink"/>
            <w:noProof/>
          </w:rPr>
          <w:t>3.23.1 General</w:t>
        </w:r>
        <w:r w:rsidR="007018CC">
          <w:rPr>
            <w:noProof/>
            <w:webHidden/>
          </w:rPr>
          <w:tab/>
        </w:r>
        <w:r w:rsidR="007018CC">
          <w:rPr>
            <w:noProof/>
            <w:webHidden/>
          </w:rPr>
          <w:fldChar w:fldCharType="begin"/>
        </w:r>
        <w:r w:rsidR="007018CC">
          <w:rPr>
            <w:noProof/>
            <w:webHidden/>
          </w:rPr>
          <w:instrText xml:space="preserve"> PAGEREF _Toc513541190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EB2741B" w14:textId="788990E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91" w:history="1">
        <w:r w:rsidR="007018CC" w:rsidRPr="00FD7C42">
          <w:rPr>
            <w:rStyle w:val="Hyperlink"/>
            <w:noProof/>
          </w:rPr>
          <w:t>3.23.2 top, left, bottom, and right properties</w:t>
        </w:r>
        <w:r w:rsidR="007018CC">
          <w:rPr>
            <w:noProof/>
            <w:webHidden/>
          </w:rPr>
          <w:tab/>
        </w:r>
        <w:r w:rsidR="007018CC">
          <w:rPr>
            <w:noProof/>
            <w:webHidden/>
          </w:rPr>
          <w:fldChar w:fldCharType="begin"/>
        </w:r>
        <w:r w:rsidR="007018CC">
          <w:rPr>
            <w:noProof/>
            <w:webHidden/>
          </w:rPr>
          <w:instrText xml:space="preserve"> PAGEREF _Toc513541191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3F1CF5CB" w14:textId="5B68EA4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92" w:history="1">
        <w:r w:rsidR="007018CC" w:rsidRPr="00FD7C42">
          <w:rPr>
            <w:rStyle w:val="Hyperlink"/>
            <w:noProof/>
          </w:rPr>
          <w:t>3.23.3 message property</w:t>
        </w:r>
        <w:r w:rsidR="007018CC">
          <w:rPr>
            <w:noProof/>
            <w:webHidden/>
          </w:rPr>
          <w:tab/>
        </w:r>
        <w:r w:rsidR="007018CC">
          <w:rPr>
            <w:noProof/>
            <w:webHidden/>
          </w:rPr>
          <w:fldChar w:fldCharType="begin"/>
        </w:r>
        <w:r w:rsidR="007018CC">
          <w:rPr>
            <w:noProof/>
            <w:webHidden/>
          </w:rPr>
          <w:instrText xml:space="preserve"> PAGEREF _Toc513541192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550E393F" w14:textId="445D1F13"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193" w:history="1">
        <w:r w:rsidR="007018CC" w:rsidRPr="00FD7C42">
          <w:rPr>
            <w:rStyle w:val="Hyperlink"/>
            <w:noProof/>
          </w:rPr>
          <w:t>3.24 logicalLocation object</w:t>
        </w:r>
        <w:r w:rsidR="007018CC">
          <w:rPr>
            <w:noProof/>
            <w:webHidden/>
          </w:rPr>
          <w:tab/>
        </w:r>
        <w:r w:rsidR="007018CC">
          <w:rPr>
            <w:noProof/>
            <w:webHidden/>
          </w:rPr>
          <w:fldChar w:fldCharType="begin"/>
        </w:r>
        <w:r w:rsidR="007018CC">
          <w:rPr>
            <w:noProof/>
            <w:webHidden/>
          </w:rPr>
          <w:instrText xml:space="preserve"> PAGEREF _Toc513541193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DB71130" w14:textId="2202B5D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94" w:history="1">
        <w:r w:rsidR="007018CC" w:rsidRPr="00FD7C42">
          <w:rPr>
            <w:rStyle w:val="Hyperlink"/>
            <w:noProof/>
          </w:rPr>
          <w:t>3.24.1 General</w:t>
        </w:r>
        <w:r w:rsidR="007018CC">
          <w:rPr>
            <w:noProof/>
            <w:webHidden/>
          </w:rPr>
          <w:tab/>
        </w:r>
        <w:r w:rsidR="007018CC">
          <w:rPr>
            <w:noProof/>
            <w:webHidden/>
          </w:rPr>
          <w:fldChar w:fldCharType="begin"/>
        </w:r>
        <w:r w:rsidR="007018CC">
          <w:rPr>
            <w:noProof/>
            <w:webHidden/>
          </w:rPr>
          <w:instrText xml:space="preserve"> PAGEREF _Toc513541194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31B161D" w14:textId="5AB3E1E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95" w:history="1">
        <w:r w:rsidR="007018CC" w:rsidRPr="00FD7C42">
          <w:rPr>
            <w:rStyle w:val="Hyperlink"/>
            <w:noProof/>
          </w:rPr>
          <w:t>3.24.2 name property</w:t>
        </w:r>
        <w:r w:rsidR="007018CC">
          <w:rPr>
            <w:noProof/>
            <w:webHidden/>
          </w:rPr>
          <w:tab/>
        </w:r>
        <w:r w:rsidR="007018CC">
          <w:rPr>
            <w:noProof/>
            <w:webHidden/>
          </w:rPr>
          <w:fldChar w:fldCharType="begin"/>
        </w:r>
        <w:r w:rsidR="007018CC">
          <w:rPr>
            <w:noProof/>
            <w:webHidden/>
          </w:rPr>
          <w:instrText xml:space="preserve"> PAGEREF _Toc513541195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12C0871" w14:textId="5B2538D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96" w:history="1">
        <w:r w:rsidR="007018CC" w:rsidRPr="00FD7C42">
          <w:rPr>
            <w:rStyle w:val="Hyperlink"/>
            <w:noProof/>
          </w:rPr>
          <w:t>3.24.3 fullyQualifiedName property</w:t>
        </w:r>
        <w:r w:rsidR="007018CC">
          <w:rPr>
            <w:noProof/>
            <w:webHidden/>
          </w:rPr>
          <w:tab/>
        </w:r>
        <w:r w:rsidR="007018CC">
          <w:rPr>
            <w:noProof/>
            <w:webHidden/>
          </w:rPr>
          <w:fldChar w:fldCharType="begin"/>
        </w:r>
        <w:r w:rsidR="007018CC">
          <w:rPr>
            <w:noProof/>
            <w:webHidden/>
          </w:rPr>
          <w:instrText xml:space="preserve"> PAGEREF _Toc513541196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614C897A" w14:textId="7B38A4B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97" w:history="1">
        <w:r w:rsidR="007018CC" w:rsidRPr="00FD7C42">
          <w:rPr>
            <w:rStyle w:val="Hyperlink"/>
            <w:noProof/>
          </w:rPr>
          <w:t>3.24.4 decoratedName property</w:t>
        </w:r>
        <w:r w:rsidR="007018CC">
          <w:rPr>
            <w:noProof/>
            <w:webHidden/>
          </w:rPr>
          <w:tab/>
        </w:r>
        <w:r w:rsidR="007018CC">
          <w:rPr>
            <w:noProof/>
            <w:webHidden/>
          </w:rPr>
          <w:fldChar w:fldCharType="begin"/>
        </w:r>
        <w:r w:rsidR="007018CC">
          <w:rPr>
            <w:noProof/>
            <w:webHidden/>
          </w:rPr>
          <w:instrText xml:space="preserve"> PAGEREF _Toc513541197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5042F086" w14:textId="3E4EB08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98" w:history="1">
        <w:r w:rsidR="007018CC" w:rsidRPr="00FD7C42">
          <w:rPr>
            <w:rStyle w:val="Hyperlink"/>
            <w:noProof/>
          </w:rPr>
          <w:t>3.24.5 kind property</w:t>
        </w:r>
        <w:r w:rsidR="007018CC">
          <w:rPr>
            <w:noProof/>
            <w:webHidden/>
          </w:rPr>
          <w:tab/>
        </w:r>
        <w:r w:rsidR="007018CC">
          <w:rPr>
            <w:noProof/>
            <w:webHidden/>
          </w:rPr>
          <w:fldChar w:fldCharType="begin"/>
        </w:r>
        <w:r w:rsidR="007018CC">
          <w:rPr>
            <w:noProof/>
            <w:webHidden/>
          </w:rPr>
          <w:instrText xml:space="preserve"> PAGEREF _Toc513541198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3123167" w14:textId="1ADEC2A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199" w:history="1">
        <w:r w:rsidR="007018CC" w:rsidRPr="00FD7C42">
          <w:rPr>
            <w:rStyle w:val="Hyperlink"/>
            <w:noProof/>
          </w:rPr>
          <w:t>3.24.6 parentKey property</w:t>
        </w:r>
        <w:r w:rsidR="007018CC">
          <w:rPr>
            <w:noProof/>
            <w:webHidden/>
          </w:rPr>
          <w:tab/>
        </w:r>
        <w:r w:rsidR="007018CC">
          <w:rPr>
            <w:noProof/>
            <w:webHidden/>
          </w:rPr>
          <w:fldChar w:fldCharType="begin"/>
        </w:r>
        <w:r w:rsidR="007018CC">
          <w:rPr>
            <w:noProof/>
            <w:webHidden/>
          </w:rPr>
          <w:instrText xml:space="preserve"> PAGEREF _Toc513541199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5BFE0566" w14:textId="27A81666"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00" w:history="1">
        <w:r w:rsidR="007018CC" w:rsidRPr="00FD7C42">
          <w:rPr>
            <w:rStyle w:val="Hyperlink"/>
            <w:noProof/>
          </w:rPr>
          <w:t>3.25 codeFlow object</w:t>
        </w:r>
        <w:r w:rsidR="007018CC">
          <w:rPr>
            <w:noProof/>
            <w:webHidden/>
          </w:rPr>
          <w:tab/>
        </w:r>
        <w:r w:rsidR="007018CC">
          <w:rPr>
            <w:noProof/>
            <w:webHidden/>
          </w:rPr>
          <w:fldChar w:fldCharType="begin"/>
        </w:r>
        <w:r w:rsidR="007018CC">
          <w:rPr>
            <w:noProof/>
            <w:webHidden/>
          </w:rPr>
          <w:instrText xml:space="preserve"> PAGEREF _Toc513541200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B21F0BF" w14:textId="528B3F6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01" w:history="1">
        <w:r w:rsidR="007018CC" w:rsidRPr="00FD7C42">
          <w:rPr>
            <w:rStyle w:val="Hyperlink"/>
            <w:noProof/>
          </w:rPr>
          <w:t>3.25.1 General</w:t>
        </w:r>
        <w:r w:rsidR="007018CC">
          <w:rPr>
            <w:noProof/>
            <w:webHidden/>
          </w:rPr>
          <w:tab/>
        </w:r>
        <w:r w:rsidR="007018CC">
          <w:rPr>
            <w:noProof/>
            <w:webHidden/>
          </w:rPr>
          <w:fldChar w:fldCharType="begin"/>
        </w:r>
        <w:r w:rsidR="007018CC">
          <w:rPr>
            <w:noProof/>
            <w:webHidden/>
          </w:rPr>
          <w:instrText xml:space="preserve"> PAGEREF _Toc513541201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201DAF4C" w14:textId="16DBA80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02" w:history="1">
        <w:r w:rsidR="007018CC" w:rsidRPr="00FD7C42">
          <w:rPr>
            <w:rStyle w:val="Hyperlink"/>
            <w:noProof/>
          </w:rPr>
          <w:t>3.25.2 message property</w:t>
        </w:r>
        <w:r w:rsidR="007018CC">
          <w:rPr>
            <w:noProof/>
            <w:webHidden/>
          </w:rPr>
          <w:tab/>
        </w:r>
        <w:r w:rsidR="007018CC">
          <w:rPr>
            <w:noProof/>
            <w:webHidden/>
          </w:rPr>
          <w:fldChar w:fldCharType="begin"/>
        </w:r>
        <w:r w:rsidR="007018CC">
          <w:rPr>
            <w:noProof/>
            <w:webHidden/>
          </w:rPr>
          <w:instrText xml:space="preserve"> PAGEREF _Toc513541202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2DDABD45" w14:textId="1C05996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03" w:history="1">
        <w:r w:rsidR="007018CC" w:rsidRPr="00FD7C42">
          <w:rPr>
            <w:rStyle w:val="Hyperlink"/>
            <w:noProof/>
          </w:rPr>
          <w:t>3.25.3 threadFlows property</w:t>
        </w:r>
        <w:r w:rsidR="007018CC">
          <w:rPr>
            <w:noProof/>
            <w:webHidden/>
          </w:rPr>
          <w:tab/>
        </w:r>
        <w:r w:rsidR="007018CC">
          <w:rPr>
            <w:noProof/>
            <w:webHidden/>
          </w:rPr>
          <w:fldChar w:fldCharType="begin"/>
        </w:r>
        <w:r w:rsidR="007018CC">
          <w:rPr>
            <w:noProof/>
            <w:webHidden/>
          </w:rPr>
          <w:instrText xml:space="preserve"> PAGEREF _Toc513541203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3B9BBE8F" w14:textId="0AEDAA6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04" w:history="1">
        <w:r w:rsidR="007018CC" w:rsidRPr="00FD7C42">
          <w:rPr>
            <w:rStyle w:val="Hyperlink"/>
            <w:noProof/>
          </w:rPr>
          <w:t>3.25.4 properties property</w:t>
        </w:r>
        <w:r w:rsidR="007018CC">
          <w:rPr>
            <w:noProof/>
            <w:webHidden/>
          </w:rPr>
          <w:tab/>
        </w:r>
        <w:r w:rsidR="007018CC">
          <w:rPr>
            <w:noProof/>
            <w:webHidden/>
          </w:rPr>
          <w:fldChar w:fldCharType="begin"/>
        </w:r>
        <w:r w:rsidR="007018CC">
          <w:rPr>
            <w:noProof/>
            <w:webHidden/>
          </w:rPr>
          <w:instrText xml:space="preserve"> PAGEREF _Toc513541204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60EA3A28" w14:textId="3F73AA18"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05" w:history="1">
        <w:r w:rsidR="007018CC" w:rsidRPr="00FD7C42">
          <w:rPr>
            <w:rStyle w:val="Hyperlink"/>
            <w:noProof/>
          </w:rPr>
          <w:t>3.26 threadFlow object</w:t>
        </w:r>
        <w:r w:rsidR="007018CC">
          <w:rPr>
            <w:noProof/>
            <w:webHidden/>
          </w:rPr>
          <w:tab/>
        </w:r>
        <w:r w:rsidR="007018CC">
          <w:rPr>
            <w:noProof/>
            <w:webHidden/>
          </w:rPr>
          <w:fldChar w:fldCharType="begin"/>
        </w:r>
        <w:r w:rsidR="007018CC">
          <w:rPr>
            <w:noProof/>
            <w:webHidden/>
          </w:rPr>
          <w:instrText xml:space="preserve"> PAGEREF _Toc513541205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14C5F1F1" w14:textId="706532E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06" w:history="1">
        <w:r w:rsidR="007018CC" w:rsidRPr="00FD7C42">
          <w:rPr>
            <w:rStyle w:val="Hyperlink"/>
            <w:noProof/>
          </w:rPr>
          <w:t>3.26.1 General</w:t>
        </w:r>
        <w:r w:rsidR="007018CC">
          <w:rPr>
            <w:noProof/>
            <w:webHidden/>
          </w:rPr>
          <w:tab/>
        </w:r>
        <w:r w:rsidR="007018CC">
          <w:rPr>
            <w:noProof/>
            <w:webHidden/>
          </w:rPr>
          <w:fldChar w:fldCharType="begin"/>
        </w:r>
        <w:r w:rsidR="007018CC">
          <w:rPr>
            <w:noProof/>
            <w:webHidden/>
          </w:rPr>
          <w:instrText xml:space="preserve"> PAGEREF _Toc513541206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08DF6320" w14:textId="1AD7E2F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07" w:history="1">
        <w:r w:rsidR="007018CC" w:rsidRPr="00FD7C42">
          <w:rPr>
            <w:rStyle w:val="Hyperlink"/>
            <w:noProof/>
          </w:rPr>
          <w:t>3.26.2 id property</w:t>
        </w:r>
        <w:r w:rsidR="007018CC">
          <w:rPr>
            <w:noProof/>
            <w:webHidden/>
          </w:rPr>
          <w:tab/>
        </w:r>
        <w:r w:rsidR="007018CC">
          <w:rPr>
            <w:noProof/>
            <w:webHidden/>
          </w:rPr>
          <w:fldChar w:fldCharType="begin"/>
        </w:r>
        <w:r w:rsidR="007018CC">
          <w:rPr>
            <w:noProof/>
            <w:webHidden/>
          </w:rPr>
          <w:instrText xml:space="preserve"> PAGEREF _Toc513541207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7CEA7B6B" w14:textId="6273A73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08" w:history="1">
        <w:r w:rsidR="007018CC" w:rsidRPr="00FD7C42">
          <w:rPr>
            <w:rStyle w:val="Hyperlink"/>
            <w:noProof/>
          </w:rPr>
          <w:t>3.26.3 message property</w:t>
        </w:r>
        <w:r w:rsidR="007018CC">
          <w:rPr>
            <w:noProof/>
            <w:webHidden/>
          </w:rPr>
          <w:tab/>
        </w:r>
        <w:r w:rsidR="007018CC">
          <w:rPr>
            <w:noProof/>
            <w:webHidden/>
          </w:rPr>
          <w:fldChar w:fldCharType="begin"/>
        </w:r>
        <w:r w:rsidR="007018CC">
          <w:rPr>
            <w:noProof/>
            <w:webHidden/>
          </w:rPr>
          <w:instrText xml:space="preserve"> PAGEREF _Toc513541208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4A8DABEF" w14:textId="11F9014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09" w:history="1">
        <w:r w:rsidR="007018CC" w:rsidRPr="00FD7C42">
          <w:rPr>
            <w:rStyle w:val="Hyperlink"/>
            <w:noProof/>
          </w:rPr>
          <w:t>3.26.4 locations property</w:t>
        </w:r>
        <w:r w:rsidR="007018CC">
          <w:rPr>
            <w:noProof/>
            <w:webHidden/>
          </w:rPr>
          <w:tab/>
        </w:r>
        <w:r w:rsidR="007018CC">
          <w:rPr>
            <w:noProof/>
            <w:webHidden/>
          </w:rPr>
          <w:fldChar w:fldCharType="begin"/>
        </w:r>
        <w:r w:rsidR="007018CC">
          <w:rPr>
            <w:noProof/>
            <w:webHidden/>
          </w:rPr>
          <w:instrText xml:space="preserve"> PAGEREF _Toc513541209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809D79A" w14:textId="4DA26D0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10" w:history="1">
        <w:r w:rsidR="007018CC" w:rsidRPr="00FD7C42">
          <w:rPr>
            <w:rStyle w:val="Hyperlink"/>
            <w:noProof/>
          </w:rPr>
          <w:t>3.26.5 properties property</w:t>
        </w:r>
        <w:r w:rsidR="007018CC">
          <w:rPr>
            <w:noProof/>
            <w:webHidden/>
          </w:rPr>
          <w:tab/>
        </w:r>
        <w:r w:rsidR="007018CC">
          <w:rPr>
            <w:noProof/>
            <w:webHidden/>
          </w:rPr>
          <w:fldChar w:fldCharType="begin"/>
        </w:r>
        <w:r w:rsidR="007018CC">
          <w:rPr>
            <w:noProof/>
            <w:webHidden/>
          </w:rPr>
          <w:instrText xml:space="preserve"> PAGEREF _Toc513541210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6CA0F85F" w14:textId="3DAE8EC0"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11" w:history="1">
        <w:r w:rsidR="007018CC" w:rsidRPr="00FD7C42">
          <w:rPr>
            <w:rStyle w:val="Hyperlink"/>
            <w:noProof/>
          </w:rPr>
          <w:t>3.27 graph object</w:t>
        </w:r>
        <w:r w:rsidR="007018CC">
          <w:rPr>
            <w:noProof/>
            <w:webHidden/>
          </w:rPr>
          <w:tab/>
        </w:r>
        <w:r w:rsidR="007018CC">
          <w:rPr>
            <w:noProof/>
            <w:webHidden/>
          </w:rPr>
          <w:fldChar w:fldCharType="begin"/>
        </w:r>
        <w:r w:rsidR="007018CC">
          <w:rPr>
            <w:noProof/>
            <w:webHidden/>
          </w:rPr>
          <w:instrText xml:space="preserve"> PAGEREF _Toc513541211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76655503" w14:textId="3800737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12" w:history="1">
        <w:r w:rsidR="007018CC" w:rsidRPr="00FD7C42">
          <w:rPr>
            <w:rStyle w:val="Hyperlink"/>
            <w:noProof/>
          </w:rPr>
          <w:t>3.27.1 General</w:t>
        </w:r>
        <w:r w:rsidR="007018CC">
          <w:rPr>
            <w:noProof/>
            <w:webHidden/>
          </w:rPr>
          <w:tab/>
        </w:r>
        <w:r w:rsidR="007018CC">
          <w:rPr>
            <w:noProof/>
            <w:webHidden/>
          </w:rPr>
          <w:fldChar w:fldCharType="begin"/>
        </w:r>
        <w:r w:rsidR="007018CC">
          <w:rPr>
            <w:noProof/>
            <w:webHidden/>
          </w:rPr>
          <w:instrText xml:space="preserve"> PAGEREF _Toc513541212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87B41B6" w14:textId="6FA29B9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13" w:history="1">
        <w:r w:rsidR="007018CC" w:rsidRPr="00FD7C42">
          <w:rPr>
            <w:rStyle w:val="Hyperlink"/>
            <w:noProof/>
          </w:rPr>
          <w:t>3.27.2 id property</w:t>
        </w:r>
        <w:r w:rsidR="007018CC">
          <w:rPr>
            <w:noProof/>
            <w:webHidden/>
          </w:rPr>
          <w:tab/>
        </w:r>
        <w:r w:rsidR="007018CC">
          <w:rPr>
            <w:noProof/>
            <w:webHidden/>
          </w:rPr>
          <w:fldChar w:fldCharType="begin"/>
        </w:r>
        <w:r w:rsidR="007018CC">
          <w:rPr>
            <w:noProof/>
            <w:webHidden/>
          </w:rPr>
          <w:instrText xml:space="preserve"> PAGEREF _Toc513541213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B94B311" w14:textId="5D1B7A3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14" w:history="1">
        <w:r w:rsidR="007018CC" w:rsidRPr="00FD7C42">
          <w:rPr>
            <w:rStyle w:val="Hyperlink"/>
            <w:noProof/>
          </w:rPr>
          <w:t>3.27.3 description property</w:t>
        </w:r>
        <w:r w:rsidR="007018CC">
          <w:rPr>
            <w:noProof/>
            <w:webHidden/>
          </w:rPr>
          <w:tab/>
        </w:r>
        <w:r w:rsidR="007018CC">
          <w:rPr>
            <w:noProof/>
            <w:webHidden/>
          </w:rPr>
          <w:fldChar w:fldCharType="begin"/>
        </w:r>
        <w:r w:rsidR="007018CC">
          <w:rPr>
            <w:noProof/>
            <w:webHidden/>
          </w:rPr>
          <w:instrText xml:space="preserve"> PAGEREF _Toc513541214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2A665BF" w14:textId="3EB05A8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15" w:history="1">
        <w:r w:rsidR="007018CC" w:rsidRPr="00FD7C42">
          <w:rPr>
            <w:rStyle w:val="Hyperlink"/>
            <w:noProof/>
          </w:rPr>
          <w:t>3.27.4 nodes property</w:t>
        </w:r>
        <w:r w:rsidR="007018CC">
          <w:rPr>
            <w:noProof/>
            <w:webHidden/>
          </w:rPr>
          <w:tab/>
        </w:r>
        <w:r w:rsidR="007018CC">
          <w:rPr>
            <w:noProof/>
            <w:webHidden/>
          </w:rPr>
          <w:fldChar w:fldCharType="begin"/>
        </w:r>
        <w:r w:rsidR="007018CC">
          <w:rPr>
            <w:noProof/>
            <w:webHidden/>
          </w:rPr>
          <w:instrText xml:space="preserve"> PAGEREF _Toc513541215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49A30AC" w14:textId="7F9CA83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16" w:history="1">
        <w:r w:rsidR="007018CC" w:rsidRPr="00FD7C42">
          <w:rPr>
            <w:rStyle w:val="Hyperlink"/>
            <w:noProof/>
          </w:rPr>
          <w:t>3.27.5 edges property</w:t>
        </w:r>
        <w:r w:rsidR="007018CC">
          <w:rPr>
            <w:noProof/>
            <w:webHidden/>
          </w:rPr>
          <w:tab/>
        </w:r>
        <w:r w:rsidR="007018CC">
          <w:rPr>
            <w:noProof/>
            <w:webHidden/>
          </w:rPr>
          <w:fldChar w:fldCharType="begin"/>
        </w:r>
        <w:r w:rsidR="007018CC">
          <w:rPr>
            <w:noProof/>
            <w:webHidden/>
          </w:rPr>
          <w:instrText xml:space="preserve"> PAGEREF _Toc513541216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A49F99F" w14:textId="7AE4B5F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17" w:history="1">
        <w:r w:rsidR="007018CC" w:rsidRPr="00FD7C42">
          <w:rPr>
            <w:rStyle w:val="Hyperlink"/>
            <w:noProof/>
          </w:rPr>
          <w:t>3.27.6 properties property</w:t>
        </w:r>
        <w:r w:rsidR="007018CC">
          <w:rPr>
            <w:noProof/>
            <w:webHidden/>
          </w:rPr>
          <w:tab/>
        </w:r>
        <w:r w:rsidR="007018CC">
          <w:rPr>
            <w:noProof/>
            <w:webHidden/>
          </w:rPr>
          <w:fldChar w:fldCharType="begin"/>
        </w:r>
        <w:r w:rsidR="007018CC">
          <w:rPr>
            <w:noProof/>
            <w:webHidden/>
          </w:rPr>
          <w:instrText xml:space="preserve"> PAGEREF _Toc513541217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2FA1903" w14:textId="4F59E01C"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18" w:history="1">
        <w:r w:rsidR="007018CC" w:rsidRPr="00FD7C42">
          <w:rPr>
            <w:rStyle w:val="Hyperlink"/>
            <w:noProof/>
          </w:rPr>
          <w:t>3.28 node object</w:t>
        </w:r>
        <w:r w:rsidR="007018CC">
          <w:rPr>
            <w:noProof/>
            <w:webHidden/>
          </w:rPr>
          <w:tab/>
        </w:r>
        <w:r w:rsidR="007018CC">
          <w:rPr>
            <w:noProof/>
            <w:webHidden/>
          </w:rPr>
          <w:fldChar w:fldCharType="begin"/>
        </w:r>
        <w:r w:rsidR="007018CC">
          <w:rPr>
            <w:noProof/>
            <w:webHidden/>
          </w:rPr>
          <w:instrText xml:space="preserve"> PAGEREF _Toc513541218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F9E502B" w14:textId="461E99B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19" w:history="1">
        <w:r w:rsidR="007018CC" w:rsidRPr="00FD7C42">
          <w:rPr>
            <w:rStyle w:val="Hyperlink"/>
            <w:noProof/>
          </w:rPr>
          <w:t>3.28.1 General</w:t>
        </w:r>
        <w:r w:rsidR="007018CC">
          <w:rPr>
            <w:noProof/>
            <w:webHidden/>
          </w:rPr>
          <w:tab/>
        </w:r>
        <w:r w:rsidR="007018CC">
          <w:rPr>
            <w:noProof/>
            <w:webHidden/>
          </w:rPr>
          <w:fldChar w:fldCharType="begin"/>
        </w:r>
        <w:r w:rsidR="007018CC">
          <w:rPr>
            <w:noProof/>
            <w:webHidden/>
          </w:rPr>
          <w:instrText xml:space="preserve"> PAGEREF _Toc513541219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277677C9" w14:textId="57A772D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20" w:history="1">
        <w:r w:rsidR="007018CC" w:rsidRPr="00FD7C42">
          <w:rPr>
            <w:rStyle w:val="Hyperlink"/>
            <w:noProof/>
          </w:rPr>
          <w:t>3.28.2 id property</w:t>
        </w:r>
        <w:r w:rsidR="007018CC">
          <w:rPr>
            <w:noProof/>
            <w:webHidden/>
          </w:rPr>
          <w:tab/>
        </w:r>
        <w:r w:rsidR="007018CC">
          <w:rPr>
            <w:noProof/>
            <w:webHidden/>
          </w:rPr>
          <w:fldChar w:fldCharType="begin"/>
        </w:r>
        <w:r w:rsidR="007018CC">
          <w:rPr>
            <w:noProof/>
            <w:webHidden/>
          </w:rPr>
          <w:instrText xml:space="preserve"> PAGEREF _Toc513541220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6DE1EBC" w14:textId="0B0F815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21" w:history="1">
        <w:r w:rsidR="007018CC" w:rsidRPr="00FD7C42">
          <w:rPr>
            <w:rStyle w:val="Hyperlink"/>
            <w:noProof/>
          </w:rPr>
          <w:t>3.28.3 label property</w:t>
        </w:r>
        <w:r w:rsidR="007018CC">
          <w:rPr>
            <w:noProof/>
            <w:webHidden/>
          </w:rPr>
          <w:tab/>
        </w:r>
        <w:r w:rsidR="007018CC">
          <w:rPr>
            <w:noProof/>
            <w:webHidden/>
          </w:rPr>
          <w:fldChar w:fldCharType="begin"/>
        </w:r>
        <w:r w:rsidR="007018CC">
          <w:rPr>
            <w:noProof/>
            <w:webHidden/>
          </w:rPr>
          <w:instrText xml:space="preserve"> PAGEREF _Toc513541221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24DB511" w14:textId="59B779E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22" w:history="1">
        <w:r w:rsidR="007018CC" w:rsidRPr="00FD7C42">
          <w:rPr>
            <w:rStyle w:val="Hyperlink"/>
            <w:noProof/>
          </w:rPr>
          <w:t>3.28.4 location property</w:t>
        </w:r>
        <w:r w:rsidR="007018CC">
          <w:rPr>
            <w:noProof/>
            <w:webHidden/>
          </w:rPr>
          <w:tab/>
        </w:r>
        <w:r w:rsidR="007018CC">
          <w:rPr>
            <w:noProof/>
            <w:webHidden/>
          </w:rPr>
          <w:fldChar w:fldCharType="begin"/>
        </w:r>
        <w:r w:rsidR="007018CC">
          <w:rPr>
            <w:noProof/>
            <w:webHidden/>
          </w:rPr>
          <w:instrText xml:space="preserve"> PAGEREF _Toc513541222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A280B71" w14:textId="431373A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23" w:history="1">
        <w:r w:rsidR="007018CC" w:rsidRPr="00FD7C42">
          <w:rPr>
            <w:rStyle w:val="Hyperlink"/>
            <w:noProof/>
          </w:rPr>
          <w:t>3.28.5 properties property</w:t>
        </w:r>
        <w:r w:rsidR="007018CC">
          <w:rPr>
            <w:noProof/>
            <w:webHidden/>
          </w:rPr>
          <w:tab/>
        </w:r>
        <w:r w:rsidR="007018CC">
          <w:rPr>
            <w:noProof/>
            <w:webHidden/>
          </w:rPr>
          <w:fldChar w:fldCharType="begin"/>
        </w:r>
        <w:r w:rsidR="007018CC">
          <w:rPr>
            <w:noProof/>
            <w:webHidden/>
          </w:rPr>
          <w:instrText xml:space="preserve"> PAGEREF _Toc513541223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7D4BC5B7" w14:textId="5864BA28"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24" w:history="1">
        <w:r w:rsidR="007018CC" w:rsidRPr="00FD7C42">
          <w:rPr>
            <w:rStyle w:val="Hyperlink"/>
            <w:noProof/>
          </w:rPr>
          <w:t>3.29 edge object</w:t>
        </w:r>
        <w:r w:rsidR="007018CC">
          <w:rPr>
            <w:noProof/>
            <w:webHidden/>
          </w:rPr>
          <w:tab/>
        </w:r>
        <w:r w:rsidR="007018CC">
          <w:rPr>
            <w:noProof/>
            <w:webHidden/>
          </w:rPr>
          <w:fldChar w:fldCharType="begin"/>
        </w:r>
        <w:r w:rsidR="007018CC">
          <w:rPr>
            <w:noProof/>
            <w:webHidden/>
          </w:rPr>
          <w:instrText xml:space="preserve"> PAGEREF _Toc513541224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5EECEB40" w14:textId="61934EF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25" w:history="1">
        <w:r w:rsidR="007018CC" w:rsidRPr="00FD7C42">
          <w:rPr>
            <w:rStyle w:val="Hyperlink"/>
            <w:noProof/>
          </w:rPr>
          <w:t>3.29.1 General</w:t>
        </w:r>
        <w:r w:rsidR="007018CC">
          <w:rPr>
            <w:noProof/>
            <w:webHidden/>
          </w:rPr>
          <w:tab/>
        </w:r>
        <w:r w:rsidR="007018CC">
          <w:rPr>
            <w:noProof/>
            <w:webHidden/>
          </w:rPr>
          <w:fldChar w:fldCharType="begin"/>
        </w:r>
        <w:r w:rsidR="007018CC">
          <w:rPr>
            <w:noProof/>
            <w:webHidden/>
          </w:rPr>
          <w:instrText xml:space="preserve"> PAGEREF _Toc513541225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209D423" w14:textId="1D22ACF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26" w:history="1">
        <w:r w:rsidR="007018CC" w:rsidRPr="00FD7C42">
          <w:rPr>
            <w:rStyle w:val="Hyperlink"/>
            <w:noProof/>
          </w:rPr>
          <w:t>3.29.2 id property</w:t>
        </w:r>
        <w:r w:rsidR="007018CC">
          <w:rPr>
            <w:noProof/>
            <w:webHidden/>
          </w:rPr>
          <w:tab/>
        </w:r>
        <w:r w:rsidR="007018CC">
          <w:rPr>
            <w:noProof/>
            <w:webHidden/>
          </w:rPr>
          <w:fldChar w:fldCharType="begin"/>
        </w:r>
        <w:r w:rsidR="007018CC">
          <w:rPr>
            <w:noProof/>
            <w:webHidden/>
          </w:rPr>
          <w:instrText xml:space="preserve"> PAGEREF _Toc513541226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E1C0D0C" w14:textId="1071AA5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27" w:history="1">
        <w:r w:rsidR="007018CC" w:rsidRPr="00FD7C42">
          <w:rPr>
            <w:rStyle w:val="Hyperlink"/>
            <w:noProof/>
          </w:rPr>
          <w:t>3.29.3 label property</w:t>
        </w:r>
        <w:r w:rsidR="007018CC">
          <w:rPr>
            <w:noProof/>
            <w:webHidden/>
          </w:rPr>
          <w:tab/>
        </w:r>
        <w:r w:rsidR="007018CC">
          <w:rPr>
            <w:noProof/>
            <w:webHidden/>
          </w:rPr>
          <w:fldChar w:fldCharType="begin"/>
        </w:r>
        <w:r w:rsidR="007018CC">
          <w:rPr>
            <w:noProof/>
            <w:webHidden/>
          </w:rPr>
          <w:instrText xml:space="preserve"> PAGEREF _Toc513541227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52D4007" w14:textId="45630D8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28" w:history="1">
        <w:r w:rsidR="007018CC" w:rsidRPr="00FD7C42">
          <w:rPr>
            <w:rStyle w:val="Hyperlink"/>
            <w:noProof/>
          </w:rPr>
          <w:t>3.29.4 sourceNodeId property</w:t>
        </w:r>
        <w:r w:rsidR="007018CC">
          <w:rPr>
            <w:noProof/>
            <w:webHidden/>
          </w:rPr>
          <w:tab/>
        </w:r>
        <w:r w:rsidR="007018CC">
          <w:rPr>
            <w:noProof/>
            <w:webHidden/>
          </w:rPr>
          <w:fldChar w:fldCharType="begin"/>
        </w:r>
        <w:r w:rsidR="007018CC">
          <w:rPr>
            <w:noProof/>
            <w:webHidden/>
          </w:rPr>
          <w:instrText xml:space="preserve"> PAGEREF _Toc513541228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3FE2F00" w14:textId="79CE34B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29" w:history="1">
        <w:r w:rsidR="007018CC" w:rsidRPr="00FD7C42">
          <w:rPr>
            <w:rStyle w:val="Hyperlink"/>
            <w:noProof/>
          </w:rPr>
          <w:t>3.29.5 targetNodeId property</w:t>
        </w:r>
        <w:r w:rsidR="007018CC">
          <w:rPr>
            <w:noProof/>
            <w:webHidden/>
          </w:rPr>
          <w:tab/>
        </w:r>
        <w:r w:rsidR="007018CC">
          <w:rPr>
            <w:noProof/>
            <w:webHidden/>
          </w:rPr>
          <w:fldChar w:fldCharType="begin"/>
        </w:r>
        <w:r w:rsidR="007018CC">
          <w:rPr>
            <w:noProof/>
            <w:webHidden/>
          </w:rPr>
          <w:instrText xml:space="preserve"> PAGEREF _Toc513541229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95DE067" w14:textId="7B9BAE2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30" w:history="1">
        <w:r w:rsidR="007018CC" w:rsidRPr="00FD7C42">
          <w:rPr>
            <w:rStyle w:val="Hyperlink"/>
            <w:noProof/>
          </w:rPr>
          <w:t>3.29.6 properties property</w:t>
        </w:r>
        <w:r w:rsidR="007018CC">
          <w:rPr>
            <w:noProof/>
            <w:webHidden/>
          </w:rPr>
          <w:tab/>
        </w:r>
        <w:r w:rsidR="007018CC">
          <w:rPr>
            <w:noProof/>
            <w:webHidden/>
          </w:rPr>
          <w:fldChar w:fldCharType="begin"/>
        </w:r>
        <w:r w:rsidR="007018CC">
          <w:rPr>
            <w:noProof/>
            <w:webHidden/>
          </w:rPr>
          <w:instrText xml:space="preserve"> PAGEREF _Toc513541230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1769B3F" w14:textId="1AF9267E"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31" w:history="1">
        <w:r w:rsidR="007018CC" w:rsidRPr="00FD7C42">
          <w:rPr>
            <w:rStyle w:val="Hyperlink"/>
            <w:noProof/>
          </w:rPr>
          <w:t>3.30 graphTraversal object</w:t>
        </w:r>
        <w:r w:rsidR="007018CC">
          <w:rPr>
            <w:noProof/>
            <w:webHidden/>
          </w:rPr>
          <w:tab/>
        </w:r>
        <w:r w:rsidR="007018CC">
          <w:rPr>
            <w:noProof/>
            <w:webHidden/>
          </w:rPr>
          <w:fldChar w:fldCharType="begin"/>
        </w:r>
        <w:r w:rsidR="007018CC">
          <w:rPr>
            <w:noProof/>
            <w:webHidden/>
          </w:rPr>
          <w:instrText xml:space="preserve"> PAGEREF _Toc513541231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E2E92D4" w14:textId="40C26FA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32" w:history="1">
        <w:r w:rsidR="007018CC" w:rsidRPr="00FD7C42">
          <w:rPr>
            <w:rStyle w:val="Hyperlink"/>
            <w:noProof/>
          </w:rPr>
          <w:t>3.30.1 General</w:t>
        </w:r>
        <w:r w:rsidR="007018CC">
          <w:rPr>
            <w:noProof/>
            <w:webHidden/>
          </w:rPr>
          <w:tab/>
        </w:r>
        <w:r w:rsidR="007018CC">
          <w:rPr>
            <w:noProof/>
            <w:webHidden/>
          </w:rPr>
          <w:fldChar w:fldCharType="begin"/>
        </w:r>
        <w:r w:rsidR="007018CC">
          <w:rPr>
            <w:noProof/>
            <w:webHidden/>
          </w:rPr>
          <w:instrText xml:space="preserve"> PAGEREF _Toc513541232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5BC3D224" w14:textId="604AC59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33" w:history="1">
        <w:r w:rsidR="007018CC" w:rsidRPr="00FD7C42">
          <w:rPr>
            <w:rStyle w:val="Hyperlink"/>
            <w:noProof/>
          </w:rPr>
          <w:t>3.30.2 id property</w:t>
        </w:r>
        <w:r w:rsidR="007018CC">
          <w:rPr>
            <w:noProof/>
            <w:webHidden/>
          </w:rPr>
          <w:tab/>
        </w:r>
        <w:r w:rsidR="007018CC">
          <w:rPr>
            <w:noProof/>
            <w:webHidden/>
          </w:rPr>
          <w:fldChar w:fldCharType="begin"/>
        </w:r>
        <w:r w:rsidR="007018CC">
          <w:rPr>
            <w:noProof/>
            <w:webHidden/>
          </w:rPr>
          <w:instrText xml:space="preserve"> PAGEREF _Toc513541233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02618420" w14:textId="4C0DA8F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34" w:history="1">
        <w:r w:rsidR="007018CC" w:rsidRPr="00FD7C42">
          <w:rPr>
            <w:rStyle w:val="Hyperlink"/>
            <w:noProof/>
          </w:rPr>
          <w:t>3.30.3 graphId property</w:t>
        </w:r>
        <w:r w:rsidR="007018CC">
          <w:rPr>
            <w:noProof/>
            <w:webHidden/>
          </w:rPr>
          <w:tab/>
        </w:r>
        <w:r w:rsidR="007018CC">
          <w:rPr>
            <w:noProof/>
            <w:webHidden/>
          </w:rPr>
          <w:fldChar w:fldCharType="begin"/>
        </w:r>
        <w:r w:rsidR="007018CC">
          <w:rPr>
            <w:noProof/>
            <w:webHidden/>
          </w:rPr>
          <w:instrText xml:space="preserve"> PAGEREF _Toc513541234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2167951" w14:textId="3D6EDD1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35" w:history="1">
        <w:r w:rsidR="007018CC" w:rsidRPr="00FD7C42">
          <w:rPr>
            <w:rStyle w:val="Hyperlink"/>
            <w:noProof/>
          </w:rPr>
          <w:t>3.30.4 description property</w:t>
        </w:r>
        <w:r w:rsidR="007018CC">
          <w:rPr>
            <w:noProof/>
            <w:webHidden/>
          </w:rPr>
          <w:tab/>
        </w:r>
        <w:r w:rsidR="007018CC">
          <w:rPr>
            <w:noProof/>
            <w:webHidden/>
          </w:rPr>
          <w:fldChar w:fldCharType="begin"/>
        </w:r>
        <w:r w:rsidR="007018CC">
          <w:rPr>
            <w:noProof/>
            <w:webHidden/>
          </w:rPr>
          <w:instrText xml:space="preserve"> PAGEREF _Toc513541235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63391362" w14:textId="25FDA74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36" w:history="1">
        <w:r w:rsidR="007018CC" w:rsidRPr="00FD7C42">
          <w:rPr>
            <w:rStyle w:val="Hyperlink"/>
            <w:noProof/>
          </w:rPr>
          <w:t>3.30.5 initialState property</w:t>
        </w:r>
        <w:r w:rsidR="007018CC">
          <w:rPr>
            <w:noProof/>
            <w:webHidden/>
          </w:rPr>
          <w:tab/>
        </w:r>
        <w:r w:rsidR="007018CC">
          <w:rPr>
            <w:noProof/>
            <w:webHidden/>
          </w:rPr>
          <w:fldChar w:fldCharType="begin"/>
        </w:r>
        <w:r w:rsidR="007018CC">
          <w:rPr>
            <w:noProof/>
            <w:webHidden/>
          </w:rPr>
          <w:instrText xml:space="preserve"> PAGEREF _Toc513541236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1FA98A38" w14:textId="0194CD8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37" w:history="1">
        <w:r w:rsidR="007018CC" w:rsidRPr="00FD7C42">
          <w:rPr>
            <w:rStyle w:val="Hyperlink"/>
            <w:noProof/>
          </w:rPr>
          <w:t>3.30.6 edgeTraversals property</w:t>
        </w:r>
        <w:r w:rsidR="007018CC">
          <w:rPr>
            <w:noProof/>
            <w:webHidden/>
          </w:rPr>
          <w:tab/>
        </w:r>
        <w:r w:rsidR="007018CC">
          <w:rPr>
            <w:noProof/>
            <w:webHidden/>
          </w:rPr>
          <w:fldChar w:fldCharType="begin"/>
        </w:r>
        <w:r w:rsidR="007018CC">
          <w:rPr>
            <w:noProof/>
            <w:webHidden/>
          </w:rPr>
          <w:instrText xml:space="preserve"> PAGEREF _Toc513541237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628443C" w14:textId="2324445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38" w:history="1">
        <w:r w:rsidR="007018CC" w:rsidRPr="00FD7C42">
          <w:rPr>
            <w:rStyle w:val="Hyperlink"/>
            <w:noProof/>
          </w:rPr>
          <w:t>3.30.7 properties property</w:t>
        </w:r>
        <w:r w:rsidR="007018CC">
          <w:rPr>
            <w:noProof/>
            <w:webHidden/>
          </w:rPr>
          <w:tab/>
        </w:r>
        <w:r w:rsidR="007018CC">
          <w:rPr>
            <w:noProof/>
            <w:webHidden/>
          </w:rPr>
          <w:fldChar w:fldCharType="begin"/>
        </w:r>
        <w:r w:rsidR="007018CC">
          <w:rPr>
            <w:noProof/>
            <w:webHidden/>
          </w:rPr>
          <w:instrText xml:space="preserve"> PAGEREF _Toc513541238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11CE8CFD" w14:textId="3A85BA31"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39" w:history="1">
        <w:r w:rsidR="007018CC" w:rsidRPr="00FD7C42">
          <w:rPr>
            <w:rStyle w:val="Hyperlink"/>
            <w:noProof/>
          </w:rPr>
          <w:t>3.31 edgeTraversal object</w:t>
        </w:r>
        <w:r w:rsidR="007018CC">
          <w:rPr>
            <w:noProof/>
            <w:webHidden/>
          </w:rPr>
          <w:tab/>
        </w:r>
        <w:r w:rsidR="007018CC">
          <w:rPr>
            <w:noProof/>
            <w:webHidden/>
          </w:rPr>
          <w:fldChar w:fldCharType="begin"/>
        </w:r>
        <w:r w:rsidR="007018CC">
          <w:rPr>
            <w:noProof/>
            <w:webHidden/>
          </w:rPr>
          <w:instrText xml:space="preserve"> PAGEREF _Toc513541239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3C037B8F" w14:textId="43A5BA8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40" w:history="1">
        <w:r w:rsidR="007018CC" w:rsidRPr="00FD7C42">
          <w:rPr>
            <w:rStyle w:val="Hyperlink"/>
            <w:noProof/>
          </w:rPr>
          <w:t>3.31.1 General</w:t>
        </w:r>
        <w:r w:rsidR="007018CC">
          <w:rPr>
            <w:noProof/>
            <w:webHidden/>
          </w:rPr>
          <w:tab/>
        </w:r>
        <w:r w:rsidR="007018CC">
          <w:rPr>
            <w:noProof/>
            <w:webHidden/>
          </w:rPr>
          <w:fldChar w:fldCharType="begin"/>
        </w:r>
        <w:r w:rsidR="007018CC">
          <w:rPr>
            <w:noProof/>
            <w:webHidden/>
          </w:rPr>
          <w:instrText xml:space="preserve"> PAGEREF _Toc513541240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CA7F8E2" w14:textId="7B577B5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41" w:history="1">
        <w:r w:rsidR="007018CC" w:rsidRPr="00FD7C42">
          <w:rPr>
            <w:rStyle w:val="Hyperlink"/>
            <w:noProof/>
          </w:rPr>
          <w:t>3.31.2 edgeId property</w:t>
        </w:r>
        <w:r w:rsidR="007018CC">
          <w:rPr>
            <w:noProof/>
            <w:webHidden/>
          </w:rPr>
          <w:tab/>
        </w:r>
        <w:r w:rsidR="007018CC">
          <w:rPr>
            <w:noProof/>
            <w:webHidden/>
          </w:rPr>
          <w:fldChar w:fldCharType="begin"/>
        </w:r>
        <w:r w:rsidR="007018CC">
          <w:rPr>
            <w:noProof/>
            <w:webHidden/>
          </w:rPr>
          <w:instrText xml:space="preserve"> PAGEREF _Toc513541241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0303F170" w14:textId="5B6E97D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42" w:history="1">
        <w:r w:rsidR="007018CC" w:rsidRPr="00FD7C42">
          <w:rPr>
            <w:rStyle w:val="Hyperlink"/>
            <w:noProof/>
          </w:rPr>
          <w:t>3.31.3 message property</w:t>
        </w:r>
        <w:r w:rsidR="007018CC">
          <w:rPr>
            <w:noProof/>
            <w:webHidden/>
          </w:rPr>
          <w:tab/>
        </w:r>
        <w:r w:rsidR="007018CC">
          <w:rPr>
            <w:noProof/>
            <w:webHidden/>
          </w:rPr>
          <w:fldChar w:fldCharType="begin"/>
        </w:r>
        <w:r w:rsidR="007018CC">
          <w:rPr>
            <w:noProof/>
            <w:webHidden/>
          </w:rPr>
          <w:instrText xml:space="preserve"> PAGEREF _Toc513541242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49520890" w14:textId="4D5663E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43" w:history="1">
        <w:r w:rsidR="007018CC" w:rsidRPr="00FD7C42">
          <w:rPr>
            <w:rStyle w:val="Hyperlink"/>
            <w:noProof/>
          </w:rPr>
          <w:t>3.31.4 finalState property</w:t>
        </w:r>
        <w:r w:rsidR="007018CC">
          <w:rPr>
            <w:noProof/>
            <w:webHidden/>
          </w:rPr>
          <w:tab/>
        </w:r>
        <w:r w:rsidR="007018CC">
          <w:rPr>
            <w:noProof/>
            <w:webHidden/>
          </w:rPr>
          <w:fldChar w:fldCharType="begin"/>
        </w:r>
        <w:r w:rsidR="007018CC">
          <w:rPr>
            <w:noProof/>
            <w:webHidden/>
          </w:rPr>
          <w:instrText xml:space="preserve"> PAGEREF _Toc513541243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B1F62F7" w14:textId="5F162DB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44" w:history="1">
        <w:r w:rsidR="007018CC" w:rsidRPr="00FD7C42">
          <w:rPr>
            <w:rStyle w:val="Hyperlink"/>
            <w:noProof/>
          </w:rPr>
          <w:t>3.31.5 nestedGraphTraversalId property</w:t>
        </w:r>
        <w:r w:rsidR="007018CC">
          <w:rPr>
            <w:noProof/>
            <w:webHidden/>
          </w:rPr>
          <w:tab/>
        </w:r>
        <w:r w:rsidR="007018CC">
          <w:rPr>
            <w:noProof/>
            <w:webHidden/>
          </w:rPr>
          <w:fldChar w:fldCharType="begin"/>
        </w:r>
        <w:r w:rsidR="007018CC">
          <w:rPr>
            <w:noProof/>
            <w:webHidden/>
          </w:rPr>
          <w:instrText xml:space="preserve"> PAGEREF _Toc513541244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2E2488BB" w14:textId="31F2390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45" w:history="1">
        <w:r w:rsidR="007018CC" w:rsidRPr="00FD7C42">
          <w:rPr>
            <w:rStyle w:val="Hyperlink"/>
            <w:noProof/>
          </w:rPr>
          <w:t>3.31.6 properties property</w:t>
        </w:r>
        <w:r w:rsidR="007018CC">
          <w:rPr>
            <w:noProof/>
            <w:webHidden/>
          </w:rPr>
          <w:tab/>
        </w:r>
        <w:r w:rsidR="007018CC">
          <w:rPr>
            <w:noProof/>
            <w:webHidden/>
          </w:rPr>
          <w:fldChar w:fldCharType="begin"/>
        </w:r>
        <w:r w:rsidR="007018CC">
          <w:rPr>
            <w:noProof/>
            <w:webHidden/>
          </w:rPr>
          <w:instrText xml:space="preserve"> PAGEREF _Toc513541245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A9E3018" w14:textId="0CD4E352"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46" w:history="1">
        <w:r w:rsidR="007018CC" w:rsidRPr="00FD7C42">
          <w:rPr>
            <w:rStyle w:val="Hyperlink"/>
            <w:noProof/>
          </w:rPr>
          <w:t>3.32 stack object</w:t>
        </w:r>
        <w:r w:rsidR="007018CC">
          <w:rPr>
            <w:noProof/>
            <w:webHidden/>
          </w:rPr>
          <w:tab/>
        </w:r>
        <w:r w:rsidR="007018CC">
          <w:rPr>
            <w:noProof/>
            <w:webHidden/>
          </w:rPr>
          <w:fldChar w:fldCharType="begin"/>
        </w:r>
        <w:r w:rsidR="007018CC">
          <w:rPr>
            <w:noProof/>
            <w:webHidden/>
          </w:rPr>
          <w:instrText xml:space="preserve"> PAGEREF _Toc513541246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1A7F178" w14:textId="4928D84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4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_Toc513541247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2E75FE3" w14:textId="2E378AE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48" w:history="1">
        <w:r w:rsidR="007018CC" w:rsidRPr="00FD7C42">
          <w:rPr>
            <w:rStyle w:val="Hyperlink"/>
            <w:noProof/>
          </w:rPr>
          <w:t>3.32.2 message property</w:t>
        </w:r>
        <w:r w:rsidR="007018CC">
          <w:rPr>
            <w:noProof/>
            <w:webHidden/>
          </w:rPr>
          <w:tab/>
        </w:r>
        <w:r w:rsidR="007018CC">
          <w:rPr>
            <w:noProof/>
            <w:webHidden/>
          </w:rPr>
          <w:fldChar w:fldCharType="begin"/>
        </w:r>
        <w:r w:rsidR="007018CC">
          <w:rPr>
            <w:noProof/>
            <w:webHidden/>
          </w:rPr>
          <w:instrText xml:space="preserve"> PAGEREF _Toc513541248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1565264" w14:textId="2A01A80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49" w:history="1">
        <w:r w:rsidR="007018CC" w:rsidRPr="00FD7C42">
          <w:rPr>
            <w:rStyle w:val="Hyperlink"/>
            <w:noProof/>
          </w:rPr>
          <w:t>3.32.3 frames property</w:t>
        </w:r>
        <w:r w:rsidR="007018CC">
          <w:rPr>
            <w:noProof/>
            <w:webHidden/>
          </w:rPr>
          <w:tab/>
        </w:r>
        <w:r w:rsidR="007018CC">
          <w:rPr>
            <w:noProof/>
            <w:webHidden/>
          </w:rPr>
          <w:fldChar w:fldCharType="begin"/>
        </w:r>
        <w:r w:rsidR="007018CC">
          <w:rPr>
            <w:noProof/>
            <w:webHidden/>
          </w:rPr>
          <w:instrText xml:space="preserve"> PAGEREF _Toc513541249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77A3B8BE" w14:textId="24C9791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50" w:history="1">
        <w:r w:rsidR="007018CC" w:rsidRPr="00FD7C42">
          <w:rPr>
            <w:rStyle w:val="Hyperlink"/>
            <w:noProof/>
          </w:rPr>
          <w:t>3.32.4 properties property</w:t>
        </w:r>
        <w:r w:rsidR="007018CC">
          <w:rPr>
            <w:noProof/>
            <w:webHidden/>
          </w:rPr>
          <w:tab/>
        </w:r>
        <w:r w:rsidR="007018CC">
          <w:rPr>
            <w:noProof/>
            <w:webHidden/>
          </w:rPr>
          <w:fldChar w:fldCharType="begin"/>
        </w:r>
        <w:r w:rsidR="007018CC">
          <w:rPr>
            <w:noProof/>
            <w:webHidden/>
          </w:rPr>
          <w:instrText xml:space="preserve"> PAGEREF _Toc513541250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EF338DF" w14:textId="5145E2CE"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51" w:history="1">
        <w:r w:rsidR="007018CC" w:rsidRPr="00FD7C42">
          <w:rPr>
            <w:rStyle w:val="Hyperlink"/>
            <w:noProof/>
          </w:rPr>
          <w:t>3.33 stackFrame object</w:t>
        </w:r>
        <w:r w:rsidR="007018CC">
          <w:rPr>
            <w:noProof/>
            <w:webHidden/>
          </w:rPr>
          <w:tab/>
        </w:r>
        <w:r w:rsidR="007018CC">
          <w:rPr>
            <w:noProof/>
            <w:webHidden/>
          </w:rPr>
          <w:fldChar w:fldCharType="begin"/>
        </w:r>
        <w:r w:rsidR="007018CC">
          <w:rPr>
            <w:noProof/>
            <w:webHidden/>
          </w:rPr>
          <w:instrText xml:space="preserve"> PAGEREF _Toc513541251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3D9B9ED" w14:textId="6370D2D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52" w:history="1">
        <w:r w:rsidR="007018CC" w:rsidRPr="00FD7C42">
          <w:rPr>
            <w:rStyle w:val="Hyperlink"/>
            <w:noProof/>
          </w:rPr>
          <w:t>3.33.1 General</w:t>
        </w:r>
        <w:r w:rsidR="007018CC">
          <w:rPr>
            <w:noProof/>
            <w:webHidden/>
          </w:rPr>
          <w:tab/>
        </w:r>
        <w:r w:rsidR="007018CC">
          <w:rPr>
            <w:noProof/>
            <w:webHidden/>
          </w:rPr>
          <w:fldChar w:fldCharType="begin"/>
        </w:r>
        <w:r w:rsidR="007018CC">
          <w:rPr>
            <w:noProof/>
            <w:webHidden/>
          </w:rPr>
          <w:instrText xml:space="preserve"> PAGEREF _Toc513541252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2BE76B0" w14:textId="4D8D42F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53" w:history="1">
        <w:r w:rsidR="007018CC" w:rsidRPr="00FD7C42">
          <w:rPr>
            <w:rStyle w:val="Hyperlink"/>
            <w:noProof/>
          </w:rPr>
          <w:t>3.33.2 location property</w:t>
        </w:r>
        <w:r w:rsidR="007018CC">
          <w:rPr>
            <w:noProof/>
            <w:webHidden/>
          </w:rPr>
          <w:tab/>
        </w:r>
        <w:r w:rsidR="007018CC">
          <w:rPr>
            <w:noProof/>
            <w:webHidden/>
          </w:rPr>
          <w:fldChar w:fldCharType="begin"/>
        </w:r>
        <w:r w:rsidR="007018CC">
          <w:rPr>
            <w:noProof/>
            <w:webHidden/>
          </w:rPr>
          <w:instrText xml:space="preserve"> PAGEREF _Toc513541253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FDC239E" w14:textId="017AA15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54" w:history="1">
        <w:r w:rsidR="007018CC" w:rsidRPr="00FD7C42">
          <w:rPr>
            <w:rStyle w:val="Hyperlink"/>
            <w:noProof/>
          </w:rPr>
          <w:t>3.33.3 module property</w:t>
        </w:r>
        <w:r w:rsidR="007018CC">
          <w:rPr>
            <w:noProof/>
            <w:webHidden/>
          </w:rPr>
          <w:tab/>
        </w:r>
        <w:r w:rsidR="007018CC">
          <w:rPr>
            <w:noProof/>
            <w:webHidden/>
          </w:rPr>
          <w:fldChar w:fldCharType="begin"/>
        </w:r>
        <w:r w:rsidR="007018CC">
          <w:rPr>
            <w:noProof/>
            <w:webHidden/>
          </w:rPr>
          <w:instrText xml:space="preserve"> PAGEREF _Toc513541254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B4F2A88" w14:textId="64837DE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55" w:history="1">
        <w:r w:rsidR="007018CC" w:rsidRPr="00FD7C42">
          <w:rPr>
            <w:rStyle w:val="Hyperlink"/>
            <w:noProof/>
          </w:rPr>
          <w:t>3.33.4 threadId property</w:t>
        </w:r>
        <w:r w:rsidR="007018CC">
          <w:rPr>
            <w:noProof/>
            <w:webHidden/>
          </w:rPr>
          <w:tab/>
        </w:r>
        <w:r w:rsidR="007018CC">
          <w:rPr>
            <w:noProof/>
            <w:webHidden/>
          </w:rPr>
          <w:fldChar w:fldCharType="begin"/>
        </w:r>
        <w:r w:rsidR="007018CC">
          <w:rPr>
            <w:noProof/>
            <w:webHidden/>
          </w:rPr>
          <w:instrText xml:space="preserve"> PAGEREF _Toc513541255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71F7DD9" w14:textId="5D90390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56" w:history="1">
        <w:r w:rsidR="007018CC" w:rsidRPr="00FD7C42">
          <w:rPr>
            <w:rStyle w:val="Hyperlink"/>
            <w:noProof/>
          </w:rPr>
          <w:t>3.33.5 address property</w:t>
        </w:r>
        <w:r w:rsidR="007018CC">
          <w:rPr>
            <w:noProof/>
            <w:webHidden/>
          </w:rPr>
          <w:tab/>
        </w:r>
        <w:r w:rsidR="007018CC">
          <w:rPr>
            <w:noProof/>
            <w:webHidden/>
          </w:rPr>
          <w:fldChar w:fldCharType="begin"/>
        </w:r>
        <w:r w:rsidR="007018CC">
          <w:rPr>
            <w:noProof/>
            <w:webHidden/>
          </w:rPr>
          <w:instrText xml:space="preserve"> PAGEREF _Toc513541256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E2BAA86" w14:textId="218B96C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57" w:history="1">
        <w:r w:rsidR="007018CC" w:rsidRPr="00FD7C42">
          <w:rPr>
            <w:rStyle w:val="Hyperlink"/>
            <w:noProof/>
          </w:rPr>
          <w:t>3.33.6 offset property</w:t>
        </w:r>
        <w:r w:rsidR="007018CC">
          <w:rPr>
            <w:noProof/>
            <w:webHidden/>
          </w:rPr>
          <w:tab/>
        </w:r>
        <w:r w:rsidR="007018CC">
          <w:rPr>
            <w:noProof/>
            <w:webHidden/>
          </w:rPr>
          <w:fldChar w:fldCharType="begin"/>
        </w:r>
        <w:r w:rsidR="007018CC">
          <w:rPr>
            <w:noProof/>
            <w:webHidden/>
          </w:rPr>
          <w:instrText xml:space="preserve"> PAGEREF _Toc513541257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4C39B577" w14:textId="5084185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58" w:history="1">
        <w:r w:rsidR="007018CC" w:rsidRPr="00FD7C42">
          <w:rPr>
            <w:rStyle w:val="Hyperlink"/>
            <w:noProof/>
          </w:rPr>
          <w:t>3.33.7 parameters property</w:t>
        </w:r>
        <w:r w:rsidR="007018CC">
          <w:rPr>
            <w:noProof/>
            <w:webHidden/>
          </w:rPr>
          <w:tab/>
        </w:r>
        <w:r w:rsidR="007018CC">
          <w:rPr>
            <w:noProof/>
            <w:webHidden/>
          </w:rPr>
          <w:fldChar w:fldCharType="begin"/>
        </w:r>
        <w:r w:rsidR="007018CC">
          <w:rPr>
            <w:noProof/>
            <w:webHidden/>
          </w:rPr>
          <w:instrText xml:space="preserve"> PAGEREF _Toc513541258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CF36774" w14:textId="0862A36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59" w:history="1">
        <w:r w:rsidR="007018CC" w:rsidRPr="00FD7C42">
          <w:rPr>
            <w:rStyle w:val="Hyperlink"/>
            <w:noProof/>
          </w:rPr>
          <w:t>3.33.8 properties property</w:t>
        </w:r>
        <w:r w:rsidR="007018CC">
          <w:rPr>
            <w:noProof/>
            <w:webHidden/>
          </w:rPr>
          <w:tab/>
        </w:r>
        <w:r w:rsidR="007018CC">
          <w:rPr>
            <w:noProof/>
            <w:webHidden/>
          </w:rPr>
          <w:fldChar w:fldCharType="begin"/>
        </w:r>
        <w:r w:rsidR="007018CC">
          <w:rPr>
            <w:noProof/>
            <w:webHidden/>
          </w:rPr>
          <w:instrText xml:space="preserve"> PAGEREF _Toc513541259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0D4A316" w14:textId="00C0724E"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60" w:history="1">
        <w:r w:rsidR="007018CC" w:rsidRPr="00FD7C42">
          <w:rPr>
            <w:rStyle w:val="Hyperlink"/>
            <w:noProof/>
          </w:rPr>
          <w:t>3.34 codeFlowLocation object</w:t>
        </w:r>
        <w:r w:rsidR="007018CC">
          <w:rPr>
            <w:noProof/>
            <w:webHidden/>
          </w:rPr>
          <w:tab/>
        </w:r>
        <w:r w:rsidR="007018CC">
          <w:rPr>
            <w:noProof/>
            <w:webHidden/>
          </w:rPr>
          <w:fldChar w:fldCharType="begin"/>
        </w:r>
        <w:r w:rsidR="007018CC">
          <w:rPr>
            <w:noProof/>
            <w:webHidden/>
          </w:rPr>
          <w:instrText xml:space="preserve"> PAGEREF _Toc513541260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78814394" w14:textId="434FB7D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61" w:history="1">
        <w:r w:rsidR="007018CC" w:rsidRPr="00FD7C42">
          <w:rPr>
            <w:rStyle w:val="Hyperlink"/>
            <w:noProof/>
          </w:rPr>
          <w:t>3.34.1 General</w:t>
        </w:r>
        <w:r w:rsidR="007018CC">
          <w:rPr>
            <w:noProof/>
            <w:webHidden/>
          </w:rPr>
          <w:tab/>
        </w:r>
        <w:r w:rsidR="007018CC">
          <w:rPr>
            <w:noProof/>
            <w:webHidden/>
          </w:rPr>
          <w:fldChar w:fldCharType="begin"/>
        </w:r>
        <w:r w:rsidR="007018CC">
          <w:rPr>
            <w:noProof/>
            <w:webHidden/>
          </w:rPr>
          <w:instrText xml:space="preserve"> PAGEREF _Toc513541261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120A74A3" w14:textId="77DD6EC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62" w:history="1">
        <w:r w:rsidR="007018CC" w:rsidRPr="00FD7C42">
          <w:rPr>
            <w:rStyle w:val="Hyperlink"/>
            <w:noProof/>
          </w:rPr>
          <w:t>3.34.2 step property</w:t>
        </w:r>
        <w:r w:rsidR="007018CC">
          <w:rPr>
            <w:noProof/>
            <w:webHidden/>
          </w:rPr>
          <w:tab/>
        </w:r>
        <w:r w:rsidR="007018CC">
          <w:rPr>
            <w:noProof/>
            <w:webHidden/>
          </w:rPr>
          <w:fldChar w:fldCharType="begin"/>
        </w:r>
        <w:r w:rsidR="007018CC">
          <w:rPr>
            <w:noProof/>
            <w:webHidden/>
          </w:rPr>
          <w:instrText xml:space="preserve"> PAGEREF _Toc513541262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36295793" w14:textId="7A48C15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63" w:history="1">
        <w:r w:rsidR="007018CC" w:rsidRPr="00FD7C42">
          <w:rPr>
            <w:rStyle w:val="Hyperlink"/>
            <w:noProof/>
          </w:rPr>
          <w:t>3.34.3 location property</w:t>
        </w:r>
        <w:r w:rsidR="007018CC">
          <w:rPr>
            <w:noProof/>
            <w:webHidden/>
          </w:rPr>
          <w:tab/>
        </w:r>
        <w:r w:rsidR="007018CC">
          <w:rPr>
            <w:noProof/>
            <w:webHidden/>
          </w:rPr>
          <w:fldChar w:fldCharType="begin"/>
        </w:r>
        <w:r w:rsidR="007018CC">
          <w:rPr>
            <w:noProof/>
            <w:webHidden/>
          </w:rPr>
          <w:instrText xml:space="preserve"> PAGEREF _Toc513541263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6B116B61" w14:textId="3A75579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64" w:history="1">
        <w:r w:rsidR="007018CC" w:rsidRPr="00FD7C42">
          <w:rPr>
            <w:rStyle w:val="Hyperlink"/>
            <w:noProof/>
          </w:rPr>
          <w:t>3.34.4 module property</w:t>
        </w:r>
        <w:r w:rsidR="007018CC">
          <w:rPr>
            <w:noProof/>
            <w:webHidden/>
          </w:rPr>
          <w:tab/>
        </w:r>
        <w:r w:rsidR="007018CC">
          <w:rPr>
            <w:noProof/>
            <w:webHidden/>
          </w:rPr>
          <w:fldChar w:fldCharType="begin"/>
        </w:r>
        <w:r w:rsidR="007018CC">
          <w:rPr>
            <w:noProof/>
            <w:webHidden/>
          </w:rPr>
          <w:instrText xml:space="preserve"> PAGEREF _Toc513541264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1651654C" w14:textId="606589F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65" w:history="1">
        <w:r w:rsidR="007018CC" w:rsidRPr="00FD7C42">
          <w:rPr>
            <w:rStyle w:val="Hyperlink"/>
            <w:noProof/>
          </w:rPr>
          <w:t>3.34.5 state property</w:t>
        </w:r>
        <w:r w:rsidR="007018CC">
          <w:rPr>
            <w:noProof/>
            <w:webHidden/>
          </w:rPr>
          <w:tab/>
        </w:r>
        <w:r w:rsidR="007018CC">
          <w:rPr>
            <w:noProof/>
            <w:webHidden/>
          </w:rPr>
          <w:fldChar w:fldCharType="begin"/>
        </w:r>
        <w:r w:rsidR="007018CC">
          <w:rPr>
            <w:noProof/>
            <w:webHidden/>
          </w:rPr>
          <w:instrText xml:space="preserve"> PAGEREF _Toc513541265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4BA7CE3B" w14:textId="38432C4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66" w:history="1">
        <w:r w:rsidR="007018CC" w:rsidRPr="00FD7C42">
          <w:rPr>
            <w:rStyle w:val="Hyperlink"/>
            <w:noProof/>
          </w:rPr>
          <w:t>3.34.6 nestingLevel property</w:t>
        </w:r>
        <w:r w:rsidR="007018CC">
          <w:rPr>
            <w:noProof/>
            <w:webHidden/>
          </w:rPr>
          <w:tab/>
        </w:r>
        <w:r w:rsidR="007018CC">
          <w:rPr>
            <w:noProof/>
            <w:webHidden/>
          </w:rPr>
          <w:fldChar w:fldCharType="begin"/>
        </w:r>
        <w:r w:rsidR="007018CC">
          <w:rPr>
            <w:noProof/>
            <w:webHidden/>
          </w:rPr>
          <w:instrText xml:space="preserve"> PAGEREF _Toc513541266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7F9F7B0E" w14:textId="60F2001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67" w:history="1">
        <w:r w:rsidR="007018CC" w:rsidRPr="00FD7C42">
          <w:rPr>
            <w:rStyle w:val="Hyperlink"/>
            <w:noProof/>
          </w:rPr>
          <w:t>3.34.7 executionOrder property</w:t>
        </w:r>
        <w:r w:rsidR="007018CC">
          <w:rPr>
            <w:noProof/>
            <w:webHidden/>
          </w:rPr>
          <w:tab/>
        </w:r>
        <w:r w:rsidR="007018CC">
          <w:rPr>
            <w:noProof/>
            <w:webHidden/>
          </w:rPr>
          <w:fldChar w:fldCharType="begin"/>
        </w:r>
        <w:r w:rsidR="007018CC">
          <w:rPr>
            <w:noProof/>
            <w:webHidden/>
          </w:rPr>
          <w:instrText xml:space="preserve"> PAGEREF _Toc513541267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2440CF2F" w14:textId="1D47BB2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68" w:history="1">
        <w:r w:rsidR="007018CC" w:rsidRPr="00FD7C42">
          <w:rPr>
            <w:rStyle w:val="Hyperlink"/>
            <w:noProof/>
          </w:rPr>
          <w:t>3.34.8 importance property</w:t>
        </w:r>
        <w:r w:rsidR="007018CC">
          <w:rPr>
            <w:noProof/>
            <w:webHidden/>
          </w:rPr>
          <w:tab/>
        </w:r>
        <w:r w:rsidR="007018CC">
          <w:rPr>
            <w:noProof/>
            <w:webHidden/>
          </w:rPr>
          <w:fldChar w:fldCharType="begin"/>
        </w:r>
        <w:r w:rsidR="007018CC">
          <w:rPr>
            <w:noProof/>
            <w:webHidden/>
          </w:rPr>
          <w:instrText xml:space="preserve"> PAGEREF _Toc513541268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655904BB" w14:textId="41C0B4C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69" w:history="1">
        <w:r w:rsidR="007018CC" w:rsidRPr="00FD7C42">
          <w:rPr>
            <w:rStyle w:val="Hyperlink"/>
            <w:noProof/>
          </w:rPr>
          <w:t>3.34.9 properties property</w:t>
        </w:r>
        <w:r w:rsidR="007018CC">
          <w:rPr>
            <w:noProof/>
            <w:webHidden/>
          </w:rPr>
          <w:tab/>
        </w:r>
        <w:r w:rsidR="007018CC">
          <w:rPr>
            <w:noProof/>
            <w:webHidden/>
          </w:rPr>
          <w:fldChar w:fldCharType="begin"/>
        </w:r>
        <w:r w:rsidR="007018CC">
          <w:rPr>
            <w:noProof/>
            <w:webHidden/>
          </w:rPr>
          <w:instrText xml:space="preserve"> PAGEREF _Toc513541269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23175ECA" w14:textId="03A2E093"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70" w:history="1">
        <w:r w:rsidR="007018CC" w:rsidRPr="00FD7C42">
          <w:rPr>
            <w:rStyle w:val="Hyperlink"/>
            <w:noProof/>
          </w:rPr>
          <w:t>3.35 resources object</w:t>
        </w:r>
        <w:r w:rsidR="007018CC">
          <w:rPr>
            <w:noProof/>
            <w:webHidden/>
          </w:rPr>
          <w:tab/>
        </w:r>
        <w:r w:rsidR="007018CC">
          <w:rPr>
            <w:noProof/>
            <w:webHidden/>
          </w:rPr>
          <w:fldChar w:fldCharType="begin"/>
        </w:r>
        <w:r w:rsidR="007018CC">
          <w:rPr>
            <w:noProof/>
            <w:webHidden/>
          </w:rPr>
          <w:instrText xml:space="preserve"> PAGEREF _Toc513541270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529C3197" w14:textId="3932285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71" w:history="1">
        <w:r w:rsidR="007018CC" w:rsidRPr="00FD7C42">
          <w:rPr>
            <w:rStyle w:val="Hyperlink"/>
            <w:noProof/>
          </w:rPr>
          <w:t>3.35.1 General</w:t>
        </w:r>
        <w:r w:rsidR="007018CC">
          <w:rPr>
            <w:noProof/>
            <w:webHidden/>
          </w:rPr>
          <w:tab/>
        </w:r>
        <w:r w:rsidR="007018CC">
          <w:rPr>
            <w:noProof/>
            <w:webHidden/>
          </w:rPr>
          <w:fldChar w:fldCharType="begin"/>
        </w:r>
        <w:r w:rsidR="007018CC">
          <w:rPr>
            <w:noProof/>
            <w:webHidden/>
          </w:rPr>
          <w:instrText xml:space="preserve"> PAGEREF _Toc513541271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4D274F43" w14:textId="2ED26D8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72" w:history="1">
        <w:r w:rsidR="007018CC" w:rsidRPr="00FD7C42">
          <w:rPr>
            <w:rStyle w:val="Hyperlink"/>
            <w:noProof/>
          </w:rPr>
          <w:t>3.35.2 messageStrings property</w:t>
        </w:r>
        <w:r w:rsidR="007018CC">
          <w:rPr>
            <w:noProof/>
            <w:webHidden/>
          </w:rPr>
          <w:tab/>
        </w:r>
        <w:r w:rsidR="007018CC">
          <w:rPr>
            <w:noProof/>
            <w:webHidden/>
          </w:rPr>
          <w:fldChar w:fldCharType="begin"/>
        </w:r>
        <w:r w:rsidR="007018CC">
          <w:rPr>
            <w:noProof/>
            <w:webHidden/>
          </w:rPr>
          <w:instrText xml:space="preserve"> PAGEREF _Toc513541272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78189C45" w14:textId="0ADCFEB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73" w:history="1">
        <w:r w:rsidR="007018CC" w:rsidRPr="00FD7C42">
          <w:rPr>
            <w:rStyle w:val="Hyperlink"/>
            <w:noProof/>
          </w:rPr>
          <w:t>3.35.3 rules property</w:t>
        </w:r>
        <w:r w:rsidR="007018CC">
          <w:rPr>
            <w:noProof/>
            <w:webHidden/>
          </w:rPr>
          <w:tab/>
        </w:r>
        <w:r w:rsidR="007018CC">
          <w:rPr>
            <w:noProof/>
            <w:webHidden/>
          </w:rPr>
          <w:fldChar w:fldCharType="begin"/>
        </w:r>
        <w:r w:rsidR="007018CC">
          <w:rPr>
            <w:noProof/>
            <w:webHidden/>
          </w:rPr>
          <w:instrText xml:space="preserve"> PAGEREF _Toc513541273 \h </w:instrText>
        </w:r>
        <w:r w:rsidR="007018CC">
          <w:rPr>
            <w:noProof/>
            <w:webHidden/>
          </w:rPr>
        </w:r>
        <w:r w:rsidR="007018CC">
          <w:rPr>
            <w:noProof/>
            <w:webHidden/>
          </w:rPr>
          <w:fldChar w:fldCharType="separate"/>
        </w:r>
        <w:r w:rsidR="007018CC">
          <w:rPr>
            <w:noProof/>
            <w:webHidden/>
          </w:rPr>
          <w:t>97</w:t>
        </w:r>
        <w:r w:rsidR="007018CC">
          <w:rPr>
            <w:noProof/>
            <w:webHidden/>
          </w:rPr>
          <w:fldChar w:fldCharType="end"/>
        </w:r>
      </w:hyperlink>
    </w:p>
    <w:p w14:paraId="63300896" w14:textId="788122A9"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74" w:history="1">
        <w:r w:rsidR="007018CC" w:rsidRPr="00FD7C42">
          <w:rPr>
            <w:rStyle w:val="Hyperlink"/>
            <w:noProof/>
          </w:rPr>
          <w:t>3.36 rule object</w:t>
        </w:r>
        <w:r w:rsidR="007018CC">
          <w:rPr>
            <w:noProof/>
            <w:webHidden/>
          </w:rPr>
          <w:tab/>
        </w:r>
        <w:r w:rsidR="007018CC">
          <w:rPr>
            <w:noProof/>
            <w:webHidden/>
          </w:rPr>
          <w:fldChar w:fldCharType="begin"/>
        </w:r>
        <w:r w:rsidR="007018CC">
          <w:rPr>
            <w:noProof/>
            <w:webHidden/>
          </w:rPr>
          <w:instrText xml:space="preserve"> PAGEREF _Toc513541274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4C656B5" w14:textId="69C814A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75" w:history="1">
        <w:r w:rsidR="007018CC" w:rsidRPr="00FD7C42">
          <w:rPr>
            <w:rStyle w:val="Hyperlink"/>
            <w:noProof/>
          </w:rPr>
          <w:t>3.36.1 General</w:t>
        </w:r>
        <w:r w:rsidR="007018CC">
          <w:rPr>
            <w:noProof/>
            <w:webHidden/>
          </w:rPr>
          <w:tab/>
        </w:r>
        <w:r w:rsidR="007018CC">
          <w:rPr>
            <w:noProof/>
            <w:webHidden/>
          </w:rPr>
          <w:fldChar w:fldCharType="begin"/>
        </w:r>
        <w:r w:rsidR="007018CC">
          <w:rPr>
            <w:noProof/>
            <w:webHidden/>
          </w:rPr>
          <w:instrText xml:space="preserve"> PAGEREF _Toc513541275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07F92D08" w14:textId="0F1748D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76" w:history="1">
        <w:r w:rsidR="007018CC" w:rsidRPr="00FD7C42">
          <w:rPr>
            <w:rStyle w:val="Hyperlink"/>
            <w:noProof/>
          </w:rPr>
          <w:t>3.36.2 Constraints</w:t>
        </w:r>
        <w:r w:rsidR="007018CC">
          <w:rPr>
            <w:noProof/>
            <w:webHidden/>
          </w:rPr>
          <w:tab/>
        </w:r>
        <w:r w:rsidR="007018CC">
          <w:rPr>
            <w:noProof/>
            <w:webHidden/>
          </w:rPr>
          <w:fldChar w:fldCharType="begin"/>
        </w:r>
        <w:r w:rsidR="007018CC">
          <w:rPr>
            <w:noProof/>
            <w:webHidden/>
          </w:rPr>
          <w:instrText xml:space="preserve"> PAGEREF _Toc513541276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7D41461F" w14:textId="7B5DC94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77" w:history="1">
        <w:r w:rsidR="007018CC" w:rsidRPr="00FD7C42">
          <w:rPr>
            <w:rStyle w:val="Hyperlink"/>
            <w:noProof/>
          </w:rPr>
          <w:t>3.36.3 id property</w:t>
        </w:r>
        <w:r w:rsidR="007018CC">
          <w:rPr>
            <w:noProof/>
            <w:webHidden/>
          </w:rPr>
          <w:tab/>
        </w:r>
        <w:r w:rsidR="007018CC">
          <w:rPr>
            <w:noProof/>
            <w:webHidden/>
          </w:rPr>
          <w:fldChar w:fldCharType="begin"/>
        </w:r>
        <w:r w:rsidR="007018CC">
          <w:rPr>
            <w:noProof/>
            <w:webHidden/>
          </w:rPr>
          <w:instrText xml:space="preserve"> PAGEREF _Toc513541277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C2C18A2" w14:textId="4736119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78" w:history="1">
        <w:r w:rsidR="007018CC" w:rsidRPr="00FD7C42">
          <w:rPr>
            <w:rStyle w:val="Hyperlink"/>
            <w:noProof/>
          </w:rPr>
          <w:t>3.36.4 name property</w:t>
        </w:r>
        <w:r w:rsidR="007018CC">
          <w:rPr>
            <w:noProof/>
            <w:webHidden/>
          </w:rPr>
          <w:tab/>
        </w:r>
        <w:r w:rsidR="007018CC">
          <w:rPr>
            <w:noProof/>
            <w:webHidden/>
          </w:rPr>
          <w:fldChar w:fldCharType="begin"/>
        </w:r>
        <w:r w:rsidR="007018CC">
          <w:rPr>
            <w:noProof/>
            <w:webHidden/>
          </w:rPr>
          <w:instrText xml:space="preserve"> PAGEREF _Toc513541278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52B9E4FA" w14:textId="489CFA9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79" w:history="1">
        <w:r w:rsidR="007018CC" w:rsidRPr="00FD7C42">
          <w:rPr>
            <w:rStyle w:val="Hyperlink"/>
            <w:noProof/>
          </w:rPr>
          <w:t>3.36.5 shortDescription property</w:t>
        </w:r>
        <w:r w:rsidR="007018CC">
          <w:rPr>
            <w:noProof/>
            <w:webHidden/>
          </w:rPr>
          <w:tab/>
        </w:r>
        <w:r w:rsidR="007018CC">
          <w:rPr>
            <w:noProof/>
            <w:webHidden/>
          </w:rPr>
          <w:fldChar w:fldCharType="begin"/>
        </w:r>
        <w:r w:rsidR="007018CC">
          <w:rPr>
            <w:noProof/>
            <w:webHidden/>
          </w:rPr>
          <w:instrText xml:space="preserve"> PAGEREF _Toc513541279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0923AC3" w14:textId="1E37AF9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80" w:history="1">
        <w:r w:rsidR="007018CC" w:rsidRPr="00FD7C42">
          <w:rPr>
            <w:rStyle w:val="Hyperlink"/>
            <w:noProof/>
          </w:rPr>
          <w:t>3.36.6 fullDescription property</w:t>
        </w:r>
        <w:r w:rsidR="007018CC">
          <w:rPr>
            <w:noProof/>
            <w:webHidden/>
          </w:rPr>
          <w:tab/>
        </w:r>
        <w:r w:rsidR="007018CC">
          <w:rPr>
            <w:noProof/>
            <w:webHidden/>
          </w:rPr>
          <w:fldChar w:fldCharType="begin"/>
        </w:r>
        <w:r w:rsidR="007018CC">
          <w:rPr>
            <w:noProof/>
            <w:webHidden/>
          </w:rPr>
          <w:instrText xml:space="preserve"> PAGEREF _Toc513541280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4E532EA" w14:textId="574A1EF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81" w:history="1">
        <w:r w:rsidR="007018CC" w:rsidRPr="00FD7C42">
          <w:rPr>
            <w:rStyle w:val="Hyperlink"/>
            <w:noProof/>
          </w:rPr>
          <w:t>3.36.7 messageStrings property</w:t>
        </w:r>
        <w:r w:rsidR="007018CC">
          <w:rPr>
            <w:noProof/>
            <w:webHidden/>
          </w:rPr>
          <w:tab/>
        </w:r>
        <w:r w:rsidR="007018CC">
          <w:rPr>
            <w:noProof/>
            <w:webHidden/>
          </w:rPr>
          <w:fldChar w:fldCharType="begin"/>
        </w:r>
        <w:r w:rsidR="007018CC">
          <w:rPr>
            <w:noProof/>
            <w:webHidden/>
          </w:rPr>
          <w:instrText xml:space="preserve"> PAGEREF _Toc513541281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27DF2050" w14:textId="4C7AAB2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82" w:history="1">
        <w:r w:rsidR="007018CC" w:rsidRPr="00FD7C42">
          <w:rPr>
            <w:rStyle w:val="Hyperlink"/>
            <w:noProof/>
          </w:rPr>
          <w:t>3.36.8 richMessageStrings property</w:t>
        </w:r>
        <w:r w:rsidR="007018CC">
          <w:rPr>
            <w:noProof/>
            <w:webHidden/>
          </w:rPr>
          <w:tab/>
        </w:r>
        <w:r w:rsidR="007018CC">
          <w:rPr>
            <w:noProof/>
            <w:webHidden/>
          </w:rPr>
          <w:fldChar w:fldCharType="begin"/>
        </w:r>
        <w:r w:rsidR="007018CC">
          <w:rPr>
            <w:noProof/>
            <w:webHidden/>
          </w:rPr>
          <w:instrText xml:space="preserve"> PAGEREF _Toc513541282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5E766B8" w14:textId="0CB45C0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83" w:history="1">
        <w:r w:rsidR="007018CC" w:rsidRPr="00FD7C42">
          <w:rPr>
            <w:rStyle w:val="Hyperlink"/>
            <w:noProof/>
          </w:rPr>
          <w:t>3.36.9 helpLocation property</w:t>
        </w:r>
        <w:r w:rsidR="007018CC">
          <w:rPr>
            <w:noProof/>
            <w:webHidden/>
          </w:rPr>
          <w:tab/>
        </w:r>
        <w:r w:rsidR="007018CC">
          <w:rPr>
            <w:noProof/>
            <w:webHidden/>
          </w:rPr>
          <w:fldChar w:fldCharType="begin"/>
        </w:r>
        <w:r w:rsidR="007018CC">
          <w:rPr>
            <w:noProof/>
            <w:webHidden/>
          </w:rPr>
          <w:instrText xml:space="preserve"> PAGEREF _Toc513541283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95C6987" w14:textId="54B534D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84" w:history="1">
        <w:r w:rsidR="007018CC" w:rsidRPr="00FD7C42">
          <w:rPr>
            <w:rStyle w:val="Hyperlink"/>
            <w:noProof/>
          </w:rPr>
          <w:t>3.36.10 help property</w:t>
        </w:r>
        <w:r w:rsidR="007018CC">
          <w:rPr>
            <w:noProof/>
            <w:webHidden/>
          </w:rPr>
          <w:tab/>
        </w:r>
        <w:r w:rsidR="007018CC">
          <w:rPr>
            <w:noProof/>
            <w:webHidden/>
          </w:rPr>
          <w:fldChar w:fldCharType="begin"/>
        </w:r>
        <w:r w:rsidR="007018CC">
          <w:rPr>
            <w:noProof/>
            <w:webHidden/>
          </w:rPr>
          <w:instrText xml:space="preserve"> PAGEREF _Toc513541284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9491ADD" w14:textId="4CEABE3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85" w:history="1">
        <w:r w:rsidR="007018CC" w:rsidRPr="00FD7C42">
          <w:rPr>
            <w:rStyle w:val="Hyperlink"/>
            <w:noProof/>
          </w:rPr>
          <w:t>3.36.11 configuration property</w:t>
        </w:r>
        <w:r w:rsidR="007018CC">
          <w:rPr>
            <w:noProof/>
            <w:webHidden/>
          </w:rPr>
          <w:tab/>
        </w:r>
        <w:r w:rsidR="007018CC">
          <w:rPr>
            <w:noProof/>
            <w:webHidden/>
          </w:rPr>
          <w:fldChar w:fldCharType="begin"/>
        </w:r>
        <w:r w:rsidR="007018CC">
          <w:rPr>
            <w:noProof/>
            <w:webHidden/>
          </w:rPr>
          <w:instrText xml:space="preserve"> PAGEREF _Toc513541285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44985A50" w14:textId="43EE6F4A"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86" w:history="1">
        <w:r w:rsidR="007018CC" w:rsidRPr="00FD7C42">
          <w:rPr>
            <w:rStyle w:val="Hyperlink"/>
            <w:noProof/>
          </w:rPr>
          <w:t>3.36.12 properties property</w:t>
        </w:r>
        <w:r w:rsidR="007018CC">
          <w:rPr>
            <w:noProof/>
            <w:webHidden/>
          </w:rPr>
          <w:tab/>
        </w:r>
        <w:r w:rsidR="007018CC">
          <w:rPr>
            <w:noProof/>
            <w:webHidden/>
          </w:rPr>
          <w:fldChar w:fldCharType="begin"/>
        </w:r>
        <w:r w:rsidR="007018CC">
          <w:rPr>
            <w:noProof/>
            <w:webHidden/>
          </w:rPr>
          <w:instrText xml:space="preserve"> PAGEREF _Toc513541286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3CD9A96" w14:textId="294D81E0"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87" w:history="1">
        <w:r w:rsidR="007018CC" w:rsidRPr="00FD7C42">
          <w:rPr>
            <w:rStyle w:val="Hyperlink"/>
            <w:noProof/>
          </w:rPr>
          <w:t>3.37 ruleConfiguration object</w:t>
        </w:r>
        <w:r w:rsidR="007018CC">
          <w:rPr>
            <w:noProof/>
            <w:webHidden/>
          </w:rPr>
          <w:tab/>
        </w:r>
        <w:r w:rsidR="007018CC">
          <w:rPr>
            <w:noProof/>
            <w:webHidden/>
          </w:rPr>
          <w:fldChar w:fldCharType="begin"/>
        </w:r>
        <w:r w:rsidR="007018CC">
          <w:rPr>
            <w:noProof/>
            <w:webHidden/>
          </w:rPr>
          <w:instrText xml:space="preserve"> PAGEREF _Toc513541287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1B03912" w14:textId="331C2A89"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88" w:history="1">
        <w:r w:rsidR="007018CC" w:rsidRPr="00FD7C42">
          <w:rPr>
            <w:rStyle w:val="Hyperlink"/>
            <w:noProof/>
          </w:rPr>
          <w:t>3.37.1 General</w:t>
        </w:r>
        <w:r w:rsidR="007018CC">
          <w:rPr>
            <w:noProof/>
            <w:webHidden/>
          </w:rPr>
          <w:tab/>
        </w:r>
        <w:r w:rsidR="007018CC">
          <w:rPr>
            <w:noProof/>
            <w:webHidden/>
          </w:rPr>
          <w:fldChar w:fldCharType="begin"/>
        </w:r>
        <w:r w:rsidR="007018CC">
          <w:rPr>
            <w:noProof/>
            <w:webHidden/>
          </w:rPr>
          <w:instrText xml:space="preserve"> PAGEREF _Toc513541288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08A3372" w14:textId="37DBD46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89" w:history="1">
        <w:r w:rsidR="007018CC" w:rsidRPr="00FD7C42">
          <w:rPr>
            <w:rStyle w:val="Hyperlink"/>
            <w:noProof/>
          </w:rPr>
          <w:t>3.37.2 enabled property</w:t>
        </w:r>
        <w:r w:rsidR="007018CC">
          <w:rPr>
            <w:noProof/>
            <w:webHidden/>
          </w:rPr>
          <w:tab/>
        </w:r>
        <w:r w:rsidR="007018CC">
          <w:rPr>
            <w:noProof/>
            <w:webHidden/>
          </w:rPr>
          <w:fldChar w:fldCharType="begin"/>
        </w:r>
        <w:r w:rsidR="007018CC">
          <w:rPr>
            <w:noProof/>
            <w:webHidden/>
          </w:rPr>
          <w:instrText xml:space="preserve"> PAGEREF _Toc513541289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0E44FF7" w14:textId="752EEEEB"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90" w:history="1">
        <w:r w:rsidR="007018CC" w:rsidRPr="00FD7C42">
          <w:rPr>
            <w:rStyle w:val="Hyperlink"/>
            <w:noProof/>
          </w:rPr>
          <w:t>3.37.3 defaultLevel property</w:t>
        </w:r>
        <w:r w:rsidR="007018CC">
          <w:rPr>
            <w:noProof/>
            <w:webHidden/>
          </w:rPr>
          <w:tab/>
        </w:r>
        <w:r w:rsidR="007018CC">
          <w:rPr>
            <w:noProof/>
            <w:webHidden/>
          </w:rPr>
          <w:fldChar w:fldCharType="begin"/>
        </w:r>
        <w:r w:rsidR="007018CC">
          <w:rPr>
            <w:noProof/>
            <w:webHidden/>
          </w:rPr>
          <w:instrText xml:space="preserve"> PAGEREF _Toc513541290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1DC8F5F" w14:textId="380FCAF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91" w:history="1">
        <w:r w:rsidR="007018CC" w:rsidRPr="00FD7C42">
          <w:rPr>
            <w:rStyle w:val="Hyperlink"/>
            <w:noProof/>
          </w:rPr>
          <w:t>3.37.4 parameters property</w:t>
        </w:r>
        <w:r w:rsidR="007018CC">
          <w:rPr>
            <w:noProof/>
            <w:webHidden/>
          </w:rPr>
          <w:tab/>
        </w:r>
        <w:r w:rsidR="007018CC">
          <w:rPr>
            <w:noProof/>
            <w:webHidden/>
          </w:rPr>
          <w:fldChar w:fldCharType="begin"/>
        </w:r>
        <w:r w:rsidR="007018CC">
          <w:rPr>
            <w:noProof/>
            <w:webHidden/>
          </w:rPr>
          <w:instrText xml:space="preserve"> PAGEREF _Toc513541291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575103E" w14:textId="6BDCD999"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92" w:history="1">
        <w:r w:rsidR="007018CC" w:rsidRPr="00FD7C42">
          <w:rPr>
            <w:rStyle w:val="Hyperlink"/>
            <w:noProof/>
          </w:rPr>
          <w:t>3.38 fix object</w:t>
        </w:r>
        <w:r w:rsidR="007018CC">
          <w:rPr>
            <w:noProof/>
            <w:webHidden/>
          </w:rPr>
          <w:tab/>
        </w:r>
        <w:r w:rsidR="007018CC">
          <w:rPr>
            <w:noProof/>
            <w:webHidden/>
          </w:rPr>
          <w:fldChar w:fldCharType="begin"/>
        </w:r>
        <w:r w:rsidR="007018CC">
          <w:rPr>
            <w:noProof/>
            <w:webHidden/>
          </w:rPr>
          <w:instrText xml:space="preserve"> PAGEREF _Toc513541292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6FD0778" w14:textId="205EC84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93" w:history="1">
        <w:r w:rsidR="007018CC" w:rsidRPr="00FD7C42">
          <w:rPr>
            <w:rStyle w:val="Hyperlink"/>
            <w:noProof/>
          </w:rPr>
          <w:t>3.38.1 General</w:t>
        </w:r>
        <w:r w:rsidR="007018CC">
          <w:rPr>
            <w:noProof/>
            <w:webHidden/>
          </w:rPr>
          <w:tab/>
        </w:r>
        <w:r w:rsidR="007018CC">
          <w:rPr>
            <w:noProof/>
            <w:webHidden/>
          </w:rPr>
          <w:fldChar w:fldCharType="begin"/>
        </w:r>
        <w:r w:rsidR="007018CC">
          <w:rPr>
            <w:noProof/>
            <w:webHidden/>
          </w:rPr>
          <w:instrText xml:space="preserve"> PAGEREF _Toc513541293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4414647B" w14:textId="7ECB6F3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94" w:history="1">
        <w:r w:rsidR="007018CC" w:rsidRPr="00FD7C42">
          <w:rPr>
            <w:rStyle w:val="Hyperlink"/>
            <w:noProof/>
          </w:rPr>
          <w:t>3.38.2 description property</w:t>
        </w:r>
        <w:r w:rsidR="007018CC">
          <w:rPr>
            <w:noProof/>
            <w:webHidden/>
          </w:rPr>
          <w:tab/>
        </w:r>
        <w:r w:rsidR="007018CC">
          <w:rPr>
            <w:noProof/>
            <w:webHidden/>
          </w:rPr>
          <w:fldChar w:fldCharType="begin"/>
        </w:r>
        <w:r w:rsidR="007018CC">
          <w:rPr>
            <w:noProof/>
            <w:webHidden/>
          </w:rPr>
          <w:instrText xml:space="preserve"> PAGEREF _Toc513541294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5D5F8D03" w14:textId="7110F28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95" w:history="1">
        <w:r w:rsidR="007018CC" w:rsidRPr="00FD7C42">
          <w:rPr>
            <w:rStyle w:val="Hyperlink"/>
            <w:noProof/>
          </w:rPr>
          <w:t>3.38.3 fileChanges property</w:t>
        </w:r>
        <w:r w:rsidR="007018CC">
          <w:rPr>
            <w:noProof/>
            <w:webHidden/>
          </w:rPr>
          <w:tab/>
        </w:r>
        <w:r w:rsidR="007018CC">
          <w:rPr>
            <w:noProof/>
            <w:webHidden/>
          </w:rPr>
          <w:fldChar w:fldCharType="begin"/>
        </w:r>
        <w:r w:rsidR="007018CC">
          <w:rPr>
            <w:noProof/>
            <w:webHidden/>
          </w:rPr>
          <w:instrText xml:space="preserve"> PAGEREF _Toc513541295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35B18D1F" w14:textId="5CFCEB01"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296" w:history="1">
        <w:r w:rsidR="007018CC" w:rsidRPr="00FD7C42">
          <w:rPr>
            <w:rStyle w:val="Hyperlink"/>
            <w:noProof/>
          </w:rPr>
          <w:t>3.39 fileChange object</w:t>
        </w:r>
        <w:r w:rsidR="007018CC">
          <w:rPr>
            <w:noProof/>
            <w:webHidden/>
          </w:rPr>
          <w:tab/>
        </w:r>
        <w:r w:rsidR="007018CC">
          <w:rPr>
            <w:noProof/>
            <w:webHidden/>
          </w:rPr>
          <w:fldChar w:fldCharType="begin"/>
        </w:r>
        <w:r w:rsidR="007018CC">
          <w:rPr>
            <w:noProof/>
            <w:webHidden/>
          </w:rPr>
          <w:instrText xml:space="preserve"> PAGEREF _Toc513541296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77FC0B7" w14:textId="77F7C9B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97" w:history="1">
        <w:r w:rsidR="007018CC" w:rsidRPr="00FD7C42">
          <w:rPr>
            <w:rStyle w:val="Hyperlink"/>
            <w:noProof/>
          </w:rPr>
          <w:t>3.39.1 General</w:t>
        </w:r>
        <w:r w:rsidR="007018CC">
          <w:rPr>
            <w:noProof/>
            <w:webHidden/>
          </w:rPr>
          <w:tab/>
        </w:r>
        <w:r w:rsidR="007018CC">
          <w:rPr>
            <w:noProof/>
            <w:webHidden/>
          </w:rPr>
          <w:fldChar w:fldCharType="begin"/>
        </w:r>
        <w:r w:rsidR="007018CC">
          <w:rPr>
            <w:noProof/>
            <w:webHidden/>
          </w:rPr>
          <w:instrText xml:space="preserve"> PAGEREF _Toc513541297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B11203E" w14:textId="689FAC8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98" w:history="1">
        <w:r w:rsidR="007018CC" w:rsidRPr="00FD7C42">
          <w:rPr>
            <w:rStyle w:val="Hyperlink"/>
            <w:noProof/>
          </w:rPr>
          <w:t>3.39.2 fileLocation property</w:t>
        </w:r>
        <w:r w:rsidR="007018CC">
          <w:rPr>
            <w:noProof/>
            <w:webHidden/>
          </w:rPr>
          <w:tab/>
        </w:r>
        <w:r w:rsidR="007018CC">
          <w:rPr>
            <w:noProof/>
            <w:webHidden/>
          </w:rPr>
          <w:fldChar w:fldCharType="begin"/>
        </w:r>
        <w:r w:rsidR="007018CC">
          <w:rPr>
            <w:noProof/>
            <w:webHidden/>
          </w:rPr>
          <w:instrText xml:space="preserve"> PAGEREF _Toc513541298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5B0EDCCA" w14:textId="02DF656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299" w:history="1">
        <w:r w:rsidR="007018CC" w:rsidRPr="00FD7C42">
          <w:rPr>
            <w:rStyle w:val="Hyperlink"/>
            <w:noProof/>
          </w:rPr>
          <w:t>3.39.3 replacements property</w:t>
        </w:r>
        <w:r w:rsidR="007018CC">
          <w:rPr>
            <w:noProof/>
            <w:webHidden/>
          </w:rPr>
          <w:tab/>
        </w:r>
        <w:r w:rsidR="007018CC">
          <w:rPr>
            <w:noProof/>
            <w:webHidden/>
          </w:rPr>
          <w:fldChar w:fldCharType="begin"/>
        </w:r>
        <w:r w:rsidR="007018CC">
          <w:rPr>
            <w:noProof/>
            <w:webHidden/>
          </w:rPr>
          <w:instrText xml:space="preserve"> PAGEREF _Toc513541299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64390B5F" w14:textId="128771BA"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00" w:history="1">
        <w:r w:rsidR="007018CC" w:rsidRPr="00FD7C42">
          <w:rPr>
            <w:rStyle w:val="Hyperlink"/>
            <w:noProof/>
          </w:rPr>
          <w:t>3.40 replacement object</w:t>
        </w:r>
        <w:r w:rsidR="007018CC">
          <w:rPr>
            <w:noProof/>
            <w:webHidden/>
          </w:rPr>
          <w:tab/>
        </w:r>
        <w:r w:rsidR="007018CC">
          <w:rPr>
            <w:noProof/>
            <w:webHidden/>
          </w:rPr>
          <w:fldChar w:fldCharType="begin"/>
        </w:r>
        <w:r w:rsidR="007018CC">
          <w:rPr>
            <w:noProof/>
            <w:webHidden/>
          </w:rPr>
          <w:instrText xml:space="preserve"> PAGEREF _Toc513541300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B761B1E" w14:textId="5053CC0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01" w:history="1">
        <w:r w:rsidR="007018CC" w:rsidRPr="00FD7C42">
          <w:rPr>
            <w:rStyle w:val="Hyperlink"/>
            <w:noProof/>
          </w:rPr>
          <w:t>3.40.1 General</w:t>
        </w:r>
        <w:r w:rsidR="007018CC">
          <w:rPr>
            <w:noProof/>
            <w:webHidden/>
          </w:rPr>
          <w:tab/>
        </w:r>
        <w:r w:rsidR="007018CC">
          <w:rPr>
            <w:noProof/>
            <w:webHidden/>
          </w:rPr>
          <w:fldChar w:fldCharType="begin"/>
        </w:r>
        <w:r w:rsidR="007018CC">
          <w:rPr>
            <w:noProof/>
            <w:webHidden/>
          </w:rPr>
          <w:instrText xml:space="preserve"> PAGEREF _Toc513541301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CFB4568" w14:textId="7106ADD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02" w:history="1">
        <w:r w:rsidR="007018CC" w:rsidRPr="00FD7C42">
          <w:rPr>
            <w:rStyle w:val="Hyperlink"/>
            <w:noProof/>
          </w:rPr>
          <w:t>3.40.2 Constraints</w:t>
        </w:r>
        <w:r w:rsidR="007018CC">
          <w:rPr>
            <w:noProof/>
            <w:webHidden/>
          </w:rPr>
          <w:tab/>
        </w:r>
        <w:r w:rsidR="007018CC">
          <w:rPr>
            <w:noProof/>
            <w:webHidden/>
          </w:rPr>
          <w:fldChar w:fldCharType="begin"/>
        </w:r>
        <w:r w:rsidR="007018CC">
          <w:rPr>
            <w:noProof/>
            <w:webHidden/>
          </w:rPr>
          <w:instrText xml:space="preserve"> PAGEREF _Toc513541302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EA29C31" w14:textId="6DB47C07"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03" w:history="1">
        <w:r w:rsidR="007018CC" w:rsidRPr="00FD7C42">
          <w:rPr>
            <w:rStyle w:val="Hyperlink"/>
            <w:noProof/>
          </w:rPr>
          <w:t>3.40.3 deletedRegion property</w:t>
        </w:r>
        <w:r w:rsidR="007018CC">
          <w:rPr>
            <w:noProof/>
            <w:webHidden/>
          </w:rPr>
          <w:tab/>
        </w:r>
        <w:r w:rsidR="007018CC">
          <w:rPr>
            <w:noProof/>
            <w:webHidden/>
          </w:rPr>
          <w:fldChar w:fldCharType="begin"/>
        </w:r>
        <w:r w:rsidR="007018CC">
          <w:rPr>
            <w:noProof/>
            <w:webHidden/>
          </w:rPr>
          <w:instrText xml:space="preserve"> PAGEREF _Toc513541303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F4EF5EA" w14:textId="64B6B351"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04" w:history="1">
        <w:r w:rsidR="007018CC" w:rsidRPr="00FD7C42">
          <w:rPr>
            <w:rStyle w:val="Hyperlink"/>
            <w:noProof/>
          </w:rPr>
          <w:t>3.40.4 insertedContent property</w:t>
        </w:r>
        <w:r w:rsidR="007018CC">
          <w:rPr>
            <w:noProof/>
            <w:webHidden/>
          </w:rPr>
          <w:tab/>
        </w:r>
        <w:r w:rsidR="007018CC">
          <w:rPr>
            <w:noProof/>
            <w:webHidden/>
          </w:rPr>
          <w:fldChar w:fldCharType="begin"/>
        </w:r>
        <w:r w:rsidR="007018CC">
          <w:rPr>
            <w:noProof/>
            <w:webHidden/>
          </w:rPr>
          <w:instrText xml:space="preserve"> PAGEREF _Toc513541304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233D045A" w14:textId="6E49B9C4"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05" w:history="1">
        <w:r w:rsidR="007018CC" w:rsidRPr="00FD7C42">
          <w:rPr>
            <w:rStyle w:val="Hyperlink"/>
            <w:noProof/>
          </w:rPr>
          <w:t>3.41 notification object</w:t>
        </w:r>
        <w:r w:rsidR="007018CC">
          <w:rPr>
            <w:noProof/>
            <w:webHidden/>
          </w:rPr>
          <w:tab/>
        </w:r>
        <w:r w:rsidR="007018CC">
          <w:rPr>
            <w:noProof/>
            <w:webHidden/>
          </w:rPr>
          <w:fldChar w:fldCharType="begin"/>
        </w:r>
        <w:r w:rsidR="007018CC">
          <w:rPr>
            <w:noProof/>
            <w:webHidden/>
          </w:rPr>
          <w:instrText xml:space="preserve"> PAGEREF _Toc513541305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76DCAB36" w14:textId="243E345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06" w:history="1">
        <w:r w:rsidR="007018CC" w:rsidRPr="00FD7C42">
          <w:rPr>
            <w:rStyle w:val="Hyperlink"/>
            <w:noProof/>
          </w:rPr>
          <w:t>3.41.1 General</w:t>
        </w:r>
        <w:r w:rsidR="007018CC">
          <w:rPr>
            <w:noProof/>
            <w:webHidden/>
          </w:rPr>
          <w:tab/>
        </w:r>
        <w:r w:rsidR="007018CC">
          <w:rPr>
            <w:noProof/>
            <w:webHidden/>
          </w:rPr>
          <w:fldChar w:fldCharType="begin"/>
        </w:r>
        <w:r w:rsidR="007018CC">
          <w:rPr>
            <w:noProof/>
            <w:webHidden/>
          </w:rPr>
          <w:instrText xml:space="preserve"> PAGEREF _Toc513541306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0AA13181" w14:textId="1311C99D"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07" w:history="1">
        <w:r w:rsidR="007018CC" w:rsidRPr="00FD7C42">
          <w:rPr>
            <w:rStyle w:val="Hyperlink"/>
            <w:noProof/>
          </w:rPr>
          <w:t>3.41.2 id property</w:t>
        </w:r>
        <w:r w:rsidR="007018CC">
          <w:rPr>
            <w:noProof/>
            <w:webHidden/>
          </w:rPr>
          <w:tab/>
        </w:r>
        <w:r w:rsidR="007018CC">
          <w:rPr>
            <w:noProof/>
            <w:webHidden/>
          </w:rPr>
          <w:fldChar w:fldCharType="begin"/>
        </w:r>
        <w:r w:rsidR="007018CC">
          <w:rPr>
            <w:noProof/>
            <w:webHidden/>
          </w:rPr>
          <w:instrText xml:space="preserve"> PAGEREF _Toc513541307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64F4D124" w14:textId="1DA92B2C"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08" w:history="1">
        <w:r w:rsidR="007018CC" w:rsidRPr="00FD7C42">
          <w:rPr>
            <w:rStyle w:val="Hyperlink"/>
            <w:noProof/>
          </w:rPr>
          <w:t>3.41.3 ruleId property</w:t>
        </w:r>
        <w:r w:rsidR="007018CC">
          <w:rPr>
            <w:noProof/>
            <w:webHidden/>
          </w:rPr>
          <w:tab/>
        </w:r>
        <w:r w:rsidR="007018CC">
          <w:rPr>
            <w:noProof/>
            <w:webHidden/>
          </w:rPr>
          <w:fldChar w:fldCharType="begin"/>
        </w:r>
        <w:r w:rsidR="007018CC">
          <w:rPr>
            <w:noProof/>
            <w:webHidden/>
          </w:rPr>
          <w:instrText xml:space="preserve"> PAGEREF _Toc513541308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1F084386" w14:textId="46966BDE"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09" w:history="1">
        <w:r w:rsidR="007018CC" w:rsidRPr="00FD7C42">
          <w:rPr>
            <w:rStyle w:val="Hyperlink"/>
            <w:noProof/>
          </w:rPr>
          <w:t>3.41.4 physicalLocation property</w:t>
        </w:r>
        <w:r w:rsidR="007018CC">
          <w:rPr>
            <w:noProof/>
            <w:webHidden/>
          </w:rPr>
          <w:tab/>
        </w:r>
        <w:r w:rsidR="007018CC">
          <w:rPr>
            <w:noProof/>
            <w:webHidden/>
          </w:rPr>
          <w:fldChar w:fldCharType="begin"/>
        </w:r>
        <w:r w:rsidR="007018CC">
          <w:rPr>
            <w:noProof/>
            <w:webHidden/>
          </w:rPr>
          <w:instrText xml:space="preserve"> PAGEREF _Toc513541309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B131F4F" w14:textId="4818B1A3"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10" w:history="1">
        <w:r w:rsidR="007018CC" w:rsidRPr="00FD7C42">
          <w:rPr>
            <w:rStyle w:val="Hyperlink"/>
            <w:noProof/>
          </w:rPr>
          <w:t>3.41.5 message property</w:t>
        </w:r>
        <w:r w:rsidR="007018CC">
          <w:rPr>
            <w:noProof/>
            <w:webHidden/>
          </w:rPr>
          <w:tab/>
        </w:r>
        <w:r w:rsidR="007018CC">
          <w:rPr>
            <w:noProof/>
            <w:webHidden/>
          </w:rPr>
          <w:fldChar w:fldCharType="begin"/>
        </w:r>
        <w:r w:rsidR="007018CC">
          <w:rPr>
            <w:noProof/>
            <w:webHidden/>
          </w:rPr>
          <w:instrText xml:space="preserve"> PAGEREF _Toc513541310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47A4D2F2" w14:textId="5037D90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11" w:history="1">
        <w:r w:rsidR="007018CC" w:rsidRPr="00FD7C42">
          <w:rPr>
            <w:rStyle w:val="Hyperlink"/>
            <w:noProof/>
          </w:rPr>
          <w:t>3.41.6 level property</w:t>
        </w:r>
        <w:r w:rsidR="007018CC">
          <w:rPr>
            <w:noProof/>
            <w:webHidden/>
          </w:rPr>
          <w:tab/>
        </w:r>
        <w:r w:rsidR="007018CC">
          <w:rPr>
            <w:noProof/>
            <w:webHidden/>
          </w:rPr>
          <w:fldChar w:fldCharType="begin"/>
        </w:r>
        <w:r w:rsidR="007018CC">
          <w:rPr>
            <w:noProof/>
            <w:webHidden/>
          </w:rPr>
          <w:instrText xml:space="preserve"> PAGEREF _Toc513541311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93D5F10" w14:textId="36E06895"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12" w:history="1">
        <w:r w:rsidR="007018CC" w:rsidRPr="00FD7C42">
          <w:rPr>
            <w:rStyle w:val="Hyperlink"/>
            <w:noProof/>
          </w:rPr>
          <w:t>3.41.7 threadId property</w:t>
        </w:r>
        <w:r w:rsidR="007018CC">
          <w:rPr>
            <w:noProof/>
            <w:webHidden/>
          </w:rPr>
          <w:tab/>
        </w:r>
        <w:r w:rsidR="007018CC">
          <w:rPr>
            <w:noProof/>
            <w:webHidden/>
          </w:rPr>
          <w:fldChar w:fldCharType="begin"/>
        </w:r>
        <w:r w:rsidR="007018CC">
          <w:rPr>
            <w:noProof/>
            <w:webHidden/>
          </w:rPr>
          <w:instrText xml:space="preserve"> PAGEREF _Toc513541312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6274B7C9" w14:textId="17F48FAF"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13" w:history="1">
        <w:r w:rsidR="007018CC" w:rsidRPr="00FD7C42">
          <w:rPr>
            <w:rStyle w:val="Hyperlink"/>
            <w:noProof/>
          </w:rPr>
          <w:t>3.41.8 time property</w:t>
        </w:r>
        <w:r w:rsidR="007018CC">
          <w:rPr>
            <w:noProof/>
            <w:webHidden/>
          </w:rPr>
          <w:tab/>
        </w:r>
        <w:r w:rsidR="007018CC">
          <w:rPr>
            <w:noProof/>
            <w:webHidden/>
          </w:rPr>
          <w:fldChar w:fldCharType="begin"/>
        </w:r>
        <w:r w:rsidR="007018CC">
          <w:rPr>
            <w:noProof/>
            <w:webHidden/>
          </w:rPr>
          <w:instrText xml:space="preserve"> PAGEREF _Toc513541313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32BB8518" w14:textId="1394DB14"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14" w:history="1">
        <w:r w:rsidR="007018CC" w:rsidRPr="00FD7C42">
          <w:rPr>
            <w:rStyle w:val="Hyperlink"/>
            <w:noProof/>
          </w:rPr>
          <w:t>3.41.9 exception property</w:t>
        </w:r>
        <w:r w:rsidR="007018CC">
          <w:rPr>
            <w:noProof/>
            <w:webHidden/>
          </w:rPr>
          <w:tab/>
        </w:r>
        <w:r w:rsidR="007018CC">
          <w:rPr>
            <w:noProof/>
            <w:webHidden/>
          </w:rPr>
          <w:fldChar w:fldCharType="begin"/>
        </w:r>
        <w:r w:rsidR="007018CC">
          <w:rPr>
            <w:noProof/>
            <w:webHidden/>
          </w:rPr>
          <w:instrText xml:space="preserve"> PAGEREF _Toc513541314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EEDB2D9" w14:textId="6EE9E742"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15" w:history="1">
        <w:r w:rsidR="007018CC" w:rsidRPr="00FD7C42">
          <w:rPr>
            <w:rStyle w:val="Hyperlink"/>
            <w:noProof/>
          </w:rPr>
          <w:t>3.41.10 properties property</w:t>
        </w:r>
        <w:r w:rsidR="007018CC">
          <w:rPr>
            <w:noProof/>
            <w:webHidden/>
          </w:rPr>
          <w:tab/>
        </w:r>
        <w:r w:rsidR="007018CC">
          <w:rPr>
            <w:noProof/>
            <w:webHidden/>
          </w:rPr>
          <w:fldChar w:fldCharType="begin"/>
        </w:r>
        <w:r w:rsidR="007018CC">
          <w:rPr>
            <w:noProof/>
            <w:webHidden/>
          </w:rPr>
          <w:instrText xml:space="preserve"> PAGEREF _Toc513541315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FF31376" w14:textId="62BF20D0"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16" w:history="1">
        <w:r w:rsidR="007018CC" w:rsidRPr="00FD7C42">
          <w:rPr>
            <w:rStyle w:val="Hyperlink"/>
            <w:noProof/>
          </w:rPr>
          <w:t>3.42 exception object</w:t>
        </w:r>
        <w:r w:rsidR="007018CC">
          <w:rPr>
            <w:noProof/>
            <w:webHidden/>
          </w:rPr>
          <w:tab/>
        </w:r>
        <w:r w:rsidR="007018CC">
          <w:rPr>
            <w:noProof/>
            <w:webHidden/>
          </w:rPr>
          <w:fldChar w:fldCharType="begin"/>
        </w:r>
        <w:r w:rsidR="007018CC">
          <w:rPr>
            <w:noProof/>
            <w:webHidden/>
          </w:rPr>
          <w:instrText xml:space="preserve"> PAGEREF _Toc513541316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B3E6D89" w14:textId="6D5E5360"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17" w:history="1">
        <w:r w:rsidR="007018CC" w:rsidRPr="00FD7C42">
          <w:rPr>
            <w:rStyle w:val="Hyperlink"/>
            <w:noProof/>
          </w:rPr>
          <w:t>3.42.1 General</w:t>
        </w:r>
        <w:r w:rsidR="007018CC">
          <w:rPr>
            <w:noProof/>
            <w:webHidden/>
          </w:rPr>
          <w:tab/>
        </w:r>
        <w:r w:rsidR="007018CC">
          <w:rPr>
            <w:noProof/>
            <w:webHidden/>
          </w:rPr>
          <w:fldChar w:fldCharType="begin"/>
        </w:r>
        <w:r w:rsidR="007018CC">
          <w:rPr>
            <w:noProof/>
            <w:webHidden/>
          </w:rPr>
          <w:instrText xml:space="preserve"> PAGEREF _Toc513541317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4FCE82C" w14:textId="2BA243D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18" w:history="1">
        <w:r w:rsidR="007018CC" w:rsidRPr="00FD7C42">
          <w:rPr>
            <w:rStyle w:val="Hyperlink"/>
            <w:noProof/>
          </w:rPr>
          <w:t>3.42.2 kind property</w:t>
        </w:r>
        <w:r w:rsidR="007018CC">
          <w:rPr>
            <w:noProof/>
            <w:webHidden/>
          </w:rPr>
          <w:tab/>
        </w:r>
        <w:r w:rsidR="007018CC">
          <w:rPr>
            <w:noProof/>
            <w:webHidden/>
          </w:rPr>
          <w:fldChar w:fldCharType="begin"/>
        </w:r>
        <w:r w:rsidR="007018CC">
          <w:rPr>
            <w:noProof/>
            <w:webHidden/>
          </w:rPr>
          <w:instrText xml:space="preserve"> PAGEREF _Toc513541318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2563E429" w14:textId="5C3AB188"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19" w:history="1">
        <w:r w:rsidR="007018CC" w:rsidRPr="00FD7C42">
          <w:rPr>
            <w:rStyle w:val="Hyperlink"/>
            <w:noProof/>
          </w:rPr>
          <w:t>3.42.3 message property</w:t>
        </w:r>
        <w:r w:rsidR="007018CC">
          <w:rPr>
            <w:noProof/>
            <w:webHidden/>
          </w:rPr>
          <w:tab/>
        </w:r>
        <w:r w:rsidR="007018CC">
          <w:rPr>
            <w:noProof/>
            <w:webHidden/>
          </w:rPr>
          <w:fldChar w:fldCharType="begin"/>
        </w:r>
        <w:r w:rsidR="007018CC">
          <w:rPr>
            <w:noProof/>
            <w:webHidden/>
          </w:rPr>
          <w:instrText xml:space="preserve"> PAGEREF _Toc513541319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434BC42" w14:textId="5962979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20" w:history="1">
        <w:r w:rsidR="007018CC" w:rsidRPr="00FD7C42">
          <w:rPr>
            <w:rStyle w:val="Hyperlink"/>
            <w:noProof/>
          </w:rPr>
          <w:t>3.42.4 stack property</w:t>
        </w:r>
        <w:r w:rsidR="007018CC">
          <w:rPr>
            <w:noProof/>
            <w:webHidden/>
          </w:rPr>
          <w:tab/>
        </w:r>
        <w:r w:rsidR="007018CC">
          <w:rPr>
            <w:noProof/>
            <w:webHidden/>
          </w:rPr>
          <w:fldChar w:fldCharType="begin"/>
        </w:r>
        <w:r w:rsidR="007018CC">
          <w:rPr>
            <w:noProof/>
            <w:webHidden/>
          </w:rPr>
          <w:instrText xml:space="preserve"> PAGEREF _Toc513541320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626EEC3" w14:textId="309AED16" w:rsidR="007018CC" w:rsidRDefault="007C375E">
      <w:pPr>
        <w:pStyle w:val="TOC3"/>
        <w:tabs>
          <w:tab w:val="right" w:leader="dot" w:pos="9350"/>
        </w:tabs>
        <w:rPr>
          <w:rFonts w:asciiTheme="minorHAnsi" w:eastAsiaTheme="minorEastAsia" w:hAnsiTheme="minorHAnsi" w:cstheme="minorBidi"/>
          <w:noProof/>
          <w:sz w:val="22"/>
          <w:szCs w:val="22"/>
        </w:rPr>
      </w:pPr>
      <w:hyperlink w:anchor="_Toc513541321" w:history="1">
        <w:r w:rsidR="007018CC" w:rsidRPr="00FD7C42">
          <w:rPr>
            <w:rStyle w:val="Hyperlink"/>
            <w:noProof/>
          </w:rPr>
          <w:t>3.42.5 innerExceptions property</w:t>
        </w:r>
        <w:r w:rsidR="007018CC">
          <w:rPr>
            <w:noProof/>
            <w:webHidden/>
          </w:rPr>
          <w:tab/>
        </w:r>
        <w:r w:rsidR="007018CC">
          <w:rPr>
            <w:noProof/>
            <w:webHidden/>
          </w:rPr>
          <w:fldChar w:fldCharType="begin"/>
        </w:r>
        <w:r w:rsidR="007018CC">
          <w:rPr>
            <w:noProof/>
            <w:webHidden/>
          </w:rPr>
          <w:instrText xml:space="preserve"> PAGEREF _Toc513541321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4EA2B749" w14:textId="06F108CB" w:rsidR="007018CC" w:rsidRDefault="007C375E">
      <w:pPr>
        <w:pStyle w:val="TOC1"/>
        <w:rPr>
          <w:rFonts w:asciiTheme="minorHAnsi" w:eastAsiaTheme="minorEastAsia" w:hAnsiTheme="minorHAnsi" w:cstheme="minorBidi"/>
          <w:noProof/>
          <w:sz w:val="22"/>
          <w:szCs w:val="22"/>
        </w:rPr>
      </w:pPr>
      <w:hyperlink w:anchor="_Toc513541322" w:history="1">
        <w:r w:rsidR="007018CC" w:rsidRPr="00FD7C42">
          <w:rPr>
            <w:rStyle w:val="Hyperlink"/>
            <w:noProof/>
          </w:rPr>
          <w:t>4</w:t>
        </w:r>
        <w:r w:rsidR="007018CC">
          <w:rPr>
            <w:rFonts w:asciiTheme="minorHAnsi" w:eastAsiaTheme="minorEastAsia" w:hAnsiTheme="minorHAnsi" w:cstheme="minorBidi"/>
            <w:noProof/>
            <w:sz w:val="22"/>
            <w:szCs w:val="22"/>
          </w:rPr>
          <w:tab/>
        </w:r>
        <w:r w:rsidR="007018CC" w:rsidRPr="00FD7C42">
          <w:rPr>
            <w:rStyle w:val="Hyperlink"/>
            <w:noProof/>
          </w:rPr>
          <w:t>Conformance</w:t>
        </w:r>
        <w:r w:rsidR="007018CC">
          <w:rPr>
            <w:noProof/>
            <w:webHidden/>
          </w:rPr>
          <w:tab/>
        </w:r>
        <w:r w:rsidR="007018CC">
          <w:rPr>
            <w:noProof/>
            <w:webHidden/>
          </w:rPr>
          <w:fldChar w:fldCharType="begin"/>
        </w:r>
        <w:r w:rsidR="007018CC">
          <w:rPr>
            <w:noProof/>
            <w:webHidden/>
          </w:rPr>
          <w:instrText xml:space="preserve"> PAGEREF _Toc513541322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535E3C84" w14:textId="10D63070"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23" w:history="1">
        <w:r w:rsidR="007018CC" w:rsidRPr="00FD7C42">
          <w:rPr>
            <w:rStyle w:val="Hyperlink"/>
            <w:noProof/>
          </w:rPr>
          <w:t>4.1 Conformance targets</w:t>
        </w:r>
        <w:r w:rsidR="007018CC">
          <w:rPr>
            <w:noProof/>
            <w:webHidden/>
          </w:rPr>
          <w:tab/>
        </w:r>
        <w:r w:rsidR="007018CC">
          <w:rPr>
            <w:noProof/>
            <w:webHidden/>
          </w:rPr>
          <w:fldChar w:fldCharType="begin"/>
        </w:r>
        <w:r w:rsidR="007018CC">
          <w:rPr>
            <w:noProof/>
            <w:webHidden/>
          </w:rPr>
          <w:instrText xml:space="preserve"> PAGEREF _Toc513541323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61447B5A" w14:textId="0D857D68"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24" w:history="1">
        <w:r w:rsidR="007018CC" w:rsidRPr="00FD7C42">
          <w:rPr>
            <w:rStyle w:val="Hyperlink"/>
            <w:noProof/>
          </w:rPr>
          <w:t>4.2 Conformance Clause 1: SARIF log file</w:t>
        </w:r>
        <w:r w:rsidR="007018CC">
          <w:rPr>
            <w:noProof/>
            <w:webHidden/>
          </w:rPr>
          <w:tab/>
        </w:r>
        <w:r w:rsidR="007018CC">
          <w:rPr>
            <w:noProof/>
            <w:webHidden/>
          </w:rPr>
          <w:fldChar w:fldCharType="begin"/>
        </w:r>
        <w:r w:rsidR="007018CC">
          <w:rPr>
            <w:noProof/>
            <w:webHidden/>
          </w:rPr>
          <w:instrText xml:space="preserve"> PAGEREF _Toc513541324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B3D1F03" w14:textId="323A7DA7"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25" w:history="1">
        <w:r w:rsidR="007018CC" w:rsidRPr="00FD7C42">
          <w:rPr>
            <w:rStyle w:val="Hyperlink"/>
            <w:noProof/>
          </w:rPr>
          <w:t>4.3 Conformance Clause 2: SARIF resource file</w:t>
        </w:r>
        <w:r w:rsidR="007018CC">
          <w:rPr>
            <w:noProof/>
            <w:webHidden/>
          </w:rPr>
          <w:tab/>
        </w:r>
        <w:r w:rsidR="007018CC">
          <w:rPr>
            <w:noProof/>
            <w:webHidden/>
          </w:rPr>
          <w:fldChar w:fldCharType="begin"/>
        </w:r>
        <w:r w:rsidR="007018CC">
          <w:rPr>
            <w:noProof/>
            <w:webHidden/>
          </w:rPr>
          <w:instrText xml:space="preserve"> PAGEREF _Toc513541325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2DB7E79" w14:textId="5E734E52"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26" w:history="1">
        <w:r w:rsidR="007018CC" w:rsidRPr="00FD7C42">
          <w:rPr>
            <w:rStyle w:val="Hyperlink"/>
            <w:noProof/>
          </w:rPr>
          <w:t>4.4 Conformance Clause 3: SARIF producer</w:t>
        </w:r>
        <w:r w:rsidR="007018CC">
          <w:rPr>
            <w:noProof/>
            <w:webHidden/>
          </w:rPr>
          <w:tab/>
        </w:r>
        <w:r w:rsidR="007018CC">
          <w:rPr>
            <w:noProof/>
            <w:webHidden/>
          </w:rPr>
          <w:fldChar w:fldCharType="begin"/>
        </w:r>
        <w:r w:rsidR="007018CC">
          <w:rPr>
            <w:noProof/>
            <w:webHidden/>
          </w:rPr>
          <w:instrText xml:space="preserve"> PAGEREF _Toc513541326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098FAD45" w14:textId="3E865EE4"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27" w:history="1">
        <w:r w:rsidR="007018CC" w:rsidRPr="00FD7C42">
          <w:rPr>
            <w:rStyle w:val="Hyperlink"/>
            <w:noProof/>
          </w:rPr>
          <w:t>4.5 Conformance Clause 4: Direct producer</w:t>
        </w:r>
        <w:r w:rsidR="007018CC">
          <w:rPr>
            <w:noProof/>
            <w:webHidden/>
          </w:rPr>
          <w:tab/>
        </w:r>
        <w:r w:rsidR="007018CC">
          <w:rPr>
            <w:noProof/>
            <w:webHidden/>
          </w:rPr>
          <w:fldChar w:fldCharType="begin"/>
        </w:r>
        <w:r w:rsidR="007018CC">
          <w:rPr>
            <w:noProof/>
            <w:webHidden/>
          </w:rPr>
          <w:instrText xml:space="preserve"> PAGEREF _Toc513541327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7F6E437" w14:textId="1322732D"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28" w:history="1">
        <w:r w:rsidR="007018CC" w:rsidRPr="00FD7C42">
          <w:rPr>
            <w:rStyle w:val="Hyperlink"/>
            <w:noProof/>
          </w:rPr>
          <w:t>4.6 Conformance Clause 5: Deterministic producer</w:t>
        </w:r>
        <w:r w:rsidR="007018CC">
          <w:rPr>
            <w:noProof/>
            <w:webHidden/>
          </w:rPr>
          <w:tab/>
        </w:r>
        <w:r w:rsidR="007018CC">
          <w:rPr>
            <w:noProof/>
            <w:webHidden/>
          </w:rPr>
          <w:fldChar w:fldCharType="begin"/>
        </w:r>
        <w:r w:rsidR="007018CC">
          <w:rPr>
            <w:noProof/>
            <w:webHidden/>
          </w:rPr>
          <w:instrText xml:space="preserve"> PAGEREF _Toc513541328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059DFC02" w14:textId="6794F2AE"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29" w:history="1">
        <w:r w:rsidR="007018CC" w:rsidRPr="00FD7C42">
          <w:rPr>
            <w:rStyle w:val="Hyperlink"/>
            <w:noProof/>
          </w:rPr>
          <w:t>4.7 Conformance Clause 6: Converter</w:t>
        </w:r>
        <w:r w:rsidR="007018CC">
          <w:rPr>
            <w:noProof/>
            <w:webHidden/>
          </w:rPr>
          <w:tab/>
        </w:r>
        <w:r w:rsidR="007018CC">
          <w:rPr>
            <w:noProof/>
            <w:webHidden/>
          </w:rPr>
          <w:fldChar w:fldCharType="begin"/>
        </w:r>
        <w:r w:rsidR="007018CC">
          <w:rPr>
            <w:noProof/>
            <w:webHidden/>
          </w:rPr>
          <w:instrText xml:space="preserve"> PAGEREF _Toc513541329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18D98D07" w14:textId="62A22BC2"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30" w:history="1">
        <w:r w:rsidR="007018CC" w:rsidRPr="00FD7C42">
          <w:rPr>
            <w:rStyle w:val="Hyperlink"/>
            <w:noProof/>
          </w:rPr>
          <w:t>4.8 Conformance Clause 7: SARIF post-processor</w:t>
        </w:r>
        <w:r w:rsidR="007018CC">
          <w:rPr>
            <w:noProof/>
            <w:webHidden/>
          </w:rPr>
          <w:tab/>
        </w:r>
        <w:r w:rsidR="007018CC">
          <w:rPr>
            <w:noProof/>
            <w:webHidden/>
          </w:rPr>
          <w:fldChar w:fldCharType="begin"/>
        </w:r>
        <w:r w:rsidR="007018CC">
          <w:rPr>
            <w:noProof/>
            <w:webHidden/>
          </w:rPr>
          <w:instrText xml:space="preserve"> PAGEREF _Toc513541330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D041723" w14:textId="7D5F55F5"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31" w:history="1">
        <w:r w:rsidR="007018CC" w:rsidRPr="00FD7C42">
          <w:rPr>
            <w:rStyle w:val="Hyperlink"/>
            <w:noProof/>
          </w:rPr>
          <w:t>4.9 Conformance Clause 8: SARIF consumer</w:t>
        </w:r>
        <w:r w:rsidR="007018CC">
          <w:rPr>
            <w:noProof/>
            <w:webHidden/>
          </w:rPr>
          <w:tab/>
        </w:r>
        <w:r w:rsidR="007018CC">
          <w:rPr>
            <w:noProof/>
            <w:webHidden/>
          </w:rPr>
          <w:fldChar w:fldCharType="begin"/>
        </w:r>
        <w:r w:rsidR="007018CC">
          <w:rPr>
            <w:noProof/>
            <w:webHidden/>
          </w:rPr>
          <w:instrText xml:space="preserve"> PAGEREF _Toc513541331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50F89280" w14:textId="6DED7CDE"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32" w:history="1">
        <w:r w:rsidR="007018CC" w:rsidRPr="00FD7C42">
          <w:rPr>
            <w:rStyle w:val="Hyperlink"/>
            <w:noProof/>
          </w:rPr>
          <w:t>4.10 Conformance Clause 9: Viewer</w:t>
        </w:r>
        <w:r w:rsidR="007018CC">
          <w:rPr>
            <w:noProof/>
            <w:webHidden/>
          </w:rPr>
          <w:tab/>
        </w:r>
        <w:r w:rsidR="007018CC">
          <w:rPr>
            <w:noProof/>
            <w:webHidden/>
          </w:rPr>
          <w:fldChar w:fldCharType="begin"/>
        </w:r>
        <w:r w:rsidR="007018CC">
          <w:rPr>
            <w:noProof/>
            <w:webHidden/>
          </w:rPr>
          <w:instrText xml:space="preserve"> PAGEREF _Toc513541332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B190AD8" w14:textId="145D49BD"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33" w:history="1">
        <w:r w:rsidR="007018CC" w:rsidRPr="00FD7C42">
          <w:rPr>
            <w:rStyle w:val="Hyperlink"/>
            <w:noProof/>
          </w:rPr>
          <w:t>4.11 Conformance Clause 10: Result management system</w:t>
        </w:r>
        <w:r w:rsidR="007018CC">
          <w:rPr>
            <w:noProof/>
            <w:webHidden/>
          </w:rPr>
          <w:tab/>
        </w:r>
        <w:r w:rsidR="007018CC">
          <w:rPr>
            <w:noProof/>
            <w:webHidden/>
          </w:rPr>
          <w:fldChar w:fldCharType="begin"/>
        </w:r>
        <w:r w:rsidR="007018CC">
          <w:rPr>
            <w:noProof/>
            <w:webHidden/>
          </w:rPr>
          <w:instrText xml:space="preserve"> PAGEREF _Toc513541333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3AC1F236" w14:textId="2EBF65F3" w:rsidR="007018CC" w:rsidRDefault="007C375E">
      <w:pPr>
        <w:pStyle w:val="TOC1"/>
        <w:rPr>
          <w:rFonts w:asciiTheme="minorHAnsi" w:eastAsiaTheme="minorEastAsia" w:hAnsiTheme="minorHAnsi" w:cstheme="minorBidi"/>
          <w:noProof/>
          <w:sz w:val="22"/>
          <w:szCs w:val="22"/>
        </w:rPr>
      </w:pPr>
      <w:hyperlink w:anchor="_Toc513541334" w:history="1">
        <w:r w:rsidR="007018CC" w:rsidRPr="00FD7C42">
          <w:rPr>
            <w:rStyle w:val="Hyperlink"/>
            <w:noProof/>
          </w:rPr>
          <w:t>Appendix A. (Informative) Acknowledgments</w:t>
        </w:r>
        <w:r w:rsidR="007018CC">
          <w:rPr>
            <w:noProof/>
            <w:webHidden/>
          </w:rPr>
          <w:tab/>
        </w:r>
        <w:r w:rsidR="007018CC">
          <w:rPr>
            <w:noProof/>
            <w:webHidden/>
          </w:rPr>
          <w:fldChar w:fldCharType="begin"/>
        </w:r>
        <w:r w:rsidR="007018CC">
          <w:rPr>
            <w:noProof/>
            <w:webHidden/>
          </w:rPr>
          <w:instrText xml:space="preserve"> PAGEREF _Toc513541334 \h </w:instrText>
        </w:r>
        <w:r w:rsidR="007018CC">
          <w:rPr>
            <w:noProof/>
            <w:webHidden/>
          </w:rPr>
        </w:r>
        <w:r w:rsidR="007018CC">
          <w:rPr>
            <w:noProof/>
            <w:webHidden/>
          </w:rPr>
          <w:fldChar w:fldCharType="separate"/>
        </w:r>
        <w:r w:rsidR="007018CC">
          <w:rPr>
            <w:noProof/>
            <w:webHidden/>
          </w:rPr>
          <w:t>110</w:t>
        </w:r>
        <w:r w:rsidR="007018CC">
          <w:rPr>
            <w:noProof/>
            <w:webHidden/>
          </w:rPr>
          <w:fldChar w:fldCharType="end"/>
        </w:r>
      </w:hyperlink>
    </w:p>
    <w:p w14:paraId="3D75D144" w14:textId="5553BB36" w:rsidR="007018CC" w:rsidRDefault="007C375E">
      <w:pPr>
        <w:pStyle w:val="TOC1"/>
        <w:rPr>
          <w:rFonts w:asciiTheme="minorHAnsi" w:eastAsiaTheme="minorEastAsia" w:hAnsiTheme="minorHAnsi" w:cstheme="minorBidi"/>
          <w:noProof/>
          <w:sz w:val="22"/>
          <w:szCs w:val="22"/>
        </w:rPr>
      </w:pPr>
      <w:hyperlink w:anchor="_Toc513541335" w:history="1">
        <w:r w:rsidR="007018CC" w:rsidRPr="00FD7C42">
          <w:rPr>
            <w:rStyle w:val="Hyperlink"/>
            <w:noProof/>
          </w:rPr>
          <w:t>Appendix B. (Normative) Use of fingerprints by result management systems</w:t>
        </w:r>
        <w:r w:rsidR="007018CC">
          <w:rPr>
            <w:noProof/>
            <w:webHidden/>
          </w:rPr>
          <w:tab/>
        </w:r>
        <w:r w:rsidR="007018CC">
          <w:rPr>
            <w:noProof/>
            <w:webHidden/>
          </w:rPr>
          <w:fldChar w:fldCharType="begin"/>
        </w:r>
        <w:r w:rsidR="007018CC">
          <w:rPr>
            <w:noProof/>
            <w:webHidden/>
          </w:rPr>
          <w:instrText xml:space="preserve"> PAGEREF _Toc513541335 \h </w:instrText>
        </w:r>
        <w:r w:rsidR="007018CC">
          <w:rPr>
            <w:noProof/>
            <w:webHidden/>
          </w:rPr>
        </w:r>
        <w:r w:rsidR="007018CC">
          <w:rPr>
            <w:noProof/>
            <w:webHidden/>
          </w:rPr>
          <w:fldChar w:fldCharType="separate"/>
        </w:r>
        <w:r w:rsidR="007018CC">
          <w:rPr>
            <w:noProof/>
            <w:webHidden/>
          </w:rPr>
          <w:t>111</w:t>
        </w:r>
        <w:r w:rsidR="007018CC">
          <w:rPr>
            <w:noProof/>
            <w:webHidden/>
          </w:rPr>
          <w:fldChar w:fldCharType="end"/>
        </w:r>
      </w:hyperlink>
    </w:p>
    <w:p w14:paraId="6BE9FAC3" w14:textId="7DEC28CD" w:rsidR="007018CC" w:rsidRDefault="007C375E">
      <w:pPr>
        <w:pStyle w:val="TOC1"/>
        <w:rPr>
          <w:rFonts w:asciiTheme="minorHAnsi" w:eastAsiaTheme="minorEastAsia" w:hAnsiTheme="minorHAnsi" w:cstheme="minorBidi"/>
          <w:noProof/>
          <w:sz w:val="22"/>
          <w:szCs w:val="22"/>
        </w:rPr>
      </w:pPr>
      <w:hyperlink w:anchor="_Toc513541336" w:history="1">
        <w:r w:rsidR="007018CC" w:rsidRPr="00FD7C42">
          <w:rPr>
            <w:rStyle w:val="Hyperlink"/>
            <w:noProof/>
          </w:rPr>
          <w:t>Appendix C. (Informative) Use of SARIF by log file viewers</w:t>
        </w:r>
        <w:r w:rsidR="007018CC">
          <w:rPr>
            <w:noProof/>
            <w:webHidden/>
          </w:rPr>
          <w:tab/>
        </w:r>
        <w:r w:rsidR="007018CC">
          <w:rPr>
            <w:noProof/>
            <w:webHidden/>
          </w:rPr>
          <w:fldChar w:fldCharType="begin"/>
        </w:r>
        <w:r w:rsidR="007018CC">
          <w:rPr>
            <w:noProof/>
            <w:webHidden/>
          </w:rPr>
          <w:instrText xml:space="preserve"> PAGEREF _Toc513541336 \h </w:instrText>
        </w:r>
        <w:r w:rsidR="007018CC">
          <w:rPr>
            <w:noProof/>
            <w:webHidden/>
          </w:rPr>
        </w:r>
        <w:r w:rsidR="007018CC">
          <w:rPr>
            <w:noProof/>
            <w:webHidden/>
          </w:rPr>
          <w:fldChar w:fldCharType="separate"/>
        </w:r>
        <w:r w:rsidR="007018CC">
          <w:rPr>
            <w:noProof/>
            <w:webHidden/>
          </w:rPr>
          <w:t>112</w:t>
        </w:r>
        <w:r w:rsidR="007018CC">
          <w:rPr>
            <w:noProof/>
            <w:webHidden/>
          </w:rPr>
          <w:fldChar w:fldCharType="end"/>
        </w:r>
      </w:hyperlink>
    </w:p>
    <w:p w14:paraId="0A45FB9C" w14:textId="3EC10724" w:rsidR="007018CC" w:rsidRDefault="007C375E">
      <w:pPr>
        <w:pStyle w:val="TOC1"/>
        <w:rPr>
          <w:rFonts w:asciiTheme="minorHAnsi" w:eastAsiaTheme="minorEastAsia" w:hAnsiTheme="minorHAnsi" w:cstheme="minorBidi"/>
          <w:noProof/>
          <w:sz w:val="22"/>
          <w:szCs w:val="22"/>
        </w:rPr>
      </w:pPr>
      <w:hyperlink w:anchor="_Toc513541337" w:history="1">
        <w:r w:rsidR="007018CC" w:rsidRPr="00FD7C42">
          <w:rPr>
            <w:rStyle w:val="Hyperlink"/>
            <w:noProof/>
          </w:rPr>
          <w:t>Appendix D. (Informative) Production of SARIF by converters</w:t>
        </w:r>
        <w:r w:rsidR="007018CC">
          <w:rPr>
            <w:noProof/>
            <w:webHidden/>
          </w:rPr>
          <w:tab/>
        </w:r>
        <w:r w:rsidR="007018CC">
          <w:rPr>
            <w:noProof/>
            <w:webHidden/>
          </w:rPr>
          <w:fldChar w:fldCharType="begin"/>
        </w:r>
        <w:r w:rsidR="007018CC">
          <w:rPr>
            <w:noProof/>
            <w:webHidden/>
          </w:rPr>
          <w:instrText xml:space="preserve"> PAGEREF _Toc513541337 \h </w:instrText>
        </w:r>
        <w:r w:rsidR="007018CC">
          <w:rPr>
            <w:noProof/>
            <w:webHidden/>
          </w:rPr>
        </w:r>
        <w:r w:rsidR="007018CC">
          <w:rPr>
            <w:noProof/>
            <w:webHidden/>
          </w:rPr>
          <w:fldChar w:fldCharType="separate"/>
        </w:r>
        <w:r w:rsidR="007018CC">
          <w:rPr>
            <w:noProof/>
            <w:webHidden/>
          </w:rPr>
          <w:t>113</w:t>
        </w:r>
        <w:r w:rsidR="007018CC">
          <w:rPr>
            <w:noProof/>
            <w:webHidden/>
          </w:rPr>
          <w:fldChar w:fldCharType="end"/>
        </w:r>
      </w:hyperlink>
    </w:p>
    <w:p w14:paraId="39D25162" w14:textId="067E86F3" w:rsidR="007018CC" w:rsidRDefault="007C375E">
      <w:pPr>
        <w:pStyle w:val="TOC1"/>
        <w:rPr>
          <w:rFonts w:asciiTheme="minorHAnsi" w:eastAsiaTheme="minorEastAsia" w:hAnsiTheme="minorHAnsi" w:cstheme="minorBidi"/>
          <w:noProof/>
          <w:sz w:val="22"/>
          <w:szCs w:val="22"/>
        </w:rPr>
      </w:pPr>
      <w:hyperlink w:anchor="_Toc513541338" w:history="1">
        <w:r w:rsidR="007018CC" w:rsidRPr="00FD7C42">
          <w:rPr>
            <w:rStyle w:val="Hyperlink"/>
            <w:noProof/>
          </w:rPr>
          <w:t>Appendix E. (Informative) Locating rule metadata</w:t>
        </w:r>
        <w:r w:rsidR="007018CC">
          <w:rPr>
            <w:noProof/>
            <w:webHidden/>
          </w:rPr>
          <w:tab/>
        </w:r>
        <w:r w:rsidR="007018CC">
          <w:rPr>
            <w:noProof/>
            <w:webHidden/>
          </w:rPr>
          <w:fldChar w:fldCharType="begin"/>
        </w:r>
        <w:r w:rsidR="007018CC">
          <w:rPr>
            <w:noProof/>
            <w:webHidden/>
          </w:rPr>
          <w:instrText xml:space="preserve"> PAGEREF _Toc513541338 \h </w:instrText>
        </w:r>
        <w:r w:rsidR="007018CC">
          <w:rPr>
            <w:noProof/>
            <w:webHidden/>
          </w:rPr>
        </w:r>
        <w:r w:rsidR="007018CC">
          <w:rPr>
            <w:noProof/>
            <w:webHidden/>
          </w:rPr>
          <w:fldChar w:fldCharType="separate"/>
        </w:r>
        <w:r w:rsidR="007018CC">
          <w:rPr>
            <w:noProof/>
            <w:webHidden/>
          </w:rPr>
          <w:t>114</w:t>
        </w:r>
        <w:r w:rsidR="007018CC">
          <w:rPr>
            <w:noProof/>
            <w:webHidden/>
          </w:rPr>
          <w:fldChar w:fldCharType="end"/>
        </w:r>
      </w:hyperlink>
    </w:p>
    <w:p w14:paraId="548901E7" w14:textId="125B2621" w:rsidR="007018CC" w:rsidRDefault="007C375E">
      <w:pPr>
        <w:pStyle w:val="TOC1"/>
        <w:rPr>
          <w:rFonts w:asciiTheme="minorHAnsi" w:eastAsiaTheme="minorEastAsia" w:hAnsiTheme="minorHAnsi" w:cstheme="minorBidi"/>
          <w:noProof/>
          <w:sz w:val="22"/>
          <w:szCs w:val="22"/>
        </w:rPr>
      </w:pPr>
      <w:hyperlink w:anchor="_Toc513541339" w:history="1">
        <w:r w:rsidR="007018CC" w:rsidRPr="00FD7C42">
          <w:rPr>
            <w:rStyle w:val="Hyperlink"/>
            <w:noProof/>
          </w:rPr>
          <w:t>Appendix F. (Normative) Producing deterministic SARIF log files</w:t>
        </w:r>
        <w:r w:rsidR="007018CC">
          <w:rPr>
            <w:noProof/>
            <w:webHidden/>
          </w:rPr>
          <w:tab/>
        </w:r>
        <w:r w:rsidR="007018CC">
          <w:rPr>
            <w:noProof/>
            <w:webHidden/>
          </w:rPr>
          <w:fldChar w:fldCharType="begin"/>
        </w:r>
        <w:r w:rsidR="007018CC">
          <w:rPr>
            <w:noProof/>
            <w:webHidden/>
          </w:rPr>
          <w:instrText xml:space="preserve"> PAGEREF _Toc513541339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271AEAF0" w14:textId="4CF0DA4A"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40" w:history="1">
        <w:r w:rsidR="007018CC" w:rsidRPr="00FD7C42">
          <w:rPr>
            <w:rStyle w:val="Hyperlink"/>
            <w:noProof/>
          </w:rPr>
          <w:t>F.1 General</w:t>
        </w:r>
        <w:r w:rsidR="007018CC">
          <w:rPr>
            <w:noProof/>
            <w:webHidden/>
          </w:rPr>
          <w:tab/>
        </w:r>
        <w:r w:rsidR="007018CC">
          <w:rPr>
            <w:noProof/>
            <w:webHidden/>
          </w:rPr>
          <w:fldChar w:fldCharType="begin"/>
        </w:r>
        <w:r w:rsidR="007018CC">
          <w:rPr>
            <w:noProof/>
            <w:webHidden/>
          </w:rPr>
          <w:instrText xml:space="preserve"> PAGEREF _Toc513541340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4EB3C1DE" w14:textId="39F87D6C"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41" w:history="1">
        <w:r w:rsidR="007018CC" w:rsidRPr="00FD7C42">
          <w:rPr>
            <w:rStyle w:val="Hyperlink"/>
            <w:noProof/>
          </w:rPr>
          <w:t>F.2 Non-deterministic file format elements</w:t>
        </w:r>
        <w:r w:rsidR="007018CC">
          <w:rPr>
            <w:noProof/>
            <w:webHidden/>
          </w:rPr>
          <w:tab/>
        </w:r>
        <w:r w:rsidR="007018CC">
          <w:rPr>
            <w:noProof/>
            <w:webHidden/>
          </w:rPr>
          <w:fldChar w:fldCharType="begin"/>
        </w:r>
        <w:r w:rsidR="007018CC">
          <w:rPr>
            <w:noProof/>
            <w:webHidden/>
          </w:rPr>
          <w:instrText xml:space="preserve"> PAGEREF _Toc513541341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612142D4" w14:textId="2D6D7278"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42" w:history="1">
        <w:r w:rsidR="007018CC" w:rsidRPr="00FD7C42">
          <w:rPr>
            <w:rStyle w:val="Hyperlink"/>
            <w:noProof/>
          </w:rPr>
          <w:t>F.3 Array and dictionary element ordering</w:t>
        </w:r>
        <w:r w:rsidR="007018CC">
          <w:rPr>
            <w:noProof/>
            <w:webHidden/>
          </w:rPr>
          <w:tab/>
        </w:r>
        <w:r w:rsidR="007018CC">
          <w:rPr>
            <w:noProof/>
            <w:webHidden/>
          </w:rPr>
          <w:fldChar w:fldCharType="begin"/>
        </w:r>
        <w:r w:rsidR="007018CC">
          <w:rPr>
            <w:noProof/>
            <w:webHidden/>
          </w:rPr>
          <w:instrText xml:space="preserve"> PAGEREF _Toc513541342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40DAF68" w14:textId="3354D9BF"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43" w:history="1">
        <w:r w:rsidR="007018CC" w:rsidRPr="00FD7C42">
          <w:rPr>
            <w:rStyle w:val="Hyperlink"/>
            <w:noProof/>
          </w:rPr>
          <w:t>F.4 Absolute paths</w:t>
        </w:r>
        <w:r w:rsidR="007018CC">
          <w:rPr>
            <w:noProof/>
            <w:webHidden/>
          </w:rPr>
          <w:tab/>
        </w:r>
        <w:r w:rsidR="007018CC">
          <w:rPr>
            <w:noProof/>
            <w:webHidden/>
          </w:rPr>
          <w:fldChar w:fldCharType="begin"/>
        </w:r>
        <w:r w:rsidR="007018CC">
          <w:rPr>
            <w:noProof/>
            <w:webHidden/>
          </w:rPr>
          <w:instrText xml:space="preserve"> PAGEREF _Toc513541343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2C0F144E" w14:textId="1452CB95"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44" w:history="1">
        <w:r w:rsidR="007018CC" w:rsidRPr="00FD7C42">
          <w:rPr>
            <w:rStyle w:val="Hyperlink"/>
            <w:noProof/>
          </w:rPr>
          <w:t>F.5 Compensating for non-deterministic output</w:t>
        </w:r>
        <w:r w:rsidR="007018CC">
          <w:rPr>
            <w:noProof/>
            <w:webHidden/>
          </w:rPr>
          <w:tab/>
        </w:r>
        <w:r w:rsidR="007018CC">
          <w:rPr>
            <w:noProof/>
            <w:webHidden/>
          </w:rPr>
          <w:fldChar w:fldCharType="begin"/>
        </w:r>
        <w:r w:rsidR="007018CC">
          <w:rPr>
            <w:noProof/>
            <w:webHidden/>
          </w:rPr>
          <w:instrText xml:space="preserve"> PAGEREF _Toc513541344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98AC0E9" w14:textId="6A1F0A0F"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45" w:history="1">
        <w:r w:rsidR="007018CC" w:rsidRPr="00FD7C42">
          <w:rPr>
            <w:rStyle w:val="Hyperlink"/>
            <w:noProof/>
          </w:rPr>
          <w:t>F.6 Interaction between determinism and baselining</w:t>
        </w:r>
        <w:r w:rsidR="007018CC">
          <w:rPr>
            <w:noProof/>
            <w:webHidden/>
          </w:rPr>
          <w:tab/>
        </w:r>
        <w:r w:rsidR="007018CC">
          <w:rPr>
            <w:noProof/>
            <w:webHidden/>
          </w:rPr>
          <w:fldChar w:fldCharType="begin"/>
        </w:r>
        <w:r w:rsidR="007018CC">
          <w:rPr>
            <w:noProof/>
            <w:webHidden/>
          </w:rPr>
          <w:instrText xml:space="preserve"> PAGEREF _Toc513541345 \h </w:instrText>
        </w:r>
        <w:r w:rsidR="007018CC">
          <w:rPr>
            <w:noProof/>
            <w:webHidden/>
          </w:rPr>
        </w:r>
        <w:r w:rsidR="007018CC">
          <w:rPr>
            <w:noProof/>
            <w:webHidden/>
          </w:rPr>
          <w:fldChar w:fldCharType="separate"/>
        </w:r>
        <w:r w:rsidR="007018CC">
          <w:rPr>
            <w:noProof/>
            <w:webHidden/>
          </w:rPr>
          <w:t>117</w:t>
        </w:r>
        <w:r w:rsidR="007018CC">
          <w:rPr>
            <w:noProof/>
            <w:webHidden/>
          </w:rPr>
          <w:fldChar w:fldCharType="end"/>
        </w:r>
      </w:hyperlink>
    </w:p>
    <w:p w14:paraId="3B179CE9" w14:textId="10A46F83" w:rsidR="007018CC" w:rsidRDefault="007C375E">
      <w:pPr>
        <w:pStyle w:val="TOC1"/>
        <w:rPr>
          <w:rFonts w:asciiTheme="minorHAnsi" w:eastAsiaTheme="minorEastAsia" w:hAnsiTheme="minorHAnsi" w:cstheme="minorBidi"/>
          <w:noProof/>
          <w:sz w:val="22"/>
          <w:szCs w:val="22"/>
        </w:rPr>
      </w:pPr>
      <w:hyperlink w:anchor="_Toc513541346" w:history="1">
        <w:r w:rsidR="007018CC" w:rsidRPr="00FD7C42">
          <w:rPr>
            <w:rStyle w:val="Hyperlink"/>
            <w:noProof/>
          </w:rPr>
          <w:t>Appendix G. (Informative) Guidance on fixes</w:t>
        </w:r>
        <w:r w:rsidR="007018CC">
          <w:rPr>
            <w:noProof/>
            <w:webHidden/>
          </w:rPr>
          <w:tab/>
        </w:r>
        <w:r w:rsidR="007018CC">
          <w:rPr>
            <w:noProof/>
            <w:webHidden/>
          </w:rPr>
          <w:fldChar w:fldCharType="begin"/>
        </w:r>
        <w:r w:rsidR="007018CC">
          <w:rPr>
            <w:noProof/>
            <w:webHidden/>
          </w:rPr>
          <w:instrText xml:space="preserve"> PAGEREF _Toc513541346 \h </w:instrText>
        </w:r>
        <w:r w:rsidR="007018CC">
          <w:rPr>
            <w:noProof/>
            <w:webHidden/>
          </w:rPr>
        </w:r>
        <w:r w:rsidR="007018CC">
          <w:rPr>
            <w:noProof/>
            <w:webHidden/>
          </w:rPr>
          <w:fldChar w:fldCharType="separate"/>
        </w:r>
        <w:r w:rsidR="007018CC">
          <w:rPr>
            <w:noProof/>
            <w:webHidden/>
          </w:rPr>
          <w:t>118</w:t>
        </w:r>
        <w:r w:rsidR="007018CC">
          <w:rPr>
            <w:noProof/>
            <w:webHidden/>
          </w:rPr>
          <w:fldChar w:fldCharType="end"/>
        </w:r>
      </w:hyperlink>
    </w:p>
    <w:p w14:paraId="13EB7090" w14:textId="1CE3DE83" w:rsidR="007018CC" w:rsidRDefault="007C375E">
      <w:pPr>
        <w:pStyle w:val="TOC1"/>
        <w:rPr>
          <w:rFonts w:asciiTheme="minorHAnsi" w:eastAsiaTheme="minorEastAsia" w:hAnsiTheme="minorHAnsi" w:cstheme="minorBidi"/>
          <w:noProof/>
          <w:sz w:val="22"/>
          <w:szCs w:val="22"/>
        </w:rPr>
      </w:pPr>
      <w:hyperlink w:anchor="_Toc513541347" w:history="1">
        <w:r w:rsidR="007018CC" w:rsidRPr="00FD7C42">
          <w:rPr>
            <w:rStyle w:val="Hyperlink"/>
            <w:noProof/>
          </w:rPr>
          <w:t>Appendix H. (Informative) Diagnosing results in generated files</w:t>
        </w:r>
        <w:r w:rsidR="007018CC">
          <w:rPr>
            <w:noProof/>
            <w:webHidden/>
          </w:rPr>
          <w:tab/>
        </w:r>
        <w:r w:rsidR="007018CC">
          <w:rPr>
            <w:noProof/>
            <w:webHidden/>
          </w:rPr>
          <w:fldChar w:fldCharType="begin"/>
        </w:r>
        <w:r w:rsidR="007018CC">
          <w:rPr>
            <w:noProof/>
            <w:webHidden/>
          </w:rPr>
          <w:instrText xml:space="preserve"> PAGEREF _Toc513541347 \h </w:instrText>
        </w:r>
        <w:r w:rsidR="007018CC">
          <w:rPr>
            <w:noProof/>
            <w:webHidden/>
          </w:rPr>
        </w:r>
        <w:r w:rsidR="007018CC">
          <w:rPr>
            <w:noProof/>
            <w:webHidden/>
          </w:rPr>
          <w:fldChar w:fldCharType="separate"/>
        </w:r>
        <w:r w:rsidR="007018CC">
          <w:rPr>
            <w:noProof/>
            <w:webHidden/>
          </w:rPr>
          <w:t>119</w:t>
        </w:r>
        <w:r w:rsidR="007018CC">
          <w:rPr>
            <w:noProof/>
            <w:webHidden/>
          </w:rPr>
          <w:fldChar w:fldCharType="end"/>
        </w:r>
      </w:hyperlink>
    </w:p>
    <w:p w14:paraId="4A49F697" w14:textId="7289B215" w:rsidR="007018CC" w:rsidRDefault="007C375E">
      <w:pPr>
        <w:pStyle w:val="TOC1"/>
        <w:rPr>
          <w:rFonts w:asciiTheme="minorHAnsi" w:eastAsiaTheme="minorEastAsia" w:hAnsiTheme="minorHAnsi" w:cstheme="minorBidi"/>
          <w:noProof/>
          <w:sz w:val="22"/>
          <w:szCs w:val="22"/>
        </w:rPr>
      </w:pPr>
      <w:hyperlink w:anchor="_Toc513541348" w:history="1">
        <w:r w:rsidR="007018CC" w:rsidRPr="00FD7C42">
          <w:rPr>
            <w:rStyle w:val="Hyperlink"/>
            <w:noProof/>
          </w:rPr>
          <w:t>Appendix I. (Informative) Examples</w:t>
        </w:r>
        <w:r w:rsidR="007018CC">
          <w:rPr>
            <w:noProof/>
            <w:webHidden/>
          </w:rPr>
          <w:tab/>
        </w:r>
        <w:r w:rsidR="007018CC">
          <w:rPr>
            <w:noProof/>
            <w:webHidden/>
          </w:rPr>
          <w:fldChar w:fldCharType="begin"/>
        </w:r>
        <w:r w:rsidR="007018CC">
          <w:rPr>
            <w:noProof/>
            <w:webHidden/>
          </w:rPr>
          <w:instrText xml:space="preserve"> PAGEREF _Toc513541348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285D421" w14:textId="4C3ECCA2"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49" w:history="1">
        <w:r w:rsidR="007018CC" w:rsidRPr="00FD7C42">
          <w:rPr>
            <w:rStyle w:val="Hyperlink"/>
            <w:noProof/>
          </w:rPr>
          <w:t>I.1 Minimal valid SARIF log file</w:t>
        </w:r>
        <w:r w:rsidR="007018CC">
          <w:rPr>
            <w:noProof/>
            <w:webHidden/>
          </w:rPr>
          <w:tab/>
        </w:r>
        <w:r w:rsidR="007018CC">
          <w:rPr>
            <w:noProof/>
            <w:webHidden/>
          </w:rPr>
          <w:fldChar w:fldCharType="begin"/>
        </w:r>
        <w:r w:rsidR="007018CC">
          <w:rPr>
            <w:noProof/>
            <w:webHidden/>
          </w:rPr>
          <w:instrText xml:space="preserve"> PAGEREF _Toc513541349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33279E3A" w14:textId="0F8D2EDE"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50" w:history="1">
        <w:r w:rsidR="007018CC" w:rsidRPr="00FD7C42">
          <w:rPr>
            <w:rStyle w:val="Hyperlink"/>
            <w:noProof/>
          </w:rPr>
          <w:t>I.2 Minimal recommended SARIF log file with source information</w:t>
        </w:r>
        <w:r w:rsidR="007018CC">
          <w:rPr>
            <w:noProof/>
            <w:webHidden/>
          </w:rPr>
          <w:tab/>
        </w:r>
        <w:r w:rsidR="007018CC">
          <w:rPr>
            <w:noProof/>
            <w:webHidden/>
          </w:rPr>
          <w:fldChar w:fldCharType="begin"/>
        </w:r>
        <w:r w:rsidR="007018CC">
          <w:rPr>
            <w:noProof/>
            <w:webHidden/>
          </w:rPr>
          <w:instrText xml:space="preserve"> PAGEREF _Toc513541350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1EDDF4E" w14:textId="297DC9BA"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51" w:history="1">
        <w:r w:rsidR="007018CC" w:rsidRPr="00FD7C42">
          <w:rPr>
            <w:rStyle w:val="Hyperlink"/>
            <w:noProof/>
          </w:rPr>
          <w:t>I.3 Minimal recommended SARIF log file without source information</w:t>
        </w:r>
        <w:r w:rsidR="007018CC">
          <w:rPr>
            <w:noProof/>
            <w:webHidden/>
          </w:rPr>
          <w:tab/>
        </w:r>
        <w:r w:rsidR="007018CC">
          <w:rPr>
            <w:noProof/>
            <w:webHidden/>
          </w:rPr>
          <w:fldChar w:fldCharType="begin"/>
        </w:r>
        <w:r w:rsidR="007018CC">
          <w:rPr>
            <w:noProof/>
            <w:webHidden/>
          </w:rPr>
          <w:instrText xml:space="preserve"> PAGEREF _Toc513541351 \h </w:instrText>
        </w:r>
        <w:r w:rsidR="007018CC">
          <w:rPr>
            <w:noProof/>
            <w:webHidden/>
          </w:rPr>
        </w:r>
        <w:r w:rsidR="007018CC">
          <w:rPr>
            <w:noProof/>
            <w:webHidden/>
          </w:rPr>
          <w:fldChar w:fldCharType="separate"/>
        </w:r>
        <w:r w:rsidR="007018CC">
          <w:rPr>
            <w:noProof/>
            <w:webHidden/>
          </w:rPr>
          <w:t>123</w:t>
        </w:r>
        <w:r w:rsidR="007018CC">
          <w:rPr>
            <w:noProof/>
            <w:webHidden/>
          </w:rPr>
          <w:fldChar w:fldCharType="end"/>
        </w:r>
      </w:hyperlink>
    </w:p>
    <w:p w14:paraId="6D9C6AB5" w14:textId="7D604E32"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52" w:history="1">
        <w:r w:rsidR="007018CC" w:rsidRPr="00FD7C42">
          <w:rPr>
            <w:rStyle w:val="Hyperlink"/>
            <w:noProof/>
          </w:rPr>
          <w:t>I.4 SARIF resource file with rule metadata</w:t>
        </w:r>
        <w:r w:rsidR="007018CC">
          <w:rPr>
            <w:noProof/>
            <w:webHidden/>
          </w:rPr>
          <w:tab/>
        </w:r>
        <w:r w:rsidR="007018CC">
          <w:rPr>
            <w:noProof/>
            <w:webHidden/>
          </w:rPr>
          <w:fldChar w:fldCharType="begin"/>
        </w:r>
        <w:r w:rsidR="007018CC">
          <w:rPr>
            <w:noProof/>
            <w:webHidden/>
          </w:rPr>
          <w:instrText xml:space="preserve"> PAGEREF _Toc513541352 \h </w:instrText>
        </w:r>
        <w:r w:rsidR="007018CC">
          <w:rPr>
            <w:noProof/>
            <w:webHidden/>
          </w:rPr>
        </w:r>
        <w:r w:rsidR="007018CC">
          <w:rPr>
            <w:noProof/>
            <w:webHidden/>
          </w:rPr>
          <w:fldChar w:fldCharType="separate"/>
        </w:r>
        <w:r w:rsidR="007018CC">
          <w:rPr>
            <w:noProof/>
            <w:webHidden/>
          </w:rPr>
          <w:t>124</w:t>
        </w:r>
        <w:r w:rsidR="007018CC">
          <w:rPr>
            <w:noProof/>
            <w:webHidden/>
          </w:rPr>
          <w:fldChar w:fldCharType="end"/>
        </w:r>
      </w:hyperlink>
    </w:p>
    <w:p w14:paraId="24B68483" w14:textId="75B95037" w:rsidR="007018CC" w:rsidRDefault="007C375E">
      <w:pPr>
        <w:pStyle w:val="TOC2"/>
        <w:tabs>
          <w:tab w:val="right" w:leader="dot" w:pos="9350"/>
        </w:tabs>
        <w:rPr>
          <w:rFonts w:asciiTheme="minorHAnsi" w:eastAsiaTheme="minorEastAsia" w:hAnsiTheme="minorHAnsi" w:cstheme="minorBidi"/>
          <w:noProof/>
          <w:sz w:val="22"/>
          <w:szCs w:val="22"/>
        </w:rPr>
      </w:pPr>
      <w:hyperlink w:anchor="_Toc513541353" w:history="1">
        <w:r w:rsidR="007018CC" w:rsidRPr="00FD7C42">
          <w:rPr>
            <w:rStyle w:val="Hyperlink"/>
            <w:noProof/>
          </w:rPr>
          <w:t>I.5 Comprehensive SARIF file</w:t>
        </w:r>
        <w:r w:rsidR="007018CC">
          <w:rPr>
            <w:noProof/>
            <w:webHidden/>
          </w:rPr>
          <w:tab/>
        </w:r>
        <w:r w:rsidR="007018CC">
          <w:rPr>
            <w:noProof/>
            <w:webHidden/>
          </w:rPr>
          <w:fldChar w:fldCharType="begin"/>
        </w:r>
        <w:r w:rsidR="007018CC">
          <w:rPr>
            <w:noProof/>
            <w:webHidden/>
          </w:rPr>
          <w:instrText xml:space="preserve"> PAGEREF _Toc513541353 \h </w:instrText>
        </w:r>
        <w:r w:rsidR="007018CC">
          <w:rPr>
            <w:noProof/>
            <w:webHidden/>
          </w:rPr>
        </w:r>
        <w:r w:rsidR="007018CC">
          <w:rPr>
            <w:noProof/>
            <w:webHidden/>
          </w:rPr>
          <w:fldChar w:fldCharType="separate"/>
        </w:r>
        <w:r w:rsidR="007018CC">
          <w:rPr>
            <w:noProof/>
            <w:webHidden/>
          </w:rPr>
          <w:t>125</w:t>
        </w:r>
        <w:r w:rsidR="007018CC">
          <w:rPr>
            <w:noProof/>
            <w:webHidden/>
          </w:rPr>
          <w:fldChar w:fldCharType="end"/>
        </w:r>
      </w:hyperlink>
    </w:p>
    <w:p w14:paraId="090658A8" w14:textId="734AA58D" w:rsidR="007018CC" w:rsidRDefault="007C375E">
      <w:pPr>
        <w:pStyle w:val="TOC1"/>
        <w:rPr>
          <w:rFonts w:asciiTheme="minorHAnsi" w:eastAsiaTheme="minorEastAsia" w:hAnsiTheme="minorHAnsi" w:cstheme="minorBidi"/>
          <w:noProof/>
          <w:sz w:val="22"/>
          <w:szCs w:val="22"/>
        </w:rPr>
      </w:pPr>
      <w:hyperlink w:anchor="_Toc513541354" w:history="1">
        <w:r w:rsidR="007018CC" w:rsidRPr="00FD7C42">
          <w:rPr>
            <w:rStyle w:val="Hyperlink"/>
            <w:noProof/>
          </w:rPr>
          <w:t>Appendix J. (Informative) Revision History</w:t>
        </w:r>
        <w:r w:rsidR="007018CC">
          <w:rPr>
            <w:noProof/>
            <w:webHidden/>
          </w:rPr>
          <w:tab/>
        </w:r>
        <w:r w:rsidR="007018CC">
          <w:rPr>
            <w:noProof/>
            <w:webHidden/>
          </w:rPr>
          <w:fldChar w:fldCharType="begin"/>
        </w:r>
        <w:r w:rsidR="007018CC">
          <w:rPr>
            <w:noProof/>
            <w:webHidden/>
          </w:rPr>
          <w:instrText xml:space="preserve"> PAGEREF _Toc513541354 \h </w:instrText>
        </w:r>
        <w:r w:rsidR="007018CC">
          <w:rPr>
            <w:noProof/>
            <w:webHidden/>
          </w:rPr>
        </w:r>
        <w:r w:rsidR="007018CC">
          <w:rPr>
            <w:noProof/>
            <w:webHidden/>
          </w:rPr>
          <w:fldChar w:fldCharType="separate"/>
        </w:r>
        <w:r w:rsidR="007018CC">
          <w:rPr>
            <w:noProof/>
            <w:webHidden/>
          </w:rPr>
          <w:t>132</w:t>
        </w:r>
        <w:r w:rsidR="007018CC">
          <w:rPr>
            <w:noProof/>
            <w:webHidden/>
          </w:rPr>
          <w:fldChar w:fldCharType="end"/>
        </w:r>
      </w:hyperlink>
    </w:p>
    <w:p w14:paraId="300EBE96" w14:textId="241566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5409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540979"/>
      <w:bookmarkStart w:id="6" w:name="_Toc85472893"/>
      <w:bookmarkStart w:id="7" w:name="_Toc287332007"/>
      <w:r>
        <w:t>IPR Policy</w:t>
      </w:r>
      <w:bookmarkEnd w:id="5"/>
    </w:p>
    <w:p w14:paraId="46AF25ED" w14:textId="450C236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DB6098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540980"/>
      <w:r>
        <w:t>Terminology</w:t>
      </w:r>
      <w:bookmarkEnd w:id="6"/>
      <w:bookmarkEnd w:id="7"/>
      <w:bookmarkEnd w:id="8"/>
    </w:p>
    <w:p w14:paraId="332C78E7" w14:textId="24B9010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B55766" w:rsidR="00B05C99" w:rsidRDefault="007C375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6C96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FFE087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982D9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1A3B65" w:rsidR="0044419A" w:rsidRDefault="007C375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FE0A675" w:rsidR="0044419A" w:rsidRDefault="007C375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6EFEB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D29FFB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8EDDC78" w:rsidR="00B05C99" w:rsidRDefault="007C375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D44782B" w:rsidR="00D06F1A" w:rsidRPr="00D06F1A" w:rsidRDefault="007C375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69F3E1B2" w:rsidR="00376AE7" w:rsidRPr="00376AE7" w:rsidRDefault="007C375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7E239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8F4C49" w:rsidR="00366BA7" w:rsidRPr="00366BA7" w:rsidRDefault="007C375E"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3A1E9D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3D69BE9" w:rsidR="000237CE" w:rsidRPr="000237CE" w:rsidRDefault="007C375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61E1B3" w:rsidR="0044419A" w:rsidRDefault="007C375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B1D74F3" w:rsidR="0044419A" w:rsidRDefault="007C375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584A29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C5E389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21559A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0D9BFD8" w:rsidR="0044419A" w:rsidRDefault="007C375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CA19A3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EA4D94F" w:rsidR="0044419A" w:rsidRDefault="007C375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5319C8B" w:rsidR="00646038" w:rsidRDefault="007C375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B4F4941" w:rsidR="0044419A" w:rsidRDefault="007C375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BA0467" w:rsidR="00646038" w:rsidRDefault="007C375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A37C10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F5D8C8" w:rsidR="0044419A" w:rsidRDefault="007C375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D8A27F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82B976E" w:rsidR="00B05C99" w:rsidRDefault="007C375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B5D1E1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836CE2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299004E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6F1582F" w:rsidR="0044419A" w:rsidRDefault="007C375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460040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44ECE2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F514B6" w:rsidR="00B05C99" w:rsidRDefault="007C375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3827A5E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134A6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3195A6E" w:rsidR="0044419A" w:rsidRDefault="007C375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F1D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EFB706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0508445" w:rsidR="00822D1D" w:rsidRPr="00822D1D" w:rsidRDefault="007C375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913D769" w:rsidR="00B05C99" w:rsidRDefault="007C375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93BA1A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0FDC32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3456F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2CF8B9CA" w:rsidR="00366BA7" w:rsidRDefault="007C375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55C24831" w:rsidR="00753025" w:rsidRPr="00753025" w:rsidRDefault="007C375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958752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192AAC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2AED0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20D4C80" w:rsidR="0044419A" w:rsidRDefault="007C375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520AA3" w:rsidR="0044419A" w:rsidRDefault="007C375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D6EF45E" w:rsidR="0003129F" w:rsidRDefault="007C375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4A19C3C" w:rsidR="0044419A" w:rsidRDefault="007C375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7FF8077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9443DD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A0575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540981"/>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8C41AD"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5C070E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2B711D9"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24348ED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0F57D1B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7159254"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519B7E7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54FDF9E"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28D4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833F288"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BEC155C"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AFC4EF9"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C6E9D84"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A9DC2E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14B95DA"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BC095EE"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64474BE"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B3FA07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2FB2656"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7FA5A74"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A6CEA3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540982"/>
      <w:r>
        <w:t>Non-Normative References</w:t>
      </w:r>
      <w:bookmarkEnd w:id="72"/>
      <w:bookmarkEnd w:id="73"/>
      <w:bookmarkEnd w:id="74"/>
    </w:p>
    <w:p w14:paraId="1067680D" w14:textId="6F62CE52"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C92076A"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9334F70"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07B650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8DFF2F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277FE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4061393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540983"/>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540984"/>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540985"/>
      <w:r>
        <w:t>Format examples</w:t>
      </w:r>
      <w:bookmarkEnd w:id="81"/>
    </w:p>
    <w:p w14:paraId="0C763244" w14:textId="6CDC984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540986"/>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3540987"/>
      <w:r>
        <w:t>Syntax notation</w:t>
      </w:r>
      <w:bookmarkEnd w:id="83"/>
    </w:p>
    <w:p w14:paraId="15BCDF38" w14:textId="65CB6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17A28D7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540988"/>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540989"/>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B653D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018CC">
        <w:t>3.10</w:t>
      </w:r>
      <w:r w:rsidR="00C43D40">
        <w:fldChar w:fldCharType="end"/>
      </w:r>
      <w:r>
        <w:t>).</w:t>
      </w:r>
    </w:p>
    <w:p w14:paraId="7A96C9E2" w14:textId="34BB88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96E446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540990"/>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540991"/>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540992"/>
      <w:r>
        <w:t>text property</w:t>
      </w:r>
      <w:bookmarkEnd w:id="99"/>
      <w:bookmarkEnd w:id="100"/>
    </w:p>
    <w:p w14:paraId="4A7B5CC6" w14:textId="62D0B0C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018C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540993"/>
      <w:r>
        <w:t>binary property</w:t>
      </w:r>
      <w:bookmarkEnd w:id="101"/>
      <w:bookmarkEnd w:id="102"/>
    </w:p>
    <w:p w14:paraId="1BB5464B" w14:textId="7B1A9BC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540994"/>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540995"/>
      <w:r>
        <w:t>General</w:t>
      </w:r>
      <w:bookmarkEnd w:id="105"/>
      <w:bookmarkEnd w:id="106"/>
    </w:p>
    <w:p w14:paraId="0DE4A1DE" w14:textId="6841A98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018C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018C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540996"/>
      <w:r>
        <w:lastRenderedPageBreak/>
        <w:t>uri property</w:t>
      </w:r>
      <w:bookmarkEnd w:id="107"/>
      <w:bookmarkEnd w:id="108"/>
    </w:p>
    <w:p w14:paraId="312B616B" w14:textId="376AEB65" w:rsidR="005345F2" w:rsidRDefault="005345F2" w:rsidP="005345F2">
      <w:pPr>
        <w:pStyle w:val="Heading4"/>
      </w:pPr>
      <w:bookmarkStart w:id="109" w:name="_Toc513540997"/>
      <w:r>
        <w:t>General</w:t>
      </w:r>
      <w:bookmarkEnd w:id="109"/>
    </w:p>
    <w:p w14:paraId="604C3241" w14:textId="3A107A2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655C7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w:t>
      </w:r>
    </w:p>
    <w:p w14:paraId="653D799B" w14:textId="3499E8F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540998"/>
      <w:r>
        <w:t>URIs that use the "file" protocol</w:t>
      </w:r>
      <w:bookmarkEnd w:id="111"/>
      <w:bookmarkEnd w:id="112"/>
    </w:p>
    <w:p w14:paraId="7C3ECB2F" w14:textId="0F8B6FE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350A36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540999"/>
      <w:r>
        <w:t>uriBaseId property</w:t>
      </w:r>
      <w:bookmarkEnd w:id="113"/>
      <w:bookmarkEnd w:id="114"/>
    </w:p>
    <w:p w14:paraId="4438C49A" w14:textId="704BD0A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0E3F59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018CC">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B6ED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018C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7ECB55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018CC">
        <w:t>3.3.4</w:t>
      </w:r>
      <w:r>
        <w:fldChar w:fldCharType="end"/>
      </w:r>
      <w:r>
        <w:t>.</w:t>
      </w:r>
    </w:p>
    <w:p w14:paraId="2223DEA6" w14:textId="74C0FBD7" w:rsidR="00F47A7C" w:rsidRDefault="00F47A7C" w:rsidP="00F47A7C">
      <w:pPr>
        <w:pStyle w:val="Heading3"/>
      </w:pPr>
      <w:bookmarkStart w:id="115" w:name="_Ref510013017"/>
      <w:bookmarkStart w:id="116" w:name="_Toc513541000"/>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96FF8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7018C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7018C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D6C166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4DCC6D62" w14:textId="41C2CFF5"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CC64D9B" w:rsidR="00F47A7C" w:rsidRDefault="00F47A7C" w:rsidP="00F47A7C">
      <w:pPr>
        <w:pStyle w:val="Codesmall"/>
      </w:pPr>
      <w:r>
        <w:t xml:space="preserve">  "results": [                                   # See §</w:t>
      </w:r>
      <w:r>
        <w:fldChar w:fldCharType="begin"/>
      </w:r>
      <w:r>
        <w:instrText xml:space="preserve"> REF _Ref493350972 \r \h </w:instrText>
      </w:r>
      <w:r>
        <w:fldChar w:fldCharType="separate"/>
      </w:r>
      <w:r w:rsidR="007018CC">
        <w:t>3.11.15</w:t>
      </w:r>
      <w:r>
        <w:fldChar w:fldCharType="end"/>
      </w:r>
      <w:r>
        <w:t xml:space="preserve">.                                     </w:t>
      </w:r>
    </w:p>
    <w:p w14:paraId="6EB641EB" w14:textId="65C224AE"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 xml:space="preserve">). </w:t>
      </w:r>
    </w:p>
    <w:p w14:paraId="610BCD74" w14:textId="56AAD2A6" w:rsidR="00F47A7C" w:rsidRDefault="00F47A7C" w:rsidP="00F47A7C">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1CD5C95D" w14:textId="6CD01FF8"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09AAFAE" w14:textId="2116053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7018CC">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61B520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7EC12F02" w14:textId="5F49FB6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543558BD" w14:textId="5B44F16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1D9A228E" w14:textId="001A0F03"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6CB0DB1"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59CC920" w14:textId="21D99669"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FE38EC9"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20737949" w14:textId="060C003F"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0900A4C3" w14:textId="542F54E2"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541001"/>
      <w:r>
        <w:t>String properties</w:t>
      </w:r>
      <w:bookmarkEnd w:id="117"/>
    </w:p>
    <w:p w14:paraId="6C63FE5C" w14:textId="4016EE67" w:rsidR="00D65090" w:rsidRDefault="00D65090" w:rsidP="00D65090">
      <w:pPr>
        <w:pStyle w:val="Heading3"/>
      </w:pPr>
      <w:bookmarkStart w:id="118" w:name="_Toc513541002"/>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541003"/>
      <w:r>
        <w:t>Redaction</w:t>
      </w:r>
      <w:bookmarkEnd w:id="119"/>
      <w:bookmarkEnd w:id="120"/>
    </w:p>
    <w:p w14:paraId="553A2175" w14:textId="21077826"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7018C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5E068D7"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7018CC">
        <w:t>3.11.19</w:t>
      </w:r>
      <w:r>
        <w:fldChar w:fldCharType="end"/>
      </w:r>
      <w:r>
        <w:t>).</w:t>
      </w:r>
    </w:p>
    <w:p w14:paraId="4DA1AFD1" w14:textId="4819ADE3" w:rsidR="00815787" w:rsidRDefault="00815787" w:rsidP="00815787">
      <w:pPr>
        <w:pStyle w:val="Heading2"/>
      </w:pPr>
      <w:bookmarkStart w:id="121" w:name="_Ref508798892"/>
      <w:bookmarkStart w:id="122" w:name="_Toc513541004"/>
      <w:r>
        <w:t>Object properties</w:t>
      </w:r>
      <w:bookmarkEnd w:id="121"/>
      <w:bookmarkEnd w:id="122"/>
    </w:p>
    <w:p w14:paraId="1C30B6EF" w14:textId="6D8D368F"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7018C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018C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541005"/>
      <w:r>
        <w:lastRenderedPageBreak/>
        <w:t>Array properties</w:t>
      </w:r>
      <w:bookmarkEnd w:id="123"/>
      <w:bookmarkEnd w:id="124"/>
    </w:p>
    <w:p w14:paraId="28EB82AC" w14:textId="5479DEBF" w:rsidR="000308F0" w:rsidRDefault="000308F0" w:rsidP="000308F0">
      <w:pPr>
        <w:pStyle w:val="Heading3"/>
      </w:pPr>
      <w:bookmarkStart w:id="125" w:name="_Toc513541006"/>
      <w:r>
        <w:t>General</w:t>
      </w:r>
      <w:bookmarkEnd w:id="125"/>
    </w:p>
    <w:p w14:paraId="5EBAA746" w14:textId="0C0AB14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7018C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018C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541007"/>
      <w:r>
        <w:t>Array properties with unique values</w:t>
      </w:r>
      <w:bookmarkEnd w:id="126"/>
      <w:bookmarkEnd w:id="127"/>
    </w:p>
    <w:p w14:paraId="125B0718" w14:textId="113EFD6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541008"/>
      <w:r>
        <w:t>Property bags</w:t>
      </w:r>
      <w:bookmarkEnd w:id="128"/>
      <w:bookmarkEnd w:id="129"/>
    </w:p>
    <w:p w14:paraId="394A6CDE" w14:textId="6ABA55FC" w:rsidR="00815787" w:rsidRDefault="00815787" w:rsidP="00815787">
      <w:pPr>
        <w:pStyle w:val="Heading3"/>
      </w:pPr>
      <w:bookmarkStart w:id="130" w:name="_Toc513541009"/>
      <w:r>
        <w:t>General</w:t>
      </w:r>
      <w:bookmarkEnd w:id="130"/>
    </w:p>
    <w:p w14:paraId="09818AAE" w14:textId="54C2A56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018C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541010"/>
      <w:r>
        <w:t>Tags</w:t>
      </w:r>
      <w:bookmarkEnd w:id="131"/>
    </w:p>
    <w:p w14:paraId="32ECCC5D" w14:textId="2CF5DE43" w:rsidR="00992B66" w:rsidRPr="00992B66" w:rsidRDefault="00992B66" w:rsidP="00992B66">
      <w:pPr>
        <w:pStyle w:val="Heading4"/>
      </w:pPr>
      <w:bookmarkStart w:id="132" w:name="_Toc513541011"/>
      <w:r>
        <w:t>General</w:t>
      </w:r>
      <w:bookmarkEnd w:id="132"/>
    </w:p>
    <w:p w14:paraId="0F1BC690" w14:textId="4A4FA3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541012"/>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C3A8C1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541013"/>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148F698"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90A686D"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8CDBF0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018CC">
        <w:t>3.11</w:t>
      </w:r>
      <w:r>
        <w:fldChar w:fldCharType="end"/>
      </w:r>
      <w:r>
        <w:t xml:space="preserve">) that lexically contains the </w:t>
      </w:r>
      <w:r w:rsidRPr="00B94FAC">
        <w:rPr>
          <w:rStyle w:val="CODEtemp"/>
        </w:rPr>
        <w:t>result</w:t>
      </w:r>
      <w:r>
        <w:t xml:space="preserve"> object:</w:t>
      </w:r>
    </w:p>
    <w:p w14:paraId="2D58AD47" w14:textId="5E1A11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018C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541014"/>
      <w:r>
        <w:t>Date/time properties</w:t>
      </w:r>
      <w:bookmarkEnd w:id="136"/>
      <w:bookmarkEnd w:id="137"/>
      <w:bookmarkEnd w:id="138"/>
    </w:p>
    <w:p w14:paraId="33510EF1" w14:textId="2921487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541015"/>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541016"/>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541017"/>
      <w:r>
        <w:t>Plain text messages</w:t>
      </w:r>
      <w:bookmarkEnd w:id="143"/>
      <w:bookmarkEnd w:id="144"/>
    </w:p>
    <w:p w14:paraId="68EF3FFE" w14:textId="55FF4EC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541018"/>
      <w:r>
        <w:t>Rich text messages</w:t>
      </w:r>
      <w:bookmarkEnd w:id="145"/>
      <w:bookmarkEnd w:id="146"/>
    </w:p>
    <w:p w14:paraId="78C77DEB" w14:textId="06212753" w:rsidR="00675C8D" w:rsidRPr="00675C8D" w:rsidRDefault="00675C8D" w:rsidP="00675C8D">
      <w:pPr>
        <w:pStyle w:val="Heading4"/>
      </w:pPr>
      <w:bookmarkStart w:id="147" w:name="_Toc513541019"/>
      <w:r>
        <w:t>General</w:t>
      </w:r>
      <w:bookmarkEnd w:id="147"/>
    </w:p>
    <w:p w14:paraId="45F56986" w14:textId="2829083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1BFC46D5" w14:textId="05533825"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018C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541020"/>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BA840BB"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541021"/>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21C0CDF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w:t>
      </w:r>
    </w:p>
    <w:p w14:paraId="5BF7BEF4" w14:textId="06D7313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018C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DB03CF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0523930B"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7018CC">
        <w:t>3.11</w:t>
      </w:r>
      <w:r>
        <w:fldChar w:fldCharType="end"/>
      </w:r>
      <w:r>
        <w:t>).</w:t>
      </w:r>
    </w:p>
    <w:p w14:paraId="2D82F457" w14:textId="081249E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018CC">
        <w:t>3.11.15</w:t>
      </w:r>
      <w:r>
        <w:fldChar w:fldCharType="end"/>
      </w:r>
      <w:r>
        <w:t>.</w:t>
      </w:r>
    </w:p>
    <w:p w14:paraId="13E475FD" w14:textId="2900A317"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7018CC">
        <w:t>3.19</w:t>
      </w:r>
      <w:r>
        <w:fldChar w:fldCharType="end"/>
      </w:r>
      <w:r>
        <w:t>).</w:t>
      </w:r>
    </w:p>
    <w:p w14:paraId="3E8F3038" w14:textId="1ECC0D1E"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7018CC">
        <w:t>3.19.4</w:t>
      </w:r>
      <w:r>
        <w:fldChar w:fldCharType="end"/>
      </w:r>
      <w:r>
        <w:t>.</w:t>
      </w:r>
    </w:p>
    <w:p w14:paraId="1639AEDC" w14:textId="09191F90"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7018CC">
        <w:t>3.19.6</w:t>
      </w:r>
      <w:r>
        <w:fldChar w:fldCharType="end"/>
      </w:r>
      <w:r>
        <w:t>.</w:t>
      </w:r>
    </w:p>
    <w:p w14:paraId="3DF5F195" w14:textId="5DA5C5F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018CC">
        <w:t>3.9.7</w:t>
      </w:r>
      <w:r>
        <w:fldChar w:fldCharType="end"/>
      </w:r>
      <w:r>
        <w:t>.</w:t>
      </w:r>
    </w:p>
    <w:p w14:paraId="1F41BBCB" w14:textId="68986D44"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7018C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3541022"/>
      <w:r>
        <w:t>Messages with e</w:t>
      </w:r>
      <w:r w:rsidR="00A4123E">
        <w:t>mbedded links</w:t>
      </w:r>
      <w:bookmarkEnd w:id="152"/>
      <w:bookmarkEnd w:id="153"/>
      <w:bookmarkEnd w:id="154"/>
    </w:p>
    <w:p w14:paraId="039E6FD3" w14:textId="5DCEA75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018C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298829C5"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018C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018C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E27CD1"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018CC">
        <w:t>3.9.7</w:t>
      </w:r>
      <w:r w:rsidR="00793A73">
        <w:fldChar w:fldCharType="end"/>
      </w:r>
    </w:p>
    <w:p w14:paraId="3154E4FE" w14:textId="20E1B9FE" w:rsidR="0085499B" w:rsidRDefault="0085499B" w:rsidP="00EA1C84">
      <w:pPr>
        <w:pStyle w:val="Codesmall"/>
      </w:pPr>
      <w:r>
        <w:t>}</w:t>
      </w:r>
    </w:p>
    <w:p w14:paraId="11D0E986" w14:textId="7D45264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018C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018C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541023"/>
      <w:bookmarkStart w:id="157" w:name="_Ref493337542"/>
      <w:r>
        <w:t>Message string resources</w:t>
      </w:r>
      <w:bookmarkEnd w:id="155"/>
      <w:bookmarkEnd w:id="156"/>
    </w:p>
    <w:p w14:paraId="558CEB2A" w14:textId="15F84E5D" w:rsidR="00F27B42" w:rsidRDefault="00F27B42" w:rsidP="00F27B42">
      <w:pPr>
        <w:pStyle w:val="Heading4"/>
      </w:pPr>
      <w:bookmarkStart w:id="158" w:name="_Toc513541024"/>
      <w:r>
        <w:t>General</w:t>
      </w:r>
      <w:bookmarkEnd w:id="158"/>
    </w:p>
    <w:p w14:paraId="2DC31705" w14:textId="257E205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265FB0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7018CC">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018CC">
        <w:t>3.35.2</w:t>
      </w:r>
      <w:r w:rsidR="000A6828">
        <w:fldChar w:fldCharType="end"/>
      </w:r>
      <w:r>
        <w:t>).</w:t>
      </w:r>
    </w:p>
    <w:p w14:paraId="71E30852" w14:textId="60761AF6"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018CC">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7018CC">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541025"/>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541026"/>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32123E3A"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018CC">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734E5EA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F95A6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018C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14E6F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018C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541027"/>
      <w:r>
        <w:t>SARIF resource file format</w:t>
      </w:r>
      <w:bookmarkEnd w:id="163"/>
      <w:bookmarkEnd w:id="164"/>
    </w:p>
    <w:p w14:paraId="441176F7" w14:textId="05E307FC" w:rsidR="00F27B42" w:rsidRDefault="00F27B42" w:rsidP="00F27B42">
      <w:pPr>
        <w:pStyle w:val="Heading5"/>
      </w:pPr>
      <w:bookmarkStart w:id="165" w:name="_Toc513541028"/>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541029"/>
      <w:r>
        <w:t>sarifLog object</w:t>
      </w:r>
      <w:bookmarkEnd w:id="166"/>
    </w:p>
    <w:p w14:paraId="5BC49FE7" w14:textId="3616D52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018C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41C443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018C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FB4C464"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018CC">
              <w:t>3.10.4</w:t>
            </w:r>
            <w:r>
              <w:fldChar w:fldCharType="end"/>
            </w:r>
            <w:r>
              <w:rPr>
                <w:rStyle w:val="CODEtemp"/>
              </w:rPr>
              <w:t>)</w:t>
            </w:r>
          </w:p>
        </w:tc>
        <w:tc>
          <w:tcPr>
            <w:tcW w:w="1890" w:type="dxa"/>
          </w:tcPr>
          <w:p w14:paraId="4E542B44" w14:textId="00F6C780"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018CC">
              <w:t>3.11</w:t>
            </w:r>
            <w:r>
              <w:fldChar w:fldCharType="end"/>
            </w:r>
            <w:r>
              <w:t>)</w:t>
            </w:r>
          </w:p>
        </w:tc>
        <w:tc>
          <w:tcPr>
            <w:tcW w:w="1170" w:type="dxa"/>
          </w:tcPr>
          <w:p w14:paraId="0E0CACFE" w14:textId="77777777" w:rsidR="0086153A" w:rsidRDefault="0086153A" w:rsidP="00282714">
            <w:r>
              <w:t>Yes</w:t>
            </w:r>
          </w:p>
        </w:tc>
        <w:tc>
          <w:tcPr>
            <w:tcW w:w="5691" w:type="dxa"/>
          </w:tcPr>
          <w:p w14:paraId="17554539" w14:textId="1C41EB5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018CC">
              <w:t>3.9.6.4.3</w:t>
            </w:r>
            <w:r>
              <w:fldChar w:fldCharType="end"/>
            </w:r>
            <w:r>
              <w:t>.</w:t>
            </w:r>
          </w:p>
        </w:tc>
      </w:tr>
    </w:tbl>
    <w:p w14:paraId="1325EAA7" w14:textId="079EF80F" w:rsidR="00F27B42" w:rsidRDefault="00F27B42" w:rsidP="00F27B42">
      <w:pPr>
        <w:pStyle w:val="Heading5"/>
      </w:pPr>
      <w:bookmarkStart w:id="167" w:name="_Ref508812519"/>
      <w:bookmarkStart w:id="168" w:name="_Toc513541030"/>
      <w:r>
        <w:lastRenderedPageBreak/>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DC0DE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018CC">
              <w:t>3.11.7</w:t>
            </w:r>
            <w:r>
              <w:fldChar w:fldCharType="end"/>
            </w:r>
            <w:r>
              <w:t>)</w:t>
            </w:r>
          </w:p>
        </w:tc>
        <w:tc>
          <w:tcPr>
            <w:tcW w:w="1966" w:type="dxa"/>
          </w:tcPr>
          <w:p w14:paraId="562C4BC7" w14:textId="2F9F6D8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018CC">
              <w:t>3.12</w:t>
            </w:r>
            <w:r>
              <w:fldChar w:fldCharType="end"/>
            </w:r>
            <w:r>
              <w:t>)</w:t>
            </w:r>
          </w:p>
        </w:tc>
        <w:tc>
          <w:tcPr>
            <w:tcW w:w="1205" w:type="dxa"/>
          </w:tcPr>
          <w:p w14:paraId="7C63EEBA" w14:textId="77777777" w:rsidR="0086153A" w:rsidRDefault="0086153A" w:rsidP="00282714">
            <w:r>
              <w:t>Yes</w:t>
            </w:r>
          </w:p>
        </w:tc>
        <w:tc>
          <w:tcPr>
            <w:tcW w:w="5597" w:type="dxa"/>
          </w:tcPr>
          <w:p w14:paraId="20CA42D1" w14:textId="5278C5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018CC">
              <w:t>3.9.6.4.4</w:t>
            </w:r>
            <w:r>
              <w:fldChar w:fldCharType="end"/>
            </w:r>
            <w:r>
              <w:t>.</w:t>
            </w:r>
          </w:p>
        </w:tc>
      </w:tr>
      <w:tr w:rsidR="0086153A" w14:paraId="0A6EE765" w14:textId="77777777" w:rsidTr="00282714">
        <w:trPr>
          <w:trHeight w:val="485"/>
        </w:trPr>
        <w:tc>
          <w:tcPr>
            <w:tcW w:w="2071" w:type="dxa"/>
          </w:tcPr>
          <w:p w14:paraId="572E2CBD" w14:textId="1941BD5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018CC">
              <w:t>3.11.16</w:t>
            </w:r>
            <w:r>
              <w:fldChar w:fldCharType="end"/>
            </w:r>
            <w:r>
              <w:t>)</w:t>
            </w:r>
          </w:p>
        </w:tc>
        <w:tc>
          <w:tcPr>
            <w:tcW w:w="1966" w:type="dxa"/>
          </w:tcPr>
          <w:p w14:paraId="217728F3" w14:textId="360E47F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018C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541031"/>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BD64AD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018C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817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018C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C5AEF8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018C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9F1FCE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018C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B9DB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018C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A43EDE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018CC">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541032"/>
      <w:r>
        <w:t>resources object</w:t>
      </w:r>
      <w:bookmarkEnd w:id="171"/>
    </w:p>
    <w:p w14:paraId="56784490" w14:textId="6428E4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018CC">
        <w:t>3.35</w:t>
      </w:r>
      <w:r>
        <w:fldChar w:fldCharType="end"/>
      </w:r>
      <w:r>
        <w:t>).</w:t>
      </w:r>
    </w:p>
    <w:p w14:paraId="55D59945" w14:textId="28AAB945" w:rsidR="00B607AD" w:rsidRDefault="00B607AD" w:rsidP="00B607AD">
      <w:pPr>
        <w:pStyle w:val="Heading3"/>
      </w:pPr>
      <w:bookmarkStart w:id="172" w:name="_Ref508811133"/>
      <w:bookmarkStart w:id="173" w:name="_Toc513541033"/>
      <w:r>
        <w:t>text property</w:t>
      </w:r>
      <w:bookmarkEnd w:id="172"/>
      <w:bookmarkEnd w:id="173"/>
    </w:p>
    <w:p w14:paraId="38926169" w14:textId="2F2786B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018CC">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541034"/>
      <w:r>
        <w:t>richText property</w:t>
      </w:r>
      <w:bookmarkEnd w:id="174"/>
      <w:bookmarkEnd w:id="175"/>
    </w:p>
    <w:p w14:paraId="252D70DD" w14:textId="19B4346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018CC">
        <w:t>3.9.3</w:t>
      </w:r>
      <w:r>
        <w:fldChar w:fldCharType="end"/>
      </w:r>
      <w:r>
        <w:t>)</w:t>
      </w:r>
      <w:r w:rsidRPr="0027620D">
        <w:t>.</w:t>
      </w:r>
    </w:p>
    <w:p w14:paraId="5B4F9624" w14:textId="51D13BF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541035"/>
      <w:r>
        <w:lastRenderedPageBreak/>
        <w:t>messageId property</w:t>
      </w:r>
      <w:bookmarkEnd w:id="176"/>
      <w:bookmarkEnd w:id="177"/>
    </w:p>
    <w:p w14:paraId="5F5AED7E" w14:textId="40C027C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plain text message (§</w:t>
      </w:r>
      <w:r>
        <w:fldChar w:fldCharType="begin"/>
      </w:r>
      <w:r>
        <w:instrText xml:space="preserve"> REF _Ref503354593 \r \h </w:instrText>
      </w:r>
      <w:r>
        <w:fldChar w:fldCharType="separate"/>
      </w:r>
      <w:r w:rsidR="007018C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018C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541036"/>
      <w:r>
        <w:t>richMessageId property</w:t>
      </w:r>
      <w:bookmarkEnd w:id="178"/>
      <w:bookmarkEnd w:id="179"/>
    </w:p>
    <w:p w14:paraId="71ECB735" w14:textId="3F5DA0B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rich text message (§</w:t>
      </w:r>
      <w:r>
        <w:fldChar w:fldCharType="begin"/>
      </w:r>
      <w:r>
        <w:instrText xml:space="preserve"> REF _Ref503354606 \r \h </w:instrText>
      </w:r>
      <w:r>
        <w:fldChar w:fldCharType="separate"/>
      </w:r>
      <w:r w:rsidR="007018CC">
        <w:t>3.9.3</w:t>
      </w:r>
      <w:r>
        <w:fldChar w:fldCharType="end"/>
      </w:r>
      <w:r>
        <w:t>).</w:t>
      </w:r>
    </w:p>
    <w:p w14:paraId="1DCA38AB" w14:textId="1214925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018C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541037"/>
      <w:r>
        <w:t>arguments property</w:t>
      </w:r>
      <w:bookmarkEnd w:id="180"/>
      <w:bookmarkEnd w:id="181"/>
    </w:p>
    <w:p w14:paraId="3337B550" w14:textId="1A7EFAC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contains any placeholders (§</w:t>
      </w:r>
      <w:r>
        <w:fldChar w:fldCharType="begin"/>
      </w:r>
      <w:r>
        <w:instrText xml:space="preserve"> REF _Ref508810893 \r \h </w:instrText>
      </w:r>
      <w:r>
        <w:fldChar w:fldCharType="separate"/>
      </w:r>
      <w:r w:rsidR="007018C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018C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541038"/>
      <w:r>
        <w:t>sarifLog object</w:t>
      </w:r>
      <w:bookmarkEnd w:id="157"/>
      <w:bookmarkEnd w:id="182"/>
      <w:bookmarkEnd w:id="183"/>
    </w:p>
    <w:p w14:paraId="5DEDD21B" w14:textId="0630136E" w:rsidR="000D32C1" w:rsidRDefault="000D32C1" w:rsidP="000D32C1">
      <w:pPr>
        <w:pStyle w:val="Heading3"/>
      </w:pPr>
      <w:bookmarkStart w:id="184" w:name="_Toc513541039"/>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2E8072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018CC">
        <w:t>3.10.2</w:t>
      </w:r>
      <w:r w:rsidR="0038356E">
        <w:fldChar w:fldCharType="end"/>
      </w:r>
      <w:r w:rsidR="00D71A1D">
        <w:t>.</w:t>
      </w:r>
    </w:p>
    <w:p w14:paraId="69B7D7D3" w14:textId="553ADB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018CC">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9F337A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018C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541040"/>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541041"/>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F8E0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018C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541042"/>
      <w:r>
        <w:t>runs property</w:t>
      </w:r>
      <w:bookmarkEnd w:id="190"/>
      <w:bookmarkEnd w:id="191"/>
    </w:p>
    <w:p w14:paraId="4CED6907" w14:textId="0FA9F40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018CC">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541043"/>
      <w:r>
        <w:t>run object</w:t>
      </w:r>
      <w:bookmarkEnd w:id="192"/>
      <w:bookmarkEnd w:id="193"/>
      <w:bookmarkEnd w:id="194"/>
    </w:p>
    <w:p w14:paraId="10E42C1C" w14:textId="534C375F" w:rsidR="000D32C1" w:rsidRDefault="000D32C1" w:rsidP="000D32C1">
      <w:pPr>
        <w:pStyle w:val="Heading3"/>
      </w:pPr>
      <w:bookmarkStart w:id="195" w:name="_Toc513541044"/>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31F896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018CC">
        <w:t>3.11.7</w:t>
      </w:r>
      <w:r>
        <w:fldChar w:fldCharType="end"/>
      </w:r>
      <w:r w:rsidR="00893398">
        <w:t>.</w:t>
      </w:r>
    </w:p>
    <w:p w14:paraId="458D3C95" w14:textId="72C0281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018CC">
        <w:t>3.12</w:t>
      </w:r>
      <w:r>
        <w:fldChar w:fldCharType="end"/>
      </w:r>
      <w:r>
        <w:t>)</w:t>
      </w:r>
      <w:r w:rsidR="00893398">
        <w:t>.</w:t>
      </w:r>
    </w:p>
    <w:p w14:paraId="5659FE03" w14:textId="398D62B9" w:rsidR="00C66549" w:rsidRDefault="00C66549" w:rsidP="00893398">
      <w:pPr>
        <w:pStyle w:val="Codesmall"/>
      </w:pPr>
      <w:r>
        <w:t xml:space="preserve">  },</w:t>
      </w:r>
    </w:p>
    <w:p w14:paraId="5572A9C8" w14:textId="08C34F1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018CC">
        <w:t>3.11.15</w:t>
      </w:r>
      <w:r>
        <w:fldChar w:fldCharType="end"/>
      </w:r>
      <w:r w:rsidR="00893398">
        <w:t>.</w:t>
      </w:r>
    </w:p>
    <w:p w14:paraId="2AB9C865" w14:textId="68161F9F" w:rsidR="00C66549" w:rsidRDefault="00C66549" w:rsidP="00893398">
      <w:pPr>
        <w:pStyle w:val="Codesmall"/>
      </w:pPr>
      <w:r>
        <w:t xml:space="preserve">    {</w:t>
      </w:r>
    </w:p>
    <w:p w14:paraId="34499818" w14:textId="657447F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018C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541045"/>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541046"/>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 xml:space="preserve">stableId = component, </w:t>
      </w:r>
      <w:proofErr w:type="gramStart"/>
      <w:r>
        <w:t>{ "</w:t>
      </w:r>
      <w:proofErr w:type="gramEnd"/>
      <w:r>
        <w:t>/", component };</w:t>
      </w:r>
    </w:p>
    <w:p w14:paraId="76BE0B26" w14:textId="77777777" w:rsidR="00351779" w:rsidRDefault="00351779" w:rsidP="00351779">
      <w:pPr>
        <w:pStyle w:val="Code"/>
      </w:pPr>
    </w:p>
    <w:p w14:paraId="73BEA4DE" w14:textId="77777777" w:rsidR="00351779" w:rsidRDefault="00351779" w:rsidP="00351779">
      <w:pPr>
        <w:pStyle w:val="Code"/>
      </w:pPr>
      <w:r>
        <w:t xml:space="preserve">component = component character, </w:t>
      </w:r>
      <w:proofErr w:type="gramStart"/>
      <w:r>
        <w:t>{ component</w:t>
      </w:r>
      <w:proofErr w:type="gramEnd"/>
      <w:r>
        <w:t xml:space="preserve"> character };</w:t>
      </w:r>
    </w:p>
    <w:p w14:paraId="73C7C06C" w14:textId="77777777" w:rsidR="00351779" w:rsidRDefault="00351779" w:rsidP="00351779">
      <w:pPr>
        <w:pStyle w:val="Code"/>
      </w:pPr>
    </w:p>
    <w:p w14:paraId="512DDF1A" w14:textId="77777777" w:rsidR="00351779" w:rsidRDefault="00351779" w:rsidP="00351779">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541047"/>
      <w:r>
        <w:t>baselineId property</w:t>
      </w:r>
      <w:bookmarkEnd w:id="200"/>
      <w:bookmarkEnd w:id="201"/>
    </w:p>
    <w:p w14:paraId="2AAA192D" w14:textId="5011AC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7018CC">
        <w:t>3.11.2</w:t>
      </w:r>
      <w:r>
        <w:fldChar w:fldCharType="end"/>
      </w:r>
      <w:r w:rsidRPr="006066AC">
        <w:t>) of some previous run.</w:t>
      </w:r>
    </w:p>
    <w:p w14:paraId="730C1956" w14:textId="34EF4120"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7018CC">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1E2F175B"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7018C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018C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3541048"/>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541049"/>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541050"/>
      <w:r>
        <w:t>tool property</w:t>
      </w:r>
      <w:bookmarkEnd w:id="204"/>
      <w:bookmarkEnd w:id="205"/>
    </w:p>
    <w:p w14:paraId="56566E8E" w14:textId="7DD1F6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018CC">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541051"/>
      <w:r>
        <w:t>invocation</w:t>
      </w:r>
      <w:r w:rsidR="00514F09">
        <w:t>s</w:t>
      </w:r>
      <w:r>
        <w:t xml:space="preserve"> property</w:t>
      </w:r>
      <w:bookmarkEnd w:id="206"/>
      <w:bookmarkEnd w:id="207"/>
    </w:p>
    <w:p w14:paraId="676BBCBB" w14:textId="45304BC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018C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018C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541052"/>
      <w:r>
        <w:t>conversion property</w:t>
      </w:r>
      <w:bookmarkEnd w:id="208"/>
    </w:p>
    <w:p w14:paraId="226462F1" w14:textId="54CEA53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018C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541053"/>
      <w:r>
        <w:t>versionControlProvenance property</w:t>
      </w:r>
      <w:bookmarkEnd w:id="209"/>
      <w:bookmarkEnd w:id="210"/>
    </w:p>
    <w:p w14:paraId="40DFBA3C" w14:textId="703C6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7018C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018C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3FE1FB0D"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7018CC">
        <w:t>3.16</w:t>
      </w:r>
      <w:r>
        <w:fldChar w:fldCharType="end"/>
      </w:r>
      <w:r>
        <w:t>).</w:t>
      </w:r>
    </w:p>
    <w:p w14:paraId="252CBC5B" w14:textId="63C44949"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7018CC">
        <w:t>3.16.3</w:t>
      </w:r>
      <w:r w:rsidR="00EC5421">
        <w:fldChar w:fldCharType="end"/>
      </w:r>
      <w:r>
        <w:t>.</w:t>
      </w:r>
    </w:p>
    <w:p w14:paraId="5C24FC9B" w14:textId="35A57594"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018CC">
        <w:t>3.16.4</w:t>
      </w:r>
      <w:r w:rsidR="00EC5421">
        <w:fldChar w:fldCharType="end"/>
      </w:r>
      <w:r>
        <w:t>.</w:t>
      </w:r>
    </w:p>
    <w:p w14:paraId="1B1D75B0" w14:textId="3B7670E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018C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3541054"/>
      <w:bookmarkStart w:id="215" w:name="_Ref493345118"/>
      <w:r>
        <w:t>originalUriBaseIds property</w:t>
      </w:r>
      <w:bookmarkEnd w:id="211"/>
      <w:bookmarkEnd w:id="212"/>
      <w:bookmarkEnd w:id="213"/>
      <w:bookmarkEnd w:id="214"/>
    </w:p>
    <w:p w14:paraId="2DDCF7C4" w14:textId="3F93533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018C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2E7B4B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018CC">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E8CA7F"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018C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E376FE6"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018CC">
        <w:t>3.20</w:t>
      </w:r>
      <w:r w:rsidR="00B213E1">
        <w:fldChar w:fldCharType="end"/>
      </w:r>
      <w:r w:rsidR="00B213E1">
        <w:t>)</w:t>
      </w:r>
    </w:p>
    <w:p w14:paraId="26DCDECF" w14:textId="2B6C2A1A"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7018CC">
        <w:t>3.20.2</w:t>
      </w:r>
      <w:r w:rsidR="00C6546E">
        <w:fldChar w:fldCharType="end"/>
      </w:r>
      <w:r w:rsidR="00C6546E">
        <w:t>.</w:t>
      </w:r>
    </w:p>
    <w:p w14:paraId="14E37F0A" w14:textId="349BA905"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018C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5AF3A5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018CC">
        <w:t>3.3.2.2</w:t>
      </w:r>
      <w:r w:rsidR="0014301D">
        <w:fldChar w:fldCharType="end"/>
      </w:r>
      <w:r>
        <w:t>).</w:t>
      </w:r>
    </w:p>
    <w:p w14:paraId="7D9E2059" w14:textId="77777777" w:rsidR="000D32C1" w:rsidRDefault="000D32C1" w:rsidP="000D32C1">
      <w:pPr>
        <w:pStyle w:val="Heading3"/>
      </w:pPr>
      <w:bookmarkStart w:id="216" w:name="_Ref507667580"/>
      <w:bookmarkStart w:id="217" w:name="_Toc513541055"/>
      <w:r>
        <w:t>files property</w:t>
      </w:r>
      <w:bookmarkEnd w:id="215"/>
      <w:bookmarkEnd w:id="216"/>
      <w:bookmarkEnd w:id="217"/>
    </w:p>
    <w:p w14:paraId="07E80975" w14:textId="24B82ABD" w:rsidR="006A16A8" w:rsidRDefault="006A16A8" w:rsidP="006A16A8">
      <w:pPr>
        <w:pStyle w:val="Heading4"/>
      </w:pPr>
      <w:bookmarkStart w:id="218" w:name="_Toc513541056"/>
      <w:r>
        <w:t>General</w:t>
      </w:r>
      <w:bookmarkEnd w:id="218"/>
    </w:p>
    <w:p w14:paraId="1A04899C" w14:textId="3EE1851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018C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E1B2C7"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018CC">
        <w:t>3.13.5</w:t>
      </w:r>
      <w:r w:rsidR="00F132B2">
        <w:fldChar w:fldCharType="end"/>
      </w:r>
      <w:r w:rsidR="00F132B2">
        <w:t>, §</w:t>
      </w:r>
      <w:r w:rsidR="00F132B2">
        <w:fldChar w:fldCharType="begin"/>
      </w:r>
      <w:r w:rsidR="00F132B2">
        <w:instrText xml:space="preserve"> REF _Ref508987354 \r \h </w:instrText>
      </w:r>
      <w:r w:rsidR="00F132B2">
        <w:fldChar w:fldCharType="separate"/>
      </w:r>
      <w:r w:rsidR="007018C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541057"/>
      <w:r>
        <w:t>Property names</w:t>
      </w:r>
      <w:bookmarkEnd w:id="219"/>
      <w:bookmarkEnd w:id="220"/>
    </w:p>
    <w:p w14:paraId="2525CEB8" w14:textId="1FC1F32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018C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6BB7F04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018C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204454A"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2923A5F" w14:textId="77777777" w:rsidR="00C85F5E" w:rsidRDefault="00C85F5E" w:rsidP="00C85F5E">
      <w:pPr>
        <w:pStyle w:val="Codesmall"/>
      </w:pPr>
      <w:r>
        <w:t xml:space="preserve">  "results": [</w:t>
      </w:r>
    </w:p>
    <w:p w14:paraId="2ED60C67" w14:textId="06E2D219"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64A6A69B" w14:textId="77777777" w:rsidR="00C85F5E" w:rsidRDefault="00C85F5E" w:rsidP="00C85F5E">
      <w:pPr>
        <w:pStyle w:val="Codesmall"/>
      </w:pPr>
      <w:r>
        <w:t xml:space="preserve">      "relatedLocations": [</w:t>
      </w:r>
    </w:p>
    <w:p w14:paraId="68526452" w14:textId="6EE30C3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7018CC">
        <w:t>3.34</w:t>
      </w:r>
      <w:r>
        <w:fldChar w:fldCharType="end"/>
      </w:r>
      <w:r>
        <w:t>).</w:t>
      </w:r>
    </w:p>
    <w:p w14:paraId="3BDF79BA" w14:textId="19F7C3AB"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074DA98B" w14:textId="75C10BA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BDAEA7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1916607"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E9FFF9F" w14:textId="77777777" w:rsidR="00C85F5E" w:rsidRDefault="00C85F5E" w:rsidP="00C85F5E">
      <w:pPr>
        <w:pStyle w:val="Codesmall"/>
      </w:pPr>
      <w:r>
        <w:t xml:space="preserve">  "results": [</w:t>
      </w:r>
    </w:p>
    <w:p w14:paraId="2B1E2CCA" w14:textId="58F4B11D"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FA8FEF0" w14:textId="77777777" w:rsidR="00C85F5E" w:rsidRDefault="00C85F5E" w:rsidP="00C85F5E">
      <w:pPr>
        <w:pStyle w:val="Codesmall"/>
      </w:pPr>
      <w:r>
        <w:t xml:space="preserve">      "relatedLocations": [</w:t>
      </w:r>
    </w:p>
    <w:p w14:paraId="51490C33" w14:textId="0DE55CC8"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7018CC">
        <w:t>3.20</w:t>
      </w:r>
      <w:r w:rsidR="009A40CD">
        <w:fldChar w:fldCharType="end"/>
      </w:r>
      <w:r>
        <w:t>).</w:t>
      </w:r>
    </w:p>
    <w:p w14:paraId="7A65DBF0" w14:textId="2FAE927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30B3771B" w14:textId="29EB7A8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2CD135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018C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A6DCF6"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018C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87ADCE7"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018C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4D89EF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018CC">
        <w:t>3.20</w:t>
      </w:r>
      <w:r w:rsidR="009A40CD">
        <w:fldChar w:fldCharType="end"/>
      </w:r>
      <w:r w:rsidR="00EB5421">
        <w:t>).</w:t>
      </w:r>
    </w:p>
    <w:p w14:paraId="39ADA288" w14:textId="19CEF63A"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018CC">
        <w:t>3.21</w:t>
      </w:r>
      <w:r w:rsidR="00EB5421">
        <w:fldChar w:fldCharType="end"/>
      </w:r>
      <w:r w:rsidR="00EB5421">
        <w:t>).</w:t>
      </w:r>
    </w:p>
    <w:p w14:paraId="5540FCD1" w14:textId="38356286"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018C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3117B6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27B8B82"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7018C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1058219"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7018C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339D7BA"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018CC">
        <w:t>3.20</w:t>
      </w:r>
      <w:r w:rsidR="00EB5632">
        <w:fldChar w:fldCharType="end"/>
      </w:r>
      <w:r w:rsidR="00EB5632">
        <w:t>)</w:t>
      </w:r>
    </w:p>
    <w:p w14:paraId="1A34D47A" w14:textId="3729CCD9"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7018CC">
        <w:t>3.21</w:t>
      </w:r>
      <w:r w:rsidR="00EB5632">
        <w:fldChar w:fldCharType="end"/>
      </w:r>
      <w:r w:rsidR="00EB5632">
        <w:t>)</w:t>
      </w:r>
    </w:p>
    <w:p w14:paraId="77C7FCB9" w14:textId="12C9EF4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7018CC">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F7016C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018CC">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222" w:name="_Toc513541058"/>
      <w:r>
        <w:t>Property values</w:t>
      </w:r>
      <w:bookmarkEnd w:id="222"/>
    </w:p>
    <w:p w14:paraId="7A6BA100" w14:textId="31B674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018C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018C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B3E1E3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7018CC">
        <w:t>3.3.2</w:t>
      </w:r>
      <w:r w:rsidR="0054415E">
        <w:fldChar w:fldCharType="end"/>
      </w:r>
      <w:r w:rsidRPr="001C3E3E">
        <w:t>.</w:t>
      </w:r>
    </w:p>
    <w:p w14:paraId="7F2B59B5" w14:textId="3108593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018C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018C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018C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CD6C35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741717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018CC">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DC83B8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018C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541059"/>
      <w:r>
        <w:t>logicalLocations property</w:t>
      </w:r>
      <w:bookmarkEnd w:id="223"/>
      <w:bookmarkEnd w:id="224"/>
      <w:bookmarkEnd w:id="225"/>
    </w:p>
    <w:p w14:paraId="428BC587" w14:textId="2A1B64D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AB64107"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018C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018CC">
        <w:t>3.20.3</w:t>
      </w:r>
      <w:r>
        <w:fldChar w:fldCharType="end"/>
      </w:r>
      <w:r>
        <w:t xml:space="preserve"> </w:t>
      </w:r>
      <w:r w:rsidRPr="00D27F62">
        <w:t>for examples.</w:t>
      </w:r>
    </w:p>
    <w:p w14:paraId="1928BB84" w14:textId="5A1F21B2"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018C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6F3921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018C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541060"/>
      <w:r>
        <w:t>graphs property</w:t>
      </w:r>
      <w:bookmarkEnd w:id="226"/>
      <w:bookmarkEnd w:id="227"/>
    </w:p>
    <w:p w14:paraId="2212E1F5" w14:textId="7E12E06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5E4D8FDC" w14:textId="5C3D82EA"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541061"/>
      <w:r>
        <w:t>results property</w:t>
      </w:r>
      <w:bookmarkEnd w:id="228"/>
      <w:bookmarkEnd w:id="229"/>
    </w:p>
    <w:p w14:paraId="319EAE63" w14:textId="7033D5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018CC">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237B3F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018C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541062"/>
      <w:r>
        <w:t>resource</w:t>
      </w:r>
      <w:r w:rsidR="00401BB5">
        <w:t>s property</w:t>
      </w:r>
      <w:bookmarkEnd w:id="230"/>
      <w:bookmarkEnd w:id="231"/>
    </w:p>
    <w:p w14:paraId="29E64BC9" w14:textId="337CD87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018C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541063"/>
      <w:r>
        <w:t>defaultFileEncoding</w:t>
      </w:r>
      <w:bookmarkEnd w:id="232"/>
      <w:bookmarkEnd w:id="233"/>
    </w:p>
    <w:p w14:paraId="305609EB" w14:textId="0243C19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018C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018C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BA1C21F" w:rsidR="00926829" w:rsidRPr="00926829" w:rsidRDefault="00926829" w:rsidP="00926829">
      <w:r>
        <w:t>For an example, see §</w:t>
      </w:r>
      <w:r>
        <w:fldChar w:fldCharType="begin"/>
      </w:r>
      <w:r>
        <w:instrText xml:space="preserve"> REF _Ref511828128 \r \h </w:instrText>
      </w:r>
      <w:r>
        <w:fldChar w:fldCharType="separate"/>
      </w:r>
      <w:r w:rsidR="007018CC">
        <w:t>3.17.9</w:t>
      </w:r>
      <w:r>
        <w:fldChar w:fldCharType="end"/>
      </w:r>
      <w:r>
        <w:t>.</w:t>
      </w:r>
    </w:p>
    <w:p w14:paraId="321E971D" w14:textId="3DFB61DC" w:rsidR="003F533C" w:rsidRDefault="003F533C" w:rsidP="003F533C">
      <w:pPr>
        <w:pStyle w:val="Heading3"/>
      </w:pPr>
      <w:bookmarkStart w:id="234" w:name="_Ref503355262"/>
      <w:bookmarkStart w:id="235" w:name="_Toc513541064"/>
      <w:r>
        <w:t>richMessageMimeType property</w:t>
      </w:r>
      <w:bookmarkEnd w:id="234"/>
      <w:bookmarkEnd w:id="235"/>
    </w:p>
    <w:p w14:paraId="6FE5FA9A" w14:textId="17F2377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018CC">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5D884F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018CC">
        <w:t>3.9.3.2</w:t>
      </w:r>
      <w:r>
        <w:fldChar w:fldCharType="end"/>
      </w:r>
      <w:r>
        <w:t>.</w:t>
      </w:r>
    </w:p>
    <w:p w14:paraId="0976C2B8" w14:textId="69407A93" w:rsidR="00D65090" w:rsidRDefault="00D65090" w:rsidP="00D65090">
      <w:pPr>
        <w:pStyle w:val="Heading3"/>
      </w:pPr>
      <w:bookmarkStart w:id="236" w:name="_Ref510017893"/>
      <w:bookmarkStart w:id="237" w:name="_Toc513541065"/>
      <w:r>
        <w:t>redactionToken</w:t>
      </w:r>
      <w:bookmarkEnd w:id="236"/>
      <w:r>
        <w:t xml:space="preserve"> property</w:t>
      </w:r>
      <w:bookmarkEnd w:id="237"/>
    </w:p>
    <w:p w14:paraId="0674C185" w14:textId="7A016E80" w:rsidR="00D65090" w:rsidRDefault="00D65090" w:rsidP="00D65090">
      <w:r>
        <w:t>If the value of any redaction-aware property (§</w:t>
      </w:r>
      <w:r>
        <w:fldChar w:fldCharType="begin"/>
      </w:r>
      <w:r>
        <w:instrText xml:space="preserve"> REF _Ref510017878 \r \h </w:instrText>
      </w:r>
      <w:r>
        <w:fldChar w:fldCharType="separate"/>
      </w:r>
      <w:r w:rsidR="007018C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541066"/>
      <w:bookmarkEnd w:id="238"/>
      <w:r>
        <w:t>properties property</w:t>
      </w:r>
      <w:bookmarkEnd w:id="239"/>
    </w:p>
    <w:p w14:paraId="6A87570C" w14:textId="24F9C20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018C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541067"/>
      <w:r>
        <w:t>tool object</w:t>
      </w:r>
      <w:bookmarkEnd w:id="240"/>
      <w:bookmarkEnd w:id="241"/>
    </w:p>
    <w:p w14:paraId="389A43BD" w14:textId="582B65CB" w:rsidR="00401BB5" w:rsidRDefault="00401BB5" w:rsidP="00401BB5">
      <w:pPr>
        <w:pStyle w:val="Heading3"/>
      </w:pPr>
      <w:bookmarkStart w:id="242" w:name="_Toc513541068"/>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2DD6642"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018CC">
        <w:t>3.12.2</w:t>
      </w:r>
      <w:r>
        <w:fldChar w:fldCharType="end"/>
      </w:r>
    </w:p>
    <w:p w14:paraId="69B4117F" w14:textId="73156646"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018CC">
        <w:t>3.12.3</w:t>
      </w:r>
      <w:r>
        <w:fldChar w:fldCharType="end"/>
      </w:r>
    </w:p>
    <w:p w14:paraId="3C102082" w14:textId="2E401B1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018CC">
        <w:t>3.12.4</w:t>
      </w:r>
      <w:r>
        <w:fldChar w:fldCharType="end"/>
      </w:r>
    </w:p>
    <w:p w14:paraId="51BC003B" w14:textId="21D75E01"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018CC">
        <w:t>3.12.5</w:t>
      </w:r>
      <w:r>
        <w:fldChar w:fldCharType="end"/>
      </w:r>
    </w:p>
    <w:p w14:paraId="3461AB94" w14:textId="109A32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018C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541069"/>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541070"/>
      <w:r>
        <w:lastRenderedPageBreak/>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541071"/>
      <w:r>
        <w:t>semanticVersion property</w:t>
      </w:r>
      <w:bookmarkEnd w:id="247"/>
      <w:bookmarkEnd w:id="248"/>
    </w:p>
    <w:p w14:paraId="0F26CA6A" w14:textId="06934A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541072"/>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541073"/>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541074"/>
      <w:r>
        <w:t>language property</w:t>
      </w:r>
      <w:bookmarkEnd w:id="253"/>
      <w:bookmarkEnd w:id="254"/>
      <w:bookmarkEnd w:id="255"/>
    </w:p>
    <w:p w14:paraId="0DEC6669" w14:textId="5B9D2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26DA3B7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018C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018C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018C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018CC">
        <w:t>3.11</w:t>
      </w:r>
      <w:r>
        <w:fldChar w:fldCharType="end"/>
      </w:r>
      <w:r w:rsidRPr="008867D2">
        <w:t>).</w:t>
      </w:r>
    </w:p>
    <w:p w14:paraId="3FBBE723" w14:textId="48AA943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7018C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018C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541075"/>
      <w:r>
        <w:t>resourceLocation property</w:t>
      </w:r>
      <w:bookmarkEnd w:id="257"/>
      <w:bookmarkEnd w:id="258"/>
      <w:bookmarkEnd w:id="259"/>
    </w:p>
    <w:p w14:paraId="012A55E0" w14:textId="17F4E27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018C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018CC">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018C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578B1A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018C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018C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018C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6E543D"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081AA41"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C3137D5"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018C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EAB2EF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0F458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1997E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018C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541076"/>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541077"/>
      <w:r>
        <w:t>properties property</w:t>
      </w:r>
      <w:bookmarkEnd w:id="261"/>
    </w:p>
    <w:p w14:paraId="074F31FD" w14:textId="7302DBD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018C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541078"/>
      <w:r>
        <w:t>invocation object</w:t>
      </w:r>
      <w:bookmarkEnd w:id="262"/>
      <w:bookmarkEnd w:id="263"/>
    </w:p>
    <w:p w14:paraId="10E65C9D" w14:textId="17190F2B" w:rsidR="00401BB5" w:rsidRDefault="00401BB5" w:rsidP="00401BB5">
      <w:pPr>
        <w:pStyle w:val="Heading3"/>
      </w:pPr>
      <w:bookmarkStart w:id="264" w:name="_Toc513541079"/>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541080"/>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A2E28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018C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541081"/>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7426F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018C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541082"/>
      <w:r>
        <w:t>responseFiles property</w:t>
      </w:r>
      <w:bookmarkEnd w:id="269"/>
      <w:bookmarkEnd w:id="270"/>
    </w:p>
    <w:p w14:paraId="7F9B09E3" w14:textId="64AF86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018C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FD86297"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DA75CD4"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018C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541083"/>
      <w:r>
        <w:t>attachments property</w:t>
      </w:r>
      <w:bookmarkEnd w:id="271"/>
      <w:bookmarkEnd w:id="272"/>
    </w:p>
    <w:p w14:paraId="13917F9A" w14:textId="0101474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018C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018C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018C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018CC">
        <w:t>3.13.3</w:t>
      </w:r>
      <w:r w:rsidR="00A27D47">
        <w:fldChar w:fldCharType="end"/>
      </w:r>
      <w:r>
        <w:t>), if present. They might also be files implicitly consumed by the tool, such as a configuration file.</w:t>
      </w:r>
    </w:p>
    <w:p w14:paraId="5A68CC32" w14:textId="1B74DEE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018CC">
        <w:t>3.14.1</w:t>
      </w:r>
      <w:r w:rsidR="00A27D47">
        <w:fldChar w:fldCharType="end"/>
      </w:r>
      <w:r>
        <w:t>.</w:t>
      </w:r>
    </w:p>
    <w:p w14:paraId="01B231BB" w14:textId="6910B73F" w:rsidR="00401BB5" w:rsidRDefault="00401BB5" w:rsidP="00401BB5">
      <w:pPr>
        <w:pStyle w:val="Heading3"/>
      </w:pPr>
      <w:bookmarkStart w:id="273" w:name="_Toc513541084"/>
      <w:r>
        <w:t>startTime property</w:t>
      </w:r>
      <w:bookmarkEnd w:id="273"/>
    </w:p>
    <w:p w14:paraId="16315911" w14:textId="2C07BEE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018CC">
        <w:t>3.8</w:t>
      </w:r>
      <w:r>
        <w:fldChar w:fldCharType="end"/>
      </w:r>
      <w:r w:rsidRPr="00A14F9A">
        <w:t>.</w:t>
      </w:r>
    </w:p>
    <w:p w14:paraId="64D62131" w14:textId="648590CB" w:rsidR="00401BB5" w:rsidRDefault="00401BB5" w:rsidP="00401BB5">
      <w:pPr>
        <w:pStyle w:val="Heading3"/>
      </w:pPr>
      <w:bookmarkStart w:id="274" w:name="_Toc513541085"/>
      <w:r>
        <w:lastRenderedPageBreak/>
        <w:t>endTime property</w:t>
      </w:r>
      <w:bookmarkEnd w:id="274"/>
    </w:p>
    <w:p w14:paraId="7310B713" w14:textId="04F2E8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018CC">
        <w:t>3.8</w:t>
      </w:r>
      <w:r>
        <w:fldChar w:fldCharType="end"/>
      </w:r>
      <w:r w:rsidRPr="00A14F9A">
        <w:t>.</w:t>
      </w:r>
    </w:p>
    <w:p w14:paraId="018E25F2" w14:textId="7C837EBB" w:rsidR="00BE0635" w:rsidRDefault="00BE0635" w:rsidP="00BE0635">
      <w:pPr>
        <w:pStyle w:val="Heading3"/>
      </w:pPr>
      <w:bookmarkStart w:id="275" w:name="_Ref509050679"/>
      <w:bookmarkStart w:id="276" w:name="_Toc513541086"/>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A9C4D12" w:rsidR="00BE0635" w:rsidRDefault="00BE0635" w:rsidP="00BE0635">
      <w:r>
        <w:t>For examples, see §</w:t>
      </w:r>
      <w:r>
        <w:fldChar w:fldCharType="begin"/>
      </w:r>
      <w:r>
        <w:instrText xml:space="preserve"> REF _Ref509050368 \r \h </w:instrText>
      </w:r>
      <w:r>
        <w:fldChar w:fldCharType="separate"/>
      </w:r>
      <w:r w:rsidR="007018CC">
        <w:t>3.13.9</w:t>
      </w:r>
      <w:r>
        <w:fldChar w:fldCharType="end"/>
      </w:r>
      <w:r>
        <w:t>.</w:t>
      </w:r>
    </w:p>
    <w:p w14:paraId="2AB6A1A3" w14:textId="0E19F05A" w:rsidR="00BE0635" w:rsidRDefault="00BE0635" w:rsidP="00401BB5">
      <w:pPr>
        <w:pStyle w:val="Heading3"/>
      </w:pPr>
      <w:bookmarkStart w:id="277" w:name="_Ref509050368"/>
      <w:bookmarkStart w:id="278" w:name="_Toc513541087"/>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541088"/>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E439E0" w:rsidR="00BE0635" w:rsidRDefault="00BE0635" w:rsidP="00BE0635">
      <w:r>
        <w:t>For an example, see §</w:t>
      </w:r>
      <w:r>
        <w:fldChar w:fldCharType="begin"/>
      </w:r>
      <w:r>
        <w:instrText xml:space="preserve"> REF _Ref509050492 \r \h </w:instrText>
      </w:r>
      <w:r>
        <w:fldChar w:fldCharType="separate"/>
      </w:r>
      <w:r w:rsidR="007018CC">
        <w:t>3.13.11</w:t>
      </w:r>
      <w:r>
        <w:fldChar w:fldCharType="end"/>
      </w:r>
      <w:r>
        <w:t>.</w:t>
      </w:r>
    </w:p>
    <w:p w14:paraId="01CF0A31" w14:textId="198FD4EE" w:rsidR="00BE0635" w:rsidRDefault="00BE0635" w:rsidP="00BE0635">
      <w:pPr>
        <w:pStyle w:val="Heading3"/>
      </w:pPr>
      <w:bookmarkStart w:id="280" w:name="_Ref509050492"/>
      <w:bookmarkStart w:id="281" w:name="_Toc513541089"/>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541090"/>
      <w:r>
        <w:lastRenderedPageBreak/>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541091"/>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B83886A"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018CC">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541092"/>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541093"/>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541094"/>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541095"/>
      <w:r>
        <w:t>executableLocation</w:t>
      </w:r>
      <w:r w:rsidR="00401BB5">
        <w:t xml:space="preserve"> property</w:t>
      </w:r>
      <w:bookmarkEnd w:id="288"/>
    </w:p>
    <w:p w14:paraId="2EFF9849" w14:textId="635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 the absolute URI</w:t>
      </w:r>
      <w:r w:rsidRPr="00A14F9A">
        <w:t xml:space="preserve"> of the tool's executable file.</w:t>
      </w:r>
    </w:p>
    <w:p w14:paraId="1CA3AB71" w14:textId="671D76D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7018CC">
        <w:t>3.3.4</w:t>
      </w:r>
      <w:r>
        <w:fldChar w:fldCharType="end"/>
      </w:r>
      <w:r>
        <w:t xml:space="preserve"> for non-deterministic absolute URIs.</w:t>
      </w:r>
    </w:p>
    <w:p w14:paraId="52D317A6" w14:textId="79A6E3B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018CC">
        <w:t>3.12</w:t>
      </w:r>
      <w:r>
        <w:fldChar w:fldCharType="end"/>
      </w:r>
      <w:r w:rsidRPr="00A14F9A">
        <w:t>) because the identical tool might be invoked from different paths on different machines.</w:t>
      </w:r>
    </w:p>
    <w:p w14:paraId="4CBA5986" w14:textId="6D274D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018C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541096"/>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541097"/>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541098"/>
      <w:r>
        <w:t>toolNotifications property</w:t>
      </w:r>
      <w:bookmarkEnd w:id="291"/>
      <w:bookmarkEnd w:id="292"/>
    </w:p>
    <w:p w14:paraId="24067D15" w14:textId="195CE17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018C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018C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541099"/>
      <w:r>
        <w:lastRenderedPageBreak/>
        <w:t>configurationNotifications property</w:t>
      </w:r>
      <w:bookmarkEnd w:id="293"/>
      <w:bookmarkEnd w:id="294"/>
    </w:p>
    <w:p w14:paraId="59DC01CB" w14:textId="6EE0C91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018C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018C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95" w:name="_Ref511899216"/>
      <w:bookmarkStart w:id="296" w:name="_Toc513541100"/>
      <w:r>
        <w:t>stdin, stdout, stderr</w:t>
      </w:r>
      <w:r w:rsidR="00D943E5">
        <w:t>, and stdoutStderr</w:t>
      </w:r>
      <w:r>
        <w:t xml:space="preserve"> properties</w:t>
      </w:r>
      <w:bookmarkEnd w:id="295"/>
      <w:bookmarkEnd w:id="296"/>
    </w:p>
    <w:p w14:paraId="47275264" w14:textId="018ABDD2"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018C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6A85A20"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7018C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2DE39DF6" w14:textId="35B623F1" w:rsidR="00401BB5" w:rsidRDefault="00401BB5" w:rsidP="00401BB5">
      <w:pPr>
        <w:pStyle w:val="Heading3"/>
      </w:pPr>
      <w:bookmarkStart w:id="297" w:name="_Toc513541101"/>
      <w:r>
        <w:t>properties property</w:t>
      </w:r>
      <w:bookmarkEnd w:id="297"/>
    </w:p>
    <w:p w14:paraId="6D4EC85A" w14:textId="306E73D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018C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3541102"/>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3541103"/>
      <w:r>
        <w:t>General</w:t>
      </w:r>
      <w:bookmarkEnd w:id="301"/>
      <w:bookmarkEnd w:id="302"/>
    </w:p>
    <w:p w14:paraId="4FF20040" w14:textId="2A06F7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018C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018CC">
        <w:t>3.19.19</w:t>
      </w:r>
      <w:r>
        <w:fldChar w:fldCharType="end"/>
      </w:r>
      <w:r>
        <w:t>).</w:t>
      </w:r>
    </w:p>
    <w:p w14:paraId="120068B3" w14:textId="7DDC3DF0"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7018C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F5C0474"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018CC">
        <w:t>3.11</w:t>
      </w:r>
      <w:r w:rsidR="00E92030">
        <w:fldChar w:fldCharType="end"/>
      </w:r>
      <w:r w:rsidR="00E92030">
        <w:t>)</w:t>
      </w:r>
      <w:r w:rsidR="006D4B00">
        <w:t>.</w:t>
      </w:r>
    </w:p>
    <w:p w14:paraId="62B645C6" w14:textId="0815508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018CC">
        <w:t>3.11.8</w:t>
      </w:r>
      <w:r w:rsidR="00DF2D77">
        <w:fldChar w:fldCharType="end"/>
      </w:r>
      <w:r w:rsidR="00DF2D77">
        <w:t>.</w:t>
      </w:r>
    </w:p>
    <w:p w14:paraId="4A70386B" w14:textId="39A28A2D"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018C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E542B5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018C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57F77BA9"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12D9F89"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018C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A31492"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018CC">
        <w:t>3.19</w:t>
      </w:r>
      <w:r>
        <w:fldChar w:fldCharType="end"/>
      </w:r>
      <w:r>
        <w:t>)</w:t>
      </w:r>
      <w:r w:rsidR="006D4B00">
        <w:t>.</w:t>
      </w:r>
    </w:p>
    <w:p w14:paraId="30BF41E2" w14:textId="69A25B72" w:rsidR="00A27D47" w:rsidRDefault="00A27D47" w:rsidP="00A27D47">
      <w:pPr>
        <w:pStyle w:val="Codesmall"/>
      </w:pPr>
      <w:r>
        <w:t xml:space="preserve">  ...</w:t>
      </w:r>
    </w:p>
    <w:p w14:paraId="344F43B5" w14:textId="2C175C5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018CC">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0B3697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81A512"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3" w:name="_Hlk507657707"/>
      <w:r>
        <w:fldChar w:fldCharType="begin"/>
      </w:r>
      <w:r>
        <w:instrText xml:space="preserve"> REF _Ref506978525 \r \h </w:instrText>
      </w:r>
      <w:r>
        <w:fldChar w:fldCharType="separate"/>
      </w:r>
      <w:r w:rsidR="007018CC">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541104"/>
      <w:r>
        <w:t>description property</w:t>
      </w:r>
      <w:bookmarkEnd w:id="304"/>
      <w:bookmarkEnd w:id="305"/>
    </w:p>
    <w:p w14:paraId="237B6C86" w14:textId="6C117E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018C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541105"/>
      <w:r>
        <w:t>fileLocation</w:t>
      </w:r>
      <w:r w:rsidR="00A27D47">
        <w:t xml:space="preserve"> property</w:t>
      </w:r>
      <w:bookmarkEnd w:id="306"/>
      <w:bookmarkEnd w:id="307"/>
    </w:p>
    <w:p w14:paraId="13D7987F" w14:textId="3696DAE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018CC">
        <w:t>3.2</w:t>
      </w:r>
      <w:r w:rsidR="00E92030">
        <w:fldChar w:fldCharType="end"/>
      </w:r>
      <w:r>
        <w:t>) that specifies the location of the attachment file.</w:t>
      </w:r>
    </w:p>
    <w:p w14:paraId="75143AAE" w14:textId="458144C3" w:rsidR="008A21D5" w:rsidRDefault="008A21D5" w:rsidP="008A21D5">
      <w:pPr>
        <w:pStyle w:val="Heading3"/>
      </w:pPr>
      <w:bookmarkStart w:id="308" w:name="_Toc513541106"/>
      <w:r>
        <w:t>regions property</w:t>
      </w:r>
      <w:bookmarkEnd w:id="308"/>
    </w:p>
    <w:p w14:paraId="0B37D4FE" w14:textId="16E3ED6E"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018C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018CC">
        <w:t>3.22.11</w:t>
      </w:r>
      <w:r>
        <w:fldChar w:fldCharType="end"/>
      </w:r>
      <w:r>
        <w:t>) so a user can understand their relevance.</w:t>
      </w:r>
    </w:p>
    <w:p w14:paraId="7A2A7AE2" w14:textId="2F726FF8" w:rsidR="008A21D5" w:rsidRDefault="008A21D5" w:rsidP="008A21D5">
      <w:pPr>
        <w:pStyle w:val="Heading3"/>
      </w:pPr>
      <w:bookmarkStart w:id="309" w:name="_Toc513541107"/>
      <w:bookmarkStart w:id="310" w:name="_Hlk513212887"/>
      <w:r>
        <w:t>rectangles property</w:t>
      </w:r>
      <w:bookmarkEnd w:id="309"/>
    </w:p>
    <w:p w14:paraId="731EC896" w14:textId="28D5358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018C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018C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1" w:name="_Toc513541108"/>
      <w:bookmarkEnd w:id="310"/>
      <w:r>
        <w:t>conversion object</w:t>
      </w:r>
      <w:bookmarkEnd w:id="300"/>
      <w:bookmarkEnd w:id="311"/>
    </w:p>
    <w:p w14:paraId="615BCC83" w14:textId="7B3EE260" w:rsidR="00AC6C45" w:rsidRDefault="00AC6C45" w:rsidP="00AC6C45">
      <w:pPr>
        <w:pStyle w:val="Heading3"/>
      </w:pPr>
      <w:bookmarkStart w:id="312" w:name="_Toc513541109"/>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DA8D4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018C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98F050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018C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8D3D0E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018C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541110"/>
      <w:r>
        <w:t>tool property</w:t>
      </w:r>
      <w:bookmarkEnd w:id="313"/>
      <w:bookmarkEnd w:id="314"/>
    </w:p>
    <w:p w14:paraId="3E0454EE" w14:textId="2FC606B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018C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541111"/>
      <w:r>
        <w:t>invocation property</w:t>
      </w:r>
      <w:bookmarkEnd w:id="315"/>
      <w:bookmarkEnd w:id="316"/>
    </w:p>
    <w:p w14:paraId="3E5B67EA" w14:textId="33F011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018C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541112"/>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55EB8B0"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018C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E356A7C"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7018CC">
        <w:t>3.19.20</w:t>
      </w:r>
      <w:r>
        <w:fldChar w:fldCharType="end"/>
      </w:r>
      <w:r>
        <w:t>).</w:t>
      </w:r>
    </w:p>
    <w:p w14:paraId="3476EB07" w14:textId="7DAB202C" w:rsidR="002315DB" w:rsidRDefault="002315DB" w:rsidP="002315DB">
      <w:pPr>
        <w:pStyle w:val="Heading2"/>
      </w:pPr>
      <w:bookmarkStart w:id="319" w:name="_Ref511829625"/>
      <w:bookmarkStart w:id="320" w:name="_Toc513541113"/>
      <w:r>
        <w:t>versionControlDetails object</w:t>
      </w:r>
      <w:bookmarkEnd w:id="319"/>
      <w:bookmarkEnd w:id="320"/>
    </w:p>
    <w:p w14:paraId="28FE29F4" w14:textId="169979D6" w:rsidR="002315DB" w:rsidRDefault="002315DB" w:rsidP="002315DB">
      <w:pPr>
        <w:pStyle w:val="Heading3"/>
      </w:pPr>
      <w:bookmarkStart w:id="321" w:name="_Toc513541114"/>
      <w:r>
        <w:t>General</w:t>
      </w:r>
      <w:bookmarkEnd w:id="321"/>
    </w:p>
    <w:p w14:paraId="7229D67F" w14:textId="69ECCAF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018CC">
        <w:t>3.11</w:t>
      </w:r>
      <w:r>
        <w:fldChar w:fldCharType="end"/>
      </w:r>
      <w:r>
        <w:t>).</w:t>
      </w:r>
    </w:p>
    <w:p w14:paraId="18E3B1D4" w14:textId="40D0FE3F" w:rsidR="001466B1" w:rsidRPr="001466B1" w:rsidRDefault="001466B1" w:rsidP="001466B1">
      <w:r>
        <w:t>For an example, see §</w:t>
      </w:r>
      <w:r>
        <w:fldChar w:fldCharType="begin"/>
      </w:r>
      <w:r>
        <w:instrText xml:space="preserve"> REF _Ref511829897 \r \h </w:instrText>
      </w:r>
      <w:r>
        <w:fldChar w:fldCharType="separate"/>
      </w:r>
      <w:r w:rsidR="007018CC">
        <w:t>3.11.10</w:t>
      </w:r>
      <w:r>
        <w:fldChar w:fldCharType="end"/>
      </w:r>
      <w:r>
        <w:t>.</w:t>
      </w:r>
    </w:p>
    <w:p w14:paraId="5CE76795" w14:textId="0BDD8598" w:rsidR="002315DB" w:rsidRDefault="002315DB" w:rsidP="002315DB">
      <w:pPr>
        <w:pStyle w:val="Heading3"/>
      </w:pPr>
      <w:bookmarkStart w:id="322" w:name="_Toc513541115"/>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541116"/>
      <w:r>
        <w:t>uri property</w:t>
      </w:r>
      <w:bookmarkEnd w:id="323"/>
      <w:bookmarkEnd w:id="324"/>
    </w:p>
    <w:p w14:paraId="1785AFD1" w14:textId="2CB688DC"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541117"/>
      <w:r>
        <w:lastRenderedPageBreak/>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541118"/>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541119"/>
      <w:r>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541120"/>
      <w:r>
        <w:t>timestamp property</w:t>
      </w:r>
      <w:bookmarkEnd w:id="331"/>
    </w:p>
    <w:p w14:paraId="1844A6A7" w14:textId="1BEA12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18CC">
        <w:t>3.8</w:t>
      </w:r>
      <w:r>
        <w:fldChar w:fldCharType="end"/>
      </w:r>
      <w:r>
        <w:t>.</w:t>
      </w:r>
    </w:p>
    <w:p w14:paraId="0611B5BD" w14:textId="421EBC37" w:rsidR="002315DB" w:rsidRDefault="002315DB" w:rsidP="002315DB">
      <w:pPr>
        <w:pStyle w:val="Heading3"/>
      </w:pPr>
      <w:bookmarkStart w:id="332" w:name="_Toc513541121"/>
      <w:r>
        <w:t>properties property</w:t>
      </w:r>
      <w:bookmarkEnd w:id="332"/>
    </w:p>
    <w:p w14:paraId="30274F4A" w14:textId="41E2F6C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541122"/>
      <w:r>
        <w:t>file object</w:t>
      </w:r>
      <w:bookmarkEnd w:id="333"/>
      <w:bookmarkEnd w:id="334"/>
      <w:bookmarkEnd w:id="335"/>
    </w:p>
    <w:p w14:paraId="375224F2" w14:textId="20156049" w:rsidR="00401BB5" w:rsidRDefault="00401BB5" w:rsidP="00401BB5">
      <w:pPr>
        <w:pStyle w:val="Heading3"/>
      </w:pPr>
      <w:bookmarkStart w:id="336" w:name="_Toc513541123"/>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541124"/>
      <w:r>
        <w:t>fileLocation</w:t>
      </w:r>
      <w:r w:rsidR="00401BB5">
        <w:t xml:space="preserve"> property</w:t>
      </w:r>
      <w:bookmarkEnd w:id="337"/>
      <w:bookmarkEnd w:id="338"/>
    </w:p>
    <w:p w14:paraId="35DB6B07" w14:textId="4C6339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Pr="00F90F0E">
        <w:t>).</w:t>
      </w:r>
    </w:p>
    <w:p w14:paraId="421F8AA7" w14:textId="6012395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018CC">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62FB22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837AD46"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018C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D4FDD3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018C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541125"/>
      <w:r>
        <w:t>parentKey property</w:t>
      </w:r>
      <w:bookmarkEnd w:id="339"/>
      <w:bookmarkEnd w:id="340"/>
    </w:p>
    <w:p w14:paraId="7B9D65E1" w14:textId="1E3CD04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541126"/>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96CFB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018C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541127"/>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541128"/>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1237FF0"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7018C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018CC">
        <w:t>3.19.19</w:t>
      </w:r>
      <w:r>
        <w:fldChar w:fldCharType="end"/>
      </w:r>
      <w:r>
        <w:t>).</w:t>
      </w:r>
    </w:p>
    <w:p w14:paraId="3F2585BF" w14:textId="06FB508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7018C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8214362"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018CC">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541129"/>
      <w:r>
        <w:t>mimeType property</w:t>
      </w:r>
      <w:bookmarkEnd w:id="346"/>
    </w:p>
    <w:p w14:paraId="4EDBA528" w14:textId="5F23050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541130"/>
      <w:r>
        <w:t>contents property</w:t>
      </w:r>
      <w:bookmarkEnd w:id="347"/>
      <w:bookmarkEnd w:id="348"/>
    </w:p>
    <w:p w14:paraId="3EAD79DF" w14:textId="27730D3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018CC">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541131"/>
      <w:r>
        <w:t>encoding property</w:t>
      </w:r>
      <w:bookmarkEnd w:id="349"/>
      <w:bookmarkEnd w:id="350"/>
    </w:p>
    <w:p w14:paraId="29D5943D" w14:textId="03CFC8C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7118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018C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501CBDA"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70FA798" w14:textId="43159983"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7018CC">
        <w:t>3.11.17</w:t>
      </w:r>
      <w:r>
        <w:fldChar w:fldCharType="end"/>
      </w:r>
      <w:r>
        <w:t>.</w:t>
      </w:r>
    </w:p>
    <w:p w14:paraId="4E9D1D4D" w14:textId="77777777" w:rsidR="00926829" w:rsidRDefault="00926829" w:rsidP="00926829">
      <w:pPr>
        <w:pStyle w:val="Codesmall"/>
      </w:pPr>
    </w:p>
    <w:p w14:paraId="7C79FDD1" w14:textId="0A13C04C"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541132"/>
      <w:r>
        <w:t>hashes property</w:t>
      </w:r>
      <w:bookmarkEnd w:id="351"/>
      <w:bookmarkEnd w:id="352"/>
    </w:p>
    <w:p w14:paraId="084CC4D1" w14:textId="7334E7E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018CC">
        <w:t>3.6.2</w:t>
      </w:r>
      <w:r>
        <w:fldChar w:fldCharType="end"/>
      </w:r>
      <w:r w:rsidRPr="0082371F">
        <w:t>) hash objects (§</w:t>
      </w:r>
      <w:r>
        <w:fldChar w:fldCharType="begin"/>
      </w:r>
      <w:r>
        <w:instrText xml:space="preserve"> REF _Ref493423194 \r \h </w:instrText>
      </w:r>
      <w:r>
        <w:fldChar w:fldCharType="separate"/>
      </w:r>
      <w:r w:rsidR="007018C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4F5711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4C104DE"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541133"/>
      <w:r>
        <w:t>properties property</w:t>
      </w:r>
      <w:bookmarkEnd w:id="353"/>
    </w:p>
    <w:p w14:paraId="21A387A7" w14:textId="5B22339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541134"/>
      <w:r>
        <w:t>hash object</w:t>
      </w:r>
      <w:bookmarkEnd w:id="354"/>
      <w:bookmarkEnd w:id="355"/>
    </w:p>
    <w:p w14:paraId="5D6F2309" w14:textId="08453102" w:rsidR="00401BB5" w:rsidRDefault="00401BB5" w:rsidP="00401BB5">
      <w:pPr>
        <w:pStyle w:val="Heading3"/>
      </w:pPr>
      <w:bookmarkStart w:id="356" w:name="_Toc513541135"/>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6293585"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018CC">
        <w:t>3.18.2</w:t>
      </w:r>
      <w:r>
        <w:fldChar w:fldCharType="end"/>
      </w:r>
    </w:p>
    <w:p w14:paraId="006ED192" w14:textId="2C4A6D3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018C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541136"/>
      <w:r>
        <w:t>value property</w:t>
      </w:r>
      <w:bookmarkEnd w:id="357"/>
      <w:bookmarkEnd w:id="358"/>
      <w:bookmarkEnd w:id="359"/>
    </w:p>
    <w:p w14:paraId="373B1E83" w14:textId="0B0C019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018C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541137"/>
      <w:r>
        <w:t>algorithm property</w:t>
      </w:r>
      <w:bookmarkEnd w:id="360"/>
      <w:bookmarkEnd w:id="361"/>
    </w:p>
    <w:p w14:paraId="7E1D5FBC" w14:textId="2C126A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018C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541138"/>
      <w:r>
        <w:t>result object</w:t>
      </w:r>
      <w:bookmarkEnd w:id="362"/>
      <w:bookmarkEnd w:id="363"/>
    </w:p>
    <w:p w14:paraId="74FD90F6" w14:textId="18F2DD20" w:rsidR="00401BB5" w:rsidRDefault="00401BB5" w:rsidP="00401BB5">
      <w:pPr>
        <w:pStyle w:val="Heading3"/>
      </w:pPr>
      <w:bookmarkStart w:id="364" w:name="_Toc513541139"/>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541140"/>
      <w:r>
        <w:t>Constraints</w:t>
      </w:r>
      <w:bookmarkEnd w:id="365"/>
      <w:bookmarkEnd w:id="366"/>
    </w:p>
    <w:p w14:paraId="529285B9" w14:textId="468D789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7018C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A84FC58"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7018C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7018C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7018CC">
        <w:t>3.9.11</w:t>
      </w:r>
      <w:r>
        <w:fldChar w:fldCharType="end"/>
      </w:r>
      <w:r>
        <w:t>), produces the identical string.</w:t>
      </w:r>
    </w:p>
    <w:p w14:paraId="3BAB4897" w14:textId="42C0D6A7"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50CA851" w14:textId="05F95063"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1A1EEA3" w14:textId="7E0D35A5"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C4CBA6E" w14:textId="56E2352B"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2698F849" w14:textId="1247394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5579D8C4" w14:textId="0F37FEFA"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3E7DC5A6" w14:textId="3BFB2EE9"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7A14411A" w14:textId="77777777" w:rsidR="00F20219" w:rsidRDefault="00F20219" w:rsidP="00F20219">
      <w:pPr>
        <w:pStyle w:val="Codesmall"/>
      </w:pPr>
      <w:r>
        <w:t xml:space="preserve">      },</w:t>
      </w:r>
    </w:p>
    <w:p w14:paraId="76126D71" w14:textId="6A54E00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EC44261"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31852A71" w14:textId="029FF63F"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p>
    <w:p w14:paraId="5CB9F5FC" w14:textId="6FA824F4"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8E6B26"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7018C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5D76CD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7B22DA4" w14:textId="05EC91A1"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98DB2C9" w14:textId="6AF19DEF"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C10AA6D" w14:textId="36E00B1E" w:rsidR="00F20219" w:rsidRDefault="00F20219" w:rsidP="00F20219">
      <w:pPr>
        <w:pStyle w:val="Codesmall"/>
      </w:pPr>
      <w:r>
        <w:lastRenderedPageBreak/>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0666F689" w14:textId="35D2E7B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370C9E91" w14:textId="65943D1C"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7A2BEE60" w14:textId="30E8DDEE"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0264C094" w14:textId="77777777" w:rsidR="00F20219" w:rsidRDefault="00F20219" w:rsidP="00F20219">
      <w:pPr>
        <w:pStyle w:val="Codesmall"/>
      </w:pPr>
      <w:r>
        <w:t xml:space="preserve">      },</w:t>
      </w:r>
    </w:p>
    <w:p w14:paraId="6E3CB039" w14:textId="63BF321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Toc513541141"/>
      <w:bookmarkStart w:id="368" w:name="_Ref493408865"/>
      <w:r>
        <w:t>id property</w:t>
      </w:r>
      <w:bookmarkEnd w:id="367"/>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8C6D40"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018C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541142"/>
      <w:r>
        <w:t>ruleId property</w:t>
      </w:r>
      <w:bookmarkEnd w:id="368"/>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033943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018C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018C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7018C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018C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018C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31B873A"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7018CC">
        <w:t>3.11</w:t>
      </w:r>
      <w:r w:rsidR="00C32311">
        <w:fldChar w:fldCharType="end"/>
      </w:r>
      <w:r w:rsidR="00C32311">
        <w:t>).</w:t>
      </w:r>
    </w:p>
    <w:p w14:paraId="00325953" w14:textId="715696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7018CC">
        <w:t>3.11.15</w:t>
      </w:r>
      <w:r w:rsidR="00C32311">
        <w:fldChar w:fldCharType="end"/>
      </w:r>
      <w:r w:rsidR="000F5B03">
        <w:t>.</w:t>
      </w:r>
    </w:p>
    <w:p w14:paraId="269975A2" w14:textId="0DDBDB5E"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7018C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64E54EE"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7018CC">
        <w:t>3.11.16</w:t>
      </w:r>
      <w:r w:rsidR="00C32311">
        <w:fldChar w:fldCharType="end"/>
      </w:r>
      <w:r w:rsidR="00C32311">
        <w:t>.</w:t>
      </w:r>
    </w:p>
    <w:p w14:paraId="57DE0082" w14:textId="1AFAFE0C" w:rsidR="002E52B0" w:rsidRDefault="002E52B0" w:rsidP="002E52B0">
      <w:pPr>
        <w:pStyle w:val="Codesmall"/>
      </w:pPr>
      <w:r>
        <w:lastRenderedPageBreak/>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7018CC">
        <w:t>3.35.3</w:t>
      </w:r>
      <w:r w:rsidR="00C32311">
        <w:fldChar w:fldCharType="end"/>
      </w:r>
      <w:r w:rsidR="00C32311">
        <w:t>.</w:t>
      </w:r>
    </w:p>
    <w:p w14:paraId="7AC6549D" w14:textId="15528F60"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7018CC">
        <w:t>3.36</w:t>
      </w:r>
      <w:r w:rsidR="00C32311">
        <w:fldChar w:fldCharType="end"/>
      </w:r>
      <w:r w:rsidR="00C32311">
        <w:t>).</w:t>
      </w:r>
    </w:p>
    <w:p w14:paraId="25A8FFA0" w14:textId="5A7280B0"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7018C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73" w:name="_Ref493511208"/>
      <w:bookmarkStart w:id="374" w:name="_Toc513541143"/>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794757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018C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8FBE1E6"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018C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018C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018C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018C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018CC">
        <w:t>3.19.3</w:t>
      </w:r>
      <w:r>
        <w:fldChar w:fldCharType="end"/>
      </w:r>
      <w:r w:rsidRPr="00B050AF">
        <w:t>).</w:t>
      </w:r>
    </w:p>
    <w:p w14:paraId="5E554133" w14:textId="3C165F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018C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018CC">
        <w:t>3.11.16</w:t>
      </w:r>
      <w:r>
        <w:fldChar w:fldCharType="end"/>
      </w:r>
      <w:r w:rsidR="00892DEE">
        <w:t>, §</w:t>
      </w:r>
      <w:r w:rsidR="00892DEE">
        <w:fldChar w:fldCharType="begin"/>
      </w:r>
      <w:r w:rsidR="00892DEE">
        <w:instrText xml:space="preserve"> REF _Ref508871574 \r \h </w:instrText>
      </w:r>
      <w:r w:rsidR="00892DEE">
        <w:fldChar w:fldCharType="separate"/>
      </w:r>
      <w:r w:rsidR="007018C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541144"/>
      <w:r>
        <w:t>message property</w:t>
      </w:r>
      <w:bookmarkEnd w:id="375"/>
      <w:bookmarkEnd w:id="376"/>
    </w:p>
    <w:p w14:paraId="2544155E" w14:textId="20B0331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018C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7018C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Toc513541145"/>
      <w:bookmarkStart w:id="379" w:name="_Hlk513212230"/>
      <w:r>
        <w:t>ruleMessageId property</w:t>
      </w:r>
      <w:bookmarkEnd w:id="377"/>
      <w:bookmarkEnd w:id="378"/>
    </w:p>
    <w:bookmarkEnd w:id="379"/>
    <w:p w14:paraId="4698A3C5" w14:textId="2DE7AB5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7018C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5B30BCC5" w14:textId="2F3C9C7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7018CC">
        <w:t>3.11.16</w:t>
      </w:r>
      <w:r>
        <w:fldChar w:fldCharType="end"/>
      </w:r>
      <w:r>
        <w:t>, §</w:t>
      </w:r>
      <w:r>
        <w:fldChar w:fldCharType="begin"/>
      </w:r>
      <w:r>
        <w:instrText xml:space="preserve"> REF _Ref508870783 \r \h </w:instrText>
      </w:r>
      <w:r>
        <w:fldChar w:fldCharType="separate"/>
      </w:r>
      <w:r w:rsidR="007018C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7018C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7018C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7018C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7018C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1FC889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r w:rsidR="00B541E2">
        <w:t>.</w:t>
      </w:r>
    </w:p>
    <w:p w14:paraId="43E461F5" w14:textId="77777777" w:rsidR="00C55966" w:rsidRDefault="00C55966" w:rsidP="00C55966">
      <w:pPr>
        <w:pStyle w:val="Codesmall"/>
      </w:pPr>
      <w:r>
        <w:t xml:space="preserve">  "results": [</w:t>
      </w:r>
    </w:p>
    <w:p w14:paraId="2B8EC048" w14:textId="6E0F9FE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70CB12A"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018C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8A70BAB" w:rsidR="00B541E2" w:rsidRDefault="00B541E2" w:rsidP="00B541E2">
      <w:bookmarkStart w:id="38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7018CC">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7018CC">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50B8EEED"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p>
    <w:p w14:paraId="0917D307" w14:textId="77777777" w:rsidR="00B541E2" w:rsidRDefault="00B541E2" w:rsidP="00B541E2">
      <w:pPr>
        <w:pStyle w:val="Codesmall"/>
      </w:pPr>
      <w:r>
        <w:t xml:space="preserve">  "results": [</w:t>
      </w:r>
    </w:p>
    <w:p w14:paraId="720757A8" w14:textId="2795AC0A"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1" w:name="_Ref510013155"/>
      <w:bookmarkStart w:id="382" w:name="_Toc513541146"/>
      <w:bookmarkEnd w:id="380"/>
      <w:r>
        <w:t>locations property</w:t>
      </w:r>
      <w:bookmarkEnd w:id="381"/>
      <w:bookmarkEnd w:id="382"/>
    </w:p>
    <w:p w14:paraId="065F9E8C" w14:textId="7754CF4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018C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83" w:name="_Ref510085223"/>
      <w:bookmarkStart w:id="384" w:name="_Toc513541147"/>
      <w:r>
        <w:t>analysisTarget</w:t>
      </w:r>
      <w:r w:rsidR="00673F27">
        <w:t xml:space="preserve"> p</w:t>
      </w:r>
      <w:r>
        <w:t>roperty</w:t>
      </w:r>
      <w:bookmarkEnd w:id="383"/>
      <w:bookmarkEnd w:id="384"/>
    </w:p>
    <w:p w14:paraId="50B31C9B" w14:textId="2CFB9B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018C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DFD4AA5"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8DF954F" w14:textId="7E749C32"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7018C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DA57061" w:rsidR="00673F27" w:rsidRDefault="00673F27" w:rsidP="00673F2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29DB0443" w14:textId="20C246FF"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7C6BCB69" w14:textId="70C7458D"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5" w:name="_Ref513040093"/>
      <w:bookmarkStart w:id="386" w:name="_Toc513541148"/>
      <w:r>
        <w:t>fingerprints property</w:t>
      </w:r>
      <w:bookmarkEnd w:id="385"/>
      <w:bookmarkEnd w:id="386"/>
    </w:p>
    <w:p w14:paraId="3AC53915" w14:textId="2A8D8B6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018C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132A392D" w:rsidR="003B6448" w:rsidRPr="003B6448" w:rsidRDefault="007C375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7" w:name="_Ref507591746"/>
      <w:bookmarkStart w:id="388" w:name="_Toc513541149"/>
      <w:r>
        <w:t>partialFingerprints</w:t>
      </w:r>
      <w:r w:rsidR="00401BB5">
        <w:t xml:space="preserve"> property</w:t>
      </w:r>
      <w:bookmarkEnd w:id="387"/>
      <w:bookmarkEnd w:id="388"/>
    </w:p>
    <w:p w14:paraId="7DA72967" w14:textId="5AF2AE43"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018C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018C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0" w:name="_Ref510008160"/>
      <w:bookmarkStart w:id="391" w:name="_Toc513541150"/>
      <w:r>
        <w:t>codeFlows property</w:t>
      </w:r>
      <w:bookmarkEnd w:id="390"/>
      <w:bookmarkEnd w:id="391"/>
    </w:p>
    <w:p w14:paraId="4BD8575B" w14:textId="7E34FC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018C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2" w:name="_Ref511820702"/>
      <w:bookmarkStart w:id="393" w:name="_Toc513541151"/>
      <w:r>
        <w:t>graphs property</w:t>
      </w:r>
      <w:bookmarkEnd w:id="392"/>
      <w:bookmarkEnd w:id="393"/>
    </w:p>
    <w:p w14:paraId="7F5C098A" w14:textId="6A1ADDD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2C35AD9B" w14:textId="46DAC47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018CC">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4" w:name="_Ref511820008"/>
      <w:bookmarkStart w:id="395" w:name="_Toc513541152"/>
      <w:r>
        <w:t>graphTraversals property</w:t>
      </w:r>
      <w:bookmarkEnd w:id="394"/>
      <w:bookmarkEnd w:id="395"/>
    </w:p>
    <w:p w14:paraId="1AFBBE39" w14:textId="2418E31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018C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6" w:name="_Toc513541153"/>
      <w:r>
        <w:t>stacks property</w:t>
      </w:r>
      <w:bookmarkEnd w:id="396"/>
    </w:p>
    <w:p w14:paraId="5ABDA84F" w14:textId="74E88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stack objects (§</w:t>
      </w:r>
      <w:r>
        <w:fldChar w:fldCharType="begin"/>
      </w:r>
      <w:r>
        <w:instrText xml:space="preserve"> REF _Ref493427479 \r \h </w:instrText>
      </w:r>
      <w:r>
        <w:fldChar w:fldCharType="separate"/>
      </w:r>
      <w:r w:rsidR="007018C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7" w:name="_Ref493499246"/>
      <w:bookmarkStart w:id="398" w:name="_Toc513541154"/>
      <w:r>
        <w:t>relatedLocations property</w:t>
      </w:r>
      <w:bookmarkEnd w:id="397"/>
      <w:bookmarkEnd w:id="398"/>
    </w:p>
    <w:p w14:paraId="31F869B5" w14:textId="0C4144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018C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669410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018CC">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99" w:name="_Toc513541155"/>
      <w:r>
        <w:t>suppressionStates property</w:t>
      </w:r>
      <w:bookmarkEnd w:id="399"/>
    </w:p>
    <w:p w14:paraId="1AE8DC88" w14:textId="2A54B9A5" w:rsidR="00401BB5" w:rsidRDefault="00401BB5" w:rsidP="00401BB5">
      <w:pPr>
        <w:pStyle w:val="Heading4"/>
      </w:pPr>
      <w:bookmarkStart w:id="400" w:name="_Toc513541156"/>
      <w:r>
        <w:t>General</w:t>
      </w:r>
      <w:bookmarkEnd w:id="400"/>
    </w:p>
    <w:p w14:paraId="0F62C5DD" w14:textId="4213DA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018C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54998A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018CC">
        <w:t>3.19.17.2</w:t>
      </w:r>
      <w:r w:rsidR="00194A04">
        <w:fldChar w:fldCharType="end"/>
      </w:r>
      <w:r w:rsidR="002A24FE" w:rsidRPr="002A24FE">
        <w:t>)</w:t>
      </w:r>
      <w:r>
        <w:t>.</w:t>
      </w:r>
    </w:p>
    <w:p w14:paraId="1A5BE1CF" w14:textId="2BA1CEA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018CC">
        <w:t>3.19.17.3</w:t>
      </w:r>
      <w:r w:rsidR="00194A04">
        <w:fldChar w:fldCharType="end"/>
      </w:r>
      <w:r w:rsidR="002A24FE" w:rsidRPr="002A24FE">
        <w:t>).</w:t>
      </w:r>
    </w:p>
    <w:p w14:paraId="4F013A56" w14:textId="1CD9F500" w:rsidR="00401BB5" w:rsidRDefault="00401BB5" w:rsidP="00401BB5">
      <w:pPr>
        <w:pStyle w:val="Heading4"/>
      </w:pPr>
      <w:bookmarkStart w:id="401" w:name="_Ref493475240"/>
      <w:bookmarkStart w:id="402" w:name="_Toc513541157"/>
      <w:r>
        <w:t>suppressedInSource value</w:t>
      </w:r>
      <w:bookmarkEnd w:id="401"/>
      <w:bookmarkEnd w:id="40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3" w:name="_Ref493475253"/>
      <w:bookmarkStart w:id="404" w:name="_Toc513541158"/>
      <w:r>
        <w:t>suppressedExternally value</w:t>
      </w:r>
      <w:bookmarkEnd w:id="403"/>
      <w:bookmarkEnd w:id="40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5" w:name="_Ref493351360"/>
      <w:bookmarkStart w:id="406" w:name="_Toc513541159"/>
      <w:r>
        <w:t>baselineState property</w:t>
      </w:r>
      <w:bookmarkEnd w:id="405"/>
      <w:bookmarkEnd w:id="40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6663857"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7018C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846E3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018C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018C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7" w:name="_Ref507598047"/>
      <w:bookmarkStart w:id="408" w:name="_Ref508987354"/>
      <w:bookmarkStart w:id="409" w:name="_Toc513541160"/>
      <w:bookmarkStart w:id="410" w:name="_Ref506807829"/>
      <w:r>
        <w:t>a</w:t>
      </w:r>
      <w:r w:rsidR="00A27D47">
        <w:t>ttachments</w:t>
      </w:r>
      <w:bookmarkEnd w:id="407"/>
      <w:r>
        <w:t xml:space="preserve"> property</w:t>
      </w:r>
      <w:bookmarkEnd w:id="408"/>
      <w:bookmarkEnd w:id="409"/>
    </w:p>
    <w:p w14:paraId="7E972364" w14:textId="24C2361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018C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018C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2DF9881" w:rsidR="00977593" w:rsidRDefault="00977593" w:rsidP="00977593">
      <w:pPr>
        <w:rPr>
          <w:ins w:id="411" w:author="Laurence Golding" w:date="2018-05-08T17:47:00Z"/>
        </w:rPr>
      </w:pPr>
      <w:r>
        <w:t xml:space="preserve">For an example, see EXAMPLE 2 in </w:t>
      </w:r>
      <w:r w:rsidRPr="00A14F9A">
        <w:t>§</w:t>
      </w:r>
      <w:r>
        <w:fldChar w:fldCharType="begin"/>
      </w:r>
      <w:r>
        <w:instrText xml:space="preserve"> REF _Ref506978653 \r \h </w:instrText>
      </w:r>
      <w:r>
        <w:fldChar w:fldCharType="separate"/>
      </w:r>
      <w:r w:rsidR="007018CC">
        <w:t>3.14.1</w:t>
      </w:r>
      <w:r>
        <w:fldChar w:fldCharType="end"/>
      </w:r>
      <w:r>
        <w:t>.</w:t>
      </w:r>
    </w:p>
    <w:p w14:paraId="66EA65CD" w14:textId="1CE6FDF7" w:rsidR="007C375E" w:rsidRDefault="007C375E" w:rsidP="007C375E">
      <w:pPr>
        <w:pStyle w:val="Heading3"/>
        <w:rPr>
          <w:ins w:id="412" w:author="Laurence Golding" w:date="2018-05-08T17:47:00Z"/>
        </w:rPr>
      </w:pPr>
      <w:ins w:id="413" w:author="Laurence Golding" w:date="2018-05-08T17:47:00Z">
        <w:r>
          <w:t>workItemLocation property</w:t>
        </w:r>
      </w:ins>
    </w:p>
    <w:p w14:paraId="5B0F1BF1" w14:textId="26F9ACB2" w:rsidR="007C375E" w:rsidRDefault="007C375E" w:rsidP="007C375E">
      <w:pPr>
        <w:rPr>
          <w:ins w:id="414" w:author="Laurence Golding" w:date="2018-05-08T17:47:00Z"/>
        </w:rPr>
      </w:pPr>
      <w:ins w:id="415" w:author="Laurence Golding" w:date="2018-05-08T17:47:00Z">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t>3.3</w:t>
        </w:r>
        <w:r>
          <w:fldChar w:fldCharType="end"/>
        </w:r>
        <w:r>
          <w:t>) specifying the URI of the work item associated with this result.</w:t>
        </w:r>
      </w:ins>
    </w:p>
    <w:p w14:paraId="64A9A440" w14:textId="43574A32" w:rsidR="007C375E" w:rsidRPr="007C375E" w:rsidRDefault="007C375E" w:rsidP="007C375E">
      <w:pPr>
        <w:pStyle w:val="Note"/>
        <w:rPr>
          <w:rPrChange w:id="416" w:author="Laurence Golding" w:date="2018-05-08T17:47:00Z">
            <w:rPr/>
          </w:rPrChange>
        </w:rPr>
        <w:pPrChange w:id="417" w:author="Laurence Golding" w:date="2018-05-08T17:47:00Z">
          <w:pPr/>
        </w:pPrChange>
      </w:pPr>
      <w:ins w:id="418" w:author="Laurence Golding" w:date="2018-05-08T17:47:00Z">
        <w:r>
          <w:t xml:space="preserve">NOTE: </w:t>
        </w:r>
      </w:ins>
      <w:ins w:id="419" w:author="Laurence Golding" w:date="2018-05-08T17:49:00Z">
        <w:r>
          <w:t xml:space="preserve">Result management systems are likely to generate work items from at least some of the </w:t>
        </w:r>
        <w:r w:rsidR="00232048">
          <w:t>results in a SARIF log file</w:t>
        </w:r>
      </w:ins>
      <w:ins w:id="420" w:author="Laurence Golding" w:date="2018-05-08T17:47:00Z">
        <w:r>
          <w:t>.</w:t>
        </w:r>
      </w:ins>
      <w:ins w:id="421" w:author="Laurence Golding" w:date="2018-05-08T17:49:00Z">
        <w:r w:rsidR="00232048">
          <w:t xml:space="preserve"> Dep</w:t>
        </w:r>
      </w:ins>
      <w:ins w:id="422" w:author="Laurence Golding" w:date="2018-05-08T17:50:00Z">
        <w:r w:rsidR="00232048">
          <w:t>ending on the engineering system, these work items might take the form of Git issues, Jira tickets, TFS work items, or the equivalent in other work item tracking systems.</w:t>
        </w:r>
      </w:ins>
      <w:bookmarkStart w:id="423" w:name="_GoBack"/>
      <w:bookmarkEnd w:id="423"/>
    </w:p>
    <w:p w14:paraId="555548BF" w14:textId="223DC9DB" w:rsidR="00DF302D" w:rsidRDefault="00DF302D" w:rsidP="006E546E">
      <w:pPr>
        <w:pStyle w:val="Heading3"/>
      </w:pPr>
      <w:bookmarkStart w:id="424" w:name="_Ref510085934"/>
      <w:bookmarkStart w:id="425" w:name="_Toc513541161"/>
      <w:r>
        <w:t>conversionProvenance property</w:t>
      </w:r>
      <w:bookmarkEnd w:id="410"/>
      <w:bookmarkEnd w:id="424"/>
      <w:bookmarkEnd w:id="42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05742BA" w:rsidR="00D13A53" w:rsidRDefault="00DF302D" w:rsidP="00DF302D">
      <w:r>
        <w:lastRenderedPageBreak/>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018C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018C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018C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E92A33F"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7018C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F244BDC"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7018C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95455C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018CC">
        <w:t>3.21</w:t>
      </w:r>
      <w:r>
        <w:fldChar w:fldCharType="end"/>
      </w:r>
      <w:r>
        <w:t>).</w:t>
      </w:r>
    </w:p>
    <w:p w14:paraId="2A15CECD" w14:textId="77777777" w:rsidR="00DE4250" w:rsidRDefault="00DE4250" w:rsidP="00DE4250">
      <w:pPr>
        <w:pStyle w:val="Codesmall"/>
      </w:pPr>
      <w:r>
        <w:t xml:space="preserve">            {</w:t>
      </w:r>
    </w:p>
    <w:p w14:paraId="17292CE8" w14:textId="5096AC7F"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7018C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7DAD87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7018C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26" w:name="_Toc513541162"/>
      <w:r>
        <w:lastRenderedPageBreak/>
        <w:t>fixes property</w:t>
      </w:r>
      <w:bookmarkEnd w:id="426"/>
    </w:p>
    <w:p w14:paraId="41DB16FF" w14:textId="1AEC852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018C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018CC">
        <w:t>3.37</w:t>
      </w:r>
      <w:r>
        <w:fldChar w:fldCharType="end"/>
      </w:r>
      <w:r w:rsidRPr="00E20F80">
        <w:t>).</w:t>
      </w:r>
    </w:p>
    <w:p w14:paraId="42E1D0DE" w14:textId="54DDCACE" w:rsidR="006E546E" w:rsidRDefault="006E546E" w:rsidP="006E546E">
      <w:pPr>
        <w:pStyle w:val="Heading3"/>
      </w:pPr>
      <w:bookmarkStart w:id="427" w:name="_Toc513541163"/>
      <w:r>
        <w:t>properties property</w:t>
      </w:r>
      <w:bookmarkEnd w:id="427"/>
    </w:p>
    <w:p w14:paraId="5BBA1AD3" w14:textId="1650CD2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018C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28" w:name="_Ref493426721"/>
      <w:bookmarkStart w:id="429" w:name="_Ref507665939"/>
      <w:bookmarkStart w:id="430" w:name="_Toc513541164"/>
      <w:r>
        <w:t>location object</w:t>
      </w:r>
      <w:bookmarkEnd w:id="428"/>
      <w:bookmarkEnd w:id="429"/>
      <w:bookmarkEnd w:id="430"/>
    </w:p>
    <w:p w14:paraId="27ED50C0" w14:textId="23D428DC" w:rsidR="006E546E" w:rsidRDefault="006E546E" w:rsidP="006E546E">
      <w:pPr>
        <w:pStyle w:val="Heading3"/>
      </w:pPr>
      <w:bookmarkStart w:id="431" w:name="_Ref493479281"/>
      <w:bookmarkStart w:id="432" w:name="_Toc513541165"/>
      <w:r>
        <w:t>General</w:t>
      </w:r>
      <w:bookmarkEnd w:id="431"/>
      <w:bookmarkEnd w:id="432"/>
    </w:p>
    <w:p w14:paraId="1D30489B" w14:textId="5826888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018C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018C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29B660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018CC">
        <w:t>3.20.3</w:t>
      </w:r>
      <w:r>
        <w:fldChar w:fldCharType="end"/>
      </w:r>
      <w:r w:rsidRPr="00180B28">
        <w:t>) is particularly convenient for fingerprinting.</w:t>
      </w:r>
    </w:p>
    <w:p w14:paraId="310AFACC" w14:textId="2B1A982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018C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018CC">
        <w:t>3.20.4</w:t>
      </w:r>
      <w:r>
        <w:fldChar w:fldCharType="end"/>
      </w:r>
      <w:r>
        <w:t>) explaining the significance of this “location.”</w:t>
      </w:r>
    </w:p>
    <w:p w14:paraId="7BB3738A" w14:textId="2222E264" w:rsidR="006E546E" w:rsidRDefault="00C6546E" w:rsidP="006E546E">
      <w:pPr>
        <w:pStyle w:val="Heading3"/>
      </w:pPr>
      <w:bookmarkStart w:id="433" w:name="_Ref493477623"/>
      <w:bookmarkStart w:id="434" w:name="_Ref493478351"/>
      <w:bookmarkStart w:id="435" w:name="_Toc513541166"/>
      <w:r>
        <w:t xml:space="preserve">physicalLocation </w:t>
      </w:r>
      <w:r w:rsidR="006E546E">
        <w:t>property</w:t>
      </w:r>
      <w:bookmarkEnd w:id="433"/>
      <w:bookmarkEnd w:id="434"/>
      <w:bookmarkEnd w:id="435"/>
    </w:p>
    <w:p w14:paraId="37D40289" w14:textId="05C5221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018C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36" w:name="_Ref493404450"/>
      <w:bookmarkStart w:id="437" w:name="_Ref493404690"/>
      <w:bookmarkStart w:id="438" w:name="_Toc513541167"/>
      <w:r>
        <w:t>fullyQualifiedLogicalName property</w:t>
      </w:r>
      <w:bookmarkEnd w:id="436"/>
      <w:bookmarkEnd w:id="437"/>
      <w:bookmarkEnd w:id="43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39" w:name="_Hlk513194534"/>
      <w:bookmarkStart w:id="44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lastRenderedPageBreak/>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39"/>
    </w:p>
    <w:p w14:paraId="01F88A86" w14:textId="6FCDE0F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018C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40"/>
      <w:r w:rsidR="00C32159">
        <w:t>§</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0CFAA5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018C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018C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018C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lastRenderedPageBreak/>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606876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7018C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41" w:name="_Ref513121634"/>
      <w:bookmarkStart w:id="442" w:name="_Ref513122103"/>
      <w:bookmarkStart w:id="443" w:name="_Toc513541168"/>
      <w:r>
        <w:t>message property</w:t>
      </w:r>
      <w:bookmarkEnd w:id="441"/>
      <w:bookmarkEnd w:id="442"/>
      <w:bookmarkEnd w:id="443"/>
    </w:p>
    <w:p w14:paraId="62F22E6F" w14:textId="3424F7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relevant to the location.</w:t>
      </w:r>
    </w:p>
    <w:p w14:paraId="0E77A827" w14:textId="77777777" w:rsidR="00F13165" w:rsidRDefault="00F13165" w:rsidP="00F13165">
      <w:pPr>
        <w:pStyle w:val="Heading3"/>
      </w:pPr>
      <w:bookmarkStart w:id="444" w:name="_Ref510102819"/>
      <w:bookmarkStart w:id="445" w:name="_Toc513541169"/>
      <w:r>
        <w:t>annotations property</w:t>
      </w:r>
      <w:bookmarkEnd w:id="444"/>
      <w:bookmarkEnd w:id="445"/>
    </w:p>
    <w:p w14:paraId="1F7AABEC" w14:textId="3D5E9D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018C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018C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018C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78710D2"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7018C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46" w:name="_Toc513541170"/>
      <w:r>
        <w:t>properties property</w:t>
      </w:r>
      <w:bookmarkEnd w:id="446"/>
    </w:p>
    <w:p w14:paraId="2CEAC173" w14:textId="4C4A73A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018C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7" w:name="_Ref493477390"/>
      <w:bookmarkStart w:id="448" w:name="_Ref493478323"/>
      <w:bookmarkStart w:id="449" w:name="_Ref493478590"/>
      <w:bookmarkStart w:id="450" w:name="_Toc513541171"/>
      <w:r>
        <w:t>physicalLocation object</w:t>
      </w:r>
      <w:bookmarkEnd w:id="447"/>
      <w:bookmarkEnd w:id="448"/>
      <w:bookmarkEnd w:id="449"/>
      <w:bookmarkEnd w:id="450"/>
    </w:p>
    <w:p w14:paraId="0B9181AD" w14:textId="12F902F2" w:rsidR="006E546E" w:rsidRDefault="006E546E" w:rsidP="006E546E">
      <w:pPr>
        <w:pStyle w:val="Heading3"/>
      </w:pPr>
      <w:bookmarkStart w:id="451" w:name="_Toc513541172"/>
      <w:r>
        <w:t>General</w:t>
      </w:r>
      <w:bookmarkEnd w:id="45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2" w:name="_Ref503357394"/>
      <w:bookmarkStart w:id="453" w:name="_Toc513541173"/>
      <w:bookmarkStart w:id="454" w:name="_Ref493343236"/>
      <w:r>
        <w:lastRenderedPageBreak/>
        <w:t>id property</w:t>
      </w:r>
      <w:bookmarkEnd w:id="452"/>
      <w:bookmarkEnd w:id="453"/>
    </w:p>
    <w:p w14:paraId="39E78313" w14:textId="376E6BC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473543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018C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018C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5" w:name="_Ref503369432"/>
      <w:bookmarkStart w:id="456" w:name="_Ref503369435"/>
      <w:bookmarkStart w:id="457" w:name="_Ref503371110"/>
      <w:bookmarkStart w:id="458" w:name="_Ref503371652"/>
      <w:bookmarkStart w:id="459" w:name="_Toc513541174"/>
      <w:r>
        <w:t>fileLocation</w:t>
      </w:r>
      <w:r w:rsidR="006E546E">
        <w:t xml:space="preserve"> property</w:t>
      </w:r>
      <w:bookmarkEnd w:id="454"/>
      <w:bookmarkEnd w:id="455"/>
      <w:bookmarkEnd w:id="456"/>
      <w:bookmarkEnd w:id="457"/>
      <w:bookmarkEnd w:id="458"/>
      <w:bookmarkEnd w:id="459"/>
    </w:p>
    <w:p w14:paraId="5D69C82C" w14:textId="6750CD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018CC">
        <w:t>3.2</w:t>
      </w:r>
      <w:r w:rsidR="00A308C2">
        <w:fldChar w:fldCharType="end"/>
      </w:r>
      <w:r w:rsidR="00A308C2">
        <w:t>)</w:t>
      </w:r>
      <w:r w:rsidR="00365886" w:rsidRPr="00365886">
        <w:t xml:space="preserve"> that represents the location of the file.</w:t>
      </w:r>
    </w:p>
    <w:p w14:paraId="03500782" w14:textId="2266A530"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C1FF2DE"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7018C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60" w:name="_Ref493509797"/>
      <w:bookmarkStart w:id="461" w:name="_Toc513541175"/>
      <w:r>
        <w:t>region property</w:t>
      </w:r>
      <w:bookmarkEnd w:id="460"/>
      <w:bookmarkEnd w:id="461"/>
    </w:p>
    <w:p w14:paraId="34CA82A6" w14:textId="4609E8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018C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018C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018C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11956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A49ADC4" w14:textId="19C761F5" w:rsidR="006805FB" w:rsidRDefault="006805FB" w:rsidP="006805FB">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779C2718" w14:textId="22A0583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3C94BD54" w14:textId="4CA0F70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2" w:name="_Toc513541176"/>
      <w:r>
        <w:t>contextRegion property</w:t>
      </w:r>
      <w:bookmarkEnd w:id="462"/>
    </w:p>
    <w:p w14:paraId="220640FE" w14:textId="53A5D81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018C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018C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5ED5A18"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E9D024B" w14:textId="2BE07C16" w:rsidR="00843397" w:rsidRDefault="00843397" w:rsidP="0084339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86DE936" w14:textId="0519AF4D"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B98A118" w14:textId="13EA625E"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7E3E24"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7018C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63" w:name="_Ref493490350"/>
      <w:bookmarkStart w:id="464" w:name="_Toc513541177"/>
      <w:r>
        <w:t>region object</w:t>
      </w:r>
      <w:bookmarkEnd w:id="463"/>
      <w:bookmarkEnd w:id="464"/>
    </w:p>
    <w:p w14:paraId="5C4DB1F6" w14:textId="0F642D18" w:rsidR="006E546E" w:rsidRDefault="006E546E" w:rsidP="006E546E">
      <w:pPr>
        <w:pStyle w:val="Heading3"/>
      </w:pPr>
      <w:bookmarkStart w:id="465" w:name="_Toc513541178"/>
      <w:r>
        <w:t>General</w:t>
      </w:r>
      <w:bookmarkEnd w:id="46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09B7506"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018CC">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66" w:name="_Ref493492556"/>
      <w:bookmarkStart w:id="467" w:name="_Ref493492604"/>
      <w:bookmarkStart w:id="468" w:name="_Ref493492671"/>
      <w:bookmarkStart w:id="469" w:name="_Toc513541179"/>
      <w:r>
        <w:t>Text regions</w:t>
      </w:r>
      <w:bookmarkEnd w:id="466"/>
      <w:bookmarkEnd w:id="467"/>
      <w:bookmarkEnd w:id="468"/>
      <w:bookmarkEnd w:id="469"/>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6E54D9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354BCC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018CC">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018CC">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50D1DEB" w:rsidR="003E62A7" w:rsidRDefault="00EB7C69" w:rsidP="003E62A7">
      <w:r w:rsidRPr="00EB7C69">
        <w:lastRenderedPageBreak/>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018CC">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018CC">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018CC">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0" w:name="_Ref509043519"/>
      <w:bookmarkStart w:id="471" w:name="_Ref509043733"/>
      <w:bookmarkStart w:id="472" w:name="_Toc513541180"/>
      <w:r>
        <w:t>Binary regions</w:t>
      </w:r>
      <w:bookmarkEnd w:id="470"/>
      <w:bookmarkEnd w:id="471"/>
      <w:bookmarkEnd w:id="472"/>
    </w:p>
    <w:p w14:paraId="645A946E" w14:textId="387507E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018CC">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8286D1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018CC">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B0FC46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018CC">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018CC">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018CC">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018CC">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73" w:name="_Ref493490565"/>
      <w:bookmarkStart w:id="474" w:name="_Ref493491243"/>
      <w:bookmarkStart w:id="475" w:name="_Ref493492406"/>
      <w:bookmarkStart w:id="476" w:name="_Toc513541181"/>
      <w:r>
        <w:lastRenderedPageBreak/>
        <w:t>startLine property</w:t>
      </w:r>
      <w:bookmarkEnd w:id="473"/>
      <w:bookmarkEnd w:id="474"/>
      <w:bookmarkEnd w:id="475"/>
      <w:bookmarkEnd w:id="47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77" w:name="_Ref493491260"/>
      <w:bookmarkStart w:id="478" w:name="_Ref493492414"/>
      <w:bookmarkStart w:id="479" w:name="_Toc513541182"/>
      <w:r>
        <w:t>startColumn property</w:t>
      </w:r>
      <w:bookmarkEnd w:id="477"/>
      <w:bookmarkEnd w:id="478"/>
      <w:bookmarkEnd w:id="47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9C3368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018CC">
        <w:t>3.22.2</w:t>
      </w:r>
      <w:r>
        <w:fldChar w:fldCharType="end"/>
      </w:r>
      <w:r>
        <w:t>.</w:t>
      </w:r>
    </w:p>
    <w:p w14:paraId="29DFBDCD" w14:textId="49CB3F3F" w:rsidR="006E546E" w:rsidRDefault="006E546E" w:rsidP="006E546E">
      <w:pPr>
        <w:pStyle w:val="Heading3"/>
      </w:pPr>
      <w:bookmarkStart w:id="480" w:name="_Ref493491334"/>
      <w:bookmarkStart w:id="481" w:name="_Ref493492422"/>
      <w:bookmarkStart w:id="482" w:name="_Toc513541183"/>
      <w:r>
        <w:t>endLine property</w:t>
      </w:r>
      <w:bookmarkEnd w:id="480"/>
      <w:bookmarkEnd w:id="481"/>
      <w:bookmarkEnd w:id="48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E805CB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018CC">
        <w:t>3.22.2</w:t>
      </w:r>
      <w:r>
        <w:fldChar w:fldCharType="end"/>
      </w:r>
      <w:r>
        <w:t>.</w:t>
      </w:r>
    </w:p>
    <w:p w14:paraId="70DC2A2F" w14:textId="6B14264D" w:rsidR="006E546E" w:rsidRDefault="006E546E" w:rsidP="006E546E">
      <w:pPr>
        <w:pStyle w:val="Heading3"/>
      </w:pPr>
      <w:bookmarkStart w:id="483" w:name="_Ref493491342"/>
      <w:bookmarkStart w:id="484" w:name="_Ref493492427"/>
      <w:bookmarkStart w:id="485" w:name="_Toc513541184"/>
      <w:r>
        <w:t>endColumn property</w:t>
      </w:r>
      <w:bookmarkEnd w:id="483"/>
      <w:bookmarkEnd w:id="484"/>
      <w:bookmarkEnd w:id="48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D373B7"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018CC">
        <w:t>3.22.2</w:t>
      </w:r>
      <w:r>
        <w:fldChar w:fldCharType="end"/>
      </w:r>
      <w:r>
        <w:t>.</w:t>
      </w:r>
    </w:p>
    <w:p w14:paraId="71768405" w14:textId="2CD24091" w:rsidR="006E546E" w:rsidRDefault="006E546E" w:rsidP="006E546E">
      <w:pPr>
        <w:pStyle w:val="Heading3"/>
      </w:pPr>
      <w:bookmarkStart w:id="486" w:name="_Ref493492251"/>
      <w:bookmarkStart w:id="487" w:name="_Ref493492981"/>
      <w:bookmarkStart w:id="488" w:name="_Toc513541185"/>
      <w:r>
        <w:t>offset property</w:t>
      </w:r>
      <w:bookmarkEnd w:id="486"/>
      <w:bookmarkEnd w:id="487"/>
      <w:bookmarkEnd w:id="48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9" w:name="_Ref493491350"/>
      <w:bookmarkStart w:id="490" w:name="_Ref493492312"/>
      <w:bookmarkStart w:id="491" w:name="_Toc513541186"/>
      <w:r>
        <w:t>length property</w:t>
      </w:r>
      <w:bookmarkEnd w:id="489"/>
      <w:bookmarkEnd w:id="490"/>
      <w:bookmarkEnd w:id="49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0C55509"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018CC">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92" w:name="_Toc513541187"/>
      <w:r>
        <w:lastRenderedPageBreak/>
        <w:t>snippet property</w:t>
      </w:r>
      <w:bookmarkEnd w:id="492"/>
    </w:p>
    <w:p w14:paraId="4E596286" w14:textId="7FD2AF7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018C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93" w:name="_Ref513118337"/>
      <w:bookmarkStart w:id="494" w:name="_Toc513541188"/>
      <w:r>
        <w:t>message property</w:t>
      </w:r>
      <w:bookmarkEnd w:id="493"/>
      <w:bookmarkEnd w:id="494"/>
    </w:p>
    <w:p w14:paraId="11547397" w14:textId="092FE42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95" w:name="_Ref513118449"/>
      <w:bookmarkStart w:id="496" w:name="_Toc513541189"/>
      <w:bookmarkStart w:id="497" w:name="_Hlk513212890"/>
      <w:r>
        <w:t>rectangle object</w:t>
      </w:r>
      <w:bookmarkEnd w:id="495"/>
      <w:bookmarkEnd w:id="496"/>
    </w:p>
    <w:p w14:paraId="3C4A6F0B" w14:textId="2FBD2981" w:rsidR="008A21D5" w:rsidRDefault="008A21D5" w:rsidP="008A21D5">
      <w:pPr>
        <w:pStyle w:val="Heading3"/>
      </w:pPr>
      <w:bookmarkStart w:id="498" w:name="_Toc513541190"/>
      <w:r>
        <w:t>General</w:t>
      </w:r>
      <w:bookmarkEnd w:id="49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99" w:name="_Toc513541191"/>
      <w:r>
        <w:t>top, left, bottom, and right properties</w:t>
      </w:r>
      <w:bookmarkEnd w:id="499"/>
    </w:p>
    <w:p w14:paraId="507C9305" w14:textId="0D4FA48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00" w:name="_Ref513118473"/>
      <w:bookmarkStart w:id="501" w:name="_Toc513541192"/>
      <w:r>
        <w:t>message property</w:t>
      </w:r>
      <w:bookmarkEnd w:id="500"/>
      <w:bookmarkEnd w:id="501"/>
    </w:p>
    <w:p w14:paraId="00BBEF13" w14:textId="18D89D7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02" w:name="_Ref493404505"/>
      <w:bookmarkStart w:id="503" w:name="_Toc513541193"/>
      <w:bookmarkEnd w:id="497"/>
      <w:r>
        <w:t>logicalLocation object</w:t>
      </w:r>
      <w:bookmarkEnd w:id="502"/>
      <w:bookmarkEnd w:id="503"/>
    </w:p>
    <w:p w14:paraId="479717FF" w14:textId="2760154A" w:rsidR="006E546E" w:rsidRDefault="006E546E" w:rsidP="006E546E">
      <w:pPr>
        <w:pStyle w:val="Heading3"/>
      </w:pPr>
      <w:bookmarkStart w:id="504" w:name="_Toc513541194"/>
      <w:r>
        <w:t>General</w:t>
      </w:r>
      <w:bookmarkEnd w:id="50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DB9170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018CC">
        <w:t>3.11.13</w:t>
      </w:r>
      <w:r>
        <w:fldChar w:fldCharType="end"/>
      </w:r>
      <w:r>
        <w:t>).</w:t>
      </w:r>
    </w:p>
    <w:p w14:paraId="70635E46" w14:textId="168F318C" w:rsidR="006E546E" w:rsidRDefault="006E546E" w:rsidP="006E546E">
      <w:pPr>
        <w:pStyle w:val="Heading3"/>
      </w:pPr>
      <w:bookmarkStart w:id="505" w:name="_Toc513541195"/>
      <w:r>
        <w:lastRenderedPageBreak/>
        <w:t>name property</w:t>
      </w:r>
      <w:bookmarkEnd w:id="505"/>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DB52DC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018CC">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06" w:name="_Ref513194876"/>
      <w:bookmarkStart w:id="507" w:name="_Toc513541196"/>
      <w:r>
        <w:t>fullyQualifiedName property</w:t>
      </w:r>
      <w:bookmarkEnd w:id="506"/>
      <w:bookmarkEnd w:id="507"/>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76B88DA3"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7018C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018C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08" w:name="_Toc513541197"/>
      <w:r>
        <w:t>decoratedName property</w:t>
      </w:r>
      <w:bookmarkEnd w:id="50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D7EE43E" w:rsidR="006E0178" w:rsidRDefault="006E0178" w:rsidP="006E0178">
      <w:r w:rsidRPr="00365886">
        <w:lastRenderedPageBreak/>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018C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09" w:name="_Ref513195445"/>
      <w:bookmarkStart w:id="510" w:name="_Toc513541198"/>
      <w:r>
        <w:t>kind property</w:t>
      </w:r>
      <w:bookmarkEnd w:id="509"/>
      <w:bookmarkEnd w:id="51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11" w:name="_Toc513541199"/>
      <w:r>
        <w:t>parentKey property</w:t>
      </w:r>
      <w:bookmarkEnd w:id="511"/>
    </w:p>
    <w:p w14:paraId="765BBE49" w14:textId="3A092C4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7018C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12" w:name="_Ref510008325"/>
      <w:bookmarkStart w:id="513" w:name="_Toc513541200"/>
      <w:r>
        <w:t>codeFlow object</w:t>
      </w:r>
      <w:bookmarkEnd w:id="512"/>
      <w:bookmarkEnd w:id="513"/>
    </w:p>
    <w:p w14:paraId="507EC364" w14:textId="20C3EC2C" w:rsidR="00B163FF" w:rsidRDefault="00B163FF" w:rsidP="00B163FF">
      <w:pPr>
        <w:pStyle w:val="Heading3"/>
      </w:pPr>
      <w:bookmarkStart w:id="514" w:name="_Ref510009088"/>
      <w:bookmarkStart w:id="515" w:name="_Toc513541201"/>
      <w:r>
        <w:t>General</w:t>
      </w:r>
      <w:bookmarkEnd w:id="514"/>
      <w:bookmarkEnd w:id="515"/>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0DB7D9A"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048B21D6" w14:textId="64B9C912" w:rsidR="00B163FF" w:rsidRDefault="00B163FF" w:rsidP="00B163FF">
      <w:pPr>
        <w:pStyle w:val="Codesmall"/>
      </w:pPr>
      <w:r>
        <w:t xml:space="preserve">  "codeFlows": [                        # See §</w:t>
      </w:r>
      <w:r>
        <w:fldChar w:fldCharType="begin"/>
      </w:r>
      <w:r>
        <w:instrText xml:space="preserve"> REF _Ref510008160 \r \h </w:instrText>
      </w:r>
      <w:r>
        <w:fldChar w:fldCharType="separate"/>
      </w:r>
      <w:r w:rsidR="007018CC">
        <w:t>3.19.12</w:t>
      </w:r>
      <w:r>
        <w:fldChar w:fldCharType="end"/>
      </w:r>
      <w:r>
        <w:t>.</w:t>
      </w:r>
    </w:p>
    <w:p w14:paraId="689DCA88" w14:textId="79FD0C29"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7018CC">
        <w:t>3.25</w:t>
      </w:r>
      <w:r>
        <w:fldChar w:fldCharType="end"/>
      </w:r>
      <w:r>
        <w:t>).</w:t>
      </w:r>
    </w:p>
    <w:p w14:paraId="086FC1AA" w14:textId="525E983F"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7018C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E10D05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018CC">
        <w:t>3.25.3</w:t>
      </w:r>
      <w:r>
        <w:fldChar w:fldCharType="end"/>
      </w:r>
      <w:r>
        <w:t>.</w:t>
      </w:r>
    </w:p>
    <w:p w14:paraId="761FD0DB" w14:textId="13AF4369"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7018CC">
        <w:t>3.26</w:t>
      </w:r>
      <w:r>
        <w:fldChar w:fldCharType="end"/>
      </w:r>
      <w:r>
        <w:t>).</w:t>
      </w:r>
    </w:p>
    <w:p w14:paraId="3D9C5E77" w14:textId="061EEFBE"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7018CC">
        <w:t>3.26.2</w:t>
      </w:r>
      <w:r>
        <w:fldChar w:fldCharType="end"/>
      </w:r>
      <w:r>
        <w:t>.</w:t>
      </w:r>
    </w:p>
    <w:p w14:paraId="32E0CD47" w14:textId="0D4DCCA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7018CC">
        <w:t>3.26.3</w:t>
      </w:r>
      <w:r>
        <w:fldChar w:fldCharType="end"/>
      </w:r>
      <w:r>
        <w:t>.</w:t>
      </w:r>
    </w:p>
    <w:p w14:paraId="752FF2A8" w14:textId="77777777" w:rsidR="00B163FF" w:rsidRDefault="00B163FF" w:rsidP="00B163FF">
      <w:pPr>
        <w:pStyle w:val="Codesmall"/>
      </w:pPr>
      <w:r>
        <w:lastRenderedPageBreak/>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587BC62" w:rsidR="00B163FF" w:rsidRDefault="00B163FF" w:rsidP="00B163FF">
      <w:pPr>
        <w:pStyle w:val="Codesmall"/>
      </w:pPr>
      <w:r>
        <w:t xml:space="preserve">          "locations": [                # See §</w:t>
      </w:r>
      <w:r>
        <w:fldChar w:fldCharType="begin"/>
      </w:r>
      <w:r>
        <w:instrText xml:space="preserve"> REF _Ref510008412 \r \h </w:instrText>
      </w:r>
      <w:r>
        <w:fldChar w:fldCharType="separate"/>
      </w:r>
      <w:r w:rsidR="007018CC">
        <w:t>3.26.4</w:t>
      </w:r>
      <w:r>
        <w:fldChar w:fldCharType="end"/>
      </w:r>
      <w:r>
        <w:t>.</w:t>
      </w:r>
    </w:p>
    <w:p w14:paraId="7CF1AA49" w14:textId="19E4B7F8"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7018CC">
        <w:t>3.34</w:t>
      </w:r>
      <w:r>
        <w:fldChar w:fldCharType="end"/>
      </w:r>
      <w:r>
        <w:t>).</w:t>
      </w:r>
    </w:p>
    <w:p w14:paraId="7402E3F3" w14:textId="1E68E2F0"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7018CC">
        <w:t>3.34.3</w:t>
      </w:r>
      <w:r>
        <w:fldChar w:fldCharType="end"/>
      </w:r>
      <w:r>
        <w:t>.</w:t>
      </w:r>
    </w:p>
    <w:p w14:paraId="5E1EB724" w14:textId="23577304"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7018C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8BFF664"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7018C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081F568"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7018CC">
        <w:t>3.34.6</w:t>
      </w:r>
      <w:r w:rsidR="00EC5F35">
        <w:fldChar w:fldCharType="end"/>
      </w:r>
      <w:r>
        <w:t>.</w:t>
      </w:r>
    </w:p>
    <w:p w14:paraId="1029380F" w14:textId="7F1F9DF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018C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6" w:name="_Ref510008352"/>
      <w:bookmarkStart w:id="517" w:name="_Toc513541202"/>
      <w:r>
        <w:t>message property</w:t>
      </w:r>
      <w:bookmarkEnd w:id="516"/>
      <w:bookmarkEnd w:id="517"/>
    </w:p>
    <w:p w14:paraId="39D6B74B" w14:textId="32FBF96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018CC">
        <w:t>3.9</w:t>
      </w:r>
      <w:r>
        <w:fldChar w:fldCharType="end"/>
      </w:r>
      <w:r>
        <w:t>)</w:t>
      </w:r>
      <w:r w:rsidRPr="00AD7FD8">
        <w:t xml:space="preserve"> relevant to the code flow.</w:t>
      </w:r>
    </w:p>
    <w:p w14:paraId="060DD1F9" w14:textId="5E6A402B" w:rsidR="00B163FF" w:rsidRDefault="00B163FF" w:rsidP="00B163FF">
      <w:pPr>
        <w:pStyle w:val="Heading3"/>
      </w:pPr>
      <w:bookmarkStart w:id="518" w:name="_Ref510008358"/>
      <w:bookmarkStart w:id="519" w:name="_Toc513541203"/>
      <w:r>
        <w:t>threadFlows property</w:t>
      </w:r>
      <w:bookmarkEnd w:id="518"/>
      <w:bookmarkEnd w:id="519"/>
    </w:p>
    <w:p w14:paraId="2D2C91FB" w14:textId="258D0E2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018C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20" w:name="_Toc513541204"/>
      <w:r>
        <w:t>properties property</w:t>
      </w:r>
      <w:bookmarkEnd w:id="520"/>
    </w:p>
    <w:p w14:paraId="57DA8C55" w14:textId="634F6F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21" w:name="_Ref493427364"/>
      <w:bookmarkStart w:id="522" w:name="_Toc513541205"/>
      <w:r>
        <w:t>thread</w:t>
      </w:r>
      <w:r w:rsidR="006E546E">
        <w:t>Flow object</w:t>
      </w:r>
      <w:bookmarkEnd w:id="521"/>
      <w:bookmarkEnd w:id="522"/>
    </w:p>
    <w:p w14:paraId="68EE36AB" w14:textId="336A5D40" w:rsidR="006E546E" w:rsidRDefault="006E546E" w:rsidP="006E546E">
      <w:pPr>
        <w:pStyle w:val="Heading3"/>
      </w:pPr>
      <w:bookmarkStart w:id="523" w:name="_Toc513541206"/>
      <w:r>
        <w:t>General</w:t>
      </w:r>
      <w:bookmarkEnd w:id="52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C8EA7B" w:rsidR="00481B7B" w:rsidRDefault="00481B7B" w:rsidP="00AD7FD8">
      <w:r>
        <w:t>For an example, see §</w:t>
      </w:r>
      <w:r>
        <w:fldChar w:fldCharType="begin"/>
      </w:r>
      <w:r>
        <w:instrText xml:space="preserve"> REF _Ref510009088 \r \h </w:instrText>
      </w:r>
      <w:r>
        <w:fldChar w:fldCharType="separate"/>
      </w:r>
      <w:r w:rsidR="007018CC">
        <w:t>3.25.1</w:t>
      </w:r>
      <w:r>
        <w:fldChar w:fldCharType="end"/>
      </w:r>
      <w:r>
        <w:t>.</w:t>
      </w:r>
    </w:p>
    <w:p w14:paraId="47D8E353" w14:textId="0B22E102" w:rsidR="00B163FF" w:rsidRDefault="00B163FF" w:rsidP="00B163FF">
      <w:pPr>
        <w:pStyle w:val="Heading3"/>
      </w:pPr>
      <w:bookmarkStart w:id="524" w:name="_Ref510008395"/>
      <w:bookmarkStart w:id="525" w:name="_Toc513541207"/>
      <w:r>
        <w:lastRenderedPageBreak/>
        <w:t>id property</w:t>
      </w:r>
      <w:bookmarkEnd w:id="524"/>
      <w:bookmarkEnd w:id="525"/>
    </w:p>
    <w:p w14:paraId="39CECB41" w14:textId="3B02F91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7018C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6" w:name="_Ref503361742"/>
      <w:bookmarkStart w:id="527" w:name="_Toc513541208"/>
      <w:r>
        <w:t>message property</w:t>
      </w:r>
      <w:bookmarkEnd w:id="526"/>
      <w:bookmarkEnd w:id="527"/>
    </w:p>
    <w:p w14:paraId="3994B882" w14:textId="2B3E582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018C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28" w:name="_Ref510008412"/>
      <w:bookmarkStart w:id="529" w:name="_Toc513541209"/>
      <w:r>
        <w:t>locations property</w:t>
      </w:r>
      <w:bookmarkEnd w:id="528"/>
      <w:bookmarkEnd w:id="529"/>
    </w:p>
    <w:p w14:paraId="648A48EB" w14:textId="4D8FF1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018C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30" w:name="_Toc513541210"/>
      <w:r>
        <w:t>properties property</w:t>
      </w:r>
      <w:bookmarkEnd w:id="530"/>
    </w:p>
    <w:p w14:paraId="070BA385" w14:textId="307FF9B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31" w:name="_Ref511819945"/>
      <w:bookmarkStart w:id="532" w:name="_Toc513541211"/>
      <w:r>
        <w:t>graph object</w:t>
      </w:r>
      <w:bookmarkEnd w:id="531"/>
      <w:bookmarkEnd w:id="532"/>
    </w:p>
    <w:p w14:paraId="79771063" w14:textId="13A3DA96" w:rsidR="00CD4F20" w:rsidRDefault="00CD4F20" w:rsidP="00CD4F20">
      <w:pPr>
        <w:pStyle w:val="Heading3"/>
      </w:pPr>
      <w:bookmarkStart w:id="533" w:name="_Toc513541212"/>
      <w:r>
        <w:t>General</w:t>
      </w:r>
      <w:bookmarkEnd w:id="533"/>
    </w:p>
    <w:p w14:paraId="0FCD96E1" w14:textId="7E0980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7018C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018CC">
        <w:t>3.19.13</w:t>
      </w:r>
      <w:r>
        <w:fldChar w:fldCharType="end"/>
      </w:r>
      <w:r>
        <w:t>).</w:t>
      </w:r>
    </w:p>
    <w:p w14:paraId="1005630B" w14:textId="5292C15D"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6F72B729" w14:textId="09F530D7" w:rsidR="00CD4F20" w:rsidRDefault="00CD4F20" w:rsidP="00CD4F20">
      <w:pPr>
        <w:pStyle w:val="Heading3"/>
      </w:pPr>
      <w:bookmarkStart w:id="534" w:name="_Ref511822858"/>
      <w:bookmarkStart w:id="535" w:name="_Toc513541213"/>
      <w:r>
        <w:t>id property</w:t>
      </w:r>
      <w:bookmarkEnd w:id="534"/>
      <w:bookmarkEnd w:id="535"/>
    </w:p>
    <w:p w14:paraId="1E5F5537" w14:textId="07FF731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7018C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7018C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6" w:name="_Toc513541214"/>
      <w:r>
        <w:t>description property</w:t>
      </w:r>
      <w:bookmarkEnd w:id="536"/>
    </w:p>
    <w:p w14:paraId="60597691" w14:textId="00BBA7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w:t>
      </w:r>
    </w:p>
    <w:p w14:paraId="63CE6EE1" w14:textId="254DFD0E" w:rsidR="00CD4F20" w:rsidRDefault="00CD4F20" w:rsidP="00CD4F20">
      <w:pPr>
        <w:pStyle w:val="Heading3"/>
      </w:pPr>
      <w:bookmarkStart w:id="537" w:name="_Ref511823242"/>
      <w:bookmarkStart w:id="538" w:name="_Toc513541215"/>
      <w:r>
        <w:t>nodes property</w:t>
      </w:r>
      <w:bookmarkEnd w:id="537"/>
      <w:bookmarkEnd w:id="538"/>
    </w:p>
    <w:p w14:paraId="3BF1C872" w14:textId="3720362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which represent the nodes of the graph.</w:t>
      </w:r>
    </w:p>
    <w:p w14:paraId="660381CB" w14:textId="2915D5F8" w:rsidR="00CD4F20" w:rsidRDefault="00CD4F20" w:rsidP="00CD4F20">
      <w:pPr>
        <w:pStyle w:val="Heading3"/>
      </w:pPr>
      <w:bookmarkStart w:id="539" w:name="_Ref511823263"/>
      <w:bookmarkStart w:id="540" w:name="_Toc513541216"/>
      <w:r>
        <w:lastRenderedPageBreak/>
        <w:t>edges property</w:t>
      </w:r>
      <w:bookmarkEnd w:id="539"/>
      <w:bookmarkEnd w:id="540"/>
    </w:p>
    <w:p w14:paraId="45BE5533" w14:textId="148520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which represent the edges of the graph.</w:t>
      </w:r>
    </w:p>
    <w:p w14:paraId="2A8D5929" w14:textId="47CA4432" w:rsidR="00CD4F20" w:rsidRDefault="00CD4F20" w:rsidP="00CD4F20">
      <w:pPr>
        <w:pStyle w:val="Heading3"/>
      </w:pPr>
      <w:bookmarkStart w:id="541" w:name="_Toc513541217"/>
      <w:r>
        <w:t>properties property</w:t>
      </w:r>
      <w:bookmarkEnd w:id="541"/>
    </w:p>
    <w:p w14:paraId="35A7008A" w14:textId="72AC8B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42" w:name="_Ref511821868"/>
      <w:bookmarkStart w:id="543" w:name="_Toc513541218"/>
      <w:r>
        <w:t>node object</w:t>
      </w:r>
      <w:bookmarkEnd w:id="542"/>
      <w:bookmarkEnd w:id="543"/>
    </w:p>
    <w:p w14:paraId="5C490915" w14:textId="5A0DD1FC" w:rsidR="00CD4F20" w:rsidRDefault="00CD4F20" w:rsidP="00CD4F20">
      <w:pPr>
        <w:pStyle w:val="Heading3"/>
      </w:pPr>
      <w:bookmarkStart w:id="544" w:name="_Toc513541219"/>
      <w:r>
        <w:t>General</w:t>
      </w:r>
      <w:bookmarkEnd w:id="544"/>
    </w:p>
    <w:p w14:paraId="5F3D946D" w14:textId="196E028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31799269" w14:textId="7F2781A8" w:rsidR="00CD4F20" w:rsidRDefault="00CD4F20" w:rsidP="00CD4F20">
      <w:pPr>
        <w:pStyle w:val="Heading3"/>
      </w:pPr>
      <w:bookmarkStart w:id="545" w:name="_Ref511822118"/>
      <w:bookmarkStart w:id="546" w:name="_Toc513541220"/>
      <w:r>
        <w:t>id property</w:t>
      </w:r>
      <w:bookmarkEnd w:id="545"/>
      <w:bookmarkEnd w:id="546"/>
    </w:p>
    <w:p w14:paraId="29A5FACD" w14:textId="1073F2B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47A5A38" w14:textId="69396BAB" w:rsidR="00CD4F20" w:rsidRDefault="00CD4F20" w:rsidP="00CD4F20">
      <w:pPr>
        <w:pStyle w:val="Heading3"/>
      </w:pPr>
      <w:bookmarkStart w:id="547" w:name="_Toc513541221"/>
      <w:r>
        <w:t>label property</w:t>
      </w:r>
      <w:bookmarkEnd w:id="547"/>
    </w:p>
    <w:p w14:paraId="5AE47AC0" w14:textId="60C6961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node.</w:t>
      </w:r>
    </w:p>
    <w:p w14:paraId="4E017FF4" w14:textId="21BB0F35" w:rsidR="00CD4F20" w:rsidRDefault="00CD4F20" w:rsidP="00CD4F20">
      <w:pPr>
        <w:pStyle w:val="Heading3"/>
      </w:pPr>
      <w:bookmarkStart w:id="548" w:name="_Toc513541222"/>
      <w:r>
        <w:t>location property</w:t>
      </w:r>
      <w:bookmarkEnd w:id="548"/>
    </w:p>
    <w:p w14:paraId="20431782" w14:textId="7715B04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018CC">
        <w:t>3.20</w:t>
      </w:r>
      <w:r>
        <w:fldChar w:fldCharType="end"/>
      </w:r>
      <w:r>
        <w:t>) that specifies the location associated with the node.</w:t>
      </w:r>
    </w:p>
    <w:p w14:paraId="47968B5F" w14:textId="702EC7A2" w:rsidR="00CD4F20" w:rsidRDefault="00CD4F20" w:rsidP="00CD4F20">
      <w:pPr>
        <w:pStyle w:val="Heading3"/>
      </w:pPr>
      <w:bookmarkStart w:id="549" w:name="_Toc513541223"/>
      <w:r>
        <w:t>properties property</w:t>
      </w:r>
      <w:bookmarkEnd w:id="549"/>
    </w:p>
    <w:p w14:paraId="4DAD8D8F" w14:textId="3F27B4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50" w:name="_Ref511821891"/>
      <w:bookmarkStart w:id="551" w:name="_Toc513541224"/>
      <w:r>
        <w:t>edge object</w:t>
      </w:r>
      <w:bookmarkEnd w:id="550"/>
      <w:bookmarkEnd w:id="551"/>
    </w:p>
    <w:p w14:paraId="78AF70AE" w14:textId="37DDAA2D" w:rsidR="00CD4F20" w:rsidRDefault="00CD4F20" w:rsidP="00CD4F20">
      <w:pPr>
        <w:pStyle w:val="Heading3"/>
      </w:pPr>
      <w:bookmarkStart w:id="552" w:name="_Toc513541225"/>
      <w:r>
        <w:t>General</w:t>
      </w:r>
      <w:bookmarkEnd w:id="552"/>
    </w:p>
    <w:p w14:paraId="4DD63F10" w14:textId="510B08D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793D7A79" w14:textId="635537BA" w:rsidR="00CD4F20" w:rsidRDefault="00CD4F20" w:rsidP="00CD4F20">
      <w:pPr>
        <w:pStyle w:val="Heading3"/>
      </w:pPr>
      <w:bookmarkStart w:id="553" w:name="_Ref511823280"/>
      <w:bookmarkStart w:id="554" w:name="_Toc513541226"/>
      <w:r>
        <w:t>id property</w:t>
      </w:r>
      <w:bookmarkEnd w:id="553"/>
      <w:bookmarkEnd w:id="554"/>
    </w:p>
    <w:p w14:paraId="5747D78D" w14:textId="445A7835" w:rsidR="00380A89" w:rsidRPr="00380A89" w:rsidRDefault="00380A89" w:rsidP="00380A89">
      <w:bookmarkStart w:id="55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5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B21E298" w14:textId="491462EA" w:rsidR="00CD4F20" w:rsidRDefault="00CD4F20" w:rsidP="00CD4F20">
      <w:pPr>
        <w:pStyle w:val="Heading3"/>
      </w:pPr>
      <w:bookmarkStart w:id="556" w:name="_Toc513541227"/>
      <w:r>
        <w:t>label property</w:t>
      </w:r>
      <w:bookmarkEnd w:id="556"/>
    </w:p>
    <w:p w14:paraId="2E237F87" w14:textId="047A6BB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edge.</w:t>
      </w:r>
    </w:p>
    <w:p w14:paraId="4FD0229C" w14:textId="1F2B6CFF" w:rsidR="00CD4F20" w:rsidRDefault="00CD4F20" w:rsidP="00CD4F20">
      <w:pPr>
        <w:pStyle w:val="Heading3"/>
      </w:pPr>
      <w:bookmarkStart w:id="557" w:name="_Ref511822214"/>
      <w:bookmarkStart w:id="558" w:name="_Toc513541228"/>
      <w:r>
        <w:lastRenderedPageBreak/>
        <w:t>sourceNodeId property</w:t>
      </w:r>
      <w:bookmarkEnd w:id="557"/>
      <w:bookmarkEnd w:id="558"/>
    </w:p>
    <w:p w14:paraId="600128CF" w14:textId="76966C4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5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bookmarkEnd w:id="559"/>
      <w:r>
        <w:t>.</w:t>
      </w:r>
    </w:p>
    <w:p w14:paraId="6B8670E4" w14:textId="744803E0" w:rsidR="00CD4F20" w:rsidRDefault="00CD4F20" w:rsidP="00CD4F20">
      <w:pPr>
        <w:pStyle w:val="Heading3"/>
      </w:pPr>
      <w:bookmarkStart w:id="560" w:name="_Ref511823298"/>
      <w:bookmarkStart w:id="561" w:name="_Toc513541229"/>
      <w:r>
        <w:t>targetNodeId property</w:t>
      </w:r>
      <w:bookmarkEnd w:id="560"/>
      <w:bookmarkEnd w:id="561"/>
    </w:p>
    <w:p w14:paraId="09C99A58" w14:textId="3CAD498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018CC">
        <w:t>3.29.4</w:t>
      </w:r>
      <w:r>
        <w:fldChar w:fldCharType="end"/>
      </w:r>
      <w:r>
        <w:t>).</w:t>
      </w:r>
    </w:p>
    <w:p w14:paraId="4D640ECE" w14:textId="70B5AAAE" w:rsidR="00CD4F20" w:rsidRDefault="00CD4F20" w:rsidP="00CD4F20">
      <w:pPr>
        <w:pStyle w:val="Heading3"/>
      </w:pPr>
      <w:bookmarkStart w:id="562" w:name="_Toc513541230"/>
      <w:r>
        <w:t>properties property</w:t>
      </w:r>
      <w:bookmarkEnd w:id="562"/>
    </w:p>
    <w:p w14:paraId="0461D75E" w14:textId="4CCFAAC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63" w:name="_Ref511819971"/>
      <w:bookmarkStart w:id="564" w:name="_Toc513541231"/>
      <w:r>
        <w:t>graphTraversal object</w:t>
      </w:r>
      <w:bookmarkEnd w:id="563"/>
      <w:bookmarkEnd w:id="564"/>
    </w:p>
    <w:p w14:paraId="7EE87AC4" w14:textId="2D601D1D" w:rsidR="00CD4F20" w:rsidRDefault="00CD4F20" w:rsidP="00CD4F20">
      <w:pPr>
        <w:pStyle w:val="Heading3"/>
      </w:pPr>
      <w:bookmarkStart w:id="565" w:name="_Toc513541232"/>
      <w:r>
        <w:t>General</w:t>
      </w:r>
      <w:bookmarkEnd w:id="565"/>
    </w:p>
    <w:p w14:paraId="5B499FB9" w14:textId="0821843F"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018CC">
        <w:t>3.31</w:t>
      </w:r>
      <w:r>
        <w:fldChar w:fldCharType="end"/>
      </w:r>
      <w:r>
        <w:t>). For an example, see §</w:t>
      </w:r>
      <w:r>
        <w:fldChar w:fldCharType="begin"/>
      </w:r>
      <w:r>
        <w:instrText xml:space="preserve"> REF _Ref511822614 \r \h </w:instrText>
      </w:r>
      <w:r>
        <w:fldChar w:fldCharType="separate"/>
      </w:r>
      <w:r w:rsidR="007018CC">
        <w:t>3.30.6</w:t>
      </w:r>
      <w:r>
        <w:fldChar w:fldCharType="end"/>
      </w:r>
      <w:r>
        <w:t>.</w:t>
      </w:r>
    </w:p>
    <w:p w14:paraId="2CDD1251" w14:textId="4680B971" w:rsidR="00CD4F20" w:rsidRDefault="00CD4F20" w:rsidP="00CD4F20">
      <w:pPr>
        <w:pStyle w:val="Heading3"/>
      </w:pPr>
      <w:bookmarkStart w:id="566" w:name="_Ref511823664"/>
      <w:bookmarkStart w:id="567" w:name="_Toc513541233"/>
      <w:r>
        <w:t>id property</w:t>
      </w:r>
      <w:bookmarkEnd w:id="566"/>
      <w:bookmarkEnd w:id="567"/>
    </w:p>
    <w:p w14:paraId="53570C20" w14:textId="5ADA7B9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69BF4E4E" w14:textId="332F5E8E" w:rsidR="00CD4F20" w:rsidRDefault="00CD4F20" w:rsidP="00CD4F20">
      <w:pPr>
        <w:pStyle w:val="Heading3"/>
      </w:pPr>
      <w:bookmarkStart w:id="568" w:name="_Ref511823337"/>
      <w:bookmarkStart w:id="569" w:name="_Toc513541234"/>
      <w:r>
        <w:t>graphId property</w:t>
      </w:r>
      <w:bookmarkEnd w:id="568"/>
      <w:bookmarkEnd w:id="569"/>
    </w:p>
    <w:p w14:paraId="569BEBAE" w14:textId="76922E7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018C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being traversed.</w:t>
      </w:r>
    </w:p>
    <w:p w14:paraId="3B4B2F13" w14:textId="09B403D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018C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018C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70" w:name="_Toc513541235"/>
      <w:r>
        <w:t>description property</w:t>
      </w:r>
      <w:bookmarkEnd w:id="570"/>
    </w:p>
    <w:p w14:paraId="00450671" w14:textId="62BF2F8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 traversal.</w:t>
      </w:r>
    </w:p>
    <w:p w14:paraId="1B078DE3" w14:textId="453A53D8" w:rsidR="00CD4F20" w:rsidRDefault="00CD4F20" w:rsidP="00CD4F20">
      <w:pPr>
        <w:pStyle w:val="Heading3"/>
      </w:pPr>
      <w:bookmarkStart w:id="571" w:name="_Ref511823179"/>
      <w:bookmarkStart w:id="572" w:name="_Toc513541236"/>
      <w:r>
        <w:t>initialState property</w:t>
      </w:r>
      <w:bookmarkEnd w:id="571"/>
      <w:bookmarkEnd w:id="572"/>
    </w:p>
    <w:p w14:paraId="0DAFE5D2" w14:textId="5FD7547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 enables a SARIF viewer to present a debugger-like “watch window” experience as the user traverses a graph.</w:t>
      </w:r>
    </w:p>
    <w:p w14:paraId="69AF54AA" w14:textId="6EF81E00"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64F7666B" w14:textId="785BF9A5" w:rsidR="00CD4F20" w:rsidRDefault="00CD4F20" w:rsidP="00CD4F20">
      <w:pPr>
        <w:pStyle w:val="Heading3"/>
      </w:pPr>
      <w:bookmarkStart w:id="573" w:name="_Ref511822614"/>
      <w:bookmarkStart w:id="574" w:name="_Toc513541237"/>
      <w:r>
        <w:lastRenderedPageBreak/>
        <w:t>edgeTraversals property</w:t>
      </w:r>
      <w:bookmarkEnd w:id="573"/>
      <w:bookmarkEnd w:id="574"/>
    </w:p>
    <w:p w14:paraId="044B1D53" w14:textId="0CF1542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018C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896DDB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w:t>
      </w:r>
    </w:p>
    <w:p w14:paraId="4808B3B4" w14:textId="231D4C99"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10E2D789" w14:textId="281D18F5" w:rsidR="009D3174" w:rsidRDefault="009D3174" w:rsidP="009D3174">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69735FC2" w14:textId="393DF6B8"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0A2D9023" w14:textId="3208B9EC"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7018CC">
        <w:t>3.27.2</w:t>
      </w:r>
      <w:r>
        <w:fldChar w:fldCharType="end"/>
      </w:r>
      <w:r>
        <w:t>.</w:t>
      </w:r>
    </w:p>
    <w:p w14:paraId="10FF4F75" w14:textId="77777777" w:rsidR="009D3174" w:rsidRDefault="009D3174" w:rsidP="009D3174">
      <w:pPr>
        <w:pStyle w:val="Codesmall"/>
      </w:pPr>
    </w:p>
    <w:p w14:paraId="2D97EC95" w14:textId="61763525" w:rsidR="009D3174" w:rsidRDefault="009D3174" w:rsidP="009D3174">
      <w:pPr>
        <w:pStyle w:val="Codesmall"/>
      </w:pPr>
      <w:r>
        <w:t xml:space="preserve">      "nodes": [                             # See §</w:t>
      </w:r>
      <w:r>
        <w:fldChar w:fldCharType="begin"/>
      </w:r>
      <w:r>
        <w:instrText xml:space="preserve"> REF _Ref511823242 \r \h </w:instrText>
      </w:r>
      <w:r>
        <w:fldChar w:fldCharType="separate"/>
      </w:r>
      <w:r w:rsidR="007018CC">
        <w:t>3.27.4</w:t>
      </w:r>
      <w:r>
        <w:fldChar w:fldCharType="end"/>
      </w:r>
      <w:r>
        <w:t>.</w:t>
      </w:r>
    </w:p>
    <w:p w14:paraId="385BE8FF" w14:textId="05528030"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7018CC">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DD29C4B" w:rsidR="009D3174" w:rsidRDefault="009D3174" w:rsidP="009D3174">
      <w:pPr>
        <w:pStyle w:val="Codesmall"/>
      </w:pPr>
      <w:r>
        <w:t xml:space="preserve">      "edges": [                             # See §</w:t>
      </w:r>
      <w:r>
        <w:fldChar w:fldCharType="begin"/>
      </w:r>
      <w:r>
        <w:instrText xml:space="preserve"> REF _Ref511823263 \r \h </w:instrText>
      </w:r>
      <w:r>
        <w:fldChar w:fldCharType="separate"/>
      </w:r>
      <w:r w:rsidR="007018CC">
        <w:t>3.27.5</w:t>
      </w:r>
      <w:r>
        <w:fldChar w:fldCharType="end"/>
      </w:r>
      <w:r>
        <w:t>.</w:t>
      </w:r>
    </w:p>
    <w:p w14:paraId="3AE21EC0" w14:textId="37EFED9C"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7018CC">
        <w:t>3.29</w:t>
      </w:r>
      <w:r>
        <w:fldChar w:fldCharType="end"/>
      </w:r>
      <w:r>
        <w:t>).</w:t>
      </w:r>
    </w:p>
    <w:p w14:paraId="0FC27E06" w14:textId="38C0F471"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7018CC">
        <w:t>3.29.2</w:t>
      </w:r>
      <w:r>
        <w:fldChar w:fldCharType="end"/>
      </w:r>
      <w:r>
        <w:t>.</w:t>
      </w:r>
    </w:p>
    <w:p w14:paraId="33697097" w14:textId="71374E48"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7018CC">
        <w:t>3.29.4</w:t>
      </w:r>
      <w:r>
        <w:fldChar w:fldCharType="end"/>
      </w:r>
      <w:r>
        <w:t>.</w:t>
      </w:r>
    </w:p>
    <w:p w14:paraId="6F112479" w14:textId="62E03C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018C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317B99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52989359" w14:textId="3ABC253D"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2598F9A" w14:textId="53B73C78"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7018CC">
        <w:t>3.30.3</w:t>
      </w:r>
      <w:r>
        <w:fldChar w:fldCharType="end"/>
      </w:r>
      <w:r>
        <w:t>.</w:t>
      </w:r>
    </w:p>
    <w:p w14:paraId="00E6F1B9" w14:textId="77777777" w:rsidR="009D3174" w:rsidRDefault="009D3174" w:rsidP="009D3174">
      <w:pPr>
        <w:pStyle w:val="Codesmall"/>
      </w:pPr>
    </w:p>
    <w:p w14:paraId="36D3F377" w14:textId="4DAEC14A"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7018C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52FA13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018CC">
        <w:t>3.30.6</w:t>
      </w:r>
      <w:r>
        <w:fldChar w:fldCharType="end"/>
      </w:r>
      <w:r>
        <w:t>.</w:t>
      </w:r>
    </w:p>
    <w:p w14:paraId="741740FA" w14:textId="7566FE8D"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7018CC">
        <w:t>3.31</w:t>
      </w:r>
      <w:r>
        <w:fldChar w:fldCharType="end"/>
      </w:r>
      <w:r>
        <w:t>).</w:t>
      </w:r>
    </w:p>
    <w:p w14:paraId="3B24AD48" w14:textId="40FA9047"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7018CC">
        <w:t>3.31.2</w:t>
      </w:r>
      <w:r w:rsidR="00D1651A">
        <w:fldChar w:fldCharType="end"/>
      </w:r>
      <w:r>
        <w:t>.</w:t>
      </w:r>
    </w:p>
    <w:p w14:paraId="091883BE" w14:textId="77777777" w:rsidR="009D3174" w:rsidRDefault="009D3174" w:rsidP="009D3174">
      <w:pPr>
        <w:pStyle w:val="Codesmall"/>
      </w:pPr>
    </w:p>
    <w:p w14:paraId="0C82C8AC" w14:textId="5D1ED5DD"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7018C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75" w:name="_Toc513541238"/>
      <w:r>
        <w:t>properties property</w:t>
      </w:r>
      <w:bookmarkEnd w:id="575"/>
    </w:p>
    <w:p w14:paraId="3E4C1C95" w14:textId="1A0AC6C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76" w:name="_Ref511822569"/>
      <w:bookmarkStart w:id="577" w:name="_Toc513541239"/>
      <w:r>
        <w:t>edgeTraversal object</w:t>
      </w:r>
      <w:bookmarkEnd w:id="576"/>
      <w:bookmarkEnd w:id="577"/>
    </w:p>
    <w:p w14:paraId="4A14EA88" w14:textId="696B8630" w:rsidR="00CD4F20" w:rsidRDefault="00CD4F20" w:rsidP="00CD4F20">
      <w:pPr>
        <w:pStyle w:val="Heading3"/>
      </w:pPr>
      <w:bookmarkStart w:id="578" w:name="_Toc513541240"/>
      <w:r>
        <w:t>General</w:t>
      </w:r>
      <w:bookmarkEnd w:id="578"/>
    </w:p>
    <w:p w14:paraId="7FC25DC6" w14:textId="57980962" w:rsidR="00E66DEE" w:rsidRDefault="00E66DEE" w:rsidP="00E66DEE">
      <w:bookmarkStart w:id="57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80" w:name="_Ref513199007"/>
      <w:bookmarkStart w:id="581" w:name="_Toc513541241"/>
      <w:r>
        <w:t>edgeId property</w:t>
      </w:r>
      <w:bookmarkEnd w:id="579"/>
      <w:bookmarkEnd w:id="580"/>
      <w:bookmarkEnd w:id="581"/>
    </w:p>
    <w:p w14:paraId="48F3DA24" w14:textId="2608164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018C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018C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0AD4B66E" w14:textId="675852EB" w:rsidR="00CD4F20" w:rsidRDefault="00CD4F20" w:rsidP="00CD4F20">
      <w:pPr>
        <w:pStyle w:val="Heading3"/>
      </w:pPr>
      <w:bookmarkStart w:id="582" w:name="_Toc513541242"/>
      <w:r>
        <w:t>message property</w:t>
      </w:r>
      <w:bookmarkEnd w:id="582"/>
    </w:p>
    <w:p w14:paraId="4271FA61" w14:textId="237E3E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contains a message to display to the user as the edge is traversed.</w:t>
      </w:r>
    </w:p>
    <w:p w14:paraId="188B3BCD" w14:textId="25EB188B" w:rsidR="00CD4F20" w:rsidRDefault="00CD4F20" w:rsidP="00CD4F20">
      <w:pPr>
        <w:pStyle w:val="Heading3"/>
      </w:pPr>
      <w:bookmarkStart w:id="583" w:name="_Ref511823070"/>
      <w:bookmarkStart w:id="584" w:name="_Toc513541243"/>
      <w:r>
        <w:t>finalState property</w:t>
      </w:r>
      <w:bookmarkEnd w:id="583"/>
      <w:bookmarkEnd w:id="584"/>
    </w:p>
    <w:p w14:paraId="254B59E1" w14:textId="3FA3F00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enables a viewer to present a debugger-like “watch window” experience as the user traverses a graph.</w:t>
      </w:r>
    </w:p>
    <w:p w14:paraId="47194824" w14:textId="38F2DE71"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0E93831D" w14:textId="16A3460B" w:rsidR="00CD4F20" w:rsidRDefault="00CD4F20" w:rsidP="00CD4F20">
      <w:pPr>
        <w:pStyle w:val="Heading3"/>
      </w:pPr>
      <w:bookmarkStart w:id="585" w:name="_Toc513541244"/>
      <w:r>
        <w:t>nestedGraphTraversalId property</w:t>
      </w:r>
      <w:bookmarkEnd w:id="585"/>
    </w:p>
    <w:p w14:paraId="13790D78" w14:textId="2D6FB18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7018C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27B1221B"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3618807" w14:textId="3D7DB71E" w:rsidR="00E66DEE" w:rsidRDefault="00E66DEE" w:rsidP="00E66DEE">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3FAC4611" w14:textId="2655745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DF1CA6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0D77B77B" w14:textId="071D4C54"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86" w:name="_Toc513541245"/>
      <w:r>
        <w:t>properties property</w:t>
      </w:r>
      <w:bookmarkEnd w:id="586"/>
    </w:p>
    <w:p w14:paraId="0F3E8910" w14:textId="1E9D1B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87" w:name="_Ref493427479"/>
      <w:bookmarkStart w:id="588" w:name="_Toc513541246"/>
      <w:r>
        <w:t>stack object</w:t>
      </w:r>
      <w:bookmarkEnd w:id="587"/>
      <w:bookmarkEnd w:id="588"/>
    </w:p>
    <w:p w14:paraId="5A2500F3" w14:textId="474DE860" w:rsidR="006E546E" w:rsidRDefault="006E546E" w:rsidP="006E546E">
      <w:pPr>
        <w:pStyle w:val="Heading3"/>
      </w:pPr>
      <w:bookmarkStart w:id="589" w:name="_Toc513541247"/>
      <w:r>
        <w:t>General</w:t>
      </w:r>
      <w:bookmarkEnd w:id="58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90" w:name="_Ref503361859"/>
      <w:bookmarkStart w:id="591" w:name="_Toc513541248"/>
      <w:r>
        <w:t>message property</w:t>
      </w:r>
      <w:bookmarkEnd w:id="590"/>
      <w:bookmarkEnd w:id="591"/>
    </w:p>
    <w:p w14:paraId="2BDF4228" w14:textId="493F1C9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018C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92" w:name="_Toc513541249"/>
      <w:r>
        <w:t>frames property</w:t>
      </w:r>
      <w:bookmarkEnd w:id="592"/>
    </w:p>
    <w:p w14:paraId="469B2FA7" w14:textId="30CBAF2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018C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93" w:name="_Toc513541250"/>
      <w:r>
        <w:t>properties property</w:t>
      </w:r>
      <w:bookmarkEnd w:id="593"/>
    </w:p>
    <w:p w14:paraId="48B11B8A" w14:textId="677A322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94" w:name="_Ref493494398"/>
      <w:bookmarkStart w:id="595" w:name="_Toc513541251"/>
      <w:r>
        <w:lastRenderedPageBreak/>
        <w:t>stackFrame object</w:t>
      </w:r>
      <w:bookmarkEnd w:id="594"/>
      <w:bookmarkEnd w:id="595"/>
    </w:p>
    <w:p w14:paraId="440DEBE2" w14:textId="2D9664B2" w:rsidR="006E546E" w:rsidRDefault="006E546E" w:rsidP="006E546E">
      <w:pPr>
        <w:pStyle w:val="Heading3"/>
      </w:pPr>
      <w:bookmarkStart w:id="596" w:name="_Toc513541252"/>
      <w:r>
        <w:t>General</w:t>
      </w:r>
      <w:bookmarkEnd w:id="596"/>
    </w:p>
    <w:p w14:paraId="7DA1CA9D" w14:textId="0B05534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018CC">
        <w:t>3.32</w:t>
      </w:r>
      <w:r>
        <w:fldChar w:fldCharType="end"/>
      </w:r>
      <w:r w:rsidRPr="00F41277">
        <w:t>).</w:t>
      </w:r>
    </w:p>
    <w:p w14:paraId="595703CE" w14:textId="2E0FEEF4" w:rsidR="00D10846" w:rsidRDefault="003F0742" w:rsidP="006E546E">
      <w:pPr>
        <w:pStyle w:val="Heading3"/>
      </w:pPr>
      <w:bookmarkStart w:id="597" w:name="_Ref503362303"/>
      <w:bookmarkStart w:id="598" w:name="_Toc513541253"/>
      <w:r>
        <w:t xml:space="preserve">location </w:t>
      </w:r>
      <w:r w:rsidR="00D10846">
        <w:t>property</w:t>
      </w:r>
      <w:bookmarkEnd w:id="597"/>
      <w:bookmarkEnd w:id="598"/>
    </w:p>
    <w:p w14:paraId="075462B0" w14:textId="6B3EB6C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018CC">
        <w:t>3.20</w:t>
      </w:r>
      <w:r w:rsidR="003F0742">
        <w:fldChar w:fldCharType="end"/>
      </w:r>
      <w:r>
        <w:t>) specifying the location to which this stack frame refers.</w:t>
      </w:r>
    </w:p>
    <w:p w14:paraId="4ABAFAEB" w14:textId="487C084B" w:rsidR="006E546E" w:rsidRDefault="006E546E" w:rsidP="006E546E">
      <w:pPr>
        <w:pStyle w:val="Heading3"/>
      </w:pPr>
      <w:bookmarkStart w:id="599" w:name="_Toc513541254"/>
      <w:r>
        <w:t>module property</w:t>
      </w:r>
      <w:bookmarkEnd w:id="59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00" w:name="_Toc513541255"/>
      <w:r>
        <w:t>threadId property</w:t>
      </w:r>
      <w:bookmarkEnd w:id="60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01" w:name="_Toc513541256"/>
      <w:r>
        <w:t>address property</w:t>
      </w:r>
      <w:bookmarkEnd w:id="60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02" w:name="_Toc513541257"/>
      <w:r>
        <w:t>offset property</w:t>
      </w:r>
      <w:bookmarkEnd w:id="60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76BBCB9"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7018CC">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018CC">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03" w:name="_Toc513541258"/>
      <w:r>
        <w:t>parameters property</w:t>
      </w:r>
      <w:bookmarkEnd w:id="60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04" w:name="_Toc513541259"/>
      <w:r>
        <w:t>properties property</w:t>
      </w:r>
      <w:bookmarkEnd w:id="604"/>
    </w:p>
    <w:p w14:paraId="4545F168" w14:textId="730B9DF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018C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05" w:name="_Ref493427581"/>
      <w:bookmarkStart w:id="606" w:name="_Ref493427754"/>
      <w:bookmarkStart w:id="607" w:name="_Toc513541260"/>
      <w:r>
        <w:t xml:space="preserve">codeFlowLocation </w:t>
      </w:r>
      <w:r w:rsidR="006E546E">
        <w:t>object</w:t>
      </w:r>
      <w:bookmarkEnd w:id="605"/>
      <w:bookmarkEnd w:id="606"/>
      <w:bookmarkEnd w:id="607"/>
    </w:p>
    <w:p w14:paraId="6AFFA125" w14:textId="72CDB951" w:rsidR="006E546E" w:rsidRDefault="006E546E" w:rsidP="006E546E">
      <w:pPr>
        <w:pStyle w:val="Heading3"/>
      </w:pPr>
      <w:bookmarkStart w:id="608" w:name="_Toc513541261"/>
      <w:r>
        <w:t>General</w:t>
      </w:r>
      <w:bookmarkEnd w:id="60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09" w:name="_Toc513541262"/>
      <w:r>
        <w:lastRenderedPageBreak/>
        <w:t>step property</w:t>
      </w:r>
      <w:bookmarkEnd w:id="60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10" w:name="_Ref493497783"/>
      <w:bookmarkStart w:id="611" w:name="_Ref493499799"/>
      <w:bookmarkStart w:id="612" w:name="_Toc513541263"/>
      <w:r>
        <w:t xml:space="preserve">location </w:t>
      </w:r>
      <w:r w:rsidR="006E546E">
        <w:t>property</w:t>
      </w:r>
      <w:bookmarkEnd w:id="610"/>
      <w:bookmarkEnd w:id="611"/>
      <w:bookmarkEnd w:id="612"/>
    </w:p>
    <w:p w14:paraId="4354E1E2" w14:textId="091EDDC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018C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9716C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018CC">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E9E49F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018CC">
        <w:t>3.34.7</w:t>
      </w:r>
      <w:r w:rsidR="000A451A">
        <w:fldChar w:fldCharType="end"/>
      </w:r>
      <w:r>
        <w:t>) to ensure that the location in the external program executes before the location in the program being analyzed.</w:t>
      </w:r>
    </w:p>
    <w:p w14:paraId="33DB1A87" w14:textId="37E51D4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7018CC">
        <w:t>3.25</w:t>
      </w:r>
      <w:r w:rsidR="000A451A">
        <w:fldChar w:fldCharType="end"/>
      </w:r>
      <w:r>
        <w:t>).</w:t>
      </w:r>
    </w:p>
    <w:p w14:paraId="77957EDD" w14:textId="7269E01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018CC">
        <w:t>3.25.3</w:t>
      </w:r>
      <w:r w:rsidR="000A451A">
        <w:fldChar w:fldCharType="end"/>
      </w:r>
      <w:r>
        <w:t>.</w:t>
      </w:r>
    </w:p>
    <w:p w14:paraId="3D30CB9D" w14:textId="1F63A650"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7018CC">
        <w:t>3.26</w:t>
      </w:r>
      <w:r w:rsidR="000A451A">
        <w:fldChar w:fldCharType="end"/>
      </w:r>
      <w:r>
        <w:t>).</w:t>
      </w:r>
    </w:p>
    <w:p w14:paraId="14000C19" w14:textId="2DDF677D"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7018C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E96F1A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018CC">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13" w:name="_Toc513541264"/>
      <w:r>
        <w:t>module property</w:t>
      </w:r>
      <w:bookmarkEnd w:id="61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14" w:name="_Ref510090188"/>
      <w:bookmarkStart w:id="615" w:name="_Toc513541265"/>
      <w:r>
        <w:t>state property</w:t>
      </w:r>
      <w:bookmarkEnd w:id="614"/>
      <w:bookmarkEnd w:id="615"/>
    </w:p>
    <w:p w14:paraId="7C600AFE" w14:textId="35156CE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018C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16" w:name="_Ref510008884"/>
      <w:bookmarkStart w:id="617" w:name="_Toc513541266"/>
      <w:r>
        <w:lastRenderedPageBreak/>
        <w:t>nestingLevel property</w:t>
      </w:r>
      <w:bookmarkEnd w:id="616"/>
      <w:bookmarkEnd w:id="61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18" w:name="_Ref510008873"/>
      <w:bookmarkStart w:id="619" w:name="_Toc513541267"/>
      <w:r>
        <w:t>executionOrder property</w:t>
      </w:r>
      <w:bookmarkEnd w:id="618"/>
      <w:bookmarkEnd w:id="619"/>
    </w:p>
    <w:p w14:paraId="61CA929F" w14:textId="39F396D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018C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20" w:name="_Toc513541268"/>
      <w:r>
        <w:t>importance property</w:t>
      </w:r>
      <w:bookmarkEnd w:id="62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21" w:name="_Toc513541269"/>
      <w:r>
        <w:t>properties property</w:t>
      </w:r>
      <w:bookmarkEnd w:id="621"/>
    </w:p>
    <w:p w14:paraId="61AE0053" w14:textId="4CBB462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22" w:name="_Hlk503362618"/>
      <w:r w:rsidRPr="004A77ED">
        <w:t>§</w:t>
      </w:r>
      <w:bookmarkEnd w:id="622"/>
      <w:r>
        <w:fldChar w:fldCharType="begin"/>
      </w:r>
      <w:r>
        <w:instrText xml:space="preserve"> REF _Ref493408960 \w \h </w:instrText>
      </w:r>
      <w:r>
        <w:fldChar w:fldCharType="separate"/>
      </w:r>
      <w:r w:rsidR="007018C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23" w:name="_Ref508812750"/>
      <w:bookmarkStart w:id="624" w:name="_Toc513541270"/>
      <w:bookmarkStart w:id="625" w:name="_Ref493407996"/>
      <w:r>
        <w:lastRenderedPageBreak/>
        <w:t>resources object</w:t>
      </w:r>
      <w:bookmarkEnd w:id="623"/>
      <w:bookmarkEnd w:id="624"/>
    </w:p>
    <w:p w14:paraId="526D1A22" w14:textId="73E461DD" w:rsidR="00E15F22" w:rsidRDefault="00E15F22" w:rsidP="00E15F22">
      <w:pPr>
        <w:pStyle w:val="Heading3"/>
      </w:pPr>
      <w:bookmarkStart w:id="626" w:name="_Toc513541271"/>
      <w:r>
        <w:t>General</w:t>
      </w:r>
      <w:bookmarkEnd w:id="62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7" w:name="_Ref508811824"/>
      <w:bookmarkStart w:id="628" w:name="_Toc513541272"/>
      <w:r>
        <w:t>messageStrings property</w:t>
      </w:r>
      <w:bookmarkEnd w:id="627"/>
      <w:bookmarkEnd w:id="628"/>
    </w:p>
    <w:p w14:paraId="58977C62" w14:textId="64A82C4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018C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018C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018C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018C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018C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018C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018C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018C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29" w:name="_Ref508870783"/>
      <w:bookmarkStart w:id="630" w:name="_Ref508871574"/>
      <w:bookmarkStart w:id="631" w:name="_Ref508876005"/>
      <w:bookmarkStart w:id="632" w:name="_Toc513541273"/>
      <w:r>
        <w:t>rules property</w:t>
      </w:r>
      <w:bookmarkEnd w:id="629"/>
      <w:bookmarkEnd w:id="630"/>
      <w:bookmarkEnd w:id="631"/>
      <w:bookmarkEnd w:id="632"/>
    </w:p>
    <w:p w14:paraId="0650D575" w14:textId="364C7C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018CC">
        <w:t>3.36</w:t>
      </w:r>
      <w:r>
        <w:fldChar w:fldCharType="end"/>
      </w:r>
      <w:r>
        <w:t>).</w:t>
      </w:r>
    </w:p>
    <w:p w14:paraId="757EA362" w14:textId="774CE370"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018C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DF1B41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018C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018CC">
        <w:t>3.19.4</w:t>
      </w:r>
      <w:r w:rsidR="00936D07">
        <w:fldChar w:fldCharType="end"/>
      </w:r>
      <w:r w:rsidRPr="0037313D">
        <w:t>).</w:t>
      </w:r>
    </w:p>
    <w:p w14:paraId="5EB63AAA" w14:textId="75C8B7FD" w:rsidR="00B86BC7" w:rsidRDefault="00B86BC7" w:rsidP="00B86BC7">
      <w:pPr>
        <w:pStyle w:val="Heading2"/>
      </w:pPr>
      <w:bookmarkStart w:id="633" w:name="_Ref508814067"/>
      <w:bookmarkStart w:id="634" w:name="_Toc513541274"/>
      <w:r>
        <w:t>rule object</w:t>
      </w:r>
      <w:bookmarkEnd w:id="625"/>
      <w:bookmarkEnd w:id="633"/>
      <w:bookmarkEnd w:id="634"/>
    </w:p>
    <w:p w14:paraId="0004BC6E" w14:textId="658F9ED1" w:rsidR="00B86BC7" w:rsidRDefault="00B86BC7" w:rsidP="00B86BC7">
      <w:pPr>
        <w:pStyle w:val="Heading3"/>
      </w:pPr>
      <w:bookmarkStart w:id="635" w:name="_Toc513541275"/>
      <w:r>
        <w:t>General</w:t>
      </w:r>
      <w:bookmarkEnd w:id="63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36" w:name="_Toc513541276"/>
      <w:r>
        <w:t>Constraints</w:t>
      </w:r>
      <w:bookmarkEnd w:id="636"/>
    </w:p>
    <w:p w14:paraId="1A1A3719" w14:textId="16AAB8F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018C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018C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7" w:name="_Ref493408046"/>
      <w:bookmarkStart w:id="638" w:name="_Toc513541277"/>
      <w:r>
        <w:t>id property</w:t>
      </w:r>
      <w:bookmarkEnd w:id="637"/>
      <w:bookmarkEnd w:id="63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39" w:name="_Toc513541278"/>
      <w:r>
        <w:t>name property</w:t>
      </w:r>
      <w:bookmarkEnd w:id="639"/>
    </w:p>
    <w:p w14:paraId="19E18CE8" w14:textId="6811722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018C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40" w:name="_Ref493510771"/>
      <w:bookmarkStart w:id="641" w:name="_Toc513541279"/>
      <w:r>
        <w:t>shortDescription property</w:t>
      </w:r>
      <w:bookmarkEnd w:id="640"/>
      <w:bookmarkEnd w:id="641"/>
    </w:p>
    <w:p w14:paraId="529813AC" w14:textId="72B4E6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42" w:name="_Ref493510781"/>
      <w:bookmarkStart w:id="643" w:name="_Toc513541280"/>
      <w:r>
        <w:t>fullDescription property</w:t>
      </w:r>
      <w:bookmarkEnd w:id="642"/>
      <w:bookmarkEnd w:id="643"/>
    </w:p>
    <w:p w14:paraId="1D1994A2" w14:textId="6BD86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335AD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018C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44" w:name="_Ref493345139"/>
      <w:bookmarkStart w:id="645" w:name="_Toc513541281"/>
      <w:r>
        <w:t>message</w:t>
      </w:r>
      <w:r w:rsidR="00CD2BD7">
        <w:t>Strings</w:t>
      </w:r>
      <w:r>
        <w:t xml:space="preserve"> property</w:t>
      </w:r>
      <w:bookmarkEnd w:id="644"/>
      <w:bookmarkEnd w:id="645"/>
    </w:p>
    <w:p w14:paraId="6AA2B3CA" w14:textId="70E1D68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018CC">
        <w:t>3.5</w:t>
      </w:r>
      <w:r w:rsidR="007F1CE5">
        <w:fldChar w:fldCharType="end"/>
      </w:r>
      <w:r w:rsidR="004A12C7">
        <w:t xml:space="preserve">) </w:t>
      </w:r>
      <w:r>
        <w:t xml:space="preserve">consisting of a set of </w:t>
      </w:r>
      <w:r w:rsidR="00F83B35">
        <w:t>properties</w:t>
      </w:r>
      <w:r>
        <w:t xml:space="preserve"> with arbitrary names.</w:t>
      </w:r>
    </w:p>
    <w:p w14:paraId="4810A9EB" w14:textId="36CCC8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018C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54AC3DC0" w14:textId="6B36000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018C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46" w:name="_Ref503366474"/>
      <w:bookmarkStart w:id="647" w:name="_Ref503366805"/>
      <w:bookmarkStart w:id="648" w:name="_Toc513541282"/>
      <w:r>
        <w:t>richMessageStrings</w:t>
      </w:r>
      <w:r w:rsidR="00932BEE">
        <w:t xml:space="preserve"> property</w:t>
      </w:r>
      <w:bookmarkEnd w:id="646"/>
      <w:bookmarkEnd w:id="647"/>
      <w:bookmarkEnd w:id="648"/>
    </w:p>
    <w:p w14:paraId="5301B6AC" w14:textId="507ABCF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018C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018CC">
        <w:t>3.5</w:t>
      </w:r>
      <w:r w:rsidR="00F67E65">
        <w:fldChar w:fldCharType="end"/>
      </w:r>
      <w:r w:rsidR="004A12C7">
        <w:t>)</w:t>
      </w:r>
      <w:r>
        <w:t xml:space="preserve"> consisting of a set of properties with arbitrary names.</w:t>
      </w:r>
    </w:p>
    <w:p w14:paraId="03C9BFFA" w14:textId="5340DF7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018C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481CA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018CC">
        <w:t>3.9.3.2</w:t>
      </w:r>
      <w:r w:rsidR="00454769">
        <w:fldChar w:fldCharType="end"/>
      </w:r>
      <w:r w:rsidR="00454769">
        <w:t>.</w:t>
      </w:r>
    </w:p>
    <w:p w14:paraId="207C80A3" w14:textId="79B47F9A" w:rsidR="00B86BC7" w:rsidRDefault="00B86BC7" w:rsidP="00B86BC7">
      <w:pPr>
        <w:pStyle w:val="Heading3"/>
      </w:pPr>
      <w:bookmarkStart w:id="649" w:name="_Toc513541283"/>
      <w:r>
        <w:t>help</w:t>
      </w:r>
      <w:r w:rsidR="00F47A7C">
        <w:t>Location</w:t>
      </w:r>
      <w:r>
        <w:t xml:space="preserve"> property</w:t>
      </w:r>
      <w:bookmarkEnd w:id="649"/>
    </w:p>
    <w:p w14:paraId="782A7DB1" w14:textId="2CA2214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50" w:name="_Ref503364566"/>
      <w:bookmarkStart w:id="651" w:name="_Toc513541284"/>
      <w:r>
        <w:t>help property</w:t>
      </w:r>
      <w:bookmarkEnd w:id="650"/>
      <w:bookmarkEnd w:id="651"/>
    </w:p>
    <w:p w14:paraId="681BD68F" w14:textId="4008F3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018C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52" w:name="_Ref508894471"/>
      <w:bookmarkStart w:id="653" w:name="_Toc513541285"/>
      <w:r>
        <w:t>configuration property</w:t>
      </w:r>
      <w:bookmarkEnd w:id="652"/>
      <w:bookmarkEnd w:id="653"/>
    </w:p>
    <w:p w14:paraId="566C2663" w14:textId="0D285AA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018CC">
        <w:t>3.37</w:t>
      </w:r>
      <w:r>
        <w:fldChar w:fldCharType="end"/>
      </w:r>
      <w:r>
        <w:t>)</w:t>
      </w:r>
      <w:r w:rsidRPr="000A7DA8">
        <w:t>.</w:t>
      </w:r>
    </w:p>
    <w:p w14:paraId="7BA3CFE9" w14:textId="4E4B77C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018CC">
        <w:t>3.37</w:t>
      </w:r>
      <w:r>
        <w:fldChar w:fldCharType="end"/>
      </w:r>
      <w:r>
        <w:t>.</w:t>
      </w:r>
    </w:p>
    <w:p w14:paraId="69A963A7" w14:textId="187B4FFC" w:rsidR="00B86BC7" w:rsidRDefault="00B86BC7" w:rsidP="00B86BC7">
      <w:pPr>
        <w:pStyle w:val="Heading3"/>
      </w:pPr>
      <w:bookmarkStart w:id="654" w:name="_Toc513541286"/>
      <w:r>
        <w:t>properties property</w:t>
      </w:r>
      <w:bookmarkEnd w:id="654"/>
    </w:p>
    <w:p w14:paraId="51CA671B" w14:textId="4BC7EBE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018CC">
        <w:t>3.7</w:t>
      </w:r>
      <w:r>
        <w:fldChar w:fldCharType="end"/>
      </w:r>
      <w:r w:rsidRPr="0025208C">
        <w:t>). This allows tools to include information about the rule that is not explicitly specified in the SARIF format.</w:t>
      </w:r>
    </w:p>
    <w:p w14:paraId="60023273" w14:textId="6DCBEFB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018CC">
        <w:t>3.37.4</w:t>
      </w:r>
      <w:r>
        <w:fldChar w:fldCharType="end"/>
      </w:r>
      <w:r>
        <w:t>) for that.</w:t>
      </w:r>
    </w:p>
    <w:p w14:paraId="13B57609" w14:textId="2442BC85" w:rsidR="00164CCB" w:rsidRDefault="00164CCB" w:rsidP="00B86BC7">
      <w:pPr>
        <w:pStyle w:val="Heading2"/>
      </w:pPr>
      <w:bookmarkStart w:id="655" w:name="_Ref508894470"/>
      <w:bookmarkStart w:id="656" w:name="_Ref508894720"/>
      <w:bookmarkStart w:id="657" w:name="_Ref508894737"/>
      <w:bookmarkStart w:id="658" w:name="_Toc513541287"/>
      <w:bookmarkStart w:id="659" w:name="_Ref493477061"/>
      <w:r>
        <w:lastRenderedPageBreak/>
        <w:t>ruleConfiguration object</w:t>
      </w:r>
      <w:bookmarkEnd w:id="655"/>
      <w:bookmarkEnd w:id="656"/>
      <w:bookmarkEnd w:id="657"/>
      <w:bookmarkEnd w:id="658"/>
    </w:p>
    <w:p w14:paraId="2F470253" w14:textId="738DA236" w:rsidR="00164CCB" w:rsidRDefault="00164CCB" w:rsidP="00164CCB">
      <w:pPr>
        <w:pStyle w:val="Heading3"/>
      </w:pPr>
      <w:bookmarkStart w:id="660" w:name="_Toc513541288"/>
      <w:r>
        <w:t>General</w:t>
      </w:r>
      <w:bookmarkEnd w:id="66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6AA3051" w:rsidR="00D41895" w:rsidRPr="00D41895" w:rsidRDefault="00D41895" w:rsidP="00D41895">
      <w:r>
        <w:t>For an example, see §</w:t>
      </w:r>
      <w:r>
        <w:fldChar w:fldCharType="begin"/>
      </w:r>
      <w:r>
        <w:instrText xml:space="preserve"> REF _Ref508894796 \r \h </w:instrText>
      </w:r>
      <w:r>
        <w:fldChar w:fldCharType="separate"/>
      </w:r>
      <w:r w:rsidR="007018CC">
        <w:t>3.37.4</w:t>
      </w:r>
      <w:r>
        <w:fldChar w:fldCharType="end"/>
      </w:r>
      <w:r>
        <w:t>.</w:t>
      </w:r>
    </w:p>
    <w:p w14:paraId="3F5F290D" w14:textId="702ADA23" w:rsidR="00164CCB" w:rsidRDefault="00164CCB" w:rsidP="00164CCB">
      <w:pPr>
        <w:pStyle w:val="Heading3"/>
      </w:pPr>
      <w:bookmarkStart w:id="661" w:name="_Toc513541289"/>
      <w:r>
        <w:t>enabled property</w:t>
      </w:r>
      <w:bookmarkEnd w:id="66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62" w:name="_Ref508894469"/>
      <w:bookmarkStart w:id="663" w:name="_Toc513541290"/>
      <w:r>
        <w:t>defaultLevel property</w:t>
      </w:r>
      <w:bookmarkEnd w:id="662"/>
      <w:bookmarkEnd w:id="663"/>
    </w:p>
    <w:p w14:paraId="2F7AE5CB" w14:textId="2CBC99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7018C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461C98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018C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64" w:name="_Ref508894764"/>
      <w:bookmarkStart w:id="665" w:name="_Ref508894796"/>
      <w:bookmarkStart w:id="666" w:name="_Toc513541291"/>
      <w:r>
        <w:t>parameters property</w:t>
      </w:r>
      <w:bookmarkEnd w:id="664"/>
      <w:bookmarkEnd w:id="665"/>
      <w:bookmarkEnd w:id="666"/>
    </w:p>
    <w:p w14:paraId="18FD260D" w14:textId="12549A8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018C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0FAE8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667" w:name="_Toc513541292"/>
      <w:r>
        <w:t>fix object</w:t>
      </w:r>
      <w:bookmarkEnd w:id="659"/>
      <w:bookmarkEnd w:id="667"/>
    </w:p>
    <w:p w14:paraId="410A501F" w14:textId="4C707545" w:rsidR="00B86BC7" w:rsidRDefault="00B86BC7" w:rsidP="00B86BC7">
      <w:pPr>
        <w:pStyle w:val="Heading3"/>
      </w:pPr>
      <w:bookmarkStart w:id="668" w:name="_Toc513541293"/>
      <w:r>
        <w:t>General</w:t>
      </w:r>
      <w:bookmarkEnd w:id="668"/>
    </w:p>
    <w:p w14:paraId="493ABF69" w14:textId="337803C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72BD8A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018CC">
        <w:t>3.19</w:t>
      </w:r>
      <w:r>
        <w:fldChar w:fldCharType="end"/>
      </w:r>
      <w:r>
        <w:t>)</w:t>
      </w:r>
      <w:r w:rsidR="00DF5A5B">
        <w:t>.</w:t>
      </w:r>
    </w:p>
    <w:p w14:paraId="008E6A82" w14:textId="34D52C8C" w:rsidR="006F21F3" w:rsidRDefault="006F21F3" w:rsidP="00EA489A">
      <w:pPr>
        <w:pStyle w:val="Codesmall"/>
      </w:pPr>
      <w:r>
        <w:t xml:space="preserve">  "fix": {</w:t>
      </w:r>
    </w:p>
    <w:p w14:paraId="6386C02E" w14:textId="51B036D3"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018C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3AE45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018CC">
        <w:t>3.38.3</w:t>
      </w:r>
      <w:r w:rsidR="00EA23DD">
        <w:fldChar w:fldCharType="end"/>
      </w:r>
      <w:r w:rsidR="00DF5A5B">
        <w:t>.</w:t>
      </w:r>
    </w:p>
    <w:p w14:paraId="396348ED" w14:textId="29AA52B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018C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69" w:name="_Ref493512730"/>
      <w:bookmarkStart w:id="670" w:name="_Toc513541294"/>
      <w:r>
        <w:t>description property</w:t>
      </w:r>
      <w:bookmarkEnd w:id="669"/>
      <w:bookmarkEnd w:id="670"/>
    </w:p>
    <w:p w14:paraId="1893F7D7" w14:textId="7C789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018C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71" w:name="_Ref493512752"/>
      <w:bookmarkStart w:id="672" w:name="_Ref493513084"/>
      <w:bookmarkStart w:id="673" w:name="_Ref503372111"/>
      <w:bookmarkStart w:id="674" w:name="_Ref503372176"/>
      <w:bookmarkStart w:id="675" w:name="_Toc513541295"/>
      <w:r>
        <w:t>fileChanges property</w:t>
      </w:r>
      <w:bookmarkEnd w:id="671"/>
      <w:bookmarkEnd w:id="672"/>
      <w:bookmarkEnd w:id="673"/>
      <w:bookmarkEnd w:id="674"/>
      <w:bookmarkEnd w:id="675"/>
    </w:p>
    <w:p w14:paraId="6DE7B962" w14:textId="3184894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018CC">
        <w:t>3.39</w:t>
      </w:r>
      <w:r>
        <w:fldChar w:fldCharType="end"/>
      </w:r>
      <w:r w:rsidRPr="006F21F3">
        <w:t>).</w:t>
      </w:r>
    </w:p>
    <w:p w14:paraId="6AA7DCCF" w14:textId="573A5B94" w:rsidR="00B86BC7" w:rsidRDefault="00B86BC7" w:rsidP="00B86BC7">
      <w:pPr>
        <w:pStyle w:val="Heading2"/>
      </w:pPr>
      <w:bookmarkStart w:id="676" w:name="_Ref493512744"/>
      <w:bookmarkStart w:id="677" w:name="_Ref493512991"/>
      <w:bookmarkStart w:id="678" w:name="_Toc513541296"/>
      <w:r>
        <w:t>fileChange object</w:t>
      </w:r>
      <w:bookmarkEnd w:id="676"/>
      <w:bookmarkEnd w:id="677"/>
      <w:bookmarkEnd w:id="678"/>
    </w:p>
    <w:p w14:paraId="74D8322D" w14:textId="06E505AA" w:rsidR="00B86BC7" w:rsidRDefault="00B86BC7" w:rsidP="00B86BC7">
      <w:pPr>
        <w:pStyle w:val="Heading3"/>
      </w:pPr>
      <w:bookmarkStart w:id="679" w:name="_Toc513541297"/>
      <w:r>
        <w:t>General</w:t>
      </w:r>
      <w:bookmarkEnd w:id="67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59A7EBE"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018CC">
        <w:t>3.37</w:t>
      </w:r>
      <w:r>
        <w:fldChar w:fldCharType="end"/>
      </w:r>
      <w:r>
        <w:t>)</w:t>
      </w:r>
      <w:r w:rsidR="00F27F55">
        <w:t>.</w:t>
      </w:r>
    </w:p>
    <w:p w14:paraId="0FF6717D" w14:textId="058CA72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018CC">
        <w:t>3.38.3</w:t>
      </w:r>
      <w:r w:rsidR="00770A97">
        <w:fldChar w:fldCharType="end"/>
      </w:r>
      <w:r w:rsidR="00855CF1">
        <w:t>.</w:t>
      </w:r>
    </w:p>
    <w:p w14:paraId="6A521431" w14:textId="0248D8F7" w:rsidR="006F21F3" w:rsidRDefault="006F21F3" w:rsidP="007C764E">
      <w:pPr>
        <w:pStyle w:val="Codesmall"/>
      </w:pPr>
      <w:r>
        <w:t xml:space="preserve">    {                          </w:t>
      </w:r>
    </w:p>
    <w:p w14:paraId="0805703A" w14:textId="60431767"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018C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E45795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018CC">
        <w:t>3.39.3</w:t>
      </w:r>
      <w:r>
        <w:fldChar w:fldCharType="end"/>
      </w:r>
      <w:r w:rsidR="00855CF1">
        <w:t>.</w:t>
      </w:r>
    </w:p>
    <w:p w14:paraId="1FAFE72E" w14:textId="04F27A8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018CC">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80" w:name="_Ref493513096"/>
      <w:bookmarkStart w:id="681" w:name="_Ref493513195"/>
      <w:bookmarkStart w:id="682" w:name="_Ref493513493"/>
      <w:bookmarkStart w:id="683" w:name="_Toc513541298"/>
      <w:r>
        <w:t>fileLocation</w:t>
      </w:r>
      <w:r w:rsidR="00B86BC7">
        <w:t xml:space="preserve"> property</w:t>
      </w:r>
      <w:bookmarkEnd w:id="680"/>
      <w:bookmarkEnd w:id="681"/>
      <w:bookmarkEnd w:id="682"/>
      <w:bookmarkEnd w:id="683"/>
    </w:p>
    <w:p w14:paraId="47E2D8A5" w14:textId="360FB6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018C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84" w:name="_Ref493513106"/>
      <w:bookmarkStart w:id="685" w:name="_Toc513541299"/>
      <w:r>
        <w:t>replacements property</w:t>
      </w:r>
      <w:bookmarkEnd w:id="684"/>
      <w:bookmarkEnd w:id="685"/>
    </w:p>
    <w:p w14:paraId="21F0788C" w14:textId="3BC65FD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018C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018CC">
        <w:t>3.39.2</w:t>
      </w:r>
      <w:r>
        <w:fldChar w:fldCharType="end"/>
      </w:r>
      <w:r w:rsidRPr="006F21F3">
        <w:t>).</w:t>
      </w:r>
    </w:p>
    <w:p w14:paraId="40D9EA5A" w14:textId="3D521EDE" w:rsidR="00B86BC7" w:rsidRDefault="00B86BC7" w:rsidP="00B86BC7">
      <w:pPr>
        <w:pStyle w:val="Heading2"/>
      </w:pPr>
      <w:bookmarkStart w:id="686" w:name="_Ref493513114"/>
      <w:bookmarkStart w:id="687" w:name="_Ref493513476"/>
      <w:bookmarkStart w:id="688" w:name="_Toc513541300"/>
      <w:r>
        <w:t>replacement object</w:t>
      </w:r>
      <w:bookmarkEnd w:id="686"/>
      <w:bookmarkEnd w:id="687"/>
      <w:bookmarkEnd w:id="688"/>
    </w:p>
    <w:p w14:paraId="1276FD13" w14:textId="540BBC1F" w:rsidR="00B86BC7" w:rsidRDefault="00B86BC7" w:rsidP="00B86BC7">
      <w:pPr>
        <w:pStyle w:val="Heading3"/>
      </w:pPr>
      <w:bookmarkStart w:id="689" w:name="_Toc513541301"/>
      <w:r>
        <w:t>General</w:t>
      </w:r>
      <w:bookmarkEnd w:id="68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A6303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018C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018CC">
        <w:t>3.40.4</w:t>
      </w:r>
      <w:r>
        <w:fldChar w:fldCharType="end"/>
      </w:r>
      <w:r>
        <w:t xml:space="preserve">), then the effect of the replacement </w:t>
      </w:r>
      <w:r w:rsidRPr="003672C8">
        <w:rPr>
          <w:b/>
        </w:rPr>
        <w:t>SHALL</w:t>
      </w:r>
      <w:r>
        <w:t xml:space="preserve"> be as if the removal were performed before the insertion.</w:t>
      </w:r>
    </w:p>
    <w:p w14:paraId="51FA77A0" w14:textId="1161BC5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018C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018C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6C5922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or a binary region (§</w:t>
      </w:r>
      <w:r>
        <w:fldChar w:fldCharType="begin"/>
      </w:r>
      <w:r>
        <w:instrText xml:space="preserve"> REF _Ref509043519 \r \h </w:instrText>
      </w:r>
      <w:r>
        <w:fldChar w:fldCharType="separate"/>
      </w:r>
      <w:r w:rsidR="007018C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5ED5B4A"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018C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90" w:name="_Toc513541302"/>
      <w:r>
        <w:t>Constraints</w:t>
      </w:r>
      <w:bookmarkEnd w:id="690"/>
    </w:p>
    <w:p w14:paraId="58129AF5" w14:textId="76859F3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018C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018CC">
        <w:t>3.2.2</w:t>
      </w:r>
      <w:r>
        <w:fldChar w:fldCharType="end"/>
      </w:r>
      <w:r>
        <w:t>).</w:t>
      </w:r>
    </w:p>
    <w:p w14:paraId="77DC3A72" w14:textId="5822CE8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018C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018CC">
        <w:t>3.2.3</w:t>
      </w:r>
      <w:r>
        <w:fldChar w:fldCharType="end"/>
      </w:r>
      <w:r>
        <w:t>).</w:t>
      </w:r>
    </w:p>
    <w:p w14:paraId="2919F4E4" w14:textId="2FD85E3E" w:rsidR="00B86BC7" w:rsidRDefault="00B86BC7" w:rsidP="00B86BC7">
      <w:pPr>
        <w:pStyle w:val="Heading3"/>
      </w:pPr>
      <w:bookmarkStart w:id="691" w:name="_Ref493518436"/>
      <w:bookmarkStart w:id="692" w:name="_Ref493518439"/>
      <w:bookmarkStart w:id="693" w:name="_Ref493518529"/>
      <w:bookmarkStart w:id="694" w:name="_Toc513541303"/>
      <w:r>
        <w:t>deleted</w:t>
      </w:r>
      <w:r w:rsidR="00F27F55">
        <w:t>Region</w:t>
      </w:r>
      <w:r>
        <w:t xml:space="preserve"> property</w:t>
      </w:r>
      <w:bookmarkEnd w:id="691"/>
      <w:bookmarkEnd w:id="692"/>
      <w:bookmarkEnd w:id="693"/>
      <w:bookmarkEnd w:id="694"/>
    </w:p>
    <w:p w14:paraId="1ECF4AC9" w14:textId="79F30AF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018C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5" w:name="_Ref493518437"/>
      <w:bookmarkStart w:id="696" w:name="_Ref493518440"/>
      <w:bookmarkStart w:id="697" w:name="_Toc513541304"/>
      <w:r>
        <w:t>inserted</w:t>
      </w:r>
      <w:r w:rsidR="00F27F55">
        <w:t>Content</w:t>
      </w:r>
      <w:r>
        <w:t xml:space="preserve"> property</w:t>
      </w:r>
      <w:bookmarkEnd w:id="695"/>
      <w:bookmarkEnd w:id="696"/>
      <w:bookmarkEnd w:id="697"/>
    </w:p>
    <w:p w14:paraId="6E86F82E" w14:textId="17235EE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018C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98" w:name="_Ref493404948"/>
      <w:bookmarkStart w:id="699" w:name="_Ref493406026"/>
      <w:bookmarkStart w:id="700" w:name="_Toc513541305"/>
      <w:r>
        <w:t>notification object</w:t>
      </w:r>
      <w:bookmarkEnd w:id="698"/>
      <w:bookmarkEnd w:id="699"/>
      <w:bookmarkEnd w:id="700"/>
    </w:p>
    <w:p w14:paraId="3BD7AF2E" w14:textId="23E07934" w:rsidR="00B86BC7" w:rsidRDefault="00B86BC7" w:rsidP="00B86BC7">
      <w:pPr>
        <w:pStyle w:val="Heading3"/>
      </w:pPr>
      <w:bookmarkStart w:id="701" w:name="_Toc513541306"/>
      <w:r>
        <w:t>General</w:t>
      </w:r>
      <w:bookmarkEnd w:id="701"/>
    </w:p>
    <w:p w14:paraId="759675E9" w14:textId="08D411E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018CC">
        <w:t>3.19</w:t>
      </w:r>
      <w:r>
        <w:fldChar w:fldCharType="end"/>
      </w:r>
      <w:r w:rsidRPr="003672C8">
        <w:t>).</w:t>
      </w:r>
    </w:p>
    <w:p w14:paraId="6C08731C" w14:textId="60FD4244" w:rsidR="00B86BC7" w:rsidRDefault="00B86BC7" w:rsidP="00B86BC7">
      <w:pPr>
        <w:pStyle w:val="Heading3"/>
      </w:pPr>
      <w:bookmarkStart w:id="702" w:name="_Toc513541307"/>
      <w:r>
        <w:t>id property</w:t>
      </w:r>
      <w:bookmarkEnd w:id="70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617FC7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018C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3" w:name="_Ref493518926"/>
      <w:bookmarkStart w:id="704" w:name="_Toc513541308"/>
      <w:r>
        <w:t>ruleId property</w:t>
      </w:r>
      <w:bookmarkEnd w:id="703"/>
      <w:bookmarkEnd w:id="704"/>
    </w:p>
    <w:p w14:paraId="72DC23AB" w14:textId="3BC0D6B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018CC">
        <w:t>3.36.3</w:t>
      </w:r>
      <w:r>
        <w:fldChar w:fldCharType="end"/>
      </w:r>
      <w:r w:rsidRPr="003672C8">
        <w:t>).</w:t>
      </w:r>
    </w:p>
    <w:p w14:paraId="689839C4" w14:textId="5A43B0C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018C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018CC">
        <w:t>3.11.16</w:t>
      </w:r>
      <w:r>
        <w:fldChar w:fldCharType="end"/>
      </w:r>
      <w:r w:rsidR="00431CDA">
        <w:t>, §</w:t>
      </w:r>
      <w:r w:rsidR="00EC0042">
        <w:fldChar w:fldCharType="begin"/>
      </w:r>
      <w:r w:rsidR="00EC0042">
        <w:instrText xml:space="preserve"> REF _Ref508870783 \r \h </w:instrText>
      </w:r>
      <w:r w:rsidR="00EC0042">
        <w:fldChar w:fldCharType="separate"/>
      </w:r>
      <w:r w:rsidR="007018C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018C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018C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CF842D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7018CC">
        <w:t>3.11</w:t>
      </w:r>
      <w:r w:rsidR="009F29FD">
        <w:fldChar w:fldCharType="end"/>
      </w:r>
      <w:r w:rsidR="009F29FD">
        <w:t>).</w:t>
      </w:r>
    </w:p>
    <w:p w14:paraId="37E39977" w14:textId="73B2F27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018CC">
        <w:t>3.11.8</w:t>
      </w:r>
      <w:r>
        <w:fldChar w:fldCharType="end"/>
      </w:r>
      <w:r>
        <w:t>.</w:t>
      </w:r>
    </w:p>
    <w:p w14:paraId="5CBB9063" w14:textId="667DFCAC"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7018CC">
        <w:t>3.13</w:t>
      </w:r>
      <w:r>
        <w:fldChar w:fldCharType="end"/>
      </w:r>
      <w:r>
        <w:t>).</w:t>
      </w:r>
    </w:p>
    <w:p w14:paraId="4EE5FB01" w14:textId="35F1C5A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018CC">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9958723"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12676CFC" w14:textId="1705D15A"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24CCC349" w14:textId="2663BDD6" w:rsidR="003672C8" w:rsidRDefault="003672C8" w:rsidP="00431CDA">
      <w:pPr>
        <w:pStyle w:val="Codesmall"/>
      </w:pPr>
      <w:r>
        <w:lastRenderedPageBreak/>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7018C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05" w:name="_Toc513541309"/>
      <w:r>
        <w:t>physicalLocation property</w:t>
      </w:r>
      <w:bookmarkEnd w:id="705"/>
    </w:p>
    <w:p w14:paraId="23C5F0EF" w14:textId="6D6B9E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018CC">
        <w:t>3.21</w:t>
      </w:r>
      <w:r>
        <w:fldChar w:fldCharType="end"/>
      </w:r>
      <w:r w:rsidRPr="008651CE">
        <w:t>) that identifies the relevant location.</w:t>
      </w:r>
    </w:p>
    <w:p w14:paraId="0BE523CC" w14:textId="11807D96" w:rsidR="00B86BC7" w:rsidRDefault="00B86BC7" w:rsidP="00B86BC7">
      <w:pPr>
        <w:pStyle w:val="Heading3"/>
      </w:pPr>
      <w:bookmarkStart w:id="706" w:name="_Toc513541310"/>
      <w:r>
        <w:t>message property</w:t>
      </w:r>
      <w:bookmarkEnd w:id="706"/>
    </w:p>
    <w:p w14:paraId="095EAE33" w14:textId="30945A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018CC">
        <w:t>3.9</w:t>
      </w:r>
      <w:r w:rsidR="004C53FE">
        <w:fldChar w:fldCharType="end"/>
      </w:r>
      <w:r w:rsidR="006F4D22">
        <w:t>)</w:t>
      </w:r>
      <w:r w:rsidRPr="008651CE">
        <w:t xml:space="preserve"> that describes the condition that was encountered.</w:t>
      </w:r>
    </w:p>
    <w:p w14:paraId="17CA8781" w14:textId="11674B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018C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018C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07" w:name="_Ref493404972"/>
      <w:bookmarkStart w:id="708" w:name="_Ref493406037"/>
      <w:bookmarkStart w:id="709" w:name="_Toc513541311"/>
      <w:r>
        <w:t>level property</w:t>
      </w:r>
      <w:bookmarkEnd w:id="707"/>
      <w:bookmarkEnd w:id="708"/>
      <w:bookmarkEnd w:id="70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10" w:name="_Toc513541312"/>
      <w:r>
        <w:t>threadId property</w:t>
      </w:r>
      <w:bookmarkEnd w:id="71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1" w:name="_Toc513541313"/>
      <w:r>
        <w:t>time property</w:t>
      </w:r>
      <w:bookmarkEnd w:id="711"/>
    </w:p>
    <w:p w14:paraId="2D4A5B6B" w14:textId="4097F2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018CC">
        <w:t>3.8</w:t>
      </w:r>
      <w:r>
        <w:fldChar w:fldCharType="end"/>
      </w:r>
      <w:r w:rsidRPr="008651CE">
        <w:t>).</w:t>
      </w:r>
    </w:p>
    <w:p w14:paraId="33699F22" w14:textId="56DC8386" w:rsidR="00B86BC7" w:rsidRDefault="00B86BC7" w:rsidP="00B86BC7">
      <w:pPr>
        <w:pStyle w:val="Heading3"/>
      </w:pPr>
      <w:bookmarkStart w:id="712" w:name="_Toc513541314"/>
      <w:r>
        <w:t>exception property</w:t>
      </w:r>
      <w:bookmarkEnd w:id="712"/>
    </w:p>
    <w:p w14:paraId="0929118A" w14:textId="5513ED1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018C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3" w:name="_Toc513541315"/>
      <w:r>
        <w:lastRenderedPageBreak/>
        <w:t>properties property</w:t>
      </w:r>
      <w:bookmarkEnd w:id="713"/>
    </w:p>
    <w:p w14:paraId="2707E928" w14:textId="1A9C21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018C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14" w:name="_Ref493570836"/>
      <w:bookmarkStart w:id="715" w:name="_Toc513541316"/>
      <w:r>
        <w:t>exception object</w:t>
      </w:r>
      <w:bookmarkEnd w:id="714"/>
      <w:bookmarkEnd w:id="715"/>
    </w:p>
    <w:p w14:paraId="1257C9E2" w14:textId="6070509F" w:rsidR="00B86BC7" w:rsidRDefault="00B86BC7" w:rsidP="00B86BC7">
      <w:pPr>
        <w:pStyle w:val="Heading3"/>
      </w:pPr>
      <w:bookmarkStart w:id="716" w:name="_Toc513541317"/>
      <w:r>
        <w:t>General</w:t>
      </w:r>
      <w:bookmarkEnd w:id="71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17" w:name="_Toc513541318"/>
      <w:r>
        <w:t>kind property</w:t>
      </w:r>
      <w:bookmarkEnd w:id="71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18" w:name="_Toc513541319"/>
      <w:r>
        <w:t>message property</w:t>
      </w:r>
      <w:bookmarkEnd w:id="718"/>
    </w:p>
    <w:p w14:paraId="0E15DE57" w14:textId="452442F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018C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F24570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018C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018CC">
        <w:t>3.9.4</w:t>
      </w:r>
      <w:r>
        <w:fldChar w:fldCharType="end"/>
      </w:r>
      <w:r>
        <w:t>).</w:t>
      </w:r>
    </w:p>
    <w:p w14:paraId="7B596160" w14:textId="2780E670" w:rsidR="00B86BC7" w:rsidRDefault="00B86BC7" w:rsidP="00B86BC7">
      <w:pPr>
        <w:pStyle w:val="Heading3"/>
      </w:pPr>
      <w:bookmarkStart w:id="719" w:name="_Toc513541320"/>
      <w:r>
        <w:t>stack property</w:t>
      </w:r>
      <w:bookmarkEnd w:id="719"/>
    </w:p>
    <w:p w14:paraId="17152AD6" w14:textId="66DD9F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018C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20" w:name="_Toc513541321"/>
      <w:r>
        <w:t>innerExceptions property</w:t>
      </w:r>
      <w:bookmarkEnd w:id="72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1" w:name="_Toc287332011"/>
      <w:bookmarkStart w:id="722" w:name="_Toc513541322"/>
      <w:r w:rsidRPr="00FD22AC">
        <w:lastRenderedPageBreak/>
        <w:t>Conformance</w:t>
      </w:r>
      <w:bookmarkEnd w:id="721"/>
      <w:bookmarkEnd w:id="722"/>
    </w:p>
    <w:p w14:paraId="1D48659C" w14:textId="6555FDBE" w:rsidR="00EE1E0B" w:rsidRDefault="00EE1E0B" w:rsidP="002244CB"/>
    <w:p w14:paraId="3BBDC6A3" w14:textId="77777777" w:rsidR="00376AE7" w:rsidRDefault="00376AE7" w:rsidP="00376AE7">
      <w:pPr>
        <w:pStyle w:val="Heading2"/>
        <w:numPr>
          <w:ilvl w:val="1"/>
          <w:numId w:val="2"/>
        </w:numPr>
      </w:pPr>
      <w:bookmarkStart w:id="723" w:name="_Toc513541323"/>
      <w:r>
        <w:t>Conformance targets</w:t>
      </w:r>
      <w:bookmarkEnd w:id="72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24" w:name="_Toc513541324"/>
      <w:r>
        <w:t>Conformance Clause 1: SARIF log file</w:t>
      </w:r>
      <w:bookmarkEnd w:id="724"/>
    </w:p>
    <w:p w14:paraId="7C2F5389" w14:textId="0A4B72C2" w:rsidR="0018481C" w:rsidRDefault="00376AE7" w:rsidP="00376AE7">
      <w:r>
        <w:t>A text file satisfies the “SARIF log file” conformance profile if</w:t>
      </w:r>
      <w:r w:rsidR="0018481C">
        <w:t>:</w:t>
      </w:r>
    </w:p>
    <w:p w14:paraId="177D8019" w14:textId="361C0F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rsidR="00376AE7">
        <w:t>.</w:t>
      </w:r>
    </w:p>
    <w:p w14:paraId="0502E9E3" w14:textId="302C5B6F" w:rsidR="00105CCB" w:rsidRDefault="00105CCB" w:rsidP="00376AE7">
      <w:pPr>
        <w:pStyle w:val="Heading2"/>
        <w:numPr>
          <w:ilvl w:val="1"/>
          <w:numId w:val="2"/>
        </w:numPr>
      </w:pPr>
      <w:bookmarkStart w:id="725" w:name="_Toc513541325"/>
      <w:r>
        <w:t>Conformance Clause 2: SARIF resource file</w:t>
      </w:r>
      <w:bookmarkEnd w:id="725"/>
    </w:p>
    <w:p w14:paraId="2BD1E793" w14:textId="77777777" w:rsidR="00105CCB" w:rsidRDefault="00105CCB" w:rsidP="00105CCB">
      <w:r>
        <w:t>A text file satisfies the “SARIF resource file” conformance profile if:</w:t>
      </w:r>
    </w:p>
    <w:p w14:paraId="2EADB205" w14:textId="7CEEA5F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7018CC">
        <w:t>3.9.6.4</w:t>
      </w:r>
      <w:r>
        <w:fldChar w:fldCharType="end"/>
      </w:r>
      <w:r>
        <w:t>, “</w:t>
      </w:r>
      <w:r w:rsidR="001E6121">
        <w:fldChar w:fldCharType="begin"/>
      </w:r>
      <w:r w:rsidR="001E6121">
        <w:instrText xml:space="preserve"> REF _Ref508811723 \h </w:instrText>
      </w:r>
      <w:r w:rsidR="001E6121">
        <w:fldChar w:fldCharType="separate"/>
      </w:r>
      <w:r w:rsidR="007018CC">
        <w:t>SARIF resource file format</w:t>
      </w:r>
      <w:r w:rsidR="001E6121">
        <w:fldChar w:fldCharType="end"/>
      </w:r>
      <w:r>
        <w:t>”.</w:t>
      </w:r>
    </w:p>
    <w:p w14:paraId="58932575" w14:textId="723CA2A6" w:rsidR="00105CCB" w:rsidRDefault="00105CCB" w:rsidP="00E04728">
      <w:pPr>
        <w:pStyle w:val="ListParagraph"/>
        <w:numPr>
          <w:ilvl w:val="0"/>
          <w:numId w:val="48"/>
        </w:numPr>
      </w:pPr>
      <w:r>
        <w:t xml:space="preserve">It contains only those elements defined in </w:t>
      </w:r>
      <w:bookmarkStart w:id="726" w:name="_Hlk507945868"/>
      <w:r>
        <w:t>§</w:t>
      </w:r>
      <w:r>
        <w:fldChar w:fldCharType="begin"/>
      </w:r>
      <w:r>
        <w:instrText xml:space="preserve"> REF _Ref508811723 \r \h </w:instrText>
      </w:r>
      <w:r>
        <w:fldChar w:fldCharType="separate"/>
      </w:r>
      <w:r w:rsidR="007018CC">
        <w:t>3.9.6.4</w:t>
      </w:r>
      <w:r>
        <w:fldChar w:fldCharType="end"/>
      </w:r>
      <w:r>
        <w:t>.</w:t>
      </w:r>
      <w:bookmarkEnd w:id="726"/>
    </w:p>
    <w:p w14:paraId="2010E9D3" w14:textId="49472AC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7018CC">
        <w:t>3</w:t>
      </w:r>
      <w:r>
        <w:fldChar w:fldCharType="end"/>
      </w:r>
      <w:r>
        <w:t>, except as modified in §</w:t>
      </w:r>
      <w:r>
        <w:fldChar w:fldCharType="begin"/>
      </w:r>
      <w:r>
        <w:instrText xml:space="preserve"> REF _Ref508811723 \r \h </w:instrText>
      </w:r>
      <w:r>
        <w:fldChar w:fldCharType="separate"/>
      </w:r>
      <w:r w:rsidR="007018CC">
        <w:t>3.9.6.4</w:t>
      </w:r>
      <w:r>
        <w:fldChar w:fldCharType="end"/>
      </w:r>
      <w:r>
        <w:t>.</w:t>
      </w:r>
    </w:p>
    <w:p w14:paraId="3A58DDE1" w14:textId="56034256" w:rsidR="0018481C" w:rsidRDefault="0018481C" w:rsidP="00376AE7">
      <w:pPr>
        <w:pStyle w:val="Heading2"/>
        <w:numPr>
          <w:ilvl w:val="1"/>
          <w:numId w:val="2"/>
        </w:numPr>
      </w:pPr>
      <w:bookmarkStart w:id="727" w:name="_Toc513541326"/>
      <w:r>
        <w:t xml:space="preserve">Conformance Clause </w:t>
      </w:r>
      <w:r w:rsidR="00105CCB">
        <w:t>3</w:t>
      </w:r>
      <w:r>
        <w:t>: SARIF producer</w:t>
      </w:r>
      <w:bookmarkEnd w:id="727"/>
    </w:p>
    <w:p w14:paraId="350705EC" w14:textId="77777777" w:rsidR="0018481C" w:rsidRDefault="0018481C" w:rsidP="0018481C">
      <w:r>
        <w:t>A program satisfies the “SARIF producer” conformance profile if:</w:t>
      </w:r>
    </w:p>
    <w:p w14:paraId="697B080C" w14:textId="537C034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7018CC">
        <w:t>3</w:t>
      </w:r>
      <w:r>
        <w:fldChar w:fldCharType="end"/>
      </w:r>
      <w:r>
        <w:t>.</w:t>
      </w:r>
    </w:p>
    <w:p w14:paraId="2447FAA5" w14:textId="6E8DB2D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28" w:name="_Toc513541327"/>
      <w:r>
        <w:lastRenderedPageBreak/>
        <w:t xml:space="preserve">Conformance Clause </w:t>
      </w:r>
      <w:r w:rsidR="00105CCB">
        <w:t>4</w:t>
      </w:r>
      <w:r>
        <w:t>: Direct producer</w:t>
      </w:r>
      <w:bookmarkEnd w:id="72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1BB705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w:t>
      </w:r>
      <w:r w:rsidR="0018481C">
        <w:t>“</w:t>
      </w:r>
      <w:r>
        <w:t>direct producers</w:t>
      </w:r>
      <w:r w:rsidR="0018481C">
        <w:t>” or to “analysis tools”</w:t>
      </w:r>
      <w:r>
        <w:t>.</w:t>
      </w:r>
    </w:p>
    <w:p w14:paraId="74D6208C" w14:textId="0EB574E1"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018C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29" w:name="_Toc513541328"/>
      <w:r>
        <w:t xml:space="preserve">Conformance Clause </w:t>
      </w:r>
      <w:r w:rsidR="00D06F1A">
        <w:t>5</w:t>
      </w:r>
      <w:r>
        <w:t>: Deterministic producer</w:t>
      </w:r>
      <w:bookmarkEnd w:id="7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30" w:name="_Toc513541329"/>
      <w:r>
        <w:t>Conformance Clause 6: Converter</w:t>
      </w:r>
      <w:bookmarkEnd w:id="73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DDEC36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converters.</w:t>
      </w:r>
    </w:p>
    <w:p w14:paraId="0990559B" w14:textId="04331E8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7018CC">
        <w:t>3</w:t>
      </w:r>
      <w:r>
        <w:fldChar w:fldCharType="end"/>
      </w:r>
      <w:r>
        <w:t>, are intended to be produced only by direct producers.</w:t>
      </w:r>
    </w:p>
    <w:p w14:paraId="493D3DE6" w14:textId="184C26E6" w:rsidR="00D06F1A" w:rsidRDefault="00D06F1A" w:rsidP="00D06F1A">
      <w:pPr>
        <w:pStyle w:val="Heading2"/>
      </w:pPr>
      <w:bookmarkStart w:id="731" w:name="_Toc513541330"/>
      <w:r>
        <w:t>Conformance Clause 7: SARIF post-processor</w:t>
      </w:r>
      <w:bookmarkEnd w:id="73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24CC760"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32" w:name="_Toc513541331"/>
      <w:r>
        <w:t xml:space="preserve">Conformance Clause </w:t>
      </w:r>
      <w:r w:rsidR="00D06F1A">
        <w:t>8</w:t>
      </w:r>
      <w:r>
        <w:t xml:space="preserve">: </w:t>
      </w:r>
      <w:r w:rsidR="0018481C">
        <w:t>SARIF c</w:t>
      </w:r>
      <w:r>
        <w:t>onsumer</w:t>
      </w:r>
      <w:bookmarkEnd w:id="73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95AFB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t>.</w:t>
      </w:r>
    </w:p>
    <w:p w14:paraId="7B2084FE" w14:textId="1084DFD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7018C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33" w:name="_Toc513541332"/>
      <w:r>
        <w:t xml:space="preserve">Conformance Clause </w:t>
      </w:r>
      <w:r w:rsidR="00D06F1A">
        <w:t>9</w:t>
      </w:r>
      <w:r>
        <w:t>: Viewer</w:t>
      </w:r>
      <w:bookmarkEnd w:id="73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35BA93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34" w:name="_Toc513541333"/>
      <w:bookmarkStart w:id="735" w:name="_Hlk512505065"/>
      <w:r>
        <w:t>Conformance Clause 10: Result management system</w:t>
      </w:r>
      <w:bookmarkEnd w:id="7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28BED2"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7018C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35"/>
    </w:p>
    <w:p w14:paraId="51263FE3" w14:textId="31A49E7E" w:rsidR="0052099F" w:rsidRDefault="002244CB" w:rsidP="00CE1F32">
      <w:pPr>
        <w:pStyle w:val="AppendixHeading1"/>
      </w:pPr>
      <w:bookmarkStart w:id="736" w:name="AppendixAcknowledgments"/>
      <w:bookmarkStart w:id="737" w:name="_Toc85472897"/>
      <w:bookmarkStart w:id="738" w:name="_Toc287332012"/>
      <w:bookmarkStart w:id="739" w:name="_Toc513541334"/>
      <w:bookmarkStart w:id="740" w:name="_Hlk513041526"/>
      <w:bookmarkEnd w:id="736"/>
      <w:r>
        <w:lastRenderedPageBreak/>
        <w:t xml:space="preserve">(Informative) </w:t>
      </w:r>
      <w:r w:rsidR="00B80CDB">
        <w:t>Acknowl</w:t>
      </w:r>
      <w:r w:rsidR="004D0E5E">
        <w:t>e</w:t>
      </w:r>
      <w:r w:rsidR="008F61FB">
        <w:t>dg</w:t>
      </w:r>
      <w:r w:rsidR="0052099F">
        <w:t>ments</w:t>
      </w:r>
      <w:bookmarkEnd w:id="737"/>
      <w:bookmarkEnd w:id="738"/>
      <w:bookmarkEnd w:id="73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40"/>
    <w:p w14:paraId="645628E0" w14:textId="77777777" w:rsidR="00C76CAA" w:rsidRPr="00C76CAA" w:rsidRDefault="00C76CAA" w:rsidP="00C76CAA"/>
    <w:p w14:paraId="586B0BCA" w14:textId="2CB47B5E" w:rsidR="0052099F" w:rsidRDefault="002244CB" w:rsidP="008C100C">
      <w:pPr>
        <w:pStyle w:val="AppendixHeading1"/>
      </w:pPr>
      <w:bookmarkStart w:id="741" w:name="AppendixFingerprints"/>
      <w:bookmarkStart w:id="742" w:name="_Ref513039337"/>
      <w:bookmarkStart w:id="743" w:name="_Toc513541335"/>
      <w:bookmarkEnd w:id="741"/>
      <w:r>
        <w:lastRenderedPageBreak/>
        <w:t>(</w:t>
      </w:r>
      <w:r w:rsidR="00E8605A">
        <w:t>Normative</w:t>
      </w:r>
      <w:r>
        <w:t xml:space="preserve">) </w:t>
      </w:r>
      <w:r w:rsidR="00710FE0">
        <w:t>Use of fingerprints by result management systems</w:t>
      </w:r>
      <w:bookmarkEnd w:id="742"/>
      <w:bookmarkEnd w:id="74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D4BEE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018C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3040C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018CC">
        <w:t>F.2</w:t>
      </w:r>
      <w:r>
        <w:fldChar w:fldCharType="end"/>
      </w:r>
      <w:r>
        <w:t>) in its fingerprint computation.</w:t>
      </w:r>
    </w:p>
    <w:p w14:paraId="5F1C1209" w14:textId="10EDED7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018CC">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44" w:name="AppendixViewers"/>
      <w:bookmarkStart w:id="745" w:name="_Toc513541336"/>
      <w:bookmarkEnd w:id="744"/>
      <w:r>
        <w:lastRenderedPageBreak/>
        <w:t xml:space="preserve">(Informative) </w:t>
      </w:r>
      <w:r w:rsidR="00710FE0">
        <w:t xml:space="preserve">Use of SARIF by log </w:t>
      </w:r>
      <w:r w:rsidR="00AF0D84">
        <w:t xml:space="preserve">file </w:t>
      </w:r>
      <w:r w:rsidR="00710FE0">
        <w:t>viewers</w:t>
      </w:r>
      <w:bookmarkEnd w:id="74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46" w:name="AppendixConverters"/>
      <w:bookmarkStart w:id="747" w:name="_Toc513541337"/>
      <w:bookmarkEnd w:id="746"/>
      <w:r>
        <w:lastRenderedPageBreak/>
        <w:t xml:space="preserve">(Informative) </w:t>
      </w:r>
      <w:r w:rsidR="00710FE0">
        <w:t>Production of SARIF by converters</w:t>
      </w:r>
      <w:bookmarkEnd w:id="74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FD5E5E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018CC">
        <w:t>3.19.9</w:t>
      </w:r>
      <w:r w:rsidR="00C6546E">
        <w:fldChar w:fldCharType="end"/>
      </w:r>
      <w:r>
        <w:t>).</w:t>
      </w:r>
    </w:p>
    <w:p w14:paraId="14E4D457" w14:textId="760C9D3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018CC">
        <w:t>3.12.4</w:t>
      </w:r>
      <w:r>
        <w:fldChar w:fldCharType="end"/>
      </w:r>
      <w:r>
        <w:t>).</w:t>
      </w:r>
    </w:p>
    <w:p w14:paraId="7B432429" w14:textId="7FCB8689" w:rsidR="00710FE0" w:rsidRDefault="002244CB" w:rsidP="00710FE0">
      <w:pPr>
        <w:pStyle w:val="AppendixHeading1"/>
      </w:pPr>
      <w:bookmarkStart w:id="748" w:name="AppendixRuleMetadata"/>
      <w:bookmarkStart w:id="749" w:name="_Toc513541338"/>
      <w:bookmarkEnd w:id="748"/>
      <w:r>
        <w:lastRenderedPageBreak/>
        <w:t xml:space="preserve">(Informative) </w:t>
      </w:r>
      <w:r w:rsidR="00710FE0">
        <w:t>Locating rule metadata</w:t>
      </w:r>
      <w:bookmarkEnd w:id="749"/>
    </w:p>
    <w:p w14:paraId="43EDCF6F" w14:textId="2D5C95A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018CC">
        <w:t>3.11.16</w:t>
      </w:r>
      <w:r>
        <w:fldChar w:fldCharType="end"/>
      </w:r>
      <w:r>
        <w:t xml:space="preserve"> and §</w:t>
      </w:r>
      <w:r>
        <w:fldChar w:fldCharType="begin"/>
      </w:r>
      <w:r>
        <w:instrText xml:space="preserve"> REF _Ref493407996 \w \h </w:instrText>
      </w:r>
      <w:r>
        <w:fldChar w:fldCharType="separate"/>
      </w:r>
      <w:r w:rsidR="007018C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50" w:name="AppendixDeterminism"/>
      <w:bookmarkStart w:id="751" w:name="_Toc513541339"/>
      <w:bookmarkEnd w:id="750"/>
      <w:r>
        <w:lastRenderedPageBreak/>
        <w:t xml:space="preserve">(Normative) </w:t>
      </w:r>
      <w:r w:rsidR="00710FE0">
        <w:t>Producing deterministic SARIF log files</w:t>
      </w:r>
      <w:bookmarkEnd w:id="751"/>
    </w:p>
    <w:p w14:paraId="269DCAE0" w14:textId="72CA49C1" w:rsidR="00B62028" w:rsidRDefault="00B62028" w:rsidP="00B62028">
      <w:pPr>
        <w:pStyle w:val="AppendixHeading2"/>
      </w:pPr>
      <w:bookmarkStart w:id="752" w:name="_Toc513541340"/>
      <w:r>
        <w:t>General</w:t>
      </w:r>
      <w:bookmarkEnd w:id="75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53" w:name="_Ref513042258"/>
      <w:bookmarkStart w:id="754" w:name="_Toc513541341"/>
      <w:r>
        <w:t>Non-deterministic file format elements</w:t>
      </w:r>
      <w:bookmarkEnd w:id="753"/>
      <w:bookmarkEnd w:id="75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55" w:name="_Toc513541342"/>
      <w:r>
        <w:t>Array and dictionary element ordering</w:t>
      </w:r>
      <w:bookmarkEnd w:id="75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56" w:name="_Ref513042289"/>
      <w:bookmarkStart w:id="757" w:name="_Toc513541343"/>
      <w:r>
        <w:t>Absolute paths</w:t>
      </w:r>
      <w:bookmarkEnd w:id="756"/>
      <w:bookmarkEnd w:id="75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58" w:name="_Toc513541344"/>
      <w:r>
        <w:t>Compensating for non-deterministic output</w:t>
      </w:r>
      <w:bookmarkEnd w:id="75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9" w:name="_Toc513541345"/>
      <w:r>
        <w:t>Interaction between determinism and baselining</w:t>
      </w:r>
      <w:bookmarkEnd w:id="75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60" w:name="AppendixFixes"/>
      <w:bookmarkStart w:id="761" w:name="_Toc513541346"/>
      <w:bookmarkEnd w:id="760"/>
      <w:r>
        <w:lastRenderedPageBreak/>
        <w:t xml:space="preserve">(Informative) </w:t>
      </w:r>
      <w:r w:rsidR="00710FE0">
        <w:t>Guidance on fixes</w:t>
      </w:r>
      <w:bookmarkEnd w:id="76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62" w:name="_Toc513541347"/>
      <w:r>
        <w:lastRenderedPageBreak/>
        <w:t>(Informative) Diagnosing results in generated files</w:t>
      </w:r>
      <w:bookmarkEnd w:id="76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33E40E50"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6CC02FE" w14:textId="304D17E1"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7290D9" w:rsidR="00830F21" w:rsidRDefault="00830F21" w:rsidP="00830F21">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12542006" w14:textId="2DE116C0"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05D3CE1" w14:textId="4136B9A9"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7018CC">
        <w:t>3.19.4</w:t>
      </w:r>
      <w:r w:rsidR="00EC5421">
        <w:fldChar w:fldCharType="end"/>
      </w:r>
      <w:r>
        <w:t>.</w:t>
      </w:r>
    </w:p>
    <w:p w14:paraId="53F54E24" w14:textId="4448484E"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84B878" w:rsidR="00830F21" w:rsidRDefault="00830F21" w:rsidP="00830F21">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B5EF283" w14:textId="0440A0EB"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7018CC">
        <w:t>3.20</w:t>
      </w:r>
      <w:r>
        <w:fldChar w:fldCharType="end"/>
      </w:r>
      <w:r>
        <w:t>).</w:t>
      </w:r>
    </w:p>
    <w:p w14:paraId="348A704B" w14:textId="027D178C"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08C92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911ACD"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7018CC">
        <w:t>3.17</w:t>
      </w:r>
      <w:r>
        <w:fldChar w:fldCharType="end"/>
      </w:r>
      <w:r>
        <w:t>).</w:t>
      </w:r>
    </w:p>
    <w:p w14:paraId="0CA4B796" w14:textId="51DAECB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018CC">
        <w:rPr>
          <w:b/>
        </w:rPr>
        <w:t>3.17.8</w:t>
      </w:r>
      <w:r>
        <w:rPr>
          <w:b/>
        </w:rPr>
        <w:fldChar w:fldCharType="end"/>
      </w:r>
      <w:r w:rsidRPr="00EC7E26">
        <w:rPr>
          <w:b/>
        </w:rPr>
        <w:t>.</w:t>
      </w:r>
    </w:p>
    <w:p w14:paraId="26239F27" w14:textId="4B3DB18D"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018CC">
        <w:rPr>
          <w:b/>
        </w:rPr>
        <w:t>3.2</w:t>
      </w:r>
      <w:r w:rsidRPr="00EC7E26">
        <w:rPr>
          <w:b/>
        </w:rPr>
        <w:fldChar w:fldCharType="end"/>
      </w:r>
      <w:r w:rsidRPr="00EC7E26">
        <w:rPr>
          <w:b/>
        </w:rPr>
        <w:t>).</w:t>
      </w:r>
    </w:p>
    <w:p w14:paraId="3F9D74B5" w14:textId="2E0E934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018C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7F2434E3"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018C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63" w:name="AppendixExamples"/>
      <w:bookmarkStart w:id="764" w:name="_Toc513541348"/>
      <w:bookmarkEnd w:id="763"/>
      <w:r>
        <w:lastRenderedPageBreak/>
        <w:t xml:space="preserve">(Informative) </w:t>
      </w:r>
      <w:r w:rsidR="00710FE0">
        <w:t>Examples</w:t>
      </w:r>
      <w:bookmarkEnd w:id="76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65" w:name="_Toc513541349"/>
      <w:r>
        <w:t xml:space="preserve">Minimal valid SARIF </w:t>
      </w:r>
      <w:r w:rsidR="00EA1C84">
        <w:t>log file</w:t>
      </w:r>
      <w:bookmarkEnd w:id="76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C918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018C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018C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66" w:name="_Toc513541350"/>
      <w:r w:rsidRPr="00745595">
        <w:t xml:space="preserve">Minimal recommended SARIF </w:t>
      </w:r>
      <w:r w:rsidR="00EA1C84">
        <w:t xml:space="preserve">log </w:t>
      </w:r>
      <w:r w:rsidRPr="00745595">
        <w:t>file with source information</w:t>
      </w:r>
      <w:bookmarkEnd w:id="76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E0C569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D46C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745595">
        <w:rPr>
          <w:rStyle w:val="CODEtemp"/>
        </w:rPr>
        <w:t>result</w:t>
      </w:r>
      <w:r>
        <w:t xml:space="preserve"> object can be shown.</w:t>
      </w:r>
    </w:p>
    <w:p w14:paraId="0A703AC0" w14:textId="5317F064"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1E13AB3" w14:textId="109629CC"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available, that property is optional (it “</w:t>
      </w:r>
      <w:r w:rsidRPr="00745595">
        <w:rPr>
          <w:b/>
        </w:rPr>
        <w:t>MAY</w:t>
      </w:r>
      <w:r>
        <w:t>” be present).</w:t>
      </w:r>
    </w:p>
    <w:p w14:paraId="3D9A1852" w14:textId="5DE01E3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018C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67" w:name="_Toc513541351"/>
      <w:r w:rsidRPr="001D7651">
        <w:t xml:space="preserve">Minimal recommended SARIF </w:t>
      </w:r>
      <w:r w:rsidR="00EA1C84">
        <w:t xml:space="preserve">log </w:t>
      </w:r>
      <w:r w:rsidRPr="001D7651">
        <w:t>file without source information</w:t>
      </w:r>
      <w:bookmarkEnd w:id="767"/>
    </w:p>
    <w:p w14:paraId="0C8A9C7D" w14:textId="6794C44A" w:rsidR="001D7651" w:rsidRDefault="001D7651" w:rsidP="001D7651">
      <w:r w:rsidRPr="001D7651">
        <w:t>This is a minimal recommended SARIF file for the case where</w:t>
      </w:r>
    </w:p>
    <w:p w14:paraId="1B15DF0E" w14:textId="0B2A272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11A5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1D7651">
        <w:rPr>
          <w:rStyle w:val="CODEtemp"/>
        </w:rPr>
        <w:t>result</w:t>
      </w:r>
      <w:r>
        <w:t xml:space="preserve"> object can be shown.</w:t>
      </w:r>
    </w:p>
    <w:p w14:paraId="7469062E" w14:textId="5263D24C"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6A5A66E" w14:textId="1F833FF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68" w:name="_Toc513541352"/>
      <w:r w:rsidRPr="001D7651">
        <w:t xml:space="preserve">SARIF </w:t>
      </w:r>
      <w:r w:rsidR="00D71A1D">
        <w:t xml:space="preserve">resource </w:t>
      </w:r>
      <w:r w:rsidRPr="001D7651">
        <w:t xml:space="preserve">file </w:t>
      </w:r>
      <w:r w:rsidR="00D71A1D">
        <w:t>with</w:t>
      </w:r>
      <w:r w:rsidRPr="001D7651">
        <w:t xml:space="preserve"> rule metadata</w:t>
      </w:r>
      <w:bookmarkEnd w:id="768"/>
    </w:p>
    <w:p w14:paraId="269DD195" w14:textId="0CA42DE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018CC">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7018CC">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69" w:name="_Toc513541353"/>
      <w:r>
        <w:t>Comprehensive SARIF file</w:t>
      </w:r>
      <w:bookmarkEnd w:id="76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70" w:name="AppendixRevisionHistory"/>
      <w:bookmarkStart w:id="771" w:name="_Toc85472898"/>
      <w:bookmarkStart w:id="772" w:name="_Toc287332014"/>
      <w:bookmarkStart w:id="773" w:name="_Toc513541354"/>
      <w:bookmarkEnd w:id="770"/>
      <w:r>
        <w:lastRenderedPageBreak/>
        <w:t xml:space="preserve">(Informative) </w:t>
      </w:r>
      <w:r w:rsidR="00A05FDF">
        <w:t>Revision History</w:t>
      </w:r>
      <w:bookmarkEnd w:id="771"/>
      <w:bookmarkEnd w:id="772"/>
      <w:bookmarkEnd w:id="7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2EECA5D"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D43BA2"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900A1C0"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4A0BCE"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B3BB8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1EC5C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BCB7BC"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65287C"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E01177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0AFEBE1"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5852298"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54F9515" w:rsidR="007018CC" w:rsidRDefault="007018CC" w:rsidP="00AC5012">
            <w:r>
              <w:t xml:space="preserve">Address GitHub issue </w:t>
            </w:r>
            <w:hyperlink r:id="rId117" w:history="1">
              <w:r w:rsidRPr="007018CC">
                <w:rPr>
                  <w:rStyle w:val="Hyperlink"/>
                </w:rPr>
                <w:t>#156</w:t>
              </w:r>
            </w:hyperlink>
            <w:r>
              <w:t>: editorial</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8EF7A" w14:textId="77777777" w:rsidR="00D5044B" w:rsidRDefault="00D5044B" w:rsidP="008C100C">
      <w:r>
        <w:separator/>
      </w:r>
    </w:p>
    <w:p w14:paraId="12B80054" w14:textId="77777777" w:rsidR="00D5044B" w:rsidRDefault="00D5044B" w:rsidP="008C100C"/>
    <w:p w14:paraId="37F1444C" w14:textId="77777777" w:rsidR="00D5044B" w:rsidRDefault="00D5044B" w:rsidP="008C100C"/>
    <w:p w14:paraId="3DD5F0C6" w14:textId="77777777" w:rsidR="00D5044B" w:rsidRDefault="00D5044B" w:rsidP="008C100C"/>
    <w:p w14:paraId="5382BB9D" w14:textId="77777777" w:rsidR="00D5044B" w:rsidRDefault="00D5044B" w:rsidP="008C100C"/>
    <w:p w14:paraId="59644E26" w14:textId="77777777" w:rsidR="00D5044B" w:rsidRDefault="00D5044B" w:rsidP="008C100C"/>
    <w:p w14:paraId="7816F905" w14:textId="77777777" w:rsidR="00D5044B" w:rsidRDefault="00D5044B" w:rsidP="008C100C"/>
  </w:endnote>
  <w:endnote w:type="continuationSeparator" w:id="0">
    <w:p w14:paraId="7D4E9675" w14:textId="77777777" w:rsidR="00D5044B" w:rsidRDefault="00D5044B" w:rsidP="008C100C">
      <w:r>
        <w:continuationSeparator/>
      </w:r>
    </w:p>
    <w:p w14:paraId="4AEF0AD4" w14:textId="77777777" w:rsidR="00D5044B" w:rsidRDefault="00D5044B" w:rsidP="008C100C"/>
    <w:p w14:paraId="4F7F3876" w14:textId="77777777" w:rsidR="00D5044B" w:rsidRDefault="00D5044B" w:rsidP="008C100C"/>
    <w:p w14:paraId="5EA5F1B7" w14:textId="77777777" w:rsidR="00D5044B" w:rsidRDefault="00D5044B" w:rsidP="008C100C"/>
    <w:p w14:paraId="1F36D412" w14:textId="77777777" w:rsidR="00D5044B" w:rsidRDefault="00D5044B" w:rsidP="008C100C"/>
    <w:p w14:paraId="1572812C" w14:textId="77777777" w:rsidR="00D5044B" w:rsidRDefault="00D5044B" w:rsidP="008C100C"/>
    <w:p w14:paraId="64D22529" w14:textId="77777777" w:rsidR="00D5044B" w:rsidRDefault="00D5044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7C375E" w:rsidRDefault="007C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7C375E" w:rsidRPr="00195F88" w:rsidRDefault="007C375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7C375E" w:rsidRPr="00195F88" w:rsidRDefault="007C375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7C375E" w:rsidRDefault="007C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DD253" w14:textId="77777777" w:rsidR="00D5044B" w:rsidRDefault="00D5044B" w:rsidP="008C100C">
      <w:r>
        <w:separator/>
      </w:r>
    </w:p>
    <w:p w14:paraId="70EAB16F" w14:textId="77777777" w:rsidR="00D5044B" w:rsidRDefault="00D5044B" w:rsidP="008C100C"/>
  </w:footnote>
  <w:footnote w:type="continuationSeparator" w:id="0">
    <w:p w14:paraId="57DFD468" w14:textId="77777777" w:rsidR="00D5044B" w:rsidRDefault="00D5044B" w:rsidP="008C100C">
      <w:r>
        <w:continuationSeparator/>
      </w:r>
    </w:p>
    <w:p w14:paraId="40E48F32" w14:textId="77777777" w:rsidR="00D5044B" w:rsidRDefault="00D5044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7C375E" w:rsidRDefault="007C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7C375E" w:rsidRDefault="007C37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7C375E" w:rsidRDefault="007C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2048"/>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375E"/>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44B"/>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118"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microsoft.com/office/2011/relationships/people" Target="people.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223DA-0676-46F1-8D63-00F4CA10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15847</TotalTime>
  <Pages>133</Pages>
  <Words>55527</Words>
  <Characters>316506</Characters>
  <Application>Microsoft Office Word</Application>
  <DocSecurity>0</DocSecurity>
  <Lines>2637</Lines>
  <Paragraphs>742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371291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716</cp:revision>
  <cp:lastPrinted>2011-08-05T16:21:00Z</cp:lastPrinted>
  <dcterms:created xsi:type="dcterms:W3CDTF">2017-08-01T19:18:00Z</dcterms:created>
  <dcterms:modified xsi:type="dcterms:W3CDTF">2018-05-09T00:50:00Z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