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0A40E38A" w:rsidR="00D17F06" w:rsidRDefault="00454D7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665DDD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C5BBFB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51BCDE4"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6B658F3"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31CAC4A9"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2BC27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AD01C7C"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CE17F0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9A9B023" w14:textId="1AEE276D" w:rsidR="00C12AF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0174613" w:history="1">
        <w:r w:rsidR="00C12AF1" w:rsidRPr="00CA5DFB">
          <w:rPr>
            <w:rStyle w:val="Hyperlink"/>
            <w:noProof/>
          </w:rPr>
          <w:t>1</w:t>
        </w:r>
        <w:r w:rsidR="00C12AF1">
          <w:rPr>
            <w:rFonts w:asciiTheme="minorHAnsi" w:eastAsiaTheme="minorEastAsia" w:hAnsiTheme="minorHAnsi" w:cstheme="minorBidi"/>
            <w:noProof/>
            <w:sz w:val="22"/>
            <w:szCs w:val="22"/>
          </w:rPr>
          <w:tab/>
        </w:r>
        <w:r w:rsidR="00C12AF1" w:rsidRPr="00CA5DFB">
          <w:rPr>
            <w:rStyle w:val="Hyperlink"/>
            <w:noProof/>
          </w:rPr>
          <w:t>Introduction</w:t>
        </w:r>
        <w:r w:rsidR="00C12AF1">
          <w:rPr>
            <w:noProof/>
            <w:webHidden/>
          </w:rPr>
          <w:tab/>
        </w:r>
        <w:r w:rsidR="00C12AF1">
          <w:rPr>
            <w:noProof/>
            <w:webHidden/>
          </w:rPr>
          <w:fldChar w:fldCharType="begin"/>
        </w:r>
        <w:r w:rsidR="00C12AF1">
          <w:rPr>
            <w:noProof/>
            <w:webHidden/>
          </w:rPr>
          <w:instrText xml:space="preserve"> PAGEREF _Toc510174613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7DD719A2" w14:textId="5974D1AF"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14" w:history="1">
        <w:r w:rsidR="00C12AF1" w:rsidRPr="00CA5DFB">
          <w:rPr>
            <w:rStyle w:val="Hyperlink"/>
            <w:noProof/>
          </w:rPr>
          <w:t>1.1 IPR Policy</w:t>
        </w:r>
        <w:r w:rsidR="00C12AF1">
          <w:rPr>
            <w:noProof/>
            <w:webHidden/>
          </w:rPr>
          <w:tab/>
        </w:r>
        <w:r w:rsidR="00C12AF1">
          <w:rPr>
            <w:noProof/>
            <w:webHidden/>
          </w:rPr>
          <w:fldChar w:fldCharType="begin"/>
        </w:r>
        <w:r w:rsidR="00C12AF1">
          <w:rPr>
            <w:noProof/>
            <w:webHidden/>
          </w:rPr>
          <w:instrText xml:space="preserve"> PAGEREF _Toc510174614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3FFF63D9" w14:textId="5D8FB0B1"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15" w:history="1">
        <w:r w:rsidR="00C12AF1" w:rsidRPr="00CA5DFB">
          <w:rPr>
            <w:rStyle w:val="Hyperlink"/>
            <w:noProof/>
          </w:rPr>
          <w:t>1.2 Terminology</w:t>
        </w:r>
        <w:r w:rsidR="00C12AF1">
          <w:rPr>
            <w:noProof/>
            <w:webHidden/>
          </w:rPr>
          <w:tab/>
        </w:r>
        <w:r w:rsidR="00C12AF1">
          <w:rPr>
            <w:noProof/>
            <w:webHidden/>
          </w:rPr>
          <w:fldChar w:fldCharType="begin"/>
        </w:r>
        <w:r w:rsidR="00C12AF1">
          <w:rPr>
            <w:noProof/>
            <w:webHidden/>
          </w:rPr>
          <w:instrText xml:space="preserve"> PAGEREF _Toc510174615 \h </w:instrText>
        </w:r>
        <w:r w:rsidR="00C12AF1">
          <w:rPr>
            <w:noProof/>
            <w:webHidden/>
          </w:rPr>
        </w:r>
        <w:r w:rsidR="00C12AF1">
          <w:rPr>
            <w:noProof/>
            <w:webHidden/>
          </w:rPr>
          <w:fldChar w:fldCharType="separate"/>
        </w:r>
        <w:r w:rsidR="00C12AF1">
          <w:rPr>
            <w:noProof/>
            <w:webHidden/>
          </w:rPr>
          <w:t>11</w:t>
        </w:r>
        <w:r w:rsidR="00C12AF1">
          <w:rPr>
            <w:noProof/>
            <w:webHidden/>
          </w:rPr>
          <w:fldChar w:fldCharType="end"/>
        </w:r>
      </w:hyperlink>
    </w:p>
    <w:p w14:paraId="43A64962" w14:textId="7929BA28"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16" w:history="1">
        <w:r w:rsidR="00C12AF1" w:rsidRPr="00CA5DFB">
          <w:rPr>
            <w:rStyle w:val="Hyperlink"/>
            <w:noProof/>
          </w:rPr>
          <w:t>1.3 Normative References</w:t>
        </w:r>
        <w:r w:rsidR="00C12AF1">
          <w:rPr>
            <w:noProof/>
            <w:webHidden/>
          </w:rPr>
          <w:tab/>
        </w:r>
        <w:r w:rsidR="00C12AF1">
          <w:rPr>
            <w:noProof/>
            <w:webHidden/>
          </w:rPr>
          <w:fldChar w:fldCharType="begin"/>
        </w:r>
        <w:r w:rsidR="00C12AF1">
          <w:rPr>
            <w:noProof/>
            <w:webHidden/>
          </w:rPr>
          <w:instrText xml:space="preserve"> PAGEREF _Toc510174616 \h </w:instrText>
        </w:r>
        <w:r w:rsidR="00C12AF1">
          <w:rPr>
            <w:noProof/>
            <w:webHidden/>
          </w:rPr>
        </w:r>
        <w:r w:rsidR="00C12AF1">
          <w:rPr>
            <w:noProof/>
            <w:webHidden/>
          </w:rPr>
          <w:fldChar w:fldCharType="separate"/>
        </w:r>
        <w:r w:rsidR="00C12AF1">
          <w:rPr>
            <w:noProof/>
            <w:webHidden/>
          </w:rPr>
          <w:t>16</w:t>
        </w:r>
        <w:r w:rsidR="00C12AF1">
          <w:rPr>
            <w:noProof/>
            <w:webHidden/>
          </w:rPr>
          <w:fldChar w:fldCharType="end"/>
        </w:r>
      </w:hyperlink>
    </w:p>
    <w:p w14:paraId="5D5A0E5D" w14:textId="7C4486AB"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17" w:history="1">
        <w:r w:rsidR="00C12AF1" w:rsidRPr="00CA5DFB">
          <w:rPr>
            <w:rStyle w:val="Hyperlink"/>
            <w:noProof/>
          </w:rPr>
          <w:t>1.4 Non-Normative References</w:t>
        </w:r>
        <w:r w:rsidR="00C12AF1">
          <w:rPr>
            <w:noProof/>
            <w:webHidden/>
          </w:rPr>
          <w:tab/>
        </w:r>
        <w:r w:rsidR="00C12AF1">
          <w:rPr>
            <w:noProof/>
            <w:webHidden/>
          </w:rPr>
          <w:fldChar w:fldCharType="begin"/>
        </w:r>
        <w:r w:rsidR="00C12AF1">
          <w:rPr>
            <w:noProof/>
            <w:webHidden/>
          </w:rPr>
          <w:instrText xml:space="preserve"> PAGEREF _Toc510174617 \h </w:instrText>
        </w:r>
        <w:r w:rsidR="00C12AF1">
          <w:rPr>
            <w:noProof/>
            <w:webHidden/>
          </w:rPr>
        </w:r>
        <w:r w:rsidR="00C12AF1">
          <w:rPr>
            <w:noProof/>
            <w:webHidden/>
          </w:rPr>
          <w:fldChar w:fldCharType="separate"/>
        </w:r>
        <w:r w:rsidR="00C12AF1">
          <w:rPr>
            <w:noProof/>
            <w:webHidden/>
          </w:rPr>
          <w:t>17</w:t>
        </w:r>
        <w:r w:rsidR="00C12AF1">
          <w:rPr>
            <w:noProof/>
            <w:webHidden/>
          </w:rPr>
          <w:fldChar w:fldCharType="end"/>
        </w:r>
      </w:hyperlink>
    </w:p>
    <w:p w14:paraId="62E5F6DA" w14:textId="1F27A0DC" w:rsidR="00C12AF1" w:rsidRDefault="00454D74">
      <w:pPr>
        <w:pStyle w:val="TOC1"/>
        <w:rPr>
          <w:rFonts w:asciiTheme="minorHAnsi" w:eastAsiaTheme="minorEastAsia" w:hAnsiTheme="minorHAnsi" w:cstheme="minorBidi"/>
          <w:noProof/>
          <w:sz w:val="22"/>
          <w:szCs w:val="22"/>
        </w:rPr>
      </w:pPr>
      <w:hyperlink w:anchor="_Toc510174618" w:history="1">
        <w:r w:rsidR="00C12AF1" w:rsidRPr="00CA5DFB">
          <w:rPr>
            <w:rStyle w:val="Hyperlink"/>
            <w:noProof/>
          </w:rPr>
          <w:t>2</w:t>
        </w:r>
        <w:r w:rsidR="00C12AF1">
          <w:rPr>
            <w:rFonts w:asciiTheme="minorHAnsi" w:eastAsiaTheme="minorEastAsia" w:hAnsiTheme="minorHAnsi" w:cstheme="minorBidi"/>
            <w:noProof/>
            <w:sz w:val="22"/>
            <w:szCs w:val="22"/>
          </w:rPr>
          <w:tab/>
        </w:r>
        <w:r w:rsidR="00C12AF1" w:rsidRPr="00CA5DFB">
          <w:rPr>
            <w:rStyle w:val="Hyperlink"/>
            <w:noProof/>
          </w:rPr>
          <w:t>Conventions</w:t>
        </w:r>
        <w:r w:rsidR="00C12AF1">
          <w:rPr>
            <w:noProof/>
            <w:webHidden/>
          </w:rPr>
          <w:tab/>
        </w:r>
        <w:r w:rsidR="00C12AF1">
          <w:rPr>
            <w:noProof/>
            <w:webHidden/>
          </w:rPr>
          <w:fldChar w:fldCharType="begin"/>
        </w:r>
        <w:r w:rsidR="00C12AF1">
          <w:rPr>
            <w:noProof/>
            <w:webHidden/>
          </w:rPr>
          <w:instrText xml:space="preserve"> PAGEREF _Toc510174618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B3BE6B5" w14:textId="503F892E"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19" w:history="1">
        <w:r w:rsidR="00C12AF1" w:rsidRPr="00CA5DFB">
          <w:rPr>
            <w:rStyle w:val="Hyperlink"/>
            <w:noProof/>
          </w:rPr>
          <w:t>2.1 General</w:t>
        </w:r>
        <w:r w:rsidR="00C12AF1">
          <w:rPr>
            <w:noProof/>
            <w:webHidden/>
          </w:rPr>
          <w:tab/>
        </w:r>
        <w:r w:rsidR="00C12AF1">
          <w:rPr>
            <w:noProof/>
            <w:webHidden/>
          </w:rPr>
          <w:fldChar w:fldCharType="begin"/>
        </w:r>
        <w:r w:rsidR="00C12AF1">
          <w:rPr>
            <w:noProof/>
            <w:webHidden/>
          </w:rPr>
          <w:instrText xml:space="preserve"> PAGEREF _Toc510174619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340E7B9B" w14:textId="7EE8FF56"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20" w:history="1">
        <w:r w:rsidR="00C12AF1" w:rsidRPr="00CA5DFB">
          <w:rPr>
            <w:rStyle w:val="Hyperlink"/>
            <w:noProof/>
          </w:rPr>
          <w:t>2.2 Format examples</w:t>
        </w:r>
        <w:r w:rsidR="00C12AF1">
          <w:rPr>
            <w:noProof/>
            <w:webHidden/>
          </w:rPr>
          <w:tab/>
        </w:r>
        <w:r w:rsidR="00C12AF1">
          <w:rPr>
            <w:noProof/>
            <w:webHidden/>
          </w:rPr>
          <w:fldChar w:fldCharType="begin"/>
        </w:r>
        <w:r w:rsidR="00C12AF1">
          <w:rPr>
            <w:noProof/>
            <w:webHidden/>
          </w:rPr>
          <w:instrText xml:space="preserve"> PAGEREF _Toc510174620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AA8B896" w14:textId="0159154C"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21" w:history="1">
        <w:r w:rsidR="00C12AF1" w:rsidRPr="00CA5DFB">
          <w:rPr>
            <w:rStyle w:val="Hyperlink"/>
            <w:noProof/>
          </w:rPr>
          <w:t>2.3 Property notation</w:t>
        </w:r>
        <w:r w:rsidR="00C12AF1">
          <w:rPr>
            <w:noProof/>
            <w:webHidden/>
          </w:rPr>
          <w:tab/>
        </w:r>
        <w:r w:rsidR="00C12AF1">
          <w:rPr>
            <w:noProof/>
            <w:webHidden/>
          </w:rPr>
          <w:fldChar w:fldCharType="begin"/>
        </w:r>
        <w:r w:rsidR="00C12AF1">
          <w:rPr>
            <w:noProof/>
            <w:webHidden/>
          </w:rPr>
          <w:instrText xml:space="preserve"> PAGEREF _Toc510174621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25BE0CB7" w14:textId="5DD6DCD4"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22" w:history="1">
        <w:r w:rsidR="00C12AF1" w:rsidRPr="00CA5DFB">
          <w:rPr>
            <w:rStyle w:val="Hyperlink"/>
            <w:noProof/>
          </w:rPr>
          <w:t>2.4 Syntax notation</w:t>
        </w:r>
        <w:r w:rsidR="00C12AF1">
          <w:rPr>
            <w:noProof/>
            <w:webHidden/>
          </w:rPr>
          <w:tab/>
        </w:r>
        <w:r w:rsidR="00C12AF1">
          <w:rPr>
            <w:noProof/>
            <w:webHidden/>
          </w:rPr>
          <w:fldChar w:fldCharType="begin"/>
        </w:r>
        <w:r w:rsidR="00C12AF1">
          <w:rPr>
            <w:noProof/>
            <w:webHidden/>
          </w:rPr>
          <w:instrText xml:space="preserve"> PAGEREF _Toc510174622 \h </w:instrText>
        </w:r>
        <w:r w:rsidR="00C12AF1">
          <w:rPr>
            <w:noProof/>
            <w:webHidden/>
          </w:rPr>
        </w:r>
        <w:r w:rsidR="00C12AF1">
          <w:rPr>
            <w:noProof/>
            <w:webHidden/>
          </w:rPr>
          <w:fldChar w:fldCharType="separate"/>
        </w:r>
        <w:r w:rsidR="00C12AF1">
          <w:rPr>
            <w:noProof/>
            <w:webHidden/>
          </w:rPr>
          <w:t>18</w:t>
        </w:r>
        <w:r w:rsidR="00C12AF1">
          <w:rPr>
            <w:noProof/>
            <w:webHidden/>
          </w:rPr>
          <w:fldChar w:fldCharType="end"/>
        </w:r>
      </w:hyperlink>
    </w:p>
    <w:p w14:paraId="06FA8121" w14:textId="5DBB8031" w:rsidR="00C12AF1" w:rsidRDefault="00454D74">
      <w:pPr>
        <w:pStyle w:val="TOC1"/>
        <w:rPr>
          <w:rFonts w:asciiTheme="minorHAnsi" w:eastAsiaTheme="minorEastAsia" w:hAnsiTheme="minorHAnsi" w:cstheme="minorBidi"/>
          <w:noProof/>
          <w:sz w:val="22"/>
          <w:szCs w:val="22"/>
        </w:rPr>
      </w:pPr>
      <w:hyperlink w:anchor="_Toc510174623" w:history="1">
        <w:r w:rsidR="00C12AF1" w:rsidRPr="00CA5DFB">
          <w:rPr>
            <w:rStyle w:val="Hyperlink"/>
            <w:noProof/>
          </w:rPr>
          <w:t>3</w:t>
        </w:r>
        <w:r w:rsidR="00C12AF1">
          <w:rPr>
            <w:rFonts w:asciiTheme="minorHAnsi" w:eastAsiaTheme="minorEastAsia" w:hAnsiTheme="minorHAnsi" w:cstheme="minorBidi"/>
            <w:noProof/>
            <w:sz w:val="22"/>
            <w:szCs w:val="22"/>
          </w:rPr>
          <w:tab/>
        </w:r>
        <w:r w:rsidR="00C12AF1" w:rsidRPr="00CA5DFB">
          <w:rPr>
            <w:rStyle w:val="Hyperlink"/>
            <w:noProof/>
          </w:rPr>
          <w:t>File format</w:t>
        </w:r>
        <w:r w:rsidR="00C12AF1">
          <w:rPr>
            <w:noProof/>
            <w:webHidden/>
          </w:rPr>
          <w:tab/>
        </w:r>
        <w:r w:rsidR="00C12AF1">
          <w:rPr>
            <w:noProof/>
            <w:webHidden/>
          </w:rPr>
          <w:fldChar w:fldCharType="begin"/>
        </w:r>
        <w:r w:rsidR="00C12AF1">
          <w:rPr>
            <w:noProof/>
            <w:webHidden/>
          </w:rPr>
          <w:instrText xml:space="preserve"> PAGEREF _Toc510174623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3388EC0" w14:textId="6B94FA22"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24" w:history="1">
        <w:r w:rsidR="00C12AF1" w:rsidRPr="00CA5DFB">
          <w:rPr>
            <w:rStyle w:val="Hyperlink"/>
            <w:noProof/>
          </w:rPr>
          <w:t>3.1 General</w:t>
        </w:r>
        <w:r w:rsidR="00C12AF1">
          <w:rPr>
            <w:noProof/>
            <w:webHidden/>
          </w:rPr>
          <w:tab/>
        </w:r>
        <w:r w:rsidR="00C12AF1">
          <w:rPr>
            <w:noProof/>
            <w:webHidden/>
          </w:rPr>
          <w:fldChar w:fldCharType="begin"/>
        </w:r>
        <w:r w:rsidR="00C12AF1">
          <w:rPr>
            <w:noProof/>
            <w:webHidden/>
          </w:rPr>
          <w:instrText xml:space="preserve"> PAGEREF _Toc510174624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BC94BB2" w14:textId="6F55ED64"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25" w:history="1">
        <w:r w:rsidR="00C12AF1" w:rsidRPr="00CA5DFB">
          <w:rPr>
            <w:rStyle w:val="Hyperlink"/>
            <w:noProof/>
          </w:rPr>
          <w:t>3.2 fileContent objects</w:t>
        </w:r>
        <w:r w:rsidR="00C12AF1">
          <w:rPr>
            <w:noProof/>
            <w:webHidden/>
          </w:rPr>
          <w:tab/>
        </w:r>
        <w:r w:rsidR="00C12AF1">
          <w:rPr>
            <w:noProof/>
            <w:webHidden/>
          </w:rPr>
          <w:fldChar w:fldCharType="begin"/>
        </w:r>
        <w:r w:rsidR="00C12AF1">
          <w:rPr>
            <w:noProof/>
            <w:webHidden/>
          </w:rPr>
          <w:instrText xml:space="preserve"> PAGEREF _Toc510174625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469AD61" w14:textId="1862E27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26" w:history="1">
        <w:r w:rsidR="00C12AF1" w:rsidRPr="00CA5DFB">
          <w:rPr>
            <w:rStyle w:val="Hyperlink"/>
            <w:noProof/>
          </w:rPr>
          <w:t>3.2.1 General</w:t>
        </w:r>
        <w:r w:rsidR="00C12AF1">
          <w:rPr>
            <w:noProof/>
            <w:webHidden/>
          </w:rPr>
          <w:tab/>
        </w:r>
        <w:r w:rsidR="00C12AF1">
          <w:rPr>
            <w:noProof/>
            <w:webHidden/>
          </w:rPr>
          <w:fldChar w:fldCharType="begin"/>
        </w:r>
        <w:r w:rsidR="00C12AF1">
          <w:rPr>
            <w:noProof/>
            <w:webHidden/>
          </w:rPr>
          <w:instrText xml:space="preserve"> PAGEREF _Toc510174626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552D212D" w14:textId="4795340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27" w:history="1">
        <w:r w:rsidR="00C12AF1" w:rsidRPr="00CA5DFB">
          <w:rPr>
            <w:rStyle w:val="Hyperlink"/>
            <w:noProof/>
          </w:rPr>
          <w:t>3.2.2 text property</w:t>
        </w:r>
        <w:r w:rsidR="00C12AF1">
          <w:rPr>
            <w:noProof/>
            <w:webHidden/>
          </w:rPr>
          <w:tab/>
        </w:r>
        <w:r w:rsidR="00C12AF1">
          <w:rPr>
            <w:noProof/>
            <w:webHidden/>
          </w:rPr>
          <w:fldChar w:fldCharType="begin"/>
        </w:r>
        <w:r w:rsidR="00C12AF1">
          <w:rPr>
            <w:noProof/>
            <w:webHidden/>
          </w:rPr>
          <w:instrText xml:space="preserve"> PAGEREF _Toc510174627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3F5EAB5E" w14:textId="5C61916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28" w:history="1">
        <w:r w:rsidR="00C12AF1" w:rsidRPr="00CA5DFB">
          <w:rPr>
            <w:rStyle w:val="Hyperlink"/>
            <w:noProof/>
          </w:rPr>
          <w:t>3.2.3 binary property</w:t>
        </w:r>
        <w:r w:rsidR="00C12AF1">
          <w:rPr>
            <w:noProof/>
            <w:webHidden/>
          </w:rPr>
          <w:tab/>
        </w:r>
        <w:r w:rsidR="00C12AF1">
          <w:rPr>
            <w:noProof/>
            <w:webHidden/>
          </w:rPr>
          <w:fldChar w:fldCharType="begin"/>
        </w:r>
        <w:r w:rsidR="00C12AF1">
          <w:rPr>
            <w:noProof/>
            <w:webHidden/>
          </w:rPr>
          <w:instrText xml:space="preserve"> PAGEREF _Toc510174628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DE0FDD5" w14:textId="4ECC4915"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29" w:history="1">
        <w:r w:rsidR="00C12AF1" w:rsidRPr="00CA5DFB">
          <w:rPr>
            <w:rStyle w:val="Hyperlink"/>
            <w:noProof/>
          </w:rPr>
          <w:t>3.3 fileLocation objects</w:t>
        </w:r>
        <w:r w:rsidR="00C12AF1">
          <w:rPr>
            <w:noProof/>
            <w:webHidden/>
          </w:rPr>
          <w:tab/>
        </w:r>
        <w:r w:rsidR="00C12AF1">
          <w:rPr>
            <w:noProof/>
            <w:webHidden/>
          </w:rPr>
          <w:fldChar w:fldCharType="begin"/>
        </w:r>
        <w:r w:rsidR="00C12AF1">
          <w:rPr>
            <w:noProof/>
            <w:webHidden/>
          </w:rPr>
          <w:instrText xml:space="preserve"> PAGEREF _Toc510174629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2B768F33" w14:textId="33C8053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30" w:history="1">
        <w:r w:rsidR="00C12AF1" w:rsidRPr="00CA5DFB">
          <w:rPr>
            <w:rStyle w:val="Hyperlink"/>
            <w:noProof/>
          </w:rPr>
          <w:t>3.3.1 General</w:t>
        </w:r>
        <w:r w:rsidR="00C12AF1">
          <w:rPr>
            <w:noProof/>
            <w:webHidden/>
          </w:rPr>
          <w:tab/>
        </w:r>
        <w:r w:rsidR="00C12AF1">
          <w:rPr>
            <w:noProof/>
            <w:webHidden/>
          </w:rPr>
          <w:fldChar w:fldCharType="begin"/>
        </w:r>
        <w:r w:rsidR="00C12AF1">
          <w:rPr>
            <w:noProof/>
            <w:webHidden/>
          </w:rPr>
          <w:instrText xml:space="preserve"> PAGEREF _Toc510174630 \h </w:instrText>
        </w:r>
        <w:r w:rsidR="00C12AF1">
          <w:rPr>
            <w:noProof/>
            <w:webHidden/>
          </w:rPr>
        </w:r>
        <w:r w:rsidR="00C12AF1">
          <w:rPr>
            <w:noProof/>
            <w:webHidden/>
          </w:rPr>
          <w:fldChar w:fldCharType="separate"/>
        </w:r>
        <w:r w:rsidR="00C12AF1">
          <w:rPr>
            <w:noProof/>
            <w:webHidden/>
          </w:rPr>
          <w:t>19</w:t>
        </w:r>
        <w:r w:rsidR="00C12AF1">
          <w:rPr>
            <w:noProof/>
            <w:webHidden/>
          </w:rPr>
          <w:fldChar w:fldCharType="end"/>
        </w:r>
      </w:hyperlink>
    </w:p>
    <w:p w14:paraId="7E60618E" w14:textId="557D0E8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31" w:history="1">
        <w:r w:rsidR="00C12AF1" w:rsidRPr="00CA5DFB">
          <w:rPr>
            <w:rStyle w:val="Hyperlink"/>
            <w:noProof/>
          </w:rPr>
          <w:t>3.3.2 uri property</w:t>
        </w:r>
        <w:r w:rsidR="00C12AF1">
          <w:rPr>
            <w:noProof/>
            <w:webHidden/>
          </w:rPr>
          <w:tab/>
        </w:r>
        <w:r w:rsidR="00C12AF1">
          <w:rPr>
            <w:noProof/>
            <w:webHidden/>
          </w:rPr>
          <w:fldChar w:fldCharType="begin"/>
        </w:r>
        <w:r w:rsidR="00C12AF1">
          <w:rPr>
            <w:noProof/>
            <w:webHidden/>
          </w:rPr>
          <w:instrText xml:space="preserve"> PAGEREF _Toc510174631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528B701B" w14:textId="4290AB1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32" w:history="1">
        <w:r w:rsidR="00C12AF1" w:rsidRPr="00CA5DFB">
          <w:rPr>
            <w:rStyle w:val="Hyperlink"/>
            <w:noProof/>
          </w:rPr>
          <w:t>3.3.3 uriBaseId property</w:t>
        </w:r>
        <w:r w:rsidR="00C12AF1">
          <w:rPr>
            <w:noProof/>
            <w:webHidden/>
          </w:rPr>
          <w:tab/>
        </w:r>
        <w:r w:rsidR="00C12AF1">
          <w:rPr>
            <w:noProof/>
            <w:webHidden/>
          </w:rPr>
          <w:fldChar w:fldCharType="begin"/>
        </w:r>
        <w:r w:rsidR="00C12AF1">
          <w:rPr>
            <w:noProof/>
            <w:webHidden/>
          </w:rPr>
          <w:instrText xml:space="preserve"> PAGEREF _Toc510174632 \h </w:instrText>
        </w:r>
        <w:r w:rsidR="00C12AF1">
          <w:rPr>
            <w:noProof/>
            <w:webHidden/>
          </w:rPr>
        </w:r>
        <w:r w:rsidR="00C12AF1">
          <w:rPr>
            <w:noProof/>
            <w:webHidden/>
          </w:rPr>
          <w:fldChar w:fldCharType="separate"/>
        </w:r>
        <w:r w:rsidR="00C12AF1">
          <w:rPr>
            <w:noProof/>
            <w:webHidden/>
          </w:rPr>
          <w:t>20</w:t>
        </w:r>
        <w:r w:rsidR="00C12AF1">
          <w:rPr>
            <w:noProof/>
            <w:webHidden/>
          </w:rPr>
          <w:fldChar w:fldCharType="end"/>
        </w:r>
      </w:hyperlink>
    </w:p>
    <w:p w14:paraId="4A58AED3" w14:textId="4CC099B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33" w:history="1">
        <w:r w:rsidR="00C12AF1" w:rsidRPr="00CA5DFB">
          <w:rPr>
            <w:rStyle w:val="Hyperlink"/>
            <w:noProof/>
          </w:rPr>
          <w:t>3.3.4 Guidance on the use of fileLocation objects</w:t>
        </w:r>
        <w:r w:rsidR="00C12AF1">
          <w:rPr>
            <w:noProof/>
            <w:webHidden/>
          </w:rPr>
          <w:tab/>
        </w:r>
        <w:r w:rsidR="00C12AF1">
          <w:rPr>
            <w:noProof/>
            <w:webHidden/>
          </w:rPr>
          <w:fldChar w:fldCharType="begin"/>
        </w:r>
        <w:r w:rsidR="00C12AF1">
          <w:rPr>
            <w:noProof/>
            <w:webHidden/>
          </w:rPr>
          <w:instrText xml:space="preserve"> PAGEREF _Toc510174633 \h </w:instrText>
        </w:r>
        <w:r w:rsidR="00C12AF1">
          <w:rPr>
            <w:noProof/>
            <w:webHidden/>
          </w:rPr>
        </w:r>
        <w:r w:rsidR="00C12AF1">
          <w:rPr>
            <w:noProof/>
            <w:webHidden/>
          </w:rPr>
          <w:fldChar w:fldCharType="separate"/>
        </w:r>
        <w:r w:rsidR="00C12AF1">
          <w:rPr>
            <w:noProof/>
            <w:webHidden/>
          </w:rPr>
          <w:t>21</w:t>
        </w:r>
        <w:r w:rsidR="00C12AF1">
          <w:rPr>
            <w:noProof/>
            <w:webHidden/>
          </w:rPr>
          <w:fldChar w:fldCharType="end"/>
        </w:r>
      </w:hyperlink>
    </w:p>
    <w:p w14:paraId="4737A786" w14:textId="00396181"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34" w:history="1">
        <w:r w:rsidR="00C12AF1" w:rsidRPr="00CA5DFB">
          <w:rPr>
            <w:rStyle w:val="Hyperlink"/>
            <w:noProof/>
          </w:rPr>
          <w:t>3.4 String properties</w:t>
        </w:r>
        <w:r w:rsidR="00C12AF1">
          <w:rPr>
            <w:noProof/>
            <w:webHidden/>
          </w:rPr>
          <w:tab/>
        </w:r>
        <w:r w:rsidR="00C12AF1">
          <w:rPr>
            <w:noProof/>
            <w:webHidden/>
          </w:rPr>
          <w:fldChar w:fldCharType="begin"/>
        </w:r>
        <w:r w:rsidR="00C12AF1">
          <w:rPr>
            <w:noProof/>
            <w:webHidden/>
          </w:rPr>
          <w:instrText xml:space="preserve"> PAGEREF _Toc510174634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3D229579" w14:textId="14A3A44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35" w:history="1">
        <w:r w:rsidR="00C12AF1" w:rsidRPr="00CA5DFB">
          <w:rPr>
            <w:rStyle w:val="Hyperlink"/>
            <w:noProof/>
          </w:rPr>
          <w:t>3.4.1 General</w:t>
        </w:r>
        <w:r w:rsidR="00C12AF1">
          <w:rPr>
            <w:noProof/>
            <w:webHidden/>
          </w:rPr>
          <w:tab/>
        </w:r>
        <w:r w:rsidR="00C12AF1">
          <w:rPr>
            <w:noProof/>
            <w:webHidden/>
          </w:rPr>
          <w:fldChar w:fldCharType="begin"/>
        </w:r>
        <w:r w:rsidR="00C12AF1">
          <w:rPr>
            <w:noProof/>
            <w:webHidden/>
          </w:rPr>
          <w:instrText xml:space="preserve"> PAGEREF _Toc510174635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2CD1BF8" w14:textId="14C06F6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36" w:history="1">
        <w:r w:rsidR="00C12AF1" w:rsidRPr="00CA5DFB">
          <w:rPr>
            <w:rStyle w:val="Hyperlink"/>
            <w:noProof/>
          </w:rPr>
          <w:t>3.4.2 Redaction</w:t>
        </w:r>
        <w:r w:rsidR="00C12AF1">
          <w:rPr>
            <w:noProof/>
            <w:webHidden/>
          </w:rPr>
          <w:tab/>
        </w:r>
        <w:r w:rsidR="00C12AF1">
          <w:rPr>
            <w:noProof/>
            <w:webHidden/>
          </w:rPr>
          <w:fldChar w:fldCharType="begin"/>
        </w:r>
        <w:r w:rsidR="00C12AF1">
          <w:rPr>
            <w:noProof/>
            <w:webHidden/>
          </w:rPr>
          <w:instrText xml:space="preserve"> PAGEREF _Toc510174636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1B6F134" w14:textId="5510E03A"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37" w:history="1">
        <w:r w:rsidR="00C12AF1" w:rsidRPr="00CA5DFB">
          <w:rPr>
            <w:rStyle w:val="Hyperlink"/>
            <w:noProof/>
          </w:rPr>
          <w:t>3.5 Object properties</w:t>
        </w:r>
        <w:r w:rsidR="00C12AF1">
          <w:rPr>
            <w:noProof/>
            <w:webHidden/>
          </w:rPr>
          <w:tab/>
        </w:r>
        <w:r w:rsidR="00C12AF1">
          <w:rPr>
            <w:noProof/>
            <w:webHidden/>
          </w:rPr>
          <w:fldChar w:fldCharType="begin"/>
        </w:r>
        <w:r w:rsidR="00C12AF1">
          <w:rPr>
            <w:noProof/>
            <w:webHidden/>
          </w:rPr>
          <w:instrText xml:space="preserve"> PAGEREF _Toc510174637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2503853" w14:textId="04644515"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38" w:history="1">
        <w:r w:rsidR="00C12AF1" w:rsidRPr="00CA5DFB">
          <w:rPr>
            <w:rStyle w:val="Hyperlink"/>
            <w:noProof/>
          </w:rPr>
          <w:t>3.6 Array properties</w:t>
        </w:r>
        <w:r w:rsidR="00C12AF1">
          <w:rPr>
            <w:noProof/>
            <w:webHidden/>
          </w:rPr>
          <w:tab/>
        </w:r>
        <w:r w:rsidR="00C12AF1">
          <w:rPr>
            <w:noProof/>
            <w:webHidden/>
          </w:rPr>
          <w:fldChar w:fldCharType="begin"/>
        </w:r>
        <w:r w:rsidR="00C12AF1">
          <w:rPr>
            <w:noProof/>
            <w:webHidden/>
          </w:rPr>
          <w:instrText xml:space="preserve"> PAGEREF _Toc510174638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7A8D9939" w14:textId="523E1BD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39" w:history="1">
        <w:r w:rsidR="00C12AF1" w:rsidRPr="00CA5DFB">
          <w:rPr>
            <w:rStyle w:val="Hyperlink"/>
            <w:noProof/>
          </w:rPr>
          <w:t>3.6.1 General</w:t>
        </w:r>
        <w:r w:rsidR="00C12AF1">
          <w:rPr>
            <w:noProof/>
            <w:webHidden/>
          </w:rPr>
          <w:tab/>
        </w:r>
        <w:r w:rsidR="00C12AF1">
          <w:rPr>
            <w:noProof/>
            <w:webHidden/>
          </w:rPr>
          <w:fldChar w:fldCharType="begin"/>
        </w:r>
        <w:r w:rsidR="00C12AF1">
          <w:rPr>
            <w:noProof/>
            <w:webHidden/>
          </w:rPr>
          <w:instrText xml:space="preserve"> PAGEREF _Toc510174639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253C0E14" w14:textId="62317F9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40" w:history="1">
        <w:r w:rsidR="00C12AF1" w:rsidRPr="00CA5DFB">
          <w:rPr>
            <w:rStyle w:val="Hyperlink"/>
            <w:noProof/>
          </w:rPr>
          <w:t>3.6.2 Array properties with unique values</w:t>
        </w:r>
        <w:r w:rsidR="00C12AF1">
          <w:rPr>
            <w:noProof/>
            <w:webHidden/>
          </w:rPr>
          <w:tab/>
        </w:r>
        <w:r w:rsidR="00C12AF1">
          <w:rPr>
            <w:noProof/>
            <w:webHidden/>
          </w:rPr>
          <w:fldChar w:fldCharType="begin"/>
        </w:r>
        <w:r w:rsidR="00C12AF1">
          <w:rPr>
            <w:noProof/>
            <w:webHidden/>
          </w:rPr>
          <w:instrText xml:space="preserve"> PAGEREF _Toc510174640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0BF4DE2D" w14:textId="6D0DB4A9"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41" w:history="1">
        <w:r w:rsidR="00C12AF1" w:rsidRPr="00CA5DFB">
          <w:rPr>
            <w:rStyle w:val="Hyperlink"/>
            <w:noProof/>
          </w:rPr>
          <w:t>3.7 Property bags</w:t>
        </w:r>
        <w:r w:rsidR="00C12AF1">
          <w:rPr>
            <w:noProof/>
            <w:webHidden/>
          </w:rPr>
          <w:tab/>
        </w:r>
        <w:r w:rsidR="00C12AF1">
          <w:rPr>
            <w:noProof/>
            <w:webHidden/>
          </w:rPr>
          <w:fldChar w:fldCharType="begin"/>
        </w:r>
        <w:r w:rsidR="00C12AF1">
          <w:rPr>
            <w:noProof/>
            <w:webHidden/>
          </w:rPr>
          <w:instrText xml:space="preserve"> PAGEREF _Toc510174641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4BFC0DB5" w14:textId="3088556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42" w:history="1">
        <w:r w:rsidR="00C12AF1" w:rsidRPr="00CA5DFB">
          <w:rPr>
            <w:rStyle w:val="Hyperlink"/>
            <w:noProof/>
          </w:rPr>
          <w:t>3.7.1 General</w:t>
        </w:r>
        <w:r w:rsidR="00C12AF1">
          <w:rPr>
            <w:noProof/>
            <w:webHidden/>
          </w:rPr>
          <w:tab/>
        </w:r>
        <w:r w:rsidR="00C12AF1">
          <w:rPr>
            <w:noProof/>
            <w:webHidden/>
          </w:rPr>
          <w:fldChar w:fldCharType="begin"/>
        </w:r>
        <w:r w:rsidR="00C12AF1">
          <w:rPr>
            <w:noProof/>
            <w:webHidden/>
          </w:rPr>
          <w:instrText xml:space="preserve"> PAGEREF _Toc510174642 \h </w:instrText>
        </w:r>
        <w:r w:rsidR="00C12AF1">
          <w:rPr>
            <w:noProof/>
            <w:webHidden/>
          </w:rPr>
        </w:r>
        <w:r w:rsidR="00C12AF1">
          <w:rPr>
            <w:noProof/>
            <w:webHidden/>
          </w:rPr>
          <w:fldChar w:fldCharType="separate"/>
        </w:r>
        <w:r w:rsidR="00C12AF1">
          <w:rPr>
            <w:noProof/>
            <w:webHidden/>
          </w:rPr>
          <w:t>23</w:t>
        </w:r>
        <w:r w:rsidR="00C12AF1">
          <w:rPr>
            <w:noProof/>
            <w:webHidden/>
          </w:rPr>
          <w:fldChar w:fldCharType="end"/>
        </w:r>
      </w:hyperlink>
    </w:p>
    <w:p w14:paraId="1FA6BCC9" w14:textId="303868A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43" w:history="1">
        <w:r w:rsidR="00C12AF1" w:rsidRPr="00CA5DFB">
          <w:rPr>
            <w:rStyle w:val="Hyperlink"/>
            <w:noProof/>
          </w:rPr>
          <w:t>3.7.2 Tags</w:t>
        </w:r>
        <w:r w:rsidR="00C12AF1">
          <w:rPr>
            <w:noProof/>
            <w:webHidden/>
          </w:rPr>
          <w:tab/>
        </w:r>
        <w:r w:rsidR="00C12AF1">
          <w:rPr>
            <w:noProof/>
            <w:webHidden/>
          </w:rPr>
          <w:fldChar w:fldCharType="begin"/>
        </w:r>
        <w:r w:rsidR="00C12AF1">
          <w:rPr>
            <w:noProof/>
            <w:webHidden/>
          </w:rPr>
          <w:instrText xml:space="preserve"> PAGEREF _Toc510174643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5AA5314D" w14:textId="2A6324F5"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44" w:history="1">
        <w:r w:rsidR="00C12AF1" w:rsidRPr="00CA5DFB">
          <w:rPr>
            <w:rStyle w:val="Hyperlink"/>
            <w:noProof/>
          </w:rPr>
          <w:t>3.7.2.1 General</w:t>
        </w:r>
        <w:r w:rsidR="00C12AF1">
          <w:rPr>
            <w:noProof/>
            <w:webHidden/>
          </w:rPr>
          <w:tab/>
        </w:r>
        <w:r w:rsidR="00C12AF1">
          <w:rPr>
            <w:noProof/>
            <w:webHidden/>
          </w:rPr>
          <w:fldChar w:fldCharType="begin"/>
        </w:r>
        <w:r w:rsidR="00C12AF1">
          <w:rPr>
            <w:noProof/>
            <w:webHidden/>
          </w:rPr>
          <w:instrText xml:space="preserve"> PAGEREF _Toc510174644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0E613F5A" w14:textId="268A2B86"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45" w:history="1">
        <w:r w:rsidR="00C12AF1" w:rsidRPr="00CA5DFB">
          <w:rPr>
            <w:rStyle w:val="Hyperlink"/>
            <w:noProof/>
          </w:rPr>
          <w:t>3.7.2.2 Namespaced tags</w:t>
        </w:r>
        <w:r w:rsidR="00C12AF1">
          <w:rPr>
            <w:noProof/>
            <w:webHidden/>
          </w:rPr>
          <w:tab/>
        </w:r>
        <w:r w:rsidR="00C12AF1">
          <w:rPr>
            <w:noProof/>
            <w:webHidden/>
          </w:rPr>
          <w:fldChar w:fldCharType="begin"/>
        </w:r>
        <w:r w:rsidR="00C12AF1">
          <w:rPr>
            <w:noProof/>
            <w:webHidden/>
          </w:rPr>
          <w:instrText xml:space="preserve"> PAGEREF _Toc510174645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43C81425" w14:textId="47A2F25A"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46" w:history="1">
        <w:r w:rsidR="00C12AF1" w:rsidRPr="00CA5DFB">
          <w:rPr>
            <w:rStyle w:val="Hyperlink"/>
            <w:noProof/>
          </w:rPr>
          <w:t>3.7.2.3 Tag metadata</w:t>
        </w:r>
        <w:r w:rsidR="00C12AF1">
          <w:rPr>
            <w:noProof/>
            <w:webHidden/>
          </w:rPr>
          <w:tab/>
        </w:r>
        <w:r w:rsidR="00C12AF1">
          <w:rPr>
            <w:noProof/>
            <w:webHidden/>
          </w:rPr>
          <w:fldChar w:fldCharType="begin"/>
        </w:r>
        <w:r w:rsidR="00C12AF1">
          <w:rPr>
            <w:noProof/>
            <w:webHidden/>
          </w:rPr>
          <w:instrText xml:space="preserve"> PAGEREF _Toc510174646 \h </w:instrText>
        </w:r>
        <w:r w:rsidR="00C12AF1">
          <w:rPr>
            <w:noProof/>
            <w:webHidden/>
          </w:rPr>
        </w:r>
        <w:r w:rsidR="00C12AF1">
          <w:rPr>
            <w:noProof/>
            <w:webHidden/>
          </w:rPr>
          <w:fldChar w:fldCharType="separate"/>
        </w:r>
        <w:r w:rsidR="00C12AF1">
          <w:rPr>
            <w:noProof/>
            <w:webHidden/>
          </w:rPr>
          <w:t>24</w:t>
        </w:r>
        <w:r w:rsidR="00C12AF1">
          <w:rPr>
            <w:noProof/>
            <w:webHidden/>
          </w:rPr>
          <w:fldChar w:fldCharType="end"/>
        </w:r>
      </w:hyperlink>
    </w:p>
    <w:p w14:paraId="6DB9AEF9" w14:textId="2163255B"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47" w:history="1">
        <w:r w:rsidR="00C12AF1" w:rsidRPr="00CA5DFB">
          <w:rPr>
            <w:rStyle w:val="Hyperlink"/>
            <w:noProof/>
          </w:rPr>
          <w:t>3.8 Date/time properties</w:t>
        </w:r>
        <w:r w:rsidR="00C12AF1">
          <w:rPr>
            <w:noProof/>
            <w:webHidden/>
          </w:rPr>
          <w:tab/>
        </w:r>
        <w:r w:rsidR="00C12AF1">
          <w:rPr>
            <w:noProof/>
            <w:webHidden/>
          </w:rPr>
          <w:fldChar w:fldCharType="begin"/>
        </w:r>
        <w:r w:rsidR="00C12AF1">
          <w:rPr>
            <w:noProof/>
            <w:webHidden/>
          </w:rPr>
          <w:instrText xml:space="preserve"> PAGEREF _Toc510174647 \h </w:instrText>
        </w:r>
        <w:r w:rsidR="00C12AF1">
          <w:rPr>
            <w:noProof/>
            <w:webHidden/>
          </w:rPr>
        </w:r>
        <w:r w:rsidR="00C12AF1">
          <w:rPr>
            <w:noProof/>
            <w:webHidden/>
          </w:rPr>
          <w:fldChar w:fldCharType="separate"/>
        </w:r>
        <w:r w:rsidR="00C12AF1">
          <w:rPr>
            <w:noProof/>
            <w:webHidden/>
          </w:rPr>
          <w:t>25</w:t>
        </w:r>
        <w:r w:rsidR="00C12AF1">
          <w:rPr>
            <w:noProof/>
            <w:webHidden/>
          </w:rPr>
          <w:fldChar w:fldCharType="end"/>
        </w:r>
      </w:hyperlink>
    </w:p>
    <w:p w14:paraId="077A7701" w14:textId="7B7F3059"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48" w:history="1">
        <w:r w:rsidR="00C12AF1" w:rsidRPr="00CA5DFB">
          <w:rPr>
            <w:rStyle w:val="Hyperlink"/>
            <w:noProof/>
          </w:rPr>
          <w:t>3.9 message objects</w:t>
        </w:r>
        <w:r w:rsidR="00C12AF1">
          <w:rPr>
            <w:noProof/>
            <w:webHidden/>
          </w:rPr>
          <w:tab/>
        </w:r>
        <w:r w:rsidR="00C12AF1">
          <w:rPr>
            <w:noProof/>
            <w:webHidden/>
          </w:rPr>
          <w:fldChar w:fldCharType="begin"/>
        </w:r>
        <w:r w:rsidR="00C12AF1">
          <w:rPr>
            <w:noProof/>
            <w:webHidden/>
          </w:rPr>
          <w:instrText xml:space="preserve"> PAGEREF _Toc510174648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00340E40" w14:textId="2B7D5C9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49" w:history="1">
        <w:r w:rsidR="00C12AF1" w:rsidRPr="00CA5DFB">
          <w:rPr>
            <w:rStyle w:val="Hyperlink"/>
            <w:noProof/>
          </w:rPr>
          <w:t>3.9.1 General</w:t>
        </w:r>
        <w:r w:rsidR="00C12AF1">
          <w:rPr>
            <w:noProof/>
            <w:webHidden/>
          </w:rPr>
          <w:tab/>
        </w:r>
        <w:r w:rsidR="00C12AF1">
          <w:rPr>
            <w:noProof/>
            <w:webHidden/>
          </w:rPr>
          <w:fldChar w:fldCharType="begin"/>
        </w:r>
        <w:r w:rsidR="00C12AF1">
          <w:rPr>
            <w:noProof/>
            <w:webHidden/>
          </w:rPr>
          <w:instrText xml:space="preserve"> PAGEREF _Toc510174649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68135928" w14:textId="3EBD2B8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50" w:history="1">
        <w:r w:rsidR="00C12AF1" w:rsidRPr="00CA5DFB">
          <w:rPr>
            <w:rStyle w:val="Hyperlink"/>
            <w:noProof/>
          </w:rPr>
          <w:t>3.9.2 Plain text messages</w:t>
        </w:r>
        <w:r w:rsidR="00C12AF1">
          <w:rPr>
            <w:noProof/>
            <w:webHidden/>
          </w:rPr>
          <w:tab/>
        </w:r>
        <w:r w:rsidR="00C12AF1">
          <w:rPr>
            <w:noProof/>
            <w:webHidden/>
          </w:rPr>
          <w:fldChar w:fldCharType="begin"/>
        </w:r>
        <w:r w:rsidR="00C12AF1">
          <w:rPr>
            <w:noProof/>
            <w:webHidden/>
          </w:rPr>
          <w:instrText xml:space="preserve"> PAGEREF _Toc510174650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49503E4E" w14:textId="79E1854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51" w:history="1">
        <w:r w:rsidR="00C12AF1" w:rsidRPr="00CA5DFB">
          <w:rPr>
            <w:rStyle w:val="Hyperlink"/>
            <w:noProof/>
          </w:rPr>
          <w:t>3.9.3 Rich text messages</w:t>
        </w:r>
        <w:r w:rsidR="00C12AF1">
          <w:rPr>
            <w:noProof/>
            <w:webHidden/>
          </w:rPr>
          <w:tab/>
        </w:r>
        <w:r w:rsidR="00C12AF1">
          <w:rPr>
            <w:noProof/>
            <w:webHidden/>
          </w:rPr>
          <w:fldChar w:fldCharType="begin"/>
        </w:r>
        <w:r w:rsidR="00C12AF1">
          <w:rPr>
            <w:noProof/>
            <w:webHidden/>
          </w:rPr>
          <w:instrText xml:space="preserve"> PAGEREF _Toc510174651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6731858" w14:textId="2B44769B"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52" w:history="1">
        <w:r w:rsidR="00C12AF1" w:rsidRPr="00CA5DFB">
          <w:rPr>
            <w:rStyle w:val="Hyperlink"/>
            <w:noProof/>
          </w:rPr>
          <w:t>3.9.3.1 General</w:t>
        </w:r>
        <w:r w:rsidR="00C12AF1">
          <w:rPr>
            <w:noProof/>
            <w:webHidden/>
          </w:rPr>
          <w:tab/>
        </w:r>
        <w:r w:rsidR="00C12AF1">
          <w:rPr>
            <w:noProof/>
            <w:webHidden/>
          </w:rPr>
          <w:fldChar w:fldCharType="begin"/>
        </w:r>
        <w:r w:rsidR="00C12AF1">
          <w:rPr>
            <w:noProof/>
            <w:webHidden/>
          </w:rPr>
          <w:instrText xml:space="preserve"> PAGEREF _Toc510174652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2879B1ED" w14:textId="778B20C0"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53" w:history="1">
        <w:r w:rsidR="00C12AF1" w:rsidRPr="00CA5DFB">
          <w:rPr>
            <w:rStyle w:val="Hyperlink"/>
            <w:noProof/>
          </w:rPr>
          <w:t>3.9.3.2 Security implications</w:t>
        </w:r>
        <w:r w:rsidR="00C12AF1">
          <w:rPr>
            <w:noProof/>
            <w:webHidden/>
          </w:rPr>
          <w:tab/>
        </w:r>
        <w:r w:rsidR="00C12AF1">
          <w:rPr>
            <w:noProof/>
            <w:webHidden/>
          </w:rPr>
          <w:fldChar w:fldCharType="begin"/>
        </w:r>
        <w:r w:rsidR="00C12AF1">
          <w:rPr>
            <w:noProof/>
            <w:webHidden/>
          </w:rPr>
          <w:instrText xml:space="preserve"> PAGEREF _Toc510174653 \h </w:instrText>
        </w:r>
        <w:r w:rsidR="00C12AF1">
          <w:rPr>
            <w:noProof/>
            <w:webHidden/>
          </w:rPr>
        </w:r>
        <w:r w:rsidR="00C12AF1">
          <w:rPr>
            <w:noProof/>
            <w:webHidden/>
          </w:rPr>
          <w:fldChar w:fldCharType="separate"/>
        </w:r>
        <w:r w:rsidR="00C12AF1">
          <w:rPr>
            <w:noProof/>
            <w:webHidden/>
          </w:rPr>
          <w:t>26</w:t>
        </w:r>
        <w:r w:rsidR="00C12AF1">
          <w:rPr>
            <w:noProof/>
            <w:webHidden/>
          </w:rPr>
          <w:fldChar w:fldCharType="end"/>
        </w:r>
      </w:hyperlink>
    </w:p>
    <w:p w14:paraId="5FAB8F49" w14:textId="0974584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54" w:history="1">
        <w:r w:rsidR="00C12AF1" w:rsidRPr="00CA5DFB">
          <w:rPr>
            <w:rStyle w:val="Hyperlink"/>
            <w:noProof/>
          </w:rPr>
          <w:t>3.9.4 Messages with placeholders</w:t>
        </w:r>
        <w:r w:rsidR="00C12AF1">
          <w:rPr>
            <w:noProof/>
            <w:webHidden/>
          </w:rPr>
          <w:tab/>
        </w:r>
        <w:r w:rsidR="00C12AF1">
          <w:rPr>
            <w:noProof/>
            <w:webHidden/>
          </w:rPr>
          <w:fldChar w:fldCharType="begin"/>
        </w:r>
        <w:r w:rsidR="00C12AF1">
          <w:rPr>
            <w:noProof/>
            <w:webHidden/>
          </w:rPr>
          <w:instrText xml:space="preserve"> PAGEREF _Toc510174654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53A4DA94" w14:textId="3C7B741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55" w:history="1">
        <w:r w:rsidR="00C12AF1" w:rsidRPr="00CA5DFB">
          <w:rPr>
            <w:rStyle w:val="Hyperlink"/>
            <w:noProof/>
          </w:rPr>
          <w:t>3.9.5 Messages with embedded links</w:t>
        </w:r>
        <w:r w:rsidR="00C12AF1">
          <w:rPr>
            <w:noProof/>
            <w:webHidden/>
          </w:rPr>
          <w:tab/>
        </w:r>
        <w:r w:rsidR="00C12AF1">
          <w:rPr>
            <w:noProof/>
            <w:webHidden/>
          </w:rPr>
          <w:fldChar w:fldCharType="begin"/>
        </w:r>
        <w:r w:rsidR="00C12AF1">
          <w:rPr>
            <w:noProof/>
            <w:webHidden/>
          </w:rPr>
          <w:instrText xml:space="preserve"> PAGEREF _Toc510174655 \h </w:instrText>
        </w:r>
        <w:r w:rsidR="00C12AF1">
          <w:rPr>
            <w:noProof/>
            <w:webHidden/>
          </w:rPr>
        </w:r>
        <w:r w:rsidR="00C12AF1">
          <w:rPr>
            <w:noProof/>
            <w:webHidden/>
          </w:rPr>
          <w:fldChar w:fldCharType="separate"/>
        </w:r>
        <w:r w:rsidR="00C12AF1">
          <w:rPr>
            <w:noProof/>
            <w:webHidden/>
          </w:rPr>
          <w:t>27</w:t>
        </w:r>
        <w:r w:rsidR="00C12AF1">
          <w:rPr>
            <w:noProof/>
            <w:webHidden/>
          </w:rPr>
          <w:fldChar w:fldCharType="end"/>
        </w:r>
      </w:hyperlink>
    </w:p>
    <w:p w14:paraId="766251A7" w14:textId="4EA5CD0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56" w:history="1">
        <w:r w:rsidR="00C12AF1" w:rsidRPr="00CA5DFB">
          <w:rPr>
            <w:rStyle w:val="Hyperlink"/>
            <w:noProof/>
          </w:rPr>
          <w:t>3.9.6 Message string resources</w:t>
        </w:r>
        <w:r w:rsidR="00C12AF1">
          <w:rPr>
            <w:noProof/>
            <w:webHidden/>
          </w:rPr>
          <w:tab/>
        </w:r>
        <w:r w:rsidR="00C12AF1">
          <w:rPr>
            <w:noProof/>
            <w:webHidden/>
          </w:rPr>
          <w:fldChar w:fldCharType="begin"/>
        </w:r>
        <w:r w:rsidR="00C12AF1">
          <w:rPr>
            <w:noProof/>
            <w:webHidden/>
          </w:rPr>
          <w:instrText xml:space="preserve"> PAGEREF _Toc510174656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34E37778" w14:textId="36826908"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57" w:history="1">
        <w:r w:rsidR="00C12AF1" w:rsidRPr="00CA5DFB">
          <w:rPr>
            <w:rStyle w:val="Hyperlink"/>
            <w:noProof/>
          </w:rPr>
          <w:t>3.9.6.1 General</w:t>
        </w:r>
        <w:r w:rsidR="00C12AF1">
          <w:rPr>
            <w:noProof/>
            <w:webHidden/>
          </w:rPr>
          <w:tab/>
        </w:r>
        <w:r w:rsidR="00C12AF1">
          <w:rPr>
            <w:noProof/>
            <w:webHidden/>
          </w:rPr>
          <w:fldChar w:fldCharType="begin"/>
        </w:r>
        <w:r w:rsidR="00C12AF1">
          <w:rPr>
            <w:noProof/>
            <w:webHidden/>
          </w:rPr>
          <w:instrText xml:space="preserve"> PAGEREF _Toc510174657 \h </w:instrText>
        </w:r>
        <w:r w:rsidR="00C12AF1">
          <w:rPr>
            <w:noProof/>
            <w:webHidden/>
          </w:rPr>
        </w:r>
        <w:r w:rsidR="00C12AF1">
          <w:rPr>
            <w:noProof/>
            <w:webHidden/>
          </w:rPr>
          <w:fldChar w:fldCharType="separate"/>
        </w:r>
        <w:r w:rsidR="00C12AF1">
          <w:rPr>
            <w:noProof/>
            <w:webHidden/>
          </w:rPr>
          <w:t>28</w:t>
        </w:r>
        <w:r w:rsidR="00C12AF1">
          <w:rPr>
            <w:noProof/>
            <w:webHidden/>
          </w:rPr>
          <w:fldChar w:fldCharType="end"/>
        </w:r>
      </w:hyperlink>
    </w:p>
    <w:p w14:paraId="156AFD8E" w14:textId="133D225B"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58" w:history="1">
        <w:r w:rsidR="00C12AF1" w:rsidRPr="00CA5DFB">
          <w:rPr>
            <w:rStyle w:val="Hyperlink"/>
            <w:noProof/>
          </w:rPr>
          <w:t>3.9.6.2 Embedded string resource lookup procedure</w:t>
        </w:r>
        <w:r w:rsidR="00C12AF1">
          <w:rPr>
            <w:noProof/>
            <w:webHidden/>
          </w:rPr>
          <w:tab/>
        </w:r>
        <w:r w:rsidR="00C12AF1">
          <w:rPr>
            <w:noProof/>
            <w:webHidden/>
          </w:rPr>
          <w:fldChar w:fldCharType="begin"/>
        </w:r>
        <w:r w:rsidR="00C12AF1">
          <w:rPr>
            <w:noProof/>
            <w:webHidden/>
          </w:rPr>
          <w:instrText xml:space="preserve"> PAGEREF _Toc510174658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448DE496" w14:textId="3DB26AA9"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59" w:history="1">
        <w:r w:rsidR="00C12AF1" w:rsidRPr="00CA5DFB">
          <w:rPr>
            <w:rStyle w:val="Hyperlink"/>
            <w:noProof/>
          </w:rPr>
          <w:t>3.9.6.3 SARIF resource file lookup procedure</w:t>
        </w:r>
        <w:r w:rsidR="00C12AF1">
          <w:rPr>
            <w:noProof/>
            <w:webHidden/>
          </w:rPr>
          <w:tab/>
        </w:r>
        <w:r w:rsidR="00C12AF1">
          <w:rPr>
            <w:noProof/>
            <w:webHidden/>
          </w:rPr>
          <w:fldChar w:fldCharType="begin"/>
        </w:r>
        <w:r w:rsidR="00C12AF1">
          <w:rPr>
            <w:noProof/>
            <w:webHidden/>
          </w:rPr>
          <w:instrText xml:space="preserve"> PAGEREF _Toc510174659 \h </w:instrText>
        </w:r>
        <w:r w:rsidR="00C12AF1">
          <w:rPr>
            <w:noProof/>
            <w:webHidden/>
          </w:rPr>
        </w:r>
        <w:r w:rsidR="00C12AF1">
          <w:rPr>
            <w:noProof/>
            <w:webHidden/>
          </w:rPr>
          <w:fldChar w:fldCharType="separate"/>
        </w:r>
        <w:r w:rsidR="00C12AF1">
          <w:rPr>
            <w:noProof/>
            <w:webHidden/>
          </w:rPr>
          <w:t>29</w:t>
        </w:r>
        <w:r w:rsidR="00C12AF1">
          <w:rPr>
            <w:noProof/>
            <w:webHidden/>
          </w:rPr>
          <w:fldChar w:fldCharType="end"/>
        </w:r>
      </w:hyperlink>
    </w:p>
    <w:p w14:paraId="12872A95" w14:textId="0DE932BA"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60" w:history="1">
        <w:r w:rsidR="00C12AF1" w:rsidRPr="00CA5DFB">
          <w:rPr>
            <w:rStyle w:val="Hyperlink"/>
            <w:noProof/>
          </w:rPr>
          <w:t>3.9.6.4 SARIF resource file format</w:t>
        </w:r>
        <w:r w:rsidR="00C12AF1">
          <w:rPr>
            <w:noProof/>
            <w:webHidden/>
          </w:rPr>
          <w:tab/>
        </w:r>
        <w:r w:rsidR="00C12AF1">
          <w:rPr>
            <w:noProof/>
            <w:webHidden/>
          </w:rPr>
          <w:fldChar w:fldCharType="begin"/>
        </w:r>
        <w:r w:rsidR="00C12AF1">
          <w:rPr>
            <w:noProof/>
            <w:webHidden/>
          </w:rPr>
          <w:instrText xml:space="preserve"> PAGEREF _Toc510174660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667952AB" w14:textId="4B7E45E2" w:rsidR="00C12AF1" w:rsidRDefault="00454D74">
      <w:pPr>
        <w:pStyle w:val="TOC5"/>
        <w:tabs>
          <w:tab w:val="right" w:leader="dot" w:pos="9350"/>
        </w:tabs>
        <w:rPr>
          <w:rFonts w:asciiTheme="minorHAnsi" w:eastAsiaTheme="minorEastAsia" w:hAnsiTheme="minorHAnsi" w:cstheme="minorBidi"/>
          <w:noProof/>
          <w:sz w:val="22"/>
          <w:szCs w:val="22"/>
        </w:rPr>
      </w:pPr>
      <w:hyperlink w:anchor="_Toc510174661" w:history="1">
        <w:r w:rsidR="00C12AF1" w:rsidRPr="00CA5DFB">
          <w:rPr>
            <w:rStyle w:val="Hyperlink"/>
            <w:noProof/>
          </w:rPr>
          <w:t>3.9.6.4.1 General</w:t>
        </w:r>
        <w:r w:rsidR="00C12AF1">
          <w:rPr>
            <w:noProof/>
            <w:webHidden/>
          </w:rPr>
          <w:tab/>
        </w:r>
        <w:r w:rsidR="00C12AF1">
          <w:rPr>
            <w:noProof/>
            <w:webHidden/>
          </w:rPr>
          <w:fldChar w:fldCharType="begin"/>
        </w:r>
        <w:r w:rsidR="00C12AF1">
          <w:rPr>
            <w:noProof/>
            <w:webHidden/>
          </w:rPr>
          <w:instrText xml:space="preserve"> PAGEREF _Toc510174661 \h </w:instrText>
        </w:r>
        <w:r w:rsidR="00C12AF1">
          <w:rPr>
            <w:noProof/>
            <w:webHidden/>
          </w:rPr>
        </w:r>
        <w:r w:rsidR="00C12AF1">
          <w:rPr>
            <w:noProof/>
            <w:webHidden/>
          </w:rPr>
          <w:fldChar w:fldCharType="separate"/>
        </w:r>
        <w:r w:rsidR="00C12AF1">
          <w:rPr>
            <w:noProof/>
            <w:webHidden/>
          </w:rPr>
          <w:t>30</w:t>
        </w:r>
        <w:r w:rsidR="00C12AF1">
          <w:rPr>
            <w:noProof/>
            <w:webHidden/>
          </w:rPr>
          <w:fldChar w:fldCharType="end"/>
        </w:r>
      </w:hyperlink>
    </w:p>
    <w:p w14:paraId="57656155" w14:textId="7A065EE9" w:rsidR="00C12AF1" w:rsidRDefault="00454D74">
      <w:pPr>
        <w:pStyle w:val="TOC5"/>
        <w:tabs>
          <w:tab w:val="right" w:leader="dot" w:pos="9350"/>
        </w:tabs>
        <w:rPr>
          <w:rFonts w:asciiTheme="minorHAnsi" w:eastAsiaTheme="minorEastAsia" w:hAnsiTheme="minorHAnsi" w:cstheme="minorBidi"/>
          <w:noProof/>
          <w:sz w:val="22"/>
          <w:szCs w:val="22"/>
        </w:rPr>
      </w:pPr>
      <w:hyperlink w:anchor="_Toc510174662" w:history="1">
        <w:r w:rsidR="00C12AF1" w:rsidRPr="00CA5DFB">
          <w:rPr>
            <w:rStyle w:val="Hyperlink"/>
            <w:noProof/>
          </w:rPr>
          <w:t>3.9.6.4.2 sarifLog object</w:t>
        </w:r>
        <w:r w:rsidR="00C12AF1">
          <w:rPr>
            <w:noProof/>
            <w:webHidden/>
          </w:rPr>
          <w:tab/>
        </w:r>
        <w:r w:rsidR="00C12AF1">
          <w:rPr>
            <w:noProof/>
            <w:webHidden/>
          </w:rPr>
          <w:fldChar w:fldCharType="begin"/>
        </w:r>
        <w:r w:rsidR="00C12AF1">
          <w:rPr>
            <w:noProof/>
            <w:webHidden/>
          </w:rPr>
          <w:instrText xml:space="preserve"> PAGEREF _Toc510174662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753D357" w14:textId="2E13F75C" w:rsidR="00C12AF1" w:rsidRDefault="00454D74">
      <w:pPr>
        <w:pStyle w:val="TOC5"/>
        <w:tabs>
          <w:tab w:val="right" w:leader="dot" w:pos="9350"/>
        </w:tabs>
        <w:rPr>
          <w:rFonts w:asciiTheme="minorHAnsi" w:eastAsiaTheme="minorEastAsia" w:hAnsiTheme="minorHAnsi" w:cstheme="minorBidi"/>
          <w:noProof/>
          <w:sz w:val="22"/>
          <w:szCs w:val="22"/>
        </w:rPr>
      </w:pPr>
      <w:hyperlink w:anchor="_Toc510174663" w:history="1">
        <w:r w:rsidR="00C12AF1" w:rsidRPr="00CA5DFB">
          <w:rPr>
            <w:rStyle w:val="Hyperlink"/>
            <w:noProof/>
          </w:rPr>
          <w:t>3.9.6.4.3 run object</w:t>
        </w:r>
        <w:r w:rsidR="00C12AF1">
          <w:rPr>
            <w:noProof/>
            <w:webHidden/>
          </w:rPr>
          <w:tab/>
        </w:r>
        <w:r w:rsidR="00C12AF1">
          <w:rPr>
            <w:noProof/>
            <w:webHidden/>
          </w:rPr>
          <w:fldChar w:fldCharType="begin"/>
        </w:r>
        <w:r w:rsidR="00C12AF1">
          <w:rPr>
            <w:noProof/>
            <w:webHidden/>
          </w:rPr>
          <w:instrText xml:space="preserve"> PAGEREF _Toc510174663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15DFAC2A" w14:textId="31C6C5BE" w:rsidR="00C12AF1" w:rsidRDefault="00454D74">
      <w:pPr>
        <w:pStyle w:val="TOC5"/>
        <w:tabs>
          <w:tab w:val="right" w:leader="dot" w:pos="9350"/>
        </w:tabs>
        <w:rPr>
          <w:rFonts w:asciiTheme="minorHAnsi" w:eastAsiaTheme="minorEastAsia" w:hAnsiTheme="minorHAnsi" w:cstheme="minorBidi"/>
          <w:noProof/>
          <w:sz w:val="22"/>
          <w:szCs w:val="22"/>
        </w:rPr>
      </w:pPr>
      <w:hyperlink w:anchor="_Toc510174664" w:history="1">
        <w:r w:rsidR="00C12AF1" w:rsidRPr="00CA5DFB">
          <w:rPr>
            <w:rStyle w:val="Hyperlink"/>
            <w:noProof/>
          </w:rPr>
          <w:t>3.9.6.4.4 tool object</w:t>
        </w:r>
        <w:r w:rsidR="00C12AF1">
          <w:rPr>
            <w:noProof/>
            <w:webHidden/>
          </w:rPr>
          <w:tab/>
        </w:r>
        <w:r w:rsidR="00C12AF1">
          <w:rPr>
            <w:noProof/>
            <w:webHidden/>
          </w:rPr>
          <w:fldChar w:fldCharType="begin"/>
        </w:r>
        <w:r w:rsidR="00C12AF1">
          <w:rPr>
            <w:noProof/>
            <w:webHidden/>
          </w:rPr>
          <w:instrText xml:space="preserve"> PAGEREF _Toc510174664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40DC8EE4" w14:textId="3D8338E6" w:rsidR="00C12AF1" w:rsidRDefault="00454D74">
      <w:pPr>
        <w:pStyle w:val="TOC5"/>
        <w:tabs>
          <w:tab w:val="right" w:leader="dot" w:pos="9350"/>
        </w:tabs>
        <w:rPr>
          <w:rFonts w:asciiTheme="minorHAnsi" w:eastAsiaTheme="minorEastAsia" w:hAnsiTheme="minorHAnsi" w:cstheme="minorBidi"/>
          <w:noProof/>
          <w:sz w:val="22"/>
          <w:szCs w:val="22"/>
        </w:rPr>
      </w:pPr>
      <w:hyperlink w:anchor="_Toc510174665" w:history="1">
        <w:r w:rsidR="00C12AF1" w:rsidRPr="00CA5DFB">
          <w:rPr>
            <w:rStyle w:val="Hyperlink"/>
            <w:noProof/>
          </w:rPr>
          <w:t>3.9.6.4.5 resources object</w:t>
        </w:r>
        <w:r w:rsidR="00C12AF1">
          <w:rPr>
            <w:noProof/>
            <w:webHidden/>
          </w:rPr>
          <w:tab/>
        </w:r>
        <w:r w:rsidR="00C12AF1">
          <w:rPr>
            <w:noProof/>
            <w:webHidden/>
          </w:rPr>
          <w:fldChar w:fldCharType="begin"/>
        </w:r>
        <w:r w:rsidR="00C12AF1">
          <w:rPr>
            <w:noProof/>
            <w:webHidden/>
          </w:rPr>
          <w:instrText xml:space="preserve"> PAGEREF _Toc510174665 \h </w:instrText>
        </w:r>
        <w:r w:rsidR="00C12AF1">
          <w:rPr>
            <w:noProof/>
            <w:webHidden/>
          </w:rPr>
        </w:r>
        <w:r w:rsidR="00C12AF1">
          <w:rPr>
            <w:noProof/>
            <w:webHidden/>
          </w:rPr>
          <w:fldChar w:fldCharType="separate"/>
        </w:r>
        <w:r w:rsidR="00C12AF1">
          <w:rPr>
            <w:noProof/>
            <w:webHidden/>
          </w:rPr>
          <w:t>31</w:t>
        </w:r>
        <w:r w:rsidR="00C12AF1">
          <w:rPr>
            <w:noProof/>
            <w:webHidden/>
          </w:rPr>
          <w:fldChar w:fldCharType="end"/>
        </w:r>
      </w:hyperlink>
    </w:p>
    <w:p w14:paraId="68628D2E" w14:textId="73CFB79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66" w:history="1">
        <w:r w:rsidR="00C12AF1" w:rsidRPr="00CA5DFB">
          <w:rPr>
            <w:rStyle w:val="Hyperlink"/>
            <w:noProof/>
          </w:rPr>
          <w:t>3.9.7 text property</w:t>
        </w:r>
        <w:r w:rsidR="00C12AF1">
          <w:rPr>
            <w:noProof/>
            <w:webHidden/>
          </w:rPr>
          <w:tab/>
        </w:r>
        <w:r w:rsidR="00C12AF1">
          <w:rPr>
            <w:noProof/>
            <w:webHidden/>
          </w:rPr>
          <w:fldChar w:fldCharType="begin"/>
        </w:r>
        <w:r w:rsidR="00C12AF1">
          <w:rPr>
            <w:noProof/>
            <w:webHidden/>
          </w:rPr>
          <w:instrText xml:space="preserve"> PAGEREF _Toc510174666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27CEFB13" w14:textId="62A593C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67" w:history="1">
        <w:r w:rsidR="00C12AF1" w:rsidRPr="00CA5DFB">
          <w:rPr>
            <w:rStyle w:val="Hyperlink"/>
            <w:noProof/>
          </w:rPr>
          <w:t>3.9.8 richText property</w:t>
        </w:r>
        <w:r w:rsidR="00C12AF1">
          <w:rPr>
            <w:noProof/>
            <w:webHidden/>
          </w:rPr>
          <w:tab/>
        </w:r>
        <w:r w:rsidR="00C12AF1">
          <w:rPr>
            <w:noProof/>
            <w:webHidden/>
          </w:rPr>
          <w:fldChar w:fldCharType="begin"/>
        </w:r>
        <w:r w:rsidR="00C12AF1">
          <w:rPr>
            <w:noProof/>
            <w:webHidden/>
          </w:rPr>
          <w:instrText xml:space="preserve"> PAGEREF _Toc510174667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A82C7D1" w14:textId="7391CD6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68" w:history="1">
        <w:r w:rsidR="00C12AF1" w:rsidRPr="00CA5DFB">
          <w:rPr>
            <w:rStyle w:val="Hyperlink"/>
            <w:noProof/>
          </w:rPr>
          <w:t>3.9.9 messageId property</w:t>
        </w:r>
        <w:r w:rsidR="00C12AF1">
          <w:rPr>
            <w:noProof/>
            <w:webHidden/>
          </w:rPr>
          <w:tab/>
        </w:r>
        <w:r w:rsidR="00C12AF1">
          <w:rPr>
            <w:noProof/>
            <w:webHidden/>
          </w:rPr>
          <w:fldChar w:fldCharType="begin"/>
        </w:r>
        <w:r w:rsidR="00C12AF1">
          <w:rPr>
            <w:noProof/>
            <w:webHidden/>
          </w:rPr>
          <w:instrText xml:space="preserve"> PAGEREF _Toc510174668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16387472" w14:textId="5D85BAF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69" w:history="1">
        <w:r w:rsidR="00C12AF1" w:rsidRPr="00CA5DFB">
          <w:rPr>
            <w:rStyle w:val="Hyperlink"/>
            <w:noProof/>
          </w:rPr>
          <w:t>3.9.10 richMessageId property</w:t>
        </w:r>
        <w:r w:rsidR="00C12AF1">
          <w:rPr>
            <w:noProof/>
            <w:webHidden/>
          </w:rPr>
          <w:tab/>
        </w:r>
        <w:r w:rsidR="00C12AF1">
          <w:rPr>
            <w:noProof/>
            <w:webHidden/>
          </w:rPr>
          <w:fldChar w:fldCharType="begin"/>
        </w:r>
        <w:r w:rsidR="00C12AF1">
          <w:rPr>
            <w:noProof/>
            <w:webHidden/>
          </w:rPr>
          <w:instrText xml:space="preserve"> PAGEREF _Toc510174669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ED7F2E3" w14:textId="1C9BDDF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0" w:history="1">
        <w:r w:rsidR="00C12AF1" w:rsidRPr="00CA5DFB">
          <w:rPr>
            <w:rStyle w:val="Hyperlink"/>
            <w:noProof/>
          </w:rPr>
          <w:t>3.9.11 arguments property</w:t>
        </w:r>
        <w:r w:rsidR="00C12AF1">
          <w:rPr>
            <w:noProof/>
            <w:webHidden/>
          </w:rPr>
          <w:tab/>
        </w:r>
        <w:r w:rsidR="00C12AF1">
          <w:rPr>
            <w:noProof/>
            <w:webHidden/>
          </w:rPr>
          <w:fldChar w:fldCharType="begin"/>
        </w:r>
        <w:r w:rsidR="00C12AF1">
          <w:rPr>
            <w:noProof/>
            <w:webHidden/>
          </w:rPr>
          <w:instrText xml:space="preserve"> PAGEREF _Toc510174670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D8DAE28" w14:textId="68BC5637"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71" w:history="1">
        <w:r w:rsidR="00C12AF1" w:rsidRPr="00CA5DFB">
          <w:rPr>
            <w:rStyle w:val="Hyperlink"/>
            <w:noProof/>
          </w:rPr>
          <w:t>3.10 sarifLog object</w:t>
        </w:r>
        <w:r w:rsidR="00C12AF1">
          <w:rPr>
            <w:noProof/>
            <w:webHidden/>
          </w:rPr>
          <w:tab/>
        </w:r>
        <w:r w:rsidR="00C12AF1">
          <w:rPr>
            <w:noProof/>
            <w:webHidden/>
          </w:rPr>
          <w:fldChar w:fldCharType="begin"/>
        </w:r>
        <w:r w:rsidR="00C12AF1">
          <w:rPr>
            <w:noProof/>
            <w:webHidden/>
          </w:rPr>
          <w:instrText xml:space="preserve"> PAGEREF _Toc510174671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0F5EF725" w14:textId="304FADC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2" w:history="1">
        <w:r w:rsidR="00C12AF1" w:rsidRPr="00CA5DFB">
          <w:rPr>
            <w:rStyle w:val="Hyperlink"/>
            <w:noProof/>
          </w:rPr>
          <w:t>3.10.1 General</w:t>
        </w:r>
        <w:r w:rsidR="00C12AF1">
          <w:rPr>
            <w:noProof/>
            <w:webHidden/>
          </w:rPr>
          <w:tab/>
        </w:r>
        <w:r w:rsidR="00C12AF1">
          <w:rPr>
            <w:noProof/>
            <w:webHidden/>
          </w:rPr>
          <w:fldChar w:fldCharType="begin"/>
        </w:r>
        <w:r w:rsidR="00C12AF1">
          <w:rPr>
            <w:noProof/>
            <w:webHidden/>
          </w:rPr>
          <w:instrText xml:space="preserve"> PAGEREF _Toc510174672 \h </w:instrText>
        </w:r>
        <w:r w:rsidR="00C12AF1">
          <w:rPr>
            <w:noProof/>
            <w:webHidden/>
          </w:rPr>
        </w:r>
        <w:r w:rsidR="00C12AF1">
          <w:rPr>
            <w:noProof/>
            <w:webHidden/>
          </w:rPr>
          <w:fldChar w:fldCharType="separate"/>
        </w:r>
        <w:r w:rsidR="00C12AF1">
          <w:rPr>
            <w:noProof/>
            <w:webHidden/>
          </w:rPr>
          <w:t>32</w:t>
        </w:r>
        <w:r w:rsidR="00C12AF1">
          <w:rPr>
            <w:noProof/>
            <w:webHidden/>
          </w:rPr>
          <w:fldChar w:fldCharType="end"/>
        </w:r>
      </w:hyperlink>
    </w:p>
    <w:p w14:paraId="493C0C46" w14:textId="622E166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3" w:history="1">
        <w:r w:rsidR="00C12AF1" w:rsidRPr="00CA5DFB">
          <w:rPr>
            <w:rStyle w:val="Hyperlink"/>
            <w:noProof/>
          </w:rPr>
          <w:t>3.10.2 version property</w:t>
        </w:r>
        <w:r w:rsidR="00C12AF1">
          <w:rPr>
            <w:noProof/>
            <w:webHidden/>
          </w:rPr>
          <w:tab/>
        </w:r>
        <w:r w:rsidR="00C12AF1">
          <w:rPr>
            <w:noProof/>
            <w:webHidden/>
          </w:rPr>
          <w:fldChar w:fldCharType="begin"/>
        </w:r>
        <w:r w:rsidR="00C12AF1">
          <w:rPr>
            <w:noProof/>
            <w:webHidden/>
          </w:rPr>
          <w:instrText xml:space="preserve"> PAGEREF _Toc510174673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FAFBE5C" w14:textId="26F09F2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4" w:history="1">
        <w:r w:rsidR="00C12AF1" w:rsidRPr="00CA5DFB">
          <w:rPr>
            <w:rStyle w:val="Hyperlink"/>
            <w:noProof/>
          </w:rPr>
          <w:t>3.10.3 $schema property</w:t>
        </w:r>
        <w:r w:rsidR="00C12AF1">
          <w:rPr>
            <w:noProof/>
            <w:webHidden/>
          </w:rPr>
          <w:tab/>
        </w:r>
        <w:r w:rsidR="00C12AF1">
          <w:rPr>
            <w:noProof/>
            <w:webHidden/>
          </w:rPr>
          <w:fldChar w:fldCharType="begin"/>
        </w:r>
        <w:r w:rsidR="00C12AF1">
          <w:rPr>
            <w:noProof/>
            <w:webHidden/>
          </w:rPr>
          <w:instrText xml:space="preserve"> PAGEREF _Toc510174674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34269C99" w14:textId="103D313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5" w:history="1">
        <w:r w:rsidR="00C12AF1" w:rsidRPr="00CA5DFB">
          <w:rPr>
            <w:rStyle w:val="Hyperlink"/>
            <w:noProof/>
          </w:rPr>
          <w:t>3.10.4 runs property</w:t>
        </w:r>
        <w:r w:rsidR="00C12AF1">
          <w:rPr>
            <w:noProof/>
            <w:webHidden/>
          </w:rPr>
          <w:tab/>
        </w:r>
        <w:r w:rsidR="00C12AF1">
          <w:rPr>
            <w:noProof/>
            <w:webHidden/>
          </w:rPr>
          <w:fldChar w:fldCharType="begin"/>
        </w:r>
        <w:r w:rsidR="00C12AF1">
          <w:rPr>
            <w:noProof/>
            <w:webHidden/>
          </w:rPr>
          <w:instrText xml:space="preserve"> PAGEREF _Toc510174675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485276DE" w14:textId="5A91A250"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76" w:history="1">
        <w:r w:rsidR="00C12AF1" w:rsidRPr="00CA5DFB">
          <w:rPr>
            <w:rStyle w:val="Hyperlink"/>
            <w:noProof/>
          </w:rPr>
          <w:t>3.11 run object</w:t>
        </w:r>
        <w:r w:rsidR="00C12AF1">
          <w:rPr>
            <w:noProof/>
            <w:webHidden/>
          </w:rPr>
          <w:tab/>
        </w:r>
        <w:r w:rsidR="00C12AF1">
          <w:rPr>
            <w:noProof/>
            <w:webHidden/>
          </w:rPr>
          <w:fldChar w:fldCharType="begin"/>
        </w:r>
        <w:r w:rsidR="00C12AF1">
          <w:rPr>
            <w:noProof/>
            <w:webHidden/>
          </w:rPr>
          <w:instrText xml:space="preserve"> PAGEREF _Toc510174676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1EA701F6" w14:textId="42100B6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7" w:history="1">
        <w:r w:rsidR="00C12AF1" w:rsidRPr="00CA5DFB">
          <w:rPr>
            <w:rStyle w:val="Hyperlink"/>
            <w:noProof/>
          </w:rPr>
          <w:t>3.11.1 General</w:t>
        </w:r>
        <w:r w:rsidR="00C12AF1">
          <w:rPr>
            <w:noProof/>
            <w:webHidden/>
          </w:rPr>
          <w:tab/>
        </w:r>
        <w:r w:rsidR="00C12AF1">
          <w:rPr>
            <w:noProof/>
            <w:webHidden/>
          </w:rPr>
          <w:fldChar w:fldCharType="begin"/>
        </w:r>
        <w:r w:rsidR="00C12AF1">
          <w:rPr>
            <w:noProof/>
            <w:webHidden/>
          </w:rPr>
          <w:instrText xml:space="preserve"> PAGEREF _Toc510174677 \h </w:instrText>
        </w:r>
        <w:r w:rsidR="00C12AF1">
          <w:rPr>
            <w:noProof/>
            <w:webHidden/>
          </w:rPr>
        </w:r>
        <w:r w:rsidR="00C12AF1">
          <w:rPr>
            <w:noProof/>
            <w:webHidden/>
          </w:rPr>
          <w:fldChar w:fldCharType="separate"/>
        </w:r>
        <w:r w:rsidR="00C12AF1">
          <w:rPr>
            <w:noProof/>
            <w:webHidden/>
          </w:rPr>
          <w:t>33</w:t>
        </w:r>
        <w:r w:rsidR="00C12AF1">
          <w:rPr>
            <w:noProof/>
            <w:webHidden/>
          </w:rPr>
          <w:fldChar w:fldCharType="end"/>
        </w:r>
      </w:hyperlink>
    </w:p>
    <w:p w14:paraId="0802EFA5" w14:textId="3255492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8" w:history="1">
        <w:r w:rsidR="00C12AF1" w:rsidRPr="00CA5DFB">
          <w:rPr>
            <w:rStyle w:val="Hyperlink"/>
            <w:noProof/>
          </w:rPr>
          <w:t>3.11.2 id property</w:t>
        </w:r>
        <w:r w:rsidR="00C12AF1">
          <w:rPr>
            <w:noProof/>
            <w:webHidden/>
          </w:rPr>
          <w:tab/>
        </w:r>
        <w:r w:rsidR="00C12AF1">
          <w:rPr>
            <w:noProof/>
            <w:webHidden/>
          </w:rPr>
          <w:fldChar w:fldCharType="begin"/>
        </w:r>
        <w:r w:rsidR="00C12AF1">
          <w:rPr>
            <w:noProof/>
            <w:webHidden/>
          </w:rPr>
          <w:instrText xml:space="preserve"> PAGEREF _Toc510174678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73B04609" w14:textId="6FDA56E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79" w:history="1">
        <w:r w:rsidR="00C12AF1" w:rsidRPr="00CA5DFB">
          <w:rPr>
            <w:rStyle w:val="Hyperlink"/>
            <w:noProof/>
          </w:rPr>
          <w:t>3.11.3 stableId property</w:t>
        </w:r>
        <w:r w:rsidR="00C12AF1">
          <w:rPr>
            <w:noProof/>
            <w:webHidden/>
          </w:rPr>
          <w:tab/>
        </w:r>
        <w:r w:rsidR="00C12AF1">
          <w:rPr>
            <w:noProof/>
            <w:webHidden/>
          </w:rPr>
          <w:fldChar w:fldCharType="begin"/>
        </w:r>
        <w:r w:rsidR="00C12AF1">
          <w:rPr>
            <w:noProof/>
            <w:webHidden/>
          </w:rPr>
          <w:instrText xml:space="preserve"> PAGEREF _Toc510174679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C7BB0D8" w14:textId="63EDD15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0" w:history="1">
        <w:r w:rsidR="00C12AF1" w:rsidRPr="00CA5DFB">
          <w:rPr>
            <w:rStyle w:val="Hyperlink"/>
            <w:noProof/>
          </w:rPr>
          <w:t>3.11.4 baselineId property</w:t>
        </w:r>
        <w:r w:rsidR="00C12AF1">
          <w:rPr>
            <w:noProof/>
            <w:webHidden/>
          </w:rPr>
          <w:tab/>
        </w:r>
        <w:r w:rsidR="00C12AF1">
          <w:rPr>
            <w:noProof/>
            <w:webHidden/>
          </w:rPr>
          <w:fldChar w:fldCharType="begin"/>
        </w:r>
        <w:r w:rsidR="00C12AF1">
          <w:rPr>
            <w:noProof/>
            <w:webHidden/>
          </w:rPr>
          <w:instrText xml:space="preserve"> PAGEREF _Toc510174680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403C25C3" w14:textId="2BB3DB0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1" w:history="1">
        <w:r w:rsidR="00C12AF1" w:rsidRPr="00CA5DFB">
          <w:rPr>
            <w:rStyle w:val="Hyperlink"/>
            <w:noProof/>
          </w:rPr>
          <w:t>3.11.5 automationId property</w:t>
        </w:r>
        <w:r w:rsidR="00C12AF1">
          <w:rPr>
            <w:noProof/>
            <w:webHidden/>
          </w:rPr>
          <w:tab/>
        </w:r>
        <w:r w:rsidR="00C12AF1">
          <w:rPr>
            <w:noProof/>
            <w:webHidden/>
          </w:rPr>
          <w:fldChar w:fldCharType="begin"/>
        </w:r>
        <w:r w:rsidR="00C12AF1">
          <w:rPr>
            <w:noProof/>
            <w:webHidden/>
          </w:rPr>
          <w:instrText xml:space="preserve"> PAGEREF _Toc510174681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5E8174C4" w14:textId="04150D6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2" w:history="1">
        <w:r w:rsidR="00C12AF1" w:rsidRPr="00CA5DFB">
          <w:rPr>
            <w:rStyle w:val="Hyperlink"/>
            <w:noProof/>
          </w:rPr>
          <w:t>3.11.6 architecture property</w:t>
        </w:r>
        <w:r w:rsidR="00C12AF1">
          <w:rPr>
            <w:noProof/>
            <w:webHidden/>
          </w:rPr>
          <w:tab/>
        </w:r>
        <w:r w:rsidR="00C12AF1">
          <w:rPr>
            <w:noProof/>
            <w:webHidden/>
          </w:rPr>
          <w:fldChar w:fldCharType="begin"/>
        </w:r>
        <w:r w:rsidR="00C12AF1">
          <w:rPr>
            <w:noProof/>
            <w:webHidden/>
          </w:rPr>
          <w:instrText xml:space="preserve"> PAGEREF _Toc510174682 \h </w:instrText>
        </w:r>
        <w:r w:rsidR="00C12AF1">
          <w:rPr>
            <w:noProof/>
            <w:webHidden/>
          </w:rPr>
        </w:r>
        <w:r w:rsidR="00C12AF1">
          <w:rPr>
            <w:noProof/>
            <w:webHidden/>
          </w:rPr>
          <w:fldChar w:fldCharType="separate"/>
        </w:r>
        <w:r w:rsidR="00C12AF1">
          <w:rPr>
            <w:noProof/>
            <w:webHidden/>
          </w:rPr>
          <w:t>34</w:t>
        </w:r>
        <w:r w:rsidR="00C12AF1">
          <w:rPr>
            <w:noProof/>
            <w:webHidden/>
          </w:rPr>
          <w:fldChar w:fldCharType="end"/>
        </w:r>
      </w:hyperlink>
    </w:p>
    <w:p w14:paraId="2769759F" w14:textId="5AADB53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3" w:history="1">
        <w:r w:rsidR="00C12AF1" w:rsidRPr="00CA5DFB">
          <w:rPr>
            <w:rStyle w:val="Hyperlink"/>
            <w:noProof/>
          </w:rPr>
          <w:t>3.11.7 tool property</w:t>
        </w:r>
        <w:r w:rsidR="00C12AF1">
          <w:rPr>
            <w:noProof/>
            <w:webHidden/>
          </w:rPr>
          <w:tab/>
        </w:r>
        <w:r w:rsidR="00C12AF1">
          <w:rPr>
            <w:noProof/>
            <w:webHidden/>
          </w:rPr>
          <w:fldChar w:fldCharType="begin"/>
        </w:r>
        <w:r w:rsidR="00C12AF1">
          <w:rPr>
            <w:noProof/>
            <w:webHidden/>
          </w:rPr>
          <w:instrText xml:space="preserve"> PAGEREF _Toc510174683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13D21641" w14:textId="6FF630B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4" w:history="1">
        <w:r w:rsidR="00C12AF1" w:rsidRPr="00CA5DFB">
          <w:rPr>
            <w:rStyle w:val="Hyperlink"/>
            <w:noProof/>
          </w:rPr>
          <w:t>3.11.8 invocations property</w:t>
        </w:r>
        <w:r w:rsidR="00C12AF1">
          <w:rPr>
            <w:noProof/>
            <w:webHidden/>
          </w:rPr>
          <w:tab/>
        </w:r>
        <w:r w:rsidR="00C12AF1">
          <w:rPr>
            <w:noProof/>
            <w:webHidden/>
          </w:rPr>
          <w:fldChar w:fldCharType="begin"/>
        </w:r>
        <w:r w:rsidR="00C12AF1">
          <w:rPr>
            <w:noProof/>
            <w:webHidden/>
          </w:rPr>
          <w:instrText xml:space="preserve"> PAGEREF _Toc510174684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7DAC65A5" w14:textId="0A5201D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5" w:history="1">
        <w:r w:rsidR="00C12AF1" w:rsidRPr="00CA5DFB">
          <w:rPr>
            <w:rStyle w:val="Hyperlink"/>
            <w:noProof/>
          </w:rPr>
          <w:t>3.11.9 conversion property</w:t>
        </w:r>
        <w:r w:rsidR="00C12AF1">
          <w:rPr>
            <w:noProof/>
            <w:webHidden/>
          </w:rPr>
          <w:tab/>
        </w:r>
        <w:r w:rsidR="00C12AF1">
          <w:rPr>
            <w:noProof/>
            <w:webHidden/>
          </w:rPr>
          <w:fldChar w:fldCharType="begin"/>
        </w:r>
        <w:r w:rsidR="00C12AF1">
          <w:rPr>
            <w:noProof/>
            <w:webHidden/>
          </w:rPr>
          <w:instrText xml:space="preserve"> PAGEREF _Toc510174685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9C46752" w14:textId="23FE512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6" w:history="1">
        <w:r w:rsidR="00C12AF1" w:rsidRPr="00CA5DFB">
          <w:rPr>
            <w:rStyle w:val="Hyperlink"/>
            <w:noProof/>
          </w:rPr>
          <w:t>3.11.10 originalUriBaseIds property</w:t>
        </w:r>
        <w:r w:rsidR="00C12AF1">
          <w:rPr>
            <w:noProof/>
            <w:webHidden/>
          </w:rPr>
          <w:tab/>
        </w:r>
        <w:r w:rsidR="00C12AF1">
          <w:rPr>
            <w:noProof/>
            <w:webHidden/>
          </w:rPr>
          <w:fldChar w:fldCharType="begin"/>
        </w:r>
        <w:r w:rsidR="00C12AF1">
          <w:rPr>
            <w:noProof/>
            <w:webHidden/>
          </w:rPr>
          <w:instrText xml:space="preserve"> PAGEREF _Toc510174686 \h </w:instrText>
        </w:r>
        <w:r w:rsidR="00C12AF1">
          <w:rPr>
            <w:noProof/>
            <w:webHidden/>
          </w:rPr>
        </w:r>
        <w:r w:rsidR="00C12AF1">
          <w:rPr>
            <w:noProof/>
            <w:webHidden/>
          </w:rPr>
          <w:fldChar w:fldCharType="separate"/>
        </w:r>
        <w:r w:rsidR="00C12AF1">
          <w:rPr>
            <w:noProof/>
            <w:webHidden/>
          </w:rPr>
          <w:t>35</w:t>
        </w:r>
        <w:r w:rsidR="00C12AF1">
          <w:rPr>
            <w:noProof/>
            <w:webHidden/>
          </w:rPr>
          <w:fldChar w:fldCharType="end"/>
        </w:r>
      </w:hyperlink>
    </w:p>
    <w:p w14:paraId="5EBCA2B5" w14:textId="6A7D574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87" w:history="1">
        <w:r w:rsidR="00C12AF1" w:rsidRPr="00CA5DFB">
          <w:rPr>
            <w:rStyle w:val="Hyperlink"/>
            <w:noProof/>
          </w:rPr>
          <w:t>3.11.11 files property</w:t>
        </w:r>
        <w:r w:rsidR="00C12AF1">
          <w:rPr>
            <w:noProof/>
            <w:webHidden/>
          </w:rPr>
          <w:tab/>
        </w:r>
        <w:r w:rsidR="00C12AF1">
          <w:rPr>
            <w:noProof/>
            <w:webHidden/>
          </w:rPr>
          <w:fldChar w:fldCharType="begin"/>
        </w:r>
        <w:r w:rsidR="00C12AF1">
          <w:rPr>
            <w:noProof/>
            <w:webHidden/>
          </w:rPr>
          <w:instrText xml:space="preserve"> PAGEREF _Toc510174687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5BAE581" w14:textId="0F1EC2A3"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88" w:history="1">
        <w:r w:rsidR="00C12AF1" w:rsidRPr="00CA5DFB">
          <w:rPr>
            <w:rStyle w:val="Hyperlink"/>
            <w:noProof/>
          </w:rPr>
          <w:t>3.11.11.1 General</w:t>
        </w:r>
        <w:r w:rsidR="00C12AF1">
          <w:rPr>
            <w:noProof/>
            <w:webHidden/>
          </w:rPr>
          <w:tab/>
        </w:r>
        <w:r w:rsidR="00C12AF1">
          <w:rPr>
            <w:noProof/>
            <w:webHidden/>
          </w:rPr>
          <w:fldChar w:fldCharType="begin"/>
        </w:r>
        <w:r w:rsidR="00C12AF1">
          <w:rPr>
            <w:noProof/>
            <w:webHidden/>
          </w:rPr>
          <w:instrText xml:space="preserve"> PAGEREF _Toc510174688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6E0340FB" w14:textId="73AEE0CE"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89" w:history="1">
        <w:r w:rsidR="00C12AF1" w:rsidRPr="00CA5DFB">
          <w:rPr>
            <w:rStyle w:val="Hyperlink"/>
            <w:noProof/>
          </w:rPr>
          <w:t>3.11.11.2 Property names</w:t>
        </w:r>
        <w:r w:rsidR="00C12AF1">
          <w:rPr>
            <w:noProof/>
            <w:webHidden/>
          </w:rPr>
          <w:tab/>
        </w:r>
        <w:r w:rsidR="00C12AF1">
          <w:rPr>
            <w:noProof/>
            <w:webHidden/>
          </w:rPr>
          <w:fldChar w:fldCharType="begin"/>
        </w:r>
        <w:r w:rsidR="00C12AF1">
          <w:rPr>
            <w:noProof/>
            <w:webHidden/>
          </w:rPr>
          <w:instrText xml:space="preserve"> PAGEREF _Toc510174689 \h </w:instrText>
        </w:r>
        <w:r w:rsidR="00C12AF1">
          <w:rPr>
            <w:noProof/>
            <w:webHidden/>
          </w:rPr>
        </w:r>
        <w:r w:rsidR="00C12AF1">
          <w:rPr>
            <w:noProof/>
            <w:webHidden/>
          </w:rPr>
          <w:fldChar w:fldCharType="separate"/>
        </w:r>
        <w:r w:rsidR="00C12AF1">
          <w:rPr>
            <w:noProof/>
            <w:webHidden/>
          </w:rPr>
          <w:t>36</w:t>
        </w:r>
        <w:r w:rsidR="00C12AF1">
          <w:rPr>
            <w:noProof/>
            <w:webHidden/>
          </w:rPr>
          <w:fldChar w:fldCharType="end"/>
        </w:r>
      </w:hyperlink>
    </w:p>
    <w:p w14:paraId="0DE0C317" w14:textId="2417EFC5"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690" w:history="1">
        <w:r w:rsidR="00C12AF1" w:rsidRPr="00CA5DFB">
          <w:rPr>
            <w:rStyle w:val="Hyperlink"/>
            <w:noProof/>
          </w:rPr>
          <w:t>3.11.11.3 Property values</w:t>
        </w:r>
        <w:r w:rsidR="00C12AF1">
          <w:rPr>
            <w:noProof/>
            <w:webHidden/>
          </w:rPr>
          <w:tab/>
        </w:r>
        <w:r w:rsidR="00C12AF1">
          <w:rPr>
            <w:noProof/>
            <w:webHidden/>
          </w:rPr>
          <w:fldChar w:fldCharType="begin"/>
        </w:r>
        <w:r w:rsidR="00C12AF1">
          <w:rPr>
            <w:noProof/>
            <w:webHidden/>
          </w:rPr>
          <w:instrText xml:space="preserve"> PAGEREF _Toc510174690 \h </w:instrText>
        </w:r>
        <w:r w:rsidR="00C12AF1">
          <w:rPr>
            <w:noProof/>
            <w:webHidden/>
          </w:rPr>
        </w:r>
        <w:r w:rsidR="00C12AF1">
          <w:rPr>
            <w:noProof/>
            <w:webHidden/>
          </w:rPr>
          <w:fldChar w:fldCharType="separate"/>
        </w:r>
        <w:r w:rsidR="00C12AF1">
          <w:rPr>
            <w:noProof/>
            <w:webHidden/>
          </w:rPr>
          <w:t>39</w:t>
        </w:r>
        <w:r w:rsidR="00C12AF1">
          <w:rPr>
            <w:noProof/>
            <w:webHidden/>
          </w:rPr>
          <w:fldChar w:fldCharType="end"/>
        </w:r>
      </w:hyperlink>
    </w:p>
    <w:p w14:paraId="02A8FE09" w14:textId="3EC2F7C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1" w:history="1">
        <w:r w:rsidR="00C12AF1" w:rsidRPr="00CA5DFB">
          <w:rPr>
            <w:rStyle w:val="Hyperlink"/>
            <w:noProof/>
          </w:rPr>
          <w:t>3.11.12 logicalLocations property</w:t>
        </w:r>
        <w:r w:rsidR="00C12AF1">
          <w:rPr>
            <w:noProof/>
            <w:webHidden/>
          </w:rPr>
          <w:tab/>
        </w:r>
        <w:r w:rsidR="00C12AF1">
          <w:rPr>
            <w:noProof/>
            <w:webHidden/>
          </w:rPr>
          <w:fldChar w:fldCharType="begin"/>
        </w:r>
        <w:r w:rsidR="00C12AF1">
          <w:rPr>
            <w:noProof/>
            <w:webHidden/>
          </w:rPr>
          <w:instrText xml:space="preserve"> PAGEREF _Toc510174691 \h </w:instrText>
        </w:r>
        <w:r w:rsidR="00C12AF1">
          <w:rPr>
            <w:noProof/>
            <w:webHidden/>
          </w:rPr>
        </w:r>
        <w:r w:rsidR="00C12AF1">
          <w:rPr>
            <w:noProof/>
            <w:webHidden/>
          </w:rPr>
          <w:fldChar w:fldCharType="separate"/>
        </w:r>
        <w:r w:rsidR="00C12AF1">
          <w:rPr>
            <w:noProof/>
            <w:webHidden/>
          </w:rPr>
          <w:t>40</w:t>
        </w:r>
        <w:r w:rsidR="00C12AF1">
          <w:rPr>
            <w:noProof/>
            <w:webHidden/>
          </w:rPr>
          <w:fldChar w:fldCharType="end"/>
        </w:r>
      </w:hyperlink>
    </w:p>
    <w:p w14:paraId="282646FC" w14:textId="375BA61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2" w:history="1">
        <w:r w:rsidR="00C12AF1" w:rsidRPr="00CA5DFB">
          <w:rPr>
            <w:rStyle w:val="Hyperlink"/>
            <w:noProof/>
          </w:rPr>
          <w:t>3.11.13 results property</w:t>
        </w:r>
        <w:r w:rsidR="00C12AF1">
          <w:rPr>
            <w:noProof/>
            <w:webHidden/>
          </w:rPr>
          <w:tab/>
        </w:r>
        <w:r w:rsidR="00C12AF1">
          <w:rPr>
            <w:noProof/>
            <w:webHidden/>
          </w:rPr>
          <w:fldChar w:fldCharType="begin"/>
        </w:r>
        <w:r w:rsidR="00C12AF1">
          <w:rPr>
            <w:noProof/>
            <w:webHidden/>
          </w:rPr>
          <w:instrText xml:space="preserve"> PAGEREF _Toc510174692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5F7DEF5D" w14:textId="068D9DB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3" w:history="1">
        <w:r w:rsidR="00C12AF1" w:rsidRPr="00CA5DFB">
          <w:rPr>
            <w:rStyle w:val="Hyperlink"/>
            <w:noProof/>
          </w:rPr>
          <w:t>3.11.14 resources property</w:t>
        </w:r>
        <w:r w:rsidR="00C12AF1">
          <w:rPr>
            <w:noProof/>
            <w:webHidden/>
          </w:rPr>
          <w:tab/>
        </w:r>
        <w:r w:rsidR="00C12AF1">
          <w:rPr>
            <w:noProof/>
            <w:webHidden/>
          </w:rPr>
          <w:fldChar w:fldCharType="begin"/>
        </w:r>
        <w:r w:rsidR="00C12AF1">
          <w:rPr>
            <w:noProof/>
            <w:webHidden/>
          </w:rPr>
          <w:instrText xml:space="preserve"> PAGEREF _Toc510174693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7D54AE01" w14:textId="6F4DEF8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4" w:history="1">
        <w:r w:rsidR="00C12AF1" w:rsidRPr="00CA5DFB">
          <w:rPr>
            <w:rStyle w:val="Hyperlink"/>
            <w:noProof/>
          </w:rPr>
          <w:t>3.11.15 richMessageMimeType property</w:t>
        </w:r>
        <w:r w:rsidR="00C12AF1">
          <w:rPr>
            <w:noProof/>
            <w:webHidden/>
          </w:rPr>
          <w:tab/>
        </w:r>
        <w:r w:rsidR="00C12AF1">
          <w:rPr>
            <w:noProof/>
            <w:webHidden/>
          </w:rPr>
          <w:fldChar w:fldCharType="begin"/>
        </w:r>
        <w:r w:rsidR="00C12AF1">
          <w:rPr>
            <w:noProof/>
            <w:webHidden/>
          </w:rPr>
          <w:instrText xml:space="preserve"> PAGEREF _Toc510174694 \h </w:instrText>
        </w:r>
        <w:r w:rsidR="00C12AF1">
          <w:rPr>
            <w:noProof/>
            <w:webHidden/>
          </w:rPr>
        </w:r>
        <w:r w:rsidR="00C12AF1">
          <w:rPr>
            <w:noProof/>
            <w:webHidden/>
          </w:rPr>
          <w:fldChar w:fldCharType="separate"/>
        </w:r>
        <w:r w:rsidR="00C12AF1">
          <w:rPr>
            <w:noProof/>
            <w:webHidden/>
          </w:rPr>
          <w:t>41</w:t>
        </w:r>
        <w:r w:rsidR="00C12AF1">
          <w:rPr>
            <w:noProof/>
            <w:webHidden/>
          </w:rPr>
          <w:fldChar w:fldCharType="end"/>
        </w:r>
      </w:hyperlink>
    </w:p>
    <w:p w14:paraId="34A459CB" w14:textId="7816C8D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5" w:history="1">
        <w:r w:rsidR="00C12AF1" w:rsidRPr="00CA5DFB">
          <w:rPr>
            <w:rStyle w:val="Hyperlink"/>
            <w:noProof/>
          </w:rPr>
          <w:t>3.11.16 redactionToken property</w:t>
        </w:r>
        <w:r w:rsidR="00C12AF1">
          <w:rPr>
            <w:noProof/>
            <w:webHidden/>
          </w:rPr>
          <w:tab/>
        </w:r>
        <w:r w:rsidR="00C12AF1">
          <w:rPr>
            <w:noProof/>
            <w:webHidden/>
          </w:rPr>
          <w:fldChar w:fldCharType="begin"/>
        </w:r>
        <w:r w:rsidR="00C12AF1">
          <w:rPr>
            <w:noProof/>
            <w:webHidden/>
          </w:rPr>
          <w:instrText xml:space="preserve"> PAGEREF _Toc510174695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20159D49" w14:textId="31D0146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6" w:history="1">
        <w:r w:rsidR="00C12AF1" w:rsidRPr="00CA5DFB">
          <w:rPr>
            <w:rStyle w:val="Hyperlink"/>
            <w:noProof/>
          </w:rPr>
          <w:t>3.11.17 properties property</w:t>
        </w:r>
        <w:r w:rsidR="00C12AF1">
          <w:rPr>
            <w:noProof/>
            <w:webHidden/>
          </w:rPr>
          <w:tab/>
        </w:r>
        <w:r w:rsidR="00C12AF1">
          <w:rPr>
            <w:noProof/>
            <w:webHidden/>
          </w:rPr>
          <w:fldChar w:fldCharType="begin"/>
        </w:r>
        <w:r w:rsidR="00C12AF1">
          <w:rPr>
            <w:noProof/>
            <w:webHidden/>
          </w:rPr>
          <w:instrText xml:space="preserve"> PAGEREF _Toc510174696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783FB981" w14:textId="03D07D45"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697" w:history="1">
        <w:r w:rsidR="00C12AF1" w:rsidRPr="00CA5DFB">
          <w:rPr>
            <w:rStyle w:val="Hyperlink"/>
            <w:noProof/>
          </w:rPr>
          <w:t>3.12 tool object</w:t>
        </w:r>
        <w:r w:rsidR="00C12AF1">
          <w:rPr>
            <w:noProof/>
            <w:webHidden/>
          </w:rPr>
          <w:tab/>
        </w:r>
        <w:r w:rsidR="00C12AF1">
          <w:rPr>
            <w:noProof/>
            <w:webHidden/>
          </w:rPr>
          <w:fldChar w:fldCharType="begin"/>
        </w:r>
        <w:r w:rsidR="00C12AF1">
          <w:rPr>
            <w:noProof/>
            <w:webHidden/>
          </w:rPr>
          <w:instrText xml:space="preserve"> PAGEREF _Toc510174697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C8EB6" w14:textId="6AF6222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8" w:history="1">
        <w:r w:rsidR="00C12AF1" w:rsidRPr="00CA5DFB">
          <w:rPr>
            <w:rStyle w:val="Hyperlink"/>
            <w:noProof/>
          </w:rPr>
          <w:t>3.12.1 General</w:t>
        </w:r>
        <w:r w:rsidR="00C12AF1">
          <w:rPr>
            <w:noProof/>
            <w:webHidden/>
          </w:rPr>
          <w:tab/>
        </w:r>
        <w:r w:rsidR="00C12AF1">
          <w:rPr>
            <w:noProof/>
            <w:webHidden/>
          </w:rPr>
          <w:fldChar w:fldCharType="begin"/>
        </w:r>
        <w:r w:rsidR="00C12AF1">
          <w:rPr>
            <w:noProof/>
            <w:webHidden/>
          </w:rPr>
          <w:instrText xml:space="preserve"> PAGEREF _Toc510174698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FBBB7E8" w14:textId="15B24C3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699" w:history="1">
        <w:r w:rsidR="00C12AF1" w:rsidRPr="00CA5DFB">
          <w:rPr>
            <w:rStyle w:val="Hyperlink"/>
            <w:noProof/>
          </w:rPr>
          <w:t>3.12.2 name property</w:t>
        </w:r>
        <w:r w:rsidR="00C12AF1">
          <w:rPr>
            <w:noProof/>
            <w:webHidden/>
          </w:rPr>
          <w:tab/>
        </w:r>
        <w:r w:rsidR="00C12AF1">
          <w:rPr>
            <w:noProof/>
            <w:webHidden/>
          </w:rPr>
          <w:fldChar w:fldCharType="begin"/>
        </w:r>
        <w:r w:rsidR="00C12AF1">
          <w:rPr>
            <w:noProof/>
            <w:webHidden/>
          </w:rPr>
          <w:instrText xml:space="preserve"> PAGEREF _Toc510174699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1F8B0651" w14:textId="317C1EE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0" w:history="1">
        <w:r w:rsidR="00C12AF1" w:rsidRPr="00CA5DFB">
          <w:rPr>
            <w:rStyle w:val="Hyperlink"/>
            <w:noProof/>
          </w:rPr>
          <w:t>3.12.3 fullName property</w:t>
        </w:r>
        <w:r w:rsidR="00C12AF1">
          <w:rPr>
            <w:noProof/>
            <w:webHidden/>
          </w:rPr>
          <w:tab/>
        </w:r>
        <w:r w:rsidR="00C12AF1">
          <w:rPr>
            <w:noProof/>
            <w:webHidden/>
          </w:rPr>
          <w:fldChar w:fldCharType="begin"/>
        </w:r>
        <w:r w:rsidR="00C12AF1">
          <w:rPr>
            <w:noProof/>
            <w:webHidden/>
          </w:rPr>
          <w:instrText xml:space="preserve"> PAGEREF _Toc510174700 \h </w:instrText>
        </w:r>
        <w:r w:rsidR="00C12AF1">
          <w:rPr>
            <w:noProof/>
            <w:webHidden/>
          </w:rPr>
        </w:r>
        <w:r w:rsidR="00C12AF1">
          <w:rPr>
            <w:noProof/>
            <w:webHidden/>
          </w:rPr>
          <w:fldChar w:fldCharType="separate"/>
        </w:r>
        <w:r w:rsidR="00C12AF1">
          <w:rPr>
            <w:noProof/>
            <w:webHidden/>
          </w:rPr>
          <w:t>42</w:t>
        </w:r>
        <w:r w:rsidR="00C12AF1">
          <w:rPr>
            <w:noProof/>
            <w:webHidden/>
          </w:rPr>
          <w:fldChar w:fldCharType="end"/>
        </w:r>
      </w:hyperlink>
    </w:p>
    <w:p w14:paraId="337E0C65" w14:textId="4EE0B83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1" w:history="1">
        <w:r w:rsidR="00C12AF1" w:rsidRPr="00CA5DFB">
          <w:rPr>
            <w:rStyle w:val="Hyperlink"/>
            <w:noProof/>
          </w:rPr>
          <w:t>3.12.4 semanticVersion property</w:t>
        </w:r>
        <w:r w:rsidR="00C12AF1">
          <w:rPr>
            <w:noProof/>
            <w:webHidden/>
          </w:rPr>
          <w:tab/>
        </w:r>
        <w:r w:rsidR="00C12AF1">
          <w:rPr>
            <w:noProof/>
            <w:webHidden/>
          </w:rPr>
          <w:fldChar w:fldCharType="begin"/>
        </w:r>
        <w:r w:rsidR="00C12AF1">
          <w:rPr>
            <w:noProof/>
            <w:webHidden/>
          </w:rPr>
          <w:instrText xml:space="preserve"> PAGEREF _Toc510174701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5AE56A9" w14:textId="77076AE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2" w:history="1">
        <w:r w:rsidR="00C12AF1" w:rsidRPr="00CA5DFB">
          <w:rPr>
            <w:rStyle w:val="Hyperlink"/>
            <w:noProof/>
          </w:rPr>
          <w:t>3.12.5 version property</w:t>
        </w:r>
        <w:r w:rsidR="00C12AF1">
          <w:rPr>
            <w:noProof/>
            <w:webHidden/>
          </w:rPr>
          <w:tab/>
        </w:r>
        <w:r w:rsidR="00C12AF1">
          <w:rPr>
            <w:noProof/>
            <w:webHidden/>
          </w:rPr>
          <w:fldChar w:fldCharType="begin"/>
        </w:r>
        <w:r w:rsidR="00C12AF1">
          <w:rPr>
            <w:noProof/>
            <w:webHidden/>
          </w:rPr>
          <w:instrText xml:space="preserve"> PAGEREF _Toc510174702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0C3F4E51" w14:textId="71293A6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3" w:history="1">
        <w:r w:rsidR="00C12AF1" w:rsidRPr="00CA5DFB">
          <w:rPr>
            <w:rStyle w:val="Hyperlink"/>
            <w:noProof/>
          </w:rPr>
          <w:t>3.12.6 fileVersion property</w:t>
        </w:r>
        <w:r w:rsidR="00C12AF1">
          <w:rPr>
            <w:noProof/>
            <w:webHidden/>
          </w:rPr>
          <w:tab/>
        </w:r>
        <w:r w:rsidR="00C12AF1">
          <w:rPr>
            <w:noProof/>
            <w:webHidden/>
          </w:rPr>
          <w:fldChar w:fldCharType="begin"/>
        </w:r>
        <w:r w:rsidR="00C12AF1">
          <w:rPr>
            <w:noProof/>
            <w:webHidden/>
          </w:rPr>
          <w:instrText xml:space="preserve"> PAGEREF _Toc510174703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73AC2063" w14:textId="54025A1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4" w:history="1">
        <w:r w:rsidR="00C12AF1" w:rsidRPr="00CA5DFB">
          <w:rPr>
            <w:rStyle w:val="Hyperlink"/>
            <w:noProof/>
          </w:rPr>
          <w:t>3.12.7 language property</w:t>
        </w:r>
        <w:r w:rsidR="00C12AF1">
          <w:rPr>
            <w:noProof/>
            <w:webHidden/>
          </w:rPr>
          <w:tab/>
        </w:r>
        <w:r w:rsidR="00C12AF1">
          <w:rPr>
            <w:noProof/>
            <w:webHidden/>
          </w:rPr>
          <w:fldChar w:fldCharType="begin"/>
        </w:r>
        <w:r w:rsidR="00C12AF1">
          <w:rPr>
            <w:noProof/>
            <w:webHidden/>
          </w:rPr>
          <w:instrText xml:space="preserve"> PAGEREF _Toc510174704 \h </w:instrText>
        </w:r>
        <w:r w:rsidR="00C12AF1">
          <w:rPr>
            <w:noProof/>
            <w:webHidden/>
          </w:rPr>
        </w:r>
        <w:r w:rsidR="00C12AF1">
          <w:rPr>
            <w:noProof/>
            <w:webHidden/>
          </w:rPr>
          <w:fldChar w:fldCharType="separate"/>
        </w:r>
        <w:r w:rsidR="00C12AF1">
          <w:rPr>
            <w:noProof/>
            <w:webHidden/>
          </w:rPr>
          <w:t>43</w:t>
        </w:r>
        <w:r w:rsidR="00C12AF1">
          <w:rPr>
            <w:noProof/>
            <w:webHidden/>
          </w:rPr>
          <w:fldChar w:fldCharType="end"/>
        </w:r>
      </w:hyperlink>
    </w:p>
    <w:p w14:paraId="2D636130" w14:textId="27C5B89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5" w:history="1">
        <w:r w:rsidR="00C12AF1" w:rsidRPr="00CA5DFB">
          <w:rPr>
            <w:rStyle w:val="Hyperlink"/>
            <w:noProof/>
          </w:rPr>
          <w:t>3.12.8 resourceLocation property</w:t>
        </w:r>
        <w:r w:rsidR="00C12AF1">
          <w:rPr>
            <w:noProof/>
            <w:webHidden/>
          </w:rPr>
          <w:tab/>
        </w:r>
        <w:r w:rsidR="00C12AF1">
          <w:rPr>
            <w:noProof/>
            <w:webHidden/>
          </w:rPr>
          <w:fldChar w:fldCharType="begin"/>
        </w:r>
        <w:r w:rsidR="00C12AF1">
          <w:rPr>
            <w:noProof/>
            <w:webHidden/>
          </w:rPr>
          <w:instrText xml:space="preserve"> PAGEREF _Toc510174705 \h </w:instrText>
        </w:r>
        <w:r w:rsidR="00C12AF1">
          <w:rPr>
            <w:noProof/>
            <w:webHidden/>
          </w:rPr>
        </w:r>
        <w:r w:rsidR="00C12AF1">
          <w:rPr>
            <w:noProof/>
            <w:webHidden/>
          </w:rPr>
          <w:fldChar w:fldCharType="separate"/>
        </w:r>
        <w:r w:rsidR="00C12AF1">
          <w:rPr>
            <w:noProof/>
            <w:webHidden/>
          </w:rPr>
          <w:t>44</w:t>
        </w:r>
        <w:r w:rsidR="00C12AF1">
          <w:rPr>
            <w:noProof/>
            <w:webHidden/>
          </w:rPr>
          <w:fldChar w:fldCharType="end"/>
        </w:r>
      </w:hyperlink>
    </w:p>
    <w:p w14:paraId="58944594" w14:textId="406B7E9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6" w:history="1">
        <w:r w:rsidR="00C12AF1" w:rsidRPr="00CA5DFB">
          <w:rPr>
            <w:rStyle w:val="Hyperlink"/>
            <w:noProof/>
          </w:rPr>
          <w:t>3.12.9 sarifLoggerVersion property</w:t>
        </w:r>
        <w:r w:rsidR="00C12AF1">
          <w:rPr>
            <w:noProof/>
            <w:webHidden/>
          </w:rPr>
          <w:tab/>
        </w:r>
        <w:r w:rsidR="00C12AF1">
          <w:rPr>
            <w:noProof/>
            <w:webHidden/>
          </w:rPr>
          <w:fldChar w:fldCharType="begin"/>
        </w:r>
        <w:r w:rsidR="00C12AF1">
          <w:rPr>
            <w:noProof/>
            <w:webHidden/>
          </w:rPr>
          <w:instrText xml:space="preserve"> PAGEREF _Toc510174706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4B3E221F" w14:textId="2D1E1C7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7" w:history="1">
        <w:r w:rsidR="00C12AF1" w:rsidRPr="00CA5DFB">
          <w:rPr>
            <w:rStyle w:val="Hyperlink"/>
            <w:noProof/>
          </w:rPr>
          <w:t>3.12.10 properties property</w:t>
        </w:r>
        <w:r w:rsidR="00C12AF1">
          <w:rPr>
            <w:noProof/>
            <w:webHidden/>
          </w:rPr>
          <w:tab/>
        </w:r>
        <w:r w:rsidR="00C12AF1">
          <w:rPr>
            <w:noProof/>
            <w:webHidden/>
          </w:rPr>
          <w:fldChar w:fldCharType="begin"/>
        </w:r>
        <w:r w:rsidR="00C12AF1">
          <w:rPr>
            <w:noProof/>
            <w:webHidden/>
          </w:rPr>
          <w:instrText xml:space="preserve"> PAGEREF _Toc510174707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29AFD38F" w14:textId="686EA347"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08" w:history="1">
        <w:r w:rsidR="00C12AF1" w:rsidRPr="00CA5DFB">
          <w:rPr>
            <w:rStyle w:val="Hyperlink"/>
            <w:noProof/>
          </w:rPr>
          <w:t>3.13 invocation object</w:t>
        </w:r>
        <w:r w:rsidR="00C12AF1">
          <w:rPr>
            <w:noProof/>
            <w:webHidden/>
          </w:rPr>
          <w:tab/>
        </w:r>
        <w:r w:rsidR="00C12AF1">
          <w:rPr>
            <w:noProof/>
            <w:webHidden/>
          </w:rPr>
          <w:fldChar w:fldCharType="begin"/>
        </w:r>
        <w:r w:rsidR="00C12AF1">
          <w:rPr>
            <w:noProof/>
            <w:webHidden/>
          </w:rPr>
          <w:instrText xml:space="preserve"> PAGEREF _Toc510174708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5953D5B0" w14:textId="7B253AF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09" w:history="1">
        <w:r w:rsidR="00C12AF1" w:rsidRPr="00CA5DFB">
          <w:rPr>
            <w:rStyle w:val="Hyperlink"/>
            <w:noProof/>
          </w:rPr>
          <w:t>3.13.1 General</w:t>
        </w:r>
        <w:r w:rsidR="00C12AF1">
          <w:rPr>
            <w:noProof/>
            <w:webHidden/>
          </w:rPr>
          <w:tab/>
        </w:r>
        <w:r w:rsidR="00C12AF1">
          <w:rPr>
            <w:noProof/>
            <w:webHidden/>
          </w:rPr>
          <w:fldChar w:fldCharType="begin"/>
        </w:r>
        <w:r w:rsidR="00C12AF1">
          <w:rPr>
            <w:noProof/>
            <w:webHidden/>
          </w:rPr>
          <w:instrText xml:space="preserve"> PAGEREF _Toc510174709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00399862" w14:textId="74389A6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0" w:history="1">
        <w:r w:rsidR="00C12AF1" w:rsidRPr="00CA5DFB">
          <w:rPr>
            <w:rStyle w:val="Hyperlink"/>
            <w:noProof/>
          </w:rPr>
          <w:t>3.13.2 commandLine property</w:t>
        </w:r>
        <w:r w:rsidR="00C12AF1">
          <w:rPr>
            <w:noProof/>
            <w:webHidden/>
          </w:rPr>
          <w:tab/>
        </w:r>
        <w:r w:rsidR="00C12AF1">
          <w:rPr>
            <w:noProof/>
            <w:webHidden/>
          </w:rPr>
          <w:fldChar w:fldCharType="begin"/>
        </w:r>
        <w:r w:rsidR="00C12AF1">
          <w:rPr>
            <w:noProof/>
            <w:webHidden/>
          </w:rPr>
          <w:instrText xml:space="preserve"> PAGEREF _Toc510174710 \h </w:instrText>
        </w:r>
        <w:r w:rsidR="00C12AF1">
          <w:rPr>
            <w:noProof/>
            <w:webHidden/>
          </w:rPr>
        </w:r>
        <w:r w:rsidR="00C12AF1">
          <w:rPr>
            <w:noProof/>
            <w:webHidden/>
          </w:rPr>
          <w:fldChar w:fldCharType="separate"/>
        </w:r>
        <w:r w:rsidR="00C12AF1">
          <w:rPr>
            <w:noProof/>
            <w:webHidden/>
          </w:rPr>
          <w:t>45</w:t>
        </w:r>
        <w:r w:rsidR="00C12AF1">
          <w:rPr>
            <w:noProof/>
            <w:webHidden/>
          </w:rPr>
          <w:fldChar w:fldCharType="end"/>
        </w:r>
      </w:hyperlink>
    </w:p>
    <w:p w14:paraId="3C979A1B" w14:textId="0670ADB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1" w:history="1">
        <w:r w:rsidR="00C12AF1" w:rsidRPr="00CA5DFB">
          <w:rPr>
            <w:rStyle w:val="Hyperlink"/>
            <w:noProof/>
          </w:rPr>
          <w:t>3.13.3 arguments property</w:t>
        </w:r>
        <w:r w:rsidR="00C12AF1">
          <w:rPr>
            <w:noProof/>
            <w:webHidden/>
          </w:rPr>
          <w:tab/>
        </w:r>
        <w:r w:rsidR="00C12AF1">
          <w:rPr>
            <w:noProof/>
            <w:webHidden/>
          </w:rPr>
          <w:fldChar w:fldCharType="begin"/>
        </w:r>
        <w:r w:rsidR="00C12AF1">
          <w:rPr>
            <w:noProof/>
            <w:webHidden/>
          </w:rPr>
          <w:instrText xml:space="preserve"> PAGEREF _Toc510174711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1EFFC19F" w14:textId="2303F17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2" w:history="1">
        <w:r w:rsidR="00C12AF1" w:rsidRPr="00CA5DFB">
          <w:rPr>
            <w:rStyle w:val="Hyperlink"/>
            <w:noProof/>
          </w:rPr>
          <w:t>3.13.4 responseFiles property</w:t>
        </w:r>
        <w:r w:rsidR="00C12AF1">
          <w:rPr>
            <w:noProof/>
            <w:webHidden/>
          </w:rPr>
          <w:tab/>
        </w:r>
        <w:r w:rsidR="00C12AF1">
          <w:rPr>
            <w:noProof/>
            <w:webHidden/>
          </w:rPr>
          <w:fldChar w:fldCharType="begin"/>
        </w:r>
        <w:r w:rsidR="00C12AF1">
          <w:rPr>
            <w:noProof/>
            <w:webHidden/>
          </w:rPr>
          <w:instrText xml:space="preserve"> PAGEREF _Toc510174712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54B3C162" w14:textId="0C6D3C4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3" w:history="1">
        <w:r w:rsidR="00C12AF1" w:rsidRPr="00CA5DFB">
          <w:rPr>
            <w:rStyle w:val="Hyperlink"/>
            <w:noProof/>
          </w:rPr>
          <w:t>3.13.5 attachments property</w:t>
        </w:r>
        <w:r w:rsidR="00C12AF1">
          <w:rPr>
            <w:noProof/>
            <w:webHidden/>
          </w:rPr>
          <w:tab/>
        </w:r>
        <w:r w:rsidR="00C12AF1">
          <w:rPr>
            <w:noProof/>
            <w:webHidden/>
          </w:rPr>
          <w:fldChar w:fldCharType="begin"/>
        </w:r>
        <w:r w:rsidR="00C12AF1">
          <w:rPr>
            <w:noProof/>
            <w:webHidden/>
          </w:rPr>
          <w:instrText xml:space="preserve"> PAGEREF _Toc510174713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0F0EB787" w14:textId="1D00D82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4" w:history="1">
        <w:r w:rsidR="00C12AF1" w:rsidRPr="00CA5DFB">
          <w:rPr>
            <w:rStyle w:val="Hyperlink"/>
            <w:noProof/>
          </w:rPr>
          <w:t>3.13.6 startTime property</w:t>
        </w:r>
        <w:r w:rsidR="00C12AF1">
          <w:rPr>
            <w:noProof/>
            <w:webHidden/>
          </w:rPr>
          <w:tab/>
        </w:r>
        <w:r w:rsidR="00C12AF1">
          <w:rPr>
            <w:noProof/>
            <w:webHidden/>
          </w:rPr>
          <w:fldChar w:fldCharType="begin"/>
        </w:r>
        <w:r w:rsidR="00C12AF1">
          <w:rPr>
            <w:noProof/>
            <w:webHidden/>
          </w:rPr>
          <w:instrText xml:space="preserve"> PAGEREF _Toc510174714 \h </w:instrText>
        </w:r>
        <w:r w:rsidR="00C12AF1">
          <w:rPr>
            <w:noProof/>
            <w:webHidden/>
          </w:rPr>
        </w:r>
        <w:r w:rsidR="00C12AF1">
          <w:rPr>
            <w:noProof/>
            <w:webHidden/>
          </w:rPr>
          <w:fldChar w:fldCharType="separate"/>
        </w:r>
        <w:r w:rsidR="00C12AF1">
          <w:rPr>
            <w:noProof/>
            <w:webHidden/>
          </w:rPr>
          <w:t>46</w:t>
        </w:r>
        <w:r w:rsidR="00C12AF1">
          <w:rPr>
            <w:noProof/>
            <w:webHidden/>
          </w:rPr>
          <w:fldChar w:fldCharType="end"/>
        </w:r>
      </w:hyperlink>
    </w:p>
    <w:p w14:paraId="42A3713D" w14:textId="58ECED9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5" w:history="1">
        <w:r w:rsidR="00C12AF1" w:rsidRPr="00CA5DFB">
          <w:rPr>
            <w:rStyle w:val="Hyperlink"/>
            <w:noProof/>
          </w:rPr>
          <w:t>3.13.7 endTime property</w:t>
        </w:r>
        <w:r w:rsidR="00C12AF1">
          <w:rPr>
            <w:noProof/>
            <w:webHidden/>
          </w:rPr>
          <w:tab/>
        </w:r>
        <w:r w:rsidR="00C12AF1">
          <w:rPr>
            <w:noProof/>
            <w:webHidden/>
          </w:rPr>
          <w:fldChar w:fldCharType="begin"/>
        </w:r>
        <w:r w:rsidR="00C12AF1">
          <w:rPr>
            <w:noProof/>
            <w:webHidden/>
          </w:rPr>
          <w:instrText xml:space="preserve"> PAGEREF _Toc510174715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133BF7AC" w14:textId="3DF8CFC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6" w:history="1">
        <w:r w:rsidR="00C12AF1" w:rsidRPr="00CA5DFB">
          <w:rPr>
            <w:rStyle w:val="Hyperlink"/>
            <w:noProof/>
          </w:rPr>
          <w:t>3.13.8 exitCode property</w:t>
        </w:r>
        <w:r w:rsidR="00C12AF1">
          <w:rPr>
            <w:noProof/>
            <w:webHidden/>
          </w:rPr>
          <w:tab/>
        </w:r>
        <w:r w:rsidR="00C12AF1">
          <w:rPr>
            <w:noProof/>
            <w:webHidden/>
          </w:rPr>
          <w:fldChar w:fldCharType="begin"/>
        </w:r>
        <w:r w:rsidR="00C12AF1">
          <w:rPr>
            <w:noProof/>
            <w:webHidden/>
          </w:rPr>
          <w:instrText xml:space="preserve"> PAGEREF _Toc510174716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7E993209" w14:textId="54AA7DC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7" w:history="1">
        <w:r w:rsidR="00C12AF1" w:rsidRPr="00CA5DFB">
          <w:rPr>
            <w:rStyle w:val="Hyperlink"/>
            <w:noProof/>
          </w:rPr>
          <w:t>3.13.9 exitCodeDescription property</w:t>
        </w:r>
        <w:r w:rsidR="00C12AF1">
          <w:rPr>
            <w:noProof/>
            <w:webHidden/>
          </w:rPr>
          <w:tab/>
        </w:r>
        <w:r w:rsidR="00C12AF1">
          <w:rPr>
            <w:noProof/>
            <w:webHidden/>
          </w:rPr>
          <w:fldChar w:fldCharType="begin"/>
        </w:r>
        <w:r w:rsidR="00C12AF1">
          <w:rPr>
            <w:noProof/>
            <w:webHidden/>
          </w:rPr>
          <w:instrText xml:space="preserve"> PAGEREF _Toc510174717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6217815" w14:textId="7E73619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8" w:history="1">
        <w:r w:rsidR="00C12AF1" w:rsidRPr="00CA5DFB">
          <w:rPr>
            <w:rStyle w:val="Hyperlink"/>
            <w:noProof/>
          </w:rPr>
          <w:t>3.13.10 exitSignalName property</w:t>
        </w:r>
        <w:r w:rsidR="00C12AF1">
          <w:rPr>
            <w:noProof/>
            <w:webHidden/>
          </w:rPr>
          <w:tab/>
        </w:r>
        <w:r w:rsidR="00C12AF1">
          <w:rPr>
            <w:noProof/>
            <w:webHidden/>
          </w:rPr>
          <w:fldChar w:fldCharType="begin"/>
        </w:r>
        <w:r w:rsidR="00C12AF1">
          <w:rPr>
            <w:noProof/>
            <w:webHidden/>
          </w:rPr>
          <w:instrText xml:space="preserve"> PAGEREF _Toc510174718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5D089E5C" w14:textId="0591335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19" w:history="1">
        <w:r w:rsidR="00C12AF1" w:rsidRPr="00CA5DFB">
          <w:rPr>
            <w:rStyle w:val="Hyperlink"/>
            <w:noProof/>
          </w:rPr>
          <w:t>3.13.11 exitSignalNumber property</w:t>
        </w:r>
        <w:r w:rsidR="00C12AF1">
          <w:rPr>
            <w:noProof/>
            <w:webHidden/>
          </w:rPr>
          <w:tab/>
        </w:r>
        <w:r w:rsidR="00C12AF1">
          <w:rPr>
            <w:noProof/>
            <w:webHidden/>
          </w:rPr>
          <w:fldChar w:fldCharType="begin"/>
        </w:r>
        <w:r w:rsidR="00C12AF1">
          <w:rPr>
            <w:noProof/>
            <w:webHidden/>
          </w:rPr>
          <w:instrText xml:space="preserve"> PAGEREF _Toc510174719 \h </w:instrText>
        </w:r>
        <w:r w:rsidR="00C12AF1">
          <w:rPr>
            <w:noProof/>
            <w:webHidden/>
          </w:rPr>
        </w:r>
        <w:r w:rsidR="00C12AF1">
          <w:rPr>
            <w:noProof/>
            <w:webHidden/>
          </w:rPr>
          <w:fldChar w:fldCharType="separate"/>
        </w:r>
        <w:r w:rsidR="00C12AF1">
          <w:rPr>
            <w:noProof/>
            <w:webHidden/>
          </w:rPr>
          <w:t>47</w:t>
        </w:r>
        <w:r w:rsidR="00C12AF1">
          <w:rPr>
            <w:noProof/>
            <w:webHidden/>
          </w:rPr>
          <w:fldChar w:fldCharType="end"/>
        </w:r>
      </w:hyperlink>
    </w:p>
    <w:p w14:paraId="2EB01C5E" w14:textId="1B8CBDC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0" w:history="1">
        <w:r w:rsidR="00C12AF1" w:rsidRPr="00CA5DFB">
          <w:rPr>
            <w:rStyle w:val="Hyperlink"/>
            <w:noProof/>
          </w:rPr>
          <w:t>3.13.12 processStartFailureMessage property</w:t>
        </w:r>
        <w:r w:rsidR="00C12AF1">
          <w:rPr>
            <w:noProof/>
            <w:webHidden/>
          </w:rPr>
          <w:tab/>
        </w:r>
        <w:r w:rsidR="00C12AF1">
          <w:rPr>
            <w:noProof/>
            <w:webHidden/>
          </w:rPr>
          <w:fldChar w:fldCharType="begin"/>
        </w:r>
        <w:r w:rsidR="00C12AF1">
          <w:rPr>
            <w:noProof/>
            <w:webHidden/>
          </w:rPr>
          <w:instrText xml:space="preserve"> PAGEREF _Toc510174720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53D2009" w14:textId="63A49AA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1" w:history="1">
        <w:r w:rsidR="00C12AF1" w:rsidRPr="00CA5DFB">
          <w:rPr>
            <w:rStyle w:val="Hyperlink"/>
            <w:noProof/>
          </w:rPr>
          <w:t>3.13.13 toolExecutionSuccessful property</w:t>
        </w:r>
        <w:r w:rsidR="00C12AF1">
          <w:rPr>
            <w:noProof/>
            <w:webHidden/>
          </w:rPr>
          <w:tab/>
        </w:r>
        <w:r w:rsidR="00C12AF1">
          <w:rPr>
            <w:noProof/>
            <w:webHidden/>
          </w:rPr>
          <w:fldChar w:fldCharType="begin"/>
        </w:r>
        <w:r w:rsidR="00C12AF1">
          <w:rPr>
            <w:noProof/>
            <w:webHidden/>
          </w:rPr>
          <w:instrText xml:space="preserve"> PAGEREF _Toc510174721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0502C39A" w14:textId="69D7031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2" w:history="1">
        <w:r w:rsidR="00C12AF1" w:rsidRPr="00CA5DFB">
          <w:rPr>
            <w:rStyle w:val="Hyperlink"/>
            <w:noProof/>
          </w:rPr>
          <w:t>3.13.14 machine property</w:t>
        </w:r>
        <w:r w:rsidR="00C12AF1">
          <w:rPr>
            <w:noProof/>
            <w:webHidden/>
          </w:rPr>
          <w:tab/>
        </w:r>
        <w:r w:rsidR="00C12AF1">
          <w:rPr>
            <w:noProof/>
            <w:webHidden/>
          </w:rPr>
          <w:fldChar w:fldCharType="begin"/>
        </w:r>
        <w:r w:rsidR="00C12AF1">
          <w:rPr>
            <w:noProof/>
            <w:webHidden/>
          </w:rPr>
          <w:instrText xml:space="preserve"> PAGEREF _Toc510174722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5616A59D" w14:textId="1EB4F78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3" w:history="1">
        <w:r w:rsidR="00C12AF1" w:rsidRPr="00CA5DFB">
          <w:rPr>
            <w:rStyle w:val="Hyperlink"/>
            <w:noProof/>
          </w:rPr>
          <w:t>3.13.15 account property</w:t>
        </w:r>
        <w:r w:rsidR="00C12AF1">
          <w:rPr>
            <w:noProof/>
            <w:webHidden/>
          </w:rPr>
          <w:tab/>
        </w:r>
        <w:r w:rsidR="00C12AF1">
          <w:rPr>
            <w:noProof/>
            <w:webHidden/>
          </w:rPr>
          <w:fldChar w:fldCharType="begin"/>
        </w:r>
        <w:r w:rsidR="00C12AF1">
          <w:rPr>
            <w:noProof/>
            <w:webHidden/>
          </w:rPr>
          <w:instrText xml:space="preserve"> PAGEREF _Toc510174723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3DDC5A7E" w14:textId="1655F74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4" w:history="1">
        <w:r w:rsidR="00C12AF1" w:rsidRPr="00CA5DFB">
          <w:rPr>
            <w:rStyle w:val="Hyperlink"/>
            <w:noProof/>
          </w:rPr>
          <w:t>3.13.16 processId property</w:t>
        </w:r>
        <w:r w:rsidR="00C12AF1">
          <w:rPr>
            <w:noProof/>
            <w:webHidden/>
          </w:rPr>
          <w:tab/>
        </w:r>
        <w:r w:rsidR="00C12AF1">
          <w:rPr>
            <w:noProof/>
            <w:webHidden/>
          </w:rPr>
          <w:fldChar w:fldCharType="begin"/>
        </w:r>
        <w:r w:rsidR="00C12AF1">
          <w:rPr>
            <w:noProof/>
            <w:webHidden/>
          </w:rPr>
          <w:instrText xml:space="preserve"> PAGEREF _Toc510174724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4988612D" w14:textId="6C566B6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5" w:history="1">
        <w:r w:rsidR="00C12AF1" w:rsidRPr="00CA5DFB">
          <w:rPr>
            <w:rStyle w:val="Hyperlink"/>
            <w:noProof/>
          </w:rPr>
          <w:t>3.13.17 executableLocation property</w:t>
        </w:r>
        <w:r w:rsidR="00C12AF1">
          <w:rPr>
            <w:noProof/>
            <w:webHidden/>
          </w:rPr>
          <w:tab/>
        </w:r>
        <w:r w:rsidR="00C12AF1">
          <w:rPr>
            <w:noProof/>
            <w:webHidden/>
          </w:rPr>
          <w:fldChar w:fldCharType="begin"/>
        </w:r>
        <w:r w:rsidR="00C12AF1">
          <w:rPr>
            <w:noProof/>
            <w:webHidden/>
          </w:rPr>
          <w:instrText xml:space="preserve"> PAGEREF _Toc510174725 \h </w:instrText>
        </w:r>
        <w:r w:rsidR="00C12AF1">
          <w:rPr>
            <w:noProof/>
            <w:webHidden/>
          </w:rPr>
        </w:r>
        <w:r w:rsidR="00C12AF1">
          <w:rPr>
            <w:noProof/>
            <w:webHidden/>
          </w:rPr>
          <w:fldChar w:fldCharType="separate"/>
        </w:r>
        <w:r w:rsidR="00C12AF1">
          <w:rPr>
            <w:noProof/>
            <w:webHidden/>
          </w:rPr>
          <w:t>48</w:t>
        </w:r>
        <w:r w:rsidR="00C12AF1">
          <w:rPr>
            <w:noProof/>
            <w:webHidden/>
          </w:rPr>
          <w:fldChar w:fldCharType="end"/>
        </w:r>
      </w:hyperlink>
    </w:p>
    <w:p w14:paraId="1004C72E" w14:textId="2FEC296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6" w:history="1">
        <w:r w:rsidR="00C12AF1" w:rsidRPr="00CA5DFB">
          <w:rPr>
            <w:rStyle w:val="Hyperlink"/>
            <w:noProof/>
          </w:rPr>
          <w:t>3.13.18 workingDirectory property</w:t>
        </w:r>
        <w:r w:rsidR="00C12AF1">
          <w:rPr>
            <w:noProof/>
            <w:webHidden/>
          </w:rPr>
          <w:tab/>
        </w:r>
        <w:r w:rsidR="00C12AF1">
          <w:rPr>
            <w:noProof/>
            <w:webHidden/>
          </w:rPr>
          <w:fldChar w:fldCharType="begin"/>
        </w:r>
        <w:r w:rsidR="00C12AF1">
          <w:rPr>
            <w:noProof/>
            <w:webHidden/>
          </w:rPr>
          <w:instrText xml:space="preserve"> PAGEREF _Toc510174726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2259DC4C" w14:textId="7325CEC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7" w:history="1">
        <w:r w:rsidR="00C12AF1" w:rsidRPr="00CA5DFB">
          <w:rPr>
            <w:rStyle w:val="Hyperlink"/>
            <w:noProof/>
          </w:rPr>
          <w:t>3.13.19 environmentVariables property</w:t>
        </w:r>
        <w:r w:rsidR="00C12AF1">
          <w:rPr>
            <w:noProof/>
            <w:webHidden/>
          </w:rPr>
          <w:tab/>
        </w:r>
        <w:r w:rsidR="00C12AF1">
          <w:rPr>
            <w:noProof/>
            <w:webHidden/>
          </w:rPr>
          <w:fldChar w:fldCharType="begin"/>
        </w:r>
        <w:r w:rsidR="00C12AF1">
          <w:rPr>
            <w:noProof/>
            <w:webHidden/>
          </w:rPr>
          <w:instrText xml:space="preserve"> PAGEREF _Toc510174727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6C650601" w14:textId="3358039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8" w:history="1">
        <w:r w:rsidR="00C12AF1" w:rsidRPr="00CA5DFB">
          <w:rPr>
            <w:rStyle w:val="Hyperlink"/>
            <w:noProof/>
          </w:rPr>
          <w:t>3.13.20 toolNotifications property</w:t>
        </w:r>
        <w:r w:rsidR="00C12AF1">
          <w:rPr>
            <w:noProof/>
            <w:webHidden/>
          </w:rPr>
          <w:tab/>
        </w:r>
        <w:r w:rsidR="00C12AF1">
          <w:rPr>
            <w:noProof/>
            <w:webHidden/>
          </w:rPr>
          <w:fldChar w:fldCharType="begin"/>
        </w:r>
        <w:r w:rsidR="00C12AF1">
          <w:rPr>
            <w:noProof/>
            <w:webHidden/>
          </w:rPr>
          <w:instrText xml:space="preserve"> PAGEREF _Toc510174728 \h </w:instrText>
        </w:r>
        <w:r w:rsidR="00C12AF1">
          <w:rPr>
            <w:noProof/>
            <w:webHidden/>
          </w:rPr>
        </w:r>
        <w:r w:rsidR="00C12AF1">
          <w:rPr>
            <w:noProof/>
            <w:webHidden/>
          </w:rPr>
          <w:fldChar w:fldCharType="separate"/>
        </w:r>
        <w:r w:rsidR="00C12AF1">
          <w:rPr>
            <w:noProof/>
            <w:webHidden/>
          </w:rPr>
          <w:t>49</w:t>
        </w:r>
        <w:r w:rsidR="00C12AF1">
          <w:rPr>
            <w:noProof/>
            <w:webHidden/>
          </w:rPr>
          <w:fldChar w:fldCharType="end"/>
        </w:r>
      </w:hyperlink>
    </w:p>
    <w:p w14:paraId="7AA44F9E" w14:textId="34F548D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29" w:history="1">
        <w:r w:rsidR="00C12AF1" w:rsidRPr="00CA5DFB">
          <w:rPr>
            <w:rStyle w:val="Hyperlink"/>
            <w:noProof/>
          </w:rPr>
          <w:t>3.13.21 configurationNotifications property</w:t>
        </w:r>
        <w:r w:rsidR="00C12AF1">
          <w:rPr>
            <w:noProof/>
            <w:webHidden/>
          </w:rPr>
          <w:tab/>
        </w:r>
        <w:r w:rsidR="00C12AF1">
          <w:rPr>
            <w:noProof/>
            <w:webHidden/>
          </w:rPr>
          <w:fldChar w:fldCharType="begin"/>
        </w:r>
        <w:r w:rsidR="00C12AF1">
          <w:rPr>
            <w:noProof/>
            <w:webHidden/>
          </w:rPr>
          <w:instrText xml:space="preserve"> PAGEREF _Toc510174729 \h </w:instrText>
        </w:r>
        <w:r w:rsidR="00C12AF1">
          <w:rPr>
            <w:noProof/>
            <w:webHidden/>
          </w:rPr>
        </w:r>
        <w:r w:rsidR="00C12AF1">
          <w:rPr>
            <w:noProof/>
            <w:webHidden/>
          </w:rPr>
          <w:fldChar w:fldCharType="separate"/>
        </w:r>
        <w:r w:rsidR="00C12AF1">
          <w:rPr>
            <w:noProof/>
            <w:webHidden/>
          </w:rPr>
          <w:t>50</w:t>
        </w:r>
        <w:r w:rsidR="00C12AF1">
          <w:rPr>
            <w:noProof/>
            <w:webHidden/>
          </w:rPr>
          <w:fldChar w:fldCharType="end"/>
        </w:r>
      </w:hyperlink>
    </w:p>
    <w:p w14:paraId="0C8F58F6" w14:textId="3D9B0FC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0" w:history="1">
        <w:r w:rsidR="00C12AF1" w:rsidRPr="00CA5DFB">
          <w:rPr>
            <w:rStyle w:val="Hyperlink"/>
            <w:noProof/>
          </w:rPr>
          <w:t>3.13.22 stdin, stdout, stderr, and stdoutStderr properties</w:t>
        </w:r>
        <w:r w:rsidR="00C12AF1">
          <w:rPr>
            <w:noProof/>
            <w:webHidden/>
          </w:rPr>
          <w:tab/>
        </w:r>
        <w:r w:rsidR="00C12AF1">
          <w:rPr>
            <w:noProof/>
            <w:webHidden/>
          </w:rPr>
          <w:fldChar w:fldCharType="begin"/>
        </w:r>
        <w:r w:rsidR="00C12AF1">
          <w:rPr>
            <w:noProof/>
            <w:webHidden/>
          </w:rPr>
          <w:instrText xml:space="preserve"> PAGEREF _Toc510174730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725492E1" w14:textId="362261B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1" w:history="1">
        <w:r w:rsidR="00C12AF1" w:rsidRPr="00CA5DFB">
          <w:rPr>
            <w:rStyle w:val="Hyperlink"/>
            <w:noProof/>
          </w:rPr>
          <w:t>3.13.23 properties property</w:t>
        </w:r>
        <w:r w:rsidR="00C12AF1">
          <w:rPr>
            <w:noProof/>
            <w:webHidden/>
          </w:rPr>
          <w:tab/>
        </w:r>
        <w:r w:rsidR="00C12AF1">
          <w:rPr>
            <w:noProof/>
            <w:webHidden/>
          </w:rPr>
          <w:fldChar w:fldCharType="begin"/>
        </w:r>
        <w:r w:rsidR="00C12AF1">
          <w:rPr>
            <w:noProof/>
            <w:webHidden/>
          </w:rPr>
          <w:instrText xml:space="preserve"> PAGEREF _Toc510174731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3193C6D0" w14:textId="4480CE5A"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32" w:history="1">
        <w:r w:rsidR="00C12AF1" w:rsidRPr="00CA5DFB">
          <w:rPr>
            <w:rStyle w:val="Hyperlink"/>
            <w:noProof/>
          </w:rPr>
          <w:t>3.14 attachment object</w:t>
        </w:r>
        <w:r w:rsidR="00C12AF1">
          <w:rPr>
            <w:noProof/>
            <w:webHidden/>
          </w:rPr>
          <w:tab/>
        </w:r>
        <w:r w:rsidR="00C12AF1">
          <w:rPr>
            <w:noProof/>
            <w:webHidden/>
          </w:rPr>
          <w:fldChar w:fldCharType="begin"/>
        </w:r>
        <w:r w:rsidR="00C12AF1">
          <w:rPr>
            <w:noProof/>
            <w:webHidden/>
          </w:rPr>
          <w:instrText xml:space="preserve"> PAGEREF _Toc510174732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0D3EE3D2" w14:textId="7256448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3" w:history="1">
        <w:r w:rsidR="00C12AF1" w:rsidRPr="00CA5DFB">
          <w:rPr>
            <w:rStyle w:val="Hyperlink"/>
            <w:noProof/>
          </w:rPr>
          <w:t>3.14.1 General</w:t>
        </w:r>
        <w:r w:rsidR="00C12AF1">
          <w:rPr>
            <w:noProof/>
            <w:webHidden/>
          </w:rPr>
          <w:tab/>
        </w:r>
        <w:r w:rsidR="00C12AF1">
          <w:rPr>
            <w:noProof/>
            <w:webHidden/>
          </w:rPr>
          <w:fldChar w:fldCharType="begin"/>
        </w:r>
        <w:r w:rsidR="00C12AF1">
          <w:rPr>
            <w:noProof/>
            <w:webHidden/>
          </w:rPr>
          <w:instrText xml:space="preserve"> PAGEREF _Toc510174733 \h </w:instrText>
        </w:r>
        <w:r w:rsidR="00C12AF1">
          <w:rPr>
            <w:noProof/>
            <w:webHidden/>
          </w:rPr>
        </w:r>
        <w:r w:rsidR="00C12AF1">
          <w:rPr>
            <w:noProof/>
            <w:webHidden/>
          </w:rPr>
          <w:fldChar w:fldCharType="separate"/>
        </w:r>
        <w:r w:rsidR="00C12AF1">
          <w:rPr>
            <w:noProof/>
            <w:webHidden/>
          </w:rPr>
          <w:t>51</w:t>
        </w:r>
        <w:r w:rsidR="00C12AF1">
          <w:rPr>
            <w:noProof/>
            <w:webHidden/>
          </w:rPr>
          <w:fldChar w:fldCharType="end"/>
        </w:r>
      </w:hyperlink>
    </w:p>
    <w:p w14:paraId="40B6A2FD" w14:textId="747EA49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4" w:history="1">
        <w:r w:rsidR="00C12AF1" w:rsidRPr="00CA5DFB">
          <w:rPr>
            <w:rStyle w:val="Hyperlink"/>
            <w:noProof/>
          </w:rPr>
          <w:t>3.14.2 description property</w:t>
        </w:r>
        <w:r w:rsidR="00C12AF1">
          <w:rPr>
            <w:noProof/>
            <w:webHidden/>
          </w:rPr>
          <w:tab/>
        </w:r>
        <w:r w:rsidR="00C12AF1">
          <w:rPr>
            <w:noProof/>
            <w:webHidden/>
          </w:rPr>
          <w:fldChar w:fldCharType="begin"/>
        </w:r>
        <w:r w:rsidR="00C12AF1">
          <w:rPr>
            <w:noProof/>
            <w:webHidden/>
          </w:rPr>
          <w:instrText xml:space="preserve"> PAGEREF _Toc510174734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3997AA7D" w14:textId="01BB60C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5" w:history="1">
        <w:r w:rsidR="00C12AF1" w:rsidRPr="00CA5DFB">
          <w:rPr>
            <w:rStyle w:val="Hyperlink"/>
            <w:noProof/>
          </w:rPr>
          <w:t>3.14.3 fileLocation property</w:t>
        </w:r>
        <w:r w:rsidR="00C12AF1">
          <w:rPr>
            <w:noProof/>
            <w:webHidden/>
          </w:rPr>
          <w:tab/>
        </w:r>
        <w:r w:rsidR="00C12AF1">
          <w:rPr>
            <w:noProof/>
            <w:webHidden/>
          </w:rPr>
          <w:fldChar w:fldCharType="begin"/>
        </w:r>
        <w:r w:rsidR="00C12AF1">
          <w:rPr>
            <w:noProof/>
            <w:webHidden/>
          </w:rPr>
          <w:instrText xml:space="preserve"> PAGEREF _Toc510174735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0A744A71" w14:textId="6164D18E"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36" w:history="1">
        <w:r w:rsidR="00C12AF1" w:rsidRPr="00CA5DFB">
          <w:rPr>
            <w:rStyle w:val="Hyperlink"/>
            <w:noProof/>
          </w:rPr>
          <w:t>3.15 conversion object</w:t>
        </w:r>
        <w:r w:rsidR="00C12AF1">
          <w:rPr>
            <w:noProof/>
            <w:webHidden/>
          </w:rPr>
          <w:tab/>
        </w:r>
        <w:r w:rsidR="00C12AF1">
          <w:rPr>
            <w:noProof/>
            <w:webHidden/>
          </w:rPr>
          <w:fldChar w:fldCharType="begin"/>
        </w:r>
        <w:r w:rsidR="00C12AF1">
          <w:rPr>
            <w:noProof/>
            <w:webHidden/>
          </w:rPr>
          <w:instrText xml:space="preserve"> PAGEREF _Toc510174736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A587A0A" w14:textId="160D770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7" w:history="1">
        <w:r w:rsidR="00C12AF1" w:rsidRPr="00CA5DFB">
          <w:rPr>
            <w:rStyle w:val="Hyperlink"/>
            <w:noProof/>
          </w:rPr>
          <w:t>3.15.1 General</w:t>
        </w:r>
        <w:r w:rsidR="00C12AF1">
          <w:rPr>
            <w:noProof/>
            <w:webHidden/>
          </w:rPr>
          <w:tab/>
        </w:r>
        <w:r w:rsidR="00C12AF1">
          <w:rPr>
            <w:noProof/>
            <w:webHidden/>
          </w:rPr>
          <w:fldChar w:fldCharType="begin"/>
        </w:r>
        <w:r w:rsidR="00C12AF1">
          <w:rPr>
            <w:noProof/>
            <w:webHidden/>
          </w:rPr>
          <w:instrText xml:space="preserve"> PAGEREF _Toc510174737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F4E92D3" w14:textId="7377CF4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8" w:history="1">
        <w:r w:rsidR="00C12AF1" w:rsidRPr="00CA5DFB">
          <w:rPr>
            <w:rStyle w:val="Hyperlink"/>
            <w:noProof/>
          </w:rPr>
          <w:t>3.15.2 tool property</w:t>
        </w:r>
        <w:r w:rsidR="00C12AF1">
          <w:rPr>
            <w:noProof/>
            <w:webHidden/>
          </w:rPr>
          <w:tab/>
        </w:r>
        <w:r w:rsidR="00C12AF1">
          <w:rPr>
            <w:noProof/>
            <w:webHidden/>
          </w:rPr>
          <w:fldChar w:fldCharType="begin"/>
        </w:r>
        <w:r w:rsidR="00C12AF1">
          <w:rPr>
            <w:noProof/>
            <w:webHidden/>
          </w:rPr>
          <w:instrText xml:space="preserve"> PAGEREF _Toc510174738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24635D2E" w14:textId="624835D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39" w:history="1">
        <w:r w:rsidR="00C12AF1" w:rsidRPr="00CA5DFB">
          <w:rPr>
            <w:rStyle w:val="Hyperlink"/>
            <w:noProof/>
          </w:rPr>
          <w:t>3.15.3 invocation property</w:t>
        </w:r>
        <w:r w:rsidR="00C12AF1">
          <w:rPr>
            <w:noProof/>
            <w:webHidden/>
          </w:rPr>
          <w:tab/>
        </w:r>
        <w:r w:rsidR="00C12AF1">
          <w:rPr>
            <w:noProof/>
            <w:webHidden/>
          </w:rPr>
          <w:fldChar w:fldCharType="begin"/>
        </w:r>
        <w:r w:rsidR="00C12AF1">
          <w:rPr>
            <w:noProof/>
            <w:webHidden/>
          </w:rPr>
          <w:instrText xml:space="preserve"> PAGEREF _Toc510174739 \h </w:instrText>
        </w:r>
        <w:r w:rsidR="00C12AF1">
          <w:rPr>
            <w:noProof/>
            <w:webHidden/>
          </w:rPr>
        </w:r>
        <w:r w:rsidR="00C12AF1">
          <w:rPr>
            <w:noProof/>
            <w:webHidden/>
          </w:rPr>
          <w:fldChar w:fldCharType="separate"/>
        </w:r>
        <w:r w:rsidR="00C12AF1">
          <w:rPr>
            <w:noProof/>
            <w:webHidden/>
          </w:rPr>
          <w:t>52</w:t>
        </w:r>
        <w:r w:rsidR="00C12AF1">
          <w:rPr>
            <w:noProof/>
            <w:webHidden/>
          </w:rPr>
          <w:fldChar w:fldCharType="end"/>
        </w:r>
      </w:hyperlink>
    </w:p>
    <w:p w14:paraId="12FA6DDA" w14:textId="0A2BA9B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0" w:history="1">
        <w:r w:rsidR="00C12AF1" w:rsidRPr="00CA5DFB">
          <w:rPr>
            <w:rStyle w:val="Hyperlink"/>
            <w:noProof/>
          </w:rPr>
          <w:t>3.15.4 analysisToolLogFileLocation property</w:t>
        </w:r>
        <w:r w:rsidR="00C12AF1">
          <w:rPr>
            <w:noProof/>
            <w:webHidden/>
          </w:rPr>
          <w:tab/>
        </w:r>
        <w:r w:rsidR="00C12AF1">
          <w:rPr>
            <w:noProof/>
            <w:webHidden/>
          </w:rPr>
          <w:fldChar w:fldCharType="begin"/>
        </w:r>
        <w:r w:rsidR="00C12AF1">
          <w:rPr>
            <w:noProof/>
            <w:webHidden/>
          </w:rPr>
          <w:instrText xml:space="preserve"> PAGEREF _Toc510174740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2C550A41" w14:textId="48838E3F"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41" w:history="1">
        <w:r w:rsidR="00C12AF1" w:rsidRPr="00CA5DFB">
          <w:rPr>
            <w:rStyle w:val="Hyperlink"/>
            <w:noProof/>
          </w:rPr>
          <w:t>3.16 file object</w:t>
        </w:r>
        <w:r w:rsidR="00C12AF1">
          <w:rPr>
            <w:noProof/>
            <w:webHidden/>
          </w:rPr>
          <w:tab/>
        </w:r>
        <w:r w:rsidR="00C12AF1">
          <w:rPr>
            <w:noProof/>
            <w:webHidden/>
          </w:rPr>
          <w:fldChar w:fldCharType="begin"/>
        </w:r>
        <w:r w:rsidR="00C12AF1">
          <w:rPr>
            <w:noProof/>
            <w:webHidden/>
          </w:rPr>
          <w:instrText xml:space="preserve"> PAGEREF _Toc510174741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5773315" w14:textId="4F89681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2" w:history="1">
        <w:r w:rsidR="00C12AF1" w:rsidRPr="00CA5DFB">
          <w:rPr>
            <w:rStyle w:val="Hyperlink"/>
            <w:noProof/>
          </w:rPr>
          <w:t>3.16.1 General</w:t>
        </w:r>
        <w:r w:rsidR="00C12AF1">
          <w:rPr>
            <w:noProof/>
            <w:webHidden/>
          </w:rPr>
          <w:tab/>
        </w:r>
        <w:r w:rsidR="00C12AF1">
          <w:rPr>
            <w:noProof/>
            <w:webHidden/>
          </w:rPr>
          <w:fldChar w:fldCharType="begin"/>
        </w:r>
        <w:r w:rsidR="00C12AF1">
          <w:rPr>
            <w:noProof/>
            <w:webHidden/>
          </w:rPr>
          <w:instrText xml:space="preserve"> PAGEREF _Toc510174742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58EF93CE" w14:textId="788484F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3" w:history="1">
        <w:r w:rsidR="00C12AF1" w:rsidRPr="00CA5DFB">
          <w:rPr>
            <w:rStyle w:val="Hyperlink"/>
            <w:noProof/>
          </w:rPr>
          <w:t>3.16.2 fileLocation property</w:t>
        </w:r>
        <w:r w:rsidR="00C12AF1">
          <w:rPr>
            <w:noProof/>
            <w:webHidden/>
          </w:rPr>
          <w:tab/>
        </w:r>
        <w:r w:rsidR="00C12AF1">
          <w:rPr>
            <w:noProof/>
            <w:webHidden/>
          </w:rPr>
          <w:fldChar w:fldCharType="begin"/>
        </w:r>
        <w:r w:rsidR="00C12AF1">
          <w:rPr>
            <w:noProof/>
            <w:webHidden/>
          </w:rPr>
          <w:instrText xml:space="preserve"> PAGEREF _Toc510174743 \h </w:instrText>
        </w:r>
        <w:r w:rsidR="00C12AF1">
          <w:rPr>
            <w:noProof/>
            <w:webHidden/>
          </w:rPr>
        </w:r>
        <w:r w:rsidR="00C12AF1">
          <w:rPr>
            <w:noProof/>
            <w:webHidden/>
          </w:rPr>
          <w:fldChar w:fldCharType="separate"/>
        </w:r>
        <w:r w:rsidR="00C12AF1">
          <w:rPr>
            <w:noProof/>
            <w:webHidden/>
          </w:rPr>
          <w:t>53</w:t>
        </w:r>
        <w:r w:rsidR="00C12AF1">
          <w:rPr>
            <w:noProof/>
            <w:webHidden/>
          </w:rPr>
          <w:fldChar w:fldCharType="end"/>
        </w:r>
      </w:hyperlink>
    </w:p>
    <w:p w14:paraId="7A06243E" w14:textId="2A68283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4" w:history="1">
        <w:r w:rsidR="00C12AF1" w:rsidRPr="00CA5DFB">
          <w:rPr>
            <w:rStyle w:val="Hyperlink"/>
            <w:noProof/>
          </w:rPr>
          <w:t>3.16.3 parentKey property</w:t>
        </w:r>
        <w:r w:rsidR="00C12AF1">
          <w:rPr>
            <w:noProof/>
            <w:webHidden/>
          </w:rPr>
          <w:tab/>
        </w:r>
        <w:r w:rsidR="00C12AF1">
          <w:rPr>
            <w:noProof/>
            <w:webHidden/>
          </w:rPr>
          <w:fldChar w:fldCharType="begin"/>
        </w:r>
        <w:r w:rsidR="00C12AF1">
          <w:rPr>
            <w:noProof/>
            <w:webHidden/>
          </w:rPr>
          <w:instrText xml:space="preserve"> PAGEREF _Toc510174744 \h </w:instrText>
        </w:r>
        <w:r w:rsidR="00C12AF1">
          <w:rPr>
            <w:noProof/>
            <w:webHidden/>
          </w:rPr>
        </w:r>
        <w:r w:rsidR="00C12AF1">
          <w:rPr>
            <w:noProof/>
            <w:webHidden/>
          </w:rPr>
          <w:fldChar w:fldCharType="separate"/>
        </w:r>
        <w:r w:rsidR="00C12AF1">
          <w:rPr>
            <w:noProof/>
            <w:webHidden/>
          </w:rPr>
          <w:t>54</w:t>
        </w:r>
        <w:r w:rsidR="00C12AF1">
          <w:rPr>
            <w:noProof/>
            <w:webHidden/>
          </w:rPr>
          <w:fldChar w:fldCharType="end"/>
        </w:r>
      </w:hyperlink>
    </w:p>
    <w:p w14:paraId="58A959A1" w14:textId="23B7015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5" w:history="1">
        <w:r w:rsidR="00C12AF1" w:rsidRPr="00CA5DFB">
          <w:rPr>
            <w:rStyle w:val="Hyperlink"/>
            <w:noProof/>
          </w:rPr>
          <w:t>3.16.4 offset property</w:t>
        </w:r>
        <w:r w:rsidR="00C12AF1">
          <w:rPr>
            <w:noProof/>
            <w:webHidden/>
          </w:rPr>
          <w:tab/>
        </w:r>
        <w:r w:rsidR="00C12AF1">
          <w:rPr>
            <w:noProof/>
            <w:webHidden/>
          </w:rPr>
          <w:fldChar w:fldCharType="begin"/>
        </w:r>
        <w:r w:rsidR="00C12AF1">
          <w:rPr>
            <w:noProof/>
            <w:webHidden/>
          </w:rPr>
          <w:instrText xml:space="preserve"> PAGEREF _Toc510174745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73E0601C" w14:textId="1623C86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6" w:history="1">
        <w:r w:rsidR="00C12AF1" w:rsidRPr="00CA5DFB">
          <w:rPr>
            <w:rStyle w:val="Hyperlink"/>
            <w:noProof/>
          </w:rPr>
          <w:t>3.16.5 length property</w:t>
        </w:r>
        <w:r w:rsidR="00C12AF1">
          <w:rPr>
            <w:noProof/>
            <w:webHidden/>
          </w:rPr>
          <w:tab/>
        </w:r>
        <w:r w:rsidR="00C12AF1">
          <w:rPr>
            <w:noProof/>
            <w:webHidden/>
          </w:rPr>
          <w:fldChar w:fldCharType="begin"/>
        </w:r>
        <w:r w:rsidR="00C12AF1">
          <w:rPr>
            <w:noProof/>
            <w:webHidden/>
          </w:rPr>
          <w:instrText xml:space="preserve"> PAGEREF _Toc510174746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1D3FE39" w14:textId="53E77FA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7" w:history="1">
        <w:r w:rsidR="00C12AF1" w:rsidRPr="00CA5DFB">
          <w:rPr>
            <w:rStyle w:val="Hyperlink"/>
            <w:noProof/>
          </w:rPr>
          <w:t>3.16.6 mimeType property</w:t>
        </w:r>
        <w:r w:rsidR="00C12AF1">
          <w:rPr>
            <w:noProof/>
            <w:webHidden/>
          </w:rPr>
          <w:tab/>
        </w:r>
        <w:r w:rsidR="00C12AF1">
          <w:rPr>
            <w:noProof/>
            <w:webHidden/>
          </w:rPr>
          <w:fldChar w:fldCharType="begin"/>
        </w:r>
        <w:r w:rsidR="00C12AF1">
          <w:rPr>
            <w:noProof/>
            <w:webHidden/>
          </w:rPr>
          <w:instrText xml:space="preserve"> PAGEREF _Toc510174747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3CCC817C" w14:textId="1AAC762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8" w:history="1">
        <w:r w:rsidR="00C12AF1" w:rsidRPr="00CA5DFB">
          <w:rPr>
            <w:rStyle w:val="Hyperlink"/>
            <w:noProof/>
          </w:rPr>
          <w:t>3.16.7 hashes property</w:t>
        </w:r>
        <w:r w:rsidR="00C12AF1">
          <w:rPr>
            <w:noProof/>
            <w:webHidden/>
          </w:rPr>
          <w:tab/>
        </w:r>
        <w:r w:rsidR="00C12AF1">
          <w:rPr>
            <w:noProof/>
            <w:webHidden/>
          </w:rPr>
          <w:fldChar w:fldCharType="begin"/>
        </w:r>
        <w:r w:rsidR="00C12AF1">
          <w:rPr>
            <w:noProof/>
            <w:webHidden/>
          </w:rPr>
          <w:instrText xml:space="preserve"> PAGEREF _Toc510174748 \h </w:instrText>
        </w:r>
        <w:r w:rsidR="00C12AF1">
          <w:rPr>
            <w:noProof/>
            <w:webHidden/>
          </w:rPr>
        </w:r>
        <w:r w:rsidR="00C12AF1">
          <w:rPr>
            <w:noProof/>
            <w:webHidden/>
          </w:rPr>
          <w:fldChar w:fldCharType="separate"/>
        </w:r>
        <w:r w:rsidR="00C12AF1">
          <w:rPr>
            <w:noProof/>
            <w:webHidden/>
          </w:rPr>
          <w:t>55</w:t>
        </w:r>
        <w:r w:rsidR="00C12AF1">
          <w:rPr>
            <w:noProof/>
            <w:webHidden/>
          </w:rPr>
          <w:fldChar w:fldCharType="end"/>
        </w:r>
      </w:hyperlink>
    </w:p>
    <w:p w14:paraId="0C905568" w14:textId="66B14F0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49" w:history="1">
        <w:r w:rsidR="00C12AF1" w:rsidRPr="00CA5DFB">
          <w:rPr>
            <w:rStyle w:val="Hyperlink"/>
            <w:noProof/>
          </w:rPr>
          <w:t>3.16.8 contents property</w:t>
        </w:r>
        <w:r w:rsidR="00C12AF1">
          <w:rPr>
            <w:noProof/>
            <w:webHidden/>
          </w:rPr>
          <w:tab/>
        </w:r>
        <w:r w:rsidR="00C12AF1">
          <w:rPr>
            <w:noProof/>
            <w:webHidden/>
          </w:rPr>
          <w:fldChar w:fldCharType="begin"/>
        </w:r>
        <w:r w:rsidR="00C12AF1">
          <w:rPr>
            <w:noProof/>
            <w:webHidden/>
          </w:rPr>
          <w:instrText xml:space="preserve"> PAGEREF _Toc510174749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18293BB8" w14:textId="2EBCFE9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0" w:history="1">
        <w:r w:rsidR="00C12AF1" w:rsidRPr="00CA5DFB">
          <w:rPr>
            <w:rStyle w:val="Hyperlink"/>
            <w:noProof/>
          </w:rPr>
          <w:t>3.16.9 properties property</w:t>
        </w:r>
        <w:r w:rsidR="00C12AF1">
          <w:rPr>
            <w:noProof/>
            <w:webHidden/>
          </w:rPr>
          <w:tab/>
        </w:r>
        <w:r w:rsidR="00C12AF1">
          <w:rPr>
            <w:noProof/>
            <w:webHidden/>
          </w:rPr>
          <w:fldChar w:fldCharType="begin"/>
        </w:r>
        <w:r w:rsidR="00C12AF1">
          <w:rPr>
            <w:noProof/>
            <w:webHidden/>
          </w:rPr>
          <w:instrText xml:space="preserve"> PAGEREF _Toc510174750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0E4B985" w14:textId="3109A700"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51" w:history="1">
        <w:r w:rsidR="00C12AF1" w:rsidRPr="00CA5DFB">
          <w:rPr>
            <w:rStyle w:val="Hyperlink"/>
            <w:noProof/>
          </w:rPr>
          <w:t>3.17 hash object</w:t>
        </w:r>
        <w:r w:rsidR="00C12AF1">
          <w:rPr>
            <w:noProof/>
            <w:webHidden/>
          </w:rPr>
          <w:tab/>
        </w:r>
        <w:r w:rsidR="00C12AF1">
          <w:rPr>
            <w:noProof/>
            <w:webHidden/>
          </w:rPr>
          <w:fldChar w:fldCharType="begin"/>
        </w:r>
        <w:r w:rsidR="00C12AF1">
          <w:rPr>
            <w:noProof/>
            <w:webHidden/>
          </w:rPr>
          <w:instrText xml:space="preserve"> PAGEREF _Toc510174751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1ADD538" w14:textId="3E09CC5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2" w:history="1">
        <w:r w:rsidR="00C12AF1" w:rsidRPr="00CA5DFB">
          <w:rPr>
            <w:rStyle w:val="Hyperlink"/>
            <w:noProof/>
          </w:rPr>
          <w:t>3.17.1 General</w:t>
        </w:r>
        <w:r w:rsidR="00C12AF1">
          <w:rPr>
            <w:noProof/>
            <w:webHidden/>
          </w:rPr>
          <w:tab/>
        </w:r>
        <w:r w:rsidR="00C12AF1">
          <w:rPr>
            <w:noProof/>
            <w:webHidden/>
          </w:rPr>
          <w:fldChar w:fldCharType="begin"/>
        </w:r>
        <w:r w:rsidR="00C12AF1">
          <w:rPr>
            <w:noProof/>
            <w:webHidden/>
          </w:rPr>
          <w:instrText xml:space="preserve"> PAGEREF _Toc510174752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64D99E22" w14:textId="0599CA4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3" w:history="1">
        <w:r w:rsidR="00C12AF1" w:rsidRPr="00CA5DFB">
          <w:rPr>
            <w:rStyle w:val="Hyperlink"/>
            <w:noProof/>
          </w:rPr>
          <w:t>3.17.2 value property</w:t>
        </w:r>
        <w:r w:rsidR="00C12AF1">
          <w:rPr>
            <w:noProof/>
            <w:webHidden/>
          </w:rPr>
          <w:tab/>
        </w:r>
        <w:r w:rsidR="00C12AF1">
          <w:rPr>
            <w:noProof/>
            <w:webHidden/>
          </w:rPr>
          <w:fldChar w:fldCharType="begin"/>
        </w:r>
        <w:r w:rsidR="00C12AF1">
          <w:rPr>
            <w:noProof/>
            <w:webHidden/>
          </w:rPr>
          <w:instrText xml:space="preserve"> PAGEREF _Toc510174753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0B946D06" w14:textId="5762AAA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4" w:history="1">
        <w:r w:rsidR="00C12AF1" w:rsidRPr="00CA5DFB">
          <w:rPr>
            <w:rStyle w:val="Hyperlink"/>
            <w:noProof/>
          </w:rPr>
          <w:t>3.17.3 algorithm property</w:t>
        </w:r>
        <w:r w:rsidR="00C12AF1">
          <w:rPr>
            <w:noProof/>
            <w:webHidden/>
          </w:rPr>
          <w:tab/>
        </w:r>
        <w:r w:rsidR="00C12AF1">
          <w:rPr>
            <w:noProof/>
            <w:webHidden/>
          </w:rPr>
          <w:fldChar w:fldCharType="begin"/>
        </w:r>
        <w:r w:rsidR="00C12AF1">
          <w:rPr>
            <w:noProof/>
            <w:webHidden/>
          </w:rPr>
          <w:instrText xml:space="preserve"> PAGEREF _Toc510174754 \h </w:instrText>
        </w:r>
        <w:r w:rsidR="00C12AF1">
          <w:rPr>
            <w:noProof/>
            <w:webHidden/>
          </w:rPr>
        </w:r>
        <w:r w:rsidR="00C12AF1">
          <w:rPr>
            <w:noProof/>
            <w:webHidden/>
          </w:rPr>
          <w:fldChar w:fldCharType="separate"/>
        </w:r>
        <w:r w:rsidR="00C12AF1">
          <w:rPr>
            <w:noProof/>
            <w:webHidden/>
          </w:rPr>
          <w:t>56</w:t>
        </w:r>
        <w:r w:rsidR="00C12AF1">
          <w:rPr>
            <w:noProof/>
            <w:webHidden/>
          </w:rPr>
          <w:fldChar w:fldCharType="end"/>
        </w:r>
      </w:hyperlink>
    </w:p>
    <w:p w14:paraId="58273D85" w14:textId="09DBF7B8"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55" w:history="1">
        <w:r w:rsidR="00C12AF1" w:rsidRPr="00CA5DFB">
          <w:rPr>
            <w:rStyle w:val="Hyperlink"/>
            <w:noProof/>
          </w:rPr>
          <w:t>3.18 result object</w:t>
        </w:r>
        <w:r w:rsidR="00C12AF1">
          <w:rPr>
            <w:noProof/>
            <w:webHidden/>
          </w:rPr>
          <w:tab/>
        </w:r>
        <w:r w:rsidR="00C12AF1">
          <w:rPr>
            <w:noProof/>
            <w:webHidden/>
          </w:rPr>
          <w:fldChar w:fldCharType="begin"/>
        </w:r>
        <w:r w:rsidR="00C12AF1">
          <w:rPr>
            <w:noProof/>
            <w:webHidden/>
          </w:rPr>
          <w:instrText xml:space="preserve"> PAGEREF _Toc510174755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746FF5F3" w14:textId="3A3C699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6" w:history="1">
        <w:r w:rsidR="00C12AF1" w:rsidRPr="00CA5DFB">
          <w:rPr>
            <w:rStyle w:val="Hyperlink"/>
            <w:noProof/>
          </w:rPr>
          <w:t>3.18.1 General</w:t>
        </w:r>
        <w:r w:rsidR="00C12AF1">
          <w:rPr>
            <w:noProof/>
            <w:webHidden/>
          </w:rPr>
          <w:tab/>
        </w:r>
        <w:r w:rsidR="00C12AF1">
          <w:rPr>
            <w:noProof/>
            <w:webHidden/>
          </w:rPr>
          <w:fldChar w:fldCharType="begin"/>
        </w:r>
        <w:r w:rsidR="00C12AF1">
          <w:rPr>
            <w:noProof/>
            <w:webHidden/>
          </w:rPr>
          <w:instrText xml:space="preserve"> PAGEREF _Toc510174756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063B54EE" w14:textId="57F9A5D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7" w:history="1">
        <w:r w:rsidR="00C12AF1" w:rsidRPr="00CA5DFB">
          <w:rPr>
            <w:rStyle w:val="Hyperlink"/>
            <w:noProof/>
          </w:rPr>
          <w:t>3.18.2 Constraints</w:t>
        </w:r>
        <w:r w:rsidR="00C12AF1">
          <w:rPr>
            <w:noProof/>
            <w:webHidden/>
          </w:rPr>
          <w:tab/>
        </w:r>
        <w:r w:rsidR="00C12AF1">
          <w:rPr>
            <w:noProof/>
            <w:webHidden/>
          </w:rPr>
          <w:fldChar w:fldCharType="begin"/>
        </w:r>
        <w:r w:rsidR="00C12AF1">
          <w:rPr>
            <w:noProof/>
            <w:webHidden/>
          </w:rPr>
          <w:instrText xml:space="preserve"> PAGEREF _Toc510174757 \h </w:instrText>
        </w:r>
        <w:r w:rsidR="00C12AF1">
          <w:rPr>
            <w:noProof/>
            <w:webHidden/>
          </w:rPr>
        </w:r>
        <w:r w:rsidR="00C12AF1">
          <w:rPr>
            <w:noProof/>
            <w:webHidden/>
          </w:rPr>
          <w:fldChar w:fldCharType="separate"/>
        </w:r>
        <w:r w:rsidR="00C12AF1">
          <w:rPr>
            <w:noProof/>
            <w:webHidden/>
          </w:rPr>
          <w:t>57</w:t>
        </w:r>
        <w:r w:rsidR="00C12AF1">
          <w:rPr>
            <w:noProof/>
            <w:webHidden/>
          </w:rPr>
          <w:fldChar w:fldCharType="end"/>
        </w:r>
      </w:hyperlink>
    </w:p>
    <w:p w14:paraId="2D35E66F" w14:textId="2B7D1FF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8" w:history="1">
        <w:r w:rsidR="00C12AF1" w:rsidRPr="00CA5DFB">
          <w:rPr>
            <w:rStyle w:val="Hyperlink"/>
            <w:noProof/>
          </w:rPr>
          <w:t>3.18.3 id property</w:t>
        </w:r>
        <w:r w:rsidR="00C12AF1">
          <w:rPr>
            <w:noProof/>
            <w:webHidden/>
          </w:rPr>
          <w:tab/>
        </w:r>
        <w:r w:rsidR="00C12AF1">
          <w:rPr>
            <w:noProof/>
            <w:webHidden/>
          </w:rPr>
          <w:fldChar w:fldCharType="begin"/>
        </w:r>
        <w:r w:rsidR="00C12AF1">
          <w:rPr>
            <w:noProof/>
            <w:webHidden/>
          </w:rPr>
          <w:instrText xml:space="preserve"> PAGEREF _Toc510174758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07D5FE1B" w14:textId="76F005A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59" w:history="1">
        <w:r w:rsidR="00C12AF1" w:rsidRPr="00CA5DFB">
          <w:rPr>
            <w:rStyle w:val="Hyperlink"/>
            <w:noProof/>
          </w:rPr>
          <w:t>3.18.4 ruleId property</w:t>
        </w:r>
        <w:r w:rsidR="00C12AF1">
          <w:rPr>
            <w:noProof/>
            <w:webHidden/>
          </w:rPr>
          <w:tab/>
        </w:r>
        <w:r w:rsidR="00C12AF1">
          <w:rPr>
            <w:noProof/>
            <w:webHidden/>
          </w:rPr>
          <w:fldChar w:fldCharType="begin"/>
        </w:r>
        <w:r w:rsidR="00C12AF1">
          <w:rPr>
            <w:noProof/>
            <w:webHidden/>
          </w:rPr>
          <w:instrText xml:space="preserve"> PAGEREF _Toc510174759 \h </w:instrText>
        </w:r>
        <w:r w:rsidR="00C12AF1">
          <w:rPr>
            <w:noProof/>
            <w:webHidden/>
          </w:rPr>
        </w:r>
        <w:r w:rsidR="00C12AF1">
          <w:rPr>
            <w:noProof/>
            <w:webHidden/>
          </w:rPr>
          <w:fldChar w:fldCharType="separate"/>
        </w:r>
        <w:r w:rsidR="00C12AF1">
          <w:rPr>
            <w:noProof/>
            <w:webHidden/>
          </w:rPr>
          <w:t>58</w:t>
        </w:r>
        <w:r w:rsidR="00C12AF1">
          <w:rPr>
            <w:noProof/>
            <w:webHidden/>
          </w:rPr>
          <w:fldChar w:fldCharType="end"/>
        </w:r>
      </w:hyperlink>
    </w:p>
    <w:p w14:paraId="3781F3C1" w14:textId="6B69E1F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0" w:history="1">
        <w:r w:rsidR="00C12AF1" w:rsidRPr="00CA5DFB">
          <w:rPr>
            <w:rStyle w:val="Hyperlink"/>
            <w:noProof/>
          </w:rPr>
          <w:t>3.18.5 ruleKey property</w:t>
        </w:r>
        <w:r w:rsidR="00C12AF1">
          <w:rPr>
            <w:noProof/>
            <w:webHidden/>
          </w:rPr>
          <w:tab/>
        </w:r>
        <w:r w:rsidR="00C12AF1">
          <w:rPr>
            <w:noProof/>
            <w:webHidden/>
          </w:rPr>
          <w:fldChar w:fldCharType="begin"/>
        </w:r>
        <w:r w:rsidR="00C12AF1">
          <w:rPr>
            <w:noProof/>
            <w:webHidden/>
          </w:rPr>
          <w:instrText xml:space="preserve"> PAGEREF _Toc510174760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0F70F175" w14:textId="7AE3A7F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1" w:history="1">
        <w:r w:rsidR="00C12AF1" w:rsidRPr="00CA5DFB">
          <w:rPr>
            <w:rStyle w:val="Hyperlink"/>
            <w:noProof/>
          </w:rPr>
          <w:t>3.18.6 level property</w:t>
        </w:r>
        <w:r w:rsidR="00C12AF1">
          <w:rPr>
            <w:noProof/>
            <w:webHidden/>
          </w:rPr>
          <w:tab/>
        </w:r>
        <w:r w:rsidR="00C12AF1">
          <w:rPr>
            <w:noProof/>
            <w:webHidden/>
          </w:rPr>
          <w:fldChar w:fldCharType="begin"/>
        </w:r>
        <w:r w:rsidR="00C12AF1">
          <w:rPr>
            <w:noProof/>
            <w:webHidden/>
          </w:rPr>
          <w:instrText xml:space="preserve"> PAGEREF _Toc510174761 \h </w:instrText>
        </w:r>
        <w:r w:rsidR="00C12AF1">
          <w:rPr>
            <w:noProof/>
            <w:webHidden/>
          </w:rPr>
        </w:r>
        <w:r w:rsidR="00C12AF1">
          <w:rPr>
            <w:noProof/>
            <w:webHidden/>
          </w:rPr>
          <w:fldChar w:fldCharType="separate"/>
        </w:r>
        <w:r w:rsidR="00C12AF1">
          <w:rPr>
            <w:noProof/>
            <w:webHidden/>
          </w:rPr>
          <w:t>59</w:t>
        </w:r>
        <w:r w:rsidR="00C12AF1">
          <w:rPr>
            <w:noProof/>
            <w:webHidden/>
          </w:rPr>
          <w:fldChar w:fldCharType="end"/>
        </w:r>
      </w:hyperlink>
    </w:p>
    <w:p w14:paraId="7AEBCDC6" w14:textId="0D33136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2" w:history="1">
        <w:r w:rsidR="00C12AF1" w:rsidRPr="00CA5DFB">
          <w:rPr>
            <w:rStyle w:val="Hyperlink"/>
            <w:noProof/>
          </w:rPr>
          <w:t>3.18.7 message property</w:t>
        </w:r>
        <w:r w:rsidR="00C12AF1">
          <w:rPr>
            <w:noProof/>
            <w:webHidden/>
          </w:rPr>
          <w:tab/>
        </w:r>
        <w:r w:rsidR="00C12AF1">
          <w:rPr>
            <w:noProof/>
            <w:webHidden/>
          </w:rPr>
          <w:fldChar w:fldCharType="begin"/>
        </w:r>
        <w:r w:rsidR="00C12AF1">
          <w:rPr>
            <w:noProof/>
            <w:webHidden/>
          </w:rPr>
          <w:instrText xml:space="preserve"> PAGEREF _Toc510174762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43420E94" w14:textId="2CA1E1B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3" w:history="1">
        <w:r w:rsidR="00C12AF1" w:rsidRPr="00CA5DFB">
          <w:rPr>
            <w:rStyle w:val="Hyperlink"/>
            <w:noProof/>
          </w:rPr>
          <w:t>3.18.8 ruleMessageId property</w:t>
        </w:r>
        <w:r w:rsidR="00C12AF1">
          <w:rPr>
            <w:noProof/>
            <w:webHidden/>
          </w:rPr>
          <w:tab/>
        </w:r>
        <w:r w:rsidR="00C12AF1">
          <w:rPr>
            <w:noProof/>
            <w:webHidden/>
          </w:rPr>
          <w:fldChar w:fldCharType="begin"/>
        </w:r>
        <w:r w:rsidR="00C12AF1">
          <w:rPr>
            <w:noProof/>
            <w:webHidden/>
          </w:rPr>
          <w:instrText xml:space="preserve"> PAGEREF _Toc510174763 \h </w:instrText>
        </w:r>
        <w:r w:rsidR="00C12AF1">
          <w:rPr>
            <w:noProof/>
            <w:webHidden/>
          </w:rPr>
        </w:r>
        <w:r w:rsidR="00C12AF1">
          <w:rPr>
            <w:noProof/>
            <w:webHidden/>
          </w:rPr>
          <w:fldChar w:fldCharType="separate"/>
        </w:r>
        <w:r w:rsidR="00C12AF1">
          <w:rPr>
            <w:noProof/>
            <w:webHidden/>
          </w:rPr>
          <w:t>61</w:t>
        </w:r>
        <w:r w:rsidR="00C12AF1">
          <w:rPr>
            <w:noProof/>
            <w:webHidden/>
          </w:rPr>
          <w:fldChar w:fldCharType="end"/>
        </w:r>
      </w:hyperlink>
    </w:p>
    <w:p w14:paraId="58362219" w14:textId="6DE12D6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4" w:history="1">
        <w:r w:rsidR="00C12AF1" w:rsidRPr="00CA5DFB">
          <w:rPr>
            <w:rStyle w:val="Hyperlink"/>
            <w:noProof/>
          </w:rPr>
          <w:t>3.18.9 locations property</w:t>
        </w:r>
        <w:r w:rsidR="00C12AF1">
          <w:rPr>
            <w:noProof/>
            <w:webHidden/>
          </w:rPr>
          <w:tab/>
        </w:r>
        <w:r w:rsidR="00C12AF1">
          <w:rPr>
            <w:noProof/>
            <w:webHidden/>
          </w:rPr>
          <w:fldChar w:fldCharType="begin"/>
        </w:r>
        <w:r w:rsidR="00C12AF1">
          <w:rPr>
            <w:noProof/>
            <w:webHidden/>
          </w:rPr>
          <w:instrText xml:space="preserve"> PAGEREF _Toc510174764 \h </w:instrText>
        </w:r>
        <w:r w:rsidR="00C12AF1">
          <w:rPr>
            <w:noProof/>
            <w:webHidden/>
          </w:rPr>
        </w:r>
        <w:r w:rsidR="00C12AF1">
          <w:rPr>
            <w:noProof/>
            <w:webHidden/>
          </w:rPr>
          <w:fldChar w:fldCharType="separate"/>
        </w:r>
        <w:r w:rsidR="00C12AF1">
          <w:rPr>
            <w:noProof/>
            <w:webHidden/>
          </w:rPr>
          <w:t>62</w:t>
        </w:r>
        <w:r w:rsidR="00C12AF1">
          <w:rPr>
            <w:noProof/>
            <w:webHidden/>
          </w:rPr>
          <w:fldChar w:fldCharType="end"/>
        </w:r>
      </w:hyperlink>
    </w:p>
    <w:p w14:paraId="2FC70D39" w14:textId="69E3EFF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5" w:history="1">
        <w:r w:rsidR="00C12AF1" w:rsidRPr="00CA5DFB">
          <w:rPr>
            <w:rStyle w:val="Hyperlink"/>
            <w:noProof/>
          </w:rPr>
          <w:t>3.18.10 analysisTarget property</w:t>
        </w:r>
        <w:r w:rsidR="00C12AF1">
          <w:rPr>
            <w:noProof/>
            <w:webHidden/>
          </w:rPr>
          <w:tab/>
        </w:r>
        <w:r w:rsidR="00C12AF1">
          <w:rPr>
            <w:noProof/>
            <w:webHidden/>
          </w:rPr>
          <w:fldChar w:fldCharType="begin"/>
        </w:r>
        <w:r w:rsidR="00C12AF1">
          <w:rPr>
            <w:noProof/>
            <w:webHidden/>
          </w:rPr>
          <w:instrText xml:space="preserve"> PAGEREF _Toc510174765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02530C04" w14:textId="2EFD9FE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6" w:history="1">
        <w:r w:rsidR="00C12AF1" w:rsidRPr="00CA5DFB">
          <w:rPr>
            <w:rStyle w:val="Hyperlink"/>
            <w:noProof/>
          </w:rPr>
          <w:t>3.18.11 fingerprintContributions property</w:t>
        </w:r>
        <w:r w:rsidR="00C12AF1">
          <w:rPr>
            <w:noProof/>
            <w:webHidden/>
          </w:rPr>
          <w:tab/>
        </w:r>
        <w:r w:rsidR="00C12AF1">
          <w:rPr>
            <w:noProof/>
            <w:webHidden/>
          </w:rPr>
          <w:fldChar w:fldCharType="begin"/>
        </w:r>
        <w:r w:rsidR="00C12AF1">
          <w:rPr>
            <w:noProof/>
            <w:webHidden/>
          </w:rPr>
          <w:instrText xml:space="preserve"> PAGEREF _Toc510174766 \h </w:instrText>
        </w:r>
        <w:r w:rsidR="00C12AF1">
          <w:rPr>
            <w:noProof/>
            <w:webHidden/>
          </w:rPr>
        </w:r>
        <w:r w:rsidR="00C12AF1">
          <w:rPr>
            <w:noProof/>
            <w:webHidden/>
          </w:rPr>
          <w:fldChar w:fldCharType="separate"/>
        </w:r>
        <w:r w:rsidR="00C12AF1">
          <w:rPr>
            <w:noProof/>
            <w:webHidden/>
          </w:rPr>
          <w:t>63</w:t>
        </w:r>
        <w:r w:rsidR="00C12AF1">
          <w:rPr>
            <w:noProof/>
            <w:webHidden/>
          </w:rPr>
          <w:fldChar w:fldCharType="end"/>
        </w:r>
      </w:hyperlink>
    </w:p>
    <w:p w14:paraId="4700B3CB" w14:textId="150381C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7" w:history="1">
        <w:r w:rsidR="00C12AF1" w:rsidRPr="00CA5DFB">
          <w:rPr>
            <w:rStyle w:val="Hyperlink"/>
            <w:noProof/>
          </w:rPr>
          <w:t>3.18.12 codeFlows property</w:t>
        </w:r>
        <w:r w:rsidR="00C12AF1">
          <w:rPr>
            <w:noProof/>
            <w:webHidden/>
          </w:rPr>
          <w:tab/>
        </w:r>
        <w:r w:rsidR="00C12AF1">
          <w:rPr>
            <w:noProof/>
            <w:webHidden/>
          </w:rPr>
          <w:fldChar w:fldCharType="begin"/>
        </w:r>
        <w:r w:rsidR="00C12AF1">
          <w:rPr>
            <w:noProof/>
            <w:webHidden/>
          </w:rPr>
          <w:instrText xml:space="preserve"> PAGEREF _Toc510174767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0FE5163" w14:textId="3579A36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8" w:history="1">
        <w:r w:rsidR="00C12AF1" w:rsidRPr="00CA5DFB">
          <w:rPr>
            <w:rStyle w:val="Hyperlink"/>
            <w:noProof/>
          </w:rPr>
          <w:t>3.18.13 stacks property</w:t>
        </w:r>
        <w:r w:rsidR="00C12AF1">
          <w:rPr>
            <w:noProof/>
            <w:webHidden/>
          </w:rPr>
          <w:tab/>
        </w:r>
        <w:r w:rsidR="00C12AF1">
          <w:rPr>
            <w:noProof/>
            <w:webHidden/>
          </w:rPr>
          <w:fldChar w:fldCharType="begin"/>
        </w:r>
        <w:r w:rsidR="00C12AF1">
          <w:rPr>
            <w:noProof/>
            <w:webHidden/>
          </w:rPr>
          <w:instrText xml:space="preserve"> PAGEREF _Toc510174768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3784F6E4" w14:textId="62E83C9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69" w:history="1">
        <w:r w:rsidR="00C12AF1" w:rsidRPr="00CA5DFB">
          <w:rPr>
            <w:rStyle w:val="Hyperlink"/>
            <w:noProof/>
          </w:rPr>
          <w:t>3.18.14 relatedLocations property</w:t>
        </w:r>
        <w:r w:rsidR="00C12AF1">
          <w:rPr>
            <w:noProof/>
            <w:webHidden/>
          </w:rPr>
          <w:tab/>
        </w:r>
        <w:r w:rsidR="00C12AF1">
          <w:rPr>
            <w:noProof/>
            <w:webHidden/>
          </w:rPr>
          <w:fldChar w:fldCharType="begin"/>
        </w:r>
        <w:r w:rsidR="00C12AF1">
          <w:rPr>
            <w:noProof/>
            <w:webHidden/>
          </w:rPr>
          <w:instrText xml:space="preserve"> PAGEREF _Toc510174769 \h </w:instrText>
        </w:r>
        <w:r w:rsidR="00C12AF1">
          <w:rPr>
            <w:noProof/>
            <w:webHidden/>
          </w:rPr>
        </w:r>
        <w:r w:rsidR="00C12AF1">
          <w:rPr>
            <w:noProof/>
            <w:webHidden/>
          </w:rPr>
          <w:fldChar w:fldCharType="separate"/>
        </w:r>
        <w:r w:rsidR="00C12AF1">
          <w:rPr>
            <w:noProof/>
            <w:webHidden/>
          </w:rPr>
          <w:t>64</w:t>
        </w:r>
        <w:r w:rsidR="00C12AF1">
          <w:rPr>
            <w:noProof/>
            <w:webHidden/>
          </w:rPr>
          <w:fldChar w:fldCharType="end"/>
        </w:r>
      </w:hyperlink>
    </w:p>
    <w:p w14:paraId="03005DF4" w14:textId="1DB524C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70" w:history="1">
        <w:r w:rsidR="00C12AF1" w:rsidRPr="00CA5DFB">
          <w:rPr>
            <w:rStyle w:val="Hyperlink"/>
            <w:noProof/>
          </w:rPr>
          <w:t>3.18.15 suppressionStates property</w:t>
        </w:r>
        <w:r w:rsidR="00C12AF1">
          <w:rPr>
            <w:noProof/>
            <w:webHidden/>
          </w:rPr>
          <w:tab/>
        </w:r>
        <w:r w:rsidR="00C12AF1">
          <w:rPr>
            <w:noProof/>
            <w:webHidden/>
          </w:rPr>
          <w:fldChar w:fldCharType="begin"/>
        </w:r>
        <w:r w:rsidR="00C12AF1">
          <w:rPr>
            <w:noProof/>
            <w:webHidden/>
          </w:rPr>
          <w:instrText xml:space="preserve"> PAGEREF _Toc510174770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020FF68" w14:textId="7C1642D7"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771" w:history="1">
        <w:r w:rsidR="00C12AF1" w:rsidRPr="00CA5DFB">
          <w:rPr>
            <w:rStyle w:val="Hyperlink"/>
            <w:noProof/>
          </w:rPr>
          <w:t>3.18.15.1 General</w:t>
        </w:r>
        <w:r w:rsidR="00C12AF1">
          <w:rPr>
            <w:noProof/>
            <w:webHidden/>
          </w:rPr>
          <w:tab/>
        </w:r>
        <w:r w:rsidR="00C12AF1">
          <w:rPr>
            <w:noProof/>
            <w:webHidden/>
          </w:rPr>
          <w:fldChar w:fldCharType="begin"/>
        </w:r>
        <w:r w:rsidR="00C12AF1">
          <w:rPr>
            <w:noProof/>
            <w:webHidden/>
          </w:rPr>
          <w:instrText xml:space="preserve"> PAGEREF _Toc510174771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4CF3013D" w14:textId="027DFE06"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772" w:history="1">
        <w:r w:rsidR="00C12AF1" w:rsidRPr="00CA5DFB">
          <w:rPr>
            <w:rStyle w:val="Hyperlink"/>
            <w:noProof/>
          </w:rPr>
          <w:t>3.18.15.2 suppressedInSource value</w:t>
        </w:r>
        <w:r w:rsidR="00C12AF1">
          <w:rPr>
            <w:noProof/>
            <w:webHidden/>
          </w:rPr>
          <w:tab/>
        </w:r>
        <w:r w:rsidR="00C12AF1">
          <w:rPr>
            <w:noProof/>
            <w:webHidden/>
          </w:rPr>
          <w:fldChar w:fldCharType="begin"/>
        </w:r>
        <w:r w:rsidR="00C12AF1">
          <w:rPr>
            <w:noProof/>
            <w:webHidden/>
          </w:rPr>
          <w:instrText xml:space="preserve"> PAGEREF _Toc510174772 \h </w:instrText>
        </w:r>
        <w:r w:rsidR="00C12AF1">
          <w:rPr>
            <w:noProof/>
            <w:webHidden/>
          </w:rPr>
        </w:r>
        <w:r w:rsidR="00C12AF1">
          <w:rPr>
            <w:noProof/>
            <w:webHidden/>
          </w:rPr>
          <w:fldChar w:fldCharType="separate"/>
        </w:r>
        <w:r w:rsidR="00C12AF1">
          <w:rPr>
            <w:noProof/>
            <w:webHidden/>
          </w:rPr>
          <w:t>65</w:t>
        </w:r>
        <w:r w:rsidR="00C12AF1">
          <w:rPr>
            <w:noProof/>
            <w:webHidden/>
          </w:rPr>
          <w:fldChar w:fldCharType="end"/>
        </w:r>
      </w:hyperlink>
    </w:p>
    <w:p w14:paraId="21836471" w14:textId="033EA530" w:rsidR="00C12AF1" w:rsidRDefault="00454D74">
      <w:pPr>
        <w:pStyle w:val="TOC4"/>
        <w:tabs>
          <w:tab w:val="right" w:leader="dot" w:pos="9350"/>
        </w:tabs>
        <w:rPr>
          <w:rFonts w:asciiTheme="minorHAnsi" w:eastAsiaTheme="minorEastAsia" w:hAnsiTheme="minorHAnsi" w:cstheme="minorBidi"/>
          <w:noProof/>
          <w:sz w:val="22"/>
          <w:szCs w:val="22"/>
        </w:rPr>
      </w:pPr>
      <w:hyperlink w:anchor="_Toc510174773" w:history="1">
        <w:r w:rsidR="00C12AF1" w:rsidRPr="00CA5DFB">
          <w:rPr>
            <w:rStyle w:val="Hyperlink"/>
            <w:noProof/>
          </w:rPr>
          <w:t>3.18.15.3 suppressedExternally value</w:t>
        </w:r>
        <w:r w:rsidR="00C12AF1">
          <w:rPr>
            <w:noProof/>
            <w:webHidden/>
          </w:rPr>
          <w:tab/>
        </w:r>
        <w:r w:rsidR="00C12AF1">
          <w:rPr>
            <w:noProof/>
            <w:webHidden/>
          </w:rPr>
          <w:fldChar w:fldCharType="begin"/>
        </w:r>
        <w:r w:rsidR="00C12AF1">
          <w:rPr>
            <w:noProof/>
            <w:webHidden/>
          </w:rPr>
          <w:instrText xml:space="preserve"> PAGEREF _Toc510174773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8B11060" w14:textId="667E1CA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74" w:history="1">
        <w:r w:rsidR="00C12AF1" w:rsidRPr="00CA5DFB">
          <w:rPr>
            <w:rStyle w:val="Hyperlink"/>
            <w:noProof/>
          </w:rPr>
          <w:t>3.18.16 baselineState property</w:t>
        </w:r>
        <w:r w:rsidR="00C12AF1">
          <w:rPr>
            <w:noProof/>
            <w:webHidden/>
          </w:rPr>
          <w:tab/>
        </w:r>
        <w:r w:rsidR="00C12AF1">
          <w:rPr>
            <w:noProof/>
            <w:webHidden/>
          </w:rPr>
          <w:fldChar w:fldCharType="begin"/>
        </w:r>
        <w:r w:rsidR="00C12AF1">
          <w:rPr>
            <w:noProof/>
            <w:webHidden/>
          </w:rPr>
          <w:instrText xml:space="preserve"> PAGEREF _Toc510174774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4BCE1E19" w14:textId="6836E54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75" w:history="1">
        <w:r w:rsidR="00C12AF1" w:rsidRPr="00CA5DFB">
          <w:rPr>
            <w:rStyle w:val="Hyperlink"/>
            <w:noProof/>
          </w:rPr>
          <w:t>3.18.17 attachments property</w:t>
        </w:r>
        <w:r w:rsidR="00C12AF1">
          <w:rPr>
            <w:noProof/>
            <w:webHidden/>
          </w:rPr>
          <w:tab/>
        </w:r>
        <w:r w:rsidR="00C12AF1">
          <w:rPr>
            <w:noProof/>
            <w:webHidden/>
          </w:rPr>
          <w:fldChar w:fldCharType="begin"/>
        </w:r>
        <w:r w:rsidR="00C12AF1">
          <w:rPr>
            <w:noProof/>
            <w:webHidden/>
          </w:rPr>
          <w:instrText xml:space="preserve"> PAGEREF _Toc510174775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3D657C26" w14:textId="5DF6368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76" w:history="1">
        <w:r w:rsidR="00C12AF1" w:rsidRPr="00CA5DFB">
          <w:rPr>
            <w:rStyle w:val="Hyperlink"/>
            <w:noProof/>
          </w:rPr>
          <w:t>3.18.18 conversionProvenance property</w:t>
        </w:r>
        <w:r w:rsidR="00C12AF1">
          <w:rPr>
            <w:noProof/>
            <w:webHidden/>
          </w:rPr>
          <w:tab/>
        </w:r>
        <w:r w:rsidR="00C12AF1">
          <w:rPr>
            <w:noProof/>
            <w:webHidden/>
          </w:rPr>
          <w:fldChar w:fldCharType="begin"/>
        </w:r>
        <w:r w:rsidR="00C12AF1">
          <w:rPr>
            <w:noProof/>
            <w:webHidden/>
          </w:rPr>
          <w:instrText xml:space="preserve"> PAGEREF _Toc510174776 \h </w:instrText>
        </w:r>
        <w:r w:rsidR="00C12AF1">
          <w:rPr>
            <w:noProof/>
            <w:webHidden/>
          </w:rPr>
        </w:r>
        <w:r w:rsidR="00C12AF1">
          <w:rPr>
            <w:noProof/>
            <w:webHidden/>
          </w:rPr>
          <w:fldChar w:fldCharType="separate"/>
        </w:r>
        <w:r w:rsidR="00C12AF1">
          <w:rPr>
            <w:noProof/>
            <w:webHidden/>
          </w:rPr>
          <w:t>66</w:t>
        </w:r>
        <w:r w:rsidR="00C12AF1">
          <w:rPr>
            <w:noProof/>
            <w:webHidden/>
          </w:rPr>
          <w:fldChar w:fldCharType="end"/>
        </w:r>
      </w:hyperlink>
    </w:p>
    <w:p w14:paraId="79589A30" w14:textId="21C8111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77" w:history="1">
        <w:r w:rsidR="00C12AF1" w:rsidRPr="00CA5DFB">
          <w:rPr>
            <w:rStyle w:val="Hyperlink"/>
            <w:noProof/>
          </w:rPr>
          <w:t>3.18.19 fixes property</w:t>
        </w:r>
        <w:r w:rsidR="00C12AF1">
          <w:rPr>
            <w:noProof/>
            <w:webHidden/>
          </w:rPr>
          <w:tab/>
        </w:r>
        <w:r w:rsidR="00C12AF1">
          <w:rPr>
            <w:noProof/>
            <w:webHidden/>
          </w:rPr>
          <w:fldChar w:fldCharType="begin"/>
        </w:r>
        <w:r w:rsidR="00C12AF1">
          <w:rPr>
            <w:noProof/>
            <w:webHidden/>
          </w:rPr>
          <w:instrText xml:space="preserve"> PAGEREF _Toc510174777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7202237" w14:textId="4A25912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78" w:history="1">
        <w:r w:rsidR="00C12AF1" w:rsidRPr="00CA5DFB">
          <w:rPr>
            <w:rStyle w:val="Hyperlink"/>
            <w:noProof/>
          </w:rPr>
          <w:t>3.18.20 properties property</w:t>
        </w:r>
        <w:r w:rsidR="00C12AF1">
          <w:rPr>
            <w:noProof/>
            <w:webHidden/>
          </w:rPr>
          <w:tab/>
        </w:r>
        <w:r w:rsidR="00C12AF1">
          <w:rPr>
            <w:noProof/>
            <w:webHidden/>
          </w:rPr>
          <w:fldChar w:fldCharType="begin"/>
        </w:r>
        <w:r w:rsidR="00C12AF1">
          <w:rPr>
            <w:noProof/>
            <w:webHidden/>
          </w:rPr>
          <w:instrText xml:space="preserve"> PAGEREF _Toc510174778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06CD7EB6" w14:textId="42A24EE9"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79" w:history="1">
        <w:r w:rsidR="00C12AF1" w:rsidRPr="00CA5DFB">
          <w:rPr>
            <w:rStyle w:val="Hyperlink"/>
            <w:noProof/>
          </w:rPr>
          <w:t>3.19 location object</w:t>
        </w:r>
        <w:r w:rsidR="00C12AF1">
          <w:rPr>
            <w:noProof/>
            <w:webHidden/>
          </w:rPr>
          <w:tab/>
        </w:r>
        <w:r w:rsidR="00C12AF1">
          <w:rPr>
            <w:noProof/>
            <w:webHidden/>
          </w:rPr>
          <w:fldChar w:fldCharType="begin"/>
        </w:r>
        <w:r w:rsidR="00C12AF1">
          <w:rPr>
            <w:noProof/>
            <w:webHidden/>
          </w:rPr>
          <w:instrText xml:space="preserve"> PAGEREF _Toc510174779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482C0B8" w14:textId="0D0022B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0" w:history="1">
        <w:r w:rsidR="00C12AF1" w:rsidRPr="00CA5DFB">
          <w:rPr>
            <w:rStyle w:val="Hyperlink"/>
            <w:noProof/>
          </w:rPr>
          <w:t>3.19.1 General</w:t>
        </w:r>
        <w:r w:rsidR="00C12AF1">
          <w:rPr>
            <w:noProof/>
            <w:webHidden/>
          </w:rPr>
          <w:tab/>
        </w:r>
        <w:r w:rsidR="00C12AF1">
          <w:rPr>
            <w:noProof/>
            <w:webHidden/>
          </w:rPr>
          <w:fldChar w:fldCharType="begin"/>
        </w:r>
        <w:r w:rsidR="00C12AF1">
          <w:rPr>
            <w:noProof/>
            <w:webHidden/>
          </w:rPr>
          <w:instrText xml:space="preserve"> PAGEREF _Toc510174780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772819F3" w14:textId="0224A66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1" w:history="1">
        <w:r w:rsidR="00C12AF1" w:rsidRPr="00CA5DFB">
          <w:rPr>
            <w:rStyle w:val="Hyperlink"/>
            <w:noProof/>
          </w:rPr>
          <w:t>3.19.2 physicalLocation property</w:t>
        </w:r>
        <w:r w:rsidR="00C12AF1">
          <w:rPr>
            <w:noProof/>
            <w:webHidden/>
          </w:rPr>
          <w:tab/>
        </w:r>
        <w:r w:rsidR="00C12AF1">
          <w:rPr>
            <w:noProof/>
            <w:webHidden/>
          </w:rPr>
          <w:fldChar w:fldCharType="begin"/>
        </w:r>
        <w:r w:rsidR="00C12AF1">
          <w:rPr>
            <w:noProof/>
            <w:webHidden/>
          </w:rPr>
          <w:instrText xml:space="preserve"> PAGEREF _Toc510174781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58786794" w14:textId="44CC6E1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2" w:history="1">
        <w:r w:rsidR="00C12AF1" w:rsidRPr="00CA5DFB">
          <w:rPr>
            <w:rStyle w:val="Hyperlink"/>
            <w:noProof/>
          </w:rPr>
          <w:t>3.19.3 fullyQualifiedLogicalName property</w:t>
        </w:r>
        <w:r w:rsidR="00C12AF1">
          <w:rPr>
            <w:noProof/>
            <w:webHidden/>
          </w:rPr>
          <w:tab/>
        </w:r>
        <w:r w:rsidR="00C12AF1">
          <w:rPr>
            <w:noProof/>
            <w:webHidden/>
          </w:rPr>
          <w:fldChar w:fldCharType="begin"/>
        </w:r>
        <w:r w:rsidR="00C12AF1">
          <w:rPr>
            <w:noProof/>
            <w:webHidden/>
          </w:rPr>
          <w:instrText xml:space="preserve"> PAGEREF _Toc510174782 \h </w:instrText>
        </w:r>
        <w:r w:rsidR="00C12AF1">
          <w:rPr>
            <w:noProof/>
            <w:webHidden/>
          </w:rPr>
        </w:r>
        <w:r w:rsidR="00C12AF1">
          <w:rPr>
            <w:noProof/>
            <w:webHidden/>
          </w:rPr>
          <w:fldChar w:fldCharType="separate"/>
        </w:r>
        <w:r w:rsidR="00C12AF1">
          <w:rPr>
            <w:noProof/>
            <w:webHidden/>
          </w:rPr>
          <w:t>68</w:t>
        </w:r>
        <w:r w:rsidR="00C12AF1">
          <w:rPr>
            <w:noProof/>
            <w:webHidden/>
          </w:rPr>
          <w:fldChar w:fldCharType="end"/>
        </w:r>
      </w:hyperlink>
    </w:p>
    <w:p w14:paraId="1E2A6C9D" w14:textId="37C06AE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3" w:history="1">
        <w:r w:rsidR="00C12AF1" w:rsidRPr="00CA5DFB">
          <w:rPr>
            <w:rStyle w:val="Hyperlink"/>
            <w:noProof/>
          </w:rPr>
          <w:t>3.19.4 logicalLocationKey property</w:t>
        </w:r>
        <w:r w:rsidR="00C12AF1">
          <w:rPr>
            <w:noProof/>
            <w:webHidden/>
          </w:rPr>
          <w:tab/>
        </w:r>
        <w:r w:rsidR="00C12AF1">
          <w:rPr>
            <w:noProof/>
            <w:webHidden/>
          </w:rPr>
          <w:fldChar w:fldCharType="begin"/>
        </w:r>
        <w:r w:rsidR="00C12AF1">
          <w:rPr>
            <w:noProof/>
            <w:webHidden/>
          </w:rPr>
          <w:instrText xml:space="preserve"> PAGEREF _Toc510174783 \h </w:instrText>
        </w:r>
        <w:r w:rsidR="00C12AF1">
          <w:rPr>
            <w:noProof/>
            <w:webHidden/>
          </w:rPr>
        </w:r>
        <w:r w:rsidR="00C12AF1">
          <w:rPr>
            <w:noProof/>
            <w:webHidden/>
          </w:rPr>
          <w:fldChar w:fldCharType="separate"/>
        </w:r>
        <w:r w:rsidR="00C12AF1">
          <w:rPr>
            <w:noProof/>
            <w:webHidden/>
          </w:rPr>
          <w:t>69</w:t>
        </w:r>
        <w:r w:rsidR="00C12AF1">
          <w:rPr>
            <w:noProof/>
            <w:webHidden/>
          </w:rPr>
          <w:fldChar w:fldCharType="end"/>
        </w:r>
      </w:hyperlink>
    </w:p>
    <w:p w14:paraId="5C958053" w14:textId="307E418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4" w:history="1">
        <w:r w:rsidR="00C12AF1" w:rsidRPr="00CA5DFB">
          <w:rPr>
            <w:rStyle w:val="Hyperlink"/>
            <w:noProof/>
          </w:rPr>
          <w:t>3.19.5 decoratedName property</w:t>
        </w:r>
        <w:r w:rsidR="00C12AF1">
          <w:rPr>
            <w:noProof/>
            <w:webHidden/>
          </w:rPr>
          <w:tab/>
        </w:r>
        <w:r w:rsidR="00C12AF1">
          <w:rPr>
            <w:noProof/>
            <w:webHidden/>
          </w:rPr>
          <w:fldChar w:fldCharType="begin"/>
        </w:r>
        <w:r w:rsidR="00C12AF1">
          <w:rPr>
            <w:noProof/>
            <w:webHidden/>
          </w:rPr>
          <w:instrText xml:space="preserve"> PAGEREF _Toc510174784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E68E051" w14:textId="2942D8B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5" w:history="1">
        <w:r w:rsidR="00C12AF1" w:rsidRPr="00CA5DFB">
          <w:rPr>
            <w:rStyle w:val="Hyperlink"/>
            <w:noProof/>
          </w:rPr>
          <w:t>3.19.6 message property</w:t>
        </w:r>
        <w:r w:rsidR="00C12AF1">
          <w:rPr>
            <w:noProof/>
            <w:webHidden/>
          </w:rPr>
          <w:tab/>
        </w:r>
        <w:r w:rsidR="00C12AF1">
          <w:rPr>
            <w:noProof/>
            <w:webHidden/>
          </w:rPr>
          <w:fldChar w:fldCharType="begin"/>
        </w:r>
        <w:r w:rsidR="00C12AF1">
          <w:rPr>
            <w:noProof/>
            <w:webHidden/>
          </w:rPr>
          <w:instrText xml:space="preserve"> PAGEREF _Toc510174785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48728068" w14:textId="1E14607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6" w:history="1">
        <w:r w:rsidR="00C12AF1" w:rsidRPr="00CA5DFB">
          <w:rPr>
            <w:rStyle w:val="Hyperlink"/>
            <w:noProof/>
          </w:rPr>
          <w:t>3.19.7 annotations property</w:t>
        </w:r>
        <w:r w:rsidR="00C12AF1">
          <w:rPr>
            <w:noProof/>
            <w:webHidden/>
          </w:rPr>
          <w:tab/>
        </w:r>
        <w:r w:rsidR="00C12AF1">
          <w:rPr>
            <w:noProof/>
            <w:webHidden/>
          </w:rPr>
          <w:fldChar w:fldCharType="begin"/>
        </w:r>
        <w:r w:rsidR="00C12AF1">
          <w:rPr>
            <w:noProof/>
            <w:webHidden/>
          </w:rPr>
          <w:instrText xml:space="preserve"> PAGEREF _Toc510174786 \h </w:instrText>
        </w:r>
        <w:r w:rsidR="00C12AF1">
          <w:rPr>
            <w:noProof/>
            <w:webHidden/>
          </w:rPr>
        </w:r>
        <w:r w:rsidR="00C12AF1">
          <w:rPr>
            <w:noProof/>
            <w:webHidden/>
          </w:rPr>
          <w:fldChar w:fldCharType="separate"/>
        </w:r>
        <w:r w:rsidR="00C12AF1">
          <w:rPr>
            <w:noProof/>
            <w:webHidden/>
          </w:rPr>
          <w:t>70</w:t>
        </w:r>
        <w:r w:rsidR="00C12AF1">
          <w:rPr>
            <w:noProof/>
            <w:webHidden/>
          </w:rPr>
          <w:fldChar w:fldCharType="end"/>
        </w:r>
      </w:hyperlink>
    </w:p>
    <w:p w14:paraId="6BB4EEB8" w14:textId="67DEC62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7" w:history="1">
        <w:r w:rsidR="00C12AF1" w:rsidRPr="00CA5DFB">
          <w:rPr>
            <w:rStyle w:val="Hyperlink"/>
            <w:noProof/>
          </w:rPr>
          <w:t>3.19.8 properties property</w:t>
        </w:r>
        <w:r w:rsidR="00C12AF1">
          <w:rPr>
            <w:noProof/>
            <w:webHidden/>
          </w:rPr>
          <w:tab/>
        </w:r>
        <w:r w:rsidR="00C12AF1">
          <w:rPr>
            <w:noProof/>
            <w:webHidden/>
          </w:rPr>
          <w:fldChar w:fldCharType="begin"/>
        </w:r>
        <w:r w:rsidR="00C12AF1">
          <w:rPr>
            <w:noProof/>
            <w:webHidden/>
          </w:rPr>
          <w:instrText xml:space="preserve"> PAGEREF _Toc510174787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736F9FD" w14:textId="63761A9D"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88" w:history="1">
        <w:r w:rsidR="00C12AF1" w:rsidRPr="00CA5DFB">
          <w:rPr>
            <w:rStyle w:val="Hyperlink"/>
            <w:noProof/>
          </w:rPr>
          <w:t>3.20 physicalLocation object</w:t>
        </w:r>
        <w:r w:rsidR="00C12AF1">
          <w:rPr>
            <w:noProof/>
            <w:webHidden/>
          </w:rPr>
          <w:tab/>
        </w:r>
        <w:r w:rsidR="00C12AF1">
          <w:rPr>
            <w:noProof/>
            <w:webHidden/>
          </w:rPr>
          <w:fldChar w:fldCharType="begin"/>
        </w:r>
        <w:r w:rsidR="00C12AF1">
          <w:rPr>
            <w:noProof/>
            <w:webHidden/>
          </w:rPr>
          <w:instrText xml:space="preserve"> PAGEREF _Toc510174788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33211D2D" w14:textId="4F0CF1A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89" w:history="1">
        <w:r w:rsidR="00C12AF1" w:rsidRPr="00CA5DFB">
          <w:rPr>
            <w:rStyle w:val="Hyperlink"/>
            <w:noProof/>
          </w:rPr>
          <w:t>3.20.1 General</w:t>
        </w:r>
        <w:r w:rsidR="00C12AF1">
          <w:rPr>
            <w:noProof/>
            <w:webHidden/>
          </w:rPr>
          <w:tab/>
        </w:r>
        <w:r w:rsidR="00C12AF1">
          <w:rPr>
            <w:noProof/>
            <w:webHidden/>
          </w:rPr>
          <w:fldChar w:fldCharType="begin"/>
        </w:r>
        <w:r w:rsidR="00C12AF1">
          <w:rPr>
            <w:noProof/>
            <w:webHidden/>
          </w:rPr>
          <w:instrText xml:space="preserve"> PAGEREF _Toc510174789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8691F04" w14:textId="377991C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0" w:history="1">
        <w:r w:rsidR="00C12AF1" w:rsidRPr="00CA5DFB">
          <w:rPr>
            <w:rStyle w:val="Hyperlink"/>
            <w:noProof/>
          </w:rPr>
          <w:t>3.20.2 id property</w:t>
        </w:r>
        <w:r w:rsidR="00C12AF1">
          <w:rPr>
            <w:noProof/>
            <w:webHidden/>
          </w:rPr>
          <w:tab/>
        </w:r>
        <w:r w:rsidR="00C12AF1">
          <w:rPr>
            <w:noProof/>
            <w:webHidden/>
          </w:rPr>
          <w:fldChar w:fldCharType="begin"/>
        </w:r>
        <w:r w:rsidR="00C12AF1">
          <w:rPr>
            <w:noProof/>
            <w:webHidden/>
          </w:rPr>
          <w:instrText xml:space="preserve"> PAGEREF _Toc510174790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13D7A3DD" w14:textId="5D22001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1" w:history="1">
        <w:r w:rsidR="00C12AF1" w:rsidRPr="00CA5DFB">
          <w:rPr>
            <w:rStyle w:val="Hyperlink"/>
            <w:noProof/>
          </w:rPr>
          <w:t>3.20.3 fileLocation property</w:t>
        </w:r>
        <w:r w:rsidR="00C12AF1">
          <w:rPr>
            <w:noProof/>
            <w:webHidden/>
          </w:rPr>
          <w:tab/>
        </w:r>
        <w:r w:rsidR="00C12AF1">
          <w:rPr>
            <w:noProof/>
            <w:webHidden/>
          </w:rPr>
          <w:fldChar w:fldCharType="begin"/>
        </w:r>
        <w:r w:rsidR="00C12AF1">
          <w:rPr>
            <w:noProof/>
            <w:webHidden/>
          </w:rPr>
          <w:instrText xml:space="preserve"> PAGEREF _Toc510174791 \h </w:instrText>
        </w:r>
        <w:r w:rsidR="00C12AF1">
          <w:rPr>
            <w:noProof/>
            <w:webHidden/>
          </w:rPr>
        </w:r>
        <w:r w:rsidR="00C12AF1">
          <w:rPr>
            <w:noProof/>
            <w:webHidden/>
          </w:rPr>
          <w:fldChar w:fldCharType="separate"/>
        </w:r>
        <w:r w:rsidR="00C12AF1">
          <w:rPr>
            <w:noProof/>
            <w:webHidden/>
          </w:rPr>
          <w:t>71</w:t>
        </w:r>
        <w:r w:rsidR="00C12AF1">
          <w:rPr>
            <w:noProof/>
            <w:webHidden/>
          </w:rPr>
          <w:fldChar w:fldCharType="end"/>
        </w:r>
      </w:hyperlink>
    </w:p>
    <w:p w14:paraId="52B60CBB" w14:textId="0481065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2" w:history="1">
        <w:r w:rsidR="00C12AF1" w:rsidRPr="00CA5DFB">
          <w:rPr>
            <w:rStyle w:val="Hyperlink"/>
            <w:noProof/>
          </w:rPr>
          <w:t>3.20.4 region property</w:t>
        </w:r>
        <w:r w:rsidR="00C12AF1">
          <w:rPr>
            <w:noProof/>
            <w:webHidden/>
          </w:rPr>
          <w:tab/>
        </w:r>
        <w:r w:rsidR="00C12AF1">
          <w:rPr>
            <w:noProof/>
            <w:webHidden/>
          </w:rPr>
          <w:fldChar w:fldCharType="begin"/>
        </w:r>
        <w:r w:rsidR="00C12AF1">
          <w:rPr>
            <w:noProof/>
            <w:webHidden/>
          </w:rPr>
          <w:instrText xml:space="preserve"> PAGEREF _Toc510174792 \h </w:instrText>
        </w:r>
        <w:r w:rsidR="00C12AF1">
          <w:rPr>
            <w:noProof/>
            <w:webHidden/>
          </w:rPr>
        </w:r>
        <w:r w:rsidR="00C12AF1">
          <w:rPr>
            <w:noProof/>
            <w:webHidden/>
          </w:rPr>
          <w:fldChar w:fldCharType="separate"/>
        </w:r>
        <w:r w:rsidR="00C12AF1">
          <w:rPr>
            <w:noProof/>
            <w:webHidden/>
          </w:rPr>
          <w:t>72</w:t>
        </w:r>
        <w:r w:rsidR="00C12AF1">
          <w:rPr>
            <w:noProof/>
            <w:webHidden/>
          </w:rPr>
          <w:fldChar w:fldCharType="end"/>
        </w:r>
      </w:hyperlink>
    </w:p>
    <w:p w14:paraId="2D134BA9" w14:textId="37D3DB2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3" w:history="1">
        <w:r w:rsidR="00C12AF1" w:rsidRPr="00CA5DFB">
          <w:rPr>
            <w:rStyle w:val="Hyperlink"/>
            <w:noProof/>
          </w:rPr>
          <w:t>3.20.5 contextRegion property</w:t>
        </w:r>
        <w:r w:rsidR="00C12AF1">
          <w:rPr>
            <w:noProof/>
            <w:webHidden/>
          </w:rPr>
          <w:tab/>
        </w:r>
        <w:r w:rsidR="00C12AF1">
          <w:rPr>
            <w:noProof/>
            <w:webHidden/>
          </w:rPr>
          <w:fldChar w:fldCharType="begin"/>
        </w:r>
        <w:r w:rsidR="00C12AF1">
          <w:rPr>
            <w:noProof/>
            <w:webHidden/>
          </w:rPr>
          <w:instrText xml:space="preserve"> PAGEREF _Toc510174793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584A512F" w14:textId="3717DE86"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794" w:history="1">
        <w:r w:rsidR="00C12AF1" w:rsidRPr="00CA5DFB">
          <w:rPr>
            <w:rStyle w:val="Hyperlink"/>
            <w:noProof/>
          </w:rPr>
          <w:t>3.21 region object</w:t>
        </w:r>
        <w:r w:rsidR="00C12AF1">
          <w:rPr>
            <w:noProof/>
            <w:webHidden/>
          </w:rPr>
          <w:tab/>
        </w:r>
        <w:r w:rsidR="00C12AF1">
          <w:rPr>
            <w:noProof/>
            <w:webHidden/>
          </w:rPr>
          <w:fldChar w:fldCharType="begin"/>
        </w:r>
        <w:r w:rsidR="00C12AF1">
          <w:rPr>
            <w:noProof/>
            <w:webHidden/>
          </w:rPr>
          <w:instrText xml:space="preserve"> PAGEREF _Toc510174794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36195A28" w14:textId="68F7CBC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5" w:history="1">
        <w:r w:rsidR="00C12AF1" w:rsidRPr="00CA5DFB">
          <w:rPr>
            <w:rStyle w:val="Hyperlink"/>
            <w:noProof/>
          </w:rPr>
          <w:t>3.21.1 General</w:t>
        </w:r>
        <w:r w:rsidR="00C12AF1">
          <w:rPr>
            <w:noProof/>
            <w:webHidden/>
          </w:rPr>
          <w:tab/>
        </w:r>
        <w:r w:rsidR="00C12AF1">
          <w:rPr>
            <w:noProof/>
            <w:webHidden/>
          </w:rPr>
          <w:fldChar w:fldCharType="begin"/>
        </w:r>
        <w:r w:rsidR="00C12AF1">
          <w:rPr>
            <w:noProof/>
            <w:webHidden/>
          </w:rPr>
          <w:instrText xml:space="preserve"> PAGEREF _Toc510174795 \h </w:instrText>
        </w:r>
        <w:r w:rsidR="00C12AF1">
          <w:rPr>
            <w:noProof/>
            <w:webHidden/>
          </w:rPr>
        </w:r>
        <w:r w:rsidR="00C12AF1">
          <w:rPr>
            <w:noProof/>
            <w:webHidden/>
          </w:rPr>
          <w:fldChar w:fldCharType="separate"/>
        </w:r>
        <w:r w:rsidR="00C12AF1">
          <w:rPr>
            <w:noProof/>
            <w:webHidden/>
          </w:rPr>
          <w:t>73</w:t>
        </w:r>
        <w:r w:rsidR="00C12AF1">
          <w:rPr>
            <w:noProof/>
            <w:webHidden/>
          </w:rPr>
          <w:fldChar w:fldCharType="end"/>
        </w:r>
      </w:hyperlink>
    </w:p>
    <w:p w14:paraId="05A48175" w14:textId="7EC300F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6" w:history="1">
        <w:r w:rsidR="00C12AF1" w:rsidRPr="00CA5DFB">
          <w:rPr>
            <w:rStyle w:val="Hyperlink"/>
            <w:noProof/>
          </w:rPr>
          <w:t>3.21.2 Text regions</w:t>
        </w:r>
        <w:r w:rsidR="00C12AF1">
          <w:rPr>
            <w:noProof/>
            <w:webHidden/>
          </w:rPr>
          <w:tab/>
        </w:r>
        <w:r w:rsidR="00C12AF1">
          <w:rPr>
            <w:noProof/>
            <w:webHidden/>
          </w:rPr>
          <w:fldChar w:fldCharType="begin"/>
        </w:r>
        <w:r w:rsidR="00C12AF1">
          <w:rPr>
            <w:noProof/>
            <w:webHidden/>
          </w:rPr>
          <w:instrText xml:space="preserve"> PAGEREF _Toc510174796 \h </w:instrText>
        </w:r>
        <w:r w:rsidR="00C12AF1">
          <w:rPr>
            <w:noProof/>
            <w:webHidden/>
          </w:rPr>
        </w:r>
        <w:r w:rsidR="00C12AF1">
          <w:rPr>
            <w:noProof/>
            <w:webHidden/>
          </w:rPr>
          <w:fldChar w:fldCharType="separate"/>
        </w:r>
        <w:r w:rsidR="00C12AF1">
          <w:rPr>
            <w:noProof/>
            <w:webHidden/>
          </w:rPr>
          <w:t>74</w:t>
        </w:r>
        <w:r w:rsidR="00C12AF1">
          <w:rPr>
            <w:noProof/>
            <w:webHidden/>
          </w:rPr>
          <w:fldChar w:fldCharType="end"/>
        </w:r>
      </w:hyperlink>
    </w:p>
    <w:p w14:paraId="13071F94" w14:textId="3AC5FF1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7" w:history="1">
        <w:r w:rsidR="00C12AF1" w:rsidRPr="00CA5DFB">
          <w:rPr>
            <w:rStyle w:val="Hyperlink"/>
            <w:noProof/>
          </w:rPr>
          <w:t>3.21.3 Binary regions</w:t>
        </w:r>
        <w:r w:rsidR="00C12AF1">
          <w:rPr>
            <w:noProof/>
            <w:webHidden/>
          </w:rPr>
          <w:tab/>
        </w:r>
        <w:r w:rsidR="00C12AF1">
          <w:rPr>
            <w:noProof/>
            <w:webHidden/>
          </w:rPr>
          <w:fldChar w:fldCharType="begin"/>
        </w:r>
        <w:r w:rsidR="00C12AF1">
          <w:rPr>
            <w:noProof/>
            <w:webHidden/>
          </w:rPr>
          <w:instrText xml:space="preserve"> PAGEREF _Toc510174797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13531B7A" w14:textId="43929D5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8" w:history="1">
        <w:r w:rsidR="00C12AF1" w:rsidRPr="00CA5DFB">
          <w:rPr>
            <w:rStyle w:val="Hyperlink"/>
            <w:noProof/>
          </w:rPr>
          <w:t>3.21.4 startLine property</w:t>
        </w:r>
        <w:r w:rsidR="00C12AF1">
          <w:rPr>
            <w:noProof/>
            <w:webHidden/>
          </w:rPr>
          <w:tab/>
        </w:r>
        <w:r w:rsidR="00C12AF1">
          <w:rPr>
            <w:noProof/>
            <w:webHidden/>
          </w:rPr>
          <w:fldChar w:fldCharType="begin"/>
        </w:r>
        <w:r w:rsidR="00C12AF1">
          <w:rPr>
            <w:noProof/>
            <w:webHidden/>
          </w:rPr>
          <w:instrText xml:space="preserve"> PAGEREF _Toc510174798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651DF53" w14:textId="090B7DF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799" w:history="1">
        <w:r w:rsidR="00C12AF1" w:rsidRPr="00CA5DFB">
          <w:rPr>
            <w:rStyle w:val="Hyperlink"/>
            <w:noProof/>
          </w:rPr>
          <w:t>3.21.5 startColumn property</w:t>
        </w:r>
        <w:r w:rsidR="00C12AF1">
          <w:rPr>
            <w:noProof/>
            <w:webHidden/>
          </w:rPr>
          <w:tab/>
        </w:r>
        <w:r w:rsidR="00C12AF1">
          <w:rPr>
            <w:noProof/>
            <w:webHidden/>
          </w:rPr>
          <w:fldChar w:fldCharType="begin"/>
        </w:r>
        <w:r w:rsidR="00C12AF1">
          <w:rPr>
            <w:noProof/>
            <w:webHidden/>
          </w:rPr>
          <w:instrText xml:space="preserve"> PAGEREF _Toc510174799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3DF16259" w14:textId="14738A2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0" w:history="1">
        <w:r w:rsidR="00C12AF1" w:rsidRPr="00CA5DFB">
          <w:rPr>
            <w:rStyle w:val="Hyperlink"/>
            <w:noProof/>
          </w:rPr>
          <w:t>3.21.6 endLine property</w:t>
        </w:r>
        <w:r w:rsidR="00C12AF1">
          <w:rPr>
            <w:noProof/>
            <w:webHidden/>
          </w:rPr>
          <w:tab/>
        </w:r>
        <w:r w:rsidR="00C12AF1">
          <w:rPr>
            <w:noProof/>
            <w:webHidden/>
          </w:rPr>
          <w:fldChar w:fldCharType="begin"/>
        </w:r>
        <w:r w:rsidR="00C12AF1">
          <w:rPr>
            <w:noProof/>
            <w:webHidden/>
          </w:rPr>
          <w:instrText xml:space="preserve"> PAGEREF _Toc510174800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7056B916" w14:textId="6E4FAC8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1" w:history="1">
        <w:r w:rsidR="00C12AF1" w:rsidRPr="00CA5DFB">
          <w:rPr>
            <w:rStyle w:val="Hyperlink"/>
            <w:noProof/>
          </w:rPr>
          <w:t>3.21.7 endColumn property</w:t>
        </w:r>
        <w:r w:rsidR="00C12AF1">
          <w:rPr>
            <w:noProof/>
            <w:webHidden/>
          </w:rPr>
          <w:tab/>
        </w:r>
        <w:r w:rsidR="00C12AF1">
          <w:rPr>
            <w:noProof/>
            <w:webHidden/>
          </w:rPr>
          <w:fldChar w:fldCharType="begin"/>
        </w:r>
        <w:r w:rsidR="00C12AF1">
          <w:rPr>
            <w:noProof/>
            <w:webHidden/>
          </w:rPr>
          <w:instrText xml:space="preserve"> PAGEREF _Toc510174801 \h </w:instrText>
        </w:r>
        <w:r w:rsidR="00C12AF1">
          <w:rPr>
            <w:noProof/>
            <w:webHidden/>
          </w:rPr>
        </w:r>
        <w:r w:rsidR="00C12AF1">
          <w:rPr>
            <w:noProof/>
            <w:webHidden/>
          </w:rPr>
          <w:fldChar w:fldCharType="separate"/>
        </w:r>
        <w:r w:rsidR="00C12AF1">
          <w:rPr>
            <w:noProof/>
            <w:webHidden/>
          </w:rPr>
          <w:t>75</w:t>
        </w:r>
        <w:r w:rsidR="00C12AF1">
          <w:rPr>
            <w:noProof/>
            <w:webHidden/>
          </w:rPr>
          <w:fldChar w:fldCharType="end"/>
        </w:r>
      </w:hyperlink>
    </w:p>
    <w:p w14:paraId="4A076924" w14:textId="2E55703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2" w:history="1">
        <w:r w:rsidR="00C12AF1" w:rsidRPr="00CA5DFB">
          <w:rPr>
            <w:rStyle w:val="Hyperlink"/>
            <w:noProof/>
          </w:rPr>
          <w:t>3.21.8 offset property</w:t>
        </w:r>
        <w:r w:rsidR="00C12AF1">
          <w:rPr>
            <w:noProof/>
            <w:webHidden/>
          </w:rPr>
          <w:tab/>
        </w:r>
        <w:r w:rsidR="00C12AF1">
          <w:rPr>
            <w:noProof/>
            <w:webHidden/>
          </w:rPr>
          <w:fldChar w:fldCharType="begin"/>
        </w:r>
        <w:r w:rsidR="00C12AF1">
          <w:rPr>
            <w:noProof/>
            <w:webHidden/>
          </w:rPr>
          <w:instrText xml:space="preserve"> PAGEREF _Toc510174802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9597681" w14:textId="4C5D896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3" w:history="1">
        <w:r w:rsidR="00C12AF1" w:rsidRPr="00CA5DFB">
          <w:rPr>
            <w:rStyle w:val="Hyperlink"/>
            <w:noProof/>
          </w:rPr>
          <w:t>3.21.9 length property</w:t>
        </w:r>
        <w:r w:rsidR="00C12AF1">
          <w:rPr>
            <w:noProof/>
            <w:webHidden/>
          </w:rPr>
          <w:tab/>
        </w:r>
        <w:r w:rsidR="00C12AF1">
          <w:rPr>
            <w:noProof/>
            <w:webHidden/>
          </w:rPr>
          <w:fldChar w:fldCharType="begin"/>
        </w:r>
        <w:r w:rsidR="00C12AF1">
          <w:rPr>
            <w:noProof/>
            <w:webHidden/>
          </w:rPr>
          <w:instrText xml:space="preserve"> PAGEREF _Toc510174803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1823DFF9" w14:textId="4178896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4" w:history="1">
        <w:r w:rsidR="00C12AF1" w:rsidRPr="00CA5DFB">
          <w:rPr>
            <w:rStyle w:val="Hyperlink"/>
            <w:noProof/>
          </w:rPr>
          <w:t>3.21.10 snippet property</w:t>
        </w:r>
        <w:r w:rsidR="00C12AF1">
          <w:rPr>
            <w:noProof/>
            <w:webHidden/>
          </w:rPr>
          <w:tab/>
        </w:r>
        <w:r w:rsidR="00C12AF1">
          <w:rPr>
            <w:noProof/>
            <w:webHidden/>
          </w:rPr>
          <w:fldChar w:fldCharType="begin"/>
        </w:r>
        <w:r w:rsidR="00C12AF1">
          <w:rPr>
            <w:noProof/>
            <w:webHidden/>
          </w:rPr>
          <w:instrText xml:space="preserve"> PAGEREF _Toc510174804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3541445" w14:textId="09813207"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05" w:history="1">
        <w:r w:rsidR="00C12AF1" w:rsidRPr="00CA5DFB">
          <w:rPr>
            <w:rStyle w:val="Hyperlink"/>
            <w:noProof/>
          </w:rPr>
          <w:t>3.22 logicalLocation object</w:t>
        </w:r>
        <w:r w:rsidR="00C12AF1">
          <w:rPr>
            <w:noProof/>
            <w:webHidden/>
          </w:rPr>
          <w:tab/>
        </w:r>
        <w:r w:rsidR="00C12AF1">
          <w:rPr>
            <w:noProof/>
            <w:webHidden/>
          </w:rPr>
          <w:fldChar w:fldCharType="begin"/>
        </w:r>
        <w:r w:rsidR="00C12AF1">
          <w:rPr>
            <w:noProof/>
            <w:webHidden/>
          </w:rPr>
          <w:instrText xml:space="preserve"> PAGEREF _Toc510174805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B9A797A" w14:textId="7A884C3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6" w:history="1">
        <w:r w:rsidR="00C12AF1" w:rsidRPr="00CA5DFB">
          <w:rPr>
            <w:rStyle w:val="Hyperlink"/>
            <w:noProof/>
          </w:rPr>
          <w:t>3.22.1 General</w:t>
        </w:r>
        <w:r w:rsidR="00C12AF1">
          <w:rPr>
            <w:noProof/>
            <w:webHidden/>
          </w:rPr>
          <w:tab/>
        </w:r>
        <w:r w:rsidR="00C12AF1">
          <w:rPr>
            <w:noProof/>
            <w:webHidden/>
          </w:rPr>
          <w:fldChar w:fldCharType="begin"/>
        </w:r>
        <w:r w:rsidR="00C12AF1">
          <w:rPr>
            <w:noProof/>
            <w:webHidden/>
          </w:rPr>
          <w:instrText xml:space="preserve"> PAGEREF _Toc510174806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0331211" w14:textId="604FEA7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7" w:history="1">
        <w:r w:rsidR="00C12AF1" w:rsidRPr="00CA5DFB">
          <w:rPr>
            <w:rStyle w:val="Hyperlink"/>
            <w:noProof/>
          </w:rPr>
          <w:t>3.22.2 name property</w:t>
        </w:r>
        <w:r w:rsidR="00C12AF1">
          <w:rPr>
            <w:noProof/>
            <w:webHidden/>
          </w:rPr>
          <w:tab/>
        </w:r>
        <w:r w:rsidR="00C12AF1">
          <w:rPr>
            <w:noProof/>
            <w:webHidden/>
          </w:rPr>
          <w:fldChar w:fldCharType="begin"/>
        </w:r>
        <w:r w:rsidR="00C12AF1">
          <w:rPr>
            <w:noProof/>
            <w:webHidden/>
          </w:rPr>
          <w:instrText xml:space="preserve"> PAGEREF _Toc510174807 \h </w:instrText>
        </w:r>
        <w:r w:rsidR="00C12AF1">
          <w:rPr>
            <w:noProof/>
            <w:webHidden/>
          </w:rPr>
        </w:r>
        <w:r w:rsidR="00C12AF1">
          <w:rPr>
            <w:noProof/>
            <w:webHidden/>
          </w:rPr>
          <w:fldChar w:fldCharType="separate"/>
        </w:r>
        <w:r w:rsidR="00C12AF1">
          <w:rPr>
            <w:noProof/>
            <w:webHidden/>
          </w:rPr>
          <w:t>76</w:t>
        </w:r>
        <w:r w:rsidR="00C12AF1">
          <w:rPr>
            <w:noProof/>
            <w:webHidden/>
          </w:rPr>
          <w:fldChar w:fldCharType="end"/>
        </w:r>
      </w:hyperlink>
    </w:p>
    <w:p w14:paraId="3248DA5D" w14:textId="32C0F4F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8" w:history="1">
        <w:r w:rsidR="00C12AF1" w:rsidRPr="00CA5DFB">
          <w:rPr>
            <w:rStyle w:val="Hyperlink"/>
            <w:noProof/>
          </w:rPr>
          <w:t>3.22.3 kind property</w:t>
        </w:r>
        <w:r w:rsidR="00C12AF1">
          <w:rPr>
            <w:noProof/>
            <w:webHidden/>
          </w:rPr>
          <w:tab/>
        </w:r>
        <w:r w:rsidR="00C12AF1">
          <w:rPr>
            <w:noProof/>
            <w:webHidden/>
          </w:rPr>
          <w:fldChar w:fldCharType="begin"/>
        </w:r>
        <w:r w:rsidR="00C12AF1">
          <w:rPr>
            <w:noProof/>
            <w:webHidden/>
          </w:rPr>
          <w:instrText xml:space="preserve"> PAGEREF _Toc510174808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2FEDE080" w14:textId="75C204B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09" w:history="1">
        <w:r w:rsidR="00C12AF1" w:rsidRPr="00CA5DFB">
          <w:rPr>
            <w:rStyle w:val="Hyperlink"/>
            <w:noProof/>
          </w:rPr>
          <w:t>3.22.4 parentKey property</w:t>
        </w:r>
        <w:r w:rsidR="00C12AF1">
          <w:rPr>
            <w:noProof/>
            <w:webHidden/>
          </w:rPr>
          <w:tab/>
        </w:r>
        <w:r w:rsidR="00C12AF1">
          <w:rPr>
            <w:noProof/>
            <w:webHidden/>
          </w:rPr>
          <w:fldChar w:fldCharType="begin"/>
        </w:r>
        <w:r w:rsidR="00C12AF1">
          <w:rPr>
            <w:noProof/>
            <w:webHidden/>
          </w:rPr>
          <w:instrText xml:space="preserve"> PAGEREF _Toc510174809 \h </w:instrText>
        </w:r>
        <w:r w:rsidR="00C12AF1">
          <w:rPr>
            <w:noProof/>
            <w:webHidden/>
          </w:rPr>
        </w:r>
        <w:r w:rsidR="00C12AF1">
          <w:rPr>
            <w:noProof/>
            <w:webHidden/>
          </w:rPr>
          <w:fldChar w:fldCharType="separate"/>
        </w:r>
        <w:r w:rsidR="00C12AF1">
          <w:rPr>
            <w:noProof/>
            <w:webHidden/>
          </w:rPr>
          <w:t>77</w:t>
        </w:r>
        <w:r w:rsidR="00C12AF1">
          <w:rPr>
            <w:noProof/>
            <w:webHidden/>
          </w:rPr>
          <w:fldChar w:fldCharType="end"/>
        </w:r>
      </w:hyperlink>
    </w:p>
    <w:p w14:paraId="53CA699D" w14:textId="07805439"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10" w:history="1">
        <w:r w:rsidR="00C12AF1" w:rsidRPr="00CA5DFB">
          <w:rPr>
            <w:rStyle w:val="Hyperlink"/>
            <w:noProof/>
          </w:rPr>
          <w:t>3.23 codeFlow object</w:t>
        </w:r>
        <w:r w:rsidR="00C12AF1">
          <w:rPr>
            <w:noProof/>
            <w:webHidden/>
          </w:rPr>
          <w:tab/>
        </w:r>
        <w:r w:rsidR="00C12AF1">
          <w:rPr>
            <w:noProof/>
            <w:webHidden/>
          </w:rPr>
          <w:fldChar w:fldCharType="begin"/>
        </w:r>
        <w:r w:rsidR="00C12AF1">
          <w:rPr>
            <w:noProof/>
            <w:webHidden/>
          </w:rPr>
          <w:instrText xml:space="preserve"> PAGEREF _Toc510174810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17428115" w14:textId="11F3F42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1" w:history="1">
        <w:r w:rsidR="00C12AF1" w:rsidRPr="00CA5DFB">
          <w:rPr>
            <w:rStyle w:val="Hyperlink"/>
            <w:noProof/>
          </w:rPr>
          <w:t>3.23.1 General</w:t>
        </w:r>
        <w:r w:rsidR="00C12AF1">
          <w:rPr>
            <w:noProof/>
            <w:webHidden/>
          </w:rPr>
          <w:tab/>
        </w:r>
        <w:r w:rsidR="00C12AF1">
          <w:rPr>
            <w:noProof/>
            <w:webHidden/>
          </w:rPr>
          <w:fldChar w:fldCharType="begin"/>
        </w:r>
        <w:r w:rsidR="00C12AF1">
          <w:rPr>
            <w:noProof/>
            <w:webHidden/>
          </w:rPr>
          <w:instrText xml:space="preserve"> PAGEREF _Toc510174811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D5EBC52" w14:textId="4812163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2" w:history="1">
        <w:r w:rsidR="00C12AF1" w:rsidRPr="00CA5DFB">
          <w:rPr>
            <w:rStyle w:val="Hyperlink"/>
            <w:noProof/>
          </w:rPr>
          <w:t>3.23.2 message property</w:t>
        </w:r>
        <w:r w:rsidR="00C12AF1">
          <w:rPr>
            <w:noProof/>
            <w:webHidden/>
          </w:rPr>
          <w:tab/>
        </w:r>
        <w:r w:rsidR="00C12AF1">
          <w:rPr>
            <w:noProof/>
            <w:webHidden/>
          </w:rPr>
          <w:fldChar w:fldCharType="begin"/>
        </w:r>
        <w:r w:rsidR="00C12AF1">
          <w:rPr>
            <w:noProof/>
            <w:webHidden/>
          </w:rPr>
          <w:instrText xml:space="preserve"> PAGEREF _Toc510174812 \h </w:instrText>
        </w:r>
        <w:r w:rsidR="00C12AF1">
          <w:rPr>
            <w:noProof/>
            <w:webHidden/>
          </w:rPr>
        </w:r>
        <w:r w:rsidR="00C12AF1">
          <w:rPr>
            <w:noProof/>
            <w:webHidden/>
          </w:rPr>
          <w:fldChar w:fldCharType="separate"/>
        </w:r>
        <w:r w:rsidR="00C12AF1">
          <w:rPr>
            <w:noProof/>
            <w:webHidden/>
          </w:rPr>
          <w:t>78</w:t>
        </w:r>
        <w:r w:rsidR="00C12AF1">
          <w:rPr>
            <w:noProof/>
            <w:webHidden/>
          </w:rPr>
          <w:fldChar w:fldCharType="end"/>
        </w:r>
      </w:hyperlink>
    </w:p>
    <w:p w14:paraId="666B90BF" w14:textId="2E11B6F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3" w:history="1">
        <w:r w:rsidR="00C12AF1" w:rsidRPr="00CA5DFB">
          <w:rPr>
            <w:rStyle w:val="Hyperlink"/>
            <w:noProof/>
          </w:rPr>
          <w:t>3.23.3 threadFlows property</w:t>
        </w:r>
        <w:r w:rsidR="00C12AF1">
          <w:rPr>
            <w:noProof/>
            <w:webHidden/>
          </w:rPr>
          <w:tab/>
        </w:r>
        <w:r w:rsidR="00C12AF1">
          <w:rPr>
            <w:noProof/>
            <w:webHidden/>
          </w:rPr>
          <w:fldChar w:fldCharType="begin"/>
        </w:r>
        <w:r w:rsidR="00C12AF1">
          <w:rPr>
            <w:noProof/>
            <w:webHidden/>
          </w:rPr>
          <w:instrText xml:space="preserve"> PAGEREF _Toc510174813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79CCC13" w14:textId="4A9B55B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4" w:history="1">
        <w:r w:rsidR="00C12AF1" w:rsidRPr="00CA5DFB">
          <w:rPr>
            <w:rStyle w:val="Hyperlink"/>
            <w:noProof/>
          </w:rPr>
          <w:t>3.23.4 properties property</w:t>
        </w:r>
        <w:r w:rsidR="00C12AF1">
          <w:rPr>
            <w:noProof/>
            <w:webHidden/>
          </w:rPr>
          <w:tab/>
        </w:r>
        <w:r w:rsidR="00C12AF1">
          <w:rPr>
            <w:noProof/>
            <w:webHidden/>
          </w:rPr>
          <w:fldChar w:fldCharType="begin"/>
        </w:r>
        <w:r w:rsidR="00C12AF1">
          <w:rPr>
            <w:noProof/>
            <w:webHidden/>
          </w:rPr>
          <w:instrText xml:space="preserve"> PAGEREF _Toc510174814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54DC2D3" w14:textId="442F8EC8"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15" w:history="1">
        <w:r w:rsidR="00C12AF1" w:rsidRPr="00CA5DFB">
          <w:rPr>
            <w:rStyle w:val="Hyperlink"/>
            <w:noProof/>
          </w:rPr>
          <w:t>3.24 threadFlow object</w:t>
        </w:r>
        <w:r w:rsidR="00C12AF1">
          <w:rPr>
            <w:noProof/>
            <w:webHidden/>
          </w:rPr>
          <w:tab/>
        </w:r>
        <w:r w:rsidR="00C12AF1">
          <w:rPr>
            <w:noProof/>
            <w:webHidden/>
          </w:rPr>
          <w:fldChar w:fldCharType="begin"/>
        </w:r>
        <w:r w:rsidR="00C12AF1">
          <w:rPr>
            <w:noProof/>
            <w:webHidden/>
          </w:rPr>
          <w:instrText xml:space="preserve"> PAGEREF _Toc510174815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3381541" w14:textId="75797AF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6" w:history="1">
        <w:r w:rsidR="00C12AF1" w:rsidRPr="00CA5DFB">
          <w:rPr>
            <w:rStyle w:val="Hyperlink"/>
            <w:noProof/>
          </w:rPr>
          <w:t>3.24.1 General</w:t>
        </w:r>
        <w:r w:rsidR="00C12AF1">
          <w:rPr>
            <w:noProof/>
            <w:webHidden/>
          </w:rPr>
          <w:tab/>
        </w:r>
        <w:r w:rsidR="00C12AF1">
          <w:rPr>
            <w:noProof/>
            <w:webHidden/>
          </w:rPr>
          <w:fldChar w:fldCharType="begin"/>
        </w:r>
        <w:r w:rsidR="00C12AF1">
          <w:rPr>
            <w:noProof/>
            <w:webHidden/>
          </w:rPr>
          <w:instrText xml:space="preserve"> PAGEREF _Toc510174816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49946170" w14:textId="6B4278C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7" w:history="1">
        <w:r w:rsidR="00C12AF1" w:rsidRPr="00CA5DFB">
          <w:rPr>
            <w:rStyle w:val="Hyperlink"/>
            <w:noProof/>
          </w:rPr>
          <w:t>3.24.2 id property</w:t>
        </w:r>
        <w:r w:rsidR="00C12AF1">
          <w:rPr>
            <w:noProof/>
            <w:webHidden/>
          </w:rPr>
          <w:tab/>
        </w:r>
        <w:r w:rsidR="00C12AF1">
          <w:rPr>
            <w:noProof/>
            <w:webHidden/>
          </w:rPr>
          <w:fldChar w:fldCharType="begin"/>
        </w:r>
        <w:r w:rsidR="00C12AF1">
          <w:rPr>
            <w:noProof/>
            <w:webHidden/>
          </w:rPr>
          <w:instrText xml:space="preserve"> PAGEREF _Toc510174817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5C6AE538" w14:textId="281455A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8" w:history="1">
        <w:r w:rsidR="00C12AF1" w:rsidRPr="00CA5DFB">
          <w:rPr>
            <w:rStyle w:val="Hyperlink"/>
            <w:noProof/>
          </w:rPr>
          <w:t>3.24.3 message property</w:t>
        </w:r>
        <w:r w:rsidR="00C12AF1">
          <w:rPr>
            <w:noProof/>
            <w:webHidden/>
          </w:rPr>
          <w:tab/>
        </w:r>
        <w:r w:rsidR="00C12AF1">
          <w:rPr>
            <w:noProof/>
            <w:webHidden/>
          </w:rPr>
          <w:fldChar w:fldCharType="begin"/>
        </w:r>
        <w:r w:rsidR="00C12AF1">
          <w:rPr>
            <w:noProof/>
            <w:webHidden/>
          </w:rPr>
          <w:instrText xml:space="preserve"> PAGEREF _Toc510174818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0BE885E4" w14:textId="10CE7BB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19" w:history="1">
        <w:r w:rsidR="00C12AF1" w:rsidRPr="00CA5DFB">
          <w:rPr>
            <w:rStyle w:val="Hyperlink"/>
            <w:noProof/>
          </w:rPr>
          <w:t>3.24.4 locations property</w:t>
        </w:r>
        <w:r w:rsidR="00C12AF1">
          <w:rPr>
            <w:noProof/>
            <w:webHidden/>
          </w:rPr>
          <w:tab/>
        </w:r>
        <w:r w:rsidR="00C12AF1">
          <w:rPr>
            <w:noProof/>
            <w:webHidden/>
          </w:rPr>
          <w:fldChar w:fldCharType="begin"/>
        </w:r>
        <w:r w:rsidR="00C12AF1">
          <w:rPr>
            <w:noProof/>
            <w:webHidden/>
          </w:rPr>
          <w:instrText xml:space="preserve"> PAGEREF _Toc510174819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7265288F" w14:textId="0E5A9E3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0" w:history="1">
        <w:r w:rsidR="00C12AF1" w:rsidRPr="00CA5DFB">
          <w:rPr>
            <w:rStyle w:val="Hyperlink"/>
            <w:noProof/>
          </w:rPr>
          <w:t>3.24.5 properties property</w:t>
        </w:r>
        <w:r w:rsidR="00C12AF1">
          <w:rPr>
            <w:noProof/>
            <w:webHidden/>
          </w:rPr>
          <w:tab/>
        </w:r>
        <w:r w:rsidR="00C12AF1">
          <w:rPr>
            <w:noProof/>
            <w:webHidden/>
          </w:rPr>
          <w:fldChar w:fldCharType="begin"/>
        </w:r>
        <w:r w:rsidR="00C12AF1">
          <w:rPr>
            <w:noProof/>
            <w:webHidden/>
          </w:rPr>
          <w:instrText xml:space="preserve"> PAGEREF _Toc510174820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2DD1E0A6" w14:textId="3567869B"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21" w:history="1">
        <w:r w:rsidR="00C12AF1" w:rsidRPr="00CA5DFB">
          <w:rPr>
            <w:rStyle w:val="Hyperlink"/>
            <w:noProof/>
          </w:rPr>
          <w:t>3.25 stack object</w:t>
        </w:r>
        <w:r w:rsidR="00C12AF1">
          <w:rPr>
            <w:noProof/>
            <w:webHidden/>
          </w:rPr>
          <w:tab/>
        </w:r>
        <w:r w:rsidR="00C12AF1">
          <w:rPr>
            <w:noProof/>
            <w:webHidden/>
          </w:rPr>
          <w:fldChar w:fldCharType="begin"/>
        </w:r>
        <w:r w:rsidR="00C12AF1">
          <w:rPr>
            <w:noProof/>
            <w:webHidden/>
          </w:rPr>
          <w:instrText xml:space="preserve"> PAGEREF _Toc510174821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67A40CF4" w14:textId="05EF30A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2" w:history="1">
        <w:r w:rsidR="00C12AF1" w:rsidRPr="00CA5DFB">
          <w:rPr>
            <w:rStyle w:val="Hyperlink"/>
            <w:noProof/>
          </w:rPr>
          <w:t>3.25.1 General</w:t>
        </w:r>
        <w:r w:rsidR="00C12AF1">
          <w:rPr>
            <w:noProof/>
            <w:webHidden/>
          </w:rPr>
          <w:tab/>
        </w:r>
        <w:r w:rsidR="00C12AF1">
          <w:rPr>
            <w:noProof/>
            <w:webHidden/>
          </w:rPr>
          <w:fldChar w:fldCharType="begin"/>
        </w:r>
        <w:r w:rsidR="00C12AF1">
          <w:rPr>
            <w:noProof/>
            <w:webHidden/>
          </w:rPr>
          <w:instrText xml:space="preserve"> PAGEREF _Toc510174822 \h </w:instrText>
        </w:r>
        <w:r w:rsidR="00C12AF1">
          <w:rPr>
            <w:noProof/>
            <w:webHidden/>
          </w:rPr>
        </w:r>
        <w:r w:rsidR="00C12AF1">
          <w:rPr>
            <w:noProof/>
            <w:webHidden/>
          </w:rPr>
          <w:fldChar w:fldCharType="separate"/>
        </w:r>
        <w:r w:rsidR="00C12AF1">
          <w:rPr>
            <w:noProof/>
            <w:webHidden/>
          </w:rPr>
          <w:t>79</w:t>
        </w:r>
        <w:r w:rsidR="00C12AF1">
          <w:rPr>
            <w:noProof/>
            <w:webHidden/>
          </w:rPr>
          <w:fldChar w:fldCharType="end"/>
        </w:r>
      </w:hyperlink>
    </w:p>
    <w:p w14:paraId="1B91E5E1" w14:textId="423E5B3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3" w:history="1">
        <w:r w:rsidR="00C12AF1" w:rsidRPr="00CA5DFB">
          <w:rPr>
            <w:rStyle w:val="Hyperlink"/>
            <w:noProof/>
          </w:rPr>
          <w:t>3.25.2 message property</w:t>
        </w:r>
        <w:r w:rsidR="00C12AF1">
          <w:rPr>
            <w:noProof/>
            <w:webHidden/>
          </w:rPr>
          <w:tab/>
        </w:r>
        <w:r w:rsidR="00C12AF1">
          <w:rPr>
            <w:noProof/>
            <w:webHidden/>
          </w:rPr>
          <w:fldChar w:fldCharType="begin"/>
        </w:r>
        <w:r w:rsidR="00C12AF1">
          <w:rPr>
            <w:noProof/>
            <w:webHidden/>
          </w:rPr>
          <w:instrText xml:space="preserve"> PAGEREF _Toc510174823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472C982B" w14:textId="6EA0B74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4" w:history="1">
        <w:r w:rsidR="00C12AF1" w:rsidRPr="00CA5DFB">
          <w:rPr>
            <w:rStyle w:val="Hyperlink"/>
            <w:noProof/>
          </w:rPr>
          <w:t>3.25.3 frames property</w:t>
        </w:r>
        <w:r w:rsidR="00C12AF1">
          <w:rPr>
            <w:noProof/>
            <w:webHidden/>
          </w:rPr>
          <w:tab/>
        </w:r>
        <w:r w:rsidR="00C12AF1">
          <w:rPr>
            <w:noProof/>
            <w:webHidden/>
          </w:rPr>
          <w:fldChar w:fldCharType="begin"/>
        </w:r>
        <w:r w:rsidR="00C12AF1">
          <w:rPr>
            <w:noProof/>
            <w:webHidden/>
          </w:rPr>
          <w:instrText xml:space="preserve"> PAGEREF _Toc510174824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4D682A4" w14:textId="7F82C36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5" w:history="1">
        <w:r w:rsidR="00C12AF1" w:rsidRPr="00CA5DFB">
          <w:rPr>
            <w:rStyle w:val="Hyperlink"/>
            <w:noProof/>
          </w:rPr>
          <w:t>3.25.4 properties property</w:t>
        </w:r>
        <w:r w:rsidR="00C12AF1">
          <w:rPr>
            <w:noProof/>
            <w:webHidden/>
          </w:rPr>
          <w:tab/>
        </w:r>
        <w:r w:rsidR="00C12AF1">
          <w:rPr>
            <w:noProof/>
            <w:webHidden/>
          </w:rPr>
          <w:fldChar w:fldCharType="begin"/>
        </w:r>
        <w:r w:rsidR="00C12AF1">
          <w:rPr>
            <w:noProof/>
            <w:webHidden/>
          </w:rPr>
          <w:instrText xml:space="preserve"> PAGEREF _Toc510174825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45E78F7" w14:textId="05792F59"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26" w:history="1">
        <w:r w:rsidR="00C12AF1" w:rsidRPr="00CA5DFB">
          <w:rPr>
            <w:rStyle w:val="Hyperlink"/>
            <w:noProof/>
          </w:rPr>
          <w:t>3.26 stackFrame object</w:t>
        </w:r>
        <w:r w:rsidR="00C12AF1">
          <w:rPr>
            <w:noProof/>
            <w:webHidden/>
          </w:rPr>
          <w:tab/>
        </w:r>
        <w:r w:rsidR="00C12AF1">
          <w:rPr>
            <w:noProof/>
            <w:webHidden/>
          </w:rPr>
          <w:fldChar w:fldCharType="begin"/>
        </w:r>
        <w:r w:rsidR="00C12AF1">
          <w:rPr>
            <w:noProof/>
            <w:webHidden/>
          </w:rPr>
          <w:instrText xml:space="preserve"> PAGEREF _Toc510174826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375355BA" w14:textId="4CFB95D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7" w:history="1">
        <w:r w:rsidR="00C12AF1" w:rsidRPr="00CA5DFB">
          <w:rPr>
            <w:rStyle w:val="Hyperlink"/>
            <w:noProof/>
          </w:rPr>
          <w:t>3.26.1 General</w:t>
        </w:r>
        <w:r w:rsidR="00C12AF1">
          <w:rPr>
            <w:noProof/>
            <w:webHidden/>
          </w:rPr>
          <w:tab/>
        </w:r>
        <w:r w:rsidR="00C12AF1">
          <w:rPr>
            <w:noProof/>
            <w:webHidden/>
          </w:rPr>
          <w:fldChar w:fldCharType="begin"/>
        </w:r>
        <w:r w:rsidR="00C12AF1">
          <w:rPr>
            <w:noProof/>
            <w:webHidden/>
          </w:rPr>
          <w:instrText xml:space="preserve"> PAGEREF _Toc510174827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130C8AAD" w14:textId="7A2738C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8" w:history="1">
        <w:r w:rsidR="00C12AF1" w:rsidRPr="00CA5DFB">
          <w:rPr>
            <w:rStyle w:val="Hyperlink"/>
            <w:noProof/>
          </w:rPr>
          <w:t>3.26.2 location property</w:t>
        </w:r>
        <w:r w:rsidR="00C12AF1">
          <w:rPr>
            <w:noProof/>
            <w:webHidden/>
          </w:rPr>
          <w:tab/>
        </w:r>
        <w:r w:rsidR="00C12AF1">
          <w:rPr>
            <w:noProof/>
            <w:webHidden/>
          </w:rPr>
          <w:fldChar w:fldCharType="begin"/>
        </w:r>
        <w:r w:rsidR="00C12AF1">
          <w:rPr>
            <w:noProof/>
            <w:webHidden/>
          </w:rPr>
          <w:instrText xml:space="preserve"> PAGEREF _Toc510174828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330DAF9" w14:textId="331E83B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29" w:history="1">
        <w:r w:rsidR="00C12AF1" w:rsidRPr="00CA5DFB">
          <w:rPr>
            <w:rStyle w:val="Hyperlink"/>
            <w:noProof/>
          </w:rPr>
          <w:t>3.26.3 module property</w:t>
        </w:r>
        <w:r w:rsidR="00C12AF1">
          <w:rPr>
            <w:noProof/>
            <w:webHidden/>
          </w:rPr>
          <w:tab/>
        </w:r>
        <w:r w:rsidR="00C12AF1">
          <w:rPr>
            <w:noProof/>
            <w:webHidden/>
          </w:rPr>
          <w:fldChar w:fldCharType="begin"/>
        </w:r>
        <w:r w:rsidR="00C12AF1">
          <w:rPr>
            <w:noProof/>
            <w:webHidden/>
          </w:rPr>
          <w:instrText xml:space="preserve"> PAGEREF _Toc510174829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644D7146" w14:textId="3B7CF5D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0" w:history="1">
        <w:r w:rsidR="00C12AF1" w:rsidRPr="00CA5DFB">
          <w:rPr>
            <w:rStyle w:val="Hyperlink"/>
            <w:noProof/>
          </w:rPr>
          <w:t>3.26.4 threadId property</w:t>
        </w:r>
        <w:r w:rsidR="00C12AF1">
          <w:rPr>
            <w:noProof/>
            <w:webHidden/>
          </w:rPr>
          <w:tab/>
        </w:r>
        <w:r w:rsidR="00C12AF1">
          <w:rPr>
            <w:noProof/>
            <w:webHidden/>
          </w:rPr>
          <w:fldChar w:fldCharType="begin"/>
        </w:r>
        <w:r w:rsidR="00C12AF1">
          <w:rPr>
            <w:noProof/>
            <w:webHidden/>
          </w:rPr>
          <w:instrText xml:space="preserve"> PAGEREF _Toc510174830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09FF7D13" w14:textId="3D0BA22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1" w:history="1">
        <w:r w:rsidR="00C12AF1" w:rsidRPr="00CA5DFB">
          <w:rPr>
            <w:rStyle w:val="Hyperlink"/>
            <w:noProof/>
          </w:rPr>
          <w:t>3.26.5 address property</w:t>
        </w:r>
        <w:r w:rsidR="00C12AF1">
          <w:rPr>
            <w:noProof/>
            <w:webHidden/>
          </w:rPr>
          <w:tab/>
        </w:r>
        <w:r w:rsidR="00C12AF1">
          <w:rPr>
            <w:noProof/>
            <w:webHidden/>
          </w:rPr>
          <w:fldChar w:fldCharType="begin"/>
        </w:r>
        <w:r w:rsidR="00C12AF1">
          <w:rPr>
            <w:noProof/>
            <w:webHidden/>
          </w:rPr>
          <w:instrText xml:space="preserve"> PAGEREF _Toc510174831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296DF1EF" w14:textId="697179F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2" w:history="1">
        <w:r w:rsidR="00C12AF1" w:rsidRPr="00CA5DFB">
          <w:rPr>
            <w:rStyle w:val="Hyperlink"/>
            <w:noProof/>
          </w:rPr>
          <w:t>3.26.6 offset property</w:t>
        </w:r>
        <w:r w:rsidR="00C12AF1">
          <w:rPr>
            <w:noProof/>
            <w:webHidden/>
          </w:rPr>
          <w:tab/>
        </w:r>
        <w:r w:rsidR="00C12AF1">
          <w:rPr>
            <w:noProof/>
            <w:webHidden/>
          </w:rPr>
          <w:fldChar w:fldCharType="begin"/>
        </w:r>
        <w:r w:rsidR="00C12AF1">
          <w:rPr>
            <w:noProof/>
            <w:webHidden/>
          </w:rPr>
          <w:instrText xml:space="preserve"> PAGEREF _Toc510174832 \h </w:instrText>
        </w:r>
        <w:r w:rsidR="00C12AF1">
          <w:rPr>
            <w:noProof/>
            <w:webHidden/>
          </w:rPr>
        </w:r>
        <w:r w:rsidR="00C12AF1">
          <w:rPr>
            <w:noProof/>
            <w:webHidden/>
          </w:rPr>
          <w:fldChar w:fldCharType="separate"/>
        </w:r>
        <w:r w:rsidR="00C12AF1">
          <w:rPr>
            <w:noProof/>
            <w:webHidden/>
          </w:rPr>
          <w:t>80</w:t>
        </w:r>
        <w:r w:rsidR="00C12AF1">
          <w:rPr>
            <w:noProof/>
            <w:webHidden/>
          </w:rPr>
          <w:fldChar w:fldCharType="end"/>
        </w:r>
      </w:hyperlink>
    </w:p>
    <w:p w14:paraId="79E721DB" w14:textId="7ED806B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3" w:history="1">
        <w:r w:rsidR="00C12AF1" w:rsidRPr="00CA5DFB">
          <w:rPr>
            <w:rStyle w:val="Hyperlink"/>
            <w:noProof/>
          </w:rPr>
          <w:t>3.26.7 parameters property</w:t>
        </w:r>
        <w:r w:rsidR="00C12AF1">
          <w:rPr>
            <w:noProof/>
            <w:webHidden/>
          </w:rPr>
          <w:tab/>
        </w:r>
        <w:r w:rsidR="00C12AF1">
          <w:rPr>
            <w:noProof/>
            <w:webHidden/>
          </w:rPr>
          <w:fldChar w:fldCharType="begin"/>
        </w:r>
        <w:r w:rsidR="00C12AF1">
          <w:rPr>
            <w:noProof/>
            <w:webHidden/>
          </w:rPr>
          <w:instrText xml:space="preserve"> PAGEREF _Toc510174833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30ACC11" w14:textId="00AB628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4" w:history="1">
        <w:r w:rsidR="00C12AF1" w:rsidRPr="00CA5DFB">
          <w:rPr>
            <w:rStyle w:val="Hyperlink"/>
            <w:noProof/>
          </w:rPr>
          <w:t>3.26.8 properties property</w:t>
        </w:r>
        <w:r w:rsidR="00C12AF1">
          <w:rPr>
            <w:noProof/>
            <w:webHidden/>
          </w:rPr>
          <w:tab/>
        </w:r>
        <w:r w:rsidR="00C12AF1">
          <w:rPr>
            <w:noProof/>
            <w:webHidden/>
          </w:rPr>
          <w:fldChar w:fldCharType="begin"/>
        </w:r>
        <w:r w:rsidR="00C12AF1">
          <w:rPr>
            <w:noProof/>
            <w:webHidden/>
          </w:rPr>
          <w:instrText xml:space="preserve"> PAGEREF _Toc510174834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043653E" w14:textId="6C2279F6"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35" w:history="1">
        <w:r w:rsidR="00C12AF1" w:rsidRPr="00CA5DFB">
          <w:rPr>
            <w:rStyle w:val="Hyperlink"/>
            <w:noProof/>
          </w:rPr>
          <w:t>3.27 codeFlowLocation object</w:t>
        </w:r>
        <w:r w:rsidR="00C12AF1">
          <w:rPr>
            <w:noProof/>
            <w:webHidden/>
          </w:rPr>
          <w:tab/>
        </w:r>
        <w:r w:rsidR="00C12AF1">
          <w:rPr>
            <w:noProof/>
            <w:webHidden/>
          </w:rPr>
          <w:fldChar w:fldCharType="begin"/>
        </w:r>
        <w:r w:rsidR="00C12AF1">
          <w:rPr>
            <w:noProof/>
            <w:webHidden/>
          </w:rPr>
          <w:instrText xml:space="preserve"> PAGEREF _Toc510174835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48FD6C9" w14:textId="161D025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6" w:history="1">
        <w:r w:rsidR="00C12AF1" w:rsidRPr="00CA5DFB">
          <w:rPr>
            <w:rStyle w:val="Hyperlink"/>
            <w:noProof/>
          </w:rPr>
          <w:t>3.27.1 General</w:t>
        </w:r>
        <w:r w:rsidR="00C12AF1">
          <w:rPr>
            <w:noProof/>
            <w:webHidden/>
          </w:rPr>
          <w:tab/>
        </w:r>
        <w:r w:rsidR="00C12AF1">
          <w:rPr>
            <w:noProof/>
            <w:webHidden/>
          </w:rPr>
          <w:fldChar w:fldCharType="begin"/>
        </w:r>
        <w:r w:rsidR="00C12AF1">
          <w:rPr>
            <w:noProof/>
            <w:webHidden/>
          </w:rPr>
          <w:instrText xml:space="preserve"> PAGEREF _Toc510174836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4D2FC000" w14:textId="5F0E846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7" w:history="1">
        <w:r w:rsidR="00C12AF1" w:rsidRPr="00CA5DFB">
          <w:rPr>
            <w:rStyle w:val="Hyperlink"/>
            <w:noProof/>
          </w:rPr>
          <w:t>3.27.2 step property</w:t>
        </w:r>
        <w:r w:rsidR="00C12AF1">
          <w:rPr>
            <w:noProof/>
            <w:webHidden/>
          </w:rPr>
          <w:tab/>
        </w:r>
        <w:r w:rsidR="00C12AF1">
          <w:rPr>
            <w:noProof/>
            <w:webHidden/>
          </w:rPr>
          <w:fldChar w:fldCharType="begin"/>
        </w:r>
        <w:r w:rsidR="00C12AF1">
          <w:rPr>
            <w:noProof/>
            <w:webHidden/>
          </w:rPr>
          <w:instrText xml:space="preserve"> PAGEREF _Toc510174837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3BE597E4" w14:textId="40A07B9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8" w:history="1">
        <w:r w:rsidR="00C12AF1" w:rsidRPr="00CA5DFB">
          <w:rPr>
            <w:rStyle w:val="Hyperlink"/>
            <w:noProof/>
          </w:rPr>
          <w:t>3.27.3 location property</w:t>
        </w:r>
        <w:r w:rsidR="00C12AF1">
          <w:rPr>
            <w:noProof/>
            <w:webHidden/>
          </w:rPr>
          <w:tab/>
        </w:r>
        <w:r w:rsidR="00C12AF1">
          <w:rPr>
            <w:noProof/>
            <w:webHidden/>
          </w:rPr>
          <w:fldChar w:fldCharType="begin"/>
        </w:r>
        <w:r w:rsidR="00C12AF1">
          <w:rPr>
            <w:noProof/>
            <w:webHidden/>
          </w:rPr>
          <w:instrText xml:space="preserve"> PAGEREF _Toc510174838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7200E223" w14:textId="41C77CC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39" w:history="1">
        <w:r w:rsidR="00C12AF1" w:rsidRPr="00CA5DFB">
          <w:rPr>
            <w:rStyle w:val="Hyperlink"/>
            <w:noProof/>
          </w:rPr>
          <w:t>3.27.4 module property</w:t>
        </w:r>
        <w:r w:rsidR="00C12AF1">
          <w:rPr>
            <w:noProof/>
            <w:webHidden/>
          </w:rPr>
          <w:tab/>
        </w:r>
        <w:r w:rsidR="00C12AF1">
          <w:rPr>
            <w:noProof/>
            <w:webHidden/>
          </w:rPr>
          <w:fldChar w:fldCharType="begin"/>
        </w:r>
        <w:r w:rsidR="00C12AF1">
          <w:rPr>
            <w:noProof/>
            <w:webHidden/>
          </w:rPr>
          <w:instrText xml:space="preserve"> PAGEREF _Toc510174839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26F05087" w14:textId="06BA14B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0" w:history="1">
        <w:r w:rsidR="00C12AF1" w:rsidRPr="00CA5DFB">
          <w:rPr>
            <w:rStyle w:val="Hyperlink"/>
            <w:noProof/>
          </w:rPr>
          <w:t>3.27.5 state property</w:t>
        </w:r>
        <w:r w:rsidR="00C12AF1">
          <w:rPr>
            <w:noProof/>
            <w:webHidden/>
          </w:rPr>
          <w:tab/>
        </w:r>
        <w:r w:rsidR="00C12AF1">
          <w:rPr>
            <w:noProof/>
            <w:webHidden/>
          </w:rPr>
          <w:fldChar w:fldCharType="begin"/>
        </w:r>
        <w:r w:rsidR="00C12AF1">
          <w:rPr>
            <w:noProof/>
            <w:webHidden/>
          </w:rPr>
          <w:instrText xml:space="preserve"> PAGEREF _Toc510174840 \h </w:instrText>
        </w:r>
        <w:r w:rsidR="00C12AF1">
          <w:rPr>
            <w:noProof/>
            <w:webHidden/>
          </w:rPr>
        </w:r>
        <w:r w:rsidR="00C12AF1">
          <w:rPr>
            <w:noProof/>
            <w:webHidden/>
          </w:rPr>
          <w:fldChar w:fldCharType="separate"/>
        </w:r>
        <w:r w:rsidR="00C12AF1">
          <w:rPr>
            <w:noProof/>
            <w:webHidden/>
          </w:rPr>
          <w:t>81</w:t>
        </w:r>
        <w:r w:rsidR="00C12AF1">
          <w:rPr>
            <w:noProof/>
            <w:webHidden/>
          </w:rPr>
          <w:fldChar w:fldCharType="end"/>
        </w:r>
      </w:hyperlink>
    </w:p>
    <w:p w14:paraId="6C4E0F9A" w14:textId="2A072C08"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1" w:history="1">
        <w:r w:rsidR="00C12AF1" w:rsidRPr="00CA5DFB">
          <w:rPr>
            <w:rStyle w:val="Hyperlink"/>
            <w:noProof/>
          </w:rPr>
          <w:t>3.27.6 nestingLevel property</w:t>
        </w:r>
        <w:r w:rsidR="00C12AF1">
          <w:rPr>
            <w:noProof/>
            <w:webHidden/>
          </w:rPr>
          <w:tab/>
        </w:r>
        <w:r w:rsidR="00C12AF1">
          <w:rPr>
            <w:noProof/>
            <w:webHidden/>
          </w:rPr>
          <w:fldChar w:fldCharType="begin"/>
        </w:r>
        <w:r w:rsidR="00C12AF1">
          <w:rPr>
            <w:noProof/>
            <w:webHidden/>
          </w:rPr>
          <w:instrText xml:space="preserve"> PAGEREF _Toc510174841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09B96881" w14:textId="17575B1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2" w:history="1">
        <w:r w:rsidR="00C12AF1" w:rsidRPr="00CA5DFB">
          <w:rPr>
            <w:rStyle w:val="Hyperlink"/>
            <w:noProof/>
          </w:rPr>
          <w:t>3.27.7 executionOrder property</w:t>
        </w:r>
        <w:r w:rsidR="00C12AF1">
          <w:rPr>
            <w:noProof/>
            <w:webHidden/>
          </w:rPr>
          <w:tab/>
        </w:r>
        <w:r w:rsidR="00C12AF1">
          <w:rPr>
            <w:noProof/>
            <w:webHidden/>
          </w:rPr>
          <w:fldChar w:fldCharType="begin"/>
        </w:r>
        <w:r w:rsidR="00C12AF1">
          <w:rPr>
            <w:noProof/>
            <w:webHidden/>
          </w:rPr>
          <w:instrText xml:space="preserve"> PAGEREF _Toc510174842 \h </w:instrText>
        </w:r>
        <w:r w:rsidR="00C12AF1">
          <w:rPr>
            <w:noProof/>
            <w:webHidden/>
          </w:rPr>
        </w:r>
        <w:r w:rsidR="00C12AF1">
          <w:rPr>
            <w:noProof/>
            <w:webHidden/>
          </w:rPr>
          <w:fldChar w:fldCharType="separate"/>
        </w:r>
        <w:r w:rsidR="00C12AF1">
          <w:rPr>
            <w:noProof/>
            <w:webHidden/>
          </w:rPr>
          <w:t>82</w:t>
        </w:r>
        <w:r w:rsidR="00C12AF1">
          <w:rPr>
            <w:noProof/>
            <w:webHidden/>
          </w:rPr>
          <w:fldChar w:fldCharType="end"/>
        </w:r>
      </w:hyperlink>
    </w:p>
    <w:p w14:paraId="28EAE386" w14:textId="3E46A9F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3" w:history="1">
        <w:r w:rsidR="00C12AF1" w:rsidRPr="00CA5DFB">
          <w:rPr>
            <w:rStyle w:val="Hyperlink"/>
            <w:noProof/>
          </w:rPr>
          <w:t>3.27.8 importance property</w:t>
        </w:r>
        <w:r w:rsidR="00C12AF1">
          <w:rPr>
            <w:noProof/>
            <w:webHidden/>
          </w:rPr>
          <w:tab/>
        </w:r>
        <w:r w:rsidR="00C12AF1">
          <w:rPr>
            <w:noProof/>
            <w:webHidden/>
          </w:rPr>
          <w:fldChar w:fldCharType="begin"/>
        </w:r>
        <w:r w:rsidR="00C12AF1">
          <w:rPr>
            <w:noProof/>
            <w:webHidden/>
          </w:rPr>
          <w:instrText xml:space="preserve"> PAGEREF _Toc510174843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6274A2B" w14:textId="5069DF3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4" w:history="1">
        <w:r w:rsidR="00C12AF1" w:rsidRPr="00CA5DFB">
          <w:rPr>
            <w:rStyle w:val="Hyperlink"/>
            <w:noProof/>
          </w:rPr>
          <w:t>3.27.9 properties property</w:t>
        </w:r>
        <w:r w:rsidR="00C12AF1">
          <w:rPr>
            <w:noProof/>
            <w:webHidden/>
          </w:rPr>
          <w:tab/>
        </w:r>
        <w:r w:rsidR="00C12AF1">
          <w:rPr>
            <w:noProof/>
            <w:webHidden/>
          </w:rPr>
          <w:fldChar w:fldCharType="begin"/>
        </w:r>
        <w:r w:rsidR="00C12AF1">
          <w:rPr>
            <w:noProof/>
            <w:webHidden/>
          </w:rPr>
          <w:instrText xml:space="preserve"> PAGEREF _Toc510174844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3C554031" w14:textId="5EFB1521"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45" w:history="1">
        <w:r w:rsidR="00C12AF1" w:rsidRPr="00CA5DFB">
          <w:rPr>
            <w:rStyle w:val="Hyperlink"/>
            <w:noProof/>
          </w:rPr>
          <w:t>3.28 annotation object</w:t>
        </w:r>
        <w:r w:rsidR="00C12AF1">
          <w:rPr>
            <w:noProof/>
            <w:webHidden/>
          </w:rPr>
          <w:tab/>
        </w:r>
        <w:r w:rsidR="00C12AF1">
          <w:rPr>
            <w:noProof/>
            <w:webHidden/>
          </w:rPr>
          <w:fldChar w:fldCharType="begin"/>
        </w:r>
        <w:r w:rsidR="00C12AF1">
          <w:rPr>
            <w:noProof/>
            <w:webHidden/>
          </w:rPr>
          <w:instrText xml:space="preserve"> PAGEREF _Toc510174845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2D8C7936" w14:textId="7314C18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6" w:history="1">
        <w:r w:rsidR="00C12AF1" w:rsidRPr="00CA5DFB">
          <w:rPr>
            <w:rStyle w:val="Hyperlink"/>
            <w:noProof/>
          </w:rPr>
          <w:t>3.28.1 General</w:t>
        </w:r>
        <w:r w:rsidR="00C12AF1">
          <w:rPr>
            <w:noProof/>
            <w:webHidden/>
          </w:rPr>
          <w:tab/>
        </w:r>
        <w:r w:rsidR="00C12AF1">
          <w:rPr>
            <w:noProof/>
            <w:webHidden/>
          </w:rPr>
          <w:fldChar w:fldCharType="begin"/>
        </w:r>
        <w:r w:rsidR="00C12AF1">
          <w:rPr>
            <w:noProof/>
            <w:webHidden/>
          </w:rPr>
          <w:instrText xml:space="preserve"> PAGEREF _Toc510174846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0112C531" w14:textId="07354A4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7" w:history="1">
        <w:r w:rsidR="00C12AF1" w:rsidRPr="00CA5DFB">
          <w:rPr>
            <w:rStyle w:val="Hyperlink"/>
            <w:noProof/>
          </w:rPr>
          <w:t>3.28.2 message property</w:t>
        </w:r>
        <w:r w:rsidR="00C12AF1">
          <w:rPr>
            <w:noProof/>
            <w:webHidden/>
          </w:rPr>
          <w:tab/>
        </w:r>
        <w:r w:rsidR="00C12AF1">
          <w:rPr>
            <w:noProof/>
            <w:webHidden/>
          </w:rPr>
          <w:fldChar w:fldCharType="begin"/>
        </w:r>
        <w:r w:rsidR="00C12AF1">
          <w:rPr>
            <w:noProof/>
            <w:webHidden/>
          </w:rPr>
          <w:instrText xml:space="preserve"> PAGEREF _Toc510174847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4823A199" w14:textId="27918F9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48" w:history="1">
        <w:r w:rsidR="00C12AF1" w:rsidRPr="00CA5DFB">
          <w:rPr>
            <w:rStyle w:val="Hyperlink"/>
            <w:noProof/>
          </w:rPr>
          <w:t>3.28.3 locations property</w:t>
        </w:r>
        <w:r w:rsidR="00C12AF1">
          <w:rPr>
            <w:noProof/>
            <w:webHidden/>
          </w:rPr>
          <w:tab/>
        </w:r>
        <w:r w:rsidR="00C12AF1">
          <w:rPr>
            <w:noProof/>
            <w:webHidden/>
          </w:rPr>
          <w:fldChar w:fldCharType="begin"/>
        </w:r>
        <w:r w:rsidR="00C12AF1">
          <w:rPr>
            <w:noProof/>
            <w:webHidden/>
          </w:rPr>
          <w:instrText xml:space="preserve"> PAGEREF _Toc510174848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9FB3849" w14:textId="4E308989"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49" w:history="1">
        <w:r w:rsidR="00C12AF1" w:rsidRPr="00CA5DFB">
          <w:rPr>
            <w:rStyle w:val="Hyperlink"/>
            <w:noProof/>
          </w:rPr>
          <w:t>3.29 resources object</w:t>
        </w:r>
        <w:r w:rsidR="00C12AF1">
          <w:rPr>
            <w:noProof/>
            <w:webHidden/>
          </w:rPr>
          <w:tab/>
        </w:r>
        <w:r w:rsidR="00C12AF1">
          <w:rPr>
            <w:noProof/>
            <w:webHidden/>
          </w:rPr>
          <w:fldChar w:fldCharType="begin"/>
        </w:r>
        <w:r w:rsidR="00C12AF1">
          <w:rPr>
            <w:noProof/>
            <w:webHidden/>
          </w:rPr>
          <w:instrText xml:space="preserve"> PAGEREF _Toc510174849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55AB1552" w14:textId="474FA88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0" w:history="1">
        <w:r w:rsidR="00C12AF1" w:rsidRPr="00CA5DFB">
          <w:rPr>
            <w:rStyle w:val="Hyperlink"/>
            <w:noProof/>
          </w:rPr>
          <w:t>3.29.1 General</w:t>
        </w:r>
        <w:r w:rsidR="00C12AF1">
          <w:rPr>
            <w:noProof/>
            <w:webHidden/>
          </w:rPr>
          <w:tab/>
        </w:r>
        <w:r w:rsidR="00C12AF1">
          <w:rPr>
            <w:noProof/>
            <w:webHidden/>
          </w:rPr>
          <w:fldChar w:fldCharType="begin"/>
        </w:r>
        <w:r w:rsidR="00C12AF1">
          <w:rPr>
            <w:noProof/>
            <w:webHidden/>
          </w:rPr>
          <w:instrText xml:space="preserve"> PAGEREF _Toc510174850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1F5DCB99" w14:textId="5EF4BE9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1" w:history="1">
        <w:r w:rsidR="00C12AF1" w:rsidRPr="00CA5DFB">
          <w:rPr>
            <w:rStyle w:val="Hyperlink"/>
            <w:noProof/>
          </w:rPr>
          <w:t>3.29.2 messageStrings property</w:t>
        </w:r>
        <w:r w:rsidR="00C12AF1">
          <w:rPr>
            <w:noProof/>
            <w:webHidden/>
          </w:rPr>
          <w:tab/>
        </w:r>
        <w:r w:rsidR="00C12AF1">
          <w:rPr>
            <w:noProof/>
            <w:webHidden/>
          </w:rPr>
          <w:fldChar w:fldCharType="begin"/>
        </w:r>
        <w:r w:rsidR="00C12AF1">
          <w:rPr>
            <w:noProof/>
            <w:webHidden/>
          </w:rPr>
          <w:instrText xml:space="preserve"> PAGEREF _Toc510174851 \h </w:instrText>
        </w:r>
        <w:r w:rsidR="00C12AF1">
          <w:rPr>
            <w:noProof/>
            <w:webHidden/>
          </w:rPr>
        </w:r>
        <w:r w:rsidR="00C12AF1">
          <w:rPr>
            <w:noProof/>
            <w:webHidden/>
          </w:rPr>
          <w:fldChar w:fldCharType="separate"/>
        </w:r>
        <w:r w:rsidR="00C12AF1">
          <w:rPr>
            <w:noProof/>
            <w:webHidden/>
          </w:rPr>
          <w:t>83</w:t>
        </w:r>
        <w:r w:rsidR="00C12AF1">
          <w:rPr>
            <w:noProof/>
            <w:webHidden/>
          </w:rPr>
          <w:fldChar w:fldCharType="end"/>
        </w:r>
      </w:hyperlink>
    </w:p>
    <w:p w14:paraId="6C587A21" w14:textId="494808F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2" w:history="1">
        <w:r w:rsidR="00C12AF1" w:rsidRPr="00CA5DFB">
          <w:rPr>
            <w:rStyle w:val="Hyperlink"/>
            <w:noProof/>
          </w:rPr>
          <w:t>3.29.3 rules property</w:t>
        </w:r>
        <w:r w:rsidR="00C12AF1">
          <w:rPr>
            <w:noProof/>
            <w:webHidden/>
          </w:rPr>
          <w:tab/>
        </w:r>
        <w:r w:rsidR="00C12AF1">
          <w:rPr>
            <w:noProof/>
            <w:webHidden/>
          </w:rPr>
          <w:fldChar w:fldCharType="begin"/>
        </w:r>
        <w:r w:rsidR="00C12AF1">
          <w:rPr>
            <w:noProof/>
            <w:webHidden/>
          </w:rPr>
          <w:instrText xml:space="preserve"> PAGEREF _Toc510174852 \h </w:instrText>
        </w:r>
        <w:r w:rsidR="00C12AF1">
          <w:rPr>
            <w:noProof/>
            <w:webHidden/>
          </w:rPr>
        </w:r>
        <w:r w:rsidR="00C12AF1">
          <w:rPr>
            <w:noProof/>
            <w:webHidden/>
          </w:rPr>
          <w:fldChar w:fldCharType="separate"/>
        </w:r>
        <w:r w:rsidR="00C12AF1">
          <w:rPr>
            <w:noProof/>
            <w:webHidden/>
          </w:rPr>
          <w:t>84</w:t>
        </w:r>
        <w:r w:rsidR="00C12AF1">
          <w:rPr>
            <w:noProof/>
            <w:webHidden/>
          </w:rPr>
          <w:fldChar w:fldCharType="end"/>
        </w:r>
      </w:hyperlink>
    </w:p>
    <w:p w14:paraId="1952441E" w14:textId="0616B5F5"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53" w:history="1">
        <w:r w:rsidR="00C12AF1" w:rsidRPr="00CA5DFB">
          <w:rPr>
            <w:rStyle w:val="Hyperlink"/>
            <w:noProof/>
          </w:rPr>
          <w:t>3.30 rule object</w:t>
        </w:r>
        <w:r w:rsidR="00C12AF1">
          <w:rPr>
            <w:noProof/>
            <w:webHidden/>
          </w:rPr>
          <w:tab/>
        </w:r>
        <w:r w:rsidR="00C12AF1">
          <w:rPr>
            <w:noProof/>
            <w:webHidden/>
          </w:rPr>
          <w:fldChar w:fldCharType="begin"/>
        </w:r>
        <w:r w:rsidR="00C12AF1">
          <w:rPr>
            <w:noProof/>
            <w:webHidden/>
          </w:rPr>
          <w:instrText xml:space="preserve"> PAGEREF _Toc510174853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040BFDC1" w14:textId="51F99FD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4" w:history="1">
        <w:r w:rsidR="00C12AF1" w:rsidRPr="00CA5DFB">
          <w:rPr>
            <w:rStyle w:val="Hyperlink"/>
            <w:noProof/>
          </w:rPr>
          <w:t>3.30.1 General</w:t>
        </w:r>
        <w:r w:rsidR="00C12AF1">
          <w:rPr>
            <w:noProof/>
            <w:webHidden/>
          </w:rPr>
          <w:tab/>
        </w:r>
        <w:r w:rsidR="00C12AF1">
          <w:rPr>
            <w:noProof/>
            <w:webHidden/>
          </w:rPr>
          <w:fldChar w:fldCharType="begin"/>
        </w:r>
        <w:r w:rsidR="00C12AF1">
          <w:rPr>
            <w:noProof/>
            <w:webHidden/>
          </w:rPr>
          <w:instrText xml:space="preserve"> PAGEREF _Toc510174854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5B129A32" w14:textId="697701A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5" w:history="1">
        <w:r w:rsidR="00C12AF1" w:rsidRPr="00CA5DFB">
          <w:rPr>
            <w:rStyle w:val="Hyperlink"/>
            <w:noProof/>
          </w:rPr>
          <w:t>3.30.2 Constraints</w:t>
        </w:r>
        <w:r w:rsidR="00C12AF1">
          <w:rPr>
            <w:noProof/>
            <w:webHidden/>
          </w:rPr>
          <w:tab/>
        </w:r>
        <w:r w:rsidR="00C12AF1">
          <w:rPr>
            <w:noProof/>
            <w:webHidden/>
          </w:rPr>
          <w:fldChar w:fldCharType="begin"/>
        </w:r>
        <w:r w:rsidR="00C12AF1">
          <w:rPr>
            <w:noProof/>
            <w:webHidden/>
          </w:rPr>
          <w:instrText xml:space="preserve"> PAGEREF _Toc510174855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73B25C22" w14:textId="33E6C47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6" w:history="1">
        <w:r w:rsidR="00C12AF1" w:rsidRPr="00CA5DFB">
          <w:rPr>
            <w:rStyle w:val="Hyperlink"/>
            <w:noProof/>
          </w:rPr>
          <w:t>3.30.3 id property</w:t>
        </w:r>
        <w:r w:rsidR="00C12AF1">
          <w:rPr>
            <w:noProof/>
            <w:webHidden/>
          </w:rPr>
          <w:tab/>
        </w:r>
        <w:r w:rsidR="00C12AF1">
          <w:rPr>
            <w:noProof/>
            <w:webHidden/>
          </w:rPr>
          <w:fldChar w:fldCharType="begin"/>
        </w:r>
        <w:r w:rsidR="00C12AF1">
          <w:rPr>
            <w:noProof/>
            <w:webHidden/>
          </w:rPr>
          <w:instrText xml:space="preserve"> PAGEREF _Toc510174856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1C857ABE" w14:textId="70E2007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7" w:history="1">
        <w:r w:rsidR="00C12AF1" w:rsidRPr="00CA5DFB">
          <w:rPr>
            <w:rStyle w:val="Hyperlink"/>
            <w:noProof/>
          </w:rPr>
          <w:t>3.30.4 name property</w:t>
        </w:r>
        <w:r w:rsidR="00C12AF1">
          <w:rPr>
            <w:noProof/>
            <w:webHidden/>
          </w:rPr>
          <w:tab/>
        </w:r>
        <w:r w:rsidR="00C12AF1">
          <w:rPr>
            <w:noProof/>
            <w:webHidden/>
          </w:rPr>
          <w:fldChar w:fldCharType="begin"/>
        </w:r>
        <w:r w:rsidR="00C12AF1">
          <w:rPr>
            <w:noProof/>
            <w:webHidden/>
          </w:rPr>
          <w:instrText xml:space="preserve"> PAGEREF _Toc510174857 \h </w:instrText>
        </w:r>
        <w:r w:rsidR="00C12AF1">
          <w:rPr>
            <w:noProof/>
            <w:webHidden/>
          </w:rPr>
        </w:r>
        <w:r w:rsidR="00C12AF1">
          <w:rPr>
            <w:noProof/>
            <w:webHidden/>
          </w:rPr>
          <w:fldChar w:fldCharType="separate"/>
        </w:r>
        <w:r w:rsidR="00C12AF1">
          <w:rPr>
            <w:noProof/>
            <w:webHidden/>
          </w:rPr>
          <w:t>85</w:t>
        </w:r>
        <w:r w:rsidR="00C12AF1">
          <w:rPr>
            <w:noProof/>
            <w:webHidden/>
          </w:rPr>
          <w:fldChar w:fldCharType="end"/>
        </w:r>
      </w:hyperlink>
    </w:p>
    <w:p w14:paraId="47C27E33" w14:textId="0C7E970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8" w:history="1">
        <w:r w:rsidR="00C12AF1" w:rsidRPr="00CA5DFB">
          <w:rPr>
            <w:rStyle w:val="Hyperlink"/>
            <w:noProof/>
          </w:rPr>
          <w:t>3.30.5 shortDescription property</w:t>
        </w:r>
        <w:r w:rsidR="00C12AF1">
          <w:rPr>
            <w:noProof/>
            <w:webHidden/>
          </w:rPr>
          <w:tab/>
        </w:r>
        <w:r w:rsidR="00C12AF1">
          <w:rPr>
            <w:noProof/>
            <w:webHidden/>
          </w:rPr>
          <w:fldChar w:fldCharType="begin"/>
        </w:r>
        <w:r w:rsidR="00C12AF1">
          <w:rPr>
            <w:noProof/>
            <w:webHidden/>
          </w:rPr>
          <w:instrText xml:space="preserve"> PAGEREF _Toc510174858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0B7046B1" w14:textId="48B4CC4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59" w:history="1">
        <w:r w:rsidR="00C12AF1" w:rsidRPr="00CA5DFB">
          <w:rPr>
            <w:rStyle w:val="Hyperlink"/>
            <w:noProof/>
          </w:rPr>
          <w:t>3.30.6 fullDescription property</w:t>
        </w:r>
        <w:r w:rsidR="00C12AF1">
          <w:rPr>
            <w:noProof/>
            <w:webHidden/>
          </w:rPr>
          <w:tab/>
        </w:r>
        <w:r w:rsidR="00C12AF1">
          <w:rPr>
            <w:noProof/>
            <w:webHidden/>
          </w:rPr>
          <w:fldChar w:fldCharType="begin"/>
        </w:r>
        <w:r w:rsidR="00C12AF1">
          <w:rPr>
            <w:noProof/>
            <w:webHidden/>
          </w:rPr>
          <w:instrText xml:space="preserve"> PAGEREF _Toc510174859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D54B7CF" w14:textId="21C6742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0" w:history="1">
        <w:r w:rsidR="00C12AF1" w:rsidRPr="00CA5DFB">
          <w:rPr>
            <w:rStyle w:val="Hyperlink"/>
            <w:noProof/>
          </w:rPr>
          <w:t>3.30.7 messageStrings property</w:t>
        </w:r>
        <w:r w:rsidR="00C12AF1">
          <w:rPr>
            <w:noProof/>
            <w:webHidden/>
          </w:rPr>
          <w:tab/>
        </w:r>
        <w:r w:rsidR="00C12AF1">
          <w:rPr>
            <w:noProof/>
            <w:webHidden/>
          </w:rPr>
          <w:fldChar w:fldCharType="begin"/>
        </w:r>
        <w:r w:rsidR="00C12AF1">
          <w:rPr>
            <w:noProof/>
            <w:webHidden/>
          </w:rPr>
          <w:instrText xml:space="preserve"> PAGEREF _Toc510174860 \h </w:instrText>
        </w:r>
        <w:r w:rsidR="00C12AF1">
          <w:rPr>
            <w:noProof/>
            <w:webHidden/>
          </w:rPr>
        </w:r>
        <w:r w:rsidR="00C12AF1">
          <w:rPr>
            <w:noProof/>
            <w:webHidden/>
          </w:rPr>
          <w:fldChar w:fldCharType="separate"/>
        </w:r>
        <w:r w:rsidR="00C12AF1">
          <w:rPr>
            <w:noProof/>
            <w:webHidden/>
          </w:rPr>
          <w:t>86</w:t>
        </w:r>
        <w:r w:rsidR="00C12AF1">
          <w:rPr>
            <w:noProof/>
            <w:webHidden/>
          </w:rPr>
          <w:fldChar w:fldCharType="end"/>
        </w:r>
      </w:hyperlink>
    </w:p>
    <w:p w14:paraId="661C7349" w14:textId="421AF7F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1" w:history="1">
        <w:r w:rsidR="00C12AF1" w:rsidRPr="00CA5DFB">
          <w:rPr>
            <w:rStyle w:val="Hyperlink"/>
            <w:noProof/>
          </w:rPr>
          <w:t>3.30.8 richMessageStrings property</w:t>
        </w:r>
        <w:r w:rsidR="00C12AF1">
          <w:rPr>
            <w:noProof/>
            <w:webHidden/>
          </w:rPr>
          <w:tab/>
        </w:r>
        <w:r w:rsidR="00C12AF1">
          <w:rPr>
            <w:noProof/>
            <w:webHidden/>
          </w:rPr>
          <w:fldChar w:fldCharType="begin"/>
        </w:r>
        <w:r w:rsidR="00C12AF1">
          <w:rPr>
            <w:noProof/>
            <w:webHidden/>
          </w:rPr>
          <w:instrText xml:space="preserve"> PAGEREF _Toc510174861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C7FB7B8" w14:textId="45D5442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2" w:history="1">
        <w:r w:rsidR="00C12AF1" w:rsidRPr="00CA5DFB">
          <w:rPr>
            <w:rStyle w:val="Hyperlink"/>
            <w:noProof/>
          </w:rPr>
          <w:t>3.30.9 helpLocation property</w:t>
        </w:r>
        <w:r w:rsidR="00C12AF1">
          <w:rPr>
            <w:noProof/>
            <w:webHidden/>
          </w:rPr>
          <w:tab/>
        </w:r>
        <w:r w:rsidR="00C12AF1">
          <w:rPr>
            <w:noProof/>
            <w:webHidden/>
          </w:rPr>
          <w:fldChar w:fldCharType="begin"/>
        </w:r>
        <w:r w:rsidR="00C12AF1">
          <w:rPr>
            <w:noProof/>
            <w:webHidden/>
          </w:rPr>
          <w:instrText xml:space="preserve"> PAGEREF _Toc510174862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B805E0" w14:textId="3A6E22B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3" w:history="1">
        <w:r w:rsidR="00C12AF1" w:rsidRPr="00CA5DFB">
          <w:rPr>
            <w:rStyle w:val="Hyperlink"/>
            <w:noProof/>
          </w:rPr>
          <w:t>3.30.10 help property</w:t>
        </w:r>
        <w:r w:rsidR="00C12AF1">
          <w:rPr>
            <w:noProof/>
            <w:webHidden/>
          </w:rPr>
          <w:tab/>
        </w:r>
        <w:r w:rsidR="00C12AF1">
          <w:rPr>
            <w:noProof/>
            <w:webHidden/>
          </w:rPr>
          <w:fldChar w:fldCharType="begin"/>
        </w:r>
        <w:r w:rsidR="00C12AF1">
          <w:rPr>
            <w:noProof/>
            <w:webHidden/>
          </w:rPr>
          <w:instrText xml:space="preserve"> PAGEREF _Toc510174863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00C66248" w14:textId="41E9F2B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4" w:history="1">
        <w:r w:rsidR="00C12AF1" w:rsidRPr="00CA5DFB">
          <w:rPr>
            <w:rStyle w:val="Hyperlink"/>
            <w:noProof/>
          </w:rPr>
          <w:t>3.30.11 configuration property</w:t>
        </w:r>
        <w:r w:rsidR="00C12AF1">
          <w:rPr>
            <w:noProof/>
            <w:webHidden/>
          </w:rPr>
          <w:tab/>
        </w:r>
        <w:r w:rsidR="00C12AF1">
          <w:rPr>
            <w:noProof/>
            <w:webHidden/>
          </w:rPr>
          <w:fldChar w:fldCharType="begin"/>
        </w:r>
        <w:r w:rsidR="00C12AF1">
          <w:rPr>
            <w:noProof/>
            <w:webHidden/>
          </w:rPr>
          <w:instrText xml:space="preserve"> PAGEREF _Toc510174864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55B51A07" w14:textId="65E140E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5" w:history="1">
        <w:r w:rsidR="00C12AF1" w:rsidRPr="00CA5DFB">
          <w:rPr>
            <w:rStyle w:val="Hyperlink"/>
            <w:noProof/>
          </w:rPr>
          <w:t>3.30.12 properties property</w:t>
        </w:r>
        <w:r w:rsidR="00C12AF1">
          <w:rPr>
            <w:noProof/>
            <w:webHidden/>
          </w:rPr>
          <w:tab/>
        </w:r>
        <w:r w:rsidR="00C12AF1">
          <w:rPr>
            <w:noProof/>
            <w:webHidden/>
          </w:rPr>
          <w:fldChar w:fldCharType="begin"/>
        </w:r>
        <w:r w:rsidR="00C12AF1">
          <w:rPr>
            <w:noProof/>
            <w:webHidden/>
          </w:rPr>
          <w:instrText xml:space="preserve"> PAGEREF _Toc510174865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1FB46F63" w14:textId="55271E0F"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66" w:history="1">
        <w:r w:rsidR="00C12AF1" w:rsidRPr="00CA5DFB">
          <w:rPr>
            <w:rStyle w:val="Hyperlink"/>
            <w:noProof/>
          </w:rPr>
          <w:t>3.31 ruleConfiguration object</w:t>
        </w:r>
        <w:r w:rsidR="00C12AF1">
          <w:rPr>
            <w:noProof/>
            <w:webHidden/>
          </w:rPr>
          <w:tab/>
        </w:r>
        <w:r w:rsidR="00C12AF1">
          <w:rPr>
            <w:noProof/>
            <w:webHidden/>
          </w:rPr>
          <w:fldChar w:fldCharType="begin"/>
        </w:r>
        <w:r w:rsidR="00C12AF1">
          <w:rPr>
            <w:noProof/>
            <w:webHidden/>
          </w:rPr>
          <w:instrText xml:space="preserve"> PAGEREF _Toc510174866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6821FD08" w14:textId="75D69DC2"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7" w:history="1">
        <w:r w:rsidR="00C12AF1" w:rsidRPr="00CA5DFB">
          <w:rPr>
            <w:rStyle w:val="Hyperlink"/>
            <w:noProof/>
          </w:rPr>
          <w:t>3.31.1 General</w:t>
        </w:r>
        <w:r w:rsidR="00C12AF1">
          <w:rPr>
            <w:noProof/>
            <w:webHidden/>
          </w:rPr>
          <w:tab/>
        </w:r>
        <w:r w:rsidR="00C12AF1">
          <w:rPr>
            <w:noProof/>
            <w:webHidden/>
          </w:rPr>
          <w:fldChar w:fldCharType="begin"/>
        </w:r>
        <w:r w:rsidR="00C12AF1">
          <w:rPr>
            <w:noProof/>
            <w:webHidden/>
          </w:rPr>
          <w:instrText xml:space="preserve"> PAGEREF _Toc510174867 \h </w:instrText>
        </w:r>
        <w:r w:rsidR="00C12AF1">
          <w:rPr>
            <w:noProof/>
            <w:webHidden/>
          </w:rPr>
        </w:r>
        <w:r w:rsidR="00C12AF1">
          <w:rPr>
            <w:noProof/>
            <w:webHidden/>
          </w:rPr>
          <w:fldChar w:fldCharType="separate"/>
        </w:r>
        <w:r w:rsidR="00C12AF1">
          <w:rPr>
            <w:noProof/>
            <w:webHidden/>
          </w:rPr>
          <w:t>87</w:t>
        </w:r>
        <w:r w:rsidR="00C12AF1">
          <w:rPr>
            <w:noProof/>
            <w:webHidden/>
          </w:rPr>
          <w:fldChar w:fldCharType="end"/>
        </w:r>
      </w:hyperlink>
    </w:p>
    <w:p w14:paraId="7AF51476" w14:textId="701415E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8" w:history="1">
        <w:r w:rsidR="00C12AF1" w:rsidRPr="00CA5DFB">
          <w:rPr>
            <w:rStyle w:val="Hyperlink"/>
            <w:noProof/>
          </w:rPr>
          <w:t>3.31.2 enabled property</w:t>
        </w:r>
        <w:r w:rsidR="00C12AF1">
          <w:rPr>
            <w:noProof/>
            <w:webHidden/>
          </w:rPr>
          <w:tab/>
        </w:r>
        <w:r w:rsidR="00C12AF1">
          <w:rPr>
            <w:noProof/>
            <w:webHidden/>
          </w:rPr>
          <w:fldChar w:fldCharType="begin"/>
        </w:r>
        <w:r w:rsidR="00C12AF1">
          <w:rPr>
            <w:noProof/>
            <w:webHidden/>
          </w:rPr>
          <w:instrText xml:space="preserve"> PAGEREF _Toc510174868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71EFD09" w14:textId="404594B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69" w:history="1">
        <w:r w:rsidR="00C12AF1" w:rsidRPr="00CA5DFB">
          <w:rPr>
            <w:rStyle w:val="Hyperlink"/>
            <w:noProof/>
          </w:rPr>
          <w:t>3.31.3 defaultLevel property</w:t>
        </w:r>
        <w:r w:rsidR="00C12AF1">
          <w:rPr>
            <w:noProof/>
            <w:webHidden/>
          </w:rPr>
          <w:tab/>
        </w:r>
        <w:r w:rsidR="00C12AF1">
          <w:rPr>
            <w:noProof/>
            <w:webHidden/>
          </w:rPr>
          <w:fldChar w:fldCharType="begin"/>
        </w:r>
        <w:r w:rsidR="00C12AF1">
          <w:rPr>
            <w:noProof/>
            <w:webHidden/>
          </w:rPr>
          <w:instrText xml:space="preserve"> PAGEREF _Toc510174869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ADE1A02" w14:textId="2EA4A25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70" w:history="1">
        <w:r w:rsidR="00C12AF1" w:rsidRPr="00CA5DFB">
          <w:rPr>
            <w:rStyle w:val="Hyperlink"/>
            <w:noProof/>
          </w:rPr>
          <w:t>3.31.4 parameters property</w:t>
        </w:r>
        <w:r w:rsidR="00C12AF1">
          <w:rPr>
            <w:noProof/>
            <w:webHidden/>
          </w:rPr>
          <w:tab/>
        </w:r>
        <w:r w:rsidR="00C12AF1">
          <w:rPr>
            <w:noProof/>
            <w:webHidden/>
          </w:rPr>
          <w:fldChar w:fldCharType="begin"/>
        </w:r>
        <w:r w:rsidR="00C12AF1">
          <w:rPr>
            <w:noProof/>
            <w:webHidden/>
          </w:rPr>
          <w:instrText xml:space="preserve"> PAGEREF _Toc510174870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6598B376" w14:textId="48D8D997"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71" w:history="1">
        <w:r w:rsidR="00C12AF1" w:rsidRPr="00CA5DFB">
          <w:rPr>
            <w:rStyle w:val="Hyperlink"/>
            <w:noProof/>
          </w:rPr>
          <w:t>3.32 fix object</w:t>
        </w:r>
        <w:r w:rsidR="00C12AF1">
          <w:rPr>
            <w:noProof/>
            <w:webHidden/>
          </w:rPr>
          <w:tab/>
        </w:r>
        <w:r w:rsidR="00C12AF1">
          <w:rPr>
            <w:noProof/>
            <w:webHidden/>
          </w:rPr>
          <w:fldChar w:fldCharType="begin"/>
        </w:r>
        <w:r w:rsidR="00C12AF1">
          <w:rPr>
            <w:noProof/>
            <w:webHidden/>
          </w:rPr>
          <w:instrText xml:space="preserve"> PAGEREF _Toc510174871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2E29B612" w14:textId="27F5498D"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72" w:history="1">
        <w:r w:rsidR="00C12AF1" w:rsidRPr="00CA5DFB">
          <w:rPr>
            <w:rStyle w:val="Hyperlink"/>
            <w:noProof/>
          </w:rPr>
          <w:t>3.32.1 General</w:t>
        </w:r>
        <w:r w:rsidR="00C12AF1">
          <w:rPr>
            <w:noProof/>
            <w:webHidden/>
          </w:rPr>
          <w:tab/>
        </w:r>
        <w:r w:rsidR="00C12AF1">
          <w:rPr>
            <w:noProof/>
            <w:webHidden/>
          </w:rPr>
          <w:fldChar w:fldCharType="begin"/>
        </w:r>
        <w:r w:rsidR="00C12AF1">
          <w:rPr>
            <w:noProof/>
            <w:webHidden/>
          </w:rPr>
          <w:instrText xml:space="preserve"> PAGEREF _Toc510174872 \h </w:instrText>
        </w:r>
        <w:r w:rsidR="00C12AF1">
          <w:rPr>
            <w:noProof/>
            <w:webHidden/>
          </w:rPr>
        </w:r>
        <w:r w:rsidR="00C12AF1">
          <w:rPr>
            <w:noProof/>
            <w:webHidden/>
          </w:rPr>
          <w:fldChar w:fldCharType="separate"/>
        </w:r>
        <w:r w:rsidR="00C12AF1">
          <w:rPr>
            <w:noProof/>
            <w:webHidden/>
          </w:rPr>
          <w:t>88</w:t>
        </w:r>
        <w:r w:rsidR="00C12AF1">
          <w:rPr>
            <w:noProof/>
            <w:webHidden/>
          </w:rPr>
          <w:fldChar w:fldCharType="end"/>
        </w:r>
      </w:hyperlink>
    </w:p>
    <w:p w14:paraId="113AA237" w14:textId="63AF8CD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73" w:history="1">
        <w:r w:rsidR="00C12AF1" w:rsidRPr="00CA5DFB">
          <w:rPr>
            <w:rStyle w:val="Hyperlink"/>
            <w:noProof/>
          </w:rPr>
          <w:t>3.32.2 description property</w:t>
        </w:r>
        <w:r w:rsidR="00C12AF1">
          <w:rPr>
            <w:noProof/>
            <w:webHidden/>
          </w:rPr>
          <w:tab/>
        </w:r>
        <w:r w:rsidR="00C12AF1">
          <w:rPr>
            <w:noProof/>
            <w:webHidden/>
          </w:rPr>
          <w:fldChar w:fldCharType="begin"/>
        </w:r>
        <w:r w:rsidR="00C12AF1">
          <w:rPr>
            <w:noProof/>
            <w:webHidden/>
          </w:rPr>
          <w:instrText xml:space="preserve"> PAGEREF _Toc510174873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16DCB03" w14:textId="5ACF25B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74" w:history="1">
        <w:r w:rsidR="00C12AF1" w:rsidRPr="00CA5DFB">
          <w:rPr>
            <w:rStyle w:val="Hyperlink"/>
            <w:noProof/>
          </w:rPr>
          <w:t>3.32.3 fileChanges property</w:t>
        </w:r>
        <w:r w:rsidR="00C12AF1">
          <w:rPr>
            <w:noProof/>
            <w:webHidden/>
          </w:rPr>
          <w:tab/>
        </w:r>
        <w:r w:rsidR="00C12AF1">
          <w:rPr>
            <w:noProof/>
            <w:webHidden/>
          </w:rPr>
          <w:fldChar w:fldCharType="begin"/>
        </w:r>
        <w:r w:rsidR="00C12AF1">
          <w:rPr>
            <w:noProof/>
            <w:webHidden/>
          </w:rPr>
          <w:instrText xml:space="preserve"> PAGEREF _Toc510174874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3C11D9F4" w14:textId="13BA108E"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75" w:history="1">
        <w:r w:rsidR="00C12AF1" w:rsidRPr="00CA5DFB">
          <w:rPr>
            <w:rStyle w:val="Hyperlink"/>
            <w:noProof/>
          </w:rPr>
          <w:t>3.33 fileChange object</w:t>
        </w:r>
        <w:r w:rsidR="00C12AF1">
          <w:rPr>
            <w:noProof/>
            <w:webHidden/>
          </w:rPr>
          <w:tab/>
        </w:r>
        <w:r w:rsidR="00C12AF1">
          <w:rPr>
            <w:noProof/>
            <w:webHidden/>
          </w:rPr>
          <w:fldChar w:fldCharType="begin"/>
        </w:r>
        <w:r w:rsidR="00C12AF1">
          <w:rPr>
            <w:noProof/>
            <w:webHidden/>
          </w:rPr>
          <w:instrText xml:space="preserve"> PAGEREF _Toc510174875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13E33165" w14:textId="577E0920"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76" w:history="1">
        <w:r w:rsidR="00C12AF1" w:rsidRPr="00CA5DFB">
          <w:rPr>
            <w:rStyle w:val="Hyperlink"/>
            <w:noProof/>
          </w:rPr>
          <w:t>3.33.1 General</w:t>
        </w:r>
        <w:r w:rsidR="00C12AF1">
          <w:rPr>
            <w:noProof/>
            <w:webHidden/>
          </w:rPr>
          <w:tab/>
        </w:r>
        <w:r w:rsidR="00C12AF1">
          <w:rPr>
            <w:noProof/>
            <w:webHidden/>
          </w:rPr>
          <w:fldChar w:fldCharType="begin"/>
        </w:r>
        <w:r w:rsidR="00C12AF1">
          <w:rPr>
            <w:noProof/>
            <w:webHidden/>
          </w:rPr>
          <w:instrText xml:space="preserve"> PAGEREF _Toc510174876 \h </w:instrText>
        </w:r>
        <w:r w:rsidR="00C12AF1">
          <w:rPr>
            <w:noProof/>
            <w:webHidden/>
          </w:rPr>
        </w:r>
        <w:r w:rsidR="00C12AF1">
          <w:rPr>
            <w:noProof/>
            <w:webHidden/>
          </w:rPr>
          <w:fldChar w:fldCharType="separate"/>
        </w:r>
        <w:r w:rsidR="00C12AF1">
          <w:rPr>
            <w:noProof/>
            <w:webHidden/>
          </w:rPr>
          <w:t>89</w:t>
        </w:r>
        <w:r w:rsidR="00C12AF1">
          <w:rPr>
            <w:noProof/>
            <w:webHidden/>
          </w:rPr>
          <w:fldChar w:fldCharType="end"/>
        </w:r>
      </w:hyperlink>
    </w:p>
    <w:p w14:paraId="0DEABBAC" w14:textId="5CF2DFE6"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77" w:history="1">
        <w:r w:rsidR="00C12AF1" w:rsidRPr="00CA5DFB">
          <w:rPr>
            <w:rStyle w:val="Hyperlink"/>
            <w:noProof/>
          </w:rPr>
          <w:t>3.33.2 fileLocation property</w:t>
        </w:r>
        <w:r w:rsidR="00C12AF1">
          <w:rPr>
            <w:noProof/>
            <w:webHidden/>
          </w:rPr>
          <w:tab/>
        </w:r>
        <w:r w:rsidR="00C12AF1">
          <w:rPr>
            <w:noProof/>
            <w:webHidden/>
          </w:rPr>
          <w:fldChar w:fldCharType="begin"/>
        </w:r>
        <w:r w:rsidR="00C12AF1">
          <w:rPr>
            <w:noProof/>
            <w:webHidden/>
          </w:rPr>
          <w:instrText xml:space="preserve"> PAGEREF _Toc510174877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012E7002" w14:textId="40FC7ED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78" w:history="1">
        <w:r w:rsidR="00C12AF1" w:rsidRPr="00CA5DFB">
          <w:rPr>
            <w:rStyle w:val="Hyperlink"/>
            <w:noProof/>
          </w:rPr>
          <w:t>3.33.3 replacements property</w:t>
        </w:r>
        <w:r w:rsidR="00C12AF1">
          <w:rPr>
            <w:noProof/>
            <w:webHidden/>
          </w:rPr>
          <w:tab/>
        </w:r>
        <w:r w:rsidR="00C12AF1">
          <w:rPr>
            <w:noProof/>
            <w:webHidden/>
          </w:rPr>
          <w:fldChar w:fldCharType="begin"/>
        </w:r>
        <w:r w:rsidR="00C12AF1">
          <w:rPr>
            <w:noProof/>
            <w:webHidden/>
          </w:rPr>
          <w:instrText xml:space="preserve"> PAGEREF _Toc510174878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6D8BAAE1" w14:textId="51A8D33A"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79" w:history="1">
        <w:r w:rsidR="00C12AF1" w:rsidRPr="00CA5DFB">
          <w:rPr>
            <w:rStyle w:val="Hyperlink"/>
            <w:noProof/>
          </w:rPr>
          <w:t>3.34 replacement object</w:t>
        </w:r>
        <w:r w:rsidR="00C12AF1">
          <w:rPr>
            <w:noProof/>
            <w:webHidden/>
          </w:rPr>
          <w:tab/>
        </w:r>
        <w:r w:rsidR="00C12AF1">
          <w:rPr>
            <w:noProof/>
            <w:webHidden/>
          </w:rPr>
          <w:fldChar w:fldCharType="begin"/>
        </w:r>
        <w:r w:rsidR="00C12AF1">
          <w:rPr>
            <w:noProof/>
            <w:webHidden/>
          </w:rPr>
          <w:instrText xml:space="preserve"> PAGEREF _Toc510174879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222775BF" w14:textId="3C03AC8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0" w:history="1">
        <w:r w:rsidR="00C12AF1" w:rsidRPr="00CA5DFB">
          <w:rPr>
            <w:rStyle w:val="Hyperlink"/>
            <w:noProof/>
          </w:rPr>
          <w:t>3.34.1 General</w:t>
        </w:r>
        <w:r w:rsidR="00C12AF1">
          <w:rPr>
            <w:noProof/>
            <w:webHidden/>
          </w:rPr>
          <w:tab/>
        </w:r>
        <w:r w:rsidR="00C12AF1">
          <w:rPr>
            <w:noProof/>
            <w:webHidden/>
          </w:rPr>
          <w:fldChar w:fldCharType="begin"/>
        </w:r>
        <w:r w:rsidR="00C12AF1">
          <w:rPr>
            <w:noProof/>
            <w:webHidden/>
          </w:rPr>
          <w:instrText xml:space="preserve"> PAGEREF _Toc510174880 \h </w:instrText>
        </w:r>
        <w:r w:rsidR="00C12AF1">
          <w:rPr>
            <w:noProof/>
            <w:webHidden/>
          </w:rPr>
        </w:r>
        <w:r w:rsidR="00C12AF1">
          <w:rPr>
            <w:noProof/>
            <w:webHidden/>
          </w:rPr>
          <w:fldChar w:fldCharType="separate"/>
        </w:r>
        <w:r w:rsidR="00C12AF1">
          <w:rPr>
            <w:noProof/>
            <w:webHidden/>
          </w:rPr>
          <w:t>90</w:t>
        </w:r>
        <w:r w:rsidR="00C12AF1">
          <w:rPr>
            <w:noProof/>
            <w:webHidden/>
          </w:rPr>
          <w:fldChar w:fldCharType="end"/>
        </w:r>
      </w:hyperlink>
    </w:p>
    <w:p w14:paraId="5EDCF714" w14:textId="53041991"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1" w:history="1">
        <w:r w:rsidR="00C12AF1" w:rsidRPr="00CA5DFB">
          <w:rPr>
            <w:rStyle w:val="Hyperlink"/>
            <w:noProof/>
          </w:rPr>
          <w:t>3.34.2 Constraints</w:t>
        </w:r>
        <w:r w:rsidR="00C12AF1">
          <w:rPr>
            <w:noProof/>
            <w:webHidden/>
          </w:rPr>
          <w:tab/>
        </w:r>
        <w:r w:rsidR="00C12AF1">
          <w:rPr>
            <w:noProof/>
            <w:webHidden/>
          </w:rPr>
          <w:fldChar w:fldCharType="begin"/>
        </w:r>
        <w:r w:rsidR="00C12AF1">
          <w:rPr>
            <w:noProof/>
            <w:webHidden/>
          </w:rPr>
          <w:instrText xml:space="preserve"> PAGEREF _Toc510174881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5DFF9A2C" w14:textId="67A1525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2" w:history="1">
        <w:r w:rsidR="00C12AF1" w:rsidRPr="00CA5DFB">
          <w:rPr>
            <w:rStyle w:val="Hyperlink"/>
            <w:noProof/>
          </w:rPr>
          <w:t>3.34.3 deletedRegion property</w:t>
        </w:r>
        <w:r w:rsidR="00C12AF1">
          <w:rPr>
            <w:noProof/>
            <w:webHidden/>
          </w:rPr>
          <w:tab/>
        </w:r>
        <w:r w:rsidR="00C12AF1">
          <w:rPr>
            <w:noProof/>
            <w:webHidden/>
          </w:rPr>
          <w:fldChar w:fldCharType="begin"/>
        </w:r>
        <w:r w:rsidR="00C12AF1">
          <w:rPr>
            <w:noProof/>
            <w:webHidden/>
          </w:rPr>
          <w:instrText xml:space="preserve"> PAGEREF _Toc510174882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1CA7702" w14:textId="7918C34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3" w:history="1">
        <w:r w:rsidR="00C12AF1" w:rsidRPr="00CA5DFB">
          <w:rPr>
            <w:rStyle w:val="Hyperlink"/>
            <w:noProof/>
          </w:rPr>
          <w:t>3.34.4 insertedContent property</w:t>
        </w:r>
        <w:r w:rsidR="00C12AF1">
          <w:rPr>
            <w:noProof/>
            <w:webHidden/>
          </w:rPr>
          <w:tab/>
        </w:r>
        <w:r w:rsidR="00C12AF1">
          <w:rPr>
            <w:noProof/>
            <w:webHidden/>
          </w:rPr>
          <w:fldChar w:fldCharType="begin"/>
        </w:r>
        <w:r w:rsidR="00C12AF1">
          <w:rPr>
            <w:noProof/>
            <w:webHidden/>
          </w:rPr>
          <w:instrText xml:space="preserve"> PAGEREF _Toc510174883 \h </w:instrText>
        </w:r>
        <w:r w:rsidR="00C12AF1">
          <w:rPr>
            <w:noProof/>
            <w:webHidden/>
          </w:rPr>
        </w:r>
        <w:r w:rsidR="00C12AF1">
          <w:rPr>
            <w:noProof/>
            <w:webHidden/>
          </w:rPr>
          <w:fldChar w:fldCharType="separate"/>
        </w:r>
        <w:r w:rsidR="00C12AF1">
          <w:rPr>
            <w:noProof/>
            <w:webHidden/>
          </w:rPr>
          <w:t>91</w:t>
        </w:r>
        <w:r w:rsidR="00C12AF1">
          <w:rPr>
            <w:noProof/>
            <w:webHidden/>
          </w:rPr>
          <w:fldChar w:fldCharType="end"/>
        </w:r>
      </w:hyperlink>
    </w:p>
    <w:p w14:paraId="3F444638" w14:textId="1CA5B501"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84" w:history="1">
        <w:r w:rsidR="00C12AF1" w:rsidRPr="00CA5DFB">
          <w:rPr>
            <w:rStyle w:val="Hyperlink"/>
            <w:noProof/>
          </w:rPr>
          <w:t>3.35 notification object</w:t>
        </w:r>
        <w:r w:rsidR="00C12AF1">
          <w:rPr>
            <w:noProof/>
            <w:webHidden/>
          </w:rPr>
          <w:tab/>
        </w:r>
        <w:r w:rsidR="00C12AF1">
          <w:rPr>
            <w:noProof/>
            <w:webHidden/>
          </w:rPr>
          <w:fldChar w:fldCharType="begin"/>
        </w:r>
        <w:r w:rsidR="00C12AF1">
          <w:rPr>
            <w:noProof/>
            <w:webHidden/>
          </w:rPr>
          <w:instrText xml:space="preserve"> PAGEREF _Toc510174884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3946988D" w14:textId="10B2D44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5" w:history="1">
        <w:r w:rsidR="00C12AF1" w:rsidRPr="00CA5DFB">
          <w:rPr>
            <w:rStyle w:val="Hyperlink"/>
            <w:noProof/>
          </w:rPr>
          <w:t>3.35.1 General</w:t>
        </w:r>
        <w:r w:rsidR="00C12AF1">
          <w:rPr>
            <w:noProof/>
            <w:webHidden/>
          </w:rPr>
          <w:tab/>
        </w:r>
        <w:r w:rsidR="00C12AF1">
          <w:rPr>
            <w:noProof/>
            <w:webHidden/>
          </w:rPr>
          <w:fldChar w:fldCharType="begin"/>
        </w:r>
        <w:r w:rsidR="00C12AF1">
          <w:rPr>
            <w:noProof/>
            <w:webHidden/>
          </w:rPr>
          <w:instrText xml:space="preserve"> PAGEREF _Toc510174885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4573AA1" w14:textId="0D5F63B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6" w:history="1">
        <w:r w:rsidR="00C12AF1" w:rsidRPr="00CA5DFB">
          <w:rPr>
            <w:rStyle w:val="Hyperlink"/>
            <w:noProof/>
          </w:rPr>
          <w:t>3.35.2 id property</w:t>
        </w:r>
        <w:r w:rsidR="00C12AF1">
          <w:rPr>
            <w:noProof/>
            <w:webHidden/>
          </w:rPr>
          <w:tab/>
        </w:r>
        <w:r w:rsidR="00C12AF1">
          <w:rPr>
            <w:noProof/>
            <w:webHidden/>
          </w:rPr>
          <w:fldChar w:fldCharType="begin"/>
        </w:r>
        <w:r w:rsidR="00C12AF1">
          <w:rPr>
            <w:noProof/>
            <w:webHidden/>
          </w:rPr>
          <w:instrText xml:space="preserve"> PAGEREF _Toc510174886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171116D" w14:textId="7011C1F5"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7" w:history="1">
        <w:r w:rsidR="00C12AF1" w:rsidRPr="00CA5DFB">
          <w:rPr>
            <w:rStyle w:val="Hyperlink"/>
            <w:noProof/>
          </w:rPr>
          <w:t>3.35.3 ruleId property</w:t>
        </w:r>
        <w:r w:rsidR="00C12AF1">
          <w:rPr>
            <w:noProof/>
            <w:webHidden/>
          </w:rPr>
          <w:tab/>
        </w:r>
        <w:r w:rsidR="00C12AF1">
          <w:rPr>
            <w:noProof/>
            <w:webHidden/>
          </w:rPr>
          <w:fldChar w:fldCharType="begin"/>
        </w:r>
        <w:r w:rsidR="00C12AF1">
          <w:rPr>
            <w:noProof/>
            <w:webHidden/>
          </w:rPr>
          <w:instrText xml:space="preserve"> PAGEREF _Toc510174887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69B63B64" w14:textId="78D337D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8" w:history="1">
        <w:r w:rsidR="00C12AF1" w:rsidRPr="00CA5DFB">
          <w:rPr>
            <w:rStyle w:val="Hyperlink"/>
            <w:noProof/>
          </w:rPr>
          <w:t>3.35.4 ruleKey property</w:t>
        </w:r>
        <w:r w:rsidR="00C12AF1">
          <w:rPr>
            <w:noProof/>
            <w:webHidden/>
          </w:rPr>
          <w:tab/>
        </w:r>
        <w:r w:rsidR="00C12AF1">
          <w:rPr>
            <w:noProof/>
            <w:webHidden/>
          </w:rPr>
          <w:fldChar w:fldCharType="begin"/>
        </w:r>
        <w:r w:rsidR="00C12AF1">
          <w:rPr>
            <w:noProof/>
            <w:webHidden/>
          </w:rPr>
          <w:instrText xml:space="preserve"> PAGEREF _Toc510174888 \h </w:instrText>
        </w:r>
        <w:r w:rsidR="00C12AF1">
          <w:rPr>
            <w:noProof/>
            <w:webHidden/>
          </w:rPr>
        </w:r>
        <w:r w:rsidR="00C12AF1">
          <w:rPr>
            <w:noProof/>
            <w:webHidden/>
          </w:rPr>
          <w:fldChar w:fldCharType="separate"/>
        </w:r>
        <w:r w:rsidR="00C12AF1">
          <w:rPr>
            <w:noProof/>
            <w:webHidden/>
          </w:rPr>
          <w:t>92</w:t>
        </w:r>
        <w:r w:rsidR="00C12AF1">
          <w:rPr>
            <w:noProof/>
            <w:webHidden/>
          </w:rPr>
          <w:fldChar w:fldCharType="end"/>
        </w:r>
      </w:hyperlink>
    </w:p>
    <w:p w14:paraId="0F115F66" w14:textId="7008E9D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89" w:history="1">
        <w:r w:rsidR="00C12AF1" w:rsidRPr="00CA5DFB">
          <w:rPr>
            <w:rStyle w:val="Hyperlink"/>
            <w:noProof/>
          </w:rPr>
          <w:t>3.35.5 physicalLocation property</w:t>
        </w:r>
        <w:r w:rsidR="00C12AF1">
          <w:rPr>
            <w:noProof/>
            <w:webHidden/>
          </w:rPr>
          <w:tab/>
        </w:r>
        <w:r w:rsidR="00C12AF1">
          <w:rPr>
            <w:noProof/>
            <w:webHidden/>
          </w:rPr>
          <w:fldChar w:fldCharType="begin"/>
        </w:r>
        <w:r w:rsidR="00C12AF1">
          <w:rPr>
            <w:noProof/>
            <w:webHidden/>
          </w:rPr>
          <w:instrText xml:space="preserve"> PAGEREF _Toc510174889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885727F" w14:textId="725AE49F"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0" w:history="1">
        <w:r w:rsidR="00C12AF1" w:rsidRPr="00CA5DFB">
          <w:rPr>
            <w:rStyle w:val="Hyperlink"/>
            <w:noProof/>
          </w:rPr>
          <w:t>3.35.6 message property</w:t>
        </w:r>
        <w:r w:rsidR="00C12AF1">
          <w:rPr>
            <w:noProof/>
            <w:webHidden/>
          </w:rPr>
          <w:tab/>
        </w:r>
        <w:r w:rsidR="00C12AF1">
          <w:rPr>
            <w:noProof/>
            <w:webHidden/>
          </w:rPr>
          <w:fldChar w:fldCharType="begin"/>
        </w:r>
        <w:r w:rsidR="00C12AF1">
          <w:rPr>
            <w:noProof/>
            <w:webHidden/>
          </w:rPr>
          <w:instrText xml:space="preserve"> PAGEREF _Toc510174890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2862C95" w14:textId="549CBE59"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1" w:history="1">
        <w:r w:rsidR="00C12AF1" w:rsidRPr="00CA5DFB">
          <w:rPr>
            <w:rStyle w:val="Hyperlink"/>
            <w:noProof/>
          </w:rPr>
          <w:t>3.35.7 level property</w:t>
        </w:r>
        <w:r w:rsidR="00C12AF1">
          <w:rPr>
            <w:noProof/>
            <w:webHidden/>
          </w:rPr>
          <w:tab/>
        </w:r>
        <w:r w:rsidR="00C12AF1">
          <w:rPr>
            <w:noProof/>
            <w:webHidden/>
          </w:rPr>
          <w:fldChar w:fldCharType="begin"/>
        </w:r>
        <w:r w:rsidR="00C12AF1">
          <w:rPr>
            <w:noProof/>
            <w:webHidden/>
          </w:rPr>
          <w:instrText xml:space="preserve"> PAGEREF _Toc510174891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10691DAF" w14:textId="277CEB5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2" w:history="1">
        <w:r w:rsidR="00C12AF1" w:rsidRPr="00CA5DFB">
          <w:rPr>
            <w:rStyle w:val="Hyperlink"/>
            <w:noProof/>
          </w:rPr>
          <w:t>3.35.8 threadId property</w:t>
        </w:r>
        <w:r w:rsidR="00C12AF1">
          <w:rPr>
            <w:noProof/>
            <w:webHidden/>
          </w:rPr>
          <w:tab/>
        </w:r>
        <w:r w:rsidR="00C12AF1">
          <w:rPr>
            <w:noProof/>
            <w:webHidden/>
          </w:rPr>
          <w:fldChar w:fldCharType="begin"/>
        </w:r>
        <w:r w:rsidR="00C12AF1">
          <w:rPr>
            <w:noProof/>
            <w:webHidden/>
          </w:rPr>
          <w:instrText xml:space="preserve"> PAGEREF _Toc510174892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2BA475FA" w14:textId="5AD56303"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3" w:history="1">
        <w:r w:rsidR="00C12AF1" w:rsidRPr="00CA5DFB">
          <w:rPr>
            <w:rStyle w:val="Hyperlink"/>
            <w:noProof/>
          </w:rPr>
          <w:t>3.35.9 time property</w:t>
        </w:r>
        <w:r w:rsidR="00C12AF1">
          <w:rPr>
            <w:noProof/>
            <w:webHidden/>
          </w:rPr>
          <w:tab/>
        </w:r>
        <w:r w:rsidR="00C12AF1">
          <w:rPr>
            <w:noProof/>
            <w:webHidden/>
          </w:rPr>
          <w:fldChar w:fldCharType="begin"/>
        </w:r>
        <w:r w:rsidR="00C12AF1">
          <w:rPr>
            <w:noProof/>
            <w:webHidden/>
          </w:rPr>
          <w:instrText xml:space="preserve"> PAGEREF _Toc510174893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5F4EC286" w14:textId="75A2C74E"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4" w:history="1">
        <w:r w:rsidR="00C12AF1" w:rsidRPr="00CA5DFB">
          <w:rPr>
            <w:rStyle w:val="Hyperlink"/>
            <w:noProof/>
          </w:rPr>
          <w:t>3.35.10 exception property</w:t>
        </w:r>
        <w:r w:rsidR="00C12AF1">
          <w:rPr>
            <w:noProof/>
            <w:webHidden/>
          </w:rPr>
          <w:tab/>
        </w:r>
        <w:r w:rsidR="00C12AF1">
          <w:rPr>
            <w:noProof/>
            <w:webHidden/>
          </w:rPr>
          <w:fldChar w:fldCharType="begin"/>
        </w:r>
        <w:r w:rsidR="00C12AF1">
          <w:rPr>
            <w:noProof/>
            <w:webHidden/>
          </w:rPr>
          <w:instrText xml:space="preserve"> PAGEREF _Toc510174894 \h </w:instrText>
        </w:r>
        <w:r w:rsidR="00C12AF1">
          <w:rPr>
            <w:noProof/>
            <w:webHidden/>
          </w:rPr>
        </w:r>
        <w:r w:rsidR="00C12AF1">
          <w:rPr>
            <w:noProof/>
            <w:webHidden/>
          </w:rPr>
          <w:fldChar w:fldCharType="separate"/>
        </w:r>
        <w:r w:rsidR="00C12AF1">
          <w:rPr>
            <w:noProof/>
            <w:webHidden/>
          </w:rPr>
          <w:t>93</w:t>
        </w:r>
        <w:r w:rsidR="00C12AF1">
          <w:rPr>
            <w:noProof/>
            <w:webHidden/>
          </w:rPr>
          <w:fldChar w:fldCharType="end"/>
        </w:r>
      </w:hyperlink>
    </w:p>
    <w:p w14:paraId="6B896C30" w14:textId="3DC52737"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5" w:history="1">
        <w:r w:rsidR="00C12AF1" w:rsidRPr="00CA5DFB">
          <w:rPr>
            <w:rStyle w:val="Hyperlink"/>
            <w:noProof/>
          </w:rPr>
          <w:t>3.35.11 properties property</w:t>
        </w:r>
        <w:r w:rsidR="00C12AF1">
          <w:rPr>
            <w:noProof/>
            <w:webHidden/>
          </w:rPr>
          <w:tab/>
        </w:r>
        <w:r w:rsidR="00C12AF1">
          <w:rPr>
            <w:noProof/>
            <w:webHidden/>
          </w:rPr>
          <w:fldChar w:fldCharType="begin"/>
        </w:r>
        <w:r w:rsidR="00C12AF1">
          <w:rPr>
            <w:noProof/>
            <w:webHidden/>
          </w:rPr>
          <w:instrText xml:space="preserve"> PAGEREF _Toc510174895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120861A8" w14:textId="497CF4EF"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896" w:history="1">
        <w:r w:rsidR="00C12AF1" w:rsidRPr="00CA5DFB">
          <w:rPr>
            <w:rStyle w:val="Hyperlink"/>
            <w:noProof/>
          </w:rPr>
          <w:t>3.36 exception object</w:t>
        </w:r>
        <w:r w:rsidR="00C12AF1">
          <w:rPr>
            <w:noProof/>
            <w:webHidden/>
          </w:rPr>
          <w:tab/>
        </w:r>
        <w:r w:rsidR="00C12AF1">
          <w:rPr>
            <w:noProof/>
            <w:webHidden/>
          </w:rPr>
          <w:fldChar w:fldCharType="begin"/>
        </w:r>
        <w:r w:rsidR="00C12AF1">
          <w:rPr>
            <w:noProof/>
            <w:webHidden/>
          </w:rPr>
          <w:instrText xml:space="preserve"> PAGEREF _Toc510174896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66971304" w14:textId="4B401F54"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7" w:history="1">
        <w:r w:rsidR="00C12AF1" w:rsidRPr="00CA5DFB">
          <w:rPr>
            <w:rStyle w:val="Hyperlink"/>
            <w:noProof/>
          </w:rPr>
          <w:t>3.36.1 General</w:t>
        </w:r>
        <w:r w:rsidR="00C12AF1">
          <w:rPr>
            <w:noProof/>
            <w:webHidden/>
          </w:rPr>
          <w:tab/>
        </w:r>
        <w:r w:rsidR="00C12AF1">
          <w:rPr>
            <w:noProof/>
            <w:webHidden/>
          </w:rPr>
          <w:fldChar w:fldCharType="begin"/>
        </w:r>
        <w:r w:rsidR="00C12AF1">
          <w:rPr>
            <w:noProof/>
            <w:webHidden/>
          </w:rPr>
          <w:instrText xml:space="preserve"> PAGEREF _Toc510174897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CC16801" w14:textId="401F8ACA"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8" w:history="1">
        <w:r w:rsidR="00C12AF1" w:rsidRPr="00CA5DFB">
          <w:rPr>
            <w:rStyle w:val="Hyperlink"/>
            <w:noProof/>
          </w:rPr>
          <w:t>3.36.2 kind property</w:t>
        </w:r>
        <w:r w:rsidR="00C12AF1">
          <w:rPr>
            <w:noProof/>
            <w:webHidden/>
          </w:rPr>
          <w:tab/>
        </w:r>
        <w:r w:rsidR="00C12AF1">
          <w:rPr>
            <w:noProof/>
            <w:webHidden/>
          </w:rPr>
          <w:fldChar w:fldCharType="begin"/>
        </w:r>
        <w:r w:rsidR="00C12AF1">
          <w:rPr>
            <w:noProof/>
            <w:webHidden/>
          </w:rPr>
          <w:instrText xml:space="preserve"> PAGEREF _Toc510174898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32BFC941" w14:textId="3C7DC18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899" w:history="1">
        <w:r w:rsidR="00C12AF1" w:rsidRPr="00CA5DFB">
          <w:rPr>
            <w:rStyle w:val="Hyperlink"/>
            <w:noProof/>
          </w:rPr>
          <w:t>3.36.3 message property</w:t>
        </w:r>
        <w:r w:rsidR="00C12AF1">
          <w:rPr>
            <w:noProof/>
            <w:webHidden/>
          </w:rPr>
          <w:tab/>
        </w:r>
        <w:r w:rsidR="00C12AF1">
          <w:rPr>
            <w:noProof/>
            <w:webHidden/>
          </w:rPr>
          <w:fldChar w:fldCharType="begin"/>
        </w:r>
        <w:r w:rsidR="00C12AF1">
          <w:rPr>
            <w:noProof/>
            <w:webHidden/>
          </w:rPr>
          <w:instrText xml:space="preserve"> PAGEREF _Toc510174899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029882C2" w14:textId="14B2ABDB"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900" w:history="1">
        <w:r w:rsidR="00C12AF1" w:rsidRPr="00CA5DFB">
          <w:rPr>
            <w:rStyle w:val="Hyperlink"/>
            <w:noProof/>
          </w:rPr>
          <w:t>3.36.4 stack property</w:t>
        </w:r>
        <w:r w:rsidR="00C12AF1">
          <w:rPr>
            <w:noProof/>
            <w:webHidden/>
          </w:rPr>
          <w:tab/>
        </w:r>
        <w:r w:rsidR="00C12AF1">
          <w:rPr>
            <w:noProof/>
            <w:webHidden/>
          </w:rPr>
          <w:fldChar w:fldCharType="begin"/>
        </w:r>
        <w:r w:rsidR="00C12AF1">
          <w:rPr>
            <w:noProof/>
            <w:webHidden/>
          </w:rPr>
          <w:instrText xml:space="preserve"> PAGEREF _Toc510174900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2FDCEC2C" w14:textId="16F32F6C" w:rsidR="00C12AF1" w:rsidRDefault="00454D74">
      <w:pPr>
        <w:pStyle w:val="TOC3"/>
        <w:tabs>
          <w:tab w:val="right" w:leader="dot" w:pos="9350"/>
        </w:tabs>
        <w:rPr>
          <w:rFonts w:asciiTheme="minorHAnsi" w:eastAsiaTheme="minorEastAsia" w:hAnsiTheme="minorHAnsi" w:cstheme="minorBidi"/>
          <w:noProof/>
          <w:sz w:val="22"/>
          <w:szCs w:val="22"/>
        </w:rPr>
      </w:pPr>
      <w:hyperlink w:anchor="_Toc510174901" w:history="1">
        <w:r w:rsidR="00C12AF1" w:rsidRPr="00CA5DFB">
          <w:rPr>
            <w:rStyle w:val="Hyperlink"/>
            <w:noProof/>
          </w:rPr>
          <w:t>3.36.5 innerExceptions property</w:t>
        </w:r>
        <w:r w:rsidR="00C12AF1">
          <w:rPr>
            <w:noProof/>
            <w:webHidden/>
          </w:rPr>
          <w:tab/>
        </w:r>
        <w:r w:rsidR="00C12AF1">
          <w:rPr>
            <w:noProof/>
            <w:webHidden/>
          </w:rPr>
          <w:fldChar w:fldCharType="begin"/>
        </w:r>
        <w:r w:rsidR="00C12AF1">
          <w:rPr>
            <w:noProof/>
            <w:webHidden/>
          </w:rPr>
          <w:instrText xml:space="preserve"> PAGEREF _Toc510174901 \h </w:instrText>
        </w:r>
        <w:r w:rsidR="00C12AF1">
          <w:rPr>
            <w:noProof/>
            <w:webHidden/>
          </w:rPr>
        </w:r>
        <w:r w:rsidR="00C12AF1">
          <w:rPr>
            <w:noProof/>
            <w:webHidden/>
          </w:rPr>
          <w:fldChar w:fldCharType="separate"/>
        </w:r>
        <w:r w:rsidR="00C12AF1">
          <w:rPr>
            <w:noProof/>
            <w:webHidden/>
          </w:rPr>
          <w:t>94</w:t>
        </w:r>
        <w:r w:rsidR="00C12AF1">
          <w:rPr>
            <w:noProof/>
            <w:webHidden/>
          </w:rPr>
          <w:fldChar w:fldCharType="end"/>
        </w:r>
      </w:hyperlink>
    </w:p>
    <w:p w14:paraId="495D2775" w14:textId="4222DD7C" w:rsidR="00C12AF1" w:rsidRDefault="00454D74">
      <w:pPr>
        <w:pStyle w:val="TOC1"/>
        <w:rPr>
          <w:rFonts w:asciiTheme="minorHAnsi" w:eastAsiaTheme="minorEastAsia" w:hAnsiTheme="minorHAnsi" w:cstheme="minorBidi"/>
          <w:noProof/>
          <w:sz w:val="22"/>
          <w:szCs w:val="22"/>
        </w:rPr>
      </w:pPr>
      <w:hyperlink w:anchor="_Toc510174902" w:history="1">
        <w:r w:rsidR="00C12AF1" w:rsidRPr="00CA5DFB">
          <w:rPr>
            <w:rStyle w:val="Hyperlink"/>
            <w:noProof/>
          </w:rPr>
          <w:t>4</w:t>
        </w:r>
        <w:r w:rsidR="00C12AF1">
          <w:rPr>
            <w:rFonts w:asciiTheme="minorHAnsi" w:eastAsiaTheme="minorEastAsia" w:hAnsiTheme="minorHAnsi" w:cstheme="minorBidi"/>
            <w:noProof/>
            <w:sz w:val="22"/>
            <w:szCs w:val="22"/>
          </w:rPr>
          <w:tab/>
        </w:r>
        <w:r w:rsidR="00C12AF1" w:rsidRPr="00CA5DFB">
          <w:rPr>
            <w:rStyle w:val="Hyperlink"/>
            <w:noProof/>
          </w:rPr>
          <w:t>Conformance</w:t>
        </w:r>
        <w:r w:rsidR="00C12AF1">
          <w:rPr>
            <w:noProof/>
            <w:webHidden/>
          </w:rPr>
          <w:tab/>
        </w:r>
        <w:r w:rsidR="00C12AF1">
          <w:rPr>
            <w:noProof/>
            <w:webHidden/>
          </w:rPr>
          <w:fldChar w:fldCharType="begin"/>
        </w:r>
        <w:r w:rsidR="00C12AF1">
          <w:rPr>
            <w:noProof/>
            <w:webHidden/>
          </w:rPr>
          <w:instrText xml:space="preserve"> PAGEREF _Toc510174902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15BF8B53" w14:textId="7778144B"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03" w:history="1">
        <w:r w:rsidR="00C12AF1" w:rsidRPr="00CA5DFB">
          <w:rPr>
            <w:rStyle w:val="Hyperlink"/>
            <w:noProof/>
          </w:rPr>
          <w:t>4.1 Conformance targets</w:t>
        </w:r>
        <w:r w:rsidR="00C12AF1">
          <w:rPr>
            <w:noProof/>
            <w:webHidden/>
          </w:rPr>
          <w:tab/>
        </w:r>
        <w:r w:rsidR="00C12AF1">
          <w:rPr>
            <w:noProof/>
            <w:webHidden/>
          </w:rPr>
          <w:fldChar w:fldCharType="begin"/>
        </w:r>
        <w:r w:rsidR="00C12AF1">
          <w:rPr>
            <w:noProof/>
            <w:webHidden/>
          </w:rPr>
          <w:instrText xml:space="preserve"> PAGEREF _Toc510174903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70509E21" w14:textId="6B53C593"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04" w:history="1">
        <w:r w:rsidR="00C12AF1" w:rsidRPr="00CA5DFB">
          <w:rPr>
            <w:rStyle w:val="Hyperlink"/>
            <w:noProof/>
          </w:rPr>
          <w:t>4.2 Conformance Clause 1: SARIF log file</w:t>
        </w:r>
        <w:r w:rsidR="00C12AF1">
          <w:rPr>
            <w:noProof/>
            <w:webHidden/>
          </w:rPr>
          <w:tab/>
        </w:r>
        <w:r w:rsidR="00C12AF1">
          <w:rPr>
            <w:noProof/>
            <w:webHidden/>
          </w:rPr>
          <w:fldChar w:fldCharType="begin"/>
        </w:r>
        <w:r w:rsidR="00C12AF1">
          <w:rPr>
            <w:noProof/>
            <w:webHidden/>
          </w:rPr>
          <w:instrText xml:space="preserve"> PAGEREF _Toc510174904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FCF53EB" w14:textId="625B9123"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05" w:history="1">
        <w:r w:rsidR="00C12AF1" w:rsidRPr="00CA5DFB">
          <w:rPr>
            <w:rStyle w:val="Hyperlink"/>
            <w:noProof/>
          </w:rPr>
          <w:t>4.3 Conformance Clause 2: SARIF resource file</w:t>
        </w:r>
        <w:r w:rsidR="00C12AF1">
          <w:rPr>
            <w:noProof/>
            <w:webHidden/>
          </w:rPr>
          <w:tab/>
        </w:r>
        <w:r w:rsidR="00C12AF1">
          <w:rPr>
            <w:noProof/>
            <w:webHidden/>
          </w:rPr>
          <w:fldChar w:fldCharType="begin"/>
        </w:r>
        <w:r w:rsidR="00C12AF1">
          <w:rPr>
            <w:noProof/>
            <w:webHidden/>
          </w:rPr>
          <w:instrText xml:space="preserve"> PAGEREF _Toc510174905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2FD348FF" w14:textId="48E7C6BC"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06" w:history="1">
        <w:r w:rsidR="00C12AF1" w:rsidRPr="00CA5DFB">
          <w:rPr>
            <w:rStyle w:val="Hyperlink"/>
            <w:noProof/>
          </w:rPr>
          <w:t>4.4 Conformance Clause 3: SARIF producer</w:t>
        </w:r>
        <w:r w:rsidR="00C12AF1">
          <w:rPr>
            <w:noProof/>
            <w:webHidden/>
          </w:rPr>
          <w:tab/>
        </w:r>
        <w:r w:rsidR="00C12AF1">
          <w:rPr>
            <w:noProof/>
            <w:webHidden/>
          </w:rPr>
          <w:fldChar w:fldCharType="begin"/>
        </w:r>
        <w:r w:rsidR="00C12AF1">
          <w:rPr>
            <w:noProof/>
            <w:webHidden/>
          </w:rPr>
          <w:instrText xml:space="preserve"> PAGEREF _Toc510174906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57A42452" w14:textId="49E353FF"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07" w:history="1">
        <w:r w:rsidR="00C12AF1" w:rsidRPr="00CA5DFB">
          <w:rPr>
            <w:rStyle w:val="Hyperlink"/>
            <w:noProof/>
          </w:rPr>
          <w:t>4.5 Conformance Clause 4: Direct producer</w:t>
        </w:r>
        <w:r w:rsidR="00C12AF1">
          <w:rPr>
            <w:noProof/>
            <w:webHidden/>
          </w:rPr>
          <w:tab/>
        </w:r>
        <w:r w:rsidR="00C12AF1">
          <w:rPr>
            <w:noProof/>
            <w:webHidden/>
          </w:rPr>
          <w:fldChar w:fldCharType="begin"/>
        </w:r>
        <w:r w:rsidR="00C12AF1">
          <w:rPr>
            <w:noProof/>
            <w:webHidden/>
          </w:rPr>
          <w:instrText xml:space="preserve"> PAGEREF _Toc510174907 \h </w:instrText>
        </w:r>
        <w:r w:rsidR="00C12AF1">
          <w:rPr>
            <w:noProof/>
            <w:webHidden/>
          </w:rPr>
        </w:r>
        <w:r w:rsidR="00C12AF1">
          <w:rPr>
            <w:noProof/>
            <w:webHidden/>
          </w:rPr>
          <w:fldChar w:fldCharType="separate"/>
        </w:r>
        <w:r w:rsidR="00C12AF1">
          <w:rPr>
            <w:noProof/>
            <w:webHidden/>
          </w:rPr>
          <w:t>96</w:t>
        </w:r>
        <w:r w:rsidR="00C12AF1">
          <w:rPr>
            <w:noProof/>
            <w:webHidden/>
          </w:rPr>
          <w:fldChar w:fldCharType="end"/>
        </w:r>
      </w:hyperlink>
    </w:p>
    <w:p w14:paraId="4F1234C8" w14:textId="3EE71C3D"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08" w:history="1">
        <w:r w:rsidR="00C12AF1" w:rsidRPr="00CA5DFB">
          <w:rPr>
            <w:rStyle w:val="Hyperlink"/>
            <w:noProof/>
          </w:rPr>
          <w:t>4.6 Conformance Clause 5: Converter</w:t>
        </w:r>
        <w:r w:rsidR="00C12AF1">
          <w:rPr>
            <w:noProof/>
            <w:webHidden/>
          </w:rPr>
          <w:tab/>
        </w:r>
        <w:r w:rsidR="00C12AF1">
          <w:rPr>
            <w:noProof/>
            <w:webHidden/>
          </w:rPr>
          <w:fldChar w:fldCharType="begin"/>
        </w:r>
        <w:r w:rsidR="00C12AF1">
          <w:rPr>
            <w:noProof/>
            <w:webHidden/>
          </w:rPr>
          <w:instrText xml:space="preserve"> PAGEREF _Toc510174908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87FB214" w14:textId="2499B51E"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09" w:history="1">
        <w:r w:rsidR="00C12AF1" w:rsidRPr="00CA5DFB">
          <w:rPr>
            <w:rStyle w:val="Hyperlink"/>
            <w:noProof/>
          </w:rPr>
          <w:t>4.7 Conformance Clause 6: Deterministic producer</w:t>
        </w:r>
        <w:r w:rsidR="00C12AF1">
          <w:rPr>
            <w:noProof/>
            <w:webHidden/>
          </w:rPr>
          <w:tab/>
        </w:r>
        <w:r w:rsidR="00C12AF1">
          <w:rPr>
            <w:noProof/>
            <w:webHidden/>
          </w:rPr>
          <w:fldChar w:fldCharType="begin"/>
        </w:r>
        <w:r w:rsidR="00C12AF1">
          <w:rPr>
            <w:noProof/>
            <w:webHidden/>
          </w:rPr>
          <w:instrText xml:space="preserve"> PAGEREF _Toc510174909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25DF5F71" w14:textId="32073F59"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10" w:history="1">
        <w:r w:rsidR="00C12AF1" w:rsidRPr="00CA5DFB">
          <w:rPr>
            <w:rStyle w:val="Hyperlink"/>
            <w:noProof/>
          </w:rPr>
          <w:t>4.8 Conformance Clause 7: SARIF consumer</w:t>
        </w:r>
        <w:r w:rsidR="00C12AF1">
          <w:rPr>
            <w:noProof/>
            <w:webHidden/>
          </w:rPr>
          <w:tab/>
        </w:r>
        <w:r w:rsidR="00C12AF1">
          <w:rPr>
            <w:noProof/>
            <w:webHidden/>
          </w:rPr>
          <w:fldChar w:fldCharType="begin"/>
        </w:r>
        <w:r w:rsidR="00C12AF1">
          <w:rPr>
            <w:noProof/>
            <w:webHidden/>
          </w:rPr>
          <w:instrText xml:space="preserve"> PAGEREF _Toc510174910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055D320B" w14:textId="628E1B88"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11" w:history="1">
        <w:r w:rsidR="00C12AF1" w:rsidRPr="00CA5DFB">
          <w:rPr>
            <w:rStyle w:val="Hyperlink"/>
            <w:noProof/>
          </w:rPr>
          <w:t>4.9 Conformance Clause 8: Viewer</w:t>
        </w:r>
        <w:r w:rsidR="00C12AF1">
          <w:rPr>
            <w:noProof/>
            <w:webHidden/>
          </w:rPr>
          <w:tab/>
        </w:r>
        <w:r w:rsidR="00C12AF1">
          <w:rPr>
            <w:noProof/>
            <w:webHidden/>
          </w:rPr>
          <w:fldChar w:fldCharType="begin"/>
        </w:r>
        <w:r w:rsidR="00C12AF1">
          <w:rPr>
            <w:noProof/>
            <w:webHidden/>
          </w:rPr>
          <w:instrText xml:space="preserve"> PAGEREF _Toc510174911 \h </w:instrText>
        </w:r>
        <w:r w:rsidR="00C12AF1">
          <w:rPr>
            <w:noProof/>
            <w:webHidden/>
          </w:rPr>
        </w:r>
        <w:r w:rsidR="00C12AF1">
          <w:rPr>
            <w:noProof/>
            <w:webHidden/>
          </w:rPr>
          <w:fldChar w:fldCharType="separate"/>
        </w:r>
        <w:r w:rsidR="00C12AF1">
          <w:rPr>
            <w:noProof/>
            <w:webHidden/>
          </w:rPr>
          <w:t>97</w:t>
        </w:r>
        <w:r w:rsidR="00C12AF1">
          <w:rPr>
            <w:noProof/>
            <w:webHidden/>
          </w:rPr>
          <w:fldChar w:fldCharType="end"/>
        </w:r>
      </w:hyperlink>
    </w:p>
    <w:p w14:paraId="6355881E" w14:textId="2BF09204" w:rsidR="00C12AF1" w:rsidRDefault="00454D74">
      <w:pPr>
        <w:pStyle w:val="TOC1"/>
        <w:rPr>
          <w:rFonts w:asciiTheme="minorHAnsi" w:eastAsiaTheme="minorEastAsia" w:hAnsiTheme="minorHAnsi" w:cstheme="minorBidi"/>
          <w:noProof/>
          <w:sz w:val="22"/>
          <w:szCs w:val="22"/>
        </w:rPr>
      </w:pPr>
      <w:hyperlink w:anchor="_Toc510174912" w:history="1">
        <w:r w:rsidR="00C12AF1" w:rsidRPr="00CA5DFB">
          <w:rPr>
            <w:rStyle w:val="Hyperlink"/>
            <w:noProof/>
          </w:rPr>
          <w:t>Appendix A. (Informative) Acknowledgments</w:t>
        </w:r>
        <w:r w:rsidR="00C12AF1">
          <w:rPr>
            <w:noProof/>
            <w:webHidden/>
          </w:rPr>
          <w:tab/>
        </w:r>
        <w:r w:rsidR="00C12AF1">
          <w:rPr>
            <w:noProof/>
            <w:webHidden/>
          </w:rPr>
          <w:fldChar w:fldCharType="begin"/>
        </w:r>
        <w:r w:rsidR="00C12AF1">
          <w:rPr>
            <w:noProof/>
            <w:webHidden/>
          </w:rPr>
          <w:instrText xml:space="preserve"> PAGEREF _Toc510174912 \h </w:instrText>
        </w:r>
        <w:r w:rsidR="00C12AF1">
          <w:rPr>
            <w:noProof/>
            <w:webHidden/>
          </w:rPr>
        </w:r>
        <w:r w:rsidR="00C12AF1">
          <w:rPr>
            <w:noProof/>
            <w:webHidden/>
          </w:rPr>
          <w:fldChar w:fldCharType="separate"/>
        </w:r>
        <w:r w:rsidR="00C12AF1">
          <w:rPr>
            <w:noProof/>
            <w:webHidden/>
          </w:rPr>
          <w:t>98</w:t>
        </w:r>
        <w:r w:rsidR="00C12AF1">
          <w:rPr>
            <w:noProof/>
            <w:webHidden/>
          </w:rPr>
          <w:fldChar w:fldCharType="end"/>
        </w:r>
      </w:hyperlink>
    </w:p>
    <w:p w14:paraId="6353C29C" w14:textId="4CFFE95E" w:rsidR="00C12AF1" w:rsidRDefault="00454D74">
      <w:pPr>
        <w:pStyle w:val="TOC1"/>
        <w:rPr>
          <w:rFonts w:asciiTheme="minorHAnsi" w:eastAsiaTheme="minorEastAsia" w:hAnsiTheme="minorHAnsi" w:cstheme="minorBidi"/>
          <w:noProof/>
          <w:sz w:val="22"/>
          <w:szCs w:val="22"/>
        </w:rPr>
      </w:pPr>
      <w:hyperlink w:anchor="_Toc510174913" w:history="1">
        <w:r w:rsidR="00C12AF1" w:rsidRPr="00CA5DFB">
          <w:rPr>
            <w:rStyle w:val="Hyperlink"/>
            <w:noProof/>
          </w:rPr>
          <w:t>Appendix B. (Informative) Use of fingerprints by result management systems</w:t>
        </w:r>
        <w:r w:rsidR="00C12AF1">
          <w:rPr>
            <w:noProof/>
            <w:webHidden/>
          </w:rPr>
          <w:tab/>
        </w:r>
        <w:r w:rsidR="00C12AF1">
          <w:rPr>
            <w:noProof/>
            <w:webHidden/>
          </w:rPr>
          <w:fldChar w:fldCharType="begin"/>
        </w:r>
        <w:r w:rsidR="00C12AF1">
          <w:rPr>
            <w:noProof/>
            <w:webHidden/>
          </w:rPr>
          <w:instrText xml:space="preserve"> PAGEREF _Toc510174913 \h </w:instrText>
        </w:r>
        <w:r w:rsidR="00C12AF1">
          <w:rPr>
            <w:noProof/>
            <w:webHidden/>
          </w:rPr>
        </w:r>
        <w:r w:rsidR="00C12AF1">
          <w:rPr>
            <w:noProof/>
            <w:webHidden/>
          </w:rPr>
          <w:fldChar w:fldCharType="separate"/>
        </w:r>
        <w:r w:rsidR="00C12AF1">
          <w:rPr>
            <w:noProof/>
            <w:webHidden/>
          </w:rPr>
          <w:t>99</w:t>
        </w:r>
        <w:r w:rsidR="00C12AF1">
          <w:rPr>
            <w:noProof/>
            <w:webHidden/>
          </w:rPr>
          <w:fldChar w:fldCharType="end"/>
        </w:r>
      </w:hyperlink>
    </w:p>
    <w:p w14:paraId="1F5DC11A" w14:textId="79897AF1" w:rsidR="00C12AF1" w:rsidRDefault="00454D74">
      <w:pPr>
        <w:pStyle w:val="TOC1"/>
        <w:rPr>
          <w:rFonts w:asciiTheme="minorHAnsi" w:eastAsiaTheme="minorEastAsia" w:hAnsiTheme="minorHAnsi" w:cstheme="minorBidi"/>
          <w:noProof/>
          <w:sz w:val="22"/>
          <w:szCs w:val="22"/>
        </w:rPr>
      </w:pPr>
      <w:hyperlink w:anchor="_Toc510174914" w:history="1">
        <w:r w:rsidR="00C12AF1" w:rsidRPr="00CA5DFB">
          <w:rPr>
            <w:rStyle w:val="Hyperlink"/>
            <w:noProof/>
          </w:rPr>
          <w:t>Appendix C. (Informative) Use of SARIF by log file viewers</w:t>
        </w:r>
        <w:r w:rsidR="00C12AF1">
          <w:rPr>
            <w:noProof/>
            <w:webHidden/>
          </w:rPr>
          <w:tab/>
        </w:r>
        <w:r w:rsidR="00C12AF1">
          <w:rPr>
            <w:noProof/>
            <w:webHidden/>
          </w:rPr>
          <w:fldChar w:fldCharType="begin"/>
        </w:r>
        <w:r w:rsidR="00C12AF1">
          <w:rPr>
            <w:noProof/>
            <w:webHidden/>
          </w:rPr>
          <w:instrText xml:space="preserve"> PAGEREF _Toc510174914 \h </w:instrText>
        </w:r>
        <w:r w:rsidR="00C12AF1">
          <w:rPr>
            <w:noProof/>
            <w:webHidden/>
          </w:rPr>
        </w:r>
        <w:r w:rsidR="00C12AF1">
          <w:rPr>
            <w:noProof/>
            <w:webHidden/>
          </w:rPr>
          <w:fldChar w:fldCharType="separate"/>
        </w:r>
        <w:r w:rsidR="00C12AF1">
          <w:rPr>
            <w:noProof/>
            <w:webHidden/>
          </w:rPr>
          <w:t>100</w:t>
        </w:r>
        <w:r w:rsidR="00C12AF1">
          <w:rPr>
            <w:noProof/>
            <w:webHidden/>
          </w:rPr>
          <w:fldChar w:fldCharType="end"/>
        </w:r>
      </w:hyperlink>
    </w:p>
    <w:p w14:paraId="6AC5C188" w14:textId="04FB3109" w:rsidR="00C12AF1" w:rsidRDefault="00454D74">
      <w:pPr>
        <w:pStyle w:val="TOC1"/>
        <w:rPr>
          <w:rFonts w:asciiTheme="minorHAnsi" w:eastAsiaTheme="minorEastAsia" w:hAnsiTheme="minorHAnsi" w:cstheme="minorBidi"/>
          <w:noProof/>
          <w:sz w:val="22"/>
          <w:szCs w:val="22"/>
        </w:rPr>
      </w:pPr>
      <w:hyperlink w:anchor="_Toc510174915" w:history="1">
        <w:r w:rsidR="00C12AF1" w:rsidRPr="00CA5DFB">
          <w:rPr>
            <w:rStyle w:val="Hyperlink"/>
            <w:noProof/>
          </w:rPr>
          <w:t>Appendix D. (Informative) Production of SARIF by converters</w:t>
        </w:r>
        <w:r w:rsidR="00C12AF1">
          <w:rPr>
            <w:noProof/>
            <w:webHidden/>
          </w:rPr>
          <w:tab/>
        </w:r>
        <w:r w:rsidR="00C12AF1">
          <w:rPr>
            <w:noProof/>
            <w:webHidden/>
          </w:rPr>
          <w:fldChar w:fldCharType="begin"/>
        </w:r>
        <w:r w:rsidR="00C12AF1">
          <w:rPr>
            <w:noProof/>
            <w:webHidden/>
          </w:rPr>
          <w:instrText xml:space="preserve"> PAGEREF _Toc510174915 \h </w:instrText>
        </w:r>
        <w:r w:rsidR="00C12AF1">
          <w:rPr>
            <w:noProof/>
            <w:webHidden/>
          </w:rPr>
        </w:r>
        <w:r w:rsidR="00C12AF1">
          <w:rPr>
            <w:noProof/>
            <w:webHidden/>
          </w:rPr>
          <w:fldChar w:fldCharType="separate"/>
        </w:r>
        <w:r w:rsidR="00C12AF1">
          <w:rPr>
            <w:noProof/>
            <w:webHidden/>
          </w:rPr>
          <w:t>101</w:t>
        </w:r>
        <w:r w:rsidR="00C12AF1">
          <w:rPr>
            <w:noProof/>
            <w:webHidden/>
          </w:rPr>
          <w:fldChar w:fldCharType="end"/>
        </w:r>
      </w:hyperlink>
    </w:p>
    <w:p w14:paraId="3F9E7C5C" w14:textId="588EC408" w:rsidR="00C12AF1" w:rsidRDefault="00454D74">
      <w:pPr>
        <w:pStyle w:val="TOC1"/>
        <w:rPr>
          <w:rFonts w:asciiTheme="minorHAnsi" w:eastAsiaTheme="minorEastAsia" w:hAnsiTheme="minorHAnsi" w:cstheme="minorBidi"/>
          <w:noProof/>
          <w:sz w:val="22"/>
          <w:szCs w:val="22"/>
        </w:rPr>
      </w:pPr>
      <w:hyperlink w:anchor="_Toc510174916" w:history="1">
        <w:r w:rsidR="00C12AF1" w:rsidRPr="00CA5DFB">
          <w:rPr>
            <w:rStyle w:val="Hyperlink"/>
            <w:noProof/>
          </w:rPr>
          <w:t>Appendix E. (Informative) Locating rule metadata</w:t>
        </w:r>
        <w:r w:rsidR="00C12AF1">
          <w:rPr>
            <w:noProof/>
            <w:webHidden/>
          </w:rPr>
          <w:tab/>
        </w:r>
        <w:r w:rsidR="00C12AF1">
          <w:rPr>
            <w:noProof/>
            <w:webHidden/>
          </w:rPr>
          <w:fldChar w:fldCharType="begin"/>
        </w:r>
        <w:r w:rsidR="00C12AF1">
          <w:rPr>
            <w:noProof/>
            <w:webHidden/>
          </w:rPr>
          <w:instrText xml:space="preserve"> PAGEREF _Toc510174916 \h </w:instrText>
        </w:r>
        <w:r w:rsidR="00C12AF1">
          <w:rPr>
            <w:noProof/>
            <w:webHidden/>
          </w:rPr>
        </w:r>
        <w:r w:rsidR="00C12AF1">
          <w:rPr>
            <w:noProof/>
            <w:webHidden/>
          </w:rPr>
          <w:fldChar w:fldCharType="separate"/>
        </w:r>
        <w:r w:rsidR="00C12AF1">
          <w:rPr>
            <w:noProof/>
            <w:webHidden/>
          </w:rPr>
          <w:t>102</w:t>
        </w:r>
        <w:r w:rsidR="00C12AF1">
          <w:rPr>
            <w:noProof/>
            <w:webHidden/>
          </w:rPr>
          <w:fldChar w:fldCharType="end"/>
        </w:r>
      </w:hyperlink>
    </w:p>
    <w:p w14:paraId="3E15BC4D" w14:textId="6E2176AF" w:rsidR="00C12AF1" w:rsidRDefault="00454D74">
      <w:pPr>
        <w:pStyle w:val="TOC1"/>
        <w:rPr>
          <w:rFonts w:asciiTheme="minorHAnsi" w:eastAsiaTheme="minorEastAsia" w:hAnsiTheme="minorHAnsi" w:cstheme="minorBidi"/>
          <w:noProof/>
          <w:sz w:val="22"/>
          <w:szCs w:val="22"/>
        </w:rPr>
      </w:pPr>
      <w:hyperlink w:anchor="_Toc510174917" w:history="1">
        <w:r w:rsidR="00C12AF1" w:rsidRPr="00CA5DFB">
          <w:rPr>
            <w:rStyle w:val="Hyperlink"/>
            <w:noProof/>
          </w:rPr>
          <w:t>Appendix F. (Normative) Producing deterministic SARIF log files</w:t>
        </w:r>
        <w:r w:rsidR="00C12AF1">
          <w:rPr>
            <w:noProof/>
            <w:webHidden/>
          </w:rPr>
          <w:tab/>
        </w:r>
        <w:r w:rsidR="00C12AF1">
          <w:rPr>
            <w:noProof/>
            <w:webHidden/>
          </w:rPr>
          <w:fldChar w:fldCharType="begin"/>
        </w:r>
        <w:r w:rsidR="00C12AF1">
          <w:rPr>
            <w:noProof/>
            <w:webHidden/>
          </w:rPr>
          <w:instrText xml:space="preserve"> PAGEREF _Toc510174917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62E59882" w14:textId="3DE1BBC3"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18" w:history="1">
        <w:r w:rsidR="00C12AF1" w:rsidRPr="00CA5DFB">
          <w:rPr>
            <w:rStyle w:val="Hyperlink"/>
            <w:noProof/>
          </w:rPr>
          <w:t>F.1 General</w:t>
        </w:r>
        <w:r w:rsidR="00C12AF1">
          <w:rPr>
            <w:noProof/>
            <w:webHidden/>
          </w:rPr>
          <w:tab/>
        </w:r>
        <w:r w:rsidR="00C12AF1">
          <w:rPr>
            <w:noProof/>
            <w:webHidden/>
          </w:rPr>
          <w:fldChar w:fldCharType="begin"/>
        </w:r>
        <w:r w:rsidR="00C12AF1">
          <w:rPr>
            <w:noProof/>
            <w:webHidden/>
          </w:rPr>
          <w:instrText xml:space="preserve"> PAGEREF _Toc510174918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1D189875" w14:textId="72D1A10B"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19" w:history="1">
        <w:r w:rsidR="00C12AF1" w:rsidRPr="00CA5DFB">
          <w:rPr>
            <w:rStyle w:val="Hyperlink"/>
            <w:noProof/>
          </w:rPr>
          <w:t>F.2 Non-deterministic file format elements</w:t>
        </w:r>
        <w:r w:rsidR="00C12AF1">
          <w:rPr>
            <w:noProof/>
            <w:webHidden/>
          </w:rPr>
          <w:tab/>
        </w:r>
        <w:r w:rsidR="00C12AF1">
          <w:rPr>
            <w:noProof/>
            <w:webHidden/>
          </w:rPr>
          <w:fldChar w:fldCharType="begin"/>
        </w:r>
        <w:r w:rsidR="00C12AF1">
          <w:rPr>
            <w:noProof/>
            <w:webHidden/>
          </w:rPr>
          <w:instrText xml:space="preserve"> PAGEREF _Toc510174919 \h </w:instrText>
        </w:r>
        <w:r w:rsidR="00C12AF1">
          <w:rPr>
            <w:noProof/>
            <w:webHidden/>
          </w:rPr>
        </w:r>
        <w:r w:rsidR="00C12AF1">
          <w:rPr>
            <w:noProof/>
            <w:webHidden/>
          </w:rPr>
          <w:fldChar w:fldCharType="separate"/>
        </w:r>
        <w:r w:rsidR="00C12AF1">
          <w:rPr>
            <w:noProof/>
            <w:webHidden/>
          </w:rPr>
          <w:t>103</w:t>
        </w:r>
        <w:r w:rsidR="00C12AF1">
          <w:rPr>
            <w:noProof/>
            <w:webHidden/>
          </w:rPr>
          <w:fldChar w:fldCharType="end"/>
        </w:r>
      </w:hyperlink>
    </w:p>
    <w:p w14:paraId="539D8330" w14:textId="0B9A659D"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0" w:history="1">
        <w:r w:rsidR="00C12AF1" w:rsidRPr="00CA5DFB">
          <w:rPr>
            <w:rStyle w:val="Hyperlink"/>
            <w:noProof/>
          </w:rPr>
          <w:t>F.3 Array and dictionary element ordering</w:t>
        </w:r>
        <w:r w:rsidR="00C12AF1">
          <w:rPr>
            <w:noProof/>
            <w:webHidden/>
          </w:rPr>
          <w:tab/>
        </w:r>
        <w:r w:rsidR="00C12AF1">
          <w:rPr>
            <w:noProof/>
            <w:webHidden/>
          </w:rPr>
          <w:fldChar w:fldCharType="begin"/>
        </w:r>
        <w:r w:rsidR="00C12AF1">
          <w:rPr>
            <w:noProof/>
            <w:webHidden/>
          </w:rPr>
          <w:instrText xml:space="preserve"> PAGEREF _Toc510174920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5CBEBB9A" w14:textId="31282E38"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1" w:history="1">
        <w:r w:rsidR="00C12AF1" w:rsidRPr="00CA5DFB">
          <w:rPr>
            <w:rStyle w:val="Hyperlink"/>
            <w:noProof/>
          </w:rPr>
          <w:t>F.4 Absolute paths</w:t>
        </w:r>
        <w:r w:rsidR="00C12AF1">
          <w:rPr>
            <w:noProof/>
            <w:webHidden/>
          </w:rPr>
          <w:tab/>
        </w:r>
        <w:r w:rsidR="00C12AF1">
          <w:rPr>
            <w:noProof/>
            <w:webHidden/>
          </w:rPr>
          <w:fldChar w:fldCharType="begin"/>
        </w:r>
        <w:r w:rsidR="00C12AF1">
          <w:rPr>
            <w:noProof/>
            <w:webHidden/>
          </w:rPr>
          <w:instrText xml:space="preserve"> PAGEREF _Toc510174921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1C2FE3C1" w14:textId="11FFFAC6"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2" w:history="1">
        <w:r w:rsidR="00C12AF1" w:rsidRPr="00CA5DFB">
          <w:rPr>
            <w:rStyle w:val="Hyperlink"/>
            <w:noProof/>
          </w:rPr>
          <w:t>F.5 Compensating for non-deterministic output</w:t>
        </w:r>
        <w:r w:rsidR="00C12AF1">
          <w:rPr>
            <w:noProof/>
            <w:webHidden/>
          </w:rPr>
          <w:tab/>
        </w:r>
        <w:r w:rsidR="00C12AF1">
          <w:rPr>
            <w:noProof/>
            <w:webHidden/>
          </w:rPr>
          <w:fldChar w:fldCharType="begin"/>
        </w:r>
        <w:r w:rsidR="00C12AF1">
          <w:rPr>
            <w:noProof/>
            <w:webHidden/>
          </w:rPr>
          <w:instrText xml:space="preserve"> PAGEREF _Toc510174922 \h </w:instrText>
        </w:r>
        <w:r w:rsidR="00C12AF1">
          <w:rPr>
            <w:noProof/>
            <w:webHidden/>
          </w:rPr>
        </w:r>
        <w:r w:rsidR="00C12AF1">
          <w:rPr>
            <w:noProof/>
            <w:webHidden/>
          </w:rPr>
          <w:fldChar w:fldCharType="separate"/>
        </w:r>
        <w:r w:rsidR="00C12AF1">
          <w:rPr>
            <w:noProof/>
            <w:webHidden/>
          </w:rPr>
          <w:t>104</w:t>
        </w:r>
        <w:r w:rsidR="00C12AF1">
          <w:rPr>
            <w:noProof/>
            <w:webHidden/>
          </w:rPr>
          <w:fldChar w:fldCharType="end"/>
        </w:r>
      </w:hyperlink>
    </w:p>
    <w:p w14:paraId="744130A9" w14:textId="020C2C94"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3" w:history="1">
        <w:r w:rsidR="00C12AF1" w:rsidRPr="00CA5DFB">
          <w:rPr>
            <w:rStyle w:val="Hyperlink"/>
            <w:noProof/>
          </w:rPr>
          <w:t>F.6 Interaction between determinism and baselining</w:t>
        </w:r>
        <w:r w:rsidR="00C12AF1">
          <w:rPr>
            <w:noProof/>
            <w:webHidden/>
          </w:rPr>
          <w:tab/>
        </w:r>
        <w:r w:rsidR="00C12AF1">
          <w:rPr>
            <w:noProof/>
            <w:webHidden/>
          </w:rPr>
          <w:fldChar w:fldCharType="begin"/>
        </w:r>
        <w:r w:rsidR="00C12AF1">
          <w:rPr>
            <w:noProof/>
            <w:webHidden/>
          </w:rPr>
          <w:instrText xml:space="preserve"> PAGEREF _Toc510174923 \h </w:instrText>
        </w:r>
        <w:r w:rsidR="00C12AF1">
          <w:rPr>
            <w:noProof/>
            <w:webHidden/>
          </w:rPr>
        </w:r>
        <w:r w:rsidR="00C12AF1">
          <w:rPr>
            <w:noProof/>
            <w:webHidden/>
          </w:rPr>
          <w:fldChar w:fldCharType="separate"/>
        </w:r>
        <w:r w:rsidR="00C12AF1">
          <w:rPr>
            <w:noProof/>
            <w:webHidden/>
          </w:rPr>
          <w:t>105</w:t>
        </w:r>
        <w:r w:rsidR="00C12AF1">
          <w:rPr>
            <w:noProof/>
            <w:webHidden/>
          </w:rPr>
          <w:fldChar w:fldCharType="end"/>
        </w:r>
      </w:hyperlink>
    </w:p>
    <w:p w14:paraId="03F4C387" w14:textId="158ED4E0" w:rsidR="00C12AF1" w:rsidRDefault="00454D74">
      <w:pPr>
        <w:pStyle w:val="TOC1"/>
        <w:rPr>
          <w:rFonts w:asciiTheme="minorHAnsi" w:eastAsiaTheme="minorEastAsia" w:hAnsiTheme="minorHAnsi" w:cstheme="minorBidi"/>
          <w:noProof/>
          <w:sz w:val="22"/>
          <w:szCs w:val="22"/>
        </w:rPr>
      </w:pPr>
      <w:hyperlink w:anchor="_Toc510174924" w:history="1">
        <w:r w:rsidR="00C12AF1" w:rsidRPr="00CA5DFB">
          <w:rPr>
            <w:rStyle w:val="Hyperlink"/>
            <w:noProof/>
          </w:rPr>
          <w:t>Appendix G. (Informative) Guidance on fixes</w:t>
        </w:r>
        <w:r w:rsidR="00C12AF1">
          <w:rPr>
            <w:noProof/>
            <w:webHidden/>
          </w:rPr>
          <w:tab/>
        </w:r>
        <w:r w:rsidR="00C12AF1">
          <w:rPr>
            <w:noProof/>
            <w:webHidden/>
          </w:rPr>
          <w:fldChar w:fldCharType="begin"/>
        </w:r>
        <w:r w:rsidR="00C12AF1">
          <w:rPr>
            <w:noProof/>
            <w:webHidden/>
          </w:rPr>
          <w:instrText xml:space="preserve"> PAGEREF _Toc510174924 \h </w:instrText>
        </w:r>
        <w:r w:rsidR="00C12AF1">
          <w:rPr>
            <w:noProof/>
            <w:webHidden/>
          </w:rPr>
        </w:r>
        <w:r w:rsidR="00C12AF1">
          <w:rPr>
            <w:noProof/>
            <w:webHidden/>
          </w:rPr>
          <w:fldChar w:fldCharType="separate"/>
        </w:r>
        <w:r w:rsidR="00C12AF1">
          <w:rPr>
            <w:noProof/>
            <w:webHidden/>
          </w:rPr>
          <w:t>106</w:t>
        </w:r>
        <w:r w:rsidR="00C12AF1">
          <w:rPr>
            <w:noProof/>
            <w:webHidden/>
          </w:rPr>
          <w:fldChar w:fldCharType="end"/>
        </w:r>
      </w:hyperlink>
    </w:p>
    <w:p w14:paraId="5FFDB688" w14:textId="132F4599" w:rsidR="00C12AF1" w:rsidRDefault="00454D74">
      <w:pPr>
        <w:pStyle w:val="TOC1"/>
        <w:rPr>
          <w:rFonts w:asciiTheme="minorHAnsi" w:eastAsiaTheme="minorEastAsia" w:hAnsiTheme="minorHAnsi" w:cstheme="minorBidi"/>
          <w:noProof/>
          <w:sz w:val="22"/>
          <w:szCs w:val="22"/>
        </w:rPr>
      </w:pPr>
      <w:hyperlink w:anchor="_Toc510174925" w:history="1">
        <w:r w:rsidR="00C12AF1" w:rsidRPr="00CA5DFB">
          <w:rPr>
            <w:rStyle w:val="Hyperlink"/>
            <w:noProof/>
          </w:rPr>
          <w:t>Appendix H. (Informative) Examples</w:t>
        </w:r>
        <w:r w:rsidR="00C12AF1">
          <w:rPr>
            <w:noProof/>
            <w:webHidden/>
          </w:rPr>
          <w:tab/>
        </w:r>
        <w:r w:rsidR="00C12AF1">
          <w:rPr>
            <w:noProof/>
            <w:webHidden/>
          </w:rPr>
          <w:fldChar w:fldCharType="begin"/>
        </w:r>
        <w:r w:rsidR="00C12AF1">
          <w:rPr>
            <w:noProof/>
            <w:webHidden/>
          </w:rPr>
          <w:instrText xml:space="preserve"> PAGEREF _Toc510174925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23506ADB" w14:textId="0A75E291"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6" w:history="1">
        <w:r w:rsidR="00C12AF1" w:rsidRPr="00CA5DFB">
          <w:rPr>
            <w:rStyle w:val="Hyperlink"/>
            <w:noProof/>
          </w:rPr>
          <w:t>H.1 Minimal valid SARIF log file</w:t>
        </w:r>
        <w:r w:rsidR="00C12AF1">
          <w:rPr>
            <w:noProof/>
            <w:webHidden/>
          </w:rPr>
          <w:tab/>
        </w:r>
        <w:r w:rsidR="00C12AF1">
          <w:rPr>
            <w:noProof/>
            <w:webHidden/>
          </w:rPr>
          <w:fldChar w:fldCharType="begin"/>
        </w:r>
        <w:r w:rsidR="00C12AF1">
          <w:rPr>
            <w:noProof/>
            <w:webHidden/>
          </w:rPr>
          <w:instrText xml:space="preserve"> PAGEREF _Toc510174926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5F20192A" w14:textId="0BC0347F"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7" w:history="1">
        <w:r w:rsidR="00C12AF1" w:rsidRPr="00CA5DFB">
          <w:rPr>
            <w:rStyle w:val="Hyperlink"/>
            <w:noProof/>
          </w:rPr>
          <w:t>H.2 Minimal recommended SARIF log file with source information</w:t>
        </w:r>
        <w:r w:rsidR="00C12AF1">
          <w:rPr>
            <w:noProof/>
            <w:webHidden/>
          </w:rPr>
          <w:tab/>
        </w:r>
        <w:r w:rsidR="00C12AF1">
          <w:rPr>
            <w:noProof/>
            <w:webHidden/>
          </w:rPr>
          <w:fldChar w:fldCharType="begin"/>
        </w:r>
        <w:r w:rsidR="00C12AF1">
          <w:rPr>
            <w:noProof/>
            <w:webHidden/>
          </w:rPr>
          <w:instrText xml:space="preserve"> PAGEREF _Toc510174927 \h </w:instrText>
        </w:r>
        <w:r w:rsidR="00C12AF1">
          <w:rPr>
            <w:noProof/>
            <w:webHidden/>
          </w:rPr>
        </w:r>
        <w:r w:rsidR="00C12AF1">
          <w:rPr>
            <w:noProof/>
            <w:webHidden/>
          </w:rPr>
          <w:fldChar w:fldCharType="separate"/>
        </w:r>
        <w:r w:rsidR="00C12AF1">
          <w:rPr>
            <w:noProof/>
            <w:webHidden/>
          </w:rPr>
          <w:t>107</w:t>
        </w:r>
        <w:r w:rsidR="00C12AF1">
          <w:rPr>
            <w:noProof/>
            <w:webHidden/>
          </w:rPr>
          <w:fldChar w:fldCharType="end"/>
        </w:r>
      </w:hyperlink>
    </w:p>
    <w:p w14:paraId="6D7256A4" w14:textId="178EB86D"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8" w:history="1">
        <w:r w:rsidR="00C12AF1" w:rsidRPr="00CA5DFB">
          <w:rPr>
            <w:rStyle w:val="Hyperlink"/>
            <w:noProof/>
          </w:rPr>
          <w:t>H.3 Minimal recommended SARIF log file without source information</w:t>
        </w:r>
        <w:r w:rsidR="00C12AF1">
          <w:rPr>
            <w:noProof/>
            <w:webHidden/>
          </w:rPr>
          <w:tab/>
        </w:r>
        <w:r w:rsidR="00C12AF1">
          <w:rPr>
            <w:noProof/>
            <w:webHidden/>
          </w:rPr>
          <w:fldChar w:fldCharType="begin"/>
        </w:r>
        <w:r w:rsidR="00C12AF1">
          <w:rPr>
            <w:noProof/>
            <w:webHidden/>
          </w:rPr>
          <w:instrText xml:space="preserve"> PAGEREF _Toc510174928 \h </w:instrText>
        </w:r>
        <w:r w:rsidR="00C12AF1">
          <w:rPr>
            <w:noProof/>
            <w:webHidden/>
          </w:rPr>
        </w:r>
        <w:r w:rsidR="00C12AF1">
          <w:rPr>
            <w:noProof/>
            <w:webHidden/>
          </w:rPr>
          <w:fldChar w:fldCharType="separate"/>
        </w:r>
        <w:r w:rsidR="00C12AF1">
          <w:rPr>
            <w:noProof/>
            <w:webHidden/>
          </w:rPr>
          <w:t>108</w:t>
        </w:r>
        <w:r w:rsidR="00C12AF1">
          <w:rPr>
            <w:noProof/>
            <w:webHidden/>
          </w:rPr>
          <w:fldChar w:fldCharType="end"/>
        </w:r>
      </w:hyperlink>
    </w:p>
    <w:p w14:paraId="5672D17B" w14:textId="276843CF"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29" w:history="1">
        <w:r w:rsidR="00C12AF1" w:rsidRPr="00CA5DFB">
          <w:rPr>
            <w:rStyle w:val="Hyperlink"/>
            <w:noProof/>
          </w:rPr>
          <w:t>H.4 SARIF resource file with rule metadata</w:t>
        </w:r>
        <w:r w:rsidR="00C12AF1">
          <w:rPr>
            <w:noProof/>
            <w:webHidden/>
          </w:rPr>
          <w:tab/>
        </w:r>
        <w:r w:rsidR="00C12AF1">
          <w:rPr>
            <w:noProof/>
            <w:webHidden/>
          </w:rPr>
          <w:fldChar w:fldCharType="begin"/>
        </w:r>
        <w:r w:rsidR="00C12AF1">
          <w:rPr>
            <w:noProof/>
            <w:webHidden/>
          </w:rPr>
          <w:instrText xml:space="preserve"> PAGEREF _Toc510174929 \h </w:instrText>
        </w:r>
        <w:r w:rsidR="00C12AF1">
          <w:rPr>
            <w:noProof/>
            <w:webHidden/>
          </w:rPr>
        </w:r>
        <w:r w:rsidR="00C12AF1">
          <w:rPr>
            <w:noProof/>
            <w:webHidden/>
          </w:rPr>
          <w:fldChar w:fldCharType="separate"/>
        </w:r>
        <w:r w:rsidR="00C12AF1">
          <w:rPr>
            <w:noProof/>
            <w:webHidden/>
          </w:rPr>
          <w:t>109</w:t>
        </w:r>
        <w:r w:rsidR="00C12AF1">
          <w:rPr>
            <w:noProof/>
            <w:webHidden/>
          </w:rPr>
          <w:fldChar w:fldCharType="end"/>
        </w:r>
      </w:hyperlink>
    </w:p>
    <w:p w14:paraId="0DDB37EC" w14:textId="071B23DE" w:rsidR="00C12AF1" w:rsidRDefault="00454D74">
      <w:pPr>
        <w:pStyle w:val="TOC2"/>
        <w:tabs>
          <w:tab w:val="right" w:leader="dot" w:pos="9350"/>
        </w:tabs>
        <w:rPr>
          <w:rFonts w:asciiTheme="minorHAnsi" w:eastAsiaTheme="minorEastAsia" w:hAnsiTheme="minorHAnsi" w:cstheme="minorBidi"/>
          <w:noProof/>
          <w:sz w:val="22"/>
          <w:szCs w:val="22"/>
        </w:rPr>
      </w:pPr>
      <w:hyperlink w:anchor="_Toc510174930" w:history="1">
        <w:r w:rsidR="00C12AF1" w:rsidRPr="00CA5DFB">
          <w:rPr>
            <w:rStyle w:val="Hyperlink"/>
            <w:noProof/>
          </w:rPr>
          <w:t>H.5 Comprehensive SARIF file</w:t>
        </w:r>
        <w:r w:rsidR="00C12AF1">
          <w:rPr>
            <w:noProof/>
            <w:webHidden/>
          </w:rPr>
          <w:tab/>
        </w:r>
        <w:r w:rsidR="00C12AF1">
          <w:rPr>
            <w:noProof/>
            <w:webHidden/>
          </w:rPr>
          <w:fldChar w:fldCharType="begin"/>
        </w:r>
        <w:r w:rsidR="00C12AF1">
          <w:rPr>
            <w:noProof/>
            <w:webHidden/>
          </w:rPr>
          <w:instrText xml:space="preserve"> PAGEREF _Toc510174930 \h </w:instrText>
        </w:r>
        <w:r w:rsidR="00C12AF1">
          <w:rPr>
            <w:noProof/>
            <w:webHidden/>
          </w:rPr>
        </w:r>
        <w:r w:rsidR="00C12AF1">
          <w:rPr>
            <w:noProof/>
            <w:webHidden/>
          </w:rPr>
          <w:fldChar w:fldCharType="separate"/>
        </w:r>
        <w:r w:rsidR="00C12AF1">
          <w:rPr>
            <w:noProof/>
            <w:webHidden/>
          </w:rPr>
          <w:t>110</w:t>
        </w:r>
        <w:r w:rsidR="00C12AF1">
          <w:rPr>
            <w:noProof/>
            <w:webHidden/>
          </w:rPr>
          <w:fldChar w:fldCharType="end"/>
        </w:r>
      </w:hyperlink>
    </w:p>
    <w:p w14:paraId="2DFD2337" w14:textId="5806D5E5" w:rsidR="00C12AF1" w:rsidRDefault="00454D74">
      <w:pPr>
        <w:pStyle w:val="TOC1"/>
        <w:rPr>
          <w:rFonts w:asciiTheme="minorHAnsi" w:eastAsiaTheme="minorEastAsia" w:hAnsiTheme="minorHAnsi" w:cstheme="minorBidi"/>
          <w:noProof/>
          <w:sz w:val="22"/>
          <w:szCs w:val="22"/>
        </w:rPr>
      </w:pPr>
      <w:hyperlink w:anchor="_Toc510174931" w:history="1">
        <w:r w:rsidR="00C12AF1" w:rsidRPr="00CA5DFB">
          <w:rPr>
            <w:rStyle w:val="Hyperlink"/>
            <w:noProof/>
          </w:rPr>
          <w:t>Appendix I. (Informative) Revision History</w:t>
        </w:r>
        <w:r w:rsidR="00C12AF1">
          <w:rPr>
            <w:noProof/>
            <w:webHidden/>
          </w:rPr>
          <w:tab/>
        </w:r>
        <w:r w:rsidR="00C12AF1">
          <w:rPr>
            <w:noProof/>
            <w:webHidden/>
          </w:rPr>
          <w:fldChar w:fldCharType="begin"/>
        </w:r>
        <w:r w:rsidR="00C12AF1">
          <w:rPr>
            <w:noProof/>
            <w:webHidden/>
          </w:rPr>
          <w:instrText xml:space="preserve"> PAGEREF _Toc510174931 \h </w:instrText>
        </w:r>
        <w:r w:rsidR="00C12AF1">
          <w:rPr>
            <w:noProof/>
            <w:webHidden/>
          </w:rPr>
        </w:r>
        <w:r w:rsidR="00C12AF1">
          <w:rPr>
            <w:noProof/>
            <w:webHidden/>
          </w:rPr>
          <w:fldChar w:fldCharType="separate"/>
        </w:r>
        <w:r w:rsidR="00C12AF1">
          <w:rPr>
            <w:noProof/>
            <w:webHidden/>
          </w:rPr>
          <w:t>117</w:t>
        </w:r>
        <w:r w:rsidR="00C12AF1">
          <w:rPr>
            <w:noProof/>
            <w:webHidden/>
          </w:rPr>
          <w:fldChar w:fldCharType="end"/>
        </w:r>
      </w:hyperlink>
    </w:p>
    <w:p w14:paraId="300EBE96" w14:textId="71C6FB75"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017461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0174614"/>
      <w:bookmarkStart w:id="6" w:name="_Toc85472893"/>
      <w:bookmarkStart w:id="7" w:name="_Toc287332007"/>
      <w:r>
        <w:t>IPR Policy</w:t>
      </w:r>
      <w:bookmarkEnd w:id="5"/>
    </w:p>
    <w:p w14:paraId="46AF25ED" w14:textId="10B20F4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9FFD48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0174615"/>
      <w:r>
        <w:t>Terminology</w:t>
      </w:r>
      <w:bookmarkEnd w:id="6"/>
      <w:bookmarkEnd w:id="7"/>
      <w:bookmarkEnd w:id="8"/>
    </w:p>
    <w:p w14:paraId="332C78E7" w14:textId="27527DE0"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64EA5C2" w:rsidR="00B05C99" w:rsidRDefault="00454D74"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39DE5D"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71095C2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F20BD6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760FCB3F" w:rsidR="0044419A" w:rsidRDefault="00454D74"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6376035" w:rsidR="0044419A" w:rsidRDefault="00454D7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51D4F8"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196435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0B0D21F2" w:rsidR="00B05C99" w:rsidRDefault="00454D7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C30498A" w:rsidR="00376AE7" w:rsidRPr="00376AE7" w:rsidRDefault="00454D74"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1C61F32F"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481289E6" w:rsidR="00366BA7" w:rsidRPr="00366BA7" w:rsidRDefault="00454D74"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7EEF14DE"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6EC5E7D0" w:rsidR="000237CE" w:rsidRPr="000237CE" w:rsidRDefault="00454D7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706FE1AD" w:rsidR="0044419A" w:rsidRDefault="00454D7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05D4D2A" w:rsidR="0044419A" w:rsidRDefault="00454D7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4940F85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5C84D7E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0B5B0DB7"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B2216E5" w:rsidR="0044419A" w:rsidRDefault="00454D7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75D53B3C"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104E6A28" w:rsidR="0044419A" w:rsidRDefault="00454D74"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2B4B2FAA" w:rsidR="00646038" w:rsidRDefault="00454D74"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E7049E5" w:rsidR="0044419A" w:rsidRDefault="00454D74"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34CFDEC9" w:rsidR="00646038" w:rsidRDefault="00454D74"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B78A6CC"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EA3D42D" w:rsidR="0044419A" w:rsidRDefault="00454D7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3E0F83C3"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743E9944" w:rsidR="00B05C99" w:rsidRDefault="00454D7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08AC63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DAD1756" w:rsidR="00D65090" w:rsidRPr="00D65090" w:rsidRDefault="00D65090" w:rsidP="00D65090">
      <w:pPr>
        <w:pStyle w:val="Definition"/>
      </w:pPr>
      <w:r>
        <w:t>property that potentially contains sensitive information that a SARIF producer or a SARIF post-processor might wish to redact</w:t>
      </w:r>
    </w:p>
    <w:p w14:paraId="30A3A0B9" w14:textId="77777777" w:rsidR="0044419A" w:rsidRDefault="0044419A" w:rsidP="0044419A">
      <w:pPr>
        <w:pStyle w:val="Definitionterm"/>
      </w:pPr>
      <w:bookmarkStart w:id="25" w:name="def_region"/>
      <w:r>
        <w:t>region</w:t>
      </w:r>
      <w:bookmarkEnd w:id="25"/>
    </w:p>
    <w:p w14:paraId="1059A9E8" w14:textId="65F92349" w:rsidR="0044419A" w:rsidRDefault="0044419A" w:rsidP="0044419A">
      <w:pPr>
        <w:pStyle w:val="Definition"/>
        <w:rPr>
          <w:ins w:id="26" w:author="Laurence Golding" w:date="2018-04-15T15:30:00Z"/>
          <w:rStyle w:val="Hyperlink"/>
        </w:rPr>
      </w:pPr>
      <w:r w:rsidRPr="00592BE0">
        <w:t xml:space="preserve">contiguous portion of a </w:t>
      </w:r>
      <w:hyperlink w:anchor="def_file" w:history="1">
        <w:r w:rsidRPr="005950DA">
          <w:rPr>
            <w:rStyle w:val="Hyperlink"/>
          </w:rPr>
          <w:t>file</w:t>
        </w:r>
      </w:hyperlink>
    </w:p>
    <w:p w14:paraId="21CB8DE0" w14:textId="29C15B4A" w:rsidR="00AA3729" w:rsidRDefault="00AA3729" w:rsidP="00AA3729">
      <w:pPr>
        <w:pStyle w:val="Definitionterm"/>
        <w:rPr>
          <w:ins w:id="27" w:author="Laurence Golding" w:date="2018-04-15T15:30:00Z"/>
        </w:rPr>
      </w:pPr>
      <w:ins w:id="28" w:author="Laurence Golding" w:date="2018-04-15T15:30:00Z">
        <w:r>
          <w:t>repository</w:t>
        </w:r>
      </w:ins>
    </w:p>
    <w:p w14:paraId="79D7FB26" w14:textId="27610BDF" w:rsidR="00AA3729" w:rsidRPr="00AA3729" w:rsidRDefault="00AA3729" w:rsidP="00AA3729">
      <w:pPr>
        <w:pStyle w:val="Definition"/>
      </w:pPr>
      <w:ins w:id="29" w:author="Laurence Golding" w:date="2018-04-15T15:30:00Z">
        <w:r>
          <w:t>container for</w:t>
        </w:r>
      </w:ins>
      <w:ins w:id="30" w:author="Laurence Golding" w:date="2018-04-15T15:32:00Z">
        <w:r>
          <w:t xml:space="preserve"> a related set of</w:t>
        </w:r>
      </w:ins>
      <w:ins w:id="31" w:author="Laurence Golding" w:date="2018-04-15T15:30:00Z">
        <w:r>
          <w:t xml:space="preserve"> </w:t>
        </w:r>
      </w:ins>
      <w:ins w:id="32" w:author="Laurence Golding" w:date="2018-04-15T15:32:00Z">
        <w:r>
          <w:fldChar w:fldCharType="begin"/>
        </w:r>
        <w:r>
          <w:instrText xml:space="preserve"> HYPERLINK  \l "def_file" </w:instrText>
        </w:r>
        <w:r>
          <w:fldChar w:fldCharType="separate"/>
        </w:r>
        <w:r w:rsidRPr="00AA3729">
          <w:rPr>
            <w:rStyle w:val="Hyperlink"/>
          </w:rPr>
          <w:t>files</w:t>
        </w:r>
        <w:r>
          <w:fldChar w:fldCharType="end"/>
        </w:r>
      </w:ins>
      <w:ins w:id="33" w:author="Laurence Golding" w:date="2018-04-15T15:35:00Z">
        <w:r w:rsidR="00142527">
          <w:t xml:space="preserve"> stored in</w:t>
        </w:r>
      </w:ins>
      <w:ins w:id="34" w:author="Laurence Golding" w:date="2018-04-15T15:30:00Z">
        <w:r>
          <w:t xml:space="preserve"> a version control system</w:t>
        </w:r>
      </w:ins>
    </w:p>
    <w:p w14:paraId="2FBDC4C2" w14:textId="77777777" w:rsidR="0044419A" w:rsidRDefault="0044419A" w:rsidP="0044419A">
      <w:pPr>
        <w:pStyle w:val="Definitionterm"/>
      </w:pPr>
      <w:r>
        <w:t>response file</w:t>
      </w:r>
    </w:p>
    <w:p w14:paraId="1E3201BF" w14:textId="5D3003D5" w:rsidR="0044419A" w:rsidRDefault="00454D74"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006E1F6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0E7DFF31"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264EF11D" w:rsidR="00B05C99" w:rsidRDefault="00454D74"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t>result management system</w:t>
      </w:r>
      <w:bookmarkEnd w:id="37"/>
    </w:p>
    <w:p w14:paraId="1864B8E6" w14:textId="71FFCC6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D520D05"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8" w:name="def_result_matching_procedure"/>
      <w:r>
        <w:t>result matching procedure</w:t>
      </w:r>
      <w:bookmarkEnd w:id="38"/>
    </w:p>
    <w:p w14:paraId="3D70CC06" w14:textId="229AA8B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246EF8A" w:rsidR="0044419A" w:rsidRDefault="00454D7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9" w:name="def_rule"/>
      <w:r>
        <w:t>rule</w:t>
      </w:r>
      <w:bookmarkEnd w:id="39"/>
    </w:p>
    <w:p w14:paraId="40742D5C" w14:textId="16603510"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03E0559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F8603DD" w:rsidR="00822D1D" w:rsidRPr="00822D1D" w:rsidRDefault="00454D7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0D7F6C69" w:rsidR="00B05C99" w:rsidRDefault="00454D74"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6C6EAFBD"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052F6FC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DFE8CF"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33F2F390" w:rsidR="00366BA7" w:rsidRPr="00366BA7" w:rsidRDefault="00454D7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0A76B528"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07106AD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1BDF937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1CC4E2F" w:rsidR="0044419A" w:rsidRDefault="00454D74"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85A7C80" w:rsidR="0044419A" w:rsidRDefault="00454D7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lastRenderedPageBreak/>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266EA27" w:rsidR="0003129F" w:rsidRDefault="00454D74"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131C817" w:rsidR="0044419A" w:rsidRDefault="00454D7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60F5372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B1767D6" w:rsidR="0044419A" w:rsidRDefault="0044419A" w:rsidP="0044419A">
      <w:pPr>
        <w:pStyle w:val="Definition"/>
        <w:rPr>
          <w:ins w:id="52" w:author="Laurence Golding" w:date="2018-04-16T10:42:00Z"/>
        </w:rPr>
      </w:pPr>
      <w:r>
        <w:t xml:space="preserve">see </w:t>
      </w:r>
      <w:hyperlink w:anchor="def_end_user" w:history="1">
        <w:r w:rsidRPr="00375394">
          <w:rPr>
            <w:rStyle w:val="Hyperlink"/>
          </w:rPr>
          <w:t>end user</w:t>
        </w:r>
      </w:hyperlink>
      <w:r>
        <w:t>.</w:t>
      </w:r>
    </w:p>
    <w:p w14:paraId="4BF78988" w14:textId="5CC61434" w:rsidR="00041B8B" w:rsidRDefault="00041B8B" w:rsidP="00041B8B">
      <w:pPr>
        <w:pStyle w:val="Definitionterm"/>
        <w:rPr>
          <w:ins w:id="53" w:author="Laurence Golding" w:date="2018-04-16T10:42:00Z"/>
        </w:rPr>
      </w:pPr>
      <w:ins w:id="54" w:author="Laurence Golding" w:date="2018-04-16T10:42:00Z">
        <w:r>
          <w:t>VCS</w:t>
        </w:r>
      </w:ins>
    </w:p>
    <w:p w14:paraId="3602037B" w14:textId="0B847BA2" w:rsidR="00041B8B" w:rsidRPr="00041B8B" w:rsidRDefault="00041B8B" w:rsidP="00041B8B">
      <w:pPr>
        <w:pStyle w:val="Definition"/>
      </w:pPr>
      <w:ins w:id="55" w:author="Laurence Golding" w:date="2018-04-16T10:43:00Z">
        <w:r>
          <w:t>version control system</w:t>
        </w:r>
      </w:ins>
    </w:p>
    <w:p w14:paraId="0C27E214" w14:textId="3B695757" w:rsidR="0044419A" w:rsidRDefault="0044419A" w:rsidP="0044419A">
      <w:pPr>
        <w:pStyle w:val="Definitionterm"/>
      </w:pPr>
      <w:r>
        <w:t>viewer</w:t>
      </w:r>
    </w:p>
    <w:p w14:paraId="534881BE" w14:textId="5AF68938"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10174616"/>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3EFB1DC8" w:rsidR="00F27B42" w:rsidRDefault="00F27B42" w:rsidP="00F27B42">
      <w:pPr>
        <w:pStyle w:val="Ref"/>
        <w:rPr>
          <w:rStyle w:val="Refterm"/>
          <w:b w:val="0"/>
        </w:rPr>
      </w:pPr>
      <w:r w:rsidRPr="00EE7D13">
        <w:rPr>
          <w:rStyle w:val="Refterm"/>
        </w:rPr>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2B265D6"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50F996F6"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12213B81"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FF47911"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00D5334F"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0E1DFEAC"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2FBFBCF7"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69C122B6"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315D938C"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DF2218C" w:rsidR="00C56762" w:rsidRDefault="00C56762" w:rsidP="00C56762">
      <w:pPr>
        <w:pStyle w:val="Ref"/>
      </w:pPr>
      <w:r>
        <w:rPr>
          <w:rStyle w:val="Refterm"/>
        </w:rPr>
        <w:lastRenderedPageBreak/>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7CFDE0D5"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2A737A7"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540EC747"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55FFBED1" w:rsidR="00034C6A" w:rsidRDefault="00034C6A" w:rsidP="00034C6A">
      <w:pPr>
        <w:pStyle w:val="Ref"/>
      </w:pPr>
      <w:r>
        <w:rPr>
          <w:rStyle w:val="Refterm"/>
          <w:bCs w:val="0"/>
        </w:rPr>
        <w:t>[</w:t>
      </w:r>
      <w:bookmarkStart w:id="77" w:name="RFC8259"/>
      <w:r>
        <w:rPr>
          <w:rStyle w:val="Refterm"/>
          <w:bCs w:val="0"/>
        </w:rPr>
        <w:t>RFC8259</w:t>
      </w:r>
      <w:bookmarkEnd w:id="7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4F483177" w:rsidR="00F85576" w:rsidRPr="00F85576" w:rsidRDefault="00F85576" w:rsidP="00034C6A">
      <w:pPr>
        <w:pStyle w:val="Ref"/>
        <w:rPr>
          <w:rStyle w:val="Refterm"/>
          <w:b w:val="0"/>
        </w:rPr>
      </w:pPr>
      <w:r>
        <w:rPr>
          <w:rStyle w:val="Refterm"/>
        </w:rPr>
        <w:t>[</w:t>
      </w:r>
      <w:bookmarkStart w:id="78" w:name="SEMVER"/>
      <w:r>
        <w:rPr>
          <w:rStyle w:val="Refterm"/>
        </w:rPr>
        <w:t>SEMVER</w:t>
      </w:r>
      <w:bookmarkEnd w:id="78"/>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1F9E7E65" w:rsidR="0092395F" w:rsidRDefault="00DE0F9F" w:rsidP="00F85576">
      <w:pPr>
        <w:pStyle w:val="Ref"/>
      </w:pPr>
      <w:r>
        <w:rPr>
          <w:rStyle w:val="Refterm"/>
        </w:rPr>
        <w:t>[</w:t>
      </w:r>
      <w:bookmarkStart w:id="79" w:name="UNICODE10"/>
      <w:r>
        <w:rPr>
          <w:rStyle w:val="Refterm"/>
        </w:rPr>
        <w:t>UNICODE10</w:t>
      </w:r>
      <w:bookmarkEnd w:id="79"/>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0" w:name="_Toc85472895"/>
      <w:bookmarkStart w:id="81" w:name="_Toc287332009"/>
      <w:bookmarkStart w:id="82" w:name="_Toc510174617"/>
      <w:r>
        <w:t>Non-Normative References</w:t>
      </w:r>
      <w:bookmarkEnd w:id="80"/>
      <w:bookmarkEnd w:id="81"/>
      <w:bookmarkEnd w:id="82"/>
    </w:p>
    <w:p w14:paraId="1067680D" w14:textId="1E63AC34" w:rsidR="00D422AB" w:rsidRDefault="00D422AB" w:rsidP="00D422AB">
      <w:pPr>
        <w:pStyle w:val="Ref"/>
        <w:rPr>
          <w:rStyle w:val="Refterm"/>
          <w:b w:val="0"/>
        </w:rPr>
      </w:pPr>
      <w:r w:rsidRPr="001A52C9">
        <w:rPr>
          <w:rStyle w:val="Refterm"/>
        </w:rPr>
        <w:t>[</w:t>
      </w:r>
      <w:bookmarkStart w:id="83" w:name="CMARK"/>
      <w:r>
        <w:rPr>
          <w:rStyle w:val="Refterm"/>
        </w:rPr>
        <w:t>CMARK</w:t>
      </w:r>
      <w:bookmarkEnd w:id="83"/>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0D2139D" w:rsidR="00A86F30" w:rsidRDefault="00A86F30" w:rsidP="00D422AB">
      <w:pPr>
        <w:pStyle w:val="Ref"/>
        <w:rPr>
          <w:rStyle w:val="Refterm"/>
          <w:b w:val="0"/>
        </w:rPr>
      </w:pPr>
      <w:r w:rsidRPr="001A52C9">
        <w:rPr>
          <w:rStyle w:val="Refterm"/>
        </w:rPr>
        <w:t>[</w:t>
      </w:r>
      <w:bookmarkStart w:id="84" w:name="CWE"/>
      <w:r>
        <w:rPr>
          <w:rStyle w:val="Refterm"/>
        </w:rPr>
        <w:t>CWE</w:t>
      </w:r>
      <w:bookmarkEnd w:id="84"/>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46476E3D" w:rsidR="00F84A73" w:rsidRDefault="00F84A73" w:rsidP="00F84A73">
      <w:pPr>
        <w:pStyle w:val="Ref"/>
        <w:rPr>
          <w:rStyle w:val="Refterm"/>
          <w:b w:val="0"/>
        </w:rPr>
      </w:pPr>
      <w:r w:rsidRPr="001A52C9">
        <w:rPr>
          <w:rStyle w:val="Refterm"/>
        </w:rPr>
        <w:t>[</w:t>
      </w:r>
      <w:bookmarkStart w:id="85" w:name="GFMCMARK"/>
      <w:r>
        <w:rPr>
          <w:rStyle w:val="Refterm"/>
        </w:rPr>
        <w:t>GFMCMARK</w:t>
      </w:r>
      <w:bookmarkEnd w:id="85"/>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3D5CEBE8" w:rsidR="00F84A73" w:rsidRDefault="00F84A73" w:rsidP="00F84A73">
      <w:pPr>
        <w:pStyle w:val="Ref"/>
        <w:rPr>
          <w:rStyle w:val="Refterm"/>
          <w:b w:val="0"/>
        </w:rPr>
      </w:pPr>
      <w:r w:rsidRPr="001A52C9">
        <w:rPr>
          <w:rStyle w:val="Refterm"/>
        </w:rPr>
        <w:t>[</w:t>
      </w:r>
      <w:bookmarkStart w:id="86" w:name="GFMENG"/>
      <w:r>
        <w:rPr>
          <w:rStyle w:val="Refterm"/>
        </w:rPr>
        <w:t>GFMENG</w:t>
      </w:r>
      <w:bookmarkEnd w:id="86"/>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D303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A3F74AF"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F6C29B3"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7" w:name="_Toc510174618"/>
      <w:r>
        <w:lastRenderedPageBreak/>
        <w:t>Conventions</w:t>
      </w:r>
      <w:bookmarkEnd w:id="87"/>
    </w:p>
    <w:p w14:paraId="50E64719" w14:textId="2428E7E7" w:rsidR="0012387E" w:rsidRPr="0012387E" w:rsidRDefault="0012387E" w:rsidP="0012387E"/>
    <w:p w14:paraId="2D42620D" w14:textId="4CD3D186" w:rsidR="0012387E" w:rsidRDefault="00EE7D13" w:rsidP="0012387E">
      <w:pPr>
        <w:pStyle w:val="Heading2"/>
      </w:pPr>
      <w:bookmarkStart w:id="88" w:name="_Toc510174619"/>
      <w:r>
        <w:t>General</w:t>
      </w:r>
      <w:bookmarkEnd w:id="8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9" w:name="_Toc510174620"/>
      <w:r>
        <w:t>Format examples</w:t>
      </w:r>
      <w:bookmarkEnd w:id="89"/>
    </w:p>
    <w:p w14:paraId="0C763244" w14:textId="5388A6D8"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0" w:name="_Toc510174621"/>
      <w:r>
        <w:t>Property notation</w:t>
      </w:r>
      <w:bookmarkEnd w:id="90"/>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91" w:name="_Toc510174622"/>
      <w:r>
        <w:t>Syntax notation</w:t>
      </w:r>
      <w:bookmarkEnd w:id="91"/>
    </w:p>
    <w:p w14:paraId="15BCDF38" w14:textId="3C759F1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3F3DB5"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2" w:name="_Ref506805751"/>
      <w:bookmarkStart w:id="93" w:name="_Ref506805786"/>
      <w:bookmarkStart w:id="94" w:name="_Ref506805801"/>
      <w:bookmarkStart w:id="95" w:name="_Ref506805881"/>
      <w:bookmarkStart w:id="96" w:name="_Toc510174623"/>
      <w:r>
        <w:lastRenderedPageBreak/>
        <w:t>File format</w:t>
      </w:r>
      <w:bookmarkEnd w:id="92"/>
      <w:bookmarkEnd w:id="93"/>
      <w:bookmarkEnd w:id="94"/>
      <w:bookmarkEnd w:id="95"/>
      <w:bookmarkEnd w:id="96"/>
    </w:p>
    <w:p w14:paraId="4E58823B" w14:textId="39ED7B8C" w:rsidR="008F022E" w:rsidRDefault="008F022E" w:rsidP="008F022E">
      <w:pPr>
        <w:pStyle w:val="Heading2"/>
      </w:pPr>
      <w:bookmarkStart w:id="97" w:name="_Ref509041819"/>
      <w:bookmarkStart w:id="98" w:name="_Toc510174624"/>
      <w:r>
        <w:t>General</w:t>
      </w:r>
      <w:bookmarkEnd w:id="97"/>
      <w:bookmarkEnd w:id="98"/>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19B5D22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C12AF1">
        <w:t>3.10</w:t>
      </w:r>
      <w:r w:rsidR="00C43D40">
        <w:fldChar w:fldCharType="end"/>
      </w:r>
      <w:r>
        <w:t>).</w:t>
      </w:r>
    </w:p>
    <w:p w14:paraId="7A96C9E2" w14:textId="6F4CD77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71F30F9A"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9" w:name="_Ref509042171"/>
      <w:bookmarkStart w:id="100" w:name="_Ref509042221"/>
      <w:bookmarkStart w:id="101" w:name="_Ref509042382"/>
      <w:bookmarkStart w:id="102" w:name="_Ref509042434"/>
      <w:bookmarkStart w:id="103" w:name="_Ref509043989"/>
      <w:bookmarkStart w:id="104" w:name="_Toc510174625"/>
      <w:bookmarkStart w:id="105" w:name="_Ref507594747"/>
      <w:r>
        <w:t>fileContent objects</w:t>
      </w:r>
      <w:bookmarkEnd w:id="99"/>
      <w:bookmarkEnd w:id="100"/>
      <w:bookmarkEnd w:id="101"/>
      <w:bookmarkEnd w:id="102"/>
      <w:bookmarkEnd w:id="103"/>
      <w:bookmarkEnd w:id="104"/>
    </w:p>
    <w:p w14:paraId="2BBA9A14" w14:textId="2A52D71B" w:rsidR="00C50C8C" w:rsidRDefault="00C50C8C" w:rsidP="00C50C8C">
      <w:pPr>
        <w:pStyle w:val="Heading3"/>
      </w:pPr>
      <w:bookmarkStart w:id="106" w:name="_Toc510174626"/>
      <w:r>
        <w:t>General</w:t>
      </w:r>
      <w:bookmarkEnd w:id="106"/>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7" w:name="_Ref509043697"/>
      <w:bookmarkStart w:id="108" w:name="_Toc510174627"/>
      <w:r>
        <w:t>text property</w:t>
      </w:r>
      <w:bookmarkEnd w:id="107"/>
      <w:bookmarkEnd w:id="108"/>
    </w:p>
    <w:p w14:paraId="4A7B5CC6" w14:textId="4AB7F5E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C12AF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9" w:name="_Ref509043776"/>
      <w:bookmarkStart w:id="110" w:name="_Toc510174628"/>
      <w:r>
        <w:t>binary property</w:t>
      </w:r>
      <w:bookmarkEnd w:id="109"/>
      <w:bookmarkEnd w:id="110"/>
    </w:p>
    <w:p w14:paraId="1BB5464B" w14:textId="0E61F06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1" w:name="_Ref508989521"/>
      <w:bookmarkStart w:id="112" w:name="_Toc510174629"/>
      <w:r>
        <w:t>fileLocation objects</w:t>
      </w:r>
      <w:bookmarkEnd w:id="105"/>
      <w:bookmarkEnd w:id="111"/>
      <w:bookmarkEnd w:id="112"/>
    </w:p>
    <w:p w14:paraId="15E45BC8" w14:textId="6BB90172" w:rsidR="00EF1697" w:rsidRPr="00EF1697" w:rsidRDefault="00EF1697" w:rsidP="00EF1697">
      <w:pPr>
        <w:pStyle w:val="Heading3"/>
      </w:pPr>
      <w:bookmarkStart w:id="113" w:name="_Ref507595872"/>
      <w:bookmarkStart w:id="114" w:name="_Toc510174630"/>
      <w:r>
        <w:t>General</w:t>
      </w:r>
      <w:bookmarkEnd w:id="113"/>
      <w:bookmarkEnd w:id="114"/>
    </w:p>
    <w:p w14:paraId="0DE4A1DE" w14:textId="181D7B5F"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C12AF1">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C12AF1">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15" w:name="_Ref507592462"/>
      <w:bookmarkStart w:id="116" w:name="_Toc510174631"/>
      <w:r>
        <w:lastRenderedPageBreak/>
        <w:t>uri property</w:t>
      </w:r>
      <w:bookmarkEnd w:id="115"/>
      <w:bookmarkEnd w:id="116"/>
    </w:p>
    <w:p w14:paraId="604C3241" w14:textId="20AB5D26"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w:t>
      </w:r>
      <w:del w:id="117" w:author="Laurence Golding" w:date="2018-04-16T10:48:00Z">
        <w:r w:rsidR="00944CF4" w:rsidRPr="00944CF4" w:rsidDel="0095568A">
          <w:delText xml:space="preserve">valid </w:delText>
        </w:r>
      </w:del>
      <w:r w:rsidR="00944CF4" w:rsidRPr="00944CF4">
        <w:t xml:space="preserve">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FFCB184"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8"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8"/>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C12AF1">
        <w:t>3.11.11</w:t>
      </w:r>
      <w:r>
        <w:fldChar w:fldCharType="end"/>
      </w:r>
      <w:r>
        <w:t>).</w:t>
      </w:r>
    </w:p>
    <w:p w14:paraId="653D799B" w14:textId="2C32F191"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19" w:name="_Ref507592476"/>
      <w:bookmarkStart w:id="120" w:name="_Toc510174632"/>
      <w:r>
        <w:t>uriBaseId property</w:t>
      </w:r>
      <w:bookmarkEnd w:id="119"/>
      <w:bookmarkEnd w:id="120"/>
    </w:p>
    <w:p w14:paraId="4438C49A" w14:textId="34C0373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7C480FDB"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C12AF1">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C12AF1">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0D7BA73"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C12AF1">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5E5C3BA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C12AF1">
        <w:t>3.3.4</w:t>
      </w:r>
      <w:r>
        <w:fldChar w:fldCharType="end"/>
      </w:r>
      <w:r>
        <w:t>.</w:t>
      </w:r>
    </w:p>
    <w:p w14:paraId="2223DEA6" w14:textId="74C0FBD7" w:rsidR="00F47A7C" w:rsidRDefault="00F47A7C" w:rsidP="00F47A7C">
      <w:pPr>
        <w:pStyle w:val="Heading3"/>
      </w:pPr>
      <w:bookmarkStart w:id="121" w:name="_Ref510013017"/>
      <w:bookmarkStart w:id="122" w:name="_Toc510174633"/>
      <w:r>
        <w:t>Guidance on the use of fileLocation objects</w:t>
      </w:r>
      <w:bookmarkEnd w:id="121"/>
      <w:bookmarkEnd w:id="122"/>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7579F01"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C12AF1">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C12AF1">
        <w:t>3.3.3</w:t>
      </w:r>
      <w:r>
        <w:fldChar w:fldCharType="end"/>
      </w:r>
      <w:r>
        <w:t xml:space="preserve">) that captures </w:t>
      </w:r>
      <w:r>
        <w:lastRenderedPageBreak/>
        <w:t>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0F5BD1D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4DCC6D62" w14:textId="5C335C2B"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368D2C2F" w14:textId="2BD4A295" w:rsidR="00F47A7C" w:rsidRDefault="00F47A7C" w:rsidP="00F47A7C">
      <w:pPr>
        <w:pStyle w:val="Codesmall"/>
      </w:pPr>
      <w:r>
        <w:t xml:space="preserve">    "SRCROOT": "file:///C:/code/browser</w:t>
      </w:r>
      <w:r w:rsidR="00696EF8">
        <w:t>/</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4228B40A" w:rsidR="00F47A7C" w:rsidRDefault="00F47A7C" w:rsidP="00F47A7C">
      <w:pPr>
        <w:pStyle w:val="Codesmall"/>
      </w:pPr>
      <w:r>
        <w:t xml:space="preserve">  "results": [                                   # See §</w:t>
      </w:r>
      <w:r>
        <w:fldChar w:fldCharType="begin"/>
      </w:r>
      <w:r>
        <w:instrText xml:space="preserve"> REF _Ref493350972 \r \h </w:instrText>
      </w:r>
      <w:r>
        <w:fldChar w:fldCharType="separate"/>
      </w:r>
      <w:r w:rsidR="00C12AF1">
        <w:t>3.11.13</w:t>
      </w:r>
      <w:r>
        <w:fldChar w:fldCharType="end"/>
      </w:r>
      <w:r>
        <w:t xml:space="preserve">.                                     </w:t>
      </w:r>
    </w:p>
    <w:p w14:paraId="6EB641EB" w14:textId="5A002CAA" w:rsidR="00F47A7C" w:rsidRDefault="00F47A7C" w:rsidP="00F47A7C">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 xml:space="preserve">). </w:t>
      </w:r>
    </w:p>
    <w:p w14:paraId="610BCD74" w14:textId="48C69DD2" w:rsidR="00F47A7C" w:rsidRDefault="00F47A7C" w:rsidP="00F47A7C">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1CD5C95D" w14:textId="7748D19F"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09AAFAE" w14:textId="491B4CF1"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C12AF1">
        <w:t>3.19.2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02900FB4"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7EC12F02" w14:textId="68EA14DE"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543558BD" w14:textId="7294080B"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1D9A228E" w14:textId="4FA3C08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0341B293" w:rsidR="00F47A7C" w:rsidRDefault="00F47A7C" w:rsidP="00F47A7C">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59CC920" w14:textId="79D74F63"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C12AF1">
        <w:t>3.11.10</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23908C2C" w:rsidR="00F47A7C" w:rsidRDefault="00F47A7C" w:rsidP="00F47A7C">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20737949" w14:textId="6938E7B7" w:rsidR="00F47A7C" w:rsidRDefault="00F47A7C" w:rsidP="00F47A7C">
      <w:pPr>
        <w:pStyle w:val="Codesmall"/>
      </w:pPr>
      <w:r>
        <w:t xml:space="preserve">    "rules": {                                   # See §</w:t>
      </w:r>
      <w:r>
        <w:fldChar w:fldCharType="begin"/>
      </w:r>
      <w:r>
        <w:instrText xml:space="preserve"> REF _Ref508870783 \r \h </w:instrText>
      </w:r>
      <w:r>
        <w:fldChar w:fldCharType="separate"/>
      </w:r>
      <w:r w:rsidR="00C12AF1">
        <w:t>3.29.3</w:t>
      </w:r>
      <w:r>
        <w:fldChar w:fldCharType="end"/>
      </w:r>
      <w:r>
        <w:t>.</w:t>
      </w:r>
    </w:p>
    <w:p w14:paraId="0900A4C3" w14:textId="6DAFD8F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C12AF1">
        <w:t>3.30</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lastRenderedPageBreak/>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3" w:name="_Toc510174634"/>
      <w:r>
        <w:t>String properties</w:t>
      </w:r>
      <w:bookmarkEnd w:id="123"/>
    </w:p>
    <w:p w14:paraId="6C63FE5C" w14:textId="4016EE67" w:rsidR="00D65090" w:rsidRDefault="00D65090" w:rsidP="00D65090">
      <w:pPr>
        <w:pStyle w:val="Heading3"/>
      </w:pPr>
      <w:bookmarkStart w:id="124" w:name="_Toc510174635"/>
      <w:r>
        <w:t>General</w:t>
      </w:r>
      <w:bookmarkEnd w:id="124"/>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25" w:name="_Ref510017878"/>
      <w:bookmarkStart w:id="126" w:name="_Toc510174636"/>
      <w:r>
        <w:t>Redaction</w:t>
      </w:r>
      <w:bookmarkEnd w:id="125"/>
      <w:bookmarkEnd w:id="126"/>
    </w:p>
    <w:p w14:paraId="553A2175" w14:textId="5AA7DA9B"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C12AF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16799C96"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C12AF1">
        <w:t>3.11.16</w:t>
      </w:r>
      <w:r>
        <w:fldChar w:fldCharType="end"/>
      </w:r>
      <w:r>
        <w:t>).</w:t>
      </w:r>
    </w:p>
    <w:p w14:paraId="4DA1AFD1" w14:textId="4819ADE3" w:rsidR="00815787" w:rsidRDefault="00815787" w:rsidP="00815787">
      <w:pPr>
        <w:pStyle w:val="Heading2"/>
      </w:pPr>
      <w:bookmarkStart w:id="127" w:name="_Ref508798892"/>
      <w:bookmarkStart w:id="128" w:name="_Toc510174637"/>
      <w:r>
        <w:t>Object properties</w:t>
      </w:r>
      <w:bookmarkEnd w:id="127"/>
      <w:bookmarkEnd w:id="128"/>
    </w:p>
    <w:p w14:paraId="1C30B6EF" w14:textId="00940320"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C12AF1">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C12AF1">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9" w:name="_Ref508869720"/>
      <w:bookmarkStart w:id="130" w:name="_Toc510174638"/>
      <w:r>
        <w:t>Array properties</w:t>
      </w:r>
      <w:bookmarkEnd w:id="129"/>
      <w:bookmarkEnd w:id="130"/>
    </w:p>
    <w:p w14:paraId="28EB82AC" w14:textId="5479DEBF" w:rsidR="000308F0" w:rsidRDefault="000308F0" w:rsidP="000308F0">
      <w:pPr>
        <w:pStyle w:val="Heading3"/>
      </w:pPr>
      <w:bookmarkStart w:id="131" w:name="_Toc510174639"/>
      <w:r>
        <w:t>General</w:t>
      </w:r>
      <w:bookmarkEnd w:id="131"/>
    </w:p>
    <w:p w14:paraId="5EBAA746" w14:textId="4D283BD6"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C12AF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C12AF1">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32" w:name="_Ref493404799"/>
      <w:bookmarkStart w:id="133" w:name="_Toc510174640"/>
      <w:r>
        <w:t>Array properties with unique values</w:t>
      </w:r>
      <w:bookmarkEnd w:id="132"/>
      <w:bookmarkEnd w:id="133"/>
    </w:p>
    <w:p w14:paraId="125B0718" w14:textId="1B8C5377"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34" w:name="_Ref493408960"/>
      <w:bookmarkStart w:id="135" w:name="_Toc510174641"/>
      <w:r>
        <w:t>Property bags</w:t>
      </w:r>
      <w:bookmarkEnd w:id="134"/>
      <w:bookmarkEnd w:id="135"/>
    </w:p>
    <w:p w14:paraId="394A6CDE" w14:textId="6ABA55FC" w:rsidR="00815787" w:rsidRDefault="00815787" w:rsidP="00815787">
      <w:pPr>
        <w:pStyle w:val="Heading3"/>
      </w:pPr>
      <w:bookmarkStart w:id="136" w:name="_Toc510174642"/>
      <w:r>
        <w:t>General</w:t>
      </w:r>
      <w:bookmarkEnd w:id="136"/>
    </w:p>
    <w:p w14:paraId="09818AAE" w14:textId="722CA565"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C12AF1">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7" w:name="_Toc510174643"/>
      <w:r>
        <w:lastRenderedPageBreak/>
        <w:t>Tags</w:t>
      </w:r>
      <w:bookmarkEnd w:id="137"/>
    </w:p>
    <w:p w14:paraId="32ECCC5D" w14:textId="2CF5DE43" w:rsidR="00992B66" w:rsidRPr="00992B66" w:rsidRDefault="00992B66" w:rsidP="00992B66">
      <w:pPr>
        <w:pStyle w:val="Heading4"/>
      </w:pPr>
      <w:bookmarkStart w:id="138" w:name="_Toc510174644"/>
      <w:r>
        <w:t>General</w:t>
      </w:r>
      <w:bookmarkEnd w:id="138"/>
    </w:p>
    <w:p w14:paraId="0F1BC690" w14:textId="35D20908"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9" w:name="_Hlk493349329"/>
      <w:r w:rsidRPr="001A344F">
        <w:t xml:space="preserve">an array containing zero or more arbitrary strings, no two of which </w:t>
      </w:r>
      <w:r w:rsidRPr="001A344F">
        <w:rPr>
          <w:b/>
        </w:rPr>
        <w:t>SHALL</w:t>
      </w:r>
      <w:r w:rsidRPr="001A344F">
        <w:t xml:space="preserve"> be the same</w:t>
      </w:r>
      <w:bookmarkEnd w:id="13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40" w:name="_Toc510174645"/>
      <w:r>
        <w:t>Namespaced tags</w:t>
      </w:r>
      <w:bookmarkEnd w:id="14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5B13CC4"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41" w:name="_Toc510174646"/>
      <w:r>
        <w:t>Tag metadata</w:t>
      </w:r>
      <w:bookmarkEnd w:id="14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2E4ED75"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D705550" w:rsidR="00E945FA" w:rsidRDefault="00E945FA" w:rsidP="00E945FA">
      <w:pPr>
        <w:pStyle w:val="Code"/>
      </w:pPr>
      <w:r>
        <w:t>{                              # A result object (§</w:t>
      </w:r>
      <w:r>
        <w:fldChar w:fldCharType="begin"/>
      </w:r>
      <w:r>
        <w:instrText xml:space="preserve"> REF _Ref493350984 \r \h </w:instrText>
      </w:r>
      <w:r>
        <w:fldChar w:fldCharType="separate"/>
      </w:r>
      <w:r w:rsidR="00C12AF1">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lastRenderedPageBreak/>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A1808A7"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C12AF1">
        <w:t>3.11</w:t>
      </w:r>
      <w:r>
        <w:fldChar w:fldCharType="end"/>
      </w:r>
      <w:r>
        <w:t xml:space="preserve">) that lexically contains the </w:t>
      </w:r>
      <w:r w:rsidRPr="00B94FAC">
        <w:rPr>
          <w:rStyle w:val="CODEtemp"/>
        </w:rPr>
        <w:t>result</w:t>
      </w:r>
      <w:r>
        <w:t xml:space="preserve"> object:</w:t>
      </w:r>
    </w:p>
    <w:p w14:paraId="2D58AD47" w14:textId="5653FE27" w:rsidR="00E945FA" w:rsidRDefault="00E945FA" w:rsidP="00E945FA">
      <w:pPr>
        <w:pStyle w:val="Code"/>
      </w:pPr>
      <w:r>
        <w:t>{                              # A run object (see §</w:t>
      </w:r>
      <w:r>
        <w:fldChar w:fldCharType="begin"/>
      </w:r>
      <w:r>
        <w:instrText xml:space="preserve"> REF _Ref493349997 \r \h </w:instrText>
      </w:r>
      <w:r>
        <w:fldChar w:fldCharType="separate"/>
      </w:r>
      <w:r w:rsidR="00C12AF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42" w:name="_Ref493413701"/>
      <w:bookmarkStart w:id="143" w:name="_Ref493413744"/>
      <w:bookmarkStart w:id="144" w:name="_Toc510174647"/>
      <w:r>
        <w:t>Date/time properties</w:t>
      </w:r>
      <w:bookmarkEnd w:id="142"/>
      <w:bookmarkEnd w:id="143"/>
      <w:bookmarkEnd w:id="144"/>
    </w:p>
    <w:p w14:paraId="33510EF1" w14:textId="6F4A01E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lastRenderedPageBreak/>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45" w:name="_Ref493426052"/>
      <w:bookmarkStart w:id="146" w:name="_Ref508814664"/>
      <w:bookmarkStart w:id="147" w:name="_Toc510174648"/>
      <w:r>
        <w:t>m</w:t>
      </w:r>
      <w:r w:rsidR="00815787">
        <w:t xml:space="preserve">essage </w:t>
      </w:r>
      <w:bookmarkEnd w:id="145"/>
      <w:r>
        <w:t>objects</w:t>
      </w:r>
      <w:bookmarkEnd w:id="146"/>
      <w:bookmarkEnd w:id="147"/>
    </w:p>
    <w:p w14:paraId="0A758B59" w14:textId="372BB610" w:rsidR="00354823" w:rsidRPr="00354823" w:rsidRDefault="00354823" w:rsidP="00354823">
      <w:pPr>
        <w:pStyle w:val="Heading3"/>
      </w:pPr>
      <w:bookmarkStart w:id="148" w:name="_Toc510174649"/>
      <w:r>
        <w:t>General</w:t>
      </w:r>
      <w:bookmarkEnd w:id="14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9" w:name="_Ref503354593"/>
      <w:bookmarkStart w:id="150" w:name="_Toc510174650"/>
      <w:r>
        <w:t>Plain text messages</w:t>
      </w:r>
      <w:bookmarkEnd w:id="149"/>
      <w:bookmarkEnd w:id="150"/>
    </w:p>
    <w:p w14:paraId="68EF3FFE" w14:textId="373C76D2"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51" w:name="_Ref503354606"/>
      <w:bookmarkStart w:id="152" w:name="_Toc510174651"/>
      <w:r>
        <w:t>Rich text messages</w:t>
      </w:r>
      <w:bookmarkEnd w:id="151"/>
      <w:bookmarkEnd w:id="152"/>
    </w:p>
    <w:p w14:paraId="78C77DEB" w14:textId="06212753" w:rsidR="00675C8D" w:rsidRPr="00675C8D" w:rsidRDefault="00675C8D" w:rsidP="00675C8D">
      <w:pPr>
        <w:pStyle w:val="Heading4"/>
      </w:pPr>
      <w:bookmarkStart w:id="153" w:name="_Toc510174652"/>
      <w:r>
        <w:t>General</w:t>
      </w:r>
      <w:bookmarkEnd w:id="153"/>
    </w:p>
    <w:p w14:paraId="45F56986" w14:textId="39A8B494"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C12AF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C12AF1">
        <w:t>3.9.5</w:t>
      </w:r>
      <w:r w:rsidR="0085499B">
        <w:fldChar w:fldCharType="end"/>
      </w:r>
      <w:r w:rsidR="0085499B">
        <w:t>).</w:t>
      </w:r>
    </w:p>
    <w:p w14:paraId="1BFC46D5" w14:textId="60E01134"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C12AF1">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54" w:name="_Ref503355198"/>
      <w:bookmarkStart w:id="155" w:name="_Toc510174653"/>
      <w:r>
        <w:t>Security implications</w:t>
      </w:r>
      <w:bookmarkEnd w:id="154"/>
      <w:bookmarkEnd w:id="15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2D698562"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6" w:name="_Ref508810893"/>
      <w:bookmarkStart w:id="157" w:name="_Toc510174654"/>
      <w:bookmarkStart w:id="158" w:name="_Ref503352567"/>
      <w:r>
        <w:t>Messages with placeholders</w:t>
      </w:r>
      <w:bookmarkEnd w:id="156"/>
      <w:bookmarkEnd w:id="15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2628B09"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C12AF1">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0D7E1B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9" w:name="_Ref508810900"/>
      <w:bookmarkStart w:id="160" w:name="_Toc510174655"/>
      <w:r>
        <w:t>Messages with e</w:t>
      </w:r>
      <w:r w:rsidR="00A4123E">
        <w:t>mbedded links</w:t>
      </w:r>
      <w:bookmarkEnd w:id="158"/>
      <w:bookmarkEnd w:id="159"/>
      <w:bookmarkEnd w:id="160"/>
    </w:p>
    <w:p w14:paraId="039E6FD3" w14:textId="63DC0935"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C12AF1">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55E2EC79"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C12AF1">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C12AF1">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lastRenderedPageBreak/>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1CAB010A"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C12AF1">
        <w:t>3.9.7</w:t>
      </w:r>
      <w:r w:rsidR="00793A73">
        <w:fldChar w:fldCharType="end"/>
      </w:r>
    </w:p>
    <w:p w14:paraId="3154E4FE" w14:textId="20E1B9FE" w:rsidR="0085499B" w:rsidRDefault="0085499B" w:rsidP="00EA1C84">
      <w:pPr>
        <w:pStyle w:val="Codesmall"/>
      </w:pPr>
      <w:r>
        <w:t>}</w:t>
      </w:r>
    </w:p>
    <w:p w14:paraId="11D0E986" w14:textId="2C1A9175"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C12AF1">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C12AF1">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61" w:name="_Ref508812963"/>
      <w:bookmarkStart w:id="162" w:name="_Toc510174656"/>
      <w:bookmarkStart w:id="163" w:name="_Ref493337542"/>
      <w:r>
        <w:t>Message string resources</w:t>
      </w:r>
      <w:bookmarkEnd w:id="161"/>
      <w:bookmarkEnd w:id="162"/>
    </w:p>
    <w:p w14:paraId="558CEB2A" w14:textId="15F84E5D" w:rsidR="00F27B42" w:rsidRDefault="00F27B42" w:rsidP="00F27B42">
      <w:pPr>
        <w:pStyle w:val="Heading4"/>
      </w:pPr>
      <w:bookmarkStart w:id="164" w:name="_Toc510174657"/>
      <w:r>
        <w:t>General</w:t>
      </w:r>
      <w:bookmarkEnd w:id="164"/>
    </w:p>
    <w:p w14:paraId="2DC31705" w14:textId="577D766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and </w:t>
      </w:r>
      <w:r w:rsidRPr="00D42E01">
        <w:rPr>
          <w:rStyle w:val="CODEtemp"/>
        </w:rPr>
        <w:lastRenderedPageBreak/>
        <w:t>richMessageId</w:t>
      </w:r>
      <w:r>
        <w:t xml:space="preserve"> (§</w:t>
      </w:r>
      <w:r>
        <w:fldChar w:fldCharType="begin"/>
      </w:r>
      <w:r>
        <w:instrText xml:space="preserve"> REF _Ref508811630 \r \h </w:instrText>
      </w:r>
      <w:r>
        <w:fldChar w:fldCharType="separate"/>
      </w:r>
      <w:r w:rsidR="00C12AF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5D4A3854"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C12AF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C12AF1">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C12AF1">
        <w:t>3.29.2</w:t>
      </w:r>
      <w:r w:rsidR="000A6828">
        <w:fldChar w:fldCharType="end"/>
      </w:r>
      <w:r>
        <w:t>).</w:t>
      </w:r>
    </w:p>
    <w:p w14:paraId="71E30852" w14:textId="0ADDD40E"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C12AF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C12AF1">
        <w:t>3.9.6.4</w:t>
      </w:r>
      <w:r>
        <w:fldChar w:fldCharType="end"/>
      </w:r>
      <w:r>
        <w:t xml:space="preserve"> defines the SARIF resource file format.</w:t>
      </w:r>
    </w:p>
    <w:p w14:paraId="256FEF1F" w14:textId="2E1E79D9" w:rsidR="00F27B42" w:rsidRDefault="00F27B42" w:rsidP="00F27B42">
      <w:pPr>
        <w:pStyle w:val="Heading4"/>
      </w:pPr>
      <w:bookmarkStart w:id="165" w:name="_Ref508812199"/>
      <w:bookmarkStart w:id="166" w:name="_Toc510174658"/>
      <w:r>
        <w:t>Embedded string resource lookup procedure</w:t>
      </w:r>
      <w:bookmarkEnd w:id="165"/>
      <w:bookmarkEnd w:id="16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67" w:name="_Ref508811713"/>
      <w:bookmarkStart w:id="168" w:name="_Toc510174659"/>
      <w:r>
        <w:t>SARIF resource file lookup procedure</w:t>
      </w:r>
      <w:bookmarkEnd w:id="167"/>
      <w:bookmarkEnd w:id="16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lastRenderedPageBreak/>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1AA53F8F"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C12AF1">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2A4642F5"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1EBBAC0"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C12AF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5A5522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C12AF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69" w:name="_Ref508811723"/>
      <w:bookmarkStart w:id="170" w:name="_Toc510174660"/>
      <w:r>
        <w:t>SARIF resource file format</w:t>
      </w:r>
      <w:bookmarkEnd w:id="169"/>
      <w:bookmarkEnd w:id="170"/>
    </w:p>
    <w:p w14:paraId="441176F7" w14:textId="05E307FC" w:rsidR="00F27B42" w:rsidRDefault="00F27B42" w:rsidP="00F27B42">
      <w:pPr>
        <w:pStyle w:val="Heading5"/>
      </w:pPr>
      <w:bookmarkStart w:id="171" w:name="_Toc510174661"/>
      <w:r>
        <w:t>General</w:t>
      </w:r>
      <w:bookmarkEnd w:id="171"/>
    </w:p>
    <w:p w14:paraId="71B61055" w14:textId="643D92C6" w:rsidR="0086153A" w:rsidRPr="0086153A" w:rsidRDefault="0086153A" w:rsidP="0086153A">
      <w:r>
        <w:t xml:space="preserve">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w:t>
      </w:r>
      <w:r>
        <w:lastRenderedPageBreak/>
        <w:t>having a different number of array elements. All these differences are described in the sections that follow.</w:t>
      </w:r>
    </w:p>
    <w:p w14:paraId="04439481" w14:textId="64C658D5" w:rsidR="00F27B42" w:rsidRDefault="00F27B42" w:rsidP="00F27B42">
      <w:pPr>
        <w:pStyle w:val="Heading5"/>
      </w:pPr>
      <w:bookmarkStart w:id="172" w:name="_Toc510174662"/>
      <w:r>
        <w:t>sarifLog object</w:t>
      </w:r>
      <w:bookmarkEnd w:id="172"/>
    </w:p>
    <w:p w14:paraId="5BC49FE7" w14:textId="6E81CE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C12AF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29F1D6AE"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C12AF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61B6151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C12AF1">
              <w:t>3.10.4</w:t>
            </w:r>
            <w:r>
              <w:fldChar w:fldCharType="end"/>
            </w:r>
            <w:r>
              <w:rPr>
                <w:rStyle w:val="CODEtemp"/>
              </w:rPr>
              <w:t>)</w:t>
            </w:r>
          </w:p>
        </w:tc>
        <w:tc>
          <w:tcPr>
            <w:tcW w:w="1890" w:type="dxa"/>
          </w:tcPr>
          <w:p w14:paraId="4E542B44" w14:textId="4C8BCF13"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C12AF1">
              <w:t>3.11</w:t>
            </w:r>
            <w:r>
              <w:fldChar w:fldCharType="end"/>
            </w:r>
            <w:r>
              <w:t>)</w:t>
            </w:r>
          </w:p>
        </w:tc>
        <w:tc>
          <w:tcPr>
            <w:tcW w:w="1170" w:type="dxa"/>
          </w:tcPr>
          <w:p w14:paraId="0E0CACFE" w14:textId="77777777" w:rsidR="0086153A" w:rsidRDefault="0086153A" w:rsidP="00282714">
            <w:r>
              <w:t>Yes</w:t>
            </w:r>
          </w:p>
        </w:tc>
        <w:tc>
          <w:tcPr>
            <w:tcW w:w="5691" w:type="dxa"/>
          </w:tcPr>
          <w:p w14:paraId="17554539" w14:textId="08150DDC"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C12AF1">
              <w:t>3.9.6.4.3</w:t>
            </w:r>
            <w:r>
              <w:fldChar w:fldCharType="end"/>
            </w:r>
            <w:r>
              <w:t>.</w:t>
            </w:r>
          </w:p>
        </w:tc>
      </w:tr>
    </w:tbl>
    <w:p w14:paraId="1325EAA7" w14:textId="079EF80F" w:rsidR="00F27B42" w:rsidRDefault="00F27B42" w:rsidP="00F27B42">
      <w:pPr>
        <w:pStyle w:val="Heading5"/>
      </w:pPr>
      <w:bookmarkStart w:id="173" w:name="_Ref508812519"/>
      <w:bookmarkStart w:id="174" w:name="_Toc510174663"/>
      <w:r>
        <w:t>run object</w:t>
      </w:r>
      <w:bookmarkEnd w:id="173"/>
      <w:bookmarkEnd w:id="17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5B0CAE0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C12AF1">
              <w:t>3.11.7</w:t>
            </w:r>
            <w:r>
              <w:fldChar w:fldCharType="end"/>
            </w:r>
            <w:r>
              <w:t>)</w:t>
            </w:r>
          </w:p>
        </w:tc>
        <w:tc>
          <w:tcPr>
            <w:tcW w:w="1966" w:type="dxa"/>
          </w:tcPr>
          <w:p w14:paraId="562C4BC7" w14:textId="0CE124E5"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C12AF1">
              <w:t>3.12</w:t>
            </w:r>
            <w:r>
              <w:fldChar w:fldCharType="end"/>
            </w:r>
            <w:r>
              <w:t>)</w:t>
            </w:r>
          </w:p>
        </w:tc>
        <w:tc>
          <w:tcPr>
            <w:tcW w:w="1205" w:type="dxa"/>
          </w:tcPr>
          <w:p w14:paraId="7C63EEBA" w14:textId="77777777" w:rsidR="0086153A" w:rsidRDefault="0086153A" w:rsidP="00282714">
            <w:r>
              <w:t>Yes</w:t>
            </w:r>
          </w:p>
        </w:tc>
        <w:tc>
          <w:tcPr>
            <w:tcW w:w="5597" w:type="dxa"/>
          </w:tcPr>
          <w:p w14:paraId="20CA42D1" w14:textId="2884EEC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C12AF1">
              <w:t>3.9.6.4.4</w:t>
            </w:r>
            <w:r>
              <w:fldChar w:fldCharType="end"/>
            </w:r>
            <w:r>
              <w:t>.</w:t>
            </w:r>
          </w:p>
        </w:tc>
      </w:tr>
      <w:tr w:rsidR="0086153A" w14:paraId="0A6EE765" w14:textId="77777777" w:rsidTr="00282714">
        <w:trPr>
          <w:trHeight w:val="485"/>
        </w:trPr>
        <w:tc>
          <w:tcPr>
            <w:tcW w:w="2071" w:type="dxa"/>
          </w:tcPr>
          <w:p w14:paraId="572E2CBD" w14:textId="4146C952"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C12AF1">
              <w:t>3.11.14</w:t>
            </w:r>
            <w:r>
              <w:fldChar w:fldCharType="end"/>
            </w:r>
            <w:r>
              <w:t>)</w:t>
            </w:r>
          </w:p>
        </w:tc>
        <w:tc>
          <w:tcPr>
            <w:tcW w:w="1966" w:type="dxa"/>
          </w:tcPr>
          <w:p w14:paraId="217728F3" w14:textId="2543FEC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C12AF1">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75" w:name="_Ref508812478"/>
      <w:bookmarkStart w:id="176" w:name="_Toc510174664"/>
      <w:r>
        <w:t>tool object</w:t>
      </w:r>
      <w:bookmarkEnd w:id="175"/>
      <w:bookmarkEnd w:id="17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2B80255D"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C12AF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967D788"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C12AF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1C49E83F"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C12AF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E5C08F4"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C12AF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E6133BE"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C12AF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31ABAF1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C12AF1">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77" w:name="_Toc510174665"/>
      <w:r>
        <w:t>resources object</w:t>
      </w:r>
      <w:bookmarkEnd w:id="177"/>
    </w:p>
    <w:p w14:paraId="56784490" w14:textId="549102D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C12AF1">
        <w:t>3.29</w:t>
      </w:r>
      <w:r>
        <w:fldChar w:fldCharType="end"/>
      </w:r>
      <w:r>
        <w:t>).</w:t>
      </w:r>
    </w:p>
    <w:p w14:paraId="55D59945" w14:textId="28AAB945" w:rsidR="00B607AD" w:rsidRDefault="00B607AD" w:rsidP="00B607AD">
      <w:pPr>
        <w:pStyle w:val="Heading3"/>
      </w:pPr>
      <w:bookmarkStart w:id="178" w:name="_Ref508811133"/>
      <w:bookmarkStart w:id="179" w:name="_Toc510174666"/>
      <w:r>
        <w:lastRenderedPageBreak/>
        <w:t>text property</w:t>
      </w:r>
      <w:bookmarkEnd w:id="178"/>
      <w:bookmarkEnd w:id="179"/>
    </w:p>
    <w:p w14:paraId="38926169" w14:textId="7862BF1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C12AF1">
        <w:t>3.9.2</w:t>
      </w:r>
      <w:r>
        <w:fldChar w:fldCharType="end"/>
      </w:r>
      <w:r>
        <w:t>)</w:t>
      </w:r>
      <w:r w:rsidRPr="0027620D">
        <w:t>.</w:t>
      </w:r>
    </w:p>
    <w:p w14:paraId="68ED5C2D" w14:textId="1A275EF8" w:rsidR="00B607AD" w:rsidRDefault="00B607AD" w:rsidP="00B607AD">
      <w:pPr>
        <w:pStyle w:val="Heading3"/>
      </w:pPr>
      <w:bookmarkStart w:id="180" w:name="_Ref508811583"/>
      <w:bookmarkStart w:id="181" w:name="_Toc510174667"/>
      <w:r>
        <w:t>richText property</w:t>
      </w:r>
      <w:bookmarkEnd w:id="180"/>
      <w:bookmarkEnd w:id="181"/>
    </w:p>
    <w:p w14:paraId="252D70DD" w14:textId="5B990AA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C12AF1">
        <w:t>3.9.3</w:t>
      </w:r>
      <w:r>
        <w:fldChar w:fldCharType="end"/>
      </w:r>
      <w:r>
        <w:t>)</w:t>
      </w:r>
      <w:r w:rsidRPr="0027620D">
        <w:t>.</w:t>
      </w:r>
    </w:p>
    <w:p w14:paraId="5B4F9624" w14:textId="1A67D45E"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C12AF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82" w:name="_Ref508811592"/>
      <w:bookmarkStart w:id="183" w:name="_Toc510174668"/>
      <w:r>
        <w:t>messageId property</w:t>
      </w:r>
      <w:bookmarkEnd w:id="182"/>
      <w:bookmarkEnd w:id="183"/>
    </w:p>
    <w:p w14:paraId="5F5AED7E" w14:textId="57BFE9E7"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plain text message (§</w:t>
      </w:r>
      <w:r>
        <w:fldChar w:fldCharType="begin"/>
      </w:r>
      <w:r>
        <w:instrText xml:space="preserve"> REF _Ref503354593 \r \h </w:instrText>
      </w:r>
      <w:r>
        <w:fldChar w:fldCharType="separate"/>
      </w:r>
      <w:r w:rsidR="00C12AF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C12AF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84" w:name="_Ref508811630"/>
      <w:bookmarkStart w:id="185" w:name="_Toc510174669"/>
      <w:r>
        <w:t>richMessageId property</w:t>
      </w:r>
      <w:bookmarkEnd w:id="184"/>
      <w:bookmarkEnd w:id="185"/>
    </w:p>
    <w:p w14:paraId="71ECB735" w14:textId="29B359E1"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C12AF1">
        <w:t>3.9.6</w:t>
      </w:r>
      <w:r>
        <w:fldChar w:fldCharType="end"/>
      </w:r>
      <w:r>
        <w:t>) for the desired rich text message (§</w:t>
      </w:r>
      <w:r>
        <w:fldChar w:fldCharType="begin"/>
      </w:r>
      <w:r>
        <w:instrText xml:space="preserve"> REF _Ref503354606 \r \h </w:instrText>
      </w:r>
      <w:r>
        <w:fldChar w:fldCharType="separate"/>
      </w:r>
      <w:r w:rsidR="00C12AF1">
        <w:t>3.9.3</w:t>
      </w:r>
      <w:r>
        <w:fldChar w:fldCharType="end"/>
      </w:r>
      <w:r>
        <w:t>).</w:t>
      </w:r>
    </w:p>
    <w:p w14:paraId="1DCA38AB" w14:textId="4CE39127"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C12AF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C12AF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86" w:name="_Ref508811093"/>
      <w:bookmarkStart w:id="187" w:name="_Toc510174670"/>
      <w:r>
        <w:t>arguments property</w:t>
      </w:r>
      <w:bookmarkEnd w:id="186"/>
      <w:bookmarkEnd w:id="187"/>
    </w:p>
    <w:p w14:paraId="3337B550" w14:textId="0A5A674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C12AF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C12AF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C12AF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C12AF1">
        <w:t>3.9.10</w:t>
      </w:r>
      <w:r>
        <w:fldChar w:fldCharType="end"/>
      </w:r>
      <w:r>
        <w:t>) contains any placeholders (§</w:t>
      </w:r>
      <w:r>
        <w:fldChar w:fldCharType="begin"/>
      </w:r>
      <w:r>
        <w:instrText xml:space="preserve"> REF _Ref508810893 \r \h </w:instrText>
      </w:r>
      <w:r>
        <w:fldChar w:fldCharType="separate"/>
      </w:r>
      <w:r w:rsidR="00C12AF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C12AF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88" w:name="_Ref508812301"/>
      <w:bookmarkStart w:id="189" w:name="_Toc510174671"/>
      <w:r>
        <w:t>sarifLog object</w:t>
      </w:r>
      <w:bookmarkEnd w:id="163"/>
      <w:bookmarkEnd w:id="188"/>
      <w:bookmarkEnd w:id="189"/>
    </w:p>
    <w:p w14:paraId="5DEDD21B" w14:textId="0630136E" w:rsidR="000D32C1" w:rsidRDefault="000D32C1" w:rsidP="000D32C1">
      <w:pPr>
        <w:pStyle w:val="Heading3"/>
      </w:pPr>
      <w:bookmarkStart w:id="190" w:name="_Toc510174672"/>
      <w:r>
        <w:t>General</w:t>
      </w:r>
      <w:bookmarkEnd w:id="19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0912BC2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C12AF1">
        <w:t>3.10.2</w:t>
      </w:r>
      <w:r w:rsidR="0038356E">
        <w:fldChar w:fldCharType="end"/>
      </w:r>
      <w:r w:rsidR="00D71A1D">
        <w:t>.</w:t>
      </w:r>
    </w:p>
    <w:p w14:paraId="69B7D7D3" w14:textId="6E4435BA"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C12AF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003FC68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C12AF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91" w:name="_Ref493349977"/>
      <w:bookmarkStart w:id="192" w:name="_Ref493350297"/>
      <w:bookmarkStart w:id="193" w:name="_Toc510174673"/>
      <w:r>
        <w:t>version property</w:t>
      </w:r>
      <w:bookmarkEnd w:id="191"/>
      <w:bookmarkEnd w:id="192"/>
      <w:bookmarkEnd w:id="19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94" w:name="_Ref508812350"/>
      <w:bookmarkStart w:id="195" w:name="_Toc510174674"/>
      <w:r>
        <w:t>$schema property</w:t>
      </w:r>
      <w:bookmarkEnd w:id="194"/>
      <w:bookmarkEnd w:id="19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7813F948"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C12AF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96" w:name="_Ref493349987"/>
      <w:bookmarkStart w:id="197" w:name="_Toc510174675"/>
      <w:r>
        <w:t>runs property</w:t>
      </w:r>
      <w:bookmarkEnd w:id="196"/>
      <w:bookmarkEnd w:id="197"/>
    </w:p>
    <w:p w14:paraId="4CED6907" w14:textId="4863DC6A"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C12AF1">
        <w:t>3.11</w:t>
      </w:r>
      <w:r>
        <w:fldChar w:fldCharType="end"/>
      </w:r>
      <w:r w:rsidRPr="00584D35">
        <w:t>).</w:t>
      </w:r>
    </w:p>
    <w:p w14:paraId="076C2078" w14:textId="7A8121FC" w:rsidR="00C66549" w:rsidRPr="00C66549" w:rsidRDefault="00EC6397" w:rsidP="00C66549">
      <w:pPr>
        <w:pStyle w:val="Heading2"/>
      </w:pPr>
      <w:bookmarkStart w:id="198" w:name="_Ref493349997"/>
      <w:bookmarkStart w:id="199" w:name="_Ref493350451"/>
      <w:bookmarkStart w:id="200" w:name="_Toc510174676"/>
      <w:r>
        <w:t>run object</w:t>
      </w:r>
      <w:bookmarkEnd w:id="198"/>
      <w:bookmarkEnd w:id="199"/>
      <w:bookmarkEnd w:id="200"/>
    </w:p>
    <w:p w14:paraId="10E42C1C" w14:textId="534C375F" w:rsidR="000D32C1" w:rsidRDefault="000D32C1" w:rsidP="000D32C1">
      <w:pPr>
        <w:pStyle w:val="Heading3"/>
      </w:pPr>
      <w:bookmarkStart w:id="201" w:name="_Toc510174677"/>
      <w:r>
        <w:t>General</w:t>
      </w:r>
      <w:bookmarkEnd w:id="20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9ED6B08"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C12AF1">
        <w:t>3.11.7</w:t>
      </w:r>
      <w:r>
        <w:fldChar w:fldCharType="end"/>
      </w:r>
      <w:r w:rsidR="00893398">
        <w:t>.</w:t>
      </w:r>
    </w:p>
    <w:p w14:paraId="458D3C95" w14:textId="4FFA92F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C12AF1">
        <w:t>3.12</w:t>
      </w:r>
      <w:r>
        <w:fldChar w:fldCharType="end"/>
      </w:r>
      <w:r>
        <w:t>)</w:t>
      </w:r>
      <w:r w:rsidR="00893398">
        <w:t>.</w:t>
      </w:r>
    </w:p>
    <w:p w14:paraId="5659FE03" w14:textId="398D62B9" w:rsidR="00C66549" w:rsidRDefault="00C66549" w:rsidP="00893398">
      <w:pPr>
        <w:pStyle w:val="Codesmall"/>
      </w:pPr>
      <w:r>
        <w:t xml:space="preserve">  },</w:t>
      </w:r>
    </w:p>
    <w:p w14:paraId="5572A9C8" w14:textId="13C98BF5"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C12AF1">
        <w:t>3.11.13</w:t>
      </w:r>
      <w:r>
        <w:fldChar w:fldCharType="end"/>
      </w:r>
      <w:r w:rsidR="00893398">
        <w:t>.</w:t>
      </w:r>
    </w:p>
    <w:p w14:paraId="2AB9C865" w14:textId="68161F9F" w:rsidR="00C66549" w:rsidRDefault="00C66549" w:rsidP="00893398">
      <w:pPr>
        <w:pStyle w:val="Codesmall"/>
      </w:pPr>
      <w:r>
        <w:t xml:space="preserve">    {</w:t>
      </w:r>
    </w:p>
    <w:p w14:paraId="34499818" w14:textId="5B8C46C7"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C12AF1">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02" w:name="_Ref493351359"/>
      <w:bookmarkStart w:id="203" w:name="_Toc510174678"/>
      <w:r>
        <w:lastRenderedPageBreak/>
        <w:t>id property</w:t>
      </w:r>
      <w:bookmarkEnd w:id="202"/>
      <w:bookmarkEnd w:id="20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04" w:name="_Toc510174679"/>
      <w:r>
        <w:t>stableId property</w:t>
      </w:r>
      <w:bookmarkEnd w:id="20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205" w:name="_Ref493475805"/>
      <w:bookmarkStart w:id="206" w:name="_Toc510174680"/>
      <w:r>
        <w:t>baselineId property</w:t>
      </w:r>
      <w:bookmarkEnd w:id="205"/>
      <w:bookmarkEnd w:id="206"/>
    </w:p>
    <w:p w14:paraId="2AAA192D" w14:textId="7AE570C5"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C12AF1">
        <w:t>3.11.2</w:t>
      </w:r>
      <w:r>
        <w:fldChar w:fldCharType="end"/>
      </w:r>
      <w:r w:rsidRPr="006066AC">
        <w:t>) of some previous run.</w:t>
      </w:r>
    </w:p>
    <w:p w14:paraId="039F708E" w14:textId="5DB5DB57"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C12AF1">
        <w:t>3.18.16</w:t>
      </w:r>
      <w:r>
        <w:fldChar w:fldCharType="end"/>
      </w:r>
      <w:r w:rsidRPr="006066AC">
        <w:t>) of every result object (§</w:t>
      </w:r>
      <w:r>
        <w:fldChar w:fldCharType="begin"/>
      </w:r>
      <w:r>
        <w:instrText xml:space="preserve"> REF _Ref493350984 \w \h </w:instrText>
      </w:r>
      <w:r>
        <w:fldChar w:fldCharType="separate"/>
      </w:r>
      <w:r w:rsidR="00C12AF1">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07" w:name="_Toc510174681"/>
      <w:r>
        <w:t>automationId property</w:t>
      </w:r>
      <w:bookmarkEnd w:id="20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08" w:name="_Toc510174682"/>
      <w:r>
        <w:t>architecture property</w:t>
      </w:r>
      <w:bookmarkEnd w:id="20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09" w:name="_Ref493350956"/>
      <w:bookmarkStart w:id="210" w:name="_Toc510174683"/>
      <w:r>
        <w:lastRenderedPageBreak/>
        <w:t>tool property</w:t>
      </w:r>
      <w:bookmarkEnd w:id="209"/>
      <w:bookmarkEnd w:id="210"/>
    </w:p>
    <w:p w14:paraId="56566E8E" w14:textId="092A948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C12AF1">
        <w:t>3.12</w:t>
      </w:r>
      <w:r>
        <w:fldChar w:fldCharType="end"/>
      </w:r>
      <w:r w:rsidRPr="003B5868">
        <w:t>) that describes the analysis tool that was run.</w:t>
      </w:r>
    </w:p>
    <w:p w14:paraId="29FA70CD" w14:textId="52EE5F0A" w:rsidR="000D32C1" w:rsidRDefault="000D32C1" w:rsidP="000D32C1">
      <w:pPr>
        <w:pStyle w:val="Heading3"/>
      </w:pPr>
      <w:bookmarkStart w:id="211" w:name="_Ref507657941"/>
      <w:bookmarkStart w:id="212" w:name="_Toc510174684"/>
      <w:r>
        <w:t>invocation</w:t>
      </w:r>
      <w:r w:rsidR="00514F09">
        <w:t>s</w:t>
      </w:r>
      <w:r>
        <w:t xml:space="preserve"> property</w:t>
      </w:r>
      <w:bookmarkEnd w:id="211"/>
      <w:bookmarkEnd w:id="212"/>
    </w:p>
    <w:p w14:paraId="676BBCBB" w14:textId="30D162D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C12AF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C12AF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13" w:name="_Toc510174685"/>
      <w:r>
        <w:t>conversion property</w:t>
      </w:r>
      <w:bookmarkEnd w:id="213"/>
    </w:p>
    <w:p w14:paraId="226462F1" w14:textId="78D059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C12AF1">
        <w:t>3.14</w:t>
      </w:r>
      <w:r>
        <w:fldChar w:fldCharType="end"/>
      </w:r>
      <w:r>
        <w:t>) that describes how the converter transformed the analysis tool’s native output format into the SARIF format.</w:t>
      </w:r>
    </w:p>
    <w:p w14:paraId="3215698C" w14:textId="558025FE" w:rsidR="00AC6C45" w:rsidRDefault="00817B44" w:rsidP="00AC6C45">
      <w:pPr>
        <w:rPr>
          <w:ins w:id="214" w:author="Laurence Golding" w:date="2018-04-15T15:43:00Z"/>
        </w:rPr>
      </w:pPr>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303E733E" w14:textId="2B5E2D25" w:rsidR="00142527" w:rsidRDefault="008B7755" w:rsidP="00142527">
      <w:pPr>
        <w:pStyle w:val="Heading3"/>
        <w:rPr>
          <w:ins w:id="215" w:author="Laurence Golding" w:date="2018-04-15T15:43:00Z"/>
        </w:rPr>
      </w:pPr>
      <w:bookmarkStart w:id="216" w:name="_Ref511641305"/>
      <w:ins w:id="217" w:author="Laurence Golding" w:date="2018-04-16T10:55:00Z">
        <w:r>
          <w:t>versionControlProvenance property</w:t>
        </w:r>
      </w:ins>
      <w:bookmarkEnd w:id="216"/>
    </w:p>
    <w:p w14:paraId="0B528BBA" w14:textId="0D596C1E" w:rsidR="00C15826" w:rsidRDefault="00142527" w:rsidP="00033C70">
      <w:pPr>
        <w:rPr>
          <w:ins w:id="218" w:author="Laurence Golding" w:date="2018-04-15T16:26:00Z"/>
        </w:rPr>
      </w:pPr>
      <w:ins w:id="219" w:author="Laurence Golding" w:date="2018-04-15T15:44:00Z">
        <w:r>
          <w:t xml:space="preserve">A </w:t>
        </w:r>
        <w:r w:rsidRPr="00142527">
          <w:rPr>
            <w:rStyle w:val="CODEtemp"/>
          </w:rPr>
          <w:t>run</w:t>
        </w:r>
        <w:r>
          <w:t xml:space="preserve"> object </w:t>
        </w:r>
        <w:r>
          <w:rPr>
            <w:b/>
          </w:rPr>
          <w:t>MAY</w:t>
        </w:r>
        <w:r>
          <w:t xml:space="preserve"> contain a property named </w:t>
        </w:r>
      </w:ins>
      <w:ins w:id="220" w:author="Laurence Golding" w:date="2018-04-16T10:56:00Z">
        <w:r w:rsidR="008B7755">
          <w:rPr>
            <w:rStyle w:val="CODEtemp"/>
          </w:rPr>
          <w:t>versionControlProvenance</w:t>
        </w:r>
      </w:ins>
      <w:ins w:id="221" w:author="Laurence Golding" w:date="2018-04-15T15:44:00Z">
        <w:r>
          <w:t xml:space="preserve"> whose value is an ar</w:t>
        </w:r>
      </w:ins>
      <w:ins w:id="222" w:author="Laurence Golding" w:date="2018-04-15T15:45:00Z">
        <w:r>
          <w:t xml:space="preserve">ray of </w:t>
        </w:r>
      </w:ins>
      <w:ins w:id="223" w:author="Laurence Golding" w:date="2018-04-15T16:23:00Z">
        <w:r w:rsidR="00C15826">
          <w:t>one or</w:t>
        </w:r>
      </w:ins>
      <w:ins w:id="224" w:author="Laurence Golding" w:date="2018-04-15T16:24:00Z">
        <w:r w:rsidR="00C15826">
          <w:t xml:space="preserve"> </w:t>
        </w:r>
      </w:ins>
      <w:ins w:id="225" w:author="Laurence Golding" w:date="2018-04-15T16:23:00Z">
        <w:r w:rsidR="00C15826">
          <w:t xml:space="preserve"> more unique</w:t>
        </w:r>
      </w:ins>
      <w:ins w:id="226" w:author="Laurence Golding" w:date="2018-04-15T16:24:00Z">
        <w:r w:rsidR="00C15826">
          <w:t xml:space="preserve"> (§</w:t>
        </w:r>
        <w:r w:rsidR="00C15826">
          <w:fldChar w:fldCharType="begin"/>
        </w:r>
        <w:r w:rsidR="00C15826">
          <w:instrText xml:space="preserve"> REF _Ref493404799 \r \h </w:instrText>
        </w:r>
      </w:ins>
      <w:r w:rsidR="00C15826">
        <w:fldChar w:fldCharType="separate"/>
      </w:r>
      <w:ins w:id="227" w:author="Laurence Golding" w:date="2018-04-16T10:56:00Z">
        <w:r w:rsidR="008B7755">
          <w:t>3.6.2</w:t>
        </w:r>
      </w:ins>
      <w:ins w:id="228" w:author="Laurence Golding" w:date="2018-04-15T16:24:00Z">
        <w:r w:rsidR="00C15826">
          <w:fldChar w:fldCharType="end"/>
        </w:r>
        <w:r w:rsidR="00C15826">
          <w:t>)</w:t>
        </w:r>
      </w:ins>
      <w:ins w:id="229" w:author="Laurence Golding" w:date="2018-04-15T16:23:00Z">
        <w:r w:rsidR="00C15826">
          <w:t xml:space="preserve"> </w:t>
        </w:r>
      </w:ins>
      <w:ins w:id="230" w:author="Laurence Golding" w:date="2018-04-16T10:56:00Z">
        <w:r w:rsidR="008B7755">
          <w:rPr>
            <w:rStyle w:val="CODEtemp"/>
          </w:rPr>
          <w:t>versionControlDetails</w:t>
        </w:r>
      </w:ins>
      <w:ins w:id="231" w:author="Laurence Golding" w:date="2018-04-15T15:45:00Z">
        <w:r>
          <w:t xml:space="preserve"> objects</w:t>
        </w:r>
      </w:ins>
      <w:ins w:id="232" w:author="Laurence Golding" w:date="2018-04-15T16:15:00Z">
        <w:r w:rsidR="00E20A9D">
          <w:t xml:space="preserve"> (</w:t>
        </w:r>
      </w:ins>
      <w:ins w:id="233" w:author="Laurence Golding" w:date="2018-04-15T16:16:00Z">
        <w:r w:rsidR="00356528">
          <w:t>§</w:t>
        </w:r>
        <w:r w:rsidR="00356528">
          <w:fldChar w:fldCharType="begin"/>
        </w:r>
        <w:r w:rsidR="00356528">
          <w:instrText xml:space="preserve"> REF _Ref511572327 \r \h </w:instrText>
        </w:r>
      </w:ins>
      <w:r w:rsidR="00356528">
        <w:fldChar w:fldCharType="separate"/>
      </w:r>
      <w:ins w:id="234" w:author="Laurence Golding" w:date="2018-04-16T10:56:00Z">
        <w:r w:rsidR="008B7755">
          <w:t>3.15</w:t>
        </w:r>
      </w:ins>
      <w:ins w:id="235" w:author="Laurence Golding" w:date="2018-04-15T16:16:00Z">
        <w:r w:rsidR="00356528">
          <w:fldChar w:fldCharType="end"/>
        </w:r>
      </w:ins>
      <w:ins w:id="236" w:author="Laurence Golding" w:date="2018-04-15T16:15:00Z">
        <w:r w:rsidR="00E20A9D">
          <w:t>)</w:t>
        </w:r>
      </w:ins>
      <w:ins w:id="237" w:author="Laurence Golding" w:date="2018-04-15T15:45:00Z">
        <w:r>
          <w:t>.</w:t>
        </w:r>
      </w:ins>
      <w:ins w:id="238" w:author="Laurence Golding" w:date="2018-04-15T16:15:00Z">
        <w:r w:rsidR="00E20A9D">
          <w:t xml:space="preserve"> Each </w:t>
        </w:r>
      </w:ins>
      <w:ins w:id="239" w:author="Laurence Golding" w:date="2018-04-15T16:16:00Z">
        <w:r w:rsidR="00356528">
          <w:t>array entry specifies a version in</w:t>
        </w:r>
      </w:ins>
      <w:ins w:id="240" w:author="Laurence Golding" w:date="2018-04-15T16:17:00Z">
        <w:r w:rsidR="00356528">
          <w:t xml:space="preserve"> a repository</w:t>
        </w:r>
      </w:ins>
      <w:ins w:id="241" w:author="Laurence Golding" w:date="2018-04-15T16:21:00Z">
        <w:r w:rsidR="00356528">
          <w:t xml:space="preserve"> </w:t>
        </w:r>
      </w:ins>
      <w:ins w:id="242" w:author="Laurence Golding" w:date="2018-04-15T16:22:00Z">
        <w:r w:rsidR="00356528">
          <w:t>containing</w:t>
        </w:r>
      </w:ins>
      <w:ins w:id="243" w:author="Laurence Golding" w:date="2018-04-15T16:21:00Z">
        <w:r w:rsidR="00356528">
          <w:t xml:space="preserve"> </w:t>
        </w:r>
      </w:ins>
      <w:ins w:id="244" w:author="Laurence Golding" w:date="2018-04-16T10:57:00Z">
        <w:r w:rsidR="008B7755">
          <w:t>files</w:t>
        </w:r>
      </w:ins>
      <w:ins w:id="245" w:author="Laurence Golding" w:date="2018-04-15T16:21:00Z">
        <w:r w:rsidR="00356528">
          <w:t xml:space="preserve"> </w:t>
        </w:r>
      </w:ins>
      <w:ins w:id="246" w:author="Laurence Golding" w:date="2018-04-15T16:22:00Z">
        <w:r w:rsidR="00356528">
          <w:t xml:space="preserve">that </w:t>
        </w:r>
      </w:ins>
      <w:ins w:id="247" w:author="Laurence Golding" w:date="2018-04-15T16:21:00Z">
        <w:r w:rsidR="00356528">
          <w:t xml:space="preserve">were scanned </w:t>
        </w:r>
      </w:ins>
      <w:ins w:id="248" w:author="Laurence Golding" w:date="2018-04-15T16:24:00Z">
        <w:r w:rsidR="00C15826">
          <w:t>during</w:t>
        </w:r>
      </w:ins>
      <w:ins w:id="249" w:author="Laurence Golding" w:date="2018-04-15T16:21:00Z">
        <w:r w:rsidR="00356528">
          <w:t xml:space="preserve"> the run</w:t>
        </w:r>
      </w:ins>
      <w:ins w:id="250" w:author="Laurence Golding" w:date="2018-04-15T16:17:00Z">
        <w:r w:rsidR="00356528">
          <w:t>.</w:t>
        </w:r>
      </w:ins>
    </w:p>
    <w:p w14:paraId="78C71437" w14:textId="033847B3" w:rsidR="00C15826" w:rsidRPr="00C31933" w:rsidRDefault="00C15826" w:rsidP="00C15826">
      <w:pPr>
        <w:pStyle w:val="Note"/>
        <w:rPr>
          <w:ins w:id="251" w:author="Laurence Golding" w:date="2018-04-15T16:26:00Z"/>
        </w:rPr>
      </w:pPr>
      <w:ins w:id="252" w:author="Laurence Golding" w:date="2018-04-15T16:26:00Z">
        <w:r>
          <w:t xml:space="preserve">NOTE 1: This property allows an engineering system to reproduce a scan by </w:t>
        </w:r>
      </w:ins>
      <w:ins w:id="253" w:author="Laurence Golding" w:date="2018-04-16T10:57:00Z">
        <w:r w:rsidR="008B7755">
          <w:t>retrieving</w:t>
        </w:r>
      </w:ins>
      <w:ins w:id="254" w:author="Laurence Golding" w:date="2018-04-15T16:26:00Z">
        <w:r>
          <w:t xml:space="preserve"> the specified version</w:t>
        </w:r>
      </w:ins>
      <w:ins w:id="255" w:author="Laurence Golding" w:date="2018-04-16T10:57:00Z">
        <w:r w:rsidR="008B7755">
          <w:t xml:space="preserve"> of the required </w:t>
        </w:r>
      </w:ins>
      <w:ins w:id="256" w:author="Laurence Golding" w:date="2018-04-16T10:58:00Z">
        <w:r w:rsidR="008B7755">
          <w:t>files from</w:t>
        </w:r>
      </w:ins>
      <w:ins w:id="257" w:author="Laurence Golding" w:date="2018-04-15T16:26:00Z">
        <w:r>
          <w:t xml:space="preserve"> of each repository before repeating the analysis run.</w:t>
        </w:r>
      </w:ins>
    </w:p>
    <w:p w14:paraId="3859C652" w14:textId="151179C1" w:rsidR="00C15826" w:rsidRDefault="00356528" w:rsidP="00DE3D4C">
      <w:pPr>
        <w:pStyle w:val="Note"/>
        <w:rPr>
          <w:ins w:id="258" w:author="Laurence Golding" w:date="2018-04-16T11:36:00Z"/>
        </w:rPr>
      </w:pPr>
      <w:ins w:id="259" w:author="Laurence Golding" w:date="2018-04-15T16:17:00Z">
        <w:r>
          <w:t>NOTE</w:t>
        </w:r>
      </w:ins>
      <w:ins w:id="260" w:author="Laurence Golding" w:date="2018-04-15T16:26:00Z">
        <w:r w:rsidR="00C15826">
          <w:t xml:space="preserve"> 2</w:t>
        </w:r>
      </w:ins>
      <w:ins w:id="261" w:author="Laurence Golding" w:date="2018-04-15T16:17:00Z">
        <w:r>
          <w:t xml:space="preserve">: This property is an array, rather than a </w:t>
        </w:r>
      </w:ins>
      <w:ins w:id="262" w:author="Laurence Golding" w:date="2018-04-15T16:18:00Z">
        <w:r>
          <w:t xml:space="preserve">single </w:t>
        </w:r>
      </w:ins>
      <w:ins w:id="263" w:author="Laurence Golding" w:date="2018-04-16T10:57:00Z">
        <w:r w:rsidR="008B7755">
          <w:rPr>
            <w:rStyle w:val="CODEtemp"/>
          </w:rPr>
          <w:t>versionControlDetails</w:t>
        </w:r>
      </w:ins>
      <w:ins w:id="264" w:author="Laurence Golding" w:date="2018-04-15T16:18:00Z">
        <w:r>
          <w:t xml:space="preserve"> object, to support scenarios where</w:t>
        </w:r>
      </w:ins>
      <w:ins w:id="265" w:author="Laurence Golding" w:date="2018-04-16T11:43:00Z">
        <w:r w:rsidR="00612954">
          <w:t xml:space="preserve"> a to</w:t>
        </w:r>
      </w:ins>
      <w:ins w:id="266" w:author="Laurence Golding" w:date="2018-04-16T11:44:00Z">
        <w:r w:rsidR="00612954">
          <w:t>ol</w:t>
        </w:r>
      </w:ins>
      <w:ins w:id="267" w:author="Laurence Golding" w:date="2018-04-16T11:43:00Z">
        <w:r w:rsidR="00612954">
          <w:t xml:space="preserve"> scans</w:t>
        </w:r>
      </w:ins>
      <w:ins w:id="268" w:author="Laurence Golding" w:date="2018-04-15T16:18:00Z">
        <w:r>
          <w:t xml:space="preserve"> </w:t>
        </w:r>
      </w:ins>
      <w:ins w:id="269" w:author="Laurence Golding" w:date="2018-04-16T11:42:00Z">
        <w:r w:rsidR="00612954">
          <w:t>files</w:t>
        </w:r>
      </w:ins>
      <w:ins w:id="270" w:author="Laurence Golding" w:date="2018-04-15T16:18:00Z">
        <w:r>
          <w:t xml:space="preserve"> from multiple repositories in a </w:t>
        </w:r>
      </w:ins>
      <w:ins w:id="271" w:author="Laurence Golding" w:date="2018-04-15T16:26:00Z">
        <w:r w:rsidR="00C15826">
          <w:t>single run.</w:t>
        </w:r>
      </w:ins>
    </w:p>
    <w:p w14:paraId="289760FB" w14:textId="388E2C75" w:rsidR="00612954" w:rsidRDefault="00612954" w:rsidP="00612954">
      <w:pPr>
        <w:pStyle w:val="Note"/>
        <w:rPr>
          <w:ins w:id="272" w:author="Laurence Golding" w:date="2018-04-16T11:39:00Z"/>
        </w:rPr>
      </w:pPr>
      <w:ins w:id="273" w:author="Laurence Golding" w:date="2018-04-16T11:39:00Z">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ins>
    </w:p>
    <w:p w14:paraId="09E67A07" w14:textId="2B479692" w:rsidR="002E687F" w:rsidRPr="007D2D5D" w:rsidRDefault="002E687F" w:rsidP="002E687F">
      <w:pPr>
        <w:pStyle w:val="Note"/>
        <w:rPr>
          <w:ins w:id="274" w:author="Laurence Golding" w:date="2018-04-16T11:36:00Z"/>
        </w:rPr>
      </w:pPr>
      <w:ins w:id="275" w:author="Laurence Golding" w:date="2018-04-16T11:36:00Z">
        <w:r>
          <w:t>NOTE</w:t>
        </w:r>
      </w:ins>
      <w:ins w:id="276" w:author="Laurence Golding" w:date="2018-04-16T11:39:00Z">
        <w:r w:rsidR="00612954">
          <w:t xml:space="preserve"> 4</w:t>
        </w:r>
      </w:ins>
      <w:ins w:id="277" w:author="Laurence Golding" w:date="2018-04-16T11:36:00Z">
        <w:r>
          <w:t>: This specification refers to a fixed revision of a set of files as a “version”. Different VCSs use different terms; for example, Git calls it a “commit”.</w:t>
        </w:r>
      </w:ins>
    </w:p>
    <w:p w14:paraId="4E620464" w14:textId="05EF7D95" w:rsidR="002E687F" w:rsidRDefault="002E687F" w:rsidP="002E687F">
      <w:pPr>
        <w:pStyle w:val="Note"/>
        <w:rPr>
          <w:ins w:id="278" w:author="Laurence Golding" w:date="2018-04-16T11:36:00Z"/>
        </w:rPr>
      </w:pPr>
      <w:ins w:id="279" w:author="Laurence Golding" w:date="2018-04-16T11:36:00Z">
        <w:r>
          <w:t xml:space="preserve">EXAMPLE: In this example, an analysis tool has scanned files from one repository: the GitHub repository </w:t>
        </w:r>
        <w:r w:rsidRPr="00142527">
          <w:rPr>
            <w:rStyle w:val="CODEtemp"/>
          </w:rPr>
          <w:t>example/</w:t>
        </w:r>
        <w:r>
          <w:rPr>
            <w:rStyle w:val="CODEtemp"/>
          </w:rPr>
          <w:t>browser</w:t>
        </w:r>
        <w:r>
          <w:t>.</w:t>
        </w:r>
      </w:ins>
    </w:p>
    <w:p w14:paraId="214F5542" w14:textId="16CFBC98" w:rsidR="002E687F" w:rsidRDefault="002E687F" w:rsidP="002E687F">
      <w:pPr>
        <w:pStyle w:val="Codesmall"/>
        <w:rPr>
          <w:ins w:id="280" w:author="Laurence Golding" w:date="2018-04-16T11:36:00Z"/>
        </w:rPr>
      </w:pPr>
      <w:ins w:id="281" w:author="Laurence Golding" w:date="2018-04-16T11:36:00Z">
        <w:r>
          <w:t xml:space="preserve">{                                              # A run </w:t>
        </w:r>
      </w:ins>
      <w:ins w:id="282" w:author="Laurence Golding" w:date="2018-04-16T11:39:00Z">
        <w:r w:rsidR="00612954">
          <w:t>object.</w:t>
        </w:r>
      </w:ins>
    </w:p>
    <w:p w14:paraId="7B869226" w14:textId="02F547CA" w:rsidR="002E687F" w:rsidRDefault="002E687F" w:rsidP="002E687F">
      <w:pPr>
        <w:pStyle w:val="Codesmall"/>
        <w:rPr>
          <w:ins w:id="283" w:author="Laurence Golding" w:date="2018-04-16T11:36:00Z"/>
        </w:rPr>
      </w:pPr>
      <w:ins w:id="284" w:author="Laurence Golding" w:date="2018-04-16T11:36:00Z">
        <w:r>
          <w:t xml:space="preserve">  "versionControlProvenance": </w:t>
        </w:r>
      </w:ins>
      <w:ins w:id="285" w:author="Laurence Golding" w:date="2018-04-16T11:44:00Z">
        <w:r w:rsidR="00BB7465">
          <w:t>[</w:t>
        </w:r>
      </w:ins>
    </w:p>
    <w:p w14:paraId="74A1BF73" w14:textId="3C6E8D67" w:rsidR="002E687F" w:rsidRDefault="002E687F" w:rsidP="002E687F">
      <w:pPr>
        <w:pStyle w:val="Codesmall"/>
        <w:rPr>
          <w:ins w:id="286" w:author="Laurence Golding" w:date="2018-04-16T11:36:00Z"/>
        </w:rPr>
      </w:pPr>
      <w:ins w:id="287" w:author="Laurence Golding" w:date="2018-04-16T11:36:00Z">
        <w:r>
          <w:t xml:space="preserve">    {                                        </w:t>
        </w:r>
      </w:ins>
      <w:ins w:id="288" w:author="Laurence Golding" w:date="2018-04-16T11:40:00Z">
        <w:r w:rsidR="00612954">
          <w:t xml:space="preserve"> </w:t>
        </w:r>
      </w:ins>
      <w:ins w:id="289" w:author="Laurence Golding" w:date="2018-04-16T11:36:00Z">
        <w:r>
          <w:t xml:space="preserve"> # A versionControlDetails object</w:t>
        </w:r>
      </w:ins>
      <w:ins w:id="290" w:author="Laurence Golding" w:date="2018-04-16T11:40:00Z">
        <w:r w:rsidR="00612954">
          <w:t xml:space="preserve"> (§</w:t>
        </w:r>
        <w:r w:rsidR="00612954">
          <w:fldChar w:fldCharType="begin"/>
        </w:r>
        <w:r w:rsidR="00612954">
          <w:instrText xml:space="preserve"> REF _Ref511572327 \r \h </w:instrText>
        </w:r>
      </w:ins>
      <w:r w:rsidR="00612954">
        <w:fldChar w:fldCharType="separate"/>
      </w:r>
      <w:ins w:id="291" w:author="Laurence Golding" w:date="2018-04-16T11:40:00Z">
        <w:r w:rsidR="00612954">
          <w:t>3.15</w:t>
        </w:r>
        <w:r w:rsidR="00612954">
          <w:fldChar w:fldCharType="end"/>
        </w:r>
        <w:r w:rsidR="00612954">
          <w:t>)</w:t>
        </w:r>
      </w:ins>
      <w:ins w:id="292" w:author="Laurence Golding" w:date="2018-04-16T11:36:00Z">
        <w:r>
          <w:t>.</w:t>
        </w:r>
      </w:ins>
    </w:p>
    <w:p w14:paraId="7C3AA485" w14:textId="2C1D196B" w:rsidR="002E687F" w:rsidRDefault="002E687F" w:rsidP="002E687F">
      <w:pPr>
        <w:pStyle w:val="Codesmall"/>
        <w:rPr>
          <w:ins w:id="293" w:author="Laurence Golding" w:date="2018-04-16T11:36:00Z"/>
        </w:rPr>
      </w:pPr>
      <w:ins w:id="294" w:author="Laurence Golding" w:date="2018-04-16T11:36:00Z">
        <w:r>
          <w:t xml:space="preserve">      "uri": </w:t>
        </w:r>
      </w:ins>
      <w:ins w:id="295" w:author="Laurence Golding" w:date="2018-04-16T11:39:00Z">
        <w:r w:rsidR="00612954">
          <w:rPr>
            <w:rStyle w:val="Hyperlink"/>
          </w:rPr>
          <w:t>"</w:t>
        </w:r>
        <w:r w:rsidR="00612954" w:rsidRPr="002E7ABB">
          <w:rPr>
            <w:rStyle w:val="Hyperlink"/>
          </w:rPr>
          <w:t>https://github.com/example/browser</w:t>
        </w:r>
        <w:r w:rsidR="00612954">
          <w:t>"</w:t>
        </w:r>
      </w:ins>
      <w:ins w:id="296" w:author="Laurence Golding" w:date="2018-04-16T11:36:00Z">
        <w:r>
          <w:t>,   # See §</w:t>
        </w:r>
        <w:r>
          <w:fldChar w:fldCharType="begin"/>
        </w:r>
        <w:r>
          <w:instrText xml:space="preserve"> REF _Ref511638351 \r \h </w:instrText>
        </w:r>
      </w:ins>
      <w:ins w:id="297" w:author="Laurence Golding" w:date="2018-04-16T11:36:00Z">
        <w:r>
          <w:fldChar w:fldCharType="separate"/>
        </w:r>
        <w:r>
          <w:t>3.15.2</w:t>
        </w:r>
        <w:r>
          <w:fldChar w:fldCharType="end"/>
        </w:r>
        <w:r>
          <w:t>.</w:t>
        </w:r>
      </w:ins>
    </w:p>
    <w:p w14:paraId="70C68B5C" w14:textId="29F59650" w:rsidR="002E687F" w:rsidRDefault="002E687F" w:rsidP="002E687F">
      <w:pPr>
        <w:pStyle w:val="Codesmall"/>
        <w:rPr>
          <w:ins w:id="298" w:author="Laurence Golding" w:date="2018-04-16T11:36:00Z"/>
        </w:rPr>
      </w:pPr>
      <w:ins w:id="299" w:author="Laurence Golding" w:date="2018-04-16T11:36:00Z">
        <w:r>
          <w:t xml:space="preserve">      "branch": "master",                   </w:t>
        </w:r>
      </w:ins>
      <w:ins w:id="300" w:author="Laurence Golding" w:date="2018-04-16T11:40:00Z">
        <w:r w:rsidR="00612954">
          <w:t xml:space="preserve">      </w:t>
        </w:r>
      </w:ins>
      <w:ins w:id="301" w:author="Laurence Golding" w:date="2018-04-16T11:36:00Z">
        <w:r>
          <w:t xml:space="preserve">   # See §</w:t>
        </w:r>
        <w:r>
          <w:fldChar w:fldCharType="begin"/>
        </w:r>
        <w:r>
          <w:instrText xml:space="preserve"> REF _Ref511638372 \r \h </w:instrText>
        </w:r>
      </w:ins>
      <w:ins w:id="302" w:author="Laurence Golding" w:date="2018-04-16T11:36:00Z">
        <w:r>
          <w:fldChar w:fldCharType="separate"/>
        </w:r>
        <w:r>
          <w:t>3.15.3</w:t>
        </w:r>
        <w:r>
          <w:fldChar w:fldCharType="end"/>
        </w:r>
        <w:r>
          <w:t>.</w:t>
        </w:r>
      </w:ins>
    </w:p>
    <w:p w14:paraId="0BDD2ACE" w14:textId="4F681095" w:rsidR="002E687F" w:rsidRDefault="002E687F" w:rsidP="002E687F">
      <w:pPr>
        <w:pStyle w:val="Codesmall"/>
        <w:rPr>
          <w:ins w:id="303" w:author="Laurence Golding" w:date="2018-04-16T11:36:00Z"/>
        </w:rPr>
      </w:pPr>
      <w:ins w:id="304" w:author="Laurence Golding" w:date="2018-04-16T11:36:00Z">
        <w:r>
          <w:t xml:space="preserve">      "revisionId": "</w:t>
        </w:r>
        <w:r w:rsidRPr="007D2D5D">
          <w:t>fd3fbae</w:t>
        </w:r>
        <w:r>
          <w:t xml:space="preserve">"                </w:t>
        </w:r>
      </w:ins>
      <w:ins w:id="305" w:author="Laurence Golding" w:date="2018-04-16T11:40:00Z">
        <w:r w:rsidR="00612954">
          <w:t xml:space="preserve">      </w:t>
        </w:r>
      </w:ins>
      <w:ins w:id="306" w:author="Laurence Golding" w:date="2018-04-16T11:36:00Z">
        <w:r>
          <w:t xml:space="preserve">  # See §</w:t>
        </w:r>
        <w:r>
          <w:fldChar w:fldCharType="begin"/>
        </w:r>
        <w:r>
          <w:instrText xml:space="preserve"> REF _Ref511638410 \r \h </w:instrText>
        </w:r>
      </w:ins>
      <w:ins w:id="307" w:author="Laurence Golding" w:date="2018-04-16T11:36:00Z">
        <w:r>
          <w:fldChar w:fldCharType="separate"/>
        </w:r>
        <w:r>
          <w:t>3.15.4</w:t>
        </w:r>
        <w:r>
          <w:fldChar w:fldCharType="end"/>
        </w:r>
        <w:r>
          <w:t>.</w:t>
        </w:r>
      </w:ins>
    </w:p>
    <w:p w14:paraId="3EBFE758" w14:textId="77777777" w:rsidR="002E687F" w:rsidRDefault="002E687F" w:rsidP="002E687F">
      <w:pPr>
        <w:pStyle w:val="Codesmall"/>
        <w:rPr>
          <w:ins w:id="308" w:author="Laurence Golding" w:date="2018-04-16T11:36:00Z"/>
        </w:rPr>
      </w:pPr>
      <w:ins w:id="309" w:author="Laurence Golding" w:date="2018-04-16T11:36:00Z">
        <w:r>
          <w:t xml:space="preserve">    }</w:t>
        </w:r>
      </w:ins>
    </w:p>
    <w:p w14:paraId="631AF1E2" w14:textId="77777777" w:rsidR="002E687F" w:rsidRDefault="002E687F" w:rsidP="002E687F">
      <w:pPr>
        <w:pStyle w:val="Codesmall"/>
        <w:rPr>
          <w:ins w:id="310" w:author="Laurence Golding" w:date="2018-04-16T11:36:00Z"/>
        </w:rPr>
      </w:pPr>
      <w:ins w:id="311" w:author="Laurence Golding" w:date="2018-04-16T11:36:00Z">
        <w:r>
          <w:t xml:space="preserve">  ]</w:t>
        </w:r>
      </w:ins>
    </w:p>
    <w:p w14:paraId="24D8072B" w14:textId="3CD811AC" w:rsidR="00356528" w:rsidRPr="00356528" w:rsidDel="002E687F" w:rsidRDefault="002E687F" w:rsidP="002E7ABB">
      <w:pPr>
        <w:pStyle w:val="Codesmall"/>
        <w:rPr>
          <w:del w:id="312" w:author="Laurence Golding" w:date="2018-04-16T11:36:00Z"/>
        </w:rPr>
      </w:pPr>
      <w:ins w:id="313" w:author="Laurence Golding" w:date="2018-04-16T11:36:00Z">
        <w:r>
          <w:t>}</w:t>
        </w:r>
      </w:ins>
    </w:p>
    <w:p w14:paraId="4AF82CD6" w14:textId="77777777" w:rsidR="0012319B" w:rsidRDefault="0012319B" w:rsidP="0012319B">
      <w:pPr>
        <w:pStyle w:val="Heading3"/>
        <w:numPr>
          <w:ilvl w:val="2"/>
          <w:numId w:val="2"/>
        </w:numPr>
      </w:pPr>
      <w:bookmarkStart w:id="314" w:name="_Ref508869459"/>
      <w:bookmarkStart w:id="315" w:name="_Ref508869524"/>
      <w:bookmarkStart w:id="316" w:name="_Ref508869585"/>
      <w:bookmarkStart w:id="317" w:name="_Toc510174686"/>
      <w:bookmarkStart w:id="318" w:name="_Ref493345118"/>
      <w:r>
        <w:lastRenderedPageBreak/>
        <w:t>originalUriBaseIds property</w:t>
      </w:r>
      <w:bookmarkEnd w:id="314"/>
      <w:bookmarkEnd w:id="315"/>
      <w:bookmarkEnd w:id="316"/>
      <w:bookmarkEnd w:id="317"/>
    </w:p>
    <w:p w14:paraId="2DDCF7C4" w14:textId="3D7CDDD7"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C12AF1">
        <w:t>3.3.3</w:t>
      </w:r>
      <w:r>
        <w:fldChar w:fldCharType="end"/>
      </w:r>
      <w:r>
        <w:t>). The value of each property is a</w:t>
      </w:r>
      <w:ins w:id="319" w:author="Laurence Golding" w:date="2018-04-16T10:48:00Z">
        <w:r w:rsidR="0095568A">
          <w:t>n</w:t>
        </w:r>
      </w:ins>
      <w:r>
        <w:t xml:space="preserve"> </w:t>
      </w:r>
      <w:del w:id="320" w:author="Laurence Golding" w:date="2018-04-16T10:48:00Z">
        <w:r w:rsidDel="0095568A">
          <w:delText xml:space="preserve">valid </w:delText>
        </w:r>
      </w:del>
      <w:r>
        <w:t xml:space="preserve">absolute URI </w:t>
      </w:r>
      <w:del w:id="321" w:author="Laurence Golding" w:date="2018-04-16T10:26:00Z">
        <w:r w:rsidDel="00033C70">
          <w:delText>(</w:delText>
        </w:r>
        <w:r w:rsidRPr="001C3E3E" w:rsidDel="00033C70">
          <w:delText>§</w:delText>
        </w:r>
        <w:r w:rsidDel="00033C70">
          <w:fldChar w:fldCharType="begin"/>
        </w:r>
        <w:r w:rsidDel="00033C70">
          <w:delInstrText xml:space="preserve"> REF _Ref507592462 \r \h </w:delInstrText>
        </w:r>
        <w:r w:rsidDel="00033C70">
          <w:fldChar w:fldCharType="separate"/>
        </w:r>
        <w:r w:rsidR="00C12AF1" w:rsidDel="00033C70">
          <w:delText>3.3.2</w:delText>
        </w:r>
        <w:r w:rsidDel="00033C70">
          <w:fldChar w:fldCharType="end"/>
        </w:r>
        <w:r w:rsidDel="00033C70">
          <w:delText>)</w:delText>
        </w:r>
      </w:del>
      <w:ins w:id="322" w:author="Laurence Golding" w:date="2018-04-16T10:27:00Z">
        <w:r w:rsidR="00033C70">
          <w:t>[</w:t>
        </w:r>
        <w:r w:rsidR="00033C70">
          <w:fldChar w:fldCharType="begin"/>
        </w:r>
        <w:r w:rsidR="00033C70">
          <w:instrText xml:space="preserve"> HYPERLINK  \l "RFC3986" </w:instrText>
        </w:r>
        <w:r w:rsidR="00033C70">
          <w:fldChar w:fldCharType="separate"/>
        </w:r>
        <w:r w:rsidR="00033C70" w:rsidRPr="00033C70">
          <w:rPr>
            <w:rStyle w:val="Hyperlink"/>
          </w:rPr>
          <w:t>RFC3986</w:t>
        </w:r>
        <w:r w:rsidR="00033C70">
          <w:fldChar w:fldCharType="end"/>
        </w:r>
        <w:r w:rsidR="00033C70">
          <w:t>]</w:t>
        </w:r>
      </w:ins>
      <w:r>
        <w:t xml:space="preserve"> which is the value of that URI base id on the machine where the SARIF producer ran.</w:t>
      </w:r>
    </w:p>
    <w:p w14:paraId="1119F4DF" w14:textId="34F05658"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C12AF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7C173722"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C12AF1">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3B84728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C12AF1">
        <w:t>3.19</w:t>
      </w:r>
      <w:r w:rsidR="00B213E1">
        <w:fldChar w:fldCharType="end"/>
      </w:r>
      <w:r w:rsidR="00B213E1">
        <w:t>)</w:t>
      </w:r>
    </w:p>
    <w:p w14:paraId="26DCDECF" w14:textId="12948B3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C12AF1">
        <w:t>3.19.2</w:t>
      </w:r>
      <w:r w:rsidR="00C6546E">
        <w:fldChar w:fldCharType="end"/>
      </w:r>
      <w:r w:rsidR="00C6546E">
        <w:t>.</w:t>
      </w:r>
    </w:p>
    <w:p w14:paraId="14E37F0A" w14:textId="73E820A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C12AF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323" w:name="_Ref507667580"/>
      <w:bookmarkStart w:id="324" w:name="_Toc510174687"/>
      <w:r>
        <w:t>files property</w:t>
      </w:r>
      <w:bookmarkEnd w:id="318"/>
      <w:bookmarkEnd w:id="323"/>
      <w:bookmarkEnd w:id="324"/>
    </w:p>
    <w:p w14:paraId="07E80975" w14:textId="24B82ABD" w:rsidR="006A16A8" w:rsidRDefault="006A16A8" w:rsidP="006A16A8">
      <w:pPr>
        <w:pStyle w:val="Heading4"/>
      </w:pPr>
      <w:bookmarkStart w:id="325" w:name="_Toc510174688"/>
      <w:r>
        <w:t>General</w:t>
      </w:r>
      <w:bookmarkEnd w:id="325"/>
    </w:p>
    <w:p w14:paraId="1A04899C" w14:textId="59FFB7D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C12AF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55EC86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C12AF1">
        <w:t>3.13.5</w:t>
      </w:r>
      <w:r w:rsidR="00F132B2">
        <w:fldChar w:fldCharType="end"/>
      </w:r>
      <w:r w:rsidR="00F132B2">
        <w:t>, §</w:t>
      </w:r>
      <w:r w:rsidR="00F132B2">
        <w:fldChar w:fldCharType="begin"/>
      </w:r>
      <w:r w:rsidR="00F132B2">
        <w:instrText xml:space="preserve"> REF _Ref508987354 \r \h </w:instrText>
      </w:r>
      <w:r w:rsidR="00F132B2">
        <w:fldChar w:fldCharType="separate"/>
      </w:r>
      <w:r w:rsidR="00C12AF1">
        <w:t>3.18.17</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lastRenderedPageBreak/>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326" w:name="_Ref508985072"/>
      <w:bookmarkStart w:id="327" w:name="_Toc510174689"/>
      <w:r>
        <w:t>Property names</w:t>
      </w:r>
      <w:bookmarkEnd w:id="326"/>
      <w:bookmarkEnd w:id="327"/>
    </w:p>
    <w:p w14:paraId="2525CEB8" w14:textId="79E01BC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C12AF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28" w:name="_Hlk508703537"/>
      <w:r>
        <w:t>relative property name</w:t>
      </w:r>
      <w:bookmarkEnd w:id="328"/>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470013AE"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C12AF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C7645DD"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2923A5F" w14:textId="77777777" w:rsidR="00C85F5E" w:rsidRDefault="00C85F5E" w:rsidP="00C85F5E">
      <w:pPr>
        <w:pStyle w:val="Codesmall"/>
      </w:pPr>
      <w:r>
        <w:t xml:space="preserve">  "results": [</w:t>
      </w:r>
    </w:p>
    <w:p w14:paraId="2ED60C67" w14:textId="14252DF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64A6A69B" w14:textId="77777777" w:rsidR="00C85F5E" w:rsidRDefault="00C85F5E" w:rsidP="00C85F5E">
      <w:pPr>
        <w:pStyle w:val="Codesmall"/>
      </w:pPr>
      <w:r>
        <w:t xml:space="preserve">      "relatedLocations": [</w:t>
      </w:r>
    </w:p>
    <w:p w14:paraId="68526452" w14:textId="626A990F"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C12AF1">
        <w:t>3.27</w:t>
      </w:r>
      <w:r>
        <w:fldChar w:fldCharType="end"/>
      </w:r>
      <w:r>
        <w:t>).</w:t>
      </w:r>
    </w:p>
    <w:p w14:paraId="3BDF79BA" w14:textId="4E38CFD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074DA98B" w14:textId="4DCA2A29"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7D3296"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C12AF1">
        <w:t>3.3.2</w:t>
      </w:r>
      <w:r>
        <w:fldChar w:fldCharType="end"/>
      </w:r>
      <w:r>
        <w:t>.</w:t>
      </w:r>
    </w:p>
    <w:p w14:paraId="40BBD419" w14:textId="77777777" w:rsidR="00C85F5E" w:rsidRDefault="00C85F5E" w:rsidP="00C85F5E">
      <w:pPr>
        <w:pStyle w:val="Note"/>
      </w:pPr>
      <w:r>
        <w:lastRenderedPageBreak/>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4B0F131" w:rsidR="00C85F5E" w:rsidRDefault="00C85F5E" w:rsidP="00C85F5E">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0E9FFF9F" w14:textId="77777777" w:rsidR="00C85F5E" w:rsidRDefault="00C85F5E" w:rsidP="00C85F5E">
      <w:pPr>
        <w:pStyle w:val="Codesmall"/>
      </w:pPr>
      <w:r>
        <w:t xml:space="preserve">  "results": [</w:t>
      </w:r>
    </w:p>
    <w:p w14:paraId="2B1E2CCA" w14:textId="3F175CB6" w:rsidR="00C85F5E" w:rsidRDefault="00C85F5E" w:rsidP="00C85F5E">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3FA8FEF0" w14:textId="77777777" w:rsidR="00C85F5E" w:rsidRDefault="00C85F5E" w:rsidP="00C85F5E">
      <w:pPr>
        <w:pStyle w:val="Codesmall"/>
      </w:pPr>
      <w:r>
        <w:t xml:space="preserve">      "relatedLocations": [</w:t>
      </w:r>
    </w:p>
    <w:p w14:paraId="51490C33" w14:textId="56B3E06F"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C12AF1">
        <w:t>3.19</w:t>
      </w:r>
      <w:r w:rsidR="009A40CD">
        <w:fldChar w:fldCharType="end"/>
      </w:r>
      <w:r>
        <w:t>).</w:t>
      </w:r>
    </w:p>
    <w:p w14:paraId="7A65DBF0" w14:textId="539596E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C12AF1">
        <w:t>3.20</w:t>
      </w:r>
      <w:r>
        <w:fldChar w:fldCharType="end"/>
      </w:r>
      <w:r>
        <w:t>).</w:t>
      </w:r>
    </w:p>
    <w:p w14:paraId="30B3771B" w14:textId="79278285"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C12AF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1FCF6612"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C12AF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6B7888EA"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C12AF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732A6939"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C12AF1">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386CE2AA"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C12AF1">
        <w:t>3.19</w:t>
      </w:r>
      <w:r w:rsidR="009A40CD">
        <w:fldChar w:fldCharType="end"/>
      </w:r>
      <w:r w:rsidR="00EB5421">
        <w:t>).</w:t>
      </w:r>
    </w:p>
    <w:p w14:paraId="39ADA288" w14:textId="75188B01"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C12AF1">
        <w:t>3.20</w:t>
      </w:r>
      <w:r w:rsidR="00EB5421">
        <w:fldChar w:fldCharType="end"/>
      </w:r>
      <w:r w:rsidR="00EB5421">
        <w:t>).</w:t>
      </w:r>
    </w:p>
    <w:p w14:paraId="5540FCD1" w14:textId="23F07A30"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C12AF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lastRenderedPageBreak/>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B8C5B1A"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4E635CA"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C12AF1">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0B9BA0F7"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C12AF1">
        <w:t>3.18</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0DB0FB3"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C12AF1">
        <w:t>3.19</w:t>
      </w:r>
      <w:r w:rsidR="00EB5632">
        <w:fldChar w:fldCharType="end"/>
      </w:r>
      <w:r w:rsidR="00EB5632">
        <w:t>)</w:t>
      </w:r>
    </w:p>
    <w:p w14:paraId="1A34D47A" w14:textId="342E4DF1"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C12AF1">
        <w:t>3.20</w:t>
      </w:r>
      <w:r w:rsidR="00EB5632">
        <w:fldChar w:fldCharType="end"/>
      </w:r>
      <w:r w:rsidR="00EB5632">
        <w:t>)</w:t>
      </w:r>
    </w:p>
    <w:p w14:paraId="77C7FCB9" w14:textId="5816DCC7"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C12AF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00A97D4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C12AF1">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329" w:name="_Toc510174690"/>
      <w:r>
        <w:t>Property values</w:t>
      </w:r>
      <w:bookmarkEnd w:id="329"/>
    </w:p>
    <w:p w14:paraId="7A6BA100" w14:textId="67AB5A38"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C12AF1">
        <w:t>3.16</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C12AF1">
        <w:t>3.11.11.2</w:t>
      </w:r>
      <w:r w:rsidR="00907C51">
        <w:fldChar w:fldCharType="end"/>
      </w:r>
      <w:r w:rsidR="00907C51">
        <w:t>)</w:t>
      </w:r>
      <w:r w:rsidRPr="001C3E3E">
        <w:t>.</w:t>
      </w:r>
    </w:p>
    <w:p w14:paraId="28548F6B" w14:textId="67EBA21D" w:rsidR="001C3E3E" w:rsidRDefault="001C3E3E" w:rsidP="003B5868">
      <w:r w:rsidRPr="001C3E3E">
        <w:lastRenderedPageBreak/>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BD7893D"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C12AF1">
        <w:t>3.3.2</w:t>
      </w:r>
      <w:r w:rsidR="0054415E">
        <w:fldChar w:fldCharType="end"/>
      </w:r>
      <w:r w:rsidRPr="001C3E3E">
        <w:t>.</w:t>
      </w:r>
    </w:p>
    <w:p w14:paraId="7F2B59B5" w14:textId="4C4F6603"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C12AF1">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C12AF1">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C12AF1">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B344B2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1C6B26E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C12AF1">
        <w:t>3.16</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lastRenderedPageBreak/>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5AC2CE0F"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C12AF1">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30" w:name="_Ref493479000"/>
      <w:bookmarkStart w:id="331" w:name="_Ref493479448"/>
      <w:bookmarkStart w:id="332" w:name="_Toc510174691"/>
      <w:r>
        <w:t>logicalLocations property</w:t>
      </w:r>
      <w:bookmarkEnd w:id="330"/>
      <w:bookmarkEnd w:id="331"/>
      <w:bookmarkEnd w:id="332"/>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038CACCE" w:rsidR="00D27F62" w:rsidRDefault="00D27F62" w:rsidP="00D27F62">
      <w:r w:rsidRPr="00D27F62">
        <w:t>Wi</w:t>
      </w:r>
      <w:r>
        <w:t>th one exception described in §</w:t>
      </w:r>
      <w:r>
        <w:fldChar w:fldCharType="begin"/>
      </w:r>
      <w:r>
        <w:instrText xml:space="preserve"> REF _Ref493404415 \r \h </w:instrText>
      </w:r>
      <w:r>
        <w:fldChar w:fldCharType="separate"/>
      </w:r>
      <w:r w:rsidR="00C12AF1">
        <w:t>3.19.4</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C12AF1">
        <w:t>3.19.3</w:t>
      </w:r>
      <w:r>
        <w:fldChar w:fldCharType="end"/>
      </w:r>
      <w:r>
        <w:t xml:space="preserve"> </w:t>
      </w:r>
      <w:r w:rsidRPr="00D27F62">
        <w:t>for examples.</w:t>
      </w:r>
    </w:p>
    <w:p w14:paraId="1928BB84" w14:textId="6C9FE6DC"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C12AF1">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392E6201" w:rsidR="00D27F62" w:rsidRDefault="00D27F62" w:rsidP="00D27F62">
      <w:pPr>
        <w:pStyle w:val="Note"/>
      </w:pPr>
      <w:r>
        <w:lastRenderedPageBreak/>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C12AF1">
        <w:t>3.19.3</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34AB18F9" w14:textId="1EA8179D" w:rsidR="000D32C1" w:rsidRDefault="000D32C1" w:rsidP="000D32C1">
      <w:pPr>
        <w:pStyle w:val="Heading3"/>
      </w:pPr>
      <w:bookmarkStart w:id="333" w:name="_Ref493350972"/>
      <w:bookmarkStart w:id="334" w:name="_Toc510174692"/>
      <w:r>
        <w:t>results property</w:t>
      </w:r>
      <w:bookmarkEnd w:id="333"/>
      <w:bookmarkEnd w:id="334"/>
    </w:p>
    <w:p w14:paraId="319EAE63" w14:textId="1B485475"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C12AF1">
        <w:t>3.18</w:t>
      </w:r>
      <w:r w:rsidR="00FB5300">
        <w:fldChar w:fldCharType="end"/>
      </w:r>
      <w:r w:rsidR="00FB5300" w:rsidRPr="00FB5300">
        <w:t>), each of which represents a single result detected in the course of the run.</w:t>
      </w:r>
    </w:p>
    <w:p w14:paraId="66E8B62B" w14:textId="72671334"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C12AF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35" w:name="_Ref493404878"/>
      <w:bookmarkStart w:id="336" w:name="_Toc510174693"/>
      <w:r>
        <w:t>resource</w:t>
      </w:r>
      <w:r w:rsidR="00401BB5">
        <w:t>s property</w:t>
      </w:r>
      <w:bookmarkEnd w:id="335"/>
      <w:bookmarkEnd w:id="336"/>
    </w:p>
    <w:p w14:paraId="29E64BC9" w14:textId="1E0053B6"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C12AF1">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337" w:name="_Ref503355262"/>
      <w:bookmarkStart w:id="338" w:name="_Toc510174694"/>
      <w:r>
        <w:t>richMessageMimeType property</w:t>
      </w:r>
      <w:bookmarkEnd w:id="337"/>
      <w:bookmarkEnd w:id="338"/>
    </w:p>
    <w:p w14:paraId="6FE5FA9A" w14:textId="7BFA2A1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C12AF1">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6911846A" w:rsidR="00D211A8"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C12AF1">
        <w:t>3.9.3.2</w:t>
      </w:r>
      <w:r>
        <w:fldChar w:fldCharType="end"/>
      </w:r>
      <w:r>
        <w:t>.</w:t>
      </w:r>
    </w:p>
    <w:p w14:paraId="0976C2B8" w14:textId="69407A93" w:rsidR="00D65090" w:rsidRDefault="00D65090" w:rsidP="00D65090">
      <w:pPr>
        <w:pStyle w:val="Heading3"/>
      </w:pPr>
      <w:bookmarkStart w:id="339" w:name="_Ref510017893"/>
      <w:bookmarkStart w:id="340" w:name="_Toc510174695"/>
      <w:r>
        <w:t>redactionToken</w:t>
      </w:r>
      <w:bookmarkEnd w:id="339"/>
      <w:r>
        <w:t xml:space="preserve"> property</w:t>
      </w:r>
      <w:bookmarkEnd w:id="340"/>
    </w:p>
    <w:p w14:paraId="0674C185" w14:textId="2205F3BD" w:rsidR="00D65090" w:rsidRDefault="00D65090" w:rsidP="00D65090">
      <w:r>
        <w:t>If the value of any redaction-aware property (§</w:t>
      </w:r>
      <w:r>
        <w:fldChar w:fldCharType="begin"/>
      </w:r>
      <w:r>
        <w:instrText xml:space="preserve"> REF _Ref510017878 \r \h </w:instrText>
      </w:r>
      <w:r>
        <w:fldChar w:fldCharType="separate"/>
      </w:r>
      <w:r w:rsidR="00C12AF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41"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342" w:name="_Toc510174696"/>
      <w:bookmarkEnd w:id="341"/>
      <w:r>
        <w:lastRenderedPageBreak/>
        <w:t>properties property</w:t>
      </w:r>
      <w:bookmarkEnd w:id="342"/>
    </w:p>
    <w:p w14:paraId="6A87570C" w14:textId="7A7C8C07"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C12AF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43" w:name="_Ref493350964"/>
      <w:bookmarkStart w:id="344" w:name="_Toc510174697"/>
      <w:r>
        <w:t>tool object</w:t>
      </w:r>
      <w:bookmarkEnd w:id="343"/>
      <w:bookmarkEnd w:id="344"/>
    </w:p>
    <w:p w14:paraId="389A43BD" w14:textId="582B65CB" w:rsidR="00401BB5" w:rsidRDefault="00401BB5" w:rsidP="00401BB5">
      <w:pPr>
        <w:pStyle w:val="Heading3"/>
      </w:pPr>
      <w:bookmarkStart w:id="345" w:name="_Toc510174698"/>
      <w:r>
        <w:t>General</w:t>
      </w:r>
      <w:bookmarkEnd w:id="345"/>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5EA3351"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C12AF1">
        <w:t>3.12.2</w:t>
      </w:r>
      <w:r>
        <w:fldChar w:fldCharType="end"/>
      </w:r>
    </w:p>
    <w:p w14:paraId="69B4117F" w14:textId="4B54662B"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C12AF1">
        <w:t>3.12.3</w:t>
      </w:r>
      <w:r>
        <w:fldChar w:fldCharType="end"/>
      </w:r>
    </w:p>
    <w:p w14:paraId="3C102082" w14:textId="5E5EA3D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C12AF1">
        <w:t>3.12.4</w:t>
      </w:r>
      <w:r>
        <w:fldChar w:fldCharType="end"/>
      </w:r>
    </w:p>
    <w:p w14:paraId="51BC003B" w14:textId="238EF68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C12AF1">
        <w:t>3.12.5</w:t>
      </w:r>
      <w:r>
        <w:fldChar w:fldCharType="end"/>
      </w:r>
    </w:p>
    <w:p w14:paraId="3461AB94" w14:textId="08014D6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C12AF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46" w:name="_Ref493409155"/>
      <w:bookmarkStart w:id="347" w:name="_Toc510174699"/>
      <w:r>
        <w:t>name property</w:t>
      </w:r>
      <w:bookmarkEnd w:id="346"/>
      <w:bookmarkEnd w:id="347"/>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48" w:name="_Ref493409168"/>
      <w:bookmarkStart w:id="349" w:name="_Toc510174700"/>
      <w:r>
        <w:t>fullName property</w:t>
      </w:r>
      <w:bookmarkEnd w:id="348"/>
      <w:bookmarkEnd w:id="349"/>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50" w:name="_Ref493409198"/>
      <w:bookmarkStart w:id="351" w:name="_Toc510174701"/>
      <w:r>
        <w:t>semanticVersion property</w:t>
      </w:r>
      <w:bookmarkEnd w:id="350"/>
      <w:bookmarkEnd w:id="351"/>
    </w:p>
    <w:p w14:paraId="0F26CA6A" w14:textId="35022515"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lastRenderedPageBreak/>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52" w:name="_Ref493409191"/>
      <w:bookmarkStart w:id="353" w:name="_Toc510174702"/>
      <w:r>
        <w:t>version property</w:t>
      </w:r>
      <w:bookmarkEnd w:id="352"/>
      <w:bookmarkEnd w:id="353"/>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54" w:name="_Ref493409205"/>
      <w:bookmarkStart w:id="355" w:name="_Toc510174703"/>
      <w:r>
        <w:t>fileVersion property</w:t>
      </w:r>
      <w:bookmarkEnd w:id="354"/>
      <w:bookmarkEnd w:id="355"/>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56" w:name="_Ref508811658"/>
      <w:bookmarkStart w:id="357" w:name="_Ref508812630"/>
      <w:bookmarkStart w:id="358" w:name="_Toc510174704"/>
      <w:r>
        <w:t>language property</w:t>
      </w:r>
      <w:bookmarkEnd w:id="356"/>
      <w:bookmarkEnd w:id="357"/>
      <w:bookmarkEnd w:id="358"/>
    </w:p>
    <w:p w14:paraId="0DEC6669" w14:textId="2E555BD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9" w:name="_Hlk503355525"/>
      <w:r w:rsidRPr="00C56762">
        <w:t>a string specifying the language of the messages produced by the tool</w:t>
      </w:r>
      <w:bookmarkEnd w:id="35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60" w:name="_Ref508812052"/>
      <w:r>
        <w:t xml:space="preserve">The </w:t>
      </w:r>
      <w:r w:rsidRPr="00062677">
        <w:rPr>
          <w:rStyle w:val="CODEtemp"/>
        </w:rPr>
        <w:t>language</w:t>
      </w:r>
      <w:r>
        <w:t xml:space="preserve"> property specifies:</w:t>
      </w:r>
    </w:p>
    <w:p w14:paraId="4C6405EF" w14:textId="1E98E591"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C12AF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C12AF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C12AF1">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C12AF1">
        <w:t>3.11</w:t>
      </w:r>
      <w:r>
        <w:fldChar w:fldCharType="end"/>
      </w:r>
      <w:r w:rsidRPr="008867D2">
        <w:t>).</w:t>
      </w:r>
    </w:p>
    <w:p w14:paraId="3FBBE723" w14:textId="587863B1"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C12AF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C12AF1">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361" w:name="_Ref508891515"/>
      <w:bookmarkStart w:id="362" w:name="_Toc510174705"/>
      <w:r>
        <w:t>resourceLocation property</w:t>
      </w:r>
      <w:bookmarkEnd w:id="360"/>
      <w:bookmarkEnd w:id="361"/>
      <w:bookmarkEnd w:id="362"/>
    </w:p>
    <w:p w14:paraId="012A55E0" w14:textId="0A15A1D8"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C12AF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C12AF1">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C12AF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98FAF8A"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C12AF1">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C12AF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C12AF1">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6AE2EC4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788B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79F5301"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C12AF1">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674A455"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C12AF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5661548E"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C12AF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22B4902"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C12AF1">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63" w:name="_Toc510174706"/>
      <w:r>
        <w:t>sarifLoggerVersion property</w:t>
      </w:r>
      <w:bookmarkEnd w:id="363"/>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64" w:name="_Toc510174707"/>
      <w:r>
        <w:t>properties property</w:t>
      </w:r>
      <w:bookmarkEnd w:id="364"/>
    </w:p>
    <w:p w14:paraId="074F31FD" w14:textId="643A96A7"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C12AF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65" w:name="_Ref493352563"/>
      <w:bookmarkStart w:id="366" w:name="_Toc510174708"/>
      <w:r>
        <w:lastRenderedPageBreak/>
        <w:t>invocation object</w:t>
      </w:r>
      <w:bookmarkEnd w:id="365"/>
      <w:bookmarkEnd w:id="366"/>
    </w:p>
    <w:p w14:paraId="10E65C9D" w14:textId="17190F2B" w:rsidR="00401BB5" w:rsidRDefault="00401BB5" w:rsidP="00401BB5">
      <w:pPr>
        <w:pStyle w:val="Heading3"/>
      </w:pPr>
      <w:bookmarkStart w:id="367" w:name="_Toc510174709"/>
      <w:r>
        <w:t>General</w:t>
      </w:r>
      <w:bookmarkEnd w:id="367"/>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8" w:name="_Ref493414102"/>
      <w:bookmarkStart w:id="369" w:name="_Toc510174710"/>
      <w:r>
        <w:t>commandLine property</w:t>
      </w:r>
      <w:bookmarkEnd w:id="368"/>
      <w:bookmarkEnd w:id="36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87AFDDF"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C12AF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70" w:name="_Ref506976541"/>
      <w:bookmarkStart w:id="371" w:name="_Toc510174711"/>
      <w:r>
        <w:t>arguments property</w:t>
      </w:r>
      <w:bookmarkEnd w:id="370"/>
      <w:bookmarkEnd w:id="371"/>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DD175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C12AF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2" w:name="_Toc510174712"/>
      <w:r>
        <w:lastRenderedPageBreak/>
        <w:t>responseFiles property</w:t>
      </w:r>
      <w:bookmarkEnd w:id="372"/>
    </w:p>
    <w:p w14:paraId="7F9B09E3" w14:textId="1E4E7CE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C12AF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AD0356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C12AF1">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C12AF1">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1C5FE6ED" w:rsidR="00780AD1" w:rsidRPr="0027182E" w:rsidRDefault="007C64F1" w:rsidP="00780AD1">
      <w:pPr>
        <w:pStyle w:val="Code"/>
      </w:pPr>
      <w:r>
        <w:t xml:space="preserve">    </w:t>
      </w:r>
      <w:r w:rsidR="00780AD1">
        <w:t xml:space="preserve">"responseFiles": </w:t>
      </w:r>
      <w:r w:rsidR="003D1181">
        <w:t>[  #</w:t>
      </w:r>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C12AF1">
        <w:t>3.3</w:t>
      </w:r>
      <w:r w:rsidR="00534AEC">
        <w:fldChar w:fldCharType="end"/>
      </w:r>
      <w:r w:rsidR="00534AEC" w:rsidRPr="0027182E">
        <w:t>).</w:t>
      </w:r>
    </w:p>
    <w:p w14:paraId="4836B8E9" w14:textId="7B671D6F" w:rsidR="0027182E" w:rsidRPr="0027182E" w:rsidRDefault="0027182E" w:rsidP="00780AD1">
      <w:pPr>
        <w:pStyle w:val="Code"/>
      </w:pPr>
      <w:r w:rsidRPr="0027182E">
        <w:t xml:space="preserve">      {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373" w:name="_Ref507597986"/>
      <w:bookmarkStart w:id="374" w:name="_Toc510174713"/>
      <w:r>
        <w:t>attachments property</w:t>
      </w:r>
      <w:bookmarkEnd w:id="373"/>
      <w:bookmarkEnd w:id="374"/>
    </w:p>
    <w:p w14:paraId="13917F9A" w14:textId="484E95A0"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C12AF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C12AF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C12AF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C12AF1">
        <w:t>3.13.3</w:t>
      </w:r>
      <w:r w:rsidR="00A27D47">
        <w:fldChar w:fldCharType="end"/>
      </w:r>
      <w:r>
        <w:t>), if present. They might also be files implicitly consumed by the tool, such as a configuration file.</w:t>
      </w:r>
    </w:p>
    <w:p w14:paraId="5A68CC32" w14:textId="64B7EC78"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C12AF1">
        <w:t>3.14.1</w:t>
      </w:r>
      <w:r w:rsidR="00A27D47">
        <w:fldChar w:fldCharType="end"/>
      </w:r>
      <w:r>
        <w:t>.</w:t>
      </w:r>
    </w:p>
    <w:p w14:paraId="01B231BB" w14:textId="6910B73F" w:rsidR="00401BB5" w:rsidRDefault="00401BB5" w:rsidP="00401BB5">
      <w:pPr>
        <w:pStyle w:val="Heading3"/>
      </w:pPr>
      <w:bookmarkStart w:id="375" w:name="_Toc510174714"/>
      <w:r>
        <w:t>startTime property</w:t>
      </w:r>
      <w:bookmarkEnd w:id="375"/>
    </w:p>
    <w:p w14:paraId="16315911" w14:textId="7BFD50B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C12AF1">
        <w:t>3.8</w:t>
      </w:r>
      <w:r>
        <w:fldChar w:fldCharType="end"/>
      </w:r>
      <w:r w:rsidRPr="00A14F9A">
        <w:t>.</w:t>
      </w:r>
    </w:p>
    <w:p w14:paraId="64D62131" w14:textId="648590CB" w:rsidR="00401BB5" w:rsidRDefault="00401BB5" w:rsidP="00401BB5">
      <w:pPr>
        <w:pStyle w:val="Heading3"/>
      </w:pPr>
      <w:bookmarkStart w:id="376" w:name="_Toc510174715"/>
      <w:r>
        <w:t>endTime property</w:t>
      </w:r>
      <w:bookmarkEnd w:id="376"/>
    </w:p>
    <w:p w14:paraId="7310B713" w14:textId="6CAE4464"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C12AF1">
        <w:t>3.8</w:t>
      </w:r>
      <w:r>
        <w:fldChar w:fldCharType="end"/>
      </w:r>
      <w:r w:rsidRPr="00A14F9A">
        <w:t>.</w:t>
      </w:r>
    </w:p>
    <w:p w14:paraId="018E25F2" w14:textId="7C837EBB" w:rsidR="00BE0635" w:rsidRDefault="00BE0635" w:rsidP="00BE0635">
      <w:pPr>
        <w:pStyle w:val="Heading3"/>
      </w:pPr>
      <w:bookmarkStart w:id="377" w:name="_Ref509050679"/>
      <w:bookmarkStart w:id="378" w:name="_Toc510174716"/>
      <w:r>
        <w:t>exitCode property</w:t>
      </w:r>
      <w:bookmarkEnd w:id="377"/>
      <w:bookmarkEnd w:id="37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50687505" w:rsidR="00BE0635" w:rsidRDefault="00BE0635" w:rsidP="00BE0635">
      <w:r>
        <w:t>For examples, see §</w:t>
      </w:r>
      <w:r>
        <w:fldChar w:fldCharType="begin"/>
      </w:r>
      <w:r>
        <w:instrText xml:space="preserve"> REF _Ref509050368 \r \h </w:instrText>
      </w:r>
      <w:r>
        <w:fldChar w:fldCharType="separate"/>
      </w:r>
      <w:r w:rsidR="00C12AF1">
        <w:t>3.13.9</w:t>
      </w:r>
      <w:r>
        <w:fldChar w:fldCharType="end"/>
      </w:r>
      <w:r>
        <w:t>.</w:t>
      </w:r>
    </w:p>
    <w:p w14:paraId="2AB6A1A3" w14:textId="0E19F05A" w:rsidR="00BE0635" w:rsidRDefault="00BE0635" w:rsidP="00401BB5">
      <w:pPr>
        <w:pStyle w:val="Heading3"/>
      </w:pPr>
      <w:bookmarkStart w:id="379" w:name="_Ref509050368"/>
      <w:bookmarkStart w:id="380" w:name="_Toc510174717"/>
      <w:r>
        <w:lastRenderedPageBreak/>
        <w:t>exitCodeDescription property</w:t>
      </w:r>
      <w:bookmarkEnd w:id="379"/>
      <w:bookmarkEnd w:id="38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81" w:name="_Toc510174718"/>
      <w:r>
        <w:t>exitSignalName property</w:t>
      </w:r>
      <w:bookmarkEnd w:id="38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7D8803D7" w:rsidR="00BE0635" w:rsidRDefault="00BE0635" w:rsidP="00BE0635">
      <w:r>
        <w:t>For an example, see §</w:t>
      </w:r>
      <w:r>
        <w:fldChar w:fldCharType="begin"/>
      </w:r>
      <w:r>
        <w:instrText xml:space="preserve"> REF _Ref509050492 \r \h </w:instrText>
      </w:r>
      <w:r>
        <w:fldChar w:fldCharType="separate"/>
      </w:r>
      <w:r w:rsidR="00C12AF1">
        <w:t>3.13.11</w:t>
      </w:r>
      <w:r>
        <w:fldChar w:fldCharType="end"/>
      </w:r>
      <w:r>
        <w:t>.</w:t>
      </w:r>
    </w:p>
    <w:p w14:paraId="01CF0A31" w14:textId="198FD4EE" w:rsidR="00BE0635" w:rsidRDefault="00BE0635" w:rsidP="00BE0635">
      <w:pPr>
        <w:pStyle w:val="Heading3"/>
      </w:pPr>
      <w:bookmarkStart w:id="382" w:name="_Ref509050492"/>
      <w:bookmarkStart w:id="383" w:name="_Toc510174719"/>
      <w:r>
        <w:t>exitSignalNumber property</w:t>
      </w:r>
      <w:bookmarkEnd w:id="382"/>
      <w:bookmarkEnd w:id="38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84" w:name="_Toc510174720"/>
      <w:r>
        <w:t>processStartFailureMessage property</w:t>
      </w:r>
      <w:bookmarkEnd w:id="38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85" w:name="_Toc510174721"/>
      <w:r>
        <w:t>toolExecutionSuccessful</w:t>
      </w:r>
      <w:r w:rsidR="00B209DE">
        <w:t xml:space="preserve"> property</w:t>
      </w:r>
      <w:bookmarkEnd w:id="38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6730A2F2" w:rsidR="00B209DE" w:rsidRDefault="00B209DE" w:rsidP="00B209DE">
      <w:bookmarkStart w:id="386"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C12AF1">
        <w:t>3.13.8</w:t>
      </w:r>
      <w:r>
        <w:fldChar w:fldCharType="end"/>
      </w:r>
      <w:r>
        <w:t xml:space="preserve">) is present and has a non-zero value; otherwise its value </w:t>
      </w:r>
      <w:r>
        <w:rPr>
          <w:b/>
        </w:rPr>
        <w:t>SHALL</w:t>
      </w:r>
      <w:r>
        <w:t xml:space="preserve"> be taken to be </w:t>
      </w:r>
      <w:r>
        <w:rPr>
          <w:rStyle w:val="CODEtemp"/>
        </w:rPr>
        <w:t>true</w:t>
      </w:r>
      <w:r>
        <w:t>.</w:t>
      </w:r>
    </w:p>
    <w:bookmarkEnd w:id="38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87" w:name="_Toc510174722"/>
      <w:r>
        <w:t>machine property</w:t>
      </w:r>
      <w:bookmarkEnd w:id="38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8" w:name="_Toc510174723"/>
      <w:r>
        <w:t>account property</w:t>
      </w:r>
      <w:bookmarkEnd w:id="38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89" w:name="_Toc510174724"/>
      <w:r>
        <w:t>processId property</w:t>
      </w:r>
      <w:bookmarkEnd w:id="38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0" w:name="_Toc510174725"/>
      <w:r>
        <w:t>executableLocation</w:t>
      </w:r>
      <w:r w:rsidR="00401BB5">
        <w:t xml:space="preserve"> property</w:t>
      </w:r>
      <w:bookmarkEnd w:id="390"/>
    </w:p>
    <w:p w14:paraId="2EFF9849" w14:textId="1365BE4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 the absolute URI</w:t>
      </w:r>
      <w:r w:rsidRPr="00A14F9A">
        <w:t xml:space="preserve"> of the tool's executable file.</w:t>
      </w:r>
    </w:p>
    <w:p w14:paraId="1CA3AB71" w14:textId="037313F1"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C12AF1">
        <w:t>3.3.4</w:t>
      </w:r>
      <w:r>
        <w:fldChar w:fldCharType="end"/>
      </w:r>
      <w:r>
        <w:t xml:space="preserve"> for non-deterministic absolute URIs.</w:t>
      </w:r>
    </w:p>
    <w:p w14:paraId="52D317A6" w14:textId="111FA28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C12AF1">
        <w:t>3.12</w:t>
      </w:r>
      <w:r>
        <w:fldChar w:fldCharType="end"/>
      </w:r>
      <w:r w:rsidRPr="00A14F9A">
        <w:t>) because the identical tool might be invoked from different paths on different machines.</w:t>
      </w:r>
    </w:p>
    <w:p w14:paraId="4CBA5986" w14:textId="627C685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C12AF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1" w:name="_Toc510174726"/>
      <w:r>
        <w:t>workingDirectory property</w:t>
      </w:r>
      <w:bookmarkEnd w:id="39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2" w:name="_Toc510174727"/>
      <w:r>
        <w:lastRenderedPageBreak/>
        <w:t>environmentVariables property</w:t>
      </w:r>
      <w:bookmarkEnd w:id="392"/>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93" w:name="_Ref493345429"/>
      <w:bookmarkStart w:id="394" w:name="_Toc510174728"/>
      <w:r>
        <w:t>toolNotifications property</w:t>
      </w:r>
      <w:bookmarkEnd w:id="393"/>
      <w:bookmarkEnd w:id="394"/>
    </w:p>
    <w:p w14:paraId="24067D15" w14:textId="13EE8632"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C12AF1">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C12AF1">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95" w:name="_Ref509576439"/>
      <w:bookmarkStart w:id="396" w:name="_Toc510174729"/>
      <w:r>
        <w:t>configurationNotifications property</w:t>
      </w:r>
      <w:bookmarkEnd w:id="395"/>
      <w:bookmarkEnd w:id="396"/>
    </w:p>
    <w:p w14:paraId="59DC01CB" w14:textId="2C4E60B3"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C12AF1">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C12AF1">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7" w:name="_Toc510174730"/>
      <w:r>
        <w:t>stdin, stdout, stderr</w:t>
      </w:r>
      <w:r w:rsidR="00D943E5">
        <w:t>, and stdoutStderr</w:t>
      </w:r>
      <w:r>
        <w:t xml:space="preserve"> properties</w:t>
      </w:r>
      <w:bookmarkEnd w:id="397"/>
    </w:p>
    <w:p w14:paraId="47275264" w14:textId="1FBA52A7"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C12AF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EB80FEB"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C12AF1">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2DE39DF6" w14:textId="35B623F1" w:rsidR="00401BB5" w:rsidRDefault="00401BB5" w:rsidP="00401BB5">
      <w:pPr>
        <w:pStyle w:val="Heading3"/>
      </w:pPr>
      <w:bookmarkStart w:id="398" w:name="_Toc510174731"/>
      <w:r>
        <w:lastRenderedPageBreak/>
        <w:t>properties property</w:t>
      </w:r>
      <w:bookmarkEnd w:id="398"/>
    </w:p>
    <w:p w14:paraId="6D4EC85A" w14:textId="60855ED7"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C12AF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r>
        <w:t>attachment object</w:t>
      </w:r>
    </w:p>
    <w:p w14:paraId="554194B0" w14:textId="77777777" w:rsidR="00A27D47" w:rsidRDefault="00A27D47" w:rsidP="00A27D47">
      <w:pPr>
        <w:pStyle w:val="Heading3"/>
        <w:numPr>
          <w:ilvl w:val="2"/>
          <w:numId w:val="2"/>
        </w:numPr>
      </w:pPr>
      <w:bookmarkStart w:id="399" w:name="_Ref506978653"/>
      <w:bookmarkStart w:id="400" w:name="_Toc510174733"/>
      <w:r>
        <w:t>General</w:t>
      </w:r>
      <w:bookmarkEnd w:id="399"/>
      <w:bookmarkEnd w:id="400"/>
    </w:p>
    <w:p w14:paraId="4FF20040" w14:textId="116E4B4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C12AF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C12AF1">
        <w:t>3.18.17</w:t>
      </w:r>
      <w:r>
        <w:fldChar w:fldCharType="end"/>
      </w:r>
      <w:r>
        <w:t>).</w:t>
      </w:r>
    </w:p>
    <w:p w14:paraId="120068B3" w14:textId="2CF30C1E"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C12AF1">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C12AF1">
        <w:t>3.16.8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2E3A163E"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C12AF1">
        <w:t>3.11</w:t>
      </w:r>
      <w:r w:rsidR="00E92030">
        <w:fldChar w:fldCharType="end"/>
      </w:r>
      <w:r w:rsidR="00E92030">
        <w:t>)</w:t>
      </w:r>
      <w:r w:rsidR="006D4B00">
        <w:t>.</w:t>
      </w:r>
    </w:p>
    <w:p w14:paraId="62B645C6" w14:textId="540C4A50"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C12AF1">
        <w:t>3.11.8</w:t>
      </w:r>
      <w:r w:rsidR="00DF2D77">
        <w:fldChar w:fldCharType="end"/>
      </w:r>
      <w:r w:rsidR="00DF2D77">
        <w:t>.</w:t>
      </w:r>
    </w:p>
    <w:p w14:paraId="4A70386B" w14:textId="692A489F"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C12AF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F648E3A"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C12AF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4FE85017"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A8E098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C12AF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57BE316"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C12AF1">
        <w:t>3.18</w:t>
      </w:r>
      <w:r>
        <w:fldChar w:fldCharType="end"/>
      </w:r>
      <w:r>
        <w:t>)</w:t>
      </w:r>
      <w:r w:rsidR="006D4B00">
        <w:t>.</w:t>
      </w:r>
    </w:p>
    <w:p w14:paraId="30BF41E2" w14:textId="69A25B72" w:rsidR="00A27D47" w:rsidRDefault="00A27D47" w:rsidP="00A27D47">
      <w:pPr>
        <w:pStyle w:val="Codesmall"/>
      </w:pPr>
      <w:r>
        <w:t xml:space="preserve">  ...</w:t>
      </w:r>
    </w:p>
    <w:p w14:paraId="344F43B5" w14:textId="03BB5337"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C12AF1">
        <w:t>3.18.17</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4E691A9"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C12AF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12D5EB3" w:rsidR="00E92030" w:rsidRDefault="00E92030" w:rsidP="00A27D47">
      <w:pPr>
        <w:pStyle w:val="Codesmall"/>
      </w:pPr>
      <w:r>
        <w:t xml:space="preserve">      "fileLocation": {                           # See </w:t>
      </w:r>
      <w:r w:rsidRPr="00F90F0E">
        <w:t>§</w:t>
      </w:r>
      <w:bookmarkStart w:id="401" w:name="_Hlk507657707"/>
      <w:r>
        <w:fldChar w:fldCharType="begin"/>
      </w:r>
      <w:r>
        <w:instrText xml:space="preserve"> REF _Ref506978525 \r \h </w:instrText>
      </w:r>
      <w:r>
        <w:fldChar w:fldCharType="separate"/>
      </w:r>
      <w:r w:rsidR="00C12AF1">
        <w:t>3.14.3</w:t>
      </w:r>
      <w:r>
        <w:fldChar w:fldCharType="end"/>
      </w:r>
      <w:bookmarkEnd w:id="401"/>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402" w:name="_Ref506978925"/>
      <w:bookmarkStart w:id="403" w:name="_Toc510174734"/>
      <w:r>
        <w:t>description property</w:t>
      </w:r>
      <w:bookmarkEnd w:id="402"/>
      <w:bookmarkEnd w:id="403"/>
    </w:p>
    <w:p w14:paraId="237B6C86" w14:textId="74EB90F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C12AF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404" w:name="_Ref506978525"/>
      <w:bookmarkStart w:id="405" w:name="_Toc510174735"/>
      <w:r>
        <w:t>fileLocation</w:t>
      </w:r>
      <w:r w:rsidR="00A27D47">
        <w:t xml:space="preserve"> property</w:t>
      </w:r>
      <w:bookmarkEnd w:id="404"/>
      <w:bookmarkEnd w:id="405"/>
    </w:p>
    <w:p w14:paraId="13D7987F" w14:textId="09C16608" w:rsidR="00A27D47" w:rsidRDefault="00A27D47" w:rsidP="00A27D47">
      <w:pPr>
        <w:rPr>
          <w:ins w:id="406" w:author="Laurence Golding" w:date="2018-04-15T15:14:00Z"/>
        </w:rPr>
      </w:pPr>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C12AF1">
        <w:t>3.2</w:t>
      </w:r>
      <w:r w:rsidR="00E92030">
        <w:fldChar w:fldCharType="end"/>
      </w:r>
      <w:r>
        <w:t>) that specifies the location of the attachment file.</w:t>
      </w:r>
    </w:p>
    <w:p w14:paraId="5B73EDC9" w14:textId="1C4BD529" w:rsidR="00AA3729" w:rsidRDefault="008B7755" w:rsidP="00AA3729">
      <w:pPr>
        <w:pStyle w:val="Heading2"/>
        <w:rPr>
          <w:ins w:id="407" w:author="Laurence Golding" w:date="2018-04-15T15:15:00Z"/>
        </w:rPr>
      </w:pPr>
      <w:bookmarkStart w:id="408" w:name="_Ref511572327"/>
      <w:ins w:id="409" w:author="Laurence Golding" w:date="2018-04-16T10:53:00Z">
        <w:r>
          <w:lastRenderedPageBreak/>
          <w:t>versionControlDetails</w:t>
        </w:r>
      </w:ins>
      <w:ins w:id="410" w:author="Laurence Golding" w:date="2018-04-15T15:14:00Z">
        <w:r w:rsidR="00AA3729">
          <w:t xml:space="preserve"> obj</w:t>
        </w:r>
      </w:ins>
      <w:ins w:id="411" w:author="Laurence Golding" w:date="2018-04-15T15:15:00Z">
        <w:r w:rsidR="00AA3729">
          <w:t>ect</w:t>
        </w:r>
        <w:bookmarkEnd w:id="408"/>
      </w:ins>
    </w:p>
    <w:p w14:paraId="486B0BA2" w14:textId="76C3EC30" w:rsidR="00AA3729" w:rsidRDefault="00AA3729" w:rsidP="00AA3729">
      <w:pPr>
        <w:pStyle w:val="Heading3"/>
        <w:rPr>
          <w:ins w:id="412" w:author="Laurence Golding" w:date="2018-04-15T15:16:00Z"/>
        </w:rPr>
      </w:pPr>
      <w:bookmarkStart w:id="413" w:name="_Ref511572560"/>
      <w:ins w:id="414" w:author="Laurence Golding" w:date="2018-04-15T15:16:00Z">
        <w:r>
          <w:t>General</w:t>
        </w:r>
        <w:bookmarkEnd w:id="413"/>
      </w:ins>
    </w:p>
    <w:p w14:paraId="0683B87F" w14:textId="482AC7B4" w:rsidR="00AA3729" w:rsidRDefault="00AA3729" w:rsidP="00AA3729">
      <w:pPr>
        <w:rPr>
          <w:ins w:id="415" w:author="Laurence Golding" w:date="2018-04-16T11:46:00Z"/>
        </w:rPr>
      </w:pPr>
      <w:ins w:id="416" w:author="Laurence Golding" w:date="2018-04-15T15:15:00Z">
        <w:r>
          <w:t xml:space="preserve">A </w:t>
        </w:r>
        <w:r w:rsidRPr="00AA3729">
          <w:rPr>
            <w:rStyle w:val="CODEtemp"/>
          </w:rPr>
          <w:t>versionControl</w:t>
        </w:r>
      </w:ins>
      <w:ins w:id="417" w:author="Laurence Golding" w:date="2018-04-16T10:53:00Z">
        <w:r w:rsidR="008B7755">
          <w:rPr>
            <w:rStyle w:val="CODEtemp"/>
          </w:rPr>
          <w:t>Details</w:t>
        </w:r>
      </w:ins>
      <w:ins w:id="418" w:author="Laurence Golding" w:date="2018-04-15T15:15:00Z">
        <w:r>
          <w:t xml:space="preserve"> object specifies the </w:t>
        </w:r>
      </w:ins>
      <w:ins w:id="419" w:author="Laurence Golding" w:date="2018-04-16T10:44:00Z">
        <w:r w:rsidR="00041B8B">
          <w:t xml:space="preserve">information necessary to </w:t>
        </w:r>
      </w:ins>
      <w:ins w:id="420" w:author="Laurence Golding" w:date="2018-04-16T10:45:00Z">
        <w:r w:rsidR="00041B8B">
          <w:t>retrieve</w:t>
        </w:r>
      </w:ins>
      <w:ins w:id="421" w:author="Laurence Golding" w:date="2018-04-16T10:44:00Z">
        <w:r w:rsidR="00041B8B">
          <w:t xml:space="preserve"> from a</w:t>
        </w:r>
      </w:ins>
      <w:ins w:id="422" w:author="Laurence Golding" w:date="2018-04-16T10:19:00Z">
        <w:r w:rsidR="00DE3D4C">
          <w:t xml:space="preserve"> version control system</w:t>
        </w:r>
      </w:ins>
      <w:ins w:id="423" w:author="Laurence Golding" w:date="2018-04-16T10:43:00Z">
        <w:r w:rsidR="00041B8B">
          <w:t xml:space="preserve"> (VCS)</w:t>
        </w:r>
      </w:ins>
      <w:ins w:id="424" w:author="Laurence Golding" w:date="2018-04-16T11:16:00Z">
        <w:r w:rsidR="009F0B58">
          <w:t xml:space="preserve"> th</w:t>
        </w:r>
      </w:ins>
      <w:ins w:id="425" w:author="Laurence Golding" w:date="2018-04-16T11:17:00Z">
        <w:r w:rsidR="009F0B58">
          <w:t>e correct version of the</w:t>
        </w:r>
      </w:ins>
      <w:ins w:id="426" w:author="Laurence Golding" w:date="2018-04-16T10:19:00Z">
        <w:r w:rsidR="00DE3D4C">
          <w:t xml:space="preserve"> </w:t>
        </w:r>
      </w:ins>
      <w:ins w:id="427" w:author="Laurence Golding" w:date="2018-04-16T10:40:00Z">
        <w:r w:rsidR="00041B8B">
          <w:t>files</w:t>
        </w:r>
      </w:ins>
      <w:ins w:id="428" w:author="Laurence Golding" w:date="2018-04-15T15:15:00Z">
        <w:r>
          <w:t xml:space="preserve"> </w:t>
        </w:r>
      </w:ins>
      <w:ins w:id="429" w:author="Laurence Golding" w:date="2018-04-16T11:17:00Z">
        <w:r w:rsidR="009F0B58">
          <w:t xml:space="preserve">that were </w:t>
        </w:r>
      </w:ins>
      <w:ins w:id="430" w:author="Laurence Golding" w:date="2018-04-15T15:17:00Z">
        <w:r>
          <w:t xml:space="preserve">scanned </w:t>
        </w:r>
      </w:ins>
      <w:ins w:id="431" w:author="Laurence Golding" w:date="2018-04-15T15:41:00Z">
        <w:r w:rsidR="00142527">
          <w:t>during</w:t>
        </w:r>
      </w:ins>
      <w:ins w:id="432" w:author="Laurence Golding" w:date="2018-04-15T15:17:00Z">
        <w:r>
          <w:t xml:space="preserve"> the containing </w:t>
        </w:r>
        <w:r w:rsidRPr="00AA3729">
          <w:rPr>
            <w:rStyle w:val="CODEtemp"/>
          </w:rPr>
          <w:t>run</w:t>
        </w:r>
        <w:r>
          <w:t xml:space="preserve"> (§</w:t>
        </w:r>
      </w:ins>
      <w:ins w:id="433" w:author="Laurence Golding" w:date="2018-04-15T15:18:00Z">
        <w:r>
          <w:fldChar w:fldCharType="begin"/>
        </w:r>
        <w:r>
          <w:instrText xml:space="preserve"> REF _Ref493349997 \r \h </w:instrText>
        </w:r>
      </w:ins>
      <w:r>
        <w:fldChar w:fldCharType="separate"/>
      </w:r>
      <w:ins w:id="434" w:author="Laurence Golding" w:date="2018-04-15T15:18:00Z">
        <w:r>
          <w:t>3.11</w:t>
        </w:r>
        <w:r>
          <w:fldChar w:fldCharType="end"/>
        </w:r>
      </w:ins>
      <w:ins w:id="435" w:author="Laurence Golding" w:date="2018-04-15T15:17:00Z">
        <w:r>
          <w:t>).</w:t>
        </w:r>
      </w:ins>
    </w:p>
    <w:p w14:paraId="2C3C2486" w14:textId="0D891473" w:rsidR="002E7ABB" w:rsidRDefault="002E7ABB" w:rsidP="00AA3729">
      <w:pPr>
        <w:rPr>
          <w:ins w:id="436" w:author="Laurence Golding" w:date="2018-04-16T10:55:00Z"/>
        </w:rPr>
      </w:pPr>
      <w:ins w:id="437" w:author="Laurence Golding" w:date="2018-04-16T11:46:00Z">
        <w:r>
          <w:t>For an exampl</w:t>
        </w:r>
      </w:ins>
      <w:ins w:id="438" w:author="Laurence Golding" w:date="2018-04-16T11:47:00Z">
        <w:r>
          <w:t>e, see §</w:t>
        </w:r>
        <w:r>
          <w:fldChar w:fldCharType="begin"/>
        </w:r>
        <w:r>
          <w:instrText xml:space="preserve"> REF _Ref511641305 \r \h </w:instrText>
        </w:r>
      </w:ins>
      <w:r>
        <w:fldChar w:fldCharType="separate"/>
      </w:r>
      <w:ins w:id="439" w:author="Laurence Golding" w:date="2018-04-16T11:47:00Z">
        <w:r>
          <w:t>3.11.10</w:t>
        </w:r>
        <w:r>
          <w:fldChar w:fldCharType="end"/>
        </w:r>
        <w:r>
          <w:t>.</w:t>
        </w:r>
      </w:ins>
    </w:p>
    <w:p w14:paraId="4ACE9B3C" w14:textId="5CD8BC63" w:rsidR="008B7755" w:rsidRDefault="008B7755" w:rsidP="008B7755">
      <w:pPr>
        <w:pStyle w:val="Heading3"/>
        <w:rPr>
          <w:ins w:id="440" w:author="Laurence Golding" w:date="2018-04-16T10:53:00Z"/>
        </w:rPr>
      </w:pPr>
      <w:ins w:id="441" w:author="Laurence Golding" w:date="2018-04-16T10:53:00Z">
        <w:r>
          <w:t>Constraints</w:t>
        </w:r>
      </w:ins>
    </w:p>
    <w:p w14:paraId="01C006AC" w14:textId="67A32DC6" w:rsidR="008B7755" w:rsidRDefault="008B7755" w:rsidP="008B7755">
      <w:pPr>
        <w:rPr>
          <w:ins w:id="442" w:author="Laurence Golding" w:date="2018-04-16T10:59:00Z"/>
        </w:rPr>
      </w:pPr>
      <w:ins w:id="443" w:author="Laurence Golding" w:date="2018-04-16T10:53:00Z">
        <w:r>
          <w:t xml:space="preserve">A </w:t>
        </w:r>
      </w:ins>
      <w:ins w:id="444" w:author="Laurence Golding" w:date="2018-04-16T10:54:00Z">
        <w:r w:rsidRPr="00AA3729">
          <w:rPr>
            <w:rStyle w:val="CODEtemp"/>
          </w:rPr>
          <w:t>versionControl</w:t>
        </w:r>
        <w:r>
          <w:rPr>
            <w:rStyle w:val="CODEtemp"/>
          </w:rPr>
          <w:t>Details</w:t>
        </w:r>
        <w:r>
          <w:t xml:space="preserve"> object </w:t>
        </w:r>
        <w:r>
          <w:rPr>
            <w:b/>
          </w:rPr>
          <w:t>SHALL</w:t>
        </w:r>
        <w:r>
          <w:t xml:space="preserve"> contain sufficient information to uniquely </w:t>
        </w:r>
      </w:ins>
      <w:ins w:id="445" w:author="Laurence Golding" w:date="2018-04-16T11:15:00Z">
        <w:r w:rsidR="009F0B58">
          <w:t xml:space="preserve">and permanently </w:t>
        </w:r>
      </w:ins>
      <w:ins w:id="446" w:author="Laurence Golding" w:date="2018-04-16T10:54:00Z">
        <w:r>
          <w:t>identify the version of the files that were scanned.</w:t>
        </w:r>
      </w:ins>
    </w:p>
    <w:p w14:paraId="7FB1AE46" w14:textId="1373B97F" w:rsidR="008B7755" w:rsidRPr="008B7755" w:rsidRDefault="008B7755" w:rsidP="009F0B58">
      <w:pPr>
        <w:pStyle w:val="Note"/>
        <w:rPr>
          <w:ins w:id="447" w:author="Laurence Golding" w:date="2018-04-15T15:39:00Z"/>
        </w:rPr>
      </w:pPr>
      <w:ins w:id="448" w:author="Laurence Golding" w:date="2018-04-16T10:59:00Z">
        <w:r>
          <w:t xml:space="preserve">NOTE: </w:t>
        </w:r>
      </w:ins>
      <w:ins w:id="449" w:author="Laurence Golding" w:date="2018-04-16T11:09:00Z">
        <w:r w:rsidR="009F0B58">
          <w:t xml:space="preserve">The required set of properties depends on </w:t>
        </w:r>
      </w:ins>
      <w:ins w:id="450" w:author="Laurence Golding" w:date="2018-04-16T10:59:00Z">
        <w:r>
          <w:t>the VCS</w:t>
        </w:r>
      </w:ins>
      <w:ins w:id="451" w:author="Laurence Golding" w:date="2018-04-16T11:11:00Z">
        <w:r w:rsidR="009F0B58">
          <w:t xml:space="preserve"> and on the engineering system within whi</w:t>
        </w:r>
      </w:ins>
      <w:ins w:id="452" w:author="Laurence Golding" w:date="2018-04-16T11:12:00Z">
        <w:r w:rsidR="009F0B58">
          <w:t>ch it is used</w:t>
        </w:r>
      </w:ins>
      <w:ins w:id="453" w:author="Laurence Golding" w:date="2018-04-16T11:10:00Z">
        <w:r w:rsidR="009F0B58">
          <w:t xml:space="preserve">. </w:t>
        </w:r>
      </w:ins>
      <w:ins w:id="454" w:author="Laurence Golding" w:date="2018-04-16T11:12:00Z">
        <w:r w:rsidR="009F0B58">
          <w:t>Consider</w:t>
        </w:r>
      </w:ins>
      <w:ins w:id="455" w:author="Laurence Golding" w:date="2018-04-16T11:10:00Z">
        <w:r w:rsidR="009F0B58">
          <w:t xml:space="preserve"> Git</w:t>
        </w:r>
      </w:ins>
      <w:ins w:id="456" w:author="Laurence Golding" w:date="2018-04-16T11:12:00Z">
        <w:r w:rsidR="009F0B58">
          <w:t xml:space="preserve"> as an example.</w:t>
        </w:r>
      </w:ins>
      <w:ins w:id="457" w:author="Laurence Golding" w:date="2018-04-16T10:59:00Z">
        <w:r>
          <w:t xml:space="preserve"> </w:t>
        </w:r>
      </w:ins>
      <w:ins w:id="458" w:author="Laurence Golding" w:date="2018-04-16T11:12:00Z">
        <w:r w:rsidR="009F0B58">
          <w:t>T</w:t>
        </w:r>
      </w:ins>
      <w:ins w:id="459" w:author="Laurence Golding" w:date="2018-04-16T10:59:00Z">
        <w:r>
          <w:t xml:space="preserve">he </w:t>
        </w:r>
        <w:r w:rsidRPr="009F0B58">
          <w:rPr>
            <w:rStyle w:val="CODEtemp"/>
          </w:rPr>
          <w:t>revisionId</w:t>
        </w:r>
      </w:ins>
      <w:ins w:id="460" w:author="Laurence Golding" w:date="2018-04-16T11:10:00Z">
        <w:r w:rsidR="009F0B58">
          <w:t xml:space="preserve"> </w:t>
        </w:r>
      </w:ins>
      <w:ins w:id="461" w:author="Laurence Golding" w:date="2018-04-16T11:12:00Z">
        <w:r w:rsidR="009F0B58">
          <w:t xml:space="preserve">property </w:t>
        </w:r>
      </w:ins>
      <w:ins w:id="462" w:author="Laurence Golding" w:date="2018-04-16T11:10:00Z">
        <w:r w:rsidR="009F0B58">
          <w:t xml:space="preserve">(containing a commit id) would suffice. </w:t>
        </w:r>
      </w:ins>
      <w:ins w:id="463" w:author="Laurence Golding" w:date="2018-04-16T11:13:00Z">
        <w:r w:rsidR="009F0B58">
          <w:t>The</w:t>
        </w:r>
      </w:ins>
      <w:ins w:id="464" w:author="Laurence Golding" w:date="2018-04-16T10:59:00Z">
        <w:r>
          <w:t xml:space="preserve"> </w:t>
        </w:r>
      </w:ins>
      <w:ins w:id="465" w:author="Laurence Golding" w:date="2018-04-16T11:00:00Z">
        <w:r w:rsidRPr="009F0B58">
          <w:rPr>
            <w:rStyle w:val="CODEtemp"/>
          </w:rPr>
          <w:t>branch</w:t>
        </w:r>
        <w:r>
          <w:t xml:space="preserve"> </w:t>
        </w:r>
      </w:ins>
      <w:ins w:id="466" w:author="Laurence Golding" w:date="2018-04-16T11:13:00Z">
        <w:r w:rsidR="009F0B58">
          <w:t xml:space="preserve">property </w:t>
        </w:r>
      </w:ins>
      <w:ins w:id="467" w:author="Laurence Golding" w:date="2018-04-16T11:11:00Z">
        <w:r w:rsidR="009F0B58">
          <w:t>might</w:t>
        </w:r>
      </w:ins>
      <w:ins w:id="468" w:author="Laurence Golding" w:date="2018-04-16T11:00:00Z">
        <w:r>
          <w:t xml:space="preserve"> </w:t>
        </w:r>
        <w:r w:rsidRPr="009F0B58">
          <w:t>not</w:t>
        </w:r>
        <w:r>
          <w:t xml:space="preserve"> suffice because</w:t>
        </w:r>
      </w:ins>
      <w:ins w:id="469" w:author="Laurence Golding" w:date="2018-04-16T11:13:00Z">
        <w:r w:rsidR="009F0B58">
          <w:t xml:space="preserve"> </w:t>
        </w:r>
      </w:ins>
      <w:ins w:id="470" w:author="Laurence Golding" w:date="2018-04-16T11:20:00Z">
        <w:r w:rsidR="00B97B8A">
          <w:t>a</w:t>
        </w:r>
      </w:ins>
      <w:ins w:id="471" w:author="Laurence Golding" w:date="2018-04-16T11:13:00Z">
        <w:r w:rsidR="009F0B58">
          <w:t xml:space="preserve"> Git</w:t>
        </w:r>
      </w:ins>
      <w:ins w:id="472" w:author="Laurence Golding" w:date="2018-04-16T11:00:00Z">
        <w:r>
          <w:t xml:space="preserve"> branch </w:t>
        </w:r>
      </w:ins>
      <w:ins w:id="473" w:author="Laurence Golding" w:date="2018-04-16T11:20:00Z">
        <w:r w:rsidR="00B97B8A">
          <w:t xml:space="preserve">is a </w:t>
        </w:r>
      </w:ins>
      <w:ins w:id="474" w:author="Laurence Golding" w:date="2018-04-16T11:00:00Z">
        <w:r>
          <w:t>point</w:t>
        </w:r>
      </w:ins>
      <w:ins w:id="475" w:author="Laurence Golding" w:date="2018-04-16T11:20:00Z">
        <w:r w:rsidR="00B97B8A">
          <w:t>er</w:t>
        </w:r>
      </w:ins>
      <w:ins w:id="476" w:author="Laurence Golding" w:date="2018-04-16T11:00:00Z">
        <w:r>
          <w:t xml:space="preserve"> to</w:t>
        </w:r>
      </w:ins>
      <w:ins w:id="477" w:author="Laurence Golding" w:date="2018-04-16T11:12:00Z">
        <w:r w:rsidR="009F0B58">
          <w:t xml:space="preserve"> the latest commit</w:t>
        </w:r>
      </w:ins>
      <w:ins w:id="478" w:author="Laurence Golding" w:date="2018-04-16T11:13:00Z">
        <w:r w:rsidR="009F0B58">
          <w:t xml:space="preserve"> along a line of development. However, if the engineering system guaranteed that certain branches were frozen, </w:t>
        </w:r>
        <w:r w:rsidR="009F0B58" w:rsidRPr="009F0B58">
          <w:rPr>
            <w:rStyle w:val="CODEtemp"/>
          </w:rPr>
          <w:t>branch</w:t>
        </w:r>
        <w:r w:rsidR="009F0B58">
          <w:t xml:space="preserve"> might su</w:t>
        </w:r>
      </w:ins>
      <w:ins w:id="479" w:author="Laurence Golding" w:date="2018-04-16T11:14:00Z">
        <w:r w:rsidR="009F0B58">
          <w:t xml:space="preserve">ffice. Similarly, </w:t>
        </w:r>
        <w:r w:rsidR="009F0B58" w:rsidRPr="009F0B58">
          <w:rPr>
            <w:rStyle w:val="CODEtemp"/>
          </w:rPr>
          <w:t>label</w:t>
        </w:r>
        <w:r w:rsidR="009F0B58">
          <w:t xml:space="preserve"> might not suffice because a Git label can be remove</w:t>
        </w:r>
      </w:ins>
      <w:ins w:id="480" w:author="Laurence Golding" w:date="2018-04-16T11:20:00Z">
        <w:r w:rsidR="00B97B8A">
          <w:t>d</w:t>
        </w:r>
      </w:ins>
      <w:ins w:id="481" w:author="Laurence Golding" w:date="2018-04-16T11:14:00Z">
        <w:r w:rsidR="009F0B58">
          <w:t>, but if the engineering system guaranteed that certain labels (such as those specifying public releases) were stable, then</w:t>
        </w:r>
      </w:ins>
      <w:ins w:id="482" w:author="Laurence Golding" w:date="2018-04-16T11:15:00Z">
        <w:r w:rsidR="009F0B58">
          <w:t xml:space="preserve"> </w:t>
        </w:r>
        <w:r w:rsidR="009F0B58" w:rsidRPr="009F0B58">
          <w:rPr>
            <w:rStyle w:val="CODEtemp"/>
          </w:rPr>
          <w:t>label</w:t>
        </w:r>
        <w:r w:rsidR="009F0B58">
          <w:t xml:space="preserve"> </w:t>
        </w:r>
      </w:ins>
      <w:ins w:id="483" w:author="Laurence Golding" w:date="2018-04-16T11:14:00Z">
        <w:r w:rsidR="009F0B58">
          <w:t>might suffice.</w:t>
        </w:r>
      </w:ins>
    </w:p>
    <w:p w14:paraId="58DA906C" w14:textId="3D787360" w:rsidR="00AA3729" w:rsidRDefault="00AA3729" w:rsidP="00AA3729">
      <w:pPr>
        <w:pStyle w:val="Heading3"/>
        <w:rPr>
          <w:ins w:id="484" w:author="Laurence Golding" w:date="2018-04-15T15:19:00Z"/>
        </w:rPr>
      </w:pPr>
      <w:bookmarkStart w:id="485" w:name="_Ref511638351"/>
      <w:ins w:id="486" w:author="Laurence Golding" w:date="2018-04-15T15:18:00Z">
        <w:r>
          <w:t>uri property</w:t>
        </w:r>
      </w:ins>
      <w:bookmarkEnd w:id="485"/>
    </w:p>
    <w:p w14:paraId="484A800B" w14:textId="7C71AF06" w:rsidR="00AA3729" w:rsidRDefault="00AA3729" w:rsidP="00DE3D4C">
      <w:pPr>
        <w:rPr>
          <w:ins w:id="487" w:author="Laurence Golding" w:date="2018-04-16T11:57:00Z"/>
        </w:rPr>
      </w:pPr>
      <w:ins w:id="488" w:author="Laurence Golding" w:date="2018-04-15T15:19:00Z">
        <w:r>
          <w:t xml:space="preserve">A </w:t>
        </w:r>
      </w:ins>
      <w:ins w:id="489" w:author="Laurence Golding" w:date="2018-04-16T10:53:00Z">
        <w:r w:rsidR="008B7755" w:rsidRPr="00AA3729">
          <w:rPr>
            <w:rStyle w:val="CODEtemp"/>
          </w:rPr>
          <w:t>versionControl</w:t>
        </w:r>
        <w:r w:rsidR="008B7755">
          <w:rPr>
            <w:rStyle w:val="CODEtemp"/>
          </w:rPr>
          <w:t>Details</w:t>
        </w:r>
        <w:r w:rsidR="008B7755">
          <w:t xml:space="preserve"> </w:t>
        </w:r>
      </w:ins>
      <w:ins w:id="490" w:author="Laurence Golding" w:date="2018-04-15T15:19:00Z">
        <w:r>
          <w:t xml:space="preserve">object </w:t>
        </w:r>
        <w:r w:rsidRPr="00AA3729">
          <w:rPr>
            <w:b/>
          </w:rPr>
          <w:t>SHALL</w:t>
        </w:r>
        <w:r>
          <w:t xml:space="preserve"> contain a property</w:t>
        </w:r>
      </w:ins>
      <w:ins w:id="491" w:author="Laurence Golding" w:date="2018-04-16T10:25:00Z">
        <w:r w:rsidR="00033C70">
          <w:t xml:space="preserve"> named</w:t>
        </w:r>
      </w:ins>
      <w:ins w:id="492" w:author="Laurence Golding" w:date="2018-04-16T10:22:00Z">
        <w:r w:rsidR="00DE3D4C">
          <w:t xml:space="preserve"> </w:t>
        </w:r>
        <w:r w:rsidR="00DE3D4C" w:rsidRPr="00DE3D4C">
          <w:rPr>
            <w:rStyle w:val="CODEtemp"/>
          </w:rPr>
          <w:t>uri</w:t>
        </w:r>
      </w:ins>
      <w:ins w:id="493" w:author="Laurence Golding" w:date="2018-04-15T15:19:00Z">
        <w:r>
          <w:t xml:space="preserve"> </w:t>
        </w:r>
      </w:ins>
      <w:ins w:id="494" w:author="Laurence Golding" w:date="2018-04-16T10:24:00Z">
        <w:r w:rsidR="00DE3D4C">
          <w:t>whose value is a string containing a</w:t>
        </w:r>
      </w:ins>
      <w:ins w:id="495" w:author="Laurence Golding" w:date="2018-04-16T10:49:00Z">
        <w:r w:rsidR="0095568A">
          <w:t>n</w:t>
        </w:r>
      </w:ins>
      <w:ins w:id="496" w:author="Laurence Golding" w:date="2018-04-16T10:24:00Z">
        <w:r w:rsidR="00DE3D4C">
          <w:t xml:space="preserve"> absolute URI</w:t>
        </w:r>
      </w:ins>
      <w:ins w:id="497" w:author="Laurence Golding" w:date="2018-04-16T10:25:00Z">
        <w:r w:rsidR="00033C70">
          <w:t xml:space="preserve"> </w:t>
        </w:r>
      </w:ins>
      <w:ins w:id="498" w:author="Laurence Golding" w:date="2018-04-16T10:28:00Z">
        <w:r w:rsidR="00033C70">
          <w:t>[</w:t>
        </w:r>
        <w:r w:rsidR="00033C70">
          <w:fldChar w:fldCharType="begin"/>
        </w:r>
        <w:r w:rsidR="00033C70">
          <w:instrText xml:space="preserve"> HYPERLINK  \l "RFC3986" </w:instrText>
        </w:r>
        <w:r w:rsidR="00033C70">
          <w:fldChar w:fldCharType="separate"/>
        </w:r>
        <w:r w:rsidR="00033C70" w:rsidRPr="00033C70">
          <w:rPr>
            <w:rStyle w:val="Hyperlink"/>
          </w:rPr>
          <w:t>RFC3986</w:t>
        </w:r>
        <w:r w:rsidR="00033C70">
          <w:fldChar w:fldCharType="end"/>
        </w:r>
        <w:r w:rsidR="00033C70">
          <w:t>]</w:t>
        </w:r>
      </w:ins>
      <w:ins w:id="499" w:author="Laurence Golding" w:date="2018-04-16T10:24:00Z">
        <w:r w:rsidR="00DE3D4C">
          <w:t xml:space="preserve"> </w:t>
        </w:r>
      </w:ins>
      <w:ins w:id="500" w:author="Laurence Golding" w:date="2018-04-15T15:19:00Z">
        <w:r>
          <w:t xml:space="preserve">that specifies </w:t>
        </w:r>
      </w:ins>
      <w:ins w:id="501" w:author="Laurence Golding" w:date="2018-04-15T15:22:00Z">
        <w:r>
          <w:t xml:space="preserve">the </w:t>
        </w:r>
      </w:ins>
      <w:ins w:id="502" w:author="Laurence Golding" w:date="2018-04-16T10:24:00Z">
        <w:r w:rsidR="00DE3D4C">
          <w:t>location</w:t>
        </w:r>
      </w:ins>
      <w:ins w:id="503" w:author="Laurence Golding" w:date="2018-04-15T15:22:00Z">
        <w:r>
          <w:t xml:space="preserve"> of </w:t>
        </w:r>
      </w:ins>
      <w:ins w:id="504" w:author="Laurence Golding" w:date="2018-04-15T15:38:00Z">
        <w:r w:rsidR="00142527">
          <w:t>the repository</w:t>
        </w:r>
      </w:ins>
      <w:ins w:id="505" w:author="Laurence Golding" w:date="2018-04-16T10:29:00Z">
        <w:r w:rsidR="007D2D5D">
          <w:t xml:space="preserve"> </w:t>
        </w:r>
      </w:ins>
      <w:ins w:id="506" w:author="Laurence Golding" w:date="2018-04-16T11:29:00Z">
        <w:r w:rsidR="00024304">
          <w:t>containing the scanned files</w:t>
        </w:r>
      </w:ins>
      <w:ins w:id="507" w:author="Laurence Golding" w:date="2018-04-15T15:23:00Z">
        <w:r>
          <w:t>.</w:t>
        </w:r>
      </w:ins>
    </w:p>
    <w:p w14:paraId="1412380F" w14:textId="77777777" w:rsidR="00F66585" w:rsidRDefault="00F66585" w:rsidP="00F66585">
      <w:pPr>
        <w:pStyle w:val="Heading3"/>
        <w:rPr>
          <w:ins w:id="508" w:author="Laurence Golding" w:date="2018-04-16T11:57:00Z"/>
        </w:rPr>
      </w:pPr>
      <w:bookmarkStart w:id="509" w:name="_Ref511638410"/>
      <w:ins w:id="510" w:author="Laurence Golding" w:date="2018-04-16T11:57:00Z">
        <w:r>
          <w:t>revisionId property</w:t>
        </w:r>
        <w:bookmarkEnd w:id="509"/>
      </w:ins>
    </w:p>
    <w:p w14:paraId="30547ABB" w14:textId="402B21B6" w:rsidR="00F66585" w:rsidRDefault="00F66585" w:rsidP="00DE3D4C">
      <w:pPr>
        <w:rPr>
          <w:ins w:id="511" w:author="Laurence Golding" w:date="2018-04-16T10:23:00Z"/>
        </w:rPr>
      </w:pPr>
      <w:ins w:id="512" w:author="Laurence Golding" w:date="2018-04-16T11:57:00Z">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w:t>
        </w:r>
        <w:r>
          <w:t xml:space="preserve"> that</w:t>
        </w:r>
        <w:r>
          <w:t xml:space="preserve"> uniquely and permanently identif</w:t>
        </w:r>
        <w:r>
          <w:t>ies</w:t>
        </w:r>
        <w:bookmarkStart w:id="513" w:name="_GoBack"/>
        <w:bookmarkEnd w:id="513"/>
        <w:r>
          <w:t xml:space="preserve"> the version of the scanned files.</w:t>
        </w:r>
      </w:ins>
    </w:p>
    <w:p w14:paraId="78AA8A76" w14:textId="3FA91655" w:rsidR="00DE3D4C" w:rsidRDefault="00DE3D4C" w:rsidP="00DE3D4C">
      <w:pPr>
        <w:pStyle w:val="Heading3"/>
        <w:rPr>
          <w:ins w:id="514" w:author="Laurence Golding" w:date="2018-04-16T10:23:00Z"/>
        </w:rPr>
      </w:pPr>
      <w:bookmarkStart w:id="515" w:name="_Ref511638372"/>
      <w:ins w:id="516" w:author="Laurence Golding" w:date="2018-04-16T10:23:00Z">
        <w:r>
          <w:t>branch property</w:t>
        </w:r>
        <w:bookmarkEnd w:id="515"/>
      </w:ins>
    </w:p>
    <w:p w14:paraId="54CA971D" w14:textId="3FC50DEC" w:rsidR="00DE3D4C" w:rsidRDefault="00DE3D4C" w:rsidP="00DE3D4C">
      <w:pPr>
        <w:rPr>
          <w:ins w:id="517" w:author="Laurence Golding" w:date="2018-04-16T11:57:00Z"/>
        </w:rPr>
      </w:pPr>
      <w:ins w:id="518" w:author="Laurence Golding" w:date="2018-04-16T10:23:00Z">
        <w:r>
          <w:t xml:space="preserve">A </w:t>
        </w:r>
      </w:ins>
      <w:ins w:id="519" w:author="Laurence Golding" w:date="2018-04-16T10:53:00Z">
        <w:r w:rsidR="008B7755" w:rsidRPr="00AA3729">
          <w:rPr>
            <w:rStyle w:val="CODEtemp"/>
          </w:rPr>
          <w:t>versionControl</w:t>
        </w:r>
        <w:r w:rsidR="008B7755">
          <w:rPr>
            <w:rStyle w:val="CODEtemp"/>
          </w:rPr>
          <w:t>Details</w:t>
        </w:r>
        <w:r w:rsidR="008B7755">
          <w:t xml:space="preserve"> </w:t>
        </w:r>
      </w:ins>
      <w:ins w:id="520" w:author="Laurence Golding" w:date="2018-04-16T10:24:00Z">
        <w:r>
          <w:t xml:space="preserve">object </w:t>
        </w:r>
      </w:ins>
      <w:ins w:id="521" w:author="Laurence Golding" w:date="2018-04-16T10:31:00Z">
        <w:r w:rsidR="007D2D5D">
          <w:rPr>
            <w:b/>
          </w:rPr>
          <w:t>MAY</w:t>
        </w:r>
      </w:ins>
      <w:ins w:id="522" w:author="Laurence Golding" w:date="2018-04-16T10:24:00Z">
        <w:r>
          <w:t xml:space="preserve"> contain a property</w:t>
        </w:r>
      </w:ins>
      <w:ins w:id="523" w:author="Laurence Golding" w:date="2018-04-16T10:29:00Z">
        <w:r w:rsidR="007D2D5D">
          <w:t xml:space="preserve"> named </w:t>
        </w:r>
        <w:r w:rsidR="007D2D5D" w:rsidRPr="007D2D5D">
          <w:rPr>
            <w:rStyle w:val="CODEtemp"/>
          </w:rPr>
          <w:t>branch</w:t>
        </w:r>
        <w:r w:rsidR="007D2D5D">
          <w:t xml:space="preserve"> whose value is a string containing the na</w:t>
        </w:r>
      </w:ins>
      <w:ins w:id="524" w:author="Laurence Golding" w:date="2018-04-16T10:30:00Z">
        <w:r w:rsidR="007D2D5D">
          <w:t xml:space="preserve">me of the branch </w:t>
        </w:r>
      </w:ins>
      <w:ins w:id="525" w:author="Laurence Golding" w:date="2018-04-16T11:30:00Z">
        <w:r w:rsidR="00024304">
          <w:t>containing the correct version of the scanned files</w:t>
        </w:r>
      </w:ins>
      <w:ins w:id="526" w:author="Laurence Golding" w:date="2018-04-16T10:30:00Z">
        <w:r w:rsidR="007D2D5D">
          <w:t>.</w:t>
        </w:r>
      </w:ins>
    </w:p>
    <w:p w14:paraId="65AF5C82" w14:textId="6F86FC12" w:rsidR="007D2D5D" w:rsidRDefault="007D2D5D" w:rsidP="007D2D5D">
      <w:pPr>
        <w:pStyle w:val="Heading3"/>
        <w:rPr>
          <w:ins w:id="527" w:author="Laurence Golding" w:date="2018-04-16T11:21:00Z"/>
        </w:rPr>
      </w:pPr>
      <w:bookmarkStart w:id="528" w:name="_Ref511639286"/>
      <w:ins w:id="529" w:author="Laurence Golding" w:date="2018-04-16T10:35:00Z">
        <w:r>
          <w:t>label property</w:t>
        </w:r>
      </w:ins>
      <w:bookmarkEnd w:id="528"/>
    </w:p>
    <w:p w14:paraId="28813826" w14:textId="74E04F35" w:rsidR="00B97B8A" w:rsidRDefault="00B97B8A" w:rsidP="00B97B8A">
      <w:pPr>
        <w:rPr>
          <w:ins w:id="530" w:author="Laurence Golding" w:date="2018-04-16T11:22:00Z"/>
        </w:rPr>
      </w:pPr>
      <w:ins w:id="531" w:author="Laurence Golding" w:date="2018-04-16T11:21:00Z">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label</w:t>
        </w:r>
        <w:r>
          <w:t xml:space="preserve"> whose value is a string containing </w:t>
        </w:r>
      </w:ins>
      <w:ins w:id="532" w:author="Laurence Golding" w:date="2018-04-16T11:22:00Z">
        <w:r>
          <w:t>a label that has been applied to the version in the VCS</w:t>
        </w:r>
      </w:ins>
      <w:ins w:id="533" w:author="Laurence Golding" w:date="2018-04-16T11:21:00Z">
        <w:r>
          <w:t>.</w:t>
        </w:r>
      </w:ins>
    </w:p>
    <w:p w14:paraId="5C4B9193" w14:textId="6412DB0D" w:rsidR="00B97B8A" w:rsidRPr="00B97B8A" w:rsidRDefault="00B97B8A" w:rsidP="00B97B8A">
      <w:pPr>
        <w:pStyle w:val="Note"/>
        <w:rPr>
          <w:ins w:id="534" w:author="Laurence Golding" w:date="2018-04-16T10:35:00Z"/>
        </w:rPr>
      </w:pPr>
      <w:ins w:id="535" w:author="Laurence Golding" w:date="2018-04-16T11:22:00Z">
        <w:r>
          <w:t xml:space="preserve">NOTE: </w:t>
        </w:r>
      </w:ins>
      <w:ins w:id="536" w:author="Laurence Golding" w:date="2018-04-16T11:31:00Z">
        <w:r w:rsidR="00024304">
          <w:t>Al</w:t>
        </w:r>
      </w:ins>
      <w:ins w:id="537" w:author="Laurence Golding" w:date="2018-04-16T11:22:00Z">
        <w:r>
          <w:t xml:space="preserve">though VCSs generally allow </w:t>
        </w:r>
      </w:ins>
      <w:ins w:id="538" w:author="Laurence Golding" w:date="2018-04-16T11:31:00Z">
        <w:r w:rsidR="00024304">
          <w:t xml:space="preserve">a version to have </w:t>
        </w:r>
      </w:ins>
      <w:ins w:id="539" w:author="Laurence Golding" w:date="2018-04-16T11:22:00Z">
        <w:r>
          <w:t>mo</w:t>
        </w:r>
      </w:ins>
      <w:ins w:id="540" w:author="Laurence Golding" w:date="2018-04-16T11:23:00Z">
        <w:r>
          <w:t xml:space="preserve">re than one label, the </w:t>
        </w:r>
        <w:r w:rsidRPr="00024304">
          <w:rPr>
            <w:rStyle w:val="CODEtemp"/>
          </w:rPr>
          <w:t>label</w:t>
        </w:r>
        <w:r>
          <w:t xml:space="preserve"> property is not an array. The purpose of </w:t>
        </w:r>
        <w:r w:rsidRPr="00024304">
          <w:rPr>
            <w:rStyle w:val="CODEtemp"/>
          </w:rPr>
          <w:t>label</w:t>
        </w:r>
        <w:r>
          <w:t xml:space="preserve"> </w:t>
        </w:r>
      </w:ins>
      <w:ins w:id="541" w:author="Laurence Golding" w:date="2018-04-16T11:31:00Z">
        <w:r w:rsidR="00024304">
          <w:t>is to aid in identifying a version so that a scan can be reproduced</w:t>
        </w:r>
      </w:ins>
      <w:ins w:id="542" w:author="Laurence Golding" w:date="2018-04-16T11:32:00Z">
        <w:r w:rsidR="00024304">
          <w:t>,</w:t>
        </w:r>
      </w:ins>
      <w:ins w:id="543" w:author="Laurence Golding" w:date="2018-04-16T11:23:00Z">
        <w:r>
          <w:t xml:space="preserve"> not to exhaustively describe </w:t>
        </w:r>
      </w:ins>
      <w:ins w:id="544" w:author="Laurence Golding" w:date="2018-04-16T11:32:00Z">
        <w:r w:rsidR="00024304">
          <w:t>the</w:t>
        </w:r>
      </w:ins>
      <w:ins w:id="545" w:author="Laurence Golding" w:date="2018-04-16T11:23:00Z">
        <w:r>
          <w:t xml:space="preserve"> version</w:t>
        </w:r>
      </w:ins>
      <w:ins w:id="546" w:author="Laurence Golding" w:date="2018-04-16T11:24:00Z">
        <w:r>
          <w:t>.</w:t>
        </w:r>
      </w:ins>
    </w:p>
    <w:p w14:paraId="14E1CFEB" w14:textId="36B3264F" w:rsidR="007D2D5D" w:rsidRDefault="007D2D5D" w:rsidP="007D2D5D">
      <w:pPr>
        <w:pStyle w:val="Heading3"/>
        <w:rPr>
          <w:ins w:id="547" w:author="Laurence Golding" w:date="2018-04-16T11:01:00Z"/>
        </w:rPr>
      </w:pPr>
      <w:ins w:id="548" w:author="Laurence Golding" w:date="2018-04-16T10:35:00Z">
        <w:r>
          <w:t>timestamp property</w:t>
        </w:r>
      </w:ins>
    </w:p>
    <w:p w14:paraId="11D164EA" w14:textId="1FEAAF89" w:rsidR="008B7755" w:rsidRDefault="00B97B8A" w:rsidP="00B97B8A">
      <w:pPr>
        <w:rPr>
          <w:ins w:id="549" w:author="Laurence Golding" w:date="2018-04-16T11:48:00Z"/>
        </w:rPr>
      </w:pPr>
      <w:ins w:id="550" w:author="Laurence Golding" w:date="2018-04-16T11:24:00Z">
        <w:r>
          <w:t xml:space="preserve">A </w:t>
        </w:r>
        <w:r w:rsidRPr="00AA3729">
          <w:rPr>
            <w:rStyle w:val="CODEtemp"/>
          </w:rPr>
          <w:t>versionControl</w:t>
        </w:r>
        <w:r>
          <w:rPr>
            <w:rStyle w:val="CODEtemp"/>
          </w:rPr>
          <w:t>Details</w:t>
        </w:r>
        <w:r>
          <w:t xml:space="preserve"> object </w:t>
        </w:r>
        <w:r>
          <w:rPr>
            <w:b/>
          </w:rPr>
          <w:t>MAY</w:t>
        </w:r>
        <w:r>
          <w:t xml:space="preserve"> contain a property named </w:t>
        </w:r>
      </w:ins>
      <w:ins w:id="551" w:author="Laurence Golding" w:date="2018-04-16T11:33:00Z">
        <w:r w:rsidR="00024304">
          <w:rPr>
            <w:rStyle w:val="CODEtemp"/>
          </w:rPr>
          <w:t>timestamp</w:t>
        </w:r>
      </w:ins>
      <w:ins w:id="552" w:author="Laurence Golding" w:date="2018-04-16T11:24:00Z">
        <w:r>
          <w:t xml:space="preserve"> whose value is a string </w:t>
        </w:r>
      </w:ins>
      <w:ins w:id="553" w:author="Laurence Golding" w:date="2018-04-16T11:34:00Z">
        <w:r w:rsidR="00024304" w:rsidRPr="00A14F9A">
          <w:t xml:space="preserve">specifying the date and time at which the </w:t>
        </w:r>
        <w:r w:rsidR="00024304">
          <w:t>version was created</w:t>
        </w:r>
        <w:r w:rsidR="00024304" w:rsidRPr="00A14F9A">
          <w:t xml:space="preserve">. The string </w:t>
        </w:r>
        <w:r w:rsidR="00024304" w:rsidRPr="00A14F9A">
          <w:rPr>
            <w:b/>
          </w:rPr>
          <w:t>SHALL</w:t>
        </w:r>
        <w:r w:rsidR="00024304" w:rsidRPr="00A14F9A">
          <w:t xml:space="preserve"> be in the format specified </w:t>
        </w:r>
        <w:r w:rsidR="00024304">
          <w:t>in</w:t>
        </w:r>
        <w:r w:rsidR="00024304" w:rsidRPr="00A14F9A">
          <w:t xml:space="preserve"> §</w:t>
        </w:r>
        <w:r w:rsidR="00024304">
          <w:fldChar w:fldCharType="begin"/>
        </w:r>
        <w:r w:rsidR="00024304">
          <w:instrText xml:space="preserve"> REF _Ref493413701 \r \h </w:instrText>
        </w:r>
      </w:ins>
      <w:ins w:id="554" w:author="Laurence Golding" w:date="2018-04-16T11:34:00Z">
        <w:r w:rsidR="00024304">
          <w:fldChar w:fldCharType="separate"/>
        </w:r>
        <w:r w:rsidR="00024304">
          <w:t>3.8</w:t>
        </w:r>
        <w:r w:rsidR="00024304">
          <w:fldChar w:fldCharType="end"/>
        </w:r>
        <w:r w:rsidR="00024304">
          <w:t>.</w:t>
        </w:r>
      </w:ins>
    </w:p>
    <w:p w14:paraId="095CCE79" w14:textId="29AD6B57" w:rsidR="002E7ABB" w:rsidRDefault="002E7ABB" w:rsidP="002E7ABB">
      <w:pPr>
        <w:pStyle w:val="Heading3"/>
        <w:rPr>
          <w:ins w:id="555" w:author="Laurence Golding" w:date="2018-04-16T11:47:00Z"/>
        </w:rPr>
      </w:pPr>
      <w:ins w:id="556" w:author="Laurence Golding" w:date="2018-04-16T11:48:00Z">
        <w:r>
          <w:lastRenderedPageBreak/>
          <w:t>properties property</w:t>
        </w:r>
      </w:ins>
    </w:p>
    <w:p w14:paraId="285C04B3" w14:textId="5B7491E6" w:rsidR="002E7ABB" w:rsidRPr="008B7755" w:rsidRDefault="002E7ABB" w:rsidP="00B97B8A">
      <w:ins w:id="557" w:author="Laurence Golding" w:date="2018-04-16T11:48:00Z">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ins>
      <w:ins w:id="558" w:author="Laurence Golding" w:date="2018-04-16T11:48:00Z">
        <w:r>
          <w:fldChar w:fldCharType="separate"/>
        </w:r>
        <w:r>
          <w:t>3.7</w:t>
        </w:r>
        <w:r>
          <w:fldChar w:fldCharType="end"/>
        </w:r>
        <w:r w:rsidRPr="0082371F">
          <w:t xml:space="preserve">). This allows tools to include information about the </w:t>
        </w:r>
        <w:r>
          <w:t>VCS version</w:t>
        </w:r>
        <w:r w:rsidRPr="0082371F">
          <w:t xml:space="preserve"> that is not explicitly specified in the SARIF format.</w:t>
        </w:r>
      </w:ins>
    </w:p>
    <w:p w14:paraId="78FA4DB2" w14:textId="1BA8ACE4" w:rsidR="00AC6C45" w:rsidRDefault="00AC6C45" w:rsidP="00AC6C45">
      <w:pPr>
        <w:pStyle w:val="Heading2"/>
      </w:pPr>
      <w:bookmarkStart w:id="559" w:name="_Toc510174736"/>
      <w:r>
        <w:t>conversion object</w:t>
      </w:r>
      <w:bookmarkEnd w:id="559"/>
    </w:p>
    <w:p w14:paraId="615BCC83" w14:textId="7B3EE260" w:rsidR="00AC6C45" w:rsidRDefault="00AC6C45" w:rsidP="00AC6C45">
      <w:pPr>
        <w:pStyle w:val="Heading3"/>
      </w:pPr>
      <w:bookmarkStart w:id="560" w:name="_Toc510174737"/>
      <w:r>
        <w:t>General</w:t>
      </w:r>
      <w:bookmarkEnd w:id="560"/>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CB3E3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C12AF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4091E01F"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C12AF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0BDE94C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C12AF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561" w:name="_Ref503539410"/>
      <w:bookmarkStart w:id="562" w:name="_Toc510174738"/>
      <w:r>
        <w:t>tool property</w:t>
      </w:r>
      <w:bookmarkEnd w:id="561"/>
      <w:bookmarkEnd w:id="562"/>
    </w:p>
    <w:p w14:paraId="3E0454EE" w14:textId="440E5D57"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C12AF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63" w:name="_Ref503608264"/>
      <w:bookmarkStart w:id="564" w:name="_Toc510174739"/>
      <w:r>
        <w:t>invocation property</w:t>
      </w:r>
      <w:bookmarkEnd w:id="563"/>
      <w:bookmarkEnd w:id="564"/>
    </w:p>
    <w:p w14:paraId="3E5B67EA" w14:textId="358C8117"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C12AF1">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565" w:name="_Ref503539431"/>
      <w:bookmarkStart w:id="566" w:name="_Toc510174740"/>
      <w:r>
        <w:t>analysisToolLogFile</w:t>
      </w:r>
      <w:r w:rsidR="00316A25">
        <w:t>Location</w:t>
      </w:r>
      <w:r>
        <w:t xml:space="preserve"> property</w:t>
      </w:r>
      <w:bookmarkEnd w:id="565"/>
      <w:bookmarkEnd w:id="566"/>
    </w:p>
    <w:p w14:paraId="5F713669" w14:textId="6057BA86"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r>
        <w:t xml:space="preserve"> that specifies the location of the analysis tool log file that the converter transformed into the SARIF format.</w:t>
      </w:r>
    </w:p>
    <w:p w14:paraId="15414D63" w14:textId="56585069"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w:t>
      </w:r>
      <w:r w:rsidR="00DE4250">
        <w:t>populate</w:t>
      </w:r>
      <w:r>
        <w:t xml:space="preserve"> the </w:t>
      </w:r>
      <w:r w:rsidRPr="009C7EB3">
        <w:rPr>
          <w:rStyle w:val="CODEtemp"/>
        </w:rPr>
        <w:t>conversionProvenance</w:t>
      </w:r>
      <w:r>
        <w:t xml:space="preserve"> property (</w:t>
      </w:r>
      <w:r w:rsidRPr="00F90F0E">
        <w:t>§</w:t>
      </w:r>
      <w:r w:rsidR="00DE4250">
        <w:fldChar w:fldCharType="begin"/>
      </w:r>
      <w:r w:rsidR="00DE4250">
        <w:instrText xml:space="preserve"> REF _Ref510085934 \r \h </w:instrText>
      </w:r>
      <w:r w:rsidR="00DE4250">
        <w:fldChar w:fldCharType="separate"/>
      </w:r>
      <w:r w:rsidR="00C12AF1">
        <w:t>3.18.18</w:t>
      </w:r>
      <w:r w:rsidR="00DE4250">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C12AF1">
        <w:t>3.18</w:t>
      </w:r>
      <w:r w:rsidR="00A631F9">
        <w:fldChar w:fldCharType="end"/>
      </w:r>
      <w:r>
        <w:t>).</w:t>
      </w:r>
    </w:p>
    <w:p w14:paraId="0EABEAD9" w14:textId="074FFE65" w:rsidR="00401BB5" w:rsidRDefault="00401BB5" w:rsidP="00401BB5">
      <w:pPr>
        <w:pStyle w:val="Heading2"/>
      </w:pPr>
      <w:bookmarkStart w:id="567" w:name="_Ref493403111"/>
      <w:bookmarkStart w:id="568" w:name="_Ref493404005"/>
      <w:bookmarkStart w:id="569" w:name="_Toc510174741"/>
      <w:r>
        <w:lastRenderedPageBreak/>
        <w:t>file object</w:t>
      </w:r>
      <w:bookmarkEnd w:id="567"/>
      <w:bookmarkEnd w:id="568"/>
      <w:bookmarkEnd w:id="569"/>
    </w:p>
    <w:p w14:paraId="375224F2" w14:textId="20156049" w:rsidR="00401BB5" w:rsidRDefault="00401BB5" w:rsidP="00401BB5">
      <w:pPr>
        <w:pStyle w:val="Heading3"/>
      </w:pPr>
      <w:bookmarkStart w:id="570" w:name="_Toc510174742"/>
      <w:r>
        <w:t>General</w:t>
      </w:r>
      <w:bookmarkEnd w:id="570"/>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571" w:name="_Ref493403519"/>
      <w:bookmarkStart w:id="572" w:name="_Toc510174743"/>
      <w:r>
        <w:t>fileLocation</w:t>
      </w:r>
      <w:r w:rsidR="00401BB5">
        <w:t xml:space="preserve"> property</w:t>
      </w:r>
      <w:bookmarkEnd w:id="571"/>
      <w:bookmarkEnd w:id="572"/>
    </w:p>
    <w:p w14:paraId="35DB6B07" w14:textId="614D43E4"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C12AF1">
        <w:t>3.2</w:t>
      </w:r>
      <w:r w:rsidR="00316A25">
        <w:fldChar w:fldCharType="end"/>
      </w:r>
      <w:r w:rsidRPr="00F90F0E">
        <w:t>).</w:t>
      </w:r>
    </w:p>
    <w:p w14:paraId="421F8AA7" w14:textId="3916235C"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C12AF1">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C12AF1">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2B01695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w:t>
      </w:r>
      <w:del w:id="573" w:author="Laurence Golding" w:date="2018-04-16T10:49:00Z">
        <w:r w:rsidRPr="006A0D86" w:rsidDel="0095568A">
          <w:delText xml:space="preserve">valid </w:delText>
        </w:r>
      </w:del>
      <w:r w:rsidRPr="006A0D86">
        <w:t xml:space="preserve">relative URI </w:t>
      </w:r>
      <w:ins w:id="574" w:author="Laurence Golding" w:date="2018-04-16T10:49:00Z">
        <w:r w:rsidR="0095568A">
          <w:t>[</w:t>
        </w:r>
        <w:r w:rsidR="0095568A">
          <w:fldChar w:fldCharType="begin"/>
        </w:r>
        <w:r w:rsidR="0095568A">
          <w:instrText xml:space="preserve"> HYPERLINK  \l "RFC3986" </w:instrText>
        </w:r>
        <w:r w:rsidR="0095568A">
          <w:fldChar w:fldCharType="separate"/>
        </w:r>
        <w:r w:rsidR="0095568A" w:rsidRPr="0095568A">
          <w:rPr>
            <w:rStyle w:val="Hyperlink"/>
          </w:rPr>
          <w:t>RFC3986</w:t>
        </w:r>
        <w:r w:rsidR="0095568A">
          <w:fldChar w:fldCharType="end"/>
        </w:r>
        <w:r w:rsidR="0095568A">
          <w:t xml:space="preserve">] </w:t>
        </w:r>
      </w:ins>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032B2B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C12AF1">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w:t>
      </w:r>
      <w:del w:id="575" w:author="Laurence Golding" w:date="2018-04-16T10:49:00Z">
        <w:r w:rsidRPr="0063202C" w:rsidDel="0095568A">
          <w:delText xml:space="preserve">valid </w:delText>
        </w:r>
      </w:del>
      <w:r w:rsidRPr="0063202C">
        <w:t>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35EE718"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C12AF1">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lastRenderedPageBreak/>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576" w:name="_Ref493404063"/>
      <w:bookmarkStart w:id="577" w:name="_Toc510174744"/>
      <w:r>
        <w:t>parentKey property</w:t>
      </w:r>
      <w:bookmarkEnd w:id="576"/>
      <w:bookmarkEnd w:id="577"/>
    </w:p>
    <w:p w14:paraId="7B9D65E1" w14:textId="2EE55655"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C12AF1">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578" w:name="_Ref493403563"/>
      <w:bookmarkStart w:id="579" w:name="_Toc510174745"/>
      <w:r>
        <w:t>offset property</w:t>
      </w:r>
      <w:bookmarkEnd w:id="578"/>
      <w:bookmarkEnd w:id="579"/>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08AE91E7" w:rsidR="0082371F" w:rsidRPr="00321264"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C12AF1">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80" w:name="_Ref493403574"/>
      <w:bookmarkStart w:id="581" w:name="_Toc510174746"/>
      <w:r>
        <w:t>length property</w:t>
      </w:r>
      <w:bookmarkEnd w:id="580"/>
      <w:bookmarkEnd w:id="581"/>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582" w:name="_Toc510174747"/>
      <w:r>
        <w:t>mimeType property</w:t>
      </w:r>
      <w:bookmarkEnd w:id="582"/>
    </w:p>
    <w:p w14:paraId="6A7F57F6" w14:textId="2C200C55"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583" w:name="_Ref493345445"/>
      <w:bookmarkStart w:id="584" w:name="_Toc510174748"/>
      <w:r>
        <w:t>hashes property</w:t>
      </w:r>
      <w:bookmarkEnd w:id="583"/>
      <w:bookmarkEnd w:id="584"/>
    </w:p>
    <w:p w14:paraId="084CC4D1" w14:textId="4DCA1CF0"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C12AF1">
        <w:t>3.6.2</w:t>
      </w:r>
      <w:r>
        <w:fldChar w:fldCharType="end"/>
      </w:r>
      <w:r w:rsidRPr="0082371F">
        <w:t>) hash objects (§</w:t>
      </w:r>
      <w:r>
        <w:fldChar w:fldCharType="begin"/>
      </w:r>
      <w:r>
        <w:instrText xml:space="preserve"> REF _Ref493423194 \r \h </w:instrText>
      </w:r>
      <w:r>
        <w:fldChar w:fldCharType="separate"/>
      </w:r>
      <w:r w:rsidR="00C12AF1">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5AB1C6C9"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585" w:name="_Ref507598130"/>
      <w:bookmarkStart w:id="586" w:name="_Toc510174749"/>
      <w:r>
        <w:t>contents property</w:t>
      </w:r>
      <w:bookmarkEnd w:id="585"/>
      <w:bookmarkEnd w:id="586"/>
    </w:p>
    <w:p w14:paraId="6B1C3792" w14:textId="69BE6F01"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C12AF1">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587" w:name="_Toc510174750"/>
      <w:r>
        <w:t>properties property</w:t>
      </w:r>
      <w:bookmarkEnd w:id="587"/>
    </w:p>
    <w:p w14:paraId="21A387A7" w14:textId="4E7C0A1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C12AF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588" w:name="_Ref493423194"/>
      <w:bookmarkStart w:id="589" w:name="_Toc510174751"/>
      <w:r>
        <w:lastRenderedPageBreak/>
        <w:t>hash object</w:t>
      </w:r>
      <w:bookmarkEnd w:id="588"/>
      <w:bookmarkEnd w:id="589"/>
    </w:p>
    <w:p w14:paraId="5D6F2309" w14:textId="08453102" w:rsidR="00401BB5" w:rsidRDefault="00401BB5" w:rsidP="00401BB5">
      <w:pPr>
        <w:pStyle w:val="Heading3"/>
      </w:pPr>
      <w:bookmarkStart w:id="590" w:name="_Toc510174752"/>
      <w:r>
        <w:t>General</w:t>
      </w:r>
      <w:bookmarkEnd w:id="590"/>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7D4E338F"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C12AF1">
        <w:t>3.17.2</w:t>
      </w:r>
      <w:r>
        <w:fldChar w:fldCharType="end"/>
      </w:r>
    </w:p>
    <w:p w14:paraId="006ED192" w14:textId="3B5DA8B7" w:rsidR="0082371F" w:rsidRDefault="0082371F" w:rsidP="0082371F">
      <w:pPr>
        <w:pStyle w:val="Code"/>
      </w:pPr>
      <w:r>
        <w:t xml:space="preserve">    "algorithm":"sha256"                                  # see §</w:t>
      </w:r>
      <w:r>
        <w:fldChar w:fldCharType="begin"/>
      </w:r>
      <w:r>
        <w:instrText xml:space="preserve"> REF _Ref493423568 \r \h </w:instrText>
      </w:r>
      <w:r>
        <w:fldChar w:fldCharType="separate"/>
      </w:r>
      <w:r w:rsidR="00C12AF1">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591" w:name="_Ref493423561"/>
      <w:bookmarkStart w:id="592" w:name="_Ref493423701"/>
      <w:bookmarkStart w:id="593" w:name="_Toc510174753"/>
      <w:r>
        <w:t>value property</w:t>
      </w:r>
      <w:bookmarkEnd w:id="591"/>
      <w:bookmarkEnd w:id="592"/>
      <w:bookmarkEnd w:id="593"/>
    </w:p>
    <w:p w14:paraId="373B1E83" w14:textId="0B8D1E87"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C12AF1">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594" w:name="_Ref493423568"/>
      <w:bookmarkStart w:id="595" w:name="_Toc510174754"/>
      <w:r>
        <w:t>algorithm property</w:t>
      </w:r>
      <w:bookmarkEnd w:id="594"/>
      <w:bookmarkEnd w:id="595"/>
    </w:p>
    <w:p w14:paraId="074EAC1D" w14:textId="7B6F2EB8"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C12AF1">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lastRenderedPageBreak/>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596" w:name="_Ref493350984"/>
      <w:bookmarkStart w:id="597" w:name="_Toc510174755"/>
      <w:r>
        <w:t>result object</w:t>
      </w:r>
      <w:bookmarkEnd w:id="596"/>
      <w:bookmarkEnd w:id="597"/>
    </w:p>
    <w:p w14:paraId="74FD90F6" w14:textId="18F2DD20" w:rsidR="00401BB5" w:rsidRDefault="00401BB5" w:rsidP="00401BB5">
      <w:pPr>
        <w:pStyle w:val="Heading3"/>
      </w:pPr>
      <w:bookmarkStart w:id="598" w:name="_Toc510174756"/>
      <w:r>
        <w:t>General</w:t>
      </w:r>
      <w:bookmarkEnd w:id="59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599" w:name="_Ref509922615"/>
      <w:bookmarkStart w:id="600" w:name="_Toc510174757"/>
      <w:r>
        <w:t>Constraints</w:t>
      </w:r>
      <w:bookmarkEnd w:id="599"/>
      <w:bookmarkEnd w:id="600"/>
    </w:p>
    <w:p w14:paraId="529285B9" w14:textId="4FF8628D"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C12AF1">
        <w:t>3.18.7</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C12AF1">
        <w:t>3.18.8</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0B723408"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C12AF1">
        <w:t>3.9.7</w:t>
      </w:r>
      <w:r>
        <w:fldChar w:fldCharType="end"/>
      </w:r>
      <w:r>
        <w:t xml:space="preserve">) directly contains the message string </w:t>
      </w:r>
      <w:r w:rsidRPr="00C84841">
        <w:rPr>
          <w:rStyle w:val="CODEtemp"/>
        </w:rPr>
        <w:t>"Variable n is uninitialized."</w:t>
      </w:r>
      <w:r>
        <w:t xml:space="preserve">. The </w:t>
      </w:r>
      <w:r w:rsidRPr="00C84841">
        <w:rPr>
          <w:rStyle w:val="CODEtemp"/>
        </w:rPr>
        <w:t>result.ruleId</w:t>
      </w:r>
      <w:r>
        <w:t xml:space="preserve"> property (§</w:t>
      </w:r>
      <w:r>
        <w:fldChar w:fldCharType="begin"/>
      </w:r>
      <w:r>
        <w:instrText xml:space="preserve"> REF _Ref508814211 \r \h </w:instrText>
      </w:r>
      <w:r>
        <w:fldChar w:fldCharType="separate"/>
      </w:r>
      <w:r w:rsidR="00C12AF1">
        <w:t>3.18.4</w:t>
      </w:r>
      <w:r>
        <w:fldChar w:fldCharType="end"/>
      </w:r>
      <w:r>
        <w:t xml:space="preserve">) and the </w:t>
      </w:r>
      <w:r w:rsidRPr="00C84841">
        <w:rPr>
          <w:rStyle w:val="CODEtemp"/>
        </w:rPr>
        <w:t>result.ruleMessageId</w:t>
      </w:r>
      <w:r>
        <w:t xml:space="preserve"> property (§</w:t>
      </w:r>
      <w:r>
        <w:fldChar w:fldCharType="begin"/>
      </w:r>
      <w:r>
        <w:instrText xml:space="preserve"> REF _Ref508874628 \r \h </w:instrText>
      </w:r>
      <w:r>
        <w:fldChar w:fldCharType="separate"/>
      </w:r>
      <w:r w:rsidR="00C12AF1">
        <w:t>3.18.8</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C12AF1">
        <w:t>3.9.11</w:t>
      </w:r>
      <w:r>
        <w:fldChar w:fldCharType="end"/>
      </w:r>
      <w:r>
        <w:t>), produces the identical string.</w:t>
      </w:r>
    </w:p>
    <w:p w14:paraId="3BAB4897" w14:textId="17412FF3"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50CA851" w14:textId="3C270BA5"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1A1EEA3" w14:textId="4C47ACE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7C4CBA6E" w14:textId="25DED2FC"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2698F849" w14:textId="657CCFAD"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5579D8C4" w14:textId="0271F893"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3E7DC5A6" w14:textId="34863299"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7A14411A" w14:textId="77777777" w:rsidR="00F20219" w:rsidRDefault="00F20219" w:rsidP="00F20219">
      <w:pPr>
        <w:pStyle w:val="Codesmall"/>
      </w:pPr>
      <w:r>
        <w:t xml:space="preserve">      },</w:t>
      </w:r>
    </w:p>
    <w:p w14:paraId="76126D71" w14:textId="63F37928"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C12AF1">
        <w:t>3.18.8</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406E1112" w:rsidR="00F20219" w:rsidRDefault="00F20219" w:rsidP="00F20219">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31852A71" w14:textId="44510921" w:rsidR="00F20219" w:rsidRDefault="00F20219" w:rsidP="00F20219">
      <w:pPr>
        <w:pStyle w:val="Codesmall"/>
      </w:pPr>
      <w:r>
        <w:t xml:space="preserve">    "rules": {                                   # See §</w:t>
      </w:r>
      <w:r>
        <w:fldChar w:fldCharType="begin"/>
      </w:r>
      <w:r>
        <w:instrText xml:space="preserve"> REF _Ref508870783 \r \h </w:instrText>
      </w:r>
      <w:r>
        <w:fldChar w:fldCharType="separate"/>
      </w:r>
      <w:r w:rsidR="00C12AF1">
        <w:t>3.29.3</w:t>
      </w:r>
      <w:r>
        <w:fldChar w:fldCharType="end"/>
      </w:r>
    </w:p>
    <w:p w14:paraId="5CB9F5FC" w14:textId="42AB8AF5"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C12AF1">
        <w:t>3.30</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4873B8EC"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C12AF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3AF4E990" w:rsidR="00F20219" w:rsidRDefault="00F20219" w:rsidP="00F20219">
      <w:pPr>
        <w:pStyle w:val="Codesmall"/>
      </w:pPr>
      <w:r>
        <w:t>{                                                # A run object (§</w:t>
      </w:r>
      <w:r>
        <w:fldChar w:fldCharType="begin"/>
      </w:r>
      <w:r>
        <w:instrText xml:space="preserve"> REF _Ref493349997 \r \h </w:instrText>
      </w:r>
      <w:r>
        <w:fldChar w:fldCharType="separate"/>
      </w:r>
      <w:r w:rsidR="00C12AF1">
        <w:t>3.11</w:t>
      </w:r>
      <w:r>
        <w:fldChar w:fldCharType="end"/>
      </w:r>
      <w:r>
        <w:t>).</w:t>
      </w:r>
    </w:p>
    <w:p w14:paraId="37B22DA4" w14:textId="013BF33F" w:rsidR="00F20219" w:rsidRDefault="00F20219" w:rsidP="00F20219">
      <w:pPr>
        <w:pStyle w:val="Codesmall"/>
      </w:pPr>
      <w:r>
        <w:t xml:space="preserve">  "results": [                                   # See §</w:t>
      </w:r>
      <w:r>
        <w:fldChar w:fldCharType="begin"/>
      </w:r>
      <w:r>
        <w:instrText xml:space="preserve"> REF _Ref493350972 \r \h </w:instrText>
      </w:r>
      <w:r>
        <w:fldChar w:fldCharType="separate"/>
      </w:r>
      <w:r w:rsidR="00C12AF1">
        <w:t>3.11.13</w:t>
      </w:r>
      <w:r>
        <w:fldChar w:fldCharType="end"/>
      </w:r>
      <w:r>
        <w:t>.</w:t>
      </w:r>
    </w:p>
    <w:p w14:paraId="498DB2C9" w14:textId="4072BD6D" w:rsidR="00F20219" w:rsidRDefault="00F20219" w:rsidP="00F20219">
      <w:pPr>
        <w:pStyle w:val="Codesmall"/>
      </w:pPr>
      <w:r>
        <w:t xml:space="preserve">    {                                            # A result object (§</w:t>
      </w:r>
      <w:r>
        <w:fldChar w:fldCharType="begin"/>
      </w:r>
      <w:r>
        <w:instrText xml:space="preserve"> REF _Ref493350984 \r \h </w:instrText>
      </w:r>
      <w:r>
        <w:fldChar w:fldCharType="separate"/>
      </w:r>
      <w:r w:rsidR="00C12AF1">
        <w:t>3.18</w:t>
      </w:r>
      <w:r>
        <w:fldChar w:fldCharType="end"/>
      </w:r>
      <w:r>
        <w:t>).</w:t>
      </w:r>
    </w:p>
    <w:p w14:paraId="5C10AA6D" w14:textId="1E567B15" w:rsidR="00F20219" w:rsidRDefault="00F20219" w:rsidP="00F20219">
      <w:pPr>
        <w:pStyle w:val="Codesmall"/>
      </w:pPr>
      <w:r>
        <w:t xml:space="preserve">      "ruleId": "CA2101",                        # See §</w:t>
      </w:r>
      <w:r>
        <w:fldChar w:fldCharType="begin"/>
      </w:r>
      <w:r>
        <w:instrText xml:space="preserve"> REF _Ref508814211 \r \h </w:instrText>
      </w:r>
      <w:r>
        <w:fldChar w:fldCharType="separate"/>
      </w:r>
      <w:r w:rsidR="00C12AF1">
        <w:t>3.18.4</w:t>
      </w:r>
      <w:r>
        <w:fldChar w:fldCharType="end"/>
      </w:r>
      <w:r>
        <w:t>.</w:t>
      </w:r>
    </w:p>
    <w:p w14:paraId="0666F689" w14:textId="3D7E5A49" w:rsidR="00F20219" w:rsidRDefault="00F20219" w:rsidP="00F20219">
      <w:pPr>
        <w:pStyle w:val="Codesmall"/>
      </w:pPr>
      <w:r>
        <w:t xml:space="preserve">      "message": {                               # See §</w:t>
      </w:r>
      <w:r>
        <w:fldChar w:fldCharType="begin"/>
      </w:r>
      <w:r>
        <w:instrText xml:space="preserve"> REF _Ref493426628 \r \h </w:instrText>
      </w:r>
      <w:r>
        <w:fldChar w:fldCharType="separate"/>
      </w:r>
      <w:r w:rsidR="00C12AF1">
        <w:t>3.18.7</w:t>
      </w:r>
      <w:r>
        <w:fldChar w:fldCharType="end"/>
      </w:r>
      <w:r>
        <w:t>.</w:t>
      </w:r>
    </w:p>
    <w:p w14:paraId="370C9E91" w14:textId="32029FDA"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C12AF1">
        <w:t>3.9.7</w:t>
      </w:r>
      <w:r>
        <w:fldChar w:fldCharType="end"/>
      </w:r>
      <w:r>
        <w:t>.</w:t>
      </w:r>
    </w:p>
    <w:p w14:paraId="7A2BEE60" w14:textId="109F14C1"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C12AF1">
        <w:t>3.9.11</w:t>
      </w:r>
      <w:r>
        <w:fldChar w:fldCharType="end"/>
      </w:r>
      <w:r>
        <w:t>.</w:t>
      </w:r>
    </w:p>
    <w:p w14:paraId="0264C094" w14:textId="77777777" w:rsidR="00F20219" w:rsidRDefault="00F20219" w:rsidP="00F20219">
      <w:pPr>
        <w:pStyle w:val="Codesmall"/>
      </w:pPr>
      <w:r>
        <w:t xml:space="preserve">      },</w:t>
      </w:r>
    </w:p>
    <w:p w14:paraId="6E3CB039" w14:textId="145B48F1" w:rsidR="00F20219" w:rsidRDefault="00F20219" w:rsidP="00F20219">
      <w:pPr>
        <w:pStyle w:val="Codesmall"/>
      </w:pPr>
      <w:r>
        <w:lastRenderedPageBreak/>
        <w:t xml:space="preserve">      "ruleMessageId": "default"                 # See §</w:t>
      </w:r>
      <w:r>
        <w:fldChar w:fldCharType="begin"/>
      </w:r>
      <w:r>
        <w:instrText xml:space="preserve"> REF _Ref508874628 \r \h </w:instrText>
      </w:r>
      <w:r>
        <w:fldChar w:fldCharType="separate"/>
      </w:r>
      <w:r w:rsidR="00C12AF1">
        <w:t>3.18.8</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601" w:name="_Toc510174758"/>
      <w:bookmarkStart w:id="602" w:name="_Ref493408865"/>
      <w:r>
        <w:t>id property</w:t>
      </w:r>
      <w:bookmarkEnd w:id="601"/>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E04728">
      <w:pPr>
        <w:pStyle w:val="ListParagraph"/>
        <w:numPr>
          <w:ilvl w:val="0"/>
          <w:numId w:val="47"/>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E04728">
      <w:pPr>
        <w:pStyle w:val="ListParagraph"/>
        <w:numPr>
          <w:ilvl w:val="0"/>
          <w:numId w:val="47"/>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522A98A5" w:rsidR="00621490" w:rsidRDefault="00621490" w:rsidP="00E04728">
      <w:pPr>
        <w:pStyle w:val="ListParagraph"/>
        <w:numPr>
          <w:ilvl w:val="0"/>
          <w:numId w:val="47"/>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C12AF1">
        <w:t>3.18.11</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603" w:name="_Ref508814211"/>
      <w:bookmarkStart w:id="604" w:name="_Toc510174759"/>
      <w:r>
        <w:t>ruleId property</w:t>
      </w:r>
      <w:bookmarkEnd w:id="602"/>
      <w:bookmarkEnd w:id="603"/>
      <w:bookmarkEnd w:id="60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605" w:name="_Ref493408875"/>
      <w:bookmarkStart w:id="606" w:name="_Toc510174760"/>
      <w:r>
        <w:t>ruleKey property</w:t>
      </w:r>
      <w:bookmarkEnd w:id="605"/>
      <w:bookmarkEnd w:id="606"/>
    </w:p>
    <w:p w14:paraId="543A4472" w14:textId="158A1A98"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C12AF1">
        <w:t>3.18.3</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C12AF1">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C12AF1">
        <w:t>3.11.14</w:t>
      </w:r>
      <w:r>
        <w:fldChar w:fldCharType="end"/>
      </w:r>
      <w:r w:rsidR="00A8547F">
        <w:t>, §</w:t>
      </w:r>
      <w:r w:rsidR="00A8547F">
        <w:fldChar w:fldCharType="begin"/>
      </w:r>
      <w:r w:rsidR="00A8547F">
        <w:instrText xml:space="preserve"> REF _Ref508870783 \r \h </w:instrText>
      </w:r>
      <w:r w:rsidR="00A8547F">
        <w:fldChar w:fldCharType="separate"/>
      </w:r>
      <w:r w:rsidR="00C12AF1">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374F94AF"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C12AF1">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C12AF1">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lastRenderedPageBreak/>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607" w:name="_Ref493511208"/>
      <w:bookmarkStart w:id="608" w:name="_Toc510174761"/>
      <w:r>
        <w:t>level property</w:t>
      </w:r>
      <w:bookmarkEnd w:id="607"/>
      <w:bookmarkEnd w:id="608"/>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F24CC13"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C12AF1">
        <w:t>3.18.3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lastRenderedPageBreak/>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FAE8D3E"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C12AF1">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C12AF1">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C12AF1">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C12AF1">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C12AF1">
        <w:t>3.18.3</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C12AF1">
        <w:t>3.18.5</w:t>
      </w:r>
      <w:r>
        <w:fldChar w:fldCharType="end"/>
      </w:r>
      <w:r w:rsidRPr="00B050AF">
        <w:t>).</w:t>
      </w:r>
    </w:p>
    <w:p w14:paraId="5E554133" w14:textId="738B89E0"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C12AF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C12AF1">
        <w:t>3.11.14</w:t>
      </w:r>
      <w:r>
        <w:fldChar w:fldCharType="end"/>
      </w:r>
      <w:r w:rsidR="00892DEE">
        <w:t>, §</w:t>
      </w:r>
      <w:r w:rsidR="00892DEE">
        <w:fldChar w:fldCharType="begin"/>
      </w:r>
      <w:r w:rsidR="00892DEE">
        <w:instrText xml:space="preserve"> REF _Ref508871574 \r \h </w:instrText>
      </w:r>
      <w:r w:rsidR="00892DEE">
        <w:fldChar w:fldCharType="separate"/>
      </w:r>
      <w:r w:rsidR="00C12AF1">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609" w:name="_Ref493426628"/>
      <w:bookmarkStart w:id="610" w:name="_Toc510174762"/>
      <w:r>
        <w:t>message property</w:t>
      </w:r>
      <w:bookmarkEnd w:id="609"/>
      <w:bookmarkEnd w:id="610"/>
    </w:p>
    <w:p w14:paraId="2544155E" w14:textId="330254F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C12AF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C12AF1">
        <w:t>3.18.8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28ADB01D" w14:textId="647BCBC6" w:rsidR="00AD1298" w:rsidRDefault="00AD1298" w:rsidP="003810C0">
      <w:r w:rsidRPr="00AD1298">
        <w:lastRenderedPageBreak/>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611" w:name="_Ref508874628"/>
      <w:bookmarkStart w:id="612" w:name="_Toc510174763"/>
      <w:r>
        <w:t>ruleMessageId property</w:t>
      </w:r>
      <w:bookmarkEnd w:id="611"/>
      <w:bookmarkEnd w:id="612"/>
    </w:p>
    <w:p w14:paraId="4698A3C5" w14:textId="7D6B5204"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the </w:t>
      </w:r>
      <w:r w:rsidR="00F20219">
        <w:rPr>
          <w:rStyle w:val="CODEtemp"/>
        </w:rPr>
        <w:t>ruleM</w:t>
      </w:r>
      <w:r w:rsidR="00F20219" w:rsidRPr="00D177BA">
        <w:rPr>
          <w:rStyle w:val="CODEtemp"/>
        </w:rPr>
        <w:t>essage</w:t>
      </w:r>
      <w:r w:rsidR="00F20219">
        <w:rPr>
          <w:rStyle w:val="CODEtemp"/>
        </w:rPr>
        <w:t>Id</w:t>
      </w:r>
      <w:r w:rsidR="00F20219">
        <w:t xml:space="preserve"> property is absent, the </w:t>
      </w:r>
      <w:r w:rsidR="00F20219">
        <w:rPr>
          <w:rStyle w:val="CODEtemp"/>
        </w:rPr>
        <w:t>m</w:t>
      </w:r>
      <w:r w:rsidR="00F20219" w:rsidRPr="00D177BA">
        <w:rPr>
          <w:rStyle w:val="CODEtemp"/>
        </w:rPr>
        <w:t>essage</w:t>
      </w:r>
      <w:r w:rsidR="00F20219">
        <w:t xml:space="preserve"> property (§</w:t>
      </w:r>
      <w:r w:rsidR="00F20219">
        <w:fldChar w:fldCharType="begin"/>
      </w:r>
      <w:r w:rsidR="00F20219">
        <w:instrText xml:space="preserve"> REF _Ref493426628 \r \h </w:instrText>
      </w:r>
      <w:r w:rsidR="00F20219">
        <w:fldChar w:fldCharType="separate"/>
      </w:r>
      <w:r w:rsidR="00C12AF1">
        <w:t>3.18.7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C12AF1">
        <w:t>3.18.2</w:t>
      </w:r>
      <w:r w:rsidR="00F20219">
        <w:fldChar w:fldCharType="end"/>
      </w:r>
      <w:r w:rsidR="00F20219">
        <w:t xml:space="preserve"> for more information.</w:t>
      </w:r>
    </w:p>
    <w:p w14:paraId="68CFA550" w14:textId="48752D9D"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C12AF1">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C12AF1">
        <w:t>3.18.4</w:t>
      </w:r>
      <w:r>
        <w:fldChar w:fldCharType="end"/>
      </w:r>
      <w:r>
        <w:t xml:space="preserve">) of the current </w:t>
      </w:r>
      <w:r w:rsidRPr="002C64CA">
        <w:rPr>
          <w:rStyle w:val="CODEtemp"/>
        </w:rPr>
        <w:t>result</w:t>
      </w:r>
      <w:r>
        <w:t xml:space="preserve"> object.</w:t>
      </w:r>
    </w:p>
    <w:p w14:paraId="5B30BCC5" w14:textId="582929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C12AF1">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A3EE44C" w:rsidR="00C55966" w:rsidRDefault="00C55966" w:rsidP="00C55966">
      <w:pPr>
        <w:pStyle w:val="Codesmall"/>
      </w:pPr>
      <w:r>
        <w:t>{                                 # A run object (§</w:t>
      </w:r>
      <w:r>
        <w:fldChar w:fldCharType="begin"/>
      </w:r>
      <w:r>
        <w:instrText xml:space="preserve"> REF _Ref493349997 \w \h </w:instrText>
      </w:r>
      <w:r>
        <w:fldChar w:fldCharType="separate"/>
      </w:r>
      <w:r w:rsidR="00C12AF1">
        <w:t>3.11</w:t>
      </w:r>
      <w:r>
        <w:fldChar w:fldCharType="end"/>
      </w:r>
      <w:r>
        <w:t>)</w:t>
      </w:r>
    </w:p>
    <w:p w14:paraId="43E461F5" w14:textId="77777777" w:rsidR="00C55966" w:rsidRDefault="00C55966" w:rsidP="00C55966">
      <w:pPr>
        <w:pStyle w:val="Codesmall"/>
      </w:pPr>
      <w:r>
        <w:t xml:space="preserve">  "results": [</w:t>
      </w:r>
    </w:p>
    <w:p w14:paraId="2B8EC048" w14:textId="1C5F979F" w:rsidR="00C55966" w:rsidRDefault="00C55966" w:rsidP="00C55966">
      <w:pPr>
        <w:pStyle w:val="Codesmall"/>
      </w:pPr>
      <w:r>
        <w:t xml:space="preserve">    {                             # A result object (§</w:t>
      </w:r>
      <w:r>
        <w:fldChar w:fldCharType="begin"/>
      </w:r>
      <w:r>
        <w:instrText xml:space="preserve"> REF _Ref493350984 \w \h </w:instrText>
      </w:r>
      <w:r>
        <w:fldChar w:fldCharType="separate"/>
      </w:r>
      <w:r w:rsidR="00C12AF1">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6A853AEF"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C12AF1">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lastRenderedPageBreak/>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613" w:name="_Ref510013155"/>
      <w:bookmarkStart w:id="614" w:name="_Toc510174764"/>
      <w:r>
        <w:t>locations property</w:t>
      </w:r>
      <w:bookmarkEnd w:id="613"/>
      <w:bookmarkEnd w:id="614"/>
    </w:p>
    <w:p w14:paraId="065F9E8C" w14:textId="485A983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C12AF1">
        <w:t>3.19</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15" w:name="_Ref510085223"/>
      <w:bookmarkStart w:id="616" w:name="_Toc510174765"/>
      <w:r>
        <w:t>analysisTarget</w:t>
      </w:r>
      <w:r w:rsidR="00673F27">
        <w:t xml:space="preserve"> p</w:t>
      </w:r>
      <w:r>
        <w:t>roperty</w:t>
      </w:r>
      <w:bookmarkEnd w:id="615"/>
      <w:bookmarkEnd w:id="616"/>
    </w:p>
    <w:p w14:paraId="50B31C9B" w14:textId="27BC54F6"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C12AF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35332E7" w:rsidR="00673F27" w:rsidRDefault="00673F27" w:rsidP="00673F2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58DF954F" w14:textId="1F81C7CE"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C12AF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7075C21" w:rsidR="00673F27" w:rsidRDefault="00673F27" w:rsidP="00673F2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29DB0443" w14:textId="20276759"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7C6BCB69" w14:textId="7F95FF02"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lastRenderedPageBreak/>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5584EF93" w:rsidR="00673F27" w:rsidRPr="00673F27" w:rsidRDefault="00673F27" w:rsidP="00673F27">
      <w:pPr>
        <w:pStyle w:val="Codesmall"/>
      </w:pPr>
      <w:r>
        <w:t>}</w:t>
      </w:r>
    </w:p>
    <w:p w14:paraId="4BD017FA" w14:textId="30A3F3AE" w:rsidR="00401BB5" w:rsidRDefault="002F1358" w:rsidP="00401BB5">
      <w:pPr>
        <w:pStyle w:val="Heading3"/>
      </w:pPr>
      <w:bookmarkStart w:id="617" w:name="_Ref507591746"/>
      <w:bookmarkStart w:id="618" w:name="_Toc510174766"/>
      <w:r>
        <w:t>f</w:t>
      </w:r>
      <w:r w:rsidR="00401BB5">
        <w:t>ingerprintContribution</w:t>
      </w:r>
      <w:r>
        <w:t>s</w:t>
      </w:r>
      <w:r w:rsidR="00401BB5">
        <w:t xml:space="preserve"> property</w:t>
      </w:r>
      <w:bookmarkEnd w:id="617"/>
      <w:bookmarkEnd w:id="618"/>
    </w:p>
    <w:p w14:paraId="38DB500E" w14:textId="25EEE8C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C12AF1">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E04728">
      <w:pPr>
        <w:pStyle w:val="ListParagraph"/>
        <w:numPr>
          <w:ilvl w:val="0"/>
          <w:numId w:val="50"/>
        </w:numPr>
      </w:pPr>
      <w:r>
        <w:t>Choose meaningful property names that describe the information used to compute the fingerprint contribution.</w:t>
      </w:r>
    </w:p>
    <w:p w14:paraId="739F1941" w14:textId="77777777" w:rsidR="002F1358" w:rsidRDefault="002F1358" w:rsidP="00E04728">
      <w:pPr>
        <w:pStyle w:val="ListParagraph"/>
        <w:numPr>
          <w:ilvl w:val="0"/>
          <w:numId w:val="50"/>
        </w:numPr>
      </w:pPr>
      <w:r>
        <w:t>Document the property names.</w:t>
      </w:r>
    </w:p>
    <w:p w14:paraId="3998B9F1" w14:textId="7BC43367" w:rsidR="002F1358" w:rsidRDefault="002F1358" w:rsidP="00E04728">
      <w:pPr>
        <w:pStyle w:val="ListParagraph"/>
        <w:numPr>
          <w:ilvl w:val="0"/>
          <w:numId w:val="50"/>
        </w:numPr>
      </w:pPr>
      <w:r>
        <w:t>When introducing a fingerprint contribution computed with a different approach, associate it with a new property name.</w:t>
      </w:r>
    </w:p>
    <w:p w14:paraId="0220DE0B" w14:textId="40C8753C" w:rsidR="002F1358" w:rsidRPr="00135BCE" w:rsidRDefault="002F1358" w:rsidP="00E04728">
      <w:pPr>
        <w:pStyle w:val="ListParagraph"/>
        <w:numPr>
          <w:ilvl w:val="0"/>
          <w:numId w:val="50"/>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619" w:name="_Ref510008160"/>
      <w:bookmarkStart w:id="620" w:name="_Toc510174767"/>
      <w:r>
        <w:lastRenderedPageBreak/>
        <w:t>codeFlows property</w:t>
      </w:r>
      <w:bookmarkEnd w:id="619"/>
      <w:bookmarkEnd w:id="620"/>
    </w:p>
    <w:p w14:paraId="4BD8575B" w14:textId="6DD76C0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C12AF1">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4618F2D7"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78D61AEC" w14:textId="1601B65C" w:rsidR="00401BB5" w:rsidRDefault="00401BB5" w:rsidP="00401BB5">
      <w:pPr>
        <w:pStyle w:val="Heading3"/>
      </w:pPr>
      <w:bookmarkStart w:id="621" w:name="_Toc510174768"/>
      <w:r>
        <w:t>stacks property</w:t>
      </w:r>
      <w:bookmarkEnd w:id="621"/>
    </w:p>
    <w:p w14:paraId="5ABDA84F" w14:textId="0A9FE95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stack objects (§</w:t>
      </w:r>
      <w:r>
        <w:fldChar w:fldCharType="begin"/>
      </w:r>
      <w:r>
        <w:instrText xml:space="preserve"> REF _Ref493427479 \r \h </w:instrText>
      </w:r>
      <w:r>
        <w:fldChar w:fldCharType="separate"/>
      </w:r>
      <w:r w:rsidR="00C12AF1">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2" w:name="_Ref493499246"/>
      <w:bookmarkStart w:id="623" w:name="_Toc510174769"/>
      <w:r>
        <w:t>relatedLocations property</w:t>
      </w:r>
      <w:bookmarkEnd w:id="622"/>
      <w:bookmarkEnd w:id="623"/>
    </w:p>
    <w:p w14:paraId="31F869B5" w14:textId="6206C113"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C12AF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C12AF1">
        <w:t>3.19</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38B72AD1"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C12AF1">
        <w:t>3.19</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lastRenderedPageBreak/>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624" w:name="_Toc510174770"/>
      <w:r>
        <w:t>suppressionStates property</w:t>
      </w:r>
      <w:bookmarkEnd w:id="624"/>
    </w:p>
    <w:p w14:paraId="1AE8DC88" w14:textId="2A54B9A5" w:rsidR="00401BB5" w:rsidRDefault="00401BB5" w:rsidP="00401BB5">
      <w:pPr>
        <w:pStyle w:val="Heading4"/>
      </w:pPr>
      <w:bookmarkStart w:id="625" w:name="_Toc510174771"/>
      <w:r>
        <w:t>General</w:t>
      </w:r>
      <w:bookmarkEnd w:id="625"/>
    </w:p>
    <w:p w14:paraId="0F62C5DD" w14:textId="1C6A77E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C12AF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C16F83E"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C12AF1">
        <w:t>3.18.15.2</w:t>
      </w:r>
      <w:r w:rsidR="00194A04">
        <w:fldChar w:fldCharType="end"/>
      </w:r>
      <w:r w:rsidR="002A24FE" w:rsidRPr="002A24FE">
        <w:t>)</w:t>
      </w:r>
      <w:r>
        <w:t>.</w:t>
      </w:r>
    </w:p>
    <w:p w14:paraId="1A5BE1CF" w14:textId="786A78C3"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C12AF1">
        <w:t>3.18.15.3</w:t>
      </w:r>
      <w:r w:rsidR="00194A04">
        <w:fldChar w:fldCharType="end"/>
      </w:r>
      <w:r w:rsidR="002A24FE" w:rsidRPr="002A24FE">
        <w:t>).</w:t>
      </w:r>
    </w:p>
    <w:p w14:paraId="4F013A56" w14:textId="1CD9F500" w:rsidR="00401BB5" w:rsidRDefault="00401BB5" w:rsidP="00401BB5">
      <w:pPr>
        <w:pStyle w:val="Heading4"/>
      </w:pPr>
      <w:bookmarkStart w:id="626" w:name="_Ref493475240"/>
      <w:bookmarkStart w:id="627" w:name="_Toc510174772"/>
      <w:r>
        <w:t>suppressedInSource value</w:t>
      </w:r>
      <w:bookmarkEnd w:id="626"/>
      <w:bookmarkEnd w:id="62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628" w:name="_Ref493475253"/>
      <w:bookmarkStart w:id="629" w:name="_Toc510174773"/>
      <w:r>
        <w:t>suppressedExternally value</w:t>
      </w:r>
      <w:bookmarkEnd w:id="628"/>
      <w:bookmarkEnd w:id="62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630" w:name="_Ref493351360"/>
      <w:bookmarkStart w:id="631" w:name="_Toc510174774"/>
      <w:r>
        <w:lastRenderedPageBreak/>
        <w:t>baselineState property</w:t>
      </w:r>
      <w:bookmarkEnd w:id="630"/>
      <w:bookmarkEnd w:id="631"/>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AE631EF"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C12AF1">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r w:rsidRPr="00194A04">
        <w:rPr>
          <w:rStyle w:val="CODEtemp"/>
        </w:rPr>
        <w:t>run.baselineId</w:t>
      </w:r>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1C167C8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632" w:name="_Ref507598047"/>
      <w:bookmarkStart w:id="633" w:name="_Ref508987354"/>
      <w:bookmarkStart w:id="634" w:name="_Toc510174775"/>
      <w:bookmarkStart w:id="635" w:name="_Ref506807829"/>
      <w:r>
        <w:t>a</w:t>
      </w:r>
      <w:r w:rsidR="00A27D47">
        <w:t>ttachments</w:t>
      </w:r>
      <w:bookmarkEnd w:id="632"/>
      <w:r>
        <w:t xml:space="preserve"> property</w:t>
      </w:r>
      <w:bookmarkEnd w:id="633"/>
      <w:bookmarkEnd w:id="634"/>
    </w:p>
    <w:p w14:paraId="7E972364" w14:textId="01E8157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C12AF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C12AF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ED5A1E4"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C12AF1">
        <w:t>3.14.1</w:t>
      </w:r>
      <w:r>
        <w:fldChar w:fldCharType="end"/>
      </w:r>
      <w:r>
        <w:t>.</w:t>
      </w:r>
    </w:p>
    <w:p w14:paraId="555548BF" w14:textId="223DC9DB" w:rsidR="00DF302D" w:rsidRDefault="00DF302D" w:rsidP="006E546E">
      <w:pPr>
        <w:pStyle w:val="Heading3"/>
      </w:pPr>
      <w:bookmarkStart w:id="636" w:name="_Ref510085934"/>
      <w:bookmarkStart w:id="637" w:name="_Toc510174776"/>
      <w:r>
        <w:t>conversionProvenance property</w:t>
      </w:r>
      <w:bookmarkEnd w:id="635"/>
      <w:bookmarkEnd w:id="636"/>
      <w:bookmarkEnd w:id="637"/>
    </w:p>
    <w:p w14:paraId="2E28B0A4" w14:textId="29787CF7"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C12AF1">
        <w:t>3.11</w:t>
      </w:r>
      <w:r>
        <w:fldChar w:fldCharType="end"/>
      </w:r>
      <w:r>
        <w:t xml:space="preserve">) containing </w:t>
      </w:r>
      <w:r w:rsidR="00DE4250">
        <w:t xml:space="preserve">the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C12AF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C12AF1">
        <w:t>3.20</w:t>
      </w:r>
      <w:r w:rsidR="00DE4250">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30D4BFD5" w:rsidR="00DF302D" w:rsidRDefault="00DE4250" w:rsidP="003A2BC1">
      <w:pPr>
        <w:pStyle w:val="Note"/>
      </w:pPr>
      <w:r>
        <w:t xml:space="preserve">NOTE: </w:t>
      </w:r>
      <w:r w:rsidR="00DF302D">
        <w:t xml:space="preserve">The value of this property is an array, rather than a single </w:t>
      </w:r>
      <w:r>
        <w:rPr>
          <w:rStyle w:val="CODEtemp"/>
        </w:rPr>
        <w:t>physicalLocation</w:t>
      </w:r>
      <w:r>
        <w:t xml:space="preserve"> </w:t>
      </w:r>
      <w:r w:rsidR="00DF302D">
        <w:t xml:space="preserve">object, because, depending on the analysis tool, the converter might need to bring together information from multiple output files to synthesize the </w:t>
      </w:r>
      <w:r w:rsidR="00DF302D" w:rsidRPr="00996C17">
        <w:rPr>
          <w:rStyle w:val="CODEtemp"/>
        </w:rPr>
        <w:t>result</w:t>
      </w:r>
      <w:r w:rsidR="00DF302D">
        <w:t xml:space="preserve"> object.</w:t>
      </w:r>
    </w:p>
    <w:p w14:paraId="698F1C28" w14:textId="77777777" w:rsidR="00DF302D" w:rsidRDefault="00DF302D" w:rsidP="003A2BC1">
      <w:pPr>
        <w:pStyle w:val="Note"/>
      </w:pPr>
      <w:r>
        <w:t>This property is intended to be useful to developers of converters, to help them debug the conversion from the analysis tool’s native output format into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lastRenderedPageBreak/>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97E3FDB"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C12AF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50101EAD"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C12AF1">
        <w:t>3.20</w:t>
      </w:r>
      <w:r>
        <w:fldChar w:fldCharType="end"/>
      </w:r>
      <w:r>
        <w:t>).</w:t>
      </w:r>
    </w:p>
    <w:p w14:paraId="2A15CECD" w14:textId="77777777" w:rsidR="00DE4250" w:rsidRDefault="00DE4250" w:rsidP="00DE4250">
      <w:pPr>
        <w:pStyle w:val="Codesmall"/>
      </w:pPr>
      <w:r>
        <w:t xml:space="preserve">            {</w:t>
      </w:r>
    </w:p>
    <w:p w14:paraId="17292CE8" w14:textId="60D2F21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C12AF1">
        <w:t>3.20.3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3F1D63B"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C12AF1">
        <w:t>3.20.4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638" w:name="_Toc510174777"/>
      <w:r>
        <w:t>fixes property</w:t>
      </w:r>
      <w:bookmarkEnd w:id="638"/>
    </w:p>
    <w:p w14:paraId="41DB16FF" w14:textId="3290B8B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C12AF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C12AF1">
        <w:t>3.31</w:t>
      </w:r>
      <w:r>
        <w:fldChar w:fldCharType="end"/>
      </w:r>
      <w:r w:rsidRPr="00E20F80">
        <w:t>).</w:t>
      </w:r>
    </w:p>
    <w:p w14:paraId="42E1D0DE" w14:textId="54DDCACE" w:rsidR="006E546E" w:rsidRDefault="006E546E" w:rsidP="006E546E">
      <w:pPr>
        <w:pStyle w:val="Heading3"/>
      </w:pPr>
      <w:bookmarkStart w:id="639" w:name="_Toc510174778"/>
      <w:r>
        <w:t>properties property</w:t>
      </w:r>
      <w:bookmarkEnd w:id="639"/>
    </w:p>
    <w:p w14:paraId="5BBA1AD3" w14:textId="3DCC46B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C12AF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640" w:name="_Ref493426721"/>
      <w:bookmarkStart w:id="641" w:name="_Ref507665939"/>
      <w:bookmarkStart w:id="642" w:name="_Toc510174779"/>
      <w:r>
        <w:t>location object</w:t>
      </w:r>
      <w:bookmarkEnd w:id="640"/>
      <w:bookmarkEnd w:id="641"/>
      <w:bookmarkEnd w:id="642"/>
    </w:p>
    <w:p w14:paraId="27ED50C0" w14:textId="23D428DC" w:rsidR="006E546E" w:rsidRDefault="006E546E" w:rsidP="006E546E">
      <w:pPr>
        <w:pStyle w:val="Heading3"/>
      </w:pPr>
      <w:bookmarkStart w:id="643" w:name="_Ref493479281"/>
      <w:bookmarkStart w:id="644" w:name="_Toc510174780"/>
      <w:r>
        <w:t>General</w:t>
      </w:r>
      <w:bookmarkEnd w:id="643"/>
      <w:bookmarkEnd w:id="644"/>
    </w:p>
    <w:p w14:paraId="1D30489B" w14:textId="632CEB6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location object </w:t>
      </w:r>
      <w:r w:rsidR="00D24CB9">
        <w:t>is described by</w:t>
      </w:r>
      <w:r w:rsidRPr="00180B28">
        <w:t xml:space="preserve"> physical location (§</w:t>
      </w:r>
      <w:r>
        <w:fldChar w:fldCharType="begin"/>
      </w:r>
      <w:r>
        <w:instrText xml:space="preserve"> REF _Ref493477390 \w \h </w:instrText>
      </w:r>
      <w:r>
        <w:fldChar w:fldCharType="separate"/>
      </w:r>
      <w:r w:rsidR="00C12AF1">
        <w:t>3.20</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C12AF1">
        <w:t>3.19.3</w:t>
      </w:r>
      <w:r>
        <w:fldChar w:fldCharType="end"/>
      </w:r>
      <w:r w:rsidRPr="00180B28">
        <w:t>), or both.</w:t>
      </w:r>
    </w:p>
    <w:p w14:paraId="1FD3A918" w14:textId="7621AED9" w:rsidR="00180B28" w:rsidRDefault="00180B28" w:rsidP="00180B28">
      <w:r w:rsidRPr="00180B28">
        <w:lastRenderedPageBreak/>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B11EA73"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C12AF1">
        <w:t>3.19.3</w:t>
      </w:r>
      <w:r>
        <w:fldChar w:fldCharType="end"/>
      </w:r>
      <w:r w:rsidRPr="00180B28">
        <w:t>) is particularly convenient for fingerprinting.</w:t>
      </w:r>
    </w:p>
    <w:p w14:paraId="7BB3738A" w14:textId="2222E264" w:rsidR="006E546E" w:rsidRDefault="00C6546E" w:rsidP="006E546E">
      <w:pPr>
        <w:pStyle w:val="Heading3"/>
      </w:pPr>
      <w:bookmarkStart w:id="645" w:name="_Ref493477623"/>
      <w:bookmarkStart w:id="646" w:name="_Ref493478351"/>
      <w:bookmarkStart w:id="647" w:name="_Toc510174781"/>
      <w:r>
        <w:t xml:space="preserve">physicalLocation </w:t>
      </w:r>
      <w:r w:rsidR="006E546E">
        <w:t>property</w:t>
      </w:r>
      <w:bookmarkEnd w:id="645"/>
      <w:bookmarkEnd w:id="646"/>
      <w:bookmarkEnd w:id="647"/>
    </w:p>
    <w:p w14:paraId="37D40289" w14:textId="3CFA3A75" w:rsidR="00732E87" w:rsidRPr="00732E87" w:rsidRDefault="00C6546E" w:rsidP="00732E87">
      <w:r>
        <w:t>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Pr>
          <w:rStyle w:val="CODEtemp"/>
        </w:rPr>
        <w:t>physicalLocation</w:t>
      </w:r>
      <w:r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C12AF1">
        <w:t>3.20</w:t>
      </w:r>
      <w:r w:rsidR="00732E87">
        <w:fldChar w:fldCharType="end"/>
      </w:r>
      <w:r w:rsidR="00732E87" w:rsidRPr="00732E87">
        <w:t xml:space="preserve">) that identifies the file </w:t>
      </w:r>
      <w:r>
        <w:t>within which the location lies</w:t>
      </w:r>
      <w:r w:rsidR="00732E87" w:rsidRPr="00732E87">
        <w:t>.</w:t>
      </w:r>
    </w:p>
    <w:p w14:paraId="17C0E4FE" w14:textId="09483181" w:rsidR="006E546E" w:rsidRDefault="006E546E" w:rsidP="006E546E">
      <w:pPr>
        <w:pStyle w:val="Heading3"/>
      </w:pPr>
      <w:bookmarkStart w:id="648" w:name="_Ref493404450"/>
      <w:bookmarkStart w:id="649" w:name="_Ref493404690"/>
      <w:bookmarkStart w:id="650" w:name="_Toc510174782"/>
      <w:r>
        <w:t>fullyQualifiedLogicalName property</w:t>
      </w:r>
      <w:bookmarkEnd w:id="648"/>
      <w:bookmarkEnd w:id="649"/>
      <w:bookmarkEnd w:id="65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0B271190"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C12AF1">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C12AF1">
        <w:t>3.19.4</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5598D899"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C12AF1">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B4CB60F" w14:textId="491244B7" w:rsidR="006E546E" w:rsidRDefault="006E546E" w:rsidP="006E546E">
      <w:pPr>
        <w:pStyle w:val="Heading3"/>
      </w:pPr>
      <w:bookmarkStart w:id="651" w:name="_Ref493404415"/>
      <w:bookmarkStart w:id="652" w:name="_Toc510174783"/>
      <w:r>
        <w:lastRenderedPageBreak/>
        <w:t>logicalLocationKey property</w:t>
      </w:r>
      <w:bookmarkEnd w:id="651"/>
      <w:bookmarkEnd w:id="652"/>
    </w:p>
    <w:p w14:paraId="5CE2EC28" w14:textId="4AA0B38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C12AF1">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C12AF1">
        <w:t>3.19.3</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2CAF9E3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006805FB" w:rsidRPr="006805FB">
        <w:rPr>
          <w:rStyle w:val="CODEtemp"/>
        </w:rPr>
        <w:t>run.</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653" w:name="_Toc510174784"/>
      <w:r>
        <w:lastRenderedPageBreak/>
        <w:t>decoratedName property</w:t>
      </w:r>
      <w:bookmarkEnd w:id="65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12A79A51"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C12AF1">
        <w:t>3.19.3</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C553B58" w:rsidR="00365886" w:rsidRDefault="00365886" w:rsidP="00365886">
      <w:pPr>
        <w:pStyle w:val="Code"/>
      </w:pPr>
      <w:r>
        <w:t>}</w:t>
      </w:r>
    </w:p>
    <w:p w14:paraId="4CD27C2E" w14:textId="16EED1C5" w:rsidR="00F13165" w:rsidRDefault="00F13165" w:rsidP="00F13165">
      <w:pPr>
        <w:pStyle w:val="Heading3"/>
      </w:pPr>
      <w:bookmarkStart w:id="654" w:name="_Toc510174785"/>
      <w:r>
        <w:t>message property</w:t>
      </w:r>
      <w:bookmarkEnd w:id="654"/>
    </w:p>
    <w:p w14:paraId="62F22E6F" w14:textId="6AD2FCA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C12AF1">
        <w:t>3.9</w:t>
      </w:r>
      <w:r>
        <w:fldChar w:fldCharType="end"/>
      </w:r>
      <w:r>
        <w:t>) relevant to the location.</w:t>
      </w:r>
    </w:p>
    <w:p w14:paraId="0E77A827" w14:textId="77777777" w:rsidR="00F13165" w:rsidRDefault="00F13165" w:rsidP="00F13165">
      <w:pPr>
        <w:pStyle w:val="Heading3"/>
      </w:pPr>
      <w:bookmarkStart w:id="655" w:name="_Ref510102819"/>
      <w:bookmarkStart w:id="656" w:name="_Toc510174786"/>
      <w:r>
        <w:t>annotations property</w:t>
      </w:r>
      <w:bookmarkEnd w:id="655"/>
      <w:bookmarkEnd w:id="656"/>
    </w:p>
    <w:p w14:paraId="1F7AABEC" w14:textId="3FA5394A"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C12AF1">
        <w:t>3.28</w:t>
      </w:r>
      <w:r>
        <w:fldChar w:fldCharType="end"/>
      </w:r>
      <w:r>
        <w:t xml:space="preserve">), each of which describes one or more additional physical locations which are relevant to this </w:t>
      </w:r>
      <w:r>
        <w:rPr>
          <w:rStyle w:val="CODEtemp"/>
        </w:rPr>
        <w:t>location</w:t>
      </w:r>
      <w:r>
        <w:t xml:space="preserve"> object.</w:t>
      </w:r>
    </w:p>
    <w:p w14:paraId="0EEC4225" w14:textId="494BC423" w:rsidR="00F13165" w:rsidRPr="00365886" w:rsidRDefault="00F13165" w:rsidP="00F13165">
      <w:r>
        <w:t xml:space="preserve">For any array indices </w:t>
      </w:r>
      <w:r w:rsidRPr="004A77ED">
        <w:rPr>
          <w:rStyle w:val="CODEtemp"/>
        </w:rPr>
        <w:t>i</w:t>
      </w:r>
      <w:r>
        <w:t xml:space="preserve"> and </w:t>
      </w:r>
      <w:r w:rsidRPr="004A77ED">
        <w:rPr>
          <w:rStyle w:val="CODEtemp"/>
        </w:rPr>
        <w:t>j</w:t>
      </w:r>
      <w:r>
        <w:t xml:space="preserve">, if value the of  </w:t>
      </w:r>
      <w:r>
        <w:rPr>
          <w:rStyle w:val="CODEtemp"/>
        </w:rPr>
        <w:t>location</w:t>
      </w:r>
      <w:r w:rsidRPr="004A77ED">
        <w:rPr>
          <w:rStyle w:val="CODEtemp"/>
        </w:rPr>
        <w:t>.annotations[i].locations[j].</w:t>
      </w:r>
      <w:r>
        <w:rPr>
          <w:rStyle w:val="CODEtemp"/>
        </w:rPr>
        <w:t>fileLocation</w:t>
      </w:r>
      <w:r>
        <w:t xml:space="preserve"> is the same as the value of  </w:t>
      </w:r>
      <w:r>
        <w:rPr>
          <w:rStyle w:val="CODEtemp"/>
        </w:rPr>
        <w:t>location</w:t>
      </w:r>
      <w:r w:rsidRPr="004A77ED">
        <w:rPr>
          <w:rStyle w:val="CODEtemp"/>
        </w:rPr>
        <w:t>.physicalLocation.</w:t>
      </w:r>
      <w:r>
        <w:rPr>
          <w:rStyle w:val="CODEtemp"/>
        </w:rPr>
        <w:t>fileLocation</w:t>
      </w:r>
      <w:r>
        <w:t xml:space="preserve">, then the </w:t>
      </w:r>
      <w:r>
        <w:rPr>
          <w:rStyle w:val="CODEtemp"/>
        </w:rPr>
        <w:t>fileLocation</w:t>
      </w:r>
      <w:r>
        <w:t xml:space="preserve"> property </w:t>
      </w:r>
      <w:r w:rsidRPr="004A77ED">
        <w:rPr>
          <w:b/>
        </w:rPr>
        <w:t>MAY</w:t>
      </w:r>
      <w:r>
        <w:t xml:space="preserve"> be omitted from </w:t>
      </w:r>
      <w:r w:rsidRPr="00A308C2">
        <w:rPr>
          <w:rStyle w:val="CODEtemp"/>
        </w:rPr>
        <w:t>physicalLocation</w:t>
      </w:r>
      <w:r>
        <w:t xml:space="preserve"> object </w:t>
      </w:r>
      <w:r>
        <w:rPr>
          <w:rStyle w:val="CODEtemp"/>
        </w:rPr>
        <w:t>location</w:t>
      </w:r>
      <w:r w:rsidRPr="004A77ED">
        <w:rPr>
          <w:rStyle w:val="CODEtemp"/>
        </w:rPr>
        <w:t>.annotations[i].locations[j]</w:t>
      </w:r>
      <w:r>
        <w:t xml:space="preserve">, as in the example above. In that case, </w:t>
      </w:r>
      <w:r>
        <w:rPr>
          <w:rStyle w:val="CODEtemp"/>
        </w:rPr>
        <w:t>location</w:t>
      </w:r>
      <w:r w:rsidRPr="004A77ED">
        <w:rPr>
          <w:rStyle w:val="CODEtemp"/>
        </w:rPr>
        <w:t>.annotations[i].locations[j].</w:t>
      </w:r>
      <w:r>
        <w:rPr>
          <w:rStyle w:val="CODEtemp"/>
        </w:rPr>
        <w:t>fileLocation</w:t>
      </w:r>
      <w:r>
        <w:t xml:space="preserve"> is considered to have the same value as </w:t>
      </w:r>
      <w:r>
        <w:rPr>
          <w:rStyle w:val="CODEtemp"/>
        </w:rPr>
        <w:t>location</w:t>
      </w:r>
      <w:r w:rsidRPr="004A77ED">
        <w:rPr>
          <w:rStyle w:val="CODEtemp"/>
        </w:rPr>
        <w:t>.physicalLocation.</w:t>
      </w:r>
      <w:r>
        <w:rPr>
          <w:rStyle w:val="CODEtemp"/>
        </w:rPr>
        <w:t>fileLocation</w:t>
      </w:r>
      <w:r>
        <w:t>.</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E4B641E" w:rsidR="00F13165" w:rsidRDefault="00F13165" w:rsidP="00F13165">
      <w:pPr>
        <w:pStyle w:val="Note"/>
      </w:pPr>
      <w:r>
        <w:t xml:space="preserve">If the analysis tool wanted to emphasize the value of the expression </w:t>
      </w:r>
      <w:r w:rsidRPr="004A77ED">
        <w:rPr>
          <w:rStyle w:val="CODEtemp"/>
        </w:rPr>
        <w:t>(y + z)</w:t>
      </w:r>
      <w:r>
        <w:t xml:space="preserve">, for example, to allow a viewer to highlight the expression, or to display a message when the mouse hovered over the expression, it might set the </w:t>
      </w:r>
      <w:r w:rsidRPr="00F13165">
        <w:rPr>
          <w:rStyle w:val="CODEtemp"/>
        </w:rPr>
        <w:t>annotations</w:t>
      </w:r>
      <w:r>
        <w:t xml:space="preserve"> property to:</w:t>
      </w:r>
    </w:p>
    <w:p w14:paraId="477ECEF6" w14:textId="0ECF2A23" w:rsidR="00F13165" w:rsidRDefault="00F13165" w:rsidP="00F13165">
      <w:pPr>
        <w:pStyle w:val="Codesmall"/>
      </w:pPr>
      <w:r>
        <w:t>[                                 # An array of annotation objects</w:t>
      </w:r>
      <w:r w:rsidR="00EB5632">
        <w:t>.</w:t>
      </w:r>
    </w:p>
    <w:p w14:paraId="66D67E71" w14:textId="7D014817" w:rsidR="00F13165" w:rsidRDefault="00F13165" w:rsidP="00F13165">
      <w:pPr>
        <w:pStyle w:val="Codesmall"/>
      </w:pPr>
      <w:r>
        <w:t xml:space="preserve">  {                               # An annotation object (§</w:t>
      </w:r>
      <w:r>
        <w:fldChar w:fldCharType="begin"/>
      </w:r>
      <w:r>
        <w:instrText xml:space="preserve"> REF _Ref493509872 \r \h </w:instrText>
      </w:r>
      <w:r>
        <w:fldChar w:fldCharType="separate"/>
      </w:r>
      <w:r w:rsidR="00C12AF1">
        <w:t>3.28</w:t>
      </w:r>
      <w:r>
        <w:fldChar w:fldCharType="end"/>
      </w:r>
      <w:r>
        <w:t>)</w:t>
      </w:r>
      <w:r w:rsidR="00EB5632">
        <w:t>.</w:t>
      </w:r>
    </w:p>
    <w:p w14:paraId="4DBDB567" w14:textId="2E9EEF63" w:rsidR="00F13165" w:rsidRDefault="00F13165" w:rsidP="00F13165">
      <w:pPr>
        <w:pStyle w:val="Codesmall"/>
      </w:pPr>
      <w:r>
        <w:t xml:space="preserve">    "message": {                  # See §</w:t>
      </w:r>
      <w:r w:rsidR="00EB5632">
        <w:fldChar w:fldCharType="begin"/>
      </w:r>
      <w:r w:rsidR="00EB5632">
        <w:instrText xml:space="preserve"> REF _Ref493510430 \r \h </w:instrText>
      </w:r>
      <w:r w:rsidR="00EB5632">
        <w:fldChar w:fldCharType="separate"/>
      </w:r>
      <w:r w:rsidR="00C12AF1">
        <w:t>3.28.2</w:t>
      </w:r>
      <w:r w:rsidR="00EB5632">
        <w:fldChar w:fldCharType="end"/>
      </w:r>
      <w:r w:rsidR="00EB5632">
        <w:t>.</w:t>
      </w:r>
    </w:p>
    <w:p w14:paraId="01E51008" w14:textId="77777777" w:rsidR="00F13165" w:rsidRDefault="00F13165" w:rsidP="00F13165">
      <w:pPr>
        <w:pStyle w:val="Codesmall"/>
      </w:pPr>
      <w:r>
        <w:t xml:space="preserve">      "text": "(y + z) = 42"</w:t>
      </w:r>
    </w:p>
    <w:p w14:paraId="4BA4ADB1" w14:textId="77777777" w:rsidR="00F13165" w:rsidRDefault="00F13165" w:rsidP="00F13165">
      <w:pPr>
        <w:pStyle w:val="Codesmall"/>
      </w:pPr>
      <w:r>
        <w:t xml:space="preserve">    },</w:t>
      </w:r>
    </w:p>
    <w:p w14:paraId="07A82E48" w14:textId="52290DBD" w:rsidR="00F13165" w:rsidRDefault="00F13165" w:rsidP="00F13165">
      <w:pPr>
        <w:pStyle w:val="Codesmall"/>
      </w:pPr>
      <w:r>
        <w:t xml:space="preserve">    "locations": [                # </w:t>
      </w:r>
      <w:r w:rsidR="00EB5632">
        <w:t>See §</w:t>
      </w:r>
      <w:r w:rsidR="00EB5632">
        <w:fldChar w:fldCharType="begin"/>
      </w:r>
      <w:r w:rsidR="00EB5632">
        <w:instrText xml:space="preserve"> REF _Ref493488409 \r \h </w:instrText>
      </w:r>
      <w:r w:rsidR="00EB5632">
        <w:fldChar w:fldCharType="separate"/>
      </w:r>
      <w:r w:rsidR="00C12AF1">
        <w:t>3.28.3</w:t>
      </w:r>
      <w:r w:rsidR="00EB5632">
        <w:fldChar w:fldCharType="end"/>
      </w:r>
      <w:r w:rsidR="00EB5632">
        <w:t>.</w:t>
      </w:r>
    </w:p>
    <w:p w14:paraId="5A043581" w14:textId="1D50E48F" w:rsidR="00F13165" w:rsidRDefault="00F13165" w:rsidP="00F13165">
      <w:pPr>
        <w:pStyle w:val="Codesmall"/>
      </w:pPr>
      <w:r>
        <w:t xml:space="preserve">      {                           # A physicalLocation object (§</w:t>
      </w:r>
      <w:r>
        <w:fldChar w:fldCharType="begin"/>
      </w:r>
      <w:r>
        <w:instrText xml:space="preserve"> REF _Ref493477390 \r \h </w:instrText>
      </w:r>
      <w:r>
        <w:fldChar w:fldCharType="separate"/>
      </w:r>
      <w:r w:rsidR="00C12AF1">
        <w:t>3.20</w:t>
      </w:r>
      <w:r>
        <w:fldChar w:fldCharType="end"/>
      </w:r>
      <w:r>
        <w:t>)</w:t>
      </w:r>
    </w:p>
    <w:p w14:paraId="6E857C4A" w14:textId="77777777" w:rsidR="00F13165" w:rsidRDefault="00F13165" w:rsidP="00F13165">
      <w:pPr>
        <w:pStyle w:val="Codesmall"/>
      </w:pPr>
      <w:r>
        <w:t xml:space="preserve">                                  # The fileLocation property can be omitted if it is</w:t>
      </w:r>
    </w:p>
    <w:p w14:paraId="11FE0857" w14:textId="77777777" w:rsidR="00F13165" w:rsidRDefault="00F13165" w:rsidP="00F13165">
      <w:pPr>
        <w:pStyle w:val="Codesmall"/>
      </w:pPr>
      <w:r>
        <w:t xml:space="preserve">                                  # the same as location.physicalLocation.fileLocation.</w:t>
      </w:r>
    </w:p>
    <w:p w14:paraId="5992A2FB" w14:textId="77777777" w:rsidR="00F13165" w:rsidRDefault="00F13165" w:rsidP="00F13165">
      <w:pPr>
        <w:pStyle w:val="Codesmall"/>
      </w:pPr>
      <w:r>
        <w:t xml:space="preserve">        "region": {</w:t>
      </w:r>
    </w:p>
    <w:p w14:paraId="69836BEB" w14:textId="77777777" w:rsidR="00F13165" w:rsidRDefault="00F13165" w:rsidP="00F13165">
      <w:pPr>
        <w:pStyle w:val="Codesmall"/>
      </w:pPr>
      <w:r>
        <w:t xml:space="preserve">          "startLine": 12,</w:t>
      </w:r>
    </w:p>
    <w:p w14:paraId="71D0166C" w14:textId="77777777" w:rsidR="00F13165" w:rsidRDefault="00F13165" w:rsidP="00F13165">
      <w:pPr>
        <w:pStyle w:val="Codesmall"/>
      </w:pPr>
      <w:r>
        <w:t xml:space="preserve">          "startColumn": 13,</w:t>
      </w:r>
    </w:p>
    <w:p w14:paraId="56F91755" w14:textId="77777777" w:rsidR="00F13165" w:rsidRDefault="00F13165" w:rsidP="00F13165">
      <w:pPr>
        <w:pStyle w:val="Codesmall"/>
      </w:pPr>
      <w:r>
        <w:t xml:space="preserve">          "endColumn": 19</w:t>
      </w:r>
    </w:p>
    <w:p w14:paraId="2D00F983" w14:textId="77777777" w:rsidR="00F13165" w:rsidRDefault="00F13165" w:rsidP="00F13165">
      <w:pPr>
        <w:pStyle w:val="Codesmall"/>
      </w:pPr>
      <w:r>
        <w:t xml:space="preserve">        }</w:t>
      </w:r>
    </w:p>
    <w:p w14:paraId="1970E412" w14:textId="77777777" w:rsidR="00F13165" w:rsidRDefault="00F13165" w:rsidP="00F13165">
      <w:pPr>
        <w:pStyle w:val="Codesmall"/>
      </w:pPr>
      <w:r>
        <w:t xml:space="preserve">      }</w:t>
      </w:r>
    </w:p>
    <w:p w14:paraId="1AEA32F9" w14:textId="77777777" w:rsidR="00F13165" w:rsidRDefault="00F13165" w:rsidP="00F13165">
      <w:pPr>
        <w:pStyle w:val="Codesmall"/>
      </w:pPr>
      <w:r>
        <w:t xml:space="preserve">    ]</w:t>
      </w:r>
    </w:p>
    <w:p w14:paraId="25B24949" w14:textId="61AC852B" w:rsidR="00F13165" w:rsidRDefault="00F13165" w:rsidP="00F13165">
      <w:pPr>
        <w:pStyle w:val="Codesmall"/>
      </w:pPr>
      <w:r>
        <w:t xml:space="preserve">  }</w:t>
      </w:r>
    </w:p>
    <w:p w14:paraId="327D9A37" w14:textId="1791F06C" w:rsidR="00205844" w:rsidRDefault="00205844" w:rsidP="00F13165">
      <w:pPr>
        <w:pStyle w:val="Codesmall"/>
      </w:pPr>
      <w:r>
        <w:t>]</w:t>
      </w:r>
    </w:p>
    <w:p w14:paraId="2138D5DD" w14:textId="187BD524" w:rsidR="006E546E" w:rsidRDefault="006E546E" w:rsidP="006E546E">
      <w:pPr>
        <w:pStyle w:val="Heading3"/>
      </w:pPr>
      <w:bookmarkStart w:id="657" w:name="_Toc510174787"/>
      <w:r>
        <w:lastRenderedPageBreak/>
        <w:t>properties property</w:t>
      </w:r>
      <w:bookmarkEnd w:id="657"/>
    </w:p>
    <w:p w14:paraId="2CEAC173" w14:textId="5FD5CD0E"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C12AF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658" w:name="_Ref493477390"/>
      <w:bookmarkStart w:id="659" w:name="_Ref493478323"/>
      <w:bookmarkStart w:id="660" w:name="_Ref493478590"/>
      <w:bookmarkStart w:id="661" w:name="_Toc510174788"/>
      <w:r>
        <w:t>physicalLocation object</w:t>
      </w:r>
      <w:bookmarkEnd w:id="658"/>
      <w:bookmarkEnd w:id="659"/>
      <w:bookmarkEnd w:id="660"/>
      <w:bookmarkEnd w:id="661"/>
    </w:p>
    <w:p w14:paraId="0B9181AD" w14:textId="12F902F2" w:rsidR="006E546E" w:rsidRDefault="006E546E" w:rsidP="006E546E">
      <w:pPr>
        <w:pStyle w:val="Heading3"/>
      </w:pPr>
      <w:bookmarkStart w:id="662" w:name="_Toc510174789"/>
      <w:r>
        <w:t>General</w:t>
      </w:r>
      <w:bookmarkEnd w:id="662"/>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663" w:name="_Ref503357394"/>
      <w:bookmarkStart w:id="664" w:name="_Toc510174790"/>
      <w:bookmarkStart w:id="665" w:name="_Ref493343236"/>
      <w:r>
        <w:t>id property</w:t>
      </w:r>
      <w:bookmarkEnd w:id="663"/>
      <w:bookmarkEnd w:id="664"/>
    </w:p>
    <w:p w14:paraId="39E78313" w14:textId="318A973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4F58B61"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C12AF1">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666" w:name="_Ref503369432"/>
      <w:bookmarkStart w:id="667" w:name="_Ref503369435"/>
      <w:bookmarkStart w:id="668" w:name="_Ref503371110"/>
      <w:bookmarkStart w:id="669" w:name="_Ref503371652"/>
      <w:bookmarkStart w:id="670" w:name="_Toc510174791"/>
      <w:r>
        <w:t>fileLocation</w:t>
      </w:r>
      <w:r w:rsidR="006E546E">
        <w:t xml:space="preserve"> property</w:t>
      </w:r>
      <w:bookmarkEnd w:id="665"/>
      <w:bookmarkEnd w:id="666"/>
      <w:bookmarkEnd w:id="667"/>
      <w:bookmarkEnd w:id="668"/>
      <w:bookmarkEnd w:id="669"/>
      <w:bookmarkEnd w:id="670"/>
    </w:p>
    <w:p w14:paraId="5D69C82C" w14:textId="6288F431" w:rsidR="00365886" w:rsidRDefault="00365886" w:rsidP="00365886">
      <w:r w:rsidRPr="00365886">
        <w:t xml:space="preserve">With </w:t>
      </w:r>
      <w:r w:rsidR="008578AC">
        <w:t>one</w:t>
      </w:r>
      <w:r w:rsidR="008578AC" w:rsidRPr="00365886">
        <w:t xml:space="preserve"> </w:t>
      </w:r>
      <w:r w:rsidRPr="00365886">
        <w:t xml:space="preserve">exception,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C12AF1">
        <w:t>3.2</w:t>
      </w:r>
      <w:r w:rsidR="00A308C2">
        <w:fldChar w:fldCharType="end"/>
      </w:r>
      <w:r w:rsidR="00A308C2">
        <w:t>)</w:t>
      </w:r>
      <w:r w:rsidRPr="00365886">
        <w:t xml:space="preserve"> that represents the location of the file.</w:t>
      </w:r>
    </w:p>
    <w:p w14:paraId="40E0A00A" w14:textId="7A8E925D" w:rsidR="00365886" w:rsidRDefault="00365886" w:rsidP="00365886">
      <w:r w:rsidRPr="00365886">
        <w:t xml:space="preserve">The exceptions </w:t>
      </w:r>
      <w:r w:rsidR="008578AC">
        <w:t xml:space="preserve">is that under </w:t>
      </w:r>
      <w:r w:rsidR="008578AC" w:rsidRPr="00124F1F">
        <w:t xml:space="preserve">certain circumstances, if the </w:t>
      </w:r>
      <w:r w:rsidR="008578AC" w:rsidRPr="00124F1F">
        <w:rPr>
          <w:rStyle w:val="CODEtemp"/>
        </w:rPr>
        <w:t>physicalLocation</w:t>
      </w:r>
      <w:r w:rsidR="008578AC" w:rsidRPr="00124F1F">
        <w:t xml:space="preserve"> object appears as a member of an </w:t>
      </w:r>
      <w:r w:rsidR="008578AC" w:rsidRPr="00124F1F">
        <w:rPr>
          <w:rStyle w:val="CODEtemp"/>
        </w:rPr>
        <w:t>annotation.locations</w:t>
      </w:r>
      <w:r w:rsidR="008578AC" w:rsidRPr="00124F1F">
        <w:t xml:space="preserve"> array (§</w:t>
      </w:r>
      <w:r w:rsidR="008578AC">
        <w:fldChar w:fldCharType="begin"/>
      </w:r>
      <w:r w:rsidR="008578AC">
        <w:instrText xml:space="preserve"> REF _Ref493488409 \w \h </w:instrText>
      </w:r>
      <w:r w:rsidR="008578AC">
        <w:fldChar w:fldCharType="separate"/>
      </w:r>
      <w:r w:rsidR="00C12AF1">
        <w:t>3.28.3</w:t>
      </w:r>
      <w:r w:rsidR="008578AC">
        <w:fldChar w:fldCharType="end"/>
      </w:r>
      <w:r w:rsidR="008578AC" w:rsidRPr="00124F1F">
        <w:t xml:space="preserve">), the </w:t>
      </w:r>
      <w:r w:rsidR="008578AC">
        <w:rPr>
          <w:rStyle w:val="CODEtemp"/>
        </w:rPr>
        <w:t>fileLocation</w:t>
      </w:r>
      <w:r w:rsidR="008578AC" w:rsidRPr="00124F1F">
        <w:t xml:space="preserve"> property </w:t>
      </w:r>
      <w:r w:rsidR="008578AC" w:rsidRPr="00124F1F">
        <w:rPr>
          <w:b/>
        </w:rPr>
        <w:t>MAY</w:t>
      </w:r>
      <w:r w:rsidR="008578AC" w:rsidRPr="00124F1F">
        <w:t xml:space="preserve"> be absent, as described in §</w:t>
      </w:r>
      <w:r w:rsidR="003A2BC1">
        <w:fldChar w:fldCharType="begin"/>
      </w:r>
      <w:r w:rsidR="003A2BC1">
        <w:instrText xml:space="preserve"> REF _Ref510102819 \r \h </w:instrText>
      </w:r>
      <w:r w:rsidR="003A2BC1">
        <w:fldChar w:fldCharType="separate"/>
      </w:r>
      <w:r w:rsidR="00C12AF1">
        <w:t>3.19.7</w:t>
      </w:r>
      <w:r w:rsidR="003A2BC1">
        <w:fldChar w:fldCharType="end"/>
      </w:r>
      <w:r w:rsidR="008578AC" w:rsidRPr="00124F1F">
        <w:t>.</w:t>
      </w:r>
    </w:p>
    <w:p w14:paraId="03500782" w14:textId="5AEE6AB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C12AF1">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4086322D"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is equal to the name of the property </w:t>
      </w:r>
      <w:r w:rsidR="00A308C2" w:rsidRPr="005D0859">
        <w:rPr>
          <w:rStyle w:val="CODEtemp"/>
        </w:rPr>
        <w:t>files[0][file:///C:/Code/main.c]</w:t>
      </w:r>
      <w:r w:rsidR="00A308C2">
        <w:t>.</w:t>
      </w:r>
    </w:p>
    <w:p w14:paraId="530555BC" w14:textId="037DA09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C12AF1">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lastRenderedPageBreak/>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671" w:name="_Ref493509797"/>
      <w:bookmarkStart w:id="672" w:name="_Toc510174792"/>
      <w:r>
        <w:t>region property</w:t>
      </w:r>
      <w:bookmarkEnd w:id="671"/>
      <w:bookmarkEnd w:id="672"/>
    </w:p>
    <w:p w14:paraId="34CA82A6" w14:textId="3A2890E7"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C12AF1">
        <w:t>3.21</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C12AF1">
        <w:t>3.18.9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C12AF1">
        <w:t>3.18</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16F43D8" w:rsidR="006805FB" w:rsidRDefault="006805FB" w:rsidP="006805FB">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A49ADC4" w14:textId="7DEB91F1" w:rsidR="006805FB" w:rsidRDefault="006805FB" w:rsidP="006805FB">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779C2718" w14:textId="3F288AA7"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3C94BD54" w14:textId="0F46C48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673" w:name="_Toc510174793"/>
      <w:r>
        <w:t>contextRegion property</w:t>
      </w:r>
      <w:bookmarkEnd w:id="673"/>
    </w:p>
    <w:p w14:paraId="220640FE" w14:textId="7443E5C7"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C12AF1">
        <w:t>3.20.4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C12AF1">
        <w:t>3.21</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lastRenderedPageBreak/>
        <w:t xml:space="preserve">EXAMPLE In this example, an analysis tool detected a result on line 42. The tool provides additional context SARIF viewers by specifying a range of content surrounding the result line.  </w:t>
      </w:r>
    </w:p>
    <w:p w14:paraId="19737D5C" w14:textId="193CD0AF" w:rsidR="00843397" w:rsidRDefault="00843397" w:rsidP="00843397">
      <w:pPr>
        <w:pStyle w:val="Codesmall"/>
      </w:pPr>
      <w:r>
        <w:t>{                                        # A result object (§</w:t>
      </w:r>
      <w:r>
        <w:fldChar w:fldCharType="begin"/>
      </w:r>
      <w:r>
        <w:instrText xml:space="preserve"> REF _Ref493350984 \r \h </w:instrText>
      </w:r>
      <w:r>
        <w:fldChar w:fldCharType="separate"/>
      </w:r>
      <w:r w:rsidR="00C12AF1">
        <w:t>3.18</w:t>
      </w:r>
      <w:r>
        <w:fldChar w:fldCharType="end"/>
      </w:r>
      <w:r>
        <w:t>).</w:t>
      </w:r>
    </w:p>
    <w:p w14:paraId="7E9D024B" w14:textId="2503B528" w:rsidR="00843397" w:rsidRDefault="00843397" w:rsidP="00843397">
      <w:pPr>
        <w:pStyle w:val="Codesmall"/>
      </w:pPr>
      <w:r>
        <w:t xml:space="preserve">  "locations": [                         # See §</w:t>
      </w:r>
      <w:r>
        <w:fldChar w:fldCharType="begin"/>
      </w:r>
      <w:r>
        <w:instrText xml:space="preserve"> REF _Ref510013155 \r \h </w:instrText>
      </w:r>
      <w:r>
        <w:fldChar w:fldCharType="separate"/>
      </w:r>
      <w:r w:rsidR="00C12AF1">
        <w:t>3.18.9</w:t>
      </w:r>
      <w:r>
        <w:fldChar w:fldCharType="end"/>
      </w:r>
      <w:r>
        <w:t>.</w:t>
      </w:r>
    </w:p>
    <w:p w14:paraId="686DE936" w14:textId="114C08B1"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C12AF1">
        <w:t>3.19</w:t>
      </w:r>
      <w:r>
        <w:fldChar w:fldCharType="end"/>
      </w:r>
      <w:r>
        <w:t>).</w:t>
      </w:r>
    </w:p>
    <w:p w14:paraId="5B98A118" w14:textId="7A4997A6"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C12AF1">
        <w:t>3.19.2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9DAEB2A" w:rsidR="00843397" w:rsidRDefault="00843397" w:rsidP="00843397">
      <w:pPr>
        <w:pStyle w:val="Codesmall"/>
      </w:pPr>
      <w:r>
        <w:t xml:space="preserve">        "region": {                      # See §</w:t>
      </w:r>
      <w:r>
        <w:fldChar w:fldCharType="begin"/>
      </w:r>
      <w:r>
        <w:instrText xml:space="preserve"> REF _Ref493509797 \r \h </w:instrText>
      </w:r>
      <w:r>
        <w:fldChar w:fldCharType="separate"/>
      </w:r>
      <w:r w:rsidR="00C12AF1">
        <w:t>3.20.4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674" w:name="_Ref493490350"/>
      <w:bookmarkStart w:id="675" w:name="_Toc510174794"/>
      <w:r>
        <w:t>region object</w:t>
      </w:r>
      <w:bookmarkEnd w:id="674"/>
      <w:bookmarkEnd w:id="675"/>
    </w:p>
    <w:p w14:paraId="5C4DB1F6" w14:textId="0F642D18" w:rsidR="006E546E" w:rsidRDefault="006E546E" w:rsidP="006E546E">
      <w:pPr>
        <w:pStyle w:val="Heading3"/>
      </w:pPr>
      <w:bookmarkStart w:id="676" w:name="_Toc510174795"/>
      <w:r>
        <w:t>General</w:t>
      </w:r>
      <w:bookmarkEnd w:id="676"/>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05557944"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C12AF1">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677" w:name="_Ref493492556"/>
      <w:bookmarkStart w:id="678" w:name="_Ref493492604"/>
      <w:bookmarkStart w:id="679" w:name="_Ref493492671"/>
      <w:bookmarkStart w:id="680" w:name="_Toc510174796"/>
      <w:r>
        <w:t>Text regions</w:t>
      </w:r>
      <w:bookmarkEnd w:id="677"/>
      <w:bookmarkEnd w:id="678"/>
      <w:bookmarkEnd w:id="679"/>
      <w:bookmarkEnd w:id="680"/>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3B19C9E5" w:rsidR="003E62A7" w:rsidRDefault="003E62A7" w:rsidP="003E62A7">
      <w:r w:rsidRPr="003E62A7">
        <w:lastRenderedPageBreak/>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B647FFB"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C12AF1">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C12AF1">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BC91B74"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C12AF1">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C12AF1">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C12AF1">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lastRenderedPageBreak/>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681" w:name="_Ref509043519"/>
      <w:bookmarkStart w:id="682" w:name="_Ref509043733"/>
      <w:bookmarkStart w:id="683" w:name="_Toc510174797"/>
      <w:r>
        <w:t>Binary regions</w:t>
      </w:r>
      <w:bookmarkEnd w:id="681"/>
      <w:bookmarkEnd w:id="682"/>
      <w:bookmarkEnd w:id="683"/>
    </w:p>
    <w:p w14:paraId="645A946E" w14:textId="7D5E180A"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C12AF1">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23A9D3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C12AF1">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3615D3E4"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C12AF1">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C12AF1">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C12AF1">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C12AF1">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684" w:name="_Ref493490565"/>
      <w:bookmarkStart w:id="685" w:name="_Ref493491243"/>
      <w:bookmarkStart w:id="686" w:name="_Ref493492406"/>
      <w:bookmarkStart w:id="687" w:name="_Toc510174798"/>
      <w:r>
        <w:t>startLine property</w:t>
      </w:r>
      <w:bookmarkEnd w:id="684"/>
      <w:bookmarkEnd w:id="685"/>
      <w:bookmarkEnd w:id="686"/>
      <w:bookmarkEnd w:id="687"/>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688" w:name="_Ref493491260"/>
      <w:bookmarkStart w:id="689" w:name="_Ref493492414"/>
      <w:bookmarkStart w:id="690" w:name="_Toc510174799"/>
      <w:r>
        <w:t>startColumn property</w:t>
      </w:r>
      <w:bookmarkEnd w:id="688"/>
      <w:bookmarkEnd w:id="689"/>
      <w:bookmarkEnd w:id="690"/>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38F1564"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C12AF1">
        <w:t>3.21.2</w:t>
      </w:r>
      <w:r>
        <w:fldChar w:fldCharType="end"/>
      </w:r>
      <w:r>
        <w:t>.</w:t>
      </w:r>
    </w:p>
    <w:p w14:paraId="29DFBDCD" w14:textId="49CB3F3F" w:rsidR="006E546E" w:rsidRDefault="006E546E" w:rsidP="006E546E">
      <w:pPr>
        <w:pStyle w:val="Heading3"/>
      </w:pPr>
      <w:bookmarkStart w:id="691" w:name="_Ref493491334"/>
      <w:bookmarkStart w:id="692" w:name="_Ref493492422"/>
      <w:bookmarkStart w:id="693" w:name="_Toc510174800"/>
      <w:r>
        <w:t>endLine property</w:t>
      </w:r>
      <w:bookmarkEnd w:id="691"/>
      <w:bookmarkEnd w:id="692"/>
      <w:bookmarkEnd w:id="693"/>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10B6481"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C12AF1">
        <w:t>3.21.2</w:t>
      </w:r>
      <w:r>
        <w:fldChar w:fldCharType="end"/>
      </w:r>
      <w:r>
        <w:t>.</w:t>
      </w:r>
    </w:p>
    <w:p w14:paraId="70DC2A2F" w14:textId="6B14264D" w:rsidR="006E546E" w:rsidRDefault="006E546E" w:rsidP="006E546E">
      <w:pPr>
        <w:pStyle w:val="Heading3"/>
      </w:pPr>
      <w:bookmarkStart w:id="694" w:name="_Ref493491342"/>
      <w:bookmarkStart w:id="695" w:name="_Ref493492427"/>
      <w:bookmarkStart w:id="696" w:name="_Toc510174801"/>
      <w:r>
        <w:t>endColumn property</w:t>
      </w:r>
      <w:bookmarkEnd w:id="694"/>
      <w:bookmarkEnd w:id="695"/>
      <w:bookmarkEnd w:id="696"/>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31A339E3"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C12AF1">
        <w:t>3.21.2</w:t>
      </w:r>
      <w:r>
        <w:fldChar w:fldCharType="end"/>
      </w:r>
      <w:r>
        <w:t>.</w:t>
      </w:r>
    </w:p>
    <w:p w14:paraId="71768405" w14:textId="2CD24091" w:rsidR="006E546E" w:rsidRDefault="006E546E" w:rsidP="006E546E">
      <w:pPr>
        <w:pStyle w:val="Heading3"/>
      </w:pPr>
      <w:bookmarkStart w:id="697" w:name="_Ref493492251"/>
      <w:bookmarkStart w:id="698" w:name="_Ref493492981"/>
      <w:bookmarkStart w:id="699" w:name="_Toc510174802"/>
      <w:r>
        <w:t>offset property</w:t>
      </w:r>
      <w:bookmarkEnd w:id="697"/>
      <w:bookmarkEnd w:id="698"/>
      <w:bookmarkEnd w:id="699"/>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700" w:name="_Ref493491350"/>
      <w:bookmarkStart w:id="701" w:name="_Ref493492312"/>
      <w:bookmarkStart w:id="702" w:name="_Toc510174803"/>
      <w:r>
        <w:lastRenderedPageBreak/>
        <w:t>length property</w:t>
      </w:r>
      <w:bookmarkEnd w:id="700"/>
      <w:bookmarkEnd w:id="701"/>
      <w:bookmarkEnd w:id="702"/>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D30F878"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C12AF1">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703" w:name="_Toc510174804"/>
      <w:r>
        <w:t>snippet property</w:t>
      </w:r>
      <w:bookmarkEnd w:id="703"/>
    </w:p>
    <w:p w14:paraId="4E596286" w14:textId="75D811D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C12AF1">
        <w:t>3.2</w:t>
      </w:r>
      <w:r>
        <w:fldChar w:fldCharType="end"/>
      </w:r>
      <w:r>
        <w:t xml:space="preserve">) representing the portion of the file specified by the </w:t>
      </w:r>
      <w:r w:rsidRPr="00761885">
        <w:rPr>
          <w:rStyle w:val="CODEtemp"/>
        </w:rPr>
        <w:t>region</w:t>
      </w:r>
      <w:r>
        <w:t xml:space="preserve"> object.</w:t>
      </w:r>
    </w:p>
    <w:p w14:paraId="59CBE48C" w14:textId="38032D29" w:rsidR="006805FB" w:rsidRP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5D26A82A" w14:textId="0E50AA04" w:rsidR="006E546E" w:rsidRDefault="006E546E" w:rsidP="006E546E">
      <w:pPr>
        <w:pStyle w:val="Heading2"/>
      </w:pPr>
      <w:bookmarkStart w:id="704" w:name="_Ref493404505"/>
      <w:bookmarkStart w:id="705" w:name="_Toc510174805"/>
      <w:r>
        <w:t>logicalLocation object</w:t>
      </w:r>
      <w:bookmarkEnd w:id="704"/>
      <w:bookmarkEnd w:id="705"/>
    </w:p>
    <w:p w14:paraId="479717FF" w14:textId="2760154A" w:rsidR="006E546E" w:rsidRDefault="006E546E" w:rsidP="006E546E">
      <w:pPr>
        <w:pStyle w:val="Heading3"/>
      </w:pPr>
      <w:bookmarkStart w:id="706" w:name="_Toc510174806"/>
      <w:r>
        <w:t>General</w:t>
      </w:r>
      <w:bookmarkEnd w:id="70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0038857D"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C12AF1">
        <w:t>3.11.12</w:t>
      </w:r>
      <w:r>
        <w:fldChar w:fldCharType="end"/>
      </w:r>
      <w:r>
        <w:t>).</w:t>
      </w:r>
    </w:p>
    <w:p w14:paraId="70635E46" w14:textId="168F318C" w:rsidR="006E546E" w:rsidRDefault="006E546E" w:rsidP="006E546E">
      <w:pPr>
        <w:pStyle w:val="Heading3"/>
      </w:pPr>
      <w:bookmarkStart w:id="707" w:name="_Toc510174807"/>
      <w:r>
        <w:t>name property</w:t>
      </w:r>
      <w:bookmarkEnd w:id="70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lastRenderedPageBreak/>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708" w:name="_Toc510174808"/>
      <w:r>
        <w:t>kind property</w:t>
      </w:r>
      <w:bookmarkEnd w:id="70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709" w:name="_Toc510174809"/>
      <w:r>
        <w:t>parentKey property</w:t>
      </w:r>
      <w:bookmarkEnd w:id="709"/>
    </w:p>
    <w:p w14:paraId="765BBE49" w14:textId="3F79D06B"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C12AF1">
        <w:t>3.11.12</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710" w:name="_Ref510008325"/>
      <w:bookmarkStart w:id="711" w:name="_Toc510174810"/>
      <w:r>
        <w:t>codeFlow object</w:t>
      </w:r>
      <w:bookmarkEnd w:id="710"/>
      <w:bookmarkEnd w:id="711"/>
    </w:p>
    <w:p w14:paraId="507EC364" w14:textId="20C3EC2C" w:rsidR="00B163FF" w:rsidRDefault="00B163FF" w:rsidP="00B163FF">
      <w:pPr>
        <w:pStyle w:val="Heading3"/>
      </w:pPr>
      <w:bookmarkStart w:id="712" w:name="_Ref510009088"/>
      <w:bookmarkStart w:id="713" w:name="_Toc510174811"/>
      <w:r>
        <w:t>General</w:t>
      </w:r>
      <w:bookmarkEnd w:id="712"/>
      <w:bookmarkEnd w:id="713"/>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AB1DC2" w:rsidR="00B163FF" w:rsidRDefault="00B163FF" w:rsidP="00B163FF">
      <w:pPr>
        <w:pStyle w:val="Codesmall"/>
      </w:pPr>
      <w:r>
        <w:lastRenderedPageBreak/>
        <w:t>{                                       # A result object (§</w:t>
      </w:r>
      <w:r>
        <w:fldChar w:fldCharType="begin"/>
      </w:r>
      <w:r>
        <w:instrText xml:space="preserve"> REF _Ref493350984 \r \h </w:instrText>
      </w:r>
      <w:r>
        <w:fldChar w:fldCharType="separate"/>
      </w:r>
      <w:r w:rsidR="00C12AF1">
        <w:t>3.18</w:t>
      </w:r>
      <w:r>
        <w:fldChar w:fldCharType="end"/>
      </w:r>
      <w:r>
        <w:t>).</w:t>
      </w:r>
    </w:p>
    <w:p w14:paraId="048B21D6" w14:textId="26D6F05A" w:rsidR="00B163FF" w:rsidRDefault="00B163FF" w:rsidP="00B163FF">
      <w:pPr>
        <w:pStyle w:val="Codesmall"/>
      </w:pPr>
      <w:r>
        <w:t xml:space="preserve">  "codeFlows": [                        # See §</w:t>
      </w:r>
      <w:r>
        <w:fldChar w:fldCharType="begin"/>
      </w:r>
      <w:r>
        <w:instrText xml:space="preserve"> REF _Ref510008160 \r \h </w:instrText>
      </w:r>
      <w:r>
        <w:fldChar w:fldCharType="separate"/>
      </w:r>
      <w:r w:rsidR="00C12AF1">
        <w:t>3.18.12</w:t>
      </w:r>
      <w:r>
        <w:fldChar w:fldCharType="end"/>
      </w:r>
      <w:r>
        <w:t>.</w:t>
      </w:r>
    </w:p>
    <w:p w14:paraId="689DCA88" w14:textId="193B3506"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C12AF1">
        <w:t>3.23</w:t>
      </w:r>
      <w:r>
        <w:fldChar w:fldCharType="end"/>
      </w:r>
      <w:r>
        <w:t>).</w:t>
      </w:r>
    </w:p>
    <w:p w14:paraId="086FC1AA" w14:textId="05F3FEFD" w:rsidR="00B163FF" w:rsidRDefault="00B163FF" w:rsidP="00B163FF">
      <w:pPr>
        <w:pStyle w:val="Codesmall"/>
      </w:pPr>
      <w:r>
        <w:t xml:space="preserve">      "message": {                      # See §</w:t>
      </w:r>
      <w:r>
        <w:fldChar w:fldCharType="begin"/>
      </w:r>
      <w:r>
        <w:instrText xml:space="preserve"> REF _Ref510008352 \r \h </w:instrText>
      </w:r>
      <w:r>
        <w:fldChar w:fldCharType="separate"/>
      </w:r>
      <w:r w:rsidR="00C12AF1">
        <w:t>3.23.2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74ACA9" w:rsidR="00B163FF" w:rsidRDefault="00B163FF" w:rsidP="00B163FF">
      <w:pPr>
        <w:pStyle w:val="Codesmall"/>
      </w:pPr>
      <w:r>
        <w:t xml:space="preserve">      "threadFlows": [                  # See §</w:t>
      </w:r>
      <w:r>
        <w:fldChar w:fldCharType="begin"/>
      </w:r>
      <w:r>
        <w:instrText xml:space="preserve"> REF _Ref510008358 \r \h </w:instrText>
      </w:r>
      <w:r>
        <w:fldChar w:fldCharType="separate"/>
      </w:r>
      <w:r w:rsidR="00C12AF1">
        <w:t>3.23.3</w:t>
      </w:r>
      <w:r>
        <w:fldChar w:fldCharType="end"/>
      </w:r>
      <w:r>
        <w:t>.</w:t>
      </w:r>
    </w:p>
    <w:p w14:paraId="761FD0DB" w14:textId="578F7096"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C12AF1">
        <w:t>3.24</w:t>
      </w:r>
      <w:r>
        <w:fldChar w:fldCharType="end"/>
      </w:r>
      <w:r>
        <w:t>).</w:t>
      </w:r>
    </w:p>
    <w:p w14:paraId="3D9C5E77" w14:textId="6F1CCFDA" w:rsidR="00B163FF" w:rsidRDefault="00B163FF" w:rsidP="00B163FF">
      <w:pPr>
        <w:pStyle w:val="Codesmall"/>
      </w:pPr>
      <w:r>
        <w:t xml:space="preserve">          "id": "thread-123",           # See §</w:t>
      </w:r>
      <w:r>
        <w:fldChar w:fldCharType="begin"/>
      </w:r>
      <w:r>
        <w:instrText xml:space="preserve"> REF _Ref510008395 \r \h </w:instrText>
      </w:r>
      <w:r>
        <w:fldChar w:fldCharType="separate"/>
      </w:r>
      <w:r w:rsidR="00C12AF1">
        <w:t>3.24.2</w:t>
      </w:r>
      <w:r>
        <w:fldChar w:fldCharType="end"/>
      </w:r>
      <w:r>
        <w:t>.</w:t>
      </w:r>
    </w:p>
    <w:p w14:paraId="32E0CD47" w14:textId="34D488D2" w:rsidR="00B163FF" w:rsidRDefault="00B163FF" w:rsidP="00B163FF">
      <w:pPr>
        <w:pStyle w:val="Codesmall"/>
      </w:pPr>
      <w:r>
        <w:t xml:space="preserve">          "message": {                  # See §</w:t>
      </w:r>
      <w:r>
        <w:fldChar w:fldCharType="begin"/>
      </w:r>
      <w:r>
        <w:instrText xml:space="preserve"> REF _Ref503361742 \r \h </w:instrText>
      </w:r>
      <w:r>
        <w:fldChar w:fldCharType="separate"/>
      </w:r>
      <w:r w:rsidR="00C12AF1">
        <w:t>3.24.3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8A440E9" w:rsidR="00B163FF" w:rsidRDefault="00B163FF" w:rsidP="00B163FF">
      <w:pPr>
        <w:pStyle w:val="Codesmall"/>
      </w:pPr>
      <w:r>
        <w:t xml:space="preserve">          "locations": [                # See §</w:t>
      </w:r>
      <w:r>
        <w:fldChar w:fldCharType="begin"/>
      </w:r>
      <w:r>
        <w:instrText xml:space="preserve"> REF _Ref510008412 \r \h </w:instrText>
      </w:r>
      <w:r>
        <w:fldChar w:fldCharType="separate"/>
      </w:r>
      <w:r w:rsidR="00C12AF1">
        <w:t>3.24.4</w:t>
      </w:r>
      <w:r>
        <w:fldChar w:fldCharType="end"/>
      </w:r>
      <w:r>
        <w:t>.</w:t>
      </w:r>
    </w:p>
    <w:p w14:paraId="7CF1AA49" w14:textId="40B3649B"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C12AF1">
        <w:t>3.27</w:t>
      </w:r>
      <w:r>
        <w:fldChar w:fldCharType="end"/>
      </w:r>
      <w:r>
        <w:t>).</w:t>
      </w:r>
    </w:p>
    <w:p w14:paraId="7402E3F3" w14:textId="29A2D315" w:rsidR="00EB5632" w:rsidRDefault="00EB5632" w:rsidP="00B163FF">
      <w:pPr>
        <w:pStyle w:val="Codesmall"/>
      </w:pPr>
      <w:r>
        <w:t xml:space="preserve">              "location": {             # See §</w:t>
      </w:r>
      <w:r>
        <w:fldChar w:fldCharType="begin"/>
      </w:r>
      <w:r>
        <w:instrText xml:space="preserve"> REF _Ref493497783 \r \h </w:instrText>
      </w:r>
      <w:r>
        <w:fldChar w:fldCharType="separate"/>
      </w:r>
      <w:r w:rsidR="00C12AF1">
        <w:t>3.27.3</w:t>
      </w:r>
      <w:r>
        <w:fldChar w:fldCharType="end"/>
      </w:r>
      <w:r>
        <w:t>.</w:t>
      </w:r>
    </w:p>
    <w:p w14:paraId="5E1EB724" w14:textId="225047D0"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C12AF1">
        <w:t>3.19.2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2DE3D847"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C12AF1">
        <w:t>3.27.5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52F1B80B"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C12AF1">
        <w:t>3.27.6</w:t>
      </w:r>
      <w:r w:rsidR="00EC5F35">
        <w:fldChar w:fldCharType="end"/>
      </w:r>
      <w:r>
        <w:t>.</w:t>
      </w:r>
    </w:p>
    <w:p w14:paraId="1029380F" w14:textId="74E0A7E9"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C12AF1">
        <w:t>3.27.7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714" w:name="_Ref510008352"/>
      <w:bookmarkStart w:id="715" w:name="_Toc510174812"/>
      <w:r>
        <w:t>message property</w:t>
      </w:r>
      <w:bookmarkEnd w:id="714"/>
      <w:bookmarkEnd w:id="715"/>
    </w:p>
    <w:p w14:paraId="39D6B74B" w14:textId="4CF4A62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C12AF1">
        <w:t>3.9</w:t>
      </w:r>
      <w:r>
        <w:fldChar w:fldCharType="end"/>
      </w:r>
      <w:r>
        <w:t>)</w:t>
      </w:r>
      <w:r w:rsidRPr="00AD7FD8">
        <w:t xml:space="preserve"> relevant to the code flow.</w:t>
      </w:r>
    </w:p>
    <w:p w14:paraId="060DD1F9" w14:textId="5E6A402B" w:rsidR="00B163FF" w:rsidRDefault="00B163FF" w:rsidP="00B163FF">
      <w:pPr>
        <w:pStyle w:val="Heading3"/>
      </w:pPr>
      <w:bookmarkStart w:id="716" w:name="_Ref510008358"/>
      <w:bookmarkStart w:id="717" w:name="_Toc510174813"/>
      <w:r>
        <w:t>threadFlows property</w:t>
      </w:r>
      <w:bookmarkEnd w:id="716"/>
      <w:bookmarkEnd w:id="717"/>
    </w:p>
    <w:p w14:paraId="2D2C91FB" w14:textId="5D20CBF3"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C12AF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C12AF1">
        <w:t>3.24</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718" w:name="_Toc510174814"/>
      <w:r>
        <w:t>properties property</w:t>
      </w:r>
      <w:bookmarkEnd w:id="718"/>
    </w:p>
    <w:p w14:paraId="57DA8C55" w14:textId="1612030C"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719" w:name="_Ref493427364"/>
      <w:bookmarkStart w:id="720" w:name="_Toc510174815"/>
      <w:r>
        <w:lastRenderedPageBreak/>
        <w:t>thread</w:t>
      </w:r>
      <w:r w:rsidR="006E546E">
        <w:t>Flow object</w:t>
      </w:r>
      <w:bookmarkEnd w:id="719"/>
      <w:bookmarkEnd w:id="720"/>
    </w:p>
    <w:p w14:paraId="68EE36AB" w14:textId="336A5D40" w:rsidR="006E546E" w:rsidRDefault="006E546E" w:rsidP="006E546E">
      <w:pPr>
        <w:pStyle w:val="Heading3"/>
      </w:pPr>
      <w:bookmarkStart w:id="721" w:name="_Toc510174816"/>
      <w:r>
        <w:t>General</w:t>
      </w:r>
      <w:bookmarkEnd w:id="72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4F6B248" w:rsidR="00481B7B" w:rsidRDefault="00481B7B" w:rsidP="00AD7FD8">
      <w:r>
        <w:t>For an example, see §</w:t>
      </w:r>
      <w:r>
        <w:fldChar w:fldCharType="begin"/>
      </w:r>
      <w:r>
        <w:instrText xml:space="preserve"> REF _Ref510009088 \r \h </w:instrText>
      </w:r>
      <w:r>
        <w:fldChar w:fldCharType="separate"/>
      </w:r>
      <w:r w:rsidR="00C12AF1">
        <w:t>3.23.1</w:t>
      </w:r>
      <w:r>
        <w:fldChar w:fldCharType="end"/>
      </w:r>
      <w:r>
        <w:t>.</w:t>
      </w:r>
    </w:p>
    <w:p w14:paraId="47D8E353" w14:textId="0B22E102" w:rsidR="00B163FF" w:rsidRDefault="00B163FF" w:rsidP="00B163FF">
      <w:pPr>
        <w:pStyle w:val="Heading3"/>
      </w:pPr>
      <w:bookmarkStart w:id="722" w:name="_Ref510008395"/>
      <w:bookmarkStart w:id="723" w:name="_Toc510174817"/>
      <w:r>
        <w:t>id property</w:t>
      </w:r>
      <w:bookmarkEnd w:id="722"/>
      <w:bookmarkEnd w:id="723"/>
    </w:p>
    <w:p w14:paraId="39CECB41" w14:textId="3C8105A7"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C12AF1">
        <w:t>3.23</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24" w:name="_Ref503361742"/>
      <w:bookmarkStart w:id="725" w:name="_Toc510174818"/>
      <w:r>
        <w:t>message property</w:t>
      </w:r>
      <w:bookmarkEnd w:id="724"/>
      <w:bookmarkEnd w:id="725"/>
    </w:p>
    <w:p w14:paraId="3994B882" w14:textId="159928F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C12AF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726" w:name="_Ref510008412"/>
      <w:bookmarkStart w:id="727" w:name="_Toc510174819"/>
      <w:r>
        <w:t>locations property</w:t>
      </w:r>
      <w:bookmarkEnd w:id="726"/>
      <w:bookmarkEnd w:id="727"/>
    </w:p>
    <w:p w14:paraId="648A48EB" w14:textId="36DB4D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C12AF1">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728" w:name="_Toc510174820"/>
      <w:r>
        <w:t>properties property</w:t>
      </w:r>
      <w:bookmarkEnd w:id="728"/>
    </w:p>
    <w:p w14:paraId="070BA385" w14:textId="4CA5FF19" w:rsidR="00F41277" w:rsidRP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7AF1F594" w14:textId="5688D375" w:rsidR="006E546E" w:rsidRDefault="006E546E" w:rsidP="006E546E">
      <w:pPr>
        <w:pStyle w:val="Heading2"/>
      </w:pPr>
      <w:bookmarkStart w:id="729" w:name="_Ref493427479"/>
      <w:bookmarkStart w:id="730" w:name="_Toc510174821"/>
      <w:r>
        <w:t>stack object</w:t>
      </w:r>
      <w:bookmarkEnd w:id="729"/>
      <w:bookmarkEnd w:id="730"/>
    </w:p>
    <w:p w14:paraId="5A2500F3" w14:textId="474DE860" w:rsidR="006E546E" w:rsidRDefault="006E546E" w:rsidP="006E546E">
      <w:pPr>
        <w:pStyle w:val="Heading3"/>
      </w:pPr>
      <w:bookmarkStart w:id="731" w:name="_Toc510174822"/>
      <w:r>
        <w:t>General</w:t>
      </w:r>
      <w:bookmarkEnd w:id="73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32" w:name="_Ref503361859"/>
      <w:bookmarkStart w:id="733" w:name="_Toc510174823"/>
      <w:r>
        <w:t>message property</w:t>
      </w:r>
      <w:bookmarkEnd w:id="732"/>
      <w:bookmarkEnd w:id="733"/>
    </w:p>
    <w:p w14:paraId="2BDF4228" w14:textId="66B557F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C12AF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34" w:name="_Toc510174824"/>
      <w:r>
        <w:t>frames property</w:t>
      </w:r>
      <w:bookmarkEnd w:id="734"/>
    </w:p>
    <w:p w14:paraId="469B2FA7" w14:textId="0023D36F"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C12AF1">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w:t>
      </w:r>
      <w:r>
        <w:lastRenderedPageBreak/>
        <w:t>(innermost)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735" w:name="_Toc510174825"/>
      <w:r>
        <w:t>properties property</w:t>
      </w:r>
      <w:bookmarkEnd w:id="735"/>
    </w:p>
    <w:p w14:paraId="48B11B8A" w14:textId="4D785DB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C12AF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736" w:name="_Ref493494398"/>
      <w:bookmarkStart w:id="737" w:name="_Toc510174826"/>
      <w:r>
        <w:t>stackFrame object</w:t>
      </w:r>
      <w:bookmarkEnd w:id="736"/>
      <w:bookmarkEnd w:id="737"/>
    </w:p>
    <w:p w14:paraId="440DEBE2" w14:textId="2D9664B2" w:rsidR="006E546E" w:rsidRDefault="006E546E" w:rsidP="006E546E">
      <w:pPr>
        <w:pStyle w:val="Heading3"/>
      </w:pPr>
      <w:bookmarkStart w:id="738" w:name="_Toc510174827"/>
      <w:r>
        <w:t>General</w:t>
      </w:r>
      <w:bookmarkEnd w:id="738"/>
    </w:p>
    <w:p w14:paraId="7DA1CA9D" w14:textId="756550F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C12AF1">
        <w:t>3.25</w:t>
      </w:r>
      <w:r>
        <w:fldChar w:fldCharType="end"/>
      </w:r>
      <w:r w:rsidRPr="00F41277">
        <w:t>).</w:t>
      </w:r>
    </w:p>
    <w:p w14:paraId="595703CE" w14:textId="2E0FEEF4" w:rsidR="00D10846" w:rsidRDefault="003F0742" w:rsidP="006E546E">
      <w:pPr>
        <w:pStyle w:val="Heading3"/>
      </w:pPr>
      <w:bookmarkStart w:id="739" w:name="_Ref503362303"/>
      <w:bookmarkStart w:id="740" w:name="_Toc510174828"/>
      <w:r>
        <w:t xml:space="preserve">location </w:t>
      </w:r>
      <w:r w:rsidR="00D10846">
        <w:t>property</w:t>
      </w:r>
      <w:bookmarkEnd w:id="739"/>
      <w:bookmarkEnd w:id="740"/>
    </w:p>
    <w:p w14:paraId="075462B0" w14:textId="0ED46752"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C12AF1">
        <w:t>3.19</w:t>
      </w:r>
      <w:r w:rsidR="003F0742">
        <w:fldChar w:fldCharType="end"/>
      </w:r>
      <w:r>
        <w:t>) specifying the location to which this stack frame refers.</w:t>
      </w:r>
    </w:p>
    <w:p w14:paraId="4ABAFAEB" w14:textId="487C084B" w:rsidR="006E546E" w:rsidRDefault="006E546E" w:rsidP="006E546E">
      <w:pPr>
        <w:pStyle w:val="Heading3"/>
      </w:pPr>
      <w:bookmarkStart w:id="741" w:name="_Toc510174829"/>
      <w:r>
        <w:t>module property</w:t>
      </w:r>
      <w:bookmarkEnd w:id="74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42" w:name="_Toc510174830"/>
      <w:r>
        <w:t>threadId property</w:t>
      </w:r>
      <w:bookmarkEnd w:id="742"/>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43" w:name="_Toc510174831"/>
      <w:r>
        <w:t>address property</w:t>
      </w:r>
      <w:bookmarkEnd w:id="743"/>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44" w:name="_Toc510174832"/>
      <w:r>
        <w:t>offset property</w:t>
      </w:r>
      <w:bookmarkEnd w:id="744"/>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73A4A84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C12AF1">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C12AF1">
        <w:t>3.26.2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745" w:name="_Toc510174833"/>
      <w:r>
        <w:t>parameters property</w:t>
      </w:r>
      <w:bookmarkEnd w:id="745"/>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746" w:name="_Toc510174834"/>
      <w:r>
        <w:lastRenderedPageBreak/>
        <w:t>properties property</w:t>
      </w:r>
      <w:bookmarkEnd w:id="746"/>
    </w:p>
    <w:p w14:paraId="4545F168" w14:textId="4A84C8C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C12AF1">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747" w:name="_Ref493427581"/>
      <w:bookmarkStart w:id="748" w:name="_Ref493427754"/>
      <w:bookmarkStart w:id="749" w:name="_Toc510174835"/>
      <w:r>
        <w:t xml:space="preserve">codeFlowLocation </w:t>
      </w:r>
      <w:r w:rsidR="006E546E">
        <w:t>object</w:t>
      </w:r>
      <w:bookmarkEnd w:id="747"/>
      <w:bookmarkEnd w:id="748"/>
      <w:bookmarkEnd w:id="749"/>
    </w:p>
    <w:p w14:paraId="6AFFA125" w14:textId="72CDB951" w:rsidR="006E546E" w:rsidRDefault="006E546E" w:rsidP="006E546E">
      <w:pPr>
        <w:pStyle w:val="Heading3"/>
      </w:pPr>
      <w:bookmarkStart w:id="750" w:name="_Toc510174836"/>
      <w:r>
        <w:t>General</w:t>
      </w:r>
      <w:bookmarkEnd w:id="750"/>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751" w:name="_Toc510174837"/>
      <w:r>
        <w:t>step property</w:t>
      </w:r>
      <w:bookmarkEnd w:id="751"/>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752" w:name="_Ref493497783"/>
      <w:bookmarkStart w:id="753" w:name="_Ref493499799"/>
      <w:bookmarkStart w:id="754" w:name="_Toc510174838"/>
      <w:r>
        <w:t xml:space="preserve">location </w:t>
      </w:r>
      <w:r w:rsidR="006E546E">
        <w:t>property</w:t>
      </w:r>
      <w:bookmarkEnd w:id="752"/>
      <w:bookmarkEnd w:id="753"/>
      <w:bookmarkEnd w:id="754"/>
    </w:p>
    <w:p w14:paraId="4354E1E2" w14:textId="1994AB5A" w:rsidR="003D6897" w:rsidRDefault="003D6897" w:rsidP="003D6897">
      <w:r>
        <w:t xml:space="preserve">A </w:t>
      </w:r>
      <w:r w:rsidR="007D2F0F">
        <w:rPr>
          <w:rStyle w:val="CODEtemp"/>
        </w:rPr>
        <w:t>codeFlowLocation</w:t>
      </w:r>
      <w:r w:rsidR="007D2F0F">
        <w:t xml:space="preserve"> </w:t>
      </w:r>
      <w:r>
        <w:t xml:space="preserve">object </w:t>
      </w:r>
      <w:r w:rsidR="007D2F0F">
        <w:rPr>
          <w:b/>
        </w:rPr>
        <w:t>SHALL</w:t>
      </w:r>
      <w:r w:rsidR="007D2F0F">
        <w:t xml:space="preserve"> </w:t>
      </w:r>
      <w:r>
        <w:t xml:space="preserve">contain a property named </w:t>
      </w:r>
      <w:r w:rsidR="007D2F0F">
        <w:rPr>
          <w:rStyle w:val="CODEtemp"/>
        </w:rPr>
        <w:t>location</w:t>
      </w:r>
      <w:r w:rsidR="007D2F0F">
        <w:t xml:space="preserve"> </w:t>
      </w:r>
      <w:r>
        <w:t xml:space="preserve">whose value is a </w:t>
      </w:r>
      <w:r w:rsidR="007D2F0F">
        <w:rPr>
          <w:rStyle w:val="CODEtemp"/>
        </w:rPr>
        <w:t>location</w:t>
      </w:r>
      <w:r w:rsidR="007D2F0F">
        <w:t xml:space="preserve"> </w:t>
      </w:r>
      <w:r>
        <w:t>object (§</w:t>
      </w:r>
      <w:r w:rsidR="007D2F0F">
        <w:fldChar w:fldCharType="begin"/>
      </w:r>
      <w:r w:rsidR="007D2F0F">
        <w:instrText xml:space="preserve"> REF _Ref507665939 \r \h </w:instrText>
      </w:r>
      <w:r w:rsidR="007D2F0F">
        <w:fldChar w:fldCharType="separate"/>
      </w:r>
      <w:r w:rsidR="00C12AF1">
        <w:t>3.19</w:t>
      </w:r>
      <w:r w:rsidR="007D2F0F">
        <w:fldChar w:fldCharType="end"/>
      </w:r>
      <w:r>
        <w:t xml:space="preserve">) that specifies the location to which the </w:t>
      </w:r>
      <w:r w:rsidR="007D2F0F">
        <w:rPr>
          <w:rStyle w:val="CODEtemp"/>
        </w:rPr>
        <w:t>codeFlowLocation</w:t>
      </w:r>
      <w:r w:rsidR="007D2F0F">
        <w:t xml:space="preserve"> </w:t>
      </w:r>
      <w:r>
        <w:t>object refers.</w:t>
      </w:r>
    </w:p>
    <w:p w14:paraId="02F360BA" w14:textId="385CAE31" w:rsidR="006E546E" w:rsidRDefault="006E546E" w:rsidP="006E546E">
      <w:pPr>
        <w:pStyle w:val="Heading3"/>
      </w:pPr>
      <w:bookmarkStart w:id="755" w:name="_Toc510174839"/>
      <w:r>
        <w:t>module property</w:t>
      </w:r>
      <w:bookmarkEnd w:id="755"/>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756" w:name="_Ref510090188"/>
      <w:bookmarkStart w:id="757" w:name="_Toc510174840"/>
      <w:r>
        <w:t>state property</w:t>
      </w:r>
      <w:bookmarkEnd w:id="756"/>
      <w:bookmarkEnd w:id="757"/>
    </w:p>
    <w:p w14:paraId="7C600AFE" w14:textId="43D57A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C12AF1">
        <w:t>3.5</w:t>
      </w:r>
      <w:r w:rsidR="00F27DA9">
        <w:fldChar w:fldCharType="end"/>
      </w:r>
      <w:r w:rsidR="00F27DA9">
        <w:t>), each of whose properties represents the value of an expression relevant to the location</w:t>
      </w:r>
      <w:r>
        <w:t xml:space="preserve"> in the context of the code flow</w:t>
      </w:r>
      <w:r w:rsidR="00F27DA9">
        <w:t>.</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w:t>
      </w:r>
      <w:r>
        <w:lastRenderedPageBreak/>
        <w:t>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758" w:name="_Ref510008884"/>
      <w:bookmarkStart w:id="759" w:name="_Toc510174841"/>
      <w:r>
        <w:t>nestingLevel property</w:t>
      </w:r>
      <w:bookmarkEnd w:id="758"/>
      <w:bookmarkEnd w:id="759"/>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60" w:name="_Ref510008873"/>
      <w:bookmarkStart w:id="761" w:name="_Toc510174842"/>
      <w:r>
        <w:t>executionOrder property</w:t>
      </w:r>
      <w:bookmarkEnd w:id="760"/>
      <w:bookmarkEnd w:id="761"/>
    </w:p>
    <w:p w14:paraId="61CA929F" w14:textId="55A619F7"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C12AF1">
        <w:t>3.23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762" w:name="_Toc510174843"/>
      <w:r>
        <w:t>importance property</w:t>
      </w:r>
      <w:bookmarkEnd w:id="762"/>
    </w:p>
    <w:p w14:paraId="12516DE7" w14:textId="7511AF1F"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lastRenderedPageBreak/>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763" w:name="_Toc510174844"/>
      <w:r>
        <w:t>properties property</w:t>
      </w:r>
      <w:bookmarkEnd w:id="763"/>
    </w:p>
    <w:p w14:paraId="61AE0053" w14:textId="6BDB0677"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764" w:name="_Hlk503362618"/>
      <w:r w:rsidRPr="004A77ED">
        <w:t>§</w:t>
      </w:r>
      <w:bookmarkEnd w:id="764"/>
      <w:r>
        <w:fldChar w:fldCharType="begin"/>
      </w:r>
      <w:r>
        <w:instrText xml:space="preserve"> REF _Ref493408960 \w \h </w:instrText>
      </w:r>
      <w:r>
        <w:fldChar w:fldCharType="separate"/>
      </w:r>
      <w:r w:rsidR="00C12AF1">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765" w:name="_Ref493509872"/>
      <w:bookmarkStart w:id="766" w:name="_Toc510174845"/>
      <w:r>
        <w:t>annotation object</w:t>
      </w:r>
      <w:bookmarkEnd w:id="765"/>
      <w:bookmarkEnd w:id="766"/>
    </w:p>
    <w:p w14:paraId="02CBFA23" w14:textId="6673CFB5" w:rsidR="00B86BC7" w:rsidRDefault="00B86BC7" w:rsidP="00B86BC7">
      <w:pPr>
        <w:pStyle w:val="Heading3"/>
      </w:pPr>
      <w:bookmarkStart w:id="767" w:name="_Toc510174846"/>
      <w:r>
        <w:t>General</w:t>
      </w:r>
      <w:bookmarkEnd w:id="767"/>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768" w:name="_Ref493510430"/>
      <w:bookmarkStart w:id="769" w:name="_Toc510174847"/>
      <w:r>
        <w:t>message property</w:t>
      </w:r>
      <w:bookmarkEnd w:id="768"/>
      <w:bookmarkEnd w:id="769"/>
    </w:p>
    <w:p w14:paraId="1B321225" w14:textId="35FD1BF8"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C12AF1">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C12AF1">
        <w:t>3.28.3</w:t>
      </w:r>
      <w:r w:rsidR="00B27191">
        <w:fldChar w:fldCharType="end"/>
      </w:r>
      <w:r w:rsidRPr="004A77ED">
        <w:t>).</w:t>
      </w:r>
    </w:p>
    <w:p w14:paraId="6950A391" w14:textId="04EDA9E0" w:rsidR="00B86BC7" w:rsidRDefault="00B86BC7" w:rsidP="00B86BC7">
      <w:pPr>
        <w:pStyle w:val="Heading3"/>
      </w:pPr>
      <w:bookmarkStart w:id="770" w:name="_Ref493488409"/>
      <w:bookmarkStart w:id="771" w:name="_Ref503362753"/>
      <w:bookmarkStart w:id="772" w:name="_Toc510174848"/>
      <w:r>
        <w:t>locations property</w:t>
      </w:r>
      <w:bookmarkEnd w:id="770"/>
      <w:bookmarkEnd w:id="771"/>
      <w:bookmarkEnd w:id="772"/>
    </w:p>
    <w:p w14:paraId="05806589" w14:textId="782A20F8"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C12AF1">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C12AF1">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C12AF1">
        <w:t>3.28.2</w:t>
      </w:r>
      <w:r>
        <w:fldChar w:fldCharType="end"/>
      </w:r>
      <w:r w:rsidRPr="004A77ED">
        <w:t>) is relevant.</w:t>
      </w:r>
    </w:p>
    <w:p w14:paraId="30476A22" w14:textId="71D9FA88" w:rsidR="00262CD2" w:rsidRDefault="00262CD2" w:rsidP="00B86BC7">
      <w:pPr>
        <w:pStyle w:val="Heading2"/>
      </w:pPr>
      <w:bookmarkStart w:id="773" w:name="_Ref508812750"/>
      <w:bookmarkStart w:id="774" w:name="_Toc510174849"/>
      <w:bookmarkStart w:id="775" w:name="_Ref493407996"/>
      <w:r>
        <w:t>resources object</w:t>
      </w:r>
      <w:bookmarkEnd w:id="773"/>
      <w:bookmarkEnd w:id="774"/>
    </w:p>
    <w:p w14:paraId="526D1A22" w14:textId="73E461DD" w:rsidR="00E15F22" w:rsidRDefault="00E15F22" w:rsidP="00E15F22">
      <w:pPr>
        <w:pStyle w:val="Heading3"/>
      </w:pPr>
      <w:bookmarkStart w:id="776" w:name="_Toc510174850"/>
      <w:r>
        <w:t>General</w:t>
      </w:r>
      <w:bookmarkEnd w:id="77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77" w:name="_Ref508811824"/>
      <w:bookmarkStart w:id="778" w:name="_Toc510174851"/>
      <w:r>
        <w:t>messageStrings property</w:t>
      </w:r>
      <w:bookmarkEnd w:id="777"/>
      <w:bookmarkEnd w:id="778"/>
    </w:p>
    <w:p w14:paraId="58977C62" w14:textId="24E97EA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C12AF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C12AF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C12AF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C12AF1">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C12AF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C12AF1">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C12AF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lastRenderedPageBreak/>
        <w:t>}</w:t>
      </w:r>
    </w:p>
    <w:p w14:paraId="15D142AC" w14:textId="05151591" w:rsidR="00262CD2" w:rsidRDefault="00262CD2" w:rsidP="00262CD2">
      <w:pPr>
        <w:pStyle w:val="Heading3"/>
      </w:pPr>
      <w:bookmarkStart w:id="779" w:name="_Ref508870783"/>
      <w:bookmarkStart w:id="780" w:name="_Ref508871574"/>
      <w:bookmarkStart w:id="781" w:name="_Ref508876005"/>
      <w:bookmarkStart w:id="782" w:name="_Toc510174852"/>
      <w:r>
        <w:t>rules property</w:t>
      </w:r>
      <w:bookmarkEnd w:id="779"/>
      <w:bookmarkEnd w:id="780"/>
      <w:bookmarkEnd w:id="781"/>
      <w:bookmarkEnd w:id="782"/>
    </w:p>
    <w:p w14:paraId="0650D575" w14:textId="08331115"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C12AF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C12AF1">
        <w:t>3.30</w:t>
      </w:r>
      <w:r>
        <w:fldChar w:fldCharType="end"/>
      </w:r>
      <w:r>
        <w:t>).</w:t>
      </w:r>
    </w:p>
    <w:p w14:paraId="757EA362" w14:textId="1B1E7D7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C12AF1">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FFB6E83"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C12AF1">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C12AF1">
        <w:t>3.18.4</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C12AF1">
        <w:t>3.18.5</w:t>
      </w:r>
      <w:r w:rsidR="00162677">
        <w:fldChar w:fldCharType="end"/>
      </w:r>
      <w:r w:rsidRPr="0037313D">
        <w:t>).</w:t>
      </w:r>
    </w:p>
    <w:p w14:paraId="5EB63AAA" w14:textId="75C8B7FD" w:rsidR="00B86BC7" w:rsidRDefault="00B86BC7" w:rsidP="00B86BC7">
      <w:pPr>
        <w:pStyle w:val="Heading2"/>
      </w:pPr>
      <w:bookmarkStart w:id="783" w:name="_Ref508814067"/>
      <w:bookmarkStart w:id="784" w:name="_Toc510174853"/>
      <w:r>
        <w:t>rule object</w:t>
      </w:r>
      <w:bookmarkEnd w:id="775"/>
      <w:bookmarkEnd w:id="783"/>
      <w:bookmarkEnd w:id="784"/>
    </w:p>
    <w:p w14:paraId="0004BC6E" w14:textId="658F9ED1" w:rsidR="00B86BC7" w:rsidRDefault="00B86BC7" w:rsidP="00B86BC7">
      <w:pPr>
        <w:pStyle w:val="Heading3"/>
      </w:pPr>
      <w:bookmarkStart w:id="785" w:name="_Toc510174854"/>
      <w:r>
        <w:t>General</w:t>
      </w:r>
      <w:bookmarkEnd w:id="78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86" w:name="_Toc510174855"/>
      <w:r>
        <w:lastRenderedPageBreak/>
        <w:t>Constraints</w:t>
      </w:r>
      <w:bookmarkEnd w:id="786"/>
    </w:p>
    <w:p w14:paraId="1A1A3719" w14:textId="0E32E58A"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C12AF1">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C12AF1">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87" w:name="_Ref493408046"/>
      <w:bookmarkStart w:id="788" w:name="_Toc510174856"/>
      <w:r>
        <w:t>id property</w:t>
      </w:r>
      <w:bookmarkEnd w:id="787"/>
      <w:bookmarkEnd w:id="78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89" w:name="_Toc510174857"/>
      <w:r>
        <w:t>name property</w:t>
      </w:r>
      <w:bookmarkEnd w:id="789"/>
    </w:p>
    <w:p w14:paraId="19E18CE8" w14:textId="00B6A512"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C12AF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90" w:name="_Ref493510771"/>
      <w:bookmarkStart w:id="791" w:name="_Toc510174858"/>
      <w:r>
        <w:t>shortDescription property</w:t>
      </w:r>
      <w:bookmarkEnd w:id="790"/>
      <w:bookmarkEnd w:id="791"/>
    </w:p>
    <w:p w14:paraId="529813AC" w14:textId="39025D2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92" w:name="_Ref493510781"/>
      <w:bookmarkStart w:id="793" w:name="_Toc510174859"/>
      <w:r>
        <w:lastRenderedPageBreak/>
        <w:t>fullDescription property</w:t>
      </w:r>
      <w:bookmarkEnd w:id="792"/>
      <w:bookmarkEnd w:id="793"/>
    </w:p>
    <w:p w14:paraId="1D1994A2" w14:textId="12A3F6A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C12AF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69F42D9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C12AF1">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94" w:name="_Ref493345139"/>
      <w:bookmarkStart w:id="795" w:name="_Toc510174860"/>
      <w:r>
        <w:t>message</w:t>
      </w:r>
      <w:r w:rsidR="00CD2BD7">
        <w:t>Strings</w:t>
      </w:r>
      <w:r>
        <w:t xml:space="preserve"> property</w:t>
      </w:r>
      <w:bookmarkEnd w:id="794"/>
      <w:bookmarkEnd w:id="795"/>
    </w:p>
    <w:p w14:paraId="6AA2B3CA" w14:textId="40629004"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C12AF1">
        <w:t>3.5</w:t>
      </w:r>
      <w:r w:rsidR="007F1CE5">
        <w:fldChar w:fldCharType="end"/>
      </w:r>
      <w:r w:rsidR="004A12C7">
        <w:t xml:space="preserve">) </w:t>
      </w:r>
      <w:r>
        <w:t xml:space="preserve">consisting of a set of </w:t>
      </w:r>
      <w:r w:rsidR="00F83B35">
        <w:t>properties</w:t>
      </w:r>
      <w:r>
        <w:t xml:space="preserve"> with arbitrary names.</w:t>
      </w:r>
    </w:p>
    <w:p w14:paraId="4810A9EB" w14:textId="6D09907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C12AF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54AC3DC0" w14:textId="153F37BF"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C12AF1">
        <w:t>3.18.8</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96" w:name="_Ref503366474"/>
      <w:bookmarkStart w:id="797" w:name="_Ref503366805"/>
      <w:bookmarkStart w:id="798" w:name="_Toc510174861"/>
      <w:r>
        <w:t>richMessageStrings</w:t>
      </w:r>
      <w:r w:rsidR="00932BEE">
        <w:t xml:space="preserve"> property</w:t>
      </w:r>
      <w:bookmarkEnd w:id="796"/>
      <w:bookmarkEnd w:id="797"/>
      <w:bookmarkEnd w:id="798"/>
    </w:p>
    <w:p w14:paraId="5301B6AC" w14:textId="16A0E1B7"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C12AF1">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C12AF1">
        <w:t>3.5</w:t>
      </w:r>
      <w:r w:rsidR="00F67E65">
        <w:fldChar w:fldCharType="end"/>
      </w:r>
      <w:r w:rsidR="004A12C7">
        <w:t>)</w:t>
      </w:r>
      <w:r>
        <w:t xml:space="preserve"> consisting of a set of properties with arbitrary names.</w:t>
      </w:r>
    </w:p>
    <w:p w14:paraId="03C9BFFA" w14:textId="60BE8C89"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C12AF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C12AF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C12AF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024ED397"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 xml:space="preserve">SARIF </w:t>
      </w:r>
      <w:r>
        <w:lastRenderedPageBreak/>
        <w:t>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C12AF1">
        <w:t>3.9.3.2</w:t>
      </w:r>
      <w:r w:rsidR="00454769">
        <w:fldChar w:fldCharType="end"/>
      </w:r>
      <w:r w:rsidR="00454769">
        <w:t>.</w:t>
      </w:r>
    </w:p>
    <w:p w14:paraId="207C80A3" w14:textId="79B47F9A" w:rsidR="00B86BC7" w:rsidRDefault="00B86BC7" w:rsidP="00B86BC7">
      <w:pPr>
        <w:pStyle w:val="Heading3"/>
      </w:pPr>
      <w:bookmarkStart w:id="799" w:name="_Toc510174862"/>
      <w:r>
        <w:t>help</w:t>
      </w:r>
      <w:r w:rsidR="00F47A7C">
        <w:t>Location</w:t>
      </w:r>
      <w:r>
        <w:t xml:space="preserve"> property</w:t>
      </w:r>
      <w:bookmarkEnd w:id="799"/>
    </w:p>
    <w:p w14:paraId="782A7DB1" w14:textId="21711BD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C12AF1">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800" w:name="_Ref503364566"/>
      <w:bookmarkStart w:id="801" w:name="_Toc510174863"/>
      <w:r>
        <w:t>help property</w:t>
      </w:r>
      <w:bookmarkEnd w:id="800"/>
      <w:bookmarkEnd w:id="801"/>
    </w:p>
    <w:p w14:paraId="681BD68F" w14:textId="6EBFB51B"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C12AF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802" w:name="_Ref508894471"/>
      <w:bookmarkStart w:id="803" w:name="_Toc510174864"/>
      <w:r>
        <w:t>configuration property</w:t>
      </w:r>
      <w:bookmarkEnd w:id="802"/>
      <w:bookmarkEnd w:id="803"/>
    </w:p>
    <w:p w14:paraId="566C2663" w14:textId="00F314D8"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C12AF1">
        <w:t>3.31</w:t>
      </w:r>
      <w:r>
        <w:fldChar w:fldCharType="end"/>
      </w:r>
      <w:r>
        <w:t>)</w:t>
      </w:r>
      <w:r w:rsidRPr="000A7DA8">
        <w:t>.</w:t>
      </w:r>
    </w:p>
    <w:p w14:paraId="7BA3CFE9" w14:textId="494532A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C12AF1">
        <w:t>3.31</w:t>
      </w:r>
      <w:r>
        <w:fldChar w:fldCharType="end"/>
      </w:r>
      <w:r>
        <w:t>.</w:t>
      </w:r>
    </w:p>
    <w:p w14:paraId="69A963A7" w14:textId="187B4FFC" w:rsidR="00B86BC7" w:rsidRDefault="00B86BC7" w:rsidP="00B86BC7">
      <w:pPr>
        <w:pStyle w:val="Heading3"/>
      </w:pPr>
      <w:bookmarkStart w:id="804" w:name="_Toc510174865"/>
      <w:r>
        <w:t>properties property</w:t>
      </w:r>
      <w:bookmarkEnd w:id="804"/>
    </w:p>
    <w:p w14:paraId="51CA671B" w14:textId="00123971"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C12AF1">
        <w:t>3.7</w:t>
      </w:r>
      <w:r>
        <w:fldChar w:fldCharType="end"/>
      </w:r>
      <w:r w:rsidRPr="0025208C">
        <w:t>). This allows tools to include information about the rule that is not explicitly specified in the SARIF format.</w:t>
      </w:r>
    </w:p>
    <w:p w14:paraId="60023273" w14:textId="6432294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C12AF1">
        <w:t>3.31.4</w:t>
      </w:r>
      <w:r>
        <w:fldChar w:fldCharType="end"/>
      </w:r>
      <w:r>
        <w:t>) for that.</w:t>
      </w:r>
    </w:p>
    <w:p w14:paraId="13B57609" w14:textId="2442BC85" w:rsidR="00164CCB" w:rsidRDefault="00164CCB" w:rsidP="00B86BC7">
      <w:pPr>
        <w:pStyle w:val="Heading2"/>
      </w:pPr>
      <w:bookmarkStart w:id="805" w:name="_Ref508894470"/>
      <w:bookmarkStart w:id="806" w:name="_Ref508894720"/>
      <w:bookmarkStart w:id="807" w:name="_Ref508894737"/>
      <w:bookmarkStart w:id="808" w:name="_Toc510174866"/>
      <w:bookmarkStart w:id="809" w:name="_Ref493477061"/>
      <w:r>
        <w:t>ruleConfiguration object</w:t>
      </w:r>
      <w:bookmarkEnd w:id="805"/>
      <w:bookmarkEnd w:id="806"/>
      <w:bookmarkEnd w:id="807"/>
      <w:bookmarkEnd w:id="808"/>
    </w:p>
    <w:p w14:paraId="2F470253" w14:textId="738DA236" w:rsidR="00164CCB" w:rsidRDefault="00164CCB" w:rsidP="00164CCB">
      <w:pPr>
        <w:pStyle w:val="Heading3"/>
      </w:pPr>
      <w:bookmarkStart w:id="810" w:name="_Toc510174867"/>
      <w:r>
        <w:t>General</w:t>
      </w:r>
      <w:bookmarkEnd w:id="81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68EF6868" w:rsidR="00D41895" w:rsidRPr="00D41895" w:rsidRDefault="00D41895" w:rsidP="00D41895">
      <w:r>
        <w:t>For an example, see §</w:t>
      </w:r>
      <w:r>
        <w:fldChar w:fldCharType="begin"/>
      </w:r>
      <w:r>
        <w:instrText xml:space="preserve"> REF _Ref508894796 \r \h </w:instrText>
      </w:r>
      <w:r>
        <w:fldChar w:fldCharType="separate"/>
      </w:r>
      <w:r w:rsidR="00C12AF1">
        <w:t>3.31.4</w:t>
      </w:r>
      <w:r>
        <w:fldChar w:fldCharType="end"/>
      </w:r>
      <w:r>
        <w:t>.</w:t>
      </w:r>
    </w:p>
    <w:p w14:paraId="3F5F290D" w14:textId="702ADA23" w:rsidR="00164CCB" w:rsidRDefault="00164CCB" w:rsidP="00164CCB">
      <w:pPr>
        <w:pStyle w:val="Heading3"/>
      </w:pPr>
      <w:bookmarkStart w:id="811" w:name="_Toc510174868"/>
      <w:r>
        <w:t>enabled property</w:t>
      </w:r>
      <w:bookmarkEnd w:id="81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812" w:name="_Ref508894469"/>
      <w:bookmarkStart w:id="813" w:name="_Toc510174869"/>
      <w:r>
        <w:lastRenderedPageBreak/>
        <w:t>defaultLevel property</w:t>
      </w:r>
      <w:bookmarkEnd w:id="812"/>
      <w:bookmarkEnd w:id="813"/>
    </w:p>
    <w:p w14:paraId="2F7AE5CB" w14:textId="6E2001F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C12AF1">
        <w:t>3.18.6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51B104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C12AF1">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C12AF1">
        <w:t>3.18.3</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C12AF1">
        <w:t>3.18.5</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814" w:name="_Ref508894764"/>
      <w:bookmarkStart w:id="815" w:name="_Ref508894796"/>
      <w:bookmarkStart w:id="816" w:name="_Toc510174870"/>
      <w:r>
        <w:t>parameters property</w:t>
      </w:r>
      <w:bookmarkEnd w:id="814"/>
      <w:bookmarkEnd w:id="815"/>
      <w:bookmarkEnd w:id="816"/>
    </w:p>
    <w:p w14:paraId="18FD260D" w14:textId="68F8AEEF"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C12AF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F9E693" w:rsidR="00D41895" w:rsidRDefault="00D41895" w:rsidP="00D41895">
      <w:pPr>
        <w:pStyle w:val="Codesmall"/>
      </w:pPr>
      <w:r>
        <w:t>{                                  # A rule object (§</w:t>
      </w:r>
      <w:r>
        <w:fldChar w:fldCharType="begin"/>
      </w:r>
      <w:r>
        <w:instrText xml:space="preserve"> REF _Ref508814067 \r \h </w:instrText>
      </w:r>
      <w:r>
        <w:fldChar w:fldCharType="separate"/>
      </w:r>
      <w:r w:rsidR="00C12AF1">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817" w:name="_Toc510174871"/>
      <w:r>
        <w:t>fix object</w:t>
      </w:r>
      <w:bookmarkEnd w:id="809"/>
      <w:bookmarkEnd w:id="817"/>
    </w:p>
    <w:p w14:paraId="410A501F" w14:textId="4C707545" w:rsidR="00B86BC7" w:rsidRDefault="00B86BC7" w:rsidP="00B86BC7">
      <w:pPr>
        <w:pStyle w:val="Heading3"/>
      </w:pPr>
      <w:bookmarkStart w:id="818" w:name="_Toc510174872"/>
      <w:r>
        <w:t>General</w:t>
      </w:r>
      <w:bookmarkEnd w:id="818"/>
    </w:p>
    <w:p w14:paraId="493ABF69" w14:textId="2C46CF4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5A7BC2C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C12AF1">
        <w:t>3.18</w:t>
      </w:r>
      <w:r>
        <w:fldChar w:fldCharType="end"/>
      </w:r>
      <w:r>
        <w:t>)</w:t>
      </w:r>
      <w:r w:rsidR="00DF5A5B">
        <w:t>.</w:t>
      </w:r>
    </w:p>
    <w:p w14:paraId="008E6A82" w14:textId="34D52C8C" w:rsidR="006F21F3" w:rsidRDefault="006F21F3" w:rsidP="00EA489A">
      <w:pPr>
        <w:pStyle w:val="Codesmall"/>
      </w:pPr>
      <w:r>
        <w:t xml:space="preserve">  "fix": {</w:t>
      </w:r>
    </w:p>
    <w:p w14:paraId="6386C02E" w14:textId="52241AC8"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C12AF1">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F5C19B4"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C12AF1">
        <w:t>3.32.3</w:t>
      </w:r>
      <w:r w:rsidR="00EA23DD">
        <w:fldChar w:fldCharType="end"/>
      </w:r>
      <w:r w:rsidR="00DF5A5B">
        <w:t>.</w:t>
      </w:r>
    </w:p>
    <w:p w14:paraId="396348ED" w14:textId="6BA5F76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C12AF1">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lastRenderedPageBreak/>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819" w:name="_Ref493512730"/>
      <w:bookmarkStart w:id="820" w:name="_Toc510174873"/>
      <w:r>
        <w:t>description property</w:t>
      </w:r>
      <w:bookmarkEnd w:id="819"/>
      <w:bookmarkEnd w:id="820"/>
    </w:p>
    <w:p w14:paraId="1893F7D7" w14:textId="1FCE974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C12AF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821" w:name="_Ref493512752"/>
      <w:bookmarkStart w:id="822" w:name="_Ref493513084"/>
      <w:bookmarkStart w:id="823" w:name="_Ref503372111"/>
      <w:bookmarkStart w:id="824" w:name="_Ref503372176"/>
      <w:bookmarkStart w:id="825" w:name="_Toc510174874"/>
      <w:r>
        <w:t>fileChanges property</w:t>
      </w:r>
      <w:bookmarkEnd w:id="821"/>
      <w:bookmarkEnd w:id="822"/>
      <w:bookmarkEnd w:id="823"/>
      <w:bookmarkEnd w:id="824"/>
      <w:bookmarkEnd w:id="825"/>
    </w:p>
    <w:p w14:paraId="6DE7B962" w14:textId="7F3141C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C12AF1">
        <w:t>3.33</w:t>
      </w:r>
      <w:r>
        <w:fldChar w:fldCharType="end"/>
      </w:r>
      <w:r w:rsidRPr="006F21F3">
        <w:t>).</w:t>
      </w:r>
    </w:p>
    <w:p w14:paraId="6AA7DCCF" w14:textId="573A5B94" w:rsidR="00B86BC7" w:rsidRDefault="00B86BC7" w:rsidP="00B86BC7">
      <w:pPr>
        <w:pStyle w:val="Heading2"/>
      </w:pPr>
      <w:bookmarkStart w:id="826" w:name="_Ref493512744"/>
      <w:bookmarkStart w:id="827" w:name="_Ref493512991"/>
      <w:bookmarkStart w:id="828" w:name="_Toc510174875"/>
      <w:r>
        <w:t>fileChange object</w:t>
      </w:r>
      <w:bookmarkEnd w:id="826"/>
      <w:bookmarkEnd w:id="827"/>
      <w:bookmarkEnd w:id="828"/>
    </w:p>
    <w:p w14:paraId="74D8322D" w14:textId="06E505AA" w:rsidR="00B86BC7" w:rsidRDefault="00B86BC7" w:rsidP="00B86BC7">
      <w:pPr>
        <w:pStyle w:val="Heading3"/>
      </w:pPr>
      <w:bookmarkStart w:id="829" w:name="_Toc510174876"/>
      <w:r>
        <w:t>General</w:t>
      </w:r>
      <w:bookmarkEnd w:id="82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19D78A5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C12AF1">
        <w:t>3.31</w:t>
      </w:r>
      <w:r>
        <w:fldChar w:fldCharType="end"/>
      </w:r>
      <w:r>
        <w:t>)</w:t>
      </w:r>
      <w:r w:rsidR="00F27F55">
        <w:t>.</w:t>
      </w:r>
    </w:p>
    <w:p w14:paraId="0FF6717D" w14:textId="0D48BD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C12AF1">
        <w:t>3.32.3</w:t>
      </w:r>
      <w:r w:rsidR="00770A97">
        <w:fldChar w:fldCharType="end"/>
      </w:r>
      <w:r w:rsidR="00855CF1">
        <w:t>.</w:t>
      </w:r>
    </w:p>
    <w:p w14:paraId="6A521431" w14:textId="0248D8F7" w:rsidR="006F21F3" w:rsidRDefault="006F21F3" w:rsidP="007C764E">
      <w:pPr>
        <w:pStyle w:val="Codesmall"/>
      </w:pPr>
      <w:r>
        <w:t xml:space="preserve">    {                          </w:t>
      </w:r>
    </w:p>
    <w:p w14:paraId="0805703A" w14:textId="5898060C"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C12AF1">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3CF6370"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C12AF1">
        <w:t>3.33.3</w:t>
      </w:r>
      <w:r>
        <w:fldChar w:fldCharType="end"/>
      </w:r>
      <w:r w:rsidR="00855CF1">
        <w:t>.</w:t>
      </w:r>
    </w:p>
    <w:p w14:paraId="1FAFE72E" w14:textId="32555C4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C12AF1">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830" w:name="_Ref493513096"/>
      <w:bookmarkStart w:id="831" w:name="_Ref493513195"/>
      <w:bookmarkStart w:id="832" w:name="_Ref493513493"/>
      <w:bookmarkStart w:id="833" w:name="_Toc510174877"/>
      <w:r>
        <w:t>fileLocation</w:t>
      </w:r>
      <w:r w:rsidR="00B86BC7">
        <w:t xml:space="preserve"> property</w:t>
      </w:r>
      <w:bookmarkEnd w:id="830"/>
      <w:bookmarkEnd w:id="831"/>
      <w:bookmarkEnd w:id="832"/>
      <w:bookmarkEnd w:id="833"/>
    </w:p>
    <w:p w14:paraId="47E2D8A5" w14:textId="25A9DBC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C12AF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834" w:name="_Ref493513106"/>
      <w:bookmarkStart w:id="835" w:name="_Toc510174878"/>
      <w:r>
        <w:t>replacements property</w:t>
      </w:r>
      <w:bookmarkEnd w:id="834"/>
      <w:bookmarkEnd w:id="835"/>
    </w:p>
    <w:p w14:paraId="21F0788C" w14:textId="178DDBA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C12AF1">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C12AF1">
        <w:t>3.33.2</w:t>
      </w:r>
      <w:r>
        <w:fldChar w:fldCharType="end"/>
      </w:r>
      <w:r w:rsidRPr="006F21F3">
        <w:t>).</w:t>
      </w:r>
    </w:p>
    <w:p w14:paraId="40D9EA5A" w14:textId="3D521EDE" w:rsidR="00B86BC7" w:rsidRDefault="00B86BC7" w:rsidP="00B86BC7">
      <w:pPr>
        <w:pStyle w:val="Heading2"/>
      </w:pPr>
      <w:bookmarkStart w:id="836" w:name="_Ref493513114"/>
      <w:bookmarkStart w:id="837" w:name="_Ref493513476"/>
      <w:bookmarkStart w:id="838" w:name="_Toc510174879"/>
      <w:r>
        <w:lastRenderedPageBreak/>
        <w:t>replacement object</w:t>
      </w:r>
      <w:bookmarkEnd w:id="836"/>
      <w:bookmarkEnd w:id="837"/>
      <w:bookmarkEnd w:id="838"/>
    </w:p>
    <w:p w14:paraId="1276FD13" w14:textId="540BBC1F" w:rsidR="00B86BC7" w:rsidRDefault="00B86BC7" w:rsidP="00B86BC7">
      <w:pPr>
        <w:pStyle w:val="Heading3"/>
      </w:pPr>
      <w:bookmarkStart w:id="839" w:name="_Toc510174880"/>
      <w:r>
        <w:t>General</w:t>
      </w:r>
      <w:bookmarkEnd w:id="83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63A43E09"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C12AF1">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C12AF1">
        <w:t>3.34.4</w:t>
      </w:r>
      <w:r>
        <w:fldChar w:fldCharType="end"/>
      </w:r>
      <w:r>
        <w:t xml:space="preserve">), then the effect of the replacement </w:t>
      </w:r>
      <w:r w:rsidRPr="003672C8">
        <w:rPr>
          <w:b/>
        </w:rPr>
        <w:t>SHALL</w:t>
      </w:r>
      <w:r>
        <w:t xml:space="preserve"> be as if the removal were performed before the insertion.</w:t>
      </w:r>
    </w:p>
    <w:p w14:paraId="51FA77A0" w14:textId="53DE1C0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C12AF1">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C12AF1">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426EC3B"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or a binary region (§</w:t>
      </w:r>
      <w:r>
        <w:fldChar w:fldCharType="begin"/>
      </w:r>
      <w:r>
        <w:instrText xml:space="preserve"> REF _Ref509043519 \r \h </w:instrText>
      </w:r>
      <w:r>
        <w:fldChar w:fldCharType="separate"/>
      </w:r>
      <w:r w:rsidR="00C12AF1">
        <w:t>3.21.3</w:t>
      </w:r>
      <w:r>
        <w:fldChar w:fldCharType="end"/>
      </w:r>
      <w:r>
        <w:t>).</w:t>
      </w:r>
    </w:p>
    <w:p w14:paraId="3DDD4620" w14:textId="77777777" w:rsidR="001F49AE" w:rsidRDefault="001F49AE" w:rsidP="001F49AE">
      <w:pPr>
        <w:pStyle w:val="Note"/>
      </w:pPr>
      <w:r>
        <w:lastRenderedPageBreak/>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20F23B1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C12AF1">
        <w:t>3.21.2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840" w:name="_Toc510174881"/>
      <w:r>
        <w:t>Constraints</w:t>
      </w:r>
      <w:bookmarkEnd w:id="840"/>
    </w:p>
    <w:p w14:paraId="58129AF5" w14:textId="563E354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C12AF1">
        <w:t>3.34.3</w:t>
      </w:r>
      <w:r>
        <w:fldChar w:fldCharType="end"/>
      </w:r>
      <w:r>
        <w:t>) specifies a text region (§</w:t>
      </w:r>
      <w:r>
        <w:fldChar w:fldCharType="begin"/>
      </w:r>
      <w:r>
        <w:instrText xml:space="preserve"> REF _Ref493492556 \r \h </w:instrText>
      </w:r>
      <w:r>
        <w:fldChar w:fldCharType="separate"/>
      </w:r>
      <w:r w:rsidR="00C12AF1">
        <w:t>3.21.2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C12AF1">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C12AF1">
        <w:t>3.2.2</w:t>
      </w:r>
      <w:r>
        <w:fldChar w:fldCharType="end"/>
      </w:r>
      <w:r>
        <w:t>).</w:t>
      </w:r>
    </w:p>
    <w:p w14:paraId="77DC3A72" w14:textId="5A31125F"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C12AF1">
        <w:t>3.21.3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C12AF1">
        <w:t>3.2.3</w:t>
      </w:r>
      <w:r>
        <w:fldChar w:fldCharType="end"/>
      </w:r>
      <w:r>
        <w:t>).</w:t>
      </w:r>
    </w:p>
    <w:p w14:paraId="2919F4E4" w14:textId="2FD85E3E" w:rsidR="00B86BC7" w:rsidRDefault="00B86BC7" w:rsidP="00B86BC7">
      <w:pPr>
        <w:pStyle w:val="Heading3"/>
      </w:pPr>
      <w:bookmarkStart w:id="841" w:name="_Ref493518436"/>
      <w:bookmarkStart w:id="842" w:name="_Ref493518439"/>
      <w:bookmarkStart w:id="843" w:name="_Ref493518529"/>
      <w:bookmarkStart w:id="844" w:name="_Toc510174882"/>
      <w:r>
        <w:t>deleted</w:t>
      </w:r>
      <w:r w:rsidR="00F27F55">
        <w:t>Region</w:t>
      </w:r>
      <w:r>
        <w:t xml:space="preserve"> property</w:t>
      </w:r>
      <w:bookmarkEnd w:id="841"/>
      <w:bookmarkEnd w:id="842"/>
      <w:bookmarkEnd w:id="843"/>
      <w:bookmarkEnd w:id="844"/>
    </w:p>
    <w:p w14:paraId="1ECF4AC9" w14:textId="732021B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C12AF1">
        <w:t>3.21</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845" w:name="_Ref493518437"/>
      <w:bookmarkStart w:id="846" w:name="_Ref493518440"/>
      <w:bookmarkStart w:id="847" w:name="_Toc510174883"/>
      <w:r>
        <w:t>inserted</w:t>
      </w:r>
      <w:r w:rsidR="00F27F55">
        <w:t>Content</w:t>
      </w:r>
      <w:r>
        <w:t xml:space="preserve"> property</w:t>
      </w:r>
      <w:bookmarkEnd w:id="845"/>
      <w:bookmarkEnd w:id="846"/>
      <w:bookmarkEnd w:id="847"/>
    </w:p>
    <w:p w14:paraId="6E86F82E" w14:textId="0EDD614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C12AF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48" w:name="_Ref493404948"/>
      <w:bookmarkStart w:id="849" w:name="_Ref493406026"/>
      <w:bookmarkStart w:id="850" w:name="_Toc510174884"/>
      <w:r>
        <w:t>notification object</w:t>
      </w:r>
      <w:bookmarkEnd w:id="848"/>
      <w:bookmarkEnd w:id="849"/>
      <w:bookmarkEnd w:id="850"/>
    </w:p>
    <w:p w14:paraId="3BD7AF2E" w14:textId="23E07934" w:rsidR="00B86BC7" w:rsidRDefault="00B86BC7" w:rsidP="00B86BC7">
      <w:pPr>
        <w:pStyle w:val="Heading3"/>
      </w:pPr>
      <w:bookmarkStart w:id="851" w:name="_Toc510174885"/>
      <w:r>
        <w:t>General</w:t>
      </w:r>
      <w:bookmarkEnd w:id="851"/>
    </w:p>
    <w:p w14:paraId="759675E9" w14:textId="11DC870D"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C12AF1">
        <w:t>3.18</w:t>
      </w:r>
      <w:r>
        <w:fldChar w:fldCharType="end"/>
      </w:r>
      <w:r w:rsidRPr="003672C8">
        <w:t>).</w:t>
      </w:r>
    </w:p>
    <w:p w14:paraId="6C08731C" w14:textId="60FD4244" w:rsidR="00B86BC7" w:rsidRDefault="00B86BC7" w:rsidP="00B86BC7">
      <w:pPr>
        <w:pStyle w:val="Heading3"/>
      </w:pPr>
      <w:bookmarkStart w:id="852" w:name="_Toc510174886"/>
      <w:r>
        <w:t>id property</w:t>
      </w:r>
      <w:bookmarkEnd w:id="85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BC24A0" w:rsidR="003672C8" w:rsidRPr="003672C8" w:rsidRDefault="003672C8" w:rsidP="003672C8">
      <w:pPr>
        <w:pStyle w:val="Note"/>
      </w:pPr>
      <w:r>
        <w:lastRenderedPageBreak/>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C12AF1">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53" w:name="_Ref493518926"/>
      <w:bookmarkStart w:id="854" w:name="_Toc510174887"/>
      <w:r>
        <w:t>ruleId property</w:t>
      </w:r>
      <w:bookmarkEnd w:id="853"/>
      <w:bookmarkEnd w:id="854"/>
    </w:p>
    <w:p w14:paraId="72DC23AB" w14:textId="3A6B175E"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C12AF1">
        <w:t>3.30.3</w:t>
      </w:r>
      <w:r>
        <w:fldChar w:fldCharType="end"/>
      </w:r>
      <w:r w:rsidRPr="003672C8">
        <w:t>).</w:t>
      </w:r>
    </w:p>
    <w:p w14:paraId="6EDC8FC8" w14:textId="366C940A" w:rsidR="00B86BC7" w:rsidRDefault="00B86BC7" w:rsidP="00B86BC7">
      <w:pPr>
        <w:pStyle w:val="Heading3"/>
      </w:pPr>
      <w:bookmarkStart w:id="855" w:name="_Toc510174888"/>
      <w:r>
        <w:t>ruleKey property</w:t>
      </w:r>
      <w:bookmarkEnd w:id="855"/>
    </w:p>
    <w:p w14:paraId="689839C4" w14:textId="598E1A6F"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C12AF1">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C12AF1">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C12AF1">
        <w:t>3.11.14</w:t>
      </w:r>
      <w:r>
        <w:fldChar w:fldCharType="end"/>
      </w:r>
      <w:r w:rsidR="00431CDA">
        <w:t>, §</w:t>
      </w:r>
      <w:r w:rsidR="00431CDA">
        <w:fldChar w:fldCharType="begin"/>
      </w:r>
      <w:r w:rsidR="00431CDA">
        <w:instrText xml:space="preserve"> REF _Ref508876005 \r \h </w:instrText>
      </w:r>
      <w:r w:rsidR="00431CDA">
        <w:fldChar w:fldCharType="separate"/>
      </w:r>
      <w:r w:rsidR="00C12AF1">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64355BCD"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C12AF1">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C12AF1">
        <w:t>3.29</w:t>
      </w:r>
      <w:r>
        <w:fldChar w:fldCharType="end"/>
      </w:r>
      <w:r>
        <w:t xml:space="preserve">) identified by </w:t>
      </w:r>
      <w:r w:rsidRPr="003672C8">
        <w:rPr>
          <w:rStyle w:val="CODEtemp"/>
        </w:rPr>
        <w:t>ruleKey</w:t>
      </w:r>
      <w:r>
        <w:t>.</w:t>
      </w:r>
    </w:p>
    <w:p w14:paraId="4C9FCBAD" w14:textId="14CE2245"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w:t>
      </w:r>
      <w:r w:rsidR="009F29FD">
        <w:t xml:space="preserve">also </w:t>
      </w:r>
      <w:r>
        <w:t xml:space="preserve">provides a value for </w:t>
      </w:r>
      <w:r w:rsidRPr="003672C8">
        <w:rPr>
          <w:rStyle w:val="CODEtemp"/>
        </w:rPr>
        <w:t>ruleKey</w:t>
      </w:r>
      <w:r>
        <w:t xml:space="preserve"> to specify which of the rules with that id is meant.</w:t>
      </w:r>
    </w:p>
    <w:p w14:paraId="52B6EE6F" w14:textId="6C722047"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C12AF1">
        <w:t>3.11</w:t>
      </w:r>
      <w:r w:rsidR="009F29FD">
        <w:fldChar w:fldCharType="end"/>
      </w:r>
      <w:r w:rsidR="009F29FD">
        <w:t>).</w:t>
      </w:r>
    </w:p>
    <w:p w14:paraId="37E39977" w14:textId="3BA0E61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C12AF1">
        <w:t>3.11.8</w:t>
      </w:r>
      <w:r>
        <w:fldChar w:fldCharType="end"/>
      </w:r>
      <w:r>
        <w:t>.</w:t>
      </w:r>
    </w:p>
    <w:p w14:paraId="5CBB9063" w14:textId="2BC4C6CD"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C12AF1">
        <w:t>3.13</w:t>
      </w:r>
      <w:r>
        <w:fldChar w:fldCharType="end"/>
      </w:r>
      <w:r>
        <w:t>).</w:t>
      </w:r>
    </w:p>
    <w:p w14:paraId="4EE5FB01" w14:textId="4B4CBC8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C12AF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6943DD68" w:rsidR="001037D4" w:rsidRDefault="001037D4" w:rsidP="00431CDA">
      <w:pPr>
        <w:pStyle w:val="Codesmall"/>
      </w:pPr>
      <w:r>
        <w:t xml:space="preserve">    </w:t>
      </w:r>
      <w:r w:rsidR="009F29FD">
        <w:t xml:space="preserve">    </w:t>
      </w:r>
      <w:r>
        <w:t xml:space="preserve">  "ruleKey": "CA1711-1", # Specifies a property name within "rules".</w:t>
      </w:r>
    </w:p>
    <w:p w14:paraId="37E75C68" w14:textId="69A4B5AC" w:rsidR="003672C8" w:rsidRDefault="009F29FD" w:rsidP="00431CDA">
      <w:pPr>
        <w:pStyle w:val="Codesmall"/>
      </w:pPr>
      <w:r>
        <w:t xml:space="preserve">    </w:t>
      </w:r>
      <w:r w:rsidR="003672C8">
        <w:t xml:space="preserve">      "ruleId": "CA1711"</w:t>
      </w:r>
      <w:r w:rsidR="001037D4">
        <w:t xml:space="preserve"> </w:t>
      </w:r>
      <w:r w:rsidR="003672C8">
        <w:t xml:space="preserve">   </w:t>
      </w:r>
      <w:r w:rsidR="001037D4">
        <w:t xml:space="preserve"> </w:t>
      </w:r>
      <w:r w:rsidR="003672C8">
        <w:t># Matches the "id" value of the specified</w:t>
      </w:r>
    </w:p>
    <w:p w14:paraId="66E12E87" w14:textId="116A2EAF" w:rsidR="003672C8" w:rsidRDefault="003672C8" w:rsidP="00431CDA">
      <w:pPr>
        <w:pStyle w:val="Codesmall"/>
      </w:pPr>
      <w:r>
        <w:t xml:space="preserve">    </w:t>
      </w:r>
      <w:r w:rsidR="009F29FD">
        <w:t xml:space="preserve">    </w:t>
      </w:r>
      <w:r>
        <w:t xml:space="preserve">                        </w:t>
      </w:r>
      <w:r w:rsidR="001037D4">
        <w:t xml:space="preserve"> </w:t>
      </w:r>
      <w:r>
        <w:t># property value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580E5562" w:rsidR="009F29FD" w:rsidRDefault="009F29FD" w:rsidP="00431CDA">
      <w:pPr>
        <w:pStyle w:val="Codesmall"/>
      </w:pPr>
      <w:r>
        <w:t xml:space="preserve">  "resources": {                          # See §</w:t>
      </w:r>
      <w:r>
        <w:fldChar w:fldCharType="begin"/>
      </w:r>
      <w:r>
        <w:instrText xml:space="preserve"> REF _Ref493404878 \r \h </w:instrText>
      </w:r>
      <w:r>
        <w:fldChar w:fldCharType="separate"/>
      </w:r>
      <w:r w:rsidR="00C12AF1">
        <w:t>3.11.14</w:t>
      </w:r>
      <w:r>
        <w:fldChar w:fldCharType="end"/>
      </w:r>
      <w:r>
        <w:t>.</w:t>
      </w:r>
    </w:p>
    <w:p w14:paraId="12676CFC" w14:textId="2E33FA3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C12AF1">
        <w:t>3.29.3</w:t>
      </w:r>
      <w:r>
        <w:fldChar w:fldCharType="end"/>
      </w:r>
      <w:r>
        <w:t>.</w:t>
      </w:r>
    </w:p>
    <w:p w14:paraId="24CCC349" w14:textId="16CD4531"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C12AF1">
        <w:t>3.30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6BD1FFD5"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856" w:name="_Toc510174889"/>
      <w:r>
        <w:t>physicalLocation property</w:t>
      </w:r>
      <w:bookmarkEnd w:id="856"/>
    </w:p>
    <w:p w14:paraId="23C5F0EF" w14:textId="5C6ABB7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C12AF1">
        <w:t>3.20</w:t>
      </w:r>
      <w:r>
        <w:fldChar w:fldCharType="end"/>
      </w:r>
      <w:r w:rsidRPr="008651CE">
        <w:t>) that identifies the relevant location.</w:t>
      </w:r>
    </w:p>
    <w:p w14:paraId="0BE523CC" w14:textId="11807D96" w:rsidR="00B86BC7" w:rsidRDefault="00B86BC7" w:rsidP="00B86BC7">
      <w:pPr>
        <w:pStyle w:val="Heading3"/>
      </w:pPr>
      <w:bookmarkStart w:id="857" w:name="_Toc510174890"/>
      <w:r>
        <w:lastRenderedPageBreak/>
        <w:t>message property</w:t>
      </w:r>
      <w:bookmarkEnd w:id="857"/>
    </w:p>
    <w:p w14:paraId="095EAE33" w14:textId="43E25C9A"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C12AF1">
        <w:t>3.9</w:t>
      </w:r>
      <w:r w:rsidR="004C53FE">
        <w:fldChar w:fldCharType="end"/>
      </w:r>
      <w:r w:rsidR="006F4D22">
        <w:t>)</w:t>
      </w:r>
      <w:r w:rsidRPr="008651CE">
        <w:t xml:space="preserve"> that describes the condition that was encountered.</w:t>
      </w:r>
    </w:p>
    <w:p w14:paraId="17CA8781" w14:textId="7EE0FF9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C12AF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C12AF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858" w:name="_Ref493404972"/>
      <w:bookmarkStart w:id="859" w:name="_Ref493406037"/>
      <w:bookmarkStart w:id="860" w:name="_Toc510174891"/>
      <w:r>
        <w:t>level property</w:t>
      </w:r>
      <w:bookmarkEnd w:id="858"/>
      <w:bookmarkEnd w:id="859"/>
      <w:bookmarkEnd w:id="86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861" w:name="_Toc510174892"/>
      <w:r>
        <w:t>threadId property</w:t>
      </w:r>
      <w:bookmarkEnd w:id="86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862" w:name="_Toc510174893"/>
      <w:r>
        <w:t>time property</w:t>
      </w:r>
      <w:bookmarkEnd w:id="862"/>
    </w:p>
    <w:p w14:paraId="2D4A5B6B" w14:textId="67041F3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C12AF1">
        <w:t>3.8</w:t>
      </w:r>
      <w:r>
        <w:fldChar w:fldCharType="end"/>
      </w:r>
      <w:r w:rsidRPr="008651CE">
        <w:t>).</w:t>
      </w:r>
    </w:p>
    <w:p w14:paraId="33699F22" w14:textId="56DC8386" w:rsidR="00B86BC7" w:rsidRDefault="00B86BC7" w:rsidP="00B86BC7">
      <w:pPr>
        <w:pStyle w:val="Heading3"/>
      </w:pPr>
      <w:bookmarkStart w:id="863" w:name="_Toc510174894"/>
      <w:r>
        <w:t>exception property</w:t>
      </w:r>
      <w:bookmarkEnd w:id="863"/>
    </w:p>
    <w:p w14:paraId="0929118A" w14:textId="7BE10BC7"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C12AF1">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864" w:name="_Toc510174895"/>
      <w:r>
        <w:t>properties property</w:t>
      </w:r>
      <w:bookmarkEnd w:id="864"/>
    </w:p>
    <w:p w14:paraId="2707E928" w14:textId="70C4FCD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C12AF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865" w:name="_Ref493570836"/>
      <w:bookmarkStart w:id="866" w:name="_Toc510174896"/>
      <w:r>
        <w:t>exception object</w:t>
      </w:r>
      <w:bookmarkEnd w:id="865"/>
      <w:bookmarkEnd w:id="866"/>
    </w:p>
    <w:p w14:paraId="1257C9E2" w14:textId="6070509F" w:rsidR="00B86BC7" w:rsidRDefault="00B86BC7" w:rsidP="00B86BC7">
      <w:pPr>
        <w:pStyle w:val="Heading3"/>
      </w:pPr>
      <w:bookmarkStart w:id="867" w:name="_Toc510174897"/>
      <w:r>
        <w:t>General</w:t>
      </w:r>
      <w:bookmarkEnd w:id="86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868" w:name="_Toc510174898"/>
      <w:r>
        <w:lastRenderedPageBreak/>
        <w:t>kind property</w:t>
      </w:r>
      <w:bookmarkEnd w:id="86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69" w:name="_Toc510174899"/>
      <w:r>
        <w:t>message property</w:t>
      </w:r>
      <w:bookmarkEnd w:id="869"/>
    </w:p>
    <w:p w14:paraId="0E15DE57" w14:textId="02766CC0"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C12AF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783D0D29"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C12AF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C12AF1">
        <w:t>3.9.4</w:t>
      </w:r>
      <w:r>
        <w:fldChar w:fldCharType="end"/>
      </w:r>
      <w:r>
        <w:t>).</w:t>
      </w:r>
    </w:p>
    <w:p w14:paraId="7B596160" w14:textId="2780E670" w:rsidR="00B86BC7" w:rsidRDefault="00B86BC7" w:rsidP="00B86BC7">
      <w:pPr>
        <w:pStyle w:val="Heading3"/>
      </w:pPr>
      <w:bookmarkStart w:id="870" w:name="_Toc510174900"/>
      <w:r>
        <w:t>stack property</w:t>
      </w:r>
      <w:bookmarkEnd w:id="870"/>
    </w:p>
    <w:p w14:paraId="17152AD6" w14:textId="74C3859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C12AF1">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71" w:name="_Toc510174901"/>
      <w:r>
        <w:t>innerExceptions property</w:t>
      </w:r>
      <w:bookmarkEnd w:id="87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872" w:name="_Toc287332011"/>
      <w:bookmarkStart w:id="873" w:name="_Toc510174902"/>
      <w:r w:rsidRPr="00FD22AC">
        <w:lastRenderedPageBreak/>
        <w:t>Conformance</w:t>
      </w:r>
      <w:bookmarkEnd w:id="872"/>
      <w:bookmarkEnd w:id="873"/>
    </w:p>
    <w:p w14:paraId="1D48659C" w14:textId="6555FDBE" w:rsidR="00EE1E0B" w:rsidRDefault="00EE1E0B" w:rsidP="002244CB"/>
    <w:p w14:paraId="3BBDC6A3" w14:textId="77777777" w:rsidR="00376AE7" w:rsidRDefault="00376AE7" w:rsidP="00376AE7">
      <w:pPr>
        <w:pStyle w:val="Heading2"/>
        <w:numPr>
          <w:ilvl w:val="1"/>
          <w:numId w:val="2"/>
        </w:numPr>
      </w:pPr>
      <w:bookmarkStart w:id="874" w:name="_Toc510174903"/>
      <w:r>
        <w:t>Conformance targets</w:t>
      </w:r>
      <w:bookmarkEnd w:id="87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1DC8ED0F" w14:textId="4616BC6C"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791B5EEB"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875" w:name="_Toc510174904"/>
      <w:r>
        <w:t>Conformance Clause 1: SARIF log file</w:t>
      </w:r>
      <w:bookmarkEnd w:id="875"/>
    </w:p>
    <w:p w14:paraId="7C2F5389" w14:textId="0A4B72C2" w:rsidR="0018481C" w:rsidRDefault="00376AE7" w:rsidP="00376AE7">
      <w:r>
        <w:t>A text file satisfies the “SARIF log file” conformance profile if</w:t>
      </w:r>
      <w:r w:rsidR="0018481C">
        <w:t>:</w:t>
      </w:r>
    </w:p>
    <w:p w14:paraId="177D8019" w14:textId="6280CCDD"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rsidR="00376AE7">
        <w:t>.</w:t>
      </w:r>
    </w:p>
    <w:p w14:paraId="0502E9E3" w14:textId="302C5B6F" w:rsidR="00105CCB" w:rsidRDefault="00105CCB" w:rsidP="00376AE7">
      <w:pPr>
        <w:pStyle w:val="Heading2"/>
        <w:numPr>
          <w:ilvl w:val="1"/>
          <w:numId w:val="2"/>
        </w:numPr>
      </w:pPr>
      <w:bookmarkStart w:id="876" w:name="_Toc510174905"/>
      <w:r>
        <w:t>Conformance Clause 2: SARIF resource file</w:t>
      </w:r>
      <w:bookmarkEnd w:id="876"/>
    </w:p>
    <w:p w14:paraId="2BD1E793" w14:textId="77777777" w:rsidR="00105CCB" w:rsidRDefault="00105CCB" w:rsidP="00105CCB">
      <w:r>
        <w:t>A text file satisfies the “SARIF resource file” conformance profile if:</w:t>
      </w:r>
    </w:p>
    <w:p w14:paraId="2EADB205" w14:textId="5254C651"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C12AF1">
        <w:t>3.9.6.4</w:t>
      </w:r>
      <w:r>
        <w:fldChar w:fldCharType="end"/>
      </w:r>
      <w:r>
        <w:t>, “</w:t>
      </w:r>
      <w:r w:rsidR="001E6121">
        <w:fldChar w:fldCharType="begin"/>
      </w:r>
      <w:r w:rsidR="001E6121">
        <w:instrText xml:space="preserve"> REF _Ref508811723 \h </w:instrText>
      </w:r>
      <w:r w:rsidR="001E6121">
        <w:fldChar w:fldCharType="separate"/>
      </w:r>
      <w:r w:rsidR="00C12AF1">
        <w:t>SARIF resource file format</w:t>
      </w:r>
      <w:r w:rsidR="001E6121">
        <w:fldChar w:fldCharType="end"/>
      </w:r>
      <w:r>
        <w:t>”.</w:t>
      </w:r>
    </w:p>
    <w:p w14:paraId="58932575" w14:textId="1F704A9E" w:rsidR="00105CCB" w:rsidRDefault="00105CCB" w:rsidP="00E04728">
      <w:pPr>
        <w:pStyle w:val="ListParagraph"/>
        <w:numPr>
          <w:ilvl w:val="0"/>
          <w:numId w:val="48"/>
        </w:numPr>
      </w:pPr>
      <w:r>
        <w:t xml:space="preserve">It contains only those elements defined in </w:t>
      </w:r>
      <w:bookmarkStart w:id="877" w:name="_Hlk507945868"/>
      <w:r>
        <w:t>§</w:t>
      </w:r>
      <w:r>
        <w:fldChar w:fldCharType="begin"/>
      </w:r>
      <w:r>
        <w:instrText xml:space="preserve"> REF _Ref508811723 \r \h </w:instrText>
      </w:r>
      <w:r>
        <w:fldChar w:fldCharType="separate"/>
      </w:r>
      <w:r w:rsidR="00C12AF1">
        <w:t>3.9.6.4</w:t>
      </w:r>
      <w:r>
        <w:fldChar w:fldCharType="end"/>
      </w:r>
      <w:r>
        <w:t>.</w:t>
      </w:r>
      <w:bookmarkEnd w:id="877"/>
    </w:p>
    <w:p w14:paraId="2010E9D3" w14:textId="4529B27E"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C12AF1">
        <w:t>3</w:t>
      </w:r>
      <w:r>
        <w:fldChar w:fldCharType="end"/>
      </w:r>
      <w:r>
        <w:t>, except as modified in §</w:t>
      </w:r>
      <w:r>
        <w:fldChar w:fldCharType="begin"/>
      </w:r>
      <w:r>
        <w:instrText xml:space="preserve"> REF _Ref508811723 \r \h </w:instrText>
      </w:r>
      <w:r>
        <w:fldChar w:fldCharType="separate"/>
      </w:r>
      <w:r w:rsidR="00C12AF1">
        <w:t>3.9.6.4</w:t>
      </w:r>
      <w:r>
        <w:fldChar w:fldCharType="end"/>
      </w:r>
      <w:r>
        <w:t>.</w:t>
      </w:r>
    </w:p>
    <w:p w14:paraId="3A58DDE1" w14:textId="56034256" w:rsidR="0018481C" w:rsidRDefault="0018481C" w:rsidP="00376AE7">
      <w:pPr>
        <w:pStyle w:val="Heading2"/>
        <w:numPr>
          <w:ilvl w:val="1"/>
          <w:numId w:val="2"/>
        </w:numPr>
      </w:pPr>
      <w:bookmarkStart w:id="878" w:name="_Toc510174906"/>
      <w:r>
        <w:t xml:space="preserve">Conformance Clause </w:t>
      </w:r>
      <w:r w:rsidR="00105CCB">
        <w:t>3</w:t>
      </w:r>
      <w:r>
        <w:t>: SARIF producer</w:t>
      </w:r>
      <w:bookmarkEnd w:id="878"/>
    </w:p>
    <w:p w14:paraId="350705EC" w14:textId="77777777" w:rsidR="0018481C" w:rsidRDefault="0018481C" w:rsidP="0018481C">
      <w:r>
        <w:t>A program satisfies the “SARIF producer” conformance profile if:</w:t>
      </w:r>
    </w:p>
    <w:p w14:paraId="697B080C" w14:textId="0E4C5874"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C12AF1">
        <w:t>3</w:t>
      </w:r>
      <w:r>
        <w:fldChar w:fldCharType="end"/>
      </w:r>
      <w:r>
        <w:t>.</w:t>
      </w:r>
    </w:p>
    <w:p w14:paraId="2447FAA5" w14:textId="2C72288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C12AF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9" w:name="_Toc510174907"/>
      <w:r>
        <w:t xml:space="preserve">Conformance Clause </w:t>
      </w:r>
      <w:r w:rsidR="00105CCB">
        <w:t>4</w:t>
      </w:r>
      <w:r>
        <w:t>: Direct producer</w:t>
      </w:r>
      <w:bookmarkEnd w:id="87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07628806"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w:t>
      </w:r>
      <w:r w:rsidR="0018481C">
        <w:t>“</w:t>
      </w:r>
      <w:r>
        <w:t>direct producers</w:t>
      </w:r>
      <w:r w:rsidR="0018481C">
        <w:t>” or to “analysis tools”</w:t>
      </w:r>
      <w:r>
        <w:t>.</w:t>
      </w:r>
    </w:p>
    <w:p w14:paraId="74D6208C" w14:textId="745DF50C"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880" w:name="_Toc510174908"/>
      <w:r>
        <w:lastRenderedPageBreak/>
        <w:t xml:space="preserve">Conformance Clause </w:t>
      </w:r>
      <w:r w:rsidR="00105CCB">
        <w:t>5</w:t>
      </w:r>
      <w:r>
        <w:t>: Converter</w:t>
      </w:r>
      <w:bookmarkEnd w:id="880"/>
    </w:p>
    <w:p w14:paraId="321555D2" w14:textId="11894AC1" w:rsidR="00376AE7" w:rsidRDefault="00376AE7" w:rsidP="00376AE7">
      <w:r>
        <w:t>A converter satisfies the “Converter” conformance profile if</w:t>
      </w:r>
      <w:r w:rsidR="0018481C">
        <w:t>:</w:t>
      </w:r>
    </w:p>
    <w:p w14:paraId="07C39B54" w14:textId="77777777" w:rsidR="0018481C" w:rsidRDefault="0018481C" w:rsidP="00E04728">
      <w:pPr>
        <w:pStyle w:val="ListParagraph"/>
        <w:numPr>
          <w:ilvl w:val="0"/>
          <w:numId w:val="43"/>
        </w:numPr>
      </w:pPr>
      <w:r>
        <w:t>It satisfies the “SARIF producer” conformance profile.</w:t>
      </w:r>
    </w:p>
    <w:p w14:paraId="0AF534E1" w14:textId="28B01C37" w:rsidR="00376AE7" w:rsidRDefault="00376AE7" w:rsidP="00E04728">
      <w:pPr>
        <w:pStyle w:val="ListParagraph"/>
        <w:numPr>
          <w:ilvl w:val="0"/>
          <w:numId w:val="43"/>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converters.</w:t>
      </w:r>
    </w:p>
    <w:p w14:paraId="7BFA617E" w14:textId="6D150DC3" w:rsidR="00376AE7" w:rsidRDefault="00376AE7" w:rsidP="00E04728">
      <w:pPr>
        <w:pStyle w:val="ListParagraph"/>
        <w:numPr>
          <w:ilvl w:val="0"/>
          <w:numId w:val="43"/>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C12AF1">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881" w:name="_Toc510174909"/>
      <w:r>
        <w:t xml:space="preserve">Conformance Clause </w:t>
      </w:r>
      <w:r w:rsidR="00105CCB">
        <w:t>6</w:t>
      </w:r>
      <w:r>
        <w:t>: Deterministic producer</w:t>
      </w:r>
      <w:bookmarkEnd w:id="881"/>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882" w:name="_Toc510174910"/>
      <w:r>
        <w:t xml:space="preserve">Conformance Clause </w:t>
      </w:r>
      <w:r w:rsidR="00105CCB">
        <w:t>7</w:t>
      </w:r>
      <w:r>
        <w:t xml:space="preserve">: </w:t>
      </w:r>
      <w:r w:rsidR="0018481C">
        <w:t>SARIF c</w:t>
      </w:r>
      <w:r>
        <w:t>onsumer</w:t>
      </w:r>
      <w:bookmarkEnd w:id="88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ED09AC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C12AF1">
        <w:t>3</w:t>
      </w:r>
      <w:r w:rsidR="002244CB">
        <w:fldChar w:fldCharType="end"/>
      </w:r>
      <w:r>
        <w:t>.</w:t>
      </w:r>
    </w:p>
    <w:p w14:paraId="7B2084FE" w14:textId="6910EA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C12AF1">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883" w:name="_Toc510174911"/>
      <w:r>
        <w:t xml:space="preserve">Conformance Clause </w:t>
      </w:r>
      <w:r w:rsidR="00105CCB">
        <w:t>8</w:t>
      </w:r>
      <w:r>
        <w:t>: Viewer</w:t>
      </w:r>
      <w:bookmarkEnd w:id="88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10985AFD" w:rsidR="00376AE7" w:rsidRPr="008E6B35"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C12AF1">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884" w:name="AppendixAcknowledgments"/>
      <w:bookmarkStart w:id="885" w:name="_Toc85472897"/>
      <w:bookmarkStart w:id="886" w:name="_Toc287332012"/>
      <w:bookmarkStart w:id="887" w:name="_Toc510174912"/>
      <w:bookmarkEnd w:id="884"/>
      <w:r>
        <w:lastRenderedPageBreak/>
        <w:t xml:space="preserve">(Informative) </w:t>
      </w:r>
      <w:r w:rsidR="00B80CDB">
        <w:t>Acknowl</w:t>
      </w:r>
      <w:r w:rsidR="004D0E5E">
        <w:t>e</w:t>
      </w:r>
      <w:r w:rsidR="008F61FB">
        <w:t>dg</w:t>
      </w:r>
      <w:r w:rsidR="0052099F">
        <w:t>ments</w:t>
      </w:r>
      <w:bookmarkEnd w:id="885"/>
      <w:bookmarkEnd w:id="886"/>
      <w:bookmarkEnd w:id="887"/>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888" w:name="AppendixFingerprints"/>
      <w:bookmarkStart w:id="889" w:name="_Toc510174913"/>
      <w:bookmarkEnd w:id="888"/>
      <w:r>
        <w:lastRenderedPageBreak/>
        <w:t xml:space="preserve">(Informative) </w:t>
      </w:r>
      <w:r w:rsidR="00710FE0">
        <w:t>Use of fingerprints by result management systems</w:t>
      </w:r>
      <w:bookmarkEnd w:id="889"/>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0" w:name="AppendixViewers"/>
      <w:bookmarkStart w:id="891" w:name="_Toc510174914"/>
      <w:bookmarkEnd w:id="890"/>
      <w:r>
        <w:lastRenderedPageBreak/>
        <w:t xml:space="preserve">(Informative) </w:t>
      </w:r>
      <w:r w:rsidR="00710FE0">
        <w:t xml:space="preserve">Use of SARIF by log </w:t>
      </w:r>
      <w:r w:rsidR="00AF0D84">
        <w:t xml:space="preserve">file </w:t>
      </w:r>
      <w:r w:rsidR="00710FE0">
        <w:t>viewers</w:t>
      </w:r>
      <w:bookmarkEnd w:id="89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92" w:name="AppendixConverters"/>
      <w:bookmarkStart w:id="893" w:name="_Toc510174915"/>
      <w:bookmarkEnd w:id="892"/>
      <w:r>
        <w:lastRenderedPageBreak/>
        <w:t xml:space="preserve">(Informative) </w:t>
      </w:r>
      <w:r w:rsidR="00710FE0">
        <w:t>Production of SARIF by converters</w:t>
      </w:r>
      <w:bookmarkEnd w:id="893"/>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260E8F76"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C12AF1">
        <w:t>3.18.10</w:t>
      </w:r>
      <w:r w:rsidR="00C6546E">
        <w:fldChar w:fldCharType="end"/>
      </w:r>
      <w:r>
        <w:t>).</w:t>
      </w:r>
    </w:p>
    <w:p w14:paraId="14E4D457" w14:textId="4B51AFE3"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C12AF1">
        <w:t>3.12.4</w:t>
      </w:r>
      <w:r>
        <w:fldChar w:fldCharType="end"/>
      </w:r>
      <w:r>
        <w:t>).</w:t>
      </w:r>
    </w:p>
    <w:p w14:paraId="7B432429" w14:textId="7FCB8689" w:rsidR="00710FE0" w:rsidRDefault="002244CB" w:rsidP="00710FE0">
      <w:pPr>
        <w:pStyle w:val="AppendixHeading1"/>
      </w:pPr>
      <w:bookmarkStart w:id="894" w:name="AppendixRuleMetadata"/>
      <w:bookmarkStart w:id="895" w:name="_Toc510174916"/>
      <w:bookmarkEnd w:id="894"/>
      <w:r>
        <w:lastRenderedPageBreak/>
        <w:t xml:space="preserve">(Informative) </w:t>
      </w:r>
      <w:r w:rsidR="00710FE0">
        <w:t>Locating rule metadata</w:t>
      </w:r>
      <w:bookmarkEnd w:id="895"/>
    </w:p>
    <w:p w14:paraId="43EDCF6F" w14:textId="510D7CE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C12AF1">
        <w:t>3.11.14</w:t>
      </w:r>
      <w:r>
        <w:fldChar w:fldCharType="end"/>
      </w:r>
      <w:r>
        <w:t xml:space="preserve"> and §</w:t>
      </w:r>
      <w:r>
        <w:fldChar w:fldCharType="begin"/>
      </w:r>
      <w:r>
        <w:instrText xml:space="preserve"> REF _Ref493407996 \w \h </w:instrText>
      </w:r>
      <w:r>
        <w:fldChar w:fldCharType="separate"/>
      </w:r>
      <w:r w:rsidR="00C12AF1">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96" w:name="AppendixDeterminism"/>
      <w:bookmarkStart w:id="897" w:name="_Toc510174917"/>
      <w:bookmarkEnd w:id="896"/>
      <w:r>
        <w:lastRenderedPageBreak/>
        <w:t xml:space="preserve">(Normative) </w:t>
      </w:r>
      <w:r w:rsidR="00710FE0">
        <w:t>Producing deterministic SARIF log files</w:t>
      </w:r>
      <w:bookmarkEnd w:id="897"/>
    </w:p>
    <w:p w14:paraId="269DCAE0" w14:textId="72CA49C1" w:rsidR="00B62028" w:rsidRDefault="00B62028" w:rsidP="00B62028">
      <w:pPr>
        <w:pStyle w:val="AppendixHeading2"/>
      </w:pPr>
      <w:bookmarkStart w:id="898" w:name="_Toc510174918"/>
      <w:r>
        <w:t>General</w:t>
      </w:r>
      <w:bookmarkEnd w:id="89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99" w:name="_Toc510174919"/>
      <w:r>
        <w:t>Non-deterministic file format elements</w:t>
      </w:r>
      <w:bookmarkEnd w:id="89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900" w:name="_Toc510174920"/>
      <w:r>
        <w:t>Array and dictionary element ordering</w:t>
      </w:r>
      <w:bookmarkEnd w:id="90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1" w:name="_Toc510174921"/>
      <w:r>
        <w:t>Absolute paths</w:t>
      </w:r>
      <w:bookmarkEnd w:id="901"/>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902" w:name="_Toc510174922"/>
      <w:r>
        <w:t>Compensating for non-deterministic output</w:t>
      </w:r>
      <w:bookmarkEnd w:id="902"/>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03" w:name="_Toc510174923"/>
      <w:r>
        <w:lastRenderedPageBreak/>
        <w:t>Interaction between determinism and baselining</w:t>
      </w:r>
      <w:bookmarkEnd w:id="903"/>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04" w:name="AppendixFixes"/>
      <w:bookmarkStart w:id="905" w:name="_Toc510174924"/>
      <w:bookmarkEnd w:id="904"/>
      <w:r>
        <w:lastRenderedPageBreak/>
        <w:t xml:space="preserve">(Informative) </w:t>
      </w:r>
      <w:r w:rsidR="00710FE0">
        <w:t>Guidance on fixes</w:t>
      </w:r>
      <w:bookmarkEnd w:id="905"/>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906" w:name="AppendixExamples"/>
      <w:bookmarkStart w:id="907" w:name="_Toc510174925"/>
      <w:bookmarkEnd w:id="906"/>
      <w:r>
        <w:lastRenderedPageBreak/>
        <w:t xml:space="preserve">(Informative) </w:t>
      </w:r>
      <w:r w:rsidR="00710FE0">
        <w:t>Examples</w:t>
      </w:r>
      <w:bookmarkEnd w:id="90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08" w:name="_Toc510174926"/>
      <w:r>
        <w:t xml:space="preserve">Minimal valid SARIF </w:t>
      </w:r>
      <w:r w:rsidR="00EA1C84">
        <w:t>log file</w:t>
      </w:r>
      <w:bookmarkEnd w:id="908"/>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F55119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C12AF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C12AF1">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09" w:name="_Toc510174927"/>
      <w:r w:rsidRPr="00745595">
        <w:t xml:space="preserve">Minimal recommended SARIF </w:t>
      </w:r>
      <w:r w:rsidR="00EA1C84">
        <w:t xml:space="preserve">log </w:t>
      </w:r>
      <w:r w:rsidRPr="00745595">
        <w:t>file with source information</w:t>
      </w:r>
      <w:bookmarkEnd w:id="90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51A0801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06EAB91"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745595">
        <w:rPr>
          <w:rStyle w:val="CODEtemp"/>
        </w:rPr>
        <w:t>result</w:t>
      </w:r>
      <w:r>
        <w:t xml:space="preserve"> object can be shown.</w:t>
      </w:r>
    </w:p>
    <w:p w14:paraId="0A703AC0" w14:textId="0C57F7C3"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1E13AB3" w14:textId="1E06DD41"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available, that property is optional (it “</w:t>
      </w:r>
      <w:r w:rsidRPr="00745595">
        <w:rPr>
          <w:b/>
        </w:rPr>
        <w:t>MAY</w:t>
      </w:r>
      <w:r>
        <w:t>” be present).</w:t>
      </w:r>
    </w:p>
    <w:p w14:paraId="3D9A1852" w14:textId="5221ACA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C12AF1">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10" w:name="_Toc510174928"/>
      <w:r w:rsidRPr="001D7651">
        <w:t xml:space="preserve">Minimal recommended SARIF </w:t>
      </w:r>
      <w:r w:rsidR="00EA1C84">
        <w:t xml:space="preserve">log </w:t>
      </w:r>
      <w:r w:rsidRPr="001D7651">
        <w:t>file without source information</w:t>
      </w:r>
      <w:bookmarkEnd w:id="910"/>
    </w:p>
    <w:p w14:paraId="0C8A9C7D" w14:textId="6794C44A" w:rsidR="001D7651" w:rsidRDefault="001D7651" w:rsidP="001D7651">
      <w:r w:rsidRPr="001D7651">
        <w:t>This is a minimal recommended SARIF file for the case where</w:t>
      </w:r>
    </w:p>
    <w:p w14:paraId="1B15DF0E" w14:textId="35D616F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C12AF1">
        <w:t>3.11.13</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5BAC7C55"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C12AF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C12AF1">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C12AF1">
        <w:t>3.18</w:t>
      </w:r>
      <w:r>
        <w:fldChar w:fldCharType="end"/>
      </w:r>
      <w:r>
        <w:t xml:space="preserve">) so the recommended elements of the </w:t>
      </w:r>
      <w:r w:rsidRPr="001D7651">
        <w:rPr>
          <w:rStyle w:val="CODEtemp"/>
        </w:rPr>
        <w:t>result</w:t>
      </w:r>
      <w:r>
        <w:t xml:space="preserve"> object can be shown.</w:t>
      </w:r>
    </w:p>
    <w:p w14:paraId="7469062E" w14:textId="184F0063"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C12AF1">
        <w:t>3.11.10</w:t>
      </w:r>
      <w:r>
        <w:fldChar w:fldCharType="end"/>
      </w:r>
      <w:r>
        <w:t>) specifying only those files in which the tool detected a result.</w:t>
      </w:r>
    </w:p>
    <w:p w14:paraId="76A5A66E" w14:textId="733F3F70"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C12AF1">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11" w:name="_Toc510174929"/>
      <w:r w:rsidRPr="001D7651">
        <w:t xml:space="preserve">SARIF </w:t>
      </w:r>
      <w:r w:rsidR="00D71A1D">
        <w:t xml:space="preserve">resource </w:t>
      </w:r>
      <w:r w:rsidRPr="001D7651">
        <w:t xml:space="preserve">file </w:t>
      </w:r>
      <w:r w:rsidR="00D71A1D">
        <w:t>with</w:t>
      </w:r>
      <w:r w:rsidRPr="001D7651">
        <w:t xml:space="preserve"> rule metadata</w:t>
      </w:r>
      <w:bookmarkEnd w:id="911"/>
    </w:p>
    <w:p w14:paraId="269DD195" w14:textId="4B1361C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C12AF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C12AF1">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12" w:name="_Toc510174930"/>
      <w:r>
        <w:t>Comprehensive SARIF file</w:t>
      </w:r>
      <w:bookmarkEnd w:id="91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3F688ACD" w:rsidR="00EB5632" w:rsidRDefault="00EB5632" w:rsidP="00EB5632">
      <w:pPr>
        <w:pStyle w:val="Codesmall"/>
      </w:pPr>
      <w:r>
        <w:t xml:space="preserve">            "uri": "</w:t>
      </w:r>
      <w:r w:rsidRPr="00FD3B8F">
        <w:t>file:///home/buildAgent/src/collections/list.cpp</w:t>
      </w:r>
      <w:r>
        <w: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655F7CFE"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 "file:///home/buildAgent/src/collections/list.h"</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DC642B"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54E991F4"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 "file:///home/buildAgent/src/collections/list.h"</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65704FEE" w14:textId="3D677504" w:rsidR="007B3256" w:rsidRDefault="00EB5632" w:rsidP="00EA1C84">
      <w:pPr>
        <w:pStyle w:val="Codesmall"/>
      </w:pPr>
      <w:r>
        <w:lastRenderedPageBreak/>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3A48E14B" w:rsidR="00162A07" w:rsidRDefault="00EB5632" w:rsidP="00EA1C84">
      <w:pPr>
        <w:pStyle w:val="Codesmall"/>
      </w:pPr>
      <w:r>
        <w:t xml:space="preserve">  </w:t>
      </w:r>
      <w:r w:rsidR="007B3256">
        <w:t xml:space="preserve">        </w:t>
      </w:r>
      <w:r w:rsidR="006D07A5">
        <w:t xml:space="preserve">    </w:t>
      </w:r>
      <w:r w:rsidR="007B3256">
        <w:t xml:space="preserve">              }</w:t>
      </w:r>
      <w:r w:rsidR="00162A07">
        <w:t>,</w:t>
      </w:r>
    </w:p>
    <w:p w14:paraId="4D04E870" w14:textId="73CD017A" w:rsidR="006043FF" w:rsidRDefault="00EB5632" w:rsidP="00EA1C84">
      <w:pPr>
        <w:pStyle w:val="Codesmall"/>
      </w:pPr>
      <w:r>
        <w:t xml:space="preserve">  </w:t>
      </w:r>
      <w:r w:rsidR="006043FF">
        <w:t xml:space="preserve">            </w:t>
      </w:r>
      <w:r w:rsidR="006D07A5">
        <w:t xml:space="preserve">    </w:t>
      </w:r>
      <w:r w:rsidR="006043FF">
        <w:t xml:space="preserve">          "locations": [</w:t>
      </w:r>
    </w:p>
    <w:p w14:paraId="5055E941" w14:textId="1B827E3A" w:rsidR="006043FF" w:rsidRDefault="00EB5632" w:rsidP="00EA1C84">
      <w:pPr>
        <w:pStyle w:val="Codesmall"/>
      </w:pPr>
      <w:r>
        <w:t xml:space="preserve">  </w:t>
      </w:r>
      <w:r w:rsidR="006043FF">
        <w:t xml:space="preserve">                </w:t>
      </w:r>
      <w:r w:rsidR="006D07A5">
        <w:t xml:space="preserve">    </w:t>
      </w:r>
      <w:r w:rsidR="006043FF">
        <w:t xml:space="preserve">        {</w:t>
      </w:r>
    </w:p>
    <w:p w14:paraId="0AE230EB" w14:textId="13819448" w:rsidR="006043FF" w:rsidRDefault="00EB5632" w:rsidP="00EA1C84">
      <w:pPr>
        <w:pStyle w:val="Codesmall"/>
      </w:pPr>
      <w:r>
        <w:t xml:space="preserve">  </w:t>
      </w:r>
      <w:r w:rsidR="006043FF">
        <w:t xml:space="preserve">                    </w:t>
      </w:r>
      <w:r w:rsidR="006D07A5">
        <w:t xml:space="preserve">    </w:t>
      </w:r>
      <w:r w:rsidR="006043FF">
        <w:t xml:space="preserve">      "region": {</w:t>
      </w:r>
    </w:p>
    <w:p w14:paraId="227B53BB" w14:textId="574AE95E" w:rsidR="006043FF" w:rsidRDefault="00EB5632" w:rsidP="00EA1C84">
      <w:pPr>
        <w:pStyle w:val="Codesmall"/>
      </w:pPr>
      <w:r>
        <w:t xml:space="preserve">  </w:t>
      </w:r>
      <w:r w:rsidR="006043FF">
        <w:t xml:space="preserve">                        </w:t>
      </w:r>
      <w:r w:rsidR="006D07A5">
        <w:t xml:space="preserve">    </w:t>
      </w:r>
      <w:r w:rsidR="006043FF">
        <w:t xml:space="preserve">    "startLine": 15,</w:t>
      </w:r>
    </w:p>
    <w:p w14:paraId="7047F4CA" w14:textId="21AA86D4" w:rsidR="006043FF" w:rsidRDefault="00EB5632" w:rsidP="00EA1C84">
      <w:pPr>
        <w:pStyle w:val="Codesmall"/>
      </w:pPr>
      <w:r>
        <w:t xml:space="preserve">  </w:t>
      </w:r>
      <w:r w:rsidR="006D07A5">
        <w:t xml:space="preserve">    </w:t>
      </w:r>
      <w:r w:rsidR="006043FF">
        <w:t xml:space="preserve">                            "startColumn": 13,</w:t>
      </w:r>
    </w:p>
    <w:p w14:paraId="1386CAA5" w14:textId="61F400ED" w:rsidR="006043FF" w:rsidRDefault="00EB5632" w:rsidP="00EA1C84">
      <w:pPr>
        <w:pStyle w:val="Codesmall"/>
      </w:pPr>
      <w:r>
        <w:t xml:space="preserve">  </w:t>
      </w:r>
      <w:r w:rsidR="006043FF">
        <w:t xml:space="preserve">    </w:t>
      </w:r>
      <w:r w:rsidR="006D07A5">
        <w:t xml:space="preserve">    </w:t>
      </w:r>
      <w:r w:rsidR="006043FF">
        <w:t xml:space="preserve">                        "endColumn": 19</w:t>
      </w:r>
    </w:p>
    <w:p w14:paraId="3518C6BA" w14:textId="395AACDF" w:rsidR="006043FF" w:rsidRDefault="00EB5632" w:rsidP="00EA1C84">
      <w:pPr>
        <w:pStyle w:val="Codesmall"/>
      </w:pPr>
      <w:r>
        <w:t xml:space="preserve">  </w:t>
      </w:r>
      <w:r w:rsidR="006043FF">
        <w:t xml:space="preserve">        </w:t>
      </w:r>
      <w:r w:rsidR="006D07A5">
        <w:t xml:space="preserve">    </w:t>
      </w:r>
      <w:r w:rsidR="006043FF">
        <w:t xml:space="preserve">                  }</w:t>
      </w:r>
    </w:p>
    <w:p w14:paraId="128C9C8C" w14:textId="27C82B48" w:rsidR="006043FF" w:rsidRDefault="00EB5632" w:rsidP="00EA1C84">
      <w:pPr>
        <w:pStyle w:val="Codesmall"/>
      </w:pPr>
      <w:r>
        <w:t xml:space="preserve">  </w:t>
      </w:r>
      <w:r w:rsidR="006043FF">
        <w:t xml:space="preserve">            </w:t>
      </w:r>
      <w:r w:rsidR="006D07A5">
        <w:t xml:space="preserve">    </w:t>
      </w:r>
      <w:r w:rsidR="006043FF">
        <w:t xml:space="preserve">            }</w:t>
      </w:r>
    </w:p>
    <w:p w14:paraId="375E6B92" w14:textId="0A51EB70" w:rsidR="006043FF" w:rsidRDefault="00EB5632" w:rsidP="00EA1C84">
      <w:pPr>
        <w:pStyle w:val="Codesmall"/>
      </w:pPr>
      <w:r>
        <w:t xml:space="preserve">  </w:t>
      </w:r>
      <w:r w:rsidR="006043FF">
        <w:t xml:space="preserve">                </w:t>
      </w:r>
      <w:r w:rsidR="006D07A5">
        <w:t xml:space="preserve">    </w:t>
      </w:r>
      <w:r w:rsidR="006043FF">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6765B86B"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 "file:///home/buildAgent/src/collections/list.h"</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445E251A" w:rsidR="001D4826" w:rsidRDefault="00EB5632" w:rsidP="00EA1C84">
      <w:pPr>
        <w:pStyle w:val="Codesmall"/>
      </w:pPr>
      <w:r>
        <w:t xml:space="preserve">  </w:t>
      </w:r>
      <w:r w:rsidR="001D4826">
        <w:t xml:space="preserve">    </w:t>
      </w:r>
      <w:r w:rsidR="006043FF">
        <w:t xml:space="preserve">                  "uri": "file:///home/buildAgent/src/collections/list.h"</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34EDD500" w:rsidR="00C77E8B" w:rsidRDefault="00EB5632" w:rsidP="00EA1C84">
      <w:pPr>
        <w:pStyle w:val="Codesmall"/>
      </w:pPr>
      <w:r>
        <w:t xml:space="preserve">  </w:t>
      </w:r>
      <w:r w:rsidR="008F442D">
        <w:t xml:space="preserve">  </w:t>
      </w:r>
      <w:r w:rsidR="006043FF">
        <w:t xml:space="preserve">                  </w:t>
      </w:r>
      <w:r w:rsidR="00C77E8B">
        <w:t xml:space="preserve">  </w:t>
      </w:r>
      <w:r w:rsidR="006043FF">
        <w:t>"uri": "file:///home/buildAgent/src/collections/list.h"</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274A78C9" w:rsidR="008F442D" w:rsidRDefault="00EB5632" w:rsidP="00EA1C84">
      <w:pPr>
        <w:pStyle w:val="Codesmall"/>
      </w:pPr>
      <w:r>
        <w:t xml:space="preserve">  </w:t>
      </w:r>
      <w:r w:rsidR="008F442D">
        <w:t xml:space="preserve">    </w:t>
      </w:r>
      <w:r w:rsidR="006043FF">
        <w:t xml:space="preserve">                  "uri": "file:///home/buildAgent/src/application/main.cpp"</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lastRenderedPageBreak/>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913" w:name="AppendixRevisionHistory"/>
      <w:bookmarkStart w:id="914" w:name="_Toc85472898"/>
      <w:bookmarkStart w:id="915" w:name="_Toc287332014"/>
      <w:bookmarkStart w:id="916" w:name="_Toc510174931"/>
      <w:bookmarkEnd w:id="913"/>
      <w:r>
        <w:lastRenderedPageBreak/>
        <w:t xml:space="preserve">(Informative) </w:t>
      </w:r>
      <w:r w:rsidR="00A05FDF">
        <w:t>Revision History</w:t>
      </w:r>
      <w:bookmarkEnd w:id="914"/>
      <w:bookmarkEnd w:id="915"/>
      <w:bookmarkEnd w:id="9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0631173"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0A7F7C8"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26D99776"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494619D"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4B716C0C"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2CBDE30"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1C8E0563"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E5772DC"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26F43217" w:rsidR="00AB6A05" w:rsidRDefault="00AB6A05" w:rsidP="00AC5012">
            <w:r>
              <w:t xml:space="preserve">Incorporate changes for GitHub </w:t>
            </w:r>
            <w:r w:rsidR="00F47A7C">
              <w:t xml:space="preserve">Issues </w:t>
            </w:r>
            <w:hyperlink r:id="rId87" w:history="1">
              <w:r w:rsidR="00F47A7C" w:rsidRPr="00F47A7C">
                <w:rPr>
                  <w:rStyle w:val="Hyperlink"/>
                </w:rPr>
                <w:t>#75</w:t>
              </w:r>
            </w:hyperlink>
            <w:r w:rsidR="00F47A7C">
              <w:t xml:space="preserve">, </w:t>
            </w:r>
            <w:hyperlink r:id="rId88" w:history="1">
              <w:r w:rsidR="00F47A7C" w:rsidRPr="00F47A7C">
                <w:rPr>
                  <w:rStyle w:val="Hyperlink"/>
                </w:rPr>
                <w:t>#80</w:t>
              </w:r>
            </w:hyperlink>
            <w:r w:rsidR="00F47A7C">
              <w:t xml:space="preserve">, </w:t>
            </w:r>
            <w:hyperlink r:id="rId89" w:history="1">
              <w:r w:rsidR="00F47A7C" w:rsidRPr="00F47A7C">
                <w:rPr>
                  <w:rStyle w:val="Hyperlink"/>
                </w:rPr>
                <w:t>#86</w:t>
              </w:r>
            </w:hyperlink>
            <w:r w:rsidR="00F47A7C">
              <w:t xml:space="preserve">, </w:t>
            </w:r>
            <w:hyperlink r:id="rId90" w:history="1">
              <w:r w:rsidR="00F47A7C" w:rsidRPr="00F47A7C">
                <w:rPr>
                  <w:rStyle w:val="Hyperlink"/>
                </w:rPr>
                <w:t>#95</w:t>
              </w:r>
            </w:hyperlink>
            <w:r w:rsidR="003666DF">
              <w:t xml:space="preserve">, </w:t>
            </w:r>
            <w:hyperlink r:id="rId91" w:history="1">
              <w:r w:rsidR="003666DF" w:rsidRPr="003666DF">
                <w:rPr>
                  <w:rStyle w:val="Hyperlink"/>
                </w:rPr>
                <w:t>#96</w:t>
              </w:r>
            </w:hyperlink>
            <w:r w:rsidR="00FE6D9F">
              <w:t xml:space="preserve">, and </w:t>
            </w:r>
            <w:hyperlink r:id="rId92" w:history="1">
              <w:r w:rsidR="00FE6D9F" w:rsidRPr="00FE6D9F">
                <w:rPr>
                  <w:rStyle w:val="Hyperlink"/>
                </w:rPr>
                <w:t>#133</w:t>
              </w:r>
            </w:hyperlink>
            <w:r w:rsidR="00FE6D9F">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46D23" w14:textId="77777777" w:rsidR="00454D74" w:rsidRDefault="00454D74" w:rsidP="008C100C">
      <w:r>
        <w:separator/>
      </w:r>
    </w:p>
    <w:p w14:paraId="480BD020" w14:textId="77777777" w:rsidR="00454D74" w:rsidRDefault="00454D74" w:rsidP="008C100C"/>
    <w:p w14:paraId="083C3192" w14:textId="77777777" w:rsidR="00454D74" w:rsidRDefault="00454D74" w:rsidP="008C100C"/>
    <w:p w14:paraId="08466EA2" w14:textId="77777777" w:rsidR="00454D74" w:rsidRDefault="00454D74" w:rsidP="008C100C"/>
    <w:p w14:paraId="110EDFFF" w14:textId="77777777" w:rsidR="00454D74" w:rsidRDefault="00454D74" w:rsidP="008C100C"/>
    <w:p w14:paraId="02B3F462" w14:textId="77777777" w:rsidR="00454D74" w:rsidRDefault="00454D74" w:rsidP="008C100C"/>
    <w:p w14:paraId="4CB316A9" w14:textId="77777777" w:rsidR="00454D74" w:rsidRDefault="00454D74" w:rsidP="008C100C"/>
  </w:endnote>
  <w:endnote w:type="continuationSeparator" w:id="0">
    <w:p w14:paraId="7FC0FFD6" w14:textId="77777777" w:rsidR="00454D74" w:rsidRDefault="00454D74" w:rsidP="008C100C">
      <w:r>
        <w:continuationSeparator/>
      </w:r>
    </w:p>
    <w:p w14:paraId="2A23A177" w14:textId="77777777" w:rsidR="00454D74" w:rsidRDefault="00454D74" w:rsidP="008C100C"/>
    <w:p w14:paraId="33F61B49" w14:textId="77777777" w:rsidR="00454D74" w:rsidRDefault="00454D74" w:rsidP="008C100C"/>
    <w:p w14:paraId="03819D2F" w14:textId="77777777" w:rsidR="00454D74" w:rsidRDefault="00454D74" w:rsidP="008C100C"/>
    <w:p w14:paraId="1E77C980" w14:textId="77777777" w:rsidR="00454D74" w:rsidRDefault="00454D74" w:rsidP="008C100C"/>
    <w:p w14:paraId="7479FA87" w14:textId="77777777" w:rsidR="00454D74" w:rsidRDefault="00454D74" w:rsidP="008C100C"/>
    <w:p w14:paraId="068D14BE" w14:textId="77777777" w:rsidR="00454D74" w:rsidRDefault="00454D74"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142527" w:rsidRDefault="001425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142527" w:rsidRPr="00195F88" w:rsidRDefault="00142527"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142527" w:rsidRPr="00195F88" w:rsidRDefault="00142527"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142527" w:rsidRDefault="00142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50518" w14:textId="77777777" w:rsidR="00454D74" w:rsidRDefault="00454D74" w:rsidP="008C100C">
      <w:r>
        <w:separator/>
      </w:r>
    </w:p>
    <w:p w14:paraId="371142F6" w14:textId="77777777" w:rsidR="00454D74" w:rsidRDefault="00454D74" w:rsidP="008C100C"/>
  </w:footnote>
  <w:footnote w:type="continuationSeparator" w:id="0">
    <w:p w14:paraId="11C0DC07" w14:textId="77777777" w:rsidR="00454D74" w:rsidRDefault="00454D74" w:rsidP="008C100C">
      <w:r>
        <w:continuationSeparator/>
      </w:r>
    </w:p>
    <w:p w14:paraId="2EC5C3C6" w14:textId="77777777" w:rsidR="00454D74" w:rsidRDefault="00454D74"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142527" w:rsidRDefault="001425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142527" w:rsidRDefault="001425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142527" w:rsidRDefault="001425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5"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4"/>
  </w:num>
  <w:num w:numId="3">
    <w:abstractNumId w:val="44"/>
  </w:num>
  <w:num w:numId="4">
    <w:abstractNumId w:val="0"/>
  </w:num>
  <w:num w:numId="5">
    <w:abstractNumId w:val="49"/>
  </w:num>
  <w:num w:numId="6">
    <w:abstractNumId w:val="25"/>
  </w:num>
  <w:num w:numId="7">
    <w:abstractNumId w:val="41"/>
  </w:num>
  <w:num w:numId="8">
    <w:abstractNumId w:val="35"/>
  </w:num>
  <w:num w:numId="9">
    <w:abstractNumId w:val="3"/>
  </w:num>
  <w:num w:numId="10">
    <w:abstractNumId w:val="47"/>
  </w:num>
  <w:num w:numId="11">
    <w:abstractNumId w:val="40"/>
  </w:num>
  <w:num w:numId="12">
    <w:abstractNumId w:val="20"/>
  </w:num>
  <w:num w:numId="13">
    <w:abstractNumId w:val="16"/>
  </w:num>
  <w:num w:numId="14">
    <w:abstractNumId w:val="17"/>
  </w:num>
  <w:num w:numId="15">
    <w:abstractNumId w:val="50"/>
  </w:num>
  <w:num w:numId="16">
    <w:abstractNumId w:val="39"/>
  </w:num>
  <w:num w:numId="17">
    <w:abstractNumId w:val="53"/>
  </w:num>
  <w:num w:numId="18">
    <w:abstractNumId w:val="42"/>
  </w:num>
  <w:num w:numId="19">
    <w:abstractNumId w:val="6"/>
  </w:num>
  <w:num w:numId="20">
    <w:abstractNumId w:val="32"/>
  </w:num>
  <w:num w:numId="21">
    <w:abstractNumId w:val="48"/>
  </w:num>
  <w:num w:numId="22">
    <w:abstractNumId w:val="27"/>
  </w:num>
  <w:num w:numId="23">
    <w:abstractNumId w:val="10"/>
  </w:num>
  <w:num w:numId="24">
    <w:abstractNumId w:val="36"/>
  </w:num>
  <w:num w:numId="25">
    <w:abstractNumId w:val="22"/>
  </w:num>
  <w:num w:numId="26">
    <w:abstractNumId w:val="15"/>
  </w:num>
  <w:num w:numId="27">
    <w:abstractNumId w:val="8"/>
  </w:num>
  <w:num w:numId="28">
    <w:abstractNumId w:val="28"/>
  </w:num>
  <w:num w:numId="29">
    <w:abstractNumId w:val="24"/>
  </w:num>
  <w:num w:numId="30">
    <w:abstractNumId w:val="52"/>
  </w:num>
  <w:num w:numId="31">
    <w:abstractNumId w:val="9"/>
  </w:num>
  <w:num w:numId="32">
    <w:abstractNumId w:val="45"/>
  </w:num>
  <w:num w:numId="33">
    <w:abstractNumId w:val="26"/>
  </w:num>
  <w:num w:numId="34">
    <w:abstractNumId w:val="23"/>
  </w:num>
  <w:num w:numId="35">
    <w:abstractNumId w:val="14"/>
  </w:num>
  <w:num w:numId="36">
    <w:abstractNumId w:val="56"/>
  </w:num>
  <w:num w:numId="37">
    <w:abstractNumId w:val="33"/>
  </w:num>
  <w:num w:numId="38">
    <w:abstractNumId w:val="7"/>
  </w:num>
  <w:num w:numId="39">
    <w:abstractNumId w:val="51"/>
  </w:num>
  <w:num w:numId="40">
    <w:abstractNumId w:val="29"/>
  </w:num>
  <w:num w:numId="41">
    <w:abstractNumId w:val="30"/>
  </w:num>
  <w:num w:numId="42">
    <w:abstractNumId w:val="43"/>
  </w:num>
  <w:num w:numId="43">
    <w:abstractNumId w:val="46"/>
  </w:num>
  <w:num w:numId="44">
    <w:abstractNumId w:val="31"/>
  </w:num>
  <w:num w:numId="45">
    <w:abstractNumId w:val="11"/>
  </w:num>
  <w:num w:numId="46">
    <w:abstractNumId w:val="2"/>
  </w:num>
  <w:num w:numId="47">
    <w:abstractNumId w:val="12"/>
  </w:num>
  <w:num w:numId="48">
    <w:abstractNumId w:val="37"/>
  </w:num>
  <w:num w:numId="49">
    <w:abstractNumId w:val="34"/>
  </w:num>
  <w:num w:numId="50">
    <w:abstractNumId w:val="38"/>
  </w:num>
  <w:num w:numId="51">
    <w:abstractNumId w:val="18"/>
  </w:num>
  <w:num w:numId="52">
    <w:abstractNumId w:val="19"/>
  </w:num>
  <w:num w:numId="53">
    <w:abstractNumId w:val="4"/>
  </w:num>
  <w:num w:numId="54">
    <w:abstractNumId w:val="5"/>
  </w:num>
  <w:num w:numId="55">
    <w:abstractNumId w:val="55"/>
  </w:num>
  <w:num w:numId="56">
    <w:abstractNumId w:val="13"/>
  </w:num>
  <w:num w:numId="57">
    <w:abstractNumId w:val="21"/>
  </w:num>
  <w:num w:numId="58">
    <w:abstractNumId w:val="54"/>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304"/>
    <w:rsid w:val="00024B60"/>
    <w:rsid w:val="00024C43"/>
    <w:rsid w:val="00025117"/>
    <w:rsid w:val="000308F0"/>
    <w:rsid w:val="0003129F"/>
    <w:rsid w:val="0003320E"/>
    <w:rsid w:val="00033C70"/>
    <w:rsid w:val="00034C6A"/>
    <w:rsid w:val="00035E41"/>
    <w:rsid w:val="00036B5E"/>
    <w:rsid w:val="00041B8B"/>
    <w:rsid w:val="0004318A"/>
    <w:rsid w:val="00045705"/>
    <w:rsid w:val="00050DE8"/>
    <w:rsid w:val="000514EF"/>
    <w:rsid w:val="00052E32"/>
    <w:rsid w:val="00054447"/>
    <w:rsid w:val="00061153"/>
    <w:rsid w:val="00062677"/>
    <w:rsid w:val="000712FC"/>
    <w:rsid w:val="0007310E"/>
    <w:rsid w:val="0007362C"/>
    <w:rsid w:val="00075DEE"/>
    <w:rsid w:val="00076EFC"/>
    <w:rsid w:val="000804E2"/>
    <w:rsid w:val="00082AAE"/>
    <w:rsid w:val="0008346E"/>
    <w:rsid w:val="00084D2F"/>
    <w:rsid w:val="000904D6"/>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2615"/>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039"/>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2527"/>
    <w:rsid w:val="00147F63"/>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844"/>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E687F"/>
    <w:rsid w:val="002E7ABB"/>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493A"/>
    <w:rsid w:val="00356528"/>
    <w:rsid w:val="003576BB"/>
    <w:rsid w:val="00360983"/>
    <w:rsid w:val="00361885"/>
    <w:rsid w:val="0036486E"/>
    <w:rsid w:val="00365886"/>
    <w:rsid w:val="003666DF"/>
    <w:rsid w:val="00366BA7"/>
    <w:rsid w:val="003672C8"/>
    <w:rsid w:val="00367564"/>
    <w:rsid w:val="00367B83"/>
    <w:rsid w:val="0037269A"/>
    <w:rsid w:val="0037313D"/>
    <w:rsid w:val="00373F05"/>
    <w:rsid w:val="00375394"/>
    <w:rsid w:val="00376AE7"/>
    <w:rsid w:val="003810C0"/>
    <w:rsid w:val="003817AC"/>
    <w:rsid w:val="0038356E"/>
    <w:rsid w:val="00383FA3"/>
    <w:rsid w:val="0039694A"/>
    <w:rsid w:val="003A01EA"/>
    <w:rsid w:val="003A2BC1"/>
    <w:rsid w:val="003A433A"/>
    <w:rsid w:val="003A630D"/>
    <w:rsid w:val="003B0544"/>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2AA5"/>
    <w:rsid w:val="003E4A16"/>
    <w:rsid w:val="003E62A7"/>
    <w:rsid w:val="003E72A2"/>
    <w:rsid w:val="003F0742"/>
    <w:rsid w:val="003F242A"/>
    <w:rsid w:val="003F487C"/>
    <w:rsid w:val="003F533C"/>
    <w:rsid w:val="003F61F5"/>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3EDA"/>
    <w:rsid w:val="0044419A"/>
    <w:rsid w:val="00452F2D"/>
    <w:rsid w:val="00454769"/>
    <w:rsid w:val="00454D74"/>
    <w:rsid w:val="0045634D"/>
    <w:rsid w:val="004564FB"/>
    <w:rsid w:val="0045775F"/>
    <w:rsid w:val="00460340"/>
    <w:rsid w:val="0046367E"/>
    <w:rsid w:val="00463B76"/>
    <w:rsid w:val="00465D52"/>
    <w:rsid w:val="004776DE"/>
    <w:rsid w:val="00481B7B"/>
    <w:rsid w:val="00481D15"/>
    <w:rsid w:val="0048683B"/>
    <w:rsid w:val="00490AEA"/>
    <w:rsid w:val="004925B5"/>
    <w:rsid w:val="00492D47"/>
    <w:rsid w:val="004A0B66"/>
    <w:rsid w:val="004A12C7"/>
    <w:rsid w:val="004A2C9B"/>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57F5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871"/>
    <w:rsid w:val="005D48D6"/>
    <w:rsid w:val="005D4D17"/>
    <w:rsid w:val="005D50A2"/>
    <w:rsid w:val="005E587C"/>
    <w:rsid w:val="005E5FAD"/>
    <w:rsid w:val="005F48D5"/>
    <w:rsid w:val="00603610"/>
    <w:rsid w:val="006041EE"/>
    <w:rsid w:val="006043FF"/>
    <w:rsid w:val="006047D8"/>
    <w:rsid w:val="00604E9A"/>
    <w:rsid w:val="0060660E"/>
    <w:rsid w:val="006066AC"/>
    <w:rsid w:val="006107FC"/>
    <w:rsid w:val="00612954"/>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D5D"/>
    <w:rsid w:val="007D2F0F"/>
    <w:rsid w:val="007D2FEE"/>
    <w:rsid w:val="007D67CC"/>
    <w:rsid w:val="007E2FF7"/>
    <w:rsid w:val="007E3373"/>
    <w:rsid w:val="007E4313"/>
    <w:rsid w:val="007E4801"/>
    <w:rsid w:val="007F1CE5"/>
    <w:rsid w:val="007F5126"/>
    <w:rsid w:val="00801EC5"/>
    <w:rsid w:val="0080668F"/>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3397"/>
    <w:rsid w:val="00844B2F"/>
    <w:rsid w:val="00845265"/>
    <w:rsid w:val="00847950"/>
    <w:rsid w:val="00847EA1"/>
    <w:rsid w:val="00850F1B"/>
    <w:rsid w:val="00851329"/>
    <w:rsid w:val="00852177"/>
    <w:rsid w:val="00852E10"/>
    <w:rsid w:val="00853AE7"/>
    <w:rsid w:val="008546B3"/>
    <w:rsid w:val="0085499B"/>
    <w:rsid w:val="00854B1E"/>
    <w:rsid w:val="00855CF1"/>
    <w:rsid w:val="00856A2B"/>
    <w:rsid w:val="00857191"/>
    <w:rsid w:val="008578AC"/>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A75AE"/>
    <w:rsid w:val="008B35FC"/>
    <w:rsid w:val="008B3FB3"/>
    <w:rsid w:val="008B7755"/>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68A"/>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0CD"/>
    <w:rsid w:val="009A44D0"/>
    <w:rsid w:val="009A4C1B"/>
    <w:rsid w:val="009A5AEE"/>
    <w:rsid w:val="009B1274"/>
    <w:rsid w:val="009B383D"/>
    <w:rsid w:val="009C2B7C"/>
    <w:rsid w:val="009C7DCE"/>
    <w:rsid w:val="009D1D26"/>
    <w:rsid w:val="009D5461"/>
    <w:rsid w:val="009D54EE"/>
    <w:rsid w:val="009E2F18"/>
    <w:rsid w:val="009E5ACB"/>
    <w:rsid w:val="009F03D2"/>
    <w:rsid w:val="009F0B58"/>
    <w:rsid w:val="009F29FD"/>
    <w:rsid w:val="009F3D61"/>
    <w:rsid w:val="009F6A4E"/>
    <w:rsid w:val="00A001B9"/>
    <w:rsid w:val="00A00D6D"/>
    <w:rsid w:val="00A046ED"/>
    <w:rsid w:val="00A05FDF"/>
    <w:rsid w:val="00A07409"/>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36D0"/>
    <w:rsid w:val="00AA3729"/>
    <w:rsid w:val="00AA5CBF"/>
    <w:rsid w:val="00AA7BD8"/>
    <w:rsid w:val="00AB66A4"/>
    <w:rsid w:val="00AB69EF"/>
    <w:rsid w:val="00AB6A05"/>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0F2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97B8A"/>
    <w:rsid w:val="00BA0919"/>
    <w:rsid w:val="00BA2083"/>
    <w:rsid w:val="00BA35B3"/>
    <w:rsid w:val="00BA3A45"/>
    <w:rsid w:val="00BA7DAA"/>
    <w:rsid w:val="00BB062E"/>
    <w:rsid w:val="00BB7465"/>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2AF1"/>
    <w:rsid w:val="00C130CD"/>
    <w:rsid w:val="00C1379D"/>
    <w:rsid w:val="00C15826"/>
    <w:rsid w:val="00C20C97"/>
    <w:rsid w:val="00C21A60"/>
    <w:rsid w:val="00C21C43"/>
    <w:rsid w:val="00C23558"/>
    <w:rsid w:val="00C254A7"/>
    <w:rsid w:val="00C30BBD"/>
    <w:rsid w:val="00C32606"/>
    <w:rsid w:val="00C40BDA"/>
    <w:rsid w:val="00C43D40"/>
    <w:rsid w:val="00C45F5B"/>
    <w:rsid w:val="00C46AEF"/>
    <w:rsid w:val="00C50C8C"/>
    <w:rsid w:val="00C52EFC"/>
    <w:rsid w:val="00C542C1"/>
    <w:rsid w:val="00C55246"/>
    <w:rsid w:val="00C55966"/>
    <w:rsid w:val="00C56762"/>
    <w:rsid w:val="00C56949"/>
    <w:rsid w:val="00C6111F"/>
    <w:rsid w:val="00C6211E"/>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0AD7"/>
    <w:rsid w:val="00D11581"/>
    <w:rsid w:val="00D122C5"/>
    <w:rsid w:val="00D13A53"/>
    <w:rsid w:val="00D142A8"/>
    <w:rsid w:val="00D17F06"/>
    <w:rsid w:val="00D211A8"/>
    <w:rsid w:val="00D24CB9"/>
    <w:rsid w:val="00D24DAF"/>
    <w:rsid w:val="00D27F14"/>
    <w:rsid w:val="00D27F62"/>
    <w:rsid w:val="00D336F4"/>
    <w:rsid w:val="00D34E24"/>
    <w:rsid w:val="00D367FF"/>
    <w:rsid w:val="00D417A8"/>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65090"/>
    <w:rsid w:val="00D71A1D"/>
    <w:rsid w:val="00D7201E"/>
    <w:rsid w:val="00D763BC"/>
    <w:rsid w:val="00D77D56"/>
    <w:rsid w:val="00D8216B"/>
    <w:rsid w:val="00D852A1"/>
    <w:rsid w:val="00D862A8"/>
    <w:rsid w:val="00D9062D"/>
    <w:rsid w:val="00D91873"/>
    <w:rsid w:val="00D943E5"/>
    <w:rsid w:val="00DA5475"/>
    <w:rsid w:val="00DA68CF"/>
    <w:rsid w:val="00DB3DD8"/>
    <w:rsid w:val="00DB7C1F"/>
    <w:rsid w:val="00DC2E41"/>
    <w:rsid w:val="00DC389E"/>
    <w:rsid w:val="00DC3F77"/>
    <w:rsid w:val="00DC6D66"/>
    <w:rsid w:val="00DC75C8"/>
    <w:rsid w:val="00DD0478"/>
    <w:rsid w:val="00DD2BDF"/>
    <w:rsid w:val="00DD3F2A"/>
    <w:rsid w:val="00DD45F4"/>
    <w:rsid w:val="00DD73AA"/>
    <w:rsid w:val="00DE0F9F"/>
    <w:rsid w:val="00DE1A39"/>
    <w:rsid w:val="00DE3D4C"/>
    <w:rsid w:val="00DE4250"/>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A9D"/>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80D44"/>
    <w:rsid w:val="00E9034C"/>
    <w:rsid w:val="00E90717"/>
    <w:rsid w:val="00E92030"/>
    <w:rsid w:val="00E945FA"/>
    <w:rsid w:val="00E947B6"/>
    <w:rsid w:val="00E97466"/>
    <w:rsid w:val="00EA1C84"/>
    <w:rsid w:val="00EA23DD"/>
    <w:rsid w:val="00EA3B33"/>
    <w:rsid w:val="00EA45E7"/>
    <w:rsid w:val="00EA489A"/>
    <w:rsid w:val="00EB0402"/>
    <w:rsid w:val="00EB27F6"/>
    <w:rsid w:val="00EB5421"/>
    <w:rsid w:val="00EB5632"/>
    <w:rsid w:val="00EB7C69"/>
    <w:rsid w:val="00EC1016"/>
    <w:rsid w:val="00EC3DBB"/>
    <w:rsid w:val="00EC4D9D"/>
    <w:rsid w:val="00EC5F35"/>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2CF3"/>
    <w:rsid w:val="00EF4226"/>
    <w:rsid w:val="00EF4882"/>
    <w:rsid w:val="00EF545E"/>
    <w:rsid w:val="00EF5B8E"/>
    <w:rsid w:val="00EF7DE8"/>
    <w:rsid w:val="00F003C0"/>
    <w:rsid w:val="00F03991"/>
    <w:rsid w:val="00F0710E"/>
    <w:rsid w:val="00F073E0"/>
    <w:rsid w:val="00F07E6A"/>
    <w:rsid w:val="00F10B93"/>
    <w:rsid w:val="00F13165"/>
    <w:rsid w:val="00F132B2"/>
    <w:rsid w:val="00F15D58"/>
    <w:rsid w:val="00F20219"/>
    <w:rsid w:val="00F24170"/>
    <w:rsid w:val="00F249F9"/>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6019E"/>
    <w:rsid w:val="00F633FA"/>
    <w:rsid w:val="00F636FC"/>
    <w:rsid w:val="00F66585"/>
    <w:rsid w:val="00F66C85"/>
    <w:rsid w:val="00F67E65"/>
    <w:rsid w:val="00F719DB"/>
    <w:rsid w:val="00F71A67"/>
    <w:rsid w:val="00F7356C"/>
    <w:rsid w:val="00F81243"/>
    <w:rsid w:val="00F823B8"/>
    <w:rsid w:val="00F83B35"/>
    <w:rsid w:val="00F84A73"/>
    <w:rsid w:val="00F85576"/>
    <w:rsid w:val="00F9062E"/>
    <w:rsid w:val="00F90F0E"/>
    <w:rsid w:val="00F94152"/>
    <w:rsid w:val="00F95AE0"/>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2E15"/>
    <w:rsid w:val="00FD3B8F"/>
    <w:rsid w:val="00FD445B"/>
    <w:rsid w:val="00FD48FE"/>
    <w:rsid w:val="00FE5C13"/>
    <w:rsid w:val="00FE6D9F"/>
    <w:rsid w:val="00FF4210"/>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hyperlink" Target="https://github.com/oasis-tcs/sarif-spec/issues/86"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92" Type="http://schemas.openxmlformats.org/officeDocument/2006/relationships/hyperlink" Target="https://github.com/oasis-tcs/sarif-spec/issues/13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hyperlink" Target="https://github.com/oasis-tcs/sarif-spec/issues/75" TargetMode="Externa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90" Type="http://schemas.openxmlformats.org/officeDocument/2006/relationships/hyperlink" Target="https://github.com/oasis-tcs/sarif-spec/issues/95" TargetMode="External"/><Relationship Id="rId95"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hyperlink" Target="https://github.com/oasis-tcs/sarif-spec/issues/80" TargetMode="External"/><Relationship Id="rId91" Type="http://schemas.openxmlformats.org/officeDocument/2006/relationships/hyperlink" Target="https://github.com/oasis-tcs/sarif-spec/issues/9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 Id="rId9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D2D01-A56A-42B6-99C5-8772013C8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14071</TotalTime>
  <Pages>118</Pages>
  <Words>47872</Words>
  <Characters>272875</Characters>
  <Application>Microsoft Office Word</Application>
  <DocSecurity>0</DocSecurity>
  <Lines>2273</Lines>
  <Paragraphs>640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320107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574</cp:revision>
  <cp:lastPrinted>2011-08-05T16:21:00Z</cp:lastPrinted>
  <dcterms:created xsi:type="dcterms:W3CDTF">2017-08-01T19:18:00Z</dcterms:created>
  <dcterms:modified xsi:type="dcterms:W3CDTF">2018-04-16T18:57:00Z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