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3709F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3709F8">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3709F8">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3709F8">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3709F8">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3709F8">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3709F8">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3709F8">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3709F8">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3709F8">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3709F8">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3709F8">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3709F8">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3709F8">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3709F8">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3709F8">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3709F8">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3709F8">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3709F8">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3709F8">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3709F8">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3709F8">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3709F8">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3709F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A91151" w:rsidR="008119BF" w:rsidRPr="008119BF" w:rsidRDefault="003709F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3709F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3709F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3709F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3709F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3709F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3709F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3709F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3709F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3709F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3709F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3709F8"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3709F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3709F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3709F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3709F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3709F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3709F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3709F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3709F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3709F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3709F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3709F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3709F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3709F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3709F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3709F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3709F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3709F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r>
        <w:t>uriBaseId property</w:t>
      </w:r>
      <w:bookmarkEnd w:id="124"/>
      <w:bookmarkEnd w:id="125"/>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r>
        <w:t>fileIndex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1861920"/>
      <w:r>
        <w:lastRenderedPageBreak/>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r>
        <w:t>sarifLog object</w:t>
      </w:r>
      <w:bookmarkEnd w:id="197"/>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r>
        <w:t>richText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r>
        <w:t>messageId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r>
        <w:t>richMessageId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r>
        <w:t>sarifLog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r>
        <w:t>aggregateIds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r>
        <w:t>baselineI</w:t>
      </w:r>
      <w:r w:rsidR="00435405">
        <w:t>nstanceGui</w:t>
      </w:r>
      <w:r>
        <w:t>d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1861980"/>
      <w:r>
        <w:t>invocation</w:t>
      </w:r>
      <w:r w:rsidR="00514F09">
        <w:t>s</w:t>
      </w:r>
      <w:r>
        <w:t xml:space="preserve"> property</w:t>
      </w:r>
      <w:bookmarkEnd w:id="241"/>
      <w:bookmarkEnd w:id="242"/>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1861981"/>
      <w:r>
        <w:t>conversion property</w:t>
      </w:r>
      <w:bookmarkEnd w:id="243"/>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1861982"/>
      <w:r>
        <w:t>versionControlProvenance property</w:t>
      </w:r>
      <w:bookmarkEnd w:id="244"/>
      <w:bookmarkEnd w:id="245"/>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1861983"/>
      <w:bookmarkStart w:id="250" w:name="_Ref493345118"/>
      <w:r>
        <w:t>originalUriBaseIds property</w:t>
      </w:r>
      <w:bookmarkEnd w:id="246"/>
      <w:bookmarkEnd w:id="247"/>
      <w:bookmarkEnd w:id="248"/>
      <w:bookmarkEnd w:id="249"/>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1861984"/>
      <w:r>
        <w:t>files property</w:t>
      </w:r>
      <w:bookmarkEnd w:id="250"/>
      <w:bookmarkEnd w:id="251"/>
      <w:bookmarkEnd w:id="252"/>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3" w:name="_Ref493479000"/>
      <w:bookmarkStart w:id="254" w:name="_Ref493479448"/>
      <w:bookmarkStart w:id="255" w:name="_Toc531861985"/>
      <w:r>
        <w:t>logicalLocations property</w:t>
      </w:r>
      <w:bookmarkEnd w:id="253"/>
      <w:bookmarkEnd w:id="254"/>
      <w:bookmarkEnd w:id="255"/>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1861986"/>
      <w:r>
        <w:t>graphs property</w:t>
      </w:r>
      <w:bookmarkEnd w:id="256"/>
      <w:bookmarkEnd w:id="257"/>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1861987"/>
      <w:r>
        <w:t>results property</w:t>
      </w:r>
      <w:bookmarkEnd w:id="258"/>
      <w:bookmarkEnd w:id="259"/>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1861988"/>
      <w:r>
        <w:t>resource</w:t>
      </w:r>
      <w:r w:rsidR="00401BB5">
        <w:t>s property</w:t>
      </w:r>
      <w:bookmarkEnd w:id="260"/>
      <w:bookmarkEnd w:id="261"/>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1861989"/>
      <w:r>
        <w:t>defaultFileEncoding</w:t>
      </w:r>
      <w:bookmarkEnd w:id="262"/>
      <w:bookmarkEnd w:id="263"/>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4" w:name="_Toc531861990"/>
      <w:r>
        <w:t>newlineSequences</w:t>
      </w:r>
      <w:bookmarkEnd w:id="264"/>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5" w:name="_Ref516063927"/>
      <w:bookmarkStart w:id="266" w:name="_Toc531861991"/>
      <w:r>
        <w:lastRenderedPageBreak/>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1861992"/>
      <w:r>
        <w:t>richMessageMimeType property</w:t>
      </w:r>
      <w:bookmarkEnd w:id="267"/>
      <w:bookmarkEnd w:id="268"/>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69" w:name="_Ref510017893"/>
      <w:bookmarkStart w:id="270" w:name="_Toc531861993"/>
      <w:r>
        <w:t>redactionToken</w:t>
      </w:r>
      <w:bookmarkEnd w:id="269"/>
      <w:r>
        <w:t xml:space="preserve"> property</w:t>
      </w:r>
      <w:bookmarkEnd w:id="270"/>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1861994"/>
      <w:bookmarkEnd w:id="271"/>
      <w:r>
        <w:lastRenderedPageBreak/>
        <w:t>externa</w:t>
      </w:r>
      <w:r w:rsidR="00F265D8">
        <w:t>Property</w:t>
      </w:r>
      <w:r>
        <w:t>File object</w:t>
      </w:r>
      <w:bookmarkEnd w:id="272"/>
      <w:bookmarkEnd w:id="273"/>
    </w:p>
    <w:p w14:paraId="020DB163" w14:textId="0923AD36" w:rsidR="00AF60C1" w:rsidRDefault="00AF60C1" w:rsidP="00AF60C1">
      <w:pPr>
        <w:pStyle w:val="Heading3"/>
      </w:pPr>
      <w:bookmarkStart w:id="274" w:name="_Toc531861995"/>
      <w:r>
        <w:t>General</w:t>
      </w:r>
      <w:bookmarkEnd w:id="274"/>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1861996"/>
      <w:r>
        <w:t>fileLocation property</w:t>
      </w:r>
      <w:bookmarkEnd w:id="275"/>
      <w:bookmarkEnd w:id="276"/>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1861997"/>
      <w:r>
        <w:t>instanceGuid property</w:t>
      </w:r>
      <w:bookmarkEnd w:id="277"/>
      <w:bookmarkEnd w:id="278"/>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1861998"/>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1861999"/>
      <w:r>
        <w:t>runAutomationDetails object</w:t>
      </w:r>
      <w:bookmarkEnd w:id="280"/>
      <w:bookmarkEnd w:id="281"/>
    </w:p>
    <w:p w14:paraId="589B6DF1" w14:textId="63103A8B" w:rsidR="00636635" w:rsidRDefault="00636635" w:rsidP="00636635">
      <w:pPr>
        <w:pStyle w:val="Heading3"/>
      </w:pPr>
      <w:bookmarkStart w:id="282" w:name="_Ref526936874"/>
      <w:bookmarkStart w:id="283" w:name="_Toc531862000"/>
      <w:r>
        <w:t>General</w:t>
      </w:r>
      <w:bookmarkEnd w:id="282"/>
      <w:bookmarkEnd w:id="283"/>
    </w:p>
    <w:p w14:paraId="00A2DEFC" w14:textId="267D7118"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1862001"/>
      <w:r>
        <w:t>Constraints</w:t>
      </w:r>
      <w:bookmarkEnd w:id="285"/>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1862002"/>
      <w:r>
        <w:t>description property</w:t>
      </w:r>
      <w:bookmarkEnd w:id="286"/>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7" w:name="_Ref526936776"/>
      <w:bookmarkStart w:id="288" w:name="_Toc531862003"/>
      <w:r>
        <w:t>instanceId property</w:t>
      </w:r>
      <w:bookmarkEnd w:id="287"/>
      <w:bookmarkEnd w:id="288"/>
    </w:p>
    <w:p w14:paraId="4B70380E" w14:textId="613B00A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1862004"/>
      <w:r>
        <w:t>instanceGuid property</w:t>
      </w:r>
      <w:bookmarkEnd w:id="290"/>
      <w:bookmarkEnd w:id="291"/>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1862005"/>
      <w:r>
        <w:t>correlationGuid property</w:t>
      </w:r>
      <w:bookmarkEnd w:id="292"/>
      <w:bookmarkEnd w:id="293"/>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1862006"/>
      <w:r>
        <w:t>tool object</w:t>
      </w:r>
      <w:bookmarkEnd w:id="294"/>
      <w:bookmarkEnd w:id="295"/>
    </w:p>
    <w:p w14:paraId="389A43BD" w14:textId="582B65CB" w:rsidR="00401BB5" w:rsidRDefault="00401BB5" w:rsidP="00401BB5">
      <w:pPr>
        <w:pStyle w:val="Heading3"/>
      </w:pPr>
      <w:bookmarkStart w:id="296" w:name="_Toc531862007"/>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1862008"/>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1862009"/>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1862010"/>
      <w:r>
        <w:t>semanticVersion property</w:t>
      </w:r>
      <w:bookmarkEnd w:id="301"/>
      <w:bookmarkEnd w:id="302"/>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1862011"/>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5" w:name="_Ref493409205"/>
      <w:bookmarkStart w:id="306" w:name="_Toc531862012"/>
      <w:r>
        <w:t xml:space="preserve">dottedQuadFileVersion </w:t>
      </w:r>
      <w:r w:rsidR="00401BB5">
        <w:t>property</w:t>
      </w:r>
      <w:bookmarkEnd w:id="305"/>
      <w:bookmarkEnd w:id="306"/>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1862013"/>
      <w:r>
        <w:t>downloadUri property</w:t>
      </w:r>
      <w:bookmarkEnd w:id="307"/>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1862014"/>
      <w:r>
        <w:lastRenderedPageBreak/>
        <w:t>language property</w:t>
      </w:r>
      <w:bookmarkEnd w:id="308"/>
      <w:bookmarkEnd w:id="309"/>
      <w:bookmarkEnd w:id="310"/>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1862015"/>
      <w:r>
        <w:t>resourceLocation property</w:t>
      </w:r>
      <w:bookmarkEnd w:id="312"/>
      <w:bookmarkEnd w:id="313"/>
      <w:bookmarkEnd w:id="314"/>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1862016"/>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1862017"/>
      <w:r>
        <w:t>invocation object</w:t>
      </w:r>
      <w:bookmarkEnd w:id="316"/>
      <w:bookmarkEnd w:id="317"/>
    </w:p>
    <w:p w14:paraId="10E65C9D" w14:textId="17190F2B" w:rsidR="00401BB5" w:rsidRDefault="00401BB5" w:rsidP="00401BB5">
      <w:pPr>
        <w:pStyle w:val="Heading3"/>
      </w:pPr>
      <w:bookmarkStart w:id="318" w:name="_Toc531862018"/>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1862019"/>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1862020"/>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1862021"/>
      <w:r>
        <w:t>responseFiles property</w:t>
      </w:r>
      <w:bookmarkEnd w:id="323"/>
      <w:bookmarkEnd w:id="324"/>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1862022"/>
      <w:r>
        <w:t>attachments property</w:t>
      </w:r>
      <w:bookmarkEnd w:id="325"/>
      <w:bookmarkEnd w:id="326"/>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7" w:name="_Toc531862023"/>
      <w:r>
        <w:t>startTime</w:t>
      </w:r>
      <w:r w:rsidR="00485F6A">
        <w:t>Utc</w:t>
      </w:r>
      <w:r>
        <w:t xml:space="preserve"> property</w:t>
      </w:r>
      <w:bookmarkEnd w:id="327"/>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28" w:name="_Toc531862024"/>
      <w:r>
        <w:lastRenderedPageBreak/>
        <w:t>endTime</w:t>
      </w:r>
      <w:r w:rsidR="00D1201D">
        <w:t>Utc</w:t>
      </w:r>
      <w:r>
        <w:t xml:space="preserve"> property</w:t>
      </w:r>
      <w:bookmarkEnd w:id="328"/>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29" w:name="_Ref509050679"/>
      <w:bookmarkStart w:id="330" w:name="_Toc531862025"/>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31" w:name="_Ref509050368"/>
      <w:bookmarkStart w:id="332" w:name="_Toc531862026"/>
      <w:r>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1862027"/>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34" w:name="_Ref509050492"/>
      <w:bookmarkStart w:id="335" w:name="_Toc531862028"/>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1862029"/>
      <w:r>
        <w:lastRenderedPageBreak/>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8" w:name="_Toc531862030"/>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1862031"/>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1862032"/>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1862033"/>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1862034"/>
      <w:r>
        <w:t>executableLocation</w:t>
      </w:r>
      <w:r w:rsidR="00401BB5">
        <w:t xml:space="preserve"> property</w:t>
      </w:r>
      <w:bookmarkEnd w:id="343"/>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1862035"/>
      <w:r>
        <w:t>workingDirectory property</w:t>
      </w:r>
      <w:bookmarkEnd w:id="344"/>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1862036"/>
      <w:r>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6" w:name="_Ref493345429"/>
      <w:bookmarkStart w:id="347" w:name="_Toc531862037"/>
      <w:r>
        <w:t>toolNotifications property</w:t>
      </w:r>
      <w:bookmarkEnd w:id="346"/>
      <w:bookmarkEnd w:id="347"/>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1862038"/>
      <w:r>
        <w:t>configurationNotifications property</w:t>
      </w:r>
      <w:bookmarkEnd w:id="348"/>
      <w:bookmarkEnd w:id="349"/>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1862039"/>
      <w:r>
        <w:lastRenderedPageBreak/>
        <w:t>stdin, stdout, stderr</w:t>
      </w:r>
      <w:r w:rsidR="00D943E5">
        <w:t>, and stdoutStderr</w:t>
      </w:r>
      <w:r>
        <w:t xml:space="preserve"> properties</w:t>
      </w:r>
      <w:bookmarkEnd w:id="350"/>
      <w:bookmarkEnd w:id="351"/>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52" w:name="_Ref507597819"/>
      <w:bookmarkStart w:id="353" w:name="_Toc531862040"/>
      <w:bookmarkStart w:id="354" w:name="_Ref506806657"/>
      <w:r>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1862041"/>
      <w:r>
        <w:t>General</w:t>
      </w:r>
      <w:bookmarkEnd w:id="355"/>
      <w:bookmarkEnd w:id="356"/>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4D07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1862042"/>
      <w:r>
        <w:t>description property</w:t>
      </w:r>
      <w:bookmarkEnd w:id="358"/>
      <w:bookmarkEnd w:id="359"/>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1862043"/>
      <w:r>
        <w:lastRenderedPageBreak/>
        <w:t>fileLocation</w:t>
      </w:r>
      <w:r w:rsidR="00A27D47">
        <w:t xml:space="preserve"> property</w:t>
      </w:r>
      <w:bookmarkEnd w:id="360"/>
      <w:bookmarkEnd w:id="361"/>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62" w:name="_Toc531862044"/>
      <w:r>
        <w:t>regions property</w:t>
      </w:r>
      <w:bookmarkEnd w:id="362"/>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63" w:name="_Toc531862045"/>
      <w:bookmarkStart w:id="364" w:name="_Hlk513212887"/>
      <w:r>
        <w:t>rectangles property</w:t>
      </w:r>
      <w:bookmarkEnd w:id="363"/>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1862046"/>
      <w:bookmarkEnd w:id="364"/>
      <w:r>
        <w:t>conversion object</w:t>
      </w:r>
      <w:bookmarkEnd w:id="354"/>
      <w:bookmarkEnd w:id="365"/>
    </w:p>
    <w:p w14:paraId="615BCC83" w14:textId="7B3EE260" w:rsidR="00AC6C45" w:rsidRDefault="00AC6C45" w:rsidP="00AC6C45">
      <w:pPr>
        <w:pStyle w:val="Heading3"/>
      </w:pPr>
      <w:bookmarkStart w:id="366" w:name="_Toc531862047"/>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1862048"/>
      <w:r>
        <w:t>tool property</w:t>
      </w:r>
      <w:bookmarkEnd w:id="367"/>
      <w:bookmarkEnd w:id="368"/>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1862049"/>
      <w:r>
        <w:lastRenderedPageBreak/>
        <w:t>invocation property</w:t>
      </w:r>
      <w:bookmarkEnd w:id="369"/>
      <w:bookmarkEnd w:id="370"/>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1862050"/>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0C5228D" w:rsidR="00ED76F2" w:rsidRDefault="00ED76F2" w:rsidP="00AC6C45">
      <w:r>
        <w:t xml:space="preserve">Per-result files are handled by the </w:t>
      </w:r>
      <w:r w:rsidRPr="00A76DF3">
        <w:rPr>
          <w:rStyle w:val="CODEtemp"/>
        </w:rPr>
        <w:t>result</w:t>
      </w:r>
      <w:ins w:id="373" w:author="Laurence Golding" w:date="2018-12-11T11:48:00Z">
        <w:r w:rsidR="001A70B4">
          <w:rPr>
            <w:rStyle w:val="CODEtemp"/>
          </w:rPr>
          <w:t>Provenance</w:t>
        </w:r>
      </w:ins>
      <w:r w:rsidRPr="00A76DF3">
        <w:rPr>
          <w:rStyle w:val="CODEtemp"/>
        </w:rPr>
        <w:t>.</w:t>
      </w:r>
      <w:del w:id="374" w:author="Laurence Golding" w:date="2018-12-11T11:48:00Z">
        <w:r w:rsidRPr="00A76DF3" w:rsidDel="001A70B4">
          <w:rPr>
            <w:rStyle w:val="CODEtemp"/>
          </w:rPr>
          <w:delText>conversionProvenance</w:delText>
        </w:r>
        <w:r w:rsidDel="001A70B4">
          <w:delText xml:space="preserve"> </w:delText>
        </w:r>
      </w:del>
      <w:ins w:id="375" w:author="Laurence Golding" w:date="2018-12-11T11:48:00Z">
        <w:r w:rsidR="001A70B4" w:rsidRPr="00A76DF3">
          <w:rPr>
            <w:rStyle w:val="CODEtemp"/>
          </w:rPr>
          <w:t>conversion</w:t>
        </w:r>
        <w:r w:rsidR="001A70B4">
          <w:rPr>
            <w:rStyle w:val="CODEtemp"/>
          </w:rPr>
          <w:t>Sources</w:t>
        </w:r>
        <w:r w:rsidR="001A70B4">
          <w:t xml:space="preserve"> </w:t>
        </w:r>
      </w:ins>
      <w:r>
        <w:t>property (</w:t>
      </w:r>
      <w:r w:rsidRPr="00F90F0E">
        <w:t>§</w:t>
      </w:r>
      <w:del w:id="376" w:author="Laurence Golding" w:date="2018-12-11T11:48:00Z">
        <w:r w:rsidDel="001A70B4">
          <w:fldChar w:fldCharType="begin"/>
        </w:r>
        <w:r w:rsidDel="001A70B4">
          <w:delInstrText xml:space="preserve"> REF _Ref510085934 \r \h </w:delInstrText>
        </w:r>
        <w:r w:rsidDel="001A70B4">
          <w:fldChar w:fldCharType="separate"/>
        </w:r>
        <w:r w:rsidR="004D076C" w:rsidDel="001A70B4">
          <w:delText>3.22.25</w:delText>
        </w:r>
        <w:r w:rsidDel="001A70B4">
          <w:fldChar w:fldCharType="end"/>
        </w:r>
      </w:del>
      <w:ins w:id="377" w:author="Laurence Golding" w:date="2018-12-11T11:48:00Z">
        <w:r w:rsidR="001A70B4">
          <w:fldChar w:fldCharType="begin"/>
        </w:r>
        <w:r w:rsidR="001A70B4">
          <w:instrText xml:space="preserve"> REF _Ref532291950 \r \h </w:instrText>
        </w:r>
      </w:ins>
      <w:r w:rsidR="001A70B4">
        <w:fldChar w:fldCharType="separate"/>
      </w:r>
      <w:ins w:id="378" w:author="Laurence Golding" w:date="2018-12-11T11:48:00Z">
        <w:r w:rsidR="001A70B4">
          <w:t>3.38.7</w:t>
        </w:r>
        <w:r w:rsidR="001A70B4">
          <w:fldChar w:fldCharType="end"/>
        </w:r>
      </w:ins>
      <w:r>
        <w:t>).</w:t>
      </w:r>
    </w:p>
    <w:p w14:paraId="3476EB07" w14:textId="7DAB202C" w:rsidR="002315DB" w:rsidRDefault="002315DB" w:rsidP="002315DB">
      <w:pPr>
        <w:pStyle w:val="Heading2"/>
      </w:pPr>
      <w:bookmarkStart w:id="379" w:name="_Ref511829625"/>
      <w:bookmarkStart w:id="380" w:name="_Toc531862051"/>
      <w:r>
        <w:t>versionControlDetails object</w:t>
      </w:r>
      <w:bookmarkEnd w:id="379"/>
      <w:bookmarkEnd w:id="380"/>
    </w:p>
    <w:p w14:paraId="28FE29F4" w14:textId="169979D6" w:rsidR="002315DB" w:rsidRDefault="002315DB" w:rsidP="002315DB">
      <w:pPr>
        <w:pStyle w:val="Heading3"/>
      </w:pPr>
      <w:bookmarkStart w:id="381" w:name="_Toc531862052"/>
      <w:r>
        <w:t>General</w:t>
      </w:r>
      <w:bookmarkEnd w:id="381"/>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82" w:name="_Toc531862053"/>
      <w:r>
        <w:t>Constraints</w:t>
      </w:r>
      <w:bookmarkEnd w:id="38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383" w:name="_Ref511829678"/>
      <w:bookmarkStart w:id="384" w:name="_Toc531862054"/>
      <w:r>
        <w:t xml:space="preserve">repositoryUri </w:t>
      </w:r>
      <w:r w:rsidR="002315DB">
        <w:t>property</w:t>
      </w:r>
      <w:bookmarkEnd w:id="383"/>
      <w:bookmarkEnd w:id="384"/>
    </w:p>
    <w:p w14:paraId="1785AFD1" w14:textId="16AF9431" w:rsidR="001466B1" w:rsidRDefault="001466B1" w:rsidP="001466B1">
      <w:bookmarkStart w:id="38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6" w:name="_Ref513199006"/>
      <w:bookmarkStart w:id="387" w:name="_Toc531862055"/>
      <w:r>
        <w:t>revisionId property</w:t>
      </w:r>
      <w:bookmarkEnd w:id="385"/>
      <w:bookmarkEnd w:id="386"/>
      <w:bookmarkEnd w:id="38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8" w:name="_Ref511829698"/>
      <w:bookmarkStart w:id="389" w:name="_Toc531862056"/>
      <w:r>
        <w:t>branch property</w:t>
      </w:r>
      <w:bookmarkEnd w:id="388"/>
      <w:bookmarkEnd w:id="38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90" w:name="_Ref526939310"/>
      <w:bookmarkStart w:id="391" w:name="_Toc531862057"/>
      <w:r>
        <w:lastRenderedPageBreak/>
        <w:t xml:space="preserve">revisionTag </w:t>
      </w:r>
      <w:r w:rsidR="002315DB">
        <w:t>property</w:t>
      </w:r>
      <w:bookmarkEnd w:id="390"/>
      <w:bookmarkEnd w:id="391"/>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92" w:name="_Ref526939293"/>
      <w:bookmarkStart w:id="393" w:name="_Toc531862058"/>
      <w:bookmarkStart w:id="394" w:name="_Hlk525802952"/>
      <w:r>
        <w:t xml:space="preserve">asOfTimeUtc </w:t>
      </w:r>
      <w:r w:rsidR="002315DB">
        <w:t>property</w:t>
      </w:r>
      <w:bookmarkEnd w:id="392"/>
      <w:bookmarkEnd w:id="393"/>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95" w:name="_Ref493403111"/>
      <w:bookmarkStart w:id="396" w:name="_Ref493404005"/>
      <w:bookmarkStart w:id="397" w:name="_Toc531862059"/>
      <w:bookmarkEnd w:id="394"/>
      <w:r>
        <w:t>file object</w:t>
      </w:r>
      <w:bookmarkEnd w:id="395"/>
      <w:bookmarkEnd w:id="396"/>
      <w:bookmarkEnd w:id="397"/>
    </w:p>
    <w:p w14:paraId="375224F2" w14:textId="20156049" w:rsidR="00401BB5" w:rsidRDefault="00401BB5" w:rsidP="00401BB5">
      <w:pPr>
        <w:pStyle w:val="Heading3"/>
      </w:pPr>
      <w:bookmarkStart w:id="398" w:name="_Toc531862060"/>
      <w:r>
        <w:t>General</w:t>
      </w:r>
      <w:bookmarkEnd w:id="39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9" w:name="_Ref493403519"/>
      <w:bookmarkStart w:id="400" w:name="_Toc531862061"/>
      <w:r>
        <w:t>fileLocation</w:t>
      </w:r>
      <w:r w:rsidR="00401BB5">
        <w:t xml:space="preserve"> property</w:t>
      </w:r>
      <w:bookmarkEnd w:id="399"/>
      <w:bookmarkEnd w:id="400"/>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401" w:name="_Ref493404063"/>
      <w:bookmarkStart w:id="402" w:name="_Toc531862062"/>
      <w:r>
        <w:t xml:space="preserve">parentIndex </w:t>
      </w:r>
      <w:r w:rsidR="00401BB5">
        <w:t>property</w:t>
      </w:r>
      <w:bookmarkEnd w:id="401"/>
      <w:bookmarkEnd w:id="402"/>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lastRenderedPageBreak/>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03" w:name="_Ref493403563"/>
      <w:bookmarkStart w:id="404" w:name="_Toc531862063"/>
      <w:r>
        <w:t>offset property</w:t>
      </w:r>
      <w:bookmarkEnd w:id="403"/>
      <w:bookmarkEnd w:id="40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5" w:name="_Ref493403574"/>
      <w:bookmarkStart w:id="406" w:name="_Toc531862064"/>
      <w:r>
        <w:t>length property</w:t>
      </w:r>
      <w:bookmarkEnd w:id="405"/>
      <w:bookmarkEnd w:id="40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7" w:name="_Toc531862065"/>
      <w:bookmarkStart w:id="408" w:name="_Hlk514318855"/>
      <w:r>
        <w:lastRenderedPageBreak/>
        <w:t>roles property</w:t>
      </w:r>
      <w:bookmarkEnd w:id="407"/>
    </w:p>
    <w:bookmarkEnd w:id="40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40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0" w:name="_Toc531862066"/>
      <w:bookmarkEnd w:id="409"/>
      <w:r>
        <w:t>mimeType property</w:t>
      </w:r>
      <w:bookmarkEnd w:id="410"/>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1" w:name="_Ref511899450"/>
      <w:bookmarkStart w:id="412" w:name="_Toc531862067"/>
      <w:r>
        <w:t>contents property</w:t>
      </w:r>
      <w:bookmarkEnd w:id="411"/>
      <w:bookmarkEnd w:id="412"/>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13" w:name="_Ref511828128"/>
      <w:bookmarkStart w:id="414" w:name="_Toc531862068"/>
      <w:r>
        <w:t>encoding property</w:t>
      </w:r>
      <w:bookmarkEnd w:id="413"/>
      <w:bookmarkEnd w:id="414"/>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5" w:name="_Ref493345445"/>
      <w:bookmarkStart w:id="416" w:name="_Toc531862069"/>
      <w:r>
        <w:t>hashes property</w:t>
      </w:r>
      <w:bookmarkEnd w:id="415"/>
      <w:bookmarkEnd w:id="416"/>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7" w:name="_Toc531862070"/>
      <w:r>
        <w:t>lastModifiedTime</w:t>
      </w:r>
      <w:r w:rsidR="00327EBE">
        <w:t>Utc</w:t>
      </w:r>
      <w:r>
        <w:t xml:space="preserve"> property</w:t>
      </w:r>
      <w:bookmarkEnd w:id="417"/>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8" w:name="_Ref493350984"/>
      <w:bookmarkStart w:id="419" w:name="_Toc531862071"/>
      <w:r>
        <w:t>result object</w:t>
      </w:r>
      <w:bookmarkEnd w:id="418"/>
      <w:bookmarkEnd w:id="419"/>
    </w:p>
    <w:p w14:paraId="74FD90F6" w14:textId="18F2DD20" w:rsidR="00401BB5" w:rsidRDefault="00401BB5" w:rsidP="00401BB5">
      <w:pPr>
        <w:pStyle w:val="Heading3"/>
      </w:pPr>
      <w:bookmarkStart w:id="420" w:name="_Toc531862072"/>
      <w:r>
        <w:t>General</w:t>
      </w:r>
      <w:bookmarkEnd w:id="42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21" w:name="_Ref515624666"/>
      <w:bookmarkStart w:id="422" w:name="_Toc531862073"/>
      <w:r>
        <w:t>Distinguishing logically identical from logically distinct results</w:t>
      </w:r>
      <w:bookmarkEnd w:id="421"/>
      <w:bookmarkEnd w:id="42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3" w:name="_Toc531862074"/>
      <w:bookmarkStart w:id="424" w:name="_Ref493408865"/>
      <w:r>
        <w:t>i</w:t>
      </w:r>
      <w:r w:rsidR="00435405">
        <w:t>nstanceGui</w:t>
      </w:r>
      <w:r>
        <w:t>d property</w:t>
      </w:r>
      <w:bookmarkEnd w:id="423"/>
    </w:p>
    <w:p w14:paraId="2C599143" w14:textId="66DBF7DF" w:rsidR="00376B6D" w:rsidRDefault="00376B6D" w:rsidP="00376B6D">
      <w:bookmarkStart w:id="42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6" w:name="_Ref516055541"/>
      <w:bookmarkStart w:id="427" w:name="_Toc531862075"/>
      <w:r>
        <w:t>correlationGuid property</w:t>
      </w:r>
      <w:bookmarkEnd w:id="426"/>
      <w:bookmarkEnd w:id="427"/>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428" w:name="_Ref513193500"/>
      <w:bookmarkStart w:id="429" w:name="_Ref513195673"/>
      <w:bookmarkStart w:id="430" w:name="_Toc531862076"/>
      <w:r>
        <w:t>ruleId property</w:t>
      </w:r>
      <w:bookmarkEnd w:id="424"/>
      <w:bookmarkEnd w:id="425"/>
      <w:bookmarkEnd w:id="428"/>
      <w:bookmarkEnd w:id="429"/>
      <w:bookmarkEnd w:id="43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31" w:name="_Ref531188246"/>
      <w:bookmarkStart w:id="432" w:name="_Toc531862077"/>
      <w:r>
        <w:t>ruleIndex property</w:t>
      </w:r>
      <w:bookmarkEnd w:id="431"/>
      <w:bookmarkEnd w:id="432"/>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3" w:name="_Ref493511208"/>
      <w:bookmarkStart w:id="434" w:name="_Toc531862078"/>
      <w:r>
        <w:t>level property</w:t>
      </w:r>
      <w:bookmarkEnd w:id="433"/>
      <w:bookmarkEnd w:id="43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5" w:name="_Ref493426628"/>
      <w:bookmarkStart w:id="436" w:name="_Toc531862079"/>
      <w:r>
        <w:t>message property</w:t>
      </w:r>
      <w:bookmarkEnd w:id="435"/>
      <w:bookmarkEnd w:id="436"/>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437" w:name="_Hlk522873802"/>
      <w:r>
        <w:t>§</w:t>
      </w:r>
      <w:bookmarkEnd w:id="437"/>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8" w:name="_Ref510013155"/>
      <w:bookmarkStart w:id="439" w:name="_Toc531862080"/>
      <w:r>
        <w:t>locations property</w:t>
      </w:r>
      <w:bookmarkEnd w:id="438"/>
      <w:bookmarkEnd w:id="439"/>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40" w:name="_Ref510085223"/>
      <w:bookmarkStart w:id="441" w:name="_Toc531862081"/>
      <w:r>
        <w:t>analysisTarget</w:t>
      </w:r>
      <w:r w:rsidR="00673F27">
        <w:t xml:space="preserve"> p</w:t>
      </w:r>
      <w:r>
        <w:t>roperty</w:t>
      </w:r>
      <w:bookmarkEnd w:id="440"/>
      <w:bookmarkEnd w:id="441"/>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2" w:name="_Ref513040093"/>
      <w:bookmarkStart w:id="443" w:name="_Toc531862082"/>
      <w:r>
        <w:t>fingerprints property</w:t>
      </w:r>
      <w:bookmarkEnd w:id="442"/>
      <w:bookmarkEnd w:id="443"/>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3709F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444" w:name="_Ref507591746"/>
      <w:bookmarkStart w:id="445" w:name="_Toc531862083"/>
      <w:r>
        <w:t>partialFingerprints</w:t>
      </w:r>
      <w:r w:rsidR="00401BB5">
        <w:t xml:space="preserve"> property</w:t>
      </w:r>
      <w:bookmarkEnd w:id="444"/>
      <w:bookmarkEnd w:id="445"/>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44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6"/>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7" w:name="_Ref510008160"/>
      <w:bookmarkStart w:id="448" w:name="_Toc531862084"/>
      <w:r>
        <w:lastRenderedPageBreak/>
        <w:t>codeFlows property</w:t>
      </w:r>
      <w:bookmarkEnd w:id="447"/>
      <w:bookmarkEnd w:id="448"/>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9" w:name="_Ref511820702"/>
      <w:bookmarkStart w:id="450" w:name="_Toc531862085"/>
      <w:r>
        <w:t>graphs property</w:t>
      </w:r>
      <w:bookmarkEnd w:id="449"/>
      <w:bookmarkEnd w:id="450"/>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51" w:name="_Ref511820008"/>
      <w:bookmarkStart w:id="452" w:name="_Toc531862086"/>
      <w:r>
        <w:t>graphTraversals property</w:t>
      </w:r>
      <w:bookmarkEnd w:id="451"/>
      <w:bookmarkEnd w:id="452"/>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3" w:name="_Toc531862087"/>
      <w:r>
        <w:t>stacks property</w:t>
      </w:r>
      <w:bookmarkEnd w:id="453"/>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4" w:name="_Ref493499246"/>
      <w:bookmarkStart w:id="455" w:name="_Toc531862088"/>
      <w:r>
        <w:t>relatedLocations property</w:t>
      </w:r>
      <w:bookmarkEnd w:id="454"/>
      <w:bookmarkEnd w:id="455"/>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6" w:name="_Toc531862089"/>
      <w:r>
        <w:t>suppressionStates property</w:t>
      </w:r>
      <w:bookmarkEnd w:id="456"/>
    </w:p>
    <w:p w14:paraId="1AE8DC88" w14:textId="2A54B9A5" w:rsidR="00401BB5" w:rsidRDefault="00401BB5" w:rsidP="00401BB5">
      <w:pPr>
        <w:pStyle w:val="Heading4"/>
      </w:pPr>
      <w:bookmarkStart w:id="457" w:name="_Toc531862090"/>
      <w:r>
        <w:t>General</w:t>
      </w:r>
      <w:bookmarkEnd w:id="457"/>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458" w:name="_Ref493475240"/>
      <w:bookmarkStart w:id="459" w:name="_Toc531862091"/>
      <w:r>
        <w:t>suppressedInSource value</w:t>
      </w:r>
      <w:bookmarkEnd w:id="458"/>
      <w:bookmarkEnd w:id="45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0" w:name="_Ref493475253"/>
      <w:bookmarkStart w:id="461" w:name="_Toc531862092"/>
      <w:r>
        <w:t>suppressedExternally value</w:t>
      </w:r>
      <w:bookmarkEnd w:id="460"/>
      <w:bookmarkEnd w:id="46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2" w:name="_Ref493351360"/>
      <w:bookmarkStart w:id="463" w:name="_Toc531862093"/>
      <w:bookmarkStart w:id="464" w:name="_Hlk514318442"/>
      <w:r>
        <w:t>baselineState property</w:t>
      </w:r>
      <w:bookmarkEnd w:id="462"/>
      <w:bookmarkEnd w:id="46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65" w:name="_Ref531188379"/>
      <w:bookmarkStart w:id="466" w:name="_Toc531862094"/>
      <w:r>
        <w:lastRenderedPageBreak/>
        <w:t>rank property</w:t>
      </w:r>
      <w:bookmarkEnd w:id="465"/>
      <w:bookmarkEnd w:id="46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7" w:name="_Ref507598047"/>
      <w:bookmarkStart w:id="468" w:name="_Ref508987354"/>
      <w:bookmarkStart w:id="469" w:name="_Toc531862095"/>
      <w:bookmarkStart w:id="470" w:name="_Ref506807829"/>
      <w:r>
        <w:t>a</w:t>
      </w:r>
      <w:r w:rsidR="00A27D47">
        <w:t>ttachments</w:t>
      </w:r>
      <w:bookmarkEnd w:id="467"/>
      <w:r>
        <w:t xml:space="preserve"> property</w:t>
      </w:r>
      <w:bookmarkEnd w:id="468"/>
      <w:bookmarkEnd w:id="469"/>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471" w:name="_Toc531862096"/>
      <w:r>
        <w:t>workItem</w:t>
      </w:r>
      <w:r w:rsidR="00326BD5">
        <w:t>Uri</w:t>
      </w:r>
      <w:r w:rsidR="008C5D5A">
        <w:t>s</w:t>
      </w:r>
      <w:r>
        <w:t xml:space="preserve"> property</w:t>
      </w:r>
      <w:bookmarkEnd w:id="471"/>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72" w:name="_Toc531862097"/>
      <w:r>
        <w:t>hostedViewerUri property</w:t>
      </w:r>
      <w:bookmarkEnd w:id="472"/>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20F83AFF" w:rsidR="00C82EC9" w:rsidRDefault="00C82EC9" w:rsidP="00C82EC9">
      <w:pPr>
        <w:pStyle w:val="Heading3"/>
      </w:pPr>
      <w:bookmarkStart w:id="473" w:name="_Toc531862098"/>
      <w:del w:id="474" w:author="Laurence Golding" w:date="2018-12-11T11:36:00Z">
        <w:r w:rsidDel="005175EA">
          <w:lastRenderedPageBreak/>
          <w:delText>resultProvenance</w:delText>
        </w:r>
      </w:del>
      <w:bookmarkEnd w:id="473"/>
      <w:ins w:id="475" w:author="Laurence Golding" w:date="2018-12-11T11:36:00Z">
        <w:r w:rsidR="005175EA">
          <w:t>provenance</w:t>
        </w:r>
      </w:ins>
    </w:p>
    <w:p w14:paraId="4F6BEEAD" w14:textId="5A46C6F8" w:rsidR="00FA3E10" w:rsidRDefault="00FA3E10" w:rsidP="00FA3E10">
      <w:r>
        <w:t xml:space="preserve">A </w:t>
      </w:r>
      <w:r>
        <w:rPr>
          <w:rStyle w:val="CODEtemp"/>
        </w:rPr>
        <w:t>result</w:t>
      </w:r>
      <w:r>
        <w:t xml:space="preserve"> object </w:t>
      </w:r>
      <w:r w:rsidRPr="0025208C">
        <w:rPr>
          <w:b/>
        </w:rPr>
        <w:t>MAY</w:t>
      </w:r>
      <w:r>
        <w:t xml:space="preserve"> contain a property named </w:t>
      </w:r>
      <w:del w:id="476" w:author="Laurence Golding" w:date="2018-12-11T11:36:00Z">
        <w:r w:rsidDel="005175EA">
          <w:rPr>
            <w:rStyle w:val="CODEtemp"/>
          </w:rPr>
          <w:delText>resultProvenance</w:delText>
        </w:r>
        <w:r w:rsidDel="005175EA">
          <w:delText xml:space="preserve"> </w:delText>
        </w:r>
      </w:del>
      <w:ins w:id="477" w:author="Laurence Golding" w:date="2018-12-11T11:36:00Z">
        <w:r w:rsidR="005175EA">
          <w:rPr>
            <w:rStyle w:val="CODEtemp"/>
          </w:rPr>
          <w:t>provenance</w:t>
        </w:r>
        <w:r w:rsidR="005175EA">
          <w:t xml:space="preserve"> </w:t>
        </w:r>
      </w:ins>
      <w:r>
        <w:t xml:space="preserve">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xml:space="preserve">) that contains information about </w:t>
      </w:r>
      <w:ins w:id="478" w:author="Laurence Golding" w:date="2018-12-11T11:37:00Z">
        <w:r w:rsidR="005175EA">
          <w:t xml:space="preserve">how and when the result was </w:t>
        </w:r>
        <w:commentRangeStart w:id="479"/>
        <w:r w:rsidR="005175EA">
          <w:t>detected</w:t>
        </w:r>
        <w:commentRangeEnd w:id="479"/>
        <w:r w:rsidR="005175EA">
          <w:rPr>
            <w:rStyle w:val="CommentReference"/>
          </w:rPr>
          <w:commentReference w:id="479"/>
        </w:r>
      </w:ins>
      <w:del w:id="480" w:author="Laurence Golding" w:date="2018-12-11T11:37:00Z">
        <w:r w:rsidDel="005175EA">
          <w:delText>the first and last detections of this result</w:delText>
        </w:r>
      </w:del>
      <w:r>
        <w:t>.</w:t>
      </w:r>
    </w:p>
    <w:p w14:paraId="0A2D0FA0" w14:textId="74E46D0A" w:rsidR="00FA3E10" w:rsidRPr="00114326" w:rsidDel="005175EA" w:rsidRDefault="00FA3E10" w:rsidP="00114326">
      <w:pPr>
        <w:pStyle w:val="Note"/>
        <w:rPr>
          <w:del w:id="481" w:author="Laurence Golding" w:date="2018-12-11T11:38:00Z"/>
        </w:rPr>
      </w:pPr>
      <w:del w:id="482" w:author="Laurence Golding" w:date="2018-12-11T11:38:00Z">
        <w:r w:rsidDel="005175EA">
          <w:delText>NOTE: This information is useful to result management systems when the same result is detected in multiple runs over time.</w:delText>
        </w:r>
      </w:del>
    </w:p>
    <w:p w14:paraId="555548BF" w14:textId="1E75A4EE" w:rsidR="00DF302D" w:rsidDel="005175EA" w:rsidRDefault="00DF302D" w:rsidP="006E546E">
      <w:pPr>
        <w:pStyle w:val="Heading3"/>
        <w:rPr>
          <w:moveFrom w:id="483" w:author="Laurence Golding" w:date="2018-12-11T11:40:00Z"/>
        </w:rPr>
      </w:pPr>
      <w:bookmarkStart w:id="484" w:name="_Ref510085934"/>
      <w:bookmarkStart w:id="485" w:name="_Toc531862099"/>
      <w:moveFromRangeStart w:id="486" w:author="Laurence Golding" w:date="2018-12-11T11:40:00Z" w:name="move532291751"/>
      <w:moveFrom w:id="487" w:author="Laurence Golding" w:date="2018-12-11T11:40:00Z">
        <w:r w:rsidDel="005175EA">
          <w:t xml:space="preserve">conversionProvenance </w:t>
        </w:r>
        <w:commentRangeStart w:id="488"/>
        <w:r w:rsidDel="005175EA">
          <w:t>property</w:t>
        </w:r>
      </w:moveFrom>
      <w:bookmarkEnd w:id="470"/>
      <w:bookmarkEnd w:id="484"/>
      <w:bookmarkEnd w:id="485"/>
      <w:commentRangeEnd w:id="488"/>
      <w:r w:rsidR="001A70B4">
        <w:rPr>
          <w:rStyle w:val="CommentReference"/>
          <w:rFonts w:cs="Times New Roman"/>
          <w:b w:val="0"/>
          <w:bCs w:val="0"/>
          <w:iCs w:val="0"/>
          <w:color w:val="auto"/>
          <w:kern w:val="0"/>
        </w:rPr>
        <w:commentReference w:id="488"/>
      </w:r>
    </w:p>
    <w:p w14:paraId="5C827D5B" w14:textId="45B64533" w:rsidR="00ED76F2" w:rsidDel="005175EA" w:rsidRDefault="00ED76F2" w:rsidP="00ED76F2">
      <w:pPr>
        <w:rPr>
          <w:moveFrom w:id="489" w:author="Laurence Golding" w:date="2018-12-11T11:40:00Z"/>
        </w:rPr>
      </w:pPr>
      <w:moveFrom w:id="490" w:author="Laurence Golding" w:date="2018-12-11T11:40:00Z">
        <w:r w:rsidDel="005175EA">
          <w:t>Some analysis tools produce output files that describe the analysis run as a whole; we refer to these as “per-run” files. Other tools produce one or more output files for each result; we refer to these as “per-result” files. Some tools produce both per-run and per-result files.</w:t>
        </w:r>
      </w:moveFrom>
    </w:p>
    <w:p w14:paraId="2E28B0A4" w14:textId="2E2ADD3F" w:rsidR="00D13A53" w:rsidDel="005175EA" w:rsidRDefault="00DF302D" w:rsidP="00DF302D">
      <w:pPr>
        <w:rPr>
          <w:moveFrom w:id="491" w:author="Laurence Golding" w:date="2018-12-11T11:40:00Z"/>
        </w:rPr>
      </w:pPr>
      <w:moveFrom w:id="492" w:author="Laurence Golding" w:date="2018-12-11T11:40:00Z">
        <w:r w:rsidDel="005175EA">
          <w:t xml:space="preserve">If the </w:t>
        </w:r>
        <w:r w:rsidRPr="008B3A31" w:rsidDel="005175EA">
          <w:rPr>
            <w:rStyle w:val="CODEtemp"/>
          </w:rPr>
          <w:t>run</w:t>
        </w:r>
        <w:r w:rsidDel="005175EA">
          <w:t xml:space="preserve"> object (</w:t>
        </w:r>
        <w:r w:rsidRPr="00180B28" w:rsidDel="005175EA">
          <w:t>§</w:t>
        </w:r>
        <w:r w:rsidDel="005175EA">
          <w:fldChar w:fldCharType="begin"/>
        </w:r>
        <w:r w:rsidDel="005175EA">
          <w:instrText xml:space="preserve"> REF _Ref493349997 \w \h </w:instrText>
        </w:r>
      </w:moveFrom>
      <w:del w:id="493" w:author="Laurence Golding" w:date="2018-12-11T11:40:00Z"/>
      <w:moveFrom w:id="494" w:author="Laurence Golding" w:date="2018-12-11T11:40:00Z">
        <w:r w:rsidDel="005175EA">
          <w:fldChar w:fldCharType="separate"/>
        </w:r>
        <w:r w:rsidR="004D076C" w:rsidDel="005175EA">
          <w:t>3.13</w:t>
        </w:r>
        <w:r w:rsidDel="005175EA">
          <w:fldChar w:fldCharType="end"/>
        </w:r>
        <w:r w:rsidDel="005175EA">
          <w:t xml:space="preserve">) containing </w:t>
        </w:r>
        <w:r w:rsidR="00DE4250" w:rsidDel="005175EA">
          <w:t>th</w:t>
        </w:r>
        <w:r w:rsidR="00ED76F2" w:rsidDel="005175EA">
          <w:t>is</w:t>
        </w:r>
        <w:r w:rsidR="00DE4250" w:rsidDel="005175EA">
          <w:t xml:space="preserve"> </w:t>
        </w:r>
        <w:r w:rsidRPr="008B3A31" w:rsidDel="005175EA">
          <w:rPr>
            <w:rStyle w:val="CODEtemp"/>
          </w:rPr>
          <w:t>result</w:t>
        </w:r>
        <w:r w:rsidDel="005175EA">
          <w:t xml:space="preserve"> object was produced by a converter</w:t>
        </w:r>
        <w:r w:rsidR="00ED76F2" w:rsidDel="005175EA">
          <w:t>, and if the analysis tool whose output was converted to SARIF produced any per-result files for this result, then</w:t>
        </w:r>
        <w:r w:rsidDel="005175EA">
          <w:t xml:space="preserve"> the </w:t>
        </w:r>
        <w:r w:rsidRPr="008B3A31" w:rsidDel="005175EA">
          <w:rPr>
            <w:rStyle w:val="CODEtemp"/>
          </w:rPr>
          <w:t>result</w:t>
        </w:r>
        <w:r w:rsidDel="005175EA">
          <w:t xml:space="preserve"> object </w:t>
        </w:r>
        <w:r w:rsidRPr="008B3A31" w:rsidDel="005175EA">
          <w:rPr>
            <w:b/>
          </w:rPr>
          <w:t>MAY</w:t>
        </w:r>
        <w:r w:rsidDel="005175EA">
          <w:t xml:space="preserve"> contain a property named </w:t>
        </w:r>
        <w:r w:rsidDel="005175EA">
          <w:rPr>
            <w:rStyle w:val="CODEtemp"/>
          </w:rPr>
          <w:t>conversionProvenance</w:t>
        </w:r>
        <w:r w:rsidDel="005175EA">
          <w:t xml:space="preserve"> whose value is an array of </w:t>
        </w:r>
        <w:r w:rsidR="00976EDC" w:rsidDel="005175EA">
          <w:t>one or more unique (</w:t>
        </w:r>
        <w:r w:rsidR="00976EDC" w:rsidRPr="00180B28" w:rsidDel="005175EA">
          <w:t>§</w:t>
        </w:r>
        <w:r w:rsidR="00976EDC" w:rsidDel="005175EA">
          <w:fldChar w:fldCharType="begin"/>
        </w:r>
        <w:r w:rsidR="00976EDC" w:rsidDel="005175EA">
          <w:instrText xml:space="preserve"> REF _Ref493404799 \r \h </w:instrText>
        </w:r>
      </w:moveFrom>
      <w:del w:id="495" w:author="Laurence Golding" w:date="2018-12-11T11:40:00Z"/>
      <w:moveFrom w:id="496" w:author="Laurence Golding" w:date="2018-12-11T11:40:00Z">
        <w:r w:rsidR="00976EDC" w:rsidDel="005175EA">
          <w:fldChar w:fldCharType="separate"/>
        </w:r>
        <w:r w:rsidR="004D076C" w:rsidDel="005175EA">
          <w:t>3.7.2</w:t>
        </w:r>
        <w:r w:rsidR="00976EDC" w:rsidDel="005175EA">
          <w:fldChar w:fldCharType="end"/>
        </w:r>
        <w:r w:rsidR="00976EDC" w:rsidDel="005175EA">
          <w:t xml:space="preserve">) </w:t>
        </w:r>
        <w:r w:rsidR="00DE4250" w:rsidDel="005175EA">
          <w:rPr>
            <w:rStyle w:val="CODEtemp"/>
          </w:rPr>
          <w:t>physicalLocation</w:t>
        </w:r>
        <w:r w:rsidR="00DE4250" w:rsidDel="005175EA">
          <w:t xml:space="preserve"> </w:t>
        </w:r>
        <w:r w:rsidDel="005175EA">
          <w:t>objects (</w:t>
        </w:r>
        <w:r w:rsidRPr="00180B28" w:rsidDel="005175EA">
          <w:t>§</w:t>
        </w:r>
        <w:r w:rsidR="00DE4250" w:rsidDel="005175EA">
          <w:fldChar w:fldCharType="begin"/>
        </w:r>
        <w:r w:rsidR="00DE4250" w:rsidDel="005175EA">
          <w:instrText xml:space="preserve"> REF _Ref493477390 \r \h </w:instrText>
        </w:r>
      </w:moveFrom>
      <w:del w:id="497" w:author="Laurence Golding" w:date="2018-12-11T11:40:00Z"/>
      <w:moveFrom w:id="498" w:author="Laurence Golding" w:date="2018-12-11T11:40:00Z">
        <w:r w:rsidR="00DE4250" w:rsidDel="005175EA">
          <w:fldChar w:fldCharType="separate"/>
        </w:r>
        <w:r w:rsidR="004D076C" w:rsidDel="005175EA">
          <w:t>3.24</w:t>
        </w:r>
        <w:r w:rsidR="00DE4250" w:rsidDel="005175EA">
          <w:fldChar w:fldCharType="end"/>
        </w:r>
        <w:r w:rsidDel="005175EA">
          <w:t>) which specify the</w:t>
        </w:r>
        <w:r w:rsidR="00ED76F2" w:rsidDel="005175EA">
          <w:t xml:space="preserve"> relevant</w:t>
        </w:r>
        <w:r w:rsidDel="005175EA">
          <w:t xml:space="preserve"> portions of th</w:t>
        </w:r>
        <w:r w:rsidR="00ED76F2" w:rsidDel="005175EA">
          <w:t>ose files</w:t>
        </w:r>
        <w:r w:rsidDel="005175EA">
          <w:t>.</w:t>
        </w:r>
      </w:moveFrom>
    </w:p>
    <w:p w14:paraId="7F6856C1" w14:textId="4AA90EEC" w:rsidR="00DF302D" w:rsidDel="005175EA" w:rsidRDefault="00D13A53" w:rsidP="00DF302D">
      <w:pPr>
        <w:rPr>
          <w:moveFrom w:id="499" w:author="Laurence Golding" w:date="2018-12-11T11:40:00Z"/>
        </w:rPr>
      </w:pPr>
      <w:moveFrom w:id="500" w:author="Laurence Golding" w:date="2018-12-11T11:40:00Z">
        <w:r w:rsidDel="005175EA">
          <w:t xml:space="preserve">Direct producers </w:t>
        </w:r>
        <w:r w:rsidRPr="00D13A53" w:rsidDel="005175EA">
          <w:rPr>
            <w:b/>
          </w:rPr>
          <w:t>SHALL NOT</w:t>
        </w:r>
        <w:r w:rsidDel="005175EA">
          <w:t xml:space="preserve"> emit</w:t>
        </w:r>
        <w:r w:rsidR="00DF302D" w:rsidDel="005175EA">
          <w:t xml:space="preserve"> the </w:t>
        </w:r>
        <w:r w:rsidR="00DF302D" w:rsidRPr="00C82263" w:rsidDel="005175EA">
          <w:rPr>
            <w:rStyle w:val="CODEtemp"/>
          </w:rPr>
          <w:t>conversionProvenance</w:t>
        </w:r>
        <w:r w:rsidR="00DF302D" w:rsidDel="005175EA">
          <w:t xml:space="preserve"> property.</w:t>
        </w:r>
      </w:moveFrom>
    </w:p>
    <w:p w14:paraId="29113511" w14:textId="2B8FBE75" w:rsidR="00ED76F2" w:rsidDel="005175EA" w:rsidRDefault="00ED76F2" w:rsidP="00DF302D">
      <w:pPr>
        <w:rPr>
          <w:moveFrom w:id="501" w:author="Laurence Golding" w:date="2018-12-11T11:40:00Z"/>
        </w:rPr>
      </w:pPr>
      <w:moveFrom w:id="502" w:author="Laurence Golding" w:date="2018-12-11T11:40:00Z">
        <w:r w:rsidDel="005175EA">
          <w:t xml:space="preserve">Per-run files are handled by the </w:t>
        </w:r>
        <w:r w:rsidRPr="00A76DF3" w:rsidDel="005175EA">
          <w:rPr>
            <w:rStyle w:val="CODEtemp"/>
          </w:rPr>
          <w:t>conversion.analysisToolLogFiles</w:t>
        </w:r>
        <w:r w:rsidDel="005175EA">
          <w:t xml:space="preserve"> property (§</w:t>
        </w:r>
        <w:r w:rsidDel="005175EA">
          <w:fldChar w:fldCharType="begin"/>
        </w:r>
        <w:r w:rsidDel="005175EA">
          <w:instrText xml:space="preserve"> REF _Ref503539431 \r \h </w:instrText>
        </w:r>
      </w:moveFrom>
      <w:del w:id="503" w:author="Laurence Golding" w:date="2018-12-11T11:40:00Z"/>
      <w:moveFrom w:id="504" w:author="Laurence Golding" w:date="2018-12-11T11:40:00Z">
        <w:r w:rsidDel="005175EA">
          <w:fldChar w:fldCharType="separate"/>
        </w:r>
        <w:r w:rsidR="004D076C" w:rsidDel="005175EA">
          <w:t>3.19.4</w:t>
        </w:r>
        <w:r w:rsidDel="005175EA">
          <w:fldChar w:fldCharType="end"/>
        </w:r>
        <w:r w:rsidDel="005175EA">
          <w:t>).</w:t>
        </w:r>
      </w:moveFrom>
    </w:p>
    <w:p w14:paraId="698F1C28" w14:textId="4FC32FAA" w:rsidR="00DF302D" w:rsidDel="005175EA" w:rsidRDefault="00DE4250" w:rsidP="003A2BC1">
      <w:pPr>
        <w:pStyle w:val="Note"/>
        <w:rPr>
          <w:moveFrom w:id="505" w:author="Laurence Golding" w:date="2018-12-11T11:40:00Z"/>
        </w:rPr>
      </w:pPr>
      <w:moveFrom w:id="506" w:author="Laurence Golding" w:date="2018-12-11T11:40:00Z">
        <w:r w:rsidDel="005175EA">
          <w:t xml:space="preserve">NOTE: </w:t>
        </w:r>
        <w:r w:rsidR="00DF302D" w:rsidDel="005175EA">
          <w:t>This property is intended to be useful to developers of converters, to help them debug the conversion from the analysis tool’s native output format to the SARIF format.</w:t>
        </w:r>
      </w:moveFrom>
    </w:p>
    <w:p w14:paraId="733081D0" w14:textId="7731377B" w:rsidR="00DE4250" w:rsidDel="005175EA" w:rsidRDefault="00DE4250" w:rsidP="00DE4250">
      <w:pPr>
        <w:pStyle w:val="Note"/>
        <w:rPr>
          <w:moveFrom w:id="507" w:author="Laurence Golding" w:date="2018-12-11T11:40:00Z"/>
        </w:rPr>
      </w:pPr>
      <w:moveFrom w:id="508" w:author="Laurence Golding" w:date="2018-12-11T11:40:00Z">
        <w:r w:rsidDel="005175EA">
          <w:t>EXAMPLE: Given this Android Studio output file:</w:t>
        </w:r>
      </w:moveFrom>
    </w:p>
    <w:p w14:paraId="26F0ED45" w14:textId="13F37DCD" w:rsidR="00DE4250" w:rsidDel="005175EA" w:rsidRDefault="00DE4250" w:rsidP="00DE4250">
      <w:pPr>
        <w:pStyle w:val="Codesmall"/>
        <w:rPr>
          <w:moveFrom w:id="509" w:author="Laurence Golding" w:date="2018-12-11T11:40:00Z"/>
        </w:rPr>
      </w:pPr>
      <w:moveFrom w:id="510" w:author="Laurence Golding" w:date="2018-12-11T11:40:00Z">
        <w:r w:rsidDel="005175EA">
          <w:t>&lt;?xml version="1.0" encoding="UTF-8"?&gt;</w:t>
        </w:r>
      </w:moveFrom>
    </w:p>
    <w:p w14:paraId="03CB2857" w14:textId="1E23CADF" w:rsidR="00DE4250" w:rsidDel="005175EA" w:rsidRDefault="00DE4250" w:rsidP="00DE4250">
      <w:pPr>
        <w:pStyle w:val="Codesmall"/>
        <w:rPr>
          <w:moveFrom w:id="511" w:author="Laurence Golding" w:date="2018-12-11T11:40:00Z"/>
        </w:rPr>
      </w:pPr>
      <w:moveFrom w:id="512" w:author="Laurence Golding" w:date="2018-12-11T11:40:00Z">
        <w:r w:rsidDel="005175EA">
          <w:t>&lt;problems&gt;</w:t>
        </w:r>
      </w:moveFrom>
    </w:p>
    <w:p w14:paraId="23D754E5" w14:textId="22532D45" w:rsidR="00DE4250" w:rsidDel="005175EA" w:rsidRDefault="00DE4250" w:rsidP="00DE4250">
      <w:pPr>
        <w:pStyle w:val="Codesmall"/>
        <w:rPr>
          <w:moveFrom w:id="513" w:author="Laurence Golding" w:date="2018-12-11T11:40:00Z"/>
        </w:rPr>
      </w:pPr>
      <w:moveFrom w:id="514" w:author="Laurence Golding" w:date="2018-12-11T11:40:00Z">
        <w:r w:rsidDel="005175EA">
          <w:t xml:space="preserve">  &lt;problem&gt;</w:t>
        </w:r>
      </w:moveFrom>
    </w:p>
    <w:p w14:paraId="16E08D04" w14:textId="4FBF77EC" w:rsidR="00DE4250" w:rsidDel="005175EA" w:rsidRDefault="00DE4250" w:rsidP="00DE4250">
      <w:pPr>
        <w:pStyle w:val="Codesmall"/>
        <w:rPr>
          <w:moveFrom w:id="515" w:author="Laurence Golding" w:date="2018-12-11T11:40:00Z"/>
        </w:rPr>
      </w:pPr>
      <w:moveFrom w:id="516" w:author="Laurence Golding" w:date="2018-12-11T11:40:00Z">
        <w:r w:rsidDel="005175EA">
          <w:t xml:space="preserve">    &lt;file&gt;&lt;/file&gt;</w:t>
        </w:r>
      </w:moveFrom>
    </w:p>
    <w:p w14:paraId="3F8E924B" w14:textId="6550BF73" w:rsidR="00DE4250" w:rsidDel="005175EA" w:rsidRDefault="00DE4250" w:rsidP="00DE4250">
      <w:pPr>
        <w:pStyle w:val="Codesmall"/>
        <w:rPr>
          <w:moveFrom w:id="517" w:author="Laurence Golding" w:date="2018-12-11T11:40:00Z"/>
        </w:rPr>
      </w:pPr>
      <w:moveFrom w:id="518" w:author="Laurence Golding" w:date="2018-12-11T11:40:00Z">
        <w:r w:rsidDel="005175EA">
          <w:t xml:space="preserve">    &lt;line&gt;242&lt;/line&gt;</w:t>
        </w:r>
      </w:moveFrom>
    </w:p>
    <w:p w14:paraId="5B8F17CB" w14:textId="1C41D5E4" w:rsidR="00DE4250" w:rsidDel="005175EA" w:rsidRDefault="00DE4250" w:rsidP="00DE4250">
      <w:pPr>
        <w:pStyle w:val="Codesmall"/>
        <w:rPr>
          <w:moveFrom w:id="519" w:author="Laurence Golding" w:date="2018-12-11T11:40:00Z"/>
        </w:rPr>
      </w:pPr>
      <w:moveFrom w:id="520" w:author="Laurence Golding" w:date="2018-12-11T11:40:00Z">
        <w:r w:rsidDel="005175EA">
          <w:t xml:space="preserve">    ...</w:t>
        </w:r>
      </w:moveFrom>
    </w:p>
    <w:p w14:paraId="1B90AAB4" w14:textId="29E3ECE2" w:rsidR="00DE4250" w:rsidDel="005175EA" w:rsidRDefault="00DE4250" w:rsidP="00DE4250">
      <w:pPr>
        <w:pStyle w:val="Codesmall"/>
        <w:rPr>
          <w:moveFrom w:id="521" w:author="Laurence Golding" w:date="2018-12-11T11:40:00Z"/>
        </w:rPr>
      </w:pPr>
      <w:moveFrom w:id="522" w:author="Laurence Golding" w:date="2018-12-11T11:40:00Z">
        <w:r w:rsidDel="005175EA">
          <w:t xml:space="preserve">    &lt;problem_class ...&gt;Assertions&lt;/problem_class&gt;</w:t>
        </w:r>
      </w:moveFrom>
    </w:p>
    <w:p w14:paraId="17F17AB5" w14:textId="23E06020" w:rsidR="00DE4250" w:rsidDel="005175EA" w:rsidRDefault="00DE4250" w:rsidP="00DE4250">
      <w:pPr>
        <w:pStyle w:val="Codesmall"/>
        <w:rPr>
          <w:moveFrom w:id="523" w:author="Laurence Golding" w:date="2018-12-11T11:40:00Z"/>
        </w:rPr>
      </w:pPr>
      <w:moveFrom w:id="524" w:author="Laurence Golding" w:date="2018-12-11T11:40:00Z">
        <w:r w:rsidDel="005175EA">
          <w:t xml:space="preserve">    ...</w:t>
        </w:r>
      </w:moveFrom>
    </w:p>
    <w:p w14:paraId="25FD37E4" w14:textId="59DB59E5" w:rsidR="00DE4250" w:rsidDel="005175EA" w:rsidRDefault="00DE4250" w:rsidP="00DE4250">
      <w:pPr>
        <w:pStyle w:val="Codesmall"/>
        <w:rPr>
          <w:moveFrom w:id="525" w:author="Laurence Golding" w:date="2018-12-11T11:40:00Z"/>
        </w:rPr>
      </w:pPr>
      <w:moveFrom w:id="526" w:author="Laurence Golding" w:date="2018-12-11T11:40:00Z">
        <w:r w:rsidDel="005175EA">
          <w:t xml:space="preserve">    &lt;description&gt;Assertions are unreliable. ...&lt;/description&gt;</w:t>
        </w:r>
      </w:moveFrom>
    </w:p>
    <w:p w14:paraId="7E55D9E6" w14:textId="6451D89B" w:rsidR="00DE4250" w:rsidDel="005175EA" w:rsidRDefault="00DE4250" w:rsidP="00DE4250">
      <w:pPr>
        <w:pStyle w:val="Codesmall"/>
        <w:rPr>
          <w:moveFrom w:id="527" w:author="Laurence Golding" w:date="2018-12-11T11:40:00Z"/>
        </w:rPr>
      </w:pPr>
      <w:moveFrom w:id="528" w:author="Laurence Golding" w:date="2018-12-11T11:40:00Z">
        <w:r w:rsidDel="005175EA">
          <w:t xml:space="preserve">  &lt;/problem&gt;</w:t>
        </w:r>
      </w:moveFrom>
    </w:p>
    <w:p w14:paraId="3E9555F9" w14:textId="2D8C80B3" w:rsidR="00DE4250" w:rsidDel="005175EA" w:rsidRDefault="00DE4250" w:rsidP="00DE4250">
      <w:pPr>
        <w:pStyle w:val="Codesmall"/>
        <w:rPr>
          <w:moveFrom w:id="529" w:author="Laurence Golding" w:date="2018-12-11T11:40:00Z"/>
        </w:rPr>
      </w:pPr>
      <w:moveFrom w:id="530" w:author="Laurence Golding" w:date="2018-12-11T11:40:00Z">
        <w:r w:rsidDel="005175EA">
          <w:t>&lt;/problems&gt;</w:t>
        </w:r>
      </w:moveFrom>
    </w:p>
    <w:p w14:paraId="02101065" w14:textId="569D389A" w:rsidR="00DE4250" w:rsidDel="005175EA" w:rsidRDefault="00DE4250" w:rsidP="00DE4250">
      <w:pPr>
        <w:pStyle w:val="Note"/>
        <w:rPr>
          <w:moveFrom w:id="531" w:author="Laurence Golding" w:date="2018-12-11T11:40:00Z"/>
        </w:rPr>
      </w:pPr>
      <w:moveFrom w:id="532" w:author="Laurence Golding" w:date="2018-12-11T11:40:00Z">
        <w:r w:rsidDel="005175EA">
          <w:t>a SARIF converter might transform it into the following SARIF log file:</w:t>
        </w:r>
      </w:moveFrom>
    </w:p>
    <w:p w14:paraId="3D51AB7D" w14:textId="26F2E6EC" w:rsidR="00DE4250" w:rsidDel="005175EA" w:rsidRDefault="00DE4250" w:rsidP="00DE4250">
      <w:pPr>
        <w:pStyle w:val="Codesmall"/>
        <w:rPr>
          <w:moveFrom w:id="533" w:author="Laurence Golding" w:date="2018-12-11T11:40:00Z"/>
        </w:rPr>
      </w:pPr>
      <w:moveFrom w:id="534" w:author="Laurence Golding" w:date="2018-12-11T11:40:00Z">
        <w:r w:rsidDel="005175EA">
          <w:t>{</w:t>
        </w:r>
      </w:moveFrom>
    </w:p>
    <w:p w14:paraId="012CA81E" w14:textId="23DA26A8" w:rsidR="00DE4250" w:rsidDel="005175EA" w:rsidRDefault="00DE4250" w:rsidP="00DE4250">
      <w:pPr>
        <w:pStyle w:val="Codesmall"/>
        <w:rPr>
          <w:moveFrom w:id="535" w:author="Laurence Golding" w:date="2018-12-11T11:40:00Z"/>
        </w:rPr>
      </w:pPr>
      <w:moveFrom w:id="536" w:author="Laurence Golding" w:date="2018-12-11T11:40:00Z">
        <w:r w:rsidDel="005175EA">
          <w:t xml:space="preserve">  ...</w:t>
        </w:r>
      </w:moveFrom>
    </w:p>
    <w:p w14:paraId="293A38E1" w14:textId="29A8B2A9" w:rsidR="00DE4250" w:rsidDel="005175EA" w:rsidRDefault="00DE4250" w:rsidP="00DE4250">
      <w:pPr>
        <w:pStyle w:val="Codesmall"/>
        <w:rPr>
          <w:moveFrom w:id="537" w:author="Laurence Golding" w:date="2018-12-11T11:40:00Z"/>
        </w:rPr>
      </w:pPr>
      <w:moveFrom w:id="538" w:author="Laurence Golding" w:date="2018-12-11T11:40:00Z">
        <w:r w:rsidDel="005175EA">
          <w:t xml:space="preserve">  "runs": [</w:t>
        </w:r>
      </w:moveFrom>
    </w:p>
    <w:p w14:paraId="39A4C923" w14:textId="310A26C6" w:rsidR="00DE4250" w:rsidDel="005175EA" w:rsidRDefault="00DE4250" w:rsidP="00DE4250">
      <w:pPr>
        <w:pStyle w:val="Codesmall"/>
        <w:rPr>
          <w:moveFrom w:id="539" w:author="Laurence Golding" w:date="2018-12-11T11:40:00Z"/>
        </w:rPr>
      </w:pPr>
      <w:moveFrom w:id="540" w:author="Laurence Golding" w:date="2018-12-11T11:40:00Z">
        <w:r w:rsidDel="005175EA">
          <w:t xml:space="preserve">    {</w:t>
        </w:r>
      </w:moveFrom>
    </w:p>
    <w:p w14:paraId="01C507F1" w14:textId="234673E5" w:rsidR="00DE4250" w:rsidDel="005175EA" w:rsidRDefault="00DE4250" w:rsidP="00DE4250">
      <w:pPr>
        <w:pStyle w:val="Codesmall"/>
        <w:rPr>
          <w:moveFrom w:id="541" w:author="Laurence Golding" w:date="2018-12-11T11:40:00Z"/>
        </w:rPr>
      </w:pPr>
      <w:moveFrom w:id="542" w:author="Laurence Golding" w:date="2018-12-11T11:40:00Z">
        <w:r w:rsidDel="005175EA">
          <w:t xml:space="preserve">      "tool": {</w:t>
        </w:r>
      </w:moveFrom>
    </w:p>
    <w:p w14:paraId="7ECE579A" w14:textId="7A549668" w:rsidR="00DE4250" w:rsidDel="005175EA" w:rsidRDefault="00DE4250" w:rsidP="00DE4250">
      <w:pPr>
        <w:pStyle w:val="Codesmall"/>
        <w:rPr>
          <w:moveFrom w:id="543" w:author="Laurence Golding" w:date="2018-12-11T11:40:00Z"/>
        </w:rPr>
      </w:pPr>
      <w:moveFrom w:id="544" w:author="Laurence Golding" w:date="2018-12-11T11:40:00Z">
        <w:r w:rsidDel="005175EA">
          <w:t xml:space="preserve">        "name": "AndroidStudio",</w:t>
        </w:r>
      </w:moveFrom>
    </w:p>
    <w:p w14:paraId="4D03B1D9" w14:textId="1C47B762" w:rsidR="00DE4250" w:rsidDel="005175EA" w:rsidRDefault="00DE4250" w:rsidP="00DE4250">
      <w:pPr>
        <w:pStyle w:val="Codesmall"/>
        <w:rPr>
          <w:moveFrom w:id="545" w:author="Laurence Golding" w:date="2018-12-11T11:40:00Z"/>
        </w:rPr>
      </w:pPr>
      <w:moveFrom w:id="546" w:author="Laurence Golding" w:date="2018-12-11T11:40:00Z">
        <w:r w:rsidDel="005175EA">
          <w:t xml:space="preserve">        ...</w:t>
        </w:r>
      </w:moveFrom>
    </w:p>
    <w:p w14:paraId="21CAA8D3" w14:textId="349FD11E" w:rsidR="00DE4250" w:rsidDel="005175EA" w:rsidRDefault="00DE4250" w:rsidP="00DE4250">
      <w:pPr>
        <w:pStyle w:val="Codesmall"/>
        <w:rPr>
          <w:moveFrom w:id="547" w:author="Laurence Golding" w:date="2018-12-11T11:40:00Z"/>
        </w:rPr>
      </w:pPr>
      <w:moveFrom w:id="548" w:author="Laurence Golding" w:date="2018-12-11T11:40:00Z">
        <w:r w:rsidDel="005175EA">
          <w:t xml:space="preserve">      },</w:t>
        </w:r>
      </w:moveFrom>
    </w:p>
    <w:p w14:paraId="76BB7C11" w14:textId="689200D8" w:rsidR="00DE4250" w:rsidDel="005175EA" w:rsidRDefault="00DE4250" w:rsidP="00DE4250">
      <w:pPr>
        <w:pStyle w:val="Codesmall"/>
        <w:rPr>
          <w:moveFrom w:id="549" w:author="Laurence Golding" w:date="2018-12-11T11:40:00Z"/>
        </w:rPr>
      </w:pPr>
      <w:moveFrom w:id="550" w:author="Laurence Golding" w:date="2018-12-11T11:40:00Z">
        <w:r w:rsidDel="005175EA">
          <w:t xml:space="preserve">      "conversion": {  # A conversion object (see </w:t>
        </w:r>
        <w:r w:rsidRPr="00E20F80" w:rsidDel="005175EA">
          <w:t>§</w:t>
        </w:r>
        <w:r w:rsidDel="005175EA">
          <w:fldChar w:fldCharType="begin"/>
        </w:r>
        <w:r w:rsidDel="005175EA">
          <w:instrText xml:space="preserve"> REF _Ref506806657 \r \h </w:instrText>
        </w:r>
      </w:moveFrom>
      <w:del w:id="551" w:author="Laurence Golding" w:date="2018-12-11T11:40:00Z"/>
      <w:moveFrom w:id="552" w:author="Laurence Golding" w:date="2018-12-11T11:40:00Z">
        <w:r w:rsidDel="005175EA">
          <w:fldChar w:fldCharType="separate"/>
        </w:r>
        <w:r w:rsidR="004D076C" w:rsidDel="005175EA">
          <w:t>3.18</w:t>
        </w:r>
        <w:r w:rsidDel="005175EA">
          <w:fldChar w:fldCharType="end"/>
        </w:r>
        <w:r w:rsidDel="005175EA">
          <w:t>)</w:t>
        </w:r>
      </w:moveFrom>
    </w:p>
    <w:p w14:paraId="11939B14" w14:textId="1A46547C" w:rsidR="00DE4250" w:rsidDel="005175EA" w:rsidRDefault="00DE4250" w:rsidP="00DE4250">
      <w:pPr>
        <w:pStyle w:val="Codesmall"/>
        <w:rPr>
          <w:moveFrom w:id="553" w:author="Laurence Golding" w:date="2018-12-11T11:40:00Z"/>
        </w:rPr>
      </w:pPr>
      <w:moveFrom w:id="554" w:author="Laurence Golding" w:date="2018-12-11T11:40:00Z">
        <w:r w:rsidDel="005175EA">
          <w:t xml:space="preserve">        ...</w:t>
        </w:r>
      </w:moveFrom>
    </w:p>
    <w:p w14:paraId="66B10E54" w14:textId="58076D33" w:rsidR="00DE4250" w:rsidDel="005175EA" w:rsidRDefault="00DE4250" w:rsidP="00DE4250">
      <w:pPr>
        <w:pStyle w:val="Codesmall"/>
        <w:rPr>
          <w:moveFrom w:id="555" w:author="Laurence Golding" w:date="2018-12-11T11:40:00Z"/>
        </w:rPr>
      </w:pPr>
      <w:moveFrom w:id="556" w:author="Laurence Golding" w:date="2018-12-11T11:40:00Z">
        <w:r w:rsidDel="005175EA">
          <w:t xml:space="preserve">      },</w:t>
        </w:r>
      </w:moveFrom>
    </w:p>
    <w:p w14:paraId="317F91F8" w14:textId="679FAD8D" w:rsidR="00DE4250" w:rsidDel="005175EA" w:rsidRDefault="00DE4250" w:rsidP="00DE4250">
      <w:pPr>
        <w:pStyle w:val="Codesmall"/>
        <w:rPr>
          <w:moveFrom w:id="557" w:author="Laurence Golding" w:date="2018-12-11T11:40:00Z"/>
        </w:rPr>
      </w:pPr>
      <w:moveFrom w:id="558" w:author="Laurence Golding" w:date="2018-12-11T11:40:00Z">
        <w:r w:rsidDel="005175EA">
          <w:t xml:space="preserve">      "results": [</w:t>
        </w:r>
      </w:moveFrom>
    </w:p>
    <w:p w14:paraId="060FAEB0" w14:textId="58F41F9B" w:rsidR="00DE4250" w:rsidDel="005175EA" w:rsidRDefault="00DE4250" w:rsidP="00DE4250">
      <w:pPr>
        <w:pStyle w:val="Codesmall"/>
        <w:rPr>
          <w:moveFrom w:id="559" w:author="Laurence Golding" w:date="2018-12-11T11:40:00Z"/>
        </w:rPr>
      </w:pPr>
      <w:moveFrom w:id="560" w:author="Laurence Golding" w:date="2018-12-11T11:40:00Z">
        <w:r w:rsidDel="005175EA">
          <w:t xml:space="preserve">        {</w:t>
        </w:r>
      </w:moveFrom>
    </w:p>
    <w:p w14:paraId="22AD5661" w14:textId="072ACDAB" w:rsidR="00DE4250" w:rsidDel="005175EA" w:rsidRDefault="00DE4250" w:rsidP="00DE4250">
      <w:pPr>
        <w:pStyle w:val="Codesmall"/>
        <w:rPr>
          <w:moveFrom w:id="561" w:author="Laurence Golding" w:date="2018-12-11T11:40:00Z"/>
        </w:rPr>
      </w:pPr>
      <w:moveFrom w:id="562" w:author="Laurence Golding" w:date="2018-12-11T11:40:00Z">
        <w:r w:rsidDel="005175EA">
          <w:t xml:space="preserve">          "ruleId": "Assertions",</w:t>
        </w:r>
      </w:moveFrom>
    </w:p>
    <w:p w14:paraId="6ED782CE" w14:textId="557859B3" w:rsidR="00DE4250" w:rsidDel="005175EA" w:rsidRDefault="00DE4250" w:rsidP="00DE4250">
      <w:pPr>
        <w:pStyle w:val="Codesmall"/>
        <w:rPr>
          <w:moveFrom w:id="563" w:author="Laurence Golding" w:date="2018-12-11T11:40:00Z"/>
        </w:rPr>
      </w:pPr>
      <w:moveFrom w:id="564" w:author="Laurence Golding" w:date="2018-12-11T11:40:00Z">
        <w:r w:rsidDel="005175EA">
          <w:t xml:space="preserve">          "message": {</w:t>
        </w:r>
      </w:moveFrom>
    </w:p>
    <w:p w14:paraId="5CC2022F" w14:textId="3C578506" w:rsidR="00DE4250" w:rsidDel="005175EA" w:rsidRDefault="00DE4250" w:rsidP="00DE4250">
      <w:pPr>
        <w:pStyle w:val="Codesmall"/>
        <w:rPr>
          <w:moveFrom w:id="565" w:author="Laurence Golding" w:date="2018-12-11T11:40:00Z"/>
        </w:rPr>
      </w:pPr>
      <w:moveFrom w:id="566" w:author="Laurence Golding" w:date="2018-12-11T11:40:00Z">
        <w:r w:rsidDel="005175EA">
          <w:t xml:space="preserve">            "text": "Assertions are unreliable. ..."</w:t>
        </w:r>
      </w:moveFrom>
    </w:p>
    <w:p w14:paraId="19DAADE7" w14:textId="2FC2DD87" w:rsidR="00DE4250" w:rsidDel="005175EA" w:rsidRDefault="00DE4250" w:rsidP="00DE4250">
      <w:pPr>
        <w:pStyle w:val="Codesmall"/>
        <w:rPr>
          <w:moveFrom w:id="567" w:author="Laurence Golding" w:date="2018-12-11T11:40:00Z"/>
        </w:rPr>
      </w:pPr>
      <w:moveFrom w:id="568" w:author="Laurence Golding" w:date="2018-12-11T11:40:00Z">
        <w:r w:rsidDel="005175EA">
          <w:t xml:space="preserve">          },</w:t>
        </w:r>
      </w:moveFrom>
    </w:p>
    <w:p w14:paraId="754E2ED0" w14:textId="1E004809" w:rsidR="00DE4250" w:rsidDel="005175EA" w:rsidRDefault="00DE4250" w:rsidP="00DE4250">
      <w:pPr>
        <w:pStyle w:val="Codesmall"/>
        <w:rPr>
          <w:moveFrom w:id="569" w:author="Laurence Golding" w:date="2018-12-11T11:40:00Z"/>
        </w:rPr>
      </w:pPr>
      <w:moveFrom w:id="570" w:author="Laurence Golding" w:date="2018-12-11T11:40:00Z">
        <w:r w:rsidDel="005175EA">
          <w:t xml:space="preserve">          ...</w:t>
        </w:r>
      </w:moveFrom>
    </w:p>
    <w:p w14:paraId="5366CEBB" w14:textId="7CDA1F96" w:rsidR="00DE4250" w:rsidDel="005175EA" w:rsidRDefault="00DE4250" w:rsidP="00DE4250">
      <w:pPr>
        <w:pStyle w:val="Codesmall"/>
        <w:rPr>
          <w:moveFrom w:id="571" w:author="Laurence Golding" w:date="2018-12-11T11:40:00Z"/>
        </w:rPr>
      </w:pPr>
      <w:moveFrom w:id="572" w:author="Laurence Golding" w:date="2018-12-11T11:40:00Z">
        <w:r w:rsidDel="005175EA">
          <w:t xml:space="preserve">          "conversionProvenance": [     # An array of physicalLocation objects (§</w:t>
        </w:r>
        <w:r w:rsidDel="005175EA">
          <w:fldChar w:fldCharType="begin"/>
        </w:r>
        <w:r w:rsidDel="005175EA">
          <w:instrText xml:space="preserve"> REF _Ref493477390 \r \h </w:instrText>
        </w:r>
      </w:moveFrom>
      <w:del w:id="573" w:author="Laurence Golding" w:date="2018-12-11T11:40:00Z"/>
      <w:moveFrom w:id="574" w:author="Laurence Golding" w:date="2018-12-11T11:40:00Z">
        <w:r w:rsidDel="005175EA">
          <w:fldChar w:fldCharType="separate"/>
        </w:r>
        <w:r w:rsidR="004D076C" w:rsidDel="005175EA">
          <w:t>3.24</w:t>
        </w:r>
        <w:r w:rsidDel="005175EA">
          <w:fldChar w:fldCharType="end"/>
        </w:r>
        <w:r w:rsidDel="005175EA">
          <w:t>).</w:t>
        </w:r>
      </w:moveFrom>
    </w:p>
    <w:p w14:paraId="2A15CECD" w14:textId="6A3E1F00" w:rsidR="00DE4250" w:rsidDel="005175EA" w:rsidRDefault="00DE4250" w:rsidP="00DE4250">
      <w:pPr>
        <w:pStyle w:val="Codesmall"/>
        <w:rPr>
          <w:moveFrom w:id="575" w:author="Laurence Golding" w:date="2018-12-11T11:40:00Z"/>
        </w:rPr>
      </w:pPr>
      <w:moveFrom w:id="576" w:author="Laurence Golding" w:date="2018-12-11T11:40:00Z">
        <w:r w:rsidDel="005175EA">
          <w:t xml:space="preserve">            {</w:t>
        </w:r>
      </w:moveFrom>
    </w:p>
    <w:p w14:paraId="17292CE8" w14:textId="3C621FF1" w:rsidR="00DE4250" w:rsidDel="005175EA" w:rsidRDefault="00DE4250" w:rsidP="00DE4250">
      <w:pPr>
        <w:pStyle w:val="Codesmall"/>
        <w:rPr>
          <w:moveFrom w:id="577" w:author="Laurence Golding" w:date="2018-12-11T11:40:00Z"/>
        </w:rPr>
      </w:pPr>
      <w:moveFrom w:id="578" w:author="Laurence Golding" w:date="2018-12-11T11:40:00Z">
        <w:r w:rsidDel="005175EA">
          <w:t xml:space="preserve">              "fileLocation": {                # See </w:t>
        </w:r>
        <w:r w:rsidRPr="00E20F80" w:rsidDel="005175EA">
          <w:t>§</w:t>
        </w:r>
        <w:r w:rsidDel="005175EA">
          <w:fldChar w:fldCharType="begin"/>
        </w:r>
        <w:r w:rsidDel="005175EA">
          <w:instrText xml:space="preserve"> REF _Ref503369432 \r \h </w:instrText>
        </w:r>
      </w:moveFrom>
      <w:del w:id="579" w:author="Laurence Golding" w:date="2018-12-11T11:40:00Z"/>
      <w:moveFrom w:id="580" w:author="Laurence Golding" w:date="2018-12-11T11:40:00Z">
        <w:r w:rsidDel="005175EA">
          <w:fldChar w:fldCharType="separate"/>
        </w:r>
        <w:r w:rsidR="004D076C" w:rsidDel="005175EA">
          <w:t>3.24.3</w:t>
        </w:r>
        <w:r w:rsidDel="005175EA">
          <w:fldChar w:fldCharType="end"/>
        </w:r>
        <w:r w:rsidDel="005175EA">
          <w:t>.</w:t>
        </w:r>
      </w:moveFrom>
    </w:p>
    <w:p w14:paraId="21AC76C2" w14:textId="39C233EB" w:rsidR="00DE4250" w:rsidDel="005175EA" w:rsidRDefault="00DE4250" w:rsidP="00DE4250">
      <w:pPr>
        <w:pStyle w:val="Codesmall"/>
        <w:rPr>
          <w:moveFrom w:id="581" w:author="Laurence Golding" w:date="2018-12-11T11:40:00Z"/>
        </w:rPr>
      </w:pPr>
      <w:moveFrom w:id="582" w:author="Laurence Golding" w:date="2018-12-11T11:40:00Z">
        <w:r w:rsidDel="005175EA">
          <w:t xml:space="preserve">                "uri": "AndroidStudio.log",</w:t>
        </w:r>
      </w:moveFrom>
    </w:p>
    <w:p w14:paraId="7054A5F9" w14:textId="1030A784" w:rsidR="00DE4250" w:rsidDel="005175EA" w:rsidRDefault="00DE4250" w:rsidP="00DE4250">
      <w:pPr>
        <w:pStyle w:val="Codesmall"/>
        <w:rPr>
          <w:moveFrom w:id="583" w:author="Laurence Golding" w:date="2018-12-11T11:40:00Z"/>
        </w:rPr>
      </w:pPr>
      <w:moveFrom w:id="584" w:author="Laurence Golding" w:date="2018-12-11T11:40:00Z">
        <w:r w:rsidDel="005175EA">
          <w:t xml:space="preserve">                "uriBaseId": "$LOGSROOT"</w:t>
        </w:r>
      </w:moveFrom>
    </w:p>
    <w:p w14:paraId="7A7035D1" w14:textId="04B2643B" w:rsidR="00DE4250" w:rsidDel="005175EA" w:rsidRDefault="00DE4250" w:rsidP="00DE4250">
      <w:pPr>
        <w:pStyle w:val="Codesmall"/>
        <w:rPr>
          <w:moveFrom w:id="585" w:author="Laurence Golding" w:date="2018-12-11T11:40:00Z"/>
        </w:rPr>
      </w:pPr>
      <w:moveFrom w:id="586" w:author="Laurence Golding" w:date="2018-12-11T11:40:00Z">
        <w:r w:rsidDel="005175EA">
          <w:t xml:space="preserve">              },</w:t>
        </w:r>
      </w:moveFrom>
    </w:p>
    <w:p w14:paraId="21AB5369" w14:textId="38EA69AD" w:rsidR="00DE4250" w:rsidDel="005175EA" w:rsidRDefault="00DE4250" w:rsidP="00DE4250">
      <w:pPr>
        <w:pStyle w:val="Codesmall"/>
        <w:rPr>
          <w:moveFrom w:id="587" w:author="Laurence Golding" w:date="2018-12-11T11:40:00Z"/>
        </w:rPr>
      </w:pPr>
      <w:moveFrom w:id="588" w:author="Laurence Golding" w:date="2018-12-11T11:40:00Z">
        <w:r w:rsidDel="005175EA">
          <w:t xml:space="preserve">              "region": {                      # See </w:t>
        </w:r>
        <w:r w:rsidRPr="00E20F80" w:rsidDel="005175EA">
          <w:t>§</w:t>
        </w:r>
        <w:r w:rsidDel="005175EA">
          <w:fldChar w:fldCharType="begin"/>
        </w:r>
        <w:r w:rsidDel="005175EA">
          <w:instrText xml:space="preserve"> REF _Ref493509797 \r \h </w:instrText>
        </w:r>
      </w:moveFrom>
      <w:del w:id="589" w:author="Laurence Golding" w:date="2018-12-11T11:40:00Z"/>
      <w:moveFrom w:id="590" w:author="Laurence Golding" w:date="2018-12-11T11:40:00Z">
        <w:r w:rsidDel="005175EA">
          <w:fldChar w:fldCharType="separate"/>
        </w:r>
        <w:r w:rsidR="004D076C" w:rsidDel="005175EA">
          <w:t>3.24.4</w:t>
        </w:r>
        <w:r w:rsidDel="005175EA">
          <w:fldChar w:fldCharType="end"/>
        </w:r>
        <w:r w:rsidDel="005175EA">
          <w:t>.</w:t>
        </w:r>
      </w:moveFrom>
    </w:p>
    <w:p w14:paraId="44AB9AD1" w14:textId="4E9A62F9" w:rsidR="00DE4250" w:rsidDel="005175EA" w:rsidRDefault="00DE4250" w:rsidP="00DE4250">
      <w:pPr>
        <w:pStyle w:val="Codesmall"/>
        <w:rPr>
          <w:moveFrom w:id="591" w:author="Laurence Golding" w:date="2018-12-11T11:40:00Z"/>
        </w:rPr>
      </w:pPr>
      <w:moveFrom w:id="592" w:author="Laurence Golding" w:date="2018-12-11T11:40:00Z">
        <w:r w:rsidDel="005175EA">
          <w:lastRenderedPageBreak/>
          <w:t xml:space="preserve">                "startLine": 3,</w:t>
        </w:r>
      </w:moveFrom>
    </w:p>
    <w:p w14:paraId="065F1C32" w14:textId="3F82D93F" w:rsidR="00DE4250" w:rsidDel="005175EA" w:rsidRDefault="00DE4250" w:rsidP="00DE4250">
      <w:pPr>
        <w:pStyle w:val="Codesmall"/>
        <w:rPr>
          <w:moveFrom w:id="593" w:author="Laurence Golding" w:date="2018-12-11T11:40:00Z"/>
        </w:rPr>
      </w:pPr>
      <w:moveFrom w:id="594" w:author="Laurence Golding" w:date="2018-12-11T11:40:00Z">
        <w:r w:rsidDel="005175EA">
          <w:t xml:space="preserve">                "startColumn": 3,</w:t>
        </w:r>
      </w:moveFrom>
    </w:p>
    <w:p w14:paraId="09C95C98" w14:textId="099A7681" w:rsidR="00DE4250" w:rsidDel="005175EA" w:rsidRDefault="00DE4250" w:rsidP="00DE4250">
      <w:pPr>
        <w:pStyle w:val="Codesmall"/>
        <w:rPr>
          <w:moveFrom w:id="595" w:author="Laurence Golding" w:date="2018-12-11T11:40:00Z"/>
        </w:rPr>
      </w:pPr>
      <w:moveFrom w:id="596" w:author="Laurence Golding" w:date="2018-12-11T11:40:00Z">
        <w:r w:rsidDel="005175EA">
          <w:t xml:space="preserve">                "endLine": 12,</w:t>
        </w:r>
      </w:moveFrom>
    </w:p>
    <w:p w14:paraId="0CF1F010" w14:textId="017A7E1C" w:rsidR="00DE4250" w:rsidDel="005175EA" w:rsidRDefault="00DE4250" w:rsidP="00DE4250">
      <w:pPr>
        <w:pStyle w:val="Codesmall"/>
        <w:rPr>
          <w:moveFrom w:id="597" w:author="Laurence Golding" w:date="2018-12-11T11:40:00Z"/>
        </w:rPr>
      </w:pPr>
      <w:moveFrom w:id="598" w:author="Laurence Golding" w:date="2018-12-11T11:40:00Z">
        <w:r w:rsidDel="005175EA">
          <w:t xml:space="preserve">                "endColumn": 13</w:t>
        </w:r>
        <w:r w:rsidR="00A41A7B" w:rsidDel="005175EA">
          <w:t>,</w:t>
        </w:r>
      </w:moveFrom>
    </w:p>
    <w:p w14:paraId="0E919BA1" w14:textId="0BCD58BE" w:rsidR="00DE4250" w:rsidDel="005175EA" w:rsidRDefault="00DE4250" w:rsidP="00DE4250">
      <w:pPr>
        <w:pStyle w:val="Codesmall"/>
        <w:rPr>
          <w:moveFrom w:id="599" w:author="Laurence Golding" w:date="2018-12-11T11:40:00Z"/>
        </w:rPr>
      </w:pPr>
      <w:moveFrom w:id="600" w:author="Laurence Golding" w:date="2018-12-11T11:40:00Z">
        <w:r w:rsidDel="005175EA">
          <w:t xml:space="preserve">                "snippet": {</w:t>
        </w:r>
      </w:moveFrom>
    </w:p>
    <w:p w14:paraId="030C304E" w14:textId="75FED131" w:rsidR="00DE4250" w:rsidDel="005175EA" w:rsidRDefault="00DE4250" w:rsidP="00DE4250">
      <w:pPr>
        <w:pStyle w:val="Codesmall"/>
        <w:rPr>
          <w:moveFrom w:id="601" w:author="Laurence Golding" w:date="2018-12-11T11:40:00Z"/>
        </w:rPr>
      </w:pPr>
      <w:moveFrom w:id="602" w:author="Laurence Golding" w:date="2018-12-11T11:40:00Z">
        <w:r w:rsidDel="005175EA">
          <w:t xml:space="preserve">                  "text": "</w:t>
        </w:r>
        <w:r w:rsidRPr="004811D4" w:rsidDel="005175EA">
          <w:t xml:space="preserve">&lt;problem&gt;\n </w:t>
        </w:r>
        <w:r w:rsidDel="005175EA">
          <w:t>...</w:t>
        </w:r>
        <w:r w:rsidRPr="004811D4" w:rsidDel="005175EA">
          <w:t xml:space="preserve"> \n  &lt;/problem&gt;</w:t>
        </w:r>
        <w:r w:rsidDel="005175EA">
          <w:t>"</w:t>
        </w:r>
      </w:moveFrom>
    </w:p>
    <w:p w14:paraId="05A5D863" w14:textId="275971B8" w:rsidR="00DE4250" w:rsidDel="005175EA" w:rsidRDefault="00DE4250" w:rsidP="00DE4250">
      <w:pPr>
        <w:pStyle w:val="Codesmall"/>
        <w:rPr>
          <w:moveFrom w:id="603" w:author="Laurence Golding" w:date="2018-12-11T11:40:00Z"/>
        </w:rPr>
      </w:pPr>
      <w:moveFrom w:id="604" w:author="Laurence Golding" w:date="2018-12-11T11:40:00Z">
        <w:r w:rsidDel="005175EA">
          <w:t xml:space="preserve">                }</w:t>
        </w:r>
      </w:moveFrom>
    </w:p>
    <w:p w14:paraId="38935C2C" w14:textId="34F266D8" w:rsidR="00DE4250" w:rsidDel="005175EA" w:rsidRDefault="00DE4250" w:rsidP="00DE4250">
      <w:pPr>
        <w:pStyle w:val="Codesmall"/>
        <w:rPr>
          <w:moveFrom w:id="605" w:author="Laurence Golding" w:date="2018-12-11T11:40:00Z"/>
        </w:rPr>
      </w:pPr>
      <w:moveFrom w:id="606" w:author="Laurence Golding" w:date="2018-12-11T11:40:00Z">
        <w:r w:rsidDel="005175EA">
          <w:t xml:space="preserve">              }</w:t>
        </w:r>
      </w:moveFrom>
    </w:p>
    <w:p w14:paraId="34AE8104" w14:textId="4F6559AD" w:rsidR="00DE4250" w:rsidDel="005175EA" w:rsidRDefault="00DE4250" w:rsidP="00DE4250">
      <w:pPr>
        <w:pStyle w:val="Codesmall"/>
        <w:rPr>
          <w:moveFrom w:id="607" w:author="Laurence Golding" w:date="2018-12-11T11:40:00Z"/>
        </w:rPr>
      </w:pPr>
      <w:moveFrom w:id="608" w:author="Laurence Golding" w:date="2018-12-11T11:40:00Z">
        <w:r w:rsidDel="005175EA">
          <w:t xml:space="preserve">            }</w:t>
        </w:r>
      </w:moveFrom>
    </w:p>
    <w:p w14:paraId="2598559D" w14:textId="4BB7CBCA" w:rsidR="00DE4250" w:rsidDel="005175EA" w:rsidRDefault="00DE4250" w:rsidP="00DE4250">
      <w:pPr>
        <w:pStyle w:val="Codesmall"/>
        <w:rPr>
          <w:moveFrom w:id="609" w:author="Laurence Golding" w:date="2018-12-11T11:40:00Z"/>
        </w:rPr>
      </w:pPr>
      <w:moveFrom w:id="610" w:author="Laurence Golding" w:date="2018-12-11T11:40:00Z">
        <w:r w:rsidDel="005175EA">
          <w:t xml:space="preserve">          ],</w:t>
        </w:r>
      </w:moveFrom>
    </w:p>
    <w:p w14:paraId="601935BC" w14:textId="77C6968D" w:rsidR="00DE4250" w:rsidDel="005175EA" w:rsidRDefault="00DE4250" w:rsidP="00DE4250">
      <w:pPr>
        <w:pStyle w:val="Codesmall"/>
        <w:rPr>
          <w:moveFrom w:id="611" w:author="Laurence Golding" w:date="2018-12-11T11:40:00Z"/>
        </w:rPr>
      </w:pPr>
      <w:moveFrom w:id="612" w:author="Laurence Golding" w:date="2018-12-11T11:40:00Z">
        <w:r w:rsidDel="005175EA">
          <w:t xml:space="preserve">          ...</w:t>
        </w:r>
      </w:moveFrom>
    </w:p>
    <w:p w14:paraId="422F54FF" w14:textId="179D3B29" w:rsidR="00DE4250" w:rsidDel="005175EA" w:rsidRDefault="00DE4250" w:rsidP="00DE4250">
      <w:pPr>
        <w:pStyle w:val="Codesmall"/>
        <w:rPr>
          <w:moveFrom w:id="613" w:author="Laurence Golding" w:date="2018-12-11T11:40:00Z"/>
        </w:rPr>
      </w:pPr>
      <w:moveFrom w:id="614" w:author="Laurence Golding" w:date="2018-12-11T11:40:00Z">
        <w:r w:rsidDel="005175EA">
          <w:t xml:space="preserve">        }</w:t>
        </w:r>
      </w:moveFrom>
    </w:p>
    <w:p w14:paraId="2CDCA377" w14:textId="61CC3042" w:rsidR="00DE4250" w:rsidDel="005175EA" w:rsidRDefault="00DE4250" w:rsidP="00DE4250">
      <w:pPr>
        <w:pStyle w:val="Codesmall"/>
        <w:rPr>
          <w:moveFrom w:id="615" w:author="Laurence Golding" w:date="2018-12-11T11:40:00Z"/>
        </w:rPr>
      </w:pPr>
      <w:moveFrom w:id="616" w:author="Laurence Golding" w:date="2018-12-11T11:40:00Z">
        <w:r w:rsidDel="005175EA">
          <w:t xml:space="preserve">      ]</w:t>
        </w:r>
      </w:moveFrom>
    </w:p>
    <w:p w14:paraId="2777C421" w14:textId="2E8E7673" w:rsidR="00DE4250" w:rsidDel="005175EA" w:rsidRDefault="00DE4250" w:rsidP="00DE4250">
      <w:pPr>
        <w:pStyle w:val="Codesmall"/>
        <w:rPr>
          <w:moveFrom w:id="617" w:author="Laurence Golding" w:date="2018-12-11T11:40:00Z"/>
        </w:rPr>
      </w:pPr>
      <w:moveFrom w:id="618" w:author="Laurence Golding" w:date="2018-12-11T11:40:00Z">
        <w:r w:rsidDel="005175EA">
          <w:t xml:space="preserve">    }</w:t>
        </w:r>
      </w:moveFrom>
    </w:p>
    <w:p w14:paraId="38ABECCC" w14:textId="2D23B45F" w:rsidR="00DE4250" w:rsidDel="005175EA" w:rsidRDefault="00DE4250" w:rsidP="00DE4250">
      <w:pPr>
        <w:pStyle w:val="Codesmall"/>
        <w:rPr>
          <w:moveFrom w:id="619" w:author="Laurence Golding" w:date="2018-12-11T11:40:00Z"/>
        </w:rPr>
      </w:pPr>
      <w:moveFrom w:id="620" w:author="Laurence Golding" w:date="2018-12-11T11:40:00Z">
        <w:r w:rsidDel="005175EA">
          <w:t xml:space="preserve">  ]</w:t>
        </w:r>
      </w:moveFrom>
    </w:p>
    <w:p w14:paraId="36A81A8A" w14:textId="0EF14519" w:rsidR="00DE4250" w:rsidRPr="008F4CB1" w:rsidDel="005175EA" w:rsidRDefault="00DE4250" w:rsidP="00DE4250">
      <w:pPr>
        <w:pStyle w:val="Codesmall"/>
        <w:rPr>
          <w:moveFrom w:id="621" w:author="Laurence Golding" w:date="2018-12-11T11:40:00Z"/>
        </w:rPr>
      </w:pPr>
      <w:moveFrom w:id="622" w:author="Laurence Golding" w:date="2018-12-11T11:40:00Z">
        <w:r w:rsidDel="005175EA">
          <w:t>}</w:t>
        </w:r>
      </w:moveFrom>
    </w:p>
    <w:moveFromRangeEnd w:id="486"/>
    <w:p w14:paraId="47D757BD" w14:textId="77777777" w:rsidR="00DE4250" w:rsidRPr="00DF302D" w:rsidRDefault="00DE4250" w:rsidP="00DF302D"/>
    <w:p w14:paraId="656D1948" w14:textId="2B2F6C2A" w:rsidR="006E546E" w:rsidRDefault="006E546E" w:rsidP="006E546E">
      <w:pPr>
        <w:pStyle w:val="Heading3"/>
      </w:pPr>
      <w:bookmarkStart w:id="623" w:name="_Toc531862100"/>
      <w:r>
        <w:t>fixes property</w:t>
      </w:r>
      <w:bookmarkEnd w:id="623"/>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624" w:name="_Toc531862101"/>
      <w:r>
        <w:t>occurrenceCount property</w:t>
      </w:r>
      <w:bookmarkEnd w:id="624"/>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5" w:name="_Ref493426721"/>
      <w:bookmarkStart w:id="626" w:name="_Ref507665939"/>
      <w:bookmarkStart w:id="627" w:name="_Toc531862102"/>
      <w:r>
        <w:t>location object</w:t>
      </w:r>
      <w:bookmarkEnd w:id="625"/>
      <w:bookmarkEnd w:id="626"/>
      <w:bookmarkEnd w:id="627"/>
    </w:p>
    <w:p w14:paraId="27ED50C0" w14:textId="23D428DC" w:rsidR="006E546E" w:rsidRDefault="006E546E" w:rsidP="006E546E">
      <w:pPr>
        <w:pStyle w:val="Heading3"/>
      </w:pPr>
      <w:bookmarkStart w:id="628" w:name="_Ref493479281"/>
      <w:bookmarkStart w:id="629" w:name="_Toc531862103"/>
      <w:r>
        <w:t>General</w:t>
      </w:r>
      <w:bookmarkEnd w:id="628"/>
      <w:bookmarkEnd w:id="629"/>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630" w:name="_Toc531862104"/>
      <w:r>
        <w:t>Constraints</w:t>
      </w:r>
      <w:bookmarkEnd w:id="630"/>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31" w:name="_Ref493477623"/>
      <w:bookmarkStart w:id="632" w:name="_Ref493478351"/>
      <w:bookmarkStart w:id="633" w:name="_Toc531862105"/>
      <w:r>
        <w:t xml:space="preserve">physicalLocation </w:t>
      </w:r>
      <w:r w:rsidR="006E546E">
        <w:t>property</w:t>
      </w:r>
      <w:bookmarkEnd w:id="631"/>
      <w:bookmarkEnd w:id="632"/>
      <w:bookmarkEnd w:id="633"/>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34" w:name="_Ref493404450"/>
      <w:bookmarkStart w:id="635" w:name="_Ref493404690"/>
      <w:bookmarkStart w:id="636" w:name="_Toc531862106"/>
      <w:r>
        <w:t>fullyQualifiedLogicalName property</w:t>
      </w:r>
      <w:bookmarkEnd w:id="634"/>
      <w:bookmarkEnd w:id="635"/>
      <w:bookmarkEnd w:id="63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637" w:name="_Hlk513194534"/>
      <w:bookmarkStart w:id="63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37"/>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38"/>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39" w:name="_Ref530062627"/>
      <w:bookmarkStart w:id="640" w:name="_Toc531862107"/>
      <w:r>
        <w:t>logicalLocationIndex property</w:t>
      </w:r>
      <w:bookmarkEnd w:id="639"/>
      <w:bookmarkEnd w:id="640"/>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641" w:name="_Ref513121634"/>
      <w:bookmarkStart w:id="642" w:name="_Ref513122103"/>
      <w:bookmarkStart w:id="643" w:name="_Toc531862108"/>
      <w:r>
        <w:lastRenderedPageBreak/>
        <w:t>message property</w:t>
      </w:r>
      <w:bookmarkEnd w:id="641"/>
      <w:bookmarkEnd w:id="642"/>
      <w:bookmarkEnd w:id="643"/>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644" w:name="_Ref510102819"/>
      <w:bookmarkStart w:id="645" w:name="_Toc531862109"/>
      <w:r>
        <w:t>annotations property</w:t>
      </w:r>
      <w:bookmarkEnd w:id="644"/>
      <w:bookmarkEnd w:id="645"/>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646" w:name="_Ref493477390"/>
      <w:bookmarkStart w:id="647" w:name="_Ref493478323"/>
      <w:bookmarkStart w:id="648" w:name="_Ref493478590"/>
      <w:bookmarkStart w:id="649" w:name="_Toc531862110"/>
      <w:r>
        <w:t>physicalLocation object</w:t>
      </w:r>
      <w:bookmarkEnd w:id="646"/>
      <w:bookmarkEnd w:id="647"/>
      <w:bookmarkEnd w:id="648"/>
      <w:bookmarkEnd w:id="649"/>
    </w:p>
    <w:p w14:paraId="0B9181AD" w14:textId="12F902F2" w:rsidR="006E546E" w:rsidRDefault="006E546E" w:rsidP="006E546E">
      <w:pPr>
        <w:pStyle w:val="Heading3"/>
      </w:pPr>
      <w:bookmarkStart w:id="650" w:name="_Toc531862111"/>
      <w:r>
        <w:t>General</w:t>
      </w:r>
      <w:bookmarkEnd w:id="65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51" w:name="_Ref503357394"/>
      <w:bookmarkStart w:id="652" w:name="_Toc531862112"/>
      <w:bookmarkStart w:id="653" w:name="_Ref493343236"/>
      <w:r>
        <w:t>id property</w:t>
      </w:r>
      <w:bookmarkEnd w:id="651"/>
      <w:bookmarkEnd w:id="652"/>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54" w:name="_Ref503369432"/>
      <w:bookmarkStart w:id="655" w:name="_Ref503369435"/>
      <w:bookmarkStart w:id="656" w:name="_Ref503371110"/>
      <w:bookmarkStart w:id="657" w:name="_Ref503371652"/>
      <w:bookmarkStart w:id="658" w:name="_Toc531862113"/>
      <w:r>
        <w:t>fileLocation</w:t>
      </w:r>
      <w:r w:rsidR="006E546E">
        <w:t xml:space="preserve"> property</w:t>
      </w:r>
      <w:bookmarkEnd w:id="653"/>
      <w:bookmarkEnd w:id="654"/>
      <w:bookmarkEnd w:id="655"/>
      <w:bookmarkEnd w:id="656"/>
      <w:bookmarkEnd w:id="657"/>
      <w:bookmarkEnd w:id="658"/>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59" w:name="_Ref493509797"/>
      <w:bookmarkStart w:id="660" w:name="_Toc531862114"/>
      <w:r>
        <w:t>region property</w:t>
      </w:r>
      <w:bookmarkEnd w:id="659"/>
      <w:bookmarkEnd w:id="660"/>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61" w:name="_Toc531862115"/>
      <w:r>
        <w:t>contextRegion property</w:t>
      </w:r>
      <w:bookmarkEnd w:id="661"/>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62" w:name="_Ref493490350"/>
      <w:bookmarkStart w:id="663" w:name="_Toc531862116"/>
      <w:r>
        <w:t>region object</w:t>
      </w:r>
      <w:bookmarkEnd w:id="662"/>
      <w:bookmarkEnd w:id="663"/>
    </w:p>
    <w:p w14:paraId="5C4DB1F6" w14:textId="19917190" w:rsidR="006E546E" w:rsidRDefault="006E546E" w:rsidP="006E546E">
      <w:pPr>
        <w:pStyle w:val="Heading3"/>
      </w:pPr>
      <w:bookmarkStart w:id="664" w:name="_Toc531862117"/>
      <w:r>
        <w:t>General</w:t>
      </w:r>
      <w:bookmarkEnd w:id="66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665" w:name="_Ref493492556"/>
      <w:bookmarkStart w:id="666" w:name="_Ref493492604"/>
      <w:bookmarkStart w:id="667" w:name="_Ref493492671"/>
      <w:bookmarkStart w:id="668" w:name="_Toc531862118"/>
      <w:r>
        <w:t>Text regions</w:t>
      </w:r>
      <w:bookmarkEnd w:id="665"/>
      <w:bookmarkEnd w:id="666"/>
      <w:bookmarkEnd w:id="667"/>
      <w:bookmarkEnd w:id="6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lastRenderedPageBreak/>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lastRenderedPageBreak/>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9" w:name="_Ref509043519"/>
      <w:bookmarkStart w:id="670" w:name="_Ref509043733"/>
      <w:bookmarkStart w:id="671" w:name="_Toc531862119"/>
      <w:r>
        <w:t>Binary regions</w:t>
      </w:r>
      <w:bookmarkEnd w:id="669"/>
      <w:bookmarkEnd w:id="670"/>
      <w:bookmarkEnd w:id="67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2" w:name="_Toc531862120"/>
      <w:r>
        <w:t>Independence of text and binary regions</w:t>
      </w:r>
      <w:bookmarkEnd w:id="67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3" w:name="_Ref493490565"/>
      <w:bookmarkStart w:id="674" w:name="_Ref493491243"/>
      <w:bookmarkStart w:id="675" w:name="_Ref493492406"/>
      <w:bookmarkStart w:id="676" w:name="_Toc531862121"/>
      <w:r>
        <w:t>startLine property</w:t>
      </w:r>
      <w:bookmarkEnd w:id="673"/>
      <w:bookmarkEnd w:id="674"/>
      <w:bookmarkEnd w:id="675"/>
      <w:bookmarkEnd w:id="676"/>
    </w:p>
    <w:p w14:paraId="03F07C1F" w14:textId="257ACEF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7" w:name="_Ref493491260"/>
      <w:bookmarkStart w:id="678" w:name="_Ref493492414"/>
      <w:bookmarkStart w:id="679" w:name="_Toc531862122"/>
      <w:r>
        <w:t>startColumn property</w:t>
      </w:r>
      <w:bookmarkEnd w:id="677"/>
      <w:bookmarkEnd w:id="678"/>
      <w:bookmarkEnd w:id="67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0" w:name="_Ref493491334"/>
      <w:bookmarkStart w:id="681" w:name="_Ref493492422"/>
      <w:bookmarkStart w:id="682" w:name="_Toc531862123"/>
      <w:r>
        <w:t>endLine property</w:t>
      </w:r>
      <w:bookmarkEnd w:id="680"/>
      <w:bookmarkEnd w:id="681"/>
      <w:bookmarkEnd w:id="68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3" w:name="_Ref493491342"/>
      <w:bookmarkStart w:id="684" w:name="_Ref493492427"/>
      <w:bookmarkStart w:id="685" w:name="_Toc531862124"/>
      <w:r>
        <w:t>endColumn property</w:t>
      </w:r>
      <w:bookmarkEnd w:id="683"/>
      <w:bookmarkEnd w:id="684"/>
      <w:bookmarkEnd w:id="68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6" w:name="_Ref493492251"/>
      <w:bookmarkStart w:id="687" w:name="_Ref493492981"/>
      <w:bookmarkStart w:id="688" w:name="_Toc531862125"/>
      <w:r>
        <w:t>charO</w:t>
      </w:r>
      <w:r w:rsidR="006E546E">
        <w:t>ffset property</w:t>
      </w:r>
      <w:bookmarkEnd w:id="686"/>
      <w:bookmarkEnd w:id="687"/>
      <w:bookmarkEnd w:id="688"/>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89" w:name="_Ref493491350"/>
      <w:bookmarkStart w:id="690" w:name="_Ref493492312"/>
      <w:bookmarkStart w:id="691" w:name="_Toc531862126"/>
      <w:r>
        <w:t>charL</w:t>
      </w:r>
      <w:r w:rsidR="006E546E">
        <w:t>ength property</w:t>
      </w:r>
      <w:bookmarkEnd w:id="689"/>
      <w:bookmarkEnd w:id="690"/>
      <w:bookmarkEnd w:id="691"/>
    </w:p>
    <w:p w14:paraId="4958FFFB" w14:textId="2680528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92" w:name="_Ref515544104"/>
      <w:bookmarkStart w:id="693" w:name="_Toc531862127"/>
      <w:r>
        <w:lastRenderedPageBreak/>
        <w:t>byteOffset property</w:t>
      </w:r>
      <w:bookmarkEnd w:id="692"/>
      <w:bookmarkEnd w:id="69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94" w:name="_Ref515544119"/>
      <w:bookmarkStart w:id="695" w:name="_Toc531862128"/>
      <w:r>
        <w:t>byteLength property</w:t>
      </w:r>
      <w:bookmarkEnd w:id="694"/>
      <w:bookmarkEnd w:id="695"/>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96" w:name="_Toc531862129"/>
      <w:r>
        <w:t>snippet property</w:t>
      </w:r>
      <w:bookmarkEnd w:id="696"/>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97" w:name="_Ref513118337"/>
      <w:bookmarkStart w:id="698" w:name="_Toc531862130"/>
      <w:r>
        <w:t>message property</w:t>
      </w:r>
      <w:bookmarkEnd w:id="697"/>
      <w:bookmarkEnd w:id="698"/>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99" w:name="_Ref513118449"/>
      <w:bookmarkStart w:id="700" w:name="_Toc531862131"/>
      <w:bookmarkStart w:id="701" w:name="_Hlk513212890"/>
      <w:r>
        <w:t>rectangle object</w:t>
      </w:r>
      <w:bookmarkEnd w:id="699"/>
      <w:bookmarkEnd w:id="700"/>
    </w:p>
    <w:p w14:paraId="3C4A6F0B" w14:textId="2FBD2981" w:rsidR="008A21D5" w:rsidRDefault="008A21D5" w:rsidP="008A21D5">
      <w:pPr>
        <w:pStyle w:val="Heading3"/>
      </w:pPr>
      <w:bookmarkStart w:id="702" w:name="_Toc531862132"/>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531862133"/>
      <w:r>
        <w:t>top, left, bottom, and right properties</w:t>
      </w:r>
      <w:bookmarkEnd w:id="703"/>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531862134"/>
      <w:r>
        <w:lastRenderedPageBreak/>
        <w:t>message property</w:t>
      </w:r>
      <w:bookmarkEnd w:id="704"/>
      <w:bookmarkEnd w:id="705"/>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06" w:name="_Ref493404505"/>
      <w:bookmarkStart w:id="707" w:name="_Toc531862135"/>
      <w:bookmarkEnd w:id="701"/>
      <w:r>
        <w:t>logicalLocation object</w:t>
      </w:r>
      <w:bookmarkEnd w:id="706"/>
      <w:bookmarkEnd w:id="707"/>
    </w:p>
    <w:p w14:paraId="479717FF" w14:textId="2760154A" w:rsidR="006E546E" w:rsidRDefault="006E546E" w:rsidP="006E546E">
      <w:pPr>
        <w:pStyle w:val="Heading3"/>
      </w:pPr>
      <w:bookmarkStart w:id="708" w:name="_Toc531862136"/>
      <w:r>
        <w:t>General</w:t>
      </w:r>
      <w:bookmarkEnd w:id="70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709" w:name="_Ref514248023"/>
      <w:bookmarkStart w:id="710" w:name="_Toc531862137"/>
      <w:r>
        <w:t>Logical location naming rules</w:t>
      </w:r>
      <w:bookmarkEnd w:id="709"/>
      <w:bookmarkEnd w:id="71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11" w:name="_Ref514247682"/>
      <w:bookmarkStart w:id="712" w:name="_Toc531862138"/>
      <w:r>
        <w:t>name property</w:t>
      </w:r>
      <w:bookmarkEnd w:id="711"/>
      <w:bookmarkEnd w:id="712"/>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713" w:name="_Ref513194876"/>
      <w:bookmarkStart w:id="714" w:name="_Toc531862139"/>
      <w:r>
        <w:t>fullyQualifiedName property</w:t>
      </w:r>
      <w:bookmarkEnd w:id="713"/>
      <w:bookmarkEnd w:id="714"/>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715" w:name="_Toc531862140"/>
      <w:r>
        <w:t>decoratedName property</w:t>
      </w:r>
      <w:bookmarkEnd w:id="71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6" w:name="_Ref513195445"/>
      <w:bookmarkStart w:id="717" w:name="_Toc531862141"/>
      <w:r>
        <w:t>kind property</w:t>
      </w:r>
      <w:bookmarkEnd w:id="716"/>
      <w:bookmarkEnd w:id="71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718" w:name="_Ref530059029"/>
      <w:bookmarkStart w:id="719" w:name="_Toc531862142"/>
      <w:r>
        <w:t xml:space="preserve">parentIndex </w:t>
      </w:r>
      <w:r w:rsidR="006E546E">
        <w:t>property</w:t>
      </w:r>
      <w:bookmarkEnd w:id="718"/>
      <w:bookmarkEnd w:id="719"/>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720" w:name="_Ref510008325"/>
      <w:bookmarkStart w:id="721" w:name="_Toc531862143"/>
      <w:r>
        <w:t>codeFlow object</w:t>
      </w:r>
      <w:bookmarkEnd w:id="720"/>
      <w:bookmarkEnd w:id="721"/>
    </w:p>
    <w:p w14:paraId="507EC364" w14:textId="20C3EC2C" w:rsidR="00B163FF" w:rsidRDefault="00B163FF" w:rsidP="00B163FF">
      <w:pPr>
        <w:pStyle w:val="Heading3"/>
      </w:pPr>
      <w:bookmarkStart w:id="722" w:name="_Ref510009088"/>
      <w:bookmarkStart w:id="723" w:name="_Toc531862144"/>
      <w:r>
        <w:t>General</w:t>
      </w:r>
      <w:bookmarkEnd w:id="722"/>
      <w:bookmarkEnd w:id="72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24" w:name="_Ref510008352"/>
      <w:bookmarkStart w:id="725" w:name="_Toc531862145"/>
      <w:r>
        <w:t>message property</w:t>
      </w:r>
      <w:bookmarkEnd w:id="724"/>
      <w:bookmarkEnd w:id="725"/>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726" w:name="_Ref510008358"/>
      <w:bookmarkStart w:id="727" w:name="_Toc531862146"/>
      <w:r>
        <w:t>threadFlows property</w:t>
      </w:r>
      <w:bookmarkEnd w:id="726"/>
      <w:bookmarkEnd w:id="727"/>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28" w:name="_Ref493427364"/>
      <w:bookmarkStart w:id="729" w:name="_Toc531862147"/>
      <w:r>
        <w:lastRenderedPageBreak/>
        <w:t>thread</w:t>
      </w:r>
      <w:r w:rsidR="006E546E">
        <w:t>Flow object</w:t>
      </w:r>
      <w:bookmarkEnd w:id="728"/>
      <w:bookmarkEnd w:id="729"/>
    </w:p>
    <w:p w14:paraId="68EE36AB" w14:textId="336A5D40" w:rsidR="006E546E" w:rsidRDefault="006E546E" w:rsidP="006E546E">
      <w:pPr>
        <w:pStyle w:val="Heading3"/>
      </w:pPr>
      <w:bookmarkStart w:id="730" w:name="_Toc531862148"/>
      <w:r>
        <w:t>General</w:t>
      </w:r>
      <w:bookmarkEnd w:id="73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731" w:name="_Ref510008395"/>
      <w:bookmarkStart w:id="732" w:name="_Toc531862149"/>
      <w:r>
        <w:t>id property</w:t>
      </w:r>
      <w:bookmarkEnd w:id="731"/>
      <w:bookmarkEnd w:id="732"/>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3" w:name="_Ref503361742"/>
      <w:bookmarkStart w:id="734" w:name="_Toc531862150"/>
      <w:r>
        <w:t>message property</w:t>
      </w:r>
      <w:bookmarkEnd w:id="733"/>
      <w:bookmarkEnd w:id="734"/>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35" w:name="_Ref510008412"/>
      <w:bookmarkStart w:id="736" w:name="_Toc531862151"/>
      <w:r>
        <w:t>locations property</w:t>
      </w:r>
      <w:bookmarkEnd w:id="735"/>
      <w:bookmarkEnd w:id="736"/>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37" w:name="_Ref511819945"/>
      <w:bookmarkStart w:id="738" w:name="_Toc531862152"/>
      <w:r>
        <w:t>graph object</w:t>
      </w:r>
      <w:bookmarkEnd w:id="737"/>
      <w:bookmarkEnd w:id="738"/>
    </w:p>
    <w:p w14:paraId="79771063" w14:textId="13A3DA96" w:rsidR="00CD4F20" w:rsidRDefault="00CD4F20" w:rsidP="00CD4F20">
      <w:pPr>
        <w:pStyle w:val="Heading3"/>
      </w:pPr>
      <w:bookmarkStart w:id="739" w:name="_Toc531862153"/>
      <w:r>
        <w:t>General</w:t>
      </w:r>
      <w:bookmarkEnd w:id="739"/>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740" w:name="_Ref511822858"/>
      <w:bookmarkStart w:id="741" w:name="_Toc531862154"/>
      <w:r>
        <w:t>id property</w:t>
      </w:r>
      <w:bookmarkEnd w:id="740"/>
      <w:bookmarkEnd w:id="741"/>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42" w:name="_Toc531862155"/>
      <w:r>
        <w:t>description property</w:t>
      </w:r>
      <w:bookmarkEnd w:id="742"/>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743" w:name="_Ref511823242"/>
      <w:bookmarkStart w:id="744" w:name="_Toc531862156"/>
      <w:r>
        <w:t>nodes property</w:t>
      </w:r>
      <w:bookmarkEnd w:id="743"/>
      <w:bookmarkEnd w:id="744"/>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745" w:name="_Ref511823263"/>
      <w:bookmarkStart w:id="746" w:name="_Toc531862157"/>
      <w:r>
        <w:t>edges property</w:t>
      </w:r>
      <w:bookmarkEnd w:id="745"/>
      <w:bookmarkEnd w:id="746"/>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747" w:name="_Ref511821868"/>
      <w:bookmarkStart w:id="748" w:name="_Toc531862158"/>
      <w:r>
        <w:t>node object</w:t>
      </w:r>
      <w:bookmarkEnd w:id="747"/>
      <w:bookmarkEnd w:id="748"/>
    </w:p>
    <w:p w14:paraId="5C490915" w14:textId="5A0DD1FC" w:rsidR="00CD4F20" w:rsidRDefault="00CD4F20" w:rsidP="00CD4F20">
      <w:pPr>
        <w:pStyle w:val="Heading3"/>
      </w:pPr>
      <w:bookmarkStart w:id="749" w:name="_Toc531862159"/>
      <w:r>
        <w:t>General</w:t>
      </w:r>
      <w:bookmarkEnd w:id="749"/>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750" w:name="_Ref511822118"/>
      <w:bookmarkStart w:id="751" w:name="_Toc531862160"/>
      <w:r>
        <w:t>id property</w:t>
      </w:r>
      <w:bookmarkEnd w:id="750"/>
      <w:bookmarkEnd w:id="751"/>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2" w:name="_Toc531862161"/>
      <w:r>
        <w:t>label property</w:t>
      </w:r>
      <w:bookmarkEnd w:id="752"/>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753" w:name="_Toc531862162"/>
      <w:r>
        <w:t>location property</w:t>
      </w:r>
      <w:bookmarkEnd w:id="753"/>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754" w:name="_Ref515547420"/>
      <w:bookmarkStart w:id="755" w:name="_Toc531862163"/>
      <w:r>
        <w:t>children property</w:t>
      </w:r>
      <w:bookmarkEnd w:id="754"/>
      <w:bookmarkEnd w:id="755"/>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756" w:name="_Ref511821891"/>
      <w:bookmarkStart w:id="757" w:name="_Toc531862164"/>
      <w:r>
        <w:t>edge object</w:t>
      </w:r>
      <w:bookmarkEnd w:id="756"/>
      <w:bookmarkEnd w:id="757"/>
    </w:p>
    <w:p w14:paraId="78AF70AE" w14:textId="37DDAA2D" w:rsidR="00CD4F20" w:rsidRDefault="00CD4F20" w:rsidP="00CD4F20">
      <w:pPr>
        <w:pStyle w:val="Heading3"/>
      </w:pPr>
      <w:bookmarkStart w:id="758" w:name="_Toc531862165"/>
      <w:r>
        <w:t>General</w:t>
      </w:r>
      <w:bookmarkEnd w:id="758"/>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759" w:name="_Ref511823280"/>
      <w:bookmarkStart w:id="760" w:name="_Toc531862166"/>
      <w:r>
        <w:t>id property</w:t>
      </w:r>
      <w:bookmarkEnd w:id="759"/>
      <w:bookmarkEnd w:id="760"/>
    </w:p>
    <w:p w14:paraId="5747D78D" w14:textId="59D86FF8" w:rsidR="00380A89" w:rsidRPr="00380A89" w:rsidRDefault="00380A89" w:rsidP="00380A89">
      <w:bookmarkStart w:id="76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762" w:name="_Toc531862167"/>
      <w:r>
        <w:t>label property</w:t>
      </w:r>
      <w:bookmarkEnd w:id="762"/>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763" w:name="_Ref511822214"/>
      <w:bookmarkStart w:id="764" w:name="_Toc531862168"/>
      <w:r>
        <w:t>sourceNodeId property</w:t>
      </w:r>
      <w:bookmarkEnd w:id="763"/>
      <w:bookmarkEnd w:id="764"/>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6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76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66" w:name="_Ref511823298"/>
      <w:bookmarkStart w:id="767" w:name="_Toc531862169"/>
      <w:r>
        <w:t>targetNodeId property</w:t>
      </w:r>
      <w:bookmarkEnd w:id="766"/>
      <w:bookmarkEnd w:id="767"/>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768" w:name="_Ref511819971"/>
      <w:bookmarkStart w:id="769" w:name="_Toc531862170"/>
      <w:r>
        <w:t>graphTraversal object</w:t>
      </w:r>
      <w:bookmarkEnd w:id="768"/>
      <w:bookmarkEnd w:id="769"/>
    </w:p>
    <w:p w14:paraId="7EE87AC4" w14:textId="2D601D1D" w:rsidR="00CD4F20" w:rsidRDefault="00CD4F20" w:rsidP="00CD4F20">
      <w:pPr>
        <w:pStyle w:val="Heading3"/>
      </w:pPr>
      <w:bookmarkStart w:id="770" w:name="_Toc531862171"/>
      <w:r>
        <w:t>General</w:t>
      </w:r>
      <w:bookmarkEnd w:id="770"/>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771" w:name="_Ref511823337"/>
      <w:bookmarkStart w:id="772" w:name="_Toc531862172"/>
      <w:r>
        <w:t>graphId property</w:t>
      </w:r>
      <w:bookmarkEnd w:id="771"/>
      <w:bookmarkEnd w:id="772"/>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73" w:name="_Toc531862173"/>
      <w:r>
        <w:t>description property</w:t>
      </w:r>
      <w:bookmarkEnd w:id="773"/>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774" w:name="_Ref511823179"/>
      <w:bookmarkStart w:id="775" w:name="_Toc531862174"/>
      <w:r>
        <w:t>initialState property</w:t>
      </w:r>
      <w:bookmarkEnd w:id="774"/>
      <w:bookmarkEnd w:id="775"/>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776" w:name="_Ref511822614"/>
      <w:bookmarkStart w:id="777" w:name="_Toc531862175"/>
      <w:r>
        <w:lastRenderedPageBreak/>
        <w:t>edgeTraversals property</w:t>
      </w:r>
      <w:bookmarkEnd w:id="776"/>
      <w:bookmarkEnd w:id="777"/>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78" w:name="_Ref511822569"/>
      <w:bookmarkStart w:id="779" w:name="_Toc531862176"/>
      <w:r>
        <w:t>edgeTraversal object</w:t>
      </w:r>
      <w:bookmarkEnd w:id="778"/>
      <w:bookmarkEnd w:id="779"/>
    </w:p>
    <w:p w14:paraId="4A14EA88" w14:textId="696B8630" w:rsidR="00CD4F20" w:rsidRDefault="00CD4F20" w:rsidP="00CD4F20">
      <w:pPr>
        <w:pStyle w:val="Heading3"/>
      </w:pPr>
      <w:bookmarkStart w:id="780" w:name="_Toc531862177"/>
      <w:r>
        <w:t>General</w:t>
      </w:r>
      <w:bookmarkEnd w:id="780"/>
    </w:p>
    <w:p w14:paraId="7FC25DC6" w14:textId="57980962" w:rsidR="00E66DEE" w:rsidRDefault="00E66DEE" w:rsidP="00E66DEE">
      <w:bookmarkStart w:id="78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82" w:name="_Ref513199007"/>
      <w:bookmarkStart w:id="783" w:name="_Toc531862178"/>
      <w:r>
        <w:t>edgeId property</w:t>
      </w:r>
      <w:bookmarkEnd w:id="781"/>
      <w:bookmarkEnd w:id="782"/>
      <w:bookmarkEnd w:id="783"/>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784" w:name="_Toc531862179"/>
      <w:r>
        <w:t>message property</w:t>
      </w:r>
      <w:bookmarkEnd w:id="784"/>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785" w:name="_Ref511823070"/>
      <w:bookmarkStart w:id="786" w:name="_Toc531862180"/>
      <w:r>
        <w:t>finalState property</w:t>
      </w:r>
      <w:bookmarkEnd w:id="785"/>
      <w:bookmarkEnd w:id="786"/>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787" w:name="_Toc531862181"/>
      <w:r>
        <w:t>stepOverEdgeCount</w:t>
      </w:r>
      <w:r w:rsidR="00CD4F20">
        <w:t xml:space="preserve"> property</w:t>
      </w:r>
      <w:bookmarkEnd w:id="78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88" w:name="_Ref493427479"/>
      <w:bookmarkStart w:id="789" w:name="_Toc531862182"/>
      <w:r>
        <w:t>stack object</w:t>
      </w:r>
      <w:bookmarkEnd w:id="788"/>
      <w:bookmarkEnd w:id="789"/>
    </w:p>
    <w:p w14:paraId="5A2500F3" w14:textId="474DE860" w:rsidR="006E546E" w:rsidRDefault="006E546E" w:rsidP="006E546E">
      <w:pPr>
        <w:pStyle w:val="Heading3"/>
      </w:pPr>
      <w:bookmarkStart w:id="790" w:name="_Toc531862183"/>
      <w:r>
        <w:t>General</w:t>
      </w:r>
      <w:bookmarkEnd w:id="79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91" w:name="_Ref503361859"/>
      <w:bookmarkStart w:id="792" w:name="_Toc531862184"/>
      <w:r>
        <w:t>message property</w:t>
      </w:r>
      <w:bookmarkEnd w:id="791"/>
      <w:bookmarkEnd w:id="792"/>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93" w:name="_Toc531862185"/>
      <w:r>
        <w:t>frames property</w:t>
      </w:r>
      <w:bookmarkEnd w:id="793"/>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94" w:name="_Ref493494398"/>
      <w:bookmarkStart w:id="795" w:name="_Toc531862186"/>
      <w:r>
        <w:t>stackFrame object</w:t>
      </w:r>
      <w:bookmarkEnd w:id="794"/>
      <w:bookmarkEnd w:id="795"/>
    </w:p>
    <w:p w14:paraId="440DEBE2" w14:textId="2D9664B2" w:rsidR="006E546E" w:rsidRDefault="006E546E" w:rsidP="006E546E">
      <w:pPr>
        <w:pStyle w:val="Heading3"/>
      </w:pPr>
      <w:bookmarkStart w:id="796" w:name="_Toc531862187"/>
      <w:r>
        <w:t>General</w:t>
      </w:r>
      <w:bookmarkEnd w:id="796"/>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797" w:name="_Ref503362303"/>
      <w:bookmarkStart w:id="798" w:name="_Toc531862188"/>
      <w:r>
        <w:t xml:space="preserve">location </w:t>
      </w:r>
      <w:r w:rsidR="00D10846">
        <w:t>property</w:t>
      </w:r>
      <w:bookmarkEnd w:id="797"/>
      <w:bookmarkEnd w:id="798"/>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799" w:name="_Toc531862189"/>
      <w:r>
        <w:t>module property</w:t>
      </w:r>
      <w:bookmarkEnd w:id="79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00" w:name="_Toc531862190"/>
      <w:r>
        <w:t>threadId property</w:t>
      </w:r>
      <w:bookmarkEnd w:id="80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01" w:name="_Toc531862191"/>
      <w:r>
        <w:t>address property</w:t>
      </w:r>
      <w:bookmarkEnd w:id="80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02" w:name="_Toc531862192"/>
      <w:r>
        <w:lastRenderedPageBreak/>
        <w:t>offset property</w:t>
      </w:r>
      <w:bookmarkEnd w:id="80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03" w:name="_Toc531862193"/>
      <w:r>
        <w:t>parameters property</w:t>
      </w:r>
      <w:bookmarkEnd w:id="80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804" w:name="_Ref493427581"/>
      <w:bookmarkStart w:id="805" w:name="_Ref493427754"/>
      <w:bookmarkStart w:id="806" w:name="_Toc531862194"/>
      <w:r>
        <w:t>thread</w:t>
      </w:r>
      <w:r w:rsidR="007D2F0F">
        <w:t xml:space="preserve">FlowLocation </w:t>
      </w:r>
      <w:r w:rsidR="006E546E">
        <w:t>object</w:t>
      </w:r>
      <w:bookmarkEnd w:id="804"/>
      <w:bookmarkEnd w:id="805"/>
      <w:bookmarkEnd w:id="806"/>
    </w:p>
    <w:p w14:paraId="6AFFA125" w14:textId="72CDB951" w:rsidR="006E546E" w:rsidRDefault="006E546E" w:rsidP="006E546E">
      <w:pPr>
        <w:pStyle w:val="Heading3"/>
      </w:pPr>
      <w:bookmarkStart w:id="807" w:name="_Toc531862195"/>
      <w:r>
        <w:t>General</w:t>
      </w:r>
      <w:bookmarkEnd w:id="80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08" w:name="_Ref493497783"/>
      <w:bookmarkStart w:id="809" w:name="_Ref493499799"/>
      <w:bookmarkStart w:id="810" w:name="_Toc531862196"/>
      <w:r>
        <w:t xml:space="preserve">location </w:t>
      </w:r>
      <w:r w:rsidR="006E546E">
        <w:t>property</w:t>
      </w:r>
      <w:bookmarkEnd w:id="808"/>
      <w:bookmarkEnd w:id="809"/>
      <w:bookmarkEnd w:id="810"/>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811" w:name="_Toc531862197"/>
      <w:r>
        <w:t>module property</w:t>
      </w:r>
      <w:bookmarkEnd w:id="81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12" w:name="_Toc531862198"/>
      <w:r>
        <w:t>stack property</w:t>
      </w:r>
      <w:bookmarkEnd w:id="812"/>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813" w:name="_Toc531862199"/>
      <w:r>
        <w:t>kind property</w:t>
      </w:r>
      <w:bookmarkEnd w:id="813"/>
    </w:p>
    <w:p w14:paraId="7C674876" w14:textId="2D28DEBF" w:rsidR="00D31582" w:rsidRDefault="00D31582" w:rsidP="00D31582">
      <w:bookmarkStart w:id="81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14"/>
    </w:p>
    <w:p w14:paraId="0D282B13" w14:textId="241F5BD3" w:rsidR="00EC5F35" w:rsidRDefault="00EC5F35" w:rsidP="00EC5F35">
      <w:pPr>
        <w:pStyle w:val="Heading3"/>
      </w:pPr>
      <w:bookmarkStart w:id="815" w:name="_Ref510090188"/>
      <w:bookmarkStart w:id="816" w:name="_Toc531862200"/>
      <w:r>
        <w:t>state property</w:t>
      </w:r>
      <w:bookmarkEnd w:id="815"/>
      <w:bookmarkEnd w:id="816"/>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17" w:name="_Ref510008884"/>
      <w:bookmarkStart w:id="818" w:name="_Toc531862201"/>
      <w:r>
        <w:t>nestingLevel property</w:t>
      </w:r>
      <w:bookmarkEnd w:id="817"/>
      <w:bookmarkEnd w:id="81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19" w:name="_Ref510008873"/>
      <w:bookmarkStart w:id="820" w:name="_Toc531862202"/>
      <w:r>
        <w:t>executionOrder property</w:t>
      </w:r>
      <w:bookmarkEnd w:id="819"/>
      <w:bookmarkEnd w:id="820"/>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821" w:name="_Toc531862203"/>
      <w:r>
        <w:t xml:space="preserve">executionTimeUtc </w:t>
      </w:r>
      <w:r w:rsidR="005D2999">
        <w:t>property</w:t>
      </w:r>
      <w:bookmarkEnd w:id="821"/>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822" w:name="_Toc531862204"/>
      <w:r>
        <w:t>importance property</w:t>
      </w:r>
      <w:bookmarkEnd w:id="82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23" w:name="_Ref529368289"/>
      <w:bookmarkStart w:id="824" w:name="_Toc531862205"/>
      <w:r>
        <w:t>resultProvenance object</w:t>
      </w:r>
      <w:bookmarkEnd w:id="823"/>
      <w:bookmarkEnd w:id="824"/>
    </w:p>
    <w:p w14:paraId="75BA9795" w14:textId="77777777" w:rsidR="00C82EC9" w:rsidRDefault="00C82EC9" w:rsidP="00C82EC9">
      <w:pPr>
        <w:pStyle w:val="Heading3"/>
        <w:numPr>
          <w:ilvl w:val="2"/>
          <w:numId w:val="2"/>
        </w:numPr>
      </w:pPr>
      <w:bookmarkStart w:id="825" w:name="_Toc531862206"/>
      <w:r>
        <w:t>General</w:t>
      </w:r>
      <w:bookmarkEnd w:id="825"/>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26" w:name="_Toc531862207"/>
      <w:r>
        <w:lastRenderedPageBreak/>
        <w:t>firstDetectionTimeUtc property</w:t>
      </w:r>
      <w:bookmarkEnd w:id="826"/>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27" w:name="_Toc531862208"/>
      <w:r>
        <w:t>lastDetectionTimeUtc property</w:t>
      </w:r>
      <w:bookmarkEnd w:id="827"/>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828" w:name="_Toc531862209"/>
      <w:r>
        <w:t>firstDetectionRunInstanceGuid property</w:t>
      </w:r>
      <w:bookmarkEnd w:id="828"/>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29" w:name="_Toc531862210"/>
      <w:r>
        <w:t>lastDetectionRunInstanceGuid property</w:t>
      </w:r>
      <w:bookmarkEnd w:id="829"/>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30" w:name="_Toc531862211"/>
      <w:r>
        <w:t>invocationIndex property</w:t>
      </w:r>
      <w:bookmarkEnd w:id="830"/>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8F49697" w:rsidR="00CB061D" w:rsidRDefault="00CB061D" w:rsidP="00CB061D">
      <w:pPr>
        <w:pStyle w:val="Note"/>
        <w:rPr>
          <w:ins w:id="831" w:author="Laurence Golding" w:date="2018-12-11T11:40:00Z"/>
        </w:rPr>
      </w:pPr>
      <w:r>
        <w:t>NOTE 2: This provides a sensible default in the common case where there is only a single tool invocation in the run.</w:t>
      </w:r>
    </w:p>
    <w:p w14:paraId="0F7E7B62" w14:textId="19656CA2" w:rsidR="005175EA" w:rsidRDefault="005175EA" w:rsidP="005175EA">
      <w:pPr>
        <w:pStyle w:val="Heading3"/>
        <w:rPr>
          <w:moveTo w:id="832" w:author="Laurence Golding" w:date="2018-12-11T11:40:00Z"/>
        </w:rPr>
      </w:pPr>
      <w:bookmarkStart w:id="833" w:name="_Ref532291950"/>
      <w:moveToRangeStart w:id="834" w:author="Laurence Golding" w:date="2018-12-11T11:40:00Z" w:name="move532291751"/>
      <w:moveTo w:id="835" w:author="Laurence Golding" w:date="2018-12-11T11:40:00Z">
        <w:r>
          <w:t>conversion</w:t>
        </w:r>
        <w:del w:id="836" w:author="Laurence Golding" w:date="2018-12-11T11:40:00Z">
          <w:r w:rsidDel="005175EA">
            <w:delText>Provenance</w:delText>
          </w:r>
        </w:del>
      </w:moveTo>
      <w:ins w:id="837" w:author="Laurence Golding" w:date="2018-12-11T11:40:00Z">
        <w:r>
          <w:t>Sources</w:t>
        </w:r>
      </w:ins>
      <w:moveTo w:id="838" w:author="Laurence Golding" w:date="2018-12-11T11:40:00Z">
        <w:r>
          <w:t xml:space="preserve"> property</w:t>
        </w:r>
        <w:bookmarkEnd w:id="833"/>
      </w:moveTo>
    </w:p>
    <w:p w14:paraId="025018E6" w14:textId="77777777" w:rsidR="005175EA" w:rsidRDefault="005175EA" w:rsidP="005175EA">
      <w:pPr>
        <w:rPr>
          <w:moveTo w:id="839" w:author="Laurence Golding" w:date="2018-12-11T11:40:00Z"/>
        </w:rPr>
      </w:pPr>
      <w:moveTo w:id="840" w:author="Laurence Golding" w:date="2018-12-11T11:40:00Z">
        <w:r>
          <w:t>Some analysis tools produce output files that describe the analysis run as a whole; we refer to these as “per-run” files. Other tools produce one or more output files for each result; we refer to these as “per-result” files. Some tools produce both per-run and per-result files.</w:t>
        </w:r>
      </w:moveTo>
    </w:p>
    <w:p w14:paraId="04120628" w14:textId="1334E978" w:rsidR="006A0BAB" w:rsidRDefault="005175EA" w:rsidP="005175EA">
      <w:pPr>
        <w:rPr>
          <w:ins w:id="841" w:author="Laurence Golding" w:date="2018-12-11T11:57:00Z"/>
        </w:rPr>
      </w:pPr>
      <w:moveTo w:id="842" w:author="Laurence Golding" w:date="2018-12-11T11:40:00Z">
        <w:r>
          <w:lastRenderedPageBreak/>
          <w:t xml:space="preserve">If the </w:t>
        </w:r>
        <w:del w:id="843" w:author="Laurence Golding" w:date="2018-12-11T11:40:00Z">
          <w:r w:rsidRPr="008B3A31" w:rsidDel="005175EA">
            <w:rPr>
              <w:rStyle w:val="CODEtemp"/>
            </w:rPr>
            <w:delText>run</w:delText>
          </w:r>
        </w:del>
      </w:moveTo>
      <w:ins w:id="844" w:author="Laurence Golding" w:date="2018-12-11T11:40:00Z">
        <w:r>
          <w:rPr>
            <w:rStyle w:val="CODEtemp"/>
          </w:rPr>
          <w:t>result</w:t>
        </w:r>
      </w:ins>
      <w:moveTo w:id="845" w:author="Laurence Golding" w:date="2018-12-11T11:40:00Z">
        <w:r>
          <w:t xml:space="preserve"> object (</w:t>
        </w:r>
        <w:r w:rsidRPr="00180B28">
          <w:t>§</w:t>
        </w:r>
        <w:del w:id="846" w:author="Laurence Golding" w:date="2018-12-11T11:41:00Z">
          <w:r w:rsidDel="005175EA">
            <w:fldChar w:fldCharType="begin"/>
          </w:r>
          <w:r w:rsidDel="005175EA">
            <w:delInstrText xml:space="preserve"> REF _Ref493349997 \w \h </w:delInstrText>
          </w:r>
        </w:del>
      </w:moveTo>
      <w:del w:id="847" w:author="Laurence Golding" w:date="2018-12-11T11:41:00Z"/>
      <w:moveTo w:id="848" w:author="Laurence Golding" w:date="2018-12-11T11:40:00Z">
        <w:del w:id="849" w:author="Laurence Golding" w:date="2018-12-11T11:41:00Z">
          <w:r w:rsidDel="005175EA">
            <w:fldChar w:fldCharType="separate"/>
          </w:r>
          <w:r w:rsidDel="005175EA">
            <w:delText>3.13</w:delText>
          </w:r>
          <w:r w:rsidDel="005175EA">
            <w:fldChar w:fldCharType="end"/>
          </w:r>
        </w:del>
      </w:moveTo>
      <w:ins w:id="850" w:author="Laurence Golding" w:date="2018-12-11T11:41:00Z">
        <w:r>
          <w:fldChar w:fldCharType="begin"/>
        </w:r>
        <w:r>
          <w:instrText xml:space="preserve"> REF _Ref493350984 \r \h </w:instrText>
        </w:r>
      </w:ins>
      <w:r>
        <w:fldChar w:fldCharType="separate"/>
      </w:r>
      <w:ins w:id="851" w:author="Laurence Golding" w:date="2018-12-11T11:41:00Z">
        <w:r>
          <w:t>3.22</w:t>
        </w:r>
        <w:r>
          <w:fldChar w:fldCharType="end"/>
        </w:r>
      </w:ins>
      <w:moveTo w:id="852" w:author="Laurence Golding" w:date="2018-12-11T11:40:00Z">
        <w:r>
          <w:t xml:space="preserve">) containing this </w:t>
        </w:r>
        <w:r w:rsidRPr="008B3A31">
          <w:rPr>
            <w:rStyle w:val="CODEtemp"/>
          </w:rPr>
          <w:t>result</w:t>
        </w:r>
      </w:moveTo>
      <w:ins w:id="853" w:author="Laurence Golding" w:date="2018-12-11T11:41:00Z">
        <w:r>
          <w:rPr>
            <w:rStyle w:val="CODEtemp"/>
          </w:rPr>
          <w:t>Provenance</w:t>
        </w:r>
      </w:ins>
      <w:moveTo w:id="854" w:author="Laurence Golding" w:date="2018-12-11T11:40:00Z">
        <w:r>
          <w:t xml:space="preserve"> object was produced by a converter, and if the analysis tool whose output was converted to SARIF produced any per-result files for this result, then the </w:t>
        </w:r>
        <w:r w:rsidRPr="008B3A31">
          <w:rPr>
            <w:rStyle w:val="CODEtemp"/>
          </w:rPr>
          <w:t>result</w:t>
        </w:r>
      </w:moveTo>
      <w:ins w:id="855" w:author="Laurence Golding" w:date="2018-12-11T11:42:00Z">
        <w:r>
          <w:rPr>
            <w:rStyle w:val="CODEtemp"/>
          </w:rPr>
          <w:t>Provenance</w:t>
        </w:r>
      </w:ins>
      <w:moveTo w:id="856" w:author="Laurence Golding" w:date="2018-12-11T11:40:00Z">
        <w:r>
          <w:t xml:space="preserve"> object </w:t>
        </w:r>
        <w:r w:rsidRPr="008B3A31">
          <w:rPr>
            <w:b/>
          </w:rPr>
          <w:t>MAY</w:t>
        </w:r>
        <w:r>
          <w:t xml:space="preserve"> contain a property named </w:t>
        </w:r>
        <w:r>
          <w:rPr>
            <w:rStyle w:val="CODEtemp"/>
          </w:rPr>
          <w:t>conversion</w:t>
        </w:r>
        <w:del w:id="857" w:author="Laurence Golding" w:date="2018-12-11T11:42:00Z">
          <w:r w:rsidDel="005175EA">
            <w:rPr>
              <w:rStyle w:val="CODEtemp"/>
            </w:rPr>
            <w:delText>Provenance</w:delText>
          </w:r>
        </w:del>
      </w:moveTo>
      <w:ins w:id="858" w:author="Laurence Golding" w:date="2018-12-11T11:42:00Z">
        <w:r>
          <w:rPr>
            <w:rStyle w:val="CODEtemp"/>
          </w:rPr>
          <w:t>Sources</w:t>
        </w:r>
      </w:ins>
      <w:moveTo w:id="859" w:author="Laurence Golding" w:date="2018-12-11T11:40:00Z">
        <w:r>
          <w:t xml:space="preserve"> whose value is an array of </w:t>
        </w:r>
        <w:del w:id="860" w:author="Laurence Golding" w:date="2018-12-11T11:42:00Z">
          <w:r w:rsidDel="005175EA">
            <w:delText>one</w:delText>
          </w:r>
        </w:del>
      </w:moveTo>
      <w:ins w:id="861" w:author="Laurence Golding" w:date="2018-12-11T11:42:00Z">
        <w:r>
          <w:t>zero</w:t>
        </w:r>
      </w:ins>
      <w:moveTo w:id="862" w:author="Laurence Golding" w:date="2018-12-11T11:40:00Z">
        <w:r>
          <w:t xml:space="preserve"> or more unique (</w:t>
        </w:r>
        <w:r w:rsidRPr="00180B28">
          <w:t>§</w:t>
        </w:r>
        <w:r>
          <w:fldChar w:fldCharType="begin"/>
        </w:r>
        <w:r>
          <w:instrText xml:space="preserve"> REF _Ref493404799 \r \h </w:instrText>
        </w:r>
      </w:moveTo>
      <w:moveTo w:id="863" w:author="Laurence Golding" w:date="2018-12-11T11:40:00Z">
        <w:r>
          <w:fldChar w:fldCharType="separate"/>
        </w:r>
        <w:r>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moveTo>
      <w:moveTo w:id="864" w:author="Laurence Golding" w:date="2018-12-11T11:40:00Z">
        <w:r>
          <w:fldChar w:fldCharType="separate"/>
        </w:r>
        <w:r>
          <w:t>3.24</w:t>
        </w:r>
        <w:r>
          <w:fldChar w:fldCharType="end"/>
        </w:r>
        <w:r>
          <w:t>) which specify the relevant portions of those files.</w:t>
        </w:r>
      </w:moveTo>
    </w:p>
    <w:p w14:paraId="6FED4CE0" w14:textId="7DAB149F" w:rsidR="006A0BAB" w:rsidRDefault="006A0BAB" w:rsidP="005175EA">
      <w:pPr>
        <w:rPr>
          <w:moveTo w:id="865" w:author="Laurence Golding" w:date="2018-12-11T11:40:00Z"/>
        </w:rPr>
      </w:pPr>
      <w:ins w:id="866" w:author="Laurence Golding" w:date="2018-12-11T11:57:00Z">
        <w:r>
          <w:t xml:space="preserve">If </w:t>
        </w:r>
        <w:r w:rsidRPr="006A0BAB">
          <w:rPr>
            <w:rStyle w:val="CODEtemp"/>
          </w:rPr>
          <w:t>conversionSources</w:t>
        </w:r>
        <w:r>
          <w:t xml:space="preserve"> is absent, it </w:t>
        </w:r>
        <w:r w:rsidRPr="006A0BAB">
          <w:rPr>
            <w:b/>
          </w:rPr>
          <w:t>SHALL</w:t>
        </w:r>
        <w:r>
          <w:t xml:space="preserve"> default to an empty array.</w:t>
        </w:r>
      </w:ins>
      <w:bookmarkStart w:id="867" w:name="_GoBack"/>
      <w:bookmarkEnd w:id="867"/>
    </w:p>
    <w:p w14:paraId="57FF26A1" w14:textId="38B185A4" w:rsidR="005175EA" w:rsidRDefault="005175EA" w:rsidP="005175EA">
      <w:pPr>
        <w:rPr>
          <w:moveTo w:id="868" w:author="Laurence Golding" w:date="2018-12-11T11:40:00Z"/>
        </w:rPr>
      </w:pPr>
      <w:moveTo w:id="869" w:author="Laurence Golding" w:date="2018-12-11T11:40:00Z">
        <w:r>
          <w:t xml:space="preserve">Direct producers </w:t>
        </w:r>
        <w:r w:rsidRPr="00D13A53">
          <w:rPr>
            <w:b/>
          </w:rPr>
          <w:t>SHALL NOT</w:t>
        </w:r>
        <w:r>
          <w:t xml:space="preserve"> emit the </w:t>
        </w:r>
        <w:r w:rsidRPr="00C82263">
          <w:rPr>
            <w:rStyle w:val="CODEtemp"/>
          </w:rPr>
          <w:t>conversion</w:t>
        </w:r>
        <w:del w:id="870" w:author="Laurence Golding" w:date="2018-12-11T11:42:00Z">
          <w:r w:rsidRPr="00C82263" w:rsidDel="005175EA">
            <w:rPr>
              <w:rStyle w:val="CODEtemp"/>
            </w:rPr>
            <w:delText>Provenance</w:delText>
          </w:r>
        </w:del>
      </w:moveTo>
      <w:ins w:id="871" w:author="Laurence Golding" w:date="2018-12-11T11:42:00Z">
        <w:r>
          <w:rPr>
            <w:rStyle w:val="CODEtemp"/>
          </w:rPr>
          <w:t>Sources</w:t>
        </w:r>
      </w:ins>
      <w:moveTo w:id="872" w:author="Laurence Golding" w:date="2018-12-11T11:40:00Z">
        <w:r>
          <w:t xml:space="preserve"> property.</w:t>
        </w:r>
      </w:moveTo>
    </w:p>
    <w:p w14:paraId="7279CF71" w14:textId="77777777" w:rsidR="005175EA" w:rsidRDefault="005175EA" w:rsidP="005175EA">
      <w:pPr>
        <w:rPr>
          <w:moveTo w:id="873" w:author="Laurence Golding" w:date="2018-12-11T11:40:00Z"/>
        </w:rPr>
      </w:pPr>
      <w:moveTo w:id="874" w:author="Laurence Golding" w:date="2018-12-11T11:40: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moveTo>
      <w:moveTo w:id="875" w:author="Laurence Golding" w:date="2018-12-11T11:40:00Z">
        <w:r>
          <w:fldChar w:fldCharType="separate"/>
        </w:r>
        <w:r>
          <w:t>3.19.4</w:t>
        </w:r>
        <w:r>
          <w:fldChar w:fldCharType="end"/>
        </w:r>
        <w:r>
          <w:t>).</w:t>
        </w:r>
      </w:moveTo>
    </w:p>
    <w:p w14:paraId="461823E7" w14:textId="77777777" w:rsidR="005175EA" w:rsidRDefault="005175EA" w:rsidP="005175EA">
      <w:pPr>
        <w:pStyle w:val="Note"/>
        <w:rPr>
          <w:moveTo w:id="876" w:author="Laurence Golding" w:date="2018-12-11T11:40:00Z"/>
        </w:rPr>
      </w:pPr>
      <w:moveTo w:id="877" w:author="Laurence Golding" w:date="2018-12-11T11:40:00Z">
        <w:r>
          <w:t>NOTE: This property is intended to be useful to developers of converters, to help them debug the conversion from the analysis tool’s native output format to the SARIF format.</w:t>
        </w:r>
      </w:moveTo>
    </w:p>
    <w:p w14:paraId="27262684" w14:textId="77777777" w:rsidR="005175EA" w:rsidRDefault="005175EA" w:rsidP="005175EA">
      <w:pPr>
        <w:pStyle w:val="Note"/>
        <w:rPr>
          <w:moveTo w:id="878" w:author="Laurence Golding" w:date="2018-12-11T11:40:00Z"/>
        </w:rPr>
      </w:pPr>
      <w:moveTo w:id="879" w:author="Laurence Golding" w:date="2018-12-11T11:40:00Z">
        <w:r>
          <w:t>EXAMPLE: Given this Android Studio output file:</w:t>
        </w:r>
      </w:moveTo>
    </w:p>
    <w:p w14:paraId="7DA0685F" w14:textId="77777777" w:rsidR="005175EA" w:rsidRDefault="005175EA" w:rsidP="005175EA">
      <w:pPr>
        <w:pStyle w:val="Codesmall"/>
        <w:rPr>
          <w:moveTo w:id="880" w:author="Laurence Golding" w:date="2018-12-11T11:40:00Z"/>
        </w:rPr>
      </w:pPr>
      <w:moveTo w:id="881" w:author="Laurence Golding" w:date="2018-12-11T11:40:00Z">
        <w:r>
          <w:t>&lt;?xml version="1.0" encoding="UTF-8"?&gt;</w:t>
        </w:r>
      </w:moveTo>
    </w:p>
    <w:p w14:paraId="0DD0FD39" w14:textId="77777777" w:rsidR="005175EA" w:rsidRDefault="005175EA" w:rsidP="005175EA">
      <w:pPr>
        <w:pStyle w:val="Codesmall"/>
        <w:rPr>
          <w:moveTo w:id="882" w:author="Laurence Golding" w:date="2018-12-11T11:40:00Z"/>
        </w:rPr>
      </w:pPr>
      <w:moveTo w:id="883" w:author="Laurence Golding" w:date="2018-12-11T11:40:00Z">
        <w:r>
          <w:t>&lt;problems&gt;</w:t>
        </w:r>
      </w:moveTo>
    </w:p>
    <w:p w14:paraId="258F3F29" w14:textId="77777777" w:rsidR="005175EA" w:rsidRDefault="005175EA" w:rsidP="005175EA">
      <w:pPr>
        <w:pStyle w:val="Codesmall"/>
        <w:rPr>
          <w:moveTo w:id="884" w:author="Laurence Golding" w:date="2018-12-11T11:40:00Z"/>
        </w:rPr>
      </w:pPr>
      <w:moveTo w:id="885" w:author="Laurence Golding" w:date="2018-12-11T11:40:00Z">
        <w:r>
          <w:t xml:space="preserve">  &lt;problem&gt;</w:t>
        </w:r>
      </w:moveTo>
    </w:p>
    <w:p w14:paraId="0376DE5E" w14:textId="77777777" w:rsidR="005175EA" w:rsidRDefault="005175EA" w:rsidP="005175EA">
      <w:pPr>
        <w:pStyle w:val="Codesmall"/>
        <w:rPr>
          <w:moveTo w:id="886" w:author="Laurence Golding" w:date="2018-12-11T11:40:00Z"/>
        </w:rPr>
      </w:pPr>
      <w:moveTo w:id="887" w:author="Laurence Golding" w:date="2018-12-11T11:40:00Z">
        <w:r>
          <w:t xml:space="preserve">    &lt;file&gt;&lt;/file&gt;</w:t>
        </w:r>
      </w:moveTo>
    </w:p>
    <w:p w14:paraId="023D60CB" w14:textId="77777777" w:rsidR="005175EA" w:rsidRDefault="005175EA" w:rsidP="005175EA">
      <w:pPr>
        <w:pStyle w:val="Codesmall"/>
        <w:rPr>
          <w:moveTo w:id="888" w:author="Laurence Golding" w:date="2018-12-11T11:40:00Z"/>
        </w:rPr>
      </w:pPr>
      <w:moveTo w:id="889" w:author="Laurence Golding" w:date="2018-12-11T11:40:00Z">
        <w:r>
          <w:t xml:space="preserve">    &lt;line&gt;242&lt;/line&gt;</w:t>
        </w:r>
      </w:moveTo>
    </w:p>
    <w:p w14:paraId="07B6F868" w14:textId="77777777" w:rsidR="005175EA" w:rsidRDefault="005175EA" w:rsidP="005175EA">
      <w:pPr>
        <w:pStyle w:val="Codesmall"/>
        <w:rPr>
          <w:moveTo w:id="890" w:author="Laurence Golding" w:date="2018-12-11T11:40:00Z"/>
        </w:rPr>
      </w:pPr>
      <w:moveTo w:id="891" w:author="Laurence Golding" w:date="2018-12-11T11:40:00Z">
        <w:r>
          <w:t xml:space="preserve">    ...</w:t>
        </w:r>
      </w:moveTo>
    </w:p>
    <w:p w14:paraId="11646B27" w14:textId="77777777" w:rsidR="005175EA" w:rsidRDefault="005175EA" w:rsidP="005175EA">
      <w:pPr>
        <w:pStyle w:val="Codesmall"/>
        <w:rPr>
          <w:moveTo w:id="892" w:author="Laurence Golding" w:date="2018-12-11T11:40:00Z"/>
        </w:rPr>
      </w:pPr>
      <w:moveTo w:id="893" w:author="Laurence Golding" w:date="2018-12-11T11:40:00Z">
        <w:r>
          <w:t xml:space="preserve">    &lt;problem_class ...&gt;Assertions&lt;/problem_class&gt;</w:t>
        </w:r>
      </w:moveTo>
    </w:p>
    <w:p w14:paraId="546F7892" w14:textId="77777777" w:rsidR="005175EA" w:rsidRDefault="005175EA" w:rsidP="005175EA">
      <w:pPr>
        <w:pStyle w:val="Codesmall"/>
        <w:rPr>
          <w:moveTo w:id="894" w:author="Laurence Golding" w:date="2018-12-11T11:40:00Z"/>
        </w:rPr>
      </w:pPr>
      <w:moveTo w:id="895" w:author="Laurence Golding" w:date="2018-12-11T11:40:00Z">
        <w:r>
          <w:t xml:space="preserve">    ...</w:t>
        </w:r>
      </w:moveTo>
    </w:p>
    <w:p w14:paraId="53715995" w14:textId="77777777" w:rsidR="005175EA" w:rsidRDefault="005175EA" w:rsidP="005175EA">
      <w:pPr>
        <w:pStyle w:val="Codesmall"/>
        <w:rPr>
          <w:moveTo w:id="896" w:author="Laurence Golding" w:date="2018-12-11T11:40:00Z"/>
        </w:rPr>
      </w:pPr>
      <w:moveTo w:id="897" w:author="Laurence Golding" w:date="2018-12-11T11:40:00Z">
        <w:r>
          <w:t xml:space="preserve">    &lt;description&gt;Assertions are unreliable. ...&lt;/description&gt;</w:t>
        </w:r>
      </w:moveTo>
    </w:p>
    <w:p w14:paraId="3E8697E0" w14:textId="77777777" w:rsidR="005175EA" w:rsidRDefault="005175EA" w:rsidP="005175EA">
      <w:pPr>
        <w:pStyle w:val="Codesmall"/>
        <w:rPr>
          <w:moveTo w:id="898" w:author="Laurence Golding" w:date="2018-12-11T11:40:00Z"/>
        </w:rPr>
      </w:pPr>
      <w:moveTo w:id="899" w:author="Laurence Golding" w:date="2018-12-11T11:40:00Z">
        <w:r>
          <w:t xml:space="preserve">  &lt;/problem&gt;</w:t>
        </w:r>
      </w:moveTo>
    </w:p>
    <w:p w14:paraId="4C7D31AF" w14:textId="77777777" w:rsidR="005175EA" w:rsidRDefault="005175EA" w:rsidP="005175EA">
      <w:pPr>
        <w:pStyle w:val="Codesmall"/>
        <w:rPr>
          <w:moveTo w:id="900" w:author="Laurence Golding" w:date="2018-12-11T11:40:00Z"/>
        </w:rPr>
      </w:pPr>
      <w:moveTo w:id="901" w:author="Laurence Golding" w:date="2018-12-11T11:40:00Z">
        <w:r>
          <w:t>&lt;/problems&gt;</w:t>
        </w:r>
      </w:moveTo>
    </w:p>
    <w:p w14:paraId="79E7E116" w14:textId="77777777" w:rsidR="005175EA" w:rsidRDefault="005175EA" w:rsidP="005175EA">
      <w:pPr>
        <w:pStyle w:val="Note"/>
        <w:rPr>
          <w:moveTo w:id="902" w:author="Laurence Golding" w:date="2018-12-11T11:40:00Z"/>
        </w:rPr>
      </w:pPr>
      <w:moveTo w:id="903" w:author="Laurence Golding" w:date="2018-12-11T11:40:00Z">
        <w:r>
          <w:t>a SARIF converter might transform it into the following SARIF log file:</w:t>
        </w:r>
      </w:moveTo>
    </w:p>
    <w:p w14:paraId="4FB2F304" w14:textId="77777777" w:rsidR="005175EA" w:rsidRDefault="005175EA" w:rsidP="005175EA">
      <w:pPr>
        <w:pStyle w:val="Codesmall"/>
        <w:rPr>
          <w:moveTo w:id="904" w:author="Laurence Golding" w:date="2018-12-11T11:40:00Z"/>
        </w:rPr>
      </w:pPr>
      <w:moveTo w:id="905" w:author="Laurence Golding" w:date="2018-12-11T11:40:00Z">
        <w:r>
          <w:t>{</w:t>
        </w:r>
      </w:moveTo>
    </w:p>
    <w:p w14:paraId="1F21BB32" w14:textId="77777777" w:rsidR="005175EA" w:rsidRDefault="005175EA" w:rsidP="005175EA">
      <w:pPr>
        <w:pStyle w:val="Codesmall"/>
        <w:rPr>
          <w:moveTo w:id="906" w:author="Laurence Golding" w:date="2018-12-11T11:40:00Z"/>
        </w:rPr>
      </w:pPr>
      <w:moveTo w:id="907" w:author="Laurence Golding" w:date="2018-12-11T11:40:00Z">
        <w:r>
          <w:t xml:space="preserve">  ...</w:t>
        </w:r>
      </w:moveTo>
    </w:p>
    <w:p w14:paraId="6C171F5D" w14:textId="77777777" w:rsidR="005175EA" w:rsidRDefault="005175EA" w:rsidP="005175EA">
      <w:pPr>
        <w:pStyle w:val="Codesmall"/>
        <w:rPr>
          <w:moveTo w:id="908" w:author="Laurence Golding" w:date="2018-12-11T11:40:00Z"/>
        </w:rPr>
      </w:pPr>
      <w:moveTo w:id="909" w:author="Laurence Golding" w:date="2018-12-11T11:40:00Z">
        <w:r>
          <w:t xml:space="preserve">  "runs": [</w:t>
        </w:r>
      </w:moveTo>
    </w:p>
    <w:p w14:paraId="4E1B2773" w14:textId="77777777" w:rsidR="005175EA" w:rsidRDefault="005175EA" w:rsidP="005175EA">
      <w:pPr>
        <w:pStyle w:val="Codesmall"/>
        <w:rPr>
          <w:moveTo w:id="910" w:author="Laurence Golding" w:date="2018-12-11T11:40:00Z"/>
        </w:rPr>
      </w:pPr>
      <w:moveTo w:id="911" w:author="Laurence Golding" w:date="2018-12-11T11:40:00Z">
        <w:r>
          <w:t xml:space="preserve">    {</w:t>
        </w:r>
      </w:moveTo>
    </w:p>
    <w:p w14:paraId="02C53994" w14:textId="77777777" w:rsidR="005175EA" w:rsidRDefault="005175EA" w:rsidP="005175EA">
      <w:pPr>
        <w:pStyle w:val="Codesmall"/>
        <w:rPr>
          <w:moveTo w:id="912" w:author="Laurence Golding" w:date="2018-12-11T11:40:00Z"/>
        </w:rPr>
      </w:pPr>
      <w:moveTo w:id="913" w:author="Laurence Golding" w:date="2018-12-11T11:40:00Z">
        <w:r>
          <w:t xml:space="preserve">      "tool": {</w:t>
        </w:r>
      </w:moveTo>
    </w:p>
    <w:p w14:paraId="633E8B3A" w14:textId="77777777" w:rsidR="005175EA" w:rsidRDefault="005175EA" w:rsidP="005175EA">
      <w:pPr>
        <w:pStyle w:val="Codesmall"/>
        <w:rPr>
          <w:moveTo w:id="914" w:author="Laurence Golding" w:date="2018-12-11T11:40:00Z"/>
        </w:rPr>
      </w:pPr>
      <w:moveTo w:id="915" w:author="Laurence Golding" w:date="2018-12-11T11:40:00Z">
        <w:r>
          <w:t xml:space="preserve">        "name": "AndroidStudio",</w:t>
        </w:r>
      </w:moveTo>
    </w:p>
    <w:p w14:paraId="71700D35" w14:textId="77777777" w:rsidR="005175EA" w:rsidRDefault="005175EA" w:rsidP="005175EA">
      <w:pPr>
        <w:pStyle w:val="Codesmall"/>
        <w:rPr>
          <w:moveTo w:id="916" w:author="Laurence Golding" w:date="2018-12-11T11:40:00Z"/>
        </w:rPr>
      </w:pPr>
      <w:moveTo w:id="917" w:author="Laurence Golding" w:date="2018-12-11T11:40:00Z">
        <w:r>
          <w:t xml:space="preserve">        ...</w:t>
        </w:r>
      </w:moveTo>
    </w:p>
    <w:p w14:paraId="72B792A0" w14:textId="77777777" w:rsidR="005175EA" w:rsidRDefault="005175EA" w:rsidP="005175EA">
      <w:pPr>
        <w:pStyle w:val="Codesmall"/>
        <w:rPr>
          <w:moveTo w:id="918" w:author="Laurence Golding" w:date="2018-12-11T11:40:00Z"/>
        </w:rPr>
      </w:pPr>
      <w:moveTo w:id="919" w:author="Laurence Golding" w:date="2018-12-11T11:40:00Z">
        <w:r>
          <w:t xml:space="preserve">      },</w:t>
        </w:r>
      </w:moveTo>
    </w:p>
    <w:p w14:paraId="07810561" w14:textId="77777777" w:rsidR="005175EA" w:rsidRDefault="005175EA" w:rsidP="005175EA">
      <w:pPr>
        <w:pStyle w:val="Codesmall"/>
        <w:rPr>
          <w:moveTo w:id="920" w:author="Laurence Golding" w:date="2018-12-11T11:40:00Z"/>
        </w:rPr>
      </w:pPr>
      <w:moveTo w:id="921" w:author="Laurence Golding" w:date="2018-12-11T11:40:00Z">
        <w:r>
          <w:t xml:space="preserve">      "conversion": {  # A conversion object (see </w:t>
        </w:r>
        <w:r w:rsidRPr="00E20F80">
          <w:t>§</w:t>
        </w:r>
        <w:r>
          <w:fldChar w:fldCharType="begin"/>
        </w:r>
        <w:r>
          <w:instrText xml:space="preserve"> REF _Ref506806657 \r \h </w:instrText>
        </w:r>
      </w:moveTo>
      <w:moveTo w:id="922" w:author="Laurence Golding" w:date="2018-12-11T11:40:00Z">
        <w:r>
          <w:fldChar w:fldCharType="separate"/>
        </w:r>
        <w:r>
          <w:t>3.18</w:t>
        </w:r>
        <w:r>
          <w:fldChar w:fldCharType="end"/>
        </w:r>
        <w:r>
          <w:t>)</w:t>
        </w:r>
      </w:moveTo>
    </w:p>
    <w:p w14:paraId="7BB81A73" w14:textId="77777777" w:rsidR="005175EA" w:rsidRDefault="005175EA" w:rsidP="005175EA">
      <w:pPr>
        <w:pStyle w:val="Codesmall"/>
        <w:rPr>
          <w:moveTo w:id="923" w:author="Laurence Golding" w:date="2018-12-11T11:40:00Z"/>
        </w:rPr>
      </w:pPr>
      <w:moveTo w:id="924" w:author="Laurence Golding" w:date="2018-12-11T11:40:00Z">
        <w:r>
          <w:t xml:space="preserve">        ...</w:t>
        </w:r>
      </w:moveTo>
    </w:p>
    <w:p w14:paraId="60DBA12A" w14:textId="77777777" w:rsidR="005175EA" w:rsidRDefault="005175EA" w:rsidP="005175EA">
      <w:pPr>
        <w:pStyle w:val="Codesmall"/>
        <w:rPr>
          <w:moveTo w:id="925" w:author="Laurence Golding" w:date="2018-12-11T11:40:00Z"/>
        </w:rPr>
      </w:pPr>
      <w:moveTo w:id="926" w:author="Laurence Golding" w:date="2018-12-11T11:40:00Z">
        <w:r>
          <w:t xml:space="preserve">      },</w:t>
        </w:r>
      </w:moveTo>
    </w:p>
    <w:p w14:paraId="64C2BDF8" w14:textId="77777777" w:rsidR="005175EA" w:rsidRDefault="005175EA" w:rsidP="005175EA">
      <w:pPr>
        <w:pStyle w:val="Codesmall"/>
        <w:rPr>
          <w:moveTo w:id="927" w:author="Laurence Golding" w:date="2018-12-11T11:40:00Z"/>
        </w:rPr>
      </w:pPr>
      <w:moveTo w:id="928" w:author="Laurence Golding" w:date="2018-12-11T11:40:00Z">
        <w:r>
          <w:t xml:space="preserve">      "results": [</w:t>
        </w:r>
      </w:moveTo>
    </w:p>
    <w:p w14:paraId="1DFEBAA6" w14:textId="77777777" w:rsidR="005175EA" w:rsidRDefault="005175EA" w:rsidP="005175EA">
      <w:pPr>
        <w:pStyle w:val="Codesmall"/>
        <w:rPr>
          <w:moveTo w:id="929" w:author="Laurence Golding" w:date="2018-12-11T11:40:00Z"/>
        </w:rPr>
      </w:pPr>
      <w:moveTo w:id="930" w:author="Laurence Golding" w:date="2018-12-11T11:40:00Z">
        <w:r>
          <w:t xml:space="preserve">        {</w:t>
        </w:r>
      </w:moveTo>
    </w:p>
    <w:p w14:paraId="504B26D4" w14:textId="77777777" w:rsidR="005175EA" w:rsidRDefault="005175EA" w:rsidP="005175EA">
      <w:pPr>
        <w:pStyle w:val="Codesmall"/>
        <w:rPr>
          <w:moveTo w:id="931" w:author="Laurence Golding" w:date="2018-12-11T11:40:00Z"/>
        </w:rPr>
      </w:pPr>
      <w:moveTo w:id="932" w:author="Laurence Golding" w:date="2018-12-11T11:40:00Z">
        <w:r>
          <w:t xml:space="preserve">          "ruleId": "Assertions",</w:t>
        </w:r>
      </w:moveTo>
    </w:p>
    <w:p w14:paraId="6E1D7984" w14:textId="77777777" w:rsidR="005175EA" w:rsidRDefault="005175EA" w:rsidP="005175EA">
      <w:pPr>
        <w:pStyle w:val="Codesmall"/>
        <w:rPr>
          <w:moveTo w:id="933" w:author="Laurence Golding" w:date="2018-12-11T11:40:00Z"/>
        </w:rPr>
      </w:pPr>
      <w:moveTo w:id="934" w:author="Laurence Golding" w:date="2018-12-11T11:40:00Z">
        <w:r>
          <w:t xml:space="preserve">          "message": {</w:t>
        </w:r>
      </w:moveTo>
    </w:p>
    <w:p w14:paraId="7BCBA95F" w14:textId="77777777" w:rsidR="005175EA" w:rsidRDefault="005175EA" w:rsidP="005175EA">
      <w:pPr>
        <w:pStyle w:val="Codesmall"/>
        <w:rPr>
          <w:moveTo w:id="935" w:author="Laurence Golding" w:date="2018-12-11T11:40:00Z"/>
        </w:rPr>
      </w:pPr>
      <w:moveTo w:id="936" w:author="Laurence Golding" w:date="2018-12-11T11:40:00Z">
        <w:r>
          <w:t xml:space="preserve">            "text": "Assertions are unreliable. ..."</w:t>
        </w:r>
      </w:moveTo>
    </w:p>
    <w:p w14:paraId="4F2D9B6B" w14:textId="77777777" w:rsidR="005175EA" w:rsidRDefault="005175EA" w:rsidP="005175EA">
      <w:pPr>
        <w:pStyle w:val="Codesmall"/>
        <w:rPr>
          <w:moveTo w:id="937" w:author="Laurence Golding" w:date="2018-12-11T11:40:00Z"/>
        </w:rPr>
      </w:pPr>
      <w:moveTo w:id="938" w:author="Laurence Golding" w:date="2018-12-11T11:40:00Z">
        <w:r>
          <w:t xml:space="preserve">          },</w:t>
        </w:r>
      </w:moveTo>
    </w:p>
    <w:p w14:paraId="23B04618" w14:textId="0D60C0D1" w:rsidR="005175EA" w:rsidRDefault="005175EA" w:rsidP="005175EA">
      <w:pPr>
        <w:pStyle w:val="Codesmall"/>
        <w:rPr>
          <w:ins w:id="939" w:author="Laurence Golding" w:date="2018-12-11T11:42:00Z"/>
        </w:rPr>
      </w:pPr>
      <w:moveTo w:id="940" w:author="Laurence Golding" w:date="2018-12-11T11:40:00Z">
        <w:r>
          <w:t xml:space="preserve">          ...</w:t>
        </w:r>
      </w:moveTo>
    </w:p>
    <w:p w14:paraId="53D1DC67" w14:textId="44BB939F" w:rsidR="005175EA" w:rsidRDefault="005175EA" w:rsidP="005175EA">
      <w:pPr>
        <w:pStyle w:val="Codesmall"/>
        <w:rPr>
          <w:moveTo w:id="941" w:author="Laurence Golding" w:date="2018-12-11T11:40:00Z"/>
        </w:rPr>
      </w:pPr>
      <w:ins w:id="942" w:author="Laurence Golding" w:date="2018-12-11T11:42:00Z">
        <w:r>
          <w:t xml:space="preserve">          "prove</w:t>
        </w:r>
      </w:ins>
      <w:ins w:id="943" w:author="Laurence Golding" w:date="2018-12-11T11:43:00Z">
        <w:r>
          <w:t xml:space="preserve">nance": {               </w:t>
        </w:r>
      </w:ins>
      <w:ins w:id="944" w:author="Laurence Golding" w:date="2018-12-11T11:45:00Z">
        <w:r>
          <w:t xml:space="preserve"> </w:t>
        </w:r>
      </w:ins>
      <w:ins w:id="945" w:author="Laurence Golding" w:date="2018-12-11T11:43:00Z">
        <w:r>
          <w:t xml:space="preserve"># See </w:t>
        </w:r>
        <w:r w:rsidRPr="00E20F80">
          <w:t>§</w:t>
        </w:r>
        <w:r>
          <w:fldChar w:fldCharType="begin"/>
        </w:r>
        <w:r>
          <w:instrText xml:space="preserve"> REF _Ref532291950 \r \h </w:instrText>
        </w:r>
      </w:ins>
      <w:r>
        <w:fldChar w:fldCharType="separate"/>
      </w:r>
      <w:ins w:id="946" w:author="Laurence Golding" w:date="2018-12-11T11:43:00Z">
        <w:r>
          <w:t>3.38.7</w:t>
        </w:r>
        <w:r>
          <w:fldChar w:fldCharType="end"/>
        </w:r>
      </w:ins>
    </w:p>
    <w:p w14:paraId="3C7DC19D" w14:textId="7B7C3FD2" w:rsidR="005175EA" w:rsidRDefault="005175EA" w:rsidP="005175EA">
      <w:pPr>
        <w:pStyle w:val="Codesmall"/>
        <w:rPr>
          <w:moveTo w:id="947" w:author="Laurence Golding" w:date="2018-12-11T11:40:00Z"/>
        </w:rPr>
      </w:pPr>
      <w:ins w:id="948" w:author="Laurence Golding" w:date="2018-12-11T11:44:00Z">
        <w:r>
          <w:t xml:space="preserve">  </w:t>
        </w:r>
      </w:ins>
      <w:moveTo w:id="949" w:author="Laurence Golding" w:date="2018-12-11T11:40:00Z">
        <w:r>
          <w:t xml:space="preserve">          "conversion</w:t>
        </w:r>
        <w:del w:id="950" w:author="Laurence Golding" w:date="2018-12-11T11:43:00Z">
          <w:r w:rsidDel="005175EA">
            <w:delText>Provenance</w:delText>
          </w:r>
        </w:del>
      </w:moveTo>
      <w:ins w:id="951" w:author="Laurence Golding" w:date="2018-12-11T11:43:00Z">
        <w:r>
          <w:t>Sources</w:t>
        </w:r>
      </w:ins>
      <w:moveTo w:id="952" w:author="Laurence Golding" w:date="2018-12-11T11:40:00Z">
        <w:r>
          <w:t xml:space="preserve">": [     </w:t>
        </w:r>
      </w:moveTo>
      <w:ins w:id="953" w:author="Laurence Golding" w:date="2018-12-11T11:44:00Z">
        <w:r>
          <w:t xml:space="preserve">  </w:t>
        </w:r>
      </w:ins>
      <w:moveTo w:id="954" w:author="Laurence Golding" w:date="2018-12-11T11:40:00Z">
        <w:r>
          <w:t># An array of physicalLocation objects (§</w:t>
        </w:r>
        <w:r>
          <w:fldChar w:fldCharType="begin"/>
        </w:r>
        <w:r>
          <w:instrText xml:space="preserve"> REF _Ref493477390 \r \h </w:instrText>
        </w:r>
      </w:moveTo>
      <w:moveTo w:id="955" w:author="Laurence Golding" w:date="2018-12-11T11:40:00Z">
        <w:r>
          <w:fldChar w:fldCharType="separate"/>
        </w:r>
        <w:r>
          <w:t>3.24</w:t>
        </w:r>
        <w:r>
          <w:fldChar w:fldCharType="end"/>
        </w:r>
        <w:r>
          <w:t>).</w:t>
        </w:r>
      </w:moveTo>
    </w:p>
    <w:p w14:paraId="3F797508" w14:textId="414DA35F" w:rsidR="005175EA" w:rsidRDefault="005175EA" w:rsidP="005175EA">
      <w:pPr>
        <w:pStyle w:val="Codesmall"/>
        <w:rPr>
          <w:moveTo w:id="956" w:author="Laurence Golding" w:date="2018-12-11T11:40:00Z"/>
        </w:rPr>
      </w:pPr>
      <w:ins w:id="957" w:author="Laurence Golding" w:date="2018-12-11T11:44:00Z">
        <w:r>
          <w:t xml:space="preserve">  </w:t>
        </w:r>
      </w:ins>
      <w:moveTo w:id="958" w:author="Laurence Golding" w:date="2018-12-11T11:40:00Z">
        <w:r>
          <w:t xml:space="preserve">            {</w:t>
        </w:r>
      </w:moveTo>
    </w:p>
    <w:p w14:paraId="318B9B4F" w14:textId="2A5F4B73" w:rsidR="005175EA" w:rsidRDefault="005175EA" w:rsidP="005175EA">
      <w:pPr>
        <w:pStyle w:val="Codesmall"/>
        <w:rPr>
          <w:moveTo w:id="959" w:author="Laurence Golding" w:date="2018-12-11T11:40:00Z"/>
        </w:rPr>
      </w:pPr>
      <w:ins w:id="960" w:author="Laurence Golding" w:date="2018-12-11T11:44:00Z">
        <w:r>
          <w:t xml:space="preserve">  </w:t>
        </w:r>
      </w:ins>
      <w:moveTo w:id="961" w:author="Laurence Golding" w:date="2018-12-11T11:40:00Z">
        <w:r>
          <w:t xml:space="preserve">              "fileLocation": {        </w:t>
        </w:r>
        <w:del w:id="962" w:author="Laurence Golding" w:date="2018-12-11T11:45:00Z">
          <w:r w:rsidDel="005175EA">
            <w:delText xml:space="preserve">        </w:delText>
          </w:r>
        </w:del>
        <w:r>
          <w:t xml:space="preserve"># See </w:t>
        </w:r>
        <w:r w:rsidRPr="00E20F80">
          <w:t>§</w:t>
        </w:r>
        <w:r>
          <w:fldChar w:fldCharType="begin"/>
        </w:r>
        <w:r>
          <w:instrText xml:space="preserve"> REF _Ref503369432 \r \h </w:instrText>
        </w:r>
      </w:moveTo>
      <w:moveTo w:id="963" w:author="Laurence Golding" w:date="2018-12-11T11:40:00Z">
        <w:r>
          <w:fldChar w:fldCharType="separate"/>
        </w:r>
        <w:r>
          <w:t>3.24.3</w:t>
        </w:r>
        <w:r>
          <w:fldChar w:fldCharType="end"/>
        </w:r>
        <w:r>
          <w:t>.</w:t>
        </w:r>
      </w:moveTo>
    </w:p>
    <w:p w14:paraId="53D1F2A6" w14:textId="0024A5CA" w:rsidR="005175EA" w:rsidRDefault="005175EA" w:rsidP="005175EA">
      <w:pPr>
        <w:pStyle w:val="Codesmall"/>
        <w:rPr>
          <w:moveTo w:id="964" w:author="Laurence Golding" w:date="2018-12-11T11:40:00Z"/>
        </w:rPr>
      </w:pPr>
      <w:ins w:id="965" w:author="Laurence Golding" w:date="2018-12-11T11:44:00Z">
        <w:r>
          <w:t xml:space="preserve">  </w:t>
        </w:r>
      </w:ins>
      <w:moveTo w:id="966" w:author="Laurence Golding" w:date="2018-12-11T11:40:00Z">
        <w:r>
          <w:t xml:space="preserve">                "uri": "AndroidStudio.log",</w:t>
        </w:r>
      </w:moveTo>
    </w:p>
    <w:p w14:paraId="3856B90D" w14:textId="2197BE6E" w:rsidR="005175EA" w:rsidRDefault="005175EA" w:rsidP="005175EA">
      <w:pPr>
        <w:pStyle w:val="Codesmall"/>
        <w:rPr>
          <w:moveTo w:id="967" w:author="Laurence Golding" w:date="2018-12-11T11:40:00Z"/>
        </w:rPr>
      </w:pPr>
      <w:ins w:id="968" w:author="Laurence Golding" w:date="2018-12-11T11:44:00Z">
        <w:r>
          <w:t xml:space="preserve">  </w:t>
        </w:r>
      </w:ins>
      <w:moveTo w:id="969" w:author="Laurence Golding" w:date="2018-12-11T11:40:00Z">
        <w:r>
          <w:t xml:space="preserve">                "uriBaseId": "$LOGSROOT"</w:t>
        </w:r>
      </w:moveTo>
    </w:p>
    <w:p w14:paraId="7205ED07" w14:textId="787C0576" w:rsidR="005175EA" w:rsidRDefault="005175EA" w:rsidP="005175EA">
      <w:pPr>
        <w:pStyle w:val="Codesmall"/>
        <w:rPr>
          <w:moveTo w:id="970" w:author="Laurence Golding" w:date="2018-12-11T11:40:00Z"/>
        </w:rPr>
      </w:pPr>
      <w:ins w:id="971" w:author="Laurence Golding" w:date="2018-12-11T11:44:00Z">
        <w:r>
          <w:t xml:space="preserve">  </w:t>
        </w:r>
      </w:ins>
      <w:moveTo w:id="972" w:author="Laurence Golding" w:date="2018-12-11T11:40:00Z">
        <w:r>
          <w:t xml:space="preserve">              },</w:t>
        </w:r>
      </w:moveTo>
    </w:p>
    <w:p w14:paraId="6863266B" w14:textId="64FB5E68" w:rsidR="005175EA" w:rsidRDefault="005175EA" w:rsidP="005175EA">
      <w:pPr>
        <w:pStyle w:val="Codesmall"/>
        <w:rPr>
          <w:moveTo w:id="973" w:author="Laurence Golding" w:date="2018-12-11T11:40:00Z"/>
        </w:rPr>
      </w:pPr>
      <w:ins w:id="974" w:author="Laurence Golding" w:date="2018-12-11T11:44:00Z">
        <w:r>
          <w:t xml:space="preserve">  </w:t>
        </w:r>
      </w:ins>
      <w:moveTo w:id="975" w:author="Laurence Golding" w:date="2018-12-11T11:40:00Z">
        <w:r>
          <w:t xml:space="preserve">              "region": {              </w:t>
        </w:r>
        <w:del w:id="976" w:author="Laurence Golding" w:date="2018-12-11T11:45:00Z">
          <w:r w:rsidDel="005175EA">
            <w:delText xml:space="preserve">        </w:delText>
          </w:r>
        </w:del>
        <w:r>
          <w:t xml:space="preserve"># See </w:t>
        </w:r>
        <w:r w:rsidRPr="00E20F80">
          <w:t>§</w:t>
        </w:r>
        <w:r>
          <w:fldChar w:fldCharType="begin"/>
        </w:r>
        <w:r>
          <w:instrText xml:space="preserve"> REF _Ref493509797 \r \h </w:instrText>
        </w:r>
      </w:moveTo>
      <w:moveTo w:id="977" w:author="Laurence Golding" w:date="2018-12-11T11:40:00Z">
        <w:r>
          <w:fldChar w:fldCharType="separate"/>
        </w:r>
        <w:r>
          <w:t>3.24.4</w:t>
        </w:r>
        <w:r>
          <w:fldChar w:fldCharType="end"/>
        </w:r>
        <w:r>
          <w:t>.</w:t>
        </w:r>
      </w:moveTo>
    </w:p>
    <w:p w14:paraId="3EC5C0E5" w14:textId="31B4ECE2" w:rsidR="005175EA" w:rsidRDefault="005175EA" w:rsidP="005175EA">
      <w:pPr>
        <w:pStyle w:val="Codesmall"/>
        <w:rPr>
          <w:moveTo w:id="978" w:author="Laurence Golding" w:date="2018-12-11T11:40:00Z"/>
        </w:rPr>
      </w:pPr>
      <w:ins w:id="979" w:author="Laurence Golding" w:date="2018-12-11T11:44:00Z">
        <w:r>
          <w:t xml:space="preserve">  </w:t>
        </w:r>
      </w:ins>
      <w:moveTo w:id="980" w:author="Laurence Golding" w:date="2018-12-11T11:40:00Z">
        <w:r>
          <w:t xml:space="preserve">                "startLine": 3,</w:t>
        </w:r>
      </w:moveTo>
    </w:p>
    <w:p w14:paraId="4385EBDB" w14:textId="18ADC9F0" w:rsidR="005175EA" w:rsidRDefault="005175EA" w:rsidP="005175EA">
      <w:pPr>
        <w:pStyle w:val="Codesmall"/>
        <w:rPr>
          <w:moveTo w:id="981" w:author="Laurence Golding" w:date="2018-12-11T11:40:00Z"/>
        </w:rPr>
      </w:pPr>
      <w:ins w:id="982" w:author="Laurence Golding" w:date="2018-12-11T11:44:00Z">
        <w:r>
          <w:t xml:space="preserve">  </w:t>
        </w:r>
      </w:ins>
      <w:moveTo w:id="983" w:author="Laurence Golding" w:date="2018-12-11T11:40:00Z">
        <w:r>
          <w:t xml:space="preserve">                "startColumn": 3,</w:t>
        </w:r>
      </w:moveTo>
    </w:p>
    <w:p w14:paraId="03B60229" w14:textId="5E688A92" w:rsidR="005175EA" w:rsidRDefault="005175EA" w:rsidP="005175EA">
      <w:pPr>
        <w:pStyle w:val="Codesmall"/>
        <w:rPr>
          <w:moveTo w:id="984" w:author="Laurence Golding" w:date="2018-12-11T11:40:00Z"/>
        </w:rPr>
      </w:pPr>
      <w:ins w:id="985" w:author="Laurence Golding" w:date="2018-12-11T11:44:00Z">
        <w:r>
          <w:t xml:space="preserve">  </w:t>
        </w:r>
      </w:ins>
      <w:moveTo w:id="986" w:author="Laurence Golding" w:date="2018-12-11T11:40:00Z">
        <w:r>
          <w:t xml:space="preserve">                "endLine": 12,</w:t>
        </w:r>
      </w:moveTo>
    </w:p>
    <w:p w14:paraId="787D8AF3" w14:textId="61DD1B3A" w:rsidR="005175EA" w:rsidRDefault="005175EA" w:rsidP="005175EA">
      <w:pPr>
        <w:pStyle w:val="Codesmall"/>
        <w:rPr>
          <w:moveTo w:id="987" w:author="Laurence Golding" w:date="2018-12-11T11:40:00Z"/>
        </w:rPr>
      </w:pPr>
      <w:ins w:id="988" w:author="Laurence Golding" w:date="2018-12-11T11:44:00Z">
        <w:r>
          <w:t xml:space="preserve">  </w:t>
        </w:r>
      </w:ins>
      <w:moveTo w:id="989" w:author="Laurence Golding" w:date="2018-12-11T11:40:00Z">
        <w:r>
          <w:t xml:space="preserve">                "endColumn": 13,</w:t>
        </w:r>
      </w:moveTo>
    </w:p>
    <w:p w14:paraId="034884FE" w14:textId="61C51ABD" w:rsidR="005175EA" w:rsidRDefault="005175EA" w:rsidP="005175EA">
      <w:pPr>
        <w:pStyle w:val="Codesmall"/>
        <w:rPr>
          <w:moveTo w:id="990" w:author="Laurence Golding" w:date="2018-12-11T11:40:00Z"/>
        </w:rPr>
      </w:pPr>
      <w:ins w:id="991" w:author="Laurence Golding" w:date="2018-12-11T11:44:00Z">
        <w:r>
          <w:t xml:space="preserve">  </w:t>
        </w:r>
      </w:ins>
      <w:moveTo w:id="992" w:author="Laurence Golding" w:date="2018-12-11T11:40:00Z">
        <w:r>
          <w:t xml:space="preserve">                "snippet": {</w:t>
        </w:r>
      </w:moveTo>
    </w:p>
    <w:p w14:paraId="1022A95E" w14:textId="47563AB8" w:rsidR="005175EA" w:rsidRDefault="005175EA" w:rsidP="005175EA">
      <w:pPr>
        <w:pStyle w:val="Codesmall"/>
        <w:rPr>
          <w:moveTo w:id="993" w:author="Laurence Golding" w:date="2018-12-11T11:40:00Z"/>
        </w:rPr>
      </w:pPr>
      <w:ins w:id="994" w:author="Laurence Golding" w:date="2018-12-11T11:44:00Z">
        <w:r>
          <w:t xml:space="preserve">  </w:t>
        </w:r>
      </w:ins>
      <w:moveTo w:id="995" w:author="Laurence Golding" w:date="2018-12-11T11:40:00Z">
        <w:r>
          <w:t xml:space="preserve">                  "text": "</w:t>
        </w:r>
        <w:r w:rsidRPr="004811D4">
          <w:t xml:space="preserve">&lt;problem&gt;\n </w:t>
        </w:r>
        <w:r>
          <w:t>...</w:t>
        </w:r>
        <w:r w:rsidRPr="004811D4">
          <w:t xml:space="preserve"> \n  &lt;/problem&gt;</w:t>
        </w:r>
        <w:r>
          <w:t>"</w:t>
        </w:r>
      </w:moveTo>
    </w:p>
    <w:p w14:paraId="1CC82B42" w14:textId="69C8983A" w:rsidR="005175EA" w:rsidRDefault="005175EA" w:rsidP="005175EA">
      <w:pPr>
        <w:pStyle w:val="Codesmall"/>
        <w:rPr>
          <w:moveTo w:id="996" w:author="Laurence Golding" w:date="2018-12-11T11:40:00Z"/>
        </w:rPr>
      </w:pPr>
      <w:ins w:id="997" w:author="Laurence Golding" w:date="2018-12-11T11:44:00Z">
        <w:r>
          <w:t xml:space="preserve">  </w:t>
        </w:r>
      </w:ins>
      <w:moveTo w:id="998" w:author="Laurence Golding" w:date="2018-12-11T11:40:00Z">
        <w:r>
          <w:t xml:space="preserve">                }</w:t>
        </w:r>
      </w:moveTo>
    </w:p>
    <w:p w14:paraId="46303E9F" w14:textId="37BF8212" w:rsidR="005175EA" w:rsidRDefault="005175EA" w:rsidP="005175EA">
      <w:pPr>
        <w:pStyle w:val="Codesmall"/>
        <w:rPr>
          <w:moveTo w:id="999" w:author="Laurence Golding" w:date="2018-12-11T11:40:00Z"/>
        </w:rPr>
      </w:pPr>
      <w:ins w:id="1000" w:author="Laurence Golding" w:date="2018-12-11T11:44:00Z">
        <w:r>
          <w:t xml:space="preserve">  </w:t>
        </w:r>
      </w:ins>
      <w:moveTo w:id="1001" w:author="Laurence Golding" w:date="2018-12-11T11:40:00Z">
        <w:r>
          <w:t xml:space="preserve">              }</w:t>
        </w:r>
      </w:moveTo>
    </w:p>
    <w:p w14:paraId="43DF23B7" w14:textId="6284A411" w:rsidR="005175EA" w:rsidRDefault="005175EA" w:rsidP="005175EA">
      <w:pPr>
        <w:pStyle w:val="Codesmall"/>
        <w:rPr>
          <w:moveTo w:id="1002" w:author="Laurence Golding" w:date="2018-12-11T11:40:00Z"/>
        </w:rPr>
      </w:pPr>
      <w:ins w:id="1003" w:author="Laurence Golding" w:date="2018-12-11T11:44:00Z">
        <w:r>
          <w:t xml:space="preserve">  </w:t>
        </w:r>
      </w:ins>
      <w:moveTo w:id="1004" w:author="Laurence Golding" w:date="2018-12-11T11:40:00Z">
        <w:r>
          <w:t xml:space="preserve">            }</w:t>
        </w:r>
      </w:moveTo>
    </w:p>
    <w:p w14:paraId="626A0808" w14:textId="79F39F66" w:rsidR="005175EA" w:rsidRDefault="005175EA" w:rsidP="005175EA">
      <w:pPr>
        <w:pStyle w:val="Codesmall"/>
        <w:rPr>
          <w:ins w:id="1005" w:author="Laurence Golding" w:date="2018-12-11T11:45:00Z"/>
        </w:rPr>
      </w:pPr>
      <w:ins w:id="1006" w:author="Laurence Golding" w:date="2018-12-11T11:44:00Z">
        <w:r>
          <w:t xml:space="preserve">  </w:t>
        </w:r>
      </w:ins>
      <w:moveTo w:id="1007" w:author="Laurence Golding" w:date="2018-12-11T11:40:00Z">
        <w:r>
          <w:t xml:space="preserve">          ],</w:t>
        </w:r>
      </w:moveTo>
    </w:p>
    <w:p w14:paraId="1236F675" w14:textId="2E549945" w:rsidR="005175EA" w:rsidRDefault="005175EA" w:rsidP="005175EA">
      <w:pPr>
        <w:pStyle w:val="Codesmall"/>
        <w:rPr>
          <w:moveTo w:id="1008" w:author="Laurence Golding" w:date="2018-12-11T11:40:00Z"/>
        </w:rPr>
      </w:pPr>
      <w:ins w:id="1009" w:author="Laurence Golding" w:date="2018-12-11T11:45:00Z">
        <w:r>
          <w:t xml:space="preserve">          },</w:t>
        </w:r>
      </w:ins>
    </w:p>
    <w:p w14:paraId="18C311F8" w14:textId="77777777" w:rsidR="005175EA" w:rsidRDefault="005175EA" w:rsidP="005175EA">
      <w:pPr>
        <w:pStyle w:val="Codesmall"/>
        <w:rPr>
          <w:moveTo w:id="1010" w:author="Laurence Golding" w:date="2018-12-11T11:40:00Z"/>
        </w:rPr>
      </w:pPr>
      <w:moveTo w:id="1011" w:author="Laurence Golding" w:date="2018-12-11T11:40:00Z">
        <w:r>
          <w:t xml:space="preserve">          ...</w:t>
        </w:r>
      </w:moveTo>
    </w:p>
    <w:p w14:paraId="0E9522A0" w14:textId="77777777" w:rsidR="005175EA" w:rsidRDefault="005175EA" w:rsidP="005175EA">
      <w:pPr>
        <w:pStyle w:val="Codesmall"/>
        <w:rPr>
          <w:moveTo w:id="1012" w:author="Laurence Golding" w:date="2018-12-11T11:40:00Z"/>
        </w:rPr>
      </w:pPr>
      <w:moveTo w:id="1013" w:author="Laurence Golding" w:date="2018-12-11T11:40:00Z">
        <w:r>
          <w:t xml:space="preserve">        }</w:t>
        </w:r>
      </w:moveTo>
    </w:p>
    <w:p w14:paraId="0A5E0B33" w14:textId="77777777" w:rsidR="005175EA" w:rsidRDefault="005175EA" w:rsidP="005175EA">
      <w:pPr>
        <w:pStyle w:val="Codesmall"/>
        <w:rPr>
          <w:moveTo w:id="1014" w:author="Laurence Golding" w:date="2018-12-11T11:40:00Z"/>
        </w:rPr>
      </w:pPr>
      <w:moveTo w:id="1015" w:author="Laurence Golding" w:date="2018-12-11T11:40:00Z">
        <w:r>
          <w:lastRenderedPageBreak/>
          <w:t xml:space="preserve">      ]</w:t>
        </w:r>
      </w:moveTo>
    </w:p>
    <w:p w14:paraId="54E06A69" w14:textId="77777777" w:rsidR="005175EA" w:rsidRDefault="005175EA" w:rsidP="005175EA">
      <w:pPr>
        <w:pStyle w:val="Codesmall"/>
        <w:rPr>
          <w:moveTo w:id="1016" w:author="Laurence Golding" w:date="2018-12-11T11:40:00Z"/>
        </w:rPr>
      </w:pPr>
      <w:moveTo w:id="1017" w:author="Laurence Golding" w:date="2018-12-11T11:40:00Z">
        <w:r>
          <w:t xml:space="preserve">    }</w:t>
        </w:r>
      </w:moveTo>
    </w:p>
    <w:p w14:paraId="405F118A" w14:textId="77777777" w:rsidR="005175EA" w:rsidRDefault="005175EA" w:rsidP="005175EA">
      <w:pPr>
        <w:pStyle w:val="Codesmall"/>
        <w:rPr>
          <w:moveTo w:id="1018" w:author="Laurence Golding" w:date="2018-12-11T11:40:00Z"/>
        </w:rPr>
      </w:pPr>
      <w:moveTo w:id="1019" w:author="Laurence Golding" w:date="2018-12-11T11:40:00Z">
        <w:r>
          <w:t xml:space="preserve">  ]</w:t>
        </w:r>
      </w:moveTo>
    </w:p>
    <w:p w14:paraId="1A30BB58" w14:textId="77777777" w:rsidR="005175EA" w:rsidRPr="008F4CB1" w:rsidRDefault="005175EA" w:rsidP="005175EA">
      <w:pPr>
        <w:pStyle w:val="Codesmall"/>
        <w:rPr>
          <w:moveTo w:id="1020" w:author="Laurence Golding" w:date="2018-12-11T11:40:00Z"/>
        </w:rPr>
      </w:pPr>
      <w:moveTo w:id="1021" w:author="Laurence Golding" w:date="2018-12-11T11:40:00Z">
        <w:r>
          <w:t>}</w:t>
        </w:r>
      </w:moveTo>
    </w:p>
    <w:moveToRangeEnd w:id="834"/>
    <w:p w14:paraId="3A41F5C6" w14:textId="54D0AE90" w:rsidR="005175EA" w:rsidRPr="005175EA" w:rsidDel="005175EA" w:rsidRDefault="005175EA" w:rsidP="001A70B4">
      <w:pPr>
        <w:rPr>
          <w:del w:id="1022" w:author="Laurence Golding" w:date="2018-12-11T11:46:00Z"/>
        </w:rPr>
      </w:pPr>
    </w:p>
    <w:p w14:paraId="30476A22" w14:textId="71D9FA88" w:rsidR="00262CD2" w:rsidRDefault="00262CD2" w:rsidP="00B86BC7">
      <w:pPr>
        <w:pStyle w:val="Heading2"/>
      </w:pPr>
      <w:bookmarkStart w:id="1023" w:name="_Ref508812750"/>
      <w:bookmarkStart w:id="1024" w:name="_Toc531862212"/>
      <w:bookmarkStart w:id="1025" w:name="_Ref493407996"/>
      <w:r>
        <w:t>resources object</w:t>
      </w:r>
      <w:bookmarkEnd w:id="1023"/>
      <w:bookmarkEnd w:id="1024"/>
    </w:p>
    <w:p w14:paraId="526D1A22" w14:textId="73E461DD" w:rsidR="00E15F22" w:rsidRDefault="00E15F22" w:rsidP="00E15F22">
      <w:pPr>
        <w:pStyle w:val="Heading3"/>
      </w:pPr>
      <w:bookmarkStart w:id="1026" w:name="_Toc531862213"/>
      <w:r>
        <w:t>General</w:t>
      </w:r>
      <w:bookmarkEnd w:id="10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27" w:name="_Ref508811824"/>
      <w:bookmarkStart w:id="1028" w:name="_Toc531862214"/>
      <w:r>
        <w:t>messageStrings property</w:t>
      </w:r>
      <w:bookmarkEnd w:id="1027"/>
      <w:bookmarkEnd w:id="1028"/>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29" w:name="_Ref508870783"/>
      <w:bookmarkStart w:id="1030" w:name="_Ref508871574"/>
      <w:bookmarkStart w:id="1031" w:name="_Ref508876005"/>
      <w:bookmarkStart w:id="1032" w:name="_Toc531862215"/>
      <w:r>
        <w:t>rules property</w:t>
      </w:r>
      <w:bookmarkEnd w:id="1029"/>
      <w:bookmarkEnd w:id="1030"/>
      <w:bookmarkEnd w:id="1031"/>
      <w:bookmarkEnd w:id="1032"/>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1033" w:name="_Ref508814067"/>
      <w:bookmarkStart w:id="1034" w:name="_Toc531862216"/>
      <w:r>
        <w:lastRenderedPageBreak/>
        <w:t>rule object</w:t>
      </w:r>
      <w:bookmarkEnd w:id="1025"/>
      <w:bookmarkEnd w:id="1033"/>
      <w:bookmarkEnd w:id="1034"/>
    </w:p>
    <w:p w14:paraId="0004BC6E" w14:textId="658F9ED1" w:rsidR="00B86BC7" w:rsidRDefault="00B86BC7" w:rsidP="00B86BC7">
      <w:pPr>
        <w:pStyle w:val="Heading3"/>
      </w:pPr>
      <w:bookmarkStart w:id="1035" w:name="_Toc531862217"/>
      <w:r>
        <w:t>General</w:t>
      </w:r>
      <w:bookmarkEnd w:id="103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36" w:name="_Toc531862218"/>
      <w:r>
        <w:t>Constraints</w:t>
      </w:r>
      <w:bookmarkEnd w:id="1036"/>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37" w:name="_Ref493408046"/>
      <w:bookmarkStart w:id="1038" w:name="_Toc531862219"/>
      <w:r>
        <w:t>id property</w:t>
      </w:r>
      <w:bookmarkEnd w:id="1037"/>
      <w:bookmarkEnd w:id="1038"/>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39" w:name="_Toc531862220"/>
      <w:r>
        <w:t>name property</w:t>
      </w:r>
      <w:bookmarkEnd w:id="1039"/>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40" w:name="_Ref493510771"/>
      <w:bookmarkStart w:id="1041" w:name="_Toc531862221"/>
      <w:r>
        <w:t>shortDescription property</w:t>
      </w:r>
      <w:bookmarkEnd w:id="1040"/>
      <w:bookmarkEnd w:id="1041"/>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lastRenderedPageBreak/>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42" w:name="_Ref493510781"/>
      <w:bookmarkStart w:id="1043" w:name="_Toc531862222"/>
      <w:r>
        <w:t>fullDescription property</w:t>
      </w:r>
      <w:bookmarkEnd w:id="1042"/>
      <w:bookmarkEnd w:id="1043"/>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44" w:name="_Ref493345139"/>
      <w:bookmarkStart w:id="1045" w:name="_Toc531862223"/>
      <w:r>
        <w:t>message</w:t>
      </w:r>
      <w:r w:rsidR="00CD2BD7">
        <w:t>Strings</w:t>
      </w:r>
      <w:r>
        <w:t xml:space="preserve"> property</w:t>
      </w:r>
      <w:bookmarkEnd w:id="1044"/>
      <w:bookmarkEnd w:id="1045"/>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46" w:name="_Ref503366474"/>
      <w:bookmarkStart w:id="1047" w:name="_Ref503366805"/>
      <w:bookmarkStart w:id="1048" w:name="_Toc531862224"/>
      <w:r>
        <w:t>richMessageStrings</w:t>
      </w:r>
      <w:r w:rsidR="00932BEE">
        <w:t xml:space="preserve"> property</w:t>
      </w:r>
      <w:bookmarkEnd w:id="1046"/>
      <w:bookmarkEnd w:id="1047"/>
      <w:bookmarkEnd w:id="1048"/>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lastRenderedPageBreak/>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1049" w:name="_Toc531862225"/>
      <w:r>
        <w:t>help</w:t>
      </w:r>
      <w:r w:rsidR="00326BD5">
        <w:t>Uri</w:t>
      </w:r>
      <w:r>
        <w:t xml:space="preserve"> property</w:t>
      </w:r>
      <w:bookmarkEnd w:id="1049"/>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50" w:name="_Ref503364566"/>
      <w:bookmarkStart w:id="1051" w:name="_Toc531862226"/>
      <w:r>
        <w:t>help property</w:t>
      </w:r>
      <w:bookmarkEnd w:id="1050"/>
      <w:bookmarkEnd w:id="1051"/>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52" w:name="_Ref508894471"/>
      <w:bookmarkStart w:id="1053" w:name="_Toc531862227"/>
      <w:r>
        <w:t>configuration property</w:t>
      </w:r>
      <w:bookmarkEnd w:id="1052"/>
      <w:bookmarkEnd w:id="1053"/>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1054" w:name="_Ref508894470"/>
      <w:bookmarkStart w:id="1055" w:name="_Ref508894720"/>
      <w:bookmarkStart w:id="1056" w:name="_Ref508894737"/>
      <w:bookmarkStart w:id="1057" w:name="_Toc531862228"/>
      <w:bookmarkStart w:id="1058" w:name="_Ref493477061"/>
      <w:r>
        <w:t>ruleConfiguration object</w:t>
      </w:r>
      <w:bookmarkEnd w:id="1054"/>
      <w:bookmarkEnd w:id="1055"/>
      <w:bookmarkEnd w:id="1056"/>
      <w:bookmarkEnd w:id="1057"/>
    </w:p>
    <w:p w14:paraId="2F470253" w14:textId="738DA236" w:rsidR="00164CCB" w:rsidRDefault="00164CCB" w:rsidP="00164CCB">
      <w:pPr>
        <w:pStyle w:val="Heading3"/>
      </w:pPr>
      <w:bookmarkStart w:id="1059" w:name="_Toc531862229"/>
      <w:r>
        <w:t>General</w:t>
      </w:r>
      <w:bookmarkEnd w:id="105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1060" w:name="_Toc531862230"/>
      <w:r>
        <w:t>enabled property</w:t>
      </w:r>
      <w:bookmarkEnd w:id="1060"/>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061" w:name="_Ref508894469"/>
      <w:bookmarkStart w:id="1062" w:name="_Toc531862231"/>
      <w:r>
        <w:lastRenderedPageBreak/>
        <w:t>defaultLevel property</w:t>
      </w:r>
      <w:bookmarkEnd w:id="1061"/>
      <w:bookmarkEnd w:id="1062"/>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1063" w:name="_Ref531188361"/>
      <w:bookmarkStart w:id="1064" w:name="_Toc531862232"/>
      <w:r>
        <w:t>defaultRank property</w:t>
      </w:r>
      <w:bookmarkEnd w:id="1063"/>
      <w:bookmarkEnd w:id="1064"/>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065" w:name="_Ref508894764"/>
      <w:bookmarkStart w:id="1066" w:name="_Ref508894796"/>
      <w:bookmarkStart w:id="1067" w:name="_Toc531862233"/>
      <w:r>
        <w:t>parameters property</w:t>
      </w:r>
      <w:bookmarkEnd w:id="1065"/>
      <w:bookmarkEnd w:id="1066"/>
      <w:bookmarkEnd w:id="1067"/>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068" w:name="_Ref530139075"/>
      <w:bookmarkStart w:id="1069" w:name="_Toc531862234"/>
      <w:r>
        <w:t>fix object</w:t>
      </w:r>
      <w:bookmarkEnd w:id="1058"/>
      <w:bookmarkEnd w:id="1068"/>
      <w:bookmarkEnd w:id="1069"/>
    </w:p>
    <w:p w14:paraId="410A501F" w14:textId="4C707545" w:rsidR="00B86BC7" w:rsidRDefault="00B86BC7" w:rsidP="00B86BC7">
      <w:pPr>
        <w:pStyle w:val="Heading3"/>
      </w:pPr>
      <w:bookmarkStart w:id="1070" w:name="_Toc531862235"/>
      <w:r>
        <w:t>General</w:t>
      </w:r>
      <w:bookmarkEnd w:id="1070"/>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71" w:name="_Ref493512730"/>
      <w:bookmarkStart w:id="1072" w:name="_Toc531862236"/>
      <w:r>
        <w:t>description property</w:t>
      </w:r>
      <w:bookmarkEnd w:id="1071"/>
      <w:bookmarkEnd w:id="1072"/>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73" w:name="_Ref493512752"/>
      <w:bookmarkStart w:id="1074" w:name="_Ref493513084"/>
      <w:bookmarkStart w:id="1075" w:name="_Ref503372111"/>
      <w:bookmarkStart w:id="1076" w:name="_Ref503372176"/>
      <w:bookmarkStart w:id="1077" w:name="_Toc531862237"/>
      <w:r>
        <w:t>fileChanges property</w:t>
      </w:r>
      <w:bookmarkEnd w:id="1073"/>
      <w:bookmarkEnd w:id="1074"/>
      <w:bookmarkEnd w:id="1075"/>
      <w:bookmarkEnd w:id="1076"/>
      <w:bookmarkEnd w:id="1077"/>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1078" w:name="_Ref493512744"/>
      <w:bookmarkStart w:id="1079" w:name="_Ref493512991"/>
      <w:bookmarkStart w:id="1080" w:name="_Toc531862238"/>
      <w:r>
        <w:t>fileChange object</w:t>
      </w:r>
      <w:bookmarkEnd w:id="1078"/>
      <w:bookmarkEnd w:id="1079"/>
      <w:bookmarkEnd w:id="1080"/>
    </w:p>
    <w:p w14:paraId="74D8322D" w14:textId="06E505AA" w:rsidR="00B86BC7" w:rsidRDefault="00B86BC7" w:rsidP="00B86BC7">
      <w:pPr>
        <w:pStyle w:val="Heading3"/>
      </w:pPr>
      <w:bookmarkStart w:id="1081" w:name="_Toc531862239"/>
      <w:r>
        <w:t>General</w:t>
      </w:r>
      <w:bookmarkEnd w:id="108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82" w:name="_Ref493513096"/>
      <w:bookmarkStart w:id="1083" w:name="_Ref493513195"/>
      <w:bookmarkStart w:id="1084" w:name="_Ref493513493"/>
      <w:bookmarkStart w:id="1085" w:name="_Toc531862240"/>
      <w:r>
        <w:lastRenderedPageBreak/>
        <w:t>fileLocation</w:t>
      </w:r>
      <w:r w:rsidR="00B86BC7">
        <w:t xml:space="preserve"> property</w:t>
      </w:r>
      <w:bookmarkEnd w:id="1082"/>
      <w:bookmarkEnd w:id="1083"/>
      <w:bookmarkEnd w:id="1084"/>
      <w:bookmarkEnd w:id="1085"/>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86" w:name="_Ref493513106"/>
      <w:bookmarkStart w:id="1087" w:name="_Toc531862241"/>
      <w:r>
        <w:t>replacements property</w:t>
      </w:r>
      <w:bookmarkEnd w:id="1086"/>
      <w:bookmarkEnd w:id="1087"/>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1088" w:name="_Ref493513114"/>
      <w:bookmarkStart w:id="1089" w:name="_Ref493513476"/>
      <w:bookmarkStart w:id="1090" w:name="_Toc531862242"/>
      <w:r>
        <w:t>replacement object</w:t>
      </w:r>
      <w:bookmarkEnd w:id="1088"/>
      <w:bookmarkEnd w:id="1089"/>
      <w:bookmarkEnd w:id="1090"/>
    </w:p>
    <w:p w14:paraId="1276FD13" w14:textId="540BBC1F" w:rsidR="00B86BC7" w:rsidRDefault="00B86BC7" w:rsidP="00B86BC7">
      <w:pPr>
        <w:pStyle w:val="Heading3"/>
      </w:pPr>
      <w:bookmarkStart w:id="1091" w:name="_Toc531862243"/>
      <w:r>
        <w:t>General</w:t>
      </w:r>
      <w:bookmarkEnd w:id="109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w:t>
      </w:r>
      <w:r w:rsidR="001F49AE">
        <w:lastRenderedPageBreak/>
        <w:t xml:space="preserve">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92" w:name="_Toc531862244"/>
      <w:r>
        <w:t>Constraints</w:t>
      </w:r>
      <w:bookmarkEnd w:id="1092"/>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1093" w:name="_Ref493518436"/>
      <w:bookmarkStart w:id="1094" w:name="_Ref493518439"/>
      <w:bookmarkStart w:id="1095" w:name="_Ref493518529"/>
      <w:bookmarkStart w:id="1096" w:name="_Toc531862245"/>
      <w:r>
        <w:t>deleted</w:t>
      </w:r>
      <w:r w:rsidR="00F27F55">
        <w:t>Region</w:t>
      </w:r>
      <w:r>
        <w:t xml:space="preserve"> property</w:t>
      </w:r>
      <w:bookmarkEnd w:id="1093"/>
      <w:bookmarkEnd w:id="1094"/>
      <w:bookmarkEnd w:id="1095"/>
      <w:bookmarkEnd w:id="1096"/>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97" w:name="_Ref493518437"/>
      <w:bookmarkStart w:id="1098" w:name="_Ref493518440"/>
      <w:bookmarkStart w:id="1099" w:name="_Toc531862246"/>
      <w:r>
        <w:t>inserted</w:t>
      </w:r>
      <w:r w:rsidR="00F27F55">
        <w:t>Content</w:t>
      </w:r>
      <w:r>
        <w:t xml:space="preserve"> property</w:t>
      </w:r>
      <w:bookmarkEnd w:id="1097"/>
      <w:bookmarkEnd w:id="1098"/>
      <w:bookmarkEnd w:id="1099"/>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0" w:name="_Ref493404948"/>
      <w:bookmarkStart w:id="1101" w:name="_Ref493406026"/>
      <w:bookmarkStart w:id="1102" w:name="_Toc531862247"/>
      <w:r>
        <w:t>notification object</w:t>
      </w:r>
      <w:bookmarkEnd w:id="1100"/>
      <w:bookmarkEnd w:id="1101"/>
      <w:bookmarkEnd w:id="1102"/>
    </w:p>
    <w:p w14:paraId="3BD7AF2E" w14:textId="23E07934" w:rsidR="00B86BC7" w:rsidRDefault="00B86BC7" w:rsidP="00B86BC7">
      <w:pPr>
        <w:pStyle w:val="Heading3"/>
      </w:pPr>
      <w:bookmarkStart w:id="1103" w:name="_Toc531862248"/>
      <w:r>
        <w:t>General</w:t>
      </w:r>
      <w:bookmarkEnd w:id="1103"/>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1104" w:name="_Toc531862249"/>
      <w:r>
        <w:t>id property</w:t>
      </w:r>
      <w:bookmarkEnd w:id="11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05" w:name="_Ref493518926"/>
      <w:bookmarkStart w:id="1106" w:name="_Toc531862250"/>
      <w:r>
        <w:t>ruleId property</w:t>
      </w:r>
      <w:bookmarkEnd w:id="1105"/>
      <w:bookmarkEnd w:id="1106"/>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1107" w:name="_Toc531862251"/>
      <w:r>
        <w:t>ruleIndex property</w:t>
      </w:r>
      <w:bookmarkEnd w:id="1107"/>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lastRenderedPageBreak/>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108" w:name="_Toc531862252"/>
      <w:r>
        <w:t>physicalLocation property</w:t>
      </w:r>
      <w:bookmarkEnd w:id="1108"/>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1109" w:name="_Toc531862253"/>
      <w:r>
        <w:t>message property</w:t>
      </w:r>
      <w:bookmarkEnd w:id="1109"/>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10" w:name="_Ref493404972"/>
      <w:bookmarkStart w:id="1111" w:name="_Ref493406037"/>
      <w:bookmarkStart w:id="1112" w:name="_Toc531862254"/>
      <w:r>
        <w:t>level property</w:t>
      </w:r>
      <w:bookmarkEnd w:id="1110"/>
      <w:bookmarkEnd w:id="1111"/>
      <w:bookmarkEnd w:id="11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113" w:name="_Toc531862255"/>
      <w:r>
        <w:t>threadId property</w:t>
      </w:r>
      <w:bookmarkEnd w:id="11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4" w:name="_Toc531862256"/>
      <w:r>
        <w:t>time</w:t>
      </w:r>
      <w:r w:rsidR="00BF4F63">
        <w:t>Utc</w:t>
      </w:r>
      <w:r>
        <w:t xml:space="preserve"> property</w:t>
      </w:r>
      <w:bookmarkEnd w:id="1114"/>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1115" w:name="_Toc531862257"/>
      <w:r>
        <w:t>exception property</w:t>
      </w:r>
      <w:bookmarkEnd w:id="1115"/>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6" w:name="_Ref493570836"/>
      <w:bookmarkStart w:id="1117" w:name="_Toc531862258"/>
      <w:r>
        <w:t>exception object</w:t>
      </w:r>
      <w:bookmarkEnd w:id="1116"/>
      <w:bookmarkEnd w:id="1117"/>
    </w:p>
    <w:p w14:paraId="1257C9E2" w14:textId="6070509F" w:rsidR="00B86BC7" w:rsidRDefault="00B86BC7" w:rsidP="00B86BC7">
      <w:pPr>
        <w:pStyle w:val="Heading3"/>
      </w:pPr>
      <w:bookmarkStart w:id="1118" w:name="_Toc531862259"/>
      <w:r>
        <w:t>General</w:t>
      </w:r>
      <w:bookmarkEnd w:id="11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119" w:name="_Toc531862260"/>
      <w:r>
        <w:t>kind property</w:t>
      </w:r>
      <w:bookmarkEnd w:id="11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0" w:name="_Toc531862261"/>
      <w:r>
        <w:t>message property</w:t>
      </w:r>
      <w:bookmarkEnd w:id="1120"/>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21" w:name="_Toc531862262"/>
      <w:r>
        <w:t>stack property</w:t>
      </w:r>
      <w:bookmarkEnd w:id="1121"/>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2" w:name="_Toc531862263"/>
      <w:r>
        <w:t>innerExceptions property</w:t>
      </w:r>
      <w:bookmarkEnd w:id="11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3" w:name="_Ref528151413"/>
      <w:bookmarkStart w:id="1124" w:name="_Toc531862264"/>
      <w:bookmarkStart w:id="1125" w:name="_Toc287332011"/>
      <w:r>
        <w:lastRenderedPageBreak/>
        <w:t>External</w:t>
      </w:r>
      <w:r w:rsidR="00F265D8">
        <w:t xml:space="preserve"> property</w:t>
      </w:r>
      <w:r>
        <w:t xml:space="preserve"> file format</w:t>
      </w:r>
      <w:bookmarkEnd w:id="1123"/>
      <w:bookmarkEnd w:id="1124"/>
    </w:p>
    <w:p w14:paraId="2A3E0063" w14:textId="270C9EBD" w:rsidR="00AF60C1" w:rsidRDefault="00AF60C1" w:rsidP="00AF60C1">
      <w:pPr>
        <w:pStyle w:val="Heading2"/>
      </w:pPr>
      <w:bookmarkStart w:id="1126" w:name="_Toc531862265"/>
      <w:r>
        <w:t>General</w:t>
      </w:r>
      <w:bookmarkEnd w:id="1126"/>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27" w:name="_Toc531862266"/>
      <w:r>
        <w:t>External property file naming convention</w:t>
      </w:r>
      <w:bookmarkEnd w:id="11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8" w:name="_Toc531862267"/>
      <w:r>
        <w:t>externalPropert</w:t>
      </w:r>
      <w:r w:rsidR="00F265D8">
        <w:t>ies</w:t>
      </w:r>
      <w:r>
        <w:t xml:space="preserve"> object</w:t>
      </w:r>
      <w:bookmarkEnd w:id="1128"/>
    </w:p>
    <w:p w14:paraId="6E569B6A" w14:textId="60E785B4" w:rsidR="0069571F" w:rsidRPr="0069571F" w:rsidRDefault="0069571F" w:rsidP="0069571F">
      <w:pPr>
        <w:pStyle w:val="Heading3"/>
      </w:pPr>
      <w:bookmarkStart w:id="1129" w:name="_Ref525812129"/>
      <w:bookmarkStart w:id="1130" w:name="_Toc531862268"/>
      <w:r>
        <w:t>General</w:t>
      </w:r>
      <w:bookmarkEnd w:id="1129"/>
      <w:bookmarkEnd w:id="113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131"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2" w:name="_Ref525810506"/>
      <w:bookmarkStart w:id="1133" w:name="_Toc531862269"/>
      <w:bookmarkEnd w:id="1131"/>
      <w:r>
        <w:lastRenderedPageBreak/>
        <w:t>$schema property</w:t>
      </w:r>
      <w:bookmarkEnd w:id="1132"/>
      <w:bookmarkEnd w:id="113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4" w:name="_Ref523913350"/>
      <w:bookmarkStart w:id="1135" w:name="_Toc531862270"/>
      <w:r>
        <w:t>version property</w:t>
      </w:r>
      <w:bookmarkEnd w:id="1134"/>
      <w:bookmarkEnd w:id="1135"/>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136" w:name="_Ref525814013"/>
      <w:bookmarkStart w:id="1137" w:name="_Toc531862271"/>
      <w:r>
        <w:t>instanceGuid property</w:t>
      </w:r>
      <w:bookmarkEnd w:id="1136"/>
      <w:bookmarkEnd w:id="1137"/>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1138" w:name="_Ref525810969"/>
      <w:bookmarkStart w:id="1139" w:name="_Toc531862272"/>
      <w:r>
        <w:t>runInstanceGuid property</w:t>
      </w:r>
      <w:bookmarkEnd w:id="1138"/>
      <w:bookmarkEnd w:id="1139"/>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140" w:name="_Ref525634162"/>
      <w:bookmarkStart w:id="1141" w:name="_Ref525810993"/>
      <w:bookmarkStart w:id="1142" w:name="_Toc531862273"/>
      <w:r>
        <w:t>The property value</w:t>
      </w:r>
      <w:bookmarkEnd w:id="1140"/>
      <w:r>
        <w:t xml:space="preserve"> propert</w:t>
      </w:r>
      <w:bookmarkEnd w:id="1141"/>
      <w:r w:rsidR="00355B20">
        <w:t>ies</w:t>
      </w:r>
      <w:bookmarkEnd w:id="1142"/>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143" w:name="_Toc531862274"/>
      <w:r w:rsidRPr="00FD22AC">
        <w:lastRenderedPageBreak/>
        <w:t>Conformance</w:t>
      </w:r>
      <w:bookmarkEnd w:id="1125"/>
      <w:bookmarkEnd w:id="1143"/>
    </w:p>
    <w:p w14:paraId="1D48659C" w14:textId="6555FDBE" w:rsidR="00EE1E0B" w:rsidRDefault="00EE1E0B" w:rsidP="002244CB"/>
    <w:p w14:paraId="3BBDC6A3" w14:textId="77777777" w:rsidR="00376AE7" w:rsidRDefault="00376AE7" w:rsidP="00376AE7">
      <w:pPr>
        <w:pStyle w:val="Heading2"/>
        <w:numPr>
          <w:ilvl w:val="1"/>
          <w:numId w:val="2"/>
        </w:numPr>
      </w:pPr>
      <w:bookmarkStart w:id="1144" w:name="_Toc531862275"/>
      <w:r>
        <w:t>Conformance targets</w:t>
      </w:r>
      <w:bookmarkEnd w:id="11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5" w:name="_Toc531862276"/>
      <w:r>
        <w:t>Conformance Clause 1: SARIF log file</w:t>
      </w:r>
      <w:bookmarkEnd w:id="1145"/>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1146" w:name="_Toc531862277"/>
      <w:r>
        <w:t>Conformance Clause 2: SARIF resource file</w:t>
      </w:r>
      <w:bookmarkEnd w:id="1146"/>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1147" w:name="_Hlk507945868"/>
      <w:r>
        <w:t>§</w:t>
      </w:r>
      <w:r>
        <w:fldChar w:fldCharType="begin"/>
      </w:r>
      <w:r>
        <w:instrText xml:space="preserve"> REF _Ref508811723 \r \h </w:instrText>
      </w:r>
      <w:r>
        <w:fldChar w:fldCharType="separate"/>
      </w:r>
      <w:r w:rsidR="004D076C">
        <w:t>3.11.6.5</w:t>
      </w:r>
      <w:r>
        <w:fldChar w:fldCharType="end"/>
      </w:r>
      <w:r>
        <w:t>.</w:t>
      </w:r>
      <w:bookmarkEnd w:id="1147"/>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1148" w:name="_Toc531862278"/>
      <w:r>
        <w:t xml:space="preserve">Conformance Clause </w:t>
      </w:r>
      <w:r w:rsidR="00105CCB">
        <w:t>3</w:t>
      </w:r>
      <w:r>
        <w:t>: SARIF producer</w:t>
      </w:r>
      <w:bookmarkEnd w:id="1148"/>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49" w:name="_Toc531862279"/>
      <w:r>
        <w:lastRenderedPageBreak/>
        <w:t xml:space="preserve">Conformance Clause </w:t>
      </w:r>
      <w:r w:rsidR="00105CCB">
        <w:t>4</w:t>
      </w:r>
      <w:r>
        <w:t>: Direct producer</w:t>
      </w:r>
      <w:bookmarkEnd w:id="11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50" w:name="_Toc531862280"/>
      <w:r>
        <w:t xml:space="preserve">Conformance Clause </w:t>
      </w:r>
      <w:r w:rsidR="00D06F1A">
        <w:t>5</w:t>
      </w:r>
      <w:r>
        <w:t>: Deterministic producer</w:t>
      </w:r>
      <w:bookmarkEnd w:id="115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51" w:name="_Toc531862281"/>
      <w:r>
        <w:t>Conformance Clause 6: Converter</w:t>
      </w:r>
      <w:bookmarkEnd w:id="115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1152" w:name="_Toc531862282"/>
      <w:r>
        <w:t>Conformance Clause 7: SARIF post-processor</w:t>
      </w:r>
      <w:bookmarkEnd w:id="115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53" w:name="_Toc531862283"/>
      <w:r>
        <w:t xml:space="preserve">Conformance Clause </w:t>
      </w:r>
      <w:r w:rsidR="00D06F1A">
        <w:t>8</w:t>
      </w:r>
      <w:r>
        <w:t xml:space="preserve">: </w:t>
      </w:r>
      <w:r w:rsidR="0018481C">
        <w:t>SARIF c</w:t>
      </w:r>
      <w:r>
        <w:t>onsumer</w:t>
      </w:r>
      <w:bookmarkEnd w:id="11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54" w:name="_Toc531862284"/>
      <w:r>
        <w:t xml:space="preserve">Conformance Clause </w:t>
      </w:r>
      <w:r w:rsidR="00D06F1A">
        <w:t>9</w:t>
      </w:r>
      <w:r>
        <w:t>: Viewer</w:t>
      </w:r>
      <w:bookmarkEnd w:id="115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55" w:name="_Toc531862285"/>
      <w:bookmarkStart w:id="1156" w:name="_Hlk512505065"/>
      <w:r>
        <w:t>Conformance Clause 10: Result management system</w:t>
      </w:r>
      <w:bookmarkEnd w:id="11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6"/>
    </w:p>
    <w:p w14:paraId="79E66955" w14:textId="44610F19" w:rsidR="00435405" w:rsidRDefault="00435405" w:rsidP="00435405">
      <w:pPr>
        <w:pStyle w:val="Heading2"/>
      </w:pPr>
      <w:bookmarkStart w:id="1157" w:name="_Toc531862286"/>
      <w:r>
        <w:lastRenderedPageBreak/>
        <w:t>Conformance Clause 11: Engineering system</w:t>
      </w:r>
      <w:bookmarkEnd w:id="1157"/>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1158" w:name="AppendixAcknowledgments"/>
      <w:bookmarkStart w:id="1159" w:name="_Toc85472897"/>
      <w:bookmarkStart w:id="1160" w:name="_Toc287332012"/>
      <w:bookmarkStart w:id="1161" w:name="_Toc531862287"/>
      <w:bookmarkStart w:id="1162" w:name="_Hlk513041526"/>
      <w:bookmarkEnd w:id="1158"/>
      <w:r>
        <w:lastRenderedPageBreak/>
        <w:t xml:space="preserve">(Informative) </w:t>
      </w:r>
      <w:r w:rsidR="00B80CDB">
        <w:t>Acknowl</w:t>
      </w:r>
      <w:r w:rsidR="004D0E5E">
        <w:t>e</w:t>
      </w:r>
      <w:r w:rsidR="008F61FB">
        <w:t>dg</w:t>
      </w:r>
      <w:r w:rsidR="0052099F">
        <w:t>ments</w:t>
      </w:r>
      <w:bookmarkEnd w:id="1159"/>
      <w:bookmarkEnd w:id="1160"/>
      <w:bookmarkEnd w:id="116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62"/>
    <w:p w14:paraId="645628E0" w14:textId="77777777" w:rsidR="00C76CAA" w:rsidRPr="00C76CAA" w:rsidRDefault="00C76CAA" w:rsidP="00C76CAA"/>
    <w:p w14:paraId="586B0BCA" w14:textId="2CB47B5E" w:rsidR="0052099F" w:rsidRDefault="002244CB" w:rsidP="008C100C">
      <w:pPr>
        <w:pStyle w:val="AppendixHeading1"/>
      </w:pPr>
      <w:bookmarkStart w:id="1163" w:name="AppendixFingerprints"/>
      <w:bookmarkStart w:id="1164" w:name="_Ref513039337"/>
      <w:bookmarkStart w:id="1165" w:name="_Toc531862288"/>
      <w:bookmarkEnd w:id="1163"/>
      <w:r>
        <w:lastRenderedPageBreak/>
        <w:t>(</w:t>
      </w:r>
      <w:r w:rsidR="00E8605A">
        <w:t>Normative</w:t>
      </w:r>
      <w:r>
        <w:t xml:space="preserve">) </w:t>
      </w:r>
      <w:r w:rsidR="00710FE0">
        <w:t>Use of fingerprints by result management systems</w:t>
      </w:r>
      <w:bookmarkEnd w:id="1164"/>
      <w:bookmarkEnd w:id="116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6" w:name="AppendixViewers"/>
      <w:bookmarkStart w:id="1167" w:name="_Toc531862289"/>
      <w:bookmarkEnd w:id="1166"/>
      <w:r>
        <w:lastRenderedPageBreak/>
        <w:t xml:space="preserve">(Informative) </w:t>
      </w:r>
      <w:r w:rsidR="00710FE0">
        <w:t xml:space="preserve">Use of SARIF by log </w:t>
      </w:r>
      <w:r w:rsidR="00AF0D84">
        <w:t xml:space="preserve">file </w:t>
      </w:r>
      <w:r w:rsidR="00710FE0">
        <w:t>viewers</w:t>
      </w:r>
      <w:bookmarkEnd w:id="116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68" w:name="AppendixConverters"/>
      <w:bookmarkStart w:id="1169" w:name="_Toc531862290"/>
      <w:bookmarkEnd w:id="1168"/>
      <w:r>
        <w:lastRenderedPageBreak/>
        <w:t xml:space="preserve">(Informative) </w:t>
      </w:r>
      <w:r w:rsidR="00710FE0">
        <w:t>Production of SARIF by converters</w:t>
      </w:r>
      <w:bookmarkEnd w:id="116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1170" w:name="AppendixRuleMetadata"/>
      <w:bookmarkStart w:id="1171" w:name="_Toc531862291"/>
      <w:bookmarkEnd w:id="1170"/>
      <w:r>
        <w:lastRenderedPageBreak/>
        <w:t xml:space="preserve">(Informative) </w:t>
      </w:r>
      <w:r w:rsidR="00710FE0">
        <w:t>Locating rule metadata</w:t>
      </w:r>
      <w:bookmarkEnd w:id="1171"/>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72" w:name="AppendixDeterminism"/>
      <w:bookmarkStart w:id="1173" w:name="_Toc531862292"/>
      <w:bookmarkEnd w:id="1172"/>
      <w:r>
        <w:lastRenderedPageBreak/>
        <w:t xml:space="preserve">(Normative) </w:t>
      </w:r>
      <w:r w:rsidR="00710FE0">
        <w:t>Producing deterministic SARIF log files</w:t>
      </w:r>
      <w:bookmarkEnd w:id="1173"/>
    </w:p>
    <w:p w14:paraId="269DCAE0" w14:textId="72CA49C1" w:rsidR="00B62028" w:rsidRDefault="00B62028" w:rsidP="00B62028">
      <w:pPr>
        <w:pStyle w:val="AppendixHeading2"/>
      </w:pPr>
      <w:bookmarkStart w:id="1174" w:name="_Toc531862293"/>
      <w:r>
        <w:t>General</w:t>
      </w:r>
      <w:bookmarkEnd w:id="117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75" w:name="_Ref513042258"/>
      <w:bookmarkStart w:id="1176" w:name="_Toc531862294"/>
      <w:r>
        <w:t>Non-deterministic file format elements</w:t>
      </w:r>
      <w:bookmarkEnd w:id="1175"/>
      <w:bookmarkEnd w:id="117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77" w:name="_Toc531862295"/>
      <w:r>
        <w:t>Array and dictionary element ordering</w:t>
      </w:r>
      <w:bookmarkEnd w:id="117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78" w:name="_Ref513042289"/>
      <w:bookmarkStart w:id="1179" w:name="_Toc531862296"/>
      <w:r>
        <w:t>Absolute paths</w:t>
      </w:r>
      <w:bookmarkEnd w:id="1178"/>
      <w:bookmarkEnd w:id="117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80" w:name="_Toc531862297"/>
      <w:r>
        <w:t>Compensating for non-deterministic output</w:t>
      </w:r>
      <w:bookmarkEnd w:id="118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1" w:name="_Toc531862298"/>
      <w:r>
        <w:lastRenderedPageBreak/>
        <w:t>Interaction between determinism and baselining</w:t>
      </w:r>
      <w:bookmarkEnd w:id="118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2" w:name="AppendixFixes"/>
      <w:bookmarkStart w:id="1183" w:name="_Toc531862299"/>
      <w:bookmarkEnd w:id="1182"/>
      <w:r>
        <w:lastRenderedPageBreak/>
        <w:t xml:space="preserve">(Informative) </w:t>
      </w:r>
      <w:r w:rsidR="00710FE0">
        <w:t>Guidance on fixes</w:t>
      </w:r>
      <w:bookmarkEnd w:id="118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4" w:name="_Toc531862300"/>
      <w:r>
        <w:lastRenderedPageBreak/>
        <w:t>(Informative) Diagnosing results in generated files</w:t>
      </w:r>
      <w:bookmarkEnd w:id="118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85" w:name="AppendixExamples"/>
      <w:bookmarkStart w:id="1186" w:name="_Toc531862301"/>
      <w:bookmarkEnd w:id="1185"/>
      <w:r>
        <w:lastRenderedPageBreak/>
        <w:t xml:space="preserve">(Informative) </w:t>
      </w:r>
      <w:r w:rsidR="00710FE0">
        <w:t>Examples</w:t>
      </w:r>
      <w:bookmarkEnd w:id="11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7" w:name="_Toc531862302"/>
      <w:r>
        <w:t xml:space="preserve">Minimal valid SARIF </w:t>
      </w:r>
      <w:r w:rsidR="00EA1C84">
        <w:t>log file</w:t>
      </w:r>
      <w:bookmarkEnd w:id="11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8" w:name="_Toc531862303"/>
      <w:r w:rsidRPr="00745595">
        <w:t xml:space="preserve">Minimal recommended SARIF </w:t>
      </w:r>
      <w:r w:rsidR="00EA1C84">
        <w:t xml:space="preserve">log </w:t>
      </w:r>
      <w:r w:rsidRPr="00745595">
        <w:t>file with source information</w:t>
      </w:r>
      <w:bookmarkEnd w:id="118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9" w:name="_Toc531862304"/>
      <w:r w:rsidRPr="001D7651">
        <w:t xml:space="preserve">Minimal recommended SARIF </w:t>
      </w:r>
      <w:r w:rsidR="00EA1C84">
        <w:t xml:space="preserve">log </w:t>
      </w:r>
      <w:r w:rsidRPr="001D7651">
        <w:t>file without source information</w:t>
      </w:r>
      <w:bookmarkEnd w:id="1189"/>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90" w:name="_Toc531862305"/>
      <w:r w:rsidRPr="001D7651">
        <w:t xml:space="preserve">SARIF </w:t>
      </w:r>
      <w:r w:rsidR="00D71A1D">
        <w:t xml:space="preserve">resource </w:t>
      </w:r>
      <w:r w:rsidRPr="001D7651">
        <w:t xml:space="preserve">file </w:t>
      </w:r>
      <w:r w:rsidR="00D71A1D">
        <w:t>with</w:t>
      </w:r>
      <w:r w:rsidRPr="001D7651">
        <w:t xml:space="preserve"> rule metadata</w:t>
      </w:r>
      <w:bookmarkEnd w:id="1190"/>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91" w:name="_Toc531862306"/>
      <w:r>
        <w:t>Comprehensive SARIF file</w:t>
      </w:r>
      <w:bookmarkEnd w:id="11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534F218" w:rsidR="00CB061D" w:rsidRDefault="00CB061D" w:rsidP="00EA1C84">
      <w:pPr>
        <w:pStyle w:val="Codesmall"/>
      </w:pPr>
      <w:r>
        <w:t xml:space="preserve">          "</w:t>
      </w:r>
      <w:del w:id="1192" w:author="Laurence Golding" w:date="2018-12-11T11:46:00Z">
        <w:r w:rsidDel="005175EA">
          <w:delText>resultProvenance</w:delText>
        </w:r>
      </w:del>
      <w:ins w:id="1193" w:author="Laurence Golding" w:date="2018-12-11T11:46:00Z">
        <w:r w:rsidR="005175EA">
          <w:t>provenance</w:t>
        </w:r>
      </w:ins>
      <w:r>
        <w:t>":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lastRenderedPageBreak/>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94" w:name="AppendixRevisionHistory"/>
      <w:bookmarkStart w:id="1195" w:name="_Toc85472898"/>
      <w:bookmarkStart w:id="1196" w:name="_Toc287332014"/>
      <w:bookmarkStart w:id="1197" w:name="_Toc531862307"/>
      <w:bookmarkEnd w:id="1194"/>
      <w:r>
        <w:lastRenderedPageBreak/>
        <w:t xml:space="preserve">(Informative) </w:t>
      </w:r>
      <w:r w:rsidR="00A05FDF">
        <w:t>Revision History</w:t>
      </w:r>
      <w:bookmarkEnd w:id="1195"/>
      <w:bookmarkEnd w:id="1196"/>
      <w:bookmarkEnd w:id="1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9" w:author="Laurence Golding" w:date="2018-12-11T11:37:00Z" w:initials="LG">
    <w:p w14:paraId="35E63622" w14:textId="098BB4CF" w:rsidR="005175EA" w:rsidRDefault="005175EA">
      <w:pPr>
        <w:pStyle w:val="CommentText"/>
      </w:pPr>
      <w:r>
        <w:rPr>
          <w:rStyle w:val="CommentReference"/>
        </w:rPr>
        <w:annotationRef/>
      </w:r>
      <w:r>
        <w:t xml:space="preserve">When I generalized the description of the </w:t>
      </w:r>
      <w:r w:rsidRPr="005175EA">
        <w:rPr>
          <w:rStyle w:val="CODEtemp"/>
        </w:rPr>
        <w:t>resultProvenance</w:t>
      </w:r>
      <w:r>
        <w:t xml:space="preserve"> object, I neglected to make the corresponding changes in this reference to it, and in the NOTE immediately below. I now think the NOTE here wasn’t needed.</w:t>
      </w:r>
    </w:p>
  </w:comment>
  <w:comment w:id="488" w:author="Laurence Golding" w:date="2018-12-11T11:54:00Z" w:initials="LG">
    <w:p w14:paraId="3E2E182A" w14:textId="10205C23" w:rsidR="001A70B4" w:rsidRDefault="001A70B4">
      <w:pPr>
        <w:pStyle w:val="CommentText"/>
      </w:pPr>
      <w:r>
        <w:rPr>
          <w:rStyle w:val="CommentReference"/>
        </w:rPr>
        <w:annotationRef/>
      </w:r>
      <w:r>
        <w:t xml:space="preserve">Moved to </w:t>
      </w:r>
      <w:r w:rsidRPr="001A70B4">
        <w:rPr>
          <w:rStyle w:val="CODEtemp"/>
        </w:rPr>
        <w:t>resultProvenance.conversionSources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E63622" w15:done="0"/>
  <w15:commentEx w15:paraId="3E2E18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E63622" w16cid:durableId="1FBA1FED"/>
  <w16cid:commentId w16cid:paraId="3E2E182A" w16cid:durableId="1FBA2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1BDE7" w14:textId="77777777" w:rsidR="003709F8" w:rsidRDefault="003709F8" w:rsidP="008C100C">
      <w:r>
        <w:separator/>
      </w:r>
    </w:p>
    <w:p w14:paraId="240F10CD" w14:textId="77777777" w:rsidR="003709F8" w:rsidRDefault="003709F8" w:rsidP="008C100C"/>
    <w:p w14:paraId="71043FB1" w14:textId="77777777" w:rsidR="003709F8" w:rsidRDefault="003709F8" w:rsidP="008C100C"/>
    <w:p w14:paraId="4B0C647C" w14:textId="77777777" w:rsidR="003709F8" w:rsidRDefault="003709F8" w:rsidP="008C100C"/>
    <w:p w14:paraId="3577B433" w14:textId="77777777" w:rsidR="003709F8" w:rsidRDefault="003709F8" w:rsidP="008C100C"/>
    <w:p w14:paraId="4C48E97C" w14:textId="77777777" w:rsidR="003709F8" w:rsidRDefault="003709F8" w:rsidP="008C100C"/>
    <w:p w14:paraId="24321589" w14:textId="77777777" w:rsidR="003709F8" w:rsidRDefault="003709F8" w:rsidP="008C100C"/>
  </w:endnote>
  <w:endnote w:type="continuationSeparator" w:id="0">
    <w:p w14:paraId="793EDAB2" w14:textId="77777777" w:rsidR="003709F8" w:rsidRDefault="003709F8" w:rsidP="008C100C">
      <w:r>
        <w:continuationSeparator/>
      </w:r>
    </w:p>
    <w:p w14:paraId="7B58DB7E" w14:textId="77777777" w:rsidR="003709F8" w:rsidRDefault="003709F8" w:rsidP="008C100C"/>
    <w:p w14:paraId="1AE9624B" w14:textId="77777777" w:rsidR="003709F8" w:rsidRDefault="003709F8" w:rsidP="008C100C"/>
    <w:p w14:paraId="066C91EB" w14:textId="77777777" w:rsidR="003709F8" w:rsidRDefault="003709F8" w:rsidP="008C100C"/>
    <w:p w14:paraId="0E26A078" w14:textId="77777777" w:rsidR="003709F8" w:rsidRDefault="003709F8" w:rsidP="008C100C"/>
    <w:p w14:paraId="7AE6C2A1" w14:textId="77777777" w:rsidR="003709F8" w:rsidRDefault="003709F8" w:rsidP="008C100C"/>
    <w:p w14:paraId="01C58CAF" w14:textId="77777777" w:rsidR="003709F8" w:rsidRDefault="003709F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5CB7" w:rsidRDefault="00635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5CB7" w:rsidRPr="00195F88" w:rsidRDefault="00635C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5CB7" w:rsidRPr="00195F88" w:rsidRDefault="00635C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5CB7" w:rsidRDefault="00635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F427" w14:textId="77777777" w:rsidR="003709F8" w:rsidRDefault="003709F8" w:rsidP="008C100C">
      <w:r>
        <w:separator/>
      </w:r>
    </w:p>
    <w:p w14:paraId="2246303F" w14:textId="77777777" w:rsidR="003709F8" w:rsidRDefault="003709F8" w:rsidP="008C100C"/>
  </w:footnote>
  <w:footnote w:type="continuationSeparator" w:id="0">
    <w:p w14:paraId="476B158D" w14:textId="77777777" w:rsidR="003709F8" w:rsidRDefault="003709F8" w:rsidP="008C100C">
      <w:r>
        <w:continuationSeparator/>
      </w:r>
    </w:p>
    <w:p w14:paraId="72269384" w14:textId="77777777" w:rsidR="003709F8" w:rsidRDefault="003709F8" w:rsidP="008C100C"/>
  </w:footnote>
  <w:footnote w:id="1">
    <w:p w14:paraId="097233B1" w14:textId="39BD8E76" w:rsidR="00635CB7" w:rsidRDefault="00635CB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5CB7" w:rsidRDefault="00635C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5CB7" w:rsidRDefault="00635C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5CB7" w:rsidRDefault="00635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0B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09F8"/>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5EA"/>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AB"/>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3AAA"/>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27" Type="http://schemas.openxmlformats.org/officeDocument/2006/relationships/hyperlink" Target="https://github.com/oasis-tcs/sarif-spec/issues/14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48599-B4C0-4599-B9A6-F93ABF9C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20474</TotalTime>
  <Pages>152</Pages>
  <Words>63830</Words>
  <Characters>363837</Characters>
  <Application>Microsoft Office Word</Application>
  <DocSecurity>0</DocSecurity>
  <Lines>3031</Lines>
  <Paragraphs>853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426814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1034</cp:revision>
  <cp:lastPrinted>2011-08-05T16:21:00Z</cp:lastPrinted>
  <dcterms:created xsi:type="dcterms:W3CDTF">2017-08-01T19:18:00Z</dcterms:created>
  <dcterms:modified xsi:type="dcterms:W3CDTF">2018-12-11T19:57:00Z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