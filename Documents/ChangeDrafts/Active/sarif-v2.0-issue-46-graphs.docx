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35761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35761D">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35761D">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35761D">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35761D">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35761D">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35761D">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35761D">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35761D">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35761D">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35761D">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35761D">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35761D">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35761D">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35761D">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35761D">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35761D">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35761D">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35761D">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35761D">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35761D">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35761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35761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35761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35761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35761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35761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35761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35761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35761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35761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35761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35761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35761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35761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35761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35761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35761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35761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35761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35761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35761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35761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35761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35761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35761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35761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10174625"/>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6570C3E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w:t>
      </w:r>
      <w:del w:id="102" w:author="Laurence Golding" w:date="2018-04-02T11:04:00Z">
        <w:r w:rsidR="00EF1697" w:rsidDel="008917CA">
          <w:delText xml:space="preserve">value of the </w:delText>
        </w:r>
      </w:del>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0174631"/>
      <w:r>
        <w:lastRenderedPageBreak/>
        <w:t>uri property</w:t>
      </w:r>
      <w:bookmarkEnd w:id="103"/>
      <w:bookmarkEnd w:id="104"/>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0174632"/>
      <w:r>
        <w:t>uriBaseId property</w:t>
      </w:r>
      <w:bookmarkEnd w:id="106"/>
      <w:bookmarkEnd w:id="107"/>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74724D5"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w:t>
      </w:r>
      <w:del w:id="108" w:author="Laurence Golding" w:date="2018-04-02T11:04:00Z">
        <w:r w:rsidDel="008917CA">
          <w:delText xml:space="preserve">value of the </w:delText>
        </w:r>
      </w:del>
      <w:r w:rsidRPr="00C50C8C">
        <w:rPr>
          <w:rStyle w:val="CODEtemp"/>
        </w:rPr>
        <w:t>uriBaseId</w:t>
      </w:r>
      <w:r>
        <w:t xml:space="preserve"> property </w:t>
      </w:r>
      <w:r>
        <w:rPr>
          <w:b/>
        </w:rPr>
        <w:t>SHALL NOT</w:t>
      </w:r>
      <w:r>
        <w:t xml:space="preserve"> </w:t>
      </w:r>
      <w:del w:id="109" w:author="Laurence Golding" w:date="2018-04-02T11:04:00Z">
        <w:r w:rsidDel="008917CA">
          <w:delText xml:space="preserve">include </w:delText>
        </w:r>
      </w:del>
      <w:ins w:id="110" w:author="Laurence Golding" w:date="2018-04-02T11:04:00Z">
        <w:r w:rsidR="008917CA">
          <w:t xml:space="preserve">contain </w:t>
        </w:r>
      </w:ins>
      <w:r>
        <w:t xml:space="preserve">the character </w:t>
      </w:r>
      <w:r w:rsidRPr="00C50C8C">
        <w:rPr>
          <w:rStyle w:val="CODEtemp"/>
        </w:rPr>
        <w:t>"#"</w:t>
      </w:r>
      <w:r>
        <w:t>.</w:t>
      </w:r>
    </w:p>
    <w:p w14:paraId="469D48E6" w14:textId="0728B4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del w:id="111" w:author="Laurence Golding" w:date="2018-04-02T11:04:00Z">
        <w:r w:rsidRPr="00F24170" w:rsidDel="008917CA">
          <w:delText xml:space="preserve">value of the </w:delText>
        </w:r>
      </w:del>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24D40F99" w:rsidR="00EF1697" w:rsidRDefault="00EF1697" w:rsidP="00EF1697">
      <w:r w:rsidRPr="00F24170">
        <w:t xml:space="preserve">The </w:t>
      </w:r>
      <w:del w:id="112" w:author="Laurence Golding" w:date="2018-04-02T10:57:00Z">
        <w:r w:rsidRPr="00F24170" w:rsidDel="008917CA">
          <w:delText xml:space="preserve">value of </w:delText>
        </w:r>
        <w:r w:rsidDel="008917CA">
          <w:delText>the</w:delText>
        </w:r>
        <w:r w:rsidRPr="00F24170" w:rsidDel="008917CA">
          <w:delText xml:space="preserve"> </w:delText>
        </w:r>
      </w:del>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6672C0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del w:id="113" w:author="Laurence Golding" w:date="2018-04-02T10:58:00Z">
        <w:r w:rsidR="00F24170" w:rsidRPr="00F24170" w:rsidDel="008917CA">
          <w:delText xml:space="preserve">value of the </w:delText>
        </w:r>
      </w:del>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14" w:name="_Ref510013017"/>
      <w:bookmarkStart w:id="115" w:name="_Toc510174633"/>
      <w:r>
        <w:t>Guidance on the use of fileLocation objects</w:t>
      </w:r>
      <w:bookmarkEnd w:id="114"/>
      <w:bookmarkEnd w:id="11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6" w:name="_Toc510174634"/>
      <w:r>
        <w:t>String properties</w:t>
      </w:r>
      <w:bookmarkEnd w:id="116"/>
    </w:p>
    <w:p w14:paraId="6C63FE5C" w14:textId="4016EE67" w:rsidR="00D65090" w:rsidRDefault="00D65090" w:rsidP="00D65090">
      <w:pPr>
        <w:pStyle w:val="Heading3"/>
      </w:pPr>
      <w:bookmarkStart w:id="117" w:name="_Toc510174635"/>
      <w:r>
        <w:t>General</w:t>
      </w:r>
      <w:bookmarkEnd w:id="11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8" w:name="_Ref510017878"/>
      <w:bookmarkStart w:id="119" w:name="_Toc510174636"/>
      <w:r>
        <w:t>Redaction</w:t>
      </w:r>
      <w:bookmarkEnd w:id="118"/>
      <w:bookmarkEnd w:id="119"/>
    </w:p>
    <w:p w14:paraId="553A2175" w14:textId="5AA7DA9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20" w:name="_Ref508798892"/>
      <w:bookmarkStart w:id="121" w:name="_Toc510174637"/>
      <w:r>
        <w:t>Object properties</w:t>
      </w:r>
      <w:bookmarkEnd w:id="120"/>
      <w:bookmarkEnd w:id="121"/>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2" w:name="_Ref508869720"/>
      <w:bookmarkStart w:id="123" w:name="_Toc510174638"/>
      <w:r>
        <w:t>Array properties</w:t>
      </w:r>
      <w:bookmarkEnd w:id="122"/>
      <w:bookmarkEnd w:id="123"/>
    </w:p>
    <w:p w14:paraId="28EB82AC" w14:textId="5479DEBF" w:rsidR="000308F0" w:rsidRDefault="000308F0" w:rsidP="000308F0">
      <w:pPr>
        <w:pStyle w:val="Heading3"/>
      </w:pPr>
      <w:bookmarkStart w:id="124" w:name="_Toc510174639"/>
      <w:r>
        <w:t>General</w:t>
      </w:r>
      <w:bookmarkEnd w:id="124"/>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5" w:name="_Ref493404799"/>
      <w:bookmarkStart w:id="126" w:name="_Toc510174640"/>
      <w:r>
        <w:t>Array properties with unique values</w:t>
      </w:r>
      <w:bookmarkEnd w:id="125"/>
      <w:bookmarkEnd w:id="126"/>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7" w:name="_Ref493408960"/>
      <w:bookmarkStart w:id="128" w:name="_Toc510174641"/>
      <w:r>
        <w:t>Property bags</w:t>
      </w:r>
      <w:bookmarkEnd w:id="127"/>
      <w:bookmarkEnd w:id="128"/>
    </w:p>
    <w:p w14:paraId="394A6CDE" w14:textId="6ABA55FC" w:rsidR="00815787" w:rsidRDefault="00815787" w:rsidP="00815787">
      <w:pPr>
        <w:pStyle w:val="Heading3"/>
      </w:pPr>
      <w:bookmarkStart w:id="129" w:name="_Toc510174642"/>
      <w:r>
        <w:t>General</w:t>
      </w:r>
      <w:bookmarkEnd w:id="129"/>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0" w:name="_Toc510174643"/>
      <w:r>
        <w:lastRenderedPageBreak/>
        <w:t>Tags</w:t>
      </w:r>
      <w:bookmarkEnd w:id="130"/>
    </w:p>
    <w:p w14:paraId="32ECCC5D" w14:textId="2CF5DE43" w:rsidR="00992B66" w:rsidRPr="00992B66" w:rsidRDefault="00992B66" w:rsidP="00992B66">
      <w:pPr>
        <w:pStyle w:val="Heading4"/>
      </w:pPr>
      <w:bookmarkStart w:id="131" w:name="_Toc510174644"/>
      <w:r>
        <w:t>General</w:t>
      </w:r>
      <w:bookmarkEnd w:id="131"/>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2" w:name="_Hlk493349329"/>
      <w:r w:rsidRPr="001A344F">
        <w:t xml:space="preserve">an array containing zero or more arbitrary strings, no two of which </w:t>
      </w:r>
      <w:r w:rsidRPr="001A344F">
        <w:rPr>
          <w:b/>
        </w:rPr>
        <w:t>SHALL</w:t>
      </w:r>
      <w:r w:rsidRPr="001A344F">
        <w:t xml:space="preserve"> be the same</w:t>
      </w:r>
      <w:bookmarkEnd w:id="13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3" w:name="_Toc510174645"/>
      <w:r>
        <w:t>Namespaced tags</w:t>
      </w:r>
      <w:bookmarkEnd w:id="13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4" w:name="_Toc510174646"/>
      <w:r>
        <w:t>Tag metadata</w:t>
      </w:r>
      <w:bookmarkEnd w:id="13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2A23D1FF" w:rsidR="00E945FA" w:rsidRDefault="00E945FA" w:rsidP="00E945FA">
      <w:pPr>
        <w:pStyle w:val="Note"/>
      </w:pPr>
      <w:r>
        <w:t>Now suppose the tool wishes to provide additional information about CWE 22. It might provide that information within the property bag containing the tag (</w:t>
      </w:r>
      <w:del w:id="135" w:author="Laurence Golding" w:date="2018-04-02T10:53:00Z">
        <w:r w:rsidDel="005C35E0">
          <w:delText xml:space="preserve">that is, </w:delText>
        </w:r>
      </w:del>
      <w:r>
        <w:t xml:space="preserve">in this example, the property bag belonging to the </w:t>
      </w:r>
      <w:r w:rsidRPr="00B94FAC">
        <w:rPr>
          <w:rStyle w:val="CODEtemp"/>
        </w:rPr>
        <w:t>result</w:t>
      </w:r>
      <w:r>
        <w:t xml:space="preserve"> object):</w:t>
      </w:r>
    </w:p>
    <w:p w14:paraId="154A031D" w14:textId="2D705550"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r>
        <w:t>{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0174647"/>
      <w:r>
        <w:t>Date/time properties</w:t>
      </w:r>
      <w:bookmarkEnd w:id="136"/>
      <w:bookmarkEnd w:id="137"/>
      <w:bookmarkEnd w:id="138"/>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0174648"/>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0174649"/>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0174650"/>
      <w:r>
        <w:t>Plain text messages</w:t>
      </w:r>
      <w:bookmarkEnd w:id="143"/>
      <w:bookmarkEnd w:id="144"/>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0174651"/>
      <w:r>
        <w:t>Rich text messages</w:t>
      </w:r>
      <w:bookmarkEnd w:id="145"/>
      <w:bookmarkEnd w:id="146"/>
    </w:p>
    <w:p w14:paraId="78C77DEB" w14:textId="06212753" w:rsidR="00675C8D" w:rsidRPr="00675C8D" w:rsidRDefault="00675C8D" w:rsidP="00675C8D">
      <w:pPr>
        <w:pStyle w:val="Heading4"/>
      </w:pPr>
      <w:bookmarkStart w:id="147" w:name="_Toc510174652"/>
      <w:r>
        <w:t>General</w:t>
      </w:r>
      <w:bookmarkEnd w:id="147"/>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0174653"/>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0174654"/>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0174655"/>
      <w:r>
        <w:t>Messages with e</w:t>
      </w:r>
      <w:r w:rsidR="00A4123E">
        <w:t>mbedded links</w:t>
      </w:r>
      <w:bookmarkEnd w:id="152"/>
      <w:bookmarkEnd w:id="153"/>
      <w:bookmarkEnd w:id="154"/>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3DA44C14"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w:t>
      </w:r>
      <w:del w:id="155" w:author="Laurence Golding" w:date="2018-04-02T11:21:00Z">
        <w:r w:rsidDel="00B5153A">
          <w:delText xml:space="preserve">is </w:delText>
        </w:r>
      </w:del>
      <w:r>
        <w:t>equal</w:t>
      </w:r>
      <w:ins w:id="156" w:author="Laurence Golding" w:date="2018-04-02T11:21:00Z">
        <w:r w:rsidR="00B5153A">
          <w:t>s</w:t>
        </w:r>
      </w:ins>
      <w:r>
        <w:t xml:space="preserve"> </w:t>
      </w:r>
      <w:del w:id="157" w:author="Laurence Golding" w:date="2018-04-02T11:21:00Z">
        <w:r w:rsidDel="00B5153A">
          <w:delText xml:space="preserve">to </w:delText>
        </w:r>
      </w:del>
      <w:r>
        <w:t xml:space="preserve">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8" w:name="_Ref508812963"/>
      <w:bookmarkStart w:id="159" w:name="_Toc510174656"/>
      <w:bookmarkStart w:id="160" w:name="_Ref493337542"/>
      <w:r>
        <w:lastRenderedPageBreak/>
        <w:t>Message string resources</w:t>
      </w:r>
      <w:bookmarkEnd w:id="158"/>
      <w:bookmarkEnd w:id="159"/>
    </w:p>
    <w:p w14:paraId="558CEB2A" w14:textId="15F84E5D" w:rsidR="00F27B42" w:rsidRDefault="00F27B42" w:rsidP="00F27B42">
      <w:pPr>
        <w:pStyle w:val="Heading4"/>
      </w:pPr>
      <w:bookmarkStart w:id="161" w:name="_Toc510174657"/>
      <w:r>
        <w:t>General</w:t>
      </w:r>
      <w:bookmarkEnd w:id="161"/>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62" w:name="_Ref508812199"/>
      <w:bookmarkStart w:id="163" w:name="_Toc510174658"/>
      <w:r>
        <w:t>Embedded string resource lookup procedure</w:t>
      </w:r>
      <w:bookmarkEnd w:id="162"/>
      <w:bookmarkEnd w:id="16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4" w:name="_Ref508811713"/>
      <w:bookmarkStart w:id="165" w:name="_Toc510174659"/>
      <w:r>
        <w:t>SARIF resource file lookup procedure</w:t>
      </w:r>
      <w:bookmarkEnd w:id="164"/>
      <w:bookmarkEnd w:id="16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6" w:name="_Ref508811723"/>
      <w:bookmarkStart w:id="167" w:name="_Toc510174660"/>
      <w:r>
        <w:lastRenderedPageBreak/>
        <w:t>SARIF resource file format</w:t>
      </w:r>
      <w:bookmarkEnd w:id="166"/>
      <w:bookmarkEnd w:id="167"/>
    </w:p>
    <w:p w14:paraId="441176F7" w14:textId="05E307FC" w:rsidR="00F27B42" w:rsidRDefault="00F27B42" w:rsidP="00F27B42">
      <w:pPr>
        <w:pStyle w:val="Heading5"/>
      </w:pPr>
      <w:bookmarkStart w:id="168" w:name="_Toc510174661"/>
      <w:r>
        <w:t>General</w:t>
      </w:r>
      <w:bookmarkEnd w:id="16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9" w:name="_Toc510174662"/>
      <w:r>
        <w:t>sarifLog object</w:t>
      </w:r>
      <w:bookmarkEnd w:id="169"/>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70" w:name="_Ref508812519"/>
      <w:bookmarkStart w:id="171" w:name="_Toc510174663"/>
      <w:r>
        <w:t>run object</w:t>
      </w:r>
      <w:bookmarkEnd w:id="170"/>
      <w:bookmarkEnd w:id="17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2" w:name="_Ref508812478"/>
      <w:bookmarkStart w:id="173" w:name="_Toc510174664"/>
      <w:r>
        <w:t>tool object</w:t>
      </w:r>
      <w:bookmarkEnd w:id="172"/>
      <w:bookmarkEnd w:id="17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74" w:name="_Toc510174665"/>
      <w:r>
        <w:lastRenderedPageBreak/>
        <w:t>resources object</w:t>
      </w:r>
      <w:bookmarkEnd w:id="174"/>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75" w:name="_Ref508811133"/>
      <w:bookmarkStart w:id="176" w:name="_Toc510174666"/>
      <w:r>
        <w:t>text property</w:t>
      </w:r>
      <w:bookmarkEnd w:id="175"/>
      <w:bookmarkEnd w:id="176"/>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77" w:name="_Ref508811583"/>
      <w:bookmarkStart w:id="178" w:name="_Toc510174667"/>
      <w:r>
        <w:t>richText property</w:t>
      </w:r>
      <w:bookmarkEnd w:id="177"/>
      <w:bookmarkEnd w:id="178"/>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9" w:name="_Ref508811592"/>
      <w:bookmarkStart w:id="180" w:name="_Toc510174668"/>
      <w:r>
        <w:t>messageId property</w:t>
      </w:r>
      <w:bookmarkEnd w:id="179"/>
      <w:bookmarkEnd w:id="180"/>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1" w:name="_Ref508811630"/>
      <w:bookmarkStart w:id="182" w:name="_Toc510174669"/>
      <w:r>
        <w:t>richMessageId property</w:t>
      </w:r>
      <w:bookmarkEnd w:id="181"/>
      <w:bookmarkEnd w:id="182"/>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3" w:name="_Ref508811093"/>
      <w:bookmarkStart w:id="184" w:name="_Toc510174670"/>
      <w:r>
        <w:t>arguments property</w:t>
      </w:r>
      <w:bookmarkEnd w:id="183"/>
      <w:bookmarkEnd w:id="184"/>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5" w:name="_Ref508812301"/>
      <w:bookmarkStart w:id="186" w:name="_Toc510174671"/>
      <w:r>
        <w:lastRenderedPageBreak/>
        <w:t>sarifLog object</w:t>
      </w:r>
      <w:bookmarkEnd w:id="160"/>
      <w:bookmarkEnd w:id="185"/>
      <w:bookmarkEnd w:id="186"/>
    </w:p>
    <w:p w14:paraId="5DEDD21B" w14:textId="0630136E" w:rsidR="000D32C1" w:rsidRDefault="000D32C1" w:rsidP="000D32C1">
      <w:pPr>
        <w:pStyle w:val="Heading3"/>
      </w:pPr>
      <w:bookmarkStart w:id="187" w:name="_Toc510174672"/>
      <w:r>
        <w:t>General</w:t>
      </w:r>
      <w:bookmarkEnd w:id="18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8" w:name="_Ref493349977"/>
      <w:bookmarkStart w:id="189" w:name="_Ref493350297"/>
      <w:bookmarkStart w:id="190" w:name="_Toc510174673"/>
      <w:r>
        <w:t>version property</w:t>
      </w:r>
      <w:bookmarkEnd w:id="188"/>
      <w:bookmarkEnd w:id="189"/>
      <w:bookmarkEnd w:id="19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1" w:name="_Ref508812350"/>
      <w:bookmarkStart w:id="192" w:name="_Toc510174674"/>
      <w:r>
        <w:t>$schema property</w:t>
      </w:r>
      <w:bookmarkEnd w:id="191"/>
      <w:bookmarkEnd w:id="19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3" w:name="_Ref493349987"/>
      <w:bookmarkStart w:id="194" w:name="_Toc510174675"/>
      <w:r>
        <w:t>runs property</w:t>
      </w:r>
      <w:bookmarkEnd w:id="193"/>
      <w:bookmarkEnd w:id="194"/>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95" w:name="_Ref493349997"/>
      <w:bookmarkStart w:id="196" w:name="_Ref493350451"/>
      <w:bookmarkStart w:id="197" w:name="_Toc510174676"/>
      <w:r>
        <w:t>run object</w:t>
      </w:r>
      <w:bookmarkEnd w:id="195"/>
      <w:bookmarkEnd w:id="196"/>
      <w:bookmarkEnd w:id="197"/>
    </w:p>
    <w:p w14:paraId="10E42C1C" w14:textId="534C375F" w:rsidR="000D32C1" w:rsidRDefault="000D32C1" w:rsidP="000D32C1">
      <w:pPr>
        <w:pStyle w:val="Heading3"/>
      </w:pPr>
      <w:bookmarkStart w:id="198" w:name="_Toc510174677"/>
      <w:r>
        <w:t>General</w:t>
      </w:r>
      <w:bookmarkEnd w:id="19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9" w:name="_Ref493351359"/>
      <w:bookmarkStart w:id="200" w:name="_Toc510174678"/>
      <w:r>
        <w:t>id property</w:t>
      </w:r>
      <w:bookmarkEnd w:id="199"/>
      <w:bookmarkEnd w:id="20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1" w:name="_Toc510174679"/>
      <w:r>
        <w:t>stableId property</w:t>
      </w:r>
      <w:bookmarkEnd w:id="201"/>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2" w:name="_Ref493475805"/>
      <w:bookmarkStart w:id="203" w:name="_Toc510174680"/>
      <w:r>
        <w:t>baselineId property</w:t>
      </w:r>
      <w:bookmarkEnd w:id="202"/>
      <w:bookmarkEnd w:id="203"/>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2CB72B8C"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xml:space="preserve">) of every </w:t>
      </w:r>
      <w:r w:rsidRPr="00F354F1">
        <w:rPr>
          <w:rStyle w:val="CODEtemp"/>
          <w:rPrChange w:id="204" w:author="Laurence Golding" w:date="2018-04-02T13:17:00Z">
            <w:rPr/>
          </w:rPrChange>
        </w:rPr>
        <w:t>result</w:t>
      </w:r>
      <w:r w:rsidRPr="006066AC">
        <w:t xml:space="preserve"> object (§</w:t>
      </w:r>
      <w:r>
        <w:fldChar w:fldCharType="begin"/>
      </w:r>
      <w:r>
        <w:instrText xml:space="preserve"> REF _Ref493350984 \w \h </w:instrText>
      </w:r>
      <w:r>
        <w:fldChar w:fldCharType="separate"/>
      </w:r>
      <w:r w:rsidR="00C12AF1">
        <w:t>3.18</w:t>
      </w:r>
      <w:r>
        <w:fldChar w:fldCharType="end"/>
      </w:r>
      <w:r w:rsidRPr="006066AC">
        <w:t xml:space="preserve">) in the </w:t>
      </w:r>
      <w:del w:id="205" w:author="Laurence Golding" w:date="2018-04-02T13:17:00Z">
        <w:r w:rsidRPr="006066AC" w:rsidDel="00F354F1">
          <w:delText xml:space="preserve">current </w:delText>
        </w:r>
      </w:del>
      <w:ins w:id="206" w:author="Laurence Golding" w:date="2018-04-02T13:17:00Z">
        <w:r w:rsidR="00F354F1">
          <w:t>containing</w:t>
        </w:r>
        <w:r w:rsidR="00F354F1" w:rsidRPr="006066AC">
          <w:t xml:space="preserve"> </w:t>
        </w:r>
      </w:ins>
      <w:r w:rsidRPr="00F354F1">
        <w:rPr>
          <w:rStyle w:val="CODEtemp"/>
          <w:rPrChange w:id="207" w:author="Laurence Golding" w:date="2018-04-02T13:17:00Z">
            <w:rPr/>
          </w:rPrChange>
        </w:rPr>
        <w:t>run</w:t>
      </w:r>
      <w:r w:rsidRPr="006066AC">
        <w:t xml:space="preserve"> </w:t>
      </w:r>
      <w:ins w:id="208" w:author="Laurence Golding" w:date="2018-04-02T13:18:00Z">
        <w:r w:rsidR="008174E9">
          <w:t xml:space="preserve">object </w:t>
        </w:r>
      </w:ins>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9" w:name="_Toc510174681"/>
      <w:r>
        <w:t>automationId property</w:t>
      </w:r>
      <w:bookmarkEnd w:id="209"/>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0" w:name="_Toc510174682"/>
      <w:r>
        <w:lastRenderedPageBreak/>
        <w:t>architecture property</w:t>
      </w:r>
      <w:bookmarkEnd w:id="21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1" w:name="_Ref493350956"/>
      <w:bookmarkStart w:id="212" w:name="_Toc510174683"/>
      <w:r>
        <w:t>tool property</w:t>
      </w:r>
      <w:bookmarkEnd w:id="211"/>
      <w:bookmarkEnd w:id="212"/>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13" w:name="_Ref507657941"/>
      <w:bookmarkStart w:id="214" w:name="_Toc510174684"/>
      <w:r>
        <w:t>invocation</w:t>
      </w:r>
      <w:r w:rsidR="00514F09">
        <w:t>s</w:t>
      </w:r>
      <w:r>
        <w:t xml:space="preserve"> property</w:t>
      </w:r>
      <w:bookmarkEnd w:id="213"/>
      <w:bookmarkEnd w:id="214"/>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5" w:name="_Toc510174685"/>
      <w:r>
        <w:t>conversion property</w:t>
      </w:r>
      <w:bookmarkEnd w:id="215"/>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16" w:name="_Ref508869459"/>
      <w:bookmarkStart w:id="217" w:name="_Ref508869524"/>
      <w:bookmarkStart w:id="218" w:name="_Ref508869585"/>
      <w:bookmarkStart w:id="219" w:name="_Toc510174686"/>
      <w:bookmarkStart w:id="220" w:name="_Ref493345118"/>
      <w:r>
        <w:t>originalUriBaseIds property</w:t>
      </w:r>
      <w:bookmarkEnd w:id="216"/>
      <w:bookmarkEnd w:id="217"/>
      <w:bookmarkEnd w:id="218"/>
      <w:bookmarkEnd w:id="219"/>
    </w:p>
    <w:p w14:paraId="2DDCF7C4" w14:textId="083AD5F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w:t>
      </w:r>
      <w:del w:id="221" w:author="Laurence Golding" w:date="2018-04-02T13:31:00Z">
        <w:r w:rsidDel="009A5074">
          <w:delText xml:space="preserve">an </w:delText>
        </w:r>
      </w:del>
      <w:ins w:id="222" w:author="Laurence Golding" w:date="2018-04-02T13:31:00Z">
        <w:r w:rsidR="009A5074">
          <w:t xml:space="preserve">a JSON </w:t>
        </w:r>
      </w:ins>
      <w:r>
        <w:t>object</w:t>
      </w:r>
      <w:del w:id="223" w:author="Laurence Golding" w:date="2018-04-02T13:30:00Z">
        <w:r w:rsidDel="009A5074">
          <w:delText>,</w:delText>
        </w:r>
      </w:del>
      <w:ins w:id="224" w:author="Laurence Golding" w:date="2018-04-02T13:31:00Z">
        <w:r w:rsidR="009A5074">
          <w:t xml:space="preserve"> (§</w:t>
        </w:r>
        <w:r w:rsidR="009A5074">
          <w:fldChar w:fldCharType="begin"/>
        </w:r>
        <w:r w:rsidR="009A5074">
          <w:instrText xml:space="preserve"> REF _Ref508798892 \r \h </w:instrText>
        </w:r>
      </w:ins>
      <w:r w:rsidR="009A5074">
        <w:fldChar w:fldCharType="separate"/>
      </w:r>
      <w:ins w:id="225" w:author="Laurence Golding" w:date="2018-04-02T13:31:00Z">
        <w:r w:rsidR="009A5074">
          <w:t>3.5</w:t>
        </w:r>
        <w:r w:rsidR="009A5074">
          <w:fldChar w:fldCharType="end"/>
        </w:r>
        <w:r w:rsidR="009A5074">
          <w:t>)</w:t>
        </w:r>
      </w:ins>
      <w:r>
        <w:t xml:space="preserve">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373D8236" w:rsidR="0012319B" w:rsidRDefault="0012319B" w:rsidP="0012319B">
      <w:pPr>
        <w:pStyle w:val="Note"/>
      </w:pPr>
      <w:r>
        <w:t xml:space="preserve">EXAMPLE: In this example, the </w:t>
      </w:r>
      <w:del w:id="226" w:author="Laurence Golding" w:date="2018-04-02T11:05:00Z">
        <w:r w:rsidDel="008917CA">
          <w:delText xml:space="preserve">value of the </w:delText>
        </w:r>
      </w:del>
      <w:r>
        <w:t xml:space="preserve">URI base id </w:t>
      </w:r>
      <w:r w:rsidRPr="00452DD2">
        <w:rPr>
          <w:rStyle w:val="CODEtemp"/>
        </w:rPr>
        <w:t>"SRCROOT"</w:t>
      </w:r>
      <w:r>
        <w:t xml:space="preserve"> on the machine where the SARIF producer ran was </w:t>
      </w:r>
      <w:r w:rsidRPr="00452DD2">
        <w:rPr>
          <w:rStyle w:val="CODEtemp"/>
        </w:rPr>
        <w:t>"file:///C:/src"</w:t>
      </w:r>
      <w:r>
        <w:t xml:space="preserve">. The producer detected a </w:t>
      </w:r>
      <w:r>
        <w:lastRenderedPageBreak/>
        <w:t xml:space="preserve">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27" w:name="_Ref507667580"/>
      <w:bookmarkStart w:id="228" w:name="_Toc510174687"/>
      <w:r>
        <w:t>files property</w:t>
      </w:r>
      <w:bookmarkEnd w:id="220"/>
      <w:bookmarkEnd w:id="227"/>
      <w:bookmarkEnd w:id="228"/>
    </w:p>
    <w:p w14:paraId="07E80975" w14:textId="24B82ABD" w:rsidR="006A16A8" w:rsidRDefault="006A16A8" w:rsidP="006A16A8">
      <w:pPr>
        <w:pStyle w:val="Heading4"/>
      </w:pPr>
      <w:bookmarkStart w:id="229" w:name="_Toc510174688"/>
      <w:r>
        <w:t>General</w:t>
      </w:r>
      <w:bookmarkEnd w:id="229"/>
    </w:p>
    <w:p w14:paraId="1A04899C" w14:textId="7927807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del w:id="230" w:author="Laurence Golding" w:date="2018-04-02T13:30:00Z">
        <w:r w:rsidRPr="003B5868" w:rsidDel="009A5074">
          <w:delText>,</w:delText>
        </w:r>
      </w:del>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1" w:name="_Ref508985072"/>
      <w:bookmarkStart w:id="232" w:name="_Toc510174689"/>
      <w:r>
        <w:t>Property names</w:t>
      </w:r>
      <w:bookmarkEnd w:id="231"/>
      <w:bookmarkEnd w:id="232"/>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3" w:name="_Hlk508703537"/>
      <w:r>
        <w:lastRenderedPageBreak/>
        <w:t>relative property name</w:t>
      </w:r>
      <w:bookmarkEnd w:id="23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lastRenderedPageBreak/>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lastRenderedPageBreak/>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4" w:name="_Toc510174690"/>
      <w:r>
        <w:t>Property values</w:t>
      </w:r>
      <w:bookmarkEnd w:id="234"/>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lastRenderedPageBreak/>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5" w:name="_Ref493479000"/>
      <w:bookmarkStart w:id="236" w:name="_Ref493479448"/>
      <w:bookmarkStart w:id="237" w:name="_Toc510174691"/>
      <w:r>
        <w:t>logicalLocations property</w:t>
      </w:r>
      <w:bookmarkEnd w:id="235"/>
      <w:bookmarkEnd w:id="236"/>
      <w:bookmarkEnd w:id="237"/>
    </w:p>
    <w:p w14:paraId="428BC587" w14:textId="3C04500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w:t>
      </w:r>
      <w:del w:id="238" w:author="Laurence Golding" w:date="2018-04-02T13:32:00Z">
        <w:r w:rsidRPr="00D27F62" w:rsidDel="009A5074">
          <w:delText xml:space="preserve">an </w:delText>
        </w:r>
      </w:del>
      <w:ins w:id="239" w:author="Laurence Golding" w:date="2018-04-02T13:32:00Z">
        <w:r w:rsidR="009A5074" w:rsidRPr="00D27F62">
          <w:t>a</w:t>
        </w:r>
        <w:r w:rsidR="009A5074">
          <w:t xml:space="preserve"> JSON</w:t>
        </w:r>
        <w:r w:rsidR="009A5074" w:rsidRPr="00D27F62">
          <w:t xml:space="preserve"> </w:t>
        </w:r>
      </w:ins>
      <w:r w:rsidRPr="00D27F62">
        <w:t>object</w:t>
      </w:r>
      <w:del w:id="240" w:author="Laurence Golding" w:date="2018-04-02T13:30:00Z">
        <w:r w:rsidRPr="00D27F62" w:rsidDel="009A5074">
          <w:delText xml:space="preserve">, </w:delText>
        </w:r>
      </w:del>
      <w:ins w:id="241" w:author="Laurence Golding" w:date="2018-04-02T13:30:00Z">
        <w:r w:rsidR="009A5074">
          <w:t xml:space="preserve"> (§</w:t>
        </w:r>
        <w:r w:rsidR="009A5074">
          <w:fldChar w:fldCharType="begin"/>
        </w:r>
        <w:r w:rsidR="009A5074">
          <w:instrText xml:space="preserve"> REF _Ref508798892 \r \h </w:instrText>
        </w:r>
      </w:ins>
      <w:r w:rsidR="009A5074">
        <w:fldChar w:fldCharType="separate"/>
      </w:r>
      <w:ins w:id="242" w:author="Laurence Golding" w:date="2018-04-02T13:30:00Z">
        <w:r w:rsidR="009A5074">
          <w:t>3.5</w:t>
        </w:r>
        <w:r w:rsidR="009A5074">
          <w:fldChar w:fldCharType="end"/>
        </w:r>
        <w:r w:rsidR="009A5074">
          <w:t>)</w:t>
        </w:r>
        <w:r w:rsidR="009A5074" w:rsidRPr="00D27F62">
          <w:t xml:space="preserve"> </w:t>
        </w:r>
      </w:ins>
      <w:r w:rsidRPr="00D27F62">
        <w:t>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B160231" w:rsidR="00D27F62" w:rsidRDefault="00D27F62" w:rsidP="00D27F62">
      <w:pPr>
        <w:pStyle w:val="Note"/>
        <w:rPr>
          <w:ins w:id="243" w:author="Laurence Golding" w:date="2018-03-30T12:02: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5EE726" w14:textId="6741888D" w:rsidR="000D0143" w:rsidRDefault="000D0143" w:rsidP="000D0143">
      <w:pPr>
        <w:pStyle w:val="Heading3"/>
        <w:rPr>
          <w:ins w:id="244" w:author="Laurence Golding" w:date="2018-03-30T12:03:00Z"/>
        </w:rPr>
      </w:pPr>
      <w:bookmarkStart w:id="245" w:name="_Ref510176396"/>
      <w:ins w:id="246" w:author="Laurence Golding" w:date="2018-03-30T12:03:00Z">
        <w:r>
          <w:t>graphs property</w:t>
        </w:r>
        <w:bookmarkEnd w:id="245"/>
      </w:ins>
    </w:p>
    <w:p w14:paraId="58208168" w14:textId="7F935DD0" w:rsidR="000D0143" w:rsidRDefault="00622643" w:rsidP="00622643">
      <w:pPr>
        <w:rPr>
          <w:ins w:id="247" w:author="Laurence Golding" w:date="2018-03-30T12:20:00Z"/>
        </w:rPr>
      </w:pPr>
      <w:ins w:id="248" w:author="Laurence Golding" w:date="2018-03-30T12:18:00Z">
        <w:r>
          <w:t xml:space="preserve">A </w:t>
        </w:r>
        <w:r w:rsidRPr="00622643">
          <w:rPr>
            <w:rStyle w:val="CODEtemp"/>
          </w:rPr>
          <w:t>run</w:t>
        </w:r>
        <w:r>
          <w:t xml:space="preserve"> object </w:t>
        </w:r>
        <w:r>
          <w:rPr>
            <w:b/>
          </w:rPr>
          <w:t>MAY</w:t>
        </w:r>
        <w:r>
          <w:t xml:space="preserve"> contain a property named </w:t>
        </w:r>
        <w:r w:rsidRPr="00622643">
          <w:rPr>
            <w:rStyle w:val="CODEtemp"/>
          </w:rPr>
          <w:t>graphs</w:t>
        </w:r>
        <w:r>
          <w:t xml:space="preserve"> whose value is an array containing one or more unique (</w:t>
        </w:r>
      </w:ins>
      <w:ins w:id="249" w:author="Laurence Golding" w:date="2018-03-30T12:19:00Z">
        <w:r>
          <w:t>§</w:t>
        </w:r>
      </w:ins>
      <w:ins w:id="250" w:author="Laurence Golding" w:date="2018-03-30T12:23:00Z">
        <w:r w:rsidR="00093F7A">
          <w:fldChar w:fldCharType="begin"/>
        </w:r>
        <w:r w:rsidR="00093F7A">
          <w:instrText xml:space="preserve"> REF _Ref493404799 \r \h </w:instrText>
        </w:r>
      </w:ins>
      <w:r w:rsidR="00093F7A">
        <w:fldChar w:fldCharType="separate"/>
      </w:r>
      <w:ins w:id="251" w:author="Laurence Golding" w:date="2018-03-30T12:23:00Z">
        <w:r w:rsidR="00093F7A">
          <w:t>3.6.2</w:t>
        </w:r>
        <w:r w:rsidR="00093F7A">
          <w:fldChar w:fldCharType="end"/>
        </w:r>
      </w:ins>
      <w:ins w:id="252" w:author="Laurence Golding" w:date="2018-03-30T12:18:00Z">
        <w:r>
          <w:t xml:space="preserve">) </w:t>
        </w:r>
        <w:r w:rsidRPr="00622643">
          <w:rPr>
            <w:rStyle w:val="CODEtemp"/>
          </w:rPr>
          <w:t>graph</w:t>
        </w:r>
        <w:r>
          <w:t xml:space="preserve"> objects (</w:t>
        </w:r>
      </w:ins>
      <w:ins w:id="253" w:author="Laurence Golding" w:date="2018-03-30T12:19:00Z">
        <w:r>
          <w:t>§</w:t>
        </w:r>
      </w:ins>
      <w:ins w:id="254" w:author="Laurence Golding" w:date="2018-03-30T12:24:00Z">
        <w:r w:rsidR="00093F7A">
          <w:fldChar w:fldCharType="begin"/>
        </w:r>
        <w:r w:rsidR="00093F7A">
          <w:instrText xml:space="preserve"> REF _Ref510175970 \r \h </w:instrText>
        </w:r>
      </w:ins>
      <w:r w:rsidR="00093F7A">
        <w:fldChar w:fldCharType="separate"/>
      </w:r>
      <w:ins w:id="255" w:author="Laurence Golding" w:date="2018-03-30T12:24:00Z">
        <w:r w:rsidR="00093F7A">
          <w:t>3.25</w:t>
        </w:r>
        <w:r w:rsidR="00093F7A">
          <w:fldChar w:fldCharType="end"/>
        </w:r>
      </w:ins>
      <w:ins w:id="256" w:author="Laurence Golding" w:date="2018-03-30T12:18:00Z">
        <w:r>
          <w:t>)</w:t>
        </w:r>
      </w:ins>
      <w:ins w:id="257" w:author="Laurence Golding" w:date="2018-04-02T14:10:00Z">
        <w:r w:rsidR="00AE4AFA">
          <w:t xml:space="preserve"> each of which represents a directed graph</w:t>
        </w:r>
      </w:ins>
      <w:ins w:id="258" w:author="Laurence Golding" w:date="2018-03-30T12:18:00Z">
        <w:r>
          <w:t>.</w:t>
        </w:r>
      </w:ins>
      <w:ins w:id="259" w:author="Laurence Golding" w:date="2018-03-30T12:19:00Z">
        <w:r>
          <w:t xml:space="preserve"> A </w:t>
        </w:r>
      </w:ins>
      <w:ins w:id="260" w:author="Laurence Golding" w:date="2018-04-02T14:10:00Z">
        <w:r w:rsidR="00AE4AFA">
          <w:t xml:space="preserve">directed </w:t>
        </w:r>
      </w:ins>
      <w:ins w:id="261" w:author="Laurence Golding" w:date="2018-03-30T12:19:00Z">
        <w:r>
          <w:t xml:space="preserve">graph is a </w:t>
        </w:r>
      </w:ins>
      <w:ins w:id="262" w:author="Laurence Golding" w:date="2018-03-30T12:20:00Z">
        <w:r>
          <w:t>network of nodes an</w:t>
        </w:r>
      </w:ins>
      <w:ins w:id="263" w:author="Laurence Golding" w:date="2018-03-30T12:22:00Z">
        <w:r w:rsidR="00093F7A">
          <w:t>d</w:t>
        </w:r>
      </w:ins>
      <w:ins w:id="264" w:author="Laurence Golding" w:date="2018-03-30T12:20:00Z">
        <w:r>
          <w:t xml:space="preserve"> </w:t>
        </w:r>
      </w:ins>
      <w:ins w:id="265" w:author="Laurence Golding" w:date="2018-04-02T14:11:00Z">
        <w:r w:rsidR="0004713D">
          <w:t xml:space="preserve">directed </w:t>
        </w:r>
      </w:ins>
      <w:ins w:id="266" w:author="Laurence Golding" w:date="2018-03-30T12:20:00Z">
        <w:r>
          <w:t>edges that describes some aspect of the structure of the code (for example, a call graph).</w:t>
        </w:r>
      </w:ins>
    </w:p>
    <w:p w14:paraId="36140C0A" w14:textId="5FEFDAC8" w:rsidR="00622643" w:rsidRPr="00622643" w:rsidRDefault="00622643" w:rsidP="00622643">
      <w:ins w:id="267" w:author="Laurence Golding" w:date="2018-03-30T12:20:00Z">
        <w:r>
          <w:t xml:space="preserve">A </w:t>
        </w:r>
        <w:r w:rsidRPr="00622643">
          <w:rPr>
            <w:rStyle w:val="CODEtemp"/>
          </w:rPr>
          <w:t>graph</w:t>
        </w:r>
        <w:r>
          <w:t xml:space="preserve"> </w:t>
        </w:r>
      </w:ins>
      <w:ins w:id="268" w:author="Laurence Golding" w:date="2018-03-30T12:21:00Z">
        <w:r>
          <w:t xml:space="preserve">object </w:t>
        </w:r>
      </w:ins>
      <w:ins w:id="269" w:author="Laurence Golding" w:date="2018-03-30T12:20:00Z">
        <w:r>
          <w:t xml:space="preserve">defined at the </w:t>
        </w:r>
        <w:r w:rsidRPr="00093F7A">
          <w:rPr>
            <w:rStyle w:val="CODEtemp"/>
          </w:rPr>
          <w:t>run</w:t>
        </w:r>
        <w:r>
          <w:t xml:space="preserve"> level </w:t>
        </w:r>
        <w:r>
          <w:rPr>
            <w:b/>
          </w:rPr>
          <w:t>MAY</w:t>
        </w:r>
        <w:r>
          <w:t xml:space="preserve"> be</w:t>
        </w:r>
      </w:ins>
      <w:ins w:id="270" w:author="Laurence Golding" w:date="2018-03-30T12:21:00Z">
        <w:r>
          <w:t xml:space="preserve"> referenced by a </w:t>
        </w:r>
        <w:r w:rsidRPr="00622643">
          <w:rPr>
            <w:rStyle w:val="CODEtemp"/>
          </w:rPr>
          <w:t>graphTraversal</w:t>
        </w:r>
        <w:r>
          <w:t xml:space="preserve"> object</w:t>
        </w:r>
      </w:ins>
      <w:ins w:id="271" w:author="Laurence Golding" w:date="2018-03-30T12:22:00Z">
        <w:r>
          <w:t xml:space="preserve"> (§</w:t>
        </w:r>
      </w:ins>
      <w:ins w:id="272" w:author="Laurence Golding" w:date="2018-03-30T12:24:00Z">
        <w:r w:rsidR="00093F7A">
          <w:fldChar w:fldCharType="begin"/>
        </w:r>
        <w:r w:rsidR="00093F7A">
          <w:instrText xml:space="preserve"> REF _Ref510175982 \r \h </w:instrText>
        </w:r>
      </w:ins>
      <w:r w:rsidR="00093F7A">
        <w:fldChar w:fldCharType="separate"/>
      </w:r>
      <w:ins w:id="273" w:author="Laurence Golding" w:date="2018-03-30T12:24:00Z">
        <w:r w:rsidR="00093F7A">
          <w:t>3.28</w:t>
        </w:r>
        <w:r w:rsidR="00093F7A">
          <w:fldChar w:fldCharType="end"/>
        </w:r>
      </w:ins>
      <w:ins w:id="274" w:author="Laurence Golding" w:date="2018-03-30T12:22:00Z">
        <w:r>
          <w:t>)</w:t>
        </w:r>
      </w:ins>
      <w:ins w:id="275" w:author="Laurence Golding" w:date="2018-03-30T12:21:00Z">
        <w:r>
          <w:t xml:space="preserve"> defined in the </w:t>
        </w:r>
        <w:r w:rsidRPr="00622643">
          <w:rPr>
            <w:rStyle w:val="CODEtemp"/>
          </w:rPr>
          <w:t>graphTraversals</w:t>
        </w:r>
        <w:r>
          <w:t xml:space="preserve"> property </w:t>
        </w:r>
      </w:ins>
      <w:ins w:id="276" w:author="Laurence Golding" w:date="2018-03-30T12:22:00Z">
        <w:r>
          <w:t>(§</w:t>
        </w:r>
      </w:ins>
      <w:ins w:id="277" w:author="Laurence Golding" w:date="2018-03-30T12:24:00Z">
        <w:r w:rsidR="00093F7A">
          <w:fldChar w:fldCharType="begin"/>
        </w:r>
        <w:r w:rsidR="00093F7A">
          <w:instrText xml:space="preserve"> REF _Ref510175993 \r \h </w:instrText>
        </w:r>
      </w:ins>
      <w:r w:rsidR="00093F7A">
        <w:fldChar w:fldCharType="separate"/>
      </w:r>
      <w:ins w:id="278" w:author="Laurence Golding" w:date="2018-03-30T12:24:00Z">
        <w:r w:rsidR="00093F7A">
          <w:t>3.18.14</w:t>
        </w:r>
        <w:r w:rsidR="00093F7A">
          <w:fldChar w:fldCharType="end"/>
        </w:r>
      </w:ins>
      <w:ins w:id="279" w:author="Laurence Golding" w:date="2018-03-30T12:22:00Z">
        <w:r>
          <w:t xml:space="preserve">) </w:t>
        </w:r>
      </w:ins>
      <w:ins w:id="280" w:author="Laurence Golding" w:date="2018-03-30T12:21:00Z">
        <w:r>
          <w:t xml:space="preserve">of any </w:t>
        </w:r>
        <w:r w:rsidRPr="00622643">
          <w:rPr>
            <w:rStyle w:val="CODEtemp"/>
          </w:rPr>
          <w:t>result</w:t>
        </w:r>
        <w:r>
          <w:t xml:space="preserve"> object </w:t>
        </w:r>
      </w:ins>
      <w:ins w:id="281" w:author="Laurence Golding" w:date="2018-03-30T12:22:00Z">
        <w:r>
          <w:t>(§</w:t>
        </w:r>
      </w:ins>
      <w:ins w:id="282" w:author="Laurence Golding" w:date="2018-03-30T12:24:00Z">
        <w:r w:rsidR="00093F7A">
          <w:fldChar w:fldCharType="begin"/>
        </w:r>
        <w:r w:rsidR="00093F7A">
          <w:instrText xml:space="preserve"> REF _Ref493350984 \r \h </w:instrText>
        </w:r>
      </w:ins>
      <w:r w:rsidR="00093F7A">
        <w:fldChar w:fldCharType="separate"/>
      </w:r>
      <w:ins w:id="283" w:author="Laurence Golding" w:date="2018-03-30T12:24:00Z">
        <w:r w:rsidR="00093F7A">
          <w:t>3.18</w:t>
        </w:r>
        <w:r w:rsidR="00093F7A">
          <w:fldChar w:fldCharType="end"/>
        </w:r>
      </w:ins>
      <w:ins w:id="284" w:author="Laurence Golding" w:date="2018-03-30T12:22:00Z">
        <w:r>
          <w:t xml:space="preserve">) </w:t>
        </w:r>
      </w:ins>
      <w:ins w:id="285" w:author="Laurence Golding" w:date="2018-03-30T12:21:00Z">
        <w:r>
          <w:t xml:space="preserve">in the </w:t>
        </w:r>
        <w:r w:rsidRPr="00622643">
          <w:rPr>
            <w:rStyle w:val="CODEtemp"/>
          </w:rPr>
          <w:t>run</w:t>
        </w:r>
        <w:r>
          <w:t>.</w:t>
        </w:r>
      </w:ins>
    </w:p>
    <w:p w14:paraId="34AB18F9" w14:textId="1EA8179D" w:rsidR="000D32C1" w:rsidRDefault="000D32C1" w:rsidP="000D32C1">
      <w:pPr>
        <w:pStyle w:val="Heading3"/>
      </w:pPr>
      <w:bookmarkStart w:id="286" w:name="_Ref493350972"/>
      <w:bookmarkStart w:id="287" w:name="_Toc510174692"/>
      <w:r>
        <w:lastRenderedPageBreak/>
        <w:t>results property</w:t>
      </w:r>
      <w:bookmarkEnd w:id="286"/>
      <w:bookmarkEnd w:id="287"/>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each of which represents a single result detected in the course of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88" w:name="_Ref493404878"/>
      <w:bookmarkStart w:id="289" w:name="_Toc510174693"/>
      <w:r>
        <w:t>resource</w:t>
      </w:r>
      <w:r w:rsidR="00401BB5">
        <w:t>s property</w:t>
      </w:r>
      <w:bookmarkEnd w:id="288"/>
      <w:bookmarkEnd w:id="289"/>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90" w:name="_Ref503355262"/>
      <w:bookmarkStart w:id="291" w:name="_Toc510174694"/>
      <w:r>
        <w:t>richMessageMimeType property</w:t>
      </w:r>
      <w:bookmarkEnd w:id="290"/>
      <w:bookmarkEnd w:id="291"/>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92" w:name="_Ref510017893"/>
      <w:bookmarkStart w:id="293" w:name="_Toc510174695"/>
      <w:r>
        <w:t>redactionToken</w:t>
      </w:r>
      <w:bookmarkEnd w:id="292"/>
      <w:r>
        <w:t xml:space="preserve"> property</w:t>
      </w:r>
      <w:bookmarkEnd w:id="293"/>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9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95" w:name="_Toc510174696"/>
      <w:bookmarkEnd w:id="294"/>
      <w:r>
        <w:t>properties property</w:t>
      </w:r>
      <w:bookmarkEnd w:id="295"/>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96" w:name="_Ref493350964"/>
      <w:bookmarkStart w:id="297" w:name="_Toc510174697"/>
      <w:r>
        <w:lastRenderedPageBreak/>
        <w:t>tool object</w:t>
      </w:r>
      <w:bookmarkEnd w:id="296"/>
      <w:bookmarkEnd w:id="297"/>
    </w:p>
    <w:p w14:paraId="389A43BD" w14:textId="582B65CB" w:rsidR="00401BB5" w:rsidRDefault="00401BB5" w:rsidP="00401BB5">
      <w:pPr>
        <w:pStyle w:val="Heading3"/>
      </w:pPr>
      <w:bookmarkStart w:id="298" w:name="_Toc510174698"/>
      <w:r>
        <w:t>General</w:t>
      </w:r>
      <w:bookmarkEnd w:id="29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9" w:name="_Ref493409155"/>
      <w:bookmarkStart w:id="300" w:name="_Toc510174699"/>
      <w:r>
        <w:t>name property</w:t>
      </w:r>
      <w:bookmarkEnd w:id="299"/>
      <w:bookmarkEnd w:id="30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1" w:name="_Ref493409168"/>
      <w:bookmarkStart w:id="302" w:name="_Toc510174700"/>
      <w:r>
        <w:t>fullName property</w:t>
      </w:r>
      <w:bookmarkEnd w:id="301"/>
      <w:bookmarkEnd w:id="30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3" w:name="_Ref493409198"/>
      <w:bookmarkStart w:id="304" w:name="_Toc510174701"/>
      <w:r>
        <w:t>semanticVersion property</w:t>
      </w:r>
      <w:bookmarkEnd w:id="303"/>
      <w:bookmarkEnd w:id="304"/>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5" w:name="_Ref493409191"/>
      <w:bookmarkStart w:id="306" w:name="_Toc510174702"/>
      <w:r>
        <w:t>version property</w:t>
      </w:r>
      <w:bookmarkEnd w:id="305"/>
      <w:bookmarkEnd w:id="30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7" w:name="_Ref493409205"/>
      <w:bookmarkStart w:id="308" w:name="_Toc510174703"/>
      <w:r>
        <w:t>fileVersion property</w:t>
      </w:r>
      <w:bookmarkEnd w:id="307"/>
      <w:bookmarkEnd w:id="30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09" w:name="_Ref508811658"/>
      <w:bookmarkStart w:id="310" w:name="_Ref508812630"/>
      <w:bookmarkStart w:id="311" w:name="_Toc510174704"/>
      <w:r>
        <w:t>language property</w:t>
      </w:r>
      <w:bookmarkEnd w:id="309"/>
      <w:bookmarkEnd w:id="310"/>
      <w:bookmarkEnd w:id="311"/>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2" w:name="_Hlk503355525"/>
      <w:r w:rsidRPr="00C56762">
        <w:t>a string specifying the language of the messages produced by the tool</w:t>
      </w:r>
      <w:bookmarkEnd w:id="31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3" w:name="_Ref508812052"/>
      <w:r>
        <w:t xml:space="preserve">The </w:t>
      </w:r>
      <w:r w:rsidRPr="00062677">
        <w:rPr>
          <w:rStyle w:val="CODEtemp"/>
        </w:rPr>
        <w:t>language</w:t>
      </w:r>
      <w:r>
        <w:t xml:space="preserve"> property specifies:</w:t>
      </w:r>
    </w:p>
    <w:p w14:paraId="4C6405EF" w14:textId="44F68FE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w:t>
      </w:r>
      <w:del w:id="314" w:author="Laurence Golding" w:date="2018-04-02T13:18:00Z">
        <w:r w:rsidRPr="008867D2" w:rsidDel="00F354F1">
          <w:delText xml:space="preserve">current </w:delText>
        </w:r>
      </w:del>
      <w:ins w:id="315" w:author="Laurence Golding" w:date="2018-04-02T13:18:00Z">
        <w:r w:rsidR="00F354F1">
          <w:t>containing</w:t>
        </w:r>
        <w:r w:rsidR="00F354F1" w:rsidRPr="008867D2">
          <w:t xml:space="preserve"> </w:t>
        </w:r>
      </w:ins>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372A935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 xml:space="preserve">the </w:t>
      </w:r>
      <w:del w:id="316" w:author="Laurence Golding" w:date="2018-04-02T13:18:00Z">
        <w:r w:rsidDel="00F354F1">
          <w:delText>current</w:delText>
        </w:r>
        <w:r w:rsidRPr="008867D2" w:rsidDel="00F354F1">
          <w:delText xml:space="preserve"> </w:delText>
        </w:r>
      </w:del>
      <w:ins w:id="317" w:author="Laurence Golding" w:date="2018-04-02T13:18:00Z">
        <w:r w:rsidR="00F354F1">
          <w:t>containing</w:t>
        </w:r>
        <w:r w:rsidR="00F354F1" w:rsidRPr="008867D2">
          <w:t xml:space="preserve"> </w:t>
        </w:r>
      </w:ins>
      <w:r>
        <w:rPr>
          <w:rStyle w:val="CODEtemp"/>
        </w:rPr>
        <w:t>run</w:t>
      </w:r>
      <w:r w:rsidRPr="00F354F1">
        <w:rPr>
          <w:rPrChange w:id="318" w:author="Laurence Golding" w:date="2018-04-02T13:18:00Z">
            <w:rPr>
              <w:rStyle w:val="CODEtemp"/>
            </w:rPr>
          </w:rPrChange>
        </w:rPr>
        <w:t xml:space="preserve"> </w:t>
      </w:r>
      <w:r w:rsidRPr="008867D2">
        <w:t>object.</w:t>
      </w:r>
    </w:p>
    <w:p w14:paraId="086BAB5D" w14:textId="6B0B391D" w:rsidR="00543C02" w:rsidRDefault="00543C02" w:rsidP="00401BB5">
      <w:pPr>
        <w:pStyle w:val="Heading3"/>
      </w:pPr>
      <w:bookmarkStart w:id="319" w:name="_Ref508891515"/>
      <w:bookmarkStart w:id="320" w:name="_Toc510174705"/>
      <w:r>
        <w:t>resourceLocation property</w:t>
      </w:r>
      <w:bookmarkEnd w:id="313"/>
      <w:bookmarkEnd w:id="319"/>
      <w:bookmarkEnd w:id="320"/>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9A3589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w:t>
      </w:r>
      <w:del w:id="321" w:author="Laurence Golding" w:date="2018-04-02T10:58:00Z">
        <w:r w:rsidDel="008917CA">
          <w:delText xml:space="preserve">value of the </w:delText>
        </w:r>
      </w:del>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10174706"/>
      <w:r>
        <w:t>sarifLoggerVersion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23" w:name="_Toc510174707"/>
      <w:r>
        <w:t>properties property</w:t>
      </w:r>
      <w:bookmarkEnd w:id="323"/>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24" w:name="_Ref493352563"/>
      <w:bookmarkStart w:id="325" w:name="_Toc510174708"/>
      <w:r>
        <w:t>invocation object</w:t>
      </w:r>
      <w:bookmarkEnd w:id="324"/>
      <w:bookmarkEnd w:id="325"/>
    </w:p>
    <w:p w14:paraId="10E65C9D" w14:textId="17190F2B" w:rsidR="00401BB5" w:rsidRDefault="00401BB5" w:rsidP="00401BB5">
      <w:pPr>
        <w:pStyle w:val="Heading3"/>
      </w:pPr>
      <w:bookmarkStart w:id="326" w:name="_Toc510174709"/>
      <w:r>
        <w:t>General</w:t>
      </w:r>
      <w:bookmarkEnd w:id="32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7" w:name="_Ref493414102"/>
      <w:bookmarkStart w:id="328" w:name="_Toc510174710"/>
      <w:r>
        <w:t>commandLine property</w:t>
      </w:r>
      <w:bookmarkEnd w:id="327"/>
      <w:bookmarkEnd w:id="32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9" w:name="_Ref506976541"/>
      <w:bookmarkStart w:id="330" w:name="_Toc510174711"/>
      <w:r>
        <w:t>arguments property</w:t>
      </w:r>
      <w:bookmarkEnd w:id="329"/>
      <w:bookmarkEnd w:id="33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1" w:name="_Toc510174712"/>
      <w:r>
        <w:t>responseFiles property</w:t>
      </w:r>
      <w:bookmarkEnd w:id="331"/>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32" w:name="_Ref507597986"/>
      <w:bookmarkStart w:id="333" w:name="_Toc510174713"/>
      <w:r>
        <w:t>attachments property</w:t>
      </w:r>
      <w:bookmarkEnd w:id="332"/>
      <w:bookmarkEnd w:id="333"/>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334" w:name="_Toc510174714"/>
      <w:r>
        <w:t>startTime property</w:t>
      </w:r>
      <w:bookmarkEnd w:id="334"/>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335" w:name="_Toc510174715"/>
      <w:r>
        <w:t>endTime property</w:t>
      </w:r>
      <w:bookmarkEnd w:id="335"/>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336" w:name="_Ref509050679"/>
      <w:bookmarkStart w:id="337" w:name="_Toc510174716"/>
      <w:r>
        <w:t>exitCode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338" w:name="_Ref509050368"/>
      <w:bookmarkStart w:id="339" w:name="_Toc510174717"/>
      <w:r>
        <w:t>exitCodeDescription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40" w:name="_Toc510174718"/>
      <w:r>
        <w:lastRenderedPageBreak/>
        <w:t>exitSignalName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341" w:name="_Ref509050492"/>
      <w:bookmarkStart w:id="342" w:name="_Toc510174719"/>
      <w:r>
        <w:t>exitSignalNumber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3" w:name="_Toc510174720"/>
      <w:r>
        <w:t>processStartFailureMessage property</w:t>
      </w:r>
      <w:bookmarkEnd w:id="3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44" w:name="_Toc510174721"/>
      <w:r>
        <w:t>toolExecutionSuccessful</w:t>
      </w:r>
      <w:r w:rsidR="00B209DE">
        <w:t xml:space="preserve"> property</w:t>
      </w:r>
      <w:bookmarkEnd w:id="34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34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34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6" w:name="_Toc510174722"/>
      <w:r>
        <w:lastRenderedPageBreak/>
        <w:t>machine property</w:t>
      </w:r>
      <w:bookmarkEnd w:id="3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7" w:name="_Toc510174723"/>
      <w:r>
        <w:t>account property</w:t>
      </w:r>
      <w:bookmarkEnd w:id="3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8" w:name="_Toc510174724"/>
      <w:r>
        <w:t>processId property</w:t>
      </w:r>
      <w:bookmarkEnd w:id="3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9" w:name="_Toc510174725"/>
      <w:r>
        <w:t>executableLocation</w:t>
      </w:r>
      <w:r w:rsidR="00401BB5">
        <w:t xml:space="preserve"> property</w:t>
      </w:r>
      <w:bookmarkEnd w:id="349"/>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0" w:name="_Toc510174726"/>
      <w:r>
        <w:t>workingDirectory property</w:t>
      </w:r>
      <w:bookmarkEnd w:id="35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1" w:name="_Toc510174727"/>
      <w:r>
        <w:t>environmentVariables property</w:t>
      </w:r>
      <w:bookmarkEnd w:id="351"/>
    </w:p>
    <w:p w14:paraId="760F73BD" w14:textId="5A8AA1A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w:t>
      </w:r>
      <w:del w:id="352" w:author="Laurence Golding" w:date="2018-04-02T10:59:00Z">
        <w:r w:rsidRPr="00D027BA" w:rsidDel="008917CA">
          <w:delText xml:space="preserve">value of the </w:delText>
        </w:r>
      </w:del>
      <w:r w:rsidRPr="00D027BA">
        <w:t xml:space="preserve">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3" w:name="_Ref493345429"/>
      <w:bookmarkStart w:id="354" w:name="_Toc510174728"/>
      <w:r>
        <w:lastRenderedPageBreak/>
        <w:t>toolNotifications property</w:t>
      </w:r>
      <w:bookmarkEnd w:id="353"/>
      <w:bookmarkEnd w:id="354"/>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10174729"/>
      <w:r>
        <w:t>configurationNotifications property</w:t>
      </w:r>
      <w:bookmarkEnd w:id="355"/>
      <w:bookmarkEnd w:id="356"/>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Toc510174730"/>
      <w:r>
        <w:t>stdin, stdout, stderr</w:t>
      </w:r>
      <w:r w:rsidR="00D943E5">
        <w:t>, and stdoutStderr</w:t>
      </w:r>
      <w:r>
        <w:t xml:space="preserve"> properties</w:t>
      </w:r>
      <w:bookmarkEnd w:id="357"/>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358" w:name="_Toc510174731"/>
      <w:r>
        <w:t>properties property</w:t>
      </w:r>
      <w:bookmarkEnd w:id="358"/>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59" w:name="_Ref507597819"/>
      <w:bookmarkStart w:id="360" w:name="_Toc510174732"/>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10174733"/>
      <w:r>
        <w:t>General</w:t>
      </w:r>
      <w:bookmarkEnd w:id="362"/>
      <w:bookmarkEnd w:id="363"/>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E3A163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4E691A9"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                           # See </w:t>
      </w:r>
      <w:r w:rsidRPr="00F90F0E">
        <w:t>§</w:t>
      </w:r>
      <w:bookmarkStart w:id="364" w:name="_Hlk507657707"/>
      <w:r>
        <w:fldChar w:fldCharType="begin"/>
      </w:r>
      <w:r>
        <w:instrText xml:space="preserve"> REF _Ref506978525 \r \h </w:instrText>
      </w:r>
      <w:r>
        <w:fldChar w:fldCharType="separate"/>
      </w:r>
      <w:r w:rsidR="00C12AF1">
        <w:t>3.14.3</w:t>
      </w:r>
      <w:r>
        <w:fldChar w:fldCharType="end"/>
      </w:r>
      <w:bookmarkEnd w:id="36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5" w:name="_Ref506978925"/>
      <w:bookmarkStart w:id="366" w:name="_Toc510174734"/>
      <w:r>
        <w:t>description property</w:t>
      </w:r>
      <w:bookmarkEnd w:id="365"/>
      <w:bookmarkEnd w:id="366"/>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10174735"/>
      <w:r>
        <w:t>fileLocation</w:t>
      </w:r>
      <w:r w:rsidR="00A27D47">
        <w:t xml:space="preserve"> property</w:t>
      </w:r>
      <w:bookmarkEnd w:id="367"/>
      <w:bookmarkEnd w:id="368"/>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69" w:name="_Toc510174736"/>
      <w:r>
        <w:t>conversion object</w:t>
      </w:r>
      <w:bookmarkEnd w:id="361"/>
      <w:bookmarkEnd w:id="369"/>
    </w:p>
    <w:p w14:paraId="615BCC83" w14:textId="7B3EE260" w:rsidR="00AC6C45" w:rsidRDefault="00AC6C45" w:rsidP="00AC6C45">
      <w:pPr>
        <w:pStyle w:val="Heading3"/>
      </w:pPr>
      <w:bookmarkStart w:id="370" w:name="_Toc510174737"/>
      <w:r>
        <w:t>General</w:t>
      </w:r>
      <w:bookmarkEnd w:id="37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1" w:name="_Ref503539410"/>
      <w:bookmarkStart w:id="372" w:name="_Toc510174738"/>
      <w:r>
        <w:t>tool property</w:t>
      </w:r>
      <w:bookmarkEnd w:id="371"/>
      <w:bookmarkEnd w:id="372"/>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3" w:name="_Ref503608264"/>
      <w:bookmarkStart w:id="374" w:name="_Toc510174739"/>
      <w:r>
        <w:t>invocation property</w:t>
      </w:r>
      <w:bookmarkEnd w:id="373"/>
      <w:bookmarkEnd w:id="374"/>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75" w:name="_Ref503539431"/>
      <w:bookmarkStart w:id="376" w:name="_Toc510174740"/>
      <w:r>
        <w:t>analysisToolLogFile</w:t>
      </w:r>
      <w:r w:rsidR="00316A25">
        <w:t>Location</w:t>
      </w:r>
      <w:r>
        <w:t xml:space="preserve"> property</w:t>
      </w:r>
      <w:bookmarkEnd w:id="375"/>
      <w:bookmarkEnd w:id="376"/>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77" w:name="_Ref493403111"/>
      <w:bookmarkStart w:id="378" w:name="_Ref493404005"/>
      <w:bookmarkStart w:id="379" w:name="_Toc510174741"/>
      <w:r>
        <w:t>file object</w:t>
      </w:r>
      <w:bookmarkEnd w:id="377"/>
      <w:bookmarkEnd w:id="378"/>
      <w:bookmarkEnd w:id="379"/>
    </w:p>
    <w:p w14:paraId="375224F2" w14:textId="20156049" w:rsidR="00401BB5" w:rsidRDefault="00401BB5" w:rsidP="00401BB5">
      <w:pPr>
        <w:pStyle w:val="Heading3"/>
      </w:pPr>
      <w:bookmarkStart w:id="380" w:name="_Toc510174742"/>
      <w:r>
        <w:t>General</w:t>
      </w:r>
      <w:bookmarkEnd w:id="38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1" w:name="_Ref493403519"/>
      <w:bookmarkStart w:id="382" w:name="_Toc510174743"/>
      <w:r>
        <w:t>fileLocation</w:t>
      </w:r>
      <w:r w:rsidR="00401BB5">
        <w:t xml:space="preserve"> property</w:t>
      </w:r>
      <w:bookmarkEnd w:id="381"/>
      <w:bookmarkEnd w:id="382"/>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5A014C2B"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w:t>
      </w:r>
      <w:del w:id="383" w:author="Laurence Golding" w:date="2018-04-02T11:20:00Z">
        <w:r w:rsidRPr="00F90F0E" w:rsidDel="00B5153A">
          <w:delText xml:space="preserve">be </w:delText>
        </w:r>
      </w:del>
      <w:r w:rsidRPr="00F90F0E">
        <w:t xml:space="preserve">equal </w:t>
      </w:r>
      <w:del w:id="384" w:author="Laurence Golding" w:date="2018-04-02T11:20:00Z">
        <w:r w:rsidRPr="00F90F0E" w:rsidDel="00B5153A">
          <w:delText xml:space="preserve">to </w:delText>
        </w:r>
      </w:del>
      <w:r w:rsidRPr="00F90F0E">
        <w:t xml:space="preserve">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del w:id="385" w:author="Laurence Golding" w:date="2018-04-02T11:20:00Z">
        <w:r w:rsidRPr="00F90F0E" w:rsidDel="00B5153A">
          <w:delText>interpreted as</w:delText>
        </w:r>
        <w:r w:rsidR="00316A25" w:rsidDel="00B5153A">
          <w:delText xml:space="preserve"> being</w:delText>
        </w:r>
      </w:del>
      <w:ins w:id="386" w:author="Laurence Golding" w:date="2018-04-02T11:20:00Z">
        <w:r w:rsidR="00B5153A">
          <w:t>taken to be</w:t>
        </w:r>
      </w:ins>
      <w:r w:rsidR="00316A25">
        <w:t xml:space="preserve"> present and</w:t>
      </w:r>
      <w:r w:rsidRPr="00F90F0E">
        <w:t xml:space="preserve"> </w:t>
      </w:r>
      <w:ins w:id="387" w:author="Laurence Golding" w:date="2018-04-02T11:20:00Z">
        <w:r w:rsidR="00B5153A">
          <w:t xml:space="preserve">to </w:t>
        </w:r>
      </w:ins>
      <w:del w:id="388" w:author="Laurence Golding" w:date="2018-04-02T11:20:00Z">
        <w:r w:rsidRPr="00F90F0E" w:rsidDel="00B5153A">
          <w:delText xml:space="preserve">having </w:delText>
        </w:r>
      </w:del>
      <w:ins w:id="389" w:author="Laurence Golding" w:date="2018-04-02T11:20:00Z">
        <w:r w:rsidR="00B5153A" w:rsidRPr="00F90F0E">
          <w:t>hav</w:t>
        </w:r>
        <w:r w:rsidR="00B5153A">
          <w:t>e</w:t>
        </w:r>
        <w:r w:rsidR="00B5153A" w:rsidRPr="00F90F0E">
          <w:t xml:space="preserve"> </w:t>
        </w:r>
      </w:ins>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31FEA925" w:rsidR="00513AC5" w:rsidRDefault="00513AC5" w:rsidP="00513AC5">
      <w:r w:rsidRPr="00513AC5">
        <w:t xml:space="preserve">The </w:t>
      </w:r>
      <w:del w:id="390" w:author="Laurence Golding" w:date="2018-04-02T10:59:00Z">
        <w:r w:rsidRPr="00513AC5" w:rsidDel="008917CA">
          <w:delText xml:space="preserve">value of the </w:delText>
        </w:r>
      </w:del>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w:t>
      </w:r>
      <w:r w:rsidR="008917CA" w:rsidRPr="00513AC5">
        <w:t xml:space="preserve"> </w:t>
      </w:r>
      <w:r w:rsidRPr="00513AC5">
        <w:t xml:space="preserve">the </w:t>
      </w:r>
      <w:del w:id="391" w:author="Laurence Golding" w:date="2018-04-02T10:59:00Z">
        <w:r w:rsidRPr="00513AC5" w:rsidDel="008917CA">
          <w:delText xml:space="preserve">value of the </w:delText>
        </w:r>
      </w:del>
      <w:r w:rsidRPr="00513AC5">
        <w:t>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lastRenderedPageBreak/>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2" w:name="_Ref493404063"/>
      <w:bookmarkStart w:id="393" w:name="_Toc510174744"/>
      <w:r>
        <w:t>parentKey property</w:t>
      </w:r>
      <w:bookmarkEnd w:id="392"/>
      <w:bookmarkEnd w:id="393"/>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4" w:name="_Ref493403563"/>
      <w:bookmarkStart w:id="395" w:name="_Toc510174745"/>
      <w:r>
        <w:t>offset property</w:t>
      </w:r>
      <w:bookmarkEnd w:id="394"/>
      <w:bookmarkEnd w:id="39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6" w:name="_Ref493403574"/>
      <w:bookmarkStart w:id="397" w:name="_Toc510174746"/>
      <w:r>
        <w:t>length property</w:t>
      </w:r>
      <w:bookmarkEnd w:id="396"/>
      <w:bookmarkEnd w:id="39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98" w:name="_Toc510174747"/>
      <w:r>
        <w:t>mimeType property</w:t>
      </w:r>
      <w:bookmarkEnd w:id="398"/>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99" w:name="_Ref493345445"/>
      <w:bookmarkStart w:id="400" w:name="_Toc510174748"/>
      <w:r>
        <w:t>hashes property</w:t>
      </w:r>
      <w:bookmarkEnd w:id="399"/>
      <w:bookmarkEnd w:id="400"/>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lastRenderedPageBreak/>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01" w:name="_Ref507598130"/>
      <w:bookmarkStart w:id="402" w:name="_Toc510174749"/>
      <w:r>
        <w:t>contents property</w:t>
      </w:r>
      <w:bookmarkEnd w:id="401"/>
      <w:bookmarkEnd w:id="402"/>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03" w:name="_Toc510174750"/>
      <w:r>
        <w:t>properties property</w:t>
      </w:r>
      <w:bookmarkEnd w:id="403"/>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4" w:name="_Ref493423194"/>
      <w:bookmarkStart w:id="405" w:name="_Toc510174751"/>
      <w:r>
        <w:t>hash object</w:t>
      </w:r>
      <w:bookmarkEnd w:id="404"/>
      <w:bookmarkEnd w:id="405"/>
    </w:p>
    <w:p w14:paraId="5D6F2309" w14:textId="08453102" w:rsidR="00401BB5" w:rsidRDefault="00401BB5" w:rsidP="00401BB5">
      <w:pPr>
        <w:pStyle w:val="Heading3"/>
      </w:pPr>
      <w:bookmarkStart w:id="406" w:name="_Toc510174752"/>
      <w:r>
        <w:t>General</w:t>
      </w:r>
      <w:bookmarkEnd w:id="40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7" w:name="_Ref493423561"/>
      <w:bookmarkStart w:id="408" w:name="_Ref493423701"/>
      <w:bookmarkStart w:id="409" w:name="_Toc510174753"/>
      <w:r>
        <w:t>value property</w:t>
      </w:r>
      <w:bookmarkEnd w:id="407"/>
      <w:bookmarkEnd w:id="408"/>
      <w:bookmarkEnd w:id="409"/>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0" w:name="_Ref493423568"/>
      <w:bookmarkStart w:id="411" w:name="_Toc510174754"/>
      <w:r>
        <w:lastRenderedPageBreak/>
        <w:t>algorithm property</w:t>
      </w:r>
      <w:bookmarkEnd w:id="410"/>
      <w:bookmarkEnd w:id="411"/>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12" w:name="_Ref493350984"/>
      <w:bookmarkStart w:id="413" w:name="_Toc510174755"/>
      <w:r>
        <w:t>result object</w:t>
      </w:r>
      <w:bookmarkEnd w:id="412"/>
      <w:bookmarkEnd w:id="413"/>
    </w:p>
    <w:p w14:paraId="74FD90F6" w14:textId="18F2DD20" w:rsidR="00401BB5" w:rsidRDefault="00401BB5" w:rsidP="00401BB5">
      <w:pPr>
        <w:pStyle w:val="Heading3"/>
      </w:pPr>
      <w:bookmarkStart w:id="414" w:name="_Toc510174756"/>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5" w:name="_Ref509922615"/>
      <w:bookmarkStart w:id="416" w:name="_Toc510174757"/>
      <w:r>
        <w:t>Constraints</w:t>
      </w:r>
      <w:bookmarkEnd w:id="415"/>
      <w:bookmarkEnd w:id="416"/>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lastRenderedPageBreak/>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7" w:name="_Toc510174758"/>
      <w:bookmarkStart w:id="418" w:name="_Ref493408865"/>
      <w:r>
        <w:t>id property</w:t>
      </w:r>
      <w:bookmarkEnd w:id="417"/>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r>
        <w:t xml:space="preserve">), and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19" w:name="_Ref508814211"/>
      <w:bookmarkStart w:id="420" w:name="_Toc510174759"/>
      <w:r>
        <w:t>ruleId property</w:t>
      </w:r>
      <w:bookmarkEnd w:id="418"/>
      <w:bookmarkEnd w:id="419"/>
      <w:bookmarkEnd w:id="42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1" w:name="_Ref493408875"/>
      <w:bookmarkStart w:id="422" w:name="_Toc510174760"/>
      <w:r>
        <w:t>ruleKey property</w:t>
      </w:r>
      <w:bookmarkEnd w:id="421"/>
      <w:bookmarkEnd w:id="422"/>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5058EA0D" w:rsidR="000A7DA8" w:rsidRDefault="000A7DA8" w:rsidP="00465D52">
      <w:r w:rsidRPr="000A7DA8">
        <w:t xml:space="preserve">The </w:t>
      </w:r>
      <w:del w:id="423" w:author="Laurence Golding" w:date="2018-04-02T10:59:00Z">
        <w:r w:rsidRPr="000A7DA8" w:rsidDel="008917CA">
          <w:delText xml:space="preserve">value of the </w:delText>
        </w:r>
      </w:del>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del w:id="424" w:author="Laurence Golding" w:date="2018-04-02T11:06:00Z">
        <w:r w:rsidRPr="000A7DA8" w:rsidDel="008917CA">
          <w:delText xml:space="preserve">match </w:delText>
        </w:r>
      </w:del>
      <w:ins w:id="425" w:author="Laurence Golding" w:date="2018-04-02T11:06:00Z">
        <w:r w:rsidR="008917CA">
          <w:t>equal</w:t>
        </w:r>
        <w:r w:rsidR="008917CA" w:rsidRPr="000A7DA8">
          <w:t xml:space="preserve"> </w:t>
        </w:r>
      </w:ins>
      <w:r w:rsidRPr="000A7DA8">
        <w:t xml:space="preserve">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10174761"/>
      <w:r>
        <w:lastRenderedPageBreak/>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lastRenderedPageBreak/>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690CAE8" w:rsidR="00B050AF" w:rsidRDefault="00B050AF" w:rsidP="00B050AF">
      <w:r w:rsidRPr="00B050AF">
        <w:t xml:space="preserve">If the </w:t>
      </w:r>
      <w:r w:rsidRPr="00B050AF">
        <w:rPr>
          <w:rStyle w:val="CODEtemp"/>
        </w:rPr>
        <w:t>level</w:t>
      </w:r>
      <w:r w:rsidRPr="00B050AF">
        <w:t xml:space="preserve"> property is absent, it</w:t>
      </w:r>
      <w:del w:id="428" w:author="Laurence Golding" w:date="2018-04-02T11:07:00Z">
        <w:r w:rsidRPr="00B050AF" w:rsidDel="008917CA">
          <w:delText>s</w:delText>
        </w:r>
      </w:del>
      <w:r w:rsidRPr="00B050AF">
        <w:t xml:space="preserve"> </w:t>
      </w:r>
      <w:del w:id="429" w:author="Laurence Golding" w:date="2018-04-02T11:07:00Z">
        <w:r w:rsidRPr="00B050AF" w:rsidDel="008917CA">
          <w:delText xml:space="preserve">value </w:delText>
        </w:r>
      </w:del>
      <w:r w:rsidRPr="00B050AF">
        <w:rPr>
          <w:b/>
        </w:rPr>
        <w:t>SHALL</w:t>
      </w:r>
      <w:r w:rsidRPr="00B050AF">
        <w:t xml:space="preserve"> be </w:t>
      </w:r>
      <w:r w:rsidR="00892DEE">
        <w:t>taken</w:t>
      </w:r>
      <w:r w:rsidRPr="00B050AF">
        <w:t xml:space="preserve"> to be the </w:t>
      </w:r>
      <w:del w:id="430" w:author="Laurence Golding" w:date="2018-04-02T11:07:00Z">
        <w:r w:rsidRPr="00B050AF" w:rsidDel="008917CA">
          <w:delText xml:space="preserve">value of the </w:delText>
        </w:r>
      </w:del>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4C1658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w:t>
      </w:r>
      <w:del w:id="431" w:author="Laurence Golding" w:date="2018-04-02T11:00:00Z">
        <w:r w:rsidRPr="003810C0" w:rsidDel="008917CA">
          <w:delText xml:space="preserve">the value of </w:delText>
        </w:r>
      </w:del>
      <w:r w:rsidRPr="003810C0">
        <w:t xml:space="preserve">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32" w:name="_Ref493426628"/>
      <w:bookmarkStart w:id="433" w:name="_Toc510174762"/>
      <w:r>
        <w:t>message property</w:t>
      </w:r>
      <w:bookmarkEnd w:id="432"/>
      <w:bookmarkEnd w:id="433"/>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lastRenderedPageBreak/>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34" w:name="_Ref508874628"/>
      <w:bookmarkStart w:id="435" w:name="_Toc510174763"/>
      <w:r>
        <w:t>ruleMessageId property</w:t>
      </w:r>
      <w:bookmarkEnd w:id="434"/>
      <w:bookmarkEnd w:id="435"/>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25054507"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w:t>
      </w:r>
      <w:del w:id="436" w:author="Laurence Golding" w:date="2018-04-02T13:18:00Z">
        <w:r w:rsidDel="008174E9">
          <w:delText xml:space="preserve">current </w:delText>
        </w:r>
      </w:del>
      <w:ins w:id="437" w:author="Laurence Golding" w:date="2018-04-02T13:18:00Z">
        <w:r w:rsidR="008174E9">
          <w:t>contai</w:t>
        </w:r>
      </w:ins>
      <w:ins w:id="438" w:author="Laurence Golding" w:date="2018-04-02T13:19:00Z">
        <w:r w:rsidR="008174E9">
          <w:t>ning</w:t>
        </w:r>
      </w:ins>
      <w:ins w:id="439" w:author="Laurence Golding" w:date="2018-04-02T13:18:00Z">
        <w:r w:rsidR="008174E9">
          <w:t xml:space="preserve"> </w:t>
        </w:r>
      </w:ins>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r>
        <w:t>{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40" w:name="_Ref510013155"/>
      <w:bookmarkStart w:id="441" w:name="_Toc510174764"/>
      <w:r>
        <w:t>locations property</w:t>
      </w:r>
      <w:bookmarkEnd w:id="440"/>
      <w:bookmarkEnd w:id="441"/>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 xml:space="preserve">hat </w:t>
      </w:r>
      <w:r>
        <w:lastRenderedPageBreak/>
        <w:t>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42" w:name="_Ref510085223"/>
      <w:bookmarkStart w:id="443" w:name="_Toc510174765"/>
      <w:r>
        <w:t>analysisTarget</w:t>
      </w:r>
      <w:r w:rsidR="00673F27">
        <w:t xml:space="preserve"> p</w:t>
      </w:r>
      <w:r>
        <w:t>roperty</w:t>
      </w:r>
      <w:bookmarkEnd w:id="442"/>
      <w:bookmarkEnd w:id="443"/>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5332E7" w:rsidR="00673F27" w:rsidRDefault="00673F27" w:rsidP="00673F2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44" w:name="_Ref507591746"/>
      <w:bookmarkStart w:id="445" w:name="_Toc510174766"/>
      <w:r>
        <w:t>f</w:t>
      </w:r>
      <w:r w:rsidR="00401BB5">
        <w:t>ingerprintContribution</w:t>
      </w:r>
      <w:r>
        <w:t>s</w:t>
      </w:r>
      <w:r w:rsidR="00401BB5">
        <w:t xml:space="preserve"> property</w:t>
      </w:r>
      <w:bookmarkEnd w:id="444"/>
      <w:bookmarkEnd w:id="445"/>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lastRenderedPageBreak/>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46" w:name="_Ref510008160"/>
      <w:bookmarkStart w:id="447" w:name="_Toc510174767"/>
      <w:r>
        <w:t>codeFlows property</w:t>
      </w:r>
      <w:bookmarkEnd w:id="446"/>
      <w:bookmarkEnd w:id="447"/>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58883CE" w:rsidR="00135BCE" w:rsidRDefault="00135BCE" w:rsidP="00135BCE">
      <w:pPr>
        <w:pStyle w:val="Note"/>
        <w:rPr>
          <w:ins w:id="448" w:author="Laurence Golding" w:date="2018-03-30T12:03:00Z"/>
        </w:rPr>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1353E98" w14:textId="17D2460A" w:rsidR="007B08AB" w:rsidRDefault="007B08AB" w:rsidP="007B08AB">
      <w:pPr>
        <w:pStyle w:val="Heading3"/>
        <w:rPr>
          <w:ins w:id="449" w:author="Laurence Golding" w:date="2018-03-30T12:03:00Z"/>
        </w:rPr>
      </w:pPr>
      <w:bookmarkStart w:id="450" w:name="_Ref510176565"/>
      <w:ins w:id="451" w:author="Laurence Golding" w:date="2018-03-30T12:03:00Z">
        <w:r>
          <w:t>graphs property</w:t>
        </w:r>
        <w:bookmarkEnd w:id="450"/>
      </w:ins>
    </w:p>
    <w:p w14:paraId="6887E32F" w14:textId="066EB394" w:rsidR="00093F7A" w:rsidRDefault="00093F7A" w:rsidP="00093F7A">
      <w:pPr>
        <w:rPr>
          <w:ins w:id="452" w:author="Laurence Golding" w:date="2018-03-30T12:25:00Z"/>
        </w:rPr>
      </w:pPr>
      <w:ins w:id="453" w:author="Laurence Golding" w:date="2018-03-30T12:25:00Z">
        <w:r>
          <w:t xml:space="preserve">A </w:t>
        </w:r>
        <w:r>
          <w:rPr>
            <w:rStyle w:val="CODEtemp"/>
          </w:rPr>
          <w:t>result</w:t>
        </w:r>
        <w:r>
          <w:t xml:space="preserve"> object </w:t>
        </w:r>
        <w:r>
          <w:rPr>
            <w:b/>
          </w:rPr>
          <w:t>MAY</w:t>
        </w:r>
        <w:r>
          <w:t xml:space="preserve"> contain a property named </w:t>
        </w:r>
        <w:r w:rsidRPr="00622643">
          <w:rPr>
            <w:rStyle w:val="CODEtemp"/>
          </w:rPr>
          <w:t>graphs</w:t>
        </w:r>
        <w:r>
          <w:t xml:space="preserve"> whose value is an array containing one or more unique (§</w:t>
        </w:r>
        <w:r>
          <w:fldChar w:fldCharType="begin"/>
        </w:r>
        <w:r>
          <w:instrText xml:space="preserve"> REF _Ref493404799 \r \h </w:instrText>
        </w:r>
      </w:ins>
      <w:ins w:id="454" w:author="Laurence Golding" w:date="2018-03-30T12:25:00Z">
        <w:r>
          <w:fldChar w:fldCharType="separate"/>
        </w:r>
        <w:r>
          <w:t>3.6.2</w:t>
        </w:r>
        <w:r>
          <w:fldChar w:fldCharType="end"/>
        </w:r>
        <w:r>
          <w:t xml:space="preserve">) </w:t>
        </w:r>
        <w:r w:rsidRPr="00622643">
          <w:rPr>
            <w:rStyle w:val="CODEtemp"/>
          </w:rPr>
          <w:t>graph</w:t>
        </w:r>
        <w:r>
          <w:t xml:space="preserve"> objects (§</w:t>
        </w:r>
        <w:r>
          <w:fldChar w:fldCharType="begin"/>
        </w:r>
        <w:r>
          <w:instrText xml:space="preserve"> REF _Ref510175970 \r \h </w:instrText>
        </w:r>
      </w:ins>
      <w:ins w:id="455" w:author="Laurence Golding" w:date="2018-03-30T12:25:00Z">
        <w:r>
          <w:fldChar w:fldCharType="separate"/>
        </w:r>
        <w:r>
          <w:t>3.25</w:t>
        </w:r>
        <w:r>
          <w:fldChar w:fldCharType="end"/>
        </w:r>
        <w:r>
          <w:t>)</w:t>
        </w:r>
      </w:ins>
      <w:ins w:id="456" w:author="Laurence Golding" w:date="2018-04-02T14:10:00Z">
        <w:r w:rsidR="0004713D">
          <w:t xml:space="preserve"> each of which represents a directed graph</w:t>
        </w:r>
      </w:ins>
      <w:ins w:id="457" w:author="Laurence Golding" w:date="2018-03-30T12:25:00Z">
        <w:r>
          <w:t xml:space="preserve">. A </w:t>
        </w:r>
      </w:ins>
      <w:ins w:id="458" w:author="Laurence Golding" w:date="2018-04-02T14:10:00Z">
        <w:r w:rsidR="0004713D">
          <w:t xml:space="preserve">directed </w:t>
        </w:r>
      </w:ins>
      <w:ins w:id="459" w:author="Laurence Golding" w:date="2018-03-30T12:25:00Z">
        <w:r>
          <w:t xml:space="preserve">graph is a network of nodes and </w:t>
        </w:r>
      </w:ins>
      <w:ins w:id="460" w:author="Laurence Golding" w:date="2018-04-02T14:10:00Z">
        <w:r w:rsidR="0004713D">
          <w:t>directed</w:t>
        </w:r>
      </w:ins>
      <w:ins w:id="461" w:author="Laurence Golding" w:date="2018-04-02T14:11:00Z">
        <w:r w:rsidR="0004713D">
          <w:t xml:space="preserve"> </w:t>
        </w:r>
      </w:ins>
      <w:ins w:id="462" w:author="Laurence Golding" w:date="2018-03-30T12:25:00Z">
        <w:r>
          <w:t>edges that describes some aspect of the structure of the code (for example, a call graph).</w:t>
        </w:r>
      </w:ins>
    </w:p>
    <w:p w14:paraId="78D5BE67" w14:textId="733D2E9A" w:rsidR="007B08AB" w:rsidRDefault="00093F7A" w:rsidP="007B08AB">
      <w:pPr>
        <w:rPr>
          <w:ins w:id="463" w:author="Laurence Golding" w:date="2018-03-30T12:03:00Z"/>
        </w:rPr>
      </w:pPr>
      <w:ins w:id="464" w:author="Laurence Golding" w:date="2018-03-30T12:25:00Z">
        <w:r>
          <w:t xml:space="preserve">A </w:t>
        </w:r>
        <w:r w:rsidRPr="00622643">
          <w:rPr>
            <w:rStyle w:val="CODEtemp"/>
          </w:rPr>
          <w:t>graph</w:t>
        </w:r>
        <w:r>
          <w:t xml:space="preserve"> object defined at the </w:t>
        </w:r>
        <w:r w:rsidRPr="00093F7A">
          <w:rPr>
            <w:rStyle w:val="CODEtemp"/>
          </w:rPr>
          <w:t>result</w:t>
        </w:r>
        <w:r>
          <w:t xml:space="preserve"> level </w:t>
        </w:r>
      </w:ins>
      <w:ins w:id="465" w:author="Laurence Golding" w:date="2018-03-30T12:26:00Z">
        <w:r w:rsidRPr="00093F7A">
          <w:rPr>
            <w:b/>
          </w:rPr>
          <w:t>SHALL</w:t>
        </w:r>
      </w:ins>
      <w:ins w:id="466" w:author="Laurence Golding" w:date="2018-04-02T09:09:00Z">
        <w:r w:rsidR="0078493C">
          <w:t xml:space="preserve"> </w:t>
        </w:r>
      </w:ins>
      <w:ins w:id="467" w:author="Laurence Golding" w:date="2018-03-30T12:25:00Z">
        <w:r>
          <w:t>be referenced</w:t>
        </w:r>
      </w:ins>
      <w:ins w:id="468" w:author="Laurence Golding" w:date="2018-03-30T12:29:00Z">
        <w:r>
          <w:t xml:space="preserve"> </w:t>
        </w:r>
      </w:ins>
      <w:ins w:id="469" w:author="Laurence Golding" w:date="2018-04-02T09:09:00Z">
        <w:r w:rsidR="0078493C">
          <w:t xml:space="preserve">only </w:t>
        </w:r>
      </w:ins>
      <w:ins w:id="470" w:author="Laurence Golding" w:date="2018-03-30T12:25:00Z">
        <w:r>
          <w:t xml:space="preserve">by </w:t>
        </w:r>
        <w:r w:rsidRPr="00622643">
          <w:rPr>
            <w:rStyle w:val="CODEtemp"/>
          </w:rPr>
          <w:t>graphTraversal</w:t>
        </w:r>
        <w:r>
          <w:t xml:space="preserve"> object</w:t>
        </w:r>
      </w:ins>
      <w:ins w:id="471" w:author="Laurence Golding" w:date="2018-03-30T12:29:00Z">
        <w:r>
          <w:t>s</w:t>
        </w:r>
      </w:ins>
      <w:ins w:id="472" w:author="Laurence Golding" w:date="2018-03-30T12:25:00Z">
        <w:r>
          <w:t xml:space="preserve"> (§</w:t>
        </w:r>
        <w:r>
          <w:fldChar w:fldCharType="begin"/>
        </w:r>
        <w:r>
          <w:instrText xml:space="preserve"> REF _Ref510175982 \r \h </w:instrText>
        </w:r>
      </w:ins>
      <w:ins w:id="473" w:author="Laurence Golding" w:date="2018-03-30T12:25:00Z">
        <w:r>
          <w:fldChar w:fldCharType="separate"/>
        </w:r>
        <w:r>
          <w:t>3.28</w:t>
        </w:r>
        <w:r>
          <w:fldChar w:fldCharType="end"/>
        </w:r>
        <w:r>
          <w:t xml:space="preserve">) defined in the </w:t>
        </w:r>
        <w:r w:rsidRPr="00622643">
          <w:rPr>
            <w:rStyle w:val="CODEtemp"/>
          </w:rPr>
          <w:t>graphTraversals</w:t>
        </w:r>
        <w:r>
          <w:t xml:space="preserve"> property (§</w:t>
        </w:r>
        <w:r>
          <w:fldChar w:fldCharType="begin"/>
        </w:r>
        <w:r>
          <w:instrText xml:space="preserve"> REF _Ref510175993 \r \h </w:instrText>
        </w:r>
      </w:ins>
      <w:ins w:id="474" w:author="Laurence Golding" w:date="2018-03-30T12:25:00Z">
        <w:r>
          <w:fldChar w:fldCharType="separate"/>
        </w:r>
        <w:r>
          <w:t>3.18.14</w:t>
        </w:r>
        <w:r>
          <w:fldChar w:fldCharType="end"/>
        </w:r>
        <w:r>
          <w:t xml:space="preserve">) of </w:t>
        </w:r>
      </w:ins>
      <w:ins w:id="475" w:author="Laurence Golding" w:date="2018-03-30T12:29:00Z">
        <w:r>
          <w:t>the</w:t>
        </w:r>
      </w:ins>
      <w:ins w:id="476" w:author="Laurence Golding" w:date="2018-03-30T12:25:00Z">
        <w:r>
          <w:t xml:space="preserve"> </w:t>
        </w:r>
        <w:r w:rsidRPr="00622643">
          <w:rPr>
            <w:rStyle w:val="CODEtemp"/>
          </w:rPr>
          <w:t>result</w:t>
        </w:r>
        <w:r>
          <w:t xml:space="preserve"> object </w:t>
        </w:r>
      </w:ins>
      <w:ins w:id="477" w:author="Laurence Golding" w:date="2018-03-30T12:26:00Z">
        <w:r>
          <w:t xml:space="preserve">in which it </w:t>
        </w:r>
      </w:ins>
      <w:ins w:id="478" w:author="Laurence Golding" w:date="2018-03-30T12:30:00Z">
        <w:r>
          <w:t>is</w:t>
        </w:r>
      </w:ins>
      <w:ins w:id="479" w:author="Laurence Golding" w:date="2018-03-30T12:26:00Z">
        <w:r>
          <w:t xml:space="preserve"> d</w:t>
        </w:r>
      </w:ins>
      <w:ins w:id="480" w:author="Laurence Golding" w:date="2018-03-30T12:27:00Z">
        <w:r>
          <w:t xml:space="preserve">efined. This is in contrast to </w:t>
        </w:r>
        <w:r w:rsidRPr="00622643">
          <w:rPr>
            <w:rStyle w:val="CODEtemp"/>
          </w:rPr>
          <w:t>graph</w:t>
        </w:r>
        <w:r>
          <w:t xml:space="preserve"> objects defined at the </w:t>
        </w:r>
        <w:r w:rsidRPr="00093F7A">
          <w:rPr>
            <w:rStyle w:val="CODEtemp"/>
          </w:rPr>
          <w:t>run</w:t>
        </w:r>
        <w:r>
          <w:t xml:space="preserve"> level</w:t>
        </w:r>
      </w:ins>
      <w:ins w:id="481" w:author="Laurence Golding" w:date="2018-03-30T12:30:00Z">
        <w:r>
          <w:t xml:space="preserve"> (§</w:t>
        </w:r>
      </w:ins>
      <w:ins w:id="482" w:author="Laurence Golding" w:date="2018-03-30T12:31:00Z">
        <w:r>
          <w:fldChar w:fldCharType="begin"/>
        </w:r>
        <w:r>
          <w:instrText xml:space="preserve"> REF _Ref510176396 \r \h </w:instrText>
        </w:r>
      </w:ins>
      <w:r>
        <w:fldChar w:fldCharType="separate"/>
      </w:r>
      <w:ins w:id="483" w:author="Laurence Golding" w:date="2018-03-30T12:31:00Z">
        <w:r>
          <w:t>3.11.13</w:t>
        </w:r>
        <w:r>
          <w:fldChar w:fldCharType="end"/>
        </w:r>
      </w:ins>
      <w:ins w:id="484" w:author="Laurence Golding" w:date="2018-03-30T12:30:00Z">
        <w:r>
          <w:t>)</w:t>
        </w:r>
      </w:ins>
      <w:ins w:id="485" w:author="Laurence Golding" w:date="2018-03-30T12:27:00Z">
        <w:r>
          <w:t xml:space="preserve">, which </w:t>
        </w:r>
        <w:r>
          <w:rPr>
            <w:b/>
          </w:rPr>
          <w:t>MAY</w:t>
        </w:r>
        <w:r>
          <w:t xml:space="preserve"> be referenced by </w:t>
        </w:r>
        <w:r w:rsidRPr="00622643">
          <w:rPr>
            <w:rStyle w:val="CODEtemp"/>
          </w:rPr>
          <w:t>graphTraversal</w:t>
        </w:r>
        <w:r>
          <w:t xml:space="preserve"> object</w:t>
        </w:r>
      </w:ins>
      <w:ins w:id="486" w:author="Laurence Golding" w:date="2018-03-30T12:30:00Z">
        <w:r>
          <w:t>s</w:t>
        </w:r>
      </w:ins>
      <w:ins w:id="487" w:author="Laurence Golding" w:date="2018-03-30T12:27:00Z">
        <w:r>
          <w:t xml:space="preserve"> defined in the </w:t>
        </w:r>
        <w:r w:rsidRPr="00622643">
          <w:rPr>
            <w:rStyle w:val="CODEtemp"/>
          </w:rPr>
          <w:t>graphTraversals</w:t>
        </w:r>
        <w:r>
          <w:t xml:space="preserve"> property of any </w:t>
        </w:r>
        <w:r w:rsidRPr="00622643">
          <w:rPr>
            <w:rStyle w:val="CODEtemp"/>
          </w:rPr>
          <w:t>result</w:t>
        </w:r>
        <w:r>
          <w:t xml:space="preserve"> object in the </w:t>
        </w:r>
        <w:r w:rsidRPr="00622643">
          <w:rPr>
            <w:rStyle w:val="CODEtemp"/>
          </w:rPr>
          <w:t>run</w:t>
        </w:r>
        <w:r>
          <w:t>.</w:t>
        </w:r>
      </w:ins>
    </w:p>
    <w:p w14:paraId="1AF1732F" w14:textId="7B7F30CB" w:rsidR="007B08AB" w:rsidRDefault="007B08AB" w:rsidP="007B08AB">
      <w:pPr>
        <w:pStyle w:val="Heading3"/>
        <w:rPr>
          <w:ins w:id="488" w:author="Laurence Golding" w:date="2018-03-30T12:03:00Z"/>
        </w:rPr>
      </w:pPr>
      <w:bookmarkStart w:id="489" w:name="_Ref510175993"/>
      <w:ins w:id="490" w:author="Laurence Golding" w:date="2018-03-30T12:03:00Z">
        <w:r>
          <w:lastRenderedPageBreak/>
          <w:t>graphTraversals property</w:t>
        </w:r>
        <w:bookmarkEnd w:id="489"/>
      </w:ins>
    </w:p>
    <w:p w14:paraId="2FF49BC6" w14:textId="77D1E8D5" w:rsidR="00093F7A" w:rsidRPr="00093F7A" w:rsidRDefault="00093F7A" w:rsidP="007B08AB">
      <w:ins w:id="491" w:author="Laurence Golding" w:date="2018-03-30T12:31:00Z">
        <w:r>
          <w:t xml:space="preserve">If a </w:t>
        </w:r>
        <w:r w:rsidRPr="00093F7A">
          <w:rPr>
            <w:rStyle w:val="CODEtemp"/>
          </w:rPr>
          <w:t>result</w:t>
        </w:r>
        <w:r>
          <w:t xml:space="preserve"> object contains a </w:t>
        </w:r>
        <w:r w:rsidRPr="00093F7A">
          <w:rPr>
            <w:rStyle w:val="CODEtemp"/>
          </w:rPr>
          <w:t>graphs</w:t>
        </w:r>
        <w:r>
          <w:t xml:space="preserve"> property</w:t>
        </w:r>
      </w:ins>
      <w:ins w:id="492" w:author="Laurence Golding" w:date="2018-03-30T12:32:00Z">
        <w:r>
          <w:t xml:space="preserve"> (§</w:t>
        </w:r>
      </w:ins>
      <w:ins w:id="493" w:author="Laurence Golding" w:date="2018-03-30T12:33:00Z">
        <w:r>
          <w:fldChar w:fldCharType="begin"/>
        </w:r>
        <w:r>
          <w:instrText xml:space="preserve"> REF _Ref510176565 \r \h </w:instrText>
        </w:r>
      </w:ins>
      <w:r>
        <w:fldChar w:fldCharType="separate"/>
      </w:r>
      <w:ins w:id="494" w:author="Laurence Golding" w:date="2018-03-30T12:33:00Z">
        <w:r>
          <w:t>3.18.13</w:t>
        </w:r>
        <w:r>
          <w:fldChar w:fldCharType="end"/>
        </w:r>
      </w:ins>
      <w:ins w:id="495" w:author="Laurence Golding" w:date="2018-03-30T12:32:00Z">
        <w:r>
          <w:t>)</w:t>
        </w:r>
      </w:ins>
      <w:ins w:id="496" w:author="Laurence Golding" w:date="2018-03-30T12:31:00Z">
        <w:r>
          <w:t xml:space="preserve">, or if the </w:t>
        </w:r>
        <w:r w:rsidRPr="00093F7A">
          <w:rPr>
            <w:rStyle w:val="CODEtemp"/>
          </w:rPr>
          <w:t>run</w:t>
        </w:r>
        <w:r>
          <w:t xml:space="preserve"> </w:t>
        </w:r>
      </w:ins>
      <w:ins w:id="497" w:author="Laurence Golding" w:date="2018-03-30T12:32:00Z">
        <w:r>
          <w:t>object (§</w:t>
        </w:r>
      </w:ins>
      <w:ins w:id="498" w:author="Laurence Golding" w:date="2018-03-30T12:34:00Z">
        <w:r>
          <w:fldChar w:fldCharType="begin"/>
        </w:r>
        <w:r>
          <w:instrText xml:space="preserve"> REF _Ref493349997 \r \h </w:instrText>
        </w:r>
      </w:ins>
      <w:r>
        <w:fldChar w:fldCharType="separate"/>
      </w:r>
      <w:ins w:id="499" w:author="Laurence Golding" w:date="2018-03-30T12:34:00Z">
        <w:r>
          <w:t>3.11</w:t>
        </w:r>
        <w:r>
          <w:fldChar w:fldCharType="end"/>
        </w:r>
      </w:ins>
      <w:ins w:id="500" w:author="Laurence Golding" w:date="2018-03-30T12:32:00Z">
        <w:r>
          <w:t xml:space="preserve">) </w:t>
        </w:r>
      </w:ins>
      <w:ins w:id="501" w:author="Laurence Golding" w:date="2018-03-30T12:31:00Z">
        <w:r>
          <w:t xml:space="preserve">in which it </w:t>
        </w:r>
      </w:ins>
      <w:ins w:id="502" w:author="Laurence Golding" w:date="2018-03-30T15:15:00Z">
        <w:r w:rsidR="00A57DC5">
          <w:t>occurs</w:t>
        </w:r>
      </w:ins>
      <w:ins w:id="503" w:author="Laurence Golding" w:date="2018-03-30T12:31:00Z">
        <w:r>
          <w:t xml:space="preserve"> contains a </w:t>
        </w:r>
        <w:r w:rsidRPr="00093F7A">
          <w:rPr>
            <w:rStyle w:val="CODEtemp"/>
          </w:rPr>
          <w:t>graphs</w:t>
        </w:r>
        <w:r>
          <w:t xml:space="preserve"> property (</w:t>
        </w:r>
      </w:ins>
      <w:ins w:id="504" w:author="Laurence Golding" w:date="2018-03-30T12:34:00Z">
        <w:r>
          <w:t>§</w:t>
        </w:r>
        <w:r>
          <w:fldChar w:fldCharType="begin"/>
        </w:r>
        <w:r>
          <w:instrText xml:space="preserve"> REF _Ref510176396 \r \h </w:instrText>
        </w:r>
      </w:ins>
      <w:r>
        <w:fldChar w:fldCharType="separate"/>
      </w:r>
      <w:ins w:id="505" w:author="Laurence Golding" w:date="2018-03-30T12:34:00Z">
        <w:r>
          <w:t>3.11.13</w:t>
        </w:r>
        <w:r>
          <w:fldChar w:fldCharType="end"/>
        </w:r>
      </w:ins>
      <w:ins w:id="506" w:author="Laurence Golding" w:date="2018-03-30T12:31:00Z">
        <w:r>
          <w:t xml:space="preserve">), then the </w:t>
        </w:r>
        <w:r w:rsidRPr="00093F7A">
          <w:rPr>
            <w:rStyle w:val="CODEtemp"/>
          </w:rPr>
          <w:t>result</w:t>
        </w:r>
        <w:r>
          <w:t xml:space="preserve"> object </w:t>
        </w:r>
        <w:r>
          <w:rPr>
            <w:b/>
          </w:rPr>
          <w:t>MAY</w:t>
        </w:r>
      </w:ins>
      <w:ins w:id="507" w:author="Laurence Golding" w:date="2018-03-30T12:32:00Z">
        <w:r>
          <w:t xml:space="preserve"> contain a property named </w:t>
        </w:r>
        <w:r w:rsidRPr="00093F7A">
          <w:rPr>
            <w:rStyle w:val="CODEtemp"/>
          </w:rPr>
          <w:t>graphTraversals</w:t>
        </w:r>
        <w:r>
          <w:t xml:space="preserve"> whose value is an array of one or more unique (</w:t>
        </w:r>
      </w:ins>
      <w:ins w:id="508" w:author="Laurence Golding" w:date="2018-03-30T12:34:00Z">
        <w:r>
          <w:t>§</w:t>
        </w:r>
      </w:ins>
      <w:ins w:id="509" w:author="Laurence Golding" w:date="2018-03-30T12:35:00Z">
        <w:r>
          <w:fldChar w:fldCharType="begin"/>
        </w:r>
        <w:r>
          <w:instrText xml:space="preserve"> REF _Ref493404799 \r \h </w:instrText>
        </w:r>
      </w:ins>
      <w:r>
        <w:fldChar w:fldCharType="separate"/>
      </w:r>
      <w:ins w:id="510" w:author="Laurence Golding" w:date="2018-03-30T12:35:00Z">
        <w:r>
          <w:t>3.6.2</w:t>
        </w:r>
        <w:r>
          <w:fldChar w:fldCharType="end"/>
        </w:r>
      </w:ins>
      <w:ins w:id="511" w:author="Laurence Golding" w:date="2018-03-30T12:32:00Z">
        <w:r>
          <w:t xml:space="preserve">) </w:t>
        </w:r>
        <w:r w:rsidRPr="00093F7A">
          <w:rPr>
            <w:rStyle w:val="CODEtemp"/>
          </w:rPr>
          <w:t>graphTraversal</w:t>
        </w:r>
        <w:r>
          <w:t xml:space="preserve"> objects</w:t>
        </w:r>
      </w:ins>
      <w:ins w:id="512" w:author="Laurence Golding" w:date="2018-03-30T12:35:00Z">
        <w:r>
          <w:t xml:space="preserve"> (§</w:t>
        </w:r>
        <w:r>
          <w:fldChar w:fldCharType="begin"/>
        </w:r>
        <w:r>
          <w:instrText xml:space="preserve"> REF _Ref510175982 \r \h </w:instrText>
        </w:r>
      </w:ins>
      <w:r>
        <w:fldChar w:fldCharType="separate"/>
      </w:r>
      <w:ins w:id="513" w:author="Laurence Golding" w:date="2018-03-30T12:35:00Z">
        <w:r>
          <w:t>3.28</w:t>
        </w:r>
        <w:r>
          <w:fldChar w:fldCharType="end"/>
        </w:r>
        <w:r>
          <w:t>)</w:t>
        </w:r>
      </w:ins>
      <w:ins w:id="514" w:author="Laurence Golding" w:date="2018-03-30T12:32:00Z">
        <w:r>
          <w:t>.</w:t>
        </w:r>
      </w:ins>
      <w:ins w:id="515" w:author="Laurence Golding" w:date="2018-03-30T12:35:00Z">
        <w:r>
          <w:t xml:space="preserve"> </w:t>
        </w:r>
      </w:ins>
      <w:ins w:id="516" w:author="Laurence Golding" w:date="2018-03-30T12:33:00Z">
        <w:r>
          <w:t xml:space="preserve">If neither the </w:t>
        </w:r>
        <w:r w:rsidRPr="00093F7A">
          <w:rPr>
            <w:rStyle w:val="CODEtemp"/>
          </w:rPr>
          <w:t>result</w:t>
        </w:r>
        <w:r>
          <w:t xml:space="preserve"> object </w:t>
        </w:r>
      </w:ins>
      <w:ins w:id="517" w:author="Laurence Golding" w:date="2018-03-30T12:36:00Z">
        <w:r>
          <w:t>n</w:t>
        </w:r>
      </w:ins>
      <w:ins w:id="518" w:author="Laurence Golding" w:date="2018-03-30T12:33:00Z">
        <w:r>
          <w:t xml:space="preserve">or the </w:t>
        </w:r>
        <w:r w:rsidRPr="00093F7A">
          <w:rPr>
            <w:rStyle w:val="CODEtemp"/>
          </w:rPr>
          <w:t>run</w:t>
        </w:r>
        <w:r>
          <w:t xml:space="preserve"> object in which it </w:t>
        </w:r>
      </w:ins>
      <w:ins w:id="519" w:author="Laurence Golding" w:date="2018-03-30T15:15:00Z">
        <w:r w:rsidR="00A57DC5">
          <w:t>occurs</w:t>
        </w:r>
      </w:ins>
      <w:ins w:id="520" w:author="Laurence Golding" w:date="2018-03-30T12:33:00Z">
        <w:r>
          <w:t xml:space="preserve"> contains a </w:t>
        </w:r>
        <w:r w:rsidRPr="00093F7A">
          <w:rPr>
            <w:rStyle w:val="CODEtemp"/>
          </w:rPr>
          <w:t>graphs</w:t>
        </w:r>
        <w:r>
          <w:t xml:space="preserve"> property, the </w:t>
        </w:r>
        <w:r w:rsidRPr="00093F7A">
          <w:rPr>
            <w:rStyle w:val="CODEtemp"/>
          </w:rPr>
          <w:t>graphTraversals</w:t>
        </w:r>
        <w:r>
          <w:t xml:space="preserve"> property </w:t>
        </w:r>
        <w:r>
          <w:rPr>
            <w:b/>
          </w:rPr>
          <w:t>SHALL</w:t>
        </w:r>
        <w:r>
          <w:t xml:space="preserve"> be absent</w:t>
        </w:r>
      </w:ins>
      <w:ins w:id="521" w:author="Laurence Golding" w:date="2018-03-30T12:36:00Z">
        <w:r>
          <w:t>. A graph traversal is a path through the code that</w:t>
        </w:r>
      </w:ins>
      <w:ins w:id="522" w:author="Laurence Golding" w:date="2018-03-30T12:37:00Z">
        <w:r>
          <w:t xml:space="preserve"> visits one or more nodes in a specified graph.</w:t>
        </w:r>
      </w:ins>
    </w:p>
    <w:p w14:paraId="78D61AEC" w14:textId="1601B65C" w:rsidR="00401BB5" w:rsidRDefault="00401BB5" w:rsidP="00401BB5">
      <w:pPr>
        <w:pStyle w:val="Heading3"/>
      </w:pPr>
      <w:bookmarkStart w:id="523" w:name="_Toc510174768"/>
      <w:r>
        <w:t>stacks property</w:t>
      </w:r>
      <w:bookmarkEnd w:id="523"/>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4" w:name="_Ref493499246"/>
      <w:bookmarkStart w:id="525" w:name="_Toc510174769"/>
      <w:r>
        <w:t>relatedLocations property</w:t>
      </w:r>
      <w:bookmarkEnd w:id="524"/>
      <w:bookmarkEnd w:id="525"/>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26" w:name="_Toc510174770"/>
      <w:r>
        <w:t>suppressionStates property</w:t>
      </w:r>
      <w:bookmarkEnd w:id="526"/>
    </w:p>
    <w:p w14:paraId="1AE8DC88" w14:textId="2A54B9A5" w:rsidR="00401BB5" w:rsidRDefault="00401BB5" w:rsidP="00401BB5">
      <w:pPr>
        <w:pStyle w:val="Heading4"/>
      </w:pPr>
      <w:bookmarkStart w:id="527" w:name="_Toc510174771"/>
      <w:r>
        <w:t>General</w:t>
      </w:r>
      <w:bookmarkEnd w:id="527"/>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528" w:name="_Ref493475240"/>
      <w:bookmarkStart w:id="529" w:name="_Toc510174772"/>
      <w:r>
        <w:t>suppressedInSource value</w:t>
      </w:r>
      <w:bookmarkEnd w:id="528"/>
      <w:bookmarkEnd w:id="52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30" w:name="_Ref493475253"/>
      <w:bookmarkStart w:id="531" w:name="_Toc510174773"/>
      <w:r>
        <w:t>suppressedExternally value</w:t>
      </w:r>
      <w:bookmarkEnd w:id="530"/>
      <w:bookmarkEnd w:id="53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32" w:name="_Ref493351360"/>
      <w:bookmarkStart w:id="533" w:name="_Toc510174774"/>
      <w:r>
        <w:lastRenderedPageBreak/>
        <w:t>baselineState property</w:t>
      </w:r>
      <w:bookmarkEnd w:id="532"/>
      <w:bookmarkEnd w:id="53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ED708E7" w:rsidR="00194A04" w:rsidRDefault="00194A04" w:rsidP="00194A04">
      <w:r w:rsidRPr="00194A04">
        <w:t xml:space="preserve">If the </w:t>
      </w:r>
      <w:del w:id="534" w:author="Laurence Golding" w:date="2018-04-02T13:19:00Z">
        <w:r w:rsidRPr="00194A04" w:rsidDel="008174E9">
          <w:rPr>
            <w:rStyle w:val="CODEtemp"/>
          </w:rPr>
          <w:delText>run.</w:delText>
        </w:r>
      </w:del>
      <w:r w:rsidRPr="00194A04">
        <w:rPr>
          <w:rStyle w:val="CODEtemp"/>
        </w:rPr>
        <w:t>baselineId</w:t>
      </w:r>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w:t>
      </w:r>
      <w:del w:id="535" w:author="Laurence Golding" w:date="2018-04-02T13:19:00Z">
        <w:r w:rsidRPr="00194A04" w:rsidDel="008174E9">
          <w:delText xml:space="preserve">current </w:delText>
        </w:r>
      </w:del>
      <w:ins w:id="536" w:author="Laurence Golding" w:date="2018-04-02T13:19:00Z">
        <w:r w:rsidR="008174E9">
          <w:t>containing</w:t>
        </w:r>
        <w:r w:rsidR="008174E9" w:rsidRPr="00194A04">
          <w:t xml:space="preserve"> </w:t>
        </w:r>
      </w:ins>
      <w:r w:rsidRPr="008174E9">
        <w:rPr>
          <w:rStyle w:val="CODEtemp"/>
          <w:rPrChange w:id="537" w:author="Laurence Golding" w:date="2018-04-02T13:19:00Z">
            <w:rPr/>
          </w:rPrChange>
        </w:rPr>
        <w:t>run</w:t>
      </w:r>
      <w:ins w:id="538" w:author="Laurence Golding" w:date="2018-04-02T13:19:00Z">
        <w:r w:rsidR="008174E9">
          <w:t xml:space="preserve"> object (</w:t>
        </w:r>
      </w:ins>
      <w:ins w:id="539" w:author="Laurence Golding" w:date="2018-04-02T13:20:00Z">
        <w:r w:rsidR="008174E9">
          <w:t>§</w:t>
        </w:r>
        <w:r w:rsidR="008174E9">
          <w:fldChar w:fldCharType="begin"/>
        </w:r>
        <w:r w:rsidR="008174E9">
          <w:instrText xml:space="preserve"> REF _Ref493349997 \r \h </w:instrText>
        </w:r>
      </w:ins>
      <w:r w:rsidR="008174E9">
        <w:fldChar w:fldCharType="separate"/>
      </w:r>
      <w:ins w:id="540" w:author="Laurence Golding" w:date="2018-04-02T13:20:00Z">
        <w:r w:rsidR="008174E9">
          <w:t>3.11</w:t>
        </w:r>
        <w:r w:rsidR="008174E9">
          <w:fldChar w:fldCharType="end"/>
        </w:r>
      </w:ins>
      <w:ins w:id="541" w:author="Laurence Golding" w:date="2018-04-02T13:19:00Z">
        <w:r w:rsidR="008174E9">
          <w:t xml:space="preserve">) </w:t>
        </w:r>
      </w:ins>
      <w:r w:rsidRPr="00194A04">
        <w:t xml:space="preserve"> is present, </w:t>
      </w:r>
      <w:r>
        <w:t xml:space="preserve">the baseline </w:t>
      </w:r>
      <w:r w:rsidRPr="00194A04">
        <w:rPr>
          <w:b/>
        </w:rPr>
        <w:t>SHALL BE</w:t>
      </w:r>
      <w:r w:rsidRPr="00194A04">
        <w:t xml:space="preserve"> the run specified by</w:t>
      </w:r>
      <w:del w:id="542" w:author="Laurence Golding" w:date="2018-04-02T13:23:00Z">
        <w:r w:rsidRPr="00194A04" w:rsidDel="008174E9">
          <w:delText xml:space="preserve"> </w:delText>
        </w:r>
        <w:r w:rsidRPr="00194A04" w:rsidDel="008174E9">
          <w:rPr>
            <w:rStyle w:val="CODEtemp"/>
          </w:rPr>
          <w:delText>run.</w:delText>
        </w:r>
      </w:del>
      <w:r w:rsidRPr="00194A04">
        <w:rPr>
          <w:rStyle w:val="CODEtemp"/>
        </w:rPr>
        <w:t>baselineId</w:t>
      </w:r>
      <w:r w:rsidRPr="00194A04">
        <w:t>.</w:t>
      </w:r>
    </w:p>
    <w:p w14:paraId="173C4A88" w14:textId="537F035D" w:rsidR="00194A04" w:rsidRDefault="00194A04" w:rsidP="00194A04">
      <w:r w:rsidRPr="00194A04">
        <w:t xml:space="preserve">If the </w:t>
      </w:r>
      <w:del w:id="543" w:author="Laurence Golding" w:date="2018-04-02T13:20:00Z">
        <w:r w:rsidRPr="00194A04" w:rsidDel="008174E9">
          <w:rPr>
            <w:rStyle w:val="CODEtemp"/>
          </w:rPr>
          <w:delText>run.</w:delText>
        </w:r>
      </w:del>
      <w:r w:rsidRPr="00194A04">
        <w:rPr>
          <w:rStyle w:val="CODEtemp"/>
        </w:rPr>
        <w:t>baselineId</w:t>
      </w:r>
      <w:r w:rsidRPr="00194A04">
        <w:t xml:space="preserve"> property of the </w:t>
      </w:r>
      <w:del w:id="544" w:author="Laurence Golding" w:date="2018-04-02T13:20:00Z">
        <w:r w:rsidRPr="00194A04" w:rsidDel="008174E9">
          <w:delText xml:space="preserve">current </w:delText>
        </w:r>
      </w:del>
      <w:ins w:id="545" w:author="Laurence Golding" w:date="2018-04-02T13:20:00Z">
        <w:r w:rsidR="008174E9">
          <w:t>containing</w:t>
        </w:r>
        <w:r w:rsidR="008174E9" w:rsidRPr="00194A04">
          <w:t xml:space="preserve"> </w:t>
        </w:r>
      </w:ins>
      <w:r w:rsidRPr="008174E9">
        <w:rPr>
          <w:rStyle w:val="CODEtemp"/>
          <w:rPrChange w:id="546" w:author="Laurence Golding" w:date="2018-04-02T13:20:00Z">
            <w:rPr/>
          </w:rPrChange>
        </w:rPr>
        <w:t>run</w:t>
      </w:r>
      <w:r w:rsidRPr="00194A04">
        <w:t xml:space="preserve"> </w:t>
      </w:r>
      <w:ins w:id="547" w:author="Laurence Golding" w:date="2018-04-02T13:20:00Z">
        <w:r w:rsidR="008174E9">
          <w:t xml:space="preserve">object </w:t>
        </w:r>
      </w:ins>
      <w:r w:rsidRPr="00194A04">
        <w:t xml:space="preserve">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48" w:name="_Ref507598047"/>
      <w:bookmarkStart w:id="549" w:name="_Ref508987354"/>
      <w:bookmarkStart w:id="550" w:name="_Toc510174775"/>
      <w:bookmarkStart w:id="551" w:name="_Ref506807829"/>
      <w:r>
        <w:t>a</w:t>
      </w:r>
      <w:r w:rsidR="00A27D47">
        <w:t>ttachments</w:t>
      </w:r>
      <w:bookmarkEnd w:id="548"/>
      <w:r>
        <w:t xml:space="preserve"> property</w:t>
      </w:r>
      <w:bookmarkEnd w:id="549"/>
      <w:bookmarkEnd w:id="550"/>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552" w:name="_Ref510085934"/>
      <w:bookmarkStart w:id="553" w:name="_Toc510174776"/>
      <w:r>
        <w:t>conversionProvenance property</w:t>
      </w:r>
      <w:bookmarkEnd w:id="551"/>
      <w:bookmarkEnd w:id="552"/>
      <w:bookmarkEnd w:id="553"/>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54" w:name="_Toc510174777"/>
      <w:r>
        <w:t>fixes property</w:t>
      </w:r>
      <w:bookmarkEnd w:id="554"/>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555" w:name="_Toc510174778"/>
      <w:r>
        <w:t>properties property</w:t>
      </w:r>
      <w:bookmarkEnd w:id="555"/>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56" w:name="_Ref493426721"/>
      <w:bookmarkStart w:id="557" w:name="_Ref507665939"/>
      <w:bookmarkStart w:id="558" w:name="_Toc510174779"/>
      <w:r>
        <w:t>location object</w:t>
      </w:r>
      <w:bookmarkEnd w:id="556"/>
      <w:bookmarkEnd w:id="557"/>
      <w:bookmarkEnd w:id="558"/>
    </w:p>
    <w:p w14:paraId="27ED50C0" w14:textId="23D428DC" w:rsidR="006E546E" w:rsidRDefault="006E546E" w:rsidP="006E546E">
      <w:pPr>
        <w:pStyle w:val="Heading3"/>
      </w:pPr>
      <w:bookmarkStart w:id="559" w:name="_Ref493479281"/>
      <w:bookmarkStart w:id="560" w:name="_Toc510174780"/>
      <w:r>
        <w:t>General</w:t>
      </w:r>
      <w:bookmarkEnd w:id="559"/>
      <w:bookmarkEnd w:id="560"/>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561" w:name="_Ref493477623"/>
      <w:bookmarkStart w:id="562" w:name="_Ref493478351"/>
      <w:bookmarkStart w:id="563" w:name="_Toc510174781"/>
      <w:r>
        <w:t xml:space="preserve">physicalLocation </w:t>
      </w:r>
      <w:r w:rsidR="006E546E">
        <w:t>property</w:t>
      </w:r>
      <w:bookmarkEnd w:id="561"/>
      <w:bookmarkEnd w:id="562"/>
      <w:bookmarkEnd w:id="563"/>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64" w:name="_Ref493404450"/>
      <w:bookmarkStart w:id="565" w:name="_Ref493404690"/>
      <w:bookmarkStart w:id="566" w:name="_Toc510174782"/>
      <w:r>
        <w:t>fullyQualifiedLogicalName property</w:t>
      </w:r>
      <w:bookmarkEnd w:id="564"/>
      <w:bookmarkEnd w:id="565"/>
      <w:bookmarkEnd w:id="56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189741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w:t>
      </w:r>
      <w:del w:id="567" w:author="Laurence Golding" w:date="2018-04-02T11:00:00Z">
        <w:r w:rsidRPr="00E66E38" w:rsidDel="008917CA">
          <w:delText xml:space="preserve">value of the </w:delText>
        </w:r>
      </w:del>
      <w:r w:rsidRPr="00E66E38">
        <w:rPr>
          <w:rStyle w:val="CODEtemp"/>
        </w:rPr>
        <w:t>fullyQualifiedLogicalName</w:t>
      </w:r>
      <w:r w:rsidRPr="00E66E38">
        <w:t xml:space="preserve"> property </w:t>
      </w:r>
      <w:r>
        <w:rPr>
          <w:b/>
        </w:rPr>
        <w:t>SHALL</w:t>
      </w:r>
      <w:r w:rsidRPr="00E66E38">
        <w:t xml:space="preserve"> </w:t>
      </w:r>
      <w:del w:id="568" w:author="Laurence Golding" w:date="2018-04-02T11:00:00Z">
        <w:r w:rsidRPr="00E66E38" w:rsidDel="008917CA">
          <w:delText xml:space="preserve">be </w:delText>
        </w:r>
      </w:del>
      <w:r w:rsidRPr="00E66E38">
        <w:t xml:space="preserve">equal </w:t>
      </w:r>
      <w:del w:id="569" w:author="Laurence Golding" w:date="2018-04-02T11:00:00Z">
        <w:r w:rsidRPr="00E66E38" w:rsidDel="008917CA">
          <w:delText>t</w:delText>
        </w:r>
      </w:del>
      <w:del w:id="570" w:author="Laurence Golding" w:date="2018-04-02T11:01:00Z">
        <w:r w:rsidRPr="00E66E38" w:rsidDel="008917CA">
          <w:delText xml:space="preserve">o </w:delText>
        </w:r>
      </w:del>
      <w:r w:rsidRPr="00E66E38">
        <w:t xml:space="preserve">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571" w:name="_Ref493404415"/>
      <w:bookmarkStart w:id="572" w:name="_Toc510174783"/>
      <w:r>
        <w:lastRenderedPageBreak/>
        <w:t>logicalLocationKey property</w:t>
      </w:r>
      <w:bookmarkEnd w:id="571"/>
      <w:bookmarkEnd w:id="572"/>
    </w:p>
    <w:p w14:paraId="5CE2EC28" w14:textId="227A6A82"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w:t>
      </w:r>
      <w:del w:id="573" w:author="Laurence Golding" w:date="2018-04-02T11:20:00Z">
        <w:r w:rsidR="00F249F9" w:rsidRPr="00F249F9" w:rsidDel="00B5153A">
          <w:delText xml:space="preserve">be </w:delText>
        </w:r>
      </w:del>
      <w:r w:rsidR="00F249F9" w:rsidRPr="00F249F9">
        <w:t xml:space="preserve">equal </w:t>
      </w:r>
      <w:del w:id="574" w:author="Laurence Golding" w:date="2018-04-02T11:20:00Z">
        <w:r w:rsidR="00F249F9" w:rsidRPr="00F249F9" w:rsidDel="00B5153A">
          <w:delText xml:space="preserve">to </w:delText>
        </w:r>
      </w:del>
      <w:r w:rsidR="00F249F9" w:rsidRPr="00F249F9">
        <w:t xml:space="preserve">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75" w:name="_Toc510174784"/>
      <w:r>
        <w:lastRenderedPageBreak/>
        <w:t>decoratedName property</w:t>
      </w:r>
      <w:bookmarkEnd w:id="57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576" w:name="_Toc510174785"/>
      <w:r>
        <w:t>message property</w:t>
      </w:r>
      <w:bookmarkEnd w:id="576"/>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577" w:name="_Ref510102819"/>
      <w:bookmarkStart w:id="578" w:name="_Toc510174786"/>
      <w:r>
        <w:t>annotations property</w:t>
      </w:r>
      <w:bookmarkEnd w:id="577"/>
      <w:bookmarkEnd w:id="578"/>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1137D893" w:rsidR="00F13165" w:rsidRDefault="00F13165" w:rsidP="00F13165">
      <w:pPr>
        <w:pStyle w:val="Note"/>
      </w:pPr>
      <w:r>
        <w:t xml:space="preserve">If the analysis tool wanted to emphasize the </w:t>
      </w:r>
      <w:del w:id="579" w:author="Laurence Golding" w:date="2018-04-02T11:01:00Z">
        <w:r w:rsidDel="008917CA">
          <w:delText xml:space="preserve">value of the </w:delText>
        </w:r>
      </w:del>
      <w:r>
        <w:t xml:space="preserve">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580" w:name="_Toc510174787"/>
      <w:r>
        <w:lastRenderedPageBreak/>
        <w:t>properties property</w:t>
      </w:r>
      <w:bookmarkEnd w:id="580"/>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81" w:name="_Ref493477390"/>
      <w:bookmarkStart w:id="582" w:name="_Ref493478323"/>
      <w:bookmarkStart w:id="583" w:name="_Ref493478590"/>
      <w:bookmarkStart w:id="584" w:name="_Toc510174788"/>
      <w:r>
        <w:t>physicalLocation object</w:t>
      </w:r>
      <w:bookmarkEnd w:id="581"/>
      <w:bookmarkEnd w:id="582"/>
      <w:bookmarkEnd w:id="583"/>
      <w:bookmarkEnd w:id="584"/>
    </w:p>
    <w:p w14:paraId="0B9181AD" w14:textId="12F902F2" w:rsidR="006E546E" w:rsidRDefault="006E546E" w:rsidP="006E546E">
      <w:pPr>
        <w:pStyle w:val="Heading3"/>
      </w:pPr>
      <w:bookmarkStart w:id="585" w:name="_Toc510174789"/>
      <w:r>
        <w:t>General</w:t>
      </w:r>
      <w:bookmarkEnd w:id="58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86" w:name="_Ref503357394"/>
      <w:bookmarkStart w:id="587" w:name="_Toc510174790"/>
      <w:bookmarkStart w:id="588" w:name="_Ref493343236"/>
      <w:r>
        <w:t>id property</w:t>
      </w:r>
      <w:bookmarkEnd w:id="586"/>
      <w:bookmarkEnd w:id="587"/>
    </w:p>
    <w:p w14:paraId="39E78313" w14:textId="453CDE1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ins w:id="589" w:author="Laurence Golding" w:date="2018-04-02T11:19:00Z">
        <w:r w:rsidR="00B5153A">
          <w:t xml:space="preserve"> containing</w:t>
        </w:r>
      </w:ins>
      <w:r>
        <w:t xml:space="preserv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w:t>
      </w:r>
      <w:del w:id="590" w:author="Laurence Golding" w:date="2018-04-02T11:19:00Z">
        <w:r w:rsidDel="00B5153A">
          <w:delText xml:space="preserve"> within which it occurs</w:delText>
        </w:r>
      </w:del>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260724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w:t>
      </w:r>
      <w:r w:rsidRPr="008174E9">
        <w:rPr>
          <w:rStyle w:val="CODEtemp"/>
          <w:rPrChange w:id="591" w:author="Laurence Golding" w:date="2018-04-02T13:23:00Z">
            <w:rPr/>
          </w:rPrChange>
        </w:rPr>
        <w:t>message</w:t>
      </w:r>
      <w:r>
        <w:t xml:space="preserve"> </w:t>
      </w:r>
      <w:ins w:id="592" w:author="Laurence Golding" w:date="2018-04-02T13:23:00Z">
        <w:r w:rsidR="008174E9">
          <w:t xml:space="preserve">object </w:t>
        </w:r>
      </w:ins>
      <w:r>
        <w:t xml:space="preserve">to refer to the location. If no </w:t>
      </w:r>
      <w:r w:rsidRPr="008174E9">
        <w:rPr>
          <w:rStyle w:val="CODEtemp"/>
          <w:rPrChange w:id="593" w:author="Laurence Golding" w:date="2018-04-02T13:23:00Z">
            <w:rPr/>
          </w:rPrChange>
        </w:rPr>
        <w:t>message</w:t>
      </w:r>
      <w:ins w:id="594" w:author="Laurence Golding" w:date="2018-04-02T13:23:00Z">
        <w:r w:rsidR="008174E9">
          <w:t xml:space="preserve"> object</w:t>
        </w:r>
      </w:ins>
      <w:r>
        <w:t xml:space="preserve"> within the </w:t>
      </w:r>
      <w:del w:id="595" w:author="Laurence Golding" w:date="2018-04-02T13:20:00Z">
        <w:r w:rsidDel="008174E9">
          <w:delText xml:space="preserve">current </w:delText>
        </w:r>
      </w:del>
      <w:ins w:id="596" w:author="Laurence Golding" w:date="2018-04-02T13:20:00Z">
        <w:r w:rsidR="008174E9">
          <w:t>contai</w:t>
        </w:r>
      </w:ins>
      <w:ins w:id="597" w:author="Laurence Golding" w:date="2018-04-02T13:21:00Z">
        <w:r w:rsidR="008174E9">
          <w:t>ning</w:t>
        </w:r>
      </w:ins>
      <w:ins w:id="598" w:author="Laurence Golding" w:date="2018-04-02T13:20:00Z">
        <w:r w:rsidR="008174E9">
          <w:t xml:space="preserve"> </w:t>
        </w:r>
      </w:ins>
      <w:r w:rsidRPr="008174E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99" w:name="_Ref503369432"/>
      <w:bookmarkStart w:id="600" w:name="_Ref503369435"/>
      <w:bookmarkStart w:id="601" w:name="_Ref503371110"/>
      <w:bookmarkStart w:id="602" w:name="_Ref503371652"/>
      <w:bookmarkStart w:id="603" w:name="_Toc510174791"/>
      <w:r>
        <w:t>fileLocation</w:t>
      </w:r>
      <w:r w:rsidR="006E546E">
        <w:t xml:space="preserve"> property</w:t>
      </w:r>
      <w:bookmarkEnd w:id="588"/>
      <w:bookmarkEnd w:id="599"/>
      <w:bookmarkEnd w:id="600"/>
      <w:bookmarkEnd w:id="601"/>
      <w:bookmarkEnd w:id="602"/>
      <w:bookmarkEnd w:id="603"/>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0A29195B"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del w:id="604" w:author="Laurence Golding" w:date="2018-03-30T15:15:00Z">
        <w:r w:rsidR="008578AC" w:rsidRPr="00124F1F" w:rsidDel="00A57DC5">
          <w:delText xml:space="preserve">appears </w:delText>
        </w:r>
      </w:del>
      <w:ins w:id="605" w:author="Laurence Golding" w:date="2018-03-30T15:15:00Z">
        <w:r w:rsidR="00A57DC5">
          <w:t>occurs</w:t>
        </w:r>
        <w:r w:rsidR="00A57DC5" w:rsidRPr="00124F1F">
          <w:t xml:space="preserve"> </w:t>
        </w:r>
      </w:ins>
      <w:r w:rsidR="008578AC" w:rsidRPr="00124F1F">
        <w:t xml:space="preserve">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4119232E"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w:t>
      </w:r>
      <w:del w:id="606" w:author="Laurence Golding" w:date="2018-04-02T11:01:00Z">
        <w:r w:rsidRPr="00124F1F" w:rsidDel="008917CA">
          <w:delText xml:space="preserve">value of the </w:delText>
        </w:r>
      </w:del>
      <w:r w:rsidR="00A308C2">
        <w:rPr>
          <w:rStyle w:val="CODEtemp"/>
        </w:rPr>
        <w:t>fileLocation.u</w:t>
      </w:r>
      <w:r w:rsidRPr="00124F1F">
        <w:rPr>
          <w:rStyle w:val="CODEtemp"/>
        </w:rPr>
        <w:t>ri</w:t>
      </w:r>
      <w:r w:rsidRPr="00124F1F">
        <w:t xml:space="preserve"> property </w:t>
      </w:r>
      <w:r w:rsidRPr="00124F1F">
        <w:rPr>
          <w:b/>
        </w:rPr>
        <w:t>SHOULD</w:t>
      </w:r>
      <w:r w:rsidRPr="00124F1F">
        <w:t xml:space="preserve"> </w:t>
      </w:r>
      <w:del w:id="607" w:author="Laurence Golding" w:date="2018-04-02T11:01:00Z">
        <w:r w:rsidRPr="00124F1F" w:rsidDel="008917CA">
          <w:delText xml:space="preserve">be </w:delText>
        </w:r>
      </w:del>
      <w:r w:rsidRPr="00124F1F">
        <w:t xml:space="preserve">equal </w:t>
      </w:r>
      <w:del w:id="608" w:author="Laurence Golding" w:date="2018-04-02T11:01:00Z">
        <w:r w:rsidRPr="00124F1F" w:rsidDel="008917CA">
          <w:delText xml:space="preserve">to </w:delText>
        </w:r>
      </w:del>
      <w:r w:rsidRPr="00124F1F">
        <w:t xml:space="preserve">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7EA5D3C0" w:rsidR="00124F1F" w:rsidRDefault="00124F1F" w:rsidP="00124F1F">
      <w:pPr>
        <w:pStyle w:val="Note"/>
      </w:pPr>
      <w:r>
        <w:t>EXAMPLE:</w:t>
      </w:r>
      <w:r w:rsidR="00A308C2" w:rsidRPr="00A308C2">
        <w:t xml:space="preserve"> </w:t>
      </w:r>
      <w:r w:rsidR="00A308C2">
        <w:t xml:space="preserve">In this example, the </w:t>
      </w:r>
      <w:del w:id="609" w:author="Laurence Golding" w:date="2018-04-02T11:02:00Z">
        <w:r w:rsidR="00A308C2" w:rsidDel="008917CA">
          <w:delText xml:space="preserve">value of the </w:delText>
        </w:r>
      </w:del>
      <w:r w:rsidR="00A308C2">
        <w:t xml:space="preserve">property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w:t>
      </w:r>
      <w:del w:id="610" w:author="Laurence Golding" w:date="2018-04-02T11:02:00Z">
        <w:r w:rsidR="00A308C2" w:rsidDel="008917CA">
          <w:delText xml:space="preserve">is </w:delText>
        </w:r>
      </w:del>
      <w:r w:rsidR="00A308C2">
        <w:t>equal</w:t>
      </w:r>
      <w:ins w:id="611" w:author="Laurence Golding" w:date="2018-04-02T11:02:00Z">
        <w:r w:rsidR="008917CA">
          <w:t>s</w:t>
        </w:r>
      </w:ins>
      <w:del w:id="612" w:author="Laurence Golding" w:date="2018-04-02T11:02:00Z">
        <w:r w:rsidR="00A308C2" w:rsidDel="008917CA">
          <w:delText xml:space="preserve"> to</w:delText>
        </w:r>
      </w:del>
      <w:r w:rsidR="00A308C2">
        <w:t xml:space="preserve"> the name of the property </w:t>
      </w:r>
      <w:r w:rsidR="00A308C2" w:rsidRPr="005D0859">
        <w:rPr>
          <w:rStyle w:val="CODEtemp"/>
        </w:rPr>
        <w:t>files[0][file:///C:/Code/main.c]</w:t>
      </w:r>
      <w:r w:rsidR="00A308C2">
        <w:t>.</w:t>
      </w:r>
    </w:p>
    <w:p w14:paraId="530555BC" w14:textId="037DA09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13" w:name="_Ref493509797"/>
      <w:bookmarkStart w:id="614" w:name="_Toc510174792"/>
      <w:r>
        <w:t>region property</w:t>
      </w:r>
      <w:bookmarkEnd w:id="613"/>
      <w:bookmarkEnd w:id="614"/>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15" w:name="_Toc510174793"/>
      <w:r>
        <w:t>contextRegion property</w:t>
      </w:r>
      <w:bookmarkEnd w:id="615"/>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16" w:name="_Ref493490350"/>
      <w:bookmarkStart w:id="617" w:name="_Toc510174794"/>
      <w:r>
        <w:t>region object</w:t>
      </w:r>
      <w:bookmarkEnd w:id="616"/>
      <w:bookmarkEnd w:id="617"/>
    </w:p>
    <w:p w14:paraId="5C4DB1F6" w14:textId="0F642D18" w:rsidR="006E546E" w:rsidRDefault="006E546E" w:rsidP="006E546E">
      <w:pPr>
        <w:pStyle w:val="Heading3"/>
      </w:pPr>
      <w:bookmarkStart w:id="618" w:name="_Toc510174795"/>
      <w:r>
        <w:t>General</w:t>
      </w:r>
      <w:bookmarkEnd w:id="61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19" w:name="_Ref493492556"/>
      <w:bookmarkStart w:id="620" w:name="_Ref493492604"/>
      <w:bookmarkStart w:id="621" w:name="_Ref493492671"/>
      <w:bookmarkStart w:id="622" w:name="_Toc510174796"/>
      <w:r>
        <w:t>Text regions</w:t>
      </w:r>
      <w:bookmarkEnd w:id="619"/>
      <w:bookmarkEnd w:id="620"/>
      <w:bookmarkEnd w:id="621"/>
      <w:bookmarkEnd w:id="62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23" w:name="_Ref509043519"/>
      <w:bookmarkStart w:id="624" w:name="_Ref509043733"/>
      <w:bookmarkStart w:id="625" w:name="_Toc510174797"/>
      <w:r>
        <w:t>Binary regions</w:t>
      </w:r>
      <w:bookmarkEnd w:id="623"/>
      <w:bookmarkEnd w:id="624"/>
      <w:bookmarkEnd w:id="625"/>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26" w:name="_Ref493490565"/>
      <w:bookmarkStart w:id="627" w:name="_Ref493491243"/>
      <w:bookmarkStart w:id="628" w:name="_Ref493492406"/>
      <w:bookmarkStart w:id="629" w:name="_Toc510174798"/>
      <w:r>
        <w:t>startLine property</w:t>
      </w:r>
      <w:bookmarkEnd w:id="626"/>
      <w:bookmarkEnd w:id="627"/>
      <w:bookmarkEnd w:id="628"/>
      <w:bookmarkEnd w:id="6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30" w:name="_Ref493491260"/>
      <w:bookmarkStart w:id="631" w:name="_Ref493492414"/>
      <w:bookmarkStart w:id="632" w:name="_Toc510174799"/>
      <w:r>
        <w:t>startColumn property</w:t>
      </w:r>
      <w:bookmarkEnd w:id="630"/>
      <w:bookmarkEnd w:id="631"/>
      <w:bookmarkEnd w:id="6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633" w:name="_Ref493491334"/>
      <w:bookmarkStart w:id="634" w:name="_Ref493492422"/>
      <w:bookmarkStart w:id="635" w:name="_Toc510174800"/>
      <w:r>
        <w:t>endLine property</w:t>
      </w:r>
      <w:bookmarkEnd w:id="633"/>
      <w:bookmarkEnd w:id="634"/>
      <w:bookmarkEnd w:id="6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636" w:name="_Ref493491342"/>
      <w:bookmarkStart w:id="637" w:name="_Ref493492427"/>
      <w:bookmarkStart w:id="638" w:name="_Toc510174801"/>
      <w:r>
        <w:t>endColumn property</w:t>
      </w:r>
      <w:bookmarkEnd w:id="636"/>
      <w:bookmarkEnd w:id="637"/>
      <w:bookmarkEnd w:id="6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639" w:name="_Ref493492251"/>
      <w:bookmarkStart w:id="640" w:name="_Ref493492981"/>
      <w:bookmarkStart w:id="641" w:name="_Toc510174802"/>
      <w:r>
        <w:t>offset property</w:t>
      </w:r>
      <w:bookmarkEnd w:id="639"/>
      <w:bookmarkEnd w:id="640"/>
      <w:bookmarkEnd w:id="6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42" w:name="_Ref493491350"/>
      <w:bookmarkStart w:id="643" w:name="_Ref493492312"/>
      <w:bookmarkStart w:id="644" w:name="_Toc510174803"/>
      <w:r>
        <w:lastRenderedPageBreak/>
        <w:t>length property</w:t>
      </w:r>
      <w:bookmarkEnd w:id="642"/>
      <w:bookmarkEnd w:id="643"/>
      <w:bookmarkEnd w:id="6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45" w:name="_Toc510174804"/>
      <w:r>
        <w:t>snippet property</w:t>
      </w:r>
      <w:bookmarkEnd w:id="645"/>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646" w:name="_Ref493404505"/>
      <w:bookmarkStart w:id="647" w:name="_Toc510174805"/>
      <w:r>
        <w:t>logicalLocation object</w:t>
      </w:r>
      <w:bookmarkEnd w:id="646"/>
      <w:bookmarkEnd w:id="647"/>
    </w:p>
    <w:p w14:paraId="479717FF" w14:textId="2760154A" w:rsidR="006E546E" w:rsidRDefault="006E546E" w:rsidP="006E546E">
      <w:pPr>
        <w:pStyle w:val="Heading3"/>
      </w:pPr>
      <w:bookmarkStart w:id="648" w:name="_Toc510174806"/>
      <w:r>
        <w:t>General</w:t>
      </w:r>
      <w:bookmarkEnd w:id="64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649" w:name="_Toc510174807"/>
      <w:r>
        <w:t>name property</w:t>
      </w:r>
      <w:bookmarkEnd w:id="64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45CF3245"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w:t>
      </w:r>
      <w:del w:id="650" w:author="Laurence Golding" w:date="2018-04-02T11:20:00Z">
        <w:r w:rsidDel="00B5153A">
          <w:delText xml:space="preserve">be </w:delText>
        </w:r>
      </w:del>
      <w:r>
        <w:t xml:space="preserve">equal </w:t>
      </w:r>
      <w:del w:id="651" w:author="Laurence Golding" w:date="2018-04-02T11:20:00Z">
        <w:r w:rsidDel="00B5153A">
          <w:delText xml:space="preserve">to </w:delText>
        </w:r>
      </w:del>
      <w:r>
        <w:t>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68CA32BE"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w:t>
      </w:r>
      <w:del w:id="652" w:author="Laurence Golding" w:date="2018-04-02T11:21:00Z">
        <w:r w:rsidDel="00B5153A">
          <w:delText xml:space="preserve">is </w:delText>
        </w:r>
      </w:del>
      <w:r>
        <w:t>equal</w:t>
      </w:r>
      <w:ins w:id="653" w:author="Laurence Golding" w:date="2018-04-02T11:21:00Z">
        <w:r w:rsidR="00B5153A">
          <w:t>s</w:t>
        </w:r>
      </w:ins>
      <w:r>
        <w:t xml:space="preserve"> </w:t>
      </w:r>
      <w:del w:id="654" w:author="Laurence Golding" w:date="2018-04-02T11:21:00Z">
        <w:r w:rsidDel="00B5153A">
          <w:delText xml:space="preserve">to </w:delText>
        </w:r>
      </w:del>
      <w:r>
        <w:t>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55" w:name="_Toc510174808"/>
      <w:r>
        <w:t>kind property</w:t>
      </w:r>
      <w:bookmarkEnd w:id="65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56" w:name="_Toc510174809"/>
      <w:r>
        <w:t>parentKey property</w:t>
      </w:r>
      <w:bookmarkEnd w:id="656"/>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57" w:name="_Ref510008325"/>
      <w:bookmarkStart w:id="658" w:name="_Toc510174810"/>
      <w:r>
        <w:t>codeFlow object</w:t>
      </w:r>
      <w:bookmarkEnd w:id="657"/>
      <w:bookmarkEnd w:id="658"/>
    </w:p>
    <w:p w14:paraId="507EC364" w14:textId="20C3EC2C" w:rsidR="00B163FF" w:rsidRDefault="00B163FF" w:rsidP="00B163FF">
      <w:pPr>
        <w:pStyle w:val="Heading3"/>
      </w:pPr>
      <w:bookmarkStart w:id="659" w:name="_Ref510009088"/>
      <w:bookmarkStart w:id="660" w:name="_Toc510174811"/>
      <w:r>
        <w:t>General</w:t>
      </w:r>
      <w:bookmarkEnd w:id="659"/>
      <w:bookmarkEnd w:id="66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61" w:name="_Ref510008352"/>
      <w:bookmarkStart w:id="662" w:name="_Toc510174812"/>
      <w:r>
        <w:t>message property</w:t>
      </w:r>
      <w:bookmarkEnd w:id="661"/>
      <w:bookmarkEnd w:id="662"/>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663" w:name="_Ref510008358"/>
      <w:bookmarkStart w:id="664" w:name="_Toc510174813"/>
      <w:r>
        <w:t>threadFlows property</w:t>
      </w:r>
      <w:bookmarkEnd w:id="663"/>
      <w:bookmarkEnd w:id="664"/>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65" w:name="_Toc510174814"/>
      <w:r>
        <w:t>properties property</w:t>
      </w:r>
      <w:bookmarkEnd w:id="665"/>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66" w:name="_Ref493427364"/>
      <w:bookmarkStart w:id="667" w:name="_Toc510174815"/>
      <w:r>
        <w:lastRenderedPageBreak/>
        <w:t>thread</w:t>
      </w:r>
      <w:r w:rsidR="006E546E">
        <w:t>Flow object</w:t>
      </w:r>
      <w:bookmarkEnd w:id="666"/>
      <w:bookmarkEnd w:id="667"/>
    </w:p>
    <w:p w14:paraId="68EE36AB" w14:textId="336A5D40" w:rsidR="006E546E" w:rsidRDefault="006E546E" w:rsidP="006E546E">
      <w:pPr>
        <w:pStyle w:val="Heading3"/>
      </w:pPr>
      <w:bookmarkStart w:id="668" w:name="_Toc510174816"/>
      <w:r>
        <w:t>General</w:t>
      </w:r>
      <w:bookmarkEnd w:id="66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669" w:name="_Ref510008395"/>
      <w:bookmarkStart w:id="670" w:name="_Toc510174817"/>
      <w:r>
        <w:t>id property</w:t>
      </w:r>
      <w:bookmarkEnd w:id="669"/>
      <w:bookmarkEnd w:id="670"/>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71" w:name="_Ref503361742"/>
      <w:bookmarkStart w:id="672" w:name="_Toc510174818"/>
      <w:r>
        <w:t>message property</w:t>
      </w:r>
      <w:bookmarkEnd w:id="671"/>
      <w:bookmarkEnd w:id="672"/>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73" w:name="_Ref510008412"/>
      <w:bookmarkStart w:id="674" w:name="_Toc510174819"/>
      <w:r>
        <w:t>locations property</w:t>
      </w:r>
      <w:bookmarkEnd w:id="673"/>
      <w:bookmarkEnd w:id="674"/>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84323D5" w:rsidR="006E546E" w:rsidRDefault="006E546E" w:rsidP="006E546E">
      <w:pPr>
        <w:pStyle w:val="Heading3"/>
      </w:pPr>
      <w:bookmarkStart w:id="675" w:name="_Toc510174820"/>
      <w:r>
        <w:t>properties property</w:t>
      </w:r>
      <w:bookmarkEnd w:id="675"/>
    </w:p>
    <w:p w14:paraId="070BA385" w14:textId="435255DE" w:rsidR="00F41277" w:rsidRDefault="00F41277" w:rsidP="00F41277">
      <w:pPr>
        <w:rPr>
          <w:ins w:id="676" w:author="Laurence Golding" w:date="2018-03-30T12:10:00Z"/>
        </w:rPr>
      </w:pPr>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48B4F2D3" w14:textId="77649EDF" w:rsidR="007D4E1C" w:rsidRDefault="007D4E1C" w:rsidP="007D4E1C">
      <w:pPr>
        <w:pStyle w:val="Heading2"/>
        <w:rPr>
          <w:ins w:id="677" w:author="Laurence Golding" w:date="2018-03-30T12:10:00Z"/>
        </w:rPr>
      </w:pPr>
      <w:bookmarkStart w:id="678" w:name="_Ref510175970"/>
      <w:ins w:id="679" w:author="Laurence Golding" w:date="2018-03-30T12:10:00Z">
        <w:r>
          <w:t>graph object</w:t>
        </w:r>
        <w:bookmarkEnd w:id="678"/>
      </w:ins>
    </w:p>
    <w:p w14:paraId="6A2FCDC4" w14:textId="096E0965" w:rsidR="007D4E1C" w:rsidRDefault="007D4E1C" w:rsidP="007D4E1C">
      <w:pPr>
        <w:pStyle w:val="Heading3"/>
        <w:rPr>
          <w:ins w:id="680" w:author="Laurence Golding" w:date="2018-03-30T12:37:00Z"/>
        </w:rPr>
      </w:pPr>
      <w:ins w:id="681" w:author="Laurence Golding" w:date="2018-03-30T12:10:00Z">
        <w:r>
          <w:t>General</w:t>
        </w:r>
      </w:ins>
    </w:p>
    <w:p w14:paraId="44E6C885" w14:textId="0D36FA1A" w:rsidR="00221721" w:rsidRDefault="00221721" w:rsidP="00221721">
      <w:pPr>
        <w:rPr>
          <w:ins w:id="682" w:author="Laurence Golding" w:date="2018-03-30T12:38:00Z"/>
        </w:rPr>
      </w:pPr>
      <w:ins w:id="683" w:author="Laurence Golding" w:date="2018-03-30T12:37:00Z">
        <w:r>
          <w:t xml:space="preserve">A </w:t>
        </w:r>
        <w:r w:rsidRPr="00221721">
          <w:rPr>
            <w:rStyle w:val="CODEtemp"/>
          </w:rPr>
          <w:t>graph</w:t>
        </w:r>
        <w:r>
          <w:t xml:space="preserve"> object represents a</w:t>
        </w:r>
      </w:ins>
      <w:ins w:id="684" w:author="Laurence Golding" w:date="2018-04-02T13:44:00Z">
        <w:r w:rsidR="00EB5764">
          <w:t xml:space="preserve"> directed</w:t>
        </w:r>
      </w:ins>
      <w:ins w:id="685" w:author="Laurence Golding" w:date="2018-03-30T12:37:00Z">
        <w:r>
          <w:t xml:space="preserve"> graph</w:t>
        </w:r>
      </w:ins>
      <w:ins w:id="686" w:author="Laurence Golding" w:date="2018-04-02T13:45:00Z">
        <w:r w:rsidR="00EB5764">
          <w:t>,</w:t>
        </w:r>
      </w:ins>
      <w:ins w:id="687" w:author="Laurence Golding" w:date="2018-03-30T12:37:00Z">
        <w:r>
          <w:t xml:space="preserve"> a network of nodes and </w:t>
        </w:r>
      </w:ins>
      <w:ins w:id="688" w:author="Laurence Golding" w:date="2018-04-02T13:44:00Z">
        <w:r w:rsidR="00EB5764">
          <w:t xml:space="preserve">directed </w:t>
        </w:r>
      </w:ins>
      <w:ins w:id="689" w:author="Laurence Golding" w:date="2018-03-30T12:37:00Z">
        <w:r>
          <w:t>edges that describes some aspect of the structure of the code (for example, a call graph).</w:t>
        </w:r>
      </w:ins>
      <w:ins w:id="690" w:author="Laurence Golding" w:date="2018-03-30T12:40:00Z">
        <w:r>
          <w:t xml:space="preserve"> </w:t>
        </w:r>
      </w:ins>
      <w:ins w:id="691" w:author="Laurence Golding" w:date="2018-03-30T12:38:00Z">
        <w:r>
          <w:t>A SARIF log file define</w:t>
        </w:r>
      </w:ins>
      <w:ins w:id="692" w:author="Laurence Golding" w:date="2018-03-30T15:06:00Z">
        <w:r w:rsidR="00C27A20">
          <w:t>s</w:t>
        </w:r>
      </w:ins>
      <w:ins w:id="693" w:author="Laurence Golding" w:date="2018-03-30T12:38:00Z">
        <w:r>
          <w:t xml:space="preserve"> </w:t>
        </w:r>
        <w:r w:rsidRPr="00221721">
          <w:rPr>
            <w:rStyle w:val="CODEtemp"/>
          </w:rPr>
          <w:t>graph</w:t>
        </w:r>
        <w:r>
          <w:t xml:space="preserve"> objects </w:t>
        </w:r>
      </w:ins>
      <w:ins w:id="694" w:author="Laurence Golding" w:date="2018-03-30T15:06:00Z">
        <w:r w:rsidR="00C27A20">
          <w:t>both</w:t>
        </w:r>
      </w:ins>
      <w:ins w:id="695" w:author="Laurence Golding" w:date="2018-03-30T12:38:00Z">
        <w:r>
          <w:t xml:space="preserve"> at the run level, in the </w:t>
        </w:r>
        <w:r w:rsidRPr="00221721">
          <w:rPr>
            <w:rStyle w:val="CODEtemp"/>
          </w:rPr>
          <w:t>run.graphs</w:t>
        </w:r>
        <w:r>
          <w:t xml:space="preserve"> property (</w:t>
        </w:r>
      </w:ins>
      <w:ins w:id="696" w:author="Laurence Golding" w:date="2018-03-30T12:40:00Z">
        <w:r>
          <w:t>§</w:t>
        </w:r>
        <w:r>
          <w:fldChar w:fldCharType="begin"/>
        </w:r>
        <w:r>
          <w:instrText xml:space="preserve"> REF _Ref510176396 \r \h </w:instrText>
        </w:r>
      </w:ins>
      <w:r>
        <w:fldChar w:fldCharType="separate"/>
      </w:r>
      <w:ins w:id="697" w:author="Laurence Golding" w:date="2018-03-30T12:40:00Z">
        <w:r>
          <w:t>3.11.13</w:t>
        </w:r>
        <w:r>
          <w:fldChar w:fldCharType="end"/>
        </w:r>
      </w:ins>
      <w:ins w:id="698" w:author="Laurence Golding" w:date="2018-03-30T12:38:00Z">
        <w:r>
          <w:t xml:space="preserve">), </w:t>
        </w:r>
      </w:ins>
      <w:ins w:id="699" w:author="Laurence Golding" w:date="2018-04-02T10:19:00Z">
        <w:r w:rsidR="00602917">
          <w:t>and</w:t>
        </w:r>
      </w:ins>
      <w:ins w:id="700" w:author="Laurence Golding" w:date="2018-03-30T12:38:00Z">
        <w:r>
          <w:t xml:space="preserve"> at the result level, in the </w:t>
        </w:r>
        <w:r w:rsidRPr="00221721">
          <w:rPr>
            <w:rStyle w:val="CODEtemp"/>
          </w:rPr>
          <w:t>result.graphs</w:t>
        </w:r>
        <w:r>
          <w:t xml:space="preserve"> property (</w:t>
        </w:r>
      </w:ins>
      <w:ins w:id="701" w:author="Laurence Golding" w:date="2018-03-30T12:40:00Z">
        <w:r>
          <w:t>§</w:t>
        </w:r>
        <w:r>
          <w:fldChar w:fldCharType="begin"/>
        </w:r>
        <w:r>
          <w:instrText xml:space="preserve"> REF _Ref510176565 \r \h </w:instrText>
        </w:r>
      </w:ins>
      <w:r>
        <w:fldChar w:fldCharType="separate"/>
      </w:r>
      <w:ins w:id="702" w:author="Laurence Golding" w:date="2018-03-30T12:40:00Z">
        <w:r>
          <w:t>3.18.13</w:t>
        </w:r>
        <w:r>
          <w:fldChar w:fldCharType="end"/>
        </w:r>
      </w:ins>
      <w:ins w:id="703" w:author="Laurence Golding" w:date="2018-03-30T12:38:00Z">
        <w:r>
          <w:t>).</w:t>
        </w:r>
      </w:ins>
    </w:p>
    <w:p w14:paraId="4D3250E8" w14:textId="11257FE7" w:rsidR="00221721" w:rsidRPr="00221721" w:rsidRDefault="00221721" w:rsidP="00221721">
      <w:pPr>
        <w:rPr>
          <w:ins w:id="704" w:author="Laurence Golding" w:date="2018-03-30T12:12:00Z"/>
        </w:rPr>
      </w:pPr>
      <w:ins w:id="705" w:author="Laurence Golding" w:date="2018-03-30T12:40:00Z">
        <w:r>
          <w:t>A p</w:t>
        </w:r>
      </w:ins>
      <w:ins w:id="706" w:author="Laurence Golding" w:date="2018-03-30T12:39:00Z">
        <w:r>
          <w:t xml:space="preserve">ath through a graph </w:t>
        </w:r>
      </w:ins>
      <w:ins w:id="707" w:author="Laurence Golding" w:date="2018-03-30T12:40:00Z">
        <w:r>
          <w:t>is</w:t>
        </w:r>
      </w:ins>
      <w:ins w:id="708" w:author="Laurence Golding" w:date="2018-03-30T12:39:00Z">
        <w:r>
          <w:t xml:space="preserve"> represented by a </w:t>
        </w:r>
        <w:r w:rsidRPr="00221721">
          <w:rPr>
            <w:rStyle w:val="CODEtemp"/>
          </w:rPr>
          <w:t>graphTraversal</w:t>
        </w:r>
        <w:r>
          <w:t xml:space="preserve"> object (</w:t>
        </w:r>
      </w:ins>
      <w:ins w:id="709" w:author="Laurence Golding" w:date="2018-03-30T12:40:00Z">
        <w:r>
          <w:t>§</w:t>
        </w:r>
      </w:ins>
      <w:ins w:id="710" w:author="Laurence Golding" w:date="2018-03-30T12:41:00Z">
        <w:r>
          <w:fldChar w:fldCharType="begin"/>
        </w:r>
        <w:r>
          <w:instrText xml:space="preserve"> REF _Ref510175982 \r \h </w:instrText>
        </w:r>
      </w:ins>
      <w:r>
        <w:fldChar w:fldCharType="separate"/>
      </w:r>
      <w:ins w:id="711" w:author="Laurence Golding" w:date="2018-03-30T12:41:00Z">
        <w:r>
          <w:t>3.28</w:t>
        </w:r>
        <w:r>
          <w:fldChar w:fldCharType="end"/>
        </w:r>
      </w:ins>
      <w:ins w:id="712" w:author="Laurence Golding" w:date="2018-03-30T12:39:00Z">
        <w:r>
          <w:t>).</w:t>
        </w:r>
      </w:ins>
    </w:p>
    <w:p w14:paraId="6F94E19A" w14:textId="5ECD0188" w:rsidR="004D3B02" w:rsidRDefault="008231FE" w:rsidP="008231FE">
      <w:pPr>
        <w:pStyle w:val="Heading3"/>
        <w:rPr>
          <w:ins w:id="713" w:author="Laurence Golding" w:date="2018-03-30T12:41:00Z"/>
        </w:rPr>
      </w:pPr>
      <w:bookmarkStart w:id="714" w:name="_Ref510424252"/>
      <w:ins w:id="715" w:author="Laurence Golding" w:date="2018-03-30T12:12:00Z">
        <w:r>
          <w:t>id property</w:t>
        </w:r>
      </w:ins>
      <w:bookmarkEnd w:id="714"/>
    </w:p>
    <w:p w14:paraId="79C09A0A" w14:textId="1D0859D1" w:rsidR="00221721" w:rsidRPr="00221721" w:rsidRDefault="00221721" w:rsidP="00221721">
      <w:pPr>
        <w:rPr>
          <w:ins w:id="716" w:author="Laurence Golding" w:date="2018-03-30T12:12:00Z"/>
        </w:rPr>
      </w:pPr>
      <w:ins w:id="717" w:author="Laurence Golding" w:date="2018-03-30T12:41:00Z">
        <w:r>
          <w:t xml:space="preserve">A </w:t>
        </w:r>
        <w:r w:rsidRPr="00221721">
          <w:rPr>
            <w:rStyle w:val="CODEtemp"/>
          </w:rPr>
          <w:t>graph</w:t>
        </w:r>
        <w:r>
          <w:t xml:space="preserve"> object </w:t>
        </w:r>
        <w:r>
          <w:rPr>
            <w:b/>
          </w:rPr>
          <w:t>SHALL</w:t>
        </w:r>
        <w:r>
          <w:t xml:space="preserve"> contain a property named </w:t>
        </w:r>
        <w:r w:rsidRPr="00221721">
          <w:rPr>
            <w:rStyle w:val="CODEtemp"/>
          </w:rPr>
          <w:t>id</w:t>
        </w:r>
        <w:r>
          <w:t xml:space="preserve"> whose value is a string that uniquely identifies the graph</w:t>
        </w:r>
      </w:ins>
      <w:ins w:id="718" w:author="Laurence Golding" w:date="2018-03-30T12:42:00Z">
        <w:r>
          <w:t xml:space="preserve"> within the </w:t>
        </w:r>
        <w:r w:rsidRPr="00221721">
          <w:rPr>
            <w:rStyle w:val="CODEtemp"/>
          </w:rPr>
          <w:t>run.graphs</w:t>
        </w:r>
        <w:r>
          <w:t xml:space="preserve"> property</w:t>
        </w:r>
      </w:ins>
      <w:ins w:id="719" w:author="Laurence Golding" w:date="2018-03-30T12:43:00Z">
        <w:r>
          <w:t xml:space="preserve"> </w:t>
        </w:r>
      </w:ins>
      <w:ins w:id="720" w:author="Laurence Golding" w:date="2018-03-30T12:44:00Z">
        <w:r>
          <w:t>(§</w:t>
        </w:r>
        <w:r>
          <w:fldChar w:fldCharType="begin"/>
        </w:r>
        <w:r>
          <w:instrText xml:space="preserve"> REF _Ref510176396 \r \h </w:instrText>
        </w:r>
      </w:ins>
      <w:ins w:id="721" w:author="Laurence Golding" w:date="2018-03-30T12:44:00Z">
        <w:r>
          <w:fldChar w:fldCharType="separate"/>
        </w:r>
        <w:r>
          <w:t>3.11.13</w:t>
        </w:r>
        <w:r>
          <w:fldChar w:fldCharType="end"/>
        </w:r>
      </w:ins>
      <w:ins w:id="722" w:author="Laurence Golding" w:date="2018-03-30T12:43:00Z">
        <w:r>
          <w:t>)</w:t>
        </w:r>
      </w:ins>
      <w:ins w:id="723" w:author="Laurence Golding" w:date="2018-03-30T12:42:00Z">
        <w:r>
          <w:t xml:space="preserve"> or the </w:t>
        </w:r>
        <w:r w:rsidRPr="00221721">
          <w:rPr>
            <w:rStyle w:val="CODEtemp"/>
          </w:rPr>
          <w:t>result.graphs</w:t>
        </w:r>
        <w:r>
          <w:t xml:space="preserve"> property </w:t>
        </w:r>
      </w:ins>
      <w:ins w:id="724" w:author="Laurence Golding" w:date="2018-03-30T12:43:00Z">
        <w:r>
          <w:t>(</w:t>
        </w:r>
      </w:ins>
      <w:ins w:id="725" w:author="Laurence Golding" w:date="2018-03-30T12:45:00Z">
        <w:r>
          <w:t>§</w:t>
        </w:r>
        <w:r>
          <w:fldChar w:fldCharType="begin"/>
        </w:r>
        <w:r>
          <w:instrText xml:space="preserve"> REF _Ref510176565 \r \h </w:instrText>
        </w:r>
      </w:ins>
      <w:ins w:id="726" w:author="Laurence Golding" w:date="2018-03-30T12:45:00Z">
        <w:r>
          <w:fldChar w:fldCharType="separate"/>
        </w:r>
        <w:r>
          <w:t>3.18.13</w:t>
        </w:r>
        <w:r>
          <w:fldChar w:fldCharType="end"/>
        </w:r>
      </w:ins>
      <w:ins w:id="727" w:author="Laurence Golding" w:date="2018-03-30T12:43:00Z">
        <w:r>
          <w:t xml:space="preserve">) which </w:t>
        </w:r>
      </w:ins>
      <w:ins w:id="728" w:author="Laurence Golding" w:date="2018-04-02T13:46:00Z">
        <w:r w:rsidR="00EB5764">
          <w:t xml:space="preserve">contains </w:t>
        </w:r>
      </w:ins>
      <w:ins w:id="729" w:author="Laurence Golding" w:date="2018-03-30T12:43:00Z">
        <w:r>
          <w:t>it</w:t>
        </w:r>
      </w:ins>
      <w:ins w:id="730" w:author="Laurence Golding" w:date="2018-03-30T12:44:00Z">
        <w:r>
          <w:t xml:space="preserve">. The </w:t>
        </w:r>
        <w:r w:rsidRPr="00221721">
          <w:rPr>
            <w:rStyle w:val="CODEtemp"/>
          </w:rPr>
          <w:t>id</w:t>
        </w:r>
        <w:r>
          <w:t xml:space="preserve"> property does not have to be unique across all </w:t>
        </w:r>
        <w:r w:rsidRPr="00221721">
          <w:rPr>
            <w:rStyle w:val="CODEtemp"/>
          </w:rPr>
          <w:t>graph</w:t>
        </w:r>
        <w:r>
          <w:t xml:space="preserve"> objects in all </w:t>
        </w:r>
        <w:r w:rsidRPr="00221721">
          <w:rPr>
            <w:rStyle w:val="CODEtemp"/>
          </w:rPr>
          <w:t>graphs</w:t>
        </w:r>
        <w:r>
          <w:t xml:space="preserve"> properties in the </w:t>
        </w:r>
        <w:r w:rsidRPr="00EB5764">
          <w:rPr>
            <w:rStyle w:val="CODEtemp"/>
          </w:rPr>
          <w:t>run</w:t>
        </w:r>
        <w:r>
          <w:t>.</w:t>
        </w:r>
      </w:ins>
    </w:p>
    <w:p w14:paraId="3EBD546A" w14:textId="4BDB929B" w:rsidR="008231FE" w:rsidRDefault="008231FE" w:rsidP="008231FE">
      <w:pPr>
        <w:pStyle w:val="Heading3"/>
        <w:rPr>
          <w:ins w:id="731" w:author="Laurence Golding" w:date="2018-03-30T15:07:00Z"/>
        </w:rPr>
      </w:pPr>
      <w:ins w:id="732" w:author="Laurence Golding" w:date="2018-03-30T12:12:00Z">
        <w:r>
          <w:lastRenderedPageBreak/>
          <w:t>description property</w:t>
        </w:r>
      </w:ins>
    </w:p>
    <w:p w14:paraId="41942C16" w14:textId="33F20DEA" w:rsidR="00A57DC5" w:rsidRPr="00A57DC5" w:rsidRDefault="00A57DC5" w:rsidP="00A57DC5">
      <w:pPr>
        <w:rPr>
          <w:ins w:id="733" w:author="Laurence Golding" w:date="2018-03-30T12:12:00Z"/>
        </w:rPr>
      </w:pPr>
      <w:ins w:id="734" w:author="Laurence Golding" w:date="2018-03-30T15:07:00Z">
        <w:r>
          <w:t xml:space="preserve">A </w:t>
        </w:r>
        <w:r w:rsidRPr="00A57DC5">
          <w:rPr>
            <w:rStyle w:val="CODEtemp"/>
          </w:rPr>
          <w:t>graph</w:t>
        </w:r>
        <w:r>
          <w:t xml:space="preserve"> object </w:t>
        </w:r>
        <w:r>
          <w:rPr>
            <w:b/>
          </w:rPr>
          <w:t>MAY</w:t>
        </w:r>
        <w:r>
          <w:t xml:space="preserve"> contain a property named </w:t>
        </w:r>
        <w:r w:rsidRPr="00A57DC5">
          <w:rPr>
            <w:rStyle w:val="CODEtemp"/>
          </w:rPr>
          <w:t>description</w:t>
        </w:r>
        <w:r>
          <w:t xml:space="preserve"> whose value is a </w:t>
        </w:r>
        <w:r w:rsidRPr="00A57DC5">
          <w:rPr>
            <w:rStyle w:val="CODEtemp"/>
          </w:rPr>
          <w:t>message</w:t>
        </w:r>
        <w:r>
          <w:t xml:space="preserve"> object (§</w:t>
        </w:r>
      </w:ins>
      <w:ins w:id="735" w:author="Laurence Golding" w:date="2018-03-30T15:08:00Z">
        <w:r>
          <w:fldChar w:fldCharType="begin"/>
        </w:r>
        <w:r>
          <w:instrText xml:space="preserve"> REF _Ref508814664 \r \h </w:instrText>
        </w:r>
      </w:ins>
      <w:r>
        <w:fldChar w:fldCharType="separate"/>
      </w:r>
      <w:ins w:id="736" w:author="Laurence Golding" w:date="2018-03-30T15:08:00Z">
        <w:r>
          <w:t>3.9</w:t>
        </w:r>
        <w:r>
          <w:fldChar w:fldCharType="end"/>
        </w:r>
      </w:ins>
      <w:ins w:id="737" w:author="Laurence Golding" w:date="2018-03-30T15:07:00Z">
        <w:r>
          <w:t>) that describes the graph.</w:t>
        </w:r>
      </w:ins>
    </w:p>
    <w:p w14:paraId="16636AF1" w14:textId="680C8B1E" w:rsidR="008231FE" w:rsidRDefault="008231FE" w:rsidP="008231FE">
      <w:pPr>
        <w:pStyle w:val="Heading3"/>
        <w:rPr>
          <w:ins w:id="738" w:author="Laurence Golding" w:date="2018-03-30T15:08:00Z"/>
        </w:rPr>
      </w:pPr>
      <w:bookmarkStart w:id="739" w:name="_Ref510436574"/>
      <w:ins w:id="740" w:author="Laurence Golding" w:date="2018-03-30T12:12:00Z">
        <w:r>
          <w:t>nodes property</w:t>
        </w:r>
      </w:ins>
      <w:bookmarkEnd w:id="739"/>
    </w:p>
    <w:p w14:paraId="4441F82E" w14:textId="02121FFC" w:rsidR="00A57DC5" w:rsidRPr="00A57DC5" w:rsidRDefault="00A57DC5" w:rsidP="00A57DC5">
      <w:pPr>
        <w:rPr>
          <w:ins w:id="741" w:author="Laurence Golding" w:date="2018-03-30T12:12:00Z"/>
        </w:rPr>
      </w:pPr>
      <w:ins w:id="742" w:author="Laurence Golding" w:date="2018-03-30T15:08:00Z">
        <w:r>
          <w:t xml:space="preserve">A </w:t>
        </w:r>
        <w:r w:rsidRPr="00A57DC5">
          <w:rPr>
            <w:rStyle w:val="CODEtemp"/>
          </w:rPr>
          <w:t>graph</w:t>
        </w:r>
        <w:r>
          <w:t xml:space="preserve"> object </w:t>
        </w:r>
        <w:r>
          <w:rPr>
            <w:b/>
          </w:rPr>
          <w:t>SHALL</w:t>
        </w:r>
        <w:r>
          <w:t xml:space="preserve"> </w:t>
        </w:r>
      </w:ins>
      <w:ins w:id="743" w:author="Laurence Golding" w:date="2018-03-30T15:10:00Z">
        <w:r>
          <w:t xml:space="preserve">contain a property named </w:t>
        </w:r>
        <w:r w:rsidRPr="00A57DC5">
          <w:rPr>
            <w:rStyle w:val="CODEtemp"/>
          </w:rPr>
          <w:t>nodes</w:t>
        </w:r>
        <w:r>
          <w:t xml:space="preserve"> whose value is an array of unique (§</w:t>
        </w:r>
        <w:r>
          <w:fldChar w:fldCharType="begin"/>
        </w:r>
        <w:r>
          <w:instrText xml:space="preserve"> REF _Ref493404799 \r \h </w:instrText>
        </w:r>
      </w:ins>
      <w:r>
        <w:fldChar w:fldCharType="separate"/>
      </w:r>
      <w:ins w:id="744" w:author="Laurence Golding" w:date="2018-03-30T15:10:00Z">
        <w:r>
          <w:t>3.6.2</w:t>
        </w:r>
        <w:r>
          <w:fldChar w:fldCharType="end"/>
        </w:r>
        <w:r>
          <w:t xml:space="preserve">) </w:t>
        </w:r>
        <w:r w:rsidRPr="00A57DC5">
          <w:rPr>
            <w:rStyle w:val="CODEtemp"/>
          </w:rPr>
          <w:t>node</w:t>
        </w:r>
        <w:r>
          <w:t xml:space="preserve"> objects (</w:t>
        </w:r>
      </w:ins>
      <w:ins w:id="745" w:author="Laurence Golding" w:date="2018-03-30T15:11:00Z">
        <w:r>
          <w:t>§</w:t>
        </w:r>
        <w:r>
          <w:fldChar w:fldCharType="begin"/>
        </w:r>
        <w:r>
          <w:instrText xml:space="preserve"> REF _Ref510186004 \r \h </w:instrText>
        </w:r>
      </w:ins>
      <w:r>
        <w:fldChar w:fldCharType="separate"/>
      </w:r>
      <w:ins w:id="746" w:author="Laurence Golding" w:date="2018-03-30T15:11:00Z">
        <w:r>
          <w:t>3.26</w:t>
        </w:r>
        <w:r>
          <w:fldChar w:fldCharType="end"/>
        </w:r>
      </w:ins>
      <w:ins w:id="747" w:author="Laurence Golding" w:date="2018-03-30T15:10:00Z">
        <w:r>
          <w:t>) which represent the nodes of the graph.</w:t>
        </w:r>
      </w:ins>
    </w:p>
    <w:p w14:paraId="21623053" w14:textId="0C61C078" w:rsidR="008231FE" w:rsidRDefault="008231FE" w:rsidP="008231FE">
      <w:pPr>
        <w:pStyle w:val="Heading3"/>
        <w:rPr>
          <w:ins w:id="748" w:author="Laurence Golding" w:date="2018-03-30T15:11:00Z"/>
        </w:rPr>
      </w:pPr>
      <w:bookmarkStart w:id="749" w:name="_Ref510436709"/>
      <w:ins w:id="750" w:author="Laurence Golding" w:date="2018-03-30T12:13:00Z">
        <w:r>
          <w:t>edges property</w:t>
        </w:r>
      </w:ins>
      <w:bookmarkEnd w:id="749"/>
    </w:p>
    <w:p w14:paraId="1D217EBC" w14:textId="13902232" w:rsidR="00A57DC5" w:rsidRPr="00A57DC5" w:rsidRDefault="00A57DC5" w:rsidP="00A57DC5">
      <w:pPr>
        <w:rPr>
          <w:ins w:id="751" w:author="Laurence Golding" w:date="2018-03-30T12:13:00Z"/>
        </w:rPr>
      </w:pPr>
      <w:ins w:id="752" w:author="Laurence Golding" w:date="2018-03-30T15:11:00Z">
        <w:r>
          <w:t xml:space="preserve">A </w:t>
        </w:r>
        <w:r w:rsidRPr="00A57DC5">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ins>
      <w:ins w:id="753" w:author="Laurence Golding" w:date="2018-03-30T15:11:00Z">
        <w:r>
          <w:fldChar w:fldCharType="separate"/>
        </w:r>
        <w:r>
          <w:t>3.6.2</w:t>
        </w:r>
        <w:r>
          <w:fldChar w:fldCharType="end"/>
        </w:r>
        <w:r>
          <w:t xml:space="preserve">) </w:t>
        </w:r>
        <w:r>
          <w:rPr>
            <w:rStyle w:val="CODEtemp"/>
          </w:rPr>
          <w:t>edge</w:t>
        </w:r>
        <w:r>
          <w:t xml:space="preserve"> objects (§</w:t>
        </w:r>
      </w:ins>
      <w:ins w:id="754" w:author="Laurence Golding" w:date="2018-03-30T15:12:00Z">
        <w:r>
          <w:fldChar w:fldCharType="begin"/>
        </w:r>
        <w:r>
          <w:instrText xml:space="preserve"> REF _Ref510186051 \r \h </w:instrText>
        </w:r>
      </w:ins>
      <w:r>
        <w:fldChar w:fldCharType="separate"/>
      </w:r>
      <w:ins w:id="755" w:author="Laurence Golding" w:date="2018-03-30T15:12:00Z">
        <w:r>
          <w:t>3.27</w:t>
        </w:r>
        <w:r>
          <w:fldChar w:fldCharType="end"/>
        </w:r>
      </w:ins>
      <w:ins w:id="756" w:author="Laurence Golding" w:date="2018-03-30T15:11:00Z">
        <w:r>
          <w:t xml:space="preserve">) which represent the </w:t>
        </w:r>
      </w:ins>
      <w:ins w:id="757" w:author="Laurence Golding" w:date="2018-03-30T15:12:00Z">
        <w:r>
          <w:t>edges</w:t>
        </w:r>
      </w:ins>
      <w:ins w:id="758" w:author="Laurence Golding" w:date="2018-03-30T15:11:00Z">
        <w:r>
          <w:t xml:space="preserve"> of the graph.</w:t>
        </w:r>
      </w:ins>
    </w:p>
    <w:p w14:paraId="4958F5C7" w14:textId="3951E322" w:rsidR="008231FE" w:rsidRDefault="008231FE" w:rsidP="008231FE">
      <w:pPr>
        <w:pStyle w:val="Heading3"/>
        <w:rPr>
          <w:ins w:id="759" w:author="Laurence Golding" w:date="2018-03-30T15:12:00Z"/>
        </w:rPr>
      </w:pPr>
      <w:ins w:id="760" w:author="Laurence Golding" w:date="2018-03-30T12:13:00Z">
        <w:r>
          <w:t>properties property</w:t>
        </w:r>
      </w:ins>
    </w:p>
    <w:p w14:paraId="17729CCF" w14:textId="17E6F9E1" w:rsidR="00A57DC5" w:rsidRPr="00A57DC5" w:rsidRDefault="00A57DC5" w:rsidP="00A57DC5">
      <w:pPr>
        <w:rPr>
          <w:ins w:id="761" w:author="Laurence Golding" w:date="2018-03-30T12:10:00Z"/>
        </w:rPr>
      </w:pPr>
      <w:ins w:id="762" w:author="Laurence Golding" w:date="2018-03-30T15:12:00Z">
        <w:r w:rsidRPr="00F41277">
          <w:t xml:space="preserve">A </w:t>
        </w:r>
        <w:r>
          <w:rPr>
            <w:rStyle w:val="CODEtemp"/>
          </w:rPr>
          <w:t>graph</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763" w:author="Laurence Golding" w:date="2018-03-30T15:12:00Z">
        <w:r>
          <w:fldChar w:fldCharType="separate"/>
        </w:r>
        <w:r>
          <w:t>3.7</w:t>
        </w:r>
        <w:r>
          <w:fldChar w:fldCharType="end"/>
        </w:r>
        <w:r w:rsidRPr="00F41277">
          <w:t xml:space="preserve">). This allows tools to include information about the </w:t>
        </w:r>
        <w:r>
          <w:t>graph</w:t>
        </w:r>
        <w:r w:rsidRPr="00F41277">
          <w:t xml:space="preserve"> that is not explicitly specified in the SARIF format.</w:t>
        </w:r>
      </w:ins>
    </w:p>
    <w:p w14:paraId="5D3A44F5" w14:textId="0BB05BD3" w:rsidR="007D4E1C" w:rsidRDefault="007D4E1C" w:rsidP="007D4E1C">
      <w:pPr>
        <w:pStyle w:val="Heading2"/>
        <w:rPr>
          <w:ins w:id="764" w:author="Laurence Golding" w:date="2018-03-30T12:10:00Z"/>
        </w:rPr>
      </w:pPr>
      <w:bookmarkStart w:id="765" w:name="_Ref510186004"/>
      <w:ins w:id="766" w:author="Laurence Golding" w:date="2018-03-30T12:10:00Z">
        <w:r>
          <w:t>node object</w:t>
        </w:r>
        <w:bookmarkEnd w:id="765"/>
      </w:ins>
    </w:p>
    <w:p w14:paraId="07BF5C56" w14:textId="130CE071" w:rsidR="007D4E1C" w:rsidRDefault="007D4E1C" w:rsidP="007D4E1C">
      <w:pPr>
        <w:pStyle w:val="Heading3"/>
        <w:rPr>
          <w:ins w:id="767" w:author="Laurence Golding" w:date="2018-03-30T15:12:00Z"/>
        </w:rPr>
      </w:pPr>
      <w:ins w:id="768" w:author="Laurence Golding" w:date="2018-03-30T12:11:00Z">
        <w:r>
          <w:t>General</w:t>
        </w:r>
      </w:ins>
    </w:p>
    <w:p w14:paraId="700B0F43" w14:textId="63EB9669" w:rsidR="00A57DC5" w:rsidRPr="00A57DC5" w:rsidRDefault="00A57DC5" w:rsidP="00A57DC5">
      <w:pPr>
        <w:rPr>
          <w:ins w:id="769" w:author="Laurence Golding" w:date="2018-03-30T12:13:00Z"/>
        </w:rPr>
      </w:pPr>
      <w:ins w:id="770" w:author="Laurence Golding" w:date="2018-03-30T15:13:00Z">
        <w:r>
          <w:t xml:space="preserve">A </w:t>
        </w:r>
        <w:r w:rsidRPr="00A57DC5">
          <w:rPr>
            <w:rStyle w:val="CODEtemp"/>
          </w:rPr>
          <w:t>node</w:t>
        </w:r>
        <w:r>
          <w:t xml:space="preserve"> object represents a node in the graph represented by the</w:t>
        </w:r>
      </w:ins>
      <w:ins w:id="771" w:author="Laurence Golding" w:date="2018-04-02T10:21:00Z">
        <w:r w:rsidR="00602917">
          <w:t xml:space="preserve"> containing</w:t>
        </w:r>
      </w:ins>
      <w:ins w:id="772" w:author="Laurence Golding" w:date="2018-03-30T15:13:00Z">
        <w:r>
          <w:t xml:space="preserve"> </w:t>
        </w:r>
        <w:r w:rsidRPr="00A57DC5">
          <w:rPr>
            <w:rStyle w:val="CODEtemp"/>
          </w:rPr>
          <w:t>graph</w:t>
        </w:r>
        <w:r>
          <w:t xml:space="preserve"> object (§</w:t>
        </w:r>
        <w:r>
          <w:fldChar w:fldCharType="begin"/>
        </w:r>
        <w:r>
          <w:instrText xml:space="preserve"> REF _Ref510175970 \r \h </w:instrText>
        </w:r>
      </w:ins>
      <w:r>
        <w:fldChar w:fldCharType="separate"/>
      </w:r>
      <w:ins w:id="773" w:author="Laurence Golding" w:date="2018-03-30T15:13:00Z">
        <w:r>
          <w:t>3.25</w:t>
        </w:r>
        <w:r>
          <w:fldChar w:fldCharType="end"/>
        </w:r>
        <w:r>
          <w:t>).</w:t>
        </w:r>
      </w:ins>
    </w:p>
    <w:p w14:paraId="0B940896" w14:textId="115F8277" w:rsidR="008231FE" w:rsidRDefault="008231FE" w:rsidP="008231FE">
      <w:pPr>
        <w:pStyle w:val="Heading3"/>
        <w:rPr>
          <w:ins w:id="774" w:author="Laurence Golding" w:date="2018-03-30T15:13:00Z"/>
        </w:rPr>
      </w:pPr>
      <w:bookmarkStart w:id="775" w:name="_Ref510188722"/>
      <w:ins w:id="776" w:author="Laurence Golding" w:date="2018-03-30T12:13:00Z">
        <w:r>
          <w:t>id property</w:t>
        </w:r>
      </w:ins>
      <w:bookmarkEnd w:id="775"/>
    </w:p>
    <w:p w14:paraId="181CCDB9" w14:textId="5898BF58" w:rsidR="00A57DC5" w:rsidRPr="00A57DC5" w:rsidRDefault="00A57DC5" w:rsidP="001D47BA">
      <w:pPr>
        <w:rPr>
          <w:ins w:id="777" w:author="Laurence Golding" w:date="2018-03-30T12:13:00Z"/>
        </w:rPr>
      </w:pPr>
      <w:ins w:id="778" w:author="Laurence Golding" w:date="2018-03-30T15:14:00Z">
        <w:r>
          <w:t xml:space="preserve">A </w:t>
        </w:r>
        <w:r>
          <w:rPr>
            <w:rStyle w:val="CODEtemp"/>
          </w:rPr>
          <w:t>node</w:t>
        </w:r>
        <w:r>
          <w:t xml:space="preserve"> object </w:t>
        </w:r>
        <w:r>
          <w:rPr>
            <w:b/>
          </w:rPr>
          <w:t>SHALL</w:t>
        </w:r>
        <w:r>
          <w:t xml:space="preserve"> contain a property named </w:t>
        </w:r>
        <w:r w:rsidRPr="00221721">
          <w:rPr>
            <w:rStyle w:val="CODEtemp"/>
          </w:rPr>
          <w:t>id</w:t>
        </w:r>
        <w:r>
          <w:t xml:space="preserve"> whose value is a string that uniquely identifies the node within the</w:t>
        </w:r>
      </w:ins>
      <w:ins w:id="779" w:author="Laurence Golding" w:date="2018-04-02T10:21:00Z">
        <w:r w:rsidR="00602917">
          <w:t xml:space="preserve"> containing</w:t>
        </w:r>
      </w:ins>
      <w:ins w:id="780" w:author="Laurence Golding" w:date="2018-03-30T15:14:00Z">
        <w:r>
          <w:t xml:space="preserve"> </w:t>
        </w:r>
        <w:r w:rsidRPr="00221721">
          <w:rPr>
            <w:rStyle w:val="CODEtemp"/>
          </w:rPr>
          <w:t>graph</w:t>
        </w:r>
        <w:r>
          <w:t xml:space="preserve"> object (§</w:t>
        </w:r>
      </w:ins>
      <w:ins w:id="781" w:author="Laurence Golding" w:date="2018-03-30T15:16:00Z">
        <w:r w:rsidR="001D47BA">
          <w:fldChar w:fldCharType="begin"/>
        </w:r>
        <w:r w:rsidR="001D47BA">
          <w:instrText xml:space="preserve"> REF _Ref510175970 \r \h </w:instrText>
        </w:r>
      </w:ins>
      <w:r w:rsidR="001D47BA">
        <w:fldChar w:fldCharType="separate"/>
      </w:r>
      <w:ins w:id="782" w:author="Laurence Golding" w:date="2018-03-30T15:16:00Z">
        <w:r w:rsidR="001D47BA">
          <w:t>3.25</w:t>
        </w:r>
        <w:r w:rsidR="001D47BA">
          <w:fldChar w:fldCharType="end"/>
        </w:r>
      </w:ins>
      <w:ins w:id="783" w:author="Laurence Golding" w:date="2018-03-30T15:14:00Z">
        <w:r>
          <w:t>).</w:t>
        </w:r>
      </w:ins>
    </w:p>
    <w:p w14:paraId="537D06DD" w14:textId="6C663A9F" w:rsidR="008231FE" w:rsidRDefault="008231FE" w:rsidP="008231FE">
      <w:pPr>
        <w:pStyle w:val="Heading3"/>
        <w:rPr>
          <w:ins w:id="784" w:author="Laurence Golding" w:date="2018-03-30T15:16:00Z"/>
        </w:rPr>
      </w:pPr>
      <w:ins w:id="785" w:author="Laurence Golding" w:date="2018-03-30T12:13:00Z">
        <w:r>
          <w:t>label property</w:t>
        </w:r>
      </w:ins>
    </w:p>
    <w:p w14:paraId="28E3E824" w14:textId="646A5DB2" w:rsidR="001D47BA" w:rsidRPr="001D47BA" w:rsidRDefault="001D47BA" w:rsidP="001D47BA">
      <w:pPr>
        <w:rPr>
          <w:ins w:id="786" w:author="Laurence Golding" w:date="2018-03-30T12:13:00Z"/>
        </w:rPr>
      </w:pPr>
      <w:ins w:id="787" w:author="Laurence Golding" w:date="2018-03-30T15:24:00Z">
        <w:r>
          <w:t xml:space="preserve">A </w:t>
        </w:r>
        <w:r>
          <w:rPr>
            <w:rStyle w:val="CODEtemp"/>
          </w:rPr>
          <w:t>node</w:t>
        </w:r>
        <w:r>
          <w:t xml:space="preserve"> object </w:t>
        </w:r>
      </w:ins>
      <w:ins w:id="788" w:author="Laurence Golding" w:date="2018-03-30T15:52:00Z">
        <w:r w:rsidR="007A5130">
          <w:rPr>
            <w:b/>
          </w:rPr>
          <w:t>MAY</w:t>
        </w:r>
      </w:ins>
      <w:ins w:id="789" w:author="Laurence Golding" w:date="2018-03-30T15:24:00Z">
        <w:r>
          <w:t xml:space="preserve"> contain a property named</w:t>
        </w:r>
      </w:ins>
      <w:ins w:id="790" w:author="Laurence Golding" w:date="2018-03-30T15:52:00Z">
        <w:r w:rsidR="007A5130">
          <w:t xml:space="preserve"> </w:t>
        </w:r>
        <w:r w:rsidR="007A5130">
          <w:rPr>
            <w:rStyle w:val="CODEtemp"/>
          </w:rPr>
          <w:t>label</w:t>
        </w:r>
      </w:ins>
      <w:ins w:id="791" w:author="Laurence Golding" w:date="2018-04-02T09:11:00Z">
        <w:r w:rsidR="0078493C" w:rsidRPr="0078493C">
          <w:t xml:space="preserve"> </w:t>
        </w:r>
      </w:ins>
      <w:ins w:id="792" w:author="Laurence Golding" w:date="2018-03-30T15:24:00Z">
        <w:r>
          <w:t xml:space="preserve">whose value is a </w:t>
        </w:r>
      </w:ins>
      <w:ins w:id="793" w:author="Laurence Golding" w:date="2018-04-02T09:11:00Z">
        <w:r w:rsidR="0078493C" w:rsidRPr="0078493C">
          <w:rPr>
            <w:rStyle w:val="CODEtemp"/>
          </w:rPr>
          <w:t>message</w:t>
        </w:r>
        <w:r w:rsidR="0078493C">
          <w:t xml:space="preserve"> object (</w:t>
        </w:r>
      </w:ins>
      <w:ins w:id="794" w:author="Laurence Golding" w:date="2018-04-02T09:12:00Z">
        <w:r w:rsidR="0078493C">
          <w:t>§</w:t>
        </w:r>
        <w:r w:rsidR="0078493C">
          <w:fldChar w:fldCharType="begin"/>
        </w:r>
        <w:r w:rsidR="0078493C">
          <w:instrText xml:space="preserve"> REF _Ref508814664 \r \h </w:instrText>
        </w:r>
      </w:ins>
      <w:r w:rsidR="0078493C">
        <w:fldChar w:fldCharType="separate"/>
      </w:r>
      <w:ins w:id="795" w:author="Laurence Golding" w:date="2018-04-02T09:12:00Z">
        <w:r w:rsidR="0078493C">
          <w:t>3.9</w:t>
        </w:r>
        <w:r w:rsidR="0078493C">
          <w:fldChar w:fldCharType="end"/>
        </w:r>
      </w:ins>
      <w:ins w:id="796" w:author="Laurence Golding" w:date="2018-04-02T09:11:00Z">
        <w:r w:rsidR="0078493C">
          <w:t>) t</w:t>
        </w:r>
      </w:ins>
      <w:ins w:id="797" w:author="Laurence Golding" w:date="2018-04-02T09:13:00Z">
        <w:r w:rsidR="0078493C">
          <w:t>hat provides a short description of the node.</w:t>
        </w:r>
      </w:ins>
    </w:p>
    <w:p w14:paraId="09787C54" w14:textId="25F2802D" w:rsidR="008231FE" w:rsidRDefault="008231FE" w:rsidP="008231FE">
      <w:pPr>
        <w:pStyle w:val="Heading3"/>
        <w:rPr>
          <w:ins w:id="798" w:author="Laurence Golding" w:date="2018-03-30T15:43:00Z"/>
        </w:rPr>
      </w:pPr>
      <w:ins w:id="799" w:author="Laurence Golding" w:date="2018-03-30T12:13:00Z">
        <w:r>
          <w:t>location property</w:t>
        </w:r>
      </w:ins>
    </w:p>
    <w:p w14:paraId="632C15E6" w14:textId="02979C68" w:rsidR="00C60D2A" w:rsidRPr="00C60D2A" w:rsidRDefault="00C60D2A" w:rsidP="007A5130">
      <w:pPr>
        <w:rPr>
          <w:ins w:id="800" w:author="Laurence Golding" w:date="2018-03-30T12:13:00Z"/>
        </w:rPr>
      </w:pPr>
      <w:ins w:id="801" w:author="Laurence Golding" w:date="2018-03-30T15:43:00Z">
        <w:r>
          <w:t xml:space="preserve">A </w:t>
        </w:r>
        <w:r w:rsidRPr="007A5130">
          <w:rPr>
            <w:rStyle w:val="CODEtemp"/>
          </w:rPr>
          <w:t>node</w:t>
        </w:r>
        <w:r>
          <w:t xml:space="preserve"> object </w:t>
        </w:r>
        <w:r>
          <w:rPr>
            <w:b/>
          </w:rPr>
          <w:t>SHOULD</w:t>
        </w:r>
        <w:r>
          <w:t xml:space="preserve"> have a property named </w:t>
        </w:r>
        <w:r w:rsidRPr="007A5130">
          <w:rPr>
            <w:rStyle w:val="CODEtemp"/>
          </w:rPr>
          <w:t>location</w:t>
        </w:r>
        <w:r>
          <w:t xml:space="preserve"> whose value is a </w:t>
        </w:r>
        <w:r w:rsidRPr="007A5130">
          <w:rPr>
            <w:rStyle w:val="CODEtemp"/>
          </w:rPr>
          <w:t>location</w:t>
        </w:r>
        <w:r>
          <w:t xml:space="preserve"> object</w:t>
        </w:r>
      </w:ins>
      <w:ins w:id="802" w:author="Laurence Golding" w:date="2018-03-30T15:44:00Z">
        <w:r>
          <w:t xml:space="preserve"> (§</w:t>
        </w:r>
        <w:r>
          <w:fldChar w:fldCharType="begin"/>
        </w:r>
        <w:r>
          <w:instrText xml:space="preserve"> REF _Ref493426721 \r \h </w:instrText>
        </w:r>
      </w:ins>
      <w:r>
        <w:fldChar w:fldCharType="separate"/>
      </w:r>
      <w:ins w:id="803" w:author="Laurence Golding" w:date="2018-03-30T15:44:00Z">
        <w:r>
          <w:t>3.19</w:t>
        </w:r>
        <w:r>
          <w:fldChar w:fldCharType="end"/>
        </w:r>
        <w:r>
          <w:t>)</w:t>
        </w:r>
      </w:ins>
      <w:ins w:id="804" w:author="Laurence Golding" w:date="2018-03-30T15:43:00Z">
        <w:r>
          <w:t xml:space="preserve"> that specif</w:t>
        </w:r>
      </w:ins>
      <w:ins w:id="805" w:author="Laurence Golding" w:date="2018-03-30T15:44:00Z">
        <w:r>
          <w:t>ies the location associated with th</w:t>
        </w:r>
      </w:ins>
      <w:ins w:id="806" w:author="Laurence Golding" w:date="2018-04-02T10:22:00Z">
        <w:r w:rsidR="00602917">
          <w:t>e</w:t>
        </w:r>
      </w:ins>
      <w:ins w:id="807" w:author="Laurence Golding" w:date="2018-03-30T15:44:00Z">
        <w:r>
          <w:t xml:space="preserve"> node.</w:t>
        </w:r>
      </w:ins>
    </w:p>
    <w:p w14:paraId="221F4011" w14:textId="022A0E05" w:rsidR="008231FE" w:rsidRDefault="008231FE" w:rsidP="008231FE">
      <w:pPr>
        <w:pStyle w:val="Heading3"/>
        <w:rPr>
          <w:ins w:id="808" w:author="Laurence Golding" w:date="2018-03-30T15:44:00Z"/>
        </w:rPr>
      </w:pPr>
      <w:ins w:id="809" w:author="Laurence Golding" w:date="2018-03-30T12:14:00Z">
        <w:r>
          <w:t>properties property</w:t>
        </w:r>
      </w:ins>
    </w:p>
    <w:p w14:paraId="226892E3" w14:textId="479E7F57" w:rsidR="00C60D2A" w:rsidRPr="00C60D2A" w:rsidRDefault="00C60D2A" w:rsidP="007A5130">
      <w:pPr>
        <w:rPr>
          <w:ins w:id="810" w:author="Laurence Golding" w:date="2018-03-30T12:10:00Z"/>
        </w:rPr>
      </w:pPr>
      <w:ins w:id="811" w:author="Laurence Golding" w:date="2018-03-30T15:44:00Z">
        <w:r w:rsidRPr="00F41277">
          <w:t xml:space="preserve">A </w:t>
        </w:r>
        <w:r>
          <w:rPr>
            <w:rStyle w:val="CODEtemp"/>
          </w:rPr>
          <w:t>node</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812" w:author="Laurence Golding" w:date="2018-03-30T15:44:00Z">
        <w:r>
          <w:fldChar w:fldCharType="separate"/>
        </w:r>
        <w:r>
          <w:t>3.7</w:t>
        </w:r>
        <w:r>
          <w:fldChar w:fldCharType="end"/>
        </w:r>
        <w:r w:rsidRPr="00F41277">
          <w:t xml:space="preserve">). This allows tools to include information about the </w:t>
        </w:r>
        <w:r>
          <w:t>node</w:t>
        </w:r>
        <w:r w:rsidRPr="00F41277">
          <w:t xml:space="preserve"> that is not explicitly specified in the SARIF format.</w:t>
        </w:r>
      </w:ins>
    </w:p>
    <w:p w14:paraId="40D1B3C8" w14:textId="6DCD450C" w:rsidR="007D4E1C" w:rsidRDefault="007D4E1C" w:rsidP="007D4E1C">
      <w:pPr>
        <w:pStyle w:val="Heading2"/>
        <w:rPr>
          <w:ins w:id="813" w:author="Laurence Golding" w:date="2018-03-30T12:15:00Z"/>
        </w:rPr>
      </w:pPr>
      <w:bookmarkStart w:id="814" w:name="_Ref510186051"/>
      <w:ins w:id="815" w:author="Laurence Golding" w:date="2018-03-30T12:10:00Z">
        <w:r>
          <w:t>edge object</w:t>
        </w:r>
      </w:ins>
      <w:bookmarkEnd w:id="814"/>
    </w:p>
    <w:p w14:paraId="76DEDD2F" w14:textId="43BC588A" w:rsidR="008231FE" w:rsidRDefault="008231FE" w:rsidP="00F74D04">
      <w:pPr>
        <w:pStyle w:val="Heading3"/>
        <w:rPr>
          <w:ins w:id="816" w:author="Laurence Golding" w:date="2018-03-30T15:45:00Z"/>
        </w:rPr>
      </w:pPr>
      <w:ins w:id="817" w:author="Laurence Golding" w:date="2018-03-30T12:15:00Z">
        <w:r>
          <w:t>General</w:t>
        </w:r>
      </w:ins>
    </w:p>
    <w:p w14:paraId="2B9D7542" w14:textId="27CB4166" w:rsidR="00C60D2A" w:rsidRPr="00C60D2A" w:rsidRDefault="00C60D2A" w:rsidP="007A5130">
      <w:pPr>
        <w:rPr>
          <w:ins w:id="818" w:author="Laurence Golding" w:date="2018-03-30T12:14:00Z"/>
        </w:rPr>
      </w:pPr>
      <w:ins w:id="819" w:author="Laurence Golding" w:date="2018-03-30T15:45:00Z">
        <w:r>
          <w:t>A</w:t>
        </w:r>
      </w:ins>
      <w:ins w:id="820" w:author="Laurence Golding" w:date="2018-03-30T15:51:00Z">
        <w:r w:rsidR="007A5130">
          <w:t>n</w:t>
        </w:r>
      </w:ins>
      <w:ins w:id="821" w:author="Laurence Golding" w:date="2018-03-30T15:45:00Z">
        <w:r>
          <w:t xml:space="preserve"> </w:t>
        </w:r>
      </w:ins>
      <w:ins w:id="822" w:author="Laurence Golding" w:date="2018-03-30T15:51:00Z">
        <w:r w:rsidR="007A5130">
          <w:rPr>
            <w:rStyle w:val="CODEtemp"/>
          </w:rPr>
          <w:t>edge</w:t>
        </w:r>
      </w:ins>
      <w:ins w:id="823" w:author="Laurence Golding" w:date="2018-03-30T15:45:00Z">
        <w:r>
          <w:t xml:space="preserve"> object represents a</w:t>
        </w:r>
      </w:ins>
      <w:ins w:id="824" w:author="Laurence Golding" w:date="2018-04-02T14:35:00Z">
        <w:r w:rsidR="00A510FE">
          <w:t xml:space="preserve"> directed</w:t>
        </w:r>
      </w:ins>
      <w:ins w:id="825" w:author="Laurence Golding" w:date="2018-03-30T15:45:00Z">
        <w:r>
          <w:t xml:space="preserve"> </w:t>
        </w:r>
      </w:ins>
      <w:ins w:id="826" w:author="Laurence Golding" w:date="2018-03-30T15:51:00Z">
        <w:r w:rsidR="007A5130">
          <w:t>edge</w:t>
        </w:r>
      </w:ins>
      <w:ins w:id="827" w:author="Laurence Golding" w:date="2018-03-30T15:45:00Z">
        <w:r>
          <w:t xml:space="preserve"> in the graph represented by the</w:t>
        </w:r>
      </w:ins>
      <w:ins w:id="828" w:author="Laurence Golding" w:date="2018-04-02T10:22:00Z">
        <w:r w:rsidR="00F90B09">
          <w:t xml:space="preserve"> containing</w:t>
        </w:r>
      </w:ins>
      <w:ins w:id="829" w:author="Laurence Golding" w:date="2018-03-30T15:45:00Z">
        <w:r>
          <w:t xml:space="preserve"> </w:t>
        </w:r>
        <w:r w:rsidRPr="00A57DC5">
          <w:rPr>
            <w:rStyle w:val="CODEtemp"/>
          </w:rPr>
          <w:t>graph</w:t>
        </w:r>
        <w:r>
          <w:t xml:space="preserve"> object (§</w:t>
        </w:r>
        <w:r>
          <w:fldChar w:fldCharType="begin"/>
        </w:r>
        <w:r>
          <w:instrText xml:space="preserve"> REF _Ref510175970 \r \h </w:instrText>
        </w:r>
      </w:ins>
      <w:ins w:id="830" w:author="Laurence Golding" w:date="2018-03-30T15:45:00Z">
        <w:r>
          <w:fldChar w:fldCharType="separate"/>
        </w:r>
        <w:r>
          <w:t>3.25</w:t>
        </w:r>
        <w:r>
          <w:fldChar w:fldCharType="end"/>
        </w:r>
        <w:r>
          <w:t>).</w:t>
        </w:r>
      </w:ins>
    </w:p>
    <w:p w14:paraId="24B7065E" w14:textId="58A6762D" w:rsidR="008231FE" w:rsidRDefault="008231FE" w:rsidP="008231FE">
      <w:pPr>
        <w:pStyle w:val="Heading3"/>
        <w:rPr>
          <w:ins w:id="831" w:author="Laurence Golding" w:date="2018-03-30T15:51:00Z"/>
        </w:rPr>
      </w:pPr>
      <w:bookmarkStart w:id="832" w:name="_Ref510436990"/>
      <w:ins w:id="833" w:author="Laurence Golding" w:date="2018-03-30T12:14:00Z">
        <w:r>
          <w:t>id property</w:t>
        </w:r>
      </w:ins>
      <w:bookmarkEnd w:id="832"/>
    </w:p>
    <w:p w14:paraId="05106FD2" w14:textId="5C82D71C" w:rsidR="007A5130" w:rsidRPr="007A5130" w:rsidRDefault="007A5130" w:rsidP="007A5130">
      <w:pPr>
        <w:rPr>
          <w:ins w:id="834" w:author="Laurence Golding" w:date="2018-03-30T12:14:00Z"/>
        </w:rPr>
      </w:pPr>
      <w:bookmarkStart w:id="835" w:name="_Hlk510188629"/>
      <w:ins w:id="836" w:author="Laurence Golding" w:date="2018-03-30T15:51:00Z">
        <w:r>
          <w:t xml:space="preserve">An </w:t>
        </w:r>
        <w:r>
          <w:rPr>
            <w:rStyle w:val="CODEtemp"/>
          </w:rPr>
          <w:t>edge</w:t>
        </w:r>
        <w:r>
          <w:t xml:space="preserve"> object </w:t>
        </w:r>
        <w:r>
          <w:rPr>
            <w:b/>
          </w:rPr>
          <w:t>SHALL</w:t>
        </w:r>
        <w:r>
          <w:t xml:space="preserve"> contain a property named </w:t>
        </w:r>
        <w:r w:rsidRPr="00221721">
          <w:rPr>
            <w:rStyle w:val="CODEtemp"/>
          </w:rPr>
          <w:t>id</w:t>
        </w:r>
        <w:r>
          <w:t xml:space="preserve"> whose value is a string that</w:t>
        </w:r>
        <w:bookmarkEnd w:id="835"/>
        <w:r>
          <w:t xml:space="preserve"> uniquely identifies the </w:t>
        </w:r>
      </w:ins>
      <w:ins w:id="837" w:author="Laurence Golding" w:date="2018-03-30T15:52:00Z">
        <w:r>
          <w:t>edg</w:t>
        </w:r>
      </w:ins>
      <w:ins w:id="838" w:author="Laurence Golding" w:date="2018-03-30T15:51:00Z">
        <w:r>
          <w:t>e within the</w:t>
        </w:r>
      </w:ins>
      <w:ins w:id="839" w:author="Laurence Golding" w:date="2018-04-02T10:22:00Z">
        <w:r w:rsidR="00F90B09">
          <w:t xml:space="preserve"> containing</w:t>
        </w:r>
      </w:ins>
      <w:ins w:id="840" w:author="Laurence Golding" w:date="2018-03-30T15:51:00Z">
        <w:r>
          <w:t xml:space="preserve"> </w:t>
        </w:r>
        <w:r w:rsidRPr="00221721">
          <w:rPr>
            <w:rStyle w:val="CODEtemp"/>
          </w:rPr>
          <w:t>graph</w:t>
        </w:r>
        <w:r>
          <w:t xml:space="preserve"> object (§</w:t>
        </w:r>
        <w:r>
          <w:fldChar w:fldCharType="begin"/>
        </w:r>
        <w:r>
          <w:instrText xml:space="preserve"> REF _Ref510175970 \r \h </w:instrText>
        </w:r>
      </w:ins>
      <w:ins w:id="841" w:author="Laurence Golding" w:date="2018-03-30T15:51:00Z">
        <w:r>
          <w:fldChar w:fldCharType="separate"/>
        </w:r>
        <w:r>
          <w:t>3.25</w:t>
        </w:r>
        <w:r>
          <w:fldChar w:fldCharType="end"/>
        </w:r>
        <w:r>
          <w:t>).</w:t>
        </w:r>
      </w:ins>
    </w:p>
    <w:p w14:paraId="5EE9340F" w14:textId="51246B7F" w:rsidR="008231FE" w:rsidRDefault="008231FE" w:rsidP="008231FE">
      <w:pPr>
        <w:pStyle w:val="Heading3"/>
        <w:rPr>
          <w:ins w:id="842" w:author="Laurence Golding" w:date="2018-03-30T15:52:00Z"/>
        </w:rPr>
      </w:pPr>
      <w:ins w:id="843" w:author="Laurence Golding" w:date="2018-03-30T12:14:00Z">
        <w:r>
          <w:lastRenderedPageBreak/>
          <w:t>label property</w:t>
        </w:r>
      </w:ins>
    </w:p>
    <w:p w14:paraId="7D3CCA43" w14:textId="5F996D66" w:rsidR="007A5130" w:rsidRPr="007A5130" w:rsidRDefault="007A5130" w:rsidP="007A5130">
      <w:pPr>
        <w:rPr>
          <w:ins w:id="844" w:author="Laurence Golding" w:date="2018-03-30T12:14:00Z"/>
        </w:rPr>
      </w:pPr>
      <w:ins w:id="845" w:author="Laurence Golding" w:date="2018-03-30T15:52:00Z">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ins>
      <w:ins w:id="846" w:author="Laurence Golding" w:date="2018-04-02T09:13:00Z">
        <w:r w:rsidR="0078493C" w:rsidRPr="0078493C">
          <w:rPr>
            <w:rStyle w:val="CODEtemp"/>
          </w:rPr>
          <w:t>message</w:t>
        </w:r>
        <w:r w:rsidR="0078493C">
          <w:t xml:space="preserve"> object</w:t>
        </w:r>
      </w:ins>
      <w:ins w:id="847" w:author="Laurence Golding" w:date="2018-03-30T15:52:00Z">
        <w:r>
          <w:t xml:space="preserve"> </w:t>
        </w:r>
      </w:ins>
      <w:ins w:id="848" w:author="Laurence Golding" w:date="2018-04-02T09:13:00Z">
        <w:r w:rsidR="0078493C">
          <w:t>(§</w:t>
        </w:r>
        <w:r w:rsidR="0078493C">
          <w:fldChar w:fldCharType="begin"/>
        </w:r>
        <w:r w:rsidR="0078493C">
          <w:instrText xml:space="preserve"> REF _Ref508814664 \r \h </w:instrText>
        </w:r>
      </w:ins>
      <w:r w:rsidR="0078493C">
        <w:fldChar w:fldCharType="separate"/>
      </w:r>
      <w:ins w:id="849" w:author="Laurence Golding" w:date="2018-04-02T09:13:00Z">
        <w:r w:rsidR="0078493C">
          <w:t>3.9</w:t>
        </w:r>
        <w:r w:rsidR="0078493C">
          <w:fldChar w:fldCharType="end"/>
        </w:r>
        <w:r w:rsidR="0078493C">
          <w:t xml:space="preserve">) </w:t>
        </w:r>
      </w:ins>
      <w:ins w:id="850" w:author="Laurence Golding" w:date="2018-03-30T15:52:00Z">
        <w:r>
          <w:t xml:space="preserve">that </w:t>
        </w:r>
      </w:ins>
      <w:ins w:id="851" w:author="Laurence Golding" w:date="2018-04-02T09:14:00Z">
        <w:r w:rsidR="0078493C">
          <w:t>provides a short description of the edge.</w:t>
        </w:r>
      </w:ins>
    </w:p>
    <w:p w14:paraId="56888A12" w14:textId="35A88B52" w:rsidR="008231FE" w:rsidRDefault="008231FE" w:rsidP="008231FE">
      <w:pPr>
        <w:pStyle w:val="Heading3"/>
        <w:rPr>
          <w:ins w:id="852" w:author="Laurence Golding" w:date="2018-03-30T15:52:00Z"/>
        </w:rPr>
      </w:pPr>
      <w:bookmarkStart w:id="853" w:name="_Ref510187432"/>
      <w:ins w:id="854" w:author="Laurence Golding" w:date="2018-03-30T12:14:00Z">
        <w:r>
          <w:t>source</w:t>
        </w:r>
      </w:ins>
      <w:ins w:id="855" w:author="Laurence Golding" w:date="2018-03-30T15:29:00Z">
        <w:r w:rsidR="00BC7F35">
          <w:t>NodeId</w:t>
        </w:r>
      </w:ins>
      <w:ins w:id="856" w:author="Laurence Golding" w:date="2018-03-30T12:14:00Z">
        <w:r>
          <w:t xml:space="preserve"> property</w:t>
        </w:r>
      </w:ins>
      <w:bookmarkEnd w:id="853"/>
    </w:p>
    <w:p w14:paraId="1DF5A10F" w14:textId="5600D754" w:rsidR="007A5130" w:rsidRPr="007A5130" w:rsidRDefault="007A5130" w:rsidP="007A5130">
      <w:pPr>
        <w:rPr>
          <w:ins w:id="857" w:author="Laurence Golding" w:date="2018-03-30T12:14:00Z"/>
        </w:rPr>
      </w:pPr>
      <w:ins w:id="858" w:author="Laurence Golding" w:date="2018-03-30T15:53:00Z">
        <w:r>
          <w:t xml:space="preserve">An </w:t>
        </w:r>
        <w:r>
          <w:rPr>
            <w:rStyle w:val="CODEtemp"/>
          </w:rPr>
          <w:t>edge</w:t>
        </w:r>
        <w:r>
          <w:t xml:space="preserve"> object </w:t>
        </w:r>
        <w:r>
          <w:rPr>
            <w:b/>
          </w:rPr>
          <w:t>SHALL</w:t>
        </w:r>
        <w:r>
          <w:t xml:space="preserve"> contain a property named </w:t>
        </w:r>
        <w:r>
          <w:rPr>
            <w:rStyle w:val="CODEtemp"/>
          </w:rPr>
          <w:t>sourceNodeI</w:t>
        </w:r>
        <w:r w:rsidRPr="00221721">
          <w:rPr>
            <w:rStyle w:val="CODEtemp"/>
          </w:rPr>
          <w:t>d</w:t>
        </w:r>
        <w:r>
          <w:t xml:space="preserve"> whose value is a string that identifies the </w:t>
        </w:r>
      </w:ins>
      <w:ins w:id="859" w:author="Laurence Golding" w:date="2018-04-02T09:33:00Z">
        <w:r w:rsidR="00484F08">
          <w:t xml:space="preserve">source </w:t>
        </w:r>
      </w:ins>
      <w:ins w:id="860" w:author="Laurence Golding" w:date="2018-03-30T15:53:00Z">
        <w:r>
          <w:t xml:space="preserve">node </w:t>
        </w:r>
      </w:ins>
      <w:ins w:id="861" w:author="Laurence Golding" w:date="2018-04-02T09:33:00Z">
        <w:r w:rsidR="00484F08">
          <w:t>(</w:t>
        </w:r>
      </w:ins>
      <w:ins w:id="862" w:author="Laurence Golding" w:date="2018-04-02T09:34:00Z">
        <w:r w:rsidR="00484F08">
          <w:t xml:space="preserve">the node </w:t>
        </w:r>
      </w:ins>
      <w:ins w:id="863" w:author="Laurence Golding" w:date="2018-03-30T15:54:00Z">
        <w:r>
          <w:t>at</w:t>
        </w:r>
      </w:ins>
      <w:ins w:id="864" w:author="Laurence Golding" w:date="2018-03-30T15:53:00Z">
        <w:r>
          <w:t xml:space="preserve"> which the edge starts</w:t>
        </w:r>
      </w:ins>
      <w:ins w:id="865" w:author="Laurence Golding" w:date="2018-04-02T09:34:00Z">
        <w:r w:rsidR="00484F08">
          <w:t>)</w:t>
        </w:r>
      </w:ins>
      <w:ins w:id="866" w:author="Laurence Golding" w:date="2018-03-30T15:53:00Z">
        <w:r>
          <w:t xml:space="preserve">. </w:t>
        </w:r>
        <w:bookmarkStart w:id="867" w:name="_Hlk510425720"/>
        <w:r>
          <w:t>It</w:t>
        </w:r>
      </w:ins>
      <w:ins w:id="868" w:author="Laurence Golding" w:date="2018-04-02T09:34:00Z">
        <w:r w:rsidR="00484F08">
          <w:t xml:space="preserve"> </w:t>
        </w:r>
      </w:ins>
      <w:ins w:id="869" w:author="Laurence Golding" w:date="2018-03-30T15:53:00Z">
        <w:r>
          <w:rPr>
            <w:b/>
          </w:rPr>
          <w:t>SHALL</w:t>
        </w:r>
        <w:r>
          <w:t xml:space="preserve"> equal </w:t>
        </w:r>
      </w:ins>
      <w:ins w:id="870" w:author="Laurence Golding" w:date="2018-04-02T09:34:00Z">
        <w:r w:rsidR="00484F08">
          <w:t xml:space="preserve">the </w:t>
        </w:r>
      </w:ins>
      <w:ins w:id="871" w:author="Laurence Golding" w:date="2018-03-30T15:53:00Z">
        <w:r w:rsidRPr="007A5130">
          <w:rPr>
            <w:rStyle w:val="CODEtemp"/>
          </w:rPr>
          <w:t>id</w:t>
        </w:r>
      </w:ins>
      <w:ins w:id="872" w:author="Laurence Golding" w:date="2018-03-30T15:54:00Z">
        <w:r>
          <w:t xml:space="preserve"> property</w:t>
        </w:r>
      </w:ins>
      <w:ins w:id="873" w:author="Laurence Golding" w:date="2018-03-30T15:55:00Z">
        <w:r>
          <w:t xml:space="preserve"> (§</w:t>
        </w:r>
      </w:ins>
      <w:ins w:id="874" w:author="Laurence Golding" w:date="2018-03-30T15:56:00Z">
        <w:r>
          <w:fldChar w:fldCharType="begin"/>
        </w:r>
        <w:r>
          <w:instrText xml:space="preserve"> REF _Ref510188722 \r \h </w:instrText>
        </w:r>
      </w:ins>
      <w:r>
        <w:fldChar w:fldCharType="separate"/>
      </w:r>
      <w:ins w:id="875" w:author="Laurence Golding" w:date="2018-03-30T15:56:00Z">
        <w:r>
          <w:t>3.26.2</w:t>
        </w:r>
        <w:r>
          <w:fldChar w:fldCharType="end"/>
        </w:r>
      </w:ins>
      <w:ins w:id="876" w:author="Laurence Golding" w:date="2018-03-30T15:55:00Z">
        <w:r>
          <w:t>)</w:t>
        </w:r>
      </w:ins>
      <w:ins w:id="877" w:author="Laurence Golding" w:date="2018-03-30T15:54:00Z">
        <w:r>
          <w:t xml:space="preserve"> of one of the </w:t>
        </w:r>
        <w:r w:rsidRPr="007A5130">
          <w:rPr>
            <w:rStyle w:val="CODEtemp"/>
          </w:rPr>
          <w:t>node</w:t>
        </w:r>
        <w:r>
          <w:t xml:space="preserve"> objects</w:t>
        </w:r>
      </w:ins>
      <w:ins w:id="878" w:author="Laurence Golding" w:date="2018-03-30T15:55:00Z">
        <w:r>
          <w:t xml:space="preserve"> (§</w:t>
        </w:r>
      </w:ins>
      <w:ins w:id="879" w:author="Laurence Golding" w:date="2018-03-30T15:56:00Z">
        <w:r>
          <w:fldChar w:fldCharType="begin"/>
        </w:r>
        <w:r>
          <w:instrText xml:space="preserve"> REF _Ref510186004 \r \h </w:instrText>
        </w:r>
      </w:ins>
      <w:r>
        <w:fldChar w:fldCharType="separate"/>
      </w:r>
      <w:ins w:id="880" w:author="Laurence Golding" w:date="2018-03-30T15:56:00Z">
        <w:r>
          <w:t>3.26</w:t>
        </w:r>
        <w:r>
          <w:fldChar w:fldCharType="end"/>
        </w:r>
      </w:ins>
      <w:ins w:id="881" w:author="Laurence Golding" w:date="2018-03-30T15:55:00Z">
        <w:r>
          <w:t>)</w:t>
        </w:r>
      </w:ins>
      <w:ins w:id="882" w:author="Laurence Golding" w:date="2018-03-30T15:54:00Z">
        <w:r>
          <w:t xml:space="preserve"> in the</w:t>
        </w:r>
      </w:ins>
      <w:ins w:id="883" w:author="Laurence Golding" w:date="2018-04-02T10:26:00Z">
        <w:r w:rsidR="003D2259">
          <w:t xml:space="preserve"> containing</w:t>
        </w:r>
      </w:ins>
      <w:ins w:id="884" w:author="Laurence Golding" w:date="2018-03-30T15:54:00Z">
        <w:r>
          <w:t xml:space="preserve"> </w:t>
        </w:r>
        <w:r w:rsidRPr="007A5130">
          <w:rPr>
            <w:rStyle w:val="CODEtemp"/>
          </w:rPr>
          <w:t>graph</w:t>
        </w:r>
        <w:r>
          <w:t xml:space="preserve"> object</w:t>
        </w:r>
      </w:ins>
      <w:ins w:id="885" w:author="Laurence Golding" w:date="2018-03-30T15:55:00Z">
        <w:r>
          <w:t xml:space="preserve"> (§</w:t>
        </w:r>
        <w:r>
          <w:fldChar w:fldCharType="begin"/>
        </w:r>
        <w:r>
          <w:instrText xml:space="preserve"> REF _Ref510175970 \r \h </w:instrText>
        </w:r>
      </w:ins>
      <w:r>
        <w:fldChar w:fldCharType="separate"/>
      </w:r>
      <w:ins w:id="886" w:author="Laurence Golding" w:date="2018-03-30T15:55:00Z">
        <w:r>
          <w:t>3.25</w:t>
        </w:r>
        <w:r>
          <w:fldChar w:fldCharType="end"/>
        </w:r>
        <w:r>
          <w:t>)</w:t>
        </w:r>
      </w:ins>
      <w:bookmarkEnd w:id="867"/>
      <w:ins w:id="887" w:author="Laurence Golding" w:date="2018-03-30T15:54:00Z">
        <w:r>
          <w:t>.</w:t>
        </w:r>
      </w:ins>
    </w:p>
    <w:p w14:paraId="7CE58D24" w14:textId="7CC89044" w:rsidR="008231FE" w:rsidRDefault="008231FE" w:rsidP="008231FE">
      <w:pPr>
        <w:pStyle w:val="Heading3"/>
        <w:rPr>
          <w:ins w:id="888" w:author="Laurence Golding" w:date="2018-03-30T15:56:00Z"/>
        </w:rPr>
      </w:pPr>
      <w:bookmarkStart w:id="889" w:name="_Ref510187102"/>
      <w:ins w:id="890" w:author="Laurence Golding" w:date="2018-03-30T12:14:00Z">
        <w:r>
          <w:t>target</w:t>
        </w:r>
      </w:ins>
      <w:ins w:id="891" w:author="Laurence Golding" w:date="2018-03-30T15:29:00Z">
        <w:r w:rsidR="00BC7F35">
          <w:t>NodeId</w:t>
        </w:r>
      </w:ins>
      <w:ins w:id="892" w:author="Laurence Golding" w:date="2018-03-30T12:14:00Z">
        <w:r>
          <w:t xml:space="preserve"> property</w:t>
        </w:r>
      </w:ins>
      <w:bookmarkEnd w:id="889"/>
    </w:p>
    <w:p w14:paraId="355386E7" w14:textId="3B5DAD40" w:rsidR="007A5130" w:rsidRPr="0039140C" w:rsidRDefault="007A5130" w:rsidP="007A5130">
      <w:pPr>
        <w:rPr>
          <w:ins w:id="893" w:author="Laurence Golding" w:date="2018-03-30T15:29:00Z"/>
        </w:rPr>
      </w:pPr>
      <w:ins w:id="894" w:author="Laurence Golding" w:date="2018-03-30T15:56:00Z">
        <w:r>
          <w:t xml:space="preserve">An </w:t>
        </w:r>
        <w:r>
          <w:rPr>
            <w:rStyle w:val="CODEtemp"/>
          </w:rPr>
          <w:t>edge</w:t>
        </w:r>
        <w:r>
          <w:t xml:space="preserve"> object </w:t>
        </w:r>
        <w:r>
          <w:rPr>
            <w:b/>
          </w:rPr>
          <w:t>SHALL</w:t>
        </w:r>
        <w:r>
          <w:t xml:space="preserve"> contain a property named </w:t>
        </w:r>
      </w:ins>
      <w:ins w:id="895" w:author="Laurence Golding" w:date="2018-03-30T15:57:00Z">
        <w:r>
          <w:rPr>
            <w:rStyle w:val="CODEtemp"/>
          </w:rPr>
          <w:t>target</w:t>
        </w:r>
      </w:ins>
      <w:ins w:id="896" w:author="Laurence Golding" w:date="2018-03-30T15:56:00Z">
        <w:r>
          <w:rPr>
            <w:rStyle w:val="CODEtemp"/>
          </w:rPr>
          <w:t>NodeI</w:t>
        </w:r>
        <w:r w:rsidRPr="00221721">
          <w:rPr>
            <w:rStyle w:val="CODEtemp"/>
          </w:rPr>
          <w:t>d</w:t>
        </w:r>
        <w:r>
          <w:t xml:space="preserve"> whose value is a string that identifies the </w:t>
        </w:r>
      </w:ins>
      <w:ins w:id="897" w:author="Laurence Golding" w:date="2018-04-02T09:55:00Z">
        <w:r w:rsidR="0039140C">
          <w:t xml:space="preserve">target </w:t>
        </w:r>
      </w:ins>
      <w:ins w:id="898" w:author="Laurence Golding" w:date="2018-03-30T15:56:00Z">
        <w:r>
          <w:t xml:space="preserve">node </w:t>
        </w:r>
      </w:ins>
      <w:ins w:id="899" w:author="Laurence Golding" w:date="2018-04-02T09:55:00Z">
        <w:r w:rsidR="0039140C">
          <w:t xml:space="preserve">(the node </w:t>
        </w:r>
      </w:ins>
      <w:ins w:id="900" w:author="Laurence Golding" w:date="2018-03-30T15:56:00Z">
        <w:r>
          <w:t xml:space="preserve">at which the edge </w:t>
        </w:r>
      </w:ins>
      <w:ins w:id="901" w:author="Laurence Golding" w:date="2018-03-30T15:57:00Z">
        <w:r>
          <w:t>ends</w:t>
        </w:r>
      </w:ins>
      <w:ins w:id="902" w:author="Laurence Golding" w:date="2018-04-02T09:55:00Z">
        <w:r w:rsidR="0039140C">
          <w:t>)</w:t>
        </w:r>
      </w:ins>
      <w:ins w:id="903" w:author="Laurence Golding" w:date="2018-03-30T15:56:00Z">
        <w:r>
          <w:t xml:space="preserve">. It </w:t>
        </w:r>
        <w:r>
          <w:rPr>
            <w:b/>
          </w:rPr>
          <w:t>SHALL</w:t>
        </w:r>
        <w:r>
          <w:t xml:space="preserve"> equal the </w:t>
        </w:r>
        <w:r w:rsidRPr="007A5130">
          <w:rPr>
            <w:rStyle w:val="CODEtemp"/>
          </w:rPr>
          <w:t>id</w:t>
        </w:r>
        <w:r>
          <w:t xml:space="preserve"> property (§</w:t>
        </w:r>
        <w:r>
          <w:fldChar w:fldCharType="begin"/>
        </w:r>
        <w:r>
          <w:instrText xml:space="preserve"> REF _Ref510188722 \r \h </w:instrText>
        </w:r>
      </w:ins>
      <w:ins w:id="904" w:author="Laurence Golding" w:date="2018-03-30T15:56:00Z">
        <w:r>
          <w:fldChar w:fldCharType="separate"/>
        </w:r>
        <w:r>
          <w:t>3.26.2</w:t>
        </w:r>
        <w:r>
          <w:fldChar w:fldCharType="end"/>
        </w:r>
        <w:r>
          <w:t xml:space="preserve">) of one of the </w:t>
        </w:r>
        <w:r w:rsidRPr="007A5130">
          <w:rPr>
            <w:rStyle w:val="CODEtemp"/>
          </w:rPr>
          <w:t>node</w:t>
        </w:r>
        <w:r>
          <w:t xml:space="preserve"> objects (§</w:t>
        </w:r>
        <w:r>
          <w:fldChar w:fldCharType="begin"/>
        </w:r>
        <w:r>
          <w:instrText xml:space="preserve"> REF _Ref510186004 \r \h </w:instrText>
        </w:r>
      </w:ins>
      <w:ins w:id="905" w:author="Laurence Golding" w:date="2018-03-30T15:56:00Z">
        <w:r>
          <w:fldChar w:fldCharType="separate"/>
        </w:r>
        <w:r>
          <w:t>3.26</w:t>
        </w:r>
        <w:r>
          <w:fldChar w:fldCharType="end"/>
        </w:r>
        <w:r>
          <w:t>) in the</w:t>
        </w:r>
      </w:ins>
      <w:ins w:id="906" w:author="Laurence Golding" w:date="2018-04-02T10:01:00Z">
        <w:r w:rsidR="00671864">
          <w:t xml:space="preserve"> containing</w:t>
        </w:r>
      </w:ins>
      <w:ins w:id="907" w:author="Laurence Golding" w:date="2018-03-30T15:56:00Z">
        <w:r>
          <w:t xml:space="preserve"> </w:t>
        </w:r>
        <w:r w:rsidRPr="007A5130">
          <w:rPr>
            <w:rStyle w:val="CODEtemp"/>
          </w:rPr>
          <w:t>graph</w:t>
        </w:r>
        <w:r>
          <w:t xml:space="preserve"> object (§</w:t>
        </w:r>
        <w:r>
          <w:fldChar w:fldCharType="begin"/>
        </w:r>
        <w:r>
          <w:instrText xml:space="preserve"> REF _Ref510175970 \r \h </w:instrText>
        </w:r>
      </w:ins>
      <w:ins w:id="908" w:author="Laurence Golding" w:date="2018-03-30T15:56:00Z">
        <w:r>
          <w:fldChar w:fldCharType="separate"/>
        </w:r>
        <w:r>
          <w:t>3.25</w:t>
        </w:r>
        <w:r>
          <w:fldChar w:fldCharType="end"/>
        </w:r>
        <w:r>
          <w:t>).</w:t>
        </w:r>
      </w:ins>
      <w:ins w:id="909" w:author="Laurence Golding" w:date="2018-04-02T09:41:00Z">
        <w:r w:rsidR="0039140C">
          <w:t xml:space="preserve"> It </w:t>
        </w:r>
        <w:r w:rsidR="0039140C">
          <w:rPr>
            <w:b/>
          </w:rPr>
          <w:t>MAY</w:t>
        </w:r>
        <w:r w:rsidR="0039140C">
          <w:t xml:space="preserve"> equal </w:t>
        </w:r>
      </w:ins>
      <w:ins w:id="910" w:author="Laurence Golding" w:date="2018-04-02T09:54:00Z">
        <w:r w:rsidR="0039140C" w:rsidRPr="0039140C">
          <w:rPr>
            <w:rStyle w:val="CODEtemp"/>
          </w:rPr>
          <w:t>sourceNodeId</w:t>
        </w:r>
        <w:r w:rsidR="0039140C">
          <w:t xml:space="preserve"> (§</w:t>
        </w:r>
        <w:r w:rsidR="0039140C">
          <w:fldChar w:fldCharType="begin"/>
        </w:r>
        <w:r w:rsidR="0039140C">
          <w:instrText xml:space="preserve"> REF _Ref510187432 \r \h </w:instrText>
        </w:r>
      </w:ins>
      <w:r w:rsidR="0039140C">
        <w:fldChar w:fldCharType="separate"/>
      </w:r>
      <w:ins w:id="911" w:author="Laurence Golding" w:date="2018-04-02T09:54:00Z">
        <w:r w:rsidR="0039140C">
          <w:t>3.27.4</w:t>
        </w:r>
        <w:r w:rsidR="0039140C">
          <w:fldChar w:fldCharType="end"/>
        </w:r>
        <w:r w:rsidR="0039140C">
          <w:t>).</w:t>
        </w:r>
      </w:ins>
    </w:p>
    <w:p w14:paraId="7503F14E" w14:textId="1C0B0FCF" w:rsidR="00BC7F35" w:rsidRDefault="00BC7F35" w:rsidP="00BC7F35">
      <w:pPr>
        <w:pStyle w:val="Heading3"/>
        <w:rPr>
          <w:ins w:id="912" w:author="Laurence Golding" w:date="2018-03-30T15:57:00Z"/>
        </w:rPr>
      </w:pPr>
      <w:ins w:id="913" w:author="Laurence Golding" w:date="2018-03-30T15:29:00Z">
        <w:r>
          <w:t>targetGr</w:t>
        </w:r>
      </w:ins>
      <w:ins w:id="914" w:author="Laurence Golding" w:date="2018-03-30T15:30:00Z">
        <w:r>
          <w:t>aphId property</w:t>
        </w:r>
      </w:ins>
    </w:p>
    <w:p w14:paraId="732C0374" w14:textId="17E9F4BE" w:rsidR="00484F08" w:rsidRDefault="007A5130" w:rsidP="007356AE">
      <w:pPr>
        <w:rPr>
          <w:ins w:id="915" w:author="Laurence Golding" w:date="2018-04-02T09:26:00Z"/>
        </w:rPr>
      </w:pPr>
      <w:ins w:id="916" w:author="Laurence Golding" w:date="2018-03-30T15:57:00Z">
        <w:r>
          <w:t xml:space="preserve">An </w:t>
        </w:r>
        <w:r w:rsidRPr="00484F08">
          <w:rPr>
            <w:rStyle w:val="CODEtemp"/>
          </w:rPr>
          <w:t>edge</w:t>
        </w:r>
        <w:r>
          <w:t xml:space="preserve"> object</w:t>
        </w:r>
      </w:ins>
      <w:ins w:id="917" w:author="Laurence Golding" w:date="2018-03-30T15:58:00Z">
        <w:r>
          <w:t xml:space="preserve"> </w:t>
        </w:r>
        <w:r>
          <w:rPr>
            <w:b/>
          </w:rPr>
          <w:t>MAY</w:t>
        </w:r>
        <w:r>
          <w:t xml:space="preserve"> contain a property named </w:t>
        </w:r>
        <w:r w:rsidRPr="007356AE">
          <w:rPr>
            <w:rStyle w:val="CODEtemp"/>
          </w:rPr>
          <w:t>targetGraphId</w:t>
        </w:r>
        <w:r>
          <w:t xml:space="preserve"> whose value is a string that identifies </w:t>
        </w:r>
      </w:ins>
      <w:ins w:id="918" w:author="Laurence Golding" w:date="2018-04-02T09:25:00Z">
        <w:r w:rsidR="00484F08">
          <w:t xml:space="preserve">the </w:t>
        </w:r>
      </w:ins>
      <w:ins w:id="919" w:author="Laurence Golding" w:date="2018-04-02T09:55:00Z">
        <w:r w:rsidR="0039140C">
          <w:t>graph</w:t>
        </w:r>
      </w:ins>
      <w:ins w:id="920" w:author="Laurence Golding" w:date="2018-04-02T09:25:00Z">
        <w:r w:rsidR="00484F08">
          <w:t xml:space="preserve"> </w:t>
        </w:r>
      </w:ins>
      <w:ins w:id="921" w:author="Laurence Golding" w:date="2018-04-02T09:56:00Z">
        <w:r w:rsidR="0039140C">
          <w:t>contain</w:t>
        </w:r>
      </w:ins>
      <w:ins w:id="922" w:author="Laurence Golding" w:date="2018-04-02T10:01:00Z">
        <w:r w:rsidR="00671864">
          <w:t>ing</w:t>
        </w:r>
      </w:ins>
      <w:ins w:id="923" w:author="Laurence Golding" w:date="2018-04-02T09:55:00Z">
        <w:r w:rsidR="0039140C">
          <w:t xml:space="preserve"> </w:t>
        </w:r>
      </w:ins>
      <w:ins w:id="924" w:author="Laurence Golding" w:date="2018-04-02T09:27:00Z">
        <w:r w:rsidR="00484F08">
          <w:t xml:space="preserve">the </w:t>
        </w:r>
      </w:ins>
      <w:ins w:id="925" w:author="Laurence Golding" w:date="2018-04-02T09:57:00Z">
        <w:r w:rsidR="0039140C">
          <w:t xml:space="preserve">target </w:t>
        </w:r>
      </w:ins>
      <w:ins w:id="926" w:author="Laurence Golding" w:date="2018-04-02T09:27:00Z">
        <w:r w:rsidR="00484F08">
          <w:t>node</w:t>
        </w:r>
      </w:ins>
      <w:ins w:id="927" w:author="Laurence Golding" w:date="2018-04-02T09:25:00Z">
        <w:r w:rsidR="00484F08">
          <w:t>. I</w:t>
        </w:r>
      </w:ins>
      <w:ins w:id="928" w:author="Laurence Golding" w:date="2018-04-02T09:58:00Z">
        <w:r w:rsidR="0039140C">
          <w:t>f</w:t>
        </w:r>
      </w:ins>
      <w:ins w:id="929" w:author="Laurence Golding" w:date="2018-04-02T09:25:00Z">
        <w:r w:rsidR="00484F08">
          <w:t xml:space="preserve"> </w:t>
        </w:r>
        <w:r w:rsidR="00484F08" w:rsidRPr="00484F08">
          <w:rPr>
            <w:rStyle w:val="CODEtemp"/>
          </w:rPr>
          <w:t>t</w:t>
        </w:r>
      </w:ins>
      <w:ins w:id="930" w:author="Laurence Golding" w:date="2018-04-02T09:26:00Z">
        <w:r w:rsidR="00484F08" w:rsidRPr="00484F08">
          <w:rPr>
            <w:rStyle w:val="CODEtemp"/>
          </w:rPr>
          <w:t>argetGraphId</w:t>
        </w:r>
        <w:r w:rsidR="00484F08">
          <w:t xml:space="preserve"> is absent, the target node </w:t>
        </w:r>
      </w:ins>
      <w:ins w:id="931" w:author="Laurence Golding" w:date="2018-04-02T10:27:00Z">
        <w:r w:rsidR="003D2259">
          <w:rPr>
            <w:b/>
          </w:rPr>
          <w:t>SHALL</w:t>
        </w:r>
        <w:r w:rsidR="003D2259">
          <w:t xml:space="preserve"> be</w:t>
        </w:r>
      </w:ins>
      <w:ins w:id="932" w:author="Laurence Golding" w:date="2018-04-02T09:26:00Z">
        <w:r w:rsidR="00484F08">
          <w:t xml:space="preserve"> taken to lie within the graph</w:t>
        </w:r>
      </w:ins>
      <w:ins w:id="933" w:author="Laurence Golding" w:date="2018-04-02T10:01:00Z">
        <w:r w:rsidR="00671864">
          <w:t xml:space="preserve"> containing the source node</w:t>
        </w:r>
      </w:ins>
      <w:ins w:id="934" w:author="Laurence Golding" w:date="2018-04-02T09:26:00Z">
        <w:r w:rsidR="00484F08">
          <w:t>.</w:t>
        </w:r>
      </w:ins>
    </w:p>
    <w:p w14:paraId="6F6A3BB5" w14:textId="26A10618" w:rsidR="007A5130" w:rsidRPr="00484F08" w:rsidRDefault="007356AE" w:rsidP="007356AE">
      <w:pPr>
        <w:rPr>
          <w:ins w:id="935" w:author="Laurence Golding" w:date="2018-03-30T12:14:00Z"/>
        </w:rPr>
      </w:pPr>
      <w:ins w:id="936" w:author="Laurence Golding" w:date="2018-03-30T16:01:00Z">
        <w:r>
          <w:t>If th</w:t>
        </w:r>
      </w:ins>
      <w:ins w:id="937" w:author="Laurence Golding" w:date="2018-04-02T09:15:00Z">
        <w:r w:rsidR="00484F08">
          <w:t>e</w:t>
        </w:r>
      </w:ins>
      <w:ins w:id="938" w:author="Laurence Golding" w:date="2018-04-02T09:28:00Z">
        <w:r w:rsidR="00484F08">
          <w:t xml:space="preserve"> </w:t>
        </w:r>
      </w:ins>
      <w:ins w:id="939" w:author="Laurence Golding" w:date="2018-04-02T10:02:00Z">
        <w:r w:rsidR="00671864" w:rsidRPr="00671864">
          <w:rPr>
            <w:rStyle w:val="CODEtemp"/>
          </w:rPr>
          <w:t>edge</w:t>
        </w:r>
        <w:r w:rsidR="00671864">
          <w:t xml:space="preserve"> object’s containing</w:t>
        </w:r>
      </w:ins>
      <w:ins w:id="940" w:author="Laurence Golding" w:date="2018-04-02T09:28:00Z">
        <w:r w:rsidR="00484F08">
          <w:t xml:space="preserve"> </w:t>
        </w:r>
        <w:r w:rsidR="00484F08" w:rsidRPr="003D2259">
          <w:rPr>
            <w:rStyle w:val="CODEtemp"/>
          </w:rPr>
          <w:t>graph</w:t>
        </w:r>
      </w:ins>
      <w:ins w:id="941" w:author="Laurence Golding" w:date="2018-04-02T09:15:00Z">
        <w:r w:rsidR="00484F08">
          <w:t xml:space="preserve"> </w:t>
        </w:r>
      </w:ins>
      <w:ins w:id="942" w:author="Laurence Golding" w:date="2018-04-02T10:28:00Z">
        <w:r w:rsidR="003D2259">
          <w:t xml:space="preserve">object </w:t>
        </w:r>
      </w:ins>
      <w:ins w:id="943" w:author="Laurence Golding" w:date="2018-04-02T09:15:00Z">
        <w:r w:rsidR="00484F08">
          <w:t xml:space="preserve">occurs </w:t>
        </w:r>
      </w:ins>
      <w:ins w:id="944" w:author="Laurence Golding" w:date="2018-04-02T10:38:00Z">
        <w:r w:rsidR="003D2259">
          <w:t>in</w:t>
        </w:r>
      </w:ins>
      <w:ins w:id="945" w:author="Laurence Golding" w:date="2018-04-02T09:16:00Z">
        <w:r w:rsidR="00484F08">
          <w:t xml:space="preserve"> </w:t>
        </w:r>
      </w:ins>
      <w:ins w:id="946" w:author="Laurence Golding" w:date="2018-04-02T10:35:00Z">
        <w:r w:rsidR="003D2259">
          <w:t>a</w:t>
        </w:r>
      </w:ins>
      <w:ins w:id="947" w:author="Laurence Golding" w:date="2018-04-02T10:34:00Z">
        <w:r w:rsidR="003D2259">
          <w:t xml:space="preserve"> </w:t>
        </w:r>
      </w:ins>
      <w:ins w:id="948" w:author="Laurence Golding" w:date="2018-04-02T10:35:00Z">
        <w:r w:rsidR="003D2259">
          <w:rPr>
            <w:rStyle w:val="CODEtemp"/>
          </w:rPr>
          <w:t>run.</w:t>
        </w:r>
      </w:ins>
      <w:ins w:id="949" w:author="Laurence Golding" w:date="2018-04-02T10:37:00Z">
        <w:r w:rsidR="003D2259">
          <w:rPr>
            <w:rStyle w:val="CODEtemp"/>
          </w:rPr>
          <w:t>g</w:t>
        </w:r>
      </w:ins>
      <w:ins w:id="950" w:author="Laurence Golding" w:date="2018-04-02T09:17:00Z">
        <w:r w:rsidR="00484F08" w:rsidRPr="00484F08">
          <w:rPr>
            <w:rStyle w:val="CODEtemp"/>
          </w:rPr>
          <w:t>raphs</w:t>
        </w:r>
        <w:r w:rsidR="00484F08">
          <w:t xml:space="preserve"> property</w:t>
        </w:r>
      </w:ins>
      <w:ins w:id="951" w:author="Laurence Golding" w:date="2018-04-02T09:19:00Z">
        <w:r w:rsidR="00484F08">
          <w:t xml:space="preserve"> (</w:t>
        </w:r>
      </w:ins>
      <w:ins w:id="952" w:author="Laurence Golding" w:date="2018-04-02T09:21:00Z">
        <w:r w:rsidR="00484F08">
          <w:t>§</w:t>
        </w:r>
        <w:r w:rsidR="00484F08">
          <w:fldChar w:fldCharType="begin"/>
        </w:r>
        <w:r w:rsidR="00484F08">
          <w:instrText xml:space="preserve"> REF _Ref510176396 \r \h </w:instrText>
        </w:r>
      </w:ins>
      <w:r w:rsidR="00484F08">
        <w:fldChar w:fldCharType="separate"/>
      </w:r>
      <w:ins w:id="953" w:author="Laurence Golding" w:date="2018-04-02T09:21:00Z">
        <w:r w:rsidR="00484F08">
          <w:t>3.11.13</w:t>
        </w:r>
        <w:r w:rsidR="00484F08">
          <w:fldChar w:fldCharType="end"/>
        </w:r>
      </w:ins>
      <w:ins w:id="954" w:author="Laurence Golding" w:date="2018-04-02T09:19:00Z">
        <w:r w:rsidR="00484F08">
          <w:t>)</w:t>
        </w:r>
      </w:ins>
      <w:ins w:id="955" w:author="Laurence Golding" w:date="2018-04-02T09:17:00Z">
        <w:r w:rsidR="00484F08">
          <w:t xml:space="preserve">, </w:t>
        </w:r>
      </w:ins>
      <w:ins w:id="956" w:author="Laurence Golding" w:date="2018-04-02T10:38:00Z">
        <w:r w:rsidR="003D2259" w:rsidRPr="003D2259">
          <w:rPr>
            <w:rStyle w:val="CODEtemp"/>
          </w:rPr>
          <w:t>targetGraphId</w:t>
        </w:r>
      </w:ins>
      <w:ins w:id="957" w:author="Laurence Golding" w:date="2018-04-02T09:17:00Z">
        <w:r w:rsidR="00484F08">
          <w:t xml:space="preserve"> </w:t>
        </w:r>
      </w:ins>
      <w:ins w:id="958" w:author="Laurence Golding" w:date="2018-04-02T09:19:00Z">
        <w:r w:rsidR="00484F08" w:rsidRPr="00484F08">
          <w:rPr>
            <w:b/>
          </w:rPr>
          <w:t>SHALL</w:t>
        </w:r>
        <w:r w:rsidR="00484F08">
          <w:t xml:space="preserve"> equal </w:t>
        </w:r>
      </w:ins>
      <w:ins w:id="959" w:author="Laurence Golding" w:date="2018-04-02T09:30:00Z">
        <w:r w:rsidR="00484F08">
          <w:t>the</w:t>
        </w:r>
      </w:ins>
      <w:ins w:id="960" w:author="Laurence Golding" w:date="2018-04-02T09:21:00Z">
        <w:r w:rsidR="00484F08">
          <w:t xml:space="preserve"> </w:t>
        </w:r>
      </w:ins>
      <w:ins w:id="961" w:author="Laurence Golding" w:date="2018-04-02T09:19:00Z">
        <w:r w:rsidR="00484F08" w:rsidRPr="00484F08">
          <w:rPr>
            <w:rStyle w:val="CODEtemp"/>
          </w:rPr>
          <w:t>id</w:t>
        </w:r>
        <w:r w:rsidR="00484F08">
          <w:t xml:space="preserve"> property (</w:t>
        </w:r>
      </w:ins>
      <w:ins w:id="962" w:author="Laurence Golding" w:date="2018-04-02T09:21:00Z">
        <w:r w:rsidR="00484F08">
          <w:t>§</w:t>
        </w:r>
      </w:ins>
      <w:ins w:id="963" w:author="Laurence Golding" w:date="2018-04-02T09:22:00Z">
        <w:r w:rsidR="00484F08">
          <w:fldChar w:fldCharType="begin"/>
        </w:r>
        <w:r w:rsidR="00484F08">
          <w:instrText xml:space="preserve"> REF _Ref510424252 \r \h </w:instrText>
        </w:r>
      </w:ins>
      <w:r w:rsidR="00484F08">
        <w:fldChar w:fldCharType="separate"/>
      </w:r>
      <w:ins w:id="964" w:author="Laurence Golding" w:date="2018-04-02T09:22:00Z">
        <w:r w:rsidR="00484F08">
          <w:t>3.25.2</w:t>
        </w:r>
        <w:r w:rsidR="00484F08">
          <w:fldChar w:fldCharType="end"/>
        </w:r>
      </w:ins>
      <w:ins w:id="965" w:author="Laurence Golding" w:date="2018-04-02T09:19:00Z">
        <w:r w:rsidR="00484F08">
          <w:t>) of one of the other</w:t>
        </w:r>
      </w:ins>
      <w:ins w:id="966" w:author="Laurence Golding" w:date="2018-04-02T10:35:00Z">
        <w:r w:rsidR="003D2259">
          <w:t xml:space="preserve"> elements of</w:t>
        </w:r>
      </w:ins>
      <w:ins w:id="967" w:author="Laurence Golding" w:date="2018-04-02T09:19:00Z">
        <w:r w:rsidR="00484F08">
          <w:t xml:space="preserve"> </w:t>
        </w:r>
        <w:r w:rsidR="00484F08" w:rsidRPr="00484F08">
          <w:rPr>
            <w:rStyle w:val="CODEtemp"/>
          </w:rPr>
          <w:t>run.graphs</w:t>
        </w:r>
        <w:r w:rsidR="00484F08">
          <w:t>.</w:t>
        </w:r>
      </w:ins>
      <w:ins w:id="968" w:author="Laurence Golding" w:date="2018-04-02T09:22:00Z">
        <w:r w:rsidR="00484F08">
          <w:t xml:space="preserve"> If the </w:t>
        </w:r>
      </w:ins>
      <w:ins w:id="969" w:author="Laurence Golding" w:date="2018-04-02T10:03:00Z">
        <w:r w:rsidR="00671864">
          <w:t>containing</w:t>
        </w:r>
      </w:ins>
      <w:ins w:id="970" w:author="Laurence Golding" w:date="2018-04-02T09:29:00Z">
        <w:r w:rsidR="00484F08">
          <w:t xml:space="preserve"> graph</w:t>
        </w:r>
      </w:ins>
      <w:ins w:id="971" w:author="Laurence Golding" w:date="2018-04-02T09:22:00Z">
        <w:r w:rsidR="00484F08">
          <w:t xml:space="preserve"> occurs in a </w:t>
        </w:r>
        <w:r w:rsidR="00484F08" w:rsidRPr="00484F08">
          <w:rPr>
            <w:rStyle w:val="CODEtemp"/>
          </w:rPr>
          <w:t>result.graphs</w:t>
        </w:r>
        <w:r w:rsidR="00484F08">
          <w:t xml:space="preserve"> property (</w:t>
        </w:r>
      </w:ins>
      <w:ins w:id="972" w:author="Laurence Golding" w:date="2018-04-02T09:30:00Z">
        <w:r w:rsidR="00484F08">
          <w:t>§</w:t>
        </w:r>
      </w:ins>
      <w:ins w:id="973" w:author="Laurence Golding" w:date="2018-04-02T09:31:00Z">
        <w:r w:rsidR="00484F08">
          <w:fldChar w:fldCharType="begin"/>
        </w:r>
        <w:r w:rsidR="00484F08">
          <w:instrText xml:space="preserve"> REF _Ref510176565 \r \h </w:instrText>
        </w:r>
      </w:ins>
      <w:r w:rsidR="00484F08">
        <w:fldChar w:fldCharType="separate"/>
      </w:r>
      <w:ins w:id="974" w:author="Laurence Golding" w:date="2018-04-02T09:31:00Z">
        <w:r w:rsidR="00484F08">
          <w:t>3.18.13</w:t>
        </w:r>
        <w:r w:rsidR="00484F08">
          <w:fldChar w:fldCharType="end"/>
        </w:r>
      </w:ins>
      <w:ins w:id="975" w:author="Laurence Golding" w:date="2018-04-02T09:22:00Z">
        <w:r w:rsidR="00484F08">
          <w:t xml:space="preserve">), </w:t>
        </w:r>
      </w:ins>
      <w:ins w:id="976" w:author="Laurence Golding" w:date="2018-04-02T09:23:00Z">
        <w:r w:rsidR="00484F08">
          <w:t xml:space="preserve">then either </w:t>
        </w:r>
      </w:ins>
      <w:ins w:id="977" w:author="Laurence Golding" w:date="2018-04-02T09:22:00Z">
        <w:r w:rsidR="00484F08">
          <w:t xml:space="preserve">it </w:t>
        </w:r>
      </w:ins>
      <w:ins w:id="978" w:author="Laurence Golding" w:date="2018-04-02T09:23:00Z">
        <w:r w:rsidR="00484F08">
          <w:rPr>
            <w:b/>
          </w:rPr>
          <w:t>SHALL</w:t>
        </w:r>
        <w:r w:rsidR="00484F08">
          <w:t xml:space="preserve"> equal the</w:t>
        </w:r>
      </w:ins>
      <w:ins w:id="979" w:author="Laurence Golding" w:date="2018-04-02T09:31:00Z">
        <w:r w:rsidR="00484F08">
          <w:t xml:space="preserve"> </w:t>
        </w:r>
      </w:ins>
      <w:ins w:id="980" w:author="Laurence Golding" w:date="2018-04-02T09:23:00Z">
        <w:r w:rsidR="00484F08" w:rsidRPr="00484F08">
          <w:rPr>
            <w:rStyle w:val="CODEtemp"/>
          </w:rPr>
          <w:t>id</w:t>
        </w:r>
        <w:r w:rsidR="00484F08">
          <w:t xml:space="preserve"> property of one of the </w:t>
        </w:r>
      </w:ins>
      <w:ins w:id="981" w:author="Laurence Golding" w:date="2018-04-02T10:39:00Z">
        <w:r w:rsidR="003D2259">
          <w:t>other elements of</w:t>
        </w:r>
      </w:ins>
      <w:ins w:id="982" w:author="Laurence Golding" w:date="2018-04-02T09:23:00Z">
        <w:r w:rsidR="00484F08">
          <w:t xml:space="preserve"> that </w:t>
        </w:r>
        <w:r w:rsidR="00484F08" w:rsidRPr="00484F08">
          <w:rPr>
            <w:rStyle w:val="CODEtemp"/>
          </w:rPr>
          <w:t>res</w:t>
        </w:r>
      </w:ins>
      <w:ins w:id="983" w:author="Laurence Golding" w:date="2018-04-02T09:24:00Z">
        <w:r w:rsidR="00484F08" w:rsidRPr="00484F08">
          <w:rPr>
            <w:rStyle w:val="CODEtemp"/>
          </w:rPr>
          <w:t>ult.graphs</w:t>
        </w:r>
        <w:r w:rsidR="00484F08">
          <w:t xml:space="preserve">, or it </w:t>
        </w:r>
        <w:r w:rsidR="00484F08" w:rsidRPr="00484F08">
          <w:rPr>
            <w:b/>
          </w:rPr>
          <w:t>SHALL</w:t>
        </w:r>
        <w:r w:rsidR="00484F08">
          <w:t xml:space="preserve"> equal the </w:t>
        </w:r>
        <w:r w:rsidR="00484F08" w:rsidRPr="00484F08">
          <w:rPr>
            <w:rStyle w:val="CODEtemp"/>
          </w:rPr>
          <w:t>id</w:t>
        </w:r>
        <w:r w:rsidR="00484F08">
          <w:t xml:space="preserve"> property of one of the </w:t>
        </w:r>
        <w:r w:rsidR="00484F08" w:rsidRPr="00484F08">
          <w:rPr>
            <w:rStyle w:val="CODEtemp"/>
          </w:rPr>
          <w:t>graph</w:t>
        </w:r>
        <w:r w:rsidR="00484F08">
          <w:t xml:space="preserve"> objects in the </w:t>
        </w:r>
      </w:ins>
      <w:ins w:id="984" w:author="Laurence Golding" w:date="2018-04-02T09:32:00Z">
        <w:r w:rsidR="00484F08" w:rsidRPr="00484F08">
          <w:rPr>
            <w:rStyle w:val="CODEtemp"/>
          </w:rPr>
          <w:t>run.</w:t>
        </w:r>
      </w:ins>
      <w:ins w:id="985" w:author="Laurence Golding" w:date="2018-04-02T09:24:00Z">
        <w:r w:rsidR="00484F08" w:rsidRPr="00484F08">
          <w:rPr>
            <w:rStyle w:val="CODEtemp"/>
          </w:rPr>
          <w:t>graphs</w:t>
        </w:r>
        <w:r w:rsidR="00484F08">
          <w:t xml:space="preserve"> property of the </w:t>
        </w:r>
      </w:ins>
      <w:ins w:id="986" w:author="Laurence Golding" w:date="2018-04-02T10:03:00Z">
        <w:r w:rsidR="00671864">
          <w:t>containing</w:t>
        </w:r>
      </w:ins>
      <w:ins w:id="987" w:author="Laurence Golding" w:date="2018-04-02T09:24:00Z">
        <w:r w:rsidR="00484F08">
          <w:t xml:space="preserve"> </w:t>
        </w:r>
        <w:r w:rsidR="00484F08" w:rsidRPr="00671864">
          <w:rPr>
            <w:rStyle w:val="CODEtemp"/>
          </w:rPr>
          <w:t>run</w:t>
        </w:r>
      </w:ins>
      <w:ins w:id="988" w:author="Laurence Golding" w:date="2018-04-02T13:48:00Z">
        <w:r w:rsidR="00EB5764">
          <w:t xml:space="preserve">, or both (in which case the </w:t>
        </w:r>
        <w:r w:rsidR="00EB5764" w:rsidRPr="00EB5764">
          <w:rPr>
            <w:rStyle w:val="CODEtemp"/>
          </w:rPr>
          <w:t>graph</w:t>
        </w:r>
        <w:r w:rsidR="00EB5764">
          <w:t xml:space="preserve"> object in </w:t>
        </w:r>
        <w:r w:rsidR="00EB5764" w:rsidRPr="00EB5764">
          <w:rPr>
            <w:rStyle w:val="CODEtemp"/>
          </w:rPr>
          <w:t>result.graphs</w:t>
        </w:r>
        <w:r w:rsidR="00EB5764">
          <w:t xml:space="preserve"> takes precedence).</w:t>
        </w:r>
      </w:ins>
    </w:p>
    <w:p w14:paraId="67A74B2B" w14:textId="5128CB91" w:rsidR="007D4E1C" w:rsidRDefault="008231FE" w:rsidP="008231FE">
      <w:pPr>
        <w:pStyle w:val="Heading3"/>
        <w:rPr>
          <w:ins w:id="989" w:author="Laurence Golding" w:date="2018-03-30T15:59:00Z"/>
        </w:rPr>
      </w:pPr>
      <w:ins w:id="990" w:author="Laurence Golding" w:date="2018-03-30T12:15:00Z">
        <w:r>
          <w:t>properties property</w:t>
        </w:r>
      </w:ins>
    </w:p>
    <w:p w14:paraId="25164847" w14:textId="65AF28FC" w:rsidR="007A5130" w:rsidRPr="007A5130" w:rsidRDefault="007A5130" w:rsidP="007356AE">
      <w:pPr>
        <w:rPr>
          <w:ins w:id="991" w:author="Laurence Golding" w:date="2018-03-30T12:10:00Z"/>
        </w:rPr>
      </w:pPr>
      <w:ins w:id="992" w:author="Laurence Golding" w:date="2018-03-30T15:59:00Z">
        <w:r w:rsidRPr="00F41277">
          <w:t>A</w:t>
        </w:r>
      </w:ins>
      <w:ins w:id="993" w:author="Laurence Golding" w:date="2018-03-30T16:00:00Z">
        <w:r>
          <w:t>n</w:t>
        </w:r>
      </w:ins>
      <w:ins w:id="994" w:author="Laurence Golding" w:date="2018-03-30T15:59:00Z">
        <w:r w:rsidRPr="00F41277">
          <w:t xml:space="preserve"> </w:t>
        </w:r>
      </w:ins>
      <w:ins w:id="995" w:author="Laurence Golding" w:date="2018-03-30T16:00:00Z">
        <w:r>
          <w:rPr>
            <w:rStyle w:val="CODEtemp"/>
          </w:rPr>
          <w:t>edg</w:t>
        </w:r>
      </w:ins>
      <w:ins w:id="996" w:author="Laurence Golding" w:date="2018-03-30T15:59:00Z">
        <w:r>
          <w:rPr>
            <w:rStyle w:val="CODEtemp"/>
          </w:rPr>
          <w:t>e</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997" w:author="Laurence Golding" w:date="2018-03-30T15:59:00Z">
        <w:r>
          <w:fldChar w:fldCharType="separate"/>
        </w:r>
        <w:r>
          <w:t>3.7</w:t>
        </w:r>
        <w:r>
          <w:fldChar w:fldCharType="end"/>
        </w:r>
        <w:r w:rsidRPr="00F41277">
          <w:t xml:space="preserve">). This allows tools to include information about the </w:t>
        </w:r>
      </w:ins>
      <w:ins w:id="998" w:author="Laurence Golding" w:date="2018-03-30T16:00:00Z">
        <w:r>
          <w:t>edg</w:t>
        </w:r>
      </w:ins>
      <w:ins w:id="999" w:author="Laurence Golding" w:date="2018-03-30T15:59:00Z">
        <w:r>
          <w:t>e</w:t>
        </w:r>
        <w:r w:rsidRPr="00F41277">
          <w:t xml:space="preserve"> that is not explicitly specified in the SARIF format.</w:t>
        </w:r>
      </w:ins>
    </w:p>
    <w:p w14:paraId="2A9C4447" w14:textId="25948C61" w:rsidR="007D4E1C" w:rsidRDefault="007D4E1C" w:rsidP="007D4E1C">
      <w:pPr>
        <w:pStyle w:val="Heading2"/>
        <w:rPr>
          <w:ins w:id="1000" w:author="Laurence Golding" w:date="2018-03-30T12:10:00Z"/>
        </w:rPr>
      </w:pPr>
      <w:bookmarkStart w:id="1001" w:name="_Ref510175982"/>
      <w:ins w:id="1002" w:author="Laurence Golding" w:date="2018-03-30T12:10:00Z">
        <w:r>
          <w:t>graphTraversal object</w:t>
        </w:r>
        <w:bookmarkEnd w:id="1001"/>
      </w:ins>
    </w:p>
    <w:p w14:paraId="4EDA1976" w14:textId="1C0F0D24" w:rsidR="007D4E1C" w:rsidRDefault="007D4E1C" w:rsidP="007D4E1C">
      <w:pPr>
        <w:pStyle w:val="Heading3"/>
        <w:rPr>
          <w:ins w:id="1003" w:author="Laurence Golding" w:date="2018-04-02T11:31:00Z"/>
        </w:rPr>
      </w:pPr>
      <w:ins w:id="1004" w:author="Laurence Golding" w:date="2018-03-30T12:11:00Z">
        <w:r>
          <w:t>General</w:t>
        </w:r>
      </w:ins>
    </w:p>
    <w:p w14:paraId="0877E87C" w14:textId="22842115" w:rsidR="00B86F08" w:rsidRDefault="00B86F08" w:rsidP="00B86F08">
      <w:pPr>
        <w:rPr>
          <w:ins w:id="1005" w:author="Laurence Golding" w:date="2018-04-02T11:32:00Z"/>
        </w:rPr>
      </w:pPr>
      <w:ins w:id="1006" w:author="Laurence Golding" w:date="2018-04-02T11:31:00Z">
        <w:r>
          <w:t xml:space="preserve">A </w:t>
        </w:r>
        <w:r w:rsidRPr="00B86F08">
          <w:rPr>
            <w:rStyle w:val="CODEtemp"/>
          </w:rPr>
          <w:t>graphTraversal</w:t>
        </w:r>
        <w:r>
          <w:t xml:space="preserve"> object represents a path through a graph</w:t>
        </w:r>
      </w:ins>
      <w:ins w:id="1007" w:author="Laurence Golding" w:date="2018-04-02T13:41:00Z">
        <w:r w:rsidR="00EB5764">
          <w:t xml:space="preserve"> </w:t>
        </w:r>
      </w:ins>
      <w:ins w:id="1008" w:author="Laurence Golding" w:date="2018-04-02T13:49:00Z">
        <w:r w:rsidR="00EB5764">
          <w:t>specified by</w:t>
        </w:r>
      </w:ins>
      <w:ins w:id="1009" w:author="Laurence Golding" w:date="2018-04-02T11:32:00Z">
        <w:r>
          <w:t xml:space="preserve"> a sequence of </w:t>
        </w:r>
      </w:ins>
      <w:ins w:id="1010" w:author="Laurence Golding" w:date="2018-04-02T11:33:00Z">
        <w:r>
          <w:t xml:space="preserve">connected </w:t>
        </w:r>
      </w:ins>
      <w:ins w:id="1011" w:author="Laurence Golding" w:date="2018-04-02T11:32:00Z">
        <w:r>
          <w:t>“edge traversa</w:t>
        </w:r>
      </w:ins>
      <w:ins w:id="1012" w:author="Laurence Golding" w:date="2018-04-02T11:33:00Z">
        <w:r>
          <w:t>ls”.</w:t>
        </w:r>
      </w:ins>
      <w:ins w:id="1013" w:author="Laurence Golding" w:date="2018-04-02T12:38:00Z">
        <w:r w:rsidR="00E9481C">
          <w:t xml:space="preserve"> For an</w:t>
        </w:r>
      </w:ins>
      <w:ins w:id="1014" w:author="Laurence Golding" w:date="2018-04-02T12:39:00Z">
        <w:r w:rsidR="00E9481C">
          <w:t xml:space="preserve"> example, see §</w:t>
        </w:r>
      </w:ins>
      <w:ins w:id="1015" w:author="Laurence Golding" w:date="2018-04-02T13:40:00Z">
        <w:r w:rsidR="00EB5764">
          <w:fldChar w:fldCharType="begin"/>
        </w:r>
        <w:r w:rsidR="00EB5764">
          <w:instrText xml:space="preserve"> REF _Ref510437052 \r \h </w:instrText>
        </w:r>
      </w:ins>
      <w:r w:rsidR="00EB5764">
        <w:fldChar w:fldCharType="separate"/>
      </w:r>
      <w:ins w:id="1016" w:author="Laurence Golding" w:date="2018-04-02T13:40:00Z">
        <w:r w:rsidR="00EB5764">
          <w:t>3.28.6</w:t>
        </w:r>
        <w:r w:rsidR="00EB5764">
          <w:fldChar w:fldCharType="end"/>
        </w:r>
      </w:ins>
      <w:ins w:id="1017" w:author="Laurence Golding" w:date="2018-04-02T12:39:00Z">
        <w:r w:rsidR="00E9481C">
          <w:t>.</w:t>
        </w:r>
      </w:ins>
    </w:p>
    <w:p w14:paraId="1CCD55A7" w14:textId="67B6EBF9" w:rsidR="008231FE" w:rsidRDefault="008231FE" w:rsidP="008231FE">
      <w:pPr>
        <w:pStyle w:val="Heading3"/>
        <w:rPr>
          <w:ins w:id="1018" w:author="Laurence Golding" w:date="2018-04-02T11:34:00Z"/>
        </w:rPr>
      </w:pPr>
      <w:bookmarkStart w:id="1019" w:name="_Ref510440455"/>
      <w:ins w:id="1020" w:author="Laurence Golding" w:date="2018-03-30T12:16:00Z">
        <w:r>
          <w:t>graphId property</w:t>
        </w:r>
      </w:ins>
      <w:bookmarkEnd w:id="1019"/>
    </w:p>
    <w:p w14:paraId="6F878B51" w14:textId="6B7F4F00" w:rsidR="00B86F08" w:rsidRDefault="00B86F08" w:rsidP="00B86F08">
      <w:pPr>
        <w:rPr>
          <w:ins w:id="1021" w:author="Laurence Golding" w:date="2018-04-02T11:35:00Z"/>
        </w:rPr>
      </w:pPr>
      <w:ins w:id="1022" w:author="Laurence Golding" w:date="2018-04-02T11:34:00Z">
        <w:r>
          <w:t xml:space="preserve">A </w:t>
        </w:r>
        <w:r w:rsidRPr="00B86F08">
          <w:rPr>
            <w:rStyle w:val="CODEtemp"/>
          </w:rPr>
          <w:t>graph</w:t>
        </w:r>
      </w:ins>
      <w:ins w:id="1023" w:author="Laurence Golding" w:date="2018-04-02T11:35:00Z">
        <w:r w:rsidRPr="00B86F08">
          <w:rPr>
            <w:rStyle w:val="CODEtemp"/>
          </w:rPr>
          <w:t>Traversal</w:t>
        </w:r>
      </w:ins>
      <w:ins w:id="1024" w:author="Laurence Golding" w:date="2018-04-02T11:34:00Z">
        <w:r>
          <w:t xml:space="preserve"> object </w:t>
        </w:r>
        <w:r>
          <w:rPr>
            <w:b/>
          </w:rPr>
          <w:t>SHALL</w:t>
        </w:r>
        <w:r>
          <w:t xml:space="preserve"> contain a property named </w:t>
        </w:r>
      </w:ins>
      <w:ins w:id="1025" w:author="Laurence Golding" w:date="2018-04-02T11:35:00Z">
        <w:r>
          <w:rPr>
            <w:rStyle w:val="CODEtemp"/>
          </w:rPr>
          <w:t>graphI</w:t>
        </w:r>
      </w:ins>
      <w:ins w:id="1026" w:author="Laurence Golding" w:date="2018-04-02T11:34:00Z">
        <w:r w:rsidRPr="00B86F08">
          <w:rPr>
            <w:rStyle w:val="CODEtemp"/>
          </w:rPr>
          <w:t>d</w:t>
        </w:r>
        <w:r>
          <w:t xml:space="preserve"> whose value is a string that </w:t>
        </w:r>
      </w:ins>
      <w:ins w:id="1027" w:author="Laurence Golding" w:date="2018-04-02T13:00:00Z">
        <w:r w:rsidR="00C1461A">
          <w:t xml:space="preserve">equals the </w:t>
        </w:r>
        <w:r w:rsidR="00C1461A" w:rsidRPr="00C1461A">
          <w:rPr>
            <w:rStyle w:val="CODEtemp"/>
          </w:rPr>
          <w:t>id</w:t>
        </w:r>
        <w:r w:rsidR="00C1461A">
          <w:t xml:space="preserve"> property (</w:t>
        </w:r>
      </w:ins>
      <w:ins w:id="1028" w:author="Laurence Golding" w:date="2018-04-02T13:01:00Z">
        <w:r w:rsidR="00C1461A">
          <w:t>§</w:t>
        </w:r>
        <w:r w:rsidR="00C1461A">
          <w:fldChar w:fldCharType="begin"/>
        </w:r>
        <w:r w:rsidR="00C1461A">
          <w:instrText xml:space="preserve"> REF _Ref510424252 \r \h </w:instrText>
        </w:r>
      </w:ins>
      <w:r w:rsidR="00C1461A">
        <w:fldChar w:fldCharType="separate"/>
      </w:r>
      <w:ins w:id="1029" w:author="Laurence Golding" w:date="2018-04-02T13:01:00Z">
        <w:r w:rsidR="00C1461A">
          <w:t>3.25.2</w:t>
        </w:r>
        <w:r w:rsidR="00C1461A">
          <w:fldChar w:fldCharType="end"/>
        </w:r>
      </w:ins>
      <w:ins w:id="1030" w:author="Laurence Golding" w:date="2018-04-02T13:00:00Z">
        <w:r w:rsidR="00C1461A">
          <w:t>)</w:t>
        </w:r>
      </w:ins>
      <w:ins w:id="1031" w:author="Laurence Golding" w:date="2018-04-02T13:01:00Z">
        <w:r w:rsidR="00C1461A">
          <w:t xml:space="preserve"> of</w:t>
        </w:r>
      </w:ins>
      <w:ins w:id="1032" w:author="Laurence Golding" w:date="2018-04-02T11:34:00Z">
        <w:r>
          <w:t xml:space="preserve"> the </w:t>
        </w:r>
        <w:r w:rsidRPr="00F354F1">
          <w:rPr>
            <w:rStyle w:val="CODEtemp"/>
          </w:rPr>
          <w:t>graph</w:t>
        </w:r>
        <w:r>
          <w:t xml:space="preserve"> </w:t>
        </w:r>
      </w:ins>
      <w:ins w:id="1033" w:author="Laurence Golding" w:date="2018-04-02T13:07:00Z">
        <w:r w:rsidR="00F354F1">
          <w:t>object (§</w:t>
        </w:r>
        <w:r w:rsidR="00F354F1">
          <w:fldChar w:fldCharType="begin"/>
        </w:r>
        <w:r w:rsidR="00F354F1">
          <w:instrText xml:space="preserve"> REF _Ref510175970 \r \h </w:instrText>
        </w:r>
      </w:ins>
      <w:r w:rsidR="00F354F1">
        <w:fldChar w:fldCharType="separate"/>
      </w:r>
      <w:ins w:id="1034" w:author="Laurence Golding" w:date="2018-04-02T13:07:00Z">
        <w:r w:rsidR="00F354F1">
          <w:t>3.25</w:t>
        </w:r>
        <w:r w:rsidR="00F354F1">
          <w:fldChar w:fldCharType="end"/>
        </w:r>
        <w:r w:rsidR="00F354F1">
          <w:t xml:space="preserve">) </w:t>
        </w:r>
      </w:ins>
      <w:ins w:id="1035" w:author="Laurence Golding" w:date="2018-04-02T11:34:00Z">
        <w:r>
          <w:t>being travers</w:t>
        </w:r>
      </w:ins>
      <w:ins w:id="1036" w:author="Laurence Golding" w:date="2018-04-02T11:35:00Z">
        <w:r>
          <w:t>ed.</w:t>
        </w:r>
      </w:ins>
    </w:p>
    <w:p w14:paraId="1F6B1F4C" w14:textId="16AB4403" w:rsidR="00B86F08" w:rsidRPr="00B86F08" w:rsidRDefault="00F354F1" w:rsidP="00B86F08">
      <w:pPr>
        <w:rPr>
          <w:ins w:id="1037" w:author="Laurence Golding" w:date="2018-03-30T12:16:00Z"/>
          <w:b/>
        </w:rPr>
      </w:pPr>
      <w:ins w:id="1038" w:author="Laurence Golding" w:date="2018-04-02T13:03:00Z">
        <w:r>
          <w:t xml:space="preserve">The value of </w:t>
        </w:r>
        <w:r w:rsidRPr="00F354F1">
          <w:rPr>
            <w:rStyle w:val="CODEtemp"/>
          </w:rPr>
          <w:t>graphId</w:t>
        </w:r>
        <w:r>
          <w:t xml:space="preserve"> </w:t>
        </w:r>
        <w:r>
          <w:rPr>
            <w:b/>
          </w:rPr>
          <w:t>SHALL</w:t>
        </w:r>
        <w:r>
          <w:t xml:space="preserve"> </w:t>
        </w:r>
      </w:ins>
      <w:ins w:id="1039" w:author="Laurence Golding" w:date="2018-04-02T13:04:00Z">
        <w:r>
          <w:t xml:space="preserve">equal </w:t>
        </w:r>
      </w:ins>
      <w:ins w:id="1040" w:author="Laurence Golding" w:date="2018-04-02T13:03:00Z">
        <w:r>
          <w:t>the</w:t>
        </w:r>
      </w:ins>
      <w:ins w:id="1041" w:author="Laurence Golding" w:date="2018-04-02T13:11:00Z">
        <w:r>
          <w:t xml:space="preserve"> </w:t>
        </w:r>
      </w:ins>
      <w:ins w:id="1042" w:author="Laurence Golding" w:date="2018-04-02T13:03:00Z">
        <w:r w:rsidRPr="00F354F1">
          <w:rPr>
            <w:rStyle w:val="CODEtemp"/>
          </w:rPr>
          <w:t>id</w:t>
        </w:r>
        <w:r>
          <w:t xml:space="preserve"> of a </w:t>
        </w:r>
        <w:r w:rsidRPr="00F354F1">
          <w:rPr>
            <w:rStyle w:val="CODEtemp"/>
          </w:rPr>
          <w:t>graph</w:t>
        </w:r>
        <w:r>
          <w:t xml:space="preserve"> object</w:t>
        </w:r>
      </w:ins>
      <w:ins w:id="1043" w:author="Laurence Golding" w:date="2018-04-02T13:04:00Z">
        <w:r>
          <w:t xml:space="preserve"> that occurs</w:t>
        </w:r>
      </w:ins>
      <w:ins w:id="1044" w:author="Laurence Golding" w:date="2018-04-02T13:03:00Z">
        <w:r>
          <w:t xml:space="preserve"> in</w:t>
        </w:r>
      </w:ins>
      <w:ins w:id="1045" w:author="Laurence Golding" w:date="2018-04-02T13:04:00Z">
        <w:r>
          <w:t xml:space="preserve"> the</w:t>
        </w:r>
      </w:ins>
      <w:ins w:id="1046" w:author="Laurence Golding" w:date="2018-04-02T13:12:00Z">
        <w:r>
          <w:t xml:space="preserve"> </w:t>
        </w:r>
      </w:ins>
      <w:ins w:id="1047" w:author="Laurence Golding" w:date="2018-04-02T13:03:00Z">
        <w:r w:rsidRPr="00F354F1">
          <w:rPr>
            <w:rStyle w:val="CODEtemp"/>
          </w:rPr>
          <w:t>graphs</w:t>
        </w:r>
        <w:r>
          <w:t xml:space="preserve"> propert</w:t>
        </w:r>
      </w:ins>
      <w:ins w:id="1048" w:author="Laurence Golding" w:date="2018-04-02T13:04:00Z">
        <w:r>
          <w:t>y</w:t>
        </w:r>
      </w:ins>
      <w:ins w:id="1049" w:author="Laurence Golding" w:date="2018-04-02T13:10:00Z">
        <w:r>
          <w:t xml:space="preserve"> (§</w:t>
        </w:r>
        <w:r>
          <w:fldChar w:fldCharType="begin"/>
        </w:r>
        <w:r>
          <w:instrText xml:space="preserve"> REF _Ref510176565 \r \h </w:instrText>
        </w:r>
      </w:ins>
      <w:r>
        <w:fldChar w:fldCharType="separate"/>
      </w:r>
      <w:ins w:id="1050" w:author="Laurence Golding" w:date="2018-04-02T13:10:00Z">
        <w:r>
          <w:t>3.18.13</w:t>
        </w:r>
        <w:r>
          <w:fldChar w:fldCharType="end"/>
        </w:r>
        <w:r>
          <w:t>)</w:t>
        </w:r>
      </w:ins>
      <w:ins w:id="1051" w:author="Laurence Golding" w:date="2018-04-02T13:04:00Z">
        <w:r>
          <w:t xml:space="preserve"> of the </w:t>
        </w:r>
      </w:ins>
      <w:ins w:id="1052" w:author="Laurence Golding" w:date="2018-04-02T13:10:00Z">
        <w:r>
          <w:t xml:space="preserve">containing </w:t>
        </w:r>
      </w:ins>
      <w:ins w:id="1053" w:author="Laurence Golding" w:date="2018-04-02T13:04:00Z">
        <w:r w:rsidRPr="00F354F1">
          <w:rPr>
            <w:rStyle w:val="CODEtemp"/>
          </w:rPr>
          <w:t>result</w:t>
        </w:r>
      </w:ins>
      <w:ins w:id="1054" w:author="Laurence Golding" w:date="2018-04-02T13:12:00Z">
        <w:r>
          <w:t xml:space="preserve"> (</w:t>
        </w:r>
      </w:ins>
      <w:ins w:id="1055" w:author="Laurence Golding" w:date="2018-04-02T13:13:00Z">
        <w:r>
          <w:t>§</w:t>
        </w:r>
        <w:r>
          <w:fldChar w:fldCharType="begin"/>
        </w:r>
        <w:r>
          <w:instrText xml:space="preserve"> REF _Ref493350984 \r \h </w:instrText>
        </w:r>
      </w:ins>
      <w:r>
        <w:fldChar w:fldCharType="separate"/>
      </w:r>
      <w:ins w:id="1056" w:author="Laurence Golding" w:date="2018-04-02T13:13:00Z">
        <w:r>
          <w:t>3.18</w:t>
        </w:r>
        <w:r>
          <w:fldChar w:fldCharType="end"/>
        </w:r>
      </w:ins>
      <w:ins w:id="1057" w:author="Laurence Golding" w:date="2018-04-02T13:12:00Z">
        <w:r>
          <w:t>),</w:t>
        </w:r>
      </w:ins>
      <w:ins w:id="1058" w:author="Laurence Golding" w:date="2018-04-02T13:04:00Z">
        <w:r>
          <w:t xml:space="preserve"> or the </w:t>
        </w:r>
      </w:ins>
      <w:ins w:id="1059" w:author="Laurence Golding" w:date="2018-04-02T13:05:00Z">
        <w:r w:rsidRPr="00F354F1">
          <w:rPr>
            <w:rStyle w:val="CODEtemp"/>
          </w:rPr>
          <w:t>id</w:t>
        </w:r>
        <w:r>
          <w:t xml:space="preserve"> of a </w:t>
        </w:r>
        <w:r w:rsidRPr="00F354F1">
          <w:rPr>
            <w:rStyle w:val="CODEtemp"/>
          </w:rPr>
          <w:t>graph</w:t>
        </w:r>
      </w:ins>
      <w:ins w:id="1060" w:author="Laurence Golding" w:date="2018-04-02T13:11:00Z">
        <w:r>
          <w:t xml:space="preserve"> </w:t>
        </w:r>
      </w:ins>
      <w:ins w:id="1061" w:author="Laurence Golding" w:date="2018-04-02T13:05:00Z">
        <w:r>
          <w:t>object that occurs in the</w:t>
        </w:r>
      </w:ins>
      <w:ins w:id="1062" w:author="Laurence Golding" w:date="2018-04-02T13:13:00Z">
        <w:r>
          <w:t xml:space="preserve"> </w:t>
        </w:r>
      </w:ins>
      <w:ins w:id="1063" w:author="Laurence Golding" w:date="2018-04-02T13:05:00Z">
        <w:r w:rsidRPr="00F354F1">
          <w:rPr>
            <w:rStyle w:val="CODEtemp"/>
          </w:rPr>
          <w:t>graphs</w:t>
        </w:r>
        <w:r>
          <w:t xml:space="preserve"> property</w:t>
        </w:r>
      </w:ins>
      <w:ins w:id="1064" w:author="Laurence Golding" w:date="2018-04-02T13:13:00Z">
        <w:r>
          <w:t xml:space="preserve"> (</w:t>
        </w:r>
      </w:ins>
      <w:ins w:id="1065" w:author="Laurence Golding" w:date="2018-04-02T13:14:00Z">
        <w:r>
          <w:fldChar w:fldCharType="begin"/>
        </w:r>
        <w:r>
          <w:instrText xml:space="preserve"> REF _Ref510176396 \r \h </w:instrText>
        </w:r>
      </w:ins>
      <w:r>
        <w:fldChar w:fldCharType="separate"/>
      </w:r>
      <w:ins w:id="1066" w:author="Laurence Golding" w:date="2018-04-02T13:14:00Z">
        <w:r>
          <w:t>3.11.13</w:t>
        </w:r>
        <w:r>
          <w:fldChar w:fldCharType="end"/>
        </w:r>
      </w:ins>
      <w:ins w:id="1067" w:author="Laurence Golding" w:date="2018-04-02T13:13:00Z">
        <w:r>
          <w:t>)</w:t>
        </w:r>
      </w:ins>
      <w:ins w:id="1068" w:author="Laurence Golding" w:date="2018-04-02T13:05:00Z">
        <w:r>
          <w:t xml:space="preserve"> of the containing </w:t>
        </w:r>
        <w:r w:rsidRPr="00F354F1">
          <w:rPr>
            <w:rStyle w:val="CODEtemp"/>
          </w:rPr>
          <w:t>run</w:t>
        </w:r>
      </w:ins>
      <w:ins w:id="1069" w:author="Laurence Golding" w:date="2018-04-02T13:13:00Z">
        <w:r>
          <w:t xml:space="preserve"> (</w:t>
        </w:r>
      </w:ins>
      <w:ins w:id="1070" w:author="Laurence Golding" w:date="2018-04-02T13:14:00Z">
        <w:r>
          <w:fldChar w:fldCharType="begin"/>
        </w:r>
        <w:r>
          <w:instrText xml:space="preserve"> REF _Ref493349997 \r \h </w:instrText>
        </w:r>
      </w:ins>
      <w:r>
        <w:fldChar w:fldCharType="separate"/>
      </w:r>
      <w:ins w:id="1071" w:author="Laurence Golding" w:date="2018-04-02T13:14:00Z">
        <w:r>
          <w:t>3.11</w:t>
        </w:r>
        <w:r>
          <w:fldChar w:fldCharType="end"/>
        </w:r>
      </w:ins>
      <w:ins w:id="1072" w:author="Laurence Golding" w:date="2018-04-02T13:13:00Z">
        <w:r>
          <w:t>),</w:t>
        </w:r>
      </w:ins>
      <w:ins w:id="1073" w:author="Laurence Golding" w:date="2018-04-02T13:06:00Z">
        <w:r>
          <w:t xml:space="preserve"> or both</w:t>
        </w:r>
      </w:ins>
      <w:ins w:id="1074" w:author="Laurence Golding" w:date="2018-04-02T13:50:00Z">
        <w:r w:rsidR="00EB5764">
          <w:t xml:space="preserve"> (in which case the</w:t>
        </w:r>
      </w:ins>
      <w:ins w:id="1075" w:author="Laurence Golding" w:date="2018-04-02T13:05:00Z">
        <w:r>
          <w:t xml:space="preserve"> </w:t>
        </w:r>
        <w:r w:rsidRPr="00F354F1">
          <w:rPr>
            <w:rStyle w:val="CODEtemp"/>
          </w:rPr>
          <w:t>graph</w:t>
        </w:r>
      </w:ins>
      <w:ins w:id="1076" w:author="Laurence Golding" w:date="2018-04-02T13:06:00Z">
        <w:r>
          <w:t xml:space="preserve"> </w:t>
        </w:r>
      </w:ins>
      <w:ins w:id="1077" w:author="Laurence Golding" w:date="2018-04-02T13:50:00Z">
        <w:r w:rsidR="00EB5764">
          <w:t xml:space="preserve">object </w:t>
        </w:r>
      </w:ins>
      <w:ins w:id="1078" w:author="Laurence Golding" w:date="2018-04-02T13:06:00Z">
        <w:r>
          <w:t>in</w:t>
        </w:r>
      </w:ins>
      <w:ins w:id="1079" w:author="Laurence Golding" w:date="2018-04-02T13:05:00Z">
        <w:r>
          <w:t xml:space="preserve"> </w:t>
        </w:r>
      </w:ins>
      <w:ins w:id="1080" w:author="Laurence Golding" w:date="2018-04-02T13:11:00Z">
        <w:r w:rsidRPr="00F354F1">
          <w:rPr>
            <w:rStyle w:val="CODEtemp"/>
          </w:rPr>
          <w:t>r</w:t>
        </w:r>
      </w:ins>
      <w:ins w:id="1081" w:author="Laurence Golding" w:date="2018-04-02T13:05:00Z">
        <w:r w:rsidRPr="00F354F1">
          <w:rPr>
            <w:rStyle w:val="CODEtemp"/>
          </w:rPr>
          <w:t>esult.graphs</w:t>
        </w:r>
        <w:r>
          <w:t xml:space="preserve"> </w:t>
        </w:r>
      </w:ins>
      <w:ins w:id="1082" w:author="Laurence Golding" w:date="2018-04-02T13:06:00Z">
        <w:r>
          <w:t>takes precedence</w:t>
        </w:r>
      </w:ins>
      <w:ins w:id="1083" w:author="Laurence Golding" w:date="2018-04-02T13:50:00Z">
        <w:r w:rsidR="00EB5764">
          <w:rPr>
            <w:rStyle w:val="CODEtemp"/>
          </w:rPr>
          <w:t>)</w:t>
        </w:r>
      </w:ins>
      <w:ins w:id="1084" w:author="Laurence Golding" w:date="2018-04-02T13:05:00Z">
        <w:r>
          <w:t>.</w:t>
        </w:r>
      </w:ins>
    </w:p>
    <w:p w14:paraId="24CBB464" w14:textId="1355BE4C" w:rsidR="008231FE" w:rsidRDefault="008231FE" w:rsidP="008231FE">
      <w:pPr>
        <w:pStyle w:val="Heading3"/>
        <w:rPr>
          <w:ins w:id="1085" w:author="Laurence Golding" w:date="2018-04-02T13:15:00Z"/>
        </w:rPr>
      </w:pPr>
      <w:ins w:id="1086" w:author="Laurence Golding" w:date="2018-03-30T12:16:00Z">
        <w:r>
          <w:t>description property</w:t>
        </w:r>
      </w:ins>
    </w:p>
    <w:p w14:paraId="5B7232D0" w14:textId="73DC8BB4" w:rsidR="00F354F1" w:rsidRPr="00F354F1" w:rsidRDefault="00F354F1" w:rsidP="00F354F1">
      <w:pPr>
        <w:rPr>
          <w:ins w:id="1087" w:author="Laurence Golding" w:date="2018-03-30T12:16:00Z"/>
        </w:rPr>
      </w:pPr>
      <w:ins w:id="1088" w:author="Laurence Golding" w:date="2018-04-02T13:15:00Z">
        <w:r>
          <w:t xml:space="preserve">A </w:t>
        </w:r>
        <w:r w:rsidRPr="00B86F08">
          <w:rPr>
            <w:rStyle w:val="CODEtemp"/>
          </w:rPr>
          <w:t>graphTraversal</w:t>
        </w:r>
        <w:r>
          <w:t xml:space="preserve"> object </w:t>
        </w:r>
        <w:r>
          <w:rPr>
            <w:b/>
          </w:rPr>
          <w:t>MAY</w:t>
        </w:r>
        <w:r>
          <w:t xml:space="preserve"> contain a property named </w:t>
        </w:r>
        <w:r>
          <w:rPr>
            <w:rStyle w:val="CODEtemp"/>
          </w:rPr>
          <w:t>description</w:t>
        </w:r>
        <w:r>
          <w:t xml:space="preserve"> whose value is a </w:t>
        </w:r>
        <w:r w:rsidRPr="00F354F1">
          <w:rPr>
            <w:rStyle w:val="CODEtemp"/>
          </w:rPr>
          <w:t>message</w:t>
        </w:r>
        <w:r>
          <w:t xml:space="preserve"> object </w:t>
        </w:r>
      </w:ins>
      <w:ins w:id="1089" w:author="Laurence Golding" w:date="2018-04-02T13:16:00Z">
        <w:r>
          <w:t>(§</w:t>
        </w:r>
        <w:r>
          <w:fldChar w:fldCharType="begin"/>
        </w:r>
        <w:r>
          <w:instrText xml:space="preserve"> REF _Ref508814664 \r \h </w:instrText>
        </w:r>
      </w:ins>
      <w:r>
        <w:fldChar w:fldCharType="separate"/>
      </w:r>
      <w:ins w:id="1090" w:author="Laurence Golding" w:date="2018-04-02T13:16:00Z">
        <w:r>
          <w:t>3.9</w:t>
        </w:r>
        <w:r>
          <w:fldChar w:fldCharType="end"/>
        </w:r>
        <w:r>
          <w:t xml:space="preserve">) </w:t>
        </w:r>
      </w:ins>
      <w:ins w:id="1091" w:author="Laurence Golding" w:date="2018-04-02T13:15:00Z">
        <w:r>
          <w:t xml:space="preserve">that </w:t>
        </w:r>
      </w:ins>
      <w:ins w:id="1092" w:author="Laurence Golding" w:date="2018-04-02T13:16:00Z">
        <w:r>
          <w:t>describes the graph traversal.</w:t>
        </w:r>
      </w:ins>
    </w:p>
    <w:p w14:paraId="0612F0A8" w14:textId="6EE87299" w:rsidR="008231FE" w:rsidRDefault="008231FE" w:rsidP="008231FE">
      <w:pPr>
        <w:pStyle w:val="Heading3"/>
        <w:rPr>
          <w:ins w:id="1093" w:author="Laurence Golding" w:date="2018-04-02T13:17:00Z"/>
        </w:rPr>
      </w:pPr>
      <w:bookmarkStart w:id="1094" w:name="_Ref510440512"/>
      <w:ins w:id="1095" w:author="Laurence Golding" w:date="2018-03-30T12:16:00Z">
        <w:r>
          <w:lastRenderedPageBreak/>
          <w:t>initialState property</w:t>
        </w:r>
      </w:ins>
      <w:bookmarkEnd w:id="1094"/>
    </w:p>
    <w:p w14:paraId="66813B4F" w14:textId="1CAB1D26" w:rsidR="00F354F1" w:rsidRDefault="00F354F1" w:rsidP="00F354F1">
      <w:pPr>
        <w:rPr>
          <w:ins w:id="1096" w:author="Laurence Golding" w:date="2018-04-02T13:28:00Z"/>
        </w:rPr>
      </w:pPr>
      <w:ins w:id="1097" w:author="Laurence Golding" w:date="2018-04-02T13:17:00Z">
        <w:r>
          <w:t xml:space="preserve">A </w:t>
        </w:r>
        <w:r w:rsidRPr="00B86F08">
          <w:rPr>
            <w:rStyle w:val="CODEtemp"/>
          </w:rPr>
          <w:t>graphTraversal</w:t>
        </w:r>
        <w:r>
          <w:t xml:space="preserve"> object </w:t>
        </w:r>
        <w:r>
          <w:rPr>
            <w:b/>
          </w:rPr>
          <w:t>MAY</w:t>
        </w:r>
        <w:r>
          <w:t xml:space="preserve"> contain a property named </w:t>
        </w:r>
      </w:ins>
      <w:ins w:id="1098" w:author="Laurence Golding" w:date="2018-04-02T13:26:00Z">
        <w:r w:rsidR="009A5074">
          <w:rPr>
            <w:rStyle w:val="CODEtemp"/>
          </w:rPr>
          <w:t>initialState</w:t>
        </w:r>
      </w:ins>
      <w:ins w:id="1099" w:author="Laurence Golding" w:date="2018-04-02T13:17:00Z">
        <w:r>
          <w:t xml:space="preserve"> whose value is a</w:t>
        </w:r>
      </w:ins>
      <w:ins w:id="1100" w:author="Laurence Golding" w:date="2018-04-02T13:32:00Z">
        <w:r w:rsidR="009A5074">
          <w:t xml:space="preserve"> JSON</w:t>
        </w:r>
      </w:ins>
      <w:ins w:id="1101" w:author="Laurence Golding" w:date="2018-04-02T13:26:00Z">
        <w:r w:rsidR="009A5074">
          <w:t xml:space="preserve"> object</w:t>
        </w:r>
      </w:ins>
      <w:ins w:id="1102" w:author="Laurence Golding" w:date="2018-04-02T13:17:00Z">
        <w:r>
          <w:t xml:space="preserve"> (§</w:t>
        </w:r>
      </w:ins>
      <w:ins w:id="1103" w:author="Laurence Golding" w:date="2018-04-02T13:27:00Z">
        <w:r w:rsidR="009A5074">
          <w:fldChar w:fldCharType="begin"/>
        </w:r>
        <w:r w:rsidR="009A5074">
          <w:instrText xml:space="preserve"> REF _Ref508798892 \r \h </w:instrText>
        </w:r>
      </w:ins>
      <w:r w:rsidR="009A5074">
        <w:fldChar w:fldCharType="separate"/>
      </w:r>
      <w:ins w:id="1104" w:author="Laurence Golding" w:date="2018-04-02T13:27:00Z">
        <w:r w:rsidR="009A5074">
          <w:t>3.5</w:t>
        </w:r>
        <w:r w:rsidR="009A5074">
          <w:fldChar w:fldCharType="end"/>
        </w:r>
      </w:ins>
      <w:ins w:id="1105" w:author="Laurence Golding" w:date="2018-04-02T13:17:00Z">
        <w:r>
          <w:t>)</w:t>
        </w:r>
      </w:ins>
      <w:ins w:id="1106" w:author="Laurence Golding" w:date="2018-04-02T13:28:00Z">
        <w:r w:rsidR="009A5074">
          <w:t xml:space="preserve"> each of whose properties represents the value of a relevant expression at the point of entry to the graph</w:t>
        </w:r>
      </w:ins>
      <w:ins w:id="1107" w:author="Laurence Golding" w:date="2018-04-02T13:17:00Z">
        <w:r>
          <w:t>.</w:t>
        </w:r>
      </w:ins>
      <w:ins w:id="1108" w:author="Laurence Golding" w:date="2018-04-02T13:34:00Z">
        <w:r w:rsidR="009A5074">
          <w:t xml:space="preserve"> </w:t>
        </w:r>
      </w:ins>
      <w:ins w:id="1109" w:author="Laurence Golding" w:date="2018-04-02T13:39:00Z">
        <w:r w:rsidR="00EB5764">
          <w:t>This</w:t>
        </w:r>
      </w:ins>
      <w:ins w:id="1110" w:author="Laurence Golding" w:date="2018-04-02T13:36:00Z">
        <w:r w:rsidR="009A5074">
          <w:t xml:space="preserve"> property, together with </w:t>
        </w:r>
        <w:r w:rsidR="009A5074" w:rsidRPr="009A5074">
          <w:rPr>
            <w:rStyle w:val="CODEtemp"/>
          </w:rPr>
          <w:t>edgeTraversal.finalState</w:t>
        </w:r>
        <w:r w:rsidR="009A5074">
          <w:t xml:space="preserve"> </w:t>
        </w:r>
      </w:ins>
      <w:ins w:id="1111" w:author="Laurence Golding" w:date="2018-04-02T13:37:00Z">
        <w:r w:rsidR="009A5074">
          <w:t>(§</w:t>
        </w:r>
        <w:r w:rsidR="009A5074">
          <w:fldChar w:fldCharType="begin"/>
        </w:r>
        <w:r w:rsidR="009A5074">
          <w:instrText xml:space="preserve"> REF _Ref510439569 \r \h </w:instrText>
        </w:r>
      </w:ins>
      <w:r w:rsidR="009A5074">
        <w:fldChar w:fldCharType="separate"/>
      </w:r>
      <w:ins w:id="1112" w:author="Laurence Golding" w:date="2018-04-02T13:37:00Z">
        <w:r w:rsidR="009A5074">
          <w:t>3.29.5</w:t>
        </w:r>
        <w:r w:rsidR="009A5074">
          <w:fldChar w:fldCharType="end"/>
        </w:r>
        <w:r w:rsidR="009A5074">
          <w:t>)</w:t>
        </w:r>
      </w:ins>
      <w:ins w:id="1113" w:author="Laurence Golding" w:date="2018-04-02T13:36:00Z">
        <w:r w:rsidR="009A5074">
          <w:t xml:space="preserve">, </w:t>
        </w:r>
      </w:ins>
      <w:ins w:id="1114" w:author="Laurence Golding" w:date="2018-04-02T13:37:00Z">
        <w:r w:rsidR="009A5074">
          <w:t>enables</w:t>
        </w:r>
      </w:ins>
      <w:ins w:id="1115" w:author="Laurence Golding" w:date="2018-04-02T13:36:00Z">
        <w:r w:rsidR="009A5074">
          <w:t xml:space="preserve"> a viewer to present a debugger-like “watch window” experience as the user traverses a graph.</w:t>
        </w:r>
      </w:ins>
    </w:p>
    <w:p w14:paraId="3A7096BB" w14:textId="2BF31C1B" w:rsidR="009A5074" w:rsidRPr="00F354F1" w:rsidRDefault="009A5074" w:rsidP="00F354F1">
      <w:pPr>
        <w:rPr>
          <w:ins w:id="1116" w:author="Laurence Golding" w:date="2018-03-30T12:17:00Z"/>
        </w:rPr>
      </w:pPr>
      <w:ins w:id="1117" w:author="Laurence Golding" w:date="2018-04-02T13:28:00Z">
        <w:r>
          <w:t>For details of how propert</w:t>
        </w:r>
      </w:ins>
      <w:ins w:id="1118" w:author="Laurence Golding" w:date="2018-04-02T13:29:00Z">
        <w:r>
          <w:t>ies within a “state” object are represented, see §.</w:t>
        </w:r>
        <w:r>
          <w:fldChar w:fldCharType="begin"/>
        </w:r>
        <w:r>
          <w:instrText xml:space="preserve"> REF _Ref510090188 \r \h </w:instrText>
        </w:r>
      </w:ins>
      <w:r>
        <w:fldChar w:fldCharType="separate"/>
      </w:r>
      <w:ins w:id="1119" w:author="Laurence Golding" w:date="2018-04-02T13:29:00Z">
        <w:r>
          <w:t>3.32.5</w:t>
        </w:r>
        <w:r>
          <w:fldChar w:fldCharType="end"/>
        </w:r>
        <w:r>
          <w:t>.</w:t>
        </w:r>
      </w:ins>
    </w:p>
    <w:p w14:paraId="7B7F5607" w14:textId="6B89F087" w:rsidR="008231FE" w:rsidRDefault="008231FE" w:rsidP="008231FE">
      <w:pPr>
        <w:pStyle w:val="Heading3"/>
        <w:rPr>
          <w:ins w:id="1120" w:author="Laurence Golding" w:date="2018-04-02T13:39:00Z"/>
        </w:rPr>
      </w:pPr>
      <w:bookmarkStart w:id="1121" w:name="_Ref510437052"/>
      <w:ins w:id="1122" w:author="Laurence Golding" w:date="2018-03-30T12:17:00Z">
        <w:r>
          <w:t>edgeTraversals property</w:t>
        </w:r>
      </w:ins>
      <w:bookmarkEnd w:id="1121"/>
    </w:p>
    <w:p w14:paraId="25DD4DF3" w14:textId="722D905C" w:rsidR="00EB5764" w:rsidRDefault="00EB5764" w:rsidP="00EB5764">
      <w:pPr>
        <w:rPr>
          <w:ins w:id="1123" w:author="Laurence Golding" w:date="2018-04-02T13:41:00Z"/>
        </w:rPr>
      </w:pPr>
      <w:ins w:id="1124" w:author="Laurence Golding" w:date="2018-04-02T13:39:00Z">
        <w:r>
          <w:t xml:space="preserve">A </w:t>
        </w:r>
        <w:r w:rsidRPr="00EB5764">
          <w:rPr>
            <w:rStyle w:val="CODEtemp"/>
          </w:rPr>
          <w:t>graphTraversal</w:t>
        </w:r>
        <w:r>
          <w:t xml:space="preserve"> object </w:t>
        </w:r>
        <w:r>
          <w:rPr>
            <w:b/>
          </w:rPr>
          <w:t>SHALL</w:t>
        </w:r>
        <w:r>
          <w:t xml:space="preserve"> contain a propert</w:t>
        </w:r>
      </w:ins>
      <w:ins w:id="1125" w:author="Laurence Golding" w:date="2018-04-02T13:40:00Z">
        <w:r>
          <w:t xml:space="preserve">y named </w:t>
        </w:r>
        <w:r w:rsidRPr="00EB5764">
          <w:rPr>
            <w:rStyle w:val="CODEtemp"/>
          </w:rPr>
          <w:t>edgeTraversals</w:t>
        </w:r>
        <w:r>
          <w:t xml:space="preserve"> whose value</w:t>
        </w:r>
      </w:ins>
      <w:ins w:id="1126" w:author="Laurence Golding" w:date="2018-04-02T13:42:00Z">
        <w:r>
          <w:t xml:space="preserve"> is an array of unique (§</w:t>
        </w:r>
      </w:ins>
      <w:ins w:id="1127" w:author="Laurence Golding" w:date="2018-04-02T13:43:00Z">
        <w:r>
          <w:fldChar w:fldCharType="begin"/>
        </w:r>
        <w:r>
          <w:instrText xml:space="preserve"> REF _Ref493404799 \r \h </w:instrText>
        </w:r>
      </w:ins>
      <w:r>
        <w:fldChar w:fldCharType="separate"/>
      </w:r>
      <w:ins w:id="1128" w:author="Laurence Golding" w:date="2018-04-02T13:43:00Z">
        <w:r>
          <w:t>3.6.2</w:t>
        </w:r>
        <w:r>
          <w:fldChar w:fldCharType="end"/>
        </w:r>
      </w:ins>
      <w:ins w:id="1129" w:author="Laurence Golding" w:date="2018-04-02T13:42:00Z">
        <w:r>
          <w:t xml:space="preserve">) </w:t>
        </w:r>
        <w:r w:rsidRPr="00F960DA">
          <w:rPr>
            <w:rStyle w:val="CODEtemp"/>
          </w:rPr>
          <w:t>edgeTraversal</w:t>
        </w:r>
        <w:r>
          <w:t xml:space="preserve"> objects (§</w:t>
        </w:r>
        <w:r>
          <w:fldChar w:fldCharType="begin"/>
        </w:r>
        <w:r>
          <w:instrText xml:space="preserve"> REF _Ref510436202 \r \h </w:instrText>
        </w:r>
      </w:ins>
      <w:ins w:id="1130" w:author="Laurence Golding" w:date="2018-04-02T13:42:00Z">
        <w:r>
          <w:fldChar w:fldCharType="separate"/>
        </w:r>
        <w:r>
          <w:t>3.29</w:t>
        </w:r>
        <w:r>
          <w:fldChar w:fldCharType="end"/>
        </w:r>
        <w:r>
          <w:t>).</w:t>
        </w:r>
      </w:ins>
    </w:p>
    <w:p w14:paraId="44C98520" w14:textId="6E13BDDF" w:rsidR="00EB5764" w:rsidRDefault="00EB5764" w:rsidP="00EB5764">
      <w:pPr>
        <w:rPr>
          <w:ins w:id="1131" w:author="Laurence Golding" w:date="2018-04-02T13:41:00Z"/>
        </w:rPr>
      </w:pPr>
      <w:ins w:id="1132" w:author="Laurence Golding" w:date="2018-04-02T13:41:00Z">
        <w:r>
          <w:t xml:space="preserve">The </w:t>
        </w:r>
        <w:r w:rsidRPr="00F960DA">
          <w:rPr>
            <w:rStyle w:val="CODEtemp"/>
          </w:rPr>
          <w:t>edgeTraversal</w:t>
        </w:r>
        <w:r>
          <w:t xml:space="preserve"> objects </w:t>
        </w:r>
        <w:r>
          <w:rPr>
            <w:b/>
          </w:rPr>
          <w:t>SHALL</w:t>
        </w:r>
        <w:r>
          <w:t xml:space="preserve"> be connected end to end</w:t>
        </w:r>
      </w:ins>
      <w:ins w:id="1133" w:author="Laurence Golding" w:date="2018-04-02T13:43:00Z">
        <w:r>
          <w:t>;</w:t>
        </w:r>
      </w:ins>
      <w:ins w:id="1134" w:author="Laurence Golding" w:date="2018-04-02T13:41:00Z">
        <w:r>
          <w:t xml:space="preserve"> </w:t>
        </w:r>
      </w:ins>
      <w:ins w:id="1135" w:author="Laurence Golding" w:date="2018-04-02T13:43:00Z">
        <w:r>
          <w:t>t</w:t>
        </w:r>
      </w:ins>
      <w:ins w:id="1136" w:author="Laurence Golding" w:date="2018-04-02T13:41:00Z">
        <w:r>
          <w:t xml:space="preserve">hat is, the target node of every traversed edge </w:t>
        </w:r>
        <w:r>
          <w:rPr>
            <w:b/>
          </w:rPr>
          <w:t>SHALL</w:t>
        </w:r>
        <w:r>
          <w:t xml:space="preserve"> equal the source node of the next edge.</w:t>
        </w:r>
      </w:ins>
    </w:p>
    <w:p w14:paraId="0204E622" w14:textId="0B2C7C36" w:rsidR="00EB5764" w:rsidRDefault="00EB5764" w:rsidP="00EB5764">
      <w:pPr>
        <w:pStyle w:val="Note"/>
        <w:rPr>
          <w:ins w:id="1137" w:author="Laurence Golding" w:date="2018-04-02T13:56:00Z"/>
        </w:rPr>
      </w:pPr>
      <w:ins w:id="1138" w:author="Laurence Golding" w:date="2018-04-02T13:41:00Z">
        <w:r>
          <w:t xml:space="preserve">EXAMPLE: In this example, the </w:t>
        </w:r>
        <w:r w:rsidRPr="00E9481C">
          <w:rPr>
            <w:rStyle w:val="CODEtemp"/>
          </w:rPr>
          <w:t>graphTraversal</w:t>
        </w:r>
        <w:r>
          <w:t xml:space="preserve"> </w:t>
        </w:r>
      </w:ins>
      <w:ins w:id="1139" w:author="Laurence Golding" w:date="2018-04-02T13:43:00Z">
        <w:r>
          <w:t>contains</w:t>
        </w:r>
      </w:ins>
      <w:ins w:id="1140" w:author="Laurence Golding" w:date="2018-04-02T13:41:00Z">
        <w:r>
          <w:t xml:space="preserve"> two </w:t>
        </w:r>
        <w:r w:rsidRPr="00E9481C">
          <w:rPr>
            <w:rStyle w:val="CODEtemp"/>
          </w:rPr>
          <w:t>edgeTraversal</w:t>
        </w:r>
        <w:r>
          <w:t xml:space="preserve"> objects. The </w:t>
        </w:r>
      </w:ins>
      <w:ins w:id="1141" w:author="Laurence Golding" w:date="2018-04-02T13:43:00Z">
        <w:r>
          <w:t xml:space="preserve">id of the </w:t>
        </w:r>
      </w:ins>
      <w:ins w:id="1142" w:author="Laurence Golding" w:date="2018-04-02T13:41:00Z">
        <w:r>
          <w:t xml:space="preserve">first traversed edge is </w:t>
        </w:r>
        <w:r w:rsidRPr="00E9481C">
          <w:rPr>
            <w:rStyle w:val="CODEtemp"/>
          </w:rPr>
          <w:t>"e1"</w:t>
        </w:r>
      </w:ins>
      <w:ins w:id="1143" w:author="Laurence Golding" w:date="2018-04-02T13:44:00Z">
        <w:r>
          <w:t>, which</w:t>
        </w:r>
      </w:ins>
      <w:ins w:id="1144" w:author="Laurence Golding" w:date="2018-04-02T13:41:00Z">
        <w:r>
          <w:t xml:space="preserve"> connects node </w:t>
        </w:r>
        <w:r w:rsidRPr="00E9481C">
          <w:rPr>
            <w:rStyle w:val="CODEtemp"/>
          </w:rPr>
          <w:t>"n1"</w:t>
        </w:r>
        <w:r>
          <w:t xml:space="preserve"> </w:t>
        </w:r>
      </w:ins>
      <w:ins w:id="1145" w:author="Laurence Golding" w:date="2018-04-02T13:44:00Z">
        <w:r>
          <w:t>to</w:t>
        </w:r>
      </w:ins>
      <w:ins w:id="1146" w:author="Laurence Golding" w:date="2018-04-02T13:41:00Z">
        <w:r>
          <w:t xml:space="preserve"> node </w:t>
        </w:r>
        <w:r w:rsidRPr="00E9481C">
          <w:rPr>
            <w:rStyle w:val="CODEtemp"/>
          </w:rPr>
          <w:t>"n2"</w:t>
        </w:r>
        <w:r>
          <w:t xml:space="preserve">. The </w:t>
        </w:r>
      </w:ins>
      <w:ins w:id="1147" w:author="Laurence Golding" w:date="2018-04-02T13:44:00Z">
        <w:r>
          <w:t xml:space="preserve">id of the </w:t>
        </w:r>
      </w:ins>
      <w:ins w:id="1148" w:author="Laurence Golding" w:date="2018-04-02T13:41:00Z">
        <w:r>
          <w:t xml:space="preserve">second traversed edge is </w:t>
        </w:r>
        <w:r w:rsidRPr="00E9481C">
          <w:rPr>
            <w:rStyle w:val="CODEtemp"/>
          </w:rPr>
          <w:t>"e3"</w:t>
        </w:r>
        <w:r>
          <w:t xml:space="preserve">, </w:t>
        </w:r>
      </w:ins>
      <w:ins w:id="1149" w:author="Laurence Golding" w:date="2018-04-02T13:44:00Z">
        <w:r>
          <w:t xml:space="preserve">which </w:t>
        </w:r>
      </w:ins>
      <w:ins w:id="1150" w:author="Laurence Golding" w:date="2018-04-02T13:41:00Z">
        <w:r>
          <w:t xml:space="preserve">connects node </w:t>
        </w:r>
        <w:r w:rsidRPr="00E9481C">
          <w:rPr>
            <w:rStyle w:val="CODEtemp"/>
          </w:rPr>
          <w:t>"n2"</w:t>
        </w:r>
        <w:r>
          <w:t xml:space="preserve"> </w:t>
        </w:r>
      </w:ins>
      <w:ins w:id="1151" w:author="Laurence Golding" w:date="2018-04-02T13:44:00Z">
        <w:r>
          <w:t>to</w:t>
        </w:r>
      </w:ins>
      <w:ins w:id="1152" w:author="Laurence Golding" w:date="2018-04-02T13:41:00Z">
        <w:r>
          <w:t xml:space="preserve"> node </w:t>
        </w:r>
        <w:r w:rsidRPr="00E9481C">
          <w:rPr>
            <w:rStyle w:val="CODEtemp"/>
          </w:rPr>
          <w:t>"n4"</w:t>
        </w:r>
        <w:r>
          <w:t>. This is a valid graph traversal because the target node of each traversed edge is the source node of the next.</w:t>
        </w:r>
      </w:ins>
    </w:p>
    <w:p w14:paraId="44A5CACE" w14:textId="6A1B29E9" w:rsidR="00533E0C" w:rsidRPr="00533E0C" w:rsidRDefault="00533E0C" w:rsidP="00533E0C">
      <w:pPr>
        <w:pStyle w:val="Note"/>
        <w:rPr>
          <w:ins w:id="1153" w:author="Laurence Golding" w:date="2018-04-02T13:41:00Z"/>
        </w:rPr>
      </w:pPr>
      <w:ins w:id="1154" w:author="Laurence Golding" w:date="2018-04-02T13:56:00Z">
        <w:r>
          <w:t xml:space="preserve">This example also demonstrates the usage of </w:t>
        </w:r>
        <w:r w:rsidRPr="00533E0C">
          <w:rPr>
            <w:rStyle w:val="CODEtemp"/>
          </w:rPr>
          <w:t>graphTraversal.init</w:t>
        </w:r>
      </w:ins>
      <w:ins w:id="1155" w:author="Laurence Golding" w:date="2018-04-02T13:57:00Z">
        <w:r w:rsidRPr="00533E0C">
          <w:rPr>
            <w:rStyle w:val="CODEtemp"/>
          </w:rPr>
          <w:t>ialState</w:t>
        </w:r>
        <w:r>
          <w:t xml:space="preserve"> (§</w:t>
        </w:r>
        <w:r>
          <w:fldChar w:fldCharType="begin"/>
        </w:r>
        <w:r>
          <w:instrText xml:space="preserve"> REF _Ref510440512 \r \h </w:instrText>
        </w:r>
      </w:ins>
      <w:r>
        <w:fldChar w:fldCharType="separate"/>
      </w:r>
      <w:ins w:id="1156" w:author="Laurence Golding" w:date="2018-04-02T13:57:00Z">
        <w:r>
          <w:t>3.28.4</w:t>
        </w:r>
        <w:r>
          <w:fldChar w:fldCharType="end"/>
        </w:r>
        <w:r>
          <w:t xml:space="preserve">) and </w:t>
        </w:r>
        <w:r w:rsidRPr="00533E0C">
          <w:rPr>
            <w:rStyle w:val="CODEtemp"/>
          </w:rPr>
          <w:t>edgeTraversal.finalState</w:t>
        </w:r>
        <w:r>
          <w:t xml:space="preserve"> (§</w:t>
        </w:r>
        <w:r>
          <w:fldChar w:fldCharType="begin"/>
        </w:r>
        <w:r>
          <w:instrText xml:space="preserve"> REF _Ref510439569 \r \h </w:instrText>
        </w:r>
      </w:ins>
      <w:r>
        <w:fldChar w:fldCharType="separate"/>
      </w:r>
      <w:ins w:id="1157" w:author="Laurence Golding" w:date="2018-04-02T13:57:00Z">
        <w:r>
          <w:t>3.29.5</w:t>
        </w:r>
        <w:r>
          <w:fldChar w:fldCharType="end"/>
        </w:r>
        <w:r>
          <w:t>).</w:t>
        </w:r>
      </w:ins>
    </w:p>
    <w:p w14:paraId="10FD6119" w14:textId="77777777" w:rsidR="00EB5764" w:rsidRDefault="00EB5764" w:rsidP="00EB5764">
      <w:pPr>
        <w:pStyle w:val="Codesmall"/>
        <w:rPr>
          <w:ins w:id="1158" w:author="Laurence Golding" w:date="2018-04-02T13:41:00Z"/>
        </w:rPr>
      </w:pPr>
      <w:ins w:id="1159" w:author="Laurence Golding" w:date="2018-04-02T13:41:00Z">
        <w:r>
          <w:t>{                                            # A result object (§</w:t>
        </w:r>
        <w:r>
          <w:fldChar w:fldCharType="begin"/>
        </w:r>
        <w:r>
          <w:instrText xml:space="preserve"> REF _Ref493350984 \r \h </w:instrText>
        </w:r>
      </w:ins>
      <w:ins w:id="1160" w:author="Laurence Golding" w:date="2018-04-02T13:41:00Z">
        <w:r>
          <w:fldChar w:fldCharType="separate"/>
        </w:r>
        <w:r>
          <w:t>3.18</w:t>
        </w:r>
        <w:r>
          <w:fldChar w:fldCharType="end"/>
        </w:r>
        <w:r>
          <w:t>).</w:t>
        </w:r>
      </w:ins>
    </w:p>
    <w:p w14:paraId="6382BF25" w14:textId="77777777" w:rsidR="00EB5764" w:rsidRDefault="00EB5764" w:rsidP="00EB5764">
      <w:pPr>
        <w:pStyle w:val="Codesmall"/>
        <w:rPr>
          <w:ins w:id="1161" w:author="Laurence Golding" w:date="2018-04-02T13:41:00Z"/>
        </w:rPr>
      </w:pPr>
      <w:ins w:id="1162" w:author="Laurence Golding" w:date="2018-04-02T13:41:00Z">
        <w:r>
          <w:t xml:space="preserve">  "graphs": [                                # See §</w:t>
        </w:r>
        <w:r>
          <w:fldChar w:fldCharType="begin"/>
        </w:r>
        <w:r>
          <w:instrText xml:space="preserve"> REF _Ref510176565 \r \h </w:instrText>
        </w:r>
      </w:ins>
      <w:ins w:id="1163" w:author="Laurence Golding" w:date="2018-04-02T13:41:00Z">
        <w:r>
          <w:fldChar w:fldCharType="separate"/>
        </w:r>
        <w:r>
          <w:t>3.18.13</w:t>
        </w:r>
        <w:r>
          <w:fldChar w:fldCharType="end"/>
        </w:r>
        <w:r>
          <w:t>.</w:t>
        </w:r>
      </w:ins>
    </w:p>
    <w:p w14:paraId="29EBCEBA" w14:textId="77777777" w:rsidR="00EB5764" w:rsidRDefault="00EB5764" w:rsidP="00EB5764">
      <w:pPr>
        <w:pStyle w:val="Codesmall"/>
        <w:rPr>
          <w:ins w:id="1164" w:author="Laurence Golding" w:date="2018-04-02T13:41:00Z"/>
        </w:rPr>
      </w:pPr>
      <w:ins w:id="1165" w:author="Laurence Golding" w:date="2018-04-02T13:41:00Z">
        <w:r>
          <w:t xml:space="preserve">    {                                        # A graph object (§</w:t>
        </w:r>
        <w:r>
          <w:fldChar w:fldCharType="begin"/>
        </w:r>
        <w:r>
          <w:instrText xml:space="preserve"> REF _Ref510175970 \r \h </w:instrText>
        </w:r>
      </w:ins>
      <w:ins w:id="1166" w:author="Laurence Golding" w:date="2018-04-02T13:41:00Z">
        <w:r>
          <w:fldChar w:fldCharType="separate"/>
        </w:r>
        <w:r>
          <w:t>3.25</w:t>
        </w:r>
        <w:r>
          <w:fldChar w:fldCharType="end"/>
        </w:r>
        <w:r>
          <w:t>).</w:t>
        </w:r>
      </w:ins>
    </w:p>
    <w:p w14:paraId="566678B4" w14:textId="77777777" w:rsidR="00EB5764" w:rsidRDefault="00EB5764" w:rsidP="00EB5764">
      <w:pPr>
        <w:pStyle w:val="Codesmall"/>
        <w:rPr>
          <w:ins w:id="1167" w:author="Laurence Golding" w:date="2018-04-02T13:41:00Z"/>
        </w:rPr>
      </w:pPr>
      <w:ins w:id="1168" w:author="Laurence Golding" w:date="2018-04-02T13:41:00Z">
        <w:r>
          <w:t xml:space="preserve">      "id": "g1",                            # See §</w:t>
        </w:r>
        <w:r>
          <w:fldChar w:fldCharType="begin"/>
        </w:r>
        <w:r>
          <w:instrText xml:space="preserve"> REF _Ref510424252 \r \h </w:instrText>
        </w:r>
      </w:ins>
      <w:ins w:id="1169" w:author="Laurence Golding" w:date="2018-04-02T13:41:00Z">
        <w:r>
          <w:fldChar w:fldCharType="separate"/>
        </w:r>
        <w:r>
          <w:t>3.25.2</w:t>
        </w:r>
        <w:r>
          <w:fldChar w:fldCharType="end"/>
        </w:r>
        <w:r>
          <w:t>.</w:t>
        </w:r>
      </w:ins>
    </w:p>
    <w:p w14:paraId="34318801" w14:textId="77777777" w:rsidR="00EB5764" w:rsidRDefault="00EB5764" w:rsidP="00EB5764">
      <w:pPr>
        <w:pStyle w:val="Codesmall"/>
        <w:rPr>
          <w:ins w:id="1170" w:author="Laurence Golding" w:date="2018-04-02T13:41:00Z"/>
        </w:rPr>
      </w:pPr>
    </w:p>
    <w:p w14:paraId="6B3B5671" w14:textId="77777777" w:rsidR="00EB5764" w:rsidRDefault="00EB5764" w:rsidP="00EB5764">
      <w:pPr>
        <w:pStyle w:val="Codesmall"/>
        <w:rPr>
          <w:ins w:id="1171" w:author="Laurence Golding" w:date="2018-04-02T13:41:00Z"/>
        </w:rPr>
      </w:pPr>
      <w:ins w:id="1172" w:author="Laurence Golding" w:date="2018-04-02T13:41:00Z">
        <w:r>
          <w:t xml:space="preserve">      "nodes": [                             # See §</w:t>
        </w:r>
        <w:r>
          <w:fldChar w:fldCharType="begin"/>
        </w:r>
        <w:r>
          <w:instrText xml:space="preserve"> REF _Ref510436574 \r \h </w:instrText>
        </w:r>
      </w:ins>
      <w:ins w:id="1173" w:author="Laurence Golding" w:date="2018-04-02T13:41:00Z">
        <w:r>
          <w:fldChar w:fldCharType="separate"/>
        </w:r>
        <w:r>
          <w:t>3.25.4</w:t>
        </w:r>
        <w:r>
          <w:fldChar w:fldCharType="end"/>
        </w:r>
        <w:r>
          <w:t>.</w:t>
        </w:r>
      </w:ins>
    </w:p>
    <w:p w14:paraId="5E702336" w14:textId="77777777" w:rsidR="00EB5764" w:rsidRDefault="00EB5764" w:rsidP="00EB5764">
      <w:pPr>
        <w:pStyle w:val="Codesmall"/>
        <w:rPr>
          <w:ins w:id="1174" w:author="Laurence Golding" w:date="2018-04-02T13:41:00Z"/>
        </w:rPr>
      </w:pPr>
      <w:ins w:id="1175" w:author="Laurence Golding" w:date="2018-04-02T13:41:00Z">
        <w:r>
          <w:t xml:space="preserve">        { "id": "n1" },                      # A node object (§</w:t>
        </w:r>
        <w:r>
          <w:fldChar w:fldCharType="begin"/>
        </w:r>
        <w:r>
          <w:instrText xml:space="preserve"> REF _Ref510186004 \r \h </w:instrText>
        </w:r>
      </w:ins>
      <w:ins w:id="1176" w:author="Laurence Golding" w:date="2018-04-02T13:41:00Z">
        <w:r>
          <w:fldChar w:fldCharType="separate"/>
        </w:r>
        <w:r>
          <w:t>3.26</w:t>
        </w:r>
        <w:r>
          <w:fldChar w:fldCharType="end"/>
        </w:r>
        <w:r>
          <w:t>).</w:t>
        </w:r>
      </w:ins>
    </w:p>
    <w:p w14:paraId="0F03B9B1" w14:textId="77777777" w:rsidR="00EB5764" w:rsidRDefault="00EB5764" w:rsidP="00EB5764">
      <w:pPr>
        <w:pStyle w:val="Codesmall"/>
        <w:rPr>
          <w:ins w:id="1177" w:author="Laurence Golding" w:date="2018-04-02T13:41:00Z"/>
        </w:rPr>
      </w:pPr>
      <w:ins w:id="1178" w:author="Laurence Golding" w:date="2018-04-02T13:41:00Z">
        <w:r>
          <w:t xml:space="preserve">        { "id": "n2" },</w:t>
        </w:r>
      </w:ins>
    </w:p>
    <w:p w14:paraId="1CF7846F" w14:textId="77777777" w:rsidR="00EB5764" w:rsidRDefault="00EB5764" w:rsidP="00EB5764">
      <w:pPr>
        <w:pStyle w:val="Codesmall"/>
        <w:rPr>
          <w:ins w:id="1179" w:author="Laurence Golding" w:date="2018-04-02T13:41:00Z"/>
        </w:rPr>
      </w:pPr>
      <w:ins w:id="1180" w:author="Laurence Golding" w:date="2018-04-02T13:41:00Z">
        <w:r>
          <w:t xml:space="preserve">        { "id": "n3" },</w:t>
        </w:r>
      </w:ins>
    </w:p>
    <w:p w14:paraId="5EA05497" w14:textId="77777777" w:rsidR="00EB5764" w:rsidRDefault="00EB5764" w:rsidP="00EB5764">
      <w:pPr>
        <w:pStyle w:val="Codesmall"/>
        <w:rPr>
          <w:ins w:id="1181" w:author="Laurence Golding" w:date="2018-04-02T13:41:00Z"/>
        </w:rPr>
      </w:pPr>
      <w:ins w:id="1182" w:author="Laurence Golding" w:date="2018-04-02T13:41:00Z">
        <w:r>
          <w:t xml:space="preserve">        { "id": "n4" }</w:t>
        </w:r>
      </w:ins>
    </w:p>
    <w:p w14:paraId="47D9FC85" w14:textId="77777777" w:rsidR="00EB5764" w:rsidRDefault="00EB5764" w:rsidP="00EB5764">
      <w:pPr>
        <w:pStyle w:val="Codesmall"/>
        <w:rPr>
          <w:ins w:id="1183" w:author="Laurence Golding" w:date="2018-04-02T13:41:00Z"/>
        </w:rPr>
      </w:pPr>
      <w:ins w:id="1184" w:author="Laurence Golding" w:date="2018-04-02T13:41:00Z">
        <w:r>
          <w:t xml:space="preserve">      ],</w:t>
        </w:r>
      </w:ins>
    </w:p>
    <w:p w14:paraId="10B96817" w14:textId="77777777" w:rsidR="00EB5764" w:rsidRDefault="00EB5764" w:rsidP="00EB5764">
      <w:pPr>
        <w:pStyle w:val="Codesmall"/>
        <w:rPr>
          <w:ins w:id="1185" w:author="Laurence Golding" w:date="2018-04-02T13:41:00Z"/>
        </w:rPr>
      </w:pPr>
    </w:p>
    <w:p w14:paraId="33DAF1CE" w14:textId="77777777" w:rsidR="00EB5764" w:rsidRDefault="00EB5764" w:rsidP="00EB5764">
      <w:pPr>
        <w:pStyle w:val="Codesmall"/>
        <w:rPr>
          <w:ins w:id="1186" w:author="Laurence Golding" w:date="2018-04-02T13:41:00Z"/>
        </w:rPr>
      </w:pPr>
      <w:ins w:id="1187" w:author="Laurence Golding" w:date="2018-04-02T13:41:00Z">
        <w:r>
          <w:t xml:space="preserve">      "edges": [                             # See §</w:t>
        </w:r>
        <w:r>
          <w:fldChar w:fldCharType="begin"/>
        </w:r>
        <w:r>
          <w:instrText xml:space="preserve"> REF _Ref510436709 \r \h </w:instrText>
        </w:r>
      </w:ins>
      <w:ins w:id="1188" w:author="Laurence Golding" w:date="2018-04-02T13:41:00Z">
        <w:r>
          <w:fldChar w:fldCharType="separate"/>
        </w:r>
        <w:r>
          <w:t>3.25.5</w:t>
        </w:r>
        <w:r>
          <w:fldChar w:fldCharType="end"/>
        </w:r>
        <w:r>
          <w:t>.</w:t>
        </w:r>
      </w:ins>
    </w:p>
    <w:p w14:paraId="717B2F32" w14:textId="77777777" w:rsidR="00EB5764" w:rsidRDefault="00EB5764" w:rsidP="00EB5764">
      <w:pPr>
        <w:pStyle w:val="Codesmall"/>
        <w:rPr>
          <w:ins w:id="1189" w:author="Laurence Golding" w:date="2018-04-02T13:41:00Z"/>
        </w:rPr>
      </w:pPr>
      <w:ins w:id="1190" w:author="Laurence Golding" w:date="2018-04-02T13:41:00Z">
        <w:r>
          <w:t xml:space="preserve">        {                                    # An edge object (§</w:t>
        </w:r>
        <w:r>
          <w:fldChar w:fldCharType="begin"/>
        </w:r>
        <w:r>
          <w:instrText xml:space="preserve"> REF _Ref510186051 \r \h </w:instrText>
        </w:r>
      </w:ins>
      <w:ins w:id="1191" w:author="Laurence Golding" w:date="2018-04-02T13:41:00Z">
        <w:r>
          <w:fldChar w:fldCharType="separate"/>
        </w:r>
        <w:r>
          <w:t>3.27</w:t>
        </w:r>
        <w:r>
          <w:fldChar w:fldCharType="end"/>
        </w:r>
        <w:r>
          <w:t>).</w:t>
        </w:r>
      </w:ins>
    </w:p>
    <w:p w14:paraId="1DCE7652" w14:textId="77777777" w:rsidR="00EB5764" w:rsidRDefault="00EB5764" w:rsidP="00EB5764">
      <w:pPr>
        <w:pStyle w:val="Codesmall"/>
        <w:rPr>
          <w:ins w:id="1192" w:author="Laurence Golding" w:date="2018-04-02T13:41:00Z"/>
        </w:rPr>
      </w:pPr>
      <w:ins w:id="1193" w:author="Laurence Golding" w:date="2018-04-02T13:41:00Z">
        <w:r>
          <w:t xml:space="preserve">          "id": "e1",                        # See §</w:t>
        </w:r>
        <w:r>
          <w:fldChar w:fldCharType="begin"/>
        </w:r>
        <w:r>
          <w:instrText xml:space="preserve"> REF _Ref510436990 \r \h </w:instrText>
        </w:r>
      </w:ins>
      <w:ins w:id="1194" w:author="Laurence Golding" w:date="2018-04-02T13:41:00Z">
        <w:r>
          <w:fldChar w:fldCharType="separate"/>
        </w:r>
        <w:r>
          <w:t>3.27.2</w:t>
        </w:r>
        <w:r>
          <w:fldChar w:fldCharType="end"/>
        </w:r>
        <w:r>
          <w:t>.</w:t>
        </w:r>
      </w:ins>
    </w:p>
    <w:p w14:paraId="149DE3A9" w14:textId="77777777" w:rsidR="00EB5764" w:rsidRDefault="00EB5764" w:rsidP="00EB5764">
      <w:pPr>
        <w:pStyle w:val="Codesmall"/>
        <w:rPr>
          <w:ins w:id="1195" w:author="Laurence Golding" w:date="2018-04-02T13:41:00Z"/>
        </w:rPr>
      </w:pPr>
      <w:ins w:id="1196" w:author="Laurence Golding" w:date="2018-04-02T13:41:00Z">
        <w:r>
          <w:t xml:space="preserve">          "sourceNodeId": "n1",              # See §</w:t>
        </w:r>
        <w:r>
          <w:fldChar w:fldCharType="begin"/>
        </w:r>
        <w:r>
          <w:instrText xml:space="preserve"> REF _Ref510187432 \r \h </w:instrText>
        </w:r>
      </w:ins>
      <w:ins w:id="1197" w:author="Laurence Golding" w:date="2018-04-02T13:41:00Z">
        <w:r>
          <w:fldChar w:fldCharType="separate"/>
        </w:r>
        <w:r>
          <w:t>3.27.4</w:t>
        </w:r>
        <w:r>
          <w:fldChar w:fldCharType="end"/>
        </w:r>
        <w:r>
          <w:t>.</w:t>
        </w:r>
      </w:ins>
    </w:p>
    <w:p w14:paraId="083382E5" w14:textId="77777777" w:rsidR="00EB5764" w:rsidRDefault="00EB5764" w:rsidP="00EB5764">
      <w:pPr>
        <w:pStyle w:val="Codesmall"/>
        <w:rPr>
          <w:ins w:id="1198" w:author="Laurence Golding" w:date="2018-04-02T13:41:00Z"/>
        </w:rPr>
      </w:pPr>
      <w:ins w:id="1199" w:author="Laurence Golding" w:date="2018-04-02T13:41:00Z">
        <w:r>
          <w:t xml:space="preserve">          "targetNodeId": "n2"               # See §</w:t>
        </w:r>
        <w:r>
          <w:fldChar w:fldCharType="begin"/>
        </w:r>
        <w:r>
          <w:instrText xml:space="preserve"> REF _Ref510187102 \r \h </w:instrText>
        </w:r>
      </w:ins>
      <w:ins w:id="1200" w:author="Laurence Golding" w:date="2018-04-02T13:41:00Z">
        <w:r>
          <w:fldChar w:fldCharType="separate"/>
        </w:r>
        <w:r>
          <w:t>3.27.5</w:t>
        </w:r>
        <w:r>
          <w:fldChar w:fldCharType="end"/>
        </w:r>
        <w:r>
          <w:t>.</w:t>
        </w:r>
      </w:ins>
    </w:p>
    <w:p w14:paraId="3B313D05" w14:textId="77777777" w:rsidR="00EB5764" w:rsidRDefault="00EB5764" w:rsidP="00EB5764">
      <w:pPr>
        <w:pStyle w:val="Codesmall"/>
        <w:rPr>
          <w:ins w:id="1201" w:author="Laurence Golding" w:date="2018-04-02T13:41:00Z"/>
        </w:rPr>
      </w:pPr>
      <w:ins w:id="1202" w:author="Laurence Golding" w:date="2018-04-02T13:41:00Z">
        <w:r>
          <w:t xml:space="preserve">        },</w:t>
        </w:r>
      </w:ins>
    </w:p>
    <w:p w14:paraId="6AFEBAA3" w14:textId="77777777" w:rsidR="00EB5764" w:rsidRDefault="00EB5764" w:rsidP="00EB5764">
      <w:pPr>
        <w:pStyle w:val="Codesmall"/>
        <w:rPr>
          <w:ins w:id="1203" w:author="Laurence Golding" w:date="2018-04-02T13:41:00Z"/>
        </w:rPr>
      </w:pPr>
      <w:ins w:id="1204" w:author="Laurence Golding" w:date="2018-04-02T13:41:00Z">
        <w:r>
          <w:t xml:space="preserve">        {</w:t>
        </w:r>
      </w:ins>
    </w:p>
    <w:p w14:paraId="494AE68A" w14:textId="77777777" w:rsidR="00EB5764" w:rsidRDefault="00EB5764" w:rsidP="00EB5764">
      <w:pPr>
        <w:pStyle w:val="Codesmall"/>
        <w:rPr>
          <w:ins w:id="1205" w:author="Laurence Golding" w:date="2018-04-02T13:41:00Z"/>
        </w:rPr>
      </w:pPr>
      <w:ins w:id="1206" w:author="Laurence Golding" w:date="2018-04-02T13:41:00Z">
        <w:r>
          <w:t xml:space="preserve">          "id": "e2",</w:t>
        </w:r>
      </w:ins>
    </w:p>
    <w:p w14:paraId="597B288E" w14:textId="77777777" w:rsidR="00EB5764" w:rsidRDefault="00EB5764" w:rsidP="00EB5764">
      <w:pPr>
        <w:pStyle w:val="Codesmall"/>
        <w:rPr>
          <w:ins w:id="1207" w:author="Laurence Golding" w:date="2018-04-02T13:41:00Z"/>
        </w:rPr>
      </w:pPr>
      <w:ins w:id="1208" w:author="Laurence Golding" w:date="2018-04-02T13:41:00Z">
        <w:r>
          <w:t xml:space="preserve">          "sourceNodeId": "n2",</w:t>
        </w:r>
      </w:ins>
    </w:p>
    <w:p w14:paraId="64CFA30E" w14:textId="77777777" w:rsidR="00EB5764" w:rsidRDefault="00EB5764" w:rsidP="00EB5764">
      <w:pPr>
        <w:pStyle w:val="Codesmall"/>
        <w:rPr>
          <w:ins w:id="1209" w:author="Laurence Golding" w:date="2018-04-02T13:41:00Z"/>
        </w:rPr>
      </w:pPr>
      <w:ins w:id="1210" w:author="Laurence Golding" w:date="2018-04-02T13:41:00Z">
        <w:r>
          <w:t xml:space="preserve">          "targetNodeId": "n3"</w:t>
        </w:r>
      </w:ins>
    </w:p>
    <w:p w14:paraId="0CAF3744" w14:textId="77777777" w:rsidR="00EB5764" w:rsidRDefault="00EB5764" w:rsidP="00EB5764">
      <w:pPr>
        <w:pStyle w:val="Codesmall"/>
        <w:rPr>
          <w:ins w:id="1211" w:author="Laurence Golding" w:date="2018-04-02T13:41:00Z"/>
        </w:rPr>
      </w:pPr>
      <w:ins w:id="1212" w:author="Laurence Golding" w:date="2018-04-02T13:41:00Z">
        <w:r>
          <w:t xml:space="preserve">        },</w:t>
        </w:r>
      </w:ins>
    </w:p>
    <w:p w14:paraId="38E7E3C0" w14:textId="77777777" w:rsidR="00EB5764" w:rsidRDefault="00EB5764" w:rsidP="00EB5764">
      <w:pPr>
        <w:pStyle w:val="Codesmall"/>
        <w:rPr>
          <w:ins w:id="1213" w:author="Laurence Golding" w:date="2018-04-02T13:41:00Z"/>
        </w:rPr>
      </w:pPr>
      <w:ins w:id="1214" w:author="Laurence Golding" w:date="2018-04-02T13:41:00Z">
        <w:r>
          <w:t xml:space="preserve">        {</w:t>
        </w:r>
      </w:ins>
    </w:p>
    <w:p w14:paraId="3319117F" w14:textId="77777777" w:rsidR="00EB5764" w:rsidRDefault="00EB5764" w:rsidP="00EB5764">
      <w:pPr>
        <w:pStyle w:val="Codesmall"/>
        <w:rPr>
          <w:ins w:id="1215" w:author="Laurence Golding" w:date="2018-04-02T13:41:00Z"/>
        </w:rPr>
      </w:pPr>
      <w:ins w:id="1216" w:author="Laurence Golding" w:date="2018-04-02T13:41:00Z">
        <w:r>
          <w:t xml:space="preserve">          "id": "e3",</w:t>
        </w:r>
      </w:ins>
    </w:p>
    <w:p w14:paraId="63C0F952" w14:textId="77777777" w:rsidR="00EB5764" w:rsidRDefault="00EB5764" w:rsidP="00EB5764">
      <w:pPr>
        <w:pStyle w:val="Codesmall"/>
        <w:rPr>
          <w:ins w:id="1217" w:author="Laurence Golding" w:date="2018-04-02T13:41:00Z"/>
        </w:rPr>
      </w:pPr>
      <w:ins w:id="1218" w:author="Laurence Golding" w:date="2018-04-02T13:41:00Z">
        <w:r>
          <w:t xml:space="preserve">          "sourceNodeId": "n2",</w:t>
        </w:r>
      </w:ins>
    </w:p>
    <w:p w14:paraId="7D29A3DD" w14:textId="77777777" w:rsidR="00EB5764" w:rsidRDefault="00EB5764" w:rsidP="00EB5764">
      <w:pPr>
        <w:pStyle w:val="Codesmall"/>
        <w:rPr>
          <w:ins w:id="1219" w:author="Laurence Golding" w:date="2018-04-02T13:41:00Z"/>
        </w:rPr>
      </w:pPr>
      <w:ins w:id="1220" w:author="Laurence Golding" w:date="2018-04-02T13:41:00Z">
        <w:r>
          <w:t xml:space="preserve">          "targetNodeId": "n4"</w:t>
        </w:r>
      </w:ins>
    </w:p>
    <w:p w14:paraId="418056C3" w14:textId="77777777" w:rsidR="00EB5764" w:rsidRDefault="00EB5764" w:rsidP="00EB5764">
      <w:pPr>
        <w:pStyle w:val="Codesmall"/>
        <w:rPr>
          <w:ins w:id="1221" w:author="Laurence Golding" w:date="2018-04-02T13:41:00Z"/>
        </w:rPr>
      </w:pPr>
      <w:ins w:id="1222" w:author="Laurence Golding" w:date="2018-04-02T13:41:00Z">
        <w:r>
          <w:t xml:space="preserve">        }</w:t>
        </w:r>
      </w:ins>
    </w:p>
    <w:p w14:paraId="738D4BE1" w14:textId="77777777" w:rsidR="00EB5764" w:rsidRDefault="00EB5764" w:rsidP="00EB5764">
      <w:pPr>
        <w:pStyle w:val="Codesmall"/>
        <w:rPr>
          <w:ins w:id="1223" w:author="Laurence Golding" w:date="2018-04-02T13:41:00Z"/>
        </w:rPr>
      </w:pPr>
      <w:ins w:id="1224" w:author="Laurence Golding" w:date="2018-04-02T13:41:00Z">
        <w:r>
          <w:t xml:space="preserve">      ]</w:t>
        </w:r>
      </w:ins>
    </w:p>
    <w:p w14:paraId="0EA4FD2A" w14:textId="77777777" w:rsidR="00EB5764" w:rsidRDefault="00EB5764" w:rsidP="00EB5764">
      <w:pPr>
        <w:pStyle w:val="Codesmall"/>
        <w:rPr>
          <w:ins w:id="1225" w:author="Laurence Golding" w:date="2018-04-02T13:41:00Z"/>
        </w:rPr>
      </w:pPr>
      <w:ins w:id="1226" w:author="Laurence Golding" w:date="2018-04-02T13:41:00Z">
        <w:r>
          <w:t xml:space="preserve">    }</w:t>
        </w:r>
      </w:ins>
    </w:p>
    <w:p w14:paraId="6A90E2A3" w14:textId="77777777" w:rsidR="00EB5764" w:rsidRDefault="00EB5764" w:rsidP="00EB5764">
      <w:pPr>
        <w:pStyle w:val="Codesmall"/>
        <w:rPr>
          <w:ins w:id="1227" w:author="Laurence Golding" w:date="2018-04-02T13:41:00Z"/>
        </w:rPr>
      </w:pPr>
      <w:ins w:id="1228" w:author="Laurence Golding" w:date="2018-04-02T13:41:00Z">
        <w:r>
          <w:t xml:space="preserve">  ],</w:t>
        </w:r>
      </w:ins>
    </w:p>
    <w:p w14:paraId="535371C3" w14:textId="77777777" w:rsidR="00EB5764" w:rsidRDefault="00EB5764" w:rsidP="00EB5764">
      <w:pPr>
        <w:pStyle w:val="Codesmall"/>
        <w:rPr>
          <w:ins w:id="1229" w:author="Laurence Golding" w:date="2018-04-02T13:41:00Z"/>
        </w:rPr>
      </w:pPr>
    </w:p>
    <w:p w14:paraId="43402AEB" w14:textId="77777777" w:rsidR="00EB5764" w:rsidRDefault="00EB5764" w:rsidP="00EB5764">
      <w:pPr>
        <w:pStyle w:val="Codesmall"/>
        <w:rPr>
          <w:ins w:id="1230" w:author="Laurence Golding" w:date="2018-04-02T13:41:00Z"/>
        </w:rPr>
      </w:pPr>
      <w:ins w:id="1231" w:author="Laurence Golding" w:date="2018-04-02T13:41:00Z">
        <w:r>
          <w:t xml:space="preserve">  "graphTraversals": [                       # See §</w:t>
        </w:r>
        <w:r>
          <w:fldChar w:fldCharType="begin"/>
        </w:r>
        <w:r>
          <w:instrText xml:space="preserve"> REF _Ref510175993 \r \h </w:instrText>
        </w:r>
      </w:ins>
      <w:ins w:id="1232" w:author="Laurence Golding" w:date="2018-04-02T13:41:00Z">
        <w:r>
          <w:fldChar w:fldCharType="separate"/>
        </w:r>
        <w:r>
          <w:t>3.18.14</w:t>
        </w:r>
        <w:r>
          <w:fldChar w:fldCharType="end"/>
        </w:r>
        <w:r>
          <w:t>.</w:t>
        </w:r>
      </w:ins>
    </w:p>
    <w:p w14:paraId="0FBB547D" w14:textId="06F3E82E" w:rsidR="00EB5764" w:rsidRDefault="00EB5764" w:rsidP="00EB5764">
      <w:pPr>
        <w:pStyle w:val="Codesmall"/>
        <w:rPr>
          <w:ins w:id="1233" w:author="Laurence Golding" w:date="2018-04-02T13:51:00Z"/>
        </w:rPr>
      </w:pPr>
      <w:ins w:id="1234" w:author="Laurence Golding" w:date="2018-04-02T13:41:00Z">
        <w:r>
          <w:t xml:space="preserve">    {                                        # A graphTraversal object (§</w:t>
        </w:r>
        <w:r>
          <w:fldChar w:fldCharType="begin"/>
        </w:r>
        <w:r>
          <w:instrText xml:space="preserve"> REF _Ref510175982 \r \h </w:instrText>
        </w:r>
      </w:ins>
      <w:ins w:id="1235" w:author="Laurence Golding" w:date="2018-04-02T13:41:00Z">
        <w:r>
          <w:fldChar w:fldCharType="separate"/>
        </w:r>
        <w:r>
          <w:t>3.28</w:t>
        </w:r>
        <w:r>
          <w:fldChar w:fldCharType="end"/>
        </w:r>
        <w:r>
          <w:t>).</w:t>
        </w:r>
      </w:ins>
    </w:p>
    <w:p w14:paraId="561ED04D" w14:textId="12958094" w:rsidR="00BA0372" w:rsidRDefault="00BA0372" w:rsidP="00EB5764">
      <w:pPr>
        <w:pStyle w:val="Codesmall"/>
        <w:rPr>
          <w:ins w:id="1236" w:author="Laurence Golding" w:date="2018-04-02T13:52:00Z"/>
        </w:rPr>
      </w:pPr>
      <w:ins w:id="1237" w:author="Laurence Golding" w:date="2018-04-02T13:51:00Z">
        <w:r>
          <w:t xml:space="preserve">      "graphId": "g1",                       # See §</w:t>
        </w:r>
      </w:ins>
      <w:ins w:id="1238" w:author="Laurence Golding" w:date="2018-04-02T13:52:00Z">
        <w:r>
          <w:fldChar w:fldCharType="begin"/>
        </w:r>
        <w:r>
          <w:instrText xml:space="preserve"> REF _Ref510440455 \r \h </w:instrText>
        </w:r>
      </w:ins>
      <w:r>
        <w:fldChar w:fldCharType="separate"/>
      </w:r>
      <w:ins w:id="1239" w:author="Laurence Golding" w:date="2018-04-02T13:52:00Z">
        <w:r>
          <w:t>3.28.2</w:t>
        </w:r>
        <w:r>
          <w:fldChar w:fldCharType="end"/>
        </w:r>
      </w:ins>
      <w:ins w:id="1240" w:author="Laurence Golding" w:date="2018-04-02T13:51:00Z">
        <w:r>
          <w:t>.</w:t>
        </w:r>
      </w:ins>
    </w:p>
    <w:p w14:paraId="0C727819" w14:textId="1E7611C1" w:rsidR="00BA0372" w:rsidRDefault="00BA0372" w:rsidP="00EB5764">
      <w:pPr>
        <w:pStyle w:val="Codesmall"/>
        <w:rPr>
          <w:ins w:id="1241" w:author="Laurence Golding" w:date="2018-04-02T13:52:00Z"/>
        </w:rPr>
      </w:pPr>
    </w:p>
    <w:p w14:paraId="3293D535" w14:textId="215AB20D" w:rsidR="00BA0372" w:rsidRDefault="00BA0372" w:rsidP="00EB5764">
      <w:pPr>
        <w:pStyle w:val="Codesmall"/>
        <w:rPr>
          <w:ins w:id="1242" w:author="Laurence Golding" w:date="2018-04-02T13:53:00Z"/>
        </w:rPr>
      </w:pPr>
      <w:ins w:id="1243" w:author="Laurence Golding" w:date="2018-04-02T13:52:00Z">
        <w:r>
          <w:t xml:space="preserve">      "initialState": {                      # See §</w:t>
        </w:r>
      </w:ins>
      <w:ins w:id="1244" w:author="Laurence Golding" w:date="2018-04-02T13:53:00Z">
        <w:r>
          <w:fldChar w:fldCharType="begin"/>
        </w:r>
        <w:r>
          <w:instrText xml:space="preserve"> REF _Ref510440512 \r \h </w:instrText>
        </w:r>
      </w:ins>
      <w:r>
        <w:fldChar w:fldCharType="separate"/>
      </w:r>
      <w:ins w:id="1245" w:author="Laurence Golding" w:date="2018-04-02T13:53:00Z">
        <w:r>
          <w:t>3.28.4</w:t>
        </w:r>
        <w:r>
          <w:fldChar w:fldCharType="end"/>
        </w:r>
      </w:ins>
      <w:ins w:id="1246" w:author="Laurence Golding" w:date="2018-04-02T13:52:00Z">
        <w:r>
          <w:t>.</w:t>
        </w:r>
      </w:ins>
    </w:p>
    <w:p w14:paraId="2F6D5FDC" w14:textId="26207804" w:rsidR="00BA0372" w:rsidRDefault="00BA0372" w:rsidP="00EB5764">
      <w:pPr>
        <w:pStyle w:val="Codesmall"/>
        <w:rPr>
          <w:ins w:id="1247" w:author="Laurence Golding" w:date="2018-04-02T13:53:00Z"/>
        </w:rPr>
      </w:pPr>
      <w:ins w:id="1248" w:author="Laurence Golding" w:date="2018-04-02T13:53:00Z">
        <w:r>
          <w:t xml:space="preserve">        "x": "1",</w:t>
        </w:r>
      </w:ins>
    </w:p>
    <w:p w14:paraId="46A8E920" w14:textId="002B036A" w:rsidR="00BA0372" w:rsidRDefault="00BA0372" w:rsidP="00EB5764">
      <w:pPr>
        <w:pStyle w:val="Codesmall"/>
        <w:rPr>
          <w:ins w:id="1249" w:author="Laurence Golding" w:date="2018-04-02T13:53:00Z"/>
        </w:rPr>
      </w:pPr>
      <w:ins w:id="1250" w:author="Laurence Golding" w:date="2018-04-02T13:53:00Z">
        <w:r>
          <w:t xml:space="preserve">        "y": "2",</w:t>
        </w:r>
      </w:ins>
    </w:p>
    <w:p w14:paraId="0D2E9D07" w14:textId="167A9D91" w:rsidR="00BA0372" w:rsidRDefault="00BA0372" w:rsidP="00EB5764">
      <w:pPr>
        <w:pStyle w:val="Codesmall"/>
        <w:rPr>
          <w:ins w:id="1251" w:author="Laurence Golding" w:date="2018-04-02T13:52:00Z"/>
        </w:rPr>
      </w:pPr>
      <w:ins w:id="1252" w:author="Laurence Golding" w:date="2018-04-02T13:53:00Z">
        <w:r>
          <w:t xml:space="preserve">        "x + y": "3”</w:t>
        </w:r>
      </w:ins>
    </w:p>
    <w:p w14:paraId="7BD5F1A1" w14:textId="62992996" w:rsidR="00BA0372" w:rsidRDefault="00BA0372" w:rsidP="00EB5764">
      <w:pPr>
        <w:pStyle w:val="Codesmall"/>
        <w:rPr>
          <w:ins w:id="1253" w:author="Laurence Golding" w:date="2018-04-02T13:51:00Z"/>
        </w:rPr>
      </w:pPr>
      <w:ins w:id="1254" w:author="Laurence Golding" w:date="2018-04-02T13:52:00Z">
        <w:r>
          <w:t xml:space="preserve">      },</w:t>
        </w:r>
      </w:ins>
    </w:p>
    <w:p w14:paraId="56D7A1F7" w14:textId="77777777" w:rsidR="00BA0372" w:rsidRDefault="00BA0372" w:rsidP="00EB5764">
      <w:pPr>
        <w:pStyle w:val="Codesmall"/>
        <w:rPr>
          <w:ins w:id="1255" w:author="Laurence Golding" w:date="2018-04-02T13:41:00Z"/>
        </w:rPr>
      </w:pPr>
    </w:p>
    <w:p w14:paraId="20A4EE18" w14:textId="77777777" w:rsidR="00EB5764" w:rsidRDefault="00EB5764" w:rsidP="00EB5764">
      <w:pPr>
        <w:pStyle w:val="Codesmall"/>
        <w:rPr>
          <w:ins w:id="1256" w:author="Laurence Golding" w:date="2018-04-02T13:41:00Z"/>
        </w:rPr>
      </w:pPr>
      <w:ins w:id="1257" w:author="Laurence Golding" w:date="2018-04-02T13:41:00Z">
        <w:r>
          <w:lastRenderedPageBreak/>
          <w:t xml:space="preserve">      "edgeTraversals": [                    # See §</w:t>
        </w:r>
        <w:r>
          <w:fldChar w:fldCharType="begin"/>
        </w:r>
        <w:r>
          <w:instrText xml:space="preserve"> REF _Ref510437052 \r \h </w:instrText>
        </w:r>
      </w:ins>
      <w:ins w:id="1258" w:author="Laurence Golding" w:date="2018-04-02T13:41:00Z">
        <w:r>
          <w:fldChar w:fldCharType="separate"/>
        </w:r>
        <w:r>
          <w:t>3.28.6</w:t>
        </w:r>
        <w:r>
          <w:fldChar w:fldCharType="end"/>
        </w:r>
        <w:r>
          <w:t>.</w:t>
        </w:r>
      </w:ins>
    </w:p>
    <w:p w14:paraId="724EC869" w14:textId="77777777" w:rsidR="00EB5764" w:rsidRDefault="00EB5764" w:rsidP="00EB5764">
      <w:pPr>
        <w:pStyle w:val="Codesmall"/>
        <w:rPr>
          <w:ins w:id="1259" w:author="Laurence Golding" w:date="2018-04-02T13:41:00Z"/>
        </w:rPr>
      </w:pPr>
      <w:ins w:id="1260" w:author="Laurence Golding" w:date="2018-04-02T13:41:00Z">
        <w:r>
          <w:t xml:space="preserve">        {                                    # An edgeTraversal object (§</w:t>
        </w:r>
        <w:r>
          <w:fldChar w:fldCharType="begin"/>
        </w:r>
        <w:r>
          <w:instrText xml:space="preserve"> REF _Ref510436202 \r \h </w:instrText>
        </w:r>
      </w:ins>
      <w:ins w:id="1261" w:author="Laurence Golding" w:date="2018-04-02T13:41:00Z">
        <w:r>
          <w:fldChar w:fldCharType="separate"/>
        </w:r>
        <w:r>
          <w:t>3.29</w:t>
        </w:r>
        <w:r>
          <w:fldChar w:fldCharType="end"/>
        </w:r>
        <w:r>
          <w:t>).</w:t>
        </w:r>
      </w:ins>
    </w:p>
    <w:p w14:paraId="536B5F1A" w14:textId="780FB04E" w:rsidR="00EB5764" w:rsidRDefault="00EB5764" w:rsidP="00EB5764">
      <w:pPr>
        <w:pStyle w:val="Codesmall"/>
        <w:rPr>
          <w:ins w:id="1262" w:author="Laurence Golding" w:date="2018-04-02T13:53:00Z"/>
        </w:rPr>
      </w:pPr>
      <w:ins w:id="1263" w:author="Laurence Golding" w:date="2018-04-02T13:41:00Z">
        <w:r>
          <w:t xml:space="preserve">          "edgeId": "e1"</w:t>
        </w:r>
      </w:ins>
      <w:ins w:id="1264" w:author="Laurence Golding" w:date="2018-04-02T13:53:00Z">
        <w:r w:rsidR="00BA0372">
          <w:t>,</w:t>
        </w:r>
      </w:ins>
      <w:ins w:id="1265" w:author="Laurence Golding" w:date="2018-04-02T13:54:00Z">
        <w:r w:rsidR="00BA0372">
          <w:t xml:space="preserve">                    # See §</w:t>
        </w:r>
        <w:r w:rsidR="00BA0372">
          <w:fldChar w:fldCharType="begin"/>
        </w:r>
        <w:r w:rsidR="00BA0372">
          <w:instrText xml:space="preserve"> REF _Ref510440621 \r \h </w:instrText>
        </w:r>
      </w:ins>
      <w:r w:rsidR="00BA0372">
        <w:fldChar w:fldCharType="separate"/>
      </w:r>
      <w:ins w:id="1266" w:author="Laurence Golding" w:date="2018-04-02T13:54:00Z">
        <w:r w:rsidR="00BA0372">
          <w:t>3.29.2</w:t>
        </w:r>
        <w:r w:rsidR="00BA0372">
          <w:fldChar w:fldCharType="end"/>
        </w:r>
        <w:r w:rsidR="00BA0372">
          <w:t>.</w:t>
        </w:r>
      </w:ins>
    </w:p>
    <w:p w14:paraId="4FB54FDF" w14:textId="79C60C14" w:rsidR="00BA0372" w:rsidRDefault="00BA0372" w:rsidP="00EB5764">
      <w:pPr>
        <w:pStyle w:val="Codesmall"/>
        <w:rPr>
          <w:ins w:id="1267" w:author="Laurence Golding" w:date="2018-04-02T13:53:00Z"/>
        </w:rPr>
      </w:pPr>
    </w:p>
    <w:p w14:paraId="3DCA54F3" w14:textId="40BE5551" w:rsidR="00BA0372" w:rsidRDefault="00BA0372" w:rsidP="00EB5764">
      <w:pPr>
        <w:pStyle w:val="Codesmall"/>
        <w:rPr>
          <w:ins w:id="1268" w:author="Laurence Golding" w:date="2018-04-02T13:53:00Z"/>
        </w:rPr>
      </w:pPr>
      <w:ins w:id="1269" w:author="Laurence Golding" w:date="2018-04-02T13:53:00Z">
        <w:r>
          <w:t xml:space="preserve">          "finalState": {</w:t>
        </w:r>
      </w:ins>
      <w:ins w:id="1270" w:author="Laurence Golding" w:date="2018-04-02T13:54:00Z">
        <w:r>
          <w:t xml:space="preserve">                    </w:t>
        </w:r>
      </w:ins>
      <w:ins w:id="1271" w:author="Laurence Golding" w:date="2018-04-02T13:55:00Z">
        <w:r>
          <w:t># See §</w:t>
        </w:r>
        <w:r>
          <w:fldChar w:fldCharType="begin"/>
        </w:r>
        <w:r>
          <w:instrText xml:space="preserve"> REF _Ref510439569 \r \h </w:instrText>
        </w:r>
      </w:ins>
      <w:r>
        <w:fldChar w:fldCharType="separate"/>
      </w:r>
      <w:ins w:id="1272" w:author="Laurence Golding" w:date="2018-04-02T13:55:00Z">
        <w:r>
          <w:t>3.29.5</w:t>
        </w:r>
        <w:r>
          <w:fldChar w:fldCharType="end"/>
        </w:r>
        <w:r>
          <w:t>.</w:t>
        </w:r>
      </w:ins>
    </w:p>
    <w:p w14:paraId="3C150D0D" w14:textId="0E756E32" w:rsidR="00BA0372" w:rsidRDefault="00BA0372" w:rsidP="00BA0372">
      <w:pPr>
        <w:pStyle w:val="Codesmall"/>
        <w:rPr>
          <w:ins w:id="1273" w:author="Laurence Golding" w:date="2018-04-02T13:54:00Z"/>
        </w:rPr>
      </w:pPr>
      <w:ins w:id="1274" w:author="Laurence Golding" w:date="2018-04-02T13:54:00Z">
        <w:r>
          <w:t xml:space="preserve">            "x": "</w:t>
        </w:r>
      </w:ins>
      <w:ins w:id="1275" w:author="Laurence Golding" w:date="2018-04-02T13:55:00Z">
        <w:r>
          <w:t>4</w:t>
        </w:r>
      </w:ins>
      <w:ins w:id="1276" w:author="Laurence Golding" w:date="2018-04-02T13:54:00Z">
        <w:r>
          <w:t>",</w:t>
        </w:r>
      </w:ins>
    </w:p>
    <w:p w14:paraId="0EA27348" w14:textId="1A4F9626" w:rsidR="00BA0372" w:rsidRDefault="00BA0372" w:rsidP="00BA0372">
      <w:pPr>
        <w:pStyle w:val="Codesmall"/>
        <w:rPr>
          <w:ins w:id="1277" w:author="Laurence Golding" w:date="2018-04-02T13:54:00Z"/>
        </w:rPr>
      </w:pPr>
      <w:ins w:id="1278" w:author="Laurence Golding" w:date="2018-04-02T13:54:00Z">
        <w:r>
          <w:t xml:space="preserve">            "y": "2",</w:t>
        </w:r>
      </w:ins>
    </w:p>
    <w:p w14:paraId="092D568B" w14:textId="11C57240" w:rsidR="00BA0372" w:rsidRDefault="00BA0372" w:rsidP="00BA0372">
      <w:pPr>
        <w:pStyle w:val="Codesmall"/>
        <w:rPr>
          <w:ins w:id="1279" w:author="Laurence Golding" w:date="2018-04-02T13:54:00Z"/>
        </w:rPr>
      </w:pPr>
      <w:ins w:id="1280" w:author="Laurence Golding" w:date="2018-04-02T13:54:00Z">
        <w:r>
          <w:t xml:space="preserve">            "x + y": "</w:t>
        </w:r>
      </w:ins>
      <w:ins w:id="1281" w:author="Laurence Golding" w:date="2018-04-02T13:55:00Z">
        <w:r>
          <w:t>6</w:t>
        </w:r>
      </w:ins>
      <w:ins w:id="1282" w:author="Laurence Golding" w:date="2018-04-02T13:54:00Z">
        <w:r>
          <w:t>”</w:t>
        </w:r>
      </w:ins>
    </w:p>
    <w:p w14:paraId="24512CEB" w14:textId="08996C91" w:rsidR="00BA0372" w:rsidRDefault="00BA0372" w:rsidP="00EB5764">
      <w:pPr>
        <w:pStyle w:val="Codesmall"/>
        <w:rPr>
          <w:ins w:id="1283" w:author="Laurence Golding" w:date="2018-04-02T13:41:00Z"/>
        </w:rPr>
      </w:pPr>
      <w:ins w:id="1284" w:author="Laurence Golding" w:date="2018-04-02T13:53:00Z">
        <w:r>
          <w:t xml:space="preserve">        </w:t>
        </w:r>
      </w:ins>
      <w:ins w:id="1285" w:author="Laurence Golding" w:date="2018-04-02T13:54:00Z">
        <w:r>
          <w:t xml:space="preserve">  }</w:t>
        </w:r>
      </w:ins>
    </w:p>
    <w:p w14:paraId="592C4521" w14:textId="77777777" w:rsidR="00EB5764" w:rsidRDefault="00EB5764" w:rsidP="00EB5764">
      <w:pPr>
        <w:pStyle w:val="Codesmall"/>
        <w:rPr>
          <w:ins w:id="1286" w:author="Laurence Golding" w:date="2018-04-02T13:41:00Z"/>
        </w:rPr>
      </w:pPr>
      <w:ins w:id="1287" w:author="Laurence Golding" w:date="2018-04-02T13:41:00Z">
        <w:r>
          <w:t xml:space="preserve">        },</w:t>
        </w:r>
      </w:ins>
    </w:p>
    <w:p w14:paraId="1264F748" w14:textId="77777777" w:rsidR="00EB5764" w:rsidRDefault="00EB5764" w:rsidP="00EB5764">
      <w:pPr>
        <w:pStyle w:val="Codesmall"/>
        <w:rPr>
          <w:ins w:id="1288" w:author="Laurence Golding" w:date="2018-04-02T13:41:00Z"/>
        </w:rPr>
      </w:pPr>
      <w:ins w:id="1289" w:author="Laurence Golding" w:date="2018-04-02T13:41:00Z">
        <w:r>
          <w:t xml:space="preserve">        {</w:t>
        </w:r>
      </w:ins>
    </w:p>
    <w:p w14:paraId="466F3509" w14:textId="05CF8D80" w:rsidR="00EB5764" w:rsidRDefault="00EB5764" w:rsidP="00EB5764">
      <w:pPr>
        <w:pStyle w:val="Codesmall"/>
        <w:rPr>
          <w:ins w:id="1290" w:author="Laurence Golding" w:date="2018-04-02T13:41:00Z"/>
        </w:rPr>
      </w:pPr>
      <w:ins w:id="1291" w:author="Laurence Golding" w:date="2018-04-02T13:41:00Z">
        <w:r>
          <w:t xml:space="preserve">          "edgeId": "e3"</w:t>
        </w:r>
      </w:ins>
      <w:ins w:id="1292" w:author="Laurence Golding" w:date="2018-04-02T13:55:00Z">
        <w:r w:rsidR="00BA0372">
          <w:t>,</w:t>
        </w:r>
      </w:ins>
    </w:p>
    <w:p w14:paraId="347B53AA" w14:textId="77777777" w:rsidR="00BA0372" w:rsidRDefault="00BA0372" w:rsidP="00BA0372">
      <w:pPr>
        <w:pStyle w:val="Codesmall"/>
        <w:rPr>
          <w:ins w:id="1293" w:author="Laurence Golding" w:date="2018-04-02T13:55:00Z"/>
        </w:rPr>
      </w:pPr>
    </w:p>
    <w:p w14:paraId="7A455E0C" w14:textId="6E8CEBC9" w:rsidR="00BA0372" w:rsidRDefault="00BA0372" w:rsidP="00BA0372">
      <w:pPr>
        <w:pStyle w:val="Codesmall"/>
        <w:rPr>
          <w:ins w:id="1294" w:author="Laurence Golding" w:date="2018-04-02T13:55:00Z"/>
        </w:rPr>
      </w:pPr>
      <w:ins w:id="1295" w:author="Laurence Golding" w:date="2018-04-02T13:55:00Z">
        <w:r>
          <w:t xml:space="preserve">          "finalState": {</w:t>
        </w:r>
      </w:ins>
    </w:p>
    <w:p w14:paraId="5235E287" w14:textId="77777777" w:rsidR="00BA0372" w:rsidRDefault="00BA0372" w:rsidP="00BA0372">
      <w:pPr>
        <w:pStyle w:val="Codesmall"/>
        <w:rPr>
          <w:ins w:id="1296" w:author="Laurence Golding" w:date="2018-04-02T13:55:00Z"/>
        </w:rPr>
      </w:pPr>
      <w:ins w:id="1297" w:author="Laurence Golding" w:date="2018-04-02T13:55:00Z">
        <w:r>
          <w:t xml:space="preserve">            "x": "4",</w:t>
        </w:r>
      </w:ins>
    </w:p>
    <w:p w14:paraId="78402BBB" w14:textId="6A2C39CD" w:rsidR="00BA0372" w:rsidRDefault="00BA0372" w:rsidP="00BA0372">
      <w:pPr>
        <w:pStyle w:val="Codesmall"/>
        <w:rPr>
          <w:ins w:id="1298" w:author="Laurence Golding" w:date="2018-04-02T13:55:00Z"/>
        </w:rPr>
      </w:pPr>
      <w:ins w:id="1299" w:author="Laurence Golding" w:date="2018-04-02T13:55:00Z">
        <w:r>
          <w:t xml:space="preserve">            "y": "</w:t>
        </w:r>
      </w:ins>
      <w:ins w:id="1300" w:author="Laurence Golding" w:date="2018-04-02T13:56:00Z">
        <w:r>
          <w:t>7</w:t>
        </w:r>
      </w:ins>
      <w:ins w:id="1301" w:author="Laurence Golding" w:date="2018-04-02T13:55:00Z">
        <w:r>
          <w:t>",</w:t>
        </w:r>
      </w:ins>
    </w:p>
    <w:p w14:paraId="50DAAB34" w14:textId="47286C12" w:rsidR="00BA0372" w:rsidRDefault="00BA0372" w:rsidP="00BA0372">
      <w:pPr>
        <w:pStyle w:val="Codesmall"/>
        <w:rPr>
          <w:ins w:id="1302" w:author="Laurence Golding" w:date="2018-04-02T13:55:00Z"/>
        </w:rPr>
      </w:pPr>
      <w:ins w:id="1303" w:author="Laurence Golding" w:date="2018-04-02T13:55:00Z">
        <w:r>
          <w:t xml:space="preserve">            "x + y": "</w:t>
        </w:r>
      </w:ins>
      <w:ins w:id="1304" w:author="Laurence Golding" w:date="2018-04-02T13:56:00Z">
        <w:r>
          <w:t>11</w:t>
        </w:r>
      </w:ins>
      <w:ins w:id="1305" w:author="Laurence Golding" w:date="2018-04-02T13:55:00Z">
        <w:r>
          <w:t>”</w:t>
        </w:r>
      </w:ins>
    </w:p>
    <w:p w14:paraId="6FE6D6E9" w14:textId="77777777" w:rsidR="00BA0372" w:rsidRDefault="00BA0372" w:rsidP="00BA0372">
      <w:pPr>
        <w:pStyle w:val="Codesmall"/>
        <w:rPr>
          <w:ins w:id="1306" w:author="Laurence Golding" w:date="2018-04-02T13:55:00Z"/>
        </w:rPr>
      </w:pPr>
      <w:ins w:id="1307" w:author="Laurence Golding" w:date="2018-04-02T13:55:00Z">
        <w:r>
          <w:t xml:space="preserve">          }</w:t>
        </w:r>
      </w:ins>
    </w:p>
    <w:p w14:paraId="335276BB" w14:textId="77777777" w:rsidR="00EB5764" w:rsidRDefault="00EB5764" w:rsidP="00EB5764">
      <w:pPr>
        <w:pStyle w:val="Codesmall"/>
        <w:rPr>
          <w:ins w:id="1308" w:author="Laurence Golding" w:date="2018-04-02T13:41:00Z"/>
        </w:rPr>
      </w:pPr>
      <w:ins w:id="1309" w:author="Laurence Golding" w:date="2018-04-02T13:41:00Z">
        <w:r>
          <w:t xml:space="preserve">        }</w:t>
        </w:r>
      </w:ins>
    </w:p>
    <w:p w14:paraId="7DA1C350" w14:textId="77777777" w:rsidR="00EB5764" w:rsidRDefault="00EB5764" w:rsidP="00EB5764">
      <w:pPr>
        <w:pStyle w:val="Codesmall"/>
        <w:rPr>
          <w:ins w:id="1310" w:author="Laurence Golding" w:date="2018-04-02T13:41:00Z"/>
        </w:rPr>
      </w:pPr>
      <w:ins w:id="1311" w:author="Laurence Golding" w:date="2018-04-02T13:41:00Z">
        <w:r>
          <w:t xml:space="preserve">      ]</w:t>
        </w:r>
      </w:ins>
    </w:p>
    <w:p w14:paraId="41CEDD08" w14:textId="77777777" w:rsidR="00EB5764" w:rsidRDefault="00EB5764" w:rsidP="00EB5764">
      <w:pPr>
        <w:pStyle w:val="Codesmall"/>
        <w:rPr>
          <w:ins w:id="1312" w:author="Laurence Golding" w:date="2018-04-02T13:41:00Z"/>
        </w:rPr>
      </w:pPr>
      <w:ins w:id="1313" w:author="Laurence Golding" w:date="2018-04-02T13:41:00Z">
        <w:r>
          <w:t xml:space="preserve">    }</w:t>
        </w:r>
      </w:ins>
    </w:p>
    <w:p w14:paraId="3802573F" w14:textId="77777777" w:rsidR="00EB5764" w:rsidRDefault="00EB5764" w:rsidP="00EB5764">
      <w:pPr>
        <w:pStyle w:val="Codesmall"/>
        <w:rPr>
          <w:ins w:id="1314" w:author="Laurence Golding" w:date="2018-04-02T13:41:00Z"/>
        </w:rPr>
      </w:pPr>
      <w:ins w:id="1315" w:author="Laurence Golding" w:date="2018-04-02T13:41:00Z">
        <w:r>
          <w:t xml:space="preserve">  ]</w:t>
        </w:r>
      </w:ins>
    </w:p>
    <w:p w14:paraId="0EBB5C1D" w14:textId="64D8F460" w:rsidR="00EB5764" w:rsidRPr="00EB5764" w:rsidRDefault="00EB5764" w:rsidP="00BA0372">
      <w:pPr>
        <w:pStyle w:val="Codesmall"/>
        <w:rPr>
          <w:ins w:id="1316" w:author="Laurence Golding" w:date="2018-03-30T12:17:00Z"/>
        </w:rPr>
      </w:pPr>
      <w:ins w:id="1317" w:author="Laurence Golding" w:date="2018-04-02T13:41:00Z">
        <w:r>
          <w:t>}</w:t>
        </w:r>
      </w:ins>
    </w:p>
    <w:p w14:paraId="3BCA6979" w14:textId="045019CA" w:rsidR="008231FE" w:rsidRDefault="008231FE" w:rsidP="008231FE">
      <w:pPr>
        <w:pStyle w:val="Heading3"/>
        <w:rPr>
          <w:ins w:id="1318" w:author="Laurence Golding" w:date="2018-03-30T16:00:00Z"/>
        </w:rPr>
      </w:pPr>
      <w:ins w:id="1319" w:author="Laurence Golding" w:date="2018-03-30T12:17:00Z">
        <w:r>
          <w:t>properties property</w:t>
        </w:r>
      </w:ins>
    </w:p>
    <w:p w14:paraId="0FFA0578" w14:textId="7B61087F" w:rsidR="007A5130" w:rsidRPr="007A5130" w:rsidRDefault="007A5130" w:rsidP="007356AE">
      <w:pPr>
        <w:rPr>
          <w:ins w:id="1320" w:author="Laurence Golding" w:date="2018-03-30T12:10:00Z"/>
        </w:rPr>
      </w:pPr>
      <w:ins w:id="1321" w:author="Laurence Golding" w:date="2018-03-30T16:00:00Z">
        <w:r w:rsidRPr="00F41277">
          <w:t xml:space="preserve">A </w:t>
        </w:r>
        <w:r>
          <w:rPr>
            <w:rStyle w:val="CODEtemp"/>
          </w:rPr>
          <w:t>graphTraversal</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1322" w:author="Laurence Golding" w:date="2018-03-30T16:00:00Z">
        <w:r>
          <w:fldChar w:fldCharType="separate"/>
        </w:r>
        <w:r>
          <w:t>3.7</w:t>
        </w:r>
        <w:r>
          <w:fldChar w:fldCharType="end"/>
        </w:r>
        <w:r w:rsidRPr="00F41277">
          <w:t xml:space="preserve">). This allows tools to include information about the </w:t>
        </w:r>
        <w:r>
          <w:t>graph traversal</w:t>
        </w:r>
        <w:r w:rsidRPr="00F41277">
          <w:t xml:space="preserve"> that is not explicitly specified in the SARIF format.</w:t>
        </w:r>
      </w:ins>
    </w:p>
    <w:p w14:paraId="159A3278" w14:textId="05C418D8" w:rsidR="007D4E1C" w:rsidRDefault="007D4E1C" w:rsidP="007D4E1C">
      <w:pPr>
        <w:pStyle w:val="Heading2"/>
        <w:rPr>
          <w:ins w:id="1323" w:author="Laurence Golding" w:date="2018-03-30T12:10:00Z"/>
        </w:rPr>
      </w:pPr>
      <w:bookmarkStart w:id="1324" w:name="_Ref510436202"/>
      <w:ins w:id="1325" w:author="Laurence Golding" w:date="2018-03-30T12:10:00Z">
        <w:r>
          <w:t>edgeTraversal object</w:t>
        </w:r>
        <w:bookmarkEnd w:id="1324"/>
      </w:ins>
    </w:p>
    <w:p w14:paraId="4EF9D5A2" w14:textId="2F23BE77" w:rsidR="007D4E1C" w:rsidRDefault="007D4E1C" w:rsidP="007D4E1C">
      <w:pPr>
        <w:pStyle w:val="Heading3"/>
        <w:rPr>
          <w:ins w:id="1326" w:author="Laurence Golding" w:date="2018-04-02T13:58:00Z"/>
        </w:rPr>
      </w:pPr>
      <w:ins w:id="1327" w:author="Laurence Golding" w:date="2018-03-30T12:11:00Z">
        <w:r>
          <w:t>General</w:t>
        </w:r>
      </w:ins>
    </w:p>
    <w:p w14:paraId="094EA783" w14:textId="1A222215" w:rsidR="00533E0C" w:rsidRPr="00533E0C" w:rsidRDefault="00533E0C" w:rsidP="00533E0C">
      <w:pPr>
        <w:rPr>
          <w:ins w:id="1328" w:author="Laurence Golding" w:date="2018-03-30T12:17:00Z"/>
        </w:rPr>
      </w:pPr>
      <w:ins w:id="1329" w:author="Laurence Golding" w:date="2018-04-02T13:58:00Z">
        <w:r>
          <w:t xml:space="preserve">An </w:t>
        </w:r>
        <w:r w:rsidRPr="00533E0C">
          <w:rPr>
            <w:rStyle w:val="CODEtemp"/>
          </w:rPr>
          <w:t>edgeTraversal</w:t>
        </w:r>
        <w:r>
          <w:t xml:space="preserve"> object represents the traversal of a single edge in the course of </w:t>
        </w:r>
      </w:ins>
      <w:ins w:id="1330" w:author="Laurence Golding" w:date="2018-04-02T14:44:00Z">
        <w:r w:rsidR="0035761D">
          <w:t>a graph</w:t>
        </w:r>
      </w:ins>
      <w:ins w:id="1331" w:author="Laurence Golding" w:date="2018-04-02T13:58:00Z">
        <w:r>
          <w:t xml:space="preserve"> traversal</w:t>
        </w:r>
        <w:bookmarkStart w:id="1332" w:name="_GoBack"/>
        <w:bookmarkEnd w:id="1332"/>
        <w:r>
          <w:t>.</w:t>
        </w:r>
      </w:ins>
    </w:p>
    <w:p w14:paraId="6A6B0B3F" w14:textId="78BC6DD1" w:rsidR="008231FE" w:rsidRDefault="008231FE" w:rsidP="008231FE">
      <w:pPr>
        <w:pStyle w:val="Heading3"/>
        <w:rPr>
          <w:ins w:id="1333" w:author="Laurence Golding" w:date="2018-04-02T13:58:00Z"/>
        </w:rPr>
      </w:pPr>
      <w:bookmarkStart w:id="1334" w:name="_Ref510440621"/>
      <w:ins w:id="1335" w:author="Laurence Golding" w:date="2018-03-30T12:17:00Z">
        <w:r>
          <w:t>edgeId property</w:t>
        </w:r>
      </w:ins>
      <w:bookmarkEnd w:id="1334"/>
    </w:p>
    <w:p w14:paraId="6FCDF0E5" w14:textId="2532BFF5" w:rsidR="00533E0C" w:rsidRPr="00533E0C" w:rsidRDefault="00533E0C" w:rsidP="00533E0C">
      <w:pPr>
        <w:rPr>
          <w:ins w:id="1336" w:author="Laurence Golding" w:date="2018-03-30T14:20:00Z"/>
        </w:rPr>
      </w:pPr>
      <w:ins w:id="1337" w:author="Laurence Golding" w:date="2018-04-02T13:58:00Z">
        <w:r>
          <w:t xml:space="preserve">An </w:t>
        </w:r>
        <w:r w:rsidRPr="00533E0C">
          <w:rPr>
            <w:rStyle w:val="CODEtemp"/>
          </w:rPr>
          <w:t>edgeTraversal</w:t>
        </w:r>
        <w:r>
          <w:t xml:space="preserve"> object </w:t>
        </w:r>
      </w:ins>
      <w:ins w:id="1338" w:author="Laurence Golding" w:date="2018-04-02T13:59:00Z">
        <w:r>
          <w:rPr>
            <w:b/>
          </w:rPr>
          <w:t>SHALL</w:t>
        </w:r>
        <w:r>
          <w:t xml:space="preserve"> contain a property named</w:t>
        </w:r>
        <w:r w:rsidR="007474FB">
          <w:t xml:space="preserve"> </w:t>
        </w:r>
        <w:r w:rsidR="007474FB" w:rsidRPr="007474FB">
          <w:rPr>
            <w:rStyle w:val="CODEtemp"/>
          </w:rPr>
          <w:t>edgeId</w:t>
        </w:r>
        <w:r w:rsidR="007474FB">
          <w:t xml:space="preserve"> whose value is a string which equals the </w:t>
        </w:r>
        <w:r w:rsidR="007474FB" w:rsidRPr="007474FB">
          <w:rPr>
            <w:rStyle w:val="CODEtemp"/>
          </w:rPr>
          <w:t>id</w:t>
        </w:r>
        <w:r w:rsidR="007474FB">
          <w:t xml:space="preserve"> property </w:t>
        </w:r>
      </w:ins>
      <w:ins w:id="1339" w:author="Laurence Golding" w:date="2018-04-02T14:00:00Z">
        <w:r w:rsidR="007474FB">
          <w:t>(§</w:t>
        </w:r>
        <w:r w:rsidR="007474FB">
          <w:fldChar w:fldCharType="begin"/>
        </w:r>
        <w:r w:rsidR="007474FB">
          <w:instrText xml:space="preserve"> REF _Ref510436990 \r \h </w:instrText>
        </w:r>
      </w:ins>
      <w:r w:rsidR="007474FB">
        <w:fldChar w:fldCharType="separate"/>
      </w:r>
      <w:ins w:id="1340" w:author="Laurence Golding" w:date="2018-04-02T14:00:00Z">
        <w:r w:rsidR="007474FB">
          <w:t>3.27.2</w:t>
        </w:r>
        <w:r w:rsidR="007474FB">
          <w:fldChar w:fldCharType="end"/>
        </w:r>
        <w:r w:rsidR="007474FB">
          <w:t xml:space="preserve">) </w:t>
        </w:r>
      </w:ins>
      <w:ins w:id="1341" w:author="Laurence Golding" w:date="2018-04-02T13:59:00Z">
        <w:r w:rsidR="007474FB">
          <w:t xml:space="preserve">of one of the </w:t>
        </w:r>
        <w:r w:rsidR="007474FB" w:rsidRPr="007474FB">
          <w:rPr>
            <w:rStyle w:val="CODEtemp"/>
          </w:rPr>
          <w:t>edge</w:t>
        </w:r>
        <w:r w:rsidR="007474FB">
          <w:t xml:space="preserve"> objects</w:t>
        </w:r>
      </w:ins>
      <w:ins w:id="1342" w:author="Laurence Golding" w:date="2018-04-02T14:00:00Z">
        <w:r w:rsidR="007474FB">
          <w:t xml:space="preserve"> (</w:t>
        </w:r>
      </w:ins>
      <w:ins w:id="1343" w:author="Laurence Golding" w:date="2018-04-02T14:01:00Z">
        <w:r w:rsidR="007474FB">
          <w:t>§</w:t>
        </w:r>
        <w:r w:rsidR="007474FB">
          <w:fldChar w:fldCharType="begin"/>
        </w:r>
        <w:r w:rsidR="007474FB">
          <w:instrText xml:space="preserve"> REF _Ref510186051 \r \h </w:instrText>
        </w:r>
      </w:ins>
      <w:r w:rsidR="007474FB">
        <w:fldChar w:fldCharType="separate"/>
      </w:r>
      <w:ins w:id="1344" w:author="Laurence Golding" w:date="2018-04-02T14:01:00Z">
        <w:r w:rsidR="007474FB">
          <w:t>3.27</w:t>
        </w:r>
        <w:r w:rsidR="007474FB">
          <w:fldChar w:fldCharType="end"/>
        </w:r>
      </w:ins>
      <w:ins w:id="1345" w:author="Laurence Golding" w:date="2018-04-02T14:00:00Z">
        <w:r w:rsidR="007474FB">
          <w:t>)</w:t>
        </w:r>
      </w:ins>
      <w:ins w:id="1346" w:author="Laurence Golding" w:date="2018-04-02T13:59:00Z">
        <w:r w:rsidR="007474FB">
          <w:t xml:space="preserve"> in the graph identified by</w:t>
        </w:r>
      </w:ins>
      <w:ins w:id="1347" w:author="Laurence Golding" w:date="2018-04-02T14:01:00Z">
        <w:r w:rsidR="007474FB">
          <w:t xml:space="preserve"> the</w:t>
        </w:r>
      </w:ins>
      <w:ins w:id="1348" w:author="Laurence Golding" w:date="2018-04-02T13:59:00Z">
        <w:r w:rsidR="007474FB">
          <w:t xml:space="preserve"> </w:t>
        </w:r>
        <w:r w:rsidR="007474FB" w:rsidRPr="007474FB">
          <w:rPr>
            <w:rStyle w:val="CODEtemp"/>
          </w:rPr>
          <w:t>graphId</w:t>
        </w:r>
        <w:r w:rsidR="007474FB">
          <w:t xml:space="preserve"> </w:t>
        </w:r>
      </w:ins>
      <w:ins w:id="1349" w:author="Laurence Golding" w:date="2018-04-02T14:01:00Z">
        <w:r w:rsidR="007474FB">
          <w:t xml:space="preserve">property </w:t>
        </w:r>
      </w:ins>
      <w:ins w:id="1350" w:author="Laurence Golding" w:date="2018-04-02T13:59:00Z">
        <w:r w:rsidR="007474FB">
          <w:t>(</w:t>
        </w:r>
      </w:ins>
      <w:ins w:id="1351" w:author="Laurence Golding" w:date="2018-04-02T14:00:00Z">
        <w:r w:rsidR="007474FB">
          <w:t>§</w:t>
        </w:r>
      </w:ins>
      <w:ins w:id="1352" w:author="Laurence Golding" w:date="2018-04-02T14:01:00Z">
        <w:r w:rsidR="007474FB">
          <w:fldChar w:fldCharType="begin"/>
        </w:r>
        <w:r w:rsidR="007474FB">
          <w:instrText xml:space="preserve"> REF _Ref510440455 \r \h </w:instrText>
        </w:r>
      </w:ins>
      <w:r w:rsidR="007474FB">
        <w:fldChar w:fldCharType="separate"/>
      </w:r>
      <w:ins w:id="1353" w:author="Laurence Golding" w:date="2018-04-02T14:01:00Z">
        <w:r w:rsidR="007474FB">
          <w:t>3.28.2</w:t>
        </w:r>
        <w:r w:rsidR="007474FB">
          <w:fldChar w:fldCharType="end"/>
        </w:r>
      </w:ins>
      <w:ins w:id="1354" w:author="Laurence Golding" w:date="2018-04-02T13:59:00Z">
        <w:r w:rsidR="007474FB">
          <w:t>)</w:t>
        </w:r>
      </w:ins>
      <w:ins w:id="1355" w:author="Laurence Golding" w:date="2018-04-02T14:02:00Z">
        <w:r w:rsidR="007474FB">
          <w:t xml:space="preserve"> of the containing </w:t>
        </w:r>
        <w:r w:rsidR="007474FB" w:rsidRPr="007474FB">
          <w:rPr>
            <w:rStyle w:val="CODEtemp"/>
          </w:rPr>
          <w:t>graphTraversal</w:t>
        </w:r>
        <w:r w:rsidR="007474FB">
          <w:t xml:space="preserve"> object (§</w:t>
        </w:r>
        <w:r w:rsidR="007474FB">
          <w:fldChar w:fldCharType="begin"/>
        </w:r>
        <w:r w:rsidR="007474FB">
          <w:instrText xml:space="preserve"> REF _Ref510175982 \r \h </w:instrText>
        </w:r>
      </w:ins>
      <w:r w:rsidR="007474FB">
        <w:fldChar w:fldCharType="separate"/>
      </w:r>
      <w:ins w:id="1356" w:author="Laurence Golding" w:date="2018-04-02T14:02:00Z">
        <w:r w:rsidR="007474FB">
          <w:t>3.28</w:t>
        </w:r>
        <w:r w:rsidR="007474FB">
          <w:fldChar w:fldCharType="end"/>
        </w:r>
        <w:r w:rsidR="007474FB">
          <w:t>)</w:t>
        </w:r>
      </w:ins>
      <w:ins w:id="1357" w:author="Laurence Golding" w:date="2018-04-02T13:59:00Z">
        <w:r w:rsidR="007474FB">
          <w:t>.</w:t>
        </w:r>
      </w:ins>
    </w:p>
    <w:p w14:paraId="7148C110" w14:textId="51B8EC67" w:rsidR="008231FE" w:rsidRDefault="0004713D" w:rsidP="008231FE">
      <w:pPr>
        <w:pStyle w:val="Heading3"/>
        <w:rPr>
          <w:ins w:id="1358" w:author="Laurence Golding" w:date="2018-04-02T14:03:00Z"/>
        </w:rPr>
      </w:pPr>
      <w:ins w:id="1359" w:author="Laurence Golding" w:date="2018-04-02T14:13:00Z">
        <w:r>
          <w:t>message</w:t>
        </w:r>
      </w:ins>
      <w:ins w:id="1360" w:author="Laurence Golding" w:date="2018-03-30T12:17:00Z">
        <w:r w:rsidR="008231FE">
          <w:t xml:space="preserve"> property</w:t>
        </w:r>
      </w:ins>
    </w:p>
    <w:p w14:paraId="3DA54F97" w14:textId="151D9308" w:rsidR="007474FB" w:rsidRPr="007474FB" w:rsidRDefault="007474FB" w:rsidP="007474FB">
      <w:pPr>
        <w:rPr>
          <w:ins w:id="1361" w:author="Laurence Golding" w:date="2018-03-30T12:17:00Z"/>
        </w:rPr>
      </w:pPr>
      <w:ins w:id="1362" w:author="Laurence Golding" w:date="2018-04-02T14:04:00Z">
        <w:r>
          <w:t xml:space="preserve">An </w:t>
        </w:r>
        <w:r w:rsidRPr="00533E0C">
          <w:rPr>
            <w:rStyle w:val="CODEtemp"/>
          </w:rPr>
          <w:t>edgeTraversal</w:t>
        </w:r>
        <w:r>
          <w:t xml:space="preserve"> object </w:t>
        </w:r>
        <w:r>
          <w:rPr>
            <w:b/>
          </w:rPr>
          <w:t>MAY</w:t>
        </w:r>
        <w:r>
          <w:t xml:space="preserve"> contain a property named </w:t>
        </w:r>
        <w:r>
          <w:rPr>
            <w:rStyle w:val="CODEtemp"/>
          </w:rPr>
          <w:t>message</w:t>
        </w:r>
        <w:r>
          <w:t xml:space="preserve"> whose value is a </w:t>
        </w:r>
        <w:r w:rsidRPr="007474FB">
          <w:rPr>
            <w:rStyle w:val="CODEtemp"/>
          </w:rPr>
          <w:t>message</w:t>
        </w:r>
        <w:r>
          <w:t xml:space="preserve"> object (§</w:t>
        </w:r>
      </w:ins>
      <w:ins w:id="1363" w:author="Laurence Golding" w:date="2018-04-02T14:05:00Z">
        <w:r>
          <w:fldChar w:fldCharType="begin"/>
        </w:r>
        <w:r>
          <w:instrText xml:space="preserve"> REF _Ref508814664 \r \h </w:instrText>
        </w:r>
      </w:ins>
      <w:r>
        <w:fldChar w:fldCharType="separate"/>
      </w:r>
      <w:ins w:id="1364" w:author="Laurence Golding" w:date="2018-04-02T14:05:00Z">
        <w:r>
          <w:t>3.9</w:t>
        </w:r>
        <w:r>
          <w:fldChar w:fldCharType="end"/>
        </w:r>
      </w:ins>
      <w:ins w:id="1365" w:author="Laurence Golding" w:date="2018-04-02T14:04:00Z">
        <w:r>
          <w:t>) that contains a message to display to the user as the edge is traversed.</w:t>
        </w:r>
      </w:ins>
    </w:p>
    <w:p w14:paraId="29CED07A" w14:textId="2A9E63F0" w:rsidR="008231FE" w:rsidRDefault="008231FE" w:rsidP="008231FE">
      <w:pPr>
        <w:pStyle w:val="Heading3"/>
        <w:rPr>
          <w:ins w:id="1366" w:author="Laurence Golding" w:date="2018-04-02T14:05:00Z"/>
        </w:rPr>
      </w:pPr>
      <w:bookmarkStart w:id="1367" w:name="_Ref510439569"/>
      <w:ins w:id="1368" w:author="Laurence Golding" w:date="2018-03-30T12:17:00Z">
        <w:r>
          <w:t>finalState property</w:t>
        </w:r>
      </w:ins>
      <w:bookmarkEnd w:id="1367"/>
    </w:p>
    <w:p w14:paraId="4A51F510" w14:textId="17B79041" w:rsidR="007474FB" w:rsidRDefault="007474FB" w:rsidP="007474FB">
      <w:pPr>
        <w:rPr>
          <w:ins w:id="1369" w:author="Laurence Golding" w:date="2018-04-02T14:06:00Z"/>
        </w:rPr>
      </w:pPr>
      <w:ins w:id="1370" w:author="Laurence Golding" w:date="2018-04-02T14:05:00Z">
        <w:r>
          <w:t xml:space="preserve">An </w:t>
        </w:r>
        <w:r w:rsidRPr="00533E0C">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ins>
      <w:ins w:id="1371" w:author="Laurence Golding" w:date="2018-04-02T14:06:00Z">
        <w:r>
          <w:fldChar w:fldCharType="begin"/>
        </w:r>
        <w:r>
          <w:instrText xml:space="preserve"> REF _Ref508798892 \r \h </w:instrText>
        </w:r>
      </w:ins>
      <w:r>
        <w:fldChar w:fldCharType="separate"/>
      </w:r>
      <w:ins w:id="1372" w:author="Laurence Golding" w:date="2018-04-02T14:06:00Z">
        <w:r>
          <w:t>3.5</w:t>
        </w:r>
        <w:r>
          <w:fldChar w:fldCharType="end"/>
        </w:r>
      </w:ins>
      <w:ins w:id="1373" w:author="Laurence Golding" w:date="2018-04-02T14:05:00Z">
        <w:r>
          <w:t xml:space="preserve">) each of </w:t>
        </w:r>
      </w:ins>
      <w:ins w:id="1374" w:author="Laurence Golding" w:date="2018-04-02T14:06:00Z">
        <w:r>
          <w:t xml:space="preserve">whose properties represents the value of a relevant expression after the edge </w:t>
        </w:r>
      </w:ins>
      <w:ins w:id="1375" w:author="Laurence Golding" w:date="2018-04-02T14:07:00Z">
        <w:r>
          <w:t>has been traversed</w:t>
        </w:r>
      </w:ins>
      <w:ins w:id="1376" w:author="Laurence Golding" w:date="2018-04-02T14:06:00Z">
        <w:r>
          <w:t xml:space="preserve">. This property, together with </w:t>
        </w:r>
      </w:ins>
      <w:ins w:id="1377" w:author="Laurence Golding" w:date="2018-04-02T14:07:00Z">
        <w:r>
          <w:rPr>
            <w:rStyle w:val="CODEtemp"/>
          </w:rPr>
          <w:t>graph</w:t>
        </w:r>
      </w:ins>
      <w:ins w:id="1378" w:author="Laurence Golding" w:date="2018-04-02T14:06:00Z">
        <w:r w:rsidRPr="009A5074">
          <w:rPr>
            <w:rStyle w:val="CODEtemp"/>
          </w:rPr>
          <w:t>Traversal.</w:t>
        </w:r>
      </w:ins>
      <w:ins w:id="1379" w:author="Laurence Golding" w:date="2018-04-02T14:07:00Z">
        <w:r>
          <w:rPr>
            <w:rStyle w:val="CODEtemp"/>
          </w:rPr>
          <w:t>initi</w:t>
        </w:r>
      </w:ins>
      <w:ins w:id="1380" w:author="Laurence Golding" w:date="2018-04-02T14:06:00Z">
        <w:r w:rsidRPr="009A5074">
          <w:rPr>
            <w:rStyle w:val="CODEtemp"/>
          </w:rPr>
          <w:t>alState</w:t>
        </w:r>
        <w:r>
          <w:t xml:space="preserve"> (§</w:t>
        </w:r>
      </w:ins>
      <w:ins w:id="1381" w:author="Laurence Golding" w:date="2018-04-02T14:07:00Z">
        <w:r>
          <w:fldChar w:fldCharType="begin"/>
        </w:r>
        <w:r>
          <w:instrText xml:space="preserve"> REF _Ref510440512 \r \h </w:instrText>
        </w:r>
      </w:ins>
      <w:r>
        <w:fldChar w:fldCharType="separate"/>
      </w:r>
      <w:ins w:id="1382" w:author="Laurence Golding" w:date="2018-04-02T14:07:00Z">
        <w:r>
          <w:t>3.28.4</w:t>
        </w:r>
        <w:r>
          <w:fldChar w:fldCharType="end"/>
        </w:r>
      </w:ins>
      <w:ins w:id="1383" w:author="Laurence Golding" w:date="2018-04-02T14:06:00Z">
        <w:r>
          <w:t>), enables a viewer to present a debugger-like “watch window” experience as the user traverses a graph.</w:t>
        </w:r>
      </w:ins>
    </w:p>
    <w:p w14:paraId="196CB359" w14:textId="7825BEC3" w:rsidR="007474FB" w:rsidRPr="007474FB" w:rsidRDefault="007474FB" w:rsidP="007474FB">
      <w:pPr>
        <w:rPr>
          <w:ins w:id="1384" w:author="Laurence Golding" w:date="2018-03-30T12:17:00Z"/>
        </w:rPr>
      </w:pPr>
      <w:ins w:id="1385" w:author="Laurence Golding" w:date="2018-04-02T14:06:00Z">
        <w:r>
          <w:t>For details of how properties within a “state” object are represented, see §.</w:t>
        </w:r>
        <w:r>
          <w:fldChar w:fldCharType="begin"/>
        </w:r>
        <w:r>
          <w:instrText xml:space="preserve"> REF _Ref510090188 \r \h </w:instrText>
        </w:r>
      </w:ins>
      <w:ins w:id="1386" w:author="Laurence Golding" w:date="2018-04-02T14:06:00Z">
        <w:r>
          <w:fldChar w:fldCharType="separate"/>
        </w:r>
        <w:r>
          <w:t>3.32.5</w:t>
        </w:r>
        <w:r>
          <w:fldChar w:fldCharType="end"/>
        </w:r>
        <w:r>
          <w:t>.</w:t>
        </w:r>
      </w:ins>
    </w:p>
    <w:p w14:paraId="29442739" w14:textId="548FE6D2" w:rsidR="008231FE" w:rsidRDefault="008231FE" w:rsidP="008231FE">
      <w:pPr>
        <w:pStyle w:val="Heading3"/>
        <w:rPr>
          <w:ins w:id="1387" w:author="Laurence Golding" w:date="2018-03-30T16:00:00Z"/>
        </w:rPr>
      </w:pPr>
      <w:ins w:id="1388" w:author="Laurence Golding" w:date="2018-03-30T12:17:00Z">
        <w:r>
          <w:t>properties property</w:t>
        </w:r>
      </w:ins>
    </w:p>
    <w:p w14:paraId="5A824CD3" w14:textId="4319A6EA" w:rsidR="007D4E1C" w:rsidRPr="007D4E1C" w:rsidRDefault="007A5130" w:rsidP="007D4E1C">
      <w:ins w:id="1389" w:author="Laurence Golding" w:date="2018-03-30T16:00:00Z">
        <w:r w:rsidRPr="00F41277">
          <w:t>A</w:t>
        </w:r>
        <w:r>
          <w:t>n</w:t>
        </w:r>
        <w:r w:rsidRPr="00F41277">
          <w:t xml:space="preserve"> </w:t>
        </w:r>
        <w:r>
          <w:rPr>
            <w:rStyle w:val="CODEtemp"/>
          </w:rPr>
          <w:t>edgeTraversal</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1390" w:author="Laurence Golding" w:date="2018-03-30T16:00:00Z">
        <w:r>
          <w:fldChar w:fldCharType="separate"/>
        </w:r>
        <w:r>
          <w:t>3.7</w:t>
        </w:r>
        <w:r>
          <w:fldChar w:fldCharType="end"/>
        </w:r>
        <w:r w:rsidRPr="00F41277">
          <w:t xml:space="preserve">). This allows tools to include information about the </w:t>
        </w:r>
        <w:r>
          <w:t>edge</w:t>
        </w:r>
        <w:r w:rsidRPr="00F41277">
          <w:t xml:space="preserve"> </w:t>
        </w:r>
        <w:r>
          <w:t xml:space="preserve">traversal </w:t>
        </w:r>
        <w:r w:rsidRPr="00F41277">
          <w:t>that is not explicitly specified in the SARIF format.</w:t>
        </w:r>
      </w:ins>
    </w:p>
    <w:p w14:paraId="7AF1F594" w14:textId="5688D375" w:rsidR="006E546E" w:rsidRDefault="006E546E" w:rsidP="006E546E">
      <w:pPr>
        <w:pStyle w:val="Heading2"/>
      </w:pPr>
      <w:bookmarkStart w:id="1391" w:name="_Ref493427479"/>
      <w:bookmarkStart w:id="1392" w:name="_Toc510174821"/>
      <w:r>
        <w:lastRenderedPageBreak/>
        <w:t>stack object</w:t>
      </w:r>
      <w:bookmarkEnd w:id="1391"/>
      <w:bookmarkEnd w:id="1392"/>
    </w:p>
    <w:p w14:paraId="5A2500F3" w14:textId="474DE860" w:rsidR="006E546E" w:rsidRDefault="006E546E" w:rsidP="006E546E">
      <w:pPr>
        <w:pStyle w:val="Heading3"/>
      </w:pPr>
      <w:bookmarkStart w:id="1393" w:name="_Toc510174822"/>
      <w:r>
        <w:t>General</w:t>
      </w:r>
      <w:bookmarkEnd w:id="139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94" w:name="_Ref503361859"/>
      <w:bookmarkStart w:id="1395" w:name="_Toc510174823"/>
      <w:r>
        <w:t>message property</w:t>
      </w:r>
      <w:bookmarkEnd w:id="1394"/>
      <w:bookmarkEnd w:id="1395"/>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96" w:name="_Toc510174824"/>
      <w:r>
        <w:t>frames property</w:t>
      </w:r>
      <w:bookmarkEnd w:id="1396"/>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397" w:name="_Toc510174825"/>
      <w:r>
        <w:t>properties property</w:t>
      </w:r>
      <w:bookmarkEnd w:id="1397"/>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398" w:name="_Ref493494398"/>
      <w:bookmarkStart w:id="1399" w:name="_Toc510174826"/>
      <w:r>
        <w:t>stackFrame object</w:t>
      </w:r>
      <w:bookmarkEnd w:id="1398"/>
      <w:bookmarkEnd w:id="1399"/>
    </w:p>
    <w:p w14:paraId="440DEBE2" w14:textId="2D9664B2" w:rsidR="006E546E" w:rsidRDefault="006E546E" w:rsidP="006E546E">
      <w:pPr>
        <w:pStyle w:val="Heading3"/>
      </w:pPr>
      <w:bookmarkStart w:id="1400" w:name="_Toc510174827"/>
      <w:r>
        <w:t>General</w:t>
      </w:r>
      <w:bookmarkEnd w:id="1400"/>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1401" w:name="_Ref503362303"/>
      <w:bookmarkStart w:id="1402" w:name="_Toc510174828"/>
      <w:r>
        <w:t xml:space="preserve">location </w:t>
      </w:r>
      <w:r w:rsidR="00D10846">
        <w:t>property</w:t>
      </w:r>
      <w:bookmarkEnd w:id="1401"/>
      <w:bookmarkEnd w:id="1402"/>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1403" w:name="_Toc510174829"/>
      <w:r>
        <w:t>module property</w:t>
      </w:r>
      <w:bookmarkEnd w:id="140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404" w:name="_Toc510174830"/>
      <w:r>
        <w:t>threadId property</w:t>
      </w:r>
      <w:bookmarkEnd w:id="140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405" w:name="_Toc510174831"/>
      <w:r>
        <w:t>address property</w:t>
      </w:r>
      <w:bookmarkEnd w:id="140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406" w:name="_Toc510174832"/>
      <w:r>
        <w:lastRenderedPageBreak/>
        <w:t>offset property</w:t>
      </w:r>
      <w:bookmarkEnd w:id="140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407" w:name="_Toc510174833"/>
      <w:r>
        <w:t>parameters property</w:t>
      </w:r>
      <w:bookmarkEnd w:id="140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408" w:name="_Toc510174834"/>
      <w:r>
        <w:t>properties property</w:t>
      </w:r>
      <w:bookmarkEnd w:id="1408"/>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409" w:name="_Ref493427581"/>
      <w:bookmarkStart w:id="1410" w:name="_Ref493427754"/>
      <w:bookmarkStart w:id="1411" w:name="_Toc510174835"/>
      <w:r>
        <w:t xml:space="preserve">codeFlowLocation </w:t>
      </w:r>
      <w:r w:rsidR="006E546E">
        <w:t>object</w:t>
      </w:r>
      <w:bookmarkEnd w:id="1409"/>
      <w:bookmarkEnd w:id="1410"/>
      <w:bookmarkEnd w:id="1411"/>
    </w:p>
    <w:p w14:paraId="6AFFA125" w14:textId="72CDB951" w:rsidR="006E546E" w:rsidRDefault="006E546E" w:rsidP="006E546E">
      <w:pPr>
        <w:pStyle w:val="Heading3"/>
      </w:pPr>
      <w:bookmarkStart w:id="1412" w:name="_Toc510174836"/>
      <w:r>
        <w:t>General</w:t>
      </w:r>
      <w:bookmarkEnd w:id="141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413" w:name="_Toc510174837"/>
      <w:r>
        <w:t>step property</w:t>
      </w:r>
      <w:bookmarkEnd w:id="141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414" w:name="_Ref493497783"/>
      <w:bookmarkStart w:id="1415" w:name="_Ref493499799"/>
      <w:bookmarkStart w:id="1416" w:name="_Toc510174838"/>
      <w:r>
        <w:t xml:space="preserve">location </w:t>
      </w:r>
      <w:r w:rsidR="006E546E">
        <w:t>property</w:t>
      </w:r>
      <w:bookmarkEnd w:id="1414"/>
      <w:bookmarkEnd w:id="1415"/>
      <w:bookmarkEnd w:id="1416"/>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1417" w:name="_Toc510174839"/>
      <w:r>
        <w:t>module property</w:t>
      </w:r>
      <w:bookmarkEnd w:id="141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418" w:name="_Ref510090188"/>
      <w:bookmarkStart w:id="1419" w:name="_Toc510174840"/>
      <w:r>
        <w:t>state property</w:t>
      </w:r>
      <w:bookmarkEnd w:id="1418"/>
      <w:bookmarkEnd w:id="1419"/>
    </w:p>
    <w:p w14:paraId="7C600AFE" w14:textId="6184606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w:t>
      </w:r>
      <w:del w:id="1420" w:author="Laurence Golding" w:date="2018-04-02T13:30:00Z">
        <w:r w:rsidR="00F27DA9" w:rsidDel="009A5074">
          <w:delText>,</w:delText>
        </w:r>
      </w:del>
      <w:r w:rsidR="00F27DA9">
        <w:t xml:space="preserve"> each of whose properties represents the value of an expression relevant to the location</w:t>
      </w:r>
      <w:r>
        <w:t xml:space="preserve"> in the context of the code flow</w:t>
      </w:r>
      <w:r w:rsidR="00F27DA9">
        <w:t>.</w:t>
      </w:r>
      <w:ins w:id="1421" w:author="Laurence Golding" w:date="2018-04-02T13:35:00Z">
        <w:r w:rsidR="009A5074">
          <w:t xml:space="preserve"> </w:t>
        </w:r>
      </w:ins>
      <w:ins w:id="1422" w:author="Laurence Golding" w:date="2018-04-02T13:38:00Z">
        <w:r w:rsidR="009A5074">
          <w:t>T</w:t>
        </w:r>
      </w:ins>
      <w:ins w:id="1423" w:author="Laurence Golding" w:date="2018-04-02T13:39:00Z">
        <w:r w:rsidR="009A5074">
          <w:t>his</w:t>
        </w:r>
      </w:ins>
      <w:ins w:id="1424" w:author="Laurence Golding" w:date="2018-04-02T13:35:00Z">
        <w:r w:rsidR="009A5074">
          <w:t xml:space="preserve"> property </w:t>
        </w:r>
      </w:ins>
      <w:ins w:id="1425" w:author="Laurence Golding" w:date="2018-04-02T13:39:00Z">
        <w:r w:rsidR="009A5074">
          <w:t>enables</w:t>
        </w:r>
      </w:ins>
      <w:ins w:id="1426" w:author="Laurence Golding" w:date="2018-04-02T13:35:00Z">
        <w:r w:rsidR="009A5074">
          <w:t xml:space="preserve"> a viewer to present a debugger-like “watch window” experience as the user </w:t>
        </w:r>
      </w:ins>
      <w:ins w:id="1427" w:author="Laurence Golding" w:date="2018-04-02T13:39:00Z">
        <w:r w:rsidR="009A5074">
          <w:t>navigates through</w:t>
        </w:r>
      </w:ins>
      <w:ins w:id="1428" w:author="Laurence Golding" w:date="2018-04-02T13:35:00Z">
        <w:r w:rsidR="009A5074">
          <w:t xml:space="preserve"> a code flow.</w:t>
        </w:r>
      </w:ins>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429" w:name="_Ref510008884"/>
      <w:bookmarkStart w:id="1430" w:name="_Toc510174841"/>
      <w:r>
        <w:t>nestingLevel property</w:t>
      </w:r>
      <w:bookmarkEnd w:id="1429"/>
      <w:bookmarkEnd w:id="143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431" w:name="_Ref510008873"/>
      <w:bookmarkStart w:id="1432" w:name="_Toc510174842"/>
      <w:r>
        <w:t>executionOrder property</w:t>
      </w:r>
      <w:bookmarkEnd w:id="1431"/>
      <w:bookmarkEnd w:id="1432"/>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433" w:name="_Toc510174843"/>
      <w:r>
        <w:t>importance property</w:t>
      </w:r>
      <w:bookmarkEnd w:id="1433"/>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434" w:name="_Toc510174844"/>
      <w:r>
        <w:t>properties property</w:t>
      </w:r>
      <w:bookmarkEnd w:id="1434"/>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435" w:name="_Hlk503362618"/>
      <w:r w:rsidRPr="004A77ED">
        <w:t>§</w:t>
      </w:r>
      <w:bookmarkEnd w:id="1435"/>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436" w:name="_Ref493509872"/>
      <w:bookmarkStart w:id="1437" w:name="_Toc510174845"/>
      <w:r>
        <w:t>annotation object</w:t>
      </w:r>
      <w:bookmarkEnd w:id="1436"/>
      <w:bookmarkEnd w:id="1437"/>
    </w:p>
    <w:p w14:paraId="02CBFA23" w14:textId="6673CFB5" w:rsidR="00B86BC7" w:rsidRDefault="00B86BC7" w:rsidP="00B86BC7">
      <w:pPr>
        <w:pStyle w:val="Heading3"/>
      </w:pPr>
      <w:bookmarkStart w:id="1438" w:name="_Toc510174846"/>
      <w:r>
        <w:t>General</w:t>
      </w:r>
      <w:bookmarkEnd w:id="143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439" w:name="_Ref493510430"/>
      <w:bookmarkStart w:id="1440" w:name="_Toc510174847"/>
      <w:r>
        <w:t>message property</w:t>
      </w:r>
      <w:bookmarkEnd w:id="1439"/>
      <w:bookmarkEnd w:id="1440"/>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1441" w:name="_Ref493488409"/>
      <w:bookmarkStart w:id="1442" w:name="_Ref503362753"/>
      <w:bookmarkStart w:id="1443" w:name="_Toc510174848"/>
      <w:r>
        <w:t>locations property</w:t>
      </w:r>
      <w:bookmarkEnd w:id="1441"/>
      <w:bookmarkEnd w:id="1442"/>
      <w:bookmarkEnd w:id="1443"/>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1444" w:name="_Ref508812750"/>
      <w:bookmarkStart w:id="1445" w:name="_Toc510174849"/>
      <w:bookmarkStart w:id="1446" w:name="_Ref493407996"/>
      <w:r>
        <w:t>resources object</w:t>
      </w:r>
      <w:bookmarkEnd w:id="1444"/>
      <w:bookmarkEnd w:id="1445"/>
    </w:p>
    <w:p w14:paraId="526D1A22" w14:textId="73E461DD" w:rsidR="00E15F22" w:rsidRDefault="00E15F22" w:rsidP="00E15F22">
      <w:pPr>
        <w:pStyle w:val="Heading3"/>
      </w:pPr>
      <w:bookmarkStart w:id="1447" w:name="_Toc510174850"/>
      <w:r>
        <w:t>General</w:t>
      </w:r>
      <w:bookmarkEnd w:id="144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448" w:name="_Ref508811824"/>
      <w:bookmarkStart w:id="1449" w:name="_Toc510174851"/>
      <w:r>
        <w:lastRenderedPageBreak/>
        <w:t>messageStrings property</w:t>
      </w:r>
      <w:bookmarkEnd w:id="1448"/>
      <w:bookmarkEnd w:id="1449"/>
    </w:p>
    <w:p w14:paraId="58977C62" w14:textId="3432012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w:t>
      </w:r>
      <w:del w:id="1450" w:author="Laurence Golding" w:date="2018-04-02T13:31:00Z">
        <w:r w:rsidDel="009A5074">
          <w:delText>,</w:delText>
        </w:r>
      </w:del>
      <w:r>
        <w:t xml:space="preserve">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w:t>
      </w:r>
      <w:del w:id="1451" w:author="Laurence Golding" w:date="2018-04-02T13:21:00Z">
        <w:r w:rsidDel="008174E9">
          <w:delText xml:space="preserve">current </w:delText>
        </w:r>
      </w:del>
      <w:ins w:id="1452" w:author="Laurence Golding" w:date="2018-04-02T13:21:00Z">
        <w:r w:rsidR="008174E9">
          <w:t xml:space="preserve">containing </w:t>
        </w:r>
      </w:ins>
      <w:r w:rsidRPr="008174E9">
        <w:rPr>
          <w:rStyle w:val="CODEtemp"/>
          <w:rPrChange w:id="1453" w:author="Laurence Golding" w:date="2018-04-02T13:21:00Z">
            <w:rPr/>
          </w:rPrChange>
        </w:rPr>
        <w:t>run</w:t>
      </w:r>
      <w:ins w:id="1454" w:author="Laurence Golding" w:date="2018-04-02T13:21:00Z">
        <w:r w:rsidR="008174E9">
          <w:t xml:space="preserve"> object</w:t>
        </w:r>
      </w:ins>
      <w:r>
        <w:t xml:space="preserve">,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w:t>
      </w:r>
      <w:del w:id="1455" w:author="Laurence Golding" w:date="2018-04-02T13:22:00Z">
        <w:r w:rsidDel="008174E9">
          <w:delText>t</w:delText>
        </w:r>
      </w:del>
      <w:r>
        <w:t xml:space="preserve">in the </w:t>
      </w:r>
      <w:del w:id="1456" w:author="Laurence Golding" w:date="2018-04-02T13:21:00Z">
        <w:r w:rsidDel="008174E9">
          <w:delText xml:space="preserve">current </w:delText>
        </w:r>
      </w:del>
      <w:ins w:id="1457" w:author="Laurence Golding" w:date="2018-04-02T13:21:00Z">
        <w:r w:rsidR="008174E9">
          <w:t xml:space="preserve">containing </w:t>
        </w:r>
      </w:ins>
      <w:r w:rsidRPr="008174E9">
        <w:rPr>
          <w:rStyle w:val="CODEtemp"/>
          <w:rPrChange w:id="1458" w:author="Laurence Golding" w:date="2018-04-02T13:22:00Z">
            <w:rPr/>
          </w:rPrChange>
        </w:rPr>
        <w:t>run</w:t>
      </w:r>
      <w:ins w:id="1459" w:author="Laurence Golding" w:date="2018-04-02T13:21:00Z">
        <w:r w:rsidR="008174E9">
          <w:t xml:space="preserve"> object</w:t>
        </w:r>
      </w:ins>
      <w:r>
        <w:t xml:space="preserve">,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8174E9">
        <w:rPr>
          <w:rStyle w:val="CODEtemp"/>
          <w:rPrChange w:id="1460" w:author="Laurence Golding" w:date="2018-04-02T13:22:00Z">
            <w:rPr/>
          </w:rPrChange>
        </w:rPr>
        <w:t>run</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461" w:name="_Ref508870783"/>
      <w:bookmarkStart w:id="1462" w:name="_Ref508871574"/>
      <w:bookmarkStart w:id="1463" w:name="_Ref508876005"/>
      <w:bookmarkStart w:id="1464" w:name="_Toc510174852"/>
      <w:r>
        <w:t>rules property</w:t>
      </w:r>
      <w:bookmarkEnd w:id="1461"/>
      <w:bookmarkEnd w:id="1462"/>
      <w:bookmarkEnd w:id="1463"/>
      <w:bookmarkEnd w:id="1464"/>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w:t>
      </w:r>
      <w:del w:id="1465" w:author="Laurence Golding" w:date="2018-04-02T13:31:00Z">
        <w:r w:rsidDel="009A5074">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1466" w:name="_Ref508814067"/>
      <w:bookmarkStart w:id="1467" w:name="_Toc510174853"/>
      <w:r>
        <w:t>rule object</w:t>
      </w:r>
      <w:bookmarkEnd w:id="1446"/>
      <w:bookmarkEnd w:id="1466"/>
      <w:bookmarkEnd w:id="1467"/>
    </w:p>
    <w:p w14:paraId="0004BC6E" w14:textId="658F9ED1" w:rsidR="00B86BC7" w:rsidRDefault="00B86BC7" w:rsidP="00B86BC7">
      <w:pPr>
        <w:pStyle w:val="Heading3"/>
      </w:pPr>
      <w:bookmarkStart w:id="1468" w:name="_Toc510174854"/>
      <w:r>
        <w:t>General</w:t>
      </w:r>
      <w:bookmarkEnd w:id="14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469" w:name="_Toc510174855"/>
      <w:r>
        <w:t>Constraints</w:t>
      </w:r>
      <w:bookmarkEnd w:id="1469"/>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470" w:name="_Ref493408046"/>
      <w:bookmarkStart w:id="1471" w:name="_Toc510174856"/>
      <w:r>
        <w:t>id property</w:t>
      </w:r>
      <w:bookmarkEnd w:id="1470"/>
      <w:bookmarkEnd w:id="147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472" w:name="_Toc510174857"/>
      <w:r>
        <w:t>name property</w:t>
      </w:r>
      <w:bookmarkEnd w:id="1472"/>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473" w:name="_Ref493510771"/>
      <w:bookmarkStart w:id="1474" w:name="_Toc510174858"/>
      <w:r>
        <w:t>shortDescription property</w:t>
      </w:r>
      <w:bookmarkEnd w:id="1473"/>
      <w:bookmarkEnd w:id="1474"/>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475" w:name="_Ref493510781"/>
      <w:bookmarkStart w:id="1476" w:name="_Toc510174859"/>
      <w:r>
        <w:t>fullDescription property</w:t>
      </w:r>
      <w:bookmarkEnd w:id="1475"/>
      <w:bookmarkEnd w:id="1476"/>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477" w:name="_Ref493345139"/>
      <w:bookmarkStart w:id="1478" w:name="_Toc510174860"/>
      <w:r>
        <w:t>message</w:t>
      </w:r>
      <w:r w:rsidR="00CD2BD7">
        <w:t>Strings</w:t>
      </w:r>
      <w:r>
        <w:t xml:space="preserve"> property</w:t>
      </w:r>
      <w:bookmarkEnd w:id="1477"/>
      <w:bookmarkEnd w:id="1478"/>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1479" w:name="_Ref503366474"/>
      <w:bookmarkStart w:id="1480" w:name="_Ref503366805"/>
      <w:bookmarkStart w:id="1481" w:name="_Toc510174861"/>
      <w:r>
        <w:t>richMessageStrings</w:t>
      </w:r>
      <w:r w:rsidR="00932BEE">
        <w:t xml:space="preserve"> property</w:t>
      </w:r>
      <w:bookmarkEnd w:id="1479"/>
      <w:bookmarkEnd w:id="1480"/>
      <w:bookmarkEnd w:id="1481"/>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1482" w:name="_Toc510174862"/>
      <w:r>
        <w:t>help</w:t>
      </w:r>
      <w:r w:rsidR="00F47A7C">
        <w:t>Location</w:t>
      </w:r>
      <w:r>
        <w:t xml:space="preserve"> property</w:t>
      </w:r>
      <w:bookmarkEnd w:id="1482"/>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83" w:name="_Ref503364566"/>
      <w:bookmarkStart w:id="1484" w:name="_Toc510174863"/>
      <w:r>
        <w:t>help property</w:t>
      </w:r>
      <w:bookmarkEnd w:id="1483"/>
      <w:bookmarkEnd w:id="1484"/>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85" w:name="_Ref508894471"/>
      <w:bookmarkStart w:id="1486" w:name="_Toc510174864"/>
      <w:r>
        <w:t>configuration property</w:t>
      </w:r>
      <w:bookmarkEnd w:id="1485"/>
      <w:bookmarkEnd w:id="1486"/>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1487" w:name="_Toc510174865"/>
      <w:r>
        <w:t>properties property</w:t>
      </w:r>
      <w:bookmarkEnd w:id="1487"/>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1488" w:name="_Ref508894470"/>
      <w:bookmarkStart w:id="1489" w:name="_Ref508894720"/>
      <w:bookmarkStart w:id="1490" w:name="_Ref508894737"/>
      <w:bookmarkStart w:id="1491" w:name="_Toc510174866"/>
      <w:bookmarkStart w:id="1492" w:name="_Ref493477061"/>
      <w:r>
        <w:t>ruleConfiguration object</w:t>
      </w:r>
      <w:bookmarkEnd w:id="1488"/>
      <w:bookmarkEnd w:id="1489"/>
      <w:bookmarkEnd w:id="1490"/>
      <w:bookmarkEnd w:id="1491"/>
    </w:p>
    <w:p w14:paraId="2F470253" w14:textId="738DA236" w:rsidR="00164CCB" w:rsidRDefault="00164CCB" w:rsidP="00164CCB">
      <w:pPr>
        <w:pStyle w:val="Heading3"/>
      </w:pPr>
      <w:bookmarkStart w:id="1493" w:name="_Toc510174867"/>
      <w:r>
        <w:t>General</w:t>
      </w:r>
      <w:bookmarkEnd w:id="149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1494" w:name="_Toc510174868"/>
      <w:r>
        <w:t>enabled property</w:t>
      </w:r>
      <w:bookmarkEnd w:id="149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495" w:name="_Ref508894469"/>
      <w:bookmarkStart w:id="1496" w:name="_Toc510174869"/>
      <w:r>
        <w:t>defaultLevel property</w:t>
      </w:r>
      <w:bookmarkEnd w:id="1495"/>
      <w:bookmarkEnd w:id="1496"/>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497" w:name="_Ref508894764"/>
      <w:bookmarkStart w:id="1498" w:name="_Ref508894796"/>
      <w:bookmarkStart w:id="1499" w:name="_Toc510174870"/>
      <w:r>
        <w:t>parameters property</w:t>
      </w:r>
      <w:bookmarkEnd w:id="1497"/>
      <w:bookmarkEnd w:id="1498"/>
      <w:bookmarkEnd w:id="1499"/>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AB96E27" w:rsidR="00D41895" w:rsidRDefault="00D41895" w:rsidP="00D41895">
      <w:pPr>
        <w:pStyle w:val="Note"/>
      </w:pPr>
      <w:r>
        <w:t xml:space="preserve">EXAMPLE: In this example, a rule that specifies the maximum permitted source line length is parameterized by the </w:t>
      </w:r>
      <w:del w:id="1500" w:author="Laurence Golding" w:date="2018-04-02T11:03:00Z">
        <w:r w:rsidDel="008917CA">
          <w:delText xml:space="preserve">value of the </w:delText>
        </w:r>
      </w:del>
      <w:r>
        <w:t>maximum length.</w:t>
      </w:r>
    </w:p>
    <w:p w14:paraId="7E2888AA" w14:textId="0DF9E693" w:rsidR="00D41895" w:rsidRDefault="00D41895" w:rsidP="00D41895">
      <w:pPr>
        <w:pStyle w:val="Codesmall"/>
      </w:pPr>
      <w:r>
        <w:t>{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501" w:name="_Toc510174871"/>
      <w:r>
        <w:lastRenderedPageBreak/>
        <w:t>fix object</w:t>
      </w:r>
      <w:bookmarkEnd w:id="1492"/>
      <w:bookmarkEnd w:id="1501"/>
    </w:p>
    <w:p w14:paraId="410A501F" w14:textId="4C707545" w:rsidR="00B86BC7" w:rsidRDefault="00B86BC7" w:rsidP="00B86BC7">
      <w:pPr>
        <w:pStyle w:val="Heading3"/>
      </w:pPr>
      <w:bookmarkStart w:id="1502" w:name="_Toc510174872"/>
      <w:r>
        <w:t>General</w:t>
      </w:r>
      <w:bookmarkEnd w:id="1502"/>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A7BC2C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503" w:name="_Ref493512730"/>
      <w:bookmarkStart w:id="1504" w:name="_Toc510174873"/>
      <w:r>
        <w:t>description property</w:t>
      </w:r>
      <w:bookmarkEnd w:id="1503"/>
      <w:bookmarkEnd w:id="1504"/>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505" w:name="_Ref493512752"/>
      <w:bookmarkStart w:id="1506" w:name="_Ref493513084"/>
      <w:bookmarkStart w:id="1507" w:name="_Ref503372111"/>
      <w:bookmarkStart w:id="1508" w:name="_Ref503372176"/>
      <w:bookmarkStart w:id="1509" w:name="_Toc510174874"/>
      <w:r>
        <w:t>fileChanges property</w:t>
      </w:r>
      <w:bookmarkEnd w:id="1505"/>
      <w:bookmarkEnd w:id="1506"/>
      <w:bookmarkEnd w:id="1507"/>
      <w:bookmarkEnd w:id="1508"/>
      <w:bookmarkEnd w:id="1509"/>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1510" w:name="_Ref493512744"/>
      <w:bookmarkStart w:id="1511" w:name="_Ref493512991"/>
      <w:bookmarkStart w:id="1512" w:name="_Toc510174875"/>
      <w:r>
        <w:t>fileChange object</w:t>
      </w:r>
      <w:bookmarkEnd w:id="1510"/>
      <w:bookmarkEnd w:id="1511"/>
      <w:bookmarkEnd w:id="1512"/>
    </w:p>
    <w:p w14:paraId="74D8322D" w14:textId="06E505AA" w:rsidR="00B86BC7" w:rsidRDefault="00B86BC7" w:rsidP="00B86BC7">
      <w:pPr>
        <w:pStyle w:val="Heading3"/>
      </w:pPr>
      <w:bookmarkStart w:id="1513" w:name="_Toc510174876"/>
      <w:r>
        <w:t>General</w:t>
      </w:r>
      <w:bookmarkEnd w:id="15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514" w:name="_Ref493513096"/>
      <w:bookmarkStart w:id="1515" w:name="_Ref493513195"/>
      <w:bookmarkStart w:id="1516" w:name="_Ref493513493"/>
      <w:bookmarkStart w:id="1517" w:name="_Toc510174877"/>
      <w:r>
        <w:t>fileLocation</w:t>
      </w:r>
      <w:r w:rsidR="00B86BC7">
        <w:t xml:space="preserve"> property</w:t>
      </w:r>
      <w:bookmarkEnd w:id="1514"/>
      <w:bookmarkEnd w:id="1515"/>
      <w:bookmarkEnd w:id="1516"/>
      <w:bookmarkEnd w:id="1517"/>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518" w:name="_Ref493513106"/>
      <w:bookmarkStart w:id="1519" w:name="_Toc510174878"/>
      <w:r>
        <w:t>replacements property</w:t>
      </w:r>
      <w:bookmarkEnd w:id="1518"/>
      <w:bookmarkEnd w:id="1519"/>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1520" w:name="_Ref493513114"/>
      <w:bookmarkStart w:id="1521" w:name="_Ref493513476"/>
      <w:bookmarkStart w:id="1522" w:name="_Toc510174879"/>
      <w:r>
        <w:t>replacement object</w:t>
      </w:r>
      <w:bookmarkEnd w:id="1520"/>
      <w:bookmarkEnd w:id="1521"/>
      <w:bookmarkEnd w:id="1522"/>
    </w:p>
    <w:p w14:paraId="1276FD13" w14:textId="540BBC1F" w:rsidR="00B86BC7" w:rsidRDefault="00B86BC7" w:rsidP="00B86BC7">
      <w:pPr>
        <w:pStyle w:val="Heading3"/>
      </w:pPr>
      <w:bookmarkStart w:id="1523" w:name="_Toc510174880"/>
      <w:r>
        <w:t>General</w:t>
      </w:r>
      <w:bookmarkEnd w:id="15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524" w:name="_Toc510174881"/>
      <w:r>
        <w:t>Constraints</w:t>
      </w:r>
      <w:bookmarkEnd w:id="1524"/>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1525" w:name="_Ref493518436"/>
      <w:bookmarkStart w:id="1526" w:name="_Ref493518439"/>
      <w:bookmarkStart w:id="1527" w:name="_Ref493518529"/>
      <w:bookmarkStart w:id="1528" w:name="_Toc510174882"/>
      <w:r>
        <w:t>deleted</w:t>
      </w:r>
      <w:r w:rsidR="00F27F55">
        <w:t>Region</w:t>
      </w:r>
      <w:r>
        <w:t xml:space="preserve"> property</w:t>
      </w:r>
      <w:bookmarkEnd w:id="1525"/>
      <w:bookmarkEnd w:id="1526"/>
      <w:bookmarkEnd w:id="1527"/>
      <w:bookmarkEnd w:id="1528"/>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529" w:name="_Ref493518437"/>
      <w:bookmarkStart w:id="1530" w:name="_Ref493518440"/>
      <w:bookmarkStart w:id="1531" w:name="_Toc510174883"/>
      <w:r>
        <w:t>inserted</w:t>
      </w:r>
      <w:r w:rsidR="00F27F55">
        <w:t>Content</w:t>
      </w:r>
      <w:r>
        <w:t xml:space="preserve"> property</w:t>
      </w:r>
      <w:bookmarkEnd w:id="1529"/>
      <w:bookmarkEnd w:id="1530"/>
      <w:bookmarkEnd w:id="1531"/>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32" w:name="_Ref493404948"/>
      <w:bookmarkStart w:id="1533" w:name="_Ref493406026"/>
      <w:bookmarkStart w:id="1534" w:name="_Toc510174884"/>
      <w:r>
        <w:t>notification object</w:t>
      </w:r>
      <w:bookmarkEnd w:id="1532"/>
      <w:bookmarkEnd w:id="1533"/>
      <w:bookmarkEnd w:id="1534"/>
    </w:p>
    <w:p w14:paraId="3BD7AF2E" w14:textId="23E07934" w:rsidR="00B86BC7" w:rsidRDefault="00B86BC7" w:rsidP="00B86BC7">
      <w:pPr>
        <w:pStyle w:val="Heading3"/>
      </w:pPr>
      <w:bookmarkStart w:id="1535" w:name="_Toc510174885"/>
      <w:r>
        <w:t>General</w:t>
      </w:r>
      <w:bookmarkEnd w:id="1535"/>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1536" w:name="_Toc510174886"/>
      <w:r>
        <w:t>id property</w:t>
      </w:r>
      <w:bookmarkEnd w:id="15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537" w:name="_Ref493518926"/>
      <w:bookmarkStart w:id="1538" w:name="_Toc510174887"/>
      <w:r>
        <w:t>ruleId property</w:t>
      </w:r>
      <w:bookmarkEnd w:id="1537"/>
      <w:bookmarkEnd w:id="1538"/>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1539" w:name="_Toc510174888"/>
      <w:r>
        <w:t>ruleKey property</w:t>
      </w:r>
      <w:bookmarkEnd w:id="1539"/>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5CD28CB3" w:rsidR="003672C8" w:rsidRDefault="003672C8" w:rsidP="003672C8">
      <w:r>
        <w:t xml:space="preserve">The </w:t>
      </w:r>
      <w:del w:id="1540" w:author="Laurence Golding" w:date="2018-04-02T11:03:00Z">
        <w:r w:rsidDel="008917CA">
          <w:delText xml:space="preserve">value of the </w:delText>
        </w:r>
      </w:del>
      <w:r w:rsidRPr="003672C8">
        <w:rPr>
          <w:rStyle w:val="CODEtemp"/>
        </w:rPr>
        <w:t>ruleId</w:t>
      </w:r>
      <w:r>
        <w:t xml:space="preserve"> property on this notification object </w:t>
      </w:r>
      <w:r w:rsidR="002A0325" w:rsidRPr="002A0325">
        <w:rPr>
          <w:b/>
        </w:rPr>
        <w:t>SHALL</w:t>
      </w:r>
      <w:r w:rsidR="002A0325">
        <w:t xml:space="preserve"> </w:t>
      </w:r>
      <w:del w:id="1541" w:author="Laurence Golding" w:date="2018-04-02T11:03:00Z">
        <w:r w:rsidDel="008917CA">
          <w:delText xml:space="preserve">match </w:delText>
        </w:r>
      </w:del>
      <w:ins w:id="1542" w:author="Laurence Golding" w:date="2018-04-02T11:03:00Z">
        <w:r w:rsidR="008917CA">
          <w:t xml:space="preserve">equal </w:t>
        </w:r>
      </w:ins>
      <w:r>
        <w:t xml:space="preserve">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543" w:name="_Toc510174889"/>
      <w:r>
        <w:t>physicalLocation property</w:t>
      </w:r>
      <w:bookmarkEnd w:id="1543"/>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1544" w:name="_Toc510174890"/>
      <w:r>
        <w:t>message property</w:t>
      </w:r>
      <w:bookmarkEnd w:id="1544"/>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545" w:name="_Ref493404972"/>
      <w:bookmarkStart w:id="1546" w:name="_Ref493406037"/>
      <w:bookmarkStart w:id="1547" w:name="_Toc510174891"/>
      <w:r>
        <w:t>level property</w:t>
      </w:r>
      <w:bookmarkEnd w:id="1545"/>
      <w:bookmarkEnd w:id="1546"/>
      <w:bookmarkEnd w:id="15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548" w:name="_Toc510174892"/>
      <w:r>
        <w:t>threadId property</w:t>
      </w:r>
      <w:bookmarkEnd w:id="15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549" w:name="_Toc510174893"/>
      <w:r>
        <w:t>time property</w:t>
      </w:r>
      <w:bookmarkEnd w:id="1549"/>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1550" w:name="_Toc510174894"/>
      <w:r>
        <w:t>exception property</w:t>
      </w:r>
      <w:bookmarkEnd w:id="1550"/>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551" w:name="_Toc510174895"/>
      <w:r>
        <w:t>properties property</w:t>
      </w:r>
      <w:bookmarkEnd w:id="1551"/>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552" w:name="_Ref493570836"/>
      <w:bookmarkStart w:id="1553" w:name="_Toc510174896"/>
      <w:r>
        <w:t>exception object</w:t>
      </w:r>
      <w:bookmarkEnd w:id="1552"/>
      <w:bookmarkEnd w:id="1553"/>
    </w:p>
    <w:p w14:paraId="1257C9E2" w14:textId="6070509F" w:rsidR="00B86BC7" w:rsidRDefault="00B86BC7" w:rsidP="00B86BC7">
      <w:pPr>
        <w:pStyle w:val="Heading3"/>
      </w:pPr>
      <w:bookmarkStart w:id="1554" w:name="_Toc510174897"/>
      <w:r>
        <w:t>General</w:t>
      </w:r>
      <w:bookmarkEnd w:id="155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555" w:name="_Toc510174898"/>
      <w:r>
        <w:t>kind property</w:t>
      </w:r>
      <w:bookmarkEnd w:id="15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56" w:name="_Toc510174899"/>
      <w:r>
        <w:t>message property</w:t>
      </w:r>
      <w:bookmarkEnd w:id="1556"/>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146C9CF3" w:rsidR="00492D47" w:rsidRDefault="00492D47" w:rsidP="00492D47">
      <w:r>
        <w:t xml:space="preserve">EXAMPLE 2: C#: The tool </w:t>
      </w:r>
      <w:r w:rsidR="00105CCB">
        <w:t>would</w:t>
      </w:r>
      <w:r>
        <w:t xml:space="preserve"> populate </w:t>
      </w:r>
      <w:r w:rsidRPr="00492D47">
        <w:rPr>
          <w:rStyle w:val="CODEtemp"/>
        </w:rPr>
        <w:t>message</w:t>
      </w:r>
      <w:r>
        <w:t xml:space="preserve"> from the </w:t>
      </w:r>
      <w:del w:id="1557" w:author="Laurence Golding" w:date="2018-04-02T11:03:00Z">
        <w:r w:rsidDel="008917CA">
          <w:delText xml:space="preserve">value of the </w:delText>
        </w:r>
      </w:del>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1558" w:name="_Toc510174900"/>
      <w:r>
        <w:t>stack property</w:t>
      </w:r>
      <w:bookmarkEnd w:id="1558"/>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59" w:name="_Toc510174901"/>
      <w:r>
        <w:t>innerExceptions property</w:t>
      </w:r>
      <w:bookmarkEnd w:id="155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560" w:name="_Toc287332011"/>
      <w:bookmarkStart w:id="1561" w:name="_Toc510174902"/>
      <w:r w:rsidRPr="00FD22AC">
        <w:lastRenderedPageBreak/>
        <w:t>Conformance</w:t>
      </w:r>
      <w:bookmarkEnd w:id="1560"/>
      <w:bookmarkEnd w:id="1561"/>
    </w:p>
    <w:p w14:paraId="1D48659C" w14:textId="6555FDBE" w:rsidR="00EE1E0B" w:rsidRDefault="00EE1E0B" w:rsidP="002244CB"/>
    <w:p w14:paraId="3BBDC6A3" w14:textId="77777777" w:rsidR="00376AE7" w:rsidRDefault="00376AE7" w:rsidP="00376AE7">
      <w:pPr>
        <w:pStyle w:val="Heading2"/>
        <w:numPr>
          <w:ilvl w:val="1"/>
          <w:numId w:val="2"/>
        </w:numPr>
      </w:pPr>
      <w:bookmarkStart w:id="1562" w:name="_Toc510174903"/>
      <w:r>
        <w:t>Conformance targets</w:t>
      </w:r>
      <w:bookmarkEnd w:id="15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563" w:name="_Toc510174904"/>
      <w:r>
        <w:t>Conformance Clause 1: SARIF log file</w:t>
      </w:r>
      <w:bookmarkEnd w:id="1563"/>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1564" w:name="_Toc510174905"/>
      <w:r>
        <w:t>Conformance Clause 2: SARIF resource file</w:t>
      </w:r>
      <w:bookmarkEnd w:id="1564"/>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1565" w:name="_Hlk507945868"/>
      <w:r>
        <w:t>§</w:t>
      </w:r>
      <w:r>
        <w:fldChar w:fldCharType="begin"/>
      </w:r>
      <w:r>
        <w:instrText xml:space="preserve"> REF _Ref508811723 \r \h </w:instrText>
      </w:r>
      <w:r>
        <w:fldChar w:fldCharType="separate"/>
      </w:r>
      <w:r w:rsidR="00C12AF1">
        <w:t>3.9.6.4</w:t>
      </w:r>
      <w:r>
        <w:fldChar w:fldCharType="end"/>
      </w:r>
      <w:r>
        <w:t>.</w:t>
      </w:r>
      <w:bookmarkEnd w:id="1565"/>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1566" w:name="_Toc510174906"/>
      <w:r>
        <w:t xml:space="preserve">Conformance Clause </w:t>
      </w:r>
      <w:r w:rsidR="00105CCB">
        <w:t>3</w:t>
      </w:r>
      <w:r>
        <w:t>: SARIF producer</w:t>
      </w:r>
      <w:bookmarkEnd w:id="1566"/>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567" w:name="_Toc510174907"/>
      <w:r>
        <w:t xml:space="preserve">Conformance Clause </w:t>
      </w:r>
      <w:r w:rsidR="00105CCB">
        <w:t>4</w:t>
      </w:r>
      <w:r>
        <w:t>: Direct producer</w:t>
      </w:r>
      <w:bookmarkEnd w:id="156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568" w:name="_Toc510174908"/>
      <w:r>
        <w:lastRenderedPageBreak/>
        <w:t xml:space="preserve">Conformance Clause </w:t>
      </w:r>
      <w:r w:rsidR="00105CCB">
        <w:t>5</w:t>
      </w:r>
      <w:r>
        <w:t>: Converter</w:t>
      </w:r>
      <w:bookmarkEnd w:id="1568"/>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569" w:name="_Toc510174909"/>
      <w:r>
        <w:t xml:space="preserve">Conformance Clause </w:t>
      </w:r>
      <w:r w:rsidR="00105CCB">
        <w:t>6</w:t>
      </w:r>
      <w:r>
        <w:t>: Deterministic producer</w:t>
      </w:r>
      <w:bookmarkEnd w:id="156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570" w:name="_Toc510174910"/>
      <w:r>
        <w:t xml:space="preserve">Conformance Clause </w:t>
      </w:r>
      <w:r w:rsidR="00105CCB">
        <w:t>7</w:t>
      </w:r>
      <w:r>
        <w:t xml:space="preserve">: </w:t>
      </w:r>
      <w:r w:rsidR="0018481C">
        <w:t>SARIF c</w:t>
      </w:r>
      <w:r>
        <w:t>onsumer</w:t>
      </w:r>
      <w:bookmarkEnd w:id="157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571" w:name="_Toc510174911"/>
      <w:r>
        <w:t xml:space="preserve">Conformance Clause </w:t>
      </w:r>
      <w:r w:rsidR="00105CCB">
        <w:t>8</w:t>
      </w:r>
      <w:r>
        <w:t>: Viewer</w:t>
      </w:r>
      <w:bookmarkEnd w:id="157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572" w:name="AppendixAcknowledgments"/>
      <w:bookmarkStart w:id="1573" w:name="_Toc85472897"/>
      <w:bookmarkStart w:id="1574" w:name="_Toc287332012"/>
      <w:bookmarkStart w:id="1575" w:name="_Toc510174912"/>
      <w:bookmarkEnd w:id="1572"/>
      <w:r>
        <w:lastRenderedPageBreak/>
        <w:t xml:space="preserve">(Informative) </w:t>
      </w:r>
      <w:r w:rsidR="00B80CDB">
        <w:t>Acknowl</w:t>
      </w:r>
      <w:r w:rsidR="004D0E5E">
        <w:t>e</w:t>
      </w:r>
      <w:r w:rsidR="008F61FB">
        <w:t>dg</w:t>
      </w:r>
      <w:r w:rsidR="0052099F">
        <w:t>ments</w:t>
      </w:r>
      <w:bookmarkEnd w:id="1573"/>
      <w:bookmarkEnd w:id="1574"/>
      <w:bookmarkEnd w:id="157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576" w:name="AppendixFingerprints"/>
      <w:bookmarkStart w:id="1577" w:name="_Toc510174913"/>
      <w:bookmarkEnd w:id="1576"/>
      <w:r>
        <w:lastRenderedPageBreak/>
        <w:t xml:space="preserve">(Informative) </w:t>
      </w:r>
      <w:r w:rsidR="00710FE0">
        <w:t>Use of fingerprints by result management systems</w:t>
      </w:r>
      <w:bookmarkEnd w:id="157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78" w:name="AppendixViewers"/>
      <w:bookmarkStart w:id="1579" w:name="_Toc510174914"/>
      <w:bookmarkEnd w:id="1578"/>
      <w:r>
        <w:lastRenderedPageBreak/>
        <w:t xml:space="preserve">(Informative) </w:t>
      </w:r>
      <w:r w:rsidR="00710FE0">
        <w:t xml:space="preserve">Use of SARIF by log </w:t>
      </w:r>
      <w:r w:rsidR="00AF0D84">
        <w:t xml:space="preserve">file </w:t>
      </w:r>
      <w:r w:rsidR="00710FE0">
        <w:t>viewers</w:t>
      </w:r>
      <w:bookmarkEnd w:id="157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80" w:name="AppendixConverters"/>
      <w:bookmarkStart w:id="1581" w:name="_Toc510174915"/>
      <w:bookmarkEnd w:id="1580"/>
      <w:r>
        <w:lastRenderedPageBreak/>
        <w:t xml:space="preserve">(Informative) </w:t>
      </w:r>
      <w:r w:rsidR="00710FE0">
        <w:t>Production of SARIF by converters</w:t>
      </w:r>
      <w:bookmarkEnd w:id="158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1582" w:name="AppendixRuleMetadata"/>
      <w:bookmarkStart w:id="1583" w:name="_Toc510174916"/>
      <w:bookmarkEnd w:id="1582"/>
      <w:r>
        <w:lastRenderedPageBreak/>
        <w:t xml:space="preserve">(Informative) </w:t>
      </w:r>
      <w:r w:rsidR="00710FE0">
        <w:t>Locating rule metadata</w:t>
      </w:r>
      <w:bookmarkEnd w:id="1583"/>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84" w:name="AppendixDeterminism"/>
      <w:bookmarkStart w:id="1585" w:name="_Toc510174917"/>
      <w:bookmarkEnd w:id="1584"/>
      <w:r>
        <w:lastRenderedPageBreak/>
        <w:t xml:space="preserve">(Normative) </w:t>
      </w:r>
      <w:r w:rsidR="00710FE0">
        <w:t>Producing deterministic SARIF log files</w:t>
      </w:r>
      <w:bookmarkEnd w:id="1585"/>
    </w:p>
    <w:p w14:paraId="269DCAE0" w14:textId="72CA49C1" w:rsidR="00B62028" w:rsidRDefault="00B62028" w:rsidP="00B62028">
      <w:pPr>
        <w:pStyle w:val="AppendixHeading2"/>
      </w:pPr>
      <w:bookmarkStart w:id="1586" w:name="_Toc510174918"/>
      <w:r>
        <w:t>General</w:t>
      </w:r>
      <w:bookmarkEnd w:id="15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587" w:name="_Toc510174919"/>
      <w:r>
        <w:t>Non-deterministic file format elements</w:t>
      </w:r>
      <w:bookmarkEnd w:id="158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588" w:name="_Toc510174920"/>
      <w:r>
        <w:t>Array and dictionary element ordering</w:t>
      </w:r>
      <w:bookmarkEnd w:id="158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89" w:name="_Toc510174921"/>
      <w:r>
        <w:t>Absolute paths</w:t>
      </w:r>
      <w:bookmarkEnd w:id="158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90" w:name="_Toc510174922"/>
      <w:r>
        <w:t>Compensating for non-deterministic output</w:t>
      </w:r>
      <w:bookmarkEnd w:id="15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91" w:name="_Toc510174923"/>
      <w:r>
        <w:lastRenderedPageBreak/>
        <w:t>Interaction between determinism and baselining</w:t>
      </w:r>
      <w:bookmarkEnd w:id="159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3B3BEE1E"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ins w:id="1592" w:author="Laurence Golding" w:date="2018-04-02T10:55:00Z">
        <w:r w:rsidR="005C35E0">
          <w:t>t</w:t>
        </w:r>
      </w:ins>
      <w:del w:id="1593" w:author="Laurence Golding" w:date="2018-04-02T10:55:00Z">
        <w:r w:rsidDel="005C35E0">
          <w:delText>s</w:delText>
        </w:r>
      </w:del>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94" w:name="AppendixFixes"/>
      <w:bookmarkStart w:id="1595" w:name="_Toc510174924"/>
      <w:bookmarkEnd w:id="1594"/>
      <w:r>
        <w:lastRenderedPageBreak/>
        <w:t xml:space="preserve">(Informative) </w:t>
      </w:r>
      <w:r w:rsidR="00710FE0">
        <w:t>Guidance on fixes</w:t>
      </w:r>
      <w:bookmarkEnd w:id="159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596" w:name="AppendixExamples"/>
      <w:bookmarkStart w:id="1597" w:name="_Toc510174925"/>
      <w:bookmarkEnd w:id="1596"/>
      <w:r>
        <w:lastRenderedPageBreak/>
        <w:t xml:space="preserve">(Informative) </w:t>
      </w:r>
      <w:r w:rsidR="00710FE0">
        <w:t>Examples</w:t>
      </w:r>
      <w:bookmarkEnd w:id="159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98" w:name="_Toc510174926"/>
      <w:r>
        <w:t xml:space="preserve">Minimal valid SARIF </w:t>
      </w:r>
      <w:r w:rsidR="00EA1C84">
        <w:t>log file</w:t>
      </w:r>
      <w:bookmarkEnd w:id="1598"/>
    </w:p>
    <w:p w14:paraId="2DCB587E" w14:textId="2BA4CBCA"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w:t>
      </w:r>
      <w:del w:id="1599" w:author="Laurence Golding" w:date="2018-04-02T10:55:00Z">
        <w:r w:rsidRPr="00745595" w:rsidDel="005C35E0">
          <w:delText xml:space="preserve">that is, </w:delText>
        </w:r>
      </w:del>
      <w:r w:rsidRPr="00745595">
        <w:t xml:space="preserve">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600" w:name="_Toc510174927"/>
      <w:r w:rsidRPr="00745595">
        <w:t xml:space="preserve">Minimal recommended SARIF </w:t>
      </w:r>
      <w:r w:rsidR="00EA1C84">
        <w:t xml:space="preserve">log </w:t>
      </w:r>
      <w:r w:rsidRPr="00745595">
        <w:t>file with source information</w:t>
      </w:r>
      <w:bookmarkEnd w:id="160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2124B4B2" w:rsidR="00745595" w:rsidRDefault="00745595" w:rsidP="00745595">
      <w:r>
        <w:t>The file contains those elements recommended by the specification (</w:t>
      </w:r>
      <w:del w:id="1601" w:author="Laurence Golding" w:date="2018-04-02T10:55:00Z">
        <w:r w:rsidDel="005C35E0">
          <w:delText xml:space="preserve">that is, </w:delText>
        </w:r>
      </w:del>
      <w:del w:id="1602" w:author="Laurence Golding" w:date="2018-04-02T10:56:00Z">
        <w:r w:rsidDel="005C35E0">
          <w:delText xml:space="preserve">those </w:delText>
        </w:r>
      </w:del>
      <w:r>
        <w:t>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603" w:name="_Toc510174928"/>
      <w:r w:rsidRPr="001D7651">
        <w:t xml:space="preserve">Minimal recommended SARIF </w:t>
      </w:r>
      <w:r w:rsidR="00EA1C84">
        <w:t xml:space="preserve">log </w:t>
      </w:r>
      <w:r w:rsidRPr="001D7651">
        <w:t>file without source information</w:t>
      </w:r>
      <w:bookmarkEnd w:id="1603"/>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3AA3D2D3" w:rsidR="001D7651" w:rsidRDefault="001D7651" w:rsidP="001D7651">
      <w:r>
        <w:t>The file contains those elements recommended by the specification (</w:t>
      </w:r>
      <w:del w:id="1604" w:author="Laurence Golding" w:date="2018-04-02T10:56:00Z">
        <w:r w:rsidDel="005C35E0">
          <w:delText xml:space="preserve">that is, those </w:delText>
        </w:r>
      </w:del>
      <w:r>
        <w:t>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605" w:name="_Toc510174929"/>
      <w:r w:rsidRPr="001D7651">
        <w:t xml:space="preserve">SARIF </w:t>
      </w:r>
      <w:r w:rsidR="00D71A1D">
        <w:t xml:space="preserve">resource </w:t>
      </w:r>
      <w:r w:rsidRPr="001D7651">
        <w:t xml:space="preserve">file </w:t>
      </w:r>
      <w:r w:rsidR="00D71A1D">
        <w:t>with</w:t>
      </w:r>
      <w:r w:rsidRPr="001D7651">
        <w:t xml:space="preserve"> rule metadata</w:t>
      </w:r>
      <w:bookmarkEnd w:id="1605"/>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606" w:name="_Toc510174930"/>
      <w:r>
        <w:t>Comprehensive SARIF file</w:t>
      </w:r>
      <w:bookmarkEnd w:id="16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607" w:name="AppendixRevisionHistory"/>
      <w:bookmarkStart w:id="1608" w:name="_Toc85472898"/>
      <w:bookmarkStart w:id="1609" w:name="_Toc287332014"/>
      <w:bookmarkStart w:id="1610" w:name="_Toc510174931"/>
      <w:bookmarkEnd w:id="1607"/>
      <w:r>
        <w:lastRenderedPageBreak/>
        <w:t xml:space="preserve">(Informative) </w:t>
      </w:r>
      <w:r w:rsidR="00A05FDF">
        <w:t>Revision History</w:t>
      </w:r>
      <w:bookmarkEnd w:id="1608"/>
      <w:bookmarkEnd w:id="1609"/>
      <w:bookmarkEnd w:id="16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7F254" w14:textId="77777777" w:rsidR="006C33B3" w:rsidRDefault="006C33B3" w:rsidP="008C100C">
      <w:r>
        <w:separator/>
      </w:r>
    </w:p>
    <w:p w14:paraId="35583963" w14:textId="77777777" w:rsidR="006C33B3" w:rsidRDefault="006C33B3" w:rsidP="008C100C"/>
    <w:p w14:paraId="149E5FA3" w14:textId="77777777" w:rsidR="006C33B3" w:rsidRDefault="006C33B3" w:rsidP="008C100C"/>
    <w:p w14:paraId="1AC7AD6F" w14:textId="77777777" w:rsidR="006C33B3" w:rsidRDefault="006C33B3" w:rsidP="008C100C"/>
    <w:p w14:paraId="79553E28" w14:textId="77777777" w:rsidR="006C33B3" w:rsidRDefault="006C33B3" w:rsidP="008C100C"/>
    <w:p w14:paraId="563E85A2" w14:textId="77777777" w:rsidR="006C33B3" w:rsidRDefault="006C33B3" w:rsidP="008C100C"/>
    <w:p w14:paraId="3799707E" w14:textId="77777777" w:rsidR="006C33B3" w:rsidRDefault="006C33B3" w:rsidP="008C100C"/>
  </w:endnote>
  <w:endnote w:type="continuationSeparator" w:id="0">
    <w:p w14:paraId="29E6DF99" w14:textId="77777777" w:rsidR="006C33B3" w:rsidRDefault="006C33B3" w:rsidP="008C100C">
      <w:r>
        <w:continuationSeparator/>
      </w:r>
    </w:p>
    <w:p w14:paraId="191CB8D1" w14:textId="77777777" w:rsidR="006C33B3" w:rsidRDefault="006C33B3" w:rsidP="008C100C"/>
    <w:p w14:paraId="7DEAE14B" w14:textId="77777777" w:rsidR="006C33B3" w:rsidRDefault="006C33B3" w:rsidP="008C100C"/>
    <w:p w14:paraId="36D2035E" w14:textId="77777777" w:rsidR="006C33B3" w:rsidRDefault="006C33B3" w:rsidP="008C100C"/>
    <w:p w14:paraId="31D7F036" w14:textId="77777777" w:rsidR="006C33B3" w:rsidRDefault="006C33B3" w:rsidP="008C100C"/>
    <w:p w14:paraId="442710E6" w14:textId="77777777" w:rsidR="006C33B3" w:rsidRDefault="006C33B3" w:rsidP="008C100C"/>
    <w:p w14:paraId="29C013C2" w14:textId="77777777" w:rsidR="006C33B3" w:rsidRDefault="006C33B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5761D" w:rsidRDefault="00357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5761D" w:rsidRPr="00195F88" w:rsidRDefault="0035761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5761D" w:rsidRPr="00195F88" w:rsidRDefault="0035761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5761D" w:rsidRDefault="00357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CFB13" w14:textId="77777777" w:rsidR="006C33B3" w:rsidRDefault="006C33B3" w:rsidP="008C100C">
      <w:r>
        <w:separator/>
      </w:r>
    </w:p>
    <w:p w14:paraId="1D98C57F" w14:textId="77777777" w:rsidR="006C33B3" w:rsidRDefault="006C33B3" w:rsidP="008C100C"/>
  </w:footnote>
  <w:footnote w:type="continuationSeparator" w:id="0">
    <w:p w14:paraId="2E972046" w14:textId="77777777" w:rsidR="006C33B3" w:rsidRDefault="006C33B3" w:rsidP="008C100C">
      <w:r>
        <w:continuationSeparator/>
      </w:r>
    </w:p>
    <w:p w14:paraId="76BDF7DD" w14:textId="77777777" w:rsidR="006C33B3" w:rsidRDefault="006C33B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5761D" w:rsidRDefault="003576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5761D" w:rsidRDefault="003576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5761D" w:rsidRDefault="00357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4713D"/>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F7A"/>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0143"/>
    <w:rsid w:val="000D0960"/>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7BA"/>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1721"/>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4932"/>
    <w:rsid w:val="00345169"/>
    <w:rsid w:val="003476C1"/>
    <w:rsid w:val="00347FBF"/>
    <w:rsid w:val="00350FDA"/>
    <w:rsid w:val="00353739"/>
    <w:rsid w:val="00353EC5"/>
    <w:rsid w:val="003542DA"/>
    <w:rsid w:val="00354823"/>
    <w:rsid w:val="0035493A"/>
    <w:rsid w:val="0035761D"/>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140C"/>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2259"/>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4F08"/>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3B02"/>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3E0C"/>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C35E0"/>
    <w:rsid w:val="005D1F70"/>
    <w:rsid w:val="005D2EE1"/>
    <w:rsid w:val="005D4871"/>
    <w:rsid w:val="005D48D6"/>
    <w:rsid w:val="005D4D17"/>
    <w:rsid w:val="005D50A2"/>
    <w:rsid w:val="005E587C"/>
    <w:rsid w:val="005E5FAD"/>
    <w:rsid w:val="005F48D5"/>
    <w:rsid w:val="00602917"/>
    <w:rsid w:val="00603610"/>
    <w:rsid w:val="006041EE"/>
    <w:rsid w:val="006043FF"/>
    <w:rsid w:val="006047D8"/>
    <w:rsid w:val="00604E9A"/>
    <w:rsid w:val="0060660E"/>
    <w:rsid w:val="006066AC"/>
    <w:rsid w:val="006107FC"/>
    <w:rsid w:val="006157D8"/>
    <w:rsid w:val="00616C1A"/>
    <w:rsid w:val="00617580"/>
    <w:rsid w:val="00621490"/>
    <w:rsid w:val="00622643"/>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1864"/>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3B3"/>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7DF"/>
    <w:rsid w:val="00722ED0"/>
    <w:rsid w:val="00727F08"/>
    <w:rsid w:val="00730960"/>
    <w:rsid w:val="00732E87"/>
    <w:rsid w:val="007356AE"/>
    <w:rsid w:val="00735E3A"/>
    <w:rsid w:val="00741FE3"/>
    <w:rsid w:val="0074463C"/>
    <w:rsid w:val="00745446"/>
    <w:rsid w:val="00745595"/>
    <w:rsid w:val="007474FB"/>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493C"/>
    <w:rsid w:val="00787E55"/>
    <w:rsid w:val="00791FA0"/>
    <w:rsid w:val="007933DD"/>
    <w:rsid w:val="00793A73"/>
    <w:rsid w:val="007A0EB2"/>
    <w:rsid w:val="007A3843"/>
    <w:rsid w:val="007A4110"/>
    <w:rsid w:val="007A5130"/>
    <w:rsid w:val="007A53E1"/>
    <w:rsid w:val="007B08AB"/>
    <w:rsid w:val="007B3256"/>
    <w:rsid w:val="007B3C43"/>
    <w:rsid w:val="007C2C52"/>
    <w:rsid w:val="007C64F1"/>
    <w:rsid w:val="007C764E"/>
    <w:rsid w:val="007D079E"/>
    <w:rsid w:val="007D2F0F"/>
    <w:rsid w:val="007D2FEE"/>
    <w:rsid w:val="007D4E1C"/>
    <w:rsid w:val="007D67CC"/>
    <w:rsid w:val="007E2FF7"/>
    <w:rsid w:val="007E3373"/>
    <w:rsid w:val="007E4313"/>
    <w:rsid w:val="007E4801"/>
    <w:rsid w:val="007F1CE5"/>
    <w:rsid w:val="007F5126"/>
    <w:rsid w:val="00801EC5"/>
    <w:rsid w:val="0080668F"/>
    <w:rsid w:val="00806D7D"/>
    <w:rsid w:val="00812C22"/>
    <w:rsid w:val="00813A9A"/>
    <w:rsid w:val="00815787"/>
    <w:rsid w:val="008174E9"/>
    <w:rsid w:val="00817B44"/>
    <w:rsid w:val="00821842"/>
    <w:rsid w:val="00821A6C"/>
    <w:rsid w:val="00822CDA"/>
    <w:rsid w:val="00822D1D"/>
    <w:rsid w:val="008231FE"/>
    <w:rsid w:val="0082371F"/>
    <w:rsid w:val="008251A3"/>
    <w:rsid w:val="00827450"/>
    <w:rsid w:val="008341CC"/>
    <w:rsid w:val="008354A2"/>
    <w:rsid w:val="00836B90"/>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17CA"/>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074"/>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10FE"/>
    <w:rsid w:val="00A53BC9"/>
    <w:rsid w:val="00A55204"/>
    <w:rsid w:val="00A56D56"/>
    <w:rsid w:val="00A57874"/>
    <w:rsid w:val="00A57DC5"/>
    <w:rsid w:val="00A620C3"/>
    <w:rsid w:val="00A631F9"/>
    <w:rsid w:val="00A710C8"/>
    <w:rsid w:val="00A74192"/>
    <w:rsid w:val="00A777E7"/>
    <w:rsid w:val="00A83CAA"/>
    <w:rsid w:val="00A8547F"/>
    <w:rsid w:val="00A85875"/>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8DC"/>
    <w:rsid w:val="00AD6C00"/>
    <w:rsid w:val="00AD7FD8"/>
    <w:rsid w:val="00AE0702"/>
    <w:rsid w:val="00AE4AFA"/>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153A"/>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6F08"/>
    <w:rsid w:val="00B87876"/>
    <w:rsid w:val="00B93485"/>
    <w:rsid w:val="00B9497D"/>
    <w:rsid w:val="00BA0372"/>
    <w:rsid w:val="00BA0919"/>
    <w:rsid w:val="00BA2083"/>
    <w:rsid w:val="00BA35B3"/>
    <w:rsid w:val="00BA3A45"/>
    <w:rsid w:val="00BA7DAA"/>
    <w:rsid w:val="00BB062E"/>
    <w:rsid w:val="00BB78A9"/>
    <w:rsid w:val="00BC439B"/>
    <w:rsid w:val="00BC7D72"/>
    <w:rsid w:val="00BC7F35"/>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1461A"/>
    <w:rsid w:val="00C20C97"/>
    <w:rsid w:val="00C21A60"/>
    <w:rsid w:val="00C21C43"/>
    <w:rsid w:val="00C23558"/>
    <w:rsid w:val="00C254A7"/>
    <w:rsid w:val="00C27A20"/>
    <w:rsid w:val="00C30BBD"/>
    <w:rsid w:val="00C32606"/>
    <w:rsid w:val="00C40BDA"/>
    <w:rsid w:val="00C43D40"/>
    <w:rsid w:val="00C45F5B"/>
    <w:rsid w:val="00C46AEF"/>
    <w:rsid w:val="00C50C8C"/>
    <w:rsid w:val="00C52EFC"/>
    <w:rsid w:val="00C542C1"/>
    <w:rsid w:val="00C55246"/>
    <w:rsid w:val="00C55966"/>
    <w:rsid w:val="00C56762"/>
    <w:rsid w:val="00C56949"/>
    <w:rsid w:val="00C60D2A"/>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4E2E"/>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481C"/>
    <w:rsid w:val="00E97466"/>
    <w:rsid w:val="00EA1C84"/>
    <w:rsid w:val="00EA23DD"/>
    <w:rsid w:val="00EA3B33"/>
    <w:rsid w:val="00EA45E7"/>
    <w:rsid w:val="00EA489A"/>
    <w:rsid w:val="00EB0402"/>
    <w:rsid w:val="00EB27F6"/>
    <w:rsid w:val="00EB5421"/>
    <w:rsid w:val="00EB5632"/>
    <w:rsid w:val="00EB5764"/>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354F1"/>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74D04"/>
    <w:rsid w:val="00F81243"/>
    <w:rsid w:val="00F823B8"/>
    <w:rsid w:val="00F83B35"/>
    <w:rsid w:val="00F84A73"/>
    <w:rsid w:val="00F85576"/>
    <w:rsid w:val="00F9062E"/>
    <w:rsid w:val="00F90B09"/>
    <w:rsid w:val="00F90F0E"/>
    <w:rsid w:val="00F94152"/>
    <w:rsid w:val="00F960DA"/>
    <w:rsid w:val="00FA2059"/>
    <w:rsid w:val="00FA361D"/>
    <w:rsid w:val="00FB1E02"/>
    <w:rsid w:val="00FB34A0"/>
    <w:rsid w:val="00FB384A"/>
    <w:rsid w:val="00FB3A75"/>
    <w:rsid w:val="00FB5300"/>
    <w:rsid w:val="00FC1320"/>
    <w:rsid w:val="00FC1778"/>
    <w:rsid w:val="00FC180C"/>
    <w:rsid w:val="00FC5615"/>
    <w:rsid w:val="00FC566D"/>
    <w:rsid w:val="00FC665C"/>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54C85-9C2A-48BB-AA74-33191143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13464</TotalTime>
  <Pages>122</Pages>
  <Words>49385</Words>
  <Characters>281498</Characters>
  <Application>Microsoft Office Word</Application>
  <DocSecurity>0</DocSecurity>
  <Lines>2345</Lines>
  <Paragraphs>660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330223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589</cp:revision>
  <cp:lastPrinted>2011-08-05T16:21:00Z</cp:lastPrinted>
  <dcterms:created xsi:type="dcterms:W3CDTF">2017-08-01T19:18:00Z</dcterms:created>
  <dcterms:modified xsi:type="dcterms:W3CDTF">2018-04-02T21:44:00Z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