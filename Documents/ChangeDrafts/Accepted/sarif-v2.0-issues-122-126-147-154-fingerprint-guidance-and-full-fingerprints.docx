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71507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715079">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715079">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715079">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715079">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715079">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715079">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715079">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715079">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715079">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715079">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715079">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715079">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715079">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715079">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715079">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715079">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715079">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715079">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715079">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715079">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715079">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71507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71507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71507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71507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71507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71507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71507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71507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71507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71507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71507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71507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71507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71507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71507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7150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71507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71507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71507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E71EF7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r w:rsidR="008A2ADD">
        <w:fldChar w:fldCharType="begin"/>
      </w:r>
      <w:r w:rsidR="000D06FE">
        <w:instrText>HYPERLINK  \l "def_static_analysis_tool"</w:instrText>
      </w:r>
      <w:r w:rsidR="008A2ADD">
        <w:fldChar w:fldCharType="separate"/>
      </w:r>
      <w:del w:id="30" w:author="Laurence Golding" w:date="2018-04-26T11:04:00Z">
        <w:r w:rsidRPr="005950DA" w:rsidDel="000D06FE">
          <w:rPr>
            <w:rStyle w:val="Hyperlink"/>
          </w:rPr>
          <w:delText>static analysis tools</w:delText>
        </w:r>
      </w:del>
      <w:ins w:id="31" w:author="Laurence Golding" w:date="2018-04-26T11:04:00Z">
        <w:r w:rsidR="000D06FE">
          <w:rPr>
            <w:rStyle w:val="Hyperlink"/>
          </w:rPr>
          <w:t>analysis tools</w:t>
        </w:r>
      </w:ins>
      <w:r w:rsidR="008A2ADD">
        <w:rPr>
          <w:rStyle w:val="Hyperlink"/>
        </w:rPr>
        <w:fldChar w:fldCharType="end"/>
      </w:r>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090006A0" w:rsidR="002F1358" w:rsidDel="00D73465" w:rsidRDefault="002F1358" w:rsidP="0044419A">
      <w:pPr>
        <w:pStyle w:val="Definitionterm"/>
        <w:rPr>
          <w:del w:id="32" w:author="Laurence Golding" w:date="2018-04-27T12:40:00Z"/>
        </w:rPr>
      </w:pPr>
      <w:bookmarkStart w:id="33" w:name="def_result_matching_procedure"/>
      <w:del w:id="34" w:author="Laurence Golding" w:date="2018-04-27T12:40:00Z">
        <w:r w:rsidDel="00D73465">
          <w:delText>result matching procedure</w:delText>
        </w:r>
        <w:bookmarkEnd w:id="33"/>
      </w:del>
    </w:p>
    <w:p w14:paraId="3D70CC06" w14:textId="301CF7EC" w:rsidR="002F1358" w:rsidRPr="002F1358" w:rsidDel="00D73465" w:rsidRDefault="002F1358" w:rsidP="002F1358">
      <w:pPr>
        <w:pStyle w:val="Definition"/>
        <w:rPr>
          <w:del w:id="35" w:author="Laurence Golding" w:date="2018-04-27T12:40:00Z"/>
        </w:rPr>
      </w:pPr>
      <w:del w:id="36" w:author="Laurence Golding" w:date="2018-04-27T12:40:00Z">
        <w:r w:rsidDel="00D73465">
          <w:delText xml:space="preserve">algorithm or heuristic by which a </w:delText>
        </w:r>
        <w:r w:rsidR="00715079" w:rsidDel="00D73465">
          <w:fldChar w:fldCharType="begin"/>
        </w:r>
        <w:r w:rsidR="00715079" w:rsidDel="00D73465">
          <w:delInstrText xml:space="preserve"> HYPERLINK \l "def_sarif_consumer" </w:delInstrText>
        </w:r>
        <w:r w:rsidR="00715079" w:rsidDel="00D73465">
          <w:fldChar w:fldCharType="separate"/>
        </w:r>
        <w:r w:rsidRPr="00FA03D8" w:rsidDel="00D73465">
          <w:rPr>
            <w:rStyle w:val="Hyperlink"/>
          </w:rPr>
          <w:delText>SARIF consumer</w:delText>
        </w:r>
        <w:r w:rsidR="00715079" w:rsidDel="00D73465">
          <w:rPr>
            <w:rStyle w:val="Hyperlink"/>
          </w:rPr>
          <w:fldChar w:fldCharType="end"/>
        </w:r>
        <w:r w:rsidDel="00D73465">
          <w:delText xml:space="preserve"> determines whether two distinct reports of a </w:delText>
        </w:r>
        <w:r w:rsidR="00715079" w:rsidDel="00D73465">
          <w:fldChar w:fldCharType="begin"/>
        </w:r>
        <w:r w:rsidR="00715079" w:rsidDel="00D73465">
          <w:delInstrText xml:space="preserve"> HYPERLINK \l "def_result" </w:delInstrText>
        </w:r>
        <w:r w:rsidR="00715079" w:rsidDel="00D73465">
          <w:fldChar w:fldCharType="separate"/>
        </w:r>
        <w:r w:rsidRPr="00FA03D8" w:rsidDel="00D73465">
          <w:rPr>
            <w:rStyle w:val="Hyperlink"/>
          </w:rPr>
          <w:delText>result</w:delText>
        </w:r>
        <w:r w:rsidR="00715079" w:rsidDel="00D73465">
          <w:rPr>
            <w:rStyle w:val="Hyperlink"/>
          </w:rPr>
          <w:fldChar w:fldCharType="end"/>
        </w:r>
        <w:r w:rsidDel="00D73465">
          <w:delText xml:space="preserve"> logically represent the same result</w:delText>
        </w:r>
      </w:del>
    </w:p>
    <w:p w14:paraId="6DCC36F3" w14:textId="330E2496" w:rsidR="0044419A" w:rsidRDefault="0044419A" w:rsidP="0044419A">
      <w:pPr>
        <w:pStyle w:val="Definitionterm"/>
      </w:pPr>
      <w:r>
        <w:t>rich text message</w:t>
      </w:r>
    </w:p>
    <w:p w14:paraId="4E6504CF" w14:textId="31DCB7FF" w:rsidR="0044419A" w:rsidRDefault="007150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6EA6185" w:rsidR="00822D1D" w:rsidRPr="00822D1D" w:rsidRDefault="0071507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71507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8" w:name="def_rule_metadata"/>
      <w:r>
        <w:t>rule metadata</w:t>
      </w:r>
      <w:bookmarkEnd w:id="38"/>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9" w:name="def_run"/>
      <w:r>
        <w:t>run</w:t>
      </w:r>
      <w:bookmarkEnd w:id="39"/>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0" w:name="def_sarif_consumer"/>
      <w:r>
        <w:t>SARIF consumer</w:t>
      </w:r>
      <w:bookmarkEnd w:id="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1" w:name="def_sarif_log_file"/>
      <w:r>
        <w:t>SARIF log file</w:t>
      </w:r>
      <w:bookmarkEnd w:id="41"/>
    </w:p>
    <w:p w14:paraId="3BDD8C08" w14:textId="203FE910" w:rsidR="00366BA7" w:rsidRDefault="0071507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2" w:name="def_post_processor"/>
      <w:r>
        <w:t>SARIF post-processor</w:t>
      </w:r>
      <w:bookmarkEnd w:id="42"/>
    </w:p>
    <w:p w14:paraId="346D0207" w14:textId="67F6D09C" w:rsidR="00753025" w:rsidRPr="00753025" w:rsidRDefault="0071507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3" w:name="def_sarif_producer"/>
      <w:r>
        <w:t>SARIF producer</w:t>
      </w:r>
      <w:bookmarkEnd w:id="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4" w:name="def_sarif_resource_file"/>
      <w:r>
        <w:t>SARIF resource file</w:t>
      </w:r>
      <w:bookmarkEnd w:id="44"/>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5" w:name="def_stable_value"/>
      <w:r>
        <w:t>stable value</w:t>
      </w:r>
      <w:bookmarkEnd w:id="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6" w:name="def_static_analysis_tool"/>
      <w:r>
        <w:t>(static analysis) tool</w:t>
      </w:r>
      <w:bookmarkEnd w:id="46"/>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7" w:name="def_tag"/>
      <w:r>
        <w:t>tag</w:t>
      </w:r>
      <w:bookmarkEnd w:id="47"/>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8" w:name="def_text_file"/>
      <w:r>
        <w:t>text file</w:t>
      </w:r>
      <w:bookmarkEnd w:id="48"/>
    </w:p>
    <w:p w14:paraId="29A46E48" w14:textId="092570A7" w:rsidR="0044419A" w:rsidRDefault="0071507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71507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9" w:name="def_thread_flow"/>
      <w:r>
        <w:lastRenderedPageBreak/>
        <w:t>thread flow</w:t>
      </w:r>
      <w:bookmarkEnd w:id="4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71507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71507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0" w:name="def_triage"/>
      <w:r>
        <w:t>triage</w:t>
      </w:r>
      <w:bookmarkEnd w:id="50"/>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1" w:name="def_vcs"/>
      <w:r>
        <w:t>VCS</w:t>
      </w:r>
      <w:bookmarkEnd w:id="5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11915589"/>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8" w:name="GFM"/>
      <w:r>
        <w:rPr>
          <w:rStyle w:val="Refterm"/>
        </w:rPr>
        <w:t>GFM</w:t>
      </w:r>
      <w:bookmarkEnd w:id="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9" w:name="IANA_ENC"/>
      <w:r>
        <w:rPr>
          <w:rStyle w:val="Refterm"/>
        </w:rPr>
        <w:t>IANA-ENC</w:t>
      </w:r>
      <w:bookmarkEnd w:id="5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60" w:name="IANA_HASH"/>
      <w:r>
        <w:rPr>
          <w:rStyle w:val="Refterm"/>
        </w:rPr>
        <w:t>IANA-HASH</w:t>
      </w:r>
      <w:bookmarkEnd w:id="60"/>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61" w:name="ISO639_1"/>
      <w:r>
        <w:rPr>
          <w:rStyle w:val="Refterm"/>
        </w:rPr>
        <w:t>ISO639-1</w:t>
      </w:r>
      <w:bookmarkEnd w:id="6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62" w:name="ISO639_2"/>
      <w:r>
        <w:rPr>
          <w:rStyle w:val="Refterm"/>
        </w:rPr>
        <w:t>ISO639-2</w:t>
      </w:r>
      <w:bookmarkEnd w:id="6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63" w:name="ISO639_3"/>
      <w:r>
        <w:rPr>
          <w:rStyle w:val="Refterm"/>
        </w:rPr>
        <w:t>ISO639-3</w:t>
      </w:r>
      <w:bookmarkEnd w:id="6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64" w:name="ISO86012004"/>
      <w:r w:rsidRPr="00EE7D13">
        <w:rPr>
          <w:rStyle w:val="Refterm"/>
        </w:rPr>
        <w:t>ISO8601:2004</w:t>
      </w:r>
      <w:bookmarkEnd w:id="6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65" w:name="ISO14977"/>
      <w:r w:rsidRPr="00EE7D13">
        <w:rPr>
          <w:rStyle w:val="Refterm"/>
        </w:rPr>
        <w:t>ISO</w:t>
      </w:r>
      <w:r>
        <w:rPr>
          <w:rStyle w:val="Refterm"/>
        </w:rPr>
        <w:t>14977</w:t>
      </w:r>
      <w:r w:rsidRPr="00EE7D13">
        <w:rPr>
          <w:rStyle w:val="Refterm"/>
        </w:rPr>
        <w:t>:</w:t>
      </w:r>
      <w:r>
        <w:rPr>
          <w:rStyle w:val="Refterm"/>
        </w:rPr>
        <w:t>1996</w:t>
      </w:r>
      <w:bookmarkEnd w:id="6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6" w:name="JSCHEMA01"/>
      <w:r w:rsidRPr="00EE7D13">
        <w:rPr>
          <w:rStyle w:val="Refterm"/>
        </w:rPr>
        <w:t>JSCHEMA01</w:t>
      </w:r>
      <w:bookmarkEnd w:id="6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t>[</w:t>
      </w:r>
      <w:bookmarkStart w:id="67" w:name="RFC2119"/>
      <w:r w:rsidRPr="00EE7D13">
        <w:rPr>
          <w:rStyle w:val="Refterm"/>
        </w:rPr>
        <w:t>RFC2119</w:t>
      </w:r>
      <w:bookmarkEnd w:id="6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8" w:name="RFC2045"/>
      <w:r w:rsidRPr="00EE7D13">
        <w:rPr>
          <w:rStyle w:val="Refterm"/>
        </w:rPr>
        <w:t>RFC2045</w:t>
      </w:r>
      <w:bookmarkEnd w:id="6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lastRenderedPageBreak/>
        <w:t>[</w:t>
      </w:r>
      <w:bookmarkStart w:id="69" w:name="RFC3629"/>
      <w:r>
        <w:rPr>
          <w:rStyle w:val="Refterm"/>
        </w:rPr>
        <w:t>RFC3629</w:t>
      </w:r>
      <w:bookmarkEnd w:id="6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70" w:name="RFC3986"/>
      <w:r w:rsidRPr="00EE7D13">
        <w:rPr>
          <w:rStyle w:val="Refterm"/>
        </w:rPr>
        <w:t>RFC3986</w:t>
      </w:r>
      <w:bookmarkEnd w:id="7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71" w:name="RFC5646"/>
      <w:r>
        <w:rPr>
          <w:rStyle w:val="Refterm"/>
        </w:rPr>
        <w:t>RFC5646</w:t>
      </w:r>
      <w:bookmarkEnd w:id="7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72" w:name="RFC7763"/>
      <w:r>
        <w:rPr>
          <w:rStyle w:val="Refterm"/>
        </w:rPr>
        <w:t>RFC7763</w:t>
      </w:r>
      <w:bookmarkEnd w:id="7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73" w:name="RFC7764"/>
      <w:r>
        <w:rPr>
          <w:rStyle w:val="Refterm"/>
          <w:bCs w:val="0"/>
        </w:rPr>
        <w:t>RFC7764</w:t>
      </w:r>
      <w:bookmarkEnd w:id="7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74" w:name="RFC8174"/>
      <w:r>
        <w:rPr>
          <w:rStyle w:val="Refterm"/>
          <w:bCs w:val="0"/>
        </w:rPr>
        <w:t>RFC8174</w:t>
      </w:r>
      <w:bookmarkEnd w:id="7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75" w:name="RFC8089"/>
      <w:r>
        <w:rPr>
          <w:rStyle w:val="Refterm"/>
          <w:bCs w:val="0"/>
        </w:rPr>
        <w:t>RFC8089</w:t>
      </w:r>
      <w:bookmarkEnd w:id="7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6" w:name="RFC8259"/>
      <w:r>
        <w:rPr>
          <w:rStyle w:val="Refterm"/>
          <w:bCs w:val="0"/>
        </w:rPr>
        <w:t>RFC8259</w:t>
      </w:r>
      <w:bookmarkEnd w:id="7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7" w:name="SEMVER"/>
      <w:r>
        <w:rPr>
          <w:rStyle w:val="Refterm"/>
        </w:rPr>
        <w:t>SEMVER</w:t>
      </w:r>
      <w:bookmarkEnd w:id="7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8" w:name="UNICODE10"/>
      <w:r>
        <w:rPr>
          <w:rStyle w:val="Refterm"/>
        </w:rPr>
        <w:t>UNICODE10</w:t>
      </w:r>
      <w:bookmarkEnd w:id="7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9" w:name="_Toc85472895"/>
      <w:bookmarkStart w:id="80" w:name="_Toc287332009"/>
      <w:bookmarkStart w:id="81" w:name="_Toc511915590"/>
      <w:r>
        <w:t>Non-Normative References</w:t>
      </w:r>
      <w:bookmarkEnd w:id="79"/>
      <w:bookmarkEnd w:id="80"/>
      <w:bookmarkEnd w:id="81"/>
    </w:p>
    <w:p w14:paraId="1067680D" w14:textId="6F6F12F7" w:rsidR="00D422AB" w:rsidRDefault="00D422AB" w:rsidP="00D422AB">
      <w:pPr>
        <w:pStyle w:val="Ref"/>
        <w:rPr>
          <w:rStyle w:val="Refterm"/>
          <w:b w:val="0"/>
        </w:rPr>
      </w:pPr>
      <w:r w:rsidRPr="001A52C9">
        <w:rPr>
          <w:rStyle w:val="Refterm"/>
        </w:rPr>
        <w:t>[</w:t>
      </w:r>
      <w:bookmarkStart w:id="82" w:name="CMARK"/>
      <w:r>
        <w:rPr>
          <w:rStyle w:val="Refterm"/>
        </w:rPr>
        <w:t>CMARK</w:t>
      </w:r>
      <w:bookmarkEnd w:id="8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83" w:name="CWE"/>
      <w:r>
        <w:rPr>
          <w:rStyle w:val="Refterm"/>
        </w:rPr>
        <w:t>CWE</w:t>
      </w:r>
      <w:bookmarkEnd w:id="8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84" w:name="GFMCMARK"/>
      <w:r>
        <w:rPr>
          <w:rStyle w:val="Refterm"/>
        </w:rPr>
        <w:t>GFMCMARK</w:t>
      </w:r>
      <w:bookmarkEnd w:id="8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85" w:name="GFMENG"/>
      <w:r>
        <w:rPr>
          <w:rStyle w:val="Refterm"/>
        </w:rPr>
        <w:t>GFMENG</w:t>
      </w:r>
      <w:bookmarkEnd w:id="8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6" w:name="_Toc511915591"/>
      <w:r>
        <w:lastRenderedPageBreak/>
        <w:t>Conventions</w:t>
      </w:r>
      <w:bookmarkEnd w:id="86"/>
    </w:p>
    <w:p w14:paraId="50E64719" w14:textId="2428E7E7" w:rsidR="0012387E" w:rsidRPr="0012387E" w:rsidRDefault="0012387E" w:rsidP="0012387E"/>
    <w:p w14:paraId="2D42620D" w14:textId="4CD3D186" w:rsidR="0012387E" w:rsidRDefault="00EE7D13" w:rsidP="0012387E">
      <w:pPr>
        <w:pStyle w:val="Heading2"/>
      </w:pPr>
      <w:bookmarkStart w:id="87" w:name="_Toc511915592"/>
      <w:r>
        <w:t>General</w:t>
      </w:r>
      <w:bookmarkEnd w:id="8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8" w:name="_Toc511915593"/>
      <w:r>
        <w:t>Format examples</w:t>
      </w:r>
      <w:bookmarkEnd w:id="88"/>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9" w:name="_Toc511915594"/>
      <w:r>
        <w:t>Property notation</w:t>
      </w:r>
      <w:bookmarkEnd w:id="8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0" w:name="_Toc511915595"/>
      <w:r>
        <w:t>Syntax notation</w:t>
      </w:r>
      <w:bookmarkEnd w:id="90"/>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1" w:name="_Ref506805751"/>
      <w:bookmarkStart w:id="92" w:name="_Ref506805786"/>
      <w:bookmarkStart w:id="93" w:name="_Ref506805801"/>
      <w:bookmarkStart w:id="94" w:name="_Ref506805881"/>
      <w:bookmarkStart w:id="95" w:name="_Toc511915596"/>
      <w:r>
        <w:lastRenderedPageBreak/>
        <w:t>File format</w:t>
      </w:r>
      <w:bookmarkEnd w:id="91"/>
      <w:bookmarkEnd w:id="92"/>
      <w:bookmarkEnd w:id="93"/>
      <w:bookmarkEnd w:id="94"/>
      <w:bookmarkEnd w:id="95"/>
    </w:p>
    <w:p w14:paraId="4E58823B" w14:textId="39ED7B8C" w:rsidR="008F022E" w:rsidRDefault="008F022E" w:rsidP="008F022E">
      <w:pPr>
        <w:pStyle w:val="Heading2"/>
      </w:pPr>
      <w:bookmarkStart w:id="96" w:name="_Ref509041819"/>
      <w:bookmarkStart w:id="97" w:name="_Toc511915597"/>
      <w:r>
        <w:t>General</w:t>
      </w:r>
      <w:bookmarkEnd w:id="96"/>
      <w:bookmarkEnd w:id="9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8" w:name="_Ref509042171"/>
      <w:bookmarkStart w:id="99" w:name="_Ref509042221"/>
      <w:bookmarkStart w:id="100" w:name="_Ref509042382"/>
      <w:bookmarkStart w:id="101" w:name="_Ref509042434"/>
      <w:bookmarkStart w:id="102" w:name="_Ref509043989"/>
      <w:bookmarkStart w:id="103" w:name="_Toc511915598"/>
      <w:bookmarkStart w:id="104" w:name="_Ref507594747"/>
      <w:r>
        <w:t>fileContent objects</w:t>
      </w:r>
      <w:bookmarkEnd w:id="98"/>
      <w:bookmarkEnd w:id="99"/>
      <w:bookmarkEnd w:id="100"/>
      <w:bookmarkEnd w:id="101"/>
      <w:bookmarkEnd w:id="102"/>
      <w:bookmarkEnd w:id="103"/>
    </w:p>
    <w:p w14:paraId="2BBA9A14" w14:textId="2A52D71B" w:rsidR="00C50C8C" w:rsidRDefault="00C50C8C" w:rsidP="00C50C8C">
      <w:pPr>
        <w:pStyle w:val="Heading3"/>
      </w:pPr>
      <w:bookmarkStart w:id="105" w:name="_Toc511915599"/>
      <w:r>
        <w:t>General</w:t>
      </w:r>
      <w:bookmarkEnd w:id="10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6" w:name="_Ref509043697"/>
      <w:bookmarkStart w:id="107" w:name="_Toc511915600"/>
      <w:r>
        <w:t>text property</w:t>
      </w:r>
      <w:bookmarkEnd w:id="106"/>
      <w:bookmarkEnd w:id="107"/>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8" w:name="_Ref509043776"/>
      <w:bookmarkStart w:id="109" w:name="_Toc511915601"/>
      <w:r>
        <w:t>binary property</w:t>
      </w:r>
      <w:bookmarkEnd w:id="108"/>
      <w:bookmarkEnd w:id="109"/>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0" w:name="_Ref508989521"/>
      <w:bookmarkStart w:id="111" w:name="_Toc511915602"/>
      <w:r>
        <w:t>fileLocation objects</w:t>
      </w:r>
      <w:bookmarkEnd w:id="104"/>
      <w:bookmarkEnd w:id="110"/>
      <w:bookmarkEnd w:id="111"/>
    </w:p>
    <w:p w14:paraId="15E45BC8" w14:textId="6BB90172" w:rsidR="00EF1697" w:rsidRPr="00EF1697" w:rsidRDefault="00EF1697" w:rsidP="00EF1697">
      <w:pPr>
        <w:pStyle w:val="Heading3"/>
      </w:pPr>
      <w:bookmarkStart w:id="112" w:name="_Ref507595872"/>
      <w:bookmarkStart w:id="113" w:name="_Toc511915603"/>
      <w:r>
        <w:t>General</w:t>
      </w:r>
      <w:bookmarkEnd w:id="112"/>
      <w:bookmarkEnd w:id="113"/>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4" w:name="_Ref507592462"/>
      <w:bookmarkStart w:id="115" w:name="_Toc511915604"/>
      <w:r>
        <w:lastRenderedPageBreak/>
        <w:t>uri property</w:t>
      </w:r>
      <w:bookmarkEnd w:id="114"/>
      <w:bookmarkEnd w:id="115"/>
    </w:p>
    <w:p w14:paraId="312B616B" w14:textId="376AEB65" w:rsidR="005345F2" w:rsidRDefault="005345F2" w:rsidP="005345F2">
      <w:pPr>
        <w:pStyle w:val="Heading4"/>
      </w:pPr>
      <w:bookmarkStart w:id="116" w:name="_Toc511915605"/>
      <w:r>
        <w:t>General</w:t>
      </w:r>
      <w:bookmarkEnd w:id="116"/>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7"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7"/>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8" w:name="_Ref511910229"/>
      <w:bookmarkStart w:id="119" w:name="_Toc511915606"/>
      <w:r>
        <w:t>URIs that use the "file" protocol</w:t>
      </w:r>
      <w:bookmarkEnd w:id="118"/>
      <w:bookmarkEnd w:id="119"/>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0" w:name="_Ref507592476"/>
      <w:bookmarkStart w:id="121" w:name="_Toc511915607"/>
      <w:r>
        <w:t>uriBaseId property</w:t>
      </w:r>
      <w:bookmarkEnd w:id="120"/>
      <w:bookmarkEnd w:id="121"/>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22" w:name="_Ref510013017"/>
      <w:bookmarkStart w:id="123" w:name="_Toc511915608"/>
      <w:r>
        <w:t>Guidance on the use of fileLocation objects</w:t>
      </w:r>
      <w:bookmarkEnd w:id="122"/>
      <w:bookmarkEnd w:id="123"/>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4" w:name="_Toc511915609"/>
      <w:r>
        <w:t>String properties</w:t>
      </w:r>
      <w:bookmarkEnd w:id="124"/>
    </w:p>
    <w:p w14:paraId="6C63FE5C" w14:textId="4016EE67" w:rsidR="00D65090" w:rsidRDefault="00D65090" w:rsidP="00D65090">
      <w:pPr>
        <w:pStyle w:val="Heading3"/>
      </w:pPr>
      <w:bookmarkStart w:id="125" w:name="_Toc511915610"/>
      <w:r>
        <w:t>General</w:t>
      </w:r>
      <w:bookmarkEnd w:id="12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6" w:name="_Ref510017878"/>
      <w:bookmarkStart w:id="127" w:name="_Toc511915611"/>
      <w:r>
        <w:t>Redaction</w:t>
      </w:r>
      <w:bookmarkEnd w:id="126"/>
      <w:bookmarkEnd w:id="127"/>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8" w:name="_Ref508798892"/>
      <w:bookmarkStart w:id="129" w:name="_Toc511915612"/>
      <w:r>
        <w:t>Object properties</w:t>
      </w:r>
      <w:bookmarkEnd w:id="128"/>
      <w:bookmarkEnd w:id="129"/>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0" w:name="_Ref508869720"/>
      <w:bookmarkStart w:id="131" w:name="_Toc511915613"/>
      <w:r>
        <w:lastRenderedPageBreak/>
        <w:t>Array properties</w:t>
      </w:r>
      <w:bookmarkEnd w:id="130"/>
      <w:bookmarkEnd w:id="131"/>
    </w:p>
    <w:p w14:paraId="28EB82AC" w14:textId="5479DEBF" w:rsidR="000308F0" w:rsidRDefault="000308F0" w:rsidP="000308F0">
      <w:pPr>
        <w:pStyle w:val="Heading3"/>
      </w:pPr>
      <w:bookmarkStart w:id="132" w:name="_Toc511915614"/>
      <w:r>
        <w:t>General</w:t>
      </w:r>
      <w:bookmarkEnd w:id="132"/>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3" w:name="_Ref493404799"/>
      <w:bookmarkStart w:id="134" w:name="_Toc511915615"/>
      <w:r>
        <w:t>Array properties with unique values</w:t>
      </w:r>
      <w:bookmarkEnd w:id="133"/>
      <w:bookmarkEnd w:id="134"/>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5" w:name="_Ref493408960"/>
      <w:bookmarkStart w:id="136" w:name="_Toc511915616"/>
      <w:r>
        <w:t>Property bags</w:t>
      </w:r>
      <w:bookmarkEnd w:id="135"/>
      <w:bookmarkEnd w:id="136"/>
    </w:p>
    <w:p w14:paraId="394A6CDE" w14:textId="6ABA55FC" w:rsidR="00815787" w:rsidRDefault="00815787" w:rsidP="00815787">
      <w:pPr>
        <w:pStyle w:val="Heading3"/>
      </w:pPr>
      <w:bookmarkStart w:id="137" w:name="_Toc511915617"/>
      <w:r>
        <w:t>General</w:t>
      </w:r>
      <w:bookmarkEnd w:id="137"/>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8" w:name="_Toc511915618"/>
      <w:r>
        <w:t>Tags</w:t>
      </w:r>
      <w:bookmarkEnd w:id="138"/>
    </w:p>
    <w:p w14:paraId="32ECCC5D" w14:textId="2CF5DE43" w:rsidR="00992B66" w:rsidRPr="00992B66" w:rsidRDefault="00992B66" w:rsidP="00992B66">
      <w:pPr>
        <w:pStyle w:val="Heading4"/>
      </w:pPr>
      <w:bookmarkStart w:id="139" w:name="_Toc511915619"/>
      <w:r>
        <w:t>General</w:t>
      </w:r>
      <w:bookmarkEnd w:id="139"/>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0" w:name="_Hlk493349329"/>
      <w:r w:rsidRPr="001A344F">
        <w:t xml:space="preserve">an array containing zero or more arbitrary strings, no two of which </w:t>
      </w:r>
      <w:r w:rsidRPr="001A344F">
        <w:rPr>
          <w:b/>
        </w:rPr>
        <w:t>SHALL</w:t>
      </w:r>
      <w:r w:rsidRPr="001A344F">
        <w:t xml:space="preserve"> be the same</w:t>
      </w:r>
      <w:bookmarkEnd w:id="14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1" w:name="_Toc511915620"/>
      <w:r>
        <w:t>Namespaced tags</w:t>
      </w:r>
      <w:bookmarkEnd w:id="14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2" w:name="_Toc511915621"/>
      <w:r>
        <w:t>Tag metadata</w:t>
      </w:r>
      <w:bookmarkEnd w:id="14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43" w:name="_Ref493413701"/>
      <w:bookmarkStart w:id="144" w:name="_Ref493413744"/>
      <w:bookmarkStart w:id="145" w:name="_Toc511915622"/>
      <w:r>
        <w:t>Date/time properties</w:t>
      </w:r>
      <w:bookmarkEnd w:id="143"/>
      <w:bookmarkEnd w:id="144"/>
      <w:bookmarkEnd w:id="145"/>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6" w:name="_Ref493426052"/>
      <w:bookmarkStart w:id="147" w:name="_Ref508814664"/>
      <w:bookmarkStart w:id="148" w:name="_Toc511915623"/>
      <w:r>
        <w:t>m</w:t>
      </w:r>
      <w:r w:rsidR="00815787">
        <w:t xml:space="preserve">essage </w:t>
      </w:r>
      <w:bookmarkEnd w:id="146"/>
      <w:r>
        <w:t>objects</w:t>
      </w:r>
      <w:bookmarkEnd w:id="147"/>
      <w:bookmarkEnd w:id="148"/>
    </w:p>
    <w:p w14:paraId="0A758B59" w14:textId="372BB610" w:rsidR="00354823" w:rsidRPr="00354823" w:rsidRDefault="00354823" w:rsidP="00354823">
      <w:pPr>
        <w:pStyle w:val="Heading3"/>
      </w:pPr>
      <w:bookmarkStart w:id="149" w:name="_Toc511915624"/>
      <w:r>
        <w:t>General</w:t>
      </w:r>
      <w:bookmarkEnd w:id="14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0" w:name="_Ref503354593"/>
      <w:bookmarkStart w:id="151" w:name="_Toc511915625"/>
      <w:r>
        <w:t>Plain text messages</w:t>
      </w:r>
      <w:bookmarkEnd w:id="150"/>
      <w:bookmarkEnd w:id="151"/>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2" w:name="_Ref503354606"/>
      <w:bookmarkStart w:id="153" w:name="_Toc511915626"/>
      <w:r>
        <w:t>Rich text messages</w:t>
      </w:r>
      <w:bookmarkEnd w:id="152"/>
      <w:bookmarkEnd w:id="153"/>
    </w:p>
    <w:p w14:paraId="78C77DEB" w14:textId="06212753" w:rsidR="00675C8D" w:rsidRPr="00675C8D" w:rsidRDefault="00675C8D" w:rsidP="00675C8D">
      <w:pPr>
        <w:pStyle w:val="Heading4"/>
      </w:pPr>
      <w:bookmarkStart w:id="154" w:name="_Toc511915627"/>
      <w:r>
        <w:t>General</w:t>
      </w:r>
      <w:bookmarkEnd w:id="154"/>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55" w:name="_Ref503355198"/>
      <w:bookmarkStart w:id="156" w:name="_Toc511915628"/>
      <w:r>
        <w:t>Security implications</w:t>
      </w:r>
      <w:bookmarkEnd w:id="155"/>
      <w:bookmarkEnd w:id="15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7" w:name="_Ref508810893"/>
      <w:bookmarkStart w:id="158" w:name="_Toc511915629"/>
      <w:bookmarkStart w:id="159" w:name="_Ref503352567"/>
      <w:r>
        <w:t>Messages with placeholders</w:t>
      </w:r>
      <w:bookmarkEnd w:id="157"/>
      <w:bookmarkEnd w:id="15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60" w:name="_Ref508810900"/>
      <w:bookmarkStart w:id="161" w:name="_Toc511915630"/>
      <w:r>
        <w:t>Messages with e</w:t>
      </w:r>
      <w:r w:rsidR="00A4123E">
        <w:t>mbedded links</w:t>
      </w:r>
      <w:bookmarkEnd w:id="159"/>
      <w:bookmarkEnd w:id="160"/>
      <w:bookmarkEnd w:id="161"/>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2" w:name="_Ref508812963"/>
      <w:bookmarkStart w:id="163" w:name="_Toc511915631"/>
      <w:bookmarkStart w:id="164" w:name="_Ref493337542"/>
      <w:r>
        <w:t>Message string resources</w:t>
      </w:r>
      <w:bookmarkEnd w:id="162"/>
      <w:bookmarkEnd w:id="163"/>
    </w:p>
    <w:p w14:paraId="558CEB2A" w14:textId="15F84E5D" w:rsidR="00F27B42" w:rsidRDefault="00F27B42" w:rsidP="00F27B42">
      <w:pPr>
        <w:pStyle w:val="Heading4"/>
      </w:pPr>
      <w:bookmarkStart w:id="165" w:name="_Toc511915632"/>
      <w:r>
        <w:t>General</w:t>
      </w:r>
      <w:bookmarkEnd w:id="165"/>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6" w:name="_Ref508812199"/>
      <w:bookmarkStart w:id="167" w:name="_Toc511915633"/>
      <w:r>
        <w:t>Embedded string resource lookup procedure</w:t>
      </w:r>
      <w:bookmarkEnd w:id="166"/>
      <w:bookmarkEnd w:id="16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8" w:name="_Ref508811713"/>
      <w:bookmarkStart w:id="169" w:name="_Toc511915634"/>
      <w:r>
        <w:t>SARIF resource file lookup procedure</w:t>
      </w:r>
      <w:bookmarkEnd w:id="168"/>
      <w:bookmarkEnd w:id="16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0" w:name="_Ref508811723"/>
      <w:bookmarkStart w:id="171" w:name="_Toc511915635"/>
      <w:r>
        <w:t>SARIF resource file format</w:t>
      </w:r>
      <w:bookmarkEnd w:id="170"/>
      <w:bookmarkEnd w:id="171"/>
    </w:p>
    <w:p w14:paraId="441176F7" w14:textId="05E307FC" w:rsidR="00F27B42" w:rsidRDefault="00F27B42" w:rsidP="00F27B42">
      <w:pPr>
        <w:pStyle w:val="Heading5"/>
      </w:pPr>
      <w:bookmarkStart w:id="172" w:name="_Toc511915636"/>
      <w:r>
        <w:t>General</w:t>
      </w:r>
      <w:bookmarkEnd w:id="17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3" w:name="_Toc511915637"/>
      <w:r>
        <w:t>sarifLog object</w:t>
      </w:r>
      <w:bookmarkEnd w:id="173"/>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74" w:name="_Ref508812519"/>
      <w:bookmarkStart w:id="175" w:name="_Toc511915638"/>
      <w:r>
        <w:t>run object</w:t>
      </w:r>
      <w:bookmarkEnd w:id="174"/>
      <w:bookmarkEnd w:id="17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6" w:name="_Ref508812478"/>
      <w:bookmarkStart w:id="177" w:name="_Toc511915639"/>
      <w:r>
        <w:lastRenderedPageBreak/>
        <w:t>tool object</w:t>
      </w:r>
      <w:bookmarkEnd w:id="176"/>
      <w:bookmarkEnd w:id="17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8" w:name="_Toc511915640"/>
      <w:r>
        <w:t>resources object</w:t>
      </w:r>
      <w:bookmarkEnd w:id="178"/>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9" w:name="_Ref508811133"/>
      <w:bookmarkStart w:id="180" w:name="_Toc511915641"/>
      <w:r>
        <w:t>text property</w:t>
      </w:r>
      <w:bookmarkEnd w:id="179"/>
      <w:bookmarkEnd w:id="180"/>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81" w:name="_Ref508811583"/>
      <w:bookmarkStart w:id="182" w:name="_Toc511915642"/>
      <w:r>
        <w:t>richText property</w:t>
      </w:r>
      <w:bookmarkEnd w:id="181"/>
      <w:bookmarkEnd w:id="182"/>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3" w:name="_Ref508811592"/>
      <w:bookmarkStart w:id="184" w:name="_Toc511915643"/>
      <w:r>
        <w:t>messageId property</w:t>
      </w:r>
      <w:bookmarkEnd w:id="183"/>
      <w:bookmarkEnd w:id="184"/>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5" w:name="_Ref508811630"/>
      <w:bookmarkStart w:id="186" w:name="_Toc511915644"/>
      <w:r>
        <w:t>richMessageId property</w:t>
      </w:r>
      <w:bookmarkEnd w:id="185"/>
      <w:bookmarkEnd w:id="186"/>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7" w:name="_Ref508811093"/>
      <w:bookmarkStart w:id="188" w:name="_Toc511915645"/>
      <w:r>
        <w:lastRenderedPageBreak/>
        <w:t>arguments property</w:t>
      </w:r>
      <w:bookmarkEnd w:id="187"/>
      <w:bookmarkEnd w:id="188"/>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9" w:name="_Ref508812301"/>
      <w:bookmarkStart w:id="190" w:name="_Toc511915646"/>
      <w:r>
        <w:t>sarifLog object</w:t>
      </w:r>
      <w:bookmarkEnd w:id="164"/>
      <w:bookmarkEnd w:id="189"/>
      <w:bookmarkEnd w:id="190"/>
    </w:p>
    <w:p w14:paraId="5DEDD21B" w14:textId="0630136E" w:rsidR="000D32C1" w:rsidRDefault="000D32C1" w:rsidP="000D32C1">
      <w:pPr>
        <w:pStyle w:val="Heading3"/>
      </w:pPr>
      <w:bookmarkStart w:id="191" w:name="_Toc511915647"/>
      <w:r>
        <w:t>General</w:t>
      </w:r>
      <w:bookmarkEnd w:id="1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2" w:name="_Ref493349977"/>
      <w:bookmarkStart w:id="193" w:name="_Ref493350297"/>
      <w:bookmarkStart w:id="194" w:name="_Toc511915648"/>
      <w:r>
        <w:t>version property</w:t>
      </w:r>
      <w:bookmarkEnd w:id="192"/>
      <w:bookmarkEnd w:id="193"/>
      <w:bookmarkEnd w:id="19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5" w:name="_Ref508812350"/>
      <w:bookmarkStart w:id="196" w:name="_Toc511915649"/>
      <w:r>
        <w:t>$schema property</w:t>
      </w:r>
      <w:bookmarkEnd w:id="195"/>
      <w:bookmarkEnd w:id="19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7" w:name="_Ref493349987"/>
      <w:bookmarkStart w:id="198" w:name="_Toc511915650"/>
      <w:r>
        <w:t>runs property</w:t>
      </w:r>
      <w:bookmarkEnd w:id="197"/>
      <w:bookmarkEnd w:id="198"/>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9" w:name="_Ref493349997"/>
      <w:bookmarkStart w:id="200" w:name="_Ref493350451"/>
      <w:bookmarkStart w:id="201" w:name="_Toc511915651"/>
      <w:r>
        <w:t>run object</w:t>
      </w:r>
      <w:bookmarkEnd w:id="199"/>
      <w:bookmarkEnd w:id="200"/>
      <w:bookmarkEnd w:id="201"/>
    </w:p>
    <w:p w14:paraId="10E42C1C" w14:textId="534C375F" w:rsidR="000D32C1" w:rsidRDefault="000D32C1" w:rsidP="000D32C1">
      <w:pPr>
        <w:pStyle w:val="Heading3"/>
      </w:pPr>
      <w:bookmarkStart w:id="202" w:name="_Toc511915652"/>
      <w:r>
        <w:t>General</w:t>
      </w:r>
      <w:bookmarkEnd w:id="20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3" w:name="_Ref493351359"/>
      <w:bookmarkStart w:id="204" w:name="_Toc511915653"/>
      <w:r>
        <w:t>id property</w:t>
      </w:r>
      <w:bookmarkEnd w:id="203"/>
      <w:bookmarkEnd w:id="20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5C8F6197" w:rsidR="006066AC" w:rsidRPr="006066AC" w:rsidRDefault="006066AC" w:rsidP="0052572F">
      <w:del w:id="205" w:author="Laurence Golding" w:date="2018-04-26T15:22:00Z">
        <w:r w:rsidDel="0052572F">
          <w:delText xml:space="preserve">NOTE: </w:delText>
        </w:r>
      </w:del>
      <w:r w:rsidRPr="006066AC">
        <w:t xml:space="preserve">A result management system </w:t>
      </w:r>
      <w:del w:id="206" w:author="Laurence Golding" w:date="2018-04-26T15:22:00Z">
        <w:r w:rsidRPr="001265DD" w:rsidDel="0052572F">
          <w:rPr>
            <w:b/>
          </w:rPr>
          <w:delText>can</w:delText>
        </w:r>
        <w:r w:rsidRPr="006066AC" w:rsidDel="0052572F">
          <w:delText xml:space="preserve"> </w:delText>
        </w:r>
      </w:del>
      <w:ins w:id="207" w:author="Laurence Golding" w:date="2018-04-26T15:22:00Z">
        <w:r w:rsidR="0052572F">
          <w:rPr>
            <w:b/>
          </w:rPr>
          <w:t>MAY</w:t>
        </w:r>
        <w:r w:rsidR="0052572F" w:rsidRPr="006066AC">
          <w:t xml:space="preserve"> </w:t>
        </w:r>
      </w:ins>
      <w:r w:rsidRPr="006066AC">
        <w:t xml:space="preserve">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8" w:name="_Toc511915654"/>
      <w:r>
        <w:t>stableId property</w:t>
      </w:r>
      <w:bookmarkEnd w:id="20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9" w:name="_Ref493475805"/>
      <w:bookmarkStart w:id="210" w:name="_Toc511915655"/>
      <w:r>
        <w:t>baselineId property</w:t>
      </w:r>
      <w:bookmarkEnd w:id="209"/>
      <w:bookmarkEnd w:id="210"/>
    </w:p>
    <w:p w14:paraId="2AAA192D" w14:textId="6D0B9C1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del w:id="211" w:author="Laurence Golding" w:date="2018-04-26T15:22:00Z">
        <w:r w:rsidRPr="006066AC" w:rsidDel="00493D69">
          <w:delText xml:space="preserve">match </w:delText>
        </w:r>
      </w:del>
      <w:ins w:id="212" w:author="Laurence Golding" w:date="2018-04-26T15:22:00Z">
        <w:r w:rsidR="00493D69">
          <w:t>equal</w:t>
        </w:r>
        <w:r w:rsidR="00493D69" w:rsidRPr="006066AC">
          <w:t xml:space="preserve"> </w:t>
        </w:r>
      </w:ins>
      <w:r w:rsidRPr="006066AC">
        <w:t xml:space="preserve">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3" w:name="_Toc511915656"/>
      <w:r>
        <w:lastRenderedPageBreak/>
        <w:t>automationId property</w:t>
      </w:r>
      <w:bookmarkEnd w:id="21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4" w:name="_Toc511915657"/>
      <w:r>
        <w:t>architecture property</w:t>
      </w:r>
      <w:bookmarkEnd w:id="21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5" w:name="_Ref493350956"/>
      <w:bookmarkStart w:id="216" w:name="_Toc511915658"/>
      <w:r>
        <w:t>tool property</w:t>
      </w:r>
      <w:bookmarkEnd w:id="215"/>
      <w:bookmarkEnd w:id="216"/>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17" w:name="_Ref507657941"/>
      <w:bookmarkStart w:id="218" w:name="_Toc511915659"/>
      <w:r>
        <w:t>invocation</w:t>
      </w:r>
      <w:r w:rsidR="00514F09">
        <w:t>s</w:t>
      </w:r>
      <w:r>
        <w:t xml:space="preserve"> property</w:t>
      </w:r>
      <w:bookmarkEnd w:id="217"/>
      <w:bookmarkEnd w:id="218"/>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9" w:name="_Toc511915660"/>
      <w:r>
        <w:t>conversion property</w:t>
      </w:r>
      <w:bookmarkEnd w:id="219"/>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0" w:name="_Ref511829897"/>
      <w:bookmarkStart w:id="221" w:name="_Toc511915661"/>
      <w:r>
        <w:lastRenderedPageBreak/>
        <w:t>versionControlProvenance property</w:t>
      </w:r>
      <w:bookmarkEnd w:id="220"/>
      <w:bookmarkEnd w:id="221"/>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2" w:name="_Ref508869459"/>
      <w:bookmarkStart w:id="223" w:name="_Ref508869524"/>
      <w:bookmarkStart w:id="224" w:name="_Ref508869585"/>
      <w:bookmarkStart w:id="225" w:name="_Toc511915662"/>
      <w:bookmarkStart w:id="226" w:name="_Ref493345118"/>
      <w:r>
        <w:t>originalUriBaseIds property</w:t>
      </w:r>
      <w:bookmarkEnd w:id="222"/>
      <w:bookmarkEnd w:id="223"/>
      <w:bookmarkEnd w:id="224"/>
      <w:bookmarkEnd w:id="225"/>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27" w:name="_Ref507667580"/>
      <w:bookmarkStart w:id="228" w:name="_Toc511915663"/>
      <w:r>
        <w:t>files property</w:t>
      </w:r>
      <w:bookmarkEnd w:id="226"/>
      <w:bookmarkEnd w:id="227"/>
      <w:bookmarkEnd w:id="228"/>
    </w:p>
    <w:p w14:paraId="07E80975" w14:textId="24B82ABD" w:rsidR="006A16A8" w:rsidRDefault="006A16A8" w:rsidP="006A16A8">
      <w:pPr>
        <w:pStyle w:val="Heading4"/>
      </w:pPr>
      <w:bookmarkStart w:id="229" w:name="_Toc511915664"/>
      <w:r>
        <w:t>General</w:t>
      </w:r>
      <w:bookmarkEnd w:id="229"/>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0" w:name="_Ref508985072"/>
      <w:bookmarkStart w:id="231" w:name="_Toc511915665"/>
      <w:r>
        <w:t>Property names</w:t>
      </w:r>
      <w:bookmarkEnd w:id="230"/>
      <w:bookmarkEnd w:id="231"/>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2" w:name="_Hlk508703537"/>
      <w:r>
        <w:t>relative property name</w:t>
      </w:r>
      <w:bookmarkEnd w:id="23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3" w:name="_Toc511915666"/>
      <w:r>
        <w:t>Property values</w:t>
      </w:r>
      <w:bookmarkEnd w:id="233"/>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4" w:name="_Ref493479000"/>
      <w:bookmarkStart w:id="235" w:name="_Ref493479448"/>
      <w:bookmarkStart w:id="236" w:name="_Toc511915667"/>
      <w:r>
        <w:t>logicalLocations property</w:t>
      </w:r>
      <w:bookmarkEnd w:id="234"/>
      <w:bookmarkEnd w:id="235"/>
      <w:bookmarkEnd w:id="236"/>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37" w:name="_Ref511820652"/>
      <w:bookmarkStart w:id="238" w:name="_Toc511915668"/>
      <w:r>
        <w:t>graphs property</w:t>
      </w:r>
      <w:bookmarkEnd w:id="237"/>
      <w:bookmarkEnd w:id="238"/>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9" w:name="_Ref493350972"/>
      <w:bookmarkStart w:id="240" w:name="_Toc511915669"/>
      <w:r>
        <w:t>results property</w:t>
      </w:r>
      <w:bookmarkEnd w:id="239"/>
      <w:bookmarkEnd w:id="240"/>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1" w:name="_Ref493404878"/>
      <w:bookmarkStart w:id="242" w:name="_Toc511915670"/>
      <w:r>
        <w:t>resource</w:t>
      </w:r>
      <w:r w:rsidR="00401BB5">
        <w:t>s property</w:t>
      </w:r>
      <w:bookmarkEnd w:id="241"/>
      <w:bookmarkEnd w:id="242"/>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3" w:name="_Ref511828248"/>
      <w:bookmarkStart w:id="244" w:name="_Toc511915671"/>
      <w:r>
        <w:t>defaultFileEncoding</w:t>
      </w:r>
      <w:bookmarkEnd w:id="243"/>
      <w:bookmarkEnd w:id="244"/>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45" w:name="_Ref503355262"/>
      <w:bookmarkStart w:id="246" w:name="_Toc511915672"/>
      <w:r>
        <w:t>richMessageMimeType property</w:t>
      </w:r>
      <w:bookmarkEnd w:id="245"/>
      <w:bookmarkEnd w:id="246"/>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47" w:name="_Ref510017893"/>
      <w:bookmarkStart w:id="248" w:name="_Toc511915673"/>
      <w:r>
        <w:t>redactionToken</w:t>
      </w:r>
      <w:bookmarkEnd w:id="247"/>
      <w:r>
        <w:t xml:space="preserve"> property</w:t>
      </w:r>
      <w:bookmarkEnd w:id="248"/>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49"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0" w:name="_Toc511915674"/>
      <w:bookmarkEnd w:id="249"/>
      <w:r>
        <w:t>properties property</w:t>
      </w:r>
      <w:bookmarkEnd w:id="250"/>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1" w:name="_Ref493350964"/>
      <w:bookmarkStart w:id="252" w:name="_Toc511915675"/>
      <w:r>
        <w:lastRenderedPageBreak/>
        <w:t>tool object</w:t>
      </w:r>
      <w:bookmarkEnd w:id="251"/>
      <w:bookmarkEnd w:id="252"/>
    </w:p>
    <w:p w14:paraId="389A43BD" w14:textId="582B65CB" w:rsidR="00401BB5" w:rsidRDefault="00401BB5" w:rsidP="00401BB5">
      <w:pPr>
        <w:pStyle w:val="Heading3"/>
      </w:pPr>
      <w:bookmarkStart w:id="253" w:name="_Toc511915676"/>
      <w:r>
        <w:t>General</w:t>
      </w:r>
      <w:bookmarkEnd w:id="25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4" w:name="_Ref493409155"/>
      <w:bookmarkStart w:id="255" w:name="_Toc511915677"/>
      <w:r>
        <w:t>name property</w:t>
      </w:r>
      <w:bookmarkEnd w:id="254"/>
      <w:bookmarkEnd w:id="25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6" w:name="_Ref493409168"/>
      <w:bookmarkStart w:id="257" w:name="_Toc511915678"/>
      <w:r>
        <w:t>fullName property</w:t>
      </w:r>
      <w:bookmarkEnd w:id="256"/>
      <w:bookmarkEnd w:id="25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8" w:name="_Ref493409198"/>
      <w:bookmarkStart w:id="259" w:name="_Toc511915679"/>
      <w:r>
        <w:t>semanticVersion property</w:t>
      </w:r>
      <w:bookmarkEnd w:id="258"/>
      <w:bookmarkEnd w:id="259"/>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0" w:name="_Ref493409191"/>
      <w:bookmarkStart w:id="261" w:name="_Toc511915680"/>
      <w:r>
        <w:t>version property</w:t>
      </w:r>
      <w:bookmarkEnd w:id="260"/>
      <w:bookmarkEnd w:id="26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2" w:name="_Ref493409205"/>
      <w:bookmarkStart w:id="263" w:name="_Toc511915681"/>
      <w:r>
        <w:t>fileVersion property</w:t>
      </w:r>
      <w:bookmarkEnd w:id="262"/>
      <w:bookmarkEnd w:id="26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4" w:name="_Ref508811658"/>
      <w:bookmarkStart w:id="265" w:name="_Ref508812630"/>
      <w:bookmarkStart w:id="266" w:name="_Toc511915682"/>
      <w:r>
        <w:t>language property</w:t>
      </w:r>
      <w:bookmarkEnd w:id="264"/>
      <w:bookmarkEnd w:id="265"/>
      <w:bookmarkEnd w:id="266"/>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7" w:name="_Hlk503355525"/>
      <w:r w:rsidRPr="00C56762">
        <w:t>a string specifying the language of the messages produced by the tool</w:t>
      </w:r>
      <w:bookmarkEnd w:id="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8"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9" w:name="_Ref508891515"/>
      <w:bookmarkStart w:id="270" w:name="_Toc511915683"/>
      <w:r>
        <w:t>resourceLocation property</w:t>
      </w:r>
      <w:bookmarkEnd w:id="268"/>
      <w:bookmarkEnd w:id="269"/>
      <w:bookmarkEnd w:id="270"/>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1" w:name="_Toc511915684"/>
      <w:r>
        <w:t>sarifLoggerVersion property</w:t>
      </w:r>
      <w:bookmarkEnd w:id="2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2" w:name="_Toc511915685"/>
      <w:r>
        <w:t>properties property</w:t>
      </w:r>
      <w:bookmarkEnd w:id="272"/>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3" w:name="_Ref493352563"/>
      <w:bookmarkStart w:id="274" w:name="_Toc511915686"/>
      <w:r>
        <w:t>invocation object</w:t>
      </w:r>
      <w:bookmarkEnd w:id="273"/>
      <w:bookmarkEnd w:id="274"/>
    </w:p>
    <w:p w14:paraId="10E65C9D" w14:textId="17190F2B" w:rsidR="00401BB5" w:rsidRDefault="00401BB5" w:rsidP="00401BB5">
      <w:pPr>
        <w:pStyle w:val="Heading3"/>
      </w:pPr>
      <w:bookmarkStart w:id="275" w:name="_Toc511915687"/>
      <w:r>
        <w:t>General</w:t>
      </w:r>
      <w:bookmarkEnd w:id="2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6" w:name="_Ref493414102"/>
      <w:bookmarkStart w:id="277" w:name="_Toc511915688"/>
      <w:r>
        <w:t>commandLine property</w:t>
      </w:r>
      <w:bookmarkEnd w:id="276"/>
      <w:bookmarkEnd w:id="2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8" w:name="_Ref506976541"/>
      <w:bookmarkStart w:id="279" w:name="_Toc511915689"/>
      <w:r>
        <w:t>arguments property</w:t>
      </w:r>
      <w:bookmarkEnd w:id="278"/>
      <w:bookmarkEnd w:id="2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0" w:name="_Ref511899181"/>
      <w:bookmarkStart w:id="281" w:name="_Toc511915690"/>
      <w:r>
        <w:t>responseFiles property</w:t>
      </w:r>
      <w:bookmarkEnd w:id="280"/>
      <w:bookmarkEnd w:id="281"/>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2" w:name="_Ref507597986"/>
      <w:bookmarkStart w:id="283" w:name="_Toc511915691"/>
      <w:r>
        <w:t>attachments property</w:t>
      </w:r>
      <w:bookmarkEnd w:id="282"/>
      <w:bookmarkEnd w:id="283"/>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84" w:name="_Toc511915692"/>
      <w:r>
        <w:t>startTime property</w:t>
      </w:r>
      <w:bookmarkEnd w:id="284"/>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85" w:name="_Toc511915693"/>
      <w:r>
        <w:t>endTime property</w:t>
      </w:r>
      <w:bookmarkEnd w:id="285"/>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86" w:name="_Ref509050679"/>
      <w:bookmarkStart w:id="287" w:name="_Toc511915694"/>
      <w:r>
        <w:t>exitCode property</w:t>
      </w:r>
      <w:bookmarkEnd w:id="286"/>
      <w:bookmarkEnd w:id="28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88" w:name="_Ref509050368"/>
      <w:bookmarkStart w:id="289" w:name="_Toc511915695"/>
      <w:r>
        <w:t>exitCodeDescription property</w:t>
      </w:r>
      <w:bookmarkEnd w:id="288"/>
      <w:bookmarkEnd w:id="28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0" w:name="_Toc511915696"/>
      <w:r>
        <w:lastRenderedPageBreak/>
        <w:t>exitSignalName property</w:t>
      </w:r>
      <w:bookmarkEnd w:id="2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91" w:name="_Ref509050492"/>
      <w:bookmarkStart w:id="292" w:name="_Toc511915697"/>
      <w:r>
        <w:t>exitSignalNumber property</w:t>
      </w:r>
      <w:bookmarkEnd w:id="291"/>
      <w:bookmarkEnd w:id="29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3" w:name="_Toc511915698"/>
      <w:r>
        <w:t>processStartFailureMessage property</w:t>
      </w:r>
      <w:bookmarkEnd w:id="2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4" w:name="_Toc511915699"/>
      <w:r>
        <w:t>toolExecutionSuccessful</w:t>
      </w:r>
      <w:r w:rsidR="00B209DE">
        <w:t xml:space="preserve"> property</w:t>
      </w:r>
      <w:bookmarkEnd w:id="2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9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9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6" w:name="_Toc511915700"/>
      <w:r>
        <w:lastRenderedPageBreak/>
        <w:t>machine property</w:t>
      </w:r>
      <w:bookmarkEnd w:id="2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7" w:name="_Toc511915701"/>
      <w:r>
        <w:t>account property</w:t>
      </w:r>
      <w:bookmarkEnd w:id="2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8" w:name="_Toc511915702"/>
      <w:r>
        <w:t>processId property</w:t>
      </w:r>
      <w:bookmarkEnd w:id="2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9" w:name="_Toc511915703"/>
      <w:r>
        <w:t>executableLocation</w:t>
      </w:r>
      <w:r w:rsidR="00401BB5">
        <w:t xml:space="preserve"> property</w:t>
      </w:r>
      <w:bookmarkEnd w:id="299"/>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0" w:name="_Toc511915704"/>
      <w:r>
        <w:t>workingDirectory property</w:t>
      </w:r>
      <w:bookmarkEnd w:id="30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1" w:name="_Toc511915705"/>
      <w:r>
        <w:t>environmentVariables property</w:t>
      </w:r>
      <w:bookmarkEnd w:id="3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2" w:name="_Ref493345429"/>
      <w:bookmarkStart w:id="303" w:name="_Toc511915706"/>
      <w:r>
        <w:lastRenderedPageBreak/>
        <w:t>toolNotifications property</w:t>
      </w:r>
      <w:bookmarkEnd w:id="302"/>
      <w:bookmarkEnd w:id="303"/>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4" w:name="_Ref509576439"/>
      <w:bookmarkStart w:id="305" w:name="_Toc511915707"/>
      <w:r>
        <w:t>configurationNotifications property</w:t>
      </w:r>
      <w:bookmarkEnd w:id="304"/>
      <w:bookmarkEnd w:id="305"/>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6" w:name="_Ref511899216"/>
      <w:bookmarkStart w:id="307" w:name="_Toc511915708"/>
      <w:r>
        <w:t>stdin, stdout, stderr</w:t>
      </w:r>
      <w:r w:rsidR="00D943E5">
        <w:t>, and stdoutStderr</w:t>
      </w:r>
      <w:r>
        <w:t xml:space="preserve"> properties</w:t>
      </w:r>
      <w:bookmarkEnd w:id="306"/>
      <w:bookmarkEnd w:id="307"/>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08" w:name="_Toc511915709"/>
      <w:r>
        <w:t>properties property</w:t>
      </w:r>
      <w:bookmarkEnd w:id="308"/>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9" w:name="_Ref507597819"/>
      <w:bookmarkStart w:id="310" w:name="_Toc511915710"/>
      <w:bookmarkStart w:id="311" w:name="_Ref506806657"/>
      <w:r>
        <w:t>attachment object</w:t>
      </w:r>
      <w:bookmarkEnd w:id="309"/>
      <w:bookmarkEnd w:id="310"/>
    </w:p>
    <w:p w14:paraId="554194B0" w14:textId="77777777" w:rsidR="00A27D47" w:rsidRDefault="00A27D47" w:rsidP="00A27D47">
      <w:pPr>
        <w:pStyle w:val="Heading3"/>
        <w:numPr>
          <w:ilvl w:val="2"/>
          <w:numId w:val="2"/>
        </w:numPr>
      </w:pPr>
      <w:bookmarkStart w:id="312" w:name="_Ref506978653"/>
      <w:bookmarkStart w:id="313" w:name="_Toc511915711"/>
      <w:r>
        <w:t>General</w:t>
      </w:r>
      <w:bookmarkEnd w:id="312"/>
      <w:bookmarkEnd w:id="313"/>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14" w:name="_Hlk507657707"/>
      <w:r>
        <w:fldChar w:fldCharType="begin"/>
      </w:r>
      <w:r>
        <w:instrText xml:space="preserve"> REF _Ref506978525 \r \h </w:instrText>
      </w:r>
      <w:r>
        <w:fldChar w:fldCharType="separate"/>
      </w:r>
      <w:r w:rsidR="0068062D">
        <w:t>3.14.3</w:t>
      </w:r>
      <w:r>
        <w:fldChar w:fldCharType="end"/>
      </w:r>
      <w:bookmarkEnd w:id="31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5" w:name="_Ref506978925"/>
      <w:bookmarkStart w:id="316" w:name="_Toc511915712"/>
      <w:r>
        <w:t>description property</w:t>
      </w:r>
      <w:bookmarkEnd w:id="315"/>
      <w:bookmarkEnd w:id="316"/>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7" w:name="_Ref506978525"/>
      <w:bookmarkStart w:id="318" w:name="_Toc511915713"/>
      <w:r>
        <w:t>fileLocation</w:t>
      </w:r>
      <w:r w:rsidR="00A27D47">
        <w:t xml:space="preserve"> property</w:t>
      </w:r>
      <w:bookmarkEnd w:id="317"/>
      <w:bookmarkEnd w:id="318"/>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19" w:name="_Toc511915714"/>
      <w:r>
        <w:t>conversion object</w:t>
      </w:r>
      <w:bookmarkEnd w:id="311"/>
      <w:bookmarkEnd w:id="319"/>
    </w:p>
    <w:p w14:paraId="615BCC83" w14:textId="7B3EE260" w:rsidR="00AC6C45" w:rsidRDefault="00AC6C45" w:rsidP="00AC6C45">
      <w:pPr>
        <w:pStyle w:val="Heading3"/>
      </w:pPr>
      <w:bookmarkStart w:id="320" w:name="_Toc511915715"/>
      <w:r>
        <w:t>General</w:t>
      </w:r>
      <w:bookmarkEnd w:id="3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1" w:name="_Ref503539410"/>
      <w:bookmarkStart w:id="322" w:name="_Toc511915716"/>
      <w:r>
        <w:t>tool property</w:t>
      </w:r>
      <w:bookmarkEnd w:id="321"/>
      <w:bookmarkEnd w:id="322"/>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3" w:name="_Ref503608264"/>
      <w:bookmarkStart w:id="324" w:name="_Toc511915717"/>
      <w:r>
        <w:t>invocation property</w:t>
      </w:r>
      <w:bookmarkEnd w:id="323"/>
      <w:bookmarkEnd w:id="324"/>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25" w:name="_Ref503539431"/>
      <w:bookmarkStart w:id="326" w:name="_Toc511915718"/>
      <w:r>
        <w:t>analysisToolLogFile</w:t>
      </w:r>
      <w:r w:rsidR="00316A25">
        <w:t>Location</w:t>
      </w:r>
      <w:r>
        <w:t xml:space="preserve"> property</w:t>
      </w:r>
      <w:bookmarkEnd w:id="325"/>
      <w:bookmarkEnd w:id="326"/>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27" w:name="_Ref511829625"/>
      <w:bookmarkStart w:id="328" w:name="_Toc511915719"/>
      <w:r>
        <w:t>versionControlDetails object</w:t>
      </w:r>
      <w:bookmarkEnd w:id="327"/>
      <w:bookmarkEnd w:id="328"/>
    </w:p>
    <w:p w14:paraId="28FE29F4" w14:textId="169979D6" w:rsidR="002315DB" w:rsidRDefault="002315DB" w:rsidP="002315DB">
      <w:pPr>
        <w:pStyle w:val="Heading3"/>
      </w:pPr>
      <w:bookmarkStart w:id="329" w:name="_Toc511915720"/>
      <w:r>
        <w:t>General</w:t>
      </w:r>
      <w:bookmarkEnd w:id="329"/>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30" w:name="_Toc511915721"/>
      <w:r>
        <w:t>Constraints</w:t>
      </w:r>
      <w:bookmarkEnd w:id="33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1" w:name="_Ref511829678"/>
      <w:bookmarkStart w:id="332" w:name="_Toc511915722"/>
      <w:r>
        <w:lastRenderedPageBreak/>
        <w:t>uri property</w:t>
      </w:r>
      <w:bookmarkEnd w:id="331"/>
      <w:bookmarkEnd w:id="332"/>
    </w:p>
    <w:p w14:paraId="1785AFD1" w14:textId="2981C95C" w:rsidR="001466B1" w:rsidRDefault="001466B1" w:rsidP="001466B1">
      <w:bookmarkStart w:id="33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4" w:name="_Toc511915723"/>
      <w:r>
        <w:t>revisionId property</w:t>
      </w:r>
      <w:bookmarkEnd w:id="333"/>
      <w:bookmarkEnd w:id="33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5" w:name="_Ref511829698"/>
      <w:bookmarkStart w:id="336" w:name="_Toc511915724"/>
      <w:r>
        <w:t>branch property</w:t>
      </w:r>
      <w:bookmarkEnd w:id="335"/>
      <w:bookmarkEnd w:id="33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7" w:name="_Toc511915725"/>
      <w:r>
        <w:t>tag property</w:t>
      </w:r>
      <w:bookmarkEnd w:id="33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8" w:name="_Toc511915726"/>
      <w:r>
        <w:t>timestamp property</w:t>
      </w:r>
      <w:bookmarkEnd w:id="338"/>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39" w:name="_Toc511915727"/>
      <w:r>
        <w:t>properties property</w:t>
      </w:r>
      <w:bookmarkEnd w:id="339"/>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0" w:name="_Ref493403111"/>
      <w:bookmarkStart w:id="341" w:name="_Ref493404005"/>
      <w:bookmarkStart w:id="342" w:name="_Toc511915728"/>
      <w:r>
        <w:t>file object</w:t>
      </w:r>
      <w:bookmarkEnd w:id="340"/>
      <w:bookmarkEnd w:id="341"/>
      <w:bookmarkEnd w:id="342"/>
    </w:p>
    <w:p w14:paraId="375224F2" w14:textId="20156049" w:rsidR="00401BB5" w:rsidRDefault="00401BB5" w:rsidP="00401BB5">
      <w:pPr>
        <w:pStyle w:val="Heading3"/>
      </w:pPr>
      <w:bookmarkStart w:id="343" w:name="_Toc511915729"/>
      <w:r>
        <w:t>General</w:t>
      </w:r>
      <w:bookmarkEnd w:id="34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4" w:name="_Ref493403519"/>
      <w:bookmarkStart w:id="345" w:name="_Toc511915730"/>
      <w:r>
        <w:t>fileLocation</w:t>
      </w:r>
      <w:r w:rsidR="00401BB5">
        <w:t xml:space="preserve"> property</w:t>
      </w:r>
      <w:bookmarkEnd w:id="344"/>
      <w:bookmarkEnd w:id="345"/>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6" w:name="_Ref493404063"/>
      <w:bookmarkStart w:id="347" w:name="_Toc511915731"/>
      <w:r>
        <w:t>parentKey property</w:t>
      </w:r>
      <w:bookmarkEnd w:id="346"/>
      <w:bookmarkEnd w:id="347"/>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8" w:name="_Ref493403563"/>
      <w:bookmarkStart w:id="349" w:name="_Toc511915732"/>
      <w:r>
        <w:t>offset property</w:t>
      </w:r>
      <w:bookmarkEnd w:id="348"/>
      <w:bookmarkEnd w:id="34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0" w:name="_Ref493403574"/>
      <w:bookmarkStart w:id="351" w:name="_Toc511915733"/>
      <w:r>
        <w:t>length property</w:t>
      </w:r>
      <w:bookmarkEnd w:id="350"/>
      <w:bookmarkEnd w:id="35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2" w:name="_Toc511915734"/>
      <w:r>
        <w:t>roles property</w:t>
      </w:r>
      <w:bookmarkEnd w:id="35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3" w:name="_Toc511915735"/>
      <w:r>
        <w:t>mimeType property</w:t>
      </w:r>
      <w:bookmarkEnd w:id="353"/>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4" w:name="_Ref511899450"/>
      <w:bookmarkStart w:id="355" w:name="_Toc511915736"/>
      <w:r>
        <w:t>contents property</w:t>
      </w:r>
      <w:bookmarkEnd w:id="354"/>
      <w:bookmarkEnd w:id="355"/>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56" w:name="_Ref511828128"/>
      <w:bookmarkStart w:id="357" w:name="_Toc511915737"/>
      <w:r>
        <w:t>encoding property</w:t>
      </w:r>
      <w:bookmarkEnd w:id="356"/>
      <w:bookmarkEnd w:id="357"/>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8" w:name="_Ref493345445"/>
      <w:bookmarkStart w:id="359" w:name="_Toc511915738"/>
      <w:r>
        <w:t>hashes property</w:t>
      </w:r>
      <w:bookmarkEnd w:id="358"/>
      <w:bookmarkEnd w:id="359"/>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60" w:name="_Toc511915739"/>
      <w:r>
        <w:t>properties property</w:t>
      </w:r>
      <w:bookmarkEnd w:id="360"/>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1" w:name="_Ref493423194"/>
      <w:bookmarkStart w:id="362" w:name="_Toc511915740"/>
      <w:r>
        <w:t>hash object</w:t>
      </w:r>
      <w:bookmarkEnd w:id="361"/>
      <w:bookmarkEnd w:id="362"/>
    </w:p>
    <w:p w14:paraId="5D6F2309" w14:textId="08453102" w:rsidR="00401BB5" w:rsidRDefault="00401BB5" w:rsidP="00401BB5">
      <w:pPr>
        <w:pStyle w:val="Heading3"/>
      </w:pPr>
      <w:bookmarkStart w:id="363" w:name="_Toc511915741"/>
      <w:r>
        <w:t>General</w:t>
      </w:r>
      <w:bookmarkEnd w:id="36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4" w:name="_Ref493423561"/>
      <w:bookmarkStart w:id="365" w:name="_Ref493423701"/>
      <w:bookmarkStart w:id="366" w:name="_Toc511915742"/>
      <w:r>
        <w:lastRenderedPageBreak/>
        <w:t>value property</w:t>
      </w:r>
      <w:bookmarkEnd w:id="364"/>
      <w:bookmarkEnd w:id="365"/>
      <w:bookmarkEnd w:id="366"/>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7" w:name="_Ref493423568"/>
      <w:bookmarkStart w:id="368" w:name="_Toc511915743"/>
      <w:r>
        <w:t>algorithm property</w:t>
      </w:r>
      <w:bookmarkEnd w:id="367"/>
      <w:bookmarkEnd w:id="368"/>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9" w:name="_Ref493350984"/>
      <w:bookmarkStart w:id="370" w:name="_Toc511915744"/>
      <w:r>
        <w:t>result object</w:t>
      </w:r>
      <w:bookmarkEnd w:id="369"/>
      <w:bookmarkEnd w:id="370"/>
    </w:p>
    <w:p w14:paraId="74FD90F6" w14:textId="18F2DD20" w:rsidR="00401BB5" w:rsidRDefault="00401BB5" w:rsidP="00401BB5">
      <w:pPr>
        <w:pStyle w:val="Heading3"/>
      </w:pPr>
      <w:bookmarkStart w:id="371" w:name="_Toc511915745"/>
      <w:r>
        <w:t>General</w:t>
      </w:r>
      <w:bookmarkEnd w:id="37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2" w:name="_Ref509922615"/>
      <w:bookmarkStart w:id="373" w:name="_Toc511915746"/>
      <w:r>
        <w:t>Constraints</w:t>
      </w:r>
      <w:bookmarkEnd w:id="372"/>
      <w:bookmarkEnd w:id="373"/>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4" w:name="_Toc511915747"/>
      <w:bookmarkStart w:id="375" w:name="_Ref493408865"/>
      <w:r>
        <w:t>id property</w:t>
      </w:r>
      <w:bookmarkEnd w:id="37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4C8DC890" w:rsidR="00621490" w:rsidRDefault="00621490" w:rsidP="00E04728">
      <w:pPr>
        <w:pStyle w:val="ListParagraph"/>
        <w:numPr>
          <w:ilvl w:val="0"/>
          <w:numId w:val="47"/>
        </w:numPr>
      </w:pPr>
      <w:r>
        <w:t xml:space="preserve">A SARIF producer could refrain from setting this property, optionally supply a value for </w:t>
      </w:r>
      <w:commentRangeStart w:id="376"/>
      <w:del w:id="377" w:author="Laurence Golding" w:date="2018-04-26T10:31:00Z">
        <w:r w:rsidDel="008A2ADD">
          <w:delText>the</w:delText>
        </w:r>
      </w:del>
      <w:commentRangeEnd w:id="376"/>
      <w:r w:rsidR="00D73465">
        <w:rPr>
          <w:rStyle w:val="CommentReference"/>
        </w:rPr>
        <w:commentReference w:id="376"/>
      </w:r>
      <w:del w:id="378" w:author="Laurence Golding" w:date="2018-04-26T10:31:00Z">
        <w:r w:rsidDel="008A2ADD">
          <w:delText xml:space="preserve"> </w:delText>
        </w:r>
      </w:del>
      <w:del w:id="379" w:author="Laurence Golding" w:date="2018-04-26T10:29:00Z">
        <w:r w:rsidR="001F052C" w:rsidDel="008A2ADD">
          <w:rPr>
            <w:rStyle w:val="CODEtemp"/>
          </w:rPr>
          <w:delText>f</w:delText>
        </w:r>
        <w:r w:rsidRPr="000A0624" w:rsidDel="008A2ADD">
          <w:rPr>
            <w:rStyle w:val="CODEtemp"/>
          </w:rPr>
          <w:delText>ingerprintContribution</w:delText>
        </w:r>
        <w:r w:rsidR="001F052C" w:rsidDel="008A2ADD">
          <w:rPr>
            <w:rStyle w:val="CODEtemp"/>
          </w:rPr>
          <w:delText>s</w:delText>
        </w:r>
      </w:del>
      <w:ins w:id="380" w:author="Laurence Golding" w:date="2018-04-26T10:29:00Z">
        <w:r w:rsidR="008A2ADD">
          <w:rPr>
            <w:rStyle w:val="CODEtemp"/>
          </w:rPr>
          <w:t>partialFingerprints</w:t>
        </w:r>
      </w:ins>
      <w:r>
        <w:t xml:space="preserve"> </w:t>
      </w:r>
      <w:del w:id="381" w:author="Laurence Golding" w:date="2018-04-26T10:31:00Z">
        <w:r w:rsidDel="008A2ADD">
          <w:delText xml:space="preserve">property </w:delText>
        </w:r>
      </w:del>
      <w:r>
        <w:t>(</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4A19B19A" w:rsidR="00621490" w:rsidRPr="00621490" w:rsidRDefault="00621490" w:rsidP="00621490">
      <w:r>
        <w:t xml:space="preserve">For more information on the computation and usage of result fingerprints, see </w:t>
      </w:r>
      <w:ins w:id="382" w:author="Laurence Golding" w:date="2018-04-26T10:54:00Z">
        <w:r w:rsidR="00984DE3">
          <w:fldChar w:fldCharType="begin"/>
        </w:r>
        <w:r w:rsidR="00984DE3">
          <w:instrText xml:space="preserve"> REF _Ref512503398 \r \h </w:instrText>
        </w:r>
      </w:ins>
      <w:r w:rsidR="00984DE3">
        <w:fldChar w:fldCharType="separate"/>
      </w:r>
      <w:ins w:id="383" w:author="Laurence Golding" w:date="2018-04-26T10:54:00Z">
        <w:r w:rsidR="00984DE3">
          <w:t>Appendix B</w:t>
        </w:r>
        <w:r w:rsidR="00984DE3">
          <w:fldChar w:fldCharType="end"/>
        </w:r>
      </w:ins>
      <w:del w:id="384" w:author="Laurence Golding" w:date="2018-04-26T10:54:00Z">
        <w:r w:rsidDel="00984DE3">
          <w:delText>Appendix B</w:delText>
        </w:r>
      </w:del>
      <w:r>
        <w:t>, “Use of fingerprints by result management systems.”</w:t>
      </w:r>
    </w:p>
    <w:p w14:paraId="4D5CBA4B" w14:textId="4E46EB73" w:rsidR="00401BB5" w:rsidRDefault="00401BB5" w:rsidP="00401BB5">
      <w:pPr>
        <w:pStyle w:val="Heading3"/>
      </w:pPr>
      <w:bookmarkStart w:id="385" w:name="_Ref508814211"/>
      <w:bookmarkStart w:id="386" w:name="_Toc511915748"/>
      <w:r>
        <w:t>ruleId property</w:t>
      </w:r>
      <w:bookmarkEnd w:id="375"/>
      <w:bookmarkEnd w:id="385"/>
      <w:bookmarkEnd w:id="3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7" w:name="_Ref493408875"/>
      <w:bookmarkStart w:id="388" w:name="_Toc511915749"/>
      <w:r>
        <w:lastRenderedPageBreak/>
        <w:t>ruleKey property</w:t>
      </w:r>
      <w:bookmarkEnd w:id="387"/>
      <w:bookmarkEnd w:id="38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89" w:name="_Ref493511208"/>
      <w:bookmarkStart w:id="390" w:name="_Toc511915750"/>
      <w:r>
        <w:t>level property</w:t>
      </w:r>
      <w:bookmarkEnd w:id="389"/>
      <w:bookmarkEnd w:id="39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1" w:name="_Ref493426628"/>
      <w:bookmarkStart w:id="392" w:name="_Toc511915751"/>
      <w:r>
        <w:t>message property</w:t>
      </w:r>
      <w:bookmarkEnd w:id="391"/>
      <w:bookmarkEnd w:id="39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3" w:name="_Ref508874628"/>
      <w:bookmarkStart w:id="394" w:name="_Toc511915752"/>
      <w:r>
        <w:t>ruleMessageId property</w:t>
      </w:r>
      <w:bookmarkEnd w:id="393"/>
      <w:bookmarkEnd w:id="39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95" w:name="_Ref510013155"/>
      <w:bookmarkStart w:id="396" w:name="_Toc511915753"/>
      <w:r>
        <w:t>locations property</w:t>
      </w:r>
      <w:bookmarkEnd w:id="395"/>
      <w:bookmarkEnd w:id="39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97" w:name="_Ref510085223"/>
      <w:bookmarkStart w:id="398" w:name="_Toc511915754"/>
      <w:r>
        <w:t>analysisTarget</w:t>
      </w:r>
      <w:r w:rsidR="00673F27">
        <w:t xml:space="preserve"> p</w:t>
      </w:r>
      <w:r>
        <w:t>roperty</w:t>
      </w:r>
      <w:bookmarkEnd w:id="397"/>
      <w:bookmarkEnd w:id="39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0CDAB423" w:rsidR="00673F27" w:rsidRDefault="00673F27" w:rsidP="00673F27">
      <w:pPr>
        <w:pStyle w:val="Codesmall"/>
        <w:rPr>
          <w:ins w:id="399" w:author="Laurence Golding" w:date="2018-04-26T10:34:00Z"/>
        </w:rPr>
      </w:pPr>
      <w:r>
        <w:t>}</w:t>
      </w:r>
    </w:p>
    <w:p w14:paraId="3D3D5631" w14:textId="2419D06A" w:rsidR="008A2ADD" w:rsidRDefault="008A2ADD" w:rsidP="008A2ADD">
      <w:pPr>
        <w:pStyle w:val="Heading3"/>
        <w:rPr>
          <w:ins w:id="400" w:author="Laurence Golding" w:date="2018-04-26T10:34:00Z"/>
        </w:rPr>
      </w:pPr>
      <w:bookmarkStart w:id="401" w:name="_Ref512595246"/>
      <w:ins w:id="402" w:author="Laurence Golding" w:date="2018-04-26T10:34:00Z">
        <w:r>
          <w:t>fingerprints</w:t>
        </w:r>
        <w:bookmarkEnd w:id="401"/>
      </w:ins>
    </w:p>
    <w:p w14:paraId="7F51E5E1" w14:textId="33AE2BEB" w:rsidR="00AA320F" w:rsidRDefault="008A2ADD" w:rsidP="00AA320F">
      <w:pPr>
        <w:rPr>
          <w:ins w:id="403" w:author="Laurence Golding" w:date="2018-04-27T11:59:00Z"/>
        </w:rPr>
      </w:pPr>
      <w:ins w:id="404" w:author="Laurence Golding" w:date="2018-04-26T10:34:00Z">
        <w:r>
          <w:t xml:space="preserve">A </w:t>
        </w:r>
      </w:ins>
      <w:ins w:id="405" w:author="Laurence Golding" w:date="2018-04-26T10:35:00Z">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ins>
      <w:ins w:id="406" w:author="Laurence Golding" w:date="2018-04-26T10:37:00Z">
        <w:r>
          <w:t>(§</w:t>
        </w:r>
        <w:r>
          <w:fldChar w:fldCharType="begin"/>
        </w:r>
        <w:r>
          <w:instrText xml:space="preserve"> REF _Ref508798892 \r \h </w:instrText>
        </w:r>
      </w:ins>
      <w:ins w:id="407" w:author="Laurence Golding" w:date="2018-04-26T10:37:00Z">
        <w:r>
          <w:fldChar w:fldCharType="separate"/>
        </w:r>
        <w:r>
          <w:t>3.5</w:t>
        </w:r>
        <w:r>
          <w:fldChar w:fldCharType="end"/>
        </w:r>
      </w:ins>
      <w:ins w:id="408" w:author="Laurence Golding" w:date="2018-04-26T10:35:00Z">
        <w:r>
          <w:t>)</w:t>
        </w:r>
      </w:ins>
      <w:ins w:id="409" w:author="Laurence Golding" w:date="2018-04-26T10:37:00Z">
        <w:r>
          <w:t>.</w:t>
        </w:r>
      </w:ins>
      <w:ins w:id="410" w:author="Laurence Golding" w:date="2018-04-27T11:59:00Z">
        <w:r w:rsidR="00AA320F">
          <w:t xml:space="preserve"> </w:t>
        </w:r>
        <w:r w:rsidR="00AA320F">
          <w:t xml:space="preserve">A result management system </w:t>
        </w:r>
        <w:r w:rsidR="00AA320F">
          <w:rPr>
            <w:b/>
          </w:rPr>
          <w:t>MAY</w:t>
        </w:r>
        <w:r w:rsidR="00AA320F">
          <w:t xml:space="preserve"> populate this property. A direct SARIF producer or SARIF </w:t>
        </w:r>
        <w:commentRangeStart w:id="411"/>
        <w:r w:rsidR="00AA320F">
          <w:t xml:space="preserve">converter </w:t>
        </w:r>
      </w:ins>
      <w:commentRangeEnd w:id="411"/>
      <w:ins w:id="412" w:author="Laurence Golding" w:date="2018-04-27T12:01:00Z">
        <w:r w:rsidR="00D61A2C">
          <w:rPr>
            <w:rStyle w:val="CommentReference"/>
          </w:rPr>
          <w:commentReference w:id="411"/>
        </w:r>
      </w:ins>
      <w:ins w:id="413" w:author="Laurence Golding" w:date="2018-04-27T11:59:00Z">
        <w:r w:rsidR="00AA320F">
          <w:rPr>
            <w:b/>
          </w:rPr>
          <w:t>SHOULD NOT</w:t>
        </w:r>
        <w:r w:rsidR="00AA320F">
          <w:t xml:space="preserve"> populate this property.</w:t>
        </w:r>
      </w:ins>
    </w:p>
    <w:p w14:paraId="30690B71" w14:textId="11DE2F89" w:rsidR="00752836" w:rsidRPr="00752836" w:rsidRDefault="008A2ADD" w:rsidP="008A2ADD">
      <w:pPr>
        <w:rPr>
          <w:ins w:id="414" w:author="Laurence Golding" w:date="2018-04-27T11:55:00Z"/>
          <w:b/>
        </w:rPr>
      </w:pPr>
      <w:ins w:id="415" w:author="Laurence Golding" w:date="2018-04-26T10:37:00Z">
        <w:r>
          <w:t xml:space="preserve">Each property value in this object </w:t>
        </w:r>
        <w:r>
          <w:rPr>
            <w:b/>
          </w:rPr>
          <w:t>SHALL</w:t>
        </w:r>
        <w:r>
          <w:t xml:space="preserve"> be a string </w:t>
        </w:r>
      </w:ins>
      <w:ins w:id="416" w:author="Laurence Golding" w:date="2018-04-27T11:53:00Z">
        <w:r w:rsidR="00752836">
          <w:t>that</w:t>
        </w:r>
      </w:ins>
      <w:ins w:id="417" w:author="Laurence Golding" w:date="2018-04-26T10:39:00Z">
        <w:r w:rsidR="00964BCF">
          <w:t xml:space="preserve"> provides a</w:t>
        </w:r>
      </w:ins>
      <w:ins w:id="418" w:author="Laurence Golding" w:date="2018-04-27T11:49:00Z">
        <w:r w:rsidR="00752836">
          <w:t xml:space="preserve"> </w:t>
        </w:r>
      </w:ins>
      <w:ins w:id="419" w:author="Laurence Golding" w:date="2018-04-26T10:39:00Z">
        <w:r w:rsidR="00964BCF">
          <w:t>stable identifier for the result.</w:t>
        </w:r>
      </w:ins>
      <w:ins w:id="420" w:author="Laurence Golding" w:date="2018-04-27T11:55:00Z">
        <w:r w:rsidR="00752836">
          <w:t xml:space="preserve"> This identifier </w:t>
        </w:r>
        <w:r w:rsidR="00752836">
          <w:rPr>
            <w:b/>
          </w:rPr>
          <w:t>S</w:t>
        </w:r>
      </w:ins>
      <w:ins w:id="421" w:author="Laurence Golding" w:date="2018-04-27T11:56:00Z">
        <w:r w:rsidR="00752836">
          <w:rPr>
            <w:b/>
          </w:rPr>
          <w:t>HALL</w:t>
        </w:r>
        <w:r w:rsidR="00752836" w:rsidRPr="00752836">
          <w:t>, to</w:t>
        </w:r>
        <w:r w:rsidR="00752836">
          <w:t xml:space="preserve"> the extent that it is feasible, be the same for all results that are “logically” the same, and different for any two results that are logically </w:t>
        </w:r>
      </w:ins>
      <w:ins w:id="422" w:author="Laurence Golding" w:date="2018-04-27T12:01:00Z">
        <w:r w:rsidR="00D61A2C">
          <w:t>distinct</w:t>
        </w:r>
      </w:ins>
      <w:ins w:id="423" w:author="Laurence Golding" w:date="2018-04-27T11:56:00Z">
        <w:r w:rsidR="00752836">
          <w:t>.</w:t>
        </w:r>
      </w:ins>
      <w:ins w:id="424" w:author="Laurence Golding" w:date="2018-04-27T11:57:00Z">
        <w:r w:rsidR="00752836" w:rsidRPr="00752836">
          <w:t xml:space="preserve"> </w:t>
        </w:r>
        <w:r w:rsidR="00752836">
          <w:t>Th</w:t>
        </w:r>
        <w:r w:rsidR="00752836">
          <w:t>is</w:t>
        </w:r>
        <w:r w:rsidR="00752836">
          <w:t xml:space="preserve"> requirement </w:t>
        </w:r>
        <w:r w:rsidR="00752836">
          <w:t>is</w:t>
        </w:r>
        <w:r w:rsidR="00752836">
          <w:t xml:space="preserve"> intended to ensure that a fingerprint is resistant to changes that do not affect the logical identity of the result, such as the location of the root of a source code enlistment, or the line number where a result appears in a source file.</w:t>
        </w:r>
      </w:ins>
    </w:p>
    <w:p w14:paraId="075056D0" w14:textId="1FADCB21" w:rsidR="00715079" w:rsidRPr="00752836" w:rsidRDefault="00752836" w:rsidP="008A2ADD">
      <w:pPr>
        <w:rPr>
          <w:ins w:id="425" w:author="Laurence Golding" w:date="2018-04-27T11:48:00Z"/>
        </w:rPr>
      </w:pPr>
      <w:ins w:id="426" w:author="Laurence Golding" w:date="2018-04-27T11:48:00Z">
        <w:r>
          <w:t xml:space="preserve">The property names </w:t>
        </w:r>
      </w:ins>
      <w:ins w:id="427" w:author="Laurence Golding" w:date="2018-04-27T11:55:00Z">
        <w:r>
          <w:t xml:space="preserve">in this object </w:t>
        </w:r>
      </w:ins>
      <w:ins w:id="428" w:author="Laurence Golding" w:date="2018-04-27T11:48:00Z">
        <w:r>
          <w:t xml:space="preserve">are arbitrary strings. A result management system </w:t>
        </w:r>
        <w:r>
          <w:rPr>
            <w:b/>
          </w:rPr>
          <w:t>MAY</w:t>
        </w:r>
        <w:r>
          <w:t xml:space="preserve"> use the property names to identify the method used to calculate the fingerprint.</w:t>
        </w:r>
      </w:ins>
    </w:p>
    <w:p w14:paraId="0E2B9474" w14:textId="44D74B63" w:rsidR="00D61A2C" w:rsidRDefault="00D61A2C" w:rsidP="008A2ADD">
      <w:pPr>
        <w:rPr>
          <w:ins w:id="429" w:author="Laurence Golding" w:date="2018-04-27T12:00:00Z"/>
        </w:rPr>
      </w:pPr>
      <w:ins w:id="430" w:author="Laurence Golding" w:date="2018-04-27T12:00:00Z">
        <w:r>
          <w:t xml:space="preserve">This property is an array, rather than a single string, to allow a result management system to select among a variety of methods for </w:t>
        </w:r>
        <w:r>
          <w:t>deciding whether two results are logically</w:t>
        </w:r>
      </w:ins>
      <w:ins w:id="431" w:author="Laurence Golding" w:date="2018-04-27T12:01:00Z">
        <w:r>
          <w:t xml:space="preserve"> the same or logically distinct.</w:t>
        </w:r>
      </w:ins>
    </w:p>
    <w:p w14:paraId="13839BBC" w14:textId="258A478D" w:rsidR="001265DD" w:rsidDel="00E25D3A" w:rsidRDefault="00752836" w:rsidP="008A2ADD">
      <w:pPr>
        <w:rPr>
          <w:del w:id="432" w:author="Laurence Golding" w:date="2018-04-27T11:49:00Z"/>
        </w:rPr>
      </w:pPr>
      <w:ins w:id="433" w:author="Laurence Golding" w:date="2018-04-27T11:54:00Z">
        <w:r>
          <w:fldChar w:fldCharType="begin"/>
        </w:r>
        <w:r>
          <w:instrText xml:space="preserve"> HYPERLINK \l "AppendixFingerprints" </w:instrText>
        </w:r>
        <w:r>
          <w:fldChar w:fldCharType="separate"/>
        </w:r>
        <w:r w:rsidRPr="00C6211E">
          <w:rPr>
            <w:rStyle w:val="Hyperlink"/>
          </w:rPr>
          <w:t>Appendix B</w:t>
        </w:r>
        <w:r>
          <w:rPr>
            <w:rStyle w:val="Hyperlink"/>
          </w:rPr>
          <w:fldChar w:fldCharType="end"/>
        </w:r>
        <w:r w:rsidRPr="00135BCE">
          <w:t xml:space="preserve"> </w:t>
        </w:r>
        <w:r>
          <w:t>provides requirements for</w:t>
        </w:r>
        <w:r w:rsidRPr="00135BCE">
          <w:t xml:space="preserve"> how a result management system </w:t>
        </w:r>
        <w:r>
          <w:t>computes fingerprints.</w:t>
        </w:r>
      </w:ins>
    </w:p>
    <w:p w14:paraId="44E7B760" w14:textId="77777777" w:rsidR="00E25D3A" w:rsidRPr="00964BCF" w:rsidRDefault="00E25D3A" w:rsidP="008A2ADD">
      <w:pPr>
        <w:rPr>
          <w:ins w:id="434" w:author="Laurence Golding" w:date="2018-04-27T12:51:00Z"/>
        </w:rPr>
      </w:pPr>
    </w:p>
    <w:p w14:paraId="4BD017FA" w14:textId="2EAA09A7" w:rsidR="00401BB5" w:rsidRDefault="002F1358" w:rsidP="00401BB5">
      <w:pPr>
        <w:pStyle w:val="Heading3"/>
      </w:pPr>
      <w:bookmarkStart w:id="435" w:name="_Ref507591746"/>
      <w:bookmarkStart w:id="436" w:name="_Toc511915755"/>
      <w:del w:id="437" w:author="Laurence Golding" w:date="2018-04-26T10:29:00Z">
        <w:r w:rsidDel="008A2ADD">
          <w:delText>f</w:delText>
        </w:r>
        <w:r w:rsidR="00401BB5" w:rsidDel="008A2ADD">
          <w:delText>ingerprintContribution</w:delText>
        </w:r>
        <w:r w:rsidDel="008A2ADD">
          <w:delText>s</w:delText>
        </w:r>
      </w:del>
      <w:bookmarkStart w:id="438" w:name="_Ref512597197"/>
      <w:ins w:id="439" w:author="Laurence Golding" w:date="2018-04-26T10:29:00Z">
        <w:r w:rsidR="008A2ADD">
          <w:t>partialFingerprints</w:t>
        </w:r>
      </w:ins>
      <w:r w:rsidR="00401BB5">
        <w:t xml:space="preserve"> property</w:t>
      </w:r>
      <w:bookmarkEnd w:id="435"/>
      <w:bookmarkEnd w:id="436"/>
      <w:bookmarkEnd w:id="438"/>
    </w:p>
    <w:p w14:paraId="56A1A425" w14:textId="09A96FF6" w:rsidR="00BC2D18" w:rsidRDefault="00135BCE" w:rsidP="00135BCE">
      <w:pPr>
        <w:rPr>
          <w:ins w:id="440" w:author="Laurence Golding" w:date="2018-04-27T12:2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del w:id="441" w:author="Laurence Golding" w:date="2018-04-26T10:29:00Z">
        <w:r w:rsidR="002F1358" w:rsidDel="008A2ADD">
          <w:rPr>
            <w:rStyle w:val="CODEtemp"/>
          </w:rPr>
          <w:delText>f</w:delText>
        </w:r>
        <w:r w:rsidRPr="00135BCE" w:rsidDel="008A2ADD">
          <w:rPr>
            <w:rStyle w:val="CODEtemp"/>
          </w:rPr>
          <w:delText>ingerprintContribution</w:delText>
        </w:r>
        <w:r w:rsidR="002F1358" w:rsidDel="008A2ADD">
          <w:rPr>
            <w:rStyle w:val="CODEtemp"/>
          </w:rPr>
          <w:delText>s</w:delText>
        </w:r>
      </w:del>
      <w:ins w:id="442" w:author="Laurence Golding" w:date="2018-04-26T10:29:00Z">
        <w:r w:rsidR="008A2ADD">
          <w:rPr>
            <w:rStyle w:val="CODEtemp"/>
          </w:rPr>
          <w:t>partialFingerprints</w:t>
        </w:r>
      </w:ins>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w:t>
      </w:r>
      <w:ins w:id="443" w:author="Laurence Golding" w:date="2018-04-27T12:24:00Z">
        <w:r w:rsidR="002D3130">
          <w:t>, or “fingerprint”,</w:t>
        </w:r>
      </w:ins>
      <w:r w:rsidRPr="00135BCE">
        <w:t xml:space="preserve"> of the result</w:t>
      </w:r>
      <w:ins w:id="444" w:author="Laurence Golding" w:date="2018-04-27T12:24:00Z">
        <w:r w:rsidR="002D3130">
          <w:t xml:space="preserve"> (see </w:t>
        </w:r>
      </w:ins>
      <w:ins w:id="445" w:author="Laurence Golding" w:date="2018-04-27T12:25:00Z">
        <w:r w:rsidR="002D3130">
          <w:t>§</w:t>
        </w:r>
        <w:r w:rsidR="002D3130">
          <w:fldChar w:fldCharType="begin"/>
        </w:r>
        <w:r w:rsidR="002D3130">
          <w:instrText xml:space="preserve"> REF _Ref512595246 \r \h </w:instrText>
        </w:r>
      </w:ins>
      <w:r w:rsidR="002D3130">
        <w:fldChar w:fldCharType="separate"/>
      </w:r>
      <w:ins w:id="446" w:author="Laurence Golding" w:date="2018-04-27T12:25:00Z">
        <w:r w:rsidR="002D3130">
          <w:t>3.19.11</w:t>
        </w:r>
        <w:r w:rsidR="002D3130">
          <w:fldChar w:fldCharType="end"/>
        </w:r>
        <w:r w:rsidR="002D3130">
          <w:t>)</w:t>
        </w:r>
      </w:ins>
      <w:r w:rsidRPr="00135BCE">
        <w:t xml:space="preserve">.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p>
    <w:p w14:paraId="43606626" w14:textId="3E131B01" w:rsidR="00BC2D18" w:rsidRDefault="002F1358" w:rsidP="00135BCE">
      <w:pPr>
        <w:rPr>
          <w:ins w:id="447" w:author="Laurence Golding" w:date="2018-04-27T12:33:00Z"/>
        </w:rPr>
      </w:pPr>
      <w:r>
        <w:t xml:space="preserve">The property names </w:t>
      </w:r>
      <w:del w:id="448" w:author="Laurence Golding" w:date="2018-04-27T12:29:00Z">
        <w:r w:rsidDel="00BC2D18">
          <w:delText>that identify these values</w:delText>
        </w:r>
      </w:del>
      <w:ins w:id="449" w:author="Laurence Golding" w:date="2018-04-27T12:29:00Z">
        <w:r w:rsidR="00BC2D18">
          <w:t>in this object</w:t>
        </w:r>
      </w:ins>
      <w:r>
        <w:t xml:space="preserve"> are arbitrary strings. A SARIF producer </w:t>
      </w:r>
      <w:r>
        <w:rPr>
          <w:b/>
        </w:rPr>
        <w:t>MAY</w:t>
      </w:r>
      <w:r>
        <w:t xml:space="preserve"> use the property names to identify the nature of the information used to compute the</w:t>
      </w:r>
      <w:ins w:id="450" w:author="Laurence Golding" w:date="2018-04-27T12:37:00Z">
        <w:r w:rsidR="00D73465">
          <w:t xml:space="preserve"> partial</w:t>
        </w:r>
      </w:ins>
      <w:r>
        <w:t xml:space="preserve"> fingerprint</w:t>
      </w:r>
      <w:del w:id="451" w:author="Laurence Golding" w:date="2018-04-27T12:37:00Z">
        <w:r w:rsidDel="00D73465">
          <w:delText xml:space="preserve"> contribution</w:delText>
        </w:r>
      </w:del>
      <w:r>
        <w:t>.</w:t>
      </w:r>
    </w:p>
    <w:p w14:paraId="529A1D3E" w14:textId="5C57D7D1" w:rsidR="00D73465" w:rsidRDefault="00D73465" w:rsidP="00D73465">
      <w:pPr>
        <w:rPr>
          <w:moveTo w:id="452" w:author="Laurence Golding" w:date="2018-04-27T12:37:00Z"/>
        </w:rPr>
      </w:pPr>
      <w:moveToRangeStart w:id="453" w:author="Laurence Golding" w:date="2018-04-27T12:37:00Z" w:name="move512595997"/>
      <w:moveTo w:id="454" w:author="Laurence Golding" w:date="2018-04-27T12:37:00Z">
        <w:r>
          <w:t xml:space="preserve">To make use of the information, if any, embodied in the property names, a </w:t>
        </w:r>
        <w:del w:id="455" w:author="Laurence Golding" w:date="2018-04-27T12:52:00Z">
          <w:r w:rsidDel="00E25D3A">
            <w:delText>SARIF consumer</w:delText>
          </w:r>
        </w:del>
      </w:moveTo>
      <w:ins w:id="456" w:author="Laurence Golding" w:date="2018-04-27T12:52:00Z">
        <w:r w:rsidR="00E25D3A">
          <w:t>result management system</w:t>
        </w:r>
      </w:ins>
      <w:moveTo w:id="457" w:author="Laurence Golding" w:date="2018-04-27T12:37:00Z">
        <w:r>
          <w:t xml:space="preserve"> requires knowledge of the naming convention used by the SARIF producer. A </w:t>
        </w:r>
        <w:del w:id="458" w:author="Laurence Golding" w:date="2018-04-27T12:52:00Z">
          <w:r w:rsidDel="00E25D3A">
            <w:delText>SARIF consumer</w:delText>
          </w:r>
        </w:del>
      </w:moveTo>
      <w:ins w:id="459" w:author="Laurence Golding" w:date="2018-04-27T12:52:00Z">
        <w:r w:rsidR="00E25D3A">
          <w:t>result management system</w:t>
        </w:r>
      </w:ins>
      <w:moveTo w:id="460" w:author="Laurence Golding" w:date="2018-04-27T12:37:00Z">
        <w:r>
          <w:t xml:space="preserve"> with that knowledge </w:t>
        </w:r>
        <w:r>
          <w:rPr>
            <w:b/>
          </w:rPr>
          <w:t>MAY</w:t>
        </w:r>
        <w:r>
          <w:t xml:space="preserve"> use the property names </w:t>
        </w:r>
        <w:del w:id="461" w:author="Laurence Golding" w:date="2018-04-27T12:38:00Z">
          <w:r w:rsidDel="00D73465">
            <w:delText>in its result matching procedure</w:delText>
          </w:r>
        </w:del>
      </w:moveTo>
      <w:ins w:id="462" w:author="Laurence Golding" w:date="2018-04-27T12:38:00Z">
        <w:r>
          <w:t>to decide which partial fingerprints to include in its fingerprint computation</w:t>
        </w:r>
      </w:ins>
      <w:moveTo w:id="463" w:author="Laurence Golding" w:date="2018-04-27T12:37:00Z">
        <w:r>
          <w:t>.</w:t>
        </w:r>
        <w:del w:id="464" w:author="Laurence Golding" w:date="2018-04-27T12:38:00Z">
          <w:r w:rsidDel="00D73465">
            <w:delText xml:space="preserve"> For example, it might only require fingerprint contributions with certain property names to match.</w:delText>
          </w:r>
        </w:del>
        <w:r>
          <w:t xml:space="preserve"> A </w:t>
        </w:r>
        <w:del w:id="465" w:author="Laurence Golding" w:date="2018-04-27T12:39:00Z">
          <w:r w:rsidDel="00D73465">
            <w:delText>SARIF consumer</w:delText>
          </w:r>
        </w:del>
      </w:moveTo>
      <w:ins w:id="466" w:author="Laurence Golding" w:date="2018-04-27T12:39:00Z">
        <w:r>
          <w:t>result management system</w:t>
        </w:r>
      </w:ins>
      <w:moveTo w:id="467" w:author="Laurence Golding" w:date="2018-04-27T12:37:00Z">
        <w:r>
          <w:t xml:space="preserve"> lacking that knowledge </w:t>
        </w:r>
        <w:r>
          <w:rPr>
            <w:b/>
          </w:rPr>
          <w:t xml:space="preserve">SHALL </w:t>
        </w:r>
        <w:del w:id="468" w:author="Laurence Golding" w:date="2018-04-27T12:39:00Z">
          <w:r w:rsidRPr="00D73465" w:rsidDel="00D73465">
            <w:delText>NOT use the property names in its result matching procedure</w:delText>
          </w:r>
        </w:del>
      </w:moveTo>
      <w:ins w:id="469" w:author="Laurence Golding" w:date="2018-04-27T12:39:00Z">
        <w:r>
          <w:t>include all of the partial fingerprints in its fingerprint computation</w:t>
        </w:r>
      </w:ins>
      <w:moveTo w:id="470" w:author="Laurence Golding" w:date="2018-04-27T12:37:00Z">
        <w:r>
          <w:t>.</w:t>
        </w:r>
      </w:moveTo>
    </w:p>
    <w:p w14:paraId="5DDC797B" w14:textId="5E37B93C" w:rsidR="00BC2D18" w:rsidRDefault="00BC2D18" w:rsidP="00BC2D18">
      <w:pPr>
        <w:rPr>
          <w:moveTo w:id="471" w:author="Laurence Golding" w:date="2018-04-27T12:33:00Z"/>
        </w:rPr>
      </w:pPr>
      <w:moveToRangeStart w:id="472" w:author="Laurence Golding" w:date="2018-04-27T12:33:00Z" w:name="move512595756"/>
      <w:moveToRangeEnd w:id="453"/>
      <w:moveTo w:id="473" w:author="Laurence Golding" w:date="2018-04-27T12:33:00Z">
        <w:r>
          <w:t xml:space="preserve">Because </w:t>
        </w:r>
        <w:del w:id="474" w:author="Laurence Golding" w:date="2018-04-27T12:53:00Z">
          <w:r w:rsidDel="00492F76">
            <w:delText>SARIF consumers</w:delText>
          </w:r>
        </w:del>
      </w:moveTo>
      <w:ins w:id="475" w:author="Laurence Golding" w:date="2018-04-27T12:53:00Z">
        <w:r w:rsidR="00492F76">
          <w:t>result management systems</w:t>
        </w:r>
      </w:ins>
      <w:moveTo w:id="476" w:author="Laurence Golding" w:date="2018-04-27T12:33:00Z">
        <w:r>
          <w:t xml:space="preserve"> might come to depend on the choice of property names, SARIF producers that use property names to identify the nature of the information used to compute the </w:t>
        </w:r>
      </w:moveTo>
      <w:ins w:id="477" w:author="Laurence Golding" w:date="2018-04-27T12:53:00Z">
        <w:r w:rsidR="00492F76">
          <w:t xml:space="preserve">partial </w:t>
        </w:r>
      </w:ins>
      <w:moveTo w:id="478" w:author="Laurence Golding" w:date="2018-04-27T12:33:00Z">
        <w:r>
          <w:t>fingerprint</w:t>
        </w:r>
        <w:del w:id="479" w:author="Laurence Golding" w:date="2018-04-27T12:53:00Z">
          <w:r w:rsidDel="00492F76">
            <w:delText xml:space="preserve"> contribution</w:delText>
          </w:r>
        </w:del>
        <w:r>
          <w:t xml:space="preserve"> </w:t>
        </w:r>
        <w:r>
          <w:rPr>
            <w:b/>
          </w:rPr>
          <w:t>SHOULD</w:t>
        </w:r>
        <w:r>
          <w:t xml:space="preserve"> adhere to the following guidelines:</w:t>
        </w:r>
      </w:moveTo>
    </w:p>
    <w:p w14:paraId="6E2D5EF0" w14:textId="3AAE7C29" w:rsidR="00BC2D18" w:rsidRDefault="00BC2D18" w:rsidP="00BC2D18">
      <w:pPr>
        <w:pStyle w:val="ListParagraph"/>
        <w:numPr>
          <w:ilvl w:val="0"/>
          <w:numId w:val="50"/>
        </w:numPr>
        <w:rPr>
          <w:moveTo w:id="480" w:author="Laurence Golding" w:date="2018-04-27T12:33:00Z"/>
        </w:rPr>
      </w:pPr>
      <w:moveTo w:id="481" w:author="Laurence Golding" w:date="2018-04-27T12:33:00Z">
        <w:r>
          <w:t>Choose meaningful property names that describe the information used to compute the</w:t>
        </w:r>
      </w:moveTo>
      <w:ins w:id="482" w:author="Laurence Golding" w:date="2018-04-27T12:53:00Z">
        <w:r w:rsidR="00492F76">
          <w:t xml:space="preserve"> partial</w:t>
        </w:r>
      </w:ins>
      <w:moveTo w:id="483" w:author="Laurence Golding" w:date="2018-04-27T12:33:00Z">
        <w:r>
          <w:t xml:space="preserve"> fingerprint</w:t>
        </w:r>
        <w:del w:id="484" w:author="Laurence Golding" w:date="2018-04-27T12:53:00Z">
          <w:r w:rsidDel="00492F76">
            <w:delText xml:space="preserve"> contribution</w:delText>
          </w:r>
        </w:del>
        <w:r>
          <w:t>.</w:t>
        </w:r>
      </w:moveTo>
    </w:p>
    <w:p w14:paraId="5DA015AC" w14:textId="77777777" w:rsidR="00BC2D18" w:rsidRDefault="00BC2D18" w:rsidP="00BC2D18">
      <w:pPr>
        <w:pStyle w:val="ListParagraph"/>
        <w:numPr>
          <w:ilvl w:val="0"/>
          <w:numId w:val="50"/>
        </w:numPr>
        <w:rPr>
          <w:moveTo w:id="485" w:author="Laurence Golding" w:date="2018-04-27T12:33:00Z"/>
        </w:rPr>
      </w:pPr>
      <w:moveTo w:id="486" w:author="Laurence Golding" w:date="2018-04-27T12:33:00Z">
        <w:r>
          <w:lastRenderedPageBreak/>
          <w:t>Document the property names.</w:t>
        </w:r>
      </w:moveTo>
    </w:p>
    <w:p w14:paraId="616C4452" w14:textId="308A30C2" w:rsidR="00BC2D18" w:rsidRDefault="00BC2D18" w:rsidP="00BC2D18">
      <w:pPr>
        <w:pStyle w:val="ListParagraph"/>
        <w:numPr>
          <w:ilvl w:val="0"/>
          <w:numId w:val="50"/>
        </w:numPr>
        <w:rPr>
          <w:moveTo w:id="487" w:author="Laurence Golding" w:date="2018-04-27T12:33:00Z"/>
        </w:rPr>
      </w:pPr>
      <w:moveTo w:id="488" w:author="Laurence Golding" w:date="2018-04-27T12:33:00Z">
        <w:r>
          <w:t xml:space="preserve">When introducing a </w:t>
        </w:r>
      </w:moveTo>
      <w:ins w:id="489" w:author="Laurence Golding" w:date="2018-04-27T12:53:00Z">
        <w:r w:rsidR="00492F76">
          <w:t xml:space="preserve">partial </w:t>
        </w:r>
      </w:ins>
      <w:moveTo w:id="490" w:author="Laurence Golding" w:date="2018-04-27T12:33:00Z">
        <w:r>
          <w:t xml:space="preserve">fingerprint </w:t>
        </w:r>
        <w:del w:id="491" w:author="Laurence Golding" w:date="2018-04-27T12:53:00Z">
          <w:r w:rsidDel="00492F76">
            <w:delText xml:space="preserve">contribution </w:delText>
          </w:r>
        </w:del>
        <w:r>
          <w:t>computed with a different approach, associate it with a new property name.</w:t>
        </w:r>
      </w:moveTo>
    </w:p>
    <w:p w14:paraId="1185D9A8" w14:textId="414E6E76" w:rsidR="00BC2D18" w:rsidRPr="00135BCE" w:rsidRDefault="00BC2D18" w:rsidP="00BC2D18">
      <w:pPr>
        <w:pStyle w:val="ListParagraph"/>
        <w:numPr>
          <w:ilvl w:val="0"/>
          <w:numId w:val="50"/>
        </w:numPr>
        <w:rPr>
          <w:moveTo w:id="492" w:author="Laurence Golding" w:date="2018-04-27T12:33:00Z"/>
        </w:rPr>
      </w:pPr>
      <w:moveTo w:id="493" w:author="Laurence Golding" w:date="2018-04-27T12:33:00Z">
        <w:r>
          <w:t xml:space="preserve">Avoid removing existing property names and </w:t>
        </w:r>
      </w:moveTo>
      <w:ins w:id="494" w:author="Laurence Golding" w:date="2018-04-27T12:53:00Z">
        <w:r w:rsidR="00492F76">
          <w:t xml:space="preserve">partial </w:t>
        </w:r>
      </w:ins>
      <w:moveTo w:id="495" w:author="Laurence Golding" w:date="2018-04-27T12:33:00Z">
        <w:r>
          <w:t>fingerprint</w:t>
        </w:r>
      </w:moveTo>
      <w:ins w:id="496" w:author="Laurence Golding" w:date="2018-04-27T12:53:00Z">
        <w:r w:rsidR="00492F76">
          <w:t>s</w:t>
        </w:r>
      </w:ins>
      <w:moveTo w:id="497" w:author="Laurence Golding" w:date="2018-04-27T12:33:00Z">
        <w:del w:id="498" w:author="Laurence Golding" w:date="2018-04-27T12:53:00Z">
          <w:r w:rsidDel="00492F76">
            <w:delText xml:space="preserve"> contributions</w:delText>
          </w:r>
        </w:del>
        <w:r>
          <w:t xml:space="preserve">, since existing </w:t>
        </w:r>
        <w:del w:id="499" w:author="Laurence Golding" w:date="2018-04-27T12:53:00Z">
          <w:r w:rsidDel="00492F76">
            <w:delText>SARIF consumers</w:delText>
          </w:r>
        </w:del>
      </w:moveTo>
      <w:ins w:id="500" w:author="Laurence Golding" w:date="2018-04-27T12:53:00Z">
        <w:r w:rsidR="00492F76">
          <w:t>result management systems</w:t>
        </w:r>
      </w:ins>
      <w:moveTo w:id="501" w:author="Laurence Golding" w:date="2018-04-27T12:33:00Z">
        <w:r>
          <w:t xml:space="preserve"> might rely on them.</w:t>
        </w:r>
      </w:moveTo>
    </w:p>
    <w:moveToRangeEnd w:id="472"/>
    <w:p w14:paraId="1EA5B70D" w14:textId="77777777" w:rsidR="00BC2D18" w:rsidRDefault="00BC2D18" w:rsidP="00135BCE"/>
    <w:p w14:paraId="61A165BF" w14:textId="0C32BDF8" w:rsidR="002F1358" w:rsidRDefault="002F1358" w:rsidP="002F1358">
      <w:pPr>
        <w:pStyle w:val="Note"/>
      </w:pPr>
      <w:r>
        <w:t xml:space="preserve">EXAMPLE 1: In this example, the SARIF producer has computed two </w:t>
      </w:r>
      <w:ins w:id="502" w:author="Laurence Golding" w:date="2018-04-26T10:32:00Z">
        <w:r w:rsidR="008A2ADD">
          <w:t xml:space="preserve">partial </w:t>
        </w:r>
      </w:ins>
      <w:r>
        <w:t>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38111D96" w:rsidR="002F1358" w:rsidRDefault="002F1358" w:rsidP="002F1358">
      <w:pPr>
        <w:pStyle w:val="Codesmall"/>
      </w:pPr>
      <w:r>
        <w:t xml:space="preserve">  "</w:t>
      </w:r>
      <w:del w:id="503" w:author="Laurence Golding" w:date="2018-04-26T10:30:00Z">
        <w:r w:rsidR="001F052C" w:rsidDel="008A2ADD">
          <w:delText>f</w:delText>
        </w:r>
        <w:r w:rsidDel="008A2ADD">
          <w:delText>ingerprintContributions</w:delText>
        </w:r>
      </w:del>
      <w:ins w:id="504" w:author="Laurence Golding" w:date="2018-04-26T10:30:00Z">
        <w:r w:rsidR="008A2ADD">
          <w:t>partialFingerprints</w:t>
        </w:r>
      </w:ins>
      <w:r>
        <w:t>":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EE75CA9" w:rsidR="002F1358" w:rsidRDefault="002F1358" w:rsidP="002F1358">
      <w:pPr>
        <w:pStyle w:val="Note"/>
      </w:pPr>
      <w:r>
        <w:t>EXAMPLE 2. In this example, the SARIF producer has computed a single</w:t>
      </w:r>
      <w:ins w:id="505" w:author="Laurence Golding" w:date="2018-04-26T10:33:00Z">
        <w:r w:rsidR="008A2ADD">
          <w:t xml:space="preserve"> partial</w:t>
        </w:r>
      </w:ins>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12E7EF40" w:rsidR="002F1358" w:rsidRDefault="002F1358" w:rsidP="002F1358">
      <w:pPr>
        <w:pStyle w:val="Codesmall"/>
      </w:pPr>
      <w:r>
        <w:t xml:space="preserve">  "</w:t>
      </w:r>
      <w:del w:id="506" w:author="Laurence Golding" w:date="2018-04-26T10:30:00Z">
        <w:r w:rsidR="001F052C" w:rsidDel="008A2ADD">
          <w:delText>f</w:delText>
        </w:r>
        <w:r w:rsidDel="008A2ADD">
          <w:delText>ingerprintContributions</w:delText>
        </w:r>
      </w:del>
      <w:ins w:id="507" w:author="Laurence Golding" w:date="2018-04-26T10:30:00Z">
        <w:r w:rsidR="008A2ADD">
          <w:t>partialFingerprints</w:t>
        </w:r>
      </w:ins>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78AB1767" w:rsidR="002F1358" w:rsidDel="00BC2D18" w:rsidRDefault="002F1358" w:rsidP="002F1358">
      <w:pPr>
        <w:rPr>
          <w:del w:id="508" w:author="Laurence Golding" w:date="2018-04-27T12:32:00Z"/>
        </w:rPr>
      </w:pPr>
      <w:del w:id="509" w:author="Laurence Golding" w:date="2018-04-27T12:32:00Z">
        <w:r w:rsidDel="00BC2D18">
          <w:delText xml:space="preserve">A SARIF consumer </w:delText>
        </w:r>
        <w:r w:rsidDel="00BC2D18">
          <w:rPr>
            <w:b/>
          </w:rPr>
          <w:delText>MAY</w:delText>
        </w:r>
        <w:r w:rsidDel="00BC2D18">
          <w:delText xml:space="preserve"> use any algorithm or heuristic to determine whether two distinct </w:delText>
        </w:r>
        <w:r w:rsidRPr="00522831" w:rsidDel="00BC2D18">
          <w:rPr>
            <w:rStyle w:val="CODEtemp"/>
          </w:rPr>
          <w:delText>result</w:delText>
        </w:r>
        <w:r w:rsidDel="00BC2D18">
          <w:delText xml:space="preserve"> objects logically represent the same result. For example, it might require a majority of the fingerprints contributions to match. We refer to this algorithm or heuristic as a “result matching procedure.”</w:delText>
        </w:r>
      </w:del>
    </w:p>
    <w:p w14:paraId="706EAF3E" w14:textId="5C2F9715" w:rsidR="002F1358" w:rsidDel="00D73465" w:rsidRDefault="002F1358" w:rsidP="002F1358">
      <w:pPr>
        <w:rPr>
          <w:moveFrom w:id="510" w:author="Laurence Golding" w:date="2018-04-27T12:37:00Z"/>
        </w:rPr>
      </w:pPr>
      <w:moveFromRangeStart w:id="511" w:author="Laurence Golding" w:date="2018-04-27T12:37:00Z" w:name="move512595997"/>
      <w:moveFrom w:id="512" w:author="Laurence Golding" w:date="2018-04-27T12:37:00Z">
        <w:r w:rsidDel="00D73465">
          <w:t xml:space="preserve">To make use of the information, if any, embodied in the property names, a SARIF consumer requires knowledge of the naming convention used by the SARIF producer. A SARIF consumer with that knowledge </w:t>
        </w:r>
        <w:r w:rsidDel="00D73465">
          <w:rPr>
            <w:b/>
          </w:rPr>
          <w:t>MAY</w:t>
        </w:r>
        <w:r w:rsidDel="00D73465">
          <w:t xml:space="preserve"> use the property names in its result matching procedure. For example, it might only require fingerprint contributions with certain property names to match. A SARIF consumer lacking that knowledge </w:t>
        </w:r>
        <w:r w:rsidDel="00D73465">
          <w:rPr>
            <w:b/>
          </w:rPr>
          <w:t>SHALL NOT</w:t>
        </w:r>
        <w:r w:rsidDel="00D73465">
          <w:t xml:space="preserve"> use the property names in its result matching procedure.</w:t>
        </w:r>
      </w:moveFrom>
    </w:p>
    <w:p w14:paraId="6145E392" w14:textId="546557C5" w:rsidR="002F1358" w:rsidDel="00BC2D18" w:rsidRDefault="002F1358" w:rsidP="002F1358">
      <w:pPr>
        <w:rPr>
          <w:moveFrom w:id="513" w:author="Laurence Golding" w:date="2018-04-27T12:33:00Z"/>
        </w:rPr>
      </w:pPr>
      <w:moveFromRangeStart w:id="514" w:author="Laurence Golding" w:date="2018-04-27T12:33:00Z" w:name="move512595756"/>
      <w:moveFromRangeEnd w:id="511"/>
      <w:moveFrom w:id="515" w:author="Laurence Golding" w:date="2018-04-27T12:33:00Z">
        <w:r w:rsidDel="00BC2D18">
          <w:t xml:space="preserve">Because SARIF consumers might come to depend on the choice of property names, SARIF producers that use property names to identify the nature of the information used to compute the fingerprint contribution </w:t>
        </w:r>
        <w:r w:rsidDel="00BC2D18">
          <w:rPr>
            <w:b/>
          </w:rPr>
          <w:t>SHOULD</w:t>
        </w:r>
        <w:r w:rsidDel="00BC2D18">
          <w:t xml:space="preserve"> adhere to the following guidelines:</w:t>
        </w:r>
      </w:moveFrom>
    </w:p>
    <w:p w14:paraId="5138303B" w14:textId="4EE507AB" w:rsidR="002F1358" w:rsidDel="00BC2D18" w:rsidRDefault="002F1358" w:rsidP="00E04728">
      <w:pPr>
        <w:pStyle w:val="ListParagraph"/>
        <w:numPr>
          <w:ilvl w:val="0"/>
          <w:numId w:val="50"/>
        </w:numPr>
        <w:rPr>
          <w:moveFrom w:id="516" w:author="Laurence Golding" w:date="2018-04-27T12:33:00Z"/>
        </w:rPr>
      </w:pPr>
      <w:moveFrom w:id="517" w:author="Laurence Golding" w:date="2018-04-27T12:33:00Z">
        <w:r w:rsidDel="00BC2D18">
          <w:t>Choose meaningful property names that describe the information used to compute the fingerprint contribution.</w:t>
        </w:r>
      </w:moveFrom>
    </w:p>
    <w:p w14:paraId="739F1941" w14:textId="43640290" w:rsidR="002F1358" w:rsidDel="00BC2D18" w:rsidRDefault="002F1358" w:rsidP="00E04728">
      <w:pPr>
        <w:pStyle w:val="ListParagraph"/>
        <w:numPr>
          <w:ilvl w:val="0"/>
          <w:numId w:val="50"/>
        </w:numPr>
        <w:rPr>
          <w:moveFrom w:id="518" w:author="Laurence Golding" w:date="2018-04-27T12:33:00Z"/>
        </w:rPr>
      </w:pPr>
      <w:moveFrom w:id="519" w:author="Laurence Golding" w:date="2018-04-27T12:33:00Z">
        <w:r w:rsidDel="00BC2D18">
          <w:t>Document the property names.</w:t>
        </w:r>
      </w:moveFrom>
    </w:p>
    <w:p w14:paraId="3998B9F1" w14:textId="4FC2D385" w:rsidR="002F1358" w:rsidDel="00BC2D18" w:rsidRDefault="002F1358" w:rsidP="00E04728">
      <w:pPr>
        <w:pStyle w:val="ListParagraph"/>
        <w:numPr>
          <w:ilvl w:val="0"/>
          <w:numId w:val="50"/>
        </w:numPr>
        <w:rPr>
          <w:moveFrom w:id="520" w:author="Laurence Golding" w:date="2018-04-27T12:33:00Z"/>
        </w:rPr>
      </w:pPr>
      <w:moveFrom w:id="521" w:author="Laurence Golding" w:date="2018-04-27T12:33:00Z">
        <w:r w:rsidDel="00BC2D18">
          <w:t>When introducing a fingerprint contribution computed with a different approach, associate it with a new property name.</w:t>
        </w:r>
      </w:moveFrom>
    </w:p>
    <w:p w14:paraId="0220DE0B" w14:textId="38A34999" w:rsidR="002F1358" w:rsidRPr="00135BCE" w:rsidDel="00BC2D18" w:rsidRDefault="002F1358" w:rsidP="00E04728">
      <w:pPr>
        <w:pStyle w:val="ListParagraph"/>
        <w:numPr>
          <w:ilvl w:val="0"/>
          <w:numId w:val="50"/>
        </w:numPr>
        <w:rPr>
          <w:moveFrom w:id="522" w:author="Laurence Golding" w:date="2018-04-27T12:33:00Z"/>
        </w:rPr>
      </w:pPr>
      <w:moveFrom w:id="523" w:author="Laurence Golding" w:date="2018-04-27T12:33:00Z">
        <w:r w:rsidDel="00BC2D18">
          <w:t>Avoid removing existing property names and fingerprint contributions, since existing SARIF consumers might rely on them.</w:t>
        </w:r>
      </w:moveFrom>
    </w:p>
    <w:p w14:paraId="67304210" w14:textId="0BD6D5E5" w:rsidR="00401BB5" w:rsidRDefault="00401BB5" w:rsidP="00401BB5">
      <w:pPr>
        <w:pStyle w:val="Heading3"/>
      </w:pPr>
      <w:bookmarkStart w:id="524" w:name="_Ref510008160"/>
      <w:bookmarkStart w:id="525" w:name="_Toc511915756"/>
      <w:moveFromRangeEnd w:id="514"/>
      <w:r>
        <w:t>codeFlows property</w:t>
      </w:r>
      <w:bookmarkEnd w:id="524"/>
      <w:bookmarkEnd w:id="525"/>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26" w:name="_Ref511820702"/>
      <w:bookmarkStart w:id="527" w:name="_Toc511915757"/>
      <w:r>
        <w:t>graphs property</w:t>
      </w:r>
      <w:bookmarkEnd w:id="526"/>
      <w:bookmarkEnd w:id="527"/>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28" w:name="_Ref511820008"/>
      <w:bookmarkStart w:id="529" w:name="_Toc511915758"/>
      <w:r>
        <w:t>graphTraversals property</w:t>
      </w:r>
      <w:bookmarkEnd w:id="528"/>
      <w:bookmarkEnd w:id="529"/>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30" w:name="_Toc511915759"/>
      <w:r>
        <w:t>stacks property</w:t>
      </w:r>
      <w:bookmarkEnd w:id="530"/>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31" w:name="_Ref493499246"/>
      <w:bookmarkStart w:id="532" w:name="_Toc511915760"/>
      <w:r>
        <w:t>relatedLocations property</w:t>
      </w:r>
      <w:bookmarkEnd w:id="531"/>
      <w:bookmarkEnd w:id="532"/>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lastRenderedPageBreak/>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33" w:name="_Toc511915761"/>
      <w:r>
        <w:t>suppressionStates property</w:t>
      </w:r>
      <w:bookmarkEnd w:id="533"/>
    </w:p>
    <w:p w14:paraId="1AE8DC88" w14:textId="2A54B9A5" w:rsidR="00401BB5" w:rsidRDefault="00401BB5" w:rsidP="00401BB5">
      <w:pPr>
        <w:pStyle w:val="Heading4"/>
      </w:pPr>
      <w:bookmarkStart w:id="534" w:name="_Toc511915762"/>
      <w:r>
        <w:t>General</w:t>
      </w:r>
      <w:bookmarkEnd w:id="534"/>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535" w:name="_Ref493475240"/>
      <w:bookmarkStart w:id="536" w:name="_Toc511915763"/>
      <w:r>
        <w:t>suppressedInSource value</w:t>
      </w:r>
      <w:bookmarkEnd w:id="535"/>
      <w:bookmarkEnd w:id="53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7" w:name="_Ref493475253"/>
      <w:bookmarkStart w:id="538" w:name="_Toc511915764"/>
      <w:r>
        <w:t>suppressedExternally value</w:t>
      </w:r>
      <w:bookmarkEnd w:id="537"/>
      <w:bookmarkEnd w:id="53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39" w:name="_Ref493351360"/>
      <w:bookmarkStart w:id="540" w:name="_Toc511915765"/>
      <w:r>
        <w:t>baselineState property</w:t>
      </w:r>
      <w:bookmarkEnd w:id="539"/>
      <w:bookmarkEnd w:id="54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lastRenderedPageBreak/>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63B2CD31" w14:textId="77777777" w:rsidR="00D73465" w:rsidRDefault="00F51AF1" w:rsidP="00F51AF1">
      <w:pPr>
        <w:pStyle w:val="Note"/>
        <w:rPr>
          <w:ins w:id="541" w:author="Laurence Golding" w:date="2018-04-27T12:47:00Z"/>
        </w:rPr>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w:t>
      </w:r>
      <w:ins w:id="542" w:author="Laurence Golding" w:date="2018-04-27T12:47:00Z">
        <w:r w:rsidR="00D73465">
          <w:t xml:space="preserve">See also the description of the </w:t>
        </w:r>
        <w:r w:rsidR="00D73465" w:rsidRPr="00D73465">
          <w:rPr>
            <w:rStyle w:val="CODEtemp"/>
          </w:rPr>
          <w:t>fingerprints</w:t>
        </w:r>
        <w:r w:rsidR="00D73465">
          <w:t xml:space="preserve"> property (§</w:t>
        </w:r>
        <w:r w:rsidR="00D73465">
          <w:fldChar w:fldCharType="begin"/>
        </w:r>
        <w:r w:rsidR="00D73465">
          <w:instrText xml:space="preserve"> REF _Ref512595246 \r \h </w:instrText>
        </w:r>
        <w:r w:rsidR="00D73465">
          <w:fldChar w:fldCharType="separate"/>
        </w:r>
        <w:r w:rsidR="00D73465">
          <w:t>3.19.11</w:t>
        </w:r>
        <w:r w:rsidR="00D73465">
          <w:fldChar w:fldCharType="end"/>
        </w:r>
        <w:r w:rsidR="00D73465">
          <w:t xml:space="preserve">) and the </w:t>
        </w:r>
        <w:r w:rsidR="00D73465" w:rsidRPr="00D73465">
          <w:rPr>
            <w:rStyle w:val="CODEtemp"/>
          </w:rPr>
          <w:t>partialFingerprints</w:t>
        </w:r>
        <w:r w:rsidR="00D73465">
          <w:t xml:space="preserve"> property (§</w:t>
        </w:r>
        <w:r w:rsidR="00D73465">
          <w:fldChar w:fldCharType="begin"/>
        </w:r>
        <w:r w:rsidR="00D73465">
          <w:instrText xml:space="preserve"> REF _Ref507591746 \r \h </w:instrText>
        </w:r>
        <w:r w:rsidR="00D73465">
          <w:fldChar w:fldCharType="separate"/>
        </w:r>
        <w:r w:rsidR="00D73465">
          <w:t>3.19.12</w:t>
        </w:r>
        <w:r w:rsidR="00D73465">
          <w:fldChar w:fldCharType="end"/>
        </w:r>
        <w:r w:rsidR="00D73465">
          <w:t>).</w:t>
        </w:r>
      </w:ins>
    </w:p>
    <w:p w14:paraId="07B3816E" w14:textId="1E6D5717" w:rsidR="00F51AF1" w:rsidRPr="00194A04" w:rsidRDefault="00F51AF1" w:rsidP="00F51AF1">
      <w:pPr>
        <w:pStyle w:val="Note"/>
      </w:pPr>
      <w:r w:rsidRPr="00F51AF1">
        <w:t xml:space="preserve">An analysis tool that works together with such a result management system can use the fingerprint to determine whether two results are </w:t>
      </w:r>
      <w:ins w:id="543" w:author="Laurence Golding" w:date="2018-04-27T12:46:00Z">
        <w:r w:rsidR="00D73465">
          <w:t xml:space="preserve">logically </w:t>
        </w:r>
      </w:ins>
      <w:r w:rsidRPr="00F51AF1">
        <w:t>the same; two results with the same fingerprint are considered</w:t>
      </w:r>
      <w:ins w:id="544" w:author="Laurence Golding" w:date="2018-04-27T12:46:00Z">
        <w:r w:rsidR="00D73465">
          <w:t xml:space="preserve"> logically</w:t>
        </w:r>
      </w:ins>
      <w:r w:rsidRPr="00F51AF1">
        <w:t xml:space="preserve"> the same.</w:t>
      </w:r>
    </w:p>
    <w:p w14:paraId="3775A5C2" w14:textId="63A09D6F" w:rsidR="00A27D47" w:rsidRDefault="003141F8" w:rsidP="006E546E">
      <w:pPr>
        <w:pStyle w:val="Heading3"/>
      </w:pPr>
      <w:bookmarkStart w:id="545" w:name="_Ref507598047"/>
      <w:bookmarkStart w:id="546" w:name="_Ref508987354"/>
      <w:bookmarkStart w:id="547" w:name="_Toc511915766"/>
      <w:bookmarkStart w:id="548" w:name="_Ref506807829"/>
      <w:r>
        <w:t>a</w:t>
      </w:r>
      <w:r w:rsidR="00A27D47">
        <w:t>ttachments</w:t>
      </w:r>
      <w:bookmarkEnd w:id="545"/>
      <w:r>
        <w:t xml:space="preserve"> property</w:t>
      </w:r>
      <w:bookmarkEnd w:id="546"/>
      <w:bookmarkEnd w:id="547"/>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549" w:name="_Ref510085934"/>
      <w:bookmarkStart w:id="550" w:name="_Toc511915767"/>
      <w:r>
        <w:t>conversionProvenance property</w:t>
      </w:r>
      <w:bookmarkEnd w:id="548"/>
      <w:bookmarkEnd w:id="549"/>
      <w:bookmarkEnd w:id="550"/>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lastRenderedPageBreak/>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1" w:name="_Toc511915768"/>
      <w:r>
        <w:t>fixes property</w:t>
      </w:r>
      <w:bookmarkEnd w:id="551"/>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552" w:name="_Toc511915769"/>
      <w:r>
        <w:t>properties property</w:t>
      </w:r>
      <w:bookmarkEnd w:id="552"/>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53" w:name="_Ref493426721"/>
      <w:bookmarkStart w:id="554" w:name="_Ref507665939"/>
      <w:bookmarkStart w:id="555" w:name="_Toc511915770"/>
      <w:r>
        <w:t>location object</w:t>
      </w:r>
      <w:bookmarkEnd w:id="553"/>
      <w:bookmarkEnd w:id="554"/>
      <w:bookmarkEnd w:id="555"/>
    </w:p>
    <w:p w14:paraId="27ED50C0" w14:textId="23D428DC" w:rsidR="006E546E" w:rsidRDefault="006E546E" w:rsidP="006E546E">
      <w:pPr>
        <w:pStyle w:val="Heading3"/>
      </w:pPr>
      <w:bookmarkStart w:id="556" w:name="_Ref493479281"/>
      <w:bookmarkStart w:id="557" w:name="_Toc511915771"/>
      <w:r>
        <w:t>General</w:t>
      </w:r>
      <w:bookmarkEnd w:id="556"/>
      <w:bookmarkEnd w:id="557"/>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558" w:name="_Ref493477623"/>
      <w:bookmarkStart w:id="559" w:name="_Ref493478351"/>
      <w:bookmarkStart w:id="560" w:name="_Toc511915772"/>
      <w:r>
        <w:t xml:space="preserve">physicalLocation </w:t>
      </w:r>
      <w:r w:rsidR="006E546E">
        <w:t>property</w:t>
      </w:r>
      <w:bookmarkEnd w:id="558"/>
      <w:bookmarkEnd w:id="559"/>
      <w:bookmarkEnd w:id="560"/>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61" w:name="_Ref493404450"/>
      <w:bookmarkStart w:id="562" w:name="_Ref493404690"/>
      <w:bookmarkStart w:id="563" w:name="_Toc511915773"/>
      <w:r>
        <w:t>fullyQualifiedLogicalName property</w:t>
      </w:r>
      <w:bookmarkEnd w:id="561"/>
      <w:bookmarkEnd w:id="562"/>
      <w:bookmarkEnd w:id="56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564" w:name="_Ref493404415"/>
      <w:bookmarkStart w:id="565" w:name="_Toc511915774"/>
      <w:r>
        <w:lastRenderedPageBreak/>
        <w:t>logicalLocationKey property</w:t>
      </w:r>
      <w:bookmarkEnd w:id="564"/>
      <w:bookmarkEnd w:id="565"/>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66" w:name="_Toc511915775"/>
      <w:r>
        <w:lastRenderedPageBreak/>
        <w:t>decoratedName property</w:t>
      </w:r>
      <w:bookmarkEnd w:id="56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567" w:name="_Toc511915776"/>
      <w:r>
        <w:t>message property</w:t>
      </w:r>
      <w:bookmarkEnd w:id="567"/>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568" w:name="_Ref510102819"/>
      <w:bookmarkStart w:id="569" w:name="_Toc511915777"/>
      <w:r>
        <w:t>annotations property</w:t>
      </w:r>
      <w:bookmarkEnd w:id="568"/>
      <w:bookmarkEnd w:id="569"/>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570" w:name="_Toc511915778"/>
      <w:r>
        <w:lastRenderedPageBreak/>
        <w:t>properties property</w:t>
      </w:r>
      <w:bookmarkEnd w:id="570"/>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71" w:name="_Ref493477390"/>
      <w:bookmarkStart w:id="572" w:name="_Ref493478323"/>
      <w:bookmarkStart w:id="573" w:name="_Ref493478590"/>
      <w:bookmarkStart w:id="574" w:name="_Toc511915779"/>
      <w:r>
        <w:t>physicalLocation object</w:t>
      </w:r>
      <w:bookmarkEnd w:id="571"/>
      <w:bookmarkEnd w:id="572"/>
      <w:bookmarkEnd w:id="573"/>
      <w:bookmarkEnd w:id="574"/>
    </w:p>
    <w:p w14:paraId="0B9181AD" w14:textId="12F902F2" w:rsidR="006E546E" w:rsidRDefault="006E546E" w:rsidP="006E546E">
      <w:pPr>
        <w:pStyle w:val="Heading3"/>
      </w:pPr>
      <w:bookmarkStart w:id="575" w:name="_Toc511915780"/>
      <w:r>
        <w:t>General</w:t>
      </w:r>
      <w:bookmarkEnd w:id="57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6" w:name="_Ref503357394"/>
      <w:bookmarkStart w:id="577" w:name="_Toc511915781"/>
      <w:bookmarkStart w:id="578" w:name="_Ref493343236"/>
      <w:r>
        <w:t>id property</w:t>
      </w:r>
      <w:bookmarkEnd w:id="576"/>
      <w:bookmarkEnd w:id="577"/>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9" w:name="_Ref503369432"/>
      <w:bookmarkStart w:id="580" w:name="_Ref503369435"/>
      <w:bookmarkStart w:id="581" w:name="_Ref503371110"/>
      <w:bookmarkStart w:id="582" w:name="_Ref503371652"/>
      <w:bookmarkStart w:id="583" w:name="_Toc511915782"/>
      <w:r>
        <w:t>fileLocation</w:t>
      </w:r>
      <w:r w:rsidR="006E546E">
        <w:t xml:space="preserve"> property</w:t>
      </w:r>
      <w:bookmarkEnd w:id="578"/>
      <w:bookmarkEnd w:id="579"/>
      <w:bookmarkEnd w:id="580"/>
      <w:bookmarkEnd w:id="581"/>
      <w:bookmarkEnd w:id="582"/>
      <w:bookmarkEnd w:id="583"/>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84" w:name="_Ref493509797"/>
      <w:bookmarkStart w:id="585" w:name="_Toc511915783"/>
      <w:r>
        <w:t>region property</w:t>
      </w:r>
      <w:bookmarkEnd w:id="584"/>
      <w:bookmarkEnd w:id="585"/>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86" w:name="_Toc511915784"/>
      <w:r>
        <w:t>contextRegion property</w:t>
      </w:r>
      <w:bookmarkEnd w:id="586"/>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87" w:name="_Ref493490350"/>
      <w:bookmarkStart w:id="588" w:name="_Toc511915785"/>
      <w:r>
        <w:t>region object</w:t>
      </w:r>
      <w:bookmarkEnd w:id="587"/>
      <w:bookmarkEnd w:id="588"/>
    </w:p>
    <w:p w14:paraId="5C4DB1F6" w14:textId="0F642D18" w:rsidR="006E546E" w:rsidRDefault="006E546E" w:rsidP="006E546E">
      <w:pPr>
        <w:pStyle w:val="Heading3"/>
      </w:pPr>
      <w:bookmarkStart w:id="589" w:name="_Toc511915786"/>
      <w:r>
        <w:t>General</w:t>
      </w:r>
      <w:bookmarkEnd w:id="58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90" w:name="_Ref493492556"/>
      <w:bookmarkStart w:id="591" w:name="_Ref493492604"/>
      <w:bookmarkStart w:id="592" w:name="_Ref493492671"/>
      <w:bookmarkStart w:id="593" w:name="_Toc511915787"/>
      <w:r>
        <w:t>Text regions</w:t>
      </w:r>
      <w:bookmarkEnd w:id="590"/>
      <w:bookmarkEnd w:id="591"/>
      <w:bookmarkEnd w:id="592"/>
      <w:bookmarkEnd w:id="59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94" w:name="_Ref509043519"/>
      <w:bookmarkStart w:id="595" w:name="_Ref509043733"/>
      <w:bookmarkStart w:id="596" w:name="_Toc511915788"/>
      <w:r>
        <w:t>Binary regions</w:t>
      </w:r>
      <w:bookmarkEnd w:id="594"/>
      <w:bookmarkEnd w:id="595"/>
      <w:bookmarkEnd w:id="596"/>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97" w:name="_Ref493490565"/>
      <w:bookmarkStart w:id="598" w:name="_Ref493491243"/>
      <w:bookmarkStart w:id="599" w:name="_Ref493492406"/>
      <w:bookmarkStart w:id="600" w:name="_Toc511915789"/>
      <w:r>
        <w:t>startLine property</w:t>
      </w:r>
      <w:bookmarkEnd w:id="597"/>
      <w:bookmarkEnd w:id="598"/>
      <w:bookmarkEnd w:id="599"/>
      <w:bookmarkEnd w:id="60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01" w:name="_Ref493491260"/>
      <w:bookmarkStart w:id="602" w:name="_Ref493492414"/>
      <w:bookmarkStart w:id="603" w:name="_Toc511915790"/>
      <w:r>
        <w:t>startColumn property</w:t>
      </w:r>
      <w:bookmarkEnd w:id="601"/>
      <w:bookmarkEnd w:id="602"/>
      <w:bookmarkEnd w:id="60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604" w:name="_Ref493491334"/>
      <w:bookmarkStart w:id="605" w:name="_Ref493492422"/>
      <w:bookmarkStart w:id="606" w:name="_Toc511915791"/>
      <w:r>
        <w:t>endLine property</w:t>
      </w:r>
      <w:bookmarkEnd w:id="604"/>
      <w:bookmarkEnd w:id="605"/>
      <w:bookmarkEnd w:id="60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607" w:name="_Ref493491342"/>
      <w:bookmarkStart w:id="608" w:name="_Ref493492427"/>
      <w:bookmarkStart w:id="609" w:name="_Toc511915792"/>
      <w:r>
        <w:t>endColumn property</w:t>
      </w:r>
      <w:bookmarkEnd w:id="607"/>
      <w:bookmarkEnd w:id="608"/>
      <w:bookmarkEnd w:id="60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610" w:name="_Ref493492251"/>
      <w:bookmarkStart w:id="611" w:name="_Ref493492981"/>
      <w:bookmarkStart w:id="612" w:name="_Toc511915793"/>
      <w:r>
        <w:t>offset property</w:t>
      </w:r>
      <w:bookmarkEnd w:id="610"/>
      <w:bookmarkEnd w:id="611"/>
      <w:bookmarkEnd w:id="61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13" w:name="_Ref493491350"/>
      <w:bookmarkStart w:id="614" w:name="_Ref493492312"/>
      <w:bookmarkStart w:id="615" w:name="_Toc511915794"/>
      <w:r>
        <w:lastRenderedPageBreak/>
        <w:t>length property</w:t>
      </w:r>
      <w:bookmarkEnd w:id="613"/>
      <w:bookmarkEnd w:id="614"/>
      <w:bookmarkEnd w:id="61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16" w:name="_Toc511915795"/>
      <w:r>
        <w:t>snippet property</w:t>
      </w:r>
      <w:bookmarkEnd w:id="616"/>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617" w:name="_Ref493404505"/>
      <w:bookmarkStart w:id="618" w:name="_Toc511915796"/>
      <w:r>
        <w:t>logicalLocation object</w:t>
      </w:r>
      <w:bookmarkEnd w:id="617"/>
      <w:bookmarkEnd w:id="618"/>
    </w:p>
    <w:p w14:paraId="479717FF" w14:textId="2760154A" w:rsidR="006E546E" w:rsidRDefault="006E546E" w:rsidP="006E546E">
      <w:pPr>
        <w:pStyle w:val="Heading3"/>
      </w:pPr>
      <w:bookmarkStart w:id="619" w:name="_Toc511915797"/>
      <w:r>
        <w:t>General</w:t>
      </w:r>
      <w:bookmarkEnd w:id="61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620" w:name="_Toc511915798"/>
      <w:r>
        <w:t>name property</w:t>
      </w:r>
      <w:bookmarkEnd w:id="62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21" w:name="_Toc511915799"/>
      <w:r>
        <w:t>kind property</w:t>
      </w:r>
      <w:bookmarkEnd w:id="62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22" w:name="_Toc511915800"/>
      <w:r>
        <w:t>parentKey property</w:t>
      </w:r>
      <w:bookmarkEnd w:id="62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23" w:name="_Ref510008325"/>
      <w:bookmarkStart w:id="624" w:name="_Toc511915801"/>
      <w:r>
        <w:t>codeFlow object</w:t>
      </w:r>
      <w:bookmarkEnd w:id="623"/>
      <w:bookmarkEnd w:id="624"/>
    </w:p>
    <w:p w14:paraId="507EC364" w14:textId="20C3EC2C" w:rsidR="00B163FF" w:rsidRDefault="00B163FF" w:rsidP="00B163FF">
      <w:pPr>
        <w:pStyle w:val="Heading3"/>
      </w:pPr>
      <w:bookmarkStart w:id="625" w:name="_Ref510009088"/>
      <w:bookmarkStart w:id="626" w:name="_Toc511915802"/>
      <w:r>
        <w:t>General</w:t>
      </w:r>
      <w:bookmarkEnd w:id="625"/>
      <w:bookmarkEnd w:id="62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27" w:name="_Ref510008352"/>
      <w:bookmarkStart w:id="628" w:name="_Toc511915803"/>
      <w:r>
        <w:t>message property</w:t>
      </w:r>
      <w:bookmarkEnd w:id="627"/>
      <w:bookmarkEnd w:id="62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629" w:name="_Ref510008358"/>
      <w:bookmarkStart w:id="630" w:name="_Toc511915804"/>
      <w:r>
        <w:t>threadFlows property</w:t>
      </w:r>
      <w:bookmarkEnd w:id="629"/>
      <w:bookmarkEnd w:id="63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31" w:name="_Toc511915805"/>
      <w:r>
        <w:t>properties property</w:t>
      </w:r>
      <w:bookmarkEnd w:id="63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32" w:name="_Ref493427364"/>
      <w:bookmarkStart w:id="633" w:name="_Toc511915806"/>
      <w:r>
        <w:lastRenderedPageBreak/>
        <w:t>thread</w:t>
      </w:r>
      <w:r w:rsidR="006E546E">
        <w:t>Flow object</w:t>
      </w:r>
      <w:bookmarkEnd w:id="632"/>
      <w:bookmarkEnd w:id="633"/>
    </w:p>
    <w:p w14:paraId="68EE36AB" w14:textId="336A5D40" w:rsidR="006E546E" w:rsidRDefault="006E546E" w:rsidP="006E546E">
      <w:pPr>
        <w:pStyle w:val="Heading3"/>
      </w:pPr>
      <w:bookmarkStart w:id="634" w:name="_Toc511915807"/>
      <w:r>
        <w:t>General</w:t>
      </w:r>
      <w:bookmarkEnd w:id="6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635" w:name="_Ref510008395"/>
      <w:bookmarkStart w:id="636" w:name="_Toc511915808"/>
      <w:r>
        <w:t>id property</w:t>
      </w:r>
      <w:bookmarkEnd w:id="635"/>
      <w:bookmarkEnd w:id="63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37" w:name="_Ref503361742"/>
      <w:bookmarkStart w:id="638" w:name="_Toc511915809"/>
      <w:r>
        <w:t>message property</w:t>
      </w:r>
      <w:bookmarkEnd w:id="637"/>
      <w:bookmarkEnd w:id="63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39" w:name="_Ref510008412"/>
      <w:bookmarkStart w:id="640" w:name="_Toc511915810"/>
      <w:r>
        <w:t>locations property</w:t>
      </w:r>
      <w:bookmarkEnd w:id="639"/>
      <w:bookmarkEnd w:id="64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41" w:name="_Toc511915811"/>
      <w:r>
        <w:t>properties property</w:t>
      </w:r>
      <w:bookmarkEnd w:id="64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42" w:name="_Ref511819945"/>
      <w:bookmarkStart w:id="643" w:name="_Toc511915812"/>
      <w:r>
        <w:t>graph object</w:t>
      </w:r>
      <w:bookmarkEnd w:id="642"/>
      <w:bookmarkEnd w:id="643"/>
    </w:p>
    <w:p w14:paraId="79771063" w14:textId="13A3DA96" w:rsidR="00CD4F20" w:rsidRDefault="00CD4F20" w:rsidP="00CD4F20">
      <w:pPr>
        <w:pStyle w:val="Heading3"/>
      </w:pPr>
      <w:bookmarkStart w:id="644" w:name="_Toc511915813"/>
      <w:r>
        <w:t>General</w:t>
      </w:r>
      <w:bookmarkEnd w:id="64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645" w:name="_Ref511822858"/>
      <w:bookmarkStart w:id="646" w:name="_Toc511915814"/>
      <w:r>
        <w:t>id property</w:t>
      </w:r>
      <w:bookmarkEnd w:id="645"/>
      <w:bookmarkEnd w:id="64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47" w:name="_Toc511915815"/>
      <w:r>
        <w:lastRenderedPageBreak/>
        <w:t>description property</w:t>
      </w:r>
      <w:bookmarkEnd w:id="64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648" w:name="_Ref511823242"/>
      <w:bookmarkStart w:id="649" w:name="_Toc511915816"/>
      <w:r>
        <w:t>nodes property</w:t>
      </w:r>
      <w:bookmarkEnd w:id="648"/>
      <w:bookmarkEnd w:id="64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650" w:name="_Ref511823263"/>
      <w:bookmarkStart w:id="651" w:name="_Toc511915817"/>
      <w:r>
        <w:t>edges property</w:t>
      </w:r>
      <w:bookmarkEnd w:id="650"/>
      <w:bookmarkEnd w:id="65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652" w:name="_Toc511915818"/>
      <w:r>
        <w:t>properties property</w:t>
      </w:r>
      <w:bookmarkEnd w:id="65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53" w:name="_Ref511821868"/>
      <w:bookmarkStart w:id="654" w:name="_Toc511915819"/>
      <w:r>
        <w:t>node object</w:t>
      </w:r>
      <w:bookmarkEnd w:id="653"/>
      <w:bookmarkEnd w:id="654"/>
    </w:p>
    <w:p w14:paraId="5C490915" w14:textId="5A0DD1FC" w:rsidR="00CD4F20" w:rsidRDefault="00CD4F20" w:rsidP="00CD4F20">
      <w:pPr>
        <w:pStyle w:val="Heading3"/>
      </w:pPr>
      <w:bookmarkStart w:id="655" w:name="_Toc511915820"/>
      <w:r>
        <w:t>General</w:t>
      </w:r>
      <w:bookmarkEnd w:id="65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656" w:name="_Ref511822118"/>
      <w:bookmarkStart w:id="657" w:name="_Toc511915821"/>
      <w:r>
        <w:t>id property</w:t>
      </w:r>
      <w:bookmarkEnd w:id="656"/>
      <w:bookmarkEnd w:id="65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658" w:name="_Toc511915822"/>
      <w:r>
        <w:t>label property</w:t>
      </w:r>
      <w:bookmarkEnd w:id="65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659" w:name="_Toc511915823"/>
      <w:r>
        <w:t>location property</w:t>
      </w:r>
      <w:bookmarkEnd w:id="65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660" w:name="_Toc511915824"/>
      <w:r>
        <w:t>properties property</w:t>
      </w:r>
      <w:bookmarkEnd w:id="66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61" w:name="_Ref511821891"/>
      <w:bookmarkStart w:id="662" w:name="_Toc511915825"/>
      <w:r>
        <w:t>edge object</w:t>
      </w:r>
      <w:bookmarkEnd w:id="661"/>
      <w:bookmarkEnd w:id="662"/>
    </w:p>
    <w:p w14:paraId="78AF70AE" w14:textId="37DDAA2D" w:rsidR="00CD4F20" w:rsidRDefault="00CD4F20" w:rsidP="00CD4F20">
      <w:pPr>
        <w:pStyle w:val="Heading3"/>
      </w:pPr>
      <w:bookmarkStart w:id="663" w:name="_Toc511915826"/>
      <w:r>
        <w:t>General</w:t>
      </w:r>
      <w:bookmarkEnd w:id="66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664" w:name="_Ref511823280"/>
      <w:bookmarkStart w:id="665" w:name="_Toc511915827"/>
      <w:r>
        <w:t>id property</w:t>
      </w:r>
      <w:bookmarkEnd w:id="664"/>
      <w:bookmarkEnd w:id="665"/>
    </w:p>
    <w:p w14:paraId="5747D78D" w14:textId="27D8CCCF" w:rsidR="00380A89" w:rsidRPr="00380A89" w:rsidRDefault="00380A89" w:rsidP="00380A89">
      <w:bookmarkStart w:id="66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6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667" w:name="_Toc511915828"/>
      <w:r>
        <w:lastRenderedPageBreak/>
        <w:t>label property</w:t>
      </w:r>
      <w:bookmarkEnd w:id="66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668" w:name="_Ref511822214"/>
      <w:bookmarkStart w:id="669" w:name="_Toc511915829"/>
      <w:r>
        <w:t>sourceNodeId property</w:t>
      </w:r>
      <w:bookmarkEnd w:id="668"/>
      <w:bookmarkEnd w:id="66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670"/>
      <w:r>
        <w:t>.</w:t>
      </w:r>
    </w:p>
    <w:p w14:paraId="6B8670E4" w14:textId="744803E0" w:rsidR="00CD4F20" w:rsidRDefault="00CD4F20" w:rsidP="00CD4F20">
      <w:pPr>
        <w:pStyle w:val="Heading3"/>
      </w:pPr>
      <w:bookmarkStart w:id="671" w:name="_Ref511823298"/>
      <w:bookmarkStart w:id="672" w:name="_Toc511915830"/>
      <w:r>
        <w:t>targetNodeId property</w:t>
      </w:r>
      <w:bookmarkEnd w:id="671"/>
      <w:bookmarkEnd w:id="67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673" w:name="_Toc511915831"/>
      <w:r>
        <w:t>properties property</w:t>
      </w:r>
      <w:bookmarkEnd w:id="67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74" w:name="_Ref511819971"/>
      <w:bookmarkStart w:id="675" w:name="_Toc511915832"/>
      <w:r>
        <w:t>graphTraversal object</w:t>
      </w:r>
      <w:bookmarkEnd w:id="674"/>
      <w:bookmarkEnd w:id="675"/>
    </w:p>
    <w:p w14:paraId="7EE87AC4" w14:textId="2D601D1D" w:rsidR="00CD4F20" w:rsidRDefault="00CD4F20" w:rsidP="00CD4F20">
      <w:pPr>
        <w:pStyle w:val="Heading3"/>
      </w:pPr>
      <w:bookmarkStart w:id="676" w:name="_Toc511915833"/>
      <w:r>
        <w:t>General</w:t>
      </w:r>
      <w:bookmarkEnd w:id="67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677" w:name="_Ref511823664"/>
      <w:bookmarkStart w:id="678" w:name="_Toc511915834"/>
      <w:r>
        <w:t>id property</w:t>
      </w:r>
      <w:bookmarkEnd w:id="677"/>
      <w:bookmarkEnd w:id="67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679" w:name="_Ref511823337"/>
      <w:bookmarkStart w:id="680" w:name="_Toc511915835"/>
      <w:r>
        <w:t>graphId property</w:t>
      </w:r>
      <w:bookmarkEnd w:id="679"/>
      <w:bookmarkEnd w:id="68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81" w:name="_Toc511915836"/>
      <w:r>
        <w:t>description property</w:t>
      </w:r>
      <w:bookmarkEnd w:id="68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82" w:name="_Ref511823179"/>
      <w:bookmarkStart w:id="683" w:name="_Toc511915837"/>
      <w:r>
        <w:t>initialState property</w:t>
      </w:r>
      <w:bookmarkEnd w:id="682"/>
      <w:bookmarkEnd w:id="68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84" w:name="_Ref511822614"/>
      <w:bookmarkStart w:id="685" w:name="_Toc511915838"/>
      <w:r>
        <w:lastRenderedPageBreak/>
        <w:t>edgeTraversals property</w:t>
      </w:r>
      <w:bookmarkEnd w:id="684"/>
      <w:bookmarkEnd w:id="68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86" w:name="_Toc511915839"/>
      <w:r>
        <w:t>properties property</w:t>
      </w:r>
      <w:bookmarkEnd w:id="68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87" w:name="_Ref511822569"/>
      <w:bookmarkStart w:id="688" w:name="_Toc511915840"/>
      <w:r>
        <w:t>edgeTraversal object</w:t>
      </w:r>
      <w:bookmarkEnd w:id="687"/>
      <w:bookmarkEnd w:id="688"/>
    </w:p>
    <w:p w14:paraId="4A14EA88" w14:textId="696B8630" w:rsidR="00CD4F20" w:rsidRDefault="00CD4F20" w:rsidP="00CD4F20">
      <w:pPr>
        <w:pStyle w:val="Heading3"/>
      </w:pPr>
      <w:bookmarkStart w:id="689" w:name="_Toc511915841"/>
      <w:r>
        <w:t>General</w:t>
      </w:r>
      <w:bookmarkEnd w:id="689"/>
    </w:p>
    <w:p w14:paraId="7FC25DC6" w14:textId="57980962" w:rsidR="00E66DEE" w:rsidRDefault="00E66DEE" w:rsidP="00E66DEE">
      <w:bookmarkStart w:id="69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1" w:name="_Toc511915842"/>
      <w:r>
        <w:t>edgeId property</w:t>
      </w:r>
      <w:bookmarkEnd w:id="690"/>
      <w:bookmarkEnd w:id="69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92" w:name="_Toc511915843"/>
      <w:r>
        <w:t>message property</w:t>
      </w:r>
      <w:bookmarkEnd w:id="69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93" w:name="_Ref511823070"/>
      <w:bookmarkStart w:id="694" w:name="_Toc511915844"/>
      <w:r>
        <w:t>finalState property</w:t>
      </w:r>
      <w:bookmarkEnd w:id="693"/>
      <w:bookmarkEnd w:id="69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95" w:name="_Toc511915845"/>
      <w:r>
        <w:t>nestedGraphTraversalId property</w:t>
      </w:r>
      <w:bookmarkEnd w:id="69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96" w:name="_Toc511915846"/>
      <w:r>
        <w:t>properties property</w:t>
      </w:r>
      <w:bookmarkEnd w:id="69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97" w:name="_Ref493427479"/>
      <w:bookmarkStart w:id="698" w:name="_Toc511915847"/>
      <w:r>
        <w:t>stack object</w:t>
      </w:r>
      <w:bookmarkEnd w:id="697"/>
      <w:bookmarkEnd w:id="698"/>
    </w:p>
    <w:p w14:paraId="5A2500F3" w14:textId="474DE860" w:rsidR="006E546E" w:rsidRDefault="006E546E" w:rsidP="006E546E">
      <w:pPr>
        <w:pStyle w:val="Heading3"/>
      </w:pPr>
      <w:bookmarkStart w:id="699" w:name="_Toc511915848"/>
      <w:r>
        <w:t>General</w:t>
      </w:r>
      <w:bookmarkEnd w:id="6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0" w:name="_Ref503361859"/>
      <w:bookmarkStart w:id="701" w:name="_Toc511915849"/>
      <w:r>
        <w:t>message property</w:t>
      </w:r>
      <w:bookmarkEnd w:id="700"/>
      <w:bookmarkEnd w:id="70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02" w:name="_Toc511915850"/>
      <w:r>
        <w:t>frames property</w:t>
      </w:r>
      <w:bookmarkEnd w:id="70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03" w:name="_Toc511915851"/>
      <w:r>
        <w:t>properties property</w:t>
      </w:r>
      <w:bookmarkEnd w:id="70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04" w:name="_Ref493494398"/>
      <w:bookmarkStart w:id="705" w:name="_Toc511915852"/>
      <w:r>
        <w:lastRenderedPageBreak/>
        <w:t>stackFrame object</w:t>
      </w:r>
      <w:bookmarkEnd w:id="704"/>
      <w:bookmarkEnd w:id="705"/>
    </w:p>
    <w:p w14:paraId="440DEBE2" w14:textId="2D9664B2" w:rsidR="006E546E" w:rsidRDefault="006E546E" w:rsidP="006E546E">
      <w:pPr>
        <w:pStyle w:val="Heading3"/>
      </w:pPr>
      <w:bookmarkStart w:id="706" w:name="_Toc511915853"/>
      <w:r>
        <w:t>General</w:t>
      </w:r>
      <w:bookmarkEnd w:id="70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707" w:name="_Ref503362303"/>
      <w:bookmarkStart w:id="708" w:name="_Toc511915854"/>
      <w:r>
        <w:t xml:space="preserve">location </w:t>
      </w:r>
      <w:r w:rsidR="00D10846">
        <w:t>property</w:t>
      </w:r>
      <w:bookmarkEnd w:id="707"/>
      <w:bookmarkEnd w:id="70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709" w:name="_Toc511915855"/>
      <w:r>
        <w:t>module property</w:t>
      </w:r>
      <w:bookmarkEnd w:id="70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0" w:name="_Toc511915856"/>
      <w:r>
        <w:t>threadId property</w:t>
      </w:r>
      <w:bookmarkEnd w:id="71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1" w:name="_Toc511915857"/>
      <w:r>
        <w:t>address property</w:t>
      </w:r>
      <w:bookmarkEnd w:id="71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2" w:name="_Toc511915858"/>
      <w:r>
        <w:t>offset property</w:t>
      </w:r>
      <w:bookmarkEnd w:id="71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13" w:name="_Toc511915859"/>
      <w:r>
        <w:t>parameters property</w:t>
      </w:r>
      <w:bookmarkEnd w:id="71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14" w:name="_Toc511915860"/>
      <w:r>
        <w:t>properties property</w:t>
      </w:r>
      <w:bookmarkEnd w:id="71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715" w:name="_Ref493427581"/>
      <w:bookmarkStart w:id="716" w:name="_Ref493427754"/>
      <w:bookmarkStart w:id="717" w:name="_Toc511915861"/>
      <w:r>
        <w:t xml:space="preserve">codeFlowLocation </w:t>
      </w:r>
      <w:r w:rsidR="006E546E">
        <w:t>object</w:t>
      </w:r>
      <w:bookmarkEnd w:id="715"/>
      <w:bookmarkEnd w:id="716"/>
      <w:bookmarkEnd w:id="717"/>
    </w:p>
    <w:p w14:paraId="6AFFA125" w14:textId="72CDB951" w:rsidR="006E546E" w:rsidRDefault="006E546E" w:rsidP="006E546E">
      <w:pPr>
        <w:pStyle w:val="Heading3"/>
      </w:pPr>
      <w:bookmarkStart w:id="718" w:name="_Toc511915862"/>
      <w:r>
        <w:t>General</w:t>
      </w:r>
      <w:bookmarkEnd w:id="71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19" w:name="_Toc511915863"/>
      <w:r>
        <w:lastRenderedPageBreak/>
        <w:t>step property</w:t>
      </w:r>
      <w:bookmarkEnd w:id="71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20" w:name="_Ref493497783"/>
      <w:bookmarkStart w:id="721" w:name="_Ref493499799"/>
      <w:bookmarkStart w:id="722" w:name="_Toc511915864"/>
      <w:r>
        <w:t xml:space="preserve">location </w:t>
      </w:r>
      <w:r w:rsidR="006E546E">
        <w:t>property</w:t>
      </w:r>
      <w:bookmarkEnd w:id="720"/>
      <w:bookmarkEnd w:id="721"/>
      <w:bookmarkEnd w:id="72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723" w:name="_Toc511915865"/>
      <w:r>
        <w:t>module property</w:t>
      </w:r>
      <w:bookmarkEnd w:id="72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724" w:name="_Ref510090188"/>
      <w:bookmarkStart w:id="725" w:name="_Toc511915866"/>
      <w:r>
        <w:t>state property</w:t>
      </w:r>
      <w:bookmarkEnd w:id="724"/>
      <w:bookmarkEnd w:id="72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26" w:name="_Ref510008884"/>
      <w:bookmarkStart w:id="727" w:name="_Toc511915867"/>
      <w:r>
        <w:t>nestingLevel property</w:t>
      </w:r>
      <w:bookmarkEnd w:id="726"/>
      <w:bookmarkEnd w:id="72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28" w:name="_Ref510008873"/>
      <w:bookmarkStart w:id="729" w:name="_Toc511915868"/>
      <w:r>
        <w:t>executionOrder property</w:t>
      </w:r>
      <w:bookmarkEnd w:id="728"/>
      <w:bookmarkEnd w:id="72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730" w:name="_Toc511915869"/>
      <w:r>
        <w:t>importance property</w:t>
      </w:r>
      <w:bookmarkEnd w:id="73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31" w:name="_Toc511915870"/>
      <w:r>
        <w:lastRenderedPageBreak/>
        <w:t>properties property</w:t>
      </w:r>
      <w:bookmarkEnd w:id="73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32" w:name="_Hlk503362618"/>
      <w:r w:rsidRPr="004A77ED">
        <w:t>§</w:t>
      </w:r>
      <w:bookmarkEnd w:id="73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33" w:name="_Ref493509872"/>
      <w:bookmarkStart w:id="734" w:name="_Toc511915871"/>
      <w:r>
        <w:t>annotation object</w:t>
      </w:r>
      <w:bookmarkEnd w:id="733"/>
      <w:bookmarkEnd w:id="734"/>
    </w:p>
    <w:p w14:paraId="02CBFA23" w14:textId="6673CFB5" w:rsidR="00B86BC7" w:rsidRDefault="00B86BC7" w:rsidP="00B86BC7">
      <w:pPr>
        <w:pStyle w:val="Heading3"/>
      </w:pPr>
      <w:bookmarkStart w:id="735" w:name="_Toc511915872"/>
      <w:r>
        <w:t>General</w:t>
      </w:r>
      <w:bookmarkEnd w:id="73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36" w:name="_Ref493510430"/>
      <w:bookmarkStart w:id="737" w:name="_Toc511915873"/>
      <w:r>
        <w:t>message property</w:t>
      </w:r>
      <w:bookmarkEnd w:id="736"/>
      <w:bookmarkEnd w:id="73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738" w:name="_Ref493488409"/>
      <w:bookmarkStart w:id="739" w:name="_Ref503362753"/>
      <w:bookmarkStart w:id="740" w:name="_Toc511915874"/>
      <w:r>
        <w:t>locations property</w:t>
      </w:r>
      <w:bookmarkEnd w:id="738"/>
      <w:bookmarkEnd w:id="739"/>
      <w:bookmarkEnd w:id="74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741" w:name="_Ref508812750"/>
      <w:bookmarkStart w:id="742" w:name="_Toc511915875"/>
      <w:bookmarkStart w:id="743" w:name="_Ref493407996"/>
      <w:r>
        <w:t>resources object</w:t>
      </w:r>
      <w:bookmarkEnd w:id="741"/>
      <w:bookmarkEnd w:id="742"/>
    </w:p>
    <w:p w14:paraId="526D1A22" w14:textId="73E461DD" w:rsidR="00E15F22" w:rsidRDefault="00E15F22" w:rsidP="00E15F22">
      <w:pPr>
        <w:pStyle w:val="Heading3"/>
      </w:pPr>
      <w:bookmarkStart w:id="744" w:name="_Toc511915876"/>
      <w:r>
        <w:t>General</w:t>
      </w:r>
      <w:bookmarkEnd w:id="7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45" w:name="_Ref508811824"/>
      <w:bookmarkStart w:id="746" w:name="_Toc511915877"/>
      <w:r>
        <w:t>messageStrings property</w:t>
      </w:r>
      <w:bookmarkEnd w:id="745"/>
      <w:bookmarkEnd w:id="74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47" w:name="_Ref508870783"/>
      <w:bookmarkStart w:id="748" w:name="_Ref508871574"/>
      <w:bookmarkStart w:id="749" w:name="_Ref508876005"/>
      <w:bookmarkStart w:id="750" w:name="_Toc511915878"/>
      <w:r>
        <w:t>rules property</w:t>
      </w:r>
      <w:bookmarkEnd w:id="747"/>
      <w:bookmarkEnd w:id="748"/>
      <w:bookmarkEnd w:id="749"/>
      <w:bookmarkEnd w:id="75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751" w:name="_Ref508814067"/>
      <w:bookmarkStart w:id="752" w:name="_Toc511915879"/>
      <w:r>
        <w:t>rule object</w:t>
      </w:r>
      <w:bookmarkEnd w:id="743"/>
      <w:bookmarkEnd w:id="751"/>
      <w:bookmarkEnd w:id="752"/>
    </w:p>
    <w:p w14:paraId="0004BC6E" w14:textId="658F9ED1" w:rsidR="00B86BC7" w:rsidRDefault="00B86BC7" w:rsidP="00B86BC7">
      <w:pPr>
        <w:pStyle w:val="Heading3"/>
      </w:pPr>
      <w:bookmarkStart w:id="753" w:name="_Toc511915880"/>
      <w:r>
        <w:t>General</w:t>
      </w:r>
      <w:bookmarkEnd w:id="7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54" w:name="_Toc511915881"/>
      <w:r>
        <w:t>Constraints</w:t>
      </w:r>
      <w:bookmarkEnd w:id="754"/>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55" w:name="_Ref493408046"/>
      <w:bookmarkStart w:id="756" w:name="_Toc511915882"/>
      <w:r>
        <w:t>id property</w:t>
      </w:r>
      <w:bookmarkEnd w:id="755"/>
      <w:bookmarkEnd w:id="7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57" w:name="_Toc511915883"/>
      <w:r>
        <w:t>name property</w:t>
      </w:r>
      <w:bookmarkEnd w:id="757"/>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58" w:name="_Ref493510771"/>
      <w:bookmarkStart w:id="759" w:name="_Toc511915884"/>
      <w:r>
        <w:t>shortDescription property</w:t>
      </w:r>
      <w:bookmarkEnd w:id="758"/>
      <w:bookmarkEnd w:id="759"/>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60" w:name="_Ref493510781"/>
      <w:bookmarkStart w:id="761" w:name="_Toc511915885"/>
      <w:r>
        <w:t>fullDescription property</w:t>
      </w:r>
      <w:bookmarkEnd w:id="760"/>
      <w:bookmarkEnd w:id="761"/>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62" w:name="_Ref493345139"/>
      <w:bookmarkStart w:id="763" w:name="_Toc511915886"/>
      <w:r>
        <w:t>message</w:t>
      </w:r>
      <w:r w:rsidR="00CD2BD7">
        <w:t>Strings</w:t>
      </w:r>
      <w:r>
        <w:t xml:space="preserve"> property</w:t>
      </w:r>
      <w:bookmarkEnd w:id="762"/>
      <w:bookmarkEnd w:id="763"/>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64" w:name="_Ref503366474"/>
      <w:bookmarkStart w:id="765" w:name="_Ref503366805"/>
      <w:bookmarkStart w:id="766" w:name="_Toc511915887"/>
      <w:r>
        <w:t>richMessageStrings</w:t>
      </w:r>
      <w:r w:rsidR="00932BEE">
        <w:t xml:space="preserve"> property</w:t>
      </w:r>
      <w:bookmarkEnd w:id="764"/>
      <w:bookmarkEnd w:id="765"/>
      <w:bookmarkEnd w:id="766"/>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767" w:name="_Toc511915888"/>
      <w:r>
        <w:t>help</w:t>
      </w:r>
      <w:r w:rsidR="00F47A7C">
        <w:t>Location</w:t>
      </w:r>
      <w:r>
        <w:t xml:space="preserve"> property</w:t>
      </w:r>
      <w:bookmarkEnd w:id="767"/>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68" w:name="_Ref503364566"/>
      <w:bookmarkStart w:id="769" w:name="_Toc511915889"/>
      <w:r>
        <w:lastRenderedPageBreak/>
        <w:t>help property</w:t>
      </w:r>
      <w:bookmarkEnd w:id="768"/>
      <w:bookmarkEnd w:id="769"/>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0" w:name="_Ref508894471"/>
      <w:bookmarkStart w:id="771" w:name="_Toc511915890"/>
      <w:r>
        <w:t>configuration property</w:t>
      </w:r>
      <w:bookmarkEnd w:id="770"/>
      <w:bookmarkEnd w:id="771"/>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772" w:name="_Toc511915891"/>
      <w:r>
        <w:t>properties property</w:t>
      </w:r>
      <w:bookmarkEnd w:id="772"/>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773" w:name="_Ref508894470"/>
      <w:bookmarkStart w:id="774" w:name="_Ref508894720"/>
      <w:bookmarkStart w:id="775" w:name="_Ref508894737"/>
      <w:bookmarkStart w:id="776" w:name="_Toc511915892"/>
      <w:bookmarkStart w:id="777" w:name="_Ref493477061"/>
      <w:r>
        <w:t>ruleConfiguration object</w:t>
      </w:r>
      <w:bookmarkEnd w:id="773"/>
      <w:bookmarkEnd w:id="774"/>
      <w:bookmarkEnd w:id="775"/>
      <w:bookmarkEnd w:id="776"/>
    </w:p>
    <w:p w14:paraId="2F470253" w14:textId="738DA236" w:rsidR="00164CCB" w:rsidRDefault="00164CCB" w:rsidP="00164CCB">
      <w:pPr>
        <w:pStyle w:val="Heading3"/>
      </w:pPr>
      <w:bookmarkStart w:id="778" w:name="_Toc511915893"/>
      <w:r>
        <w:t>General</w:t>
      </w:r>
      <w:bookmarkEnd w:id="7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779" w:name="_Toc511915894"/>
      <w:r>
        <w:t>enabled property</w:t>
      </w:r>
      <w:bookmarkEnd w:id="7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80" w:name="_Ref508894469"/>
      <w:bookmarkStart w:id="781" w:name="_Toc511915895"/>
      <w:r>
        <w:t>defaultLevel property</w:t>
      </w:r>
      <w:bookmarkEnd w:id="780"/>
      <w:bookmarkEnd w:id="781"/>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82" w:name="_Ref508894764"/>
      <w:bookmarkStart w:id="783" w:name="_Ref508894796"/>
      <w:bookmarkStart w:id="784" w:name="_Toc511915896"/>
      <w:r>
        <w:lastRenderedPageBreak/>
        <w:t>parameters property</w:t>
      </w:r>
      <w:bookmarkEnd w:id="782"/>
      <w:bookmarkEnd w:id="783"/>
      <w:bookmarkEnd w:id="784"/>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85" w:name="_Toc511915897"/>
      <w:r>
        <w:t>fix object</w:t>
      </w:r>
      <w:bookmarkEnd w:id="777"/>
      <w:bookmarkEnd w:id="785"/>
    </w:p>
    <w:p w14:paraId="410A501F" w14:textId="4C707545" w:rsidR="00B86BC7" w:rsidRDefault="00B86BC7" w:rsidP="00B86BC7">
      <w:pPr>
        <w:pStyle w:val="Heading3"/>
      </w:pPr>
      <w:bookmarkStart w:id="786" w:name="_Toc511915898"/>
      <w:r>
        <w:t>General</w:t>
      </w:r>
      <w:bookmarkEnd w:id="786"/>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87" w:name="_Ref493512730"/>
      <w:bookmarkStart w:id="788" w:name="_Toc511915899"/>
      <w:r>
        <w:t>description property</w:t>
      </w:r>
      <w:bookmarkEnd w:id="787"/>
      <w:bookmarkEnd w:id="788"/>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89" w:name="_Ref493512752"/>
      <w:bookmarkStart w:id="790" w:name="_Ref493513084"/>
      <w:bookmarkStart w:id="791" w:name="_Ref503372111"/>
      <w:bookmarkStart w:id="792" w:name="_Ref503372176"/>
      <w:bookmarkStart w:id="793" w:name="_Toc511915900"/>
      <w:r>
        <w:t>fileChanges property</w:t>
      </w:r>
      <w:bookmarkEnd w:id="789"/>
      <w:bookmarkEnd w:id="790"/>
      <w:bookmarkEnd w:id="791"/>
      <w:bookmarkEnd w:id="792"/>
      <w:bookmarkEnd w:id="793"/>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94" w:name="_Ref493512744"/>
      <w:bookmarkStart w:id="795" w:name="_Ref493512991"/>
      <w:bookmarkStart w:id="796" w:name="_Toc511915901"/>
      <w:r>
        <w:t>fileChange object</w:t>
      </w:r>
      <w:bookmarkEnd w:id="794"/>
      <w:bookmarkEnd w:id="795"/>
      <w:bookmarkEnd w:id="796"/>
    </w:p>
    <w:p w14:paraId="74D8322D" w14:textId="06E505AA" w:rsidR="00B86BC7" w:rsidRDefault="00B86BC7" w:rsidP="00B86BC7">
      <w:pPr>
        <w:pStyle w:val="Heading3"/>
      </w:pPr>
      <w:bookmarkStart w:id="797" w:name="_Toc511915902"/>
      <w:r>
        <w:t>General</w:t>
      </w:r>
      <w:bookmarkEnd w:id="79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98" w:name="_Ref493513096"/>
      <w:bookmarkStart w:id="799" w:name="_Ref493513195"/>
      <w:bookmarkStart w:id="800" w:name="_Ref493513493"/>
      <w:bookmarkStart w:id="801" w:name="_Toc511915903"/>
      <w:r>
        <w:t>fileLocation</w:t>
      </w:r>
      <w:r w:rsidR="00B86BC7">
        <w:t xml:space="preserve"> property</w:t>
      </w:r>
      <w:bookmarkEnd w:id="798"/>
      <w:bookmarkEnd w:id="799"/>
      <w:bookmarkEnd w:id="800"/>
      <w:bookmarkEnd w:id="801"/>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02" w:name="_Ref493513106"/>
      <w:bookmarkStart w:id="803" w:name="_Toc511915904"/>
      <w:r>
        <w:t>replacements property</w:t>
      </w:r>
      <w:bookmarkEnd w:id="802"/>
      <w:bookmarkEnd w:id="803"/>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804" w:name="_Ref493513114"/>
      <w:bookmarkStart w:id="805" w:name="_Ref493513476"/>
      <w:bookmarkStart w:id="806" w:name="_Toc511915905"/>
      <w:r>
        <w:t>replacement object</w:t>
      </w:r>
      <w:bookmarkEnd w:id="804"/>
      <w:bookmarkEnd w:id="805"/>
      <w:bookmarkEnd w:id="806"/>
    </w:p>
    <w:p w14:paraId="1276FD13" w14:textId="540BBC1F" w:rsidR="00B86BC7" w:rsidRDefault="00B86BC7" w:rsidP="00B86BC7">
      <w:pPr>
        <w:pStyle w:val="Heading3"/>
      </w:pPr>
      <w:bookmarkStart w:id="807" w:name="_Toc511915906"/>
      <w:r>
        <w:t>General</w:t>
      </w:r>
      <w:bookmarkEnd w:id="8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08" w:name="_Toc511915907"/>
      <w:r>
        <w:lastRenderedPageBreak/>
        <w:t>Constraints</w:t>
      </w:r>
      <w:bookmarkEnd w:id="808"/>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809" w:name="_Ref493518436"/>
      <w:bookmarkStart w:id="810" w:name="_Ref493518439"/>
      <w:bookmarkStart w:id="811" w:name="_Ref493518529"/>
      <w:bookmarkStart w:id="812" w:name="_Toc511915908"/>
      <w:r>
        <w:t>deleted</w:t>
      </w:r>
      <w:r w:rsidR="00F27F55">
        <w:t>Region</w:t>
      </w:r>
      <w:r>
        <w:t xml:space="preserve"> property</w:t>
      </w:r>
      <w:bookmarkEnd w:id="809"/>
      <w:bookmarkEnd w:id="810"/>
      <w:bookmarkEnd w:id="811"/>
      <w:bookmarkEnd w:id="812"/>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13" w:name="_Ref493518437"/>
      <w:bookmarkStart w:id="814" w:name="_Ref493518440"/>
      <w:bookmarkStart w:id="815" w:name="_Toc511915909"/>
      <w:r>
        <w:t>inserted</w:t>
      </w:r>
      <w:r w:rsidR="00F27F55">
        <w:t>Content</w:t>
      </w:r>
      <w:r>
        <w:t xml:space="preserve"> property</w:t>
      </w:r>
      <w:bookmarkEnd w:id="813"/>
      <w:bookmarkEnd w:id="814"/>
      <w:bookmarkEnd w:id="815"/>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16" w:name="_Ref493404948"/>
      <w:bookmarkStart w:id="817" w:name="_Ref493406026"/>
      <w:bookmarkStart w:id="818" w:name="_Toc511915910"/>
      <w:r>
        <w:t>notification object</w:t>
      </w:r>
      <w:bookmarkEnd w:id="816"/>
      <w:bookmarkEnd w:id="817"/>
      <w:bookmarkEnd w:id="818"/>
    </w:p>
    <w:p w14:paraId="3BD7AF2E" w14:textId="23E07934" w:rsidR="00B86BC7" w:rsidRDefault="00B86BC7" w:rsidP="00B86BC7">
      <w:pPr>
        <w:pStyle w:val="Heading3"/>
      </w:pPr>
      <w:bookmarkStart w:id="819" w:name="_Toc511915911"/>
      <w:r>
        <w:t>General</w:t>
      </w:r>
      <w:bookmarkEnd w:id="819"/>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820" w:name="_Toc511915912"/>
      <w:r>
        <w:t>id property</w:t>
      </w:r>
      <w:bookmarkEnd w:id="82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21" w:name="_Ref493518926"/>
      <w:bookmarkStart w:id="822" w:name="_Toc511915913"/>
      <w:r>
        <w:t>ruleId property</w:t>
      </w:r>
      <w:bookmarkEnd w:id="821"/>
      <w:bookmarkEnd w:id="822"/>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823" w:name="_Toc511915914"/>
      <w:r>
        <w:lastRenderedPageBreak/>
        <w:t>ruleKey property</w:t>
      </w:r>
      <w:bookmarkEnd w:id="823"/>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24" w:name="_Toc511915915"/>
      <w:r>
        <w:t>physicalLocation property</w:t>
      </w:r>
      <w:bookmarkEnd w:id="824"/>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825" w:name="_Toc511915916"/>
      <w:r>
        <w:t>message property</w:t>
      </w:r>
      <w:bookmarkEnd w:id="825"/>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26" w:name="_Ref493404972"/>
      <w:bookmarkStart w:id="827" w:name="_Ref493406037"/>
      <w:bookmarkStart w:id="828" w:name="_Toc511915917"/>
      <w:r>
        <w:t>level property</w:t>
      </w:r>
      <w:bookmarkEnd w:id="826"/>
      <w:bookmarkEnd w:id="827"/>
      <w:bookmarkEnd w:id="82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29" w:name="_Toc511915918"/>
      <w:r>
        <w:t>threadId property</w:t>
      </w:r>
      <w:bookmarkEnd w:id="82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30" w:name="_Toc511915919"/>
      <w:r>
        <w:t>time property</w:t>
      </w:r>
      <w:bookmarkEnd w:id="830"/>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831" w:name="_Toc511915920"/>
      <w:r>
        <w:t>exception property</w:t>
      </w:r>
      <w:bookmarkEnd w:id="831"/>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32" w:name="_Toc511915921"/>
      <w:r>
        <w:t>properties property</w:t>
      </w:r>
      <w:bookmarkEnd w:id="832"/>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33" w:name="_Ref493570836"/>
      <w:bookmarkStart w:id="834" w:name="_Toc511915922"/>
      <w:r>
        <w:t>exception object</w:t>
      </w:r>
      <w:bookmarkEnd w:id="833"/>
      <w:bookmarkEnd w:id="834"/>
    </w:p>
    <w:p w14:paraId="1257C9E2" w14:textId="6070509F" w:rsidR="00B86BC7" w:rsidRDefault="00B86BC7" w:rsidP="00B86BC7">
      <w:pPr>
        <w:pStyle w:val="Heading3"/>
      </w:pPr>
      <w:bookmarkStart w:id="835" w:name="_Toc511915923"/>
      <w:r>
        <w:t>General</w:t>
      </w:r>
      <w:bookmarkEnd w:id="83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36" w:name="_Toc511915924"/>
      <w:r>
        <w:t>kind property</w:t>
      </w:r>
      <w:bookmarkEnd w:id="83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37" w:name="_Toc511915925"/>
      <w:r>
        <w:lastRenderedPageBreak/>
        <w:t>message property</w:t>
      </w:r>
      <w:bookmarkEnd w:id="837"/>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838" w:name="_Toc511915926"/>
      <w:r>
        <w:t>stack property</w:t>
      </w:r>
      <w:bookmarkEnd w:id="838"/>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39" w:name="_Toc511915927"/>
      <w:r>
        <w:t>innerExceptions property</w:t>
      </w:r>
      <w:bookmarkEnd w:id="83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40" w:name="_Toc287332011"/>
      <w:bookmarkStart w:id="841" w:name="_Toc511915928"/>
      <w:r w:rsidRPr="00FD22AC">
        <w:lastRenderedPageBreak/>
        <w:t>Conformance</w:t>
      </w:r>
      <w:bookmarkEnd w:id="840"/>
      <w:bookmarkEnd w:id="841"/>
    </w:p>
    <w:p w14:paraId="1D48659C" w14:textId="6555FDBE" w:rsidR="00EE1E0B" w:rsidRDefault="00EE1E0B" w:rsidP="002244CB"/>
    <w:p w14:paraId="3BBDC6A3" w14:textId="77777777" w:rsidR="00376AE7" w:rsidRDefault="00376AE7" w:rsidP="00376AE7">
      <w:pPr>
        <w:pStyle w:val="Heading2"/>
        <w:numPr>
          <w:ilvl w:val="1"/>
          <w:numId w:val="2"/>
        </w:numPr>
      </w:pPr>
      <w:bookmarkStart w:id="842" w:name="_Toc511915929"/>
      <w:r>
        <w:t>Conformance targets</w:t>
      </w:r>
      <w:bookmarkEnd w:id="8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302E037" w:rsidR="00376AE7" w:rsidRDefault="00376AE7" w:rsidP="00E04728">
      <w:pPr>
        <w:pStyle w:val="ListParagraph"/>
        <w:numPr>
          <w:ilvl w:val="0"/>
          <w:numId w:val="41"/>
        </w:numPr>
        <w:rPr>
          <w:ins w:id="843" w:author="Laurence Golding" w:date="2018-04-26T11:02:00Z"/>
        </w:r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50608E99" w14:textId="6926D88F" w:rsidR="000D06FE" w:rsidRDefault="000D06FE" w:rsidP="000D06FE">
      <w:pPr>
        <w:pStyle w:val="ListParagraph"/>
        <w:numPr>
          <w:ilvl w:val="0"/>
          <w:numId w:val="41"/>
        </w:numPr>
      </w:pPr>
      <w:ins w:id="844" w:author="Laurence Golding" w:date="2018-04-26T11:02:00Z">
        <w:r w:rsidRPr="000D06FE">
          <w:rPr>
            <w:b/>
          </w:rPr>
          <w:t>Result management system</w:t>
        </w:r>
        <w:r>
          <w:t xml:space="preserve">: </w:t>
        </w:r>
      </w:ins>
      <w:ins w:id="845" w:author="Laurence Golding" w:date="2018-04-26T11:03:00Z">
        <w:r>
          <w:t xml:space="preserve">a </w:t>
        </w:r>
        <w:r w:rsidRPr="000D06FE">
          <w:t>software system that consumes the log files produced by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ins>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6" w:name="_Toc511915930"/>
      <w:r>
        <w:t>Conformance Clause 1: SARIF log file</w:t>
      </w:r>
      <w:bookmarkEnd w:id="84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847" w:name="_Toc511915931"/>
      <w:r>
        <w:t>Conformance Clause 2: SARIF resource file</w:t>
      </w:r>
      <w:bookmarkEnd w:id="84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848" w:name="_Hlk507945868"/>
      <w:r>
        <w:t>§</w:t>
      </w:r>
      <w:r>
        <w:fldChar w:fldCharType="begin"/>
      </w:r>
      <w:r>
        <w:instrText xml:space="preserve"> REF _Ref508811723 \r \h </w:instrText>
      </w:r>
      <w:r>
        <w:fldChar w:fldCharType="separate"/>
      </w:r>
      <w:r w:rsidR="0068062D">
        <w:t>3.9.6.4</w:t>
      </w:r>
      <w:r>
        <w:fldChar w:fldCharType="end"/>
      </w:r>
      <w:r>
        <w:t>.</w:t>
      </w:r>
      <w:bookmarkEnd w:id="84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849" w:name="_Toc511915932"/>
      <w:r>
        <w:t xml:space="preserve">Conformance Clause </w:t>
      </w:r>
      <w:r w:rsidR="00105CCB">
        <w:t>3</w:t>
      </w:r>
      <w:r>
        <w:t>: SARIF producer</w:t>
      </w:r>
      <w:bookmarkEnd w:id="84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0" w:name="_Toc511915933"/>
      <w:r>
        <w:lastRenderedPageBreak/>
        <w:t xml:space="preserve">Conformance Clause </w:t>
      </w:r>
      <w:r w:rsidR="00105CCB">
        <w:t>4</w:t>
      </w:r>
      <w:r>
        <w:t>: Direct producer</w:t>
      </w:r>
      <w:bookmarkEnd w:id="85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1" w:name="_Toc511915934"/>
      <w:r>
        <w:t xml:space="preserve">Conformance Clause </w:t>
      </w:r>
      <w:r w:rsidR="00D06F1A">
        <w:t>5</w:t>
      </w:r>
      <w:r>
        <w:t>: Deterministic producer</w:t>
      </w:r>
      <w:bookmarkEnd w:id="85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52" w:name="_Toc511915935"/>
      <w:r>
        <w:t>Conformance Clause 6: Converter</w:t>
      </w:r>
      <w:bookmarkEnd w:id="85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853" w:name="_Toc511915936"/>
      <w:r>
        <w:t>Conformance Clause 7: SARIF post-processor</w:t>
      </w:r>
      <w:bookmarkEnd w:id="85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4" w:name="_Toc511915937"/>
      <w:r>
        <w:t xml:space="preserve">Conformance Clause </w:t>
      </w:r>
      <w:r w:rsidR="00D06F1A">
        <w:t>8</w:t>
      </w:r>
      <w:r>
        <w:t xml:space="preserve">: </w:t>
      </w:r>
      <w:r w:rsidR="0018481C">
        <w:t>SARIF c</w:t>
      </w:r>
      <w:r>
        <w:t>onsumer</w:t>
      </w:r>
      <w:bookmarkEnd w:id="85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5" w:name="_Toc511915938"/>
      <w:r>
        <w:t xml:space="preserve">Conformance Clause </w:t>
      </w:r>
      <w:r w:rsidR="00D06F1A">
        <w:t>9</w:t>
      </w:r>
      <w:r>
        <w:t>: Viewer</w:t>
      </w:r>
      <w:bookmarkEnd w:id="85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468472F" w:rsidR="00376AE7" w:rsidRDefault="00376AE7" w:rsidP="00E04728">
      <w:pPr>
        <w:pStyle w:val="ListParagraph"/>
        <w:numPr>
          <w:ilvl w:val="0"/>
          <w:numId w:val="45"/>
        </w:numPr>
        <w:rPr>
          <w:ins w:id="856" w:author="Laurence Golding" w:date="2018-04-26T11:05:00Z"/>
        </w:r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0F7FB370" w14:textId="4909099E" w:rsidR="000D06FE" w:rsidRDefault="000D06FE" w:rsidP="000D06FE">
      <w:pPr>
        <w:pStyle w:val="Heading2"/>
        <w:rPr>
          <w:ins w:id="857" w:author="Laurence Golding" w:date="2018-04-26T11:05:00Z"/>
        </w:rPr>
      </w:pPr>
      <w:bookmarkStart w:id="858" w:name="_Hlk512505065"/>
      <w:ins w:id="859" w:author="Laurence Golding" w:date="2018-04-26T11:05:00Z">
        <w:r>
          <w:t>Conformance Clause 10: Result management system</w:t>
        </w:r>
      </w:ins>
    </w:p>
    <w:p w14:paraId="7AC2D706" w14:textId="449D3596" w:rsidR="000D06FE" w:rsidRDefault="000D06FE" w:rsidP="000D06FE">
      <w:pPr>
        <w:rPr>
          <w:ins w:id="860" w:author="Laurence Golding" w:date="2018-04-26T11:08:00Z"/>
        </w:rPr>
      </w:pPr>
      <w:ins w:id="861" w:author="Laurence Golding" w:date="2018-04-26T11:05:00Z">
        <w:r>
          <w:t>A result management system satisfies the “result management system</w:t>
        </w:r>
      </w:ins>
      <w:ins w:id="862" w:author="Laurence Golding" w:date="2018-04-26T11:06:00Z">
        <w:r>
          <w:t>” conformance profile i</w:t>
        </w:r>
      </w:ins>
      <w:ins w:id="863" w:author="Laurence Golding" w:date="2018-04-26T11:08:00Z">
        <w:r>
          <w:t>f</w:t>
        </w:r>
      </w:ins>
      <w:ins w:id="864" w:author="Laurence Golding" w:date="2018-04-26T11:06:00Z">
        <w:r>
          <w:t>:</w:t>
        </w:r>
      </w:ins>
    </w:p>
    <w:p w14:paraId="54A6B782" w14:textId="77777777" w:rsidR="000D06FE" w:rsidRDefault="000D06FE" w:rsidP="000D06FE">
      <w:pPr>
        <w:pStyle w:val="ListParagraph"/>
        <w:numPr>
          <w:ilvl w:val="0"/>
          <w:numId w:val="62"/>
        </w:numPr>
        <w:rPr>
          <w:ins w:id="865" w:author="Laurence Golding" w:date="2018-04-26T11:08:00Z"/>
        </w:rPr>
      </w:pPr>
      <w:ins w:id="866" w:author="Laurence Golding" w:date="2018-04-26T11:08:00Z">
        <w:r>
          <w:t>It satisfies the “SARIF consumer” conformance profile.</w:t>
        </w:r>
      </w:ins>
    </w:p>
    <w:p w14:paraId="5851B35F" w14:textId="2D525849" w:rsidR="000D06FE" w:rsidRPr="000D06FE" w:rsidRDefault="000D06FE" w:rsidP="009C63C5">
      <w:pPr>
        <w:pStyle w:val="ListParagraph"/>
        <w:numPr>
          <w:ilvl w:val="0"/>
          <w:numId w:val="62"/>
        </w:numPr>
      </w:pPr>
      <w:ins w:id="867" w:author="Laurence Golding" w:date="2018-04-26T11:09:00Z">
        <w:r>
          <w:t>It additionally satisfies the normative requirements in §</w:t>
        </w:r>
        <w:r>
          <w:fldChar w:fldCharType="begin"/>
        </w:r>
        <w:r>
          <w:instrText xml:space="preserve"> REF _Ref506805751 \r \h </w:instrText>
        </w:r>
      </w:ins>
      <w:ins w:id="868" w:author="Laurence Golding" w:date="2018-04-26T11:09:00Z">
        <w:r>
          <w:fldChar w:fldCharType="separate"/>
        </w:r>
        <w:r>
          <w:t>3</w:t>
        </w:r>
        <w:r>
          <w:fldChar w:fldCharType="end"/>
        </w:r>
        <w:r>
          <w:t xml:space="preserve"> and </w:t>
        </w:r>
        <w:r>
          <w:fldChar w:fldCharType="begin"/>
        </w:r>
        <w:r>
          <w:instrText xml:space="preserve"> REF _Ref512504314 \r \h </w:instrText>
        </w:r>
      </w:ins>
      <w:r>
        <w:fldChar w:fldCharType="separate"/>
      </w:r>
      <w:ins w:id="869" w:author="Laurence Golding" w:date="2018-04-26T11:09:00Z">
        <w:r>
          <w:t>Appendix B</w:t>
        </w:r>
        <w:r>
          <w:fldChar w:fldCharType="end"/>
        </w:r>
        <w:r>
          <w:t xml:space="preserve"> </w:t>
        </w:r>
      </w:ins>
      <w:ins w:id="870" w:author="Laurence Golding" w:date="2018-04-26T11:25:00Z">
        <w:r w:rsidR="006845DB">
          <w:t xml:space="preserve">(“Use of fingerprints by result management systems”) </w:t>
        </w:r>
      </w:ins>
      <w:ins w:id="871" w:author="Laurence Golding" w:date="2018-04-26T11:09:00Z">
        <w:r>
          <w:t>that are designated as applying to result management systems.</w:t>
        </w:r>
      </w:ins>
    </w:p>
    <w:bookmarkEnd w:id="858"/>
    <w:p w14:paraId="35532103" w14:textId="566D36B6" w:rsidR="00AE0702" w:rsidRPr="00AE0702" w:rsidRDefault="00AE0702" w:rsidP="00C93F2E"/>
    <w:p w14:paraId="51263FE3" w14:textId="31A49E7E" w:rsidR="0052099F" w:rsidRDefault="002244CB" w:rsidP="00CE1F32">
      <w:pPr>
        <w:pStyle w:val="AppendixHeading1"/>
      </w:pPr>
      <w:bookmarkStart w:id="872" w:name="AppendixAcknowledgments"/>
      <w:bookmarkStart w:id="873" w:name="_Toc85472897"/>
      <w:bookmarkStart w:id="874" w:name="_Toc287332012"/>
      <w:bookmarkStart w:id="875" w:name="_Toc511915939"/>
      <w:bookmarkEnd w:id="872"/>
      <w:r>
        <w:lastRenderedPageBreak/>
        <w:t xml:space="preserve">(Informative) </w:t>
      </w:r>
      <w:r w:rsidR="00B80CDB">
        <w:t>Acknowl</w:t>
      </w:r>
      <w:r w:rsidR="004D0E5E">
        <w:t>e</w:t>
      </w:r>
      <w:r w:rsidR="008F61FB">
        <w:t>dg</w:t>
      </w:r>
      <w:r w:rsidR="0052099F">
        <w:t>ments</w:t>
      </w:r>
      <w:bookmarkEnd w:id="873"/>
      <w:bookmarkEnd w:id="874"/>
      <w:bookmarkEnd w:id="87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6735B248" w:rsidR="0052099F" w:rsidRDefault="002244CB" w:rsidP="008C100C">
      <w:pPr>
        <w:pStyle w:val="AppendixHeading1"/>
      </w:pPr>
      <w:bookmarkStart w:id="876" w:name="AppendixFingerprints"/>
      <w:bookmarkStart w:id="877" w:name="_Toc511915940"/>
      <w:bookmarkStart w:id="878" w:name="_Ref512503398"/>
      <w:bookmarkStart w:id="879" w:name="_Ref512504314"/>
      <w:bookmarkEnd w:id="876"/>
      <w:r>
        <w:lastRenderedPageBreak/>
        <w:t>(</w:t>
      </w:r>
      <w:del w:id="880" w:author="Laurence Golding" w:date="2018-04-26T10:42:00Z">
        <w:r w:rsidDel="00964BCF">
          <w:delText>Informative</w:delText>
        </w:r>
      </w:del>
      <w:ins w:id="881" w:author="Laurence Golding" w:date="2018-04-26T10:42:00Z">
        <w:r w:rsidR="00964BCF">
          <w:t>Normative</w:t>
        </w:r>
      </w:ins>
      <w:r>
        <w:t xml:space="preserve">) </w:t>
      </w:r>
      <w:r w:rsidR="00710FE0">
        <w:t>Use of fingerprints by result management systems</w:t>
      </w:r>
      <w:bookmarkEnd w:id="877"/>
      <w:bookmarkEnd w:id="878"/>
      <w:bookmarkEnd w:id="87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AFFA56E" w:rsidR="002A48C0" w:rsidRDefault="002A48C0" w:rsidP="002A48C0">
      <w:r>
        <w:t xml:space="preserve">To determine whether a result from a subsequent run is </w:t>
      </w:r>
      <w:ins w:id="882" w:author="Laurence Golding" w:date="2018-04-27T12:56:00Z">
        <w:r w:rsidR="00FA313E">
          <w:t xml:space="preserve">logically </w:t>
        </w:r>
      </w:ins>
      <w:r>
        <w:t>the same as a result from the baseline, there must be a way to use information contained in the result to construct a stable identifier for the result. We refer to this identifier as a fingerprint.</w:t>
      </w:r>
    </w:p>
    <w:p w14:paraId="1D9F32EF" w14:textId="7B09FF63" w:rsidR="002A48C0" w:rsidRDefault="002A48C0" w:rsidP="002A48C0">
      <w:r>
        <w:t xml:space="preserve">A result management system </w:t>
      </w:r>
      <w:del w:id="883" w:author="Laurence Golding" w:date="2018-04-26T10:42:00Z">
        <w:r w:rsidRPr="00964BCF" w:rsidDel="00964BCF">
          <w:rPr>
            <w:b/>
          </w:rPr>
          <w:delText>can</w:delText>
        </w:r>
        <w:r w:rsidDel="00964BCF">
          <w:delText xml:space="preserve"> </w:delText>
        </w:r>
      </w:del>
      <w:ins w:id="884" w:author="Laurence Golding" w:date="2018-04-26T10:42:00Z">
        <w:r w:rsidR="00964BCF">
          <w:rPr>
            <w:b/>
          </w:rPr>
          <w:t>SHOULD</w:t>
        </w:r>
        <w:r w:rsidR="00964BCF">
          <w:t xml:space="preserve"> </w:t>
        </w:r>
      </w:ins>
      <w:r>
        <w:t>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B329027"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del w:id="885" w:author="Laurence Golding" w:date="2018-04-27T12:57:00Z">
        <w:r w:rsidR="00105CCB" w:rsidDel="00FA313E">
          <w:rPr>
            <w:rStyle w:val="CODEtemp"/>
          </w:rPr>
          <w:delText>m</w:delText>
        </w:r>
        <w:r w:rsidRPr="002A48C0" w:rsidDel="00FA313E">
          <w:rPr>
            <w:rStyle w:val="CODEtemp"/>
          </w:rPr>
          <w:delText>essage</w:delText>
        </w:r>
        <w:r w:rsidDel="00FA313E">
          <w:delText xml:space="preserve"> </w:delText>
        </w:r>
      </w:del>
      <w:proofErr w:type="gramStart"/>
      <w:ins w:id="886" w:author="Laurence Golding" w:date="2018-04-27T12:57:00Z">
        <w:r w:rsidR="00FA313E">
          <w:rPr>
            <w:rStyle w:val="CODEtemp"/>
          </w:rPr>
          <w:t>result.m</w:t>
        </w:r>
        <w:r w:rsidR="00FA313E" w:rsidRPr="002A48C0">
          <w:rPr>
            <w:rStyle w:val="CODEtemp"/>
          </w:rPr>
          <w:t>essage</w:t>
        </w:r>
        <w:proofErr w:type="gramEnd"/>
        <w:r w:rsidR="00FA313E">
          <w:t xml:space="preserve"> </w:t>
        </w:r>
      </w:ins>
      <w:r>
        <w:t xml:space="preserve">property, for example: </w:t>
      </w:r>
      <w:r w:rsidRPr="002A48C0">
        <w:rPr>
          <w:rStyle w:val="CODEtemp"/>
        </w:rPr>
        <w:t>"The word xxx should not be used in documentation."</w:t>
      </w:r>
    </w:p>
    <w:p w14:paraId="0EB7B839" w14:textId="1C9CAE8E" w:rsidR="002A48C0" w:rsidRPr="00964BCF" w:rsidRDefault="002A48C0" w:rsidP="002A48C0">
      <w:r>
        <w:t xml:space="preserve">The SARIF format provides the </w:t>
      </w:r>
      <w:del w:id="887" w:author="Laurence Golding" w:date="2018-04-26T10:31:00Z">
        <w:r w:rsidR="00703E80" w:rsidDel="008A2ADD">
          <w:rPr>
            <w:rStyle w:val="CODEtemp"/>
          </w:rPr>
          <w:delText>f</w:delText>
        </w:r>
        <w:r w:rsidRPr="002A48C0" w:rsidDel="008A2ADD">
          <w:rPr>
            <w:rStyle w:val="CODEtemp"/>
          </w:rPr>
          <w:delText>ngerprintContribution</w:delText>
        </w:r>
        <w:r w:rsidR="00703E80" w:rsidDel="008A2ADD">
          <w:rPr>
            <w:rStyle w:val="CODEtemp"/>
          </w:rPr>
          <w:delText>s</w:delText>
        </w:r>
        <w:r w:rsidDel="008A2ADD">
          <w:delText xml:space="preserve"> </w:delText>
        </w:r>
      </w:del>
      <w:ins w:id="888" w:author="Laurence Golding" w:date="2018-04-26T10:31:00Z">
        <w:r w:rsidR="008A2ADD">
          <w:rPr>
            <w:rStyle w:val="CODEtemp"/>
          </w:rPr>
          <w:t>partialFingerprints</w:t>
        </w:r>
        <w:r w:rsidR="008A2ADD">
          <w:t xml:space="preserve"> </w:t>
        </w:r>
      </w:ins>
      <w:r>
        <w:t>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del w:id="889" w:author="Laurence Golding" w:date="2018-04-26T10:30:00Z">
        <w:r w:rsidR="00703E80" w:rsidDel="008A2ADD">
          <w:rPr>
            <w:rStyle w:val="CODEtemp"/>
          </w:rPr>
          <w:delText>f</w:delText>
        </w:r>
        <w:r w:rsidRPr="002A48C0" w:rsidDel="008A2ADD">
          <w:rPr>
            <w:rStyle w:val="CODEtemp"/>
          </w:rPr>
          <w:delText>ingerprintContribution</w:delText>
        </w:r>
        <w:r w:rsidR="00703E80" w:rsidDel="008A2ADD">
          <w:rPr>
            <w:rStyle w:val="CODEtemp"/>
          </w:rPr>
          <w:delText>s</w:delText>
        </w:r>
      </w:del>
      <w:ins w:id="890" w:author="Laurence Golding" w:date="2018-04-26T10:30:00Z">
        <w:r w:rsidR="008A2ADD">
          <w:rPr>
            <w:rStyle w:val="CODEtemp"/>
          </w:rPr>
          <w:t>partialFingerprints</w:t>
        </w:r>
      </w:ins>
      <w:r>
        <w:t xml:space="preserve"> </w:t>
      </w:r>
      <w:r w:rsidR="00703E80">
        <w:t xml:space="preserve">object </w:t>
      </w:r>
      <w:r>
        <w:t>to the prohibited word.</w:t>
      </w:r>
      <w:ins w:id="891" w:author="Laurence Golding" w:date="2018-04-26T10:44:00Z">
        <w:r w:rsidR="00964BCF">
          <w:t xml:space="preserve"> A result management system </w:t>
        </w:r>
        <w:r w:rsidR="00964BCF">
          <w:rPr>
            <w:b/>
          </w:rPr>
          <w:t>SH</w:t>
        </w:r>
      </w:ins>
      <w:ins w:id="892" w:author="Laurence Golding" w:date="2018-04-27T12:57:00Z">
        <w:r w:rsidR="00FA313E">
          <w:rPr>
            <w:b/>
          </w:rPr>
          <w:t>ALL</w:t>
        </w:r>
      </w:ins>
      <w:ins w:id="893" w:author="Laurence Golding" w:date="2018-04-26T10:44:00Z">
        <w:r w:rsidR="00964BCF">
          <w:t xml:space="preserve"> </w:t>
        </w:r>
      </w:ins>
      <w:ins w:id="894" w:author="Laurence Golding" w:date="2018-04-26T10:46:00Z">
        <w:r w:rsidR="00964BCF">
          <w:t>include</w:t>
        </w:r>
      </w:ins>
      <w:ins w:id="895" w:author="Laurence Golding" w:date="2018-04-26T10:44:00Z">
        <w:r w:rsidR="00964BCF">
          <w:t xml:space="preserve"> the information in </w:t>
        </w:r>
      </w:ins>
      <w:ins w:id="896" w:author="Laurence Golding" w:date="2018-04-26T10:45:00Z">
        <w:r w:rsidR="00964BCF">
          <w:rPr>
            <w:rStyle w:val="CODEtemp"/>
          </w:rPr>
          <w:t>partialFingerprints</w:t>
        </w:r>
        <w:r w:rsidR="00964BCF">
          <w:t xml:space="preserve"> in its fingerprint </w:t>
        </w:r>
      </w:ins>
      <w:ins w:id="897" w:author="Laurence Golding" w:date="2018-04-26T10:46:00Z">
        <w:r w:rsidR="00964BCF">
          <w:t>computation</w:t>
        </w:r>
      </w:ins>
      <w:ins w:id="898" w:author="Laurence Golding" w:date="2018-04-26T10:45:00Z">
        <w:r w:rsidR="00964BCF">
          <w:t>.</w:t>
        </w:r>
      </w:ins>
      <w:ins w:id="899" w:author="Laurence Golding" w:date="2018-04-27T12:57:00Z">
        <w:r w:rsidR="00FA313E">
          <w:t xml:space="preserve"> See §</w:t>
        </w:r>
        <w:r w:rsidR="00FA313E">
          <w:fldChar w:fldCharType="begin"/>
        </w:r>
        <w:r w:rsidR="00FA313E">
          <w:instrText xml:space="preserve"> REF _Ref512597197 \r \h </w:instrText>
        </w:r>
      </w:ins>
      <w:r w:rsidR="00FA313E">
        <w:fldChar w:fldCharType="separate"/>
      </w:r>
      <w:ins w:id="900" w:author="Laurence Golding" w:date="2018-04-27T12:57:00Z">
        <w:r w:rsidR="00FA313E">
          <w:t>3.19.12</w:t>
        </w:r>
        <w:r w:rsidR="00FA313E">
          <w:fldChar w:fldCharType="end"/>
        </w:r>
        <w:r w:rsidR="00FA313E">
          <w:t xml:space="preserve"> for more </w:t>
        </w:r>
      </w:ins>
      <w:ins w:id="901" w:author="Laurence Golding" w:date="2018-04-27T12:58:00Z">
        <w:r w:rsidR="00FA313E">
          <w:t>requirements</w:t>
        </w:r>
      </w:ins>
      <w:bookmarkStart w:id="902" w:name="_GoBack"/>
      <w:bookmarkEnd w:id="902"/>
      <w:ins w:id="903" w:author="Laurence Golding" w:date="2018-04-27T12:57:00Z">
        <w:r w:rsidR="00FA313E">
          <w:t xml:space="preserve"> on how</w:t>
        </w:r>
      </w:ins>
      <w:ins w:id="904" w:author="Laurence Golding" w:date="2018-04-27T12:58:00Z">
        <w:r w:rsidR="00FA313E">
          <w:t xml:space="preserve"> a result management system decides which partial fingerprints to use.</w:t>
        </w:r>
      </w:ins>
    </w:p>
    <w:p w14:paraId="11E5FCF3" w14:textId="2D011974" w:rsidR="002A48C0" w:rsidRDefault="002A48C0" w:rsidP="002A48C0">
      <w:pPr>
        <w:rPr>
          <w:ins w:id="905" w:author="Laurence Golding" w:date="2018-04-26T10:47:00Z"/>
        </w:rPr>
      </w:pPr>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ins w:id="906" w:author="Laurence Golding" w:date="2018-04-26T10:45:00Z">
        <w:r w:rsidR="00964BCF">
          <w:t xml:space="preserve"> A</w:t>
        </w:r>
      </w:ins>
      <w:ins w:id="907" w:author="Laurence Golding" w:date="2018-04-26T10:46:00Z">
        <w:r w:rsidR="00964BCF">
          <w:t xml:space="preserve"> result management system </w:t>
        </w:r>
        <w:r w:rsidR="00964BCF">
          <w:rPr>
            <w:b/>
          </w:rPr>
          <w:t>SHOULD NOT</w:t>
        </w:r>
        <w:r w:rsidR="00964BCF">
          <w:t xml:space="preserve"> include an absolute line number (or an absolute byte location in a binary file) in its fingerprint computation.</w:t>
        </w:r>
      </w:ins>
    </w:p>
    <w:p w14:paraId="1E3A315D" w14:textId="6B3A10E6" w:rsidR="00964BCF" w:rsidRDefault="00964BCF" w:rsidP="002A48C0">
      <w:pPr>
        <w:rPr>
          <w:ins w:id="908" w:author="Laurence Golding" w:date="2018-04-26T10:59:00Z"/>
        </w:rPr>
      </w:pPr>
      <w:ins w:id="909" w:author="Laurence Golding" w:date="2018-04-26T10:47:00Z">
        <w:r>
          <w:t>A</w:t>
        </w:r>
      </w:ins>
      <w:ins w:id="910" w:author="Laurence Golding" w:date="2018-04-26T10:48:00Z">
        <w:r>
          <w:t xml:space="preserve"> result manage</w:t>
        </w:r>
      </w:ins>
      <w:ins w:id="911" w:author="Laurence Golding" w:date="2018-04-26T10:49:00Z">
        <w:r>
          <w:t xml:space="preserve">ment system </w:t>
        </w:r>
        <w:r>
          <w:rPr>
            <w:b/>
          </w:rPr>
          <w:t>SHALL NOT</w:t>
        </w:r>
        <w:r>
          <w:t xml:space="preserve"> include non-deterministic file format elements (</w:t>
        </w:r>
      </w:ins>
      <w:ins w:id="912" w:author="Laurence Golding" w:date="2018-04-26T10:56:00Z">
        <w:r w:rsidR="00984DE3">
          <w:fldChar w:fldCharType="begin"/>
        </w:r>
        <w:r w:rsidR="00984DE3">
          <w:instrText xml:space="preserve"> REF _Ref512503541 \r \h </w:instrText>
        </w:r>
      </w:ins>
      <w:r w:rsidR="00984DE3">
        <w:fldChar w:fldCharType="separate"/>
      </w:r>
      <w:ins w:id="913" w:author="Laurence Golding" w:date="2018-04-26T10:56:00Z">
        <w:r w:rsidR="00984DE3">
          <w:t>Appendix F</w:t>
        </w:r>
        <w:r w:rsidR="00984DE3">
          <w:fldChar w:fldCharType="end"/>
        </w:r>
      </w:ins>
      <w:ins w:id="914" w:author="Laurence Golding" w:date="2018-04-26T10:59:00Z">
        <w:r w:rsidR="00C47964">
          <w:t>, §</w:t>
        </w:r>
        <w:r w:rsidR="00C47964">
          <w:fldChar w:fldCharType="begin"/>
        </w:r>
        <w:r w:rsidR="00C47964">
          <w:instrText xml:space="preserve"> REF _Ref512503706 \r \h </w:instrText>
        </w:r>
      </w:ins>
      <w:r w:rsidR="00C47964">
        <w:fldChar w:fldCharType="separate"/>
      </w:r>
      <w:ins w:id="915" w:author="Laurence Golding" w:date="2018-04-26T10:59:00Z">
        <w:r w:rsidR="00C47964">
          <w:t>F.2</w:t>
        </w:r>
        <w:r w:rsidR="00C47964">
          <w:fldChar w:fldCharType="end"/>
        </w:r>
      </w:ins>
      <w:ins w:id="916" w:author="Laurence Golding" w:date="2018-04-26T10:49:00Z">
        <w:r>
          <w:t>)</w:t>
        </w:r>
      </w:ins>
      <w:ins w:id="917" w:author="Laurence Golding" w:date="2018-04-26T10:59:00Z">
        <w:r w:rsidR="00C47964">
          <w:t xml:space="preserve"> in its fingerprint computation</w:t>
        </w:r>
      </w:ins>
      <w:ins w:id="918" w:author="Laurence Golding" w:date="2018-04-26T10:57:00Z">
        <w:r w:rsidR="00984DE3">
          <w:t>.</w:t>
        </w:r>
      </w:ins>
    </w:p>
    <w:p w14:paraId="2DA741EA" w14:textId="4F1CB73A" w:rsidR="00C47964" w:rsidRPr="00C47964" w:rsidRDefault="00C47964" w:rsidP="002A48C0">
      <w:ins w:id="919" w:author="Laurence Golding" w:date="2018-04-26T10:59:00Z">
        <w:r>
          <w:t>A res</w:t>
        </w:r>
      </w:ins>
      <w:ins w:id="920" w:author="Laurence Golding" w:date="2018-04-26T11:00:00Z">
        <w:r>
          <w:t xml:space="preserve">ult management system </w:t>
        </w:r>
        <w:r>
          <w:rPr>
            <w:b/>
          </w:rPr>
          <w:t>SHALL NOT</w:t>
        </w:r>
        <w:r>
          <w:t xml:space="preserve"> include non-deterministic absolute URIs (</w:t>
        </w:r>
        <w:r>
          <w:fldChar w:fldCharType="begin"/>
        </w:r>
        <w:r>
          <w:instrText xml:space="preserve"> REF _Ref512503759 \r \h </w:instrText>
        </w:r>
      </w:ins>
      <w:r>
        <w:fldChar w:fldCharType="separate"/>
      </w:r>
      <w:ins w:id="921" w:author="Laurence Golding" w:date="2018-04-26T11:00:00Z">
        <w:r>
          <w:t>Appendix F</w:t>
        </w:r>
        <w:r>
          <w:fldChar w:fldCharType="end"/>
        </w:r>
        <w:r>
          <w:t>, §</w:t>
        </w:r>
        <w:r>
          <w:fldChar w:fldCharType="begin"/>
        </w:r>
        <w:r>
          <w:instrText xml:space="preserve"> REF _Ref512503774 \r \h </w:instrText>
        </w:r>
      </w:ins>
      <w:r>
        <w:fldChar w:fldCharType="separate"/>
      </w:r>
      <w:ins w:id="922" w:author="Laurence Golding" w:date="2018-04-26T11:00:00Z">
        <w:r>
          <w:t>F.4</w:t>
        </w:r>
        <w:r>
          <w:fldChar w:fldCharType="end"/>
        </w:r>
        <w:r>
          <w:t>) in its fingerprint computation.</w:t>
        </w:r>
      </w:ins>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23" w:name="AppendixViewers"/>
      <w:bookmarkStart w:id="924" w:name="_Toc511915941"/>
      <w:bookmarkEnd w:id="923"/>
      <w:r>
        <w:lastRenderedPageBreak/>
        <w:t xml:space="preserve">(Informative) </w:t>
      </w:r>
      <w:r w:rsidR="00710FE0">
        <w:t xml:space="preserve">Use of SARIF by log </w:t>
      </w:r>
      <w:r w:rsidR="00AF0D84">
        <w:t xml:space="preserve">file </w:t>
      </w:r>
      <w:r w:rsidR="00710FE0">
        <w:t>viewers</w:t>
      </w:r>
      <w:bookmarkEnd w:id="92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25" w:name="AppendixConverters"/>
      <w:bookmarkStart w:id="926" w:name="_Toc511915942"/>
      <w:bookmarkEnd w:id="925"/>
      <w:r>
        <w:lastRenderedPageBreak/>
        <w:t xml:space="preserve">(Informative) </w:t>
      </w:r>
      <w:r w:rsidR="00710FE0">
        <w:t>Production of SARIF by converters</w:t>
      </w:r>
      <w:bookmarkEnd w:id="92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927" w:name="AppendixRuleMetadata"/>
      <w:bookmarkStart w:id="928" w:name="_Toc511915943"/>
      <w:bookmarkEnd w:id="927"/>
      <w:r>
        <w:lastRenderedPageBreak/>
        <w:t xml:space="preserve">(Informative) </w:t>
      </w:r>
      <w:r w:rsidR="00710FE0">
        <w:t>Locating rule metadata</w:t>
      </w:r>
      <w:bookmarkEnd w:id="92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29" w:name="AppendixDeterminism"/>
      <w:bookmarkStart w:id="930" w:name="_Toc511915944"/>
      <w:bookmarkStart w:id="931" w:name="_Ref512503541"/>
      <w:bookmarkStart w:id="932" w:name="_Ref512503759"/>
      <w:bookmarkEnd w:id="929"/>
      <w:r>
        <w:lastRenderedPageBreak/>
        <w:t xml:space="preserve">(Normative) </w:t>
      </w:r>
      <w:r w:rsidR="00710FE0">
        <w:t>Producing deterministic SARIF log files</w:t>
      </w:r>
      <w:bookmarkEnd w:id="930"/>
      <w:bookmarkEnd w:id="931"/>
      <w:bookmarkEnd w:id="932"/>
    </w:p>
    <w:p w14:paraId="269DCAE0" w14:textId="72CA49C1" w:rsidR="00B62028" w:rsidRDefault="00B62028" w:rsidP="00B62028">
      <w:pPr>
        <w:pStyle w:val="AppendixHeading2"/>
      </w:pPr>
      <w:bookmarkStart w:id="933" w:name="_Toc511915945"/>
      <w:r>
        <w:t>General</w:t>
      </w:r>
      <w:bookmarkEnd w:id="9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34" w:name="_Toc511915946"/>
      <w:bookmarkStart w:id="935" w:name="_Ref512503706"/>
      <w:r>
        <w:t>Non-deterministic file format elements</w:t>
      </w:r>
      <w:bookmarkEnd w:id="934"/>
      <w:bookmarkEnd w:id="93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36" w:name="_Toc511915947"/>
      <w:r>
        <w:t>Array and dictionary element ordering</w:t>
      </w:r>
      <w:bookmarkEnd w:id="93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37" w:name="_Toc511915948"/>
      <w:bookmarkStart w:id="938" w:name="_Ref512503774"/>
      <w:r>
        <w:t>Absolute paths</w:t>
      </w:r>
      <w:bookmarkEnd w:id="937"/>
      <w:bookmarkEnd w:id="938"/>
    </w:p>
    <w:p w14:paraId="44DBC15E" w14:textId="078873A8" w:rsidR="00D44AFA" w:rsidRDefault="00D44AFA" w:rsidP="00D44AFA">
      <w:r>
        <w:t xml:space="preserve">The use of </w:t>
      </w:r>
      <w:ins w:id="939" w:author="Laurence Golding" w:date="2018-04-26T10:58:00Z">
        <w:r w:rsidR="00984DE3">
          <w:t xml:space="preserve">non-deterministic </w:t>
        </w:r>
      </w:ins>
      <w:r>
        <w:t>absolute file paths</w:t>
      </w:r>
      <w:ins w:id="940" w:author="Laurence Golding" w:date="2018-04-26T10:58:00Z">
        <w:r w:rsidR="00984DE3">
          <w:t xml:space="preserve"> (that is, absolute paths which might differ from machine to machine)</w:t>
        </w:r>
      </w:ins>
      <w:r>
        <w:t xml:space="preserve">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E76E0D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w:t>
      </w:r>
      <w:ins w:id="941" w:author="Laurence Golding" w:date="2018-04-26T10:58:00Z">
        <w:r w:rsidR="00984DE3">
          <w:t xml:space="preserve">non-deterministic </w:t>
        </w:r>
      </w:ins>
      <w:r w:rsidR="00D44AFA">
        <w:t>absolute file paths. Tools can achieve this by emitting URIs that are relative to one or more root directories (for example, a source root directory and an output root directory)</w:t>
      </w:r>
      <w:del w:id="942" w:author="Laurence Golding" w:date="2018-04-26T10:59:00Z">
        <w:r w:rsidR="00D44AFA" w:rsidDel="00984DE3">
          <w:delText>,</w:delText>
        </w:r>
      </w:del>
      <w:r w:rsidR="00D44AFA">
        <w:t xml:space="preserve">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43" w:name="_Toc511915949"/>
      <w:r>
        <w:t>Compensating for non-deterministic output</w:t>
      </w:r>
      <w:bookmarkEnd w:id="9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44" w:name="_Toc511915950"/>
      <w:r>
        <w:t>Interaction between determinism and baselining</w:t>
      </w:r>
      <w:bookmarkEnd w:id="94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45" w:name="AppendixFixes"/>
      <w:bookmarkStart w:id="946" w:name="_Toc511915951"/>
      <w:bookmarkEnd w:id="945"/>
      <w:r>
        <w:lastRenderedPageBreak/>
        <w:t xml:space="preserve">(Informative) </w:t>
      </w:r>
      <w:r w:rsidR="00710FE0">
        <w:t>Guidance on fixes</w:t>
      </w:r>
      <w:bookmarkEnd w:id="9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47" w:name="_Toc511915952"/>
      <w:r>
        <w:lastRenderedPageBreak/>
        <w:t>(Informative) Diagnosing results in generated files</w:t>
      </w:r>
      <w:bookmarkEnd w:id="9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48" w:name="AppendixExamples"/>
      <w:bookmarkStart w:id="949" w:name="_Toc511915953"/>
      <w:bookmarkEnd w:id="948"/>
      <w:r>
        <w:lastRenderedPageBreak/>
        <w:t xml:space="preserve">(Informative) </w:t>
      </w:r>
      <w:r w:rsidR="00710FE0">
        <w:t>Examples</w:t>
      </w:r>
      <w:bookmarkEnd w:id="9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0" w:name="_Toc511915954"/>
      <w:r>
        <w:t xml:space="preserve">Minimal valid SARIF </w:t>
      </w:r>
      <w:r w:rsidR="00EA1C84">
        <w:t>log file</w:t>
      </w:r>
      <w:bookmarkEnd w:id="9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51" w:name="_Toc511915955"/>
      <w:r w:rsidRPr="00745595">
        <w:t xml:space="preserve">Minimal recommended SARIF </w:t>
      </w:r>
      <w:r w:rsidR="00EA1C84">
        <w:t xml:space="preserve">log </w:t>
      </w:r>
      <w:r w:rsidRPr="00745595">
        <w:t>file with source information</w:t>
      </w:r>
      <w:bookmarkEnd w:id="9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52" w:name="_Toc511915956"/>
      <w:r w:rsidRPr="001D7651">
        <w:t xml:space="preserve">Minimal recommended SARIF </w:t>
      </w:r>
      <w:r w:rsidR="00EA1C84">
        <w:t xml:space="preserve">log </w:t>
      </w:r>
      <w:r w:rsidRPr="001D7651">
        <w:t>file without source information</w:t>
      </w:r>
      <w:bookmarkEnd w:id="952"/>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53" w:name="_Toc511915957"/>
      <w:r w:rsidRPr="001D7651">
        <w:t xml:space="preserve">SARIF </w:t>
      </w:r>
      <w:r w:rsidR="00D71A1D">
        <w:t xml:space="preserve">resource </w:t>
      </w:r>
      <w:r w:rsidRPr="001D7651">
        <w:t xml:space="preserve">file </w:t>
      </w:r>
      <w:r w:rsidR="00D71A1D">
        <w:t>with</w:t>
      </w:r>
      <w:r w:rsidRPr="001D7651">
        <w:t xml:space="preserve"> rule metadata</w:t>
      </w:r>
      <w:bookmarkEnd w:id="953"/>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54" w:name="_Toc511915958"/>
      <w:r>
        <w:t>Comprehensive SARIF file</w:t>
      </w:r>
      <w:bookmarkEnd w:id="9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55" w:name="AppendixRevisionHistory"/>
      <w:bookmarkStart w:id="956" w:name="_Toc85472898"/>
      <w:bookmarkStart w:id="957" w:name="_Toc287332014"/>
      <w:bookmarkStart w:id="958" w:name="_Toc511915959"/>
      <w:bookmarkEnd w:id="955"/>
      <w:r>
        <w:lastRenderedPageBreak/>
        <w:t xml:space="preserve">(Informative) </w:t>
      </w:r>
      <w:r w:rsidR="00A05FDF">
        <w:t>Revision History</w:t>
      </w:r>
      <w:bookmarkEnd w:id="956"/>
      <w:bookmarkEnd w:id="957"/>
      <w:bookmarkEnd w:id="9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6" w:author="Laurence Golding" w:date="2018-04-27T12:41:00Z" w:initials="LG">
    <w:p w14:paraId="29E8EA5A" w14:textId="2CFDF32A" w:rsidR="00D73465" w:rsidRPr="00D73465" w:rsidRDefault="00D73465">
      <w:pPr>
        <w:pStyle w:val="CommentText"/>
      </w:pPr>
      <w:r>
        <w:rPr>
          <w:rStyle w:val="CommentReference"/>
        </w:rPr>
        <w:annotationRef/>
      </w:r>
      <w:r>
        <w:rPr>
          <w:b/>
        </w:rPr>
        <w:t>Michael</w:t>
      </w:r>
      <w:r>
        <w:t>: This section will be revised in #136, “</w:t>
      </w:r>
      <w:r w:rsidRPr="00D73465">
        <w:t>Make sure result.id explicitly notes its relevant to automation/results management systems</w:t>
      </w:r>
      <w:r>
        <w:t xml:space="preserve">”. For </w:t>
      </w:r>
      <w:proofErr w:type="gramStart"/>
      <w:r>
        <w:t>now</w:t>
      </w:r>
      <w:proofErr w:type="gramEnd"/>
      <w:r>
        <w:t xml:space="preserve"> I’m just adjusting the property name (and fixing a link).</w:t>
      </w:r>
    </w:p>
  </w:comment>
  <w:comment w:id="411" w:author="Laurence Golding" w:date="2018-04-27T12:01:00Z" w:initials="LG">
    <w:p w14:paraId="05D3988B" w14:textId="5DCC90FF" w:rsidR="00D61A2C" w:rsidRDefault="00D61A2C">
      <w:pPr>
        <w:pStyle w:val="CommentText"/>
      </w:pPr>
      <w:r>
        <w:rPr>
          <w:rStyle w:val="CommentReference"/>
        </w:rPr>
        <w:annotationRef/>
      </w:r>
      <w:r>
        <w:t>Really? Even if the analysis tool’s native output format provides something it considers a “fingerprint”?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8EA5A" w15:done="0"/>
  <w15:commentEx w15:paraId="05D398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8EA5A" w16cid:durableId="1E8D98DC"/>
  <w16cid:commentId w16cid:paraId="05D3988B" w16cid:durableId="1E8D8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0BF3C" w14:textId="77777777" w:rsidR="00442BAA" w:rsidRDefault="00442BAA" w:rsidP="008C100C">
      <w:r>
        <w:separator/>
      </w:r>
    </w:p>
    <w:p w14:paraId="638563B2" w14:textId="77777777" w:rsidR="00442BAA" w:rsidRDefault="00442BAA" w:rsidP="008C100C"/>
    <w:p w14:paraId="0F4E8A18" w14:textId="77777777" w:rsidR="00442BAA" w:rsidRDefault="00442BAA" w:rsidP="008C100C"/>
    <w:p w14:paraId="531479CF" w14:textId="77777777" w:rsidR="00442BAA" w:rsidRDefault="00442BAA" w:rsidP="008C100C"/>
    <w:p w14:paraId="5391D1CA" w14:textId="77777777" w:rsidR="00442BAA" w:rsidRDefault="00442BAA" w:rsidP="008C100C"/>
    <w:p w14:paraId="1C2A1930" w14:textId="77777777" w:rsidR="00442BAA" w:rsidRDefault="00442BAA" w:rsidP="008C100C"/>
    <w:p w14:paraId="16150202" w14:textId="77777777" w:rsidR="00442BAA" w:rsidRDefault="00442BAA" w:rsidP="008C100C"/>
  </w:endnote>
  <w:endnote w:type="continuationSeparator" w:id="0">
    <w:p w14:paraId="361933CB" w14:textId="77777777" w:rsidR="00442BAA" w:rsidRDefault="00442BAA" w:rsidP="008C100C">
      <w:r>
        <w:continuationSeparator/>
      </w:r>
    </w:p>
    <w:p w14:paraId="7FE4C311" w14:textId="77777777" w:rsidR="00442BAA" w:rsidRDefault="00442BAA" w:rsidP="008C100C"/>
    <w:p w14:paraId="061C5898" w14:textId="77777777" w:rsidR="00442BAA" w:rsidRDefault="00442BAA" w:rsidP="008C100C"/>
    <w:p w14:paraId="087F649D" w14:textId="77777777" w:rsidR="00442BAA" w:rsidRDefault="00442BAA" w:rsidP="008C100C"/>
    <w:p w14:paraId="1A4380A7" w14:textId="77777777" w:rsidR="00442BAA" w:rsidRDefault="00442BAA" w:rsidP="008C100C"/>
    <w:p w14:paraId="2AAB4130" w14:textId="77777777" w:rsidR="00442BAA" w:rsidRDefault="00442BAA" w:rsidP="008C100C"/>
    <w:p w14:paraId="06F0A2F6" w14:textId="77777777" w:rsidR="00442BAA" w:rsidRDefault="00442B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15079" w:rsidRDefault="00715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15079" w:rsidRPr="00195F88" w:rsidRDefault="0071507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15079" w:rsidRPr="00195F88" w:rsidRDefault="0071507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15079" w:rsidRDefault="0071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8FF4" w14:textId="77777777" w:rsidR="00442BAA" w:rsidRDefault="00442BAA" w:rsidP="008C100C">
      <w:r>
        <w:separator/>
      </w:r>
    </w:p>
    <w:p w14:paraId="01515E58" w14:textId="77777777" w:rsidR="00442BAA" w:rsidRDefault="00442BAA" w:rsidP="008C100C"/>
  </w:footnote>
  <w:footnote w:type="continuationSeparator" w:id="0">
    <w:p w14:paraId="0AAAF321" w14:textId="77777777" w:rsidR="00442BAA" w:rsidRDefault="00442BAA" w:rsidP="008C100C">
      <w:r>
        <w:continuationSeparator/>
      </w:r>
    </w:p>
    <w:p w14:paraId="5B3E01C8" w14:textId="77777777" w:rsidR="00442BAA" w:rsidRDefault="00442BA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15079" w:rsidRDefault="00715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15079" w:rsidRDefault="00715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15079" w:rsidRDefault="00715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06F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5DD"/>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D3130"/>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BAA"/>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92F76"/>
    <w:rsid w:val="00493D69"/>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572F"/>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845DB"/>
    <w:rsid w:val="00692CC8"/>
    <w:rsid w:val="0069440C"/>
    <w:rsid w:val="00696EF8"/>
    <w:rsid w:val="006A0BE4"/>
    <w:rsid w:val="006A0C4D"/>
    <w:rsid w:val="006A0D86"/>
    <w:rsid w:val="006A16A8"/>
    <w:rsid w:val="006A1B10"/>
    <w:rsid w:val="006A1D20"/>
    <w:rsid w:val="006A4281"/>
    <w:rsid w:val="006A4407"/>
    <w:rsid w:val="006A48F3"/>
    <w:rsid w:val="006A58C9"/>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509"/>
    <w:rsid w:val="006F1B41"/>
    <w:rsid w:val="006F21F3"/>
    <w:rsid w:val="006F2371"/>
    <w:rsid w:val="006F467D"/>
    <w:rsid w:val="006F4D22"/>
    <w:rsid w:val="006F6E54"/>
    <w:rsid w:val="006F7350"/>
    <w:rsid w:val="00703E80"/>
    <w:rsid w:val="007054DD"/>
    <w:rsid w:val="00706D59"/>
    <w:rsid w:val="00710FE0"/>
    <w:rsid w:val="0071217C"/>
    <w:rsid w:val="00712CED"/>
    <w:rsid w:val="00715079"/>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836"/>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AD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4BCF"/>
    <w:rsid w:val="00967B7B"/>
    <w:rsid w:val="00970B3D"/>
    <w:rsid w:val="009721CC"/>
    <w:rsid w:val="009738A4"/>
    <w:rsid w:val="00976EDC"/>
    <w:rsid w:val="00977593"/>
    <w:rsid w:val="00977711"/>
    <w:rsid w:val="00980B92"/>
    <w:rsid w:val="00983EE3"/>
    <w:rsid w:val="00983F14"/>
    <w:rsid w:val="00984A18"/>
    <w:rsid w:val="00984DE3"/>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63C5"/>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20F"/>
    <w:rsid w:val="00AA36D0"/>
    <w:rsid w:val="00AA5CBF"/>
    <w:rsid w:val="00AA7BD8"/>
    <w:rsid w:val="00AB565E"/>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2D18"/>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47964"/>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2327"/>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1A2C"/>
    <w:rsid w:val="00D62F3E"/>
    <w:rsid w:val="00D65090"/>
    <w:rsid w:val="00D71A1D"/>
    <w:rsid w:val="00D7201E"/>
    <w:rsid w:val="00D72BDC"/>
    <w:rsid w:val="00D73465"/>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25D3A"/>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13E"/>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D313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69869464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D2C4D-D811-46BD-B49F-0E67F395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14609</TotalTime>
  <Pages>1</Pages>
  <Words>54294</Words>
  <Characters>309480</Characters>
  <Application>Microsoft Office Word</Application>
  <DocSecurity>0</DocSecurity>
  <Lines>2579</Lines>
  <Paragraphs>726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363048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659</cp:revision>
  <cp:lastPrinted>2011-08-05T16:21:00Z</cp:lastPrinted>
  <dcterms:created xsi:type="dcterms:W3CDTF">2017-08-01T19:18:00Z</dcterms:created>
  <dcterms:modified xsi:type="dcterms:W3CDTF">2018-04-27T19:58:00Z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