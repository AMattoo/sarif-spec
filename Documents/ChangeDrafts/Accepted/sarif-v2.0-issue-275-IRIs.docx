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3F892D3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(2.0.0-beta.2018-</w:t>
      </w:r>
      <w:r w:rsidR="00636635">
        <w:rPr>
          <w:sz w:val="24"/>
          <w:szCs w:val="24"/>
        </w:rPr>
        <w:t>10</w:t>
      </w:r>
      <w:r w:rsidR="00053543">
        <w:rPr>
          <w:sz w:val="24"/>
          <w:szCs w:val="24"/>
        </w:rPr>
        <w:t>-</w:t>
      </w:r>
      <w:r w:rsidR="00AC5BD9">
        <w:rPr>
          <w:sz w:val="24"/>
          <w:szCs w:val="24"/>
        </w:rPr>
        <w:t>24</w:t>
      </w:r>
      <w:r w:rsidR="00053543">
        <w:rPr>
          <w:sz w:val="24"/>
          <w:szCs w:val="24"/>
        </w:rPr>
        <w:t>)</w:t>
      </w:r>
    </w:p>
    <w:p w14:paraId="3EEE4F23" w14:textId="6BACAE06" w:rsidR="00E01912" w:rsidRDefault="00AC5BD9" w:rsidP="00E01912">
      <w:pPr>
        <w:pStyle w:val="Subtitle"/>
        <w:rPr>
          <w:sz w:val="24"/>
          <w:szCs w:val="24"/>
        </w:rPr>
      </w:pPr>
      <w:bookmarkStart w:id="0" w:name="_Toc85472892"/>
      <w:r>
        <w:rPr>
          <w:sz w:val="24"/>
          <w:szCs w:val="24"/>
        </w:rPr>
        <w:t>24</w:t>
      </w:r>
      <w:r w:rsidR="00053543">
        <w:rPr>
          <w:sz w:val="24"/>
          <w:szCs w:val="24"/>
        </w:rPr>
        <w:t xml:space="preserve"> </w:t>
      </w:r>
      <w:r w:rsidR="00636635">
        <w:rPr>
          <w:sz w:val="24"/>
          <w:szCs w:val="24"/>
        </w:rPr>
        <w:t>Octo</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75A02F18" w:rsidR="00D17F06" w:rsidRDefault="000D038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D3B90F3"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5ADBC6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4D511B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72A9D99"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DBEC18F"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01F7FB5"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37332EB"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5755E5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8F517BC" w14:textId="35316CF5" w:rsidR="00CE3B9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8157156" w:history="1">
        <w:r w:rsidR="00CE3B9C" w:rsidRPr="00550567">
          <w:rPr>
            <w:rStyle w:val="Hyperlink"/>
            <w:noProof/>
          </w:rPr>
          <w:t>1</w:t>
        </w:r>
        <w:r w:rsidR="00CE3B9C">
          <w:rPr>
            <w:rFonts w:asciiTheme="minorHAnsi" w:eastAsiaTheme="minorEastAsia" w:hAnsiTheme="minorHAnsi" w:cstheme="minorBidi"/>
            <w:noProof/>
            <w:sz w:val="22"/>
            <w:szCs w:val="22"/>
          </w:rPr>
          <w:tab/>
        </w:r>
        <w:r w:rsidR="00CE3B9C" w:rsidRPr="00550567">
          <w:rPr>
            <w:rStyle w:val="Hyperlink"/>
            <w:noProof/>
          </w:rPr>
          <w:t>Introduction</w:t>
        </w:r>
        <w:r w:rsidR="00CE3B9C">
          <w:rPr>
            <w:noProof/>
            <w:webHidden/>
          </w:rPr>
          <w:tab/>
        </w:r>
        <w:r w:rsidR="00CE3B9C">
          <w:rPr>
            <w:noProof/>
            <w:webHidden/>
          </w:rPr>
          <w:fldChar w:fldCharType="begin"/>
        </w:r>
        <w:r w:rsidR="00CE3B9C">
          <w:rPr>
            <w:noProof/>
            <w:webHidden/>
          </w:rPr>
          <w:instrText xml:space="preserve"> PAGEREF _Toc528157156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0D9C3502" w14:textId="26CA1610"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157" w:history="1">
        <w:r w:rsidR="00CE3B9C" w:rsidRPr="00550567">
          <w:rPr>
            <w:rStyle w:val="Hyperlink"/>
            <w:noProof/>
          </w:rPr>
          <w:t>1.1 IPR Policy</w:t>
        </w:r>
        <w:r w:rsidR="00CE3B9C">
          <w:rPr>
            <w:noProof/>
            <w:webHidden/>
          </w:rPr>
          <w:tab/>
        </w:r>
        <w:r w:rsidR="00CE3B9C">
          <w:rPr>
            <w:noProof/>
            <w:webHidden/>
          </w:rPr>
          <w:fldChar w:fldCharType="begin"/>
        </w:r>
        <w:r w:rsidR="00CE3B9C">
          <w:rPr>
            <w:noProof/>
            <w:webHidden/>
          </w:rPr>
          <w:instrText xml:space="preserve"> PAGEREF _Toc528157157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3CAA398F" w14:textId="4EC3E383"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158" w:history="1">
        <w:r w:rsidR="00CE3B9C" w:rsidRPr="00550567">
          <w:rPr>
            <w:rStyle w:val="Hyperlink"/>
            <w:noProof/>
          </w:rPr>
          <w:t>1.2 Terminology</w:t>
        </w:r>
        <w:r w:rsidR="00CE3B9C">
          <w:rPr>
            <w:noProof/>
            <w:webHidden/>
          </w:rPr>
          <w:tab/>
        </w:r>
        <w:r w:rsidR="00CE3B9C">
          <w:rPr>
            <w:noProof/>
            <w:webHidden/>
          </w:rPr>
          <w:fldChar w:fldCharType="begin"/>
        </w:r>
        <w:r w:rsidR="00CE3B9C">
          <w:rPr>
            <w:noProof/>
            <w:webHidden/>
          </w:rPr>
          <w:instrText xml:space="preserve"> PAGEREF _Toc528157158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696F06C0" w14:textId="5561CEC0"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159" w:history="1">
        <w:r w:rsidR="00CE3B9C" w:rsidRPr="00550567">
          <w:rPr>
            <w:rStyle w:val="Hyperlink"/>
            <w:noProof/>
          </w:rPr>
          <w:t>1.3 Normative References</w:t>
        </w:r>
        <w:r w:rsidR="00CE3B9C">
          <w:rPr>
            <w:noProof/>
            <w:webHidden/>
          </w:rPr>
          <w:tab/>
        </w:r>
        <w:r w:rsidR="00CE3B9C">
          <w:rPr>
            <w:noProof/>
            <w:webHidden/>
          </w:rPr>
          <w:fldChar w:fldCharType="begin"/>
        </w:r>
        <w:r w:rsidR="00CE3B9C">
          <w:rPr>
            <w:noProof/>
            <w:webHidden/>
          </w:rPr>
          <w:instrText xml:space="preserve"> PAGEREF _Toc528157159 \h </w:instrText>
        </w:r>
        <w:r w:rsidR="00CE3B9C">
          <w:rPr>
            <w:noProof/>
            <w:webHidden/>
          </w:rPr>
        </w:r>
        <w:r w:rsidR="00CE3B9C">
          <w:rPr>
            <w:noProof/>
            <w:webHidden/>
          </w:rPr>
          <w:fldChar w:fldCharType="separate"/>
        </w:r>
        <w:r w:rsidR="00CE3B9C">
          <w:rPr>
            <w:noProof/>
            <w:webHidden/>
          </w:rPr>
          <w:t>18</w:t>
        </w:r>
        <w:r w:rsidR="00CE3B9C">
          <w:rPr>
            <w:noProof/>
            <w:webHidden/>
          </w:rPr>
          <w:fldChar w:fldCharType="end"/>
        </w:r>
      </w:hyperlink>
    </w:p>
    <w:p w14:paraId="6362F1DA" w14:textId="1FF4B351"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160" w:history="1">
        <w:r w:rsidR="00CE3B9C" w:rsidRPr="00550567">
          <w:rPr>
            <w:rStyle w:val="Hyperlink"/>
            <w:noProof/>
          </w:rPr>
          <w:t>1.4 Non-Normative References</w:t>
        </w:r>
        <w:r w:rsidR="00CE3B9C">
          <w:rPr>
            <w:noProof/>
            <w:webHidden/>
          </w:rPr>
          <w:tab/>
        </w:r>
        <w:r w:rsidR="00CE3B9C">
          <w:rPr>
            <w:noProof/>
            <w:webHidden/>
          </w:rPr>
          <w:fldChar w:fldCharType="begin"/>
        </w:r>
        <w:r w:rsidR="00CE3B9C">
          <w:rPr>
            <w:noProof/>
            <w:webHidden/>
          </w:rPr>
          <w:instrText xml:space="preserve"> PAGEREF _Toc528157160 \h </w:instrText>
        </w:r>
        <w:r w:rsidR="00CE3B9C">
          <w:rPr>
            <w:noProof/>
            <w:webHidden/>
          </w:rPr>
        </w:r>
        <w:r w:rsidR="00CE3B9C">
          <w:rPr>
            <w:noProof/>
            <w:webHidden/>
          </w:rPr>
          <w:fldChar w:fldCharType="separate"/>
        </w:r>
        <w:r w:rsidR="00CE3B9C">
          <w:rPr>
            <w:noProof/>
            <w:webHidden/>
          </w:rPr>
          <w:t>19</w:t>
        </w:r>
        <w:r w:rsidR="00CE3B9C">
          <w:rPr>
            <w:noProof/>
            <w:webHidden/>
          </w:rPr>
          <w:fldChar w:fldCharType="end"/>
        </w:r>
      </w:hyperlink>
    </w:p>
    <w:p w14:paraId="65E52CEE" w14:textId="31DA2E15" w:rsidR="00CE3B9C" w:rsidRDefault="000D038B">
      <w:pPr>
        <w:pStyle w:val="TOC1"/>
        <w:rPr>
          <w:rFonts w:asciiTheme="minorHAnsi" w:eastAsiaTheme="minorEastAsia" w:hAnsiTheme="minorHAnsi" w:cstheme="minorBidi"/>
          <w:noProof/>
          <w:sz w:val="22"/>
          <w:szCs w:val="22"/>
        </w:rPr>
      </w:pPr>
      <w:hyperlink w:anchor="_Toc528157161" w:history="1">
        <w:r w:rsidR="00CE3B9C" w:rsidRPr="00550567">
          <w:rPr>
            <w:rStyle w:val="Hyperlink"/>
            <w:noProof/>
          </w:rPr>
          <w:t>2</w:t>
        </w:r>
        <w:r w:rsidR="00CE3B9C">
          <w:rPr>
            <w:rFonts w:asciiTheme="minorHAnsi" w:eastAsiaTheme="minorEastAsia" w:hAnsiTheme="minorHAnsi" w:cstheme="minorBidi"/>
            <w:noProof/>
            <w:sz w:val="22"/>
            <w:szCs w:val="22"/>
          </w:rPr>
          <w:tab/>
        </w:r>
        <w:r w:rsidR="00CE3B9C" w:rsidRPr="00550567">
          <w:rPr>
            <w:rStyle w:val="Hyperlink"/>
            <w:noProof/>
          </w:rPr>
          <w:t>Conventions</w:t>
        </w:r>
        <w:r w:rsidR="00CE3B9C">
          <w:rPr>
            <w:noProof/>
            <w:webHidden/>
          </w:rPr>
          <w:tab/>
        </w:r>
        <w:r w:rsidR="00CE3B9C">
          <w:rPr>
            <w:noProof/>
            <w:webHidden/>
          </w:rPr>
          <w:fldChar w:fldCharType="begin"/>
        </w:r>
        <w:r w:rsidR="00CE3B9C">
          <w:rPr>
            <w:noProof/>
            <w:webHidden/>
          </w:rPr>
          <w:instrText xml:space="preserve"> PAGEREF _Toc528157161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23F9A684" w14:textId="0BE8B475"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162" w:history="1">
        <w:r w:rsidR="00CE3B9C" w:rsidRPr="00550567">
          <w:rPr>
            <w:rStyle w:val="Hyperlink"/>
            <w:noProof/>
          </w:rPr>
          <w:t>2.1 General</w:t>
        </w:r>
        <w:r w:rsidR="00CE3B9C">
          <w:rPr>
            <w:noProof/>
            <w:webHidden/>
          </w:rPr>
          <w:tab/>
        </w:r>
        <w:r w:rsidR="00CE3B9C">
          <w:rPr>
            <w:noProof/>
            <w:webHidden/>
          </w:rPr>
          <w:fldChar w:fldCharType="begin"/>
        </w:r>
        <w:r w:rsidR="00CE3B9C">
          <w:rPr>
            <w:noProof/>
            <w:webHidden/>
          </w:rPr>
          <w:instrText xml:space="preserve"> PAGEREF _Toc528157162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3B75D9B0" w14:textId="4017F095"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163" w:history="1">
        <w:r w:rsidR="00CE3B9C" w:rsidRPr="00550567">
          <w:rPr>
            <w:rStyle w:val="Hyperlink"/>
            <w:noProof/>
          </w:rPr>
          <w:t>2.2 Format examples</w:t>
        </w:r>
        <w:r w:rsidR="00CE3B9C">
          <w:rPr>
            <w:noProof/>
            <w:webHidden/>
          </w:rPr>
          <w:tab/>
        </w:r>
        <w:r w:rsidR="00CE3B9C">
          <w:rPr>
            <w:noProof/>
            <w:webHidden/>
          </w:rPr>
          <w:fldChar w:fldCharType="begin"/>
        </w:r>
        <w:r w:rsidR="00CE3B9C">
          <w:rPr>
            <w:noProof/>
            <w:webHidden/>
          </w:rPr>
          <w:instrText xml:space="preserve"> PAGEREF _Toc528157163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332D1692" w14:textId="5FD8D1DC"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164" w:history="1">
        <w:r w:rsidR="00CE3B9C" w:rsidRPr="00550567">
          <w:rPr>
            <w:rStyle w:val="Hyperlink"/>
            <w:noProof/>
          </w:rPr>
          <w:t>2.3 Property notation</w:t>
        </w:r>
        <w:r w:rsidR="00CE3B9C">
          <w:rPr>
            <w:noProof/>
            <w:webHidden/>
          </w:rPr>
          <w:tab/>
        </w:r>
        <w:r w:rsidR="00CE3B9C">
          <w:rPr>
            <w:noProof/>
            <w:webHidden/>
          </w:rPr>
          <w:fldChar w:fldCharType="begin"/>
        </w:r>
        <w:r w:rsidR="00CE3B9C">
          <w:rPr>
            <w:noProof/>
            <w:webHidden/>
          </w:rPr>
          <w:instrText xml:space="preserve"> PAGEREF _Toc528157164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63C7AC83" w14:textId="14DB5602"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165" w:history="1">
        <w:r w:rsidR="00CE3B9C" w:rsidRPr="00550567">
          <w:rPr>
            <w:rStyle w:val="Hyperlink"/>
            <w:noProof/>
          </w:rPr>
          <w:t>2.4 Syntax notation</w:t>
        </w:r>
        <w:r w:rsidR="00CE3B9C">
          <w:rPr>
            <w:noProof/>
            <w:webHidden/>
          </w:rPr>
          <w:tab/>
        </w:r>
        <w:r w:rsidR="00CE3B9C">
          <w:rPr>
            <w:noProof/>
            <w:webHidden/>
          </w:rPr>
          <w:fldChar w:fldCharType="begin"/>
        </w:r>
        <w:r w:rsidR="00CE3B9C">
          <w:rPr>
            <w:noProof/>
            <w:webHidden/>
          </w:rPr>
          <w:instrText xml:space="preserve"> PAGEREF _Toc528157165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7E3216BF" w14:textId="31CA790E" w:rsidR="00CE3B9C" w:rsidRDefault="000D038B">
      <w:pPr>
        <w:pStyle w:val="TOC1"/>
        <w:rPr>
          <w:rFonts w:asciiTheme="minorHAnsi" w:eastAsiaTheme="minorEastAsia" w:hAnsiTheme="minorHAnsi" w:cstheme="minorBidi"/>
          <w:noProof/>
          <w:sz w:val="22"/>
          <w:szCs w:val="22"/>
        </w:rPr>
      </w:pPr>
      <w:hyperlink w:anchor="_Toc528157166" w:history="1">
        <w:r w:rsidR="00CE3B9C" w:rsidRPr="00550567">
          <w:rPr>
            <w:rStyle w:val="Hyperlink"/>
            <w:noProof/>
          </w:rPr>
          <w:t>3</w:t>
        </w:r>
        <w:r w:rsidR="00CE3B9C">
          <w:rPr>
            <w:rFonts w:asciiTheme="minorHAnsi" w:eastAsiaTheme="minorEastAsia" w:hAnsiTheme="minorHAnsi" w:cstheme="minorBidi"/>
            <w:noProof/>
            <w:sz w:val="22"/>
            <w:szCs w:val="22"/>
          </w:rPr>
          <w:tab/>
        </w:r>
        <w:r w:rsidR="00CE3B9C" w:rsidRPr="00550567">
          <w:rPr>
            <w:rStyle w:val="Hyperlink"/>
            <w:noProof/>
          </w:rPr>
          <w:t>File format</w:t>
        </w:r>
        <w:r w:rsidR="00CE3B9C">
          <w:rPr>
            <w:noProof/>
            <w:webHidden/>
          </w:rPr>
          <w:tab/>
        </w:r>
        <w:r w:rsidR="00CE3B9C">
          <w:rPr>
            <w:noProof/>
            <w:webHidden/>
          </w:rPr>
          <w:fldChar w:fldCharType="begin"/>
        </w:r>
        <w:r w:rsidR="00CE3B9C">
          <w:rPr>
            <w:noProof/>
            <w:webHidden/>
          </w:rPr>
          <w:instrText xml:space="preserve"> PAGEREF _Toc528157166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629F9293" w14:textId="672772AD"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167" w:history="1">
        <w:r w:rsidR="00CE3B9C" w:rsidRPr="00550567">
          <w:rPr>
            <w:rStyle w:val="Hyperlink"/>
            <w:noProof/>
          </w:rPr>
          <w:t>3.1 General</w:t>
        </w:r>
        <w:r w:rsidR="00CE3B9C">
          <w:rPr>
            <w:noProof/>
            <w:webHidden/>
          </w:rPr>
          <w:tab/>
        </w:r>
        <w:r w:rsidR="00CE3B9C">
          <w:rPr>
            <w:noProof/>
            <w:webHidden/>
          </w:rPr>
          <w:fldChar w:fldCharType="begin"/>
        </w:r>
        <w:r w:rsidR="00CE3B9C">
          <w:rPr>
            <w:noProof/>
            <w:webHidden/>
          </w:rPr>
          <w:instrText xml:space="preserve"> PAGEREF _Toc528157167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1EC6EE8A" w14:textId="1A255081"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168" w:history="1">
        <w:r w:rsidR="00CE3B9C" w:rsidRPr="00550567">
          <w:rPr>
            <w:rStyle w:val="Hyperlink"/>
            <w:noProof/>
          </w:rPr>
          <w:t>3.2 SARIF file naming convention</w:t>
        </w:r>
        <w:r w:rsidR="00CE3B9C">
          <w:rPr>
            <w:noProof/>
            <w:webHidden/>
          </w:rPr>
          <w:tab/>
        </w:r>
        <w:r w:rsidR="00CE3B9C">
          <w:rPr>
            <w:noProof/>
            <w:webHidden/>
          </w:rPr>
          <w:fldChar w:fldCharType="begin"/>
        </w:r>
        <w:r w:rsidR="00CE3B9C">
          <w:rPr>
            <w:noProof/>
            <w:webHidden/>
          </w:rPr>
          <w:instrText xml:space="preserve"> PAGEREF _Toc528157168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50B9F581" w14:textId="6F85FF3C"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169" w:history="1">
        <w:r w:rsidR="00CE3B9C" w:rsidRPr="00550567">
          <w:rPr>
            <w:rStyle w:val="Hyperlink"/>
            <w:noProof/>
          </w:rPr>
          <w:t>3.3 fileContent objects</w:t>
        </w:r>
        <w:r w:rsidR="00CE3B9C">
          <w:rPr>
            <w:noProof/>
            <w:webHidden/>
          </w:rPr>
          <w:tab/>
        </w:r>
        <w:r w:rsidR="00CE3B9C">
          <w:rPr>
            <w:noProof/>
            <w:webHidden/>
          </w:rPr>
          <w:fldChar w:fldCharType="begin"/>
        </w:r>
        <w:r w:rsidR="00CE3B9C">
          <w:rPr>
            <w:noProof/>
            <w:webHidden/>
          </w:rPr>
          <w:instrText xml:space="preserve"> PAGEREF _Toc528157169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090C39BF" w14:textId="2E93DCAB"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170" w:history="1">
        <w:r w:rsidR="00CE3B9C" w:rsidRPr="00550567">
          <w:rPr>
            <w:rStyle w:val="Hyperlink"/>
            <w:noProof/>
          </w:rPr>
          <w:t>3.3.1 General</w:t>
        </w:r>
        <w:r w:rsidR="00CE3B9C">
          <w:rPr>
            <w:noProof/>
            <w:webHidden/>
          </w:rPr>
          <w:tab/>
        </w:r>
        <w:r w:rsidR="00CE3B9C">
          <w:rPr>
            <w:noProof/>
            <w:webHidden/>
          </w:rPr>
          <w:fldChar w:fldCharType="begin"/>
        </w:r>
        <w:r w:rsidR="00CE3B9C">
          <w:rPr>
            <w:noProof/>
            <w:webHidden/>
          </w:rPr>
          <w:instrText xml:space="preserve"> PAGEREF _Toc528157170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35100CBC" w14:textId="545433BD"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171" w:history="1">
        <w:r w:rsidR="00CE3B9C" w:rsidRPr="00550567">
          <w:rPr>
            <w:rStyle w:val="Hyperlink"/>
            <w:noProof/>
          </w:rPr>
          <w:t>3.3.2 text property</w:t>
        </w:r>
        <w:r w:rsidR="00CE3B9C">
          <w:rPr>
            <w:noProof/>
            <w:webHidden/>
          </w:rPr>
          <w:tab/>
        </w:r>
        <w:r w:rsidR="00CE3B9C">
          <w:rPr>
            <w:noProof/>
            <w:webHidden/>
          </w:rPr>
          <w:fldChar w:fldCharType="begin"/>
        </w:r>
        <w:r w:rsidR="00CE3B9C">
          <w:rPr>
            <w:noProof/>
            <w:webHidden/>
          </w:rPr>
          <w:instrText xml:space="preserve"> PAGEREF _Toc528157171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43C5528D" w14:textId="1F6E878F"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172" w:history="1">
        <w:r w:rsidR="00CE3B9C" w:rsidRPr="00550567">
          <w:rPr>
            <w:rStyle w:val="Hyperlink"/>
            <w:noProof/>
          </w:rPr>
          <w:t>3.3.3 binary property</w:t>
        </w:r>
        <w:r w:rsidR="00CE3B9C">
          <w:rPr>
            <w:noProof/>
            <w:webHidden/>
          </w:rPr>
          <w:tab/>
        </w:r>
        <w:r w:rsidR="00CE3B9C">
          <w:rPr>
            <w:noProof/>
            <w:webHidden/>
          </w:rPr>
          <w:fldChar w:fldCharType="begin"/>
        </w:r>
        <w:r w:rsidR="00CE3B9C">
          <w:rPr>
            <w:noProof/>
            <w:webHidden/>
          </w:rPr>
          <w:instrText xml:space="preserve"> PAGEREF _Toc528157172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03FCC54A" w14:textId="00BDCA4E"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173" w:history="1">
        <w:r w:rsidR="00CE3B9C" w:rsidRPr="00550567">
          <w:rPr>
            <w:rStyle w:val="Hyperlink"/>
            <w:noProof/>
          </w:rPr>
          <w:t>3.4 fileLocation objects</w:t>
        </w:r>
        <w:r w:rsidR="00CE3B9C">
          <w:rPr>
            <w:noProof/>
            <w:webHidden/>
          </w:rPr>
          <w:tab/>
        </w:r>
        <w:r w:rsidR="00CE3B9C">
          <w:rPr>
            <w:noProof/>
            <w:webHidden/>
          </w:rPr>
          <w:fldChar w:fldCharType="begin"/>
        </w:r>
        <w:r w:rsidR="00CE3B9C">
          <w:rPr>
            <w:noProof/>
            <w:webHidden/>
          </w:rPr>
          <w:instrText xml:space="preserve"> PAGEREF _Toc528157173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13296819" w14:textId="551AA90E"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174" w:history="1">
        <w:r w:rsidR="00CE3B9C" w:rsidRPr="00550567">
          <w:rPr>
            <w:rStyle w:val="Hyperlink"/>
            <w:noProof/>
          </w:rPr>
          <w:t>3.4.1 General</w:t>
        </w:r>
        <w:r w:rsidR="00CE3B9C">
          <w:rPr>
            <w:noProof/>
            <w:webHidden/>
          </w:rPr>
          <w:tab/>
        </w:r>
        <w:r w:rsidR="00CE3B9C">
          <w:rPr>
            <w:noProof/>
            <w:webHidden/>
          </w:rPr>
          <w:fldChar w:fldCharType="begin"/>
        </w:r>
        <w:r w:rsidR="00CE3B9C">
          <w:rPr>
            <w:noProof/>
            <w:webHidden/>
          </w:rPr>
          <w:instrText xml:space="preserve"> PAGEREF _Toc528157174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368B541C" w14:textId="7BC6F005"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175" w:history="1">
        <w:r w:rsidR="00CE3B9C" w:rsidRPr="00550567">
          <w:rPr>
            <w:rStyle w:val="Hyperlink"/>
            <w:noProof/>
          </w:rPr>
          <w:t>3.4.2 uri property</w:t>
        </w:r>
        <w:r w:rsidR="00CE3B9C">
          <w:rPr>
            <w:noProof/>
            <w:webHidden/>
          </w:rPr>
          <w:tab/>
        </w:r>
        <w:r w:rsidR="00CE3B9C">
          <w:rPr>
            <w:noProof/>
            <w:webHidden/>
          </w:rPr>
          <w:fldChar w:fldCharType="begin"/>
        </w:r>
        <w:r w:rsidR="00CE3B9C">
          <w:rPr>
            <w:noProof/>
            <w:webHidden/>
          </w:rPr>
          <w:instrText xml:space="preserve"> PAGEREF _Toc528157175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1A268586" w14:textId="405CEEBB" w:rsidR="00CE3B9C" w:rsidRDefault="000D038B">
      <w:pPr>
        <w:pStyle w:val="TOC4"/>
        <w:tabs>
          <w:tab w:val="right" w:leader="dot" w:pos="9350"/>
        </w:tabs>
        <w:rPr>
          <w:rFonts w:asciiTheme="minorHAnsi" w:eastAsiaTheme="minorEastAsia" w:hAnsiTheme="minorHAnsi" w:cstheme="minorBidi"/>
          <w:noProof/>
          <w:sz w:val="22"/>
          <w:szCs w:val="22"/>
        </w:rPr>
      </w:pPr>
      <w:hyperlink w:anchor="_Toc528157176" w:history="1">
        <w:r w:rsidR="00CE3B9C" w:rsidRPr="00550567">
          <w:rPr>
            <w:rStyle w:val="Hyperlink"/>
            <w:noProof/>
          </w:rPr>
          <w:t>3.4.2.1 General</w:t>
        </w:r>
        <w:r w:rsidR="00CE3B9C">
          <w:rPr>
            <w:noProof/>
            <w:webHidden/>
          </w:rPr>
          <w:tab/>
        </w:r>
        <w:r w:rsidR="00CE3B9C">
          <w:rPr>
            <w:noProof/>
            <w:webHidden/>
          </w:rPr>
          <w:fldChar w:fldCharType="begin"/>
        </w:r>
        <w:r w:rsidR="00CE3B9C">
          <w:rPr>
            <w:noProof/>
            <w:webHidden/>
          </w:rPr>
          <w:instrText xml:space="preserve"> PAGEREF _Toc528157176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52DD26DE" w14:textId="6E4F7CBB" w:rsidR="00CE3B9C" w:rsidRDefault="000D038B">
      <w:pPr>
        <w:pStyle w:val="TOC4"/>
        <w:tabs>
          <w:tab w:val="right" w:leader="dot" w:pos="9350"/>
        </w:tabs>
        <w:rPr>
          <w:rFonts w:asciiTheme="minorHAnsi" w:eastAsiaTheme="minorEastAsia" w:hAnsiTheme="minorHAnsi" w:cstheme="minorBidi"/>
          <w:noProof/>
          <w:sz w:val="22"/>
          <w:szCs w:val="22"/>
        </w:rPr>
      </w:pPr>
      <w:hyperlink w:anchor="_Toc528157177" w:history="1">
        <w:r w:rsidR="00CE3B9C" w:rsidRPr="00550567">
          <w:rPr>
            <w:rStyle w:val="Hyperlink"/>
            <w:noProof/>
          </w:rPr>
          <w:t>3.4.2.2 URIs that use the "file" protocol</w:t>
        </w:r>
        <w:r w:rsidR="00CE3B9C">
          <w:rPr>
            <w:noProof/>
            <w:webHidden/>
          </w:rPr>
          <w:tab/>
        </w:r>
        <w:r w:rsidR="00CE3B9C">
          <w:rPr>
            <w:noProof/>
            <w:webHidden/>
          </w:rPr>
          <w:fldChar w:fldCharType="begin"/>
        </w:r>
        <w:r w:rsidR="00CE3B9C">
          <w:rPr>
            <w:noProof/>
            <w:webHidden/>
          </w:rPr>
          <w:instrText xml:space="preserve"> PAGEREF _Toc528157177 \h </w:instrText>
        </w:r>
        <w:r w:rsidR="00CE3B9C">
          <w:rPr>
            <w:noProof/>
            <w:webHidden/>
          </w:rPr>
        </w:r>
        <w:r w:rsidR="00CE3B9C">
          <w:rPr>
            <w:noProof/>
            <w:webHidden/>
          </w:rPr>
          <w:fldChar w:fldCharType="separate"/>
        </w:r>
        <w:r w:rsidR="00CE3B9C">
          <w:rPr>
            <w:noProof/>
            <w:webHidden/>
          </w:rPr>
          <w:t>23</w:t>
        </w:r>
        <w:r w:rsidR="00CE3B9C">
          <w:rPr>
            <w:noProof/>
            <w:webHidden/>
          </w:rPr>
          <w:fldChar w:fldCharType="end"/>
        </w:r>
      </w:hyperlink>
    </w:p>
    <w:p w14:paraId="0928ED8A" w14:textId="63C79A4A"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178" w:history="1">
        <w:r w:rsidR="00CE3B9C" w:rsidRPr="00550567">
          <w:rPr>
            <w:rStyle w:val="Hyperlink"/>
            <w:noProof/>
          </w:rPr>
          <w:t>3.4.3 uriBaseId property</w:t>
        </w:r>
        <w:r w:rsidR="00CE3B9C">
          <w:rPr>
            <w:noProof/>
            <w:webHidden/>
          </w:rPr>
          <w:tab/>
        </w:r>
        <w:r w:rsidR="00CE3B9C">
          <w:rPr>
            <w:noProof/>
            <w:webHidden/>
          </w:rPr>
          <w:fldChar w:fldCharType="begin"/>
        </w:r>
        <w:r w:rsidR="00CE3B9C">
          <w:rPr>
            <w:noProof/>
            <w:webHidden/>
          </w:rPr>
          <w:instrText xml:space="preserve"> PAGEREF _Toc528157178 \h </w:instrText>
        </w:r>
        <w:r w:rsidR="00CE3B9C">
          <w:rPr>
            <w:noProof/>
            <w:webHidden/>
          </w:rPr>
        </w:r>
        <w:r w:rsidR="00CE3B9C">
          <w:rPr>
            <w:noProof/>
            <w:webHidden/>
          </w:rPr>
          <w:fldChar w:fldCharType="separate"/>
        </w:r>
        <w:r w:rsidR="00CE3B9C">
          <w:rPr>
            <w:noProof/>
            <w:webHidden/>
          </w:rPr>
          <w:t>23</w:t>
        </w:r>
        <w:r w:rsidR="00CE3B9C">
          <w:rPr>
            <w:noProof/>
            <w:webHidden/>
          </w:rPr>
          <w:fldChar w:fldCharType="end"/>
        </w:r>
      </w:hyperlink>
    </w:p>
    <w:p w14:paraId="022D8747" w14:textId="13705E08"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179" w:history="1">
        <w:r w:rsidR="00CE3B9C" w:rsidRPr="00550567">
          <w:rPr>
            <w:rStyle w:val="Hyperlink"/>
            <w:noProof/>
          </w:rPr>
          <w:t>3.4.4 Guidance on the use of fileLocation objects</w:t>
        </w:r>
        <w:r w:rsidR="00CE3B9C">
          <w:rPr>
            <w:noProof/>
            <w:webHidden/>
          </w:rPr>
          <w:tab/>
        </w:r>
        <w:r w:rsidR="00CE3B9C">
          <w:rPr>
            <w:noProof/>
            <w:webHidden/>
          </w:rPr>
          <w:fldChar w:fldCharType="begin"/>
        </w:r>
        <w:r w:rsidR="00CE3B9C">
          <w:rPr>
            <w:noProof/>
            <w:webHidden/>
          </w:rPr>
          <w:instrText xml:space="preserve"> PAGEREF _Toc528157179 \h </w:instrText>
        </w:r>
        <w:r w:rsidR="00CE3B9C">
          <w:rPr>
            <w:noProof/>
            <w:webHidden/>
          </w:rPr>
        </w:r>
        <w:r w:rsidR="00CE3B9C">
          <w:rPr>
            <w:noProof/>
            <w:webHidden/>
          </w:rPr>
          <w:fldChar w:fldCharType="separate"/>
        </w:r>
        <w:r w:rsidR="00CE3B9C">
          <w:rPr>
            <w:noProof/>
            <w:webHidden/>
          </w:rPr>
          <w:t>24</w:t>
        </w:r>
        <w:r w:rsidR="00CE3B9C">
          <w:rPr>
            <w:noProof/>
            <w:webHidden/>
          </w:rPr>
          <w:fldChar w:fldCharType="end"/>
        </w:r>
      </w:hyperlink>
    </w:p>
    <w:p w14:paraId="27AB4E7D" w14:textId="23E63E69"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180" w:history="1">
        <w:r w:rsidR="00CE3B9C" w:rsidRPr="00550567">
          <w:rPr>
            <w:rStyle w:val="Hyperlink"/>
            <w:noProof/>
          </w:rPr>
          <w:t>3.5 String properties</w:t>
        </w:r>
        <w:r w:rsidR="00CE3B9C">
          <w:rPr>
            <w:noProof/>
            <w:webHidden/>
          </w:rPr>
          <w:tab/>
        </w:r>
        <w:r w:rsidR="00CE3B9C">
          <w:rPr>
            <w:noProof/>
            <w:webHidden/>
          </w:rPr>
          <w:fldChar w:fldCharType="begin"/>
        </w:r>
        <w:r w:rsidR="00CE3B9C">
          <w:rPr>
            <w:noProof/>
            <w:webHidden/>
          </w:rPr>
          <w:instrText xml:space="preserve"> PAGEREF _Toc528157180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71EEE4E1" w14:textId="289EBA51"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181" w:history="1">
        <w:r w:rsidR="00CE3B9C" w:rsidRPr="00550567">
          <w:rPr>
            <w:rStyle w:val="Hyperlink"/>
            <w:noProof/>
          </w:rPr>
          <w:t>3.5.1 General</w:t>
        </w:r>
        <w:r w:rsidR="00CE3B9C">
          <w:rPr>
            <w:noProof/>
            <w:webHidden/>
          </w:rPr>
          <w:tab/>
        </w:r>
        <w:r w:rsidR="00CE3B9C">
          <w:rPr>
            <w:noProof/>
            <w:webHidden/>
          </w:rPr>
          <w:fldChar w:fldCharType="begin"/>
        </w:r>
        <w:r w:rsidR="00CE3B9C">
          <w:rPr>
            <w:noProof/>
            <w:webHidden/>
          </w:rPr>
          <w:instrText xml:space="preserve"> PAGEREF _Toc528157181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74CF89EA" w14:textId="3768844A"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182" w:history="1">
        <w:r w:rsidR="00CE3B9C" w:rsidRPr="00550567">
          <w:rPr>
            <w:rStyle w:val="Hyperlink"/>
            <w:noProof/>
          </w:rPr>
          <w:t>3.5.2 Redaction-aware string properties</w:t>
        </w:r>
        <w:r w:rsidR="00CE3B9C">
          <w:rPr>
            <w:noProof/>
            <w:webHidden/>
          </w:rPr>
          <w:tab/>
        </w:r>
        <w:r w:rsidR="00CE3B9C">
          <w:rPr>
            <w:noProof/>
            <w:webHidden/>
          </w:rPr>
          <w:fldChar w:fldCharType="begin"/>
        </w:r>
        <w:r w:rsidR="00CE3B9C">
          <w:rPr>
            <w:noProof/>
            <w:webHidden/>
          </w:rPr>
          <w:instrText xml:space="preserve"> PAGEREF _Toc528157182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58EAD1B7" w14:textId="6627A45D"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183" w:history="1">
        <w:r w:rsidR="00CE3B9C" w:rsidRPr="00550567">
          <w:rPr>
            <w:rStyle w:val="Hyperlink"/>
            <w:noProof/>
          </w:rPr>
          <w:t>3.5.3 GUID-valued string properties</w:t>
        </w:r>
        <w:r w:rsidR="00CE3B9C">
          <w:rPr>
            <w:noProof/>
            <w:webHidden/>
          </w:rPr>
          <w:tab/>
        </w:r>
        <w:r w:rsidR="00CE3B9C">
          <w:rPr>
            <w:noProof/>
            <w:webHidden/>
          </w:rPr>
          <w:fldChar w:fldCharType="begin"/>
        </w:r>
        <w:r w:rsidR="00CE3B9C">
          <w:rPr>
            <w:noProof/>
            <w:webHidden/>
          </w:rPr>
          <w:instrText xml:space="preserve"> PAGEREF _Toc528157183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437C2F20" w14:textId="6FB17110"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184" w:history="1">
        <w:r w:rsidR="00CE3B9C" w:rsidRPr="00550567">
          <w:rPr>
            <w:rStyle w:val="Hyperlink"/>
            <w:noProof/>
          </w:rPr>
          <w:t>3.5.4 Hierarchical strings</w:t>
        </w:r>
        <w:r w:rsidR="00CE3B9C">
          <w:rPr>
            <w:noProof/>
            <w:webHidden/>
          </w:rPr>
          <w:tab/>
        </w:r>
        <w:r w:rsidR="00CE3B9C">
          <w:rPr>
            <w:noProof/>
            <w:webHidden/>
          </w:rPr>
          <w:fldChar w:fldCharType="begin"/>
        </w:r>
        <w:r w:rsidR="00CE3B9C">
          <w:rPr>
            <w:noProof/>
            <w:webHidden/>
          </w:rPr>
          <w:instrText xml:space="preserve"> PAGEREF _Toc528157184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0E28A9B5" w14:textId="6C24FEF5" w:rsidR="00CE3B9C" w:rsidRDefault="000D038B">
      <w:pPr>
        <w:pStyle w:val="TOC4"/>
        <w:tabs>
          <w:tab w:val="right" w:leader="dot" w:pos="9350"/>
        </w:tabs>
        <w:rPr>
          <w:rFonts w:asciiTheme="minorHAnsi" w:eastAsiaTheme="minorEastAsia" w:hAnsiTheme="minorHAnsi" w:cstheme="minorBidi"/>
          <w:noProof/>
          <w:sz w:val="22"/>
          <w:szCs w:val="22"/>
        </w:rPr>
      </w:pPr>
      <w:hyperlink w:anchor="_Toc528157185" w:history="1">
        <w:r w:rsidR="00CE3B9C" w:rsidRPr="00550567">
          <w:rPr>
            <w:rStyle w:val="Hyperlink"/>
            <w:noProof/>
          </w:rPr>
          <w:t>3.5.4.1 General</w:t>
        </w:r>
        <w:r w:rsidR="00CE3B9C">
          <w:rPr>
            <w:noProof/>
            <w:webHidden/>
          </w:rPr>
          <w:tab/>
        </w:r>
        <w:r w:rsidR="00CE3B9C">
          <w:rPr>
            <w:noProof/>
            <w:webHidden/>
          </w:rPr>
          <w:fldChar w:fldCharType="begin"/>
        </w:r>
        <w:r w:rsidR="00CE3B9C">
          <w:rPr>
            <w:noProof/>
            <w:webHidden/>
          </w:rPr>
          <w:instrText xml:space="preserve"> PAGEREF _Toc528157185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49033861" w14:textId="4F3660F6" w:rsidR="00CE3B9C" w:rsidRDefault="000D038B">
      <w:pPr>
        <w:pStyle w:val="TOC4"/>
        <w:tabs>
          <w:tab w:val="right" w:leader="dot" w:pos="9350"/>
        </w:tabs>
        <w:rPr>
          <w:rFonts w:asciiTheme="minorHAnsi" w:eastAsiaTheme="minorEastAsia" w:hAnsiTheme="minorHAnsi" w:cstheme="minorBidi"/>
          <w:noProof/>
          <w:sz w:val="22"/>
          <w:szCs w:val="22"/>
        </w:rPr>
      </w:pPr>
      <w:hyperlink w:anchor="_Toc528157186" w:history="1">
        <w:r w:rsidR="00CE3B9C" w:rsidRPr="00550567">
          <w:rPr>
            <w:rStyle w:val="Hyperlink"/>
            <w:noProof/>
          </w:rPr>
          <w:t>3.5.4.2 Versioned hierarchical strings</w:t>
        </w:r>
        <w:r w:rsidR="00CE3B9C">
          <w:rPr>
            <w:noProof/>
            <w:webHidden/>
          </w:rPr>
          <w:tab/>
        </w:r>
        <w:r w:rsidR="00CE3B9C">
          <w:rPr>
            <w:noProof/>
            <w:webHidden/>
          </w:rPr>
          <w:fldChar w:fldCharType="begin"/>
        </w:r>
        <w:r w:rsidR="00CE3B9C">
          <w:rPr>
            <w:noProof/>
            <w:webHidden/>
          </w:rPr>
          <w:instrText xml:space="preserve"> PAGEREF _Toc528157186 \h </w:instrText>
        </w:r>
        <w:r w:rsidR="00CE3B9C">
          <w:rPr>
            <w:noProof/>
            <w:webHidden/>
          </w:rPr>
        </w:r>
        <w:r w:rsidR="00CE3B9C">
          <w:rPr>
            <w:noProof/>
            <w:webHidden/>
          </w:rPr>
          <w:fldChar w:fldCharType="separate"/>
        </w:r>
        <w:r w:rsidR="00CE3B9C">
          <w:rPr>
            <w:noProof/>
            <w:webHidden/>
          </w:rPr>
          <w:t>26</w:t>
        </w:r>
        <w:r w:rsidR="00CE3B9C">
          <w:rPr>
            <w:noProof/>
            <w:webHidden/>
          </w:rPr>
          <w:fldChar w:fldCharType="end"/>
        </w:r>
      </w:hyperlink>
    </w:p>
    <w:p w14:paraId="1B96C0D9" w14:textId="1A9A4130"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187" w:history="1">
        <w:r w:rsidR="00CE3B9C" w:rsidRPr="00550567">
          <w:rPr>
            <w:rStyle w:val="Hyperlink"/>
            <w:noProof/>
          </w:rPr>
          <w:t>3.6 Object properties</w:t>
        </w:r>
        <w:r w:rsidR="00CE3B9C">
          <w:rPr>
            <w:noProof/>
            <w:webHidden/>
          </w:rPr>
          <w:tab/>
        </w:r>
        <w:r w:rsidR="00CE3B9C">
          <w:rPr>
            <w:noProof/>
            <w:webHidden/>
          </w:rPr>
          <w:fldChar w:fldCharType="begin"/>
        </w:r>
        <w:r w:rsidR="00CE3B9C">
          <w:rPr>
            <w:noProof/>
            <w:webHidden/>
          </w:rPr>
          <w:instrText xml:space="preserve"> PAGEREF _Toc528157187 \h </w:instrText>
        </w:r>
        <w:r w:rsidR="00CE3B9C">
          <w:rPr>
            <w:noProof/>
            <w:webHidden/>
          </w:rPr>
        </w:r>
        <w:r w:rsidR="00CE3B9C">
          <w:rPr>
            <w:noProof/>
            <w:webHidden/>
          </w:rPr>
          <w:fldChar w:fldCharType="separate"/>
        </w:r>
        <w:r w:rsidR="00CE3B9C">
          <w:rPr>
            <w:noProof/>
            <w:webHidden/>
          </w:rPr>
          <w:t>26</w:t>
        </w:r>
        <w:r w:rsidR="00CE3B9C">
          <w:rPr>
            <w:noProof/>
            <w:webHidden/>
          </w:rPr>
          <w:fldChar w:fldCharType="end"/>
        </w:r>
      </w:hyperlink>
    </w:p>
    <w:p w14:paraId="017115FC" w14:textId="23D22FFB"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188" w:history="1">
        <w:r w:rsidR="00CE3B9C" w:rsidRPr="00550567">
          <w:rPr>
            <w:rStyle w:val="Hyperlink"/>
            <w:noProof/>
          </w:rPr>
          <w:t>3.7 Array properties</w:t>
        </w:r>
        <w:r w:rsidR="00CE3B9C">
          <w:rPr>
            <w:noProof/>
            <w:webHidden/>
          </w:rPr>
          <w:tab/>
        </w:r>
        <w:r w:rsidR="00CE3B9C">
          <w:rPr>
            <w:noProof/>
            <w:webHidden/>
          </w:rPr>
          <w:fldChar w:fldCharType="begin"/>
        </w:r>
        <w:r w:rsidR="00CE3B9C">
          <w:rPr>
            <w:noProof/>
            <w:webHidden/>
          </w:rPr>
          <w:instrText xml:space="preserve"> PAGEREF _Toc528157188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A650D28" w14:textId="5A7C1DD1"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189" w:history="1">
        <w:r w:rsidR="00CE3B9C" w:rsidRPr="00550567">
          <w:rPr>
            <w:rStyle w:val="Hyperlink"/>
            <w:noProof/>
          </w:rPr>
          <w:t>3.7.1 General</w:t>
        </w:r>
        <w:r w:rsidR="00CE3B9C">
          <w:rPr>
            <w:noProof/>
            <w:webHidden/>
          </w:rPr>
          <w:tab/>
        </w:r>
        <w:r w:rsidR="00CE3B9C">
          <w:rPr>
            <w:noProof/>
            <w:webHidden/>
          </w:rPr>
          <w:fldChar w:fldCharType="begin"/>
        </w:r>
        <w:r w:rsidR="00CE3B9C">
          <w:rPr>
            <w:noProof/>
            <w:webHidden/>
          </w:rPr>
          <w:instrText xml:space="preserve"> PAGEREF _Toc528157189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41B6A29B" w14:textId="0EEAE498"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190" w:history="1">
        <w:r w:rsidR="00CE3B9C" w:rsidRPr="00550567">
          <w:rPr>
            <w:rStyle w:val="Hyperlink"/>
            <w:noProof/>
          </w:rPr>
          <w:t>3.7.2 Array properties with unique values</w:t>
        </w:r>
        <w:r w:rsidR="00CE3B9C">
          <w:rPr>
            <w:noProof/>
            <w:webHidden/>
          </w:rPr>
          <w:tab/>
        </w:r>
        <w:r w:rsidR="00CE3B9C">
          <w:rPr>
            <w:noProof/>
            <w:webHidden/>
          </w:rPr>
          <w:fldChar w:fldCharType="begin"/>
        </w:r>
        <w:r w:rsidR="00CE3B9C">
          <w:rPr>
            <w:noProof/>
            <w:webHidden/>
          </w:rPr>
          <w:instrText xml:space="preserve"> PAGEREF _Toc528157190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1688E8E8" w14:textId="4E72D290"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191" w:history="1">
        <w:r w:rsidR="00CE3B9C" w:rsidRPr="00550567">
          <w:rPr>
            <w:rStyle w:val="Hyperlink"/>
            <w:noProof/>
          </w:rPr>
          <w:t>3.8 Property bags</w:t>
        </w:r>
        <w:r w:rsidR="00CE3B9C">
          <w:rPr>
            <w:noProof/>
            <w:webHidden/>
          </w:rPr>
          <w:tab/>
        </w:r>
        <w:r w:rsidR="00CE3B9C">
          <w:rPr>
            <w:noProof/>
            <w:webHidden/>
          </w:rPr>
          <w:fldChar w:fldCharType="begin"/>
        </w:r>
        <w:r w:rsidR="00CE3B9C">
          <w:rPr>
            <w:noProof/>
            <w:webHidden/>
          </w:rPr>
          <w:instrText xml:space="preserve"> PAGEREF _Toc528157191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1D5BC288" w14:textId="2C1FBC80"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192" w:history="1">
        <w:r w:rsidR="00CE3B9C" w:rsidRPr="00550567">
          <w:rPr>
            <w:rStyle w:val="Hyperlink"/>
            <w:noProof/>
          </w:rPr>
          <w:t>3.8.1 General</w:t>
        </w:r>
        <w:r w:rsidR="00CE3B9C">
          <w:rPr>
            <w:noProof/>
            <w:webHidden/>
          </w:rPr>
          <w:tab/>
        </w:r>
        <w:r w:rsidR="00CE3B9C">
          <w:rPr>
            <w:noProof/>
            <w:webHidden/>
          </w:rPr>
          <w:fldChar w:fldCharType="begin"/>
        </w:r>
        <w:r w:rsidR="00CE3B9C">
          <w:rPr>
            <w:noProof/>
            <w:webHidden/>
          </w:rPr>
          <w:instrText xml:space="preserve"> PAGEREF _Toc528157192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442A25D" w14:textId="58509BA7"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193" w:history="1">
        <w:r w:rsidR="00CE3B9C" w:rsidRPr="00550567">
          <w:rPr>
            <w:rStyle w:val="Hyperlink"/>
            <w:noProof/>
          </w:rPr>
          <w:t>3.8.2 Tags</w:t>
        </w:r>
        <w:r w:rsidR="00CE3B9C">
          <w:rPr>
            <w:noProof/>
            <w:webHidden/>
          </w:rPr>
          <w:tab/>
        </w:r>
        <w:r w:rsidR="00CE3B9C">
          <w:rPr>
            <w:noProof/>
            <w:webHidden/>
          </w:rPr>
          <w:fldChar w:fldCharType="begin"/>
        </w:r>
        <w:r w:rsidR="00CE3B9C">
          <w:rPr>
            <w:noProof/>
            <w:webHidden/>
          </w:rPr>
          <w:instrText xml:space="preserve"> PAGEREF _Toc528157193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B5BA425" w14:textId="60DAD7FE" w:rsidR="00CE3B9C" w:rsidRDefault="000D038B">
      <w:pPr>
        <w:pStyle w:val="TOC4"/>
        <w:tabs>
          <w:tab w:val="right" w:leader="dot" w:pos="9350"/>
        </w:tabs>
        <w:rPr>
          <w:rFonts w:asciiTheme="minorHAnsi" w:eastAsiaTheme="minorEastAsia" w:hAnsiTheme="minorHAnsi" w:cstheme="minorBidi"/>
          <w:noProof/>
          <w:sz w:val="22"/>
          <w:szCs w:val="22"/>
        </w:rPr>
      </w:pPr>
      <w:hyperlink w:anchor="_Toc528157194" w:history="1">
        <w:r w:rsidR="00CE3B9C" w:rsidRPr="00550567">
          <w:rPr>
            <w:rStyle w:val="Hyperlink"/>
            <w:noProof/>
          </w:rPr>
          <w:t>3.8.2.1 General</w:t>
        </w:r>
        <w:r w:rsidR="00CE3B9C">
          <w:rPr>
            <w:noProof/>
            <w:webHidden/>
          </w:rPr>
          <w:tab/>
        </w:r>
        <w:r w:rsidR="00CE3B9C">
          <w:rPr>
            <w:noProof/>
            <w:webHidden/>
          </w:rPr>
          <w:fldChar w:fldCharType="begin"/>
        </w:r>
        <w:r w:rsidR="00CE3B9C">
          <w:rPr>
            <w:noProof/>
            <w:webHidden/>
          </w:rPr>
          <w:instrText xml:space="preserve"> PAGEREF _Toc528157194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35B521E4" w14:textId="6454FDBE" w:rsidR="00CE3B9C" w:rsidRDefault="000D038B">
      <w:pPr>
        <w:pStyle w:val="TOC4"/>
        <w:tabs>
          <w:tab w:val="right" w:leader="dot" w:pos="9350"/>
        </w:tabs>
        <w:rPr>
          <w:rFonts w:asciiTheme="minorHAnsi" w:eastAsiaTheme="minorEastAsia" w:hAnsiTheme="minorHAnsi" w:cstheme="minorBidi"/>
          <w:noProof/>
          <w:sz w:val="22"/>
          <w:szCs w:val="22"/>
        </w:rPr>
      </w:pPr>
      <w:hyperlink w:anchor="_Toc528157195" w:history="1">
        <w:r w:rsidR="00CE3B9C" w:rsidRPr="00550567">
          <w:rPr>
            <w:rStyle w:val="Hyperlink"/>
            <w:noProof/>
          </w:rPr>
          <w:t>3.8.2.2 Tag metadata</w:t>
        </w:r>
        <w:r w:rsidR="00CE3B9C">
          <w:rPr>
            <w:noProof/>
            <w:webHidden/>
          </w:rPr>
          <w:tab/>
        </w:r>
        <w:r w:rsidR="00CE3B9C">
          <w:rPr>
            <w:noProof/>
            <w:webHidden/>
          </w:rPr>
          <w:fldChar w:fldCharType="begin"/>
        </w:r>
        <w:r w:rsidR="00CE3B9C">
          <w:rPr>
            <w:noProof/>
            <w:webHidden/>
          </w:rPr>
          <w:instrText xml:space="preserve"> PAGEREF _Toc528157195 \h </w:instrText>
        </w:r>
        <w:r w:rsidR="00CE3B9C">
          <w:rPr>
            <w:noProof/>
            <w:webHidden/>
          </w:rPr>
        </w:r>
        <w:r w:rsidR="00CE3B9C">
          <w:rPr>
            <w:noProof/>
            <w:webHidden/>
          </w:rPr>
          <w:fldChar w:fldCharType="separate"/>
        </w:r>
        <w:r w:rsidR="00CE3B9C">
          <w:rPr>
            <w:noProof/>
            <w:webHidden/>
          </w:rPr>
          <w:t>28</w:t>
        </w:r>
        <w:r w:rsidR="00CE3B9C">
          <w:rPr>
            <w:noProof/>
            <w:webHidden/>
          </w:rPr>
          <w:fldChar w:fldCharType="end"/>
        </w:r>
      </w:hyperlink>
    </w:p>
    <w:p w14:paraId="00E20AD0" w14:textId="0AADD851"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196" w:history="1">
        <w:r w:rsidR="00CE3B9C" w:rsidRPr="00550567">
          <w:rPr>
            <w:rStyle w:val="Hyperlink"/>
            <w:noProof/>
          </w:rPr>
          <w:t>3.9 Date/time properties</w:t>
        </w:r>
        <w:r w:rsidR="00CE3B9C">
          <w:rPr>
            <w:noProof/>
            <w:webHidden/>
          </w:rPr>
          <w:tab/>
        </w:r>
        <w:r w:rsidR="00CE3B9C">
          <w:rPr>
            <w:noProof/>
            <w:webHidden/>
          </w:rPr>
          <w:fldChar w:fldCharType="begin"/>
        </w:r>
        <w:r w:rsidR="00CE3B9C">
          <w:rPr>
            <w:noProof/>
            <w:webHidden/>
          </w:rPr>
          <w:instrText xml:space="preserve"> PAGEREF _Toc528157196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7AC57F03" w14:textId="3866504F"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197" w:history="1">
        <w:r w:rsidR="00CE3B9C" w:rsidRPr="00550567">
          <w:rPr>
            <w:rStyle w:val="Hyperlink"/>
            <w:noProof/>
          </w:rPr>
          <w:t>3.10 message objects</w:t>
        </w:r>
        <w:r w:rsidR="00CE3B9C">
          <w:rPr>
            <w:noProof/>
            <w:webHidden/>
          </w:rPr>
          <w:tab/>
        </w:r>
        <w:r w:rsidR="00CE3B9C">
          <w:rPr>
            <w:noProof/>
            <w:webHidden/>
          </w:rPr>
          <w:fldChar w:fldCharType="begin"/>
        </w:r>
        <w:r w:rsidR="00CE3B9C">
          <w:rPr>
            <w:noProof/>
            <w:webHidden/>
          </w:rPr>
          <w:instrText xml:space="preserve"> PAGEREF _Toc528157197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05A691CD" w14:textId="54AEAF5F"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198" w:history="1">
        <w:r w:rsidR="00CE3B9C" w:rsidRPr="00550567">
          <w:rPr>
            <w:rStyle w:val="Hyperlink"/>
            <w:noProof/>
          </w:rPr>
          <w:t>3.10.1 General</w:t>
        </w:r>
        <w:r w:rsidR="00CE3B9C">
          <w:rPr>
            <w:noProof/>
            <w:webHidden/>
          </w:rPr>
          <w:tab/>
        </w:r>
        <w:r w:rsidR="00CE3B9C">
          <w:rPr>
            <w:noProof/>
            <w:webHidden/>
          </w:rPr>
          <w:fldChar w:fldCharType="begin"/>
        </w:r>
        <w:r w:rsidR="00CE3B9C">
          <w:rPr>
            <w:noProof/>
            <w:webHidden/>
          </w:rPr>
          <w:instrText xml:space="preserve"> PAGEREF _Toc528157198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6234204A" w14:textId="01151832"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199" w:history="1">
        <w:r w:rsidR="00CE3B9C" w:rsidRPr="00550567">
          <w:rPr>
            <w:rStyle w:val="Hyperlink"/>
            <w:noProof/>
          </w:rPr>
          <w:t>3.10.2 Plain text messages</w:t>
        </w:r>
        <w:r w:rsidR="00CE3B9C">
          <w:rPr>
            <w:noProof/>
            <w:webHidden/>
          </w:rPr>
          <w:tab/>
        </w:r>
        <w:r w:rsidR="00CE3B9C">
          <w:rPr>
            <w:noProof/>
            <w:webHidden/>
          </w:rPr>
          <w:fldChar w:fldCharType="begin"/>
        </w:r>
        <w:r w:rsidR="00CE3B9C">
          <w:rPr>
            <w:noProof/>
            <w:webHidden/>
          </w:rPr>
          <w:instrText xml:space="preserve"> PAGEREF _Toc528157199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04C7A747" w14:textId="3B297906"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00" w:history="1">
        <w:r w:rsidR="00CE3B9C" w:rsidRPr="00550567">
          <w:rPr>
            <w:rStyle w:val="Hyperlink"/>
            <w:noProof/>
          </w:rPr>
          <w:t>3.10.3 Rich text messages</w:t>
        </w:r>
        <w:r w:rsidR="00CE3B9C">
          <w:rPr>
            <w:noProof/>
            <w:webHidden/>
          </w:rPr>
          <w:tab/>
        </w:r>
        <w:r w:rsidR="00CE3B9C">
          <w:rPr>
            <w:noProof/>
            <w:webHidden/>
          </w:rPr>
          <w:fldChar w:fldCharType="begin"/>
        </w:r>
        <w:r w:rsidR="00CE3B9C">
          <w:rPr>
            <w:noProof/>
            <w:webHidden/>
          </w:rPr>
          <w:instrText xml:space="preserve"> PAGEREF _Toc528157200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7A6913F3" w14:textId="55B229FF" w:rsidR="00CE3B9C" w:rsidRDefault="000D038B">
      <w:pPr>
        <w:pStyle w:val="TOC4"/>
        <w:tabs>
          <w:tab w:val="right" w:leader="dot" w:pos="9350"/>
        </w:tabs>
        <w:rPr>
          <w:rFonts w:asciiTheme="minorHAnsi" w:eastAsiaTheme="minorEastAsia" w:hAnsiTheme="minorHAnsi" w:cstheme="minorBidi"/>
          <w:noProof/>
          <w:sz w:val="22"/>
          <w:szCs w:val="22"/>
        </w:rPr>
      </w:pPr>
      <w:hyperlink w:anchor="_Toc528157201" w:history="1">
        <w:r w:rsidR="00CE3B9C" w:rsidRPr="00550567">
          <w:rPr>
            <w:rStyle w:val="Hyperlink"/>
            <w:noProof/>
          </w:rPr>
          <w:t>3.10.3.1 General</w:t>
        </w:r>
        <w:r w:rsidR="00CE3B9C">
          <w:rPr>
            <w:noProof/>
            <w:webHidden/>
          </w:rPr>
          <w:tab/>
        </w:r>
        <w:r w:rsidR="00CE3B9C">
          <w:rPr>
            <w:noProof/>
            <w:webHidden/>
          </w:rPr>
          <w:fldChar w:fldCharType="begin"/>
        </w:r>
        <w:r w:rsidR="00CE3B9C">
          <w:rPr>
            <w:noProof/>
            <w:webHidden/>
          </w:rPr>
          <w:instrText xml:space="preserve"> PAGEREF _Toc528157201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2C2F4438" w14:textId="4A28E601" w:rsidR="00CE3B9C" w:rsidRDefault="000D038B">
      <w:pPr>
        <w:pStyle w:val="TOC4"/>
        <w:tabs>
          <w:tab w:val="right" w:leader="dot" w:pos="9350"/>
        </w:tabs>
        <w:rPr>
          <w:rFonts w:asciiTheme="minorHAnsi" w:eastAsiaTheme="minorEastAsia" w:hAnsiTheme="minorHAnsi" w:cstheme="minorBidi"/>
          <w:noProof/>
          <w:sz w:val="22"/>
          <w:szCs w:val="22"/>
        </w:rPr>
      </w:pPr>
      <w:hyperlink w:anchor="_Toc528157202" w:history="1">
        <w:r w:rsidR="00CE3B9C" w:rsidRPr="00550567">
          <w:rPr>
            <w:rStyle w:val="Hyperlink"/>
            <w:noProof/>
          </w:rPr>
          <w:t>3.10.3.2 Security implications</w:t>
        </w:r>
        <w:r w:rsidR="00CE3B9C">
          <w:rPr>
            <w:noProof/>
            <w:webHidden/>
          </w:rPr>
          <w:tab/>
        </w:r>
        <w:r w:rsidR="00CE3B9C">
          <w:rPr>
            <w:noProof/>
            <w:webHidden/>
          </w:rPr>
          <w:fldChar w:fldCharType="begin"/>
        </w:r>
        <w:r w:rsidR="00CE3B9C">
          <w:rPr>
            <w:noProof/>
            <w:webHidden/>
          </w:rPr>
          <w:instrText xml:space="preserve"> PAGEREF _Toc528157202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2C58E466" w14:textId="22A132C0"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03" w:history="1">
        <w:r w:rsidR="00CE3B9C" w:rsidRPr="00550567">
          <w:rPr>
            <w:rStyle w:val="Hyperlink"/>
            <w:noProof/>
          </w:rPr>
          <w:t>3.10.4 Messages with placeholders</w:t>
        </w:r>
        <w:r w:rsidR="00CE3B9C">
          <w:rPr>
            <w:noProof/>
            <w:webHidden/>
          </w:rPr>
          <w:tab/>
        </w:r>
        <w:r w:rsidR="00CE3B9C">
          <w:rPr>
            <w:noProof/>
            <w:webHidden/>
          </w:rPr>
          <w:fldChar w:fldCharType="begin"/>
        </w:r>
        <w:r w:rsidR="00CE3B9C">
          <w:rPr>
            <w:noProof/>
            <w:webHidden/>
          </w:rPr>
          <w:instrText xml:space="preserve"> PAGEREF _Toc528157203 \h </w:instrText>
        </w:r>
        <w:r w:rsidR="00CE3B9C">
          <w:rPr>
            <w:noProof/>
            <w:webHidden/>
          </w:rPr>
        </w:r>
        <w:r w:rsidR="00CE3B9C">
          <w:rPr>
            <w:noProof/>
            <w:webHidden/>
          </w:rPr>
          <w:fldChar w:fldCharType="separate"/>
        </w:r>
        <w:r w:rsidR="00CE3B9C">
          <w:rPr>
            <w:noProof/>
            <w:webHidden/>
          </w:rPr>
          <w:t>31</w:t>
        </w:r>
        <w:r w:rsidR="00CE3B9C">
          <w:rPr>
            <w:noProof/>
            <w:webHidden/>
          </w:rPr>
          <w:fldChar w:fldCharType="end"/>
        </w:r>
      </w:hyperlink>
    </w:p>
    <w:p w14:paraId="693EDE8A" w14:textId="3D1FAEB6"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04" w:history="1">
        <w:r w:rsidR="00CE3B9C" w:rsidRPr="00550567">
          <w:rPr>
            <w:rStyle w:val="Hyperlink"/>
            <w:noProof/>
          </w:rPr>
          <w:t>3.10.5 Messages with embedded links</w:t>
        </w:r>
        <w:r w:rsidR="00CE3B9C">
          <w:rPr>
            <w:noProof/>
            <w:webHidden/>
          </w:rPr>
          <w:tab/>
        </w:r>
        <w:r w:rsidR="00CE3B9C">
          <w:rPr>
            <w:noProof/>
            <w:webHidden/>
          </w:rPr>
          <w:fldChar w:fldCharType="begin"/>
        </w:r>
        <w:r w:rsidR="00CE3B9C">
          <w:rPr>
            <w:noProof/>
            <w:webHidden/>
          </w:rPr>
          <w:instrText xml:space="preserve"> PAGEREF _Toc528157204 \h </w:instrText>
        </w:r>
        <w:r w:rsidR="00CE3B9C">
          <w:rPr>
            <w:noProof/>
            <w:webHidden/>
          </w:rPr>
        </w:r>
        <w:r w:rsidR="00CE3B9C">
          <w:rPr>
            <w:noProof/>
            <w:webHidden/>
          </w:rPr>
          <w:fldChar w:fldCharType="separate"/>
        </w:r>
        <w:r w:rsidR="00CE3B9C">
          <w:rPr>
            <w:noProof/>
            <w:webHidden/>
          </w:rPr>
          <w:t>31</w:t>
        </w:r>
        <w:r w:rsidR="00CE3B9C">
          <w:rPr>
            <w:noProof/>
            <w:webHidden/>
          </w:rPr>
          <w:fldChar w:fldCharType="end"/>
        </w:r>
      </w:hyperlink>
    </w:p>
    <w:p w14:paraId="2BEC4AE5" w14:textId="1F1E4AA1"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05" w:history="1">
        <w:r w:rsidR="00CE3B9C" w:rsidRPr="00550567">
          <w:rPr>
            <w:rStyle w:val="Hyperlink"/>
            <w:noProof/>
          </w:rPr>
          <w:t>3.10.6 Message string resources</w:t>
        </w:r>
        <w:r w:rsidR="00CE3B9C">
          <w:rPr>
            <w:noProof/>
            <w:webHidden/>
          </w:rPr>
          <w:tab/>
        </w:r>
        <w:r w:rsidR="00CE3B9C">
          <w:rPr>
            <w:noProof/>
            <w:webHidden/>
          </w:rPr>
          <w:fldChar w:fldCharType="begin"/>
        </w:r>
        <w:r w:rsidR="00CE3B9C">
          <w:rPr>
            <w:noProof/>
            <w:webHidden/>
          </w:rPr>
          <w:instrText xml:space="preserve"> PAGEREF _Toc528157205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23020936" w14:textId="78D264B7" w:rsidR="00CE3B9C" w:rsidRDefault="000D038B">
      <w:pPr>
        <w:pStyle w:val="TOC4"/>
        <w:tabs>
          <w:tab w:val="right" w:leader="dot" w:pos="9350"/>
        </w:tabs>
        <w:rPr>
          <w:rFonts w:asciiTheme="minorHAnsi" w:eastAsiaTheme="minorEastAsia" w:hAnsiTheme="minorHAnsi" w:cstheme="minorBidi"/>
          <w:noProof/>
          <w:sz w:val="22"/>
          <w:szCs w:val="22"/>
        </w:rPr>
      </w:pPr>
      <w:hyperlink w:anchor="_Toc528157206" w:history="1">
        <w:r w:rsidR="00CE3B9C" w:rsidRPr="00550567">
          <w:rPr>
            <w:rStyle w:val="Hyperlink"/>
            <w:noProof/>
          </w:rPr>
          <w:t>3.10.6.1 General</w:t>
        </w:r>
        <w:r w:rsidR="00CE3B9C">
          <w:rPr>
            <w:noProof/>
            <w:webHidden/>
          </w:rPr>
          <w:tab/>
        </w:r>
        <w:r w:rsidR="00CE3B9C">
          <w:rPr>
            <w:noProof/>
            <w:webHidden/>
          </w:rPr>
          <w:fldChar w:fldCharType="begin"/>
        </w:r>
        <w:r w:rsidR="00CE3B9C">
          <w:rPr>
            <w:noProof/>
            <w:webHidden/>
          </w:rPr>
          <w:instrText xml:space="preserve"> PAGEREF _Toc528157206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2028242D" w14:textId="22DFC4C6" w:rsidR="00CE3B9C" w:rsidRDefault="000D038B">
      <w:pPr>
        <w:pStyle w:val="TOC4"/>
        <w:tabs>
          <w:tab w:val="right" w:leader="dot" w:pos="9350"/>
        </w:tabs>
        <w:rPr>
          <w:rFonts w:asciiTheme="minorHAnsi" w:eastAsiaTheme="minorEastAsia" w:hAnsiTheme="minorHAnsi" w:cstheme="minorBidi"/>
          <w:noProof/>
          <w:sz w:val="22"/>
          <w:szCs w:val="22"/>
        </w:rPr>
      </w:pPr>
      <w:hyperlink w:anchor="_Toc528157207" w:history="1">
        <w:r w:rsidR="00CE3B9C" w:rsidRPr="00550567">
          <w:rPr>
            <w:rStyle w:val="Hyperlink"/>
            <w:noProof/>
          </w:rPr>
          <w:t>3.10.6.2 Embedded string resource lookup procedure</w:t>
        </w:r>
        <w:r w:rsidR="00CE3B9C">
          <w:rPr>
            <w:noProof/>
            <w:webHidden/>
          </w:rPr>
          <w:tab/>
        </w:r>
        <w:r w:rsidR="00CE3B9C">
          <w:rPr>
            <w:noProof/>
            <w:webHidden/>
          </w:rPr>
          <w:fldChar w:fldCharType="begin"/>
        </w:r>
        <w:r w:rsidR="00CE3B9C">
          <w:rPr>
            <w:noProof/>
            <w:webHidden/>
          </w:rPr>
          <w:instrText xml:space="preserve"> PAGEREF _Toc528157207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3F0097BB" w14:textId="19C60665" w:rsidR="00CE3B9C" w:rsidRDefault="000D038B">
      <w:pPr>
        <w:pStyle w:val="TOC4"/>
        <w:tabs>
          <w:tab w:val="right" w:leader="dot" w:pos="9350"/>
        </w:tabs>
        <w:rPr>
          <w:rFonts w:asciiTheme="minorHAnsi" w:eastAsiaTheme="minorEastAsia" w:hAnsiTheme="minorHAnsi" w:cstheme="minorBidi"/>
          <w:noProof/>
          <w:sz w:val="22"/>
          <w:szCs w:val="22"/>
        </w:rPr>
      </w:pPr>
      <w:hyperlink w:anchor="_Toc528157208" w:history="1">
        <w:r w:rsidR="00CE3B9C" w:rsidRPr="00550567">
          <w:rPr>
            <w:rStyle w:val="Hyperlink"/>
            <w:noProof/>
          </w:rPr>
          <w:t>3.10.6.3 SARIF resource file naming convention</w:t>
        </w:r>
        <w:r w:rsidR="00CE3B9C">
          <w:rPr>
            <w:noProof/>
            <w:webHidden/>
          </w:rPr>
          <w:tab/>
        </w:r>
        <w:r w:rsidR="00CE3B9C">
          <w:rPr>
            <w:noProof/>
            <w:webHidden/>
          </w:rPr>
          <w:fldChar w:fldCharType="begin"/>
        </w:r>
        <w:r w:rsidR="00CE3B9C">
          <w:rPr>
            <w:noProof/>
            <w:webHidden/>
          </w:rPr>
          <w:instrText xml:space="preserve"> PAGEREF _Toc528157208 \h </w:instrText>
        </w:r>
        <w:r w:rsidR="00CE3B9C">
          <w:rPr>
            <w:noProof/>
            <w:webHidden/>
          </w:rPr>
        </w:r>
        <w:r w:rsidR="00CE3B9C">
          <w:rPr>
            <w:noProof/>
            <w:webHidden/>
          </w:rPr>
          <w:fldChar w:fldCharType="separate"/>
        </w:r>
        <w:r w:rsidR="00CE3B9C">
          <w:rPr>
            <w:noProof/>
            <w:webHidden/>
          </w:rPr>
          <w:t>34</w:t>
        </w:r>
        <w:r w:rsidR="00CE3B9C">
          <w:rPr>
            <w:noProof/>
            <w:webHidden/>
          </w:rPr>
          <w:fldChar w:fldCharType="end"/>
        </w:r>
      </w:hyperlink>
    </w:p>
    <w:p w14:paraId="14C9C26B" w14:textId="41591B5F" w:rsidR="00CE3B9C" w:rsidRDefault="000D038B">
      <w:pPr>
        <w:pStyle w:val="TOC4"/>
        <w:tabs>
          <w:tab w:val="right" w:leader="dot" w:pos="9350"/>
        </w:tabs>
        <w:rPr>
          <w:rFonts w:asciiTheme="minorHAnsi" w:eastAsiaTheme="minorEastAsia" w:hAnsiTheme="minorHAnsi" w:cstheme="minorBidi"/>
          <w:noProof/>
          <w:sz w:val="22"/>
          <w:szCs w:val="22"/>
        </w:rPr>
      </w:pPr>
      <w:hyperlink w:anchor="_Toc528157209" w:history="1">
        <w:r w:rsidR="00CE3B9C" w:rsidRPr="00550567">
          <w:rPr>
            <w:rStyle w:val="Hyperlink"/>
            <w:noProof/>
          </w:rPr>
          <w:t>3.10.6.4 SARIF resource file lookup procedure</w:t>
        </w:r>
        <w:r w:rsidR="00CE3B9C">
          <w:rPr>
            <w:noProof/>
            <w:webHidden/>
          </w:rPr>
          <w:tab/>
        </w:r>
        <w:r w:rsidR="00CE3B9C">
          <w:rPr>
            <w:noProof/>
            <w:webHidden/>
          </w:rPr>
          <w:fldChar w:fldCharType="begin"/>
        </w:r>
        <w:r w:rsidR="00CE3B9C">
          <w:rPr>
            <w:noProof/>
            <w:webHidden/>
          </w:rPr>
          <w:instrText xml:space="preserve"> PAGEREF _Toc528157209 \h </w:instrText>
        </w:r>
        <w:r w:rsidR="00CE3B9C">
          <w:rPr>
            <w:noProof/>
            <w:webHidden/>
          </w:rPr>
        </w:r>
        <w:r w:rsidR="00CE3B9C">
          <w:rPr>
            <w:noProof/>
            <w:webHidden/>
          </w:rPr>
          <w:fldChar w:fldCharType="separate"/>
        </w:r>
        <w:r w:rsidR="00CE3B9C">
          <w:rPr>
            <w:noProof/>
            <w:webHidden/>
          </w:rPr>
          <w:t>34</w:t>
        </w:r>
        <w:r w:rsidR="00CE3B9C">
          <w:rPr>
            <w:noProof/>
            <w:webHidden/>
          </w:rPr>
          <w:fldChar w:fldCharType="end"/>
        </w:r>
      </w:hyperlink>
    </w:p>
    <w:p w14:paraId="1B34426A" w14:textId="193A28E1" w:rsidR="00CE3B9C" w:rsidRDefault="000D038B">
      <w:pPr>
        <w:pStyle w:val="TOC4"/>
        <w:tabs>
          <w:tab w:val="right" w:leader="dot" w:pos="9350"/>
        </w:tabs>
        <w:rPr>
          <w:rFonts w:asciiTheme="minorHAnsi" w:eastAsiaTheme="minorEastAsia" w:hAnsiTheme="minorHAnsi" w:cstheme="minorBidi"/>
          <w:noProof/>
          <w:sz w:val="22"/>
          <w:szCs w:val="22"/>
        </w:rPr>
      </w:pPr>
      <w:hyperlink w:anchor="_Toc528157210" w:history="1">
        <w:r w:rsidR="00CE3B9C" w:rsidRPr="00550567">
          <w:rPr>
            <w:rStyle w:val="Hyperlink"/>
            <w:noProof/>
          </w:rPr>
          <w:t>3.10.6.5 SARIF resource file format</w:t>
        </w:r>
        <w:r w:rsidR="00CE3B9C">
          <w:rPr>
            <w:noProof/>
            <w:webHidden/>
          </w:rPr>
          <w:tab/>
        </w:r>
        <w:r w:rsidR="00CE3B9C">
          <w:rPr>
            <w:noProof/>
            <w:webHidden/>
          </w:rPr>
          <w:fldChar w:fldCharType="begin"/>
        </w:r>
        <w:r w:rsidR="00CE3B9C">
          <w:rPr>
            <w:noProof/>
            <w:webHidden/>
          </w:rPr>
          <w:instrText xml:space="preserve"> PAGEREF _Toc528157210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3EE4912F" w14:textId="3D11CB47" w:rsidR="00CE3B9C" w:rsidRDefault="000D038B">
      <w:pPr>
        <w:pStyle w:val="TOC5"/>
        <w:tabs>
          <w:tab w:val="right" w:leader="dot" w:pos="9350"/>
        </w:tabs>
        <w:rPr>
          <w:rFonts w:asciiTheme="minorHAnsi" w:eastAsiaTheme="minorEastAsia" w:hAnsiTheme="minorHAnsi" w:cstheme="minorBidi"/>
          <w:noProof/>
          <w:sz w:val="22"/>
          <w:szCs w:val="22"/>
        </w:rPr>
      </w:pPr>
      <w:hyperlink w:anchor="_Toc528157211" w:history="1">
        <w:r w:rsidR="00CE3B9C" w:rsidRPr="00550567">
          <w:rPr>
            <w:rStyle w:val="Hyperlink"/>
            <w:noProof/>
          </w:rPr>
          <w:t>3.10.6.5.1 General</w:t>
        </w:r>
        <w:r w:rsidR="00CE3B9C">
          <w:rPr>
            <w:noProof/>
            <w:webHidden/>
          </w:rPr>
          <w:tab/>
        </w:r>
        <w:r w:rsidR="00CE3B9C">
          <w:rPr>
            <w:noProof/>
            <w:webHidden/>
          </w:rPr>
          <w:fldChar w:fldCharType="begin"/>
        </w:r>
        <w:r w:rsidR="00CE3B9C">
          <w:rPr>
            <w:noProof/>
            <w:webHidden/>
          </w:rPr>
          <w:instrText xml:space="preserve"> PAGEREF _Toc528157211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61A28626" w14:textId="66FEC18C" w:rsidR="00CE3B9C" w:rsidRDefault="000D038B">
      <w:pPr>
        <w:pStyle w:val="TOC5"/>
        <w:tabs>
          <w:tab w:val="right" w:leader="dot" w:pos="9350"/>
        </w:tabs>
        <w:rPr>
          <w:rFonts w:asciiTheme="minorHAnsi" w:eastAsiaTheme="minorEastAsia" w:hAnsiTheme="minorHAnsi" w:cstheme="minorBidi"/>
          <w:noProof/>
          <w:sz w:val="22"/>
          <w:szCs w:val="22"/>
        </w:rPr>
      </w:pPr>
      <w:hyperlink w:anchor="_Toc528157212" w:history="1">
        <w:r w:rsidR="00CE3B9C" w:rsidRPr="00550567">
          <w:rPr>
            <w:rStyle w:val="Hyperlink"/>
            <w:noProof/>
          </w:rPr>
          <w:t>3.10.6.5.2 sarifLog object</w:t>
        </w:r>
        <w:r w:rsidR="00CE3B9C">
          <w:rPr>
            <w:noProof/>
            <w:webHidden/>
          </w:rPr>
          <w:tab/>
        </w:r>
        <w:r w:rsidR="00CE3B9C">
          <w:rPr>
            <w:noProof/>
            <w:webHidden/>
          </w:rPr>
          <w:fldChar w:fldCharType="begin"/>
        </w:r>
        <w:r w:rsidR="00CE3B9C">
          <w:rPr>
            <w:noProof/>
            <w:webHidden/>
          </w:rPr>
          <w:instrText xml:space="preserve"> PAGEREF _Toc528157212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330143FC" w14:textId="3CF5AD52" w:rsidR="00CE3B9C" w:rsidRDefault="000D038B">
      <w:pPr>
        <w:pStyle w:val="TOC5"/>
        <w:tabs>
          <w:tab w:val="right" w:leader="dot" w:pos="9350"/>
        </w:tabs>
        <w:rPr>
          <w:rFonts w:asciiTheme="minorHAnsi" w:eastAsiaTheme="minorEastAsia" w:hAnsiTheme="minorHAnsi" w:cstheme="minorBidi"/>
          <w:noProof/>
          <w:sz w:val="22"/>
          <w:szCs w:val="22"/>
        </w:rPr>
      </w:pPr>
      <w:hyperlink w:anchor="_Toc528157213" w:history="1">
        <w:r w:rsidR="00CE3B9C" w:rsidRPr="00550567">
          <w:rPr>
            <w:rStyle w:val="Hyperlink"/>
            <w:noProof/>
          </w:rPr>
          <w:t>3.10.6.5.3 run object</w:t>
        </w:r>
        <w:r w:rsidR="00CE3B9C">
          <w:rPr>
            <w:noProof/>
            <w:webHidden/>
          </w:rPr>
          <w:tab/>
        </w:r>
        <w:r w:rsidR="00CE3B9C">
          <w:rPr>
            <w:noProof/>
            <w:webHidden/>
          </w:rPr>
          <w:fldChar w:fldCharType="begin"/>
        </w:r>
        <w:r w:rsidR="00CE3B9C">
          <w:rPr>
            <w:noProof/>
            <w:webHidden/>
          </w:rPr>
          <w:instrText xml:space="preserve"> PAGEREF _Toc528157213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5299EEC4" w14:textId="57140DC5" w:rsidR="00CE3B9C" w:rsidRDefault="000D038B">
      <w:pPr>
        <w:pStyle w:val="TOC5"/>
        <w:tabs>
          <w:tab w:val="right" w:leader="dot" w:pos="9350"/>
        </w:tabs>
        <w:rPr>
          <w:rFonts w:asciiTheme="minorHAnsi" w:eastAsiaTheme="minorEastAsia" w:hAnsiTheme="minorHAnsi" w:cstheme="minorBidi"/>
          <w:noProof/>
          <w:sz w:val="22"/>
          <w:szCs w:val="22"/>
        </w:rPr>
      </w:pPr>
      <w:hyperlink w:anchor="_Toc528157214" w:history="1">
        <w:r w:rsidR="00CE3B9C" w:rsidRPr="00550567">
          <w:rPr>
            <w:rStyle w:val="Hyperlink"/>
            <w:noProof/>
          </w:rPr>
          <w:t>3.10.6.5.4 tool object</w:t>
        </w:r>
        <w:r w:rsidR="00CE3B9C">
          <w:rPr>
            <w:noProof/>
            <w:webHidden/>
          </w:rPr>
          <w:tab/>
        </w:r>
        <w:r w:rsidR="00CE3B9C">
          <w:rPr>
            <w:noProof/>
            <w:webHidden/>
          </w:rPr>
          <w:fldChar w:fldCharType="begin"/>
        </w:r>
        <w:r w:rsidR="00CE3B9C">
          <w:rPr>
            <w:noProof/>
            <w:webHidden/>
          </w:rPr>
          <w:instrText xml:space="preserve"> PAGEREF _Toc528157214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7669B555" w14:textId="1904F033" w:rsidR="00CE3B9C" w:rsidRDefault="000D038B">
      <w:pPr>
        <w:pStyle w:val="TOC5"/>
        <w:tabs>
          <w:tab w:val="right" w:leader="dot" w:pos="9350"/>
        </w:tabs>
        <w:rPr>
          <w:rFonts w:asciiTheme="minorHAnsi" w:eastAsiaTheme="minorEastAsia" w:hAnsiTheme="minorHAnsi" w:cstheme="minorBidi"/>
          <w:noProof/>
          <w:sz w:val="22"/>
          <w:szCs w:val="22"/>
        </w:rPr>
      </w:pPr>
      <w:hyperlink w:anchor="_Toc528157215" w:history="1">
        <w:r w:rsidR="00CE3B9C" w:rsidRPr="00550567">
          <w:rPr>
            <w:rStyle w:val="Hyperlink"/>
            <w:noProof/>
          </w:rPr>
          <w:t>3.10.6.5.5 resources object</w:t>
        </w:r>
        <w:r w:rsidR="00CE3B9C">
          <w:rPr>
            <w:noProof/>
            <w:webHidden/>
          </w:rPr>
          <w:tab/>
        </w:r>
        <w:r w:rsidR="00CE3B9C">
          <w:rPr>
            <w:noProof/>
            <w:webHidden/>
          </w:rPr>
          <w:fldChar w:fldCharType="begin"/>
        </w:r>
        <w:r w:rsidR="00CE3B9C">
          <w:rPr>
            <w:noProof/>
            <w:webHidden/>
          </w:rPr>
          <w:instrText xml:space="preserve"> PAGEREF _Toc528157215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505E7FCE" w14:textId="580A0C6F"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16" w:history="1">
        <w:r w:rsidR="00CE3B9C" w:rsidRPr="00550567">
          <w:rPr>
            <w:rStyle w:val="Hyperlink"/>
            <w:noProof/>
          </w:rPr>
          <w:t>3.10.7 text property</w:t>
        </w:r>
        <w:r w:rsidR="00CE3B9C">
          <w:rPr>
            <w:noProof/>
            <w:webHidden/>
          </w:rPr>
          <w:tab/>
        </w:r>
        <w:r w:rsidR="00CE3B9C">
          <w:rPr>
            <w:noProof/>
            <w:webHidden/>
          </w:rPr>
          <w:fldChar w:fldCharType="begin"/>
        </w:r>
        <w:r w:rsidR="00CE3B9C">
          <w:rPr>
            <w:noProof/>
            <w:webHidden/>
          </w:rPr>
          <w:instrText xml:space="preserve"> PAGEREF _Toc528157216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5459DA7A" w14:textId="6D929B89"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17" w:history="1">
        <w:r w:rsidR="00CE3B9C" w:rsidRPr="00550567">
          <w:rPr>
            <w:rStyle w:val="Hyperlink"/>
            <w:noProof/>
          </w:rPr>
          <w:t>3.10.8 richText property</w:t>
        </w:r>
        <w:r w:rsidR="00CE3B9C">
          <w:rPr>
            <w:noProof/>
            <w:webHidden/>
          </w:rPr>
          <w:tab/>
        </w:r>
        <w:r w:rsidR="00CE3B9C">
          <w:rPr>
            <w:noProof/>
            <w:webHidden/>
          </w:rPr>
          <w:fldChar w:fldCharType="begin"/>
        </w:r>
        <w:r w:rsidR="00CE3B9C">
          <w:rPr>
            <w:noProof/>
            <w:webHidden/>
          </w:rPr>
          <w:instrText xml:space="preserve"> PAGEREF _Toc528157217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161F4F97" w14:textId="739CC42D"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18" w:history="1">
        <w:r w:rsidR="00CE3B9C" w:rsidRPr="00550567">
          <w:rPr>
            <w:rStyle w:val="Hyperlink"/>
            <w:noProof/>
          </w:rPr>
          <w:t>3.10.9 messageId property</w:t>
        </w:r>
        <w:r w:rsidR="00CE3B9C">
          <w:rPr>
            <w:noProof/>
            <w:webHidden/>
          </w:rPr>
          <w:tab/>
        </w:r>
        <w:r w:rsidR="00CE3B9C">
          <w:rPr>
            <w:noProof/>
            <w:webHidden/>
          </w:rPr>
          <w:fldChar w:fldCharType="begin"/>
        </w:r>
        <w:r w:rsidR="00CE3B9C">
          <w:rPr>
            <w:noProof/>
            <w:webHidden/>
          </w:rPr>
          <w:instrText xml:space="preserve"> PAGEREF _Toc528157218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4A3D2274" w14:textId="05E24B39"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19" w:history="1">
        <w:r w:rsidR="00CE3B9C" w:rsidRPr="00550567">
          <w:rPr>
            <w:rStyle w:val="Hyperlink"/>
            <w:noProof/>
          </w:rPr>
          <w:t>3.10.10 richMessageId property</w:t>
        </w:r>
        <w:r w:rsidR="00CE3B9C">
          <w:rPr>
            <w:noProof/>
            <w:webHidden/>
          </w:rPr>
          <w:tab/>
        </w:r>
        <w:r w:rsidR="00CE3B9C">
          <w:rPr>
            <w:noProof/>
            <w:webHidden/>
          </w:rPr>
          <w:fldChar w:fldCharType="begin"/>
        </w:r>
        <w:r w:rsidR="00CE3B9C">
          <w:rPr>
            <w:noProof/>
            <w:webHidden/>
          </w:rPr>
          <w:instrText xml:space="preserve"> PAGEREF _Toc528157219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265FAABD" w14:textId="3102E439"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20" w:history="1">
        <w:r w:rsidR="00CE3B9C" w:rsidRPr="00550567">
          <w:rPr>
            <w:rStyle w:val="Hyperlink"/>
            <w:noProof/>
          </w:rPr>
          <w:t>3.10.11 arguments property</w:t>
        </w:r>
        <w:r w:rsidR="00CE3B9C">
          <w:rPr>
            <w:noProof/>
            <w:webHidden/>
          </w:rPr>
          <w:tab/>
        </w:r>
        <w:r w:rsidR="00CE3B9C">
          <w:rPr>
            <w:noProof/>
            <w:webHidden/>
          </w:rPr>
          <w:fldChar w:fldCharType="begin"/>
        </w:r>
        <w:r w:rsidR="00CE3B9C">
          <w:rPr>
            <w:noProof/>
            <w:webHidden/>
          </w:rPr>
          <w:instrText xml:space="preserve"> PAGEREF _Toc528157220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3F25CC08" w14:textId="24D70159"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221" w:history="1">
        <w:r w:rsidR="00CE3B9C" w:rsidRPr="00550567">
          <w:rPr>
            <w:rStyle w:val="Hyperlink"/>
            <w:noProof/>
          </w:rPr>
          <w:t>3.11 sarifLog object</w:t>
        </w:r>
        <w:r w:rsidR="00CE3B9C">
          <w:rPr>
            <w:noProof/>
            <w:webHidden/>
          </w:rPr>
          <w:tab/>
        </w:r>
        <w:r w:rsidR="00CE3B9C">
          <w:rPr>
            <w:noProof/>
            <w:webHidden/>
          </w:rPr>
          <w:fldChar w:fldCharType="begin"/>
        </w:r>
        <w:r w:rsidR="00CE3B9C">
          <w:rPr>
            <w:noProof/>
            <w:webHidden/>
          </w:rPr>
          <w:instrText xml:space="preserve"> PAGEREF _Toc528157221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281131AA" w14:textId="47FF6BA9"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22" w:history="1">
        <w:r w:rsidR="00CE3B9C" w:rsidRPr="00550567">
          <w:rPr>
            <w:rStyle w:val="Hyperlink"/>
            <w:noProof/>
          </w:rPr>
          <w:t>3.11.1 General</w:t>
        </w:r>
        <w:r w:rsidR="00CE3B9C">
          <w:rPr>
            <w:noProof/>
            <w:webHidden/>
          </w:rPr>
          <w:tab/>
        </w:r>
        <w:r w:rsidR="00CE3B9C">
          <w:rPr>
            <w:noProof/>
            <w:webHidden/>
          </w:rPr>
          <w:fldChar w:fldCharType="begin"/>
        </w:r>
        <w:r w:rsidR="00CE3B9C">
          <w:rPr>
            <w:noProof/>
            <w:webHidden/>
          </w:rPr>
          <w:instrText xml:space="preserve"> PAGEREF _Toc528157222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36AB09AB" w14:textId="333326A5"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23" w:history="1">
        <w:r w:rsidR="00CE3B9C" w:rsidRPr="00550567">
          <w:rPr>
            <w:rStyle w:val="Hyperlink"/>
            <w:noProof/>
          </w:rPr>
          <w:t>3.11.2 version property</w:t>
        </w:r>
        <w:r w:rsidR="00CE3B9C">
          <w:rPr>
            <w:noProof/>
            <w:webHidden/>
          </w:rPr>
          <w:tab/>
        </w:r>
        <w:r w:rsidR="00CE3B9C">
          <w:rPr>
            <w:noProof/>
            <w:webHidden/>
          </w:rPr>
          <w:fldChar w:fldCharType="begin"/>
        </w:r>
        <w:r w:rsidR="00CE3B9C">
          <w:rPr>
            <w:noProof/>
            <w:webHidden/>
          </w:rPr>
          <w:instrText xml:space="preserve"> PAGEREF _Toc528157223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5A9EC6D4" w14:textId="1FB47EF6"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24" w:history="1">
        <w:r w:rsidR="00CE3B9C" w:rsidRPr="00550567">
          <w:rPr>
            <w:rStyle w:val="Hyperlink"/>
            <w:noProof/>
          </w:rPr>
          <w:t>3.11.3 $schema property</w:t>
        </w:r>
        <w:r w:rsidR="00CE3B9C">
          <w:rPr>
            <w:noProof/>
            <w:webHidden/>
          </w:rPr>
          <w:tab/>
        </w:r>
        <w:r w:rsidR="00CE3B9C">
          <w:rPr>
            <w:noProof/>
            <w:webHidden/>
          </w:rPr>
          <w:fldChar w:fldCharType="begin"/>
        </w:r>
        <w:r w:rsidR="00CE3B9C">
          <w:rPr>
            <w:noProof/>
            <w:webHidden/>
          </w:rPr>
          <w:instrText xml:space="preserve"> PAGEREF _Toc528157224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183E8776" w14:textId="7962254A"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25" w:history="1">
        <w:r w:rsidR="00CE3B9C" w:rsidRPr="00550567">
          <w:rPr>
            <w:rStyle w:val="Hyperlink"/>
            <w:noProof/>
          </w:rPr>
          <w:t>3.11.4 runs property</w:t>
        </w:r>
        <w:r w:rsidR="00CE3B9C">
          <w:rPr>
            <w:noProof/>
            <w:webHidden/>
          </w:rPr>
          <w:tab/>
        </w:r>
        <w:r w:rsidR="00CE3B9C">
          <w:rPr>
            <w:noProof/>
            <w:webHidden/>
          </w:rPr>
          <w:fldChar w:fldCharType="begin"/>
        </w:r>
        <w:r w:rsidR="00CE3B9C">
          <w:rPr>
            <w:noProof/>
            <w:webHidden/>
          </w:rPr>
          <w:instrText xml:space="preserve"> PAGEREF _Toc528157225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31DF888B" w14:textId="48C96545"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226" w:history="1">
        <w:r w:rsidR="00CE3B9C" w:rsidRPr="00550567">
          <w:rPr>
            <w:rStyle w:val="Hyperlink"/>
            <w:noProof/>
          </w:rPr>
          <w:t>3.12 run object</w:t>
        </w:r>
        <w:r w:rsidR="00CE3B9C">
          <w:rPr>
            <w:noProof/>
            <w:webHidden/>
          </w:rPr>
          <w:tab/>
        </w:r>
        <w:r w:rsidR="00CE3B9C">
          <w:rPr>
            <w:noProof/>
            <w:webHidden/>
          </w:rPr>
          <w:fldChar w:fldCharType="begin"/>
        </w:r>
        <w:r w:rsidR="00CE3B9C">
          <w:rPr>
            <w:noProof/>
            <w:webHidden/>
          </w:rPr>
          <w:instrText xml:space="preserve"> PAGEREF _Toc528157226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67860BB1" w14:textId="224B058D"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27" w:history="1">
        <w:r w:rsidR="00CE3B9C" w:rsidRPr="00550567">
          <w:rPr>
            <w:rStyle w:val="Hyperlink"/>
            <w:noProof/>
          </w:rPr>
          <w:t>3.12.1 General</w:t>
        </w:r>
        <w:r w:rsidR="00CE3B9C">
          <w:rPr>
            <w:noProof/>
            <w:webHidden/>
          </w:rPr>
          <w:tab/>
        </w:r>
        <w:r w:rsidR="00CE3B9C">
          <w:rPr>
            <w:noProof/>
            <w:webHidden/>
          </w:rPr>
          <w:fldChar w:fldCharType="begin"/>
        </w:r>
        <w:r w:rsidR="00CE3B9C">
          <w:rPr>
            <w:noProof/>
            <w:webHidden/>
          </w:rPr>
          <w:instrText xml:space="preserve"> PAGEREF _Toc528157227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1C7B8548" w14:textId="0FC14ECC"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28" w:history="1">
        <w:r w:rsidR="00CE3B9C" w:rsidRPr="00550567">
          <w:rPr>
            <w:rStyle w:val="Hyperlink"/>
            <w:noProof/>
          </w:rPr>
          <w:t>3.12.2 externalPropertyFiles property</w:t>
        </w:r>
        <w:r w:rsidR="00CE3B9C">
          <w:rPr>
            <w:noProof/>
            <w:webHidden/>
          </w:rPr>
          <w:tab/>
        </w:r>
        <w:r w:rsidR="00CE3B9C">
          <w:rPr>
            <w:noProof/>
            <w:webHidden/>
          </w:rPr>
          <w:fldChar w:fldCharType="begin"/>
        </w:r>
        <w:r w:rsidR="00CE3B9C">
          <w:rPr>
            <w:noProof/>
            <w:webHidden/>
          </w:rPr>
          <w:instrText xml:space="preserve"> PAGEREF _Toc528157228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49B4D7EC" w14:textId="053E8AC1" w:rsidR="00CE3B9C" w:rsidRDefault="000D038B">
      <w:pPr>
        <w:pStyle w:val="TOC4"/>
        <w:tabs>
          <w:tab w:val="right" w:leader="dot" w:pos="9350"/>
        </w:tabs>
        <w:rPr>
          <w:rFonts w:asciiTheme="minorHAnsi" w:eastAsiaTheme="minorEastAsia" w:hAnsiTheme="minorHAnsi" w:cstheme="minorBidi"/>
          <w:noProof/>
          <w:sz w:val="22"/>
          <w:szCs w:val="22"/>
        </w:rPr>
      </w:pPr>
      <w:hyperlink w:anchor="_Toc528157229" w:history="1">
        <w:r w:rsidR="00CE3B9C" w:rsidRPr="00550567">
          <w:rPr>
            <w:rStyle w:val="Hyperlink"/>
            <w:noProof/>
          </w:rPr>
          <w:t>3.12.2.1 Rationale</w:t>
        </w:r>
        <w:r w:rsidR="00CE3B9C">
          <w:rPr>
            <w:noProof/>
            <w:webHidden/>
          </w:rPr>
          <w:tab/>
        </w:r>
        <w:r w:rsidR="00CE3B9C">
          <w:rPr>
            <w:noProof/>
            <w:webHidden/>
          </w:rPr>
          <w:fldChar w:fldCharType="begin"/>
        </w:r>
        <w:r w:rsidR="00CE3B9C">
          <w:rPr>
            <w:noProof/>
            <w:webHidden/>
          </w:rPr>
          <w:instrText xml:space="preserve"> PAGEREF _Toc528157229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39CC5E7D" w14:textId="14D5961E" w:rsidR="00CE3B9C" w:rsidRDefault="000D038B">
      <w:pPr>
        <w:pStyle w:val="TOC4"/>
        <w:tabs>
          <w:tab w:val="right" w:leader="dot" w:pos="9350"/>
        </w:tabs>
        <w:rPr>
          <w:rFonts w:asciiTheme="minorHAnsi" w:eastAsiaTheme="minorEastAsia" w:hAnsiTheme="minorHAnsi" w:cstheme="minorBidi"/>
          <w:noProof/>
          <w:sz w:val="22"/>
          <w:szCs w:val="22"/>
        </w:rPr>
      </w:pPr>
      <w:hyperlink w:anchor="_Toc528157230" w:history="1">
        <w:r w:rsidR="00CE3B9C" w:rsidRPr="00550567">
          <w:rPr>
            <w:rStyle w:val="Hyperlink"/>
            <w:noProof/>
          </w:rPr>
          <w:t>3.12.2.2 Property definition</w:t>
        </w:r>
        <w:r w:rsidR="00CE3B9C">
          <w:rPr>
            <w:noProof/>
            <w:webHidden/>
          </w:rPr>
          <w:tab/>
        </w:r>
        <w:r w:rsidR="00CE3B9C">
          <w:rPr>
            <w:noProof/>
            <w:webHidden/>
          </w:rPr>
          <w:fldChar w:fldCharType="begin"/>
        </w:r>
        <w:r w:rsidR="00CE3B9C">
          <w:rPr>
            <w:noProof/>
            <w:webHidden/>
          </w:rPr>
          <w:instrText xml:space="preserve"> PAGEREF _Toc528157230 \h </w:instrText>
        </w:r>
        <w:r w:rsidR="00CE3B9C">
          <w:rPr>
            <w:noProof/>
            <w:webHidden/>
          </w:rPr>
        </w:r>
        <w:r w:rsidR="00CE3B9C">
          <w:rPr>
            <w:noProof/>
            <w:webHidden/>
          </w:rPr>
          <w:fldChar w:fldCharType="separate"/>
        </w:r>
        <w:r w:rsidR="00CE3B9C">
          <w:rPr>
            <w:noProof/>
            <w:webHidden/>
          </w:rPr>
          <w:t>39</w:t>
        </w:r>
        <w:r w:rsidR="00CE3B9C">
          <w:rPr>
            <w:noProof/>
            <w:webHidden/>
          </w:rPr>
          <w:fldChar w:fldCharType="end"/>
        </w:r>
      </w:hyperlink>
    </w:p>
    <w:p w14:paraId="7051AE82" w14:textId="35BC273F"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31" w:history="1">
        <w:r w:rsidR="00CE3B9C" w:rsidRPr="00550567">
          <w:rPr>
            <w:rStyle w:val="Hyperlink"/>
            <w:noProof/>
          </w:rPr>
          <w:t>3.12.3 id property</w:t>
        </w:r>
        <w:r w:rsidR="00CE3B9C">
          <w:rPr>
            <w:noProof/>
            <w:webHidden/>
          </w:rPr>
          <w:tab/>
        </w:r>
        <w:r w:rsidR="00CE3B9C">
          <w:rPr>
            <w:noProof/>
            <w:webHidden/>
          </w:rPr>
          <w:fldChar w:fldCharType="begin"/>
        </w:r>
        <w:r w:rsidR="00CE3B9C">
          <w:rPr>
            <w:noProof/>
            <w:webHidden/>
          </w:rPr>
          <w:instrText xml:space="preserve"> PAGEREF _Toc528157231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08A0ADE9" w14:textId="3C0F8B24"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32" w:history="1">
        <w:r w:rsidR="00CE3B9C" w:rsidRPr="00550567">
          <w:rPr>
            <w:rStyle w:val="Hyperlink"/>
            <w:noProof/>
          </w:rPr>
          <w:t>3.12.4 aggregateIds property</w:t>
        </w:r>
        <w:r w:rsidR="00CE3B9C">
          <w:rPr>
            <w:noProof/>
            <w:webHidden/>
          </w:rPr>
          <w:tab/>
        </w:r>
        <w:r w:rsidR="00CE3B9C">
          <w:rPr>
            <w:noProof/>
            <w:webHidden/>
          </w:rPr>
          <w:fldChar w:fldCharType="begin"/>
        </w:r>
        <w:r w:rsidR="00CE3B9C">
          <w:rPr>
            <w:noProof/>
            <w:webHidden/>
          </w:rPr>
          <w:instrText xml:space="preserve"> PAGEREF _Toc528157232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173C80B7" w14:textId="0066871F"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33" w:history="1">
        <w:r w:rsidR="00CE3B9C" w:rsidRPr="00550567">
          <w:rPr>
            <w:rStyle w:val="Hyperlink"/>
            <w:noProof/>
          </w:rPr>
          <w:t>3.12.5 baselineInstanceGuid property</w:t>
        </w:r>
        <w:r w:rsidR="00CE3B9C">
          <w:rPr>
            <w:noProof/>
            <w:webHidden/>
          </w:rPr>
          <w:tab/>
        </w:r>
        <w:r w:rsidR="00CE3B9C">
          <w:rPr>
            <w:noProof/>
            <w:webHidden/>
          </w:rPr>
          <w:fldChar w:fldCharType="begin"/>
        </w:r>
        <w:r w:rsidR="00CE3B9C">
          <w:rPr>
            <w:noProof/>
            <w:webHidden/>
          </w:rPr>
          <w:instrText xml:space="preserve"> PAGEREF _Toc528157233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0722A162" w14:textId="3067A868"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34" w:history="1">
        <w:r w:rsidR="00CE3B9C" w:rsidRPr="00550567">
          <w:rPr>
            <w:rStyle w:val="Hyperlink"/>
            <w:noProof/>
          </w:rPr>
          <w:t>3.12.6 tool property</w:t>
        </w:r>
        <w:r w:rsidR="00CE3B9C">
          <w:rPr>
            <w:noProof/>
            <w:webHidden/>
          </w:rPr>
          <w:tab/>
        </w:r>
        <w:r w:rsidR="00CE3B9C">
          <w:rPr>
            <w:noProof/>
            <w:webHidden/>
          </w:rPr>
          <w:fldChar w:fldCharType="begin"/>
        </w:r>
        <w:r w:rsidR="00CE3B9C">
          <w:rPr>
            <w:noProof/>
            <w:webHidden/>
          </w:rPr>
          <w:instrText xml:space="preserve"> PAGEREF _Toc528157234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695E938" w14:textId="79055CB4"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35" w:history="1">
        <w:r w:rsidR="00CE3B9C" w:rsidRPr="00550567">
          <w:rPr>
            <w:rStyle w:val="Hyperlink"/>
            <w:noProof/>
          </w:rPr>
          <w:t>3.12.7 invocations property</w:t>
        </w:r>
        <w:r w:rsidR="00CE3B9C">
          <w:rPr>
            <w:noProof/>
            <w:webHidden/>
          </w:rPr>
          <w:tab/>
        </w:r>
        <w:r w:rsidR="00CE3B9C">
          <w:rPr>
            <w:noProof/>
            <w:webHidden/>
          </w:rPr>
          <w:fldChar w:fldCharType="begin"/>
        </w:r>
        <w:r w:rsidR="00CE3B9C">
          <w:rPr>
            <w:noProof/>
            <w:webHidden/>
          </w:rPr>
          <w:instrText xml:space="preserve"> PAGEREF _Toc528157235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020E129" w14:textId="045E708A"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36" w:history="1">
        <w:r w:rsidR="00CE3B9C" w:rsidRPr="00550567">
          <w:rPr>
            <w:rStyle w:val="Hyperlink"/>
            <w:noProof/>
          </w:rPr>
          <w:t>3.12.8 conversion property</w:t>
        </w:r>
        <w:r w:rsidR="00CE3B9C">
          <w:rPr>
            <w:noProof/>
            <w:webHidden/>
          </w:rPr>
          <w:tab/>
        </w:r>
        <w:r w:rsidR="00CE3B9C">
          <w:rPr>
            <w:noProof/>
            <w:webHidden/>
          </w:rPr>
          <w:fldChar w:fldCharType="begin"/>
        </w:r>
        <w:r w:rsidR="00CE3B9C">
          <w:rPr>
            <w:noProof/>
            <w:webHidden/>
          </w:rPr>
          <w:instrText xml:space="preserve"> PAGEREF _Toc528157236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186AB73E" w14:textId="5916D843"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37" w:history="1">
        <w:r w:rsidR="00CE3B9C" w:rsidRPr="00550567">
          <w:rPr>
            <w:rStyle w:val="Hyperlink"/>
            <w:noProof/>
          </w:rPr>
          <w:t>3.12.9 versionControlProvenance property</w:t>
        </w:r>
        <w:r w:rsidR="00CE3B9C">
          <w:rPr>
            <w:noProof/>
            <w:webHidden/>
          </w:rPr>
          <w:tab/>
        </w:r>
        <w:r w:rsidR="00CE3B9C">
          <w:rPr>
            <w:noProof/>
            <w:webHidden/>
          </w:rPr>
          <w:fldChar w:fldCharType="begin"/>
        </w:r>
        <w:r w:rsidR="00CE3B9C">
          <w:rPr>
            <w:noProof/>
            <w:webHidden/>
          </w:rPr>
          <w:instrText xml:space="preserve"> PAGEREF _Toc528157237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10474BA" w14:textId="3AD713BC"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38" w:history="1">
        <w:r w:rsidR="00CE3B9C" w:rsidRPr="00550567">
          <w:rPr>
            <w:rStyle w:val="Hyperlink"/>
            <w:noProof/>
          </w:rPr>
          <w:t>3.12.10 originalUriBaseIds property</w:t>
        </w:r>
        <w:r w:rsidR="00CE3B9C">
          <w:rPr>
            <w:noProof/>
            <w:webHidden/>
          </w:rPr>
          <w:tab/>
        </w:r>
        <w:r w:rsidR="00CE3B9C">
          <w:rPr>
            <w:noProof/>
            <w:webHidden/>
          </w:rPr>
          <w:fldChar w:fldCharType="begin"/>
        </w:r>
        <w:r w:rsidR="00CE3B9C">
          <w:rPr>
            <w:noProof/>
            <w:webHidden/>
          </w:rPr>
          <w:instrText xml:space="preserve"> PAGEREF _Toc528157238 \h </w:instrText>
        </w:r>
        <w:r w:rsidR="00CE3B9C">
          <w:rPr>
            <w:noProof/>
            <w:webHidden/>
          </w:rPr>
        </w:r>
        <w:r w:rsidR="00CE3B9C">
          <w:rPr>
            <w:noProof/>
            <w:webHidden/>
          </w:rPr>
          <w:fldChar w:fldCharType="separate"/>
        </w:r>
        <w:r w:rsidR="00CE3B9C">
          <w:rPr>
            <w:noProof/>
            <w:webHidden/>
          </w:rPr>
          <w:t>43</w:t>
        </w:r>
        <w:r w:rsidR="00CE3B9C">
          <w:rPr>
            <w:noProof/>
            <w:webHidden/>
          </w:rPr>
          <w:fldChar w:fldCharType="end"/>
        </w:r>
      </w:hyperlink>
    </w:p>
    <w:p w14:paraId="32FEEE0B" w14:textId="1A3392D8"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39" w:history="1">
        <w:r w:rsidR="00CE3B9C" w:rsidRPr="00550567">
          <w:rPr>
            <w:rStyle w:val="Hyperlink"/>
            <w:noProof/>
          </w:rPr>
          <w:t>3.12.11 files property</w:t>
        </w:r>
        <w:r w:rsidR="00CE3B9C">
          <w:rPr>
            <w:noProof/>
            <w:webHidden/>
          </w:rPr>
          <w:tab/>
        </w:r>
        <w:r w:rsidR="00CE3B9C">
          <w:rPr>
            <w:noProof/>
            <w:webHidden/>
          </w:rPr>
          <w:fldChar w:fldCharType="begin"/>
        </w:r>
        <w:r w:rsidR="00CE3B9C">
          <w:rPr>
            <w:noProof/>
            <w:webHidden/>
          </w:rPr>
          <w:instrText xml:space="preserve"> PAGEREF _Toc528157239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78FEFA1A" w14:textId="26EFF429" w:rsidR="00CE3B9C" w:rsidRDefault="000D038B">
      <w:pPr>
        <w:pStyle w:val="TOC4"/>
        <w:tabs>
          <w:tab w:val="right" w:leader="dot" w:pos="9350"/>
        </w:tabs>
        <w:rPr>
          <w:rFonts w:asciiTheme="minorHAnsi" w:eastAsiaTheme="minorEastAsia" w:hAnsiTheme="minorHAnsi" w:cstheme="minorBidi"/>
          <w:noProof/>
          <w:sz w:val="22"/>
          <w:szCs w:val="22"/>
        </w:rPr>
      </w:pPr>
      <w:hyperlink w:anchor="_Toc528157240" w:history="1">
        <w:r w:rsidR="00CE3B9C" w:rsidRPr="00550567">
          <w:rPr>
            <w:rStyle w:val="Hyperlink"/>
            <w:noProof/>
          </w:rPr>
          <w:t>3.12.11.1 General</w:t>
        </w:r>
        <w:r w:rsidR="00CE3B9C">
          <w:rPr>
            <w:noProof/>
            <w:webHidden/>
          </w:rPr>
          <w:tab/>
        </w:r>
        <w:r w:rsidR="00CE3B9C">
          <w:rPr>
            <w:noProof/>
            <w:webHidden/>
          </w:rPr>
          <w:fldChar w:fldCharType="begin"/>
        </w:r>
        <w:r w:rsidR="00CE3B9C">
          <w:rPr>
            <w:noProof/>
            <w:webHidden/>
          </w:rPr>
          <w:instrText xml:space="preserve"> PAGEREF _Toc528157240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68CDBD0A" w14:textId="3F84B940" w:rsidR="00CE3B9C" w:rsidRDefault="000D038B">
      <w:pPr>
        <w:pStyle w:val="TOC4"/>
        <w:tabs>
          <w:tab w:val="right" w:leader="dot" w:pos="9350"/>
        </w:tabs>
        <w:rPr>
          <w:rFonts w:asciiTheme="minorHAnsi" w:eastAsiaTheme="minorEastAsia" w:hAnsiTheme="minorHAnsi" w:cstheme="minorBidi"/>
          <w:noProof/>
          <w:sz w:val="22"/>
          <w:szCs w:val="22"/>
        </w:rPr>
      </w:pPr>
      <w:hyperlink w:anchor="_Toc528157241" w:history="1">
        <w:r w:rsidR="00CE3B9C" w:rsidRPr="00550567">
          <w:rPr>
            <w:rStyle w:val="Hyperlink"/>
            <w:noProof/>
          </w:rPr>
          <w:t>3.12.11.2 Property names</w:t>
        </w:r>
        <w:r w:rsidR="00CE3B9C">
          <w:rPr>
            <w:noProof/>
            <w:webHidden/>
          </w:rPr>
          <w:tab/>
        </w:r>
        <w:r w:rsidR="00CE3B9C">
          <w:rPr>
            <w:noProof/>
            <w:webHidden/>
          </w:rPr>
          <w:fldChar w:fldCharType="begin"/>
        </w:r>
        <w:r w:rsidR="00CE3B9C">
          <w:rPr>
            <w:noProof/>
            <w:webHidden/>
          </w:rPr>
          <w:instrText xml:space="preserve"> PAGEREF _Toc528157241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37DA23BE" w14:textId="27F303D6" w:rsidR="00CE3B9C" w:rsidRDefault="000D038B">
      <w:pPr>
        <w:pStyle w:val="TOC4"/>
        <w:tabs>
          <w:tab w:val="right" w:leader="dot" w:pos="9350"/>
        </w:tabs>
        <w:rPr>
          <w:rFonts w:asciiTheme="minorHAnsi" w:eastAsiaTheme="minorEastAsia" w:hAnsiTheme="minorHAnsi" w:cstheme="minorBidi"/>
          <w:noProof/>
          <w:sz w:val="22"/>
          <w:szCs w:val="22"/>
        </w:rPr>
      </w:pPr>
      <w:hyperlink w:anchor="_Toc528157242" w:history="1">
        <w:r w:rsidR="00CE3B9C" w:rsidRPr="00550567">
          <w:rPr>
            <w:rStyle w:val="Hyperlink"/>
            <w:noProof/>
          </w:rPr>
          <w:t>3.12.11.3 Property values</w:t>
        </w:r>
        <w:r w:rsidR="00CE3B9C">
          <w:rPr>
            <w:noProof/>
            <w:webHidden/>
          </w:rPr>
          <w:tab/>
        </w:r>
        <w:r w:rsidR="00CE3B9C">
          <w:rPr>
            <w:noProof/>
            <w:webHidden/>
          </w:rPr>
          <w:fldChar w:fldCharType="begin"/>
        </w:r>
        <w:r w:rsidR="00CE3B9C">
          <w:rPr>
            <w:noProof/>
            <w:webHidden/>
          </w:rPr>
          <w:instrText xml:space="preserve"> PAGEREF _Toc528157242 \h </w:instrText>
        </w:r>
        <w:r w:rsidR="00CE3B9C">
          <w:rPr>
            <w:noProof/>
            <w:webHidden/>
          </w:rPr>
        </w:r>
        <w:r w:rsidR="00CE3B9C">
          <w:rPr>
            <w:noProof/>
            <w:webHidden/>
          </w:rPr>
          <w:fldChar w:fldCharType="separate"/>
        </w:r>
        <w:r w:rsidR="00CE3B9C">
          <w:rPr>
            <w:noProof/>
            <w:webHidden/>
          </w:rPr>
          <w:t>47</w:t>
        </w:r>
        <w:r w:rsidR="00CE3B9C">
          <w:rPr>
            <w:noProof/>
            <w:webHidden/>
          </w:rPr>
          <w:fldChar w:fldCharType="end"/>
        </w:r>
      </w:hyperlink>
    </w:p>
    <w:p w14:paraId="4699F435" w14:textId="630CB559"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43" w:history="1">
        <w:r w:rsidR="00CE3B9C" w:rsidRPr="00550567">
          <w:rPr>
            <w:rStyle w:val="Hyperlink"/>
            <w:noProof/>
          </w:rPr>
          <w:t>3.12.12 logicalLocations property</w:t>
        </w:r>
        <w:r w:rsidR="00CE3B9C">
          <w:rPr>
            <w:noProof/>
            <w:webHidden/>
          </w:rPr>
          <w:tab/>
        </w:r>
        <w:r w:rsidR="00CE3B9C">
          <w:rPr>
            <w:noProof/>
            <w:webHidden/>
          </w:rPr>
          <w:fldChar w:fldCharType="begin"/>
        </w:r>
        <w:r w:rsidR="00CE3B9C">
          <w:rPr>
            <w:noProof/>
            <w:webHidden/>
          </w:rPr>
          <w:instrText xml:space="preserve"> PAGEREF _Toc528157243 \h </w:instrText>
        </w:r>
        <w:r w:rsidR="00CE3B9C">
          <w:rPr>
            <w:noProof/>
            <w:webHidden/>
          </w:rPr>
        </w:r>
        <w:r w:rsidR="00CE3B9C">
          <w:rPr>
            <w:noProof/>
            <w:webHidden/>
          </w:rPr>
          <w:fldChar w:fldCharType="separate"/>
        </w:r>
        <w:r w:rsidR="00CE3B9C">
          <w:rPr>
            <w:noProof/>
            <w:webHidden/>
          </w:rPr>
          <w:t>48</w:t>
        </w:r>
        <w:r w:rsidR="00CE3B9C">
          <w:rPr>
            <w:noProof/>
            <w:webHidden/>
          </w:rPr>
          <w:fldChar w:fldCharType="end"/>
        </w:r>
      </w:hyperlink>
    </w:p>
    <w:p w14:paraId="1B3A7A56" w14:textId="145A5671"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44" w:history="1">
        <w:r w:rsidR="00CE3B9C" w:rsidRPr="00550567">
          <w:rPr>
            <w:rStyle w:val="Hyperlink"/>
            <w:noProof/>
          </w:rPr>
          <w:t>3.12.13 graphs property</w:t>
        </w:r>
        <w:r w:rsidR="00CE3B9C">
          <w:rPr>
            <w:noProof/>
            <w:webHidden/>
          </w:rPr>
          <w:tab/>
        </w:r>
        <w:r w:rsidR="00CE3B9C">
          <w:rPr>
            <w:noProof/>
            <w:webHidden/>
          </w:rPr>
          <w:fldChar w:fldCharType="begin"/>
        </w:r>
        <w:r w:rsidR="00CE3B9C">
          <w:rPr>
            <w:noProof/>
            <w:webHidden/>
          </w:rPr>
          <w:instrText xml:space="preserve"> PAGEREF _Toc528157244 \h </w:instrText>
        </w:r>
        <w:r w:rsidR="00CE3B9C">
          <w:rPr>
            <w:noProof/>
            <w:webHidden/>
          </w:rPr>
        </w:r>
        <w:r w:rsidR="00CE3B9C">
          <w:rPr>
            <w:noProof/>
            <w:webHidden/>
          </w:rPr>
          <w:fldChar w:fldCharType="separate"/>
        </w:r>
        <w:r w:rsidR="00CE3B9C">
          <w:rPr>
            <w:noProof/>
            <w:webHidden/>
          </w:rPr>
          <w:t>49</w:t>
        </w:r>
        <w:r w:rsidR="00CE3B9C">
          <w:rPr>
            <w:noProof/>
            <w:webHidden/>
          </w:rPr>
          <w:fldChar w:fldCharType="end"/>
        </w:r>
      </w:hyperlink>
    </w:p>
    <w:p w14:paraId="2D73E9FE" w14:textId="1CEA5D13"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45" w:history="1">
        <w:r w:rsidR="00CE3B9C" w:rsidRPr="00550567">
          <w:rPr>
            <w:rStyle w:val="Hyperlink"/>
            <w:noProof/>
          </w:rPr>
          <w:t>3.12.14 results property</w:t>
        </w:r>
        <w:r w:rsidR="00CE3B9C">
          <w:rPr>
            <w:noProof/>
            <w:webHidden/>
          </w:rPr>
          <w:tab/>
        </w:r>
        <w:r w:rsidR="00CE3B9C">
          <w:rPr>
            <w:noProof/>
            <w:webHidden/>
          </w:rPr>
          <w:fldChar w:fldCharType="begin"/>
        </w:r>
        <w:r w:rsidR="00CE3B9C">
          <w:rPr>
            <w:noProof/>
            <w:webHidden/>
          </w:rPr>
          <w:instrText xml:space="preserve"> PAGEREF _Toc528157245 \h </w:instrText>
        </w:r>
        <w:r w:rsidR="00CE3B9C">
          <w:rPr>
            <w:noProof/>
            <w:webHidden/>
          </w:rPr>
        </w:r>
        <w:r w:rsidR="00CE3B9C">
          <w:rPr>
            <w:noProof/>
            <w:webHidden/>
          </w:rPr>
          <w:fldChar w:fldCharType="separate"/>
        </w:r>
        <w:r w:rsidR="00CE3B9C">
          <w:rPr>
            <w:noProof/>
            <w:webHidden/>
          </w:rPr>
          <w:t>49</w:t>
        </w:r>
        <w:r w:rsidR="00CE3B9C">
          <w:rPr>
            <w:noProof/>
            <w:webHidden/>
          </w:rPr>
          <w:fldChar w:fldCharType="end"/>
        </w:r>
      </w:hyperlink>
    </w:p>
    <w:p w14:paraId="52E48A51" w14:textId="4CA4DA05"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46" w:history="1">
        <w:r w:rsidR="00CE3B9C" w:rsidRPr="00550567">
          <w:rPr>
            <w:rStyle w:val="Hyperlink"/>
            <w:noProof/>
          </w:rPr>
          <w:t>3.12.15 resources property</w:t>
        </w:r>
        <w:r w:rsidR="00CE3B9C">
          <w:rPr>
            <w:noProof/>
            <w:webHidden/>
          </w:rPr>
          <w:tab/>
        </w:r>
        <w:r w:rsidR="00CE3B9C">
          <w:rPr>
            <w:noProof/>
            <w:webHidden/>
          </w:rPr>
          <w:fldChar w:fldCharType="begin"/>
        </w:r>
        <w:r w:rsidR="00CE3B9C">
          <w:rPr>
            <w:noProof/>
            <w:webHidden/>
          </w:rPr>
          <w:instrText xml:space="preserve"> PAGEREF _Toc528157246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249B257C" w14:textId="726D0331"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47" w:history="1">
        <w:r w:rsidR="00CE3B9C" w:rsidRPr="00550567">
          <w:rPr>
            <w:rStyle w:val="Hyperlink"/>
            <w:noProof/>
          </w:rPr>
          <w:t>3.12.16 defaultFileEncoding</w:t>
        </w:r>
        <w:r w:rsidR="00CE3B9C">
          <w:rPr>
            <w:noProof/>
            <w:webHidden/>
          </w:rPr>
          <w:tab/>
        </w:r>
        <w:r w:rsidR="00CE3B9C">
          <w:rPr>
            <w:noProof/>
            <w:webHidden/>
          </w:rPr>
          <w:fldChar w:fldCharType="begin"/>
        </w:r>
        <w:r w:rsidR="00CE3B9C">
          <w:rPr>
            <w:noProof/>
            <w:webHidden/>
          </w:rPr>
          <w:instrText xml:space="preserve"> PAGEREF _Toc528157247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6EF9DAA3" w14:textId="1A53F241"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48" w:history="1">
        <w:r w:rsidR="00CE3B9C" w:rsidRPr="00550567">
          <w:rPr>
            <w:rStyle w:val="Hyperlink"/>
            <w:noProof/>
          </w:rPr>
          <w:t>3.12.17 columnKind property</w:t>
        </w:r>
        <w:r w:rsidR="00CE3B9C">
          <w:rPr>
            <w:noProof/>
            <w:webHidden/>
          </w:rPr>
          <w:tab/>
        </w:r>
        <w:r w:rsidR="00CE3B9C">
          <w:rPr>
            <w:noProof/>
            <w:webHidden/>
          </w:rPr>
          <w:fldChar w:fldCharType="begin"/>
        </w:r>
        <w:r w:rsidR="00CE3B9C">
          <w:rPr>
            <w:noProof/>
            <w:webHidden/>
          </w:rPr>
          <w:instrText xml:space="preserve"> PAGEREF _Toc528157248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0245A232" w14:textId="2E5A8410"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49" w:history="1">
        <w:r w:rsidR="00CE3B9C" w:rsidRPr="00550567">
          <w:rPr>
            <w:rStyle w:val="Hyperlink"/>
            <w:noProof/>
          </w:rPr>
          <w:t>3.12.18 richMessageMimeType property</w:t>
        </w:r>
        <w:r w:rsidR="00CE3B9C">
          <w:rPr>
            <w:noProof/>
            <w:webHidden/>
          </w:rPr>
          <w:tab/>
        </w:r>
        <w:r w:rsidR="00CE3B9C">
          <w:rPr>
            <w:noProof/>
            <w:webHidden/>
          </w:rPr>
          <w:fldChar w:fldCharType="begin"/>
        </w:r>
        <w:r w:rsidR="00CE3B9C">
          <w:rPr>
            <w:noProof/>
            <w:webHidden/>
          </w:rPr>
          <w:instrText xml:space="preserve"> PAGEREF _Toc528157249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446BF8C2" w14:textId="22C675F3"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50" w:history="1">
        <w:r w:rsidR="00CE3B9C" w:rsidRPr="00550567">
          <w:rPr>
            <w:rStyle w:val="Hyperlink"/>
            <w:noProof/>
          </w:rPr>
          <w:t>3.12.19 redactionToken property</w:t>
        </w:r>
        <w:r w:rsidR="00CE3B9C">
          <w:rPr>
            <w:noProof/>
            <w:webHidden/>
          </w:rPr>
          <w:tab/>
        </w:r>
        <w:r w:rsidR="00CE3B9C">
          <w:rPr>
            <w:noProof/>
            <w:webHidden/>
          </w:rPr>
          <w:fldChar w:fldCharType="begin"/>
        </w:r>
        <w:r w:rsidR="00CE3B9C">
          <w:rPr>
            <w:noProof/>
            <w:webHidden/>
          </w:rPr>
          <w:instrText xml:space="preserve"> PAGEREF _Toc528157250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7D3304D7" w14:textId="69733C42"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251" w:history="1">
        <w:r w:rsidR="00CE3B9C" w:rsidRPr="00550567">
          <w:rPr>
            <w:rStyle w:val="Hyperlink"/>
            <w:noProof/>
          </w:rPr>
          <w:t>3.13 externaPropertyFile object</w:t>
        </w:r>
        <w:r w:rsidR="00CE3B9C">
          <w:rPr>
            <w:noProof/>
            <w:webHidden/>
          </w:rPr>
          <w:tab/>
        </w:r>
        <w:r w:rsidR="00CE3B9C">
          <w:rPr>
            <w:noProof/>
            <w:webHidden/>
          </w:rPr>
          <w:fldChar w:fldCharType="begin"/>
        </w:r>
        <w:r w:rsidR="00CE3B9C">
          <w:rPr>
            <w:noProof/>
            <w:webHidden/>
          </w:rPr>
          <w:instrText xml:space="preserve"> PAGEREF _Toc528157251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94D9F32" w14:textId="106388DA"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52" w:history="1">
        <w:r w:rsidR="00CE3B9C" w:rsidRPr="00550567">
          <w:rPr>
            <w:rStyle w:val="Hyperlink"/>
            <w:noProof/>
          </w:rPr>
          <w:t>3.13.1 General</w:t>
        </w:r>
        <w:r w:rsidR="00CE3B9C">
          <w:rPr>
            <w:noProof/>
            <w:webHidden/>
          </w:rPr>
          <w:tab/>
        </w:r>
        <w:r w:rsidR="00CE3B9C">
          <w:rPr>
            <w:noProof/>
            <w:webHidden/>
          </w:rPr>
          <w:fldChar w:fldCharType="begin"/>
        </w:r>
        <w:r w:rsidR="00CE3B9C">
          <w:rPr>
            <w:noProof/>
            <w:webHidden/>
          </w:rPr>
          <w:instrText xml:space="preserve"> PAGEREF _Toc528157252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1E11B01" w14:textId="1F1DFAAA"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53" w:history="1">
        <w:r w:rsidR="00CE3B9C" w:rsidRPr="00550567">
          <w:rPr>
            <w:rStyle w:val="Hyperlink"/>
            <w:noProof/>
          </w:rPr>
          <w:t>3.13.2 fileLocation property</w:t>
        </w:r>
        <w:r w:rsidR="00CE3B9C">
          <w:rPr>
            <w:noProof/>
            <w:webHidden/>
          </w:rPr>
          <w:tab/>
        </w:r>
        <w:r w:rsidR="00CE3B9C">
          <w:rPr>
            <w:noProof/>
            <w:webHidden/>
          </w:rPr>
          <w:fldChar w:fldCharType="begin"/>
        </w:r>
        <w:r w:rsidR="00CE3B9C">
          <w:rPr>
            <w:noProof/>
            <w:webHidden/>
          </w:rPr>
          <w:instrText xml:space="preserve"> PAGEREF _Toc528157253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53D5C709" w14:textId="3C1AB6C2"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54" w:history="1">
        <w:r w:rsidR="00CE3B9C" w:rsidRPr="00550567">
          <w:rPr>
            <w:rStyle w:val="Hyperlink"/>
            <w:noProof/>
          </w:rPr>
          <w:t>3.13.3 instanceGuid property</w:t>
        </w:r>
        <w:r w:rsidR="00CE3B9C">
          <w:rPr>
            <w:noProof/>
            <w:webHidden/>
          </w:rPr>
          <w:tab/>
        </w:r>
        <w:r w:rsidR="00CE3B9C">
          <w:rPr>
            <w:noProof/>
            <w:webHidden/>
          </w:rPr>
          <w:fldChar w:fldCharType="begin"/>
        </w:r>
        <w:r w:rsidR="00CE3B9C">
          <w:rPr>
            <w:noProof/>
            <w:webHidden/>
          </w:rPr>
          <w:instrText xml:space="preserve"> PAGEREF _Toc528157254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4B417DA9" w14:textId="1DFCD034"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255" w:history="1">
        <w:r w:rsidR="00CE3B9C" w:rsidRPr="00550567">
          <w:rPr>
            <w:rStyle w:val="Hyperlink"/>
            <w:noProof/>
          </w:rPr>
          <w:t>3.14 runAutomationDetails object</w:t>
        </w:r>
        <w:r w:rsidR="00CE3B9C">
          <w:rPr>
            <w:noProof/>
            <w:webHidden/>
          </w:rPr>
          <w:tab/>
        </w:r>
        <w:r w:rsidR="00CE3B9C">
          <w:rPr>
            <w:noProof/>
            <w:webHidden/>
          </w:rPr>
          <w:fldChar w:fldCharType="begin"/>
        </w:r>
        <w:r w:rsidR="00CE3B9C">
          <w:rPr>
            <w:noProof/>
            <w:webHidden/>
          </w:rPr>
          <w:instrText xml:space="preserve"> PAGEREF _Toc528157255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A7E8A9F" w14:textId="662387AB"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56" w:history="1">
        <w:r w:rsidR="00CE3B9C" w:rsidRPr="00550567">
          <w:rPr>
            <w:rStyle w:val="Hyperlink"/>
            <w:noProof/>
          </w:rPr>
          <w:t>3.14.1 General</w:t>
        </w:r>
        <w:r w:rsidR="00CE3B9C">
          <w:rPr>
            <w:noProof/>
            <w:webHidden/>
          </w:rPr>
          <w:tab/>
        </w:r>
        <w:r w:rsidR="00CE3B9C">
          <w:rPr>
            <w:noProof/>
            <w:webHidden/>
          </w:rPr>
          <w:fldChar w:fldCharType="begin"/>
        </w:r>
        <w:r w:rsidR="00CE3B9C">
          <w:rPr>
            <w:noProof/>
            <w:webHidden/>
          </w:rPr>
          <w:instrText xml:space="preserve"> PAGEREF _Toc528157256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5398C183" w14:textId="5E66DA43"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57" w:history="1">
        <w:r w:rsidR="00CE3B9C" w:rsidRPr="00550567">
          <w:rPr>
            <w:rStyle w:val="Hyperlink"/>
            <w:noProof/>
          </w:rPr>
          <w:t>3.14.2 Constraints</w:t>
        </w:r>
        <w:r w:rsidR="00CE3B9C">
          <w:rPr>
            <w:noProof/>
            <w:webHidden/>
          </w:rPr>
          <w:tab/>
        </w:r>
        <w:r w:rsidR="00CE3B9C">
          <w:rPr>
            <w:noProof/>
            <w:webHidden/>
          </w:rPr>
          <w:fldChar w:fldCharType="begin"/>
        </w:r>
        <w:r w:rsidR="00CE3B9C">
          <w:rPr>
            <w:noProof/>
            <w:webHidden/>
          </w:rPr>
          <w:instrText xml:space="preserve"> PAGEREF _Toc528157257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2644B0EF" w14:textId="5A11199D"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58" w:history="1">
        <w:r w:rsidR="00CE3B9C" w:rsidRPr="00550567">
          <w:rPr>
            <w:rStyle w:val="Hyperlink"/>
            <w:noProof/>
          </w:rPr>
          <w:t>3.14.3 description property</w:t>
        </w:r>
        <w:r w:rsidR="00CE3B9C">
          <w:rPr>
            <w:noProof/>
            <w:webHidden/>
          </w:rPr>
          <w:tab/>
        </w:r>
        <w:r w:rsidR="00CE3B9C">
          <w:rPr>
            <w:noProof/>
            <w:webHidden/>
          </w:rPr>
          <w:fldChar w:fldCharType="begin"/>
        </w:r>
        <w:r w:rsidR="00CE3B9C">
          <w:rPr>
            <w:noProof/>
            <w:webHidden/>
          </w:rPr>
          <w:instrText xml:space="preserve"> PAGEREF _Toc528157258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34447B58" w14:textId="2378757C"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59" w:history="1">
        <w:r w:rsidR="00CE3B9C" w:rsidRPr="00550567">
          <w:rPr>
            <w:rStyle w:val="Hyperlink"/>
            <w:noProof/>
          </w:rPr>
          <w:t>3.14.4 instanceId property</w:t>
        </w:r>
        <w:r w:rsidR="00CE3B9C">
          <w:rPr>
            <w:noProof/>
            <w:webHidden/>
          </w:rPr>
          <w:tab/>
        </w:r>
        <w:r w:rsidR="00CE3B9C">
          <w:rPr>
            <w:noProof/>
            <w:webHidden/>
          </w:rPr>
          <w:fldChar w:fldCharType="begin"/>
        </w:r>
        <w:r w:rsidR="00CE3B9C">
          <w:rPr>
            <w:noProof/>
            <w:webHidden/>
          </w:rPr>
          <w:instrText xml:space="preserve"> PAGEREF _Toc528157259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423CB37D" w14:textId="376292CC"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60" w:history="1">
        <w:r w:rsidR="00CE3B9C" w:rsidRPr="00550567">
          <w:rPr>
            <w:rStyle w:val="Hyperlink"/>
            <w:noProof/>
          </w:rPr>
          <w:t>3.14.5 instanceGuid property</w:t>
        </w:r>
        <w:r w:rsidR="00CE3B9C">
          <w:rPr>
            <w:noProof/>
            <w:webHidden/>
          </w:rPr>
          <w:tab/>
        </w:r>
        <w:r w:rsidR="00CE3B9C">
          <w:rPr>
            <w:noProof/>
            <w:webHidden/>
          </w:rPr>
          <w:fldChar w:fldCharType="begin"/>
        </w:r>
        <w:r w:rsidR="00CE3B9C">
          <w:rPr>
            <w:noProof/>
            <w:webHidden/>
          </w:rPr>
          <w:instrText xml:space="preserve"> PAGEREF _Toc528157260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2DBE980E" w14:textId="2277B0D8"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61" w:history="1">
        <w:r w:rsidR="00CE3B9C" w:rsidRPr="00550567">
          <w:rPr>
            <w:rStyle w:val="Hyperlink"/>
            <w:noProof/>
          </w:rPr>
          <w:t>3.14.6 correlationGuid property</w:t>
        </w:r>
        <w:r w:rsidR="00CE3B9C">
          <w:rPr>
            <w:noProof/>
            <w:webHidden/>
          </w:rPr>
          <w:tab/>
        </w:r>
        <w:r w:rsidR="00CE3B9C">
          <w:rPr>
            <w:noProof/>
            <w:webHidden/>
          </w:rPr>
          <w:fldChar w:fldCharType="begin"/>
        </w:r>
        <w:r w:rsidR="00CE3B9C">
          <w:rPr>
            <w:noProof/>
            <w:webHidden/>
          </w:rPr>
          <w:instrText xml:space="preserve"> PAGEREF _Toc528157261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03DC1C2B" w14:textId="45963F5B"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262" w:history="1">
        <w:r w:rsidR="00CE3B9C" w:rsidRPr="00550567">
          <w:rPr>
            <w:rStyle w:val="Hyperlink"/>
            <w:noProof/>
          </w:rPr>
          <w:t>3.15 tool object</w:t>
        </w:r>
        <w:r w:rsidR="00CE3B9C">
          <w:rPr>
            <w:noProof/>
            <w:webHidden/>
          </w:rPr>
          <w:tab/>
        </w:r>
        <w:r w:rsidR="00CE3B9C">
          <w:rPr>
            <w:noProof/>
            <w:webHidden/>
          </w:rPr>
          <w:fldChar w:fldCharType="begin"/>
        </w:r>
        <w:r w:rsidR="00CE3B9C">
          <w:rPr>
            <w:noProof/>
            <w:webHidden/>
          </w:rPr>
          <w:instrText xml:space="preserve"> PAGEREF _Toc528157262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2E315140" w14:textId="038B67C8"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63" w:history="1">
        <w:r w:rsidR="00CE3B9C" w:rsidRPr="00550567">
          <w:rPr>
            <w:rStyle w:val="Hyperlink"/>
            <w:noProof/>
          </w:rPr>
          <w:t>3.15.1 General</w:t>
        </w:r>
        <w:r w:rsidR="00CE3B9C">
          <w:rPr>
            <w:noProof/>
            <w:webHidden/>
          </w:rPr>
          <w:tab/>
        </w:r>
        <w:r w:rsidR="00CE3B9C">
          <w:rPr>
            <w:noProof/>
            <w:webHidden/>
          </w:rPr>
          <w:fldChar w:fldCharType="begin"/>
        </w:r>
        <w:r w:rsidR="00CE3B9C">
          <w:rPr>
            <w:noProof/>
            <w:webHidden/>
          </w:rPr>
          <w:instrText xml:space="preserve"> PAGEREF _Toc528157263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3506BD7F" w14:textId="5CE05E53"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64" w:history="1">
        <w:r w:rsidR="00CE3B9C" w:rsidRPr="00550567">
          <w:rPr>
            <w:rStyle w:val="Hyperlink"/>
            <w:noProof/>
          </w:rPr>
          <w:t>3.15.2 name property</w:t>
        </w:r>
        <w:r w:rsidR="00CE3B9C">
          <w:rPr>
            <w:noProof/>
            <w:webHidden/>
          </w:rPr>
          <w:tab/>
        </w:r>
        <w:r w:rsidR="00CE3B9C">
          <w:rPr>
            <w:noProof/>
            <w:webHidden/>
          </w:rPr>
          <w:fldChar w:fldCharType="begin"/>
        </w:r>
        <w:r w:rsidR="00CE3B9C">
          <w:rPr>
            <w:noProof/>
            <w:webHidden/>
          </w:rPr>
          <w:instrText xml:space="preserve"> PAGEREF _Toc528157264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5EA08248" w14:textId="062B5CFF"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65" w:history="1">
        <w:r w:rsidR="00CE3B9C" w:rsidRPr="00550567">
          <w:rPr>
            <w:rStyle w:val="Hyperlink"/>
            <w:noProof/>
          </w:rPr>
          <w:t>3.15.3 fullName property</w:t>
        </w:r>
        <w:r w:rsidR="00CE3B9C">
          <w:rPr>
            <w:noProof/>
            <w:webHidden/>
          </w:rPr>
          <w:tab/>
        </w:r>
        <w:r w:rsidR="00CE3B9C">
          <w:rPr>
            <w:noProof/>
            <w:webHidden/>
          </w:rPr>
          <w:fldChar w:fldCharType="begin"/>
        </w:r>
        <w:r w:rsidR="00CE3B9C">
          <w:rPr>
            <w:noProof/>
            <w:webHidden/>
          </w:rPr>
          <w:instrText xml:space="preserve"> PAGEREF _Toc528157265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EB2F97E" w14:textId="196DF560"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66" w:history="1">
        <w:r w:rsidR="00CE3B9C" w:rsidRPr="00550567">
          <w:rPr>
            <w:rStyle w:val="Hyperlink"/>
            <w:noProof/>
          </w:rPr>
          <w:t>3.15.4 semanticVersion property</w:t>
        </w:r>
        <w:r w:rsidR="00CE3B9C">
          <w:rPr>
            <w:noProof/>
            <w:webHidden/>
          </w:rPr>
          <w:tab/>
        </w:r>
        <w:r w:rsidR="00CE3B9C">
          <w:rPr>
            <w:noProof/>
            <w:webHidden/>
          </w:rPr>
          <w:fldChar w:fldCharType="begin"/>
        </w:r>
        <w:r w:rsidR="00CE3B9C">
          <w:rPr>
            <w:noProof/>
            <w:webHidden/>
          </w:rPr>
          <w:instrText xml:space="preserve"> PAGEREF _Toc528157266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31A41D9" w14:textId="69893BEF"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67" w:history="1">
        <w:r w:rsidR="00CE3B9C" w:rsidRPr="00550567">
          <w:rPr>
            <w:rStyle w:val="Hyperlink"/>
            <w:noProof/>
          </w:rPr>
          <w:t>3.15.5 version property</w:t>
        </w:r>
        <w:r w:rsidR="00CE3B9C">
          <w:rPr>
            <w:noProof/>
            <w:webHidden/>
          </w:rPr>
          <w:tab/>
        </w:r>
        <w:r w:rsidR="00CE3B9C">
          <w:rPr>
            <w:noProof/>
            <w:webHidden/>
          </w:rPr>
          <w:fldChar w:fldCharType="begin"/>
        </w:r>
        <w:r w:rsidR="00CE3B9C">
          <w:rPr>
            <w:noProof/>
            <w:webHidden/>
          </w:rPr>
          <w:instrText xml:space="preserve"> PAGEREF _Toc528157267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615CEAF6" w14:textId="22FC1EA4"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68" w:history="1">
        <w:r w:rsidR="00CE3B9C" w:rsidRPr="00550567">
          <w:rPr>
            <w:rStyle w:val="Hyperlink"/>
            <w:noProof/>
          </w:rPr>
          <w:t>3.15.6 fileVersion property</w:t>
        </w:r>
        <w:r w:rsidR="00CE3B9C">
          <w:rPr>
            <w:noProof/>
            <w:webHidden/>
          </w:rPr>
          <w:tab/>
        </w:r>
        <w:r w:rsidR="00CE3B9C">
          <w:rPr>
            <w:noProof/>
            <w:webHidden/>
          </w:rPr>
          <w:fldChar w:fldCharType="begin"/>
        </w:r>
        <w:r w:rsidR="00CE3B9C">
          <w:rPr>
            <w:noProof/>
            <w:webHidden/>
          </w:rPr>
          <w:instrText xml:space="preserve"> PAGEREF _Toc528157268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4AEC3FF" w14:textId="2E25C630"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69" w:history="1">
        <w:r w:rsidR="00CE3B9C" w:rsidRPr="00550567">
          <w:rPr>
            <w:rStyle w:val="Hyperlink"/>
            <w:noProof/>
          </w:rPr>
          <w:t>3.15.7 downloadUri property</w:t>
        </w:r>
        <w:r w:rsidR="00CE3B9C">
          <w:rPr>
            <w:noProof/>
            <w:webHidden/>
          </w:rPr>
          <w:tab/>
        </w:r>
        <w:r w:rsidR="00CE3B9C">
          <w:rPr>
            <w:noProof/>
            <w:webHidden/>
          </w:rPr>
          <w:fldChar w:fldCharType="begin"/>
        </w:r>
        <w:r w:rsidR="00CE3B9C">
          <w:rPr>
            <w:noProof/>
            <w:webHidden/>
          </w:rPr>
          <w:instrText xml:space="preserve"> PAGEREF _Toc528157269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7FA1E54D" w14:textId="0C42BBDC"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70" w:history="1">
        <w:r w:rsidR="00CE3B9C" w:rsidRPr="00550567">
          <w:rPr>
            <w:rStyle w:val="Hyperlink"/>
            <w:noProof/>
          </w:rPr>
          <w:t>3.15.8 language property</w:t>
        </w:r>
        <w:r w:rsidR="00CE3B9C">
          <w:rPr>
            <w:noProof/>
            <w:webHidden/>
          </w:rPr>
          <w:tab/>
        </w:r>
        <w:r w:rsidR="00CE3B9C">
          <w:rPr>
            <w:noProof/>
            <w:webHidden/>
          </w:rPr>
          <w:fldChar w:fldCharType="begin"/>
        </w:r>
        <w:r w:rsidR="00CE3B9C">
          <w:rPr>
            <w:noProof/>
            <w:webHidden/>
          </w:rPr>
          <w:instrText xml:space="preserve"> PAGEREF _Toc528157270 \h </w:instrText>
        </w:r>
        <w:r w:rsidR="00CE3B9C">
          <w:rPr>
            <w:noProof/>
            <w:webHidden/>
          </w:rPr>
        </w:r>
        <w:r w:rsidR="00CE3B9C">
          <w:rPr>
            <w:noProof/>
            <w:webHidden/>
          </w:rPr>
          <w:fldChar w:fldCharType="separate"/>
        </w:r>
        <w:r w:rsidR="00CE3B9C">
          <w:rPr>
            <w:noProof/>
            <w:webHidden/>
          </w:rPr>
          <w:t>55</w:t>
        </w:r>
        <w:r w:rsidR="00CE3B9C">
          <w:rPr>
            <w:noProof/>
            <w:webHidden/>
          </w:rPr>
          <w:fldChar w:fldCharType="end"/>
        </w:r>
      </w:hyperlink>
    </w:p>
    <w:p w14:paraId="00E6A8BF" w14:textId="4BA80970"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71" w:history="1">
        <w:r w:rsidR="00CE3B9C" w:rsidRPr="00550567">
          <w:rPr>
            <w:rStyle w:val="Hyperlink"/>
            <w:noProof/>
          </w:rPr>
          <w:t>3.15.9 resourceLocation property</w:t>
        </w:r>
        <w:r w:rsidR="00CE3B9C">
          <w:rPr>
            <w:noProof/>
            <w:webHidden/>
          </w:rPr>
          <w:tab/>
        </w:r>
        <w:r w:rsidR="00CE3B9C">
          <w:rPr>
            <w:noProof/>
            <w:webHidden/>
          </w:rPr>
          <w:fldChar w:fldCharType="begin"/>
        </w:r>
        <w:r w:rsidR="00CE3B9C">
          <w:rPr>
            <w:noProof/>
            <w:webHidden/>
          </w:rPr>
          <w:instrText xml:space="preserve"> PAGEREF _Toc528157271 \h </w:instrText>
        </w:r>
        <w:r w:rsidR="00CE3B9C">
          <w:rPr>
            <w:noProof/>
            <w:webHidden/>
          </w:rPr>
        </w:r>
        <w:r w:rsidR="00CE3B9C">
          <w:rPr>
            <w:noProof/>
            <w:webHidden/>
          </w:rPr>
          <w:fldChar w:fldCharType="separate"/>
        </w:r>
        <w:r w:rsidR="00CE3B9C">
          <w:rPr>
            <w:noProof/>
            <w:webHidden/>
          </w:rPr>
          <w:t>55</w:t>
        </w:r>
        <w:r w:rsidR="00CE3B9C">
          <w:rPr>
            <w:noProof/>
            <w:webHidden/>
          </w:rPr>
          <w:fldChar w:fldCharType="end"/>
        </w:r>
      </w:hyperlink>
    </w:p>
    <w:p w14:paraId="2BE45EE9" w14:textId="6641BC99"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72" w:history="1">
        <w:r w:rsidR="00CE3B9C" w:rsidRPr="00550567">
          <w:rPr>
            <w:rStyle w:val="Hyperlink"/>
            <w:noProof/>
          </w:rPr>
          <w:t>3.15.10 sarifLoggerVersion property</w:t>
        </w:r>
        <w:r w:rsidR="00CE3B9C">
          <w:rPr>
            <w:noProof/>
            <w:webHidden/>
          </w:rPr>
          <w:tab/>
        </w:r>
        <w:r w:rsidR="00CE3B9C">
          <w:rPr>
            <w:noProof/>
            <w:webHidden/>
          </w:rPr>
          <w:fldChar w:fldCharType="begin"/>
        </w:r>
        <w:r w:rsidR="00CE3B9C">
          <w:rPr>
            <w:noProof/>
            <w:webHidden/>
          </w:rPr>
          <w:instrText xml:space="preserve"> PAGEREF _Toc528157272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7319DAF9" w14:textId="0D14A1BF"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273" w:history="1">
        <w:r w:rsidR="00CE3B9C" w:rsidRPr="00550567">
          <w:rPr>
            <w:rStyle w:val="Hyperlink"/>
            <w:noProof/>
          </w:rPr>
          <w:t>3.16 invocation object</w:t>
        </w:r>
        <w:r w:rsidR="00CE3B9C">
          <w:rPr>
            <w:noProof/>
            <w:webHidden/>
          </w:rPr>
          <w:tab/>
        </w:r>
        <w:r w:rsidR="00CE3B9C">
          <w:rPr>
            <w:noProof/>
            <w:webHidden/>
          </w:rPr>
          <w:fldChar w:fldCharType="begin"/>
        </w:r>
        <w:r w:rsidR="00CE3B9C">
          <w:rPr>
            <w:noProof/>
            <w:webHidden/>
          </w:rPr>
          <w:instrText xml:space="preserve"> PAGEREF _Toc528157273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41F26EFE" w14:textId="7D4B57B4"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74" w:history="1">
        <w:r w:rsidR="00CE3B9C" w:rsidRPr="00550567">
          <w:rPr>
            <w:rStyle w:val="Hyperlink"/>
            <w:noProof/>
          </w:rPr>
          <w:t>3.16.1 General</w:t>
        </w:r>
        <w:r w:rsidR="00CE3B9C">
          <w:rPr>
            <w:noProof/>
            <w:webHidden/>
          </w:rPr>
          <w:tab/>
        </w:r>
        <w:r w:rsidR="00CE3B9C">
          <w:rPr>
            <w:noProof/>
            <w:webHidden/>
          </w:rPr>
          <w:fldChar w:fldCharType="begin"/>
        </w:r>
        <w:r w:rsidR="00CE3B9C">
          <w:rPr>
            <w:noProof/>
            <w:webHidden/>
          </w:rPr>
          <w:instrText xml:space="preserve"> PAGEREF _Toc528157274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0C98D121" w14:textId="44BF0C94"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75" w:history="1">
        <w:r w:rsidR="00CE3B9C" w:rsidRPr="00550567">
          <w:rPr>
            <w:rStyle w:val="Hyperlink"/>
            <w:noProof/>
          </w:rPr>
          <w:t>3.16.2 commandLine property</w:t>
        </w:r>
        <w:r w:rsidR="00CE3B9C">
          <w:rPr>
            <w:noProof/>
            <w:webHidden/>
          </w:rPr>
          <w:tab/>
        </w:r>
        <w:r w:rsidR="00CE3B9C">
          <w:rPr>
            <w:noProof/>
            <w:webHidden/>
          </w:rPr>
          <w:fldChar w:fldCharType="begin"/>
        </w:r>
        <w:r w:rsidR="00CE3B9C">
          <w:rPr>
            <w:noProof/>
            <w:webHidden/>
          </w:rPr>
          <w:instrText xml:space="preserve"> PAGEREF _Toc528157275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5D9BA412" w14:textId="36CD88BA"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76" w:history="1">
        <w:r w:rsidR="00CE3B9C" w:rsidRPr="00550567">
          <w:rPr>
            <w:rStyle w:val="Hyperlink"/>
            <w:noProof/>
          </w:rPr>
          <w:t>3.16.3 arguments property</w:t>
        </w:r>
        <w:r w:rsidR="00CE3B9C">
          <w:rPr>
            <w:noProof/>
            <w:webHidden/>
          </w:rPr>
          <w:tab/>
        </w:r>
        <w:r w:rsidR="00CE3B9C">
          <w:rPr>
            <w:noProof/>
            <w:webHidden/>
          </w:rPr>
          <w:fldChar w:fldCharType="begin"/>
        </w:r>
        <w:r w:rsidR="00CE3B9C">
          <w:rPr>
            <w:noProof/>
            <w:webHidden/>
          </w:rPr>
          <w:instrText xml:space="preserve"> PAGEREF _Toc528157276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36F23283" w14:textId="47F9DFE5"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77" w:history="1">
        <w:r w:rsidR="00CE3B9C" w:rsidRPr="00550567">
          <w:rPr>
            <w:rStyle w:val="Hyperlink"/>
            <w:noProof/>
          </w:rPr>
          <w:t>3.16.4 responseFiles property</w:t>
        </w:r>
        <w:r w:rsidR="00CE3B9C">
          <w:rPr>
            <w:noProof/>
            <w:webHidden/>
          </w:rPr>
          <w:tab/>
        </w:r>
        <w:r w:rsidR="00CE3B9C">
          <w:rPr>
            <w:noProof/>
            <w:webHidden/>
          </w:rPr>
          <w:fldChar w:fldCharType="begin"/>
        </w:r>
        <w:r w:rsidR="00CE3B9C">
          <w:rPr>
            <w:noProof/>
            <w:webHidden/>
          </w:rPr>
          <w:instrText xml:space="preserve"> PAGEREF _Toc528157277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04889B9E" w14:textId="2FDBF8E1"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78" w:history="1">
        <w:r w:rsidR="00CE3B9C" w:rsidRPr="00550567">
          <w:rPr>
            <w:rStyle w:val="Hyperlink"/>
            <w:noProof/>
          </w:rPr>
          <w:t>3.16.5 attachments property</w:t>
        </w:r>
        <w:r w:rsidR="00CE3B9C">
          <w:rPr>
            <w:noProof/>
            <w:webHidden/>
          </w:rPr>
          <w:tab/>
        </w:r>
        <w:r w:rsidR="00CE3B9C">
          <w:rPr>
            <w:noProof/>
            <w:webHidden/>
          </w:rPr>
          <w:fldChar w:fldCharType="begin"/>
        </w:r>
        <w:r w:rsidR="00CE3B9C">
          <w:rPr>
            <w:noProof/>
            <w:webHidden/>
          </w:rPr>
          <w:instrText xml:space="preserve"> PAGEREF _Toc528157278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07C6AF94" w14:textId="3A98FE05"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79" w:history="1">
        <w:r w:rsidR="00CE3B9C" w:rsidRPr="00550567">
          <w:rPr>
            <w:rStyle w:val="Hyperlink"/>
            <w:noProof/>
          </w:rPr>
          <w:t>3.16.6 startTimeUtc property</w:t>
        </w:r>
        <w:r w:rsidR="00CE3B9C">
          <w:rPr>
            <w:noProof/>
            <w:webHidden/>
          </w:rPr>
          <w:tab/>
        </w:r>
        <w:r w:rsidR="00CE3B9C">
          <w:rPr>
            <w:noProof/>
            <w:webHidden/>
          </w:rPr>
          <w:fldChar w:fldCharType="begin"/>
        </w:r>
        <w:r w:rsidR="00CE3B9C">
          <w:rPr>
            <w:noProof/>
            <w:webHidden/>
          </w:rPr>
          <w:instrText xml:space="preserve"> PAGEREF _Toc528157279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6C4A7690" w14:textId="31DE8B6C"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80" w:history="1">
        <w:r w:rsidR="00CE3B9C" w:rsidRPr="00550567">
          <w:rPr>
            <w:rStyle w:val="Hyperlink"/>
            <w:noProof/>
          </w:rPr>
          <w:t>3.16.7 endTimeUtc property</w:t>
        </w:r>
        <w:r w:rsidR="00CE3B9C">
          <w:rPr>
            <w:noProof/>
            <w:webHidden/>
          </w:rPr>
          <w:tab/>
        </w:r>
        <w:r w:rsidR="00CE3B9C">
          <w:rPr>
            <w:noProof/>
            <w:webHidden/>
          </w:rPr>
          <w:fldChar w:fldCharType="begin"/>
        </w:r>
        <w:r w:rsidR="00CE3B9C">
          <w:rPr>
            <w:noProof/>
            <w:webHidden/>
          </w:rPr>
          <w:instrText xml:space="preserve"> PAGEREF _Toc528157280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7FB35C2F" w14:textId="3F5F5356"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81" w:history="1">
        <w:r w:rsidR="00CE3B9C" w:rsidRPr="00550567">
          <w:rPr>
            <w:rStyle w:val="Hyperlink"/>
            <w:noProof/>
          </w:rPr>
          <w:t>3.16.8 exitCode property</w:t>
        </w:r>
        <w:r w:rsidR="00CE3B9C">
          <w:rPr>
            <w:noProof/>
            <w:webHidden/>
          </w:rPr>
          <w:tab/>
        </w:r>
        <w:r w:rsidR="00CE3B9C">
          <w:rPr>
            <w:noProof/>
            <w:webHidden/>
          </w:rPr>
          <w:fldChar w:fldCharType="begin"/>
        </w:r>
        <w:r w:rsidR="00CE3B9C">
          <w:rPr>
            <w:noProof/>
            <w:webHidden/>
          </w:rPr>
          <w:instrText xml:space="preserve"> PAGEREF _Toc528157281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1EE46A3E" w14:textId="0A734F98"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82" w:history="1">
        <w:r w:rsidR="00CE3B9C" w:rsidRPr="00550567">
          <w:rPr>
            <w:rStyle w:val="Hyperlink"/>
            <w:noProof/>
          </w:rPr>
          <w:t>3.16.9 exitCodeDescription property</w:t>
        </w:r>
        <w:r w:rsidR="00CE3B9C">
          <w:rPr>
            <w:noProof/>
            <w:webHidden/>
          </w:rPr>
          <w:tab/>
        </w:r>
        <w:r w:rsidR="00CE3B9C">
          <w:rPr>
            <w:noProof/>
            <w:webHidden/>
          </w:rPr>
          <w:fldChar w:fldCharType="begin"/>
        </w:r>
        <w:r w:rsidR="00CE3B9C">
          <w:rPr>
            <w:noProof/>
            <w:webHidden/>
          </w:rPr>
          <w:instrText xml:space="preserve"> PAGEREF _Toc528157282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3BCC870B" w14:textId="4FF69F7A"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83" w:history="1">
        <w:r w:rsidR="00CE3B9C" w:rsidRPr="00550567">
          <w:rPr>
            <w:rStyle w:val="Hyperlink"/>
            <w:noProof/>
          </w:rPr>
          <w:t>3.16.10 exitSignalName property</w:t>
        </w:r>
        <w:r w:rsidR="00CE3B9C">
          <w:rPr>
            <w:noProof/>
            <w:webHidden/>
          </w:rPr>
          <w:tab/>
        </w:r>
        <w:r w:rsidR="00CE3B9C">
          <w:rPr>
            <w:noProof/>
            <w:webHidden/>
          </w:rPr>
          <w:fldChar w:fldCharType="begin"/>
        </w:r>
        <w:r w:rsidR="00CE3B9C">
          <w:rPr>
            <w:noProof/>
            <w:webHidden/>
          </w:rPr>
          <w:instrText xml:space="preserve"> PAGEREF _Toc528157283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30658584" w14:textId="69680C61"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84" w:history="1">
        <w:r w:rsidR="00CE3B9C" w:rsidRPr="00550567">
          <w:rPr>
            <w:rStyle w:val="Hyperlink"/>
            <w:noProof/>
          </w:rPr>
          <w:t>3.16.11 exitSignalNumber property</w:t>
        </w:r>
        <w:r w:rsidR="00CE3B9C">
          <w:rPr>
            <w:noProof/>
            <w:webHidden/>
          </w:rPr>
          <w:tab/>
        </w:r>
        <w:r w:rsidR="00CE3B9C">
          <w:rPr>
            <w:noProof/>
            <w:webHidden/>
          </w:rPr>
          <w:fldChar w:fldCharType="begin"/>
        </w:r>
        <w:r w:rsidR="00CE3B9C">
          <w:rPr>
            <w:noProof/>
            <w:webHidden/>
          </w:rPr>
          <w:instrText xml:space="preserve"> PAGEREF _Toc528157284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41BFEE99" w14:textId="6B8D6439"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85" w:history="1">
        <w:r w:rsidR="00CE3B9C" w:rsidRPr="00550567">
          <w:rPr>
            <w:rStyle w:val="Hyperlink"/>
            <w:noProof/>
          </w:rPr>
          <w:t>3.16.12 processStartFailureMessage property</w:t>
        </w:r>
        <w:r w:rsidR="00CE3B9C">
          <w:rPr>
            <w:noProof/>
            <w:webHidden/>
          </w:rPr>
          <w:tab/>
        </w:r>
        <w:r w:rsidR="00CE3B9C">
          <w:rPr>
            <w:noProof/>
            <w:webHidden/>
          </w:rPr>
          <w:fldChar w:fldCharType="begin"/>
        </w:r>
        <w:r w:rsidR="00CE3B9C">
          <w:rPr>
            <w:noProof/>
            <w:webHidden/>
          </w:rPr>
          <w:instrText xml:space="preserve"> PAGEREF _Toc528157285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7B312EA8" w14:textId="6DBC5922"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86" w:history="1">
        <w:r w:rsidR="00CE3B9C" w:rsidRPr="00550567">
          <w:rPr>
            <w:rStyle w:val="Hyperlink"/>
            <w:noProof/>
          </w:rPr>
          <w:t>3.16.13 toolExecutionSuccessful property</w:t>
        </w:r>
        <w:r w:rsidR="00CE3B9C">
          <w:rPr>
            <w:noProof/>
            <w:webHidden/>
          </w:rPr>
          <w:tab/>
        </w:r>
        <w:r w:rsidR="00CE3B9C">
          <w:rPr>
            <w:noProof/>
            <w:webHidden/>
          </w:rPr>
          <w:fldChar w:fldCharType="begin"/>
        </w:r>
        <w:r w:rsidR="00CE3B9C">
          <w:rPr>
            <w:noProof/>
            <w:webHidden/>
          </w:rPr>
          <w:instrText xml:space="preserve"> PAGEREF _Toc528157286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28D7E363" w14:textId="2A5CDC89"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87" w:history="1">
        <w:r w:rsidR="00CE3B9C" w:rsidRPr="00550567">
          <w:rPr>
            <w:rStyle w:val="Hyperlink"/>
            <w:noProof/>
          </w:rPr>
          <w:t>3.16.14 machine property</w:t>
        </w:r>
        <w:r w:rsidR="00CE3B9C">
          <w:rPr>
            <w:noProof/>
            <w:webHidden/>
          </w:rPr>
          <w:tab/>
        </w:r>
        <w:r w:rsidR="00CE3B9C">
          <w:rPr>
            <w:noProof/>
            <w:webHidden/>
          </w:rPr>
          <w:fldChar w:fldCharType="begin"/>
        </w:r>
        <w:r w:rsidR="00CE3B9C">
          <w:rPr>
            <w:noProof/>
            <w:webHidden/>
          </w:rPr>
          <w:instrText xml:space="preserve"> PAGEREF _Toc528157287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7D3B0648" w14:textId="78A52D02"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88" w:history="1">
        <w:r w:rsidR="00CE3B9C" w:rsidRPr="00550567">
          <w:rPr>
            <w:rStyle w:val="Hyperlink"/>
            <w:noProof/>
          </w:rPr>
          <w:t>3.16.15 account property</w:t>
        </w:r>
        <w:r w:rsidR="00CE3B9C">
          <w:rPr>
            <w:noProof/>
            <w:webHidden/>
          </w:rPr>
          <w:tab/>
        </w:r>
        <w:r w:rsidR="00CE3B9C">
          <w:rPr>
            <w:noProof/>
            <w:webHidden/>
          </w:rPr>
          <w:fldChar w:fldCharType="begin"/>
        </w:r>
        <w:r w:rsidR="00CE3B9C">
          <w:rPr>
            <w:noProof/>
            <w:webHidden/>
          </w:rPr>
          <w:instrText xml:space="preserve"> PAGEREF _Toc528157288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5C6CF6A2" w14:textId="21C182E9"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89" w:history="1">
        <w:r w:rsidR="00CE3B9C" w:rsidRPr="00550567">
          <w:rPr>
            <w:rStyle w:val="Hyperlink"/>
            <w:noProof/>
          </w:rPr>
          <w:t>3.16.16 processId property</w:t>
        </w:r>
        <w:r w:rsidR="00CE3B9C">
          <w:rPr>
            <w:noProof/>
            <w:webHidden/>
          </w:rPr>
          <w:tab/>
        </w:r>
        <w:r w:rsidR="00CE3B9C">
          <w:rPr>
            <w:noProof/>
            <w:webHidden/>
          </w:rPr>
          <w:fldChar w:fldCharType="begin"/>
        </w:r>
        <w:r w:rsidR="00CE3B9C">
          <w:rPr>
            <w:noProof/>
            <w:webHidden/>
          </w:rPr>
          <w:instrText xml:space="preserve"> PAGEREF _Toc528157289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5B3E9611" w14:textId="604773A0"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90" w:history="1">
        <w:r w:rsidR="00CE3B9C" w:rsidRPr="00550567">
          <w:rPr>
            <w:rStyle w:val="Hyperlink"/>
            <w:noProof/>
          </w:rPr>
          <w:t>3.16.17 executableLocation property</w:t>
        </w:r>
        <w:r w:rsidR="00CE3B9C">
          <w:rPr>
            <w:noProof/>
            <w:webHidden/>
          </w:rPr>
          <w:tab/>
        </w:r>
        <w:r w:rsidR="00CE3B9C">
          <w:rPr>
            <w:noProof/>
            <w:webHidden/>
          </w:rPr>
          <w:fldChar w:fldCharType="begin"/>
        </w:r>
        <w:r w:rsidR="00CE3B9C">
          <w:rPr>
            <w:noProof/>
            <w:webHidden/>
          </w:rPr>
          <w:instrText xml:space="preserve"> PAGEREF _Toc528157290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0B0FF5A0" w14:textId="118DA680"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91" w:history="1">
        <w:r w:rsidR="00CE3B9C" w:rsidRPr="00550567">
          <w:rPr>
            <w:rStyle w:val="Hyperlink"/>
            <w:noProof/>
          </w:rPr>
          <w:t>3.16.18 workingDirectory property</w:t>
        </w:r>
        <w:r w:rsidR="00CE3B9C">
          <w:rPr>
            <w:noProof/>
            <w:webHidden/>
          </w:rPr>
          <w:tab/>
        </w:r>
        <w:r w:rsidR="00CE3B9C">
          <w:rPr>
            <w:noProof/>
            <w:webHidden/>
          </w:rPr>
          <w:fldChar w:fldCharType="begin"/>
        </w:r>
        <w:r w:rsidR="00CE3B9C">
          <w:rPr>
            <w:noProof/>
            <w:webHidden/>
          </w:rPr>
          <w:instrText xml:space="preserve"> PAGEREF _Toc528157291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7E4EC0BB" w14:textId="023CADFA"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92" w:history="1">
        <w:r w:rsidR="00CE3B9C" w:rsidRPr="00550567">
          <w:rPr>
            <w:rStyle w:val="Hyperlink"/>
            <w:noProof/>
          </w:rPr>
          <w:t>3.16.19 environmentVariables property</w:t>
        </w:r>
        <w:r w:rsidR="00CE3B9C">
          <w:rPr>
            <w:noProof/>
            <w:webHidden/>
          </w:rPr>
          <w:tab/>
        </w:r>
        <w:r w:rsidR="00CE3B9C">
          <w:rPr>
            <w:noProof/>
            <w:webHidden/>
          </w:rPr>
          <w:fldChar w:fldCharType="begin"/>
        </w:r>
        <w:r w:rsidR="00CE3B9C">
          <w:rPr>
            <w:noProof/>
            <w:webHidden/>
          </w:rPr>
          <w:instrText xml:space="preserve"> PAGEREF _Toc528157292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2E44BC52" w14:textId="6B0197E8"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93" w:history="1">
        <w:r w:rsidR="00CE3B9C" w:rsidRPr="00550567">
          <w:rPr>
            <w:rStyle w:val="Hyperlink"/>
            <w:noProof/>
          </w:rPr>
          <w:t>3.16.20 toolNotifications property</w:t>
        </w:r>
        <w:r w:rsidR="00CE3B9C">
          <w:rPr>
            <w:noProof/>
            <w:webHidden/>
          </w:rPr>
          <w:tab/>
        </w:r>
        <w:r w:rsidR="00CE3B9C">
          <w:rPr>
            <w:noProof/>
            <w:webHidden/>
          </w:rPr>
          <w:fldChar w:fldCharType="begin"/>
        </w:r>
        <w:r w:rsidR="00CE3B9C">
          <w:rPr>
            <w:noProof/>
            <w:webHidden/>
          </w:rPr>
          <w:instrText xml:space="preserve"> PAGEREF _Toc528157293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1DF96F55" w14:textId="4E3283E7"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94" w:history="1">
        <w:r w:rsidR="00CE3B9C" w:rsidRPr="00550567">
          <w:rPr>
            <w:rStyle w:val="Hyperlink"/>
            <w:noProof/>
          </w:rPr>
          <w:t>3.16.21 configurationNotifications property</w:t>
        </w:r>
        <w:r w:rsidR="00CE3B9C">
          <w:rPr>
            <w:noProof/>
            <w:webHidden/>
          </w:rPr>
          <w:tab/>
        </w:r>
        <w:r w:rsidR="00CE3B9C">
          <w:rPr>
            <w:noProof/>
            <w:webHidden/>
          </w:rPr>
          <w:fldChar w:fldCharType="begin"/>
        </w:r>
        <w:r w:rsidR="00CE3B9C">
          <w:rPr>
            <w:noProof/>
            <w:webHidden/>
          </w:rPr>
          <w:instrText xml:space="preserve"> PAGEREF _Toc528157294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0530C5AE" w14:textId="7F5EACC7"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95" w:history="1">
        <w:r w:rsidR="00CE3B9C" w:rsidRPr="00550567">
          <w:rPr>
            <w:rStyle w:val="Hyperlink"/>
            <w:noProof/>
          </w:rPr>
          <w:t>3.16.22 stdin, stdout, stderr, and stdoutStderr properties</w:t>
        </w:r>
        <w:r w:rsidR="00CE3B9C">
          <w:rPr>
            <w:noProof/>
            <w:webHidden/>
          </w:rPr>
          <w:tab/>
        </w:r>
        <w:r w:rsidR="00CE3B9C">
          <w:rPr>
            <w:noProof/>
            <w:webHidden/>
          </w:rPr>
          <w:fldChar w:fldCharType="begin"/>
        </w:r>
        <w:r w:rsidR="00CE3B9C">
          <w:rPr>
            <w:noProof/>
            <w:webHidden/>
          </w:rPr>
          <w:instrText xml:space="preserve"> PAGEREF _Toc528157295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3B1C67B9" w14:textId="448F36A3"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296" w:history="1">
        <w:r w:rsidR="00CE3B9C" w:rsidRPr="00550567">
          <w:rPr>
            <w:rStyle w:val="Hyperlink"/>
            <w:noProof/>
          </w:rPr>
          <w:t>3.17 attachment object</w:t>
        </w:r>
        <w:r w:rsidR="00CE3B9C">
          <w:rPr>
            <w:noProof/>
            <w:webHidden/>
          </w:rPr>
          <w:tab/>
        </w:r>
        <w:r w:rsidR="00CE3B9C">
          <w:rPr>
            <w:noProof/>
            <w:webHidden/>
          </w:rPr>
          <w:fldChar w:fldCharType="begin"/>
        </w:r>
        <w:r w:rsidR="00CE3B9C">
          <w:rPr>
            <w:noProof/>
            <w:webHidden/>
          </w:rPr>
          <w:instrText xml:space="preserve"> PAGEREF _Toc528157296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4BC3F0EF" w14:textId="73ABE16A"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97" w:history="1">
        <w:r w:rsidR="00CE3B9C" w:rsidRPr="00550567">
          <w:rPr>
            <w:rStyle w:val="Hyperlink"/>
            <w:noProof/>
          </w:rPr>
          <w:t>3.17.1 General</w:t>
        </w:r>
        <w:r w:rsidR="00CE3B9C">
          <w:rPr>
            <w:noProof/>
            <w:webHidden/>
          </w:rPr>
          <w:tab/>
        </w:r>
        <w:r w:rsidR="00CE3B9C">
          <w:rPr>
            <w:noProof/>
            <w:webHidden/>
          </w:rPr>
          <w:fldChar w:fldCharType="begin"/>
        </w:r>
        <w:r w:rsidR="00CE3B9C">
          <w:rPr>
            <w:noProof/>
            <w:webHidden/>
          </w:rPr>
          <w:instrText xml:space="preserve"> PAGEREF _Toc528157297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36FEDAAA" w14:textId="223FD2CC"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98" w:history="1">
        <w:r w:rsidR="00CE3B9C" w:rsidRPr="00550567">
          <w:rPr>
            <w:rStyle w:val="Hyperlink"/>
            <w:noProof/>
          </w:rPr>
          <w:t>3.17.2 description property</w:t>
        </w:r>
        <w:r w:rsidR="00CE3B9C">
          <w:rPr>
            <w:noProof/>
            <w:webHidden/>
          </w:rPr>
          <w:tab/>
        </w:r>
        <w:r w:rsidR="00CE3B9C">
          <w:rPr>
            <w:noProof/>
            <w:webHidden/>
          </w:rPr>
          <w:fldChar w:fldCharType="begin"/>
        </w:r>
        <w:r w:rsidR="00CE3B9C">
          <w:rPr>
            <w:noProof/>
            <w:webHidden/>
          </w:rPr>
          <w:instrText xml:space="preserve"> PAGEREF _Toc528157298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6A177D6D" w14:textId="40004996"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299" w:history="1">
        <w:r w:rsidR="00CE3B9C" w:rsidRPr="00550567">
          <w:rPr>
            <w:rStyle w:val="Hyperlink"/>
            <w:noProof/>
          </w:rPr>
          <w:t>3.17.3 fileLocation property</w:t>
        </w:r>
        <w:r w:rsidR="00CE3B9C">
          <w:rPr>
            <w:noProof/>
            <w:webHidden/>
          </w:rPr>
          <w:tab/>
        </w:r>
        <w:r w:rsidR="00CE3B9C">
          <w:rPr>
            <w:noProof/>
            <w:webHidden/>
          </w:rPr>
          <w:fldChar w:fldCharType="begin"/>
        </w:r>
        <w:r w:rsidR="00CE3B9C">
          <w:rPr>
            <w:noProof/>
            <w:webHidden/>
          </w:rPr>
          <w:instrText xml:space="preserve"> PAGEREF _Toc528157299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233BE5A" w14:textId="562AD788"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00" w:history="1">
        <w:r w:rsidR="00CE3B9C" w:rsidRPr="00550567">
          <w:rPr>
            <w:rStyle w:val="Hyperlink"/>
            <w:noProof/>
          </w:rPr>
          <w:t>3.17.4 regions property</w:t>
        </w:r>
        <w:r w:rsidR="00CE3B9C">
          <w:rPr>
            <w:noProof/>
            <w:webHidden/>
          </w:rPr>
          <w:tab/>
        </w:r>
        <w:r w:rsidR="00CE3B9C">
          <w:rPr>
            <w:noProof/>
            <w:webHidden/>
          </w:rPr>
          <w:fldChar w:fldCharType="begin"/>
        </w:r>
        <w:r w:rsidR="00CE3B9C">
          <w:rPr>
            <w:noProof/>
            <w:webHidden/>
          </w:rPr>
          <w:instrText xml:space="preserve"> PAGEREF _Toc528157300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361A50EC" w14:textId="584A7413"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01" w:history="1">
        <w:r w:rsidR="00CE3B9C" w:rsidRPr="00550567">
          <w:rPr>
            <w:rStyle w:val="Hyperlink"/>
            <w:noProof/>
          </w:rPr>
          <w:t>3.17.5 rectangles property</w:t>
        </w:r>
        <w:r w:rsidR="00CE3B9C">
          <w:rPr>
            <w:noProof/>
            <w:webHidden/>
          </w:rPr>
          <w:tab/>
        </w:r>
        <w:r w:rsidR="00CE3B9C">
          <w:rPr>
            <w:noProof/>
            <w:webHidden/>
          </w:rPr>
          <w:fldChar w:fldCharType="begin"/>
        </w:r>
        <w:r w:rsidR="00CE3B9C">
          <w:rPr>
            <w:noProof/>
            <w:webHidden/>
          </w:rPr>
          <w:instrText xml:space="preserve"> PAGEREF _Toc528157301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A9F397D" w14:textId="2CCCCA03"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302" w:history="1">
        <w:r w:rsidR="00CE3B9C" w:rsidRPr="00550567">
          <w:rPr>
            <w:rStyle w:val="Hyperlink"/>
            <w:noProof/>
          </w:rPr>
          <w:t>3.18 conversion object</w:t>
        </w:r>
        <w:r w:rsidR="00CE3B9C">
          <w:rPr>
            <w:noProof/>
            <w:webHidden/>
          </w:rPr>
          <w:tab/>
        </w:r>
        <w:r w:rsidR="00CE3B9C">
          <w:rPr>
            <w:noProof/>
            <w:webHidden/>
          </w:rPr>
          <w:fldChar w:fldCharType="begin"/>
        </w:r>
        <w:r w:rsidR="00CE3B9C">
          <w:rPr>
            <w:noProof/>
            <w:webHidden/>
          </w:rPr>
          <w:instrText xml:space="preserve"> PAGEREF _Toc528157302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396D3C63" w14:textId="6BE1E9C7"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03" w:history="1">
        <w:r w:rsidR="00CE3B9C" w:rsidRPr="00550567">
          <w:rPr>
            <w:rStyle w:val="Hyperlink"/>
            <w:noProof/>
          </w:rPr>
          <w:t>3.18.1 General</w:t>
        </w:r>
        <w:r w:rsidR="00CE3B9C">
          <w:rPr>
            <w:noProof/>
            <w:webHidden/>
          </w:rPr>
          <w:tab/>
        </w:r>
        <w:r w:rsidR="00CE3B9C">
          <w:rPr>
            <w:noProof/>
            <w:webHidden/>
          </w:rPr>
          <w:fldChar w:fldCharType="begin"/>
        </w:r>
        <w:r w:rsidR="00CE3B9C">
          <w:rPr>
            <w:noProof/>
            <w:webHidden/>
          </w:rPr>
          <w:instrText xml:space="preserve"> PAGEREF _Toc528157303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EB282D9" w14:textId="2D084E90"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04" w:history="1">
        <w:r w:rsidR="00CE3B9C" w:rsidRPr="00550567">
          <w:rPr>
            <w:rStyle w:val="Hyperlink"/>
            <w:noProof/>
          </w:rPr>
          <w:t>3.18.2 tool property</w:t>
        </w:r>
        <w:r w:rsidR="00CE3B9C">
          <w:rPr>
            <w:noProof/>
            <w:webHidden/>
          </w:rPr>
          <w:tab/>
        </w:r>
        <w:r w:rsidR="00CE3B9C">
          <w:rPr>
            <w:noProof/>
            <w:webHidden/>
          </w:rPr>
          <w:fldChar w:fldCharType="begin"/>
        </w:r>
        <w:r w:rsidR="00CE3B9C">
          <w:rPr>
            <w:noProof/>
            <w:webHidden/>
          </w:rPr>
          <w:instrText xml:space="preserve"> PAGEREF _Toc528157304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1152935B" w14:textId="5E47A16B"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05" w:history="1">
        <w:r w:rsidR="00CE3B9C" w:rsidRPr="00550567">
          <w:rPr>
            <w:rStyle w:val="Hyperlink"/>
            <w:noProof/>
          </w:rPr>
          <w:t>3.18.3 invocation property</w:t>
        </w:r>
        <w:r w:rsidR="00CE3B9C">
          <w:rPr>
            <w:noProof/>
            <w:webHidden/>
          </w:rPr>
          <w:tab/>
        </w:r>
        <w:r w:rsidR="00CE3B9C">
          <w:rPr>
            <w:noProof/>
            <w:webHidden/>
          </w:rPr>
          <w:fldChar w:fldCharType="begin"/>
        </w:r>
        <w:r w:rsidR="00CE3B9C">
          <w:rPr>
            <w:noProof/>
            <w:webHidden/>
          </w:rPr>
          <w:instrText xml:space="preserve"> PAGEREF _Toc528157305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7EBB957" w14:textId="037188C8"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06" w:history="1">
        <w:r w:rsidR="00CE3B9C" w:rsidRPr="00550567">
          <w:rPr>
            <w:rStyle w:val="Hyperlink"/>
            <w:noProof/>
          </w:rPr>
          <w:t>3.18.4 analysisToolLogFiles property</w:t>
        </w:r>
        <w:r w:rsidR="00CE3B9C">
          <w:rPr>
            <w:noProof/>
            <w:webHidden/>
          </w:rPr>
          <w:tab/>
        </w:r>
        <w:r w:rsidR="00CE3B9C">
          <w:rPr>
            <w:noProof/>
            <w:webHidden/>
          </w:rPr>
          <w:fldChar w:fldCharType="begin"/>
        </w:r>
        <w:r w:rsidR="00CE3B9C">
          <w:rPr>
            <w:noProof/>
            <w:webHidden/>
          </w:rPr>
          <w:instrText xml:space="preserve"> PAGEREF _Toc528157306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193209B0" w14:textId="77108D99"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307" w:history="1">
        <w:r w:rsidR="00CE3B9C" w:rsidRPr="00550567">
          <w:rPr>
            <w:rStyle w:val="Hyperlink"/>
            <w:noProof/>
          </w:rPr>
          <w:t>3.19 versionControlDetails object</w:t>
        </w:r>
        <w:r w:rsidR="00CE3B9C">
          <w:rPr>
            <w:noProof/>
            <w:webHidden/>
          </w:rPr>
          <w:tab/>
        </w:r>
        <w:r w:rsidR="00CE3B9C">
          <w:rPr>
            <w:noProof/>
            <w:webHidden/>
          </w:rPr>
          <w:fldChar w:fldCharType="begin"/>
        </w:r>
        <w:r w:rsidR="00CE3B9C">
          <w:rPr>
            <w:noProof/>
            <w:webHidden/>
          </w:rPr>
          <w:instrText xml:space="preserve"> PAGEREF _Toc528157307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FAA5890" w14:textId="1F06DAF9"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08" w:history="1">
        <w:r w:rsidR="00CE3B9C" w:rsidRPr="00550567">
          <w:rPr>
            <w:rStyle w:val="Hyperlink"/>
            <w:noProof/>
          </w:rPr>
          <w:t>3.19.1 General</w:t>
        </w:r>
        <w:r w:rsidR="00CE3B9C">
          <w:rPr>
            <w:noProof/>
            <w:webHidden/>
          </w:rPr>
          <w:tab/>
        </w:r>
        <w:r w:rsidR="00CE3B9C">
          <w:rPr>
            <w:noProof/>
            <w:webHidden/>
          </w:rPr>
          <w:fldChar w:fldCharType="begin"/>
        </w:r>
        <w:r w:rsidR="00CE3B9C">
          <w:rPr>
            <w:noProof/>
            <w:webHidden/>
          </w:rPr>
          <w:instrText xml:space="preserve"> PAGEREF _Toc528157308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35146BEC" w14:textId="60BB205B"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09" w:history="1">
        <w:r w:rsidR="00CE3B9C" w:rsidRPr="00550567">
          <w:rPr>
            <w:rStyle w:val="Hyperlink"/>
            <w:noProof/>
          </w:rPr>
          <w:t>3.19.2 Constraints</w:t>
        </w:r>
        <w:r w:rsidR="00CE3B9C">
          <w:rPr>
            <w:noProof/>
            <w:webHidden/>
          </w:rPr>
          <w:tab/>
        </w:r>
        <w:r w:rsidR="00CE3B9C">
          <w:rPr>
            <w:noProof/>
            <w:webHidden/>
          </w:rPr>
          <w:fldChar w:fldCharType="begin"/>
        </w:r>
        <w:r w:rsidR="00CE3B9C">
          <w:rPr>
            <w:noProof/>
            <w:webHidden/>
          </w:rPr>
          <w:instrText xml:space="preserve"> PAGEREF _Toc528157309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6B7D0DE1" w14:textId="5E68C71B"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10" w:history="1">
        <w:r w:rsidR="00CE3B9C" w:rsidRPr="00550567">
          <w:rPr>
            <w:rStyle w:val="Hyperlink"/>
            <w:noProof/>
          </w:rPr>
          <w:t>3.19.3 repositoryUri property</w:t>
        </w:r>
        <w:r w:rsidR="00CE3B9C">
          <w:rPr>
            <w:noProof/>
            <w:webHidden/>
          </w:rPr>
          <w:tab/>
        </w:r>
        <w:r w:rsidR="00CE3B9C">
          <w:rPr>
            <w:noProof/>
            <w:webHidden/>
          </w:rPr>
          <w:fldChar w:fldCharType="begin"/>
        </w:r>
        <w:r w:rsidR="00CE3B9C">
          <w:rPr>
            <w:noProof/>
            <w:webHidden/>
          </w:rPr>
          <w:instrText xml:space="preserve"> PAGEREF _Toc528157310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378A6614" w14:textId="5E37C474"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11" w:history="1">
        <w:r w:rsidR="00CE3B9C" w:rsidRPr="00550567">
          <w:rPr>
            <w:rStyle w:val="Hyperlink"/>
            <w:noProof/>
          </w:rPr>
          <w:t>3.19.4 revisionId property</w:t>
        </w:r>
        <w:r w:rsidR="00CE3B9C">
          <w:rPr>
            <w:noProof/>
            <w:webHidden/>
          </w:rPr>
          <w:tab/>
        </w:r>
        <w:r w:rsidR="00CE3B9C">
          <w:rPr>
            <w:noProof/>
            <w:webHidden/>
          </w:rPr>
          <w:fldChar w:fldCharType="begin"/>
        </w:r>
        <w:r w:rsidR="00CE3B9C">
          <w:rPr>
            <w:noProof/>
            <w:webHidden/>
          </w:rPr>
          <w:instrText xml:space="preserve"> PAGEREF _Toc528157311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537AD220" w14:textId="34A3DD00"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12" w:history="1">
        <w:r w:rsidR="00CE3B9C" w:rsidRPr="00550567">
          <w:rPr>
            <w:rStyle w:val="Hyperlink"/>
            <w:noProof/>
          </w:rPr>
          <w:t>3.19.5 branch property</w:t>
        </w:r>
        <w:r w:rsidR="00CE3B9C">
          <w:rPr>
            <w:noProof/>
            <w:webHidden/>
          </w:rPr>
          <w:tab/>
        </w:r>
        <w:r w:rsidR="00CE3B9C">
          <w:rPr>
            <w:noProof/>
            <w:webHidden/>
          </w:rPr>
          <w:fldChar w:fldCharType="begin"/>
        </w:r>
        <w:r w:rsidR="00CE3B9C">
          <w:rPr>
            <w:noProof/>
            <w:webHidden/>
          </w:rPr>
          <w:instrText xml:space="preserve"> PAGEREF _Toc528157312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9DBECB1" w14:textId="452D60A5"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13" w:history="1">
        <w:r w:rsidR="00CE3B9C" w:rsidRPr="00550567">
          <w:rPr>
            <w:rStyle w:val="Hyperlink"/>
            <w:noProof/>
          </w:rPr>
          <w:t>3.19.6 revisionTag property</w:t>
        </w:r>
        <w:r w:rsidR="00CE3B9C">
          <w:rPr>
            <w:noProof/>
            <w:webHidden/>
          </w:rPr>
          <w:tab/>
        </w:r>
        <w:r w:rsidR="00CE3B9C">
          <w:rPr>
            <w:noProof/>
            <w:webHidden/>
          </w:rPr>
          <w:fldChar w:fldCharType="begin"/>
        </w:r>
        <w:r w:rsidR="00CE3B9C">
          <w:rPr>
            <w:noProof/>
            <w:webHidden/>
          </w:rPr>
          <w:instrText xml:space="preserve"> PAGEREF _Toc528157313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75141EAF" w14:textId="1129AABC"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14" w:history="1">
        <w:r w:rsidR="00CE3B9C" w:rsidRPr="00550567">
          <w:rPr>
            <w:rStyle w:val="Hyperlink"/>
            <w:noProof/>
          </w:rPr>
          <w:t>3.19.7 asOfTimeUtc property</w:t>
        </w:r>
        <w:r w:rsidR="00CE3B9C">
          <w:rPr>
            <w:noProof/>
            <w:webHidden/>
          </w:rPr>
          <w:tab/>
        </w:r>
        <w:r w:rsidR="00CE3B9C">
          <w:rPr>
            <w:noProof/>
            <w:webHidden/>
          </w:rPr>
          <w:fldChar w:fldCharType="begin"/>
        </w:r>
        <w:r w:rsidR="00CE3B9C">
          <w:rPr>
            <w:noProof/>
            <w:webHidden/>
          </w:rPr>
          <w:instrText xml:space="preserve"> PAGEREF _Toc528157314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1FEA1E5B" w14:textId="44DC827C"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315" w:history="1">
        <w:r w:rsidR="00CE3B9C" w:rsidRPr="00550567">
          <w:rPr>
            <w:rStyle w:val="Hyperlink"/>
            <w:noProof/>
          </w:rPr>
          <w:t>3.20 file object</w:t>
        </w:r>
        <w:r w:rsidR="00CE3B9C">
          <w:rPr>
            <w:noProof/>
            <w:webHidden/>
          </w:rPr>
          <w:tab/>
        </w:r>
        <w:r w:rsidR="00CE3B9C">
          <w:rPr>
            <w:noProof/>
            <w:webHidden/>
          </w:rPr>
          <w:fldChar w:fldCharType="begin"/>
        </w:r>
        <w:r w:rsidR="00CE3B9C">
          <w:rPr>
            <w:noProof/>
            <w:webHidden/>
          </w:rPr>
          <w:instrText xml:space="preserve"> PAGEREF _Toc528157315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739B496B" w14:textId="219C2397"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16" w:history="1">
        <w:r w:rsidR="00CE3B9C" w:rsidRPr="00550567">
          <w:rPr>
            <w:rStyle w:val="Hyperlink"/>
            <w:noProof/>
          </w:rPr>
          <w:t>3.20.1 General</w:t>
        </w:r>
        <w:r w:rsidR="00CE3B9C">
          <w:rPr>
            <w:noProof/>
            <w:webHidden/>
          </w:rPr>
          <w:tab/>
        </w:r>
        <w:r w:rsidR="00CE3B9C">
          <w:rPr>
            <w:noProof/>
            <w:webHidden/>
          </w:rPr>
          <w:fldChar w:fldCharType="begin"/>
        </w:r>
        <w:r w:rsidR="00CE3B9C">
          <w:rPr>
            <w:noProof/>
            <w:webHidden/>
          </w:rPr>
          <w:instrText xml:space="preserve"> PAGEREF _Toc528157316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275C8F33" w14:textId="6AB5186F"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17" w:history="1">
        <w:r w:rsidR="00CE3B9C" w:rsidRPr="00550567">
          <w:rPr>
            <w:rStyle w:val="Hyperlink"/>
            <w:noProof/>
          </w:rPr>
          <w:t>3.20.2 fileLocation property</w:t>
        </w:r>
        <w:r w:rsidR="00CE3B9C">
          <w:rPr>
            <w:noProof/>
            <w:webHidden/>
          </w:rPr>
          <w:tab/>
        </w:r>
        <w:r w:rsidR="00CE3B9C">
          <w:rPr>
            <w:noProof/>
            <w:webHidden/>
          </w:rPr>
          <w:fldChar w:fldCharType="begin"/>
        </w:r>
        <w:r w:rsidR="00CE3B9C">
          <w:rPr>
            <w:noProof/>
            <w:webHidden/>
          </w:rPr>
          <w:instrText xml:space="preserve"> PAGEREF _Toc528157317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24EE5EC9" w14:textId="29229B1F"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18" w:history="1">
        <w:r w:rsidR="00CE3B9C" w:rsidRPr="00550567">
          <w:rPr>
            <w:rStyle w:val="Hyperlink"/>
            <w:noProof/>
          </w:rPr>
          <w:t>3.20.3 parentKey property</w:t>
        </w:r>
        <w:r w:rsidR="00CE3B9C">
          <w:rPr>
            <w:noProof/>
            <w:webHidden/>
          </w:rPr>
          <w:tab/>
        </w:r>
        <w:r w:rsidR="00CE3B9C">
          <w:rPr>
            <w:noProof/>
            <w:webHidden/>
          </w:rPr>
          <w:fldChar w:fldCharType="begin"/>
        </w:r>
        <w:r w:rsidR="00CE3B9C">
          <w:rPr>
            <w:noProof/>
            <w:webHidden/>
          </w:rPr>
          <w:instrText xml:space="preserve"> PAGEREF _Toc528157318 \h </w:instrText>
        </w:r>
        <w:r w:rsidR="00CE3B9C">
          <w:rPr>
            <w:noProof/>
            <w:webHidden/>
          </w:rPr>
        </w:r>
        <w:r w:rsidR="00CE3B9C">
          <w:rPr>
            <w:noProof/>
            <w:webHidden/>
          </w:rPr>
          <w:fldChar w:fldCharType="separate"/>
        </w:r>
        <w:r w:rsidR="00CE3B9C">
          <w:rPr>
            <w:noProof/>
            <w:webHidden/>
          </w:rPr>
          <w:t>66</w:t>
        </w:r>
        <w:r w:rsidR="00CE3B9C">
          <w:rPr>
            <w:noProof/>
            <w:webHidden/>
          </w:rPr>
          <w:fldChar w:fldCharType="end"/>
        </w:r>
      </w:hyperlink>
    </w:p>
    <w:p w14:paraId="67B714E4" w14:textId="165BF095"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19" w:history="1">
        <w:r w:rsidR="00CE3B9C" w:rsidRPr="00550567">
          <w:rPr>
            <w:rStyle w:val="Hyperlink"/>
            <w:noProof/>
          </w:rPr>
          <w:t>3.20.4 offset property</w:t>
        </w:r>
        <w:r w:rsidR="00CE3B9C">
          <w:rPr>
            <w:noProof/>
            <w:webHidden/>
          </w:rPr>
          <w:tab/>
        </w:r>
        <w:r w:rsidR="00CE3B9C">
          <w:rPr>
            <w:noProof/>
            <w:webHidden/>
          </w:rPr>
          <w:fldChar w:fldCharType="begin"/>
        </w:r>
        <w:r w:rsidR="00CE3B9C">
          <w:rPr>
            <w:noProof/>
            <w:webHidden/>
          </w:rPr>
          <w:instrText xml:space="preserve"> PAGEREF _Toc528157319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5A960CB" w14:textId="7DDD36DE"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20" w:history="1">
        <w:r w:rsidR="00CE3B9C" w:rsidRPr="00550567">
          <w:rPr>
            <w:rStyle w:val="Hyperlink"/>
            <w:noProof/>
          </w:rPr>
          <w:t>3.20.5 length property</w:t>
        </w:r>
        <w:r w:rsidR="00CE3B9C">
          <w:rPr>
            <w:noProof/>
            <w:webHidden/>
          </w:rPr>
          <w:tab/>
        </w:r>
        <w:r w:rsidR="00CE3B9C">
          <w:rPr>
            <w:noProof/>
            <w:webHidden/>
          </w:rPr>
          <w:fldChar w:fldCharType="begin"/>
        </w:r>
        <w:r w:rsidR="00CE3B9C">
          <w:rPr>
            <w:noProof/>
            <w:webHidden/>
          </w:rPr>
          <w:instrText xml:space="preserve"> PAGEREF _Toc528157320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DF33026" w14:textId="11EA534C"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21" w:history="1">
        <w:r w:rsidR="00CE3B9C" w:rsidRPr="00550567">
          <w:rPr>
            <w:rStyle w:val="Hyperlink"/>
            <w:noProof/>
          </w:rPr>
          <w:t>3.20.6 roles property</w:t>
        </w:r>
        <w:r w:rsidR="00CE3B9C">
          <w:rPr>
            <w:noProof/>
            <w:webHidden/>
          </w:rPr>
          <w:tab/>
        </w:r>
        <w:r w:rsidR="00CE3B9C">
          <w:rPr>
            <w:noProof/>
            <w:webHidden/>
          </w:rPr>
          <w:fldChar w:fldCharType="begin"/>
        </w:r>
        <w:r w:rsidR="00CE3B9C">
          <w:rPr>
            <w:noProof/>
            <w:webHidden/>
          </w:rPr>
          <w:instrText xml:space="preserve"> PAGEREF _Toc528157321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58B0AED" w14:textId="3280406E"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22" w:history="1">
        <w:r w:rsidR="00CE3B9C" w:rsidRPr="00550567">
          <w:rPr>
            <w:rStyle w:val="Hyperlink"/>
            <w:noProof/>
          </w:rPr>
          <w:t>3.20.7 mimeType property</w:t>
        </w:r>
        <w:r w:rsidR="00CE3B9C">
          <w:rPr>
            <w:noProof/>
            <w:webHidden/>
          </w:rPr>
          <w:tab/>
        </w:r>
        <w:r w:rsidR="00CE3B9C">
          <w:rPr>
            <w:noProof/>
            <w:webHidden/>
          </w:rPr>
          <w:fldChar w:fldCharType="begin"/>
        </w:r>
        <w:r w:rsidR="00CE3B9C">
          <w:rPr>
            <w:noProof/>
            <w:webHidden/>
          </w:rPr>
          <w:instrText xml:space="preserve"> PAGEREF _Toc528157322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722F204E" w14:textId="5DA9B4D7"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23" w:history="1">
        <w:r w:rsidR="00CE3B9C" w:rsidRPr="00550567">
          <w:rPr>
            <w:rStyle w:val="Hyperlink"/>
            <w:noProof/>
          </w:rPr>
          <w:t>3.20.8 contents property</w:t>
        </w:r>
        <w:r w:rsidR="00CE3B9C">
          <w:rPr>
            <w:noProof/>
            <w:webHidden/>
          </w:rPr>
          <w:tab/>
        </w:r>
        <w:r w:rsidR="00CE3B9C">
          <w:rPr>
            <w:noProof/>
            <w:webHidden/>
          </w:rPr>
          <w:fldChar w:fldCharType="begin"/>
        </w:r>
        <w:r w:rsidR="00CE3B9C">
          <w:rPr>
            <w:noProof/>
            <w:webHidden/>
          </w:rPr>
          <w:instrText xml:space="preserve"> PAGEREF _Toc528157323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14F73412" w14:textId="6BE55639"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24" w:history="1">
        <w:r w:rsidR="00CE3B9C" w:rsidRPr="00550567">
          <w:rPr>
            <w:rStyle w:val="Hyperlink"/>
            <w:noProof/>
          </w:rPr>
          <w:t>3.20.9 encoding property</w:t>
        </w:r>
        <w:r w:rsidR="00CE3B9C">
          <w:rPr>
            <w:noProof/>
            <w:webHidden/>
          </w:rPr>
          <w:tab/>
        </w:r>
        <w:r w:rsidR="00CE3B9C">
          <w:rPr>
            <w:noProof/>
            <w:webHidden/>
          </w:rPr>
          <w:fldChar w:fldCharType="begin"/>
        </w:r>
        <w:r w:rsidR="00CE3B9C">
          <w:rPr>
            <w:noProof/>
            <w:webHidden/>
          </w:rPr>
          <w:instrText xml:space="preserve"> PAGEREF _Toc528157324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6A954105" w14:textId="351FB973"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25" w:history="1">
        <w:r w:rsidR="00CE3B9C" w:rsidRPr="00550567">
          <w:rPr>
            <w:rStyle w:val="Hyperlink"/>
            <w:noProof/>
          </w:rPr>
          <w:t>3.20.10 hashes property</w:t>
        </w:r>
        <w:r w:rsidR="00CE3B9C">
          <w:rPr>
            <w:noProof/>
            <w:webHidden/>
          </w:rPr>
          <w:tab/>
        </w:r>
        <w:r w:rsidR="00CE3B9C">
          <w:rPr>
            <w:noProof/>
            <w:webHidden/>
          </w:rPr>
          <w:fldChar w:fldCharType="begin"/>
        </w:r>
        <w:r w:rsidR="00CE3B9C">
          <w:rPr>
            <w:noProof/>
            <w:webHidden/>
          </w:rPr>
          <w:instrText xml:space="preserve"> PAGEREF _Toc528157325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7AEC5CA4" w14:textId="36761FB5"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26" w:history="1">
        <w:r w:rsidR="00CE3B9C" w:rsidRPr="00550567">
          <w:rPr>
            <w:rStyle w:val="Hyperlink"/>
            <w:noProof/>
          </w:rPr>
          <w:t>3.20.11 lastModifiedTimeUtc property</w:t>
        </w:r>
        <w:r w:rsidR="00CE3B9C">
          <w:rPr>
            <w:noProof/>
            <w:webHidden/>
          </w:rPr>
          <w:tab/>
        </w:r>
        <w:r w:rsidR="00CE3B9C">
          <w:rPr>
            <w:noProof/>
            <w:webHidden/>
          </w:rPr>
          <w:fldChar w:fldCharType="begin"/>
        </w:r>
        <w:r w:rsidR="00CE3B9C">
          <w:rPr>
            <w:noProof/>
            <w:webHidden/>
          </w:rPr>
          <w:instrText xml:space="preserve"> PAGEREF _Toc528157326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58AAFB22" w14:textId="3756A984"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327" w:history="1">
        <w:r w:rsidR="00CE3B9C" w:rsidRPr="00550567">
          <w:rPr>
            <w:rStyle w:val="Hyperlink"/>
            <w:noProof/>
          </w:rPr>
          <w:t>3.21 result object</w:t>
        </w:r>
        <w:r w:rsidR="00CE3B9C">
          <w:rPr>
            <w:noProof/>
            <w:webHidden/>
          </w:rPr>
          <w:tab/>
        </w:r>
        <w:r w:rsidR="00CE3B9C">
          <w:rPr>
            <w:noProof/>
            <w:webHidden/>
          </w:rPr>
          <w:fldChar w:fldCharType="begin"/>
        </w:r>
        <w:r w:rsidR="00CE3B9C">
          <w:rPr>
            <w:noProof/>
            <w:webHidden/>
          </w:rPr>
          <w:instrText xml:space="preserve"> PAGEREF _Toc528157327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3271356C" w14:textId="5B0A058E"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28" w:history="1">
        <w:r w:rsidR="00CE3B9C" w:rsidRPr="00550567">
          <w:rPr>
            <w:rStyle w:val="Hyperlink"/>
            <w:noProof/>
          </w:rPr>
          <w:t>3.21.1 General</w:t>
        </w:r>
        <w:r w:rsidR="00CE3B9C">
          <w:rPr>
            <w:noProof/>
            <w:webHidden/>
          </w:rPr>
          <w:tab/>
        </w:r>
        <w:r w:rsidR="00CE3B9C">
          <w:rPr>
            <w:noProof/>
            <w:webHidden/>
          </w:rPr>
          <w:fldChar w:fldCharType="begin"/>
        </w:r>
        <w:r w:rsidR="00CE3B9C">
          <w:rPr>
            <w:noProof/>
            <w:webHidden/>
          </w:rPr>
          <w:instrText xml:space="preserve"> PAGEREF _Toc528157328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3C1B438E" w14:textId="5740ED4A"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29" w:history="1">
        <w:r w:rsidR="00CE3B9C" w:rsidRPr="00550567">
          <w:rPr>
            <w:rStyle w:val="Hyperlink"/>
            <w:noProof/>
          </w:rPr>
          <w:t>3.21.2 Distinguishing logically identical from logically distinct results</w:t>
        </w:r>
        <w:r w:rsidR="00CE3B9C">
          <w:rPr>
            <w:noProof/>
            <w:webHidden/>
          </w:rPr>
          <w:tab/>
        </w:r>
        <w:r w:rsidR="00CE3B9C">
          <w:rPr>
            <w:noProof/>
            <w:webHidden/>
          </w:rPr>
          <w:fldChar w:fldCharType="begin"/>
        </w:r>
        <w:r w:rsidR="00CE3B9C">
          <w:rPr>
            <w:noProof/>
            <w:webHidden/>
          </w:rPr>
          <w:instrText xml:space="preserve"> PAGEREF _Toc528157329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7CFB77D2" w14:textId="7B823C04"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30" w:history="1">
        <w:r w:rsidR="00CE3B9C" w:rsidRPr="00550567">
          <w:rPr>
            <w:rStyle w:val="Hyperlink"/>
            <w:noProof/>
          </w:rPr>
          <w:t>3.21.3 instanceGuid property</w:t>
        </w:r>
        <w:r w:rsidR="00CE3B9C">
          <w:rPr>
            <w:noProof/>
            <w:webHidden/>
          </w:rPr>
          <w:tab/>
        </w:r>
        <w:r w:rsidR="00CE3B9C">
          <w:rPr>
            <w:noProof/>
            <w:webHidden/>
          </w:rPr>
          <w:fldChar w:fldCharType="begin"/>
        </w:r>
        <w:r w:rsidR="00CE3B9C">
          <w:rPr>
            <w:noProof/>
            <w:webHidden/>
          </w:rPr>
          <w:instrText xml:space="preserve"> PAGEREF _Toc528157330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5630C04E" w14:textId="5A0D47F1"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31" w:history="1">
        <w:r w:rsidR="00CE3B9C" w:rsidRPr="00550567">
          <w:rPr>
            <w:rStyle w:val="Hyperlink"/>
            <w:noProof/>
          </w:rPr>
          <w:t>3.21.4 correlationGuid property</w:t>
        </w:r>
        <w:r w:rsidR="00CE3B9C">
          <w:rPr>
            <w:noProof/>
            <w:webHidden/>
          </w:rPr>
          <w:tab/>
        </w:r>
        <w:r w:rsidR="00CE3B9C">
          <w:rPr>
            <w:noProof/>
            <w:webHidden/>
          </w:rPr>
          <w:fldChar w:fldCharType="begin"/>
        </w:r>
        <w:r w:rsidR="00CE3B9C">
          <w:rPr>
            <w:noProof/>
            <w:webHidden/>
          </w:rPr>
          <w:instrText xml:space="preserve"> PAGEREF _Toc528157331 \h </w:instrText>
        </w:r>
        <w:r w:rsidR="00CE3B9C">
          <w:rPr>
            <w:noProof/>
            <w:webHidden/>
          </w:rPr>
        </w:r>
        <w:r w:rsidR="00CE3B9C">
          <w:rPr>
            <w:noProof/>
            <w:webHidden/>
          </w:rPr>
          <w:fldChar w:fldCharType="separate"/>
        </w:r>
        <w:r w:rsidR="00CE3B9C">
          <w:rPr>
            <w:noProof/>
            <w:webHidden/>
          </w:rPr>
          <w:t>71</w:t>
        </w:r>
        <w:r w:rsidR="00CE3B9C">
          <w:rPr>
            <w:noProof/>
            <w:webHidden/>
          </w:rPr>
          <w:fldChar w:fldCharType="end"/>
        </w:r>
      </w:hyperlink>
    </w:p>
    <w:p w14:paraId="274E447B" w14:textId="48753B17"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32" w:history="1">
        <w:r w:rsidR="00CE3B9C" w:rsidRPr="00550567">
          <w:rPr>
            <w:rStyle w:val="Hyperlink"/>
            <w:noProof/>
          </w:rPr>
          <w:t>3.21.5 ruleId property</w:t>
        </w:r>
        <w:r w:rsidR="00CE3B9C">
          <w:rPr>
            <w:noProof/>
            <w:webHidden/>
          </w:rPr>
          <w:tab/>
        </w:r>
        <w:r w:rsidR="00CE3B9C">
          <w:rPr>
            <w:noProof/>
            <w:webHidden/>
          </w:rPr>
          <w:fldChar w:fldCharType="begin"/>
        </w:r>
        <w:r w:rsidR="00CE3B9C">
          <w:rPr>
            <w:noProof/>
            <w:webHidden/>
          </w:rPr>
          <w:instrText xml:space="preserve"> PAGEREF _Toc528157332 \h </w:instrText>
        </w:r>
        <w:r w:rsidR="00CE3B9C">
          <w:rPr>
            <w:noProof/>
            <w:webHidden/>
          </w:rPr>
        </w:r>
        <w:r w:rsidR="00CE3B9C">
          <w:rPr>
            <w:noProof/>
            <w:webHidden/>
          </w:rPr>
          <w:fldChar w:fldCharType="separate"/>
        </w:r>
        <w:r w:rsidR="00CE3B9C">
          <w:rPr>
            <w:noProof/>
            <w:webHidden/>
          </w:rPr>
          <w:t>71</w:t>
        </w:r>
        <w:r w:rsidR="00CE3B9C">
          <w:rPr>
            <w:noProof/>
            <w:webHidden/>
          </w:rPr>
          <w:fldChar w:fldCharType="end"/>
        </w:r>
      </w:hyperlink>
    </w:p>
    <w:p w14:paraId="00A5FBDA" w14:textId="4CA3C264"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33" w:history="1">
        <w:r w:rsidR="00CE3B9C" w:rsidRPr="00550567">
          <w:rPr>
            <w:rStyle w:val="Hyperlink"/>
            <w:noProof/>
          </w:rPr>
          <w:t>3.21.6 level property</w:t>
        </w:r>
        <w:r w:rsidR="00CE3B9C">
          <w:rPr>
            <w:noProof/>
            <w:webHidden/>
          </w:rPr>
          <w:tab/>
        </w:r>
        <w:r w:rsidR="00CE3B9C">
          <w:rPr>
            <w:noProof/>
            <w:webHidden/>
          </w:rPr>
          <w:fldChar w:fldCharType="begin"/>
        </w:r>
        <w:r w:rsidR="00CE3B9C">
          <w:rPr>
            <w:noProof/>
            <w:webHidden/>
          </w:rPr>
          <w:instrText xml:space="preserve"> PAGEREF _Toc528157333 \h </w:instrText>
        </w:r>
        <w:r w:rsidR="00CE3B9C">
          <w:rPr>
            <w:noProof/>
            <w:webHidden/>
          </w:rPr>
        </w:r>
        <w:r w:rsidR="00CE3B9C">
          <w:rPr>
            <w:noProof/>
            <w:webHidden/>
          </w:rPr>
          <w:fldChar w:fldCharType="separate"/>
        </w:r>
        <w:r w:rsidR="00CE3B9C">
          <w:rPr>
            <w:noProof/>
            <w:webHidden/>
          </w:rPr>
          <w:t>72</w:t>
        </w:r>
        <w:r w:rsidR="00CE3B9C">
          <w:rPr>
            <w:noProof/>
            <w:webHidden/>
          </w:rPr>
          <w:fldChar w:fldCharType="end"/>
        </w:r>
      </w:hyperlink>
    </w:p>
    <w:p w14:paraId="7ABB9383" w14:textId="68D9AC99"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34" w:history="1">
        <w:r w:rsidR="00CE3B9C" w:rsidRPr="00550567">
          <w:rPr>
            <w:rStyle w:val="Hyperlink"/>
            <w:noProof/>
          </w:rPr>
          <w:t>3.21.7 message property</w:t>
        </w:r>
        <w:r w:rsidR="00CE3B9C">
          <w:rPr>
            <w:noProof/>
            <w:webHidden/>
          </w:rPr>
          <w:tab/>
        </w:r>
        <w:r w:rsidR="00CE3B9C">
          <w:rPr>
            <w:noProof/>
            <w:webHidden/>
          </w:rPr>
          <w:fldChar w:fldCharType="begin"/>
        </w:r>
        <w:r w:rsidR="00CE3B9C">
          <w:rPr>
            <w:noProof/>
            <w:webHidden/>
          </w:rPr>
          <w:instrText xml:space="preserve"> PAGEREF _Toc528157334 \h </w:instrText>
        </w:r>
        <w:r w:rsidR="00CE3B9C">
          <w:rPr>
            <w:noProof/>
            <w:webHidden/>
          </w:rPr>
        </w:r>
        <w:r w:rsidR="00CE3B9C">
          <w:rPr>
            <w:noProof/>
            <w:webHidden/>
          </w:rPr>
          <w:fldChar w:fldCharType="separate"/>
        </w:r>
        <w:r w:rsidR="00CE3B9C">
          <w:rPr>
            <w:noProof/>
            <w:webHidden/>
          </w:rPr>
          <w:t>73</w:t>
        </w:r>
        <w:r w:rsidR="00CE3B9C">
          <w:rPr>
            <w:noProof/>
            <w:webHidden/>
          </w:rPr>
          <w:fldChar w:fldCharType="end"/>
        </w:r>
      </w:hyperlink>
    </w:p>
    <w:p w14:paraId="09170713" w14:textId="0D567F40"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35" w:history="1">
        <w:r w:rsidR="00CE3B9C" w:rsidRPr="00550567">
          <w:rPr>
            <w:rStyle w:val="Hyperlink"/>
            <w:noProof/>
          </w:rPr>
          <w:t>3.21.8 locations property</w:t>
        </w:r>
        <w:r w:rsidR="00CE3B9C">
          <w:rPr>
            <w:noProof/>
            <w:webHidden/>
          </w:rPr>
          <w:tab/>
        </w:r>
        <w:r w:rsidR="00CE3B9C">
          <w:rPr>
            <w:noProof/>
            <w:webHidden/>
          </w:rPr>
          <w:fldChar w:fldCharType="begin"/>
        </w:r>
        <w:r w:rsidR="00CE3B9C">
          <w:rPr>
            <w:noProof/>
            <w:webHidden/>
          </w:rPr>
          <w:instrText xml:space="preserve"> PAGEREF _Toc528157335 \h </w:instrText>
        </w:r>
        <w:r w:rsidR="00CE3B9C">
          <w:rPr>
            <w:noProof/>
            <w:webHidden/>
          </w:rPr>
        </w:r>
        <w:r w:rsidR="00CE3B9C">
          <w:rPr>
            <w:noProof/>
            <w:webHidden/>
          </w:rPr>
          <w:fldChar w:fldCharType="separate"/>
        </w:r>
        <w:r w:rsidR="00CE3B9C">
          <w:rPr>
            <w:noProof/>
            <w:webHidden/>
          </w:rPr>
          <w:t>74</w:t>
        </w:r>
        <w:r w:rsidR="00CE3B9C">
          <w:rPr>
            <w:noProof/>
            <w:webHidden/>
          </w:rPr>
          <w:fldChar w:fldCharType="end"/>
        </w:r>
      </w:hyperlink>
    </w:p>
    <w:p w14:paraId="537713EE" w14:textId="1222F320"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36" w:history="1">
        <w:r w:rsidR="00CE3B9C" w:rsidRPr="00550567">
          <w:rPr>
            <w:rStyle w:val="Hyperlink"/>
            <w:noProof/>
          </w:rPr>
          <w:t>3.21.9 analysisTarget property</w:t>
        </w:r>
        <w:r w:rsidR="00CE3B9C">
          <w:rPr>
            <w:noProof/>
            <w:webHidden/>
          </w:rPr>
          <w:tab/>
        </w:r>
        <w:r w:rsidR="00CE3B9C">
          <w:rPr>
            <w:noProof/>
            <w:webHidden/>
          </w:rPr>
          <w:fldChar w:fldCharType="begin"/>
        </w:r>
        <w:r w:rsidR="00CE3B9C">
          <w:rPr>
            <w:noProof/>
            <w:webHidden/>
          </w:rPr>
          <w:instrText xml:space="preserve"> PAGEREF _Toc528157336 \h </w:instrText>
        </w:r>
        <w:r w:rsidR="00CE3B9C">
          <w:rPr>
            <w:noProof/>
            <w:webHidden/>
          </w:rPr>
        </w:r>
        <w:r w:rsidR="00CE3B9C">
          <w:rPr>
            <w:noProof/>
            <w:webHidden/>
          </w:rPr>
          <w:fldChar w:fldCharType="separate"/>
        </w:r>
        <w:r w:rsidR="00CE3B9C">
          <w:rPr>
            <w:noProof/>
            <w:webHidden/>
          </w:rPr>
          <w:t>75</w:t>
        </w:r>
        <w:r w:rsidR="00CE3B9C">
          <w:rPr>
            <w:noProof/>
            <w:webHidden/>
          </w:rPr>
          <w:fldChar w:fldCharType="end"/>
        </w:r>
      </w:hyperlink>
    </w:p>
    <w:p w14:paraId="1A447BDD" w14:textId="4E251FD8"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37" w:history="1">
        <w:r w:rsidR="00CE3B9C" w:rsidRPr="00550567">
          <w:rPr>
            <w:rStyle w:val="Hyperlink"/>
            <w:noProof/>
          </w:rPr>
          <w:t>3.21.10 fingerprints property</w:t>
        </w:r>
        <w:r w:rsidR="00CE3B9C">
          <w:rPr>
            <w:noProof/>
            <w:webHidden/>
          </w:rPr>
          <w:tab/>
        </w:r>
        <w:r w:rsidR="00CE3B9C">
          <w:rPr>
            <w:noProof/>
            <w:webHidden/>
          </w:rPr>
          <w:fldChar w:fldCharType="begin"/>
        </w:r>
        <w:r w:rsidR="00CE3B9C">
          <w:rPr>
            <w:noProof/>
            <w:webHidden/>
          </w:rPr>
          <w:instrText xml:space="preserve"> PAGEREF _Toc528157337 \h </w:instrText>
        </w:r>
        <w:r w:rsidR="00CE3B9C">
          <w:rPr>
            <w:noProof/>
            <w:webHidden/>
          </w:rPr>
        </w:r>
        <w:r w:rsidR="00CE3B9C">
          <w:rPr>
            <w:noProof/>
            <w:webHidden/>
          </w:rPr>
          <w:fldChar w:fldCharType="separate"/>
        </w:r>
        <w:r w:rsidR="00CE3B9C">
          <w:rPr>
            <w:noProof/>
            <w:webHidden/>
          </w:rPr>
          <w:t>76</w:t>
        </w:r>
        <w:r w:rsidR="00CE3B9C">
          <w:rPr>
            <w:noProof/>
            <w:webHidden/>
          </w:rPr>
          <w:fldChar w:fldCharType="end"/>
        </w:r>
      </w:hyperlink>
    </w:p>
    <w:p w14:paraId="50507E10" w14:textId="021D046F"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38" w:history="1">
        <w:r w:rsidR="00CE3B9C" w:rsidRPr="00550567">
          <w:rPr>
            <w:rStyle w:val="Hyperlink"/>
            <w:noProof/>
          </w:rPr>
          <w:t>3.21.11 partialFingerprints property</w:t>
        </w:r>
        <w:r w:rsidR="00CE3B9C">
          <w:rPr>
            <w:noProof/>
            <w:webHidden/>
          </w:rPr>
          <w:tab/>
        </w:r>
        <w:r w:rsidR="00CE3B9C">
          <w:rPr>
            <w:noProof/>
            <w:webHidden/>
          </w:rPr>
          <w:fldChar w:fldCharType="begin"/>
        </w:r>
        <w:r w:rsidR="00CE3B9C">
          <w:rPr>
            <w:noProof/>
            <w:webHidden/>
          </w:rPr>
          <w:instrText xml:space="preserve"> PAGEREF _Toc528157338 \h </w:instrText>
        </w:r>
        <w:r w:rsidR="00CE3B9C">
          <w:rPr>
            <w:noProof/>
            <w:webHidden/>
          </w:rPr>
        </w:r>
        <w:r w:rsidR="00CE3B9C">
          <w:rPr>
            <w:noProof/>
            <w:webHidden/>
          </w:rPr>
          <w:fldChar w:fldCharType="separate"/>
        </w:r>
        <w:r w:rsidR="00CE3B9C">
          <w:rPr>
            <w:noProof/>
            <w:webHidden/>
          </w:rPr>
          <w:t>77</w:t>
        </w:r>
        <w:r w:rsidR="00CE3B9C">
          <w:rPr>
            <w:noProof/>
            <w:webHidden/>
          </w:rPr>
          <w:fldChar w:fldCharType="end"/>
        </w:r>
      </w:hyperlink>
    </w:p>
    <w:p w14:paraId="3B010F2B" w14:textId="58314172"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39" w:history="1">
        <w:r w:rsidR="00CE3B9C" w:rsidRPr="00550567">
          <w:rPr>
            <w:rStyle w:val="Hyperlink"/>
            <w:noProof/>
          </w:rPr>
          <w:t>3.21.12 codeFlows property</w:t>
        </w:r>
        <w:r w:rsidR="00CE3B9C">
          <w:rPr>
            <w:noProof/>
            <w:webHidden/>
          </w:rPr>
          <w:tab/>
        </w:r>
        <w:r w:rsidR="00CE3B9C">
          <w:rPr>
            <w:noProof/>
            <w:webHidden/>
          </w:rPr>
          <w:fldChar w:fldCharType="begin"/>
        </w:r>
        <w:r w:rsidR="00CE3B9C">
          <w:rPr>
            <w:noProof/>
            <w:webHidden/>
          </w:rPr>
          <w:instrText xml:space="preserve"> PAGEREF _Toc528157339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32AFB8EB" w14:textId="704F6FF8"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40" w:history="1">
        <w:r w:rsidR="00CE3B9C" w:rsidRPr="00550567">
          <w:rPr>
            <w:rStyle w:val="Hyperlink"/>
            <w:noProof/>
          </w:rPr>
          <w:t>3.21.13 graphs property</w:t>
        </w:r>
        <w:r w:rsidR="00CE3B9C">
          <w:rPr>
            <w:noProof/>
            <w:webHidden/>
          </w:rPr>
          <w:tab/>
        </w:r>
        <w:r w:rsidR="00CE3B9C">
          <w:rPr>
            <w:noProof/>
            <w:webHidden/>
          </w:rPr>
          <w:fldChar w:fldCharType="begin"/>
        </w:r>
        <w:r w:rsidR="00CE3B9C">
          <w:rPr>
            <w:noProof/>
            <w:webHidden/>
          </w:rPr>
          <w:instrText xml:space="preserve"> PAGEREF _Toc528157340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1A55D01D" w14:textId="1D8FEFB1"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41" w:history="1">
        <w:r w:rsidR="00CE3B9C" w:rsidRPr="00550567">
          <w:rPr>
            <w:rStyle w:val="Hyperlink"/>
            <w:noProof/>
          </w:rPr>
          <w:t>3.21.14 graphTraversals property</w:t>
        </w:r>
        <w:r w:rsidR="00CE3B9C">
          <w:rPr>
            <w:noProof/>
            <w:webHidden/>
          </w:rPr>
          <w:tab/>
        </w:r>
        <w:r w:rsidR="00CE3B9C">
          <w:rPr>
            <w:noProof/>
            <w:webHidden/>
          </w:rPr>
          <w:fldChar w:fldCharType="begin"/>
        </w:r>
        <w:r w:rsidR="00CE3B9C">
          <w:rPr>
            <w:noProof/>
            <w:webHidden/>
          </w:rPr>
          <w:instrText xml:space="preserve"> PAGEREF _Toc528157341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691D999C" w14:textId="08A86E2F"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42" w:history="1">
        <w:r w:rsidR="00CE3B9C" w:rsidRPr="00550567">
          <w:rPr>
            <w:rStyle w:val="Hyperlink"/>
            <w:noProof/>
          </w:rPr>
          <w:t>3.21.15 stacks property</w:t>
        </w:r>
        <w:r w:rsidR="00CE3B9C">
          <w:rPr>
            <w:noProof/>
            <w:webHidden/>
          </w:rPr>
          <w:tab/>
        </w:r>
        <w:r w:rsidR="00CE3B9C">
          <w:rPr>
            <w:noProof/>
            <w:webHidden/>
          </w:rPr>
          <w:fldChar w:fldCharType="begin"/>
        </w:r>
        <w:r w:rsidR="00CE3B9C">
          <w:rPr>
            <w:noProof/>
            <w:webHidden/>
          </w:rPr>
          <w:instrText xml:space="preserve"> PAGEREF _Toc528157342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2F9AF4E7" w14:textId="0EB3A0AF"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43" w:history="1">
        <w:r w:rsidR="00CE3B9C" w:rsidRPr="00550567">
          <w:rPr>
            <w:rStyle w:val="Hyperlink"/>
            <w:noProof/>
          </w:rPr>
          <w:t>3.21.16 relatedLocations property</w:t>
        </w:r>
        <w:r w:rsidR="00CE3B9C">
          <w:rPr>
            <w:noProof/>
            <w:webHidden/>
          </w:rPr>
          <w:tab/>
        </w:r>
        <w:r w:rsidR="00CE3B9C">
          <w:rPr>
            <w:noProof/>
            <w:webHidden/>
          </w:rPr>
          <w:fldChar w:fldCharType="begin"/>
        </w:r>
        <w:r w:rsidR="00CE3B9C">
          <w:rPr>
            <w:noProof/>
            <w:webHidden/>
          </w:rPr>
          <w:instrText xml:space="preserve"> PAGEREF _Toc528157343 \h </w:instrText>
        </w:r>
        <w:r w:rsidR="00CE3B9C">
          <w:rPr>
            <w:noProof/>
            <w:webHidden/>
          </w:rPr>
        </w:r>
        <w:r w:rsidR="00CE3B9C">
          <w:rPr>
            <w:noProof/>
            <w:webHidden/>
          </w:rPr>
          <w:fldChar w:fldCharType="separate"/>
        </w:r>
        <w:r w:rsidR="00CE3B9C">
          <w:rPr>
            <w:noProof/>
            <w:webHidden/>
          </w:rPr>
          <w:t>79</w:t>
        </w:r>
        <w:r w:rsidR="00CE3B9C">
          <w:rPr>
            <w:noProof/>
            <w:webHidden/>
          </w:rPr>
          <w:fldChar w:fldCharType="end"/>
        </w:r>
      </w:hyperlink>
    </w:p>
    <w:p w14:paraId="66B205BA" w14:textId="6C721934"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44" w:history="1">
        <w:r w:rsidR="00CE3B9C" w:rsidRPr="00550567">
          <w:rPr>
            <w:rStyle w:val="Hyperlink"/>
            <w:noProof/>
          </w:rPr>
          <w:t>3.21.17 suppressionStates property</w:t>
        </w:r>
        <w:r w:rsidR="00CE3B9C">
          <w:rPr>
            <w:noProof/>
            <w:webHidden/>
          </w:rPr>
          <w:tab/>
        </w:r>
        <w:r w:rsidR="00CE3B9C">
          <w:rPr>
            <w:noProof/>
            <w:webHidden/>
          </w:rPr>
          <w:fldChar w:fldCharType="begin"/>
        </w:r>
        <w:r w:rsidR="00CE3B9C">
          <w:rPr>
            <w:noProof/>
            <w:webHidden/>
          </w:rPr>
          <w:instrText xml:space="preserve"> PAGEREF _Toc528157344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5692992B" w14:textId="55CA7579" w:rsidR="00CE3B9C" w:rsidRDefault="000D038B">
      <w:pPr>
        <w:pStyle w:val="TOC4"/>
        <w:tabs>
          <w:tab w:val="right" w:leader="dot" w:pos="9350"/>
        </w:tabs>
        <w:rPr>
          <w:rFonts w:asciiTheme="minorHAnsi" w:eastAsiaTheme="minorEastAsia" w:hAnsiTheme="minorHAnsi" w:cstheme="minorBidi"/>
          <w:noProof/>
          <w:sz w:val="22"/>
          <w:szCs w:val="22"/>
        </w:rPr>
      </w:pPr>
      <w:hyperlink w:anchor="_Toc528157345" w:history="1">
        <w:r w:rsidR="00CE3B9C" w:rsidRPr="00550567">
          <w:rPr>
            <w:rStyle w:val="Hyperlink"/>
            <w:noProof/>
          </w:rPr>
          <w:t>3.21.17.1 General</w:t>
        </w:r>
        <w:r w:rsidR="00CE3B9C">
          <w:rPr>
            <w:noProof/>
            <w:webHidden/>
          </w:rPr>
          <w:tab/>
        </w:r>
        <w:r w:rsidR="00CE3B9C">
          <w:rPr>
            <w:noProof/>
            <w:webHidden/>
          </w:rPr>
          <w:fldChar w:fldCharType="begin"/>
        </w:r>
        <w:r w:rsidR="00CE3B9C">
          <w:rPr>
            <w:noProof/>
            <w:webHidden/>
          </w:rPr>
          <w:instrText xml:space="preserve"> PAGEREF _Toc528157345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510AF657" w14:textId="35A3719E" w:rsidR="00CE3B9C" w:rsidRDefault="000D038B">
      <w:pPr>
        <w:pStyle w:val="TOC4"/>
        <w:tabs>
          <w:tab w:val="right" w:leader="dot" w:pos="9350"/>
        </w:tabs>
        <w:rPr>
          <w:rFonts w:asciiTheme="minorHAnsi" w:eastAsiaTheme="minorEastAsia" w:hAnsiTheme="minorHAnsi" w:cstheme="minorBidi"/>
          <w:noProof/>
          <w:sz w:val="22"/>
          <w:szCs w:val="22"/>
        </w:rPr>
      </w:pPr>
      <w:hyperlink w:anchor="_Toc528157346" w:history="1">
        <w:r w:rsidR="00CE3B9C" w:rsidRPr="00550567">
          <w:rPr>
            <w:rStyle w:val="Hyperlink"/>
            <w:noProof/>
          </w:rPr>
          <w:t>3.21.17.2 suppressedInSource value</w:t>
        </w:r>
        <w:r w:rsidR="00CE3B9C">
          <w:rPr>
            <w:noProof/>
            <w:webHidden/>
          </w:rPr>
          <w:tab/>
        </w:r>
        <w:r w:rsidR="00CE3B9C">
          <w:rPr>
            <w:noProof/>
            <w:webHidden/>
          </w:rPr>
          <w:fldChar w:fldCharType="begin"/>
        </w:r>
        <w:r w:rsidR="00CE3B9C">
          <w:rPr>
            <w:noProof/>
            <w:webHidden/>
          </w:rPr>
          <w:instrText xml:space="preserve"> PAGEREF _Toc528157346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2C993AC7" w14:textId="1D5CF8B3" w:rsidR="00CE3B9C" w:rsidRDefault="000D038B">
      <w:pPr>
        <w:pStyle w:val="TOC4"/>
        <w:tabs>
          <w:tab w:val="right" w:leader="dot" w:pos="9350"/>
        </w:tabs>
        <w:rPr>
          <w:rFonts w:asciiTheme="minorHAnsi" w:eastAsiaTheme="minorEastAsia" w:hAnsiTheme="minorHAnsi" w:cstheme="minorBidi"/>
          <w:noProof/>
          <w:sz w:val="22"/>
          <w:szCs w:val="22"/>
        </w:rPr>
      </w:pPr>
      <w:hyperlink w:anchor="_Toc528157347" w:history="1">
        <w:r w:rsidR="00CE3B9C" w:rsidRPr="00550567">
          <w:rPr>
            <w:rStyle w:val="Hyperlink"/>
            <w:noProof/>
          </w:rPr>
          <w:t>3.21.17.3 suppressedExternally value</w:t>
        </w:r>
        <w:r w:rsidR="00CE3B9C">
          <w:rPr>
            <w:noProof/>
            <w:webHidden/>
          </w:rPr>
          <w:tab/>
        </w:r>
        <w:r w:rsidR="00CE3B9C">
          <w:rPr>
            <w:noProof/>
            <w:webHidden/>
          </w:rPr>
          <w:fldChar w:fldCharType="begin"/>
        </w:r>
        <w:r w:rsidR="00CE3B9C">
          <w:rPr>
            <w:noProof/>
            <w:webHidden/>
          </w:rPr>
          <w:instrText xml:space="preserve"> PAGEREF _Toc528157347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0D70AF99" w14:textId="592A23DC"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48" w:history="1">
        <w:r w:rsidR="00CE3B9C" w:rsidRPr="00550567">
          <w:rPr>
            <w:rStyle w:val="Hyperlink"/>
            <w:noProof/>
          </w:rPr>
          <w:t>3.21.18 baselineState property</w:t>
        </w:r>
        <w:r w:rsidR="00CE3B9C">
          <w:rPr>
            <w:noProof/>
            <w:webHidden/>
          </w:rPr>
          <w:tab/>
        </w:r>
        <w:r w:rsidR="00CE3B9C">
          <w:rPr>
            <w:noProof/>
            <w:webHidden/>
          </w:rPr>
          <w:fldChar w:fldCharType="begin"/>
        </w:r>
        <w:r w:rsidR="00CE3B9C">
          <w:rPr>
            <w:noProof/>
            <w:webHidden/>
          </w:rPr>
          <w:instrText xml:space="preserve"> PAGEREF _Toc528157348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370D491D" w14:textId="31919BF8"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49" w:history="1">
        <w:r w:rsidR="00CE3B9C" w:rsidRPr="00550567">
          <w:rPr>
            <w:rStyle w:val="Hyperlink"/>
            <w:noProof/>
          </w:rPr>
          <w:t>3.21.19 attachments property</w:t>
        </w:r>
        <w:r w:rsidR="00CE3B9C">
          <w:rPr>
            <w:noProof/>
            <w:webHidden/>
          </w:rPr>
          <w:tab/>
        </w:r>
        <w:r w:rsidR="00CE3B9C">
          <w:rPr>
            <w:noProof/>
            <w:webHidden/>
          </w:rPr>
          <w:fldChar w:fldCharType="begin"/>
        </w:r>
        <w:r w:rsidR="00CE3B9C">
          <w:rPr>
            <w:noProof/>
            <w:webHidden/>
          </w:rPr>
          <w:instrText xml:space="preserve"> PAGEREF _Toc528157349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13BAB0C9" w14:textId="28804BFE"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50" w:history="1">
        <w:r w:rsidR="00CE3B9C" w:rsidRPr="00550567">
          <w:rPr>
            <w:rStyle w:val="Hyperlink"/>
            <w:noProof/>
          </w:rPr>
          <w:t>3.21.20 workItemUris property</w:t>
        </w:r>
        <w:r w:rsidR="00CE3B9C">
          <w:rPr>
            <w:noProof/>
            <w:webHidden/>
          </w:rPr>
          <w:tab/>
        </w:r>
        <w:r w:rsidR="00CE3B9C">
          <w:rPr>
            <w:noProof/>
            <w:webHidden/>
          </w:rPr>
          <w:fldChar w:fldCharType="begin"/>
        </w:r>
        <w:r w:rsidR="00CE3B9C">
          <w:rPr>
            <w:noProof/>
            <w:webHidden/>
          </w:rPr>
          <w:instrText xml:space="preserve"> PAGEREF _Toc528157350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7C1CBAED" w14:textId="59B92300"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51" w:history="1">
        <w:r w:rsidR="00CE3B9C" w:rsidRPr="00550567">
          <w:rPr>
            <w:rStyle w:val="Hyperlink"/>
            <w:noProof/>
          </w:rPr>
          <w:t>3.21.21 hostedViewerUri property</w:t>
        </w:r>
        <w:r w:rsidR="00CE3B9C">
          <w:rPr>
            <w:noProof/>
            <w:webHidden/>
          </w:rPr>
          <w:tab/>
        </w:r>
        <w:r w:rsidR="00CE3B9C">
          <w:rPr>
            <w:noProof/>
            <w:webHidden/>
          </w:rPr>
          <w:fldChar w:fldCharType="begin"/>
        </w:r>
        <w:r w:rsidR="00CE3B9C">
          <w:rPr>
            <w:noProof/>
            <w:webHidden/>
          </w:rPr>
          <w:instrText xml:space="preserve"> PAGEREF _Toc528157351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753C00DE" w14:textId="7821CAAB"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52" w:history="1">
        <w:r w:rsidR="00CE3B9C" w:rsidRPr="00550567">
          <w:rPr>
            <w:rStyle w:val="Hyperlink"/>
            <w:noProof/>
          </w:rPr>
          <w:t>3.21.22 conversionProvenance property</w:t>
        </w:r>
        <w:r w:rsidR="00CE3B9C">
          <w:rPr>
            <w:noProof/>
            <w:webHidden/>
          </w:rPr>
          <w:tab/>
        </w:r>
        <w:r w:rsidR="00CE3B9C">
          <w:rPr>
            <w:noProof/>
            <w:webHidden/>
          </w:rPr>
          <w:fldChar w:fldCharType="begin"/>
        </w:r>
        <w:r w:rsidR="00CE3B9C">
          <w:rPr>
            <w:noProof/>
            <w:webHidden/>
          </w:rPr>
          <w:instrText xml:space="preserve"> PAGEREF _Toc528157352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19FA3EB6" w14:textId="376EBD70"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53" w:history="1">
        <w:r w:rsidR="00CE3B9C" w:rsidRPr="00550567">
          <w:rPr>
            <w:rStyle w:val="Hyperlink"/>
            <w:noProof/>
          </w:rPr>
          <w:t>3.21.23 fixes property</w:t>
        </w:r>
        <w:r w:rsidR="00CE3B9C">
          <w:rPr>
            <w:noProof/>
            <w:webHidden/>
          </w:rPr>
          <w:tab/>
        </w:r>
        <w:r w:rsidR="00CE3B9C">
          <w:rPr>
            <w:noProof/>
            <w:webHidden/>
          </w:rPr>
          <w:fldChar w:fldCharType="begin"/>
        </w:r>
        <w:r w:rsidR="00CE3B9C">
          <w:rPr>
            <w:noProof/>
            <w:webHidden/>
          </w:rPr>
          <w:instrText xml:space="preserve"> PAGEREF _Toc528157353 \h </w:instrText>
        </w:r>
        <w:r w:rsidR="00CE3B9C">
          <w:rPr>
            <w:noProof/>
            <w:webHidden/>
          </w:rPr>
        </w:r>
        <w:r w:rsidR="00CE3B9C">
          <w:rPr>
            <w:noProof/>
            <w:webHidden/>
          </w:rPr>
          <w:fldChar w:fldCharType="separate"/>
        </w:r>
        <w:r w:rsidR="00CE3B9C">
          <w:rPr>
            <w:noProof/>
            <w:webHidden/>
          </w:rPr>
          <w:t>82</w:t>
        </w:r>
        <w:r w:rsidR="00CE3B9C">
          <w:rPr>
            <w:noProof/>
            <w:webHidden/>
          </w:rPr>
          <w:fldChar w:fldCharType="end"/>
        </w:r>
      </w:hyperlink>
    </w:p>
    <w:p w14:paraId="30447B8C" w14:textId="192B6CD1"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54" w:history="1">
        <w:r w:rsidR="00CE3B9C" w:rsidRPr="00550567">
          <w:rPr>
            <w:rStyle w:val="Hyperlink"/>
            <w:noProof/>
          </w:rPr>
          <w:t>3.21.24 occurrenceCount property</w:t>
        </w:r>
        <w:r w:rsidR="00CE3B9C">
          <w:rPr>
            <w:noProof/>
            <w:webHidden/>
          </w:rPr>
          <w:tab/>
        </w:r>
        <w:r w:rsidR="00CE3B9C">
          <w:rPr>
            <w:noProof/>
            <w:webHidden/>
          </w:rPr>
          <w:fldChar w:fldCharType="begin"/>
        </w:r>
        <w:r w:rsidR="00CE3B9C">
          <w:rPr>
            <w:noProof/>
            <w:webHidden/>
          </w:rPr>
          <w:instrText xml:space="preserve"> PAGEREF _Toc528157354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4E4482E0" w14:textId="1227A83F"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355" w:history="1">
        <w:r w:rsidR="00CE3B9C" w:rsidRPr="00550567">
          <w:rPr>
            <w:rStyle w:val="Hyperlink"/>
            <w:noProof/>
          </w:rPr>
          <w:t>3.22 location object</w:t>
        </w:r>
        <w:r w:rsidR="00CE3B9C">
          <w:rPr>
            <w:noProof/>
            <w:webHidden/>
          </w:rPr>
          <w:tab/>
        </w:r>
        <w:r w:rsidR="00CE3B9C">
          <w:rPr>
            <w:noProof/>
            <w:webHidden/>
          </w:rPr>
          <w:fldChar w:fldCharType="begin"/>
        </w:r>
        <w:r w:rsidR="00CE3B9C">
          <w:rPr>
            <w:noProof/>
            <w:webHidden/>
          </w:rPr>
          <w:instrText xml:space="preserve"> PAGEREF _Toc528157355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355D9D1F" w14:textId="783B84EE"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56" w:history="1">
        <w:r w:rsidR="00CE3B9C" w:rsidRPr="00550567">
          <w:rPr>
            <w:rStyle w:val="Hyperlink"/>
            <w:noProof/>
          </w:rPr>
          <w:t>3.22.1 General</w:t>
        </w:r>
        <w:r w:rsidR="00CE3B9C">
          <w:rPr>
            <w:noProof/>
            <w:webHidden/>
          </w:rPr>
          <w:tab/>
        </w:r>
        <w:r w:rsidR="00CE3B9C">
          <w:rPr>
            <w:noProof/>
            <w:webHidden/>
          </w:rPr>
          <w:fldChar w:fldCharType="begin"/>
        </w:r>
        <w:r w:rsidR="00CE3B9C">
          <w:rPr>
            <w:noProof/>
            <w:webHidden/>
          </w:rPr>
          <w:instrText xml:space="preserve"> PAGEREF _Toc528157356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63618E9E" w14:textId="0163FE60"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57" w:history="1">
        <w:r w:rsidR="00CE3B9C" w:rsidRPr="00550567">
          <w:rPr>
            <w:rStyle w:val="Hyperlink"/>
            <w:noProof/>
          </w:rPr>
          <w:t>3.22.2 physicalLocation property</w:t>
        </w:r>
        <w:r w:rsidR="00CE3B9C">
          <w:rPr>
            <w:noProof/>
            <w:webHidden/>
          </w:rPr>
          <w:tab/>
        </w:r>
        <w:r w:rsidR="00CE3B9C">
          <w:rPr>
            <w:noProof/>
            <w:webHidden/>
          </w:rPr>
          <w:fldChar w:fldCharType="begin"/>
        </w:r>
        <w:r w:rsidR="00CE3B9C">
          <w:rPr>
            <w:noProof/>
            <w:webHidden/>
          </w:rPr>
          <w:instrText xml:space="preserve"> PAGEREF _Toc528157357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30A933DE" w14:textId="6E0AB187"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58" w:history="1">
        <w:r w:rsidR="00CE3B9C" w:rsidRPr="00550567">
          <w:rPr>
            <w:rStyle w:val="Hyperlink"/>
            <w:noProof/>
          </w:rPr>
          <w:t>3.22.3 fullyQualifiedLogicalName property</w:t>
        </w:r>
        <w:r w:rsidR="00CE3B9C">
          <w:rPr>
            <w:noProof/>
            <w:webHidden/>
          </w:rPr>
          <w:tab/>
        </w:r>
        <w:r w:rsidR="00CE3B9C">
          <w:rPr>
            <w:noProof/>
            <w:webHidden/>
          </w:rPr>
          <w:fldChar w:fldCharType="begin"/>
        </w:r>
        <w:r w:rsidR="00CE3B9C">
          <w:rPr>
            <w:noProof/>
            <w:webHidden/>
          </w:rPr>
          <w:instrText xml:space="preserve"> PAGEREF _Toc528157358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663797C6" w14:textId="3B0D5391"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59" w:history="1">
        <w:r w:rsidR="00CE3B9C" w:rsidRPr="00550567">
          <w:rPr>
            <w:rStyle w:val="Hyperlink"/>
            <w:noProof/>
          </w:rPr>
          <w:t>3.22.4 message property</w:t>
        </w:r>
        <w:r w:rsidR="00CE3B9C">
          <w:rPr>
            <w:noProof/>
            <w:webHidden/>
          </w:rPr>
          <w:tab/>
        </w:r>
        <w:r w:rsidR="00CE3B9C">
          <w:rPr>
            <w:noProof/>
            <w:webHidden/>
          </w:rPr>
          <w:fldChar w:fldCharType="begin"/>
        </w:r>
        <w:r w:rsidR="00CE3B9C">
          <w:rPr>
            <w:noProof/>
            <w:webHidden/>
          </w:rPr>
          <w:instrText xml:space="preserve"> PAGEREF _Toc528157359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7DC675BF" w14:textId="7F614C5E"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60" w:history="1">
        <w:r w:rsidR="00CE3B9C" w:rsidRPr="00550567">
          <w:rPr>
            <w:rStyle w:val="Hyperlink"/>
            <w:noProof/>
          </w:rPr>
          <w:t>3.22.5 annotations property</w:t>
        </w:r>
        <w:r w:rsidR="00CE3B9C">
          <w:rPr>
            <w:noProof/>
            <w:webHidden/>
          </w:rPr>
          <w:tab/>
        </w:r>
        <w:r w:rsidR="00CE3B9C">
          <w:rPr>
            <w:noProof/>
            <w:webHidden/>
          </w:rPr>
          <w:fldChar w:fldCharType="begin"/>
        </w:r>
        <w:r w:rsidR="00CE3B9C">
          <w:rPr>
            <w:noProof/>
            <w:webHidden/>
          </w:rPr>
          <w:instrText xml:space="preserve"> PAGEREF _Toc528157360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41A01307" w14:textId="45519448"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361" w:history="1">
        <w:r w:rsidR="00CE3B9C" w:rsidRPr="00550567">
          <w:rPr>
            <w:rStyle w:val="Hyperlink"/>
            <w:noProof/>
          </w:rPr>
          <w:t>3.23 physicalLocation object</w:t>
        </w:r>
        <w:r w:rsidR="00CE3B9C">
          <w:rPr>
            <w:noProof/>
            <w:webHidden/>
          </w:rPr>
          <w:tab/>
        </w:r>
        <w:r w:rsidR="00CE3B9C">
          <w:rPr>
            <w:noProof/>
            <w:webHidden/>
          </w:rPr>
          <w:fldChar w:fldCharType="begin"/>
        </w:r>
        <w:r w:rsidR="00CE3B9C">
          <w:rPr>
            <w:noProof/>
            <w:webHidden/>
          </w:rPr>
          <w:instrText xml:space="preserve"> PAGEREF _Toc528157361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3506CA16" w14:textId="166B34A9"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62" w:history="1">
        <w:r w:rsidR="00CE3B9C" w:rsidRPr="00550567">
          <w:rPr>
            <w:rStyle w:val="Hyperlink"/>
            <w:noProof/>
          </w:rPr>
          <w:t>3.23.1 General</w:t>
        </w:r>
        <w:r w:rsidR="00CE3B9C">
          <w:rPr>
            <w:noProof/>
            <w:webHidden/>
          </w:rPr>
          <w:tab/>
        </w:r>
        <w:r w:rsidR="00CE3B9C">
          <w:rPr>
            <w:noProof/>
            <w:webHidden/>
          </w:rPr>
          <w:fldChar w:fldCharType="begin"/>
        </w:r>
        <w:r w:rsidR="00CE3B9C">
          <w:rPr>
            <w:noProof/>
            <w:webHidden/>
          </w:rPr>
          <w:instrText xml:space="preserve"> PAGEREF _Toc528157362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60837FF6" w14:textId="5A7BF0E1"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63" w:history="1">
        <w:r w:rsidR="00CE3B9C" w:rsidRPr="00550567">
          <w:rPr>
            <w:rStyle w:val="Hyperlink"/>
            <w:noProof/>
          </w:rPr>
          <w:t>3.23.2 id property</w:t>
        </w:r>
        <w:r w:rsidR="00CE3B9C">
          <w:rPr>
            <w:noProof/>
            <w:webHidden/>
          </w:rPr>
          <w:tab/>
        </w:r>
        <w:r w:rsidR="00CE3B9C">
          <w:rPr>
            <w:noProof/>
            <w:webHidden/>
          </w:rPr>
          <w:fldChar w:fldCharType="begin"/>
        </w:r>
        <w:r w:rsidR="00CE3B9C">
          <w:rPr>
            <w:noProof/>
            <w:webHidden/>
          </w:rPr>
          <w:instrText xml:space="preserve"> PAGEREF _Toc528157363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2FD0F5A2" w14:textId="744059FD"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64" w:history="1">
        <w:r w:rsidR="00CE3B9C" w:rsidRPr="00550567">
          <w:rPr>
            <w:rStyle w:val="Hyperlink"/>
            <w:noProof/>
          </w:rPr>
          <w:t>3.23.3 fileLocation property</w:t>
        </w:r>
        <w:r w:rsidR="00CE3B9C">
          <w:rPr>
            <w:noProof/>
            <w:webHidden/>
          </w:rPr>
          <w:tab/>
        </w:r>
        <w:r w:rsidR="00CE3B9C">
          <w:rPr>
            <w:noProof/>
            <w:webHidden/>
          </w:rPr>
          <w:fldChar w:fldCharType="begin"/>
        </w:r>
        <w:r w:rsidR="00CE3B9C">
          <w:rPr>
            <w:noProof/>
            <w:webHidden/>
          </w:rPr>
          <w:instrText xml:space="preserve"> PAGEREF _Toc528157364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7E6C0597" w14:textId="7207C020"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65" w:history="1">
        <w:r w:rsidR="00CE3B9C" w:rsidRPr="00550567">
          <w:rPr>
            <w:rStyle w:val="Hyperlink"/>
            <w:noProof/>
          </w:rPr>
          <w:t>3.23.4 region property</w:t>
        </w:r>
        <w:r w:rsidR="00CE3B9C">
          <w:rPr>
            <w:noProof/>
            <w:webHidden/>
          </w:rPr>
          <w:tab/>
        </w:r>
        <w:r w:rsidR="00CE3B9C">
          <w:rPr>
            <w:noProof/>
            <w:webHidden/>
          </w:rPr>
          <w:fldChar w:fldCharType="begin"/>
        </w:r>
        <w:r w:rsidR="00CE3B9C">
          <w:rPr>
            <w:noProof/>
            <w:webHidden/>
          </w:rPr>
          <w:instrText xml:space="preserve"> PAGEREF _Toc528157365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111F6579" w14:textId="0095A412"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66" w:history="1">
        <w:r w:rsidR="00CE3B9C" w:rsidRPr="00550567">
          <w:rPr>
            <w:rStyle w:val="Hyperlink"/>
            <w:noProof/>
          </w:rPr>
          <w:t>3.23.5 contextRegion property</w:t>
        </w:r>
        <w:r w:rsidR="00CE3B9C">
          <w:rPr>
            <w:noProof/>
            <w:webHidden/>
          </w:rPr>
          <w:tab/>
        </w:r>
        <w:r w:rsidR="00CE3B9C">
          <w:rPr>
            <w:noProof/>
            <w:webHidden/>
          </w:rPr>
          <w:fldChar w:fldCharType="begin"/>
        </w:r>
        <w:r w:rsidR="00CE3B9C">
          <w:rPr>
            <w:noProof/>
            <w:webHidden/>
          </w:rPr>
          <w:instrText xml:space="preserve"> PAGEREF _Toc528157366 \h </w:instrText>
        </w:r>
        <w:r w:rsidR="00CE3B9C">
          <w:rPr>
            <w:noProof/>
            <w:webHidden/>
          </w:rPr>
        </w:r>
        <w:r w:rsidR="00CE3B9C">
          <w:rPr>
            <w:noProof/>
            <w:webHidden/>
          </w:rPr>
          <w:fldChar w:fldCharType="separate"/>
        </w:r>
        <w:r w:rsidR="00CE3B9C">
          <w:rPr>
            <w:noProof/>
            <w:webHidden/>
          </w:rPr>
          <w:t>87</w:t>
        </w:r>
        <w:r w:rsidR="00CE3B9C">
          <w:rPr>
            <w:noProof/>
            <w:webHidden/>
          </w:rPr>
          <w:fldChar w:fldCharType="end"/>
        </w:r>
      </w:hyperlink>
    </w:p>
    <w:p w14:paraId="7C8490EB" w14:textId="473975BB"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367" w:history="1">
        <w:r w:rsidR="00CE3B9C" w:rsidRPr="00550567">
          <w:rPr>
            <w:rStyle w:val="Hyperlink"/>
            <w:noProof/>
          </w:rPr>
          <w:t>3.24 region object</w:t>
        </w:r>
        <w:r w:rsidR="00CE3B9C">
          <w:rPr>
            <w:noProof/>
            <w:webHidden/>
          </w:rPr>
          <w:tab/>
        </w:r>
        <w:r w:rsidR="00CE3B9C">
          <w:rPr>
            <w:noProof/>
            <w:webHidden/>
          </w:rPr>
          <w:fldChar w:fldCharType="begin"/>
        </w:r>
        <w:r w:rsidR="00CE3B9C">
          <w:rPr>
            <w:noProof/>
            <w:webHidden/>
          </w:rPr>
          <w:instrText xml:space="preserve"> PAGEREF _Toc528157367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04B88FE5" w14:textId="4228EC89"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68" w:history="1">
        <w:r w:rsidR="00CE3B9C" w:rsidRPr="00550567">
          <w:rPr>
            <w:rStyle w:val="Hyperlink"/>
            <w:noProof/>
          </w:rPr>
          <w:t>3.24.1 General</w:t>
        </w:r>
        <w:r w:rsidR="00CE3B9C">
          <w:rPr>
            <w:noProof/>
            <w:webHidden/>
          </w:rPr>
          <w:tab/>
        </w:r>
        <w:r w:rsidR="00CE3B9C">
          <w:rPr>
            <w:noProof/>
            <w:webHidden/>
          </w:rPr>
          <w:fldChar w:fldCharType="begin"/>
        </w:r>
        <w:r w:rsidR="00CE3B9C">
          <w:rPr>
            <w:noProof/>
            <w:webHidden/>
          </w:rPr>
          <w:instrText xml:space="preserve"> PAGEREF _Toc528157368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3774F5DF" w14:textId="24E22F59"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69" w:history="1">
        <w:r w:rsidR="00CE3B9C" w:rsidRPr="00550567">
          <w:rPr>
            <w:rStyle w:val="Hyperlink"/>
            <w:noProof/>
          </w:rPr>
          <w:t>3.24.2 Text regions</w:t>
        </w:r>
        <w:r w:rsidR="00CE3B9C">
          <w:rPr>
            <w:noProof/>
            <w:webHidden/>
          </w:rPr>
          <w:tab/>
        </w:r>
        <w:r w:rsidR="00CE3B9C">
          <w:rPr>
            <w:noProof/>
            <w:webHidden/>
          </w:rPr>
          <w:fldChar w:fldCharType="begin"/>
        </w:r>
        <w:r w:rsidR="00CE3B9C">
          <w:rPr>
            <w:noProof/>
            <w:webHidden/>
          </w:rPr>
          <w:instrText xml:space="preserve"> PAGEREF _Toc528157369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1D092FE6" w14:textId="027A1EAC"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70" w:history="1">
        <w:r w:rsidR="00CE3B9C" w:rsidRPr="00550567">
          <w:rPr>
            <w:rStyle w:val="Hyperlink"/>
            <w:noProof/>
          </w:rPr>
          <w:t>3.24.3 Binary regions</w:t>
        </w:r>
        <w:r w:rsidR="00CE3B9C">
          <w:rPr>
            <w:noProof/>
            <w:webHidden/>
          </w:rPr>
          <w:tab/>
        </w:r>
        <w:r w:rsidR="00CE3B9C">
          <w:rPr>
            <w:noProof/>
            <w:webHidden/>
          </w:rPr>
          <w:fldChar w:fldCharType="begin"/>
        </w:r>
        <w:r w:rsidR="00CE3B9C">
          <w:rPr>
            <w:noProof/>
            <w:webHidden/>
          </w:rPr>
          <w:instrText xml:space="preserve"> PAGEREF _Toc528157370 \h </w:instrText>
        </w:r>
        <w:r w:rsidR="00CE3B9C">
          <w:rPr>
            <w:noProof/>
            <w:webHidden/>
          </w:rPr>
        </w:r>
        <w:r w:rsidR="00CE3B9C">
          <w:rPr>
            <w:noProof/>
            <w:webHidden/>
          </w:rPr>
          <w:fldChar w:fldCharType="separate"/>
        </w:r>
        <w:r w:rsidR="00CE3B9C">
          <w:rPr>
            <w:noProof/>
            <w:webHidden/>
          </w:rPr>
          <w:t>90</w:t>
        </w:r>
        <w:r w:rsidR="00CE3B9C">
          <w:rPr>
            <w:noProof/>
            <w:webHidden/>
          </w:rPr>
          <w:fldChar w:fldCharType="end"/>
        </w:r>
      </w:hyperlink>
    </w:p>
    <w:p w14:paraId="047F53C3" w14:textId="56FBB129"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71" w:history="1">
        <w:r w:rsidR="00CE3B9C" w:rsidRPr="00550567">
          <w:rPr>
            <w:rStyle w:val="Hyperlink"/>
            <w:noProof/>
          </w:rPr>
          <w:t>3.24.4 Independence of text and binary regions</w:t>
        </w:r>
        <w:r w:rsidR="00CE3B9C">
          <w:rPr>
            <w:noProof/>
            <w:webHidden/>
          </w:rPr>
          <w:tab/>
        </w:r>
        <w:r w:rsidR="00CE3B9C">
          <w:rPr>
            <w:noProof/>
            <w:webHidden/>
          </w:rPr>
          <w:fldChar w:fldCharType="begin"/>
        </w:r>
        <w:r w:rsidR="00CE3B9C">
          <w:rPr>
            <w:noProof/>
            <w:webHidden/>
          </w:rPr>
          <w:instrText xml:space="preserve"> PAGEREF _Toc528157371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3BD2513" w14:textId="188B9E95"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72" w:history="1">
        <w:r w:rsidR="00CE3B9C" w:rsidRPr="00550567">
          <w:rPr>
            <w:rStyle w:val="Hyperlink"/>
            <w:noProof/>
          </w:rPr>
          <w:t>3.24.5 startLine property</w:t>
        </w:r>
        <w:r w:rsidR="00CE3B9C">
          <w:rPr>
            <w:noProof/>
            <w:webHidden/>
          </w:rPr>
          <w:tab/>
        </w:r>
        <w:r w:rsidR="00CE3B9C">
          <w:rPr>
            <w:noProof/>
            <w:webHidden/>
          </w:rPr>
          <w:fldChar w:fldCharType="begin"/>
        </w:r>
        <w:r w:rsidR="00CE3B9C">
          <w:rPr>
            <w:noProof/>
            <w:webHidden/>
          </w:rPr>
          <w:instrText xml:space="preserve"> PAGEREF _Toc528157372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A441D73" w14:textId="5E7D65CA"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73" w:history="1">
        <w:r w:rsidR="00CE3B9C" w:rsidRPr="00550567">
          <w:rPr>
            <w:rStyle w:val="Hyperlink"/>
            <w:noProof/>
          </w:rPr>
          <w:t>3.24.6 startColumn property</w:t>
        </w:r>
        <w:r w:rsidR="00CE3B9C">
          <w:rPr>
            <w:noProof/>
            <w:webHidden/>
          </w:rPr>
          <w:tab/>
        </w:r>
        <w:r w:rsidR="00CE3B9C">
          <w:rPr>
            <w:noProof/>
            <w:webHidden/>
          </w:rPr>
          <w:fldChar w:fldCharType="begin"/>
        </w:r>
        <w:r w:rsidR="00CE3B9C">
          <w:rPr>
            <w:noProof/>
            <w:webHidden/>
          </w:rPr>
          <w:instrText xml:space="preserve"> PAGEREF _Toc528157373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122A8C90" w14:textId="5AD2B1B3"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74" w:history="1">
        <w:r w:rsidR="00CE3B9C" w:rsidRPr="00550567">
          <w:rPr>
            <w:rStyle w:val="Hyperlink"/>
            <w:noProof/>
          </w:rPr>
          <w:t>3.24.7 endLine property</w:t>
        </w:r>
        <w:r w:rsidR="00CE3B9C">
          <w:rPr>
            <w:noProof/>
            <w:webHidden/>
          </w:rPr>
          <w:tab/>
        </w:r>
        <w:r w:rsidR="00CE3B9C">
          <w:rPr>
            <w:noProof/>
            <w:webHidden/>
          </w:rPr>
          <w:fldChar w:fldCharType="begin"/>
        </w:r>
        <w:r w:rsidR="00CE3B9C">
          <w:rPr>
            <w:noProof/>
            <w:webHidden/>
          </w:rPr>
          <w:instrText xml:space="preserve"> PAGEREF _Toc528157374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055F243E" w14:textId="7BE73D3A"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75" w:history="1">
        <w:r w:rsidR="00CE3B9C" w:rsidRPr="00550567">
          <w:rPr>
            <w:rStyle w:val="Hyperlink"/>
            <w:noProof/>
          </w:rPr>
          <w:t>3.24.8 endColumn property</w:t>
        </w:r>
        <w:r w:rsidR="00CE3B9C">
          <w:rPr>
            <w:noProof/>
            <w:webHidden/>
          </w:rPr>
          <w:tab/>
        </w:r>
        <w:r w:rsidR="00CE3B9C">
          <w:rPr>
            <w:noProof/>
            <w:webHidden/>
          </w:rPr>
          <w:fldChar w:fldCharType="begin"/>
        </w:r>
        <w:r w:rsidR="00CE3B9C">
          <w:rPr>
            <w:noProof/>
            <w:webHidden/>
          </w:rPr>
          <w:instrText xml:space="preserve"> PAGEREF _Toc528157375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DFE0D48" w14:textId="1341D98E"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76" w:history="1">
        <w:r w:rsidR="00CE3B9C" w:rsidRPr="00550567">
          <w:rPr>
            <w:rStyle w:val="Hyperlink"/>
            <w:noProof/>
          </w:rPr>
          <w:t>3.24.9 charOffset property</w:t>
        </w:r>
        <w:r w:rsidR="00CE3B9C">
          <w:rPr>
            <w:noProof/>
            <w:webHidden/>
          </w:rPr>
          <w:tab/>
        </w:r>
        <w:r w:rsidR="00CE3B9C">
          <w:rPr>
            <w:noProof/>
            <w:webHidden/>
          </w:rPr>
          <w:fldChar w:fldCharType="begin"/>
        </w:r>
        <w:r w:rsidR="00CE3B9C">
          <w:rPr>
            <w:noProof/>
            <w:webHidden/>
          </w:rPr>
          <w:instrText xml:space="preserve"> PAGEREF _Toc528157376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065043D3" w14:textId="5C01B82D"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77" w:history="1">
        <w:r w:rsidR="00CE3B9C" w:rsidRPr="00550567">
          <w:rPr>
            <w:rStyle w:val="Hyperlink"/>
            <w:noProof/>
          </w:rPr>
          <w:t>3.24.10 charLength property</w:t>
        </w:r>
        <w:r w:rsidR="00CE3B9C">
          <w:rPr>
            <w:noProof/>
            <w:webHidden/>
          </w:rPr>
          <w:tab/>
        </w:r>
        <w:r w:rsidR="00CE3B9C">
          <w:rPr>
            <w:noProof/>
            <w:webHidden/>
          </w:rPr>
          <w:fldChar w:fldCharType="begin"/>
        </w:r>
        <w:r w:rsidR="00CE3B9C">
          <w:rPr>
            <w:noProof/>
            <w:webHidden/>
          </w:rPr>
          <w:instrText xml:space="preserve"> PAGEREF _Toc528157377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50469FC3" w14:textId="0471D52A"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78" w:history="1">
        <w:r w:rsidR="00CE3B9C" w:rsidRPr="00550567">
          <w:rPr>
            <w:rStyle w:val="Hyperlink"/>
            <w:noProof/>
          </w:rPr>
          <w:t>3.24.11 byteOffset property</w:t>
        </w:r>
        <w:r w:rsidR="00CE3B9C">
          <w:rPr>
            <w:noProof/>
            <w:webHidden/>
          </w:rPr>
          <w:tab/>
        </w:r>
        <w:r w:rsidR="00CE3B9C">
          <w:rPr>
            <w:noProof/>
            <w:webHidden/>
          </w:rPr>
          <w:fldChar w:fldCharType="begin"/>
        </w:r>
        <w:r w:rsidR="00CE3B9C">
          <w:rPr>
            <w:noProof/>
            <w:webHidden/>
          </w:rPr>
          <w:instrText xml:space="preserve"> PAGEREF _Toc528157378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406BD8D3" w14:textId="189F8D2D"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79" w:history="1">
        <w:r w:rsidR="00CE3B9C" w:rsidRPr="00550567">
          <w:rPr>
            <w:rStyle w:val="Hyperlink"/>
            <w:noProof/>
          </w:rPr>
          <w:t>3.24.12 byteLength property</w:t>
        </w:r>
        <w:r w:rsidR="00CE3B9C">
          <w:rPr>
            <w:noProof/>
            <w:webHidden/>
          </w:rPr>
          <w:tab/>
        </w:r>
        <w:r w:rsidR="00CE3B9C">
          <w:rPr>
            <w:noProof/>
            <w:webHidden/>
          </w:rPr>
          <w:fldChar w:fldCharType="begin"/>
        </w:r>
        <w:r w:rsidR="00CE3B9C">
          <w:rPr>
            <w:noProof/>
            <w:webHidden/>
          </w:rPr>
          <w:instrText xml:space="preserve"> PAGEREF _Toc528157379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046A0074" w14:textId="16ABC265"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80" w:history="1">
        <w:r w:rsidR="00CE3B9C" w:rsidRPr="00550567">
          <w:rPr>
            <w:rStyle w:val="Hyperlink"/>
            <w:noProof/>
          </w:rPr>
          <w:t>3.24.13 snippet property</w:t>
        </w:r>
        <w:r w:rsidR="00CE3B9C">
          <w:rPr>
            <w:noProof/>
            <w:webHidden/>
          </w:rPr>
          <w:tab/>
        </w:r>
        <w:r w:rsidR="00CE3B9C">
          <w:rPr>
            <w:noProof/>
            <w:webHidden/>
          </w:rPr>
          <w:fldChar w:fldCharType="begin"/>
        </w:r>
        <w:r w:rsidR="00CE3B9C">
          <w:rPr>
            <w:noProof/>
            <w:webHidden/>
          </w:rPr>
          <w:instrText xml:space="preserve"> PAGEREF _Toc528157380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71A027E5" w14:textId="14FDC190"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81" w:history="1">
        <w:r w:rsidR="00CE3B9C" w:rsidRPr="00550567">
          <w:rPr>
            <w:rStyle w:val="Hyperlink"/>
            <w:noProof/>
          </w:rPr>
          <w:t>3.24.14 message property</w:t>
        </w:r>
        <w:r w:rsidR="00CE3B9C">
          <w:rPr>
            <w:noProof/>
            <w:webHidden/>
          </w:rPr>
          <w:tab/>
        </w:r>
        <w:r w:rsidR="00CE3B9C">
          <w:rPr>
            <w:noProof/>
            <w:webHidden/>
          </w:rPr>
          <w:fldChar w:fldCharType="begin"/>
        </w:r>
        <w:r w:rsidR="00CE3B9C">
          <w:rPr>
            <w:noProof/>
            <w:webHidden/>
          </w:rPr>
          <w:instrText xml:space="preserve"> PAGEREF _Toc528157381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28278084" w14:textId="00A31770"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382" w:history="1">
        <w:r w:rsidR="00CE3B9C" w:rsidRPr="00550567">
          <w:rPr>
            <w:rStyle w:val="Hyperlink"/>
            <w:noProof/>
          </w:rPr>
          <w:t>3.25 rectangle object</w:t>
        </w:r>
        <w:r w:rsidR="00CE3B9C">
          <w:rPr>
            <w:noProof/>
            <w:webHidden/>
          </w:rPr>
          <w:tab/>
        </w:r>
        <w:r w:rsidR="00CE3B9C">
          <w:rPr>
            <w:noProof/>
            <w:webHidden/>
          </w:rPr>
          <w:fldChar w:fldCharType="begin"/>
        </w:r>
        <w:r w:rsidR="00CE3B9C">
          <w:rPr>
            <w:noProof/>
            <w:webHidden/>
          </w:rPr>
          <w:instrText xml:space="preserve"> PAGEREF _Toc528157382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0E7A1967" w14:textId="377FA2BD"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83" w:history="1">
        <w:r w:rsidR="00CE3B9C" w:rsidRPr="00550567">
          <w:rPr>
            <w:rStyle w:val="Hyperlink"/>
            <w:noProof/>
          </w:rPr>
          <w:t>3.25.1 General</w:t>
        </w:r>
        <w:r w:rsidR="00CE3B9C">
          <w:rPr>
            <w:noProof/>
            <w:webHidden/>
          </w:rPr>
          <w:tab/>
        </w:r>
        <w:r w:rsidR="00CE3B9C">
          <w:rPr>
            <w:noProof/>
            <w:webHidden/>
          </w:rPr>
          <w:fldChar w:fldCharType="begin"/>
        </w:r>
        <w:r w:rsidR="00CE3B9C">
          <w:rPr>
            <w:noProof/>
            <w:webHidden/>
          </w:rPr>
          <w:instrText xml:space="preserve"> PAGEREF _Toc528157383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7D2D48E6" w14:textId="2340E81C"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84" w:history="1">
        <w:r w:rsidR="00CE3B9C" w:rsidRPr="00550567">
          <w:rPr>
            <w:rStyle w:val="Hyperlink"/>
            <w:noProof/>
          </w:rPr>
          <w:t>3.25.2 top, left, bottom, and right properties</w:t>
        </w:r>
        <w:r w:rsidR="00CE3B9C">
          <w:rPr>
            <w:noProof/>
            <w:webHidden/>
          </w:rPr>
          <w:tab/>
        </w:r>
        <w:r w:rsidR="00CE3B9C">
          <w:rPr>
            <w:noProof/>
            <w:webHidden/>
          </w:rPr>
          <w:fldChar w:fldCharType="begin"/>
        </w:r>
        <w:r w:rsidR="00CE3B9C">
          <w:rPr>
            <w:noProof/>
            <w:webHidden/>
          </w:rPr>
          <w:instrText xml:space="preserve"> PAGEREF _Toc528157384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4D52A081" w14:textId="40E230DA"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85" w:history="1">
        <w:r w:rsidR="00CE3B9C" w:rsidRPr="00550567">
          <w:rPr>
            <w:rStyle w:val="Hyperlink"/>
            <w:noProof/>
          </w:rPr>
          <w:t>3.25.3 message property</w:t>
        </w:r>
        <w:r w:rsidR="00CE3B9C">
          <w:rPr>
            <w:noProof/>
            <w:webHidden/>
          </w:rPr>
          <w:tab/>
        </w:r>
        <w:r w:rsidR="00CE3B9C">
          <w:rPr>
            <w:noProof/>
            <w:webHidden/>
          </w:rPr>
          <w:fldChar w:fldCharType="begin"/>
        </w:r>
        <w:r w:rsidR="00CE3B9C">
          <w:rPr>
            <w:noProof/>
            <w:webHidden/>
          </w:rPr>
          <w:instrText xml:space="preserve"> PAGEREF _Toc528157385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75E465ED" w14:textId="635D8036"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386" w:history="1">
        <w:r w:rsidR="00CE3B9C" w:rsidRPr="00550567">
          <w:rPr>
            <w:rStyle w:val="Hyperlink"/>
            <w:noProof/>
          </w:rPr>
          <w:t>3.26 logicalLocation object</w:t>
        </w:r>
        <w:r w:rsidR="00CE3B9C">
          <w:rPr>
            <w:noProof/>
            <w:webHidden/>
          </w:rPr>
          <w:tab/>
        </w:r>
        <w:r w:rsidR="00CE3B9C">
          <w:rPr>
            <w:noProof/>
            <w:webHidden/>
          </w:rPr>
          <w:fldChar w:fldCharType="begin"/>
        </w:r>
        <w:r w:rsidR="00CE3B9C">
          <w:rPr>
            <w:noProof/>
            <w:webHidden/>
          </w:rPr>
          <w:instrText xml:space="preserve"> PAGEREF _Toc528157386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562738F8" w14:textId="3CB70B2F"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87" w:history="1">
        <w:r w:rsidR="00CE3B9C" w:rsidRPr="00550567">
          <w:rPr>
            <w:rStyle w:val="Hyperlink"/>
            <w:noProof/>
          </w:rPr>
          <w:t>3.26.1 General</w:t>
        </w:r>
        <w:r w:rsidR="00CE3B9C">
          <w:rPr>
            <w:noProof/>
            <w:webHidden/>
          </w:rPr>
          <w:tab/>
        </w:r>
        <w:r w:rsidR="00CE3B9C">
          <w:rPr>
            <w:noProof/>
            <w:webHidden/>
          </w:rPr>
          <w:fldChar w:fldCharType="begin"/>
        </w:r>
        <w:r w:rsidR="00CE3B9C">
          <w:rPr>
            <w:noProof/>
            <w:webHidden/>
          </w:rPr>
          <w:instrText xml:space="preserve"> PAGEREF _Toc528157387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39C1764F" w14:textId="5713208B"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88" w:history="1">
        <w:r w:rsidR="00CE3B9C" w:rsidRPr="00550567">
          <w:rPr>
            <w:rStyle w:val="Hyperlink"/>
            <w:noProof/>
          </w:rPr>
          <w:t>3.26.2 Logical location naming rules</w:t>
        </w:r>
        <w:r w:rsidR="00CE3B9C">
          <w:rPr>
            <w:noProof/>
            <w:webHidden/>
          </w:rPr>
          <w:tab/>
        </w:r>
        <w:r w:rsidR="00CE3B9C">
          <w:rPr>
            <w:noProof/>
            <w:webHidden/>
          </w:rPr>
          <w:fldChar w:fldCharType="begin"/>
        </w:r>
        <w:r w:rsidR="00CE3B9C">
          <w:rPr>
            <w:noProof/>
            <w:webHidden/>
          </w:rPr>
          <w:instrText xml:space="preserve"> PAGEREF _Toc528157388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4DE483F9" w14:textId="4EBDC03F"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89" w:history="1">
        <w:r w:rsidR="00CE3B9C" w:rsidRPr="00550567">
          <w:rPr>
            <w:rStyle w:val="Hyperlink"/>
            <w:noProof/>
          </w:rPr>
          <w:t>3.26.3 name property</w:t>
        </w:r>
        <w:r w:rsidR="00CE3B9C">
          <w:rPr>
            <w:noProof/>
            <w:webHidden/>
          </w:rPr>
          <w:tab/>
        </w:r>
        <w:r w:rsidR="00CE3B9C">
          <w:rPr>
            <w:noProof/>
            <w:webHidden/>
          </w:rPr>
          <w:fldChar w:fldCharType="begin"/>
        </w:r>
        <w:r w:rsidR="00CE3B9C">
          <w:rPr>
            <w:noProof/>
            <w:webHidden/>
          </w:rPr>
          <w:instrText xml:space="preserve"> PAGEREF _Toc528157389 \h </w:instrText>
        </w:r>
        <w:r w:rsidR="00CE3B9C">
          <w:rPr>
            <w:noProof/>
            <w:webHidden/>
          </w:rPr>
        </w:r>
        <w:r w:rsidR="00CE3B9C">
          <w:rPr>
            <w:noProof/>
            <w:webHidden/>
          </w:rPr>
          <w:fldChar w:fldCharType="separate"/>
        </w:r>
        <w:r w:rsidR="00CE3B9C">
          <w:rPr>
            <w:noProof/>
            <w:webHidden/>
          </w:rPr>
          <w:t>94</w:t>
        </w:r>
        <w:r w:rsidR="00CE3B9C">
          <w:rPr>
            <w:noProof/>
            <w:webHidden/>
          </w:rPr>
          <w:fldChar w:fldCharType="end"/>
        </w:r>
      </w:hyperlink>
    </w:p>
    <w:p w14:paraId="52A7C80A" w14:textId="5E09C16A"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90" w:history="1">
        <w:r w:rsidR="00CE3B9C" w:rsidRPr="00550567">
          <w:rPr>
            <w:rStyle w:val="Hyperlink"/>
            <w:noProof/>
          </w:rPr>
          <w:t>3.26.4 fullyQualifiedName property</w:t>
        </w:r>
        <w:r w:rsidR="00CE3B9C">
          <w:rPr>
            <w:noProof/>
            <w:webHidden/>
          </w:rPr>
          <w:tab/>
        </w:r>
        <w:r w:rsidR="00CE3B9C">
          <w:rPr>
            <w:noProof/>
            <w:webHidden/>
          </w:rPr>
          <w:fldChar w:fldCharType="begin"/>
        </w:r>
        <w:r w:rsidR="00CE3B9C">
          <w:rPr>
            <w:noProof/>
            <w:webHidden/>
          </w:rPr>
          <w:instrText xml:space="preserve"> PAGEREF _Toc528157390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9B206A5" w14:textId="0D4DFD0A"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91" w:history="1">
        <w:r w:rsidR="00CE3B9C" w:rsidRPr="00550567">
          <w:rPr>
            <w:rStyle w:val="Hyperlink"/>
            <w:noProof/>
          </w:rPr>
          <w:t>3.26.5 decoratedName property</w:t>
        </w:r>
        <w:r w:rsidR="00CE3B9C">
          <w:rPr>
            <w:noProof/>
            <w:webHidden/>
          </w:rPr>
          <w:tab/>
        </w:r>
        <w:r w:rsidR="00CE3B9C">
          <w:rPr>
            <w:noProof/>
            <w:webHidden/>
          </w:rPr>
          <w:fldChar w:fldCharType="begin"/>
        </w:r>
        <w:r w:rsidR="00CE3B9C">
          <w:rPr>
            <w:noProof/>
            <w:webHidden/>
          </w:rPr>
          <w:instrText xml:space="preserve"> PAGEREF _Toc528157391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DB5A7B5" w14:textId="5D48CB97"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92" w:history="1">
        <w:r w:rsidR="00CE3B9C" w:rsidRPr="00550567">
          <w:rPr>
            <w:rStyle w:val="Hyperlink"/>
            <w:noProof/>
          </w:rPr>
          <w:t>3.26.6 kind property</w:t>
        </w:r>
        <w:r w:rsidR="00CE3B9C">
          <w:rPr>
            <w:noProof/>
            <w:webHidden/>
          </w:rPr>
          <w:tab/>
        </w:r>
        <w:r w:rsidR="00CE3B9C">
          <w:rPr>
            <w:noProof/>
            <w:webHidden/>
          </w:rPr>
          <w:fldChar w:fldCharType="begin"/>
        </w:r>
        <w:r w:rsidR="00CE3B9C">
          <w:rPr>
            <w:noProof/>
            <w:webHidden/>
          </w:rPr>
          <w:instrText xml:space="preserve"> PAGEREF _Toc528157392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CEF9456" w14:textId="773C9258"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93" w:history="1">
        <w:r w:rsidR="00CE3B9C" w:rsidRPr="00550567">
          <w:rPr>
            <w:rStyle w:val="Hyperlink"/>
            <w:noProof/>
          </w:rPr>
          <w:t>3.26.7 parentKey property</w:t>
        </w:r>
        <w:r w:rsidR="00CE3B9C">
          <w:rPr>
            <w:noProof/>
            <w:webHidden/>
          </w:rPr>
          <w:tab/>
        </w:r>
        <w:r w:rsidR="00CE3B9C">
          <w:rPr>
            <w:noProof/>
            <w:webHidden/>
          </w:rPr>
          <w:fldChar w:fldCharType="begin"/>
        </w:r>
        <w:r w:rsidR="00CE3B9C">
          <w:rPr>
            <w:noProof/>
            <w:webHidden/>
          </w:rPr>
          <w:instrText xml:space="preserve"> PAGEREF _Toc528157393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5E1A68F4" w14:textId="350152F1"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394" w:history="1">
        <w:r w:rsidR="00CE3B9C" w:rsidRPr="00550567">
          <w:rPr>
            <w:rStyle w:val="Hyperlink"/>
            <w:noProof/>
          </w:rPr>
          <w:t>3.27 codeFlow object</w:t>
        </w:r>
        <w:r w:rsidR="00CE3B9C">
          <w:rPr>
            <w:noProof/>
            <w:webHidden/>
          </w:rPr>
          <w:tab/>
        </w:r>
        <w:r w:rsidR="00CE3B9C">
          <w:rPr>
            <w:noProof/>
            <w:webHidden/>
          </w:rPr>
          <w:fldChar w:fldCharType="begin"/>
        </w:r>
        <w:r w:rsidR="00CE3B9C">
          <w:rPr>
            <w:noProof/>
            <w:webHidden/>
          </w:rPr>
          <w:instrText xml:space="preserve"> PAGEREF _Toc528157394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36393DF2" w14:textId="3914546B"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95" w:history="1">
        <w:r w:rsidR="00CE3B9C" w:rsidRPr="00550567">
          <w:rPr>
            <w:rStyle w:val="Hyperlink"/>
            <w:noProof/>
          </w:rPr>
          <w:t>3.27.1 General</w:t>
        </w:r>
        <w:r w:rsidR="00CE3B9C">
          <w:rPr>
            <w:noProof/>
            <w:webHidden/>
          </w:rPr>
          <w:tab/>
        </w:r>
        <w:r w:rsidR="00CE3B9C">
          <w:rPr>
            <w:noProof/>
            <w:webHidden/>
          </w:rPr>
          <w:fldChar w:fldCharType="begin"/>
        </w:r>
        <w:r w:rsidR="00CE3B9C">
          <w:rPr>
            <w:noProof/>
            <w:webHidden/>
          </w:rPr>
          <w:instrText xml:space="preserve"> PAGEREF _Toc528157395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4D0A3691" w14:textId="58BBC044"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96" w:history="1">
        <w:r w:rsidR="00CE3B9C" w:rsidRPr="00550567">
          <w:rPr>
            <w:rStyle w:val="Hyperlink"/>
            <w:noProof/>
          </w:rPr>
          <w:t>3.27.2 message property</w:t>
        </w:r>
        <w:r w:rsidR="00CE3B9C">
          <w:rPr>
            <w:noProof/>
            <w:webHidden/>
          </w:rPr>
          <w:tab/>
        </w:r>
        <w:r w:rsidR="00CE3B9C">
          <w:rPr>
            <w:noProof/>
            <w:webHidden/>
          </w:rPr>
          <w:fldChar w:fldCharType="begin"/>
        </w:r>
        <w:r w:rsidR="00CE3B9C">
          <w:rPr>
            <w:noProof/>
            <w:webHidden/>
          </w:rPr>
          <w:instrText xml:space="preserve"> PAGEREF _Toc528157396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1BDC47B9" w14:textId="5C7A199E"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97" w:history="1">
        <w:r w:rsidR="00CE3B9C" w:rsidRPr="00550567">
          <w:rPr>
            <w:rStyle w:val="Hyperlink"/>
            <w:noProof/>
          </w:rPr>
          <w:t>3.27.3 threadFlows property</w:t>
        </w:r>
        <w:r w:rsidR="00CE3B9C">
          <w:rPr>
            <w:noProof/>
            <w:webHidden/>
          </w:rPr>
          <w:tab/>
        </w:r>
        <w:r w:rsidR="00CE3B9C">
          <w:rPr>
            <w:noProof/>
            <w:webHidden/>
          </w:rPr>
          <w:fldChar w:fldCharType="begin"/>
        </w:r>
        <w:r w:rsidR="00CE3B9C">
          <w:rPr>
            <w:noProof/>
            <w:webHidden/>
          </w:rPr>
          <w:instrText xml:space="preserve"> PAGEREF _Toc528157397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6CB83F06" w14:textId="327CE9DD"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398" w:history="1">
        <w:r w:rsidR="00CE3B9C" w:rsidRPr="00550567">
          <w:rPr>
            <w:rStyle w:val="Hyperlink"/>
            <w:noProof/>
          </w:rPr>
          <w:t>3.28 threadFlow object</w:t>
        </w:r>
        <w:r w:rsidR="00CE3B9C">
          <w:rPr>
            <w:noProof/>
            <w:webHidden/>
          </w:rPr>
          <w:tab/>
        </w:r>
        <w:r w:rsidR="00CE3B9C">
          <w:rPr>
            <w:noProof/>
            <w:webHidden/>
          </w:rPr>
          <w:fldChar w:fldCharType="begin"/>
        </w:r>
        <w:r w:rsidR="00CE3B9C">
          <w:rPr>
            <w:noProof/>
            <w:webHidden/>
          </w:rPr>
          <w:instrText xml:space="preserve"> PAGEREF _Toc528157398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7356B992" w14:textId="61F69A27"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399" w:history="1">
        <w:r w:rsidR="00CE3B9C" w:rsidRPr="00550567">
          <w:rPr>
            <w:rStyle w:val="Hyperlink"/>
            <w:noProof/>
          </w:rPr>
          <w:t>3.28.1 General</w:t>
        </w:r>
        <w:r w:rsidR="00CE3B9C">
          <w:rPr>
            <w:noProof/>
            <w:webHidden/>
          </w:rPr>
          <w:tab/>
        </w:r>
        <w:r w:rsidR="00CE3B9C">
          <w:rPr>
            <w:noProof/>
            <w:webHidden/>
          </w:rPr>
          <w:fldChar w:fldCharType="begin"/>
        </w:r>
        <w:r w:rsidR="00CE3B9C">
          <w:rPr>
            <w:noProof/>
            <w:webHidden/>
          </w:rPr>
          <w:instrText xml:space="preserve"> PAGEREF _Toc528157399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611A018F" w14:textId="228C8D2B"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00" w:history="1">
        <w:r w:rsidR="00CE3B9C" w:rsidRPr="00550567">
          <w:rPr>
            <w:rStyle w:val="Hyperlink"/>
            <w:noProof/>
          </w:rPr>
          <w:t>3.28.2 id property</w:t>
        </w:r>
        <w:r w:rsidR="00CE3B9C">
          <w:rPr>
            <w:noProof/>
            <w:webHidden/>
          </w:rPr>
          <w:tab/>
        </w:r>
        <w:r w:rsidR="00CE3B9C">
          <w:rPr>
            <w:noProof/>
            <w:webHidden/>
          </w:rPr>
          <w:fldChar w:fldCharType="begin"/>
        </w:r>
        <w:r w:rsidR="00CE3B9C">
          <w:rPr>
            <w:noProof/>
            <w:webHidden/>
          </w:rPr>
          <w:instrText xml:space="preserve"> PAGEREF _Toc528157400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3DBABDF7" w14:textId="0762C7E7"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01" w:history="1">
        <w:r w:rsidR="00CE3B9C" w:rsidRPr="00550567">
          <w:rPr>
            <w:rStyle w:val="Hyperlink"/>
            <w:noProof/>
          </w:rPr>
          <w:t>3.28.3 message property</w:t>
        </w:r>
        <w:r w:rsidR="00CE3B9C">
          <w:rPr>
            <w:noProof/>
            <w:webHidden/>
          </w:rPr>
          <w:tab/>
        </w:r>
        <w:r w:rsidR="00CE3B9C">
          <w:rPr>
            <w:noProof/>
            <w:webHidden/>
          </w:rPr>
          <w:fldChar w:fldCharType="begin"/>
        </w:r>
        <w:r w:rsidR="00CE3B9C">
          <w:rPr>
            <w:noProof/>
            <w:webHidden/>
          </w:rPr>
          <w:instrText xml:space="preserve"> PAGEREF _Toc528157401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40167F9A" w14:textId="080A77BA"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02" w:history="1">
        <w:r w:rsidR="00CE3B9C" w:rsidRPr="00550567">
          <w:rPr>
            <w:rStyle w:val="Hyperlink"/>
            <w:noProof/>
          </w:rPr>
          <w:t>3.28.4 locations property</w:t>
        </w:r>
        <w:r w:rsidR="00CE3B9C">
          <w:rPr>
            <w:noProof/>
            <w:webHidden/>
          </w:rPr>
          <w:tab/>
        </w:r>
        <w:r w:rsidR="00CE3B9C">
          <w:rPr>
            <w:noProof/>
            <w:webHidden/>
          </w:rPr>
          <w:fldChar w:fldCharType="begin"/>
        </w:r>
        <w:r w:rsidR="00CE3B9C">
          <w:rPr>
            <w:noProof/>
            <w:webHidden/>
          </w:rPr>
          <w:instrText xml:space="preserve"> PAGEREF _Toc528157402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3A2A0CBD" w14:textId="0F6226A4"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403" w:history="1">
        <w:r w:rsidR="00CE3B9C" w:rsidRPr="00550567">
          <w:rPr>
            <w:rStyle w:val="Hyperlink"/>
            <w:noProof/>
          </w:rPr>
          <w:t>3.29 graph object</w:t>
        </w:r>
        <w:r w:rsidR="00CE3B9C">
          <w:rPr>
            <w:noProof/>
            <w:webHidden/>
          </w:rPr>
          <w:tab/>
        </w:r>
        <w:r w:rsidR="00CE3B9C">
          <w:rPr>
            <w:noProof/>
            <w:webHidden/>
          </w:rPr>
          <w:fldChar w:fldCharType="begin"/>
        </w:r>
        <w:r w:rsidR="00CE3B9C">
          <w:rPr>
            <w:noProof/>
            <w:webHidden/>
          </w:rPr>
          <w:instrText xml:space="preserve"> PAGEREF _Toc528157403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A3787AC" w14:textId="4B1359F6"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04" w:history="1">
        <w:r w:rsidR="00CE3B9C" w:rsidRPr="00550567">
          <w:rPr>
            <w:rStyle w:val="Hyperlink"/>
            <w:noProof/>
          </w:rPr>
          <w:t>3.29.1 General</w:t>
        </w:r>
        <w:r w:rsidR="00CE3B9C">
          <w:rPr>
            <w:noProof/>
            <w:webHidden/>
          </w:rPr>
          <w:tab/>
        </w:r>
        <w:r w:rsidR="00CE3B9C">
          <w:rPr>
            <w:noProof/>
            <w:webHidden/>
          </w:rPr>
          <w:fldChar w:fldCharType="begin"/>
        </w:r>
        <w:r w:rsidR="00CE3B9C">
          <w:rPr>
            <w:noProof/>
            <w:webHidden/>
          </w:rPr>
          <w:instrText xml:space="preserve"> PAGEREF _Toc528157404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3F5CC998" w14:textId="1AEACC52"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05" w:history="1">
        <w:r w:rsidR="00CE3B9C" w:rsidRPr="00550567">
          <w:rPr>
            <w:rStyle w:val="Hyperlink"/>
            <w:noProof/>
          </w:rPr>
          <w:t>3.29.2 id property</w:t>
        </w:r>
        <w:r w:rsidR="00CE3B9C">
          <w:rPr>
            <w:noProof/>
            <w:webHidden/>
          </w:rPr>
          <w:tab/>
        </w:r>
        <w:r w:rsidR="00CE3B9C">
          <w:rPr>
            <w:noProof/>
            <w:webHidden/>
          </w:rPr>
          <w:fldChar w:fldCharType="begin"/>
        </w:r>
        <w:r w:rsidR="00CE3B9C">
          <w:rPr>
            <w:noProof/>
            <w:webHidden/>
          </w:rPr>
          <w:instrText xml:space="preserve"> PAGEREF _Toc528157405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65AEACA6" w14:textId="02E2BD61"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06" w:history="1">
        <w:r w:rsidR="00CE3B9C" w:rsidRPr="00550567">
          <w:rPr>
            <w:rStyle w:val="Hyperlink"/>
            <w:noProof/>
          </w:rPr>
          <w:t>3.29.3 description property</w:t>
        </w:r>
        <w:r w:rsidR="00CE3B9C">
          <w:rPr>
            <w:noProof/>
            <w:webHidden/>
          </w:rPr>
          <w:tab/>
        </w:r>
        <w:r w:rsidR="00CE3B9C">
          <w:rPr>
            <w:noProof/>
            <w:webHidden/>
          </w:rPr>
          <w:fldChar w:fldCharType="begin"/>
        </w:r>
        <w:r w:rsidR="00CE3B9C">
          <w:rPr>
            <w:noProof/>
            <w:webHidden/>
          </w:rPr>
          <w:instrText xml:space="preserve"> PAGEREF _Toc528157406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92253BD" w14:textId="3B254DE8"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07" w:history="1">
        <w:r w:rsidR="00CE3B9C" w:rsidRPr="00550567">
          <w:rPr>
            <w:rStyle w:val="Hyperlink"/>
            <w:noProof/>
          </w:rPr>
          <w:t>3.29.4 nodes property</w:t>
        </w:r>
        <w:r w:rsidR="00CE3B9C">
          <w:rPr>
            <w:noProof/>
            <w:webHidden/>
          </w:rPr>
          <w:tab/>
        </w:r>
        <w:r w:rsidR="00CE3B9C">
          <w:rPr>
            <w:noProof/>
            <w:webHidden/>
          </w:rPr>
          <w:fldChar w:fldCharType="begin"/>
        </w:r>
        <w:r w:rsidR="00CE3B9C">
          <w:rPr>
            <w:noProof/>
            <w:webHidden/>
          </w:rPr>
          <w:instrText xml:space="preserve"> PAGEREF _Toc528157407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34F36808" w14:textId="460898F7"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08" w:history="1">
        <w:r w:rsidR="00CE3B9C" w:rsidRPr="00550567">
          <w:rPr>
            <w:rStyle w:val="Hyperlink"/>
            <w:noProof/>
          </w:rPr>
          <w:t>3.29.5 edges property</w:t>
        </w:r>
        <w:r w:rsidR="00CE3B9C">
          <w:rPr>
            <w:noProof/>
            <w:webHidden/>
          </w:rPr>
          <w:tab/>
        </w:r>
        <w:r w:rsidR="00CE3B9C">
          <w:rPr>
            <w:noProof/>
            <w:webHidden/>
          </w:rPr>
          <w:fldChar w:fldCharType="begin"/>
        </w:r>
        <w:r w:rsidR="00CE3B9C">
          <w:rPr>
            <w:noProof/>
            <w:webHidden/>
          </w:rPr>
          <w:instrText xml:space="preserve"> PAGEREF _Toc528157408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8EAC3CF" w14:textId="0493DD7F"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409" w:history="1">
        <w:r w:rsidR="00CE3B9C" w:rsidRPr="00550567">
          <w:rPr>
            <w:rStyle w:val="Hyperlink"/>
            <w:noProof/>
          </w:rPr>
          <w:t>3.30 node object</w:t>
        </w:r>
        <w:r w:rsidR="00CE3B9C">
          <w:rPr>
            <w:noProof/>
            <w:webHidden/>
          </w:rPr>
          <w:tab/>
        </w:r>
        <w:r w:rsidR="00CE3B9C">
          <w:rPr>
            <w:noProof/>
            <w:webHidden/>
          </w:rPr>
          <w:fldChar w:fldCharType="begin"/>
        </w:r>
        <w:r w:rsidR="00CE3B9C">
          <w:rPr>
            <w:noProof/>
            <w:webHidden/>
          </w:rPr>
          <w:instrText xml:space="preserve"> PAGEREF _Toc528157409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6166D249" w14:textId="47CE3964"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10" w:history="1">
        <w:r w:rsidR="00CE3B9C" w:rsidRPr="00550567">
          <w:rPr>
            <w:rStyle w:val="Hyperlink"/>
            <w:noProof/>
          </w:rPr>
          <w:t>3.30.1 General</w:t>
        </w:r>
        <w:r w:rsidR="00CE3B9C">
          <w:rPr>
            <w:noProof/>
            <w:webHidden/>
          </w:rPr>
          <w:tab/>
        </w:r>
        <w:r w:rsidR="00CE3B9C">
          <w:rPr>
            <w:noProof/>
            <w:webHidden/>
          </w:rPr>
          <w:fldChar w:fldCharType="begin"/>
        </w:r>
        <w:r w:rsidR="00CE3B9C">
          <w:rPr>
            <w:noProof/>
            <w:webHidden/>
          </w:rPr>
          <w:instrText xml:space="preserve"> PAGEREF _Toc528157410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409E1E8D" w14:textId="750F5677"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11" w:history="1">
        <w:r w:rsidR="00CE3B9C" w:rsidRPr="00550567">
          <w:rPr>
            <w:rStyle w:val="Hyperlink"/>
            <w:noProof/>
          </w:rPr>
          <w:t>3.30.2 id property</w:t>
        </w:r>
        <w:r w:rsidR="00CE3B9C">
          <w:rPr>
            <w:noProof/>
            <w:webHidden/>
          </w:rPr>
          <w:tab/>
        </w:r>
        <w:r w:rsidR="00CE3B9C">
          <w:rPr>
            <w:noProof/>
            <w:webHidden/>
          </w:rPr>
          <w:fldChar w:fldCharType="begin"/>
        </w:r>
        <w:r w:rsidR="00CE3B9C">
          <w:rPr>
            <w:noProof/>
            <w:webHidden/>
          </w:rPr>
          <w:instrText xml:space="preserve"> PAGEREF _Toc528157411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0D06CD82" w14:textId="435BEB71"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12" w:history="1">
        <w:r w:rsidR="00CE3B9C" w:rsidRPr="00550567">
          <w:rPr>
            <w:rStyle w:val="Hyperlink"/>
            <w:noProof/>
          </w:rPr>
          <w:t>3.30.3 label property</w:t>
        </w:r>
        <w:r w:rsidR="00CE3B9C">
          <w:rPr>
            <w:noProof/>
            <w:webHidden/>
          </w:rPr>
          <w:tab/>
        </w:r>
        <w:r w:rsidR="00CE3B9C">
          <w:rPr>
            <w:noProof/>
            <w:webHidden/>
          </w:rPr>
          <w:fldChar w:fldCharType="begin"/>
        </w:r>
        <w:r w:rsidR="00CE3B9C">
          <w:rPr>
            <w:noProof/>
            <w:webHidden/>
          </w:rPr>
          <w:instrText xml:space="preserve"> PAGEREF _Toc528157412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5906B63D" w14:textId="758F2EAE"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13" w:history="1">
        <w:r w:rsidR="00CE3B9C" w:rsidRPr="00550567">
          <w:rPr>
            <w:rStyle w:val="Hyperlink"/>
            <w:noProof/>
          </w:rPr>
          <w:t>3.30.4 location property</w:t>
        </w:r>
        <w:r w:rsidR="00CE3B9C">
          <w:rPr>
            <w:noProof/>
            <w:webHidden/>
          </w:rPr>
          <w:tab/>
        </w:r>
        <w:r w:rsidR="00CE3B9C">
          <w:rPr>
            <w:noProof/>
            <w:webHidden/>
          </w:rPr>
          <w:fldChar w:fldCharType="begin"/>
        </w:r>
        <w:r w:rsidR="00CE3B9C">
          <w:rPr>
            <w:noProof/>
            <w:webHidden/>
          </w:rPr>
          <w:instrText xml:space="preserve"> PAGEREF _Toc528157413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718A1CF8" w14:textId="0460FD3C"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14" w:history="1">
        <w:r w:rsidR="00CE3B9C" w:rsidRPr="00550567">
          <w:rPr>
            <w:rStyle w:val="Hyperlink"/>
            <w:noProof/>
          </w:rPr>
          <w:t>3.30.5 children property</w:t>
        </w:r>
        <w:r w:rsidR="00CE3B9C">
          <w:rPr>
            <w:noProof/>
            <w:webHidden/>
          </w:rPr>
          <w:tab/>
        </w:r>
        <w:r w:rsidR="00CE3B9C">
          <w:rPr>
            <w:noProof/>
            <w:webHidden/>
          </w:rPr>
          <w:fldChar w:fldCharType="begin"/>
        </w:r>
        <w:r w:rsidR="00CE3B9C">
          <w:rPr>
            <w:noProof/>
            <w:webHidden/>
          </w:rPr>
          <w:instrText xml:space="preserve"> PAGEREF _Toc528157414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5A865BFD" w14:textId="1D872F0F"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415" w:history="1">
        <w:r w:rsidR="00CE3B9C" w:rsidRPr="00550567">
          <w:rPr>
            <w:rStyle w:val="Hyperlink"/>
            <w:noProof/>
          </w:rPr>
          <w:t>3.31 edge object</w:t>
        </w:r>
        <w:r w:rsidR="00CE3B9C">
          <w:rPr>
            <w:noProof/>
            <w:webHidden/>
          </w:rPr>
          <w:tab/>
        </w:r>
        <w:r w:rsidR="00CE3B9C">
          <w:rPr>
            <w:noProof/>
            <w:webHidden/>
          </w:rPr>
          <w:fldChar w:fldCharType="begin"/>
        </w:r>
        <w:r w:rsidR="00CE3B9C">
          <w:rPr>
            <w:noProof/>
            <w:webHidden/>
          </w:rPr>
          <w:instrText xml:space="preserve"> PAGEREF _Toc528157415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6F83E986" w14:textId="1B4A84AC"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16" w:history="1">
        <w:r w:rsidR="00CE3B9C" w:rsidRPr="00550567">
          <w:rPr>
            <w:rStyle w:val="Hyperlink"/>
            <w:noProof/>
          </w:rPr>
          <w:t>3.31.1 General</w:t>
        </w:r>
        <w:r w:rsidR="00CE3B9C">
          <w:rPr>
            <w:noProof/>
            <w:webHidden/>
          </w:rPr>
          <w:tab/>
        </w:r>
        <w:r w:rsidR="00CE3B9C">
          <w:rPr>
            <w:noProof/>
            <w:webHidden/>
          </w:rPr>
          <w:fldChar w:fldCharType="begin"/>
        </w:r>
        <w:r w:rsidR="00CE3B9C">
          <w:rPr>
            <w:noProof/>
            <w:webHidden/>
          </w:rPr>
          <w:instrText xml:space="preserve"> PAGEREF _Toc528157416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32A2BA1C" w14:textId="7166AE8C"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17" w:history="1">
        <w:r w:rsidR="00CE3B9C" w:rsidRPr="00550567">
          <w:rPr>
            <w:rStyle w:val="Hyperlink"/>
            <w:noProof/>
          </w:rPr>
          <w:t>3.31.2 id property</w:t>
        </w:r>
        <w:r w:rsidR="00CE3B9C">
          <w:rPr>
            <w:noProof/>
            <w:webHidden/>
          </w:rPr>
          <w:tab/>
        </w:r>
        <w:r w:rsidR="00CE3B9C">
          <w:rPr>
            <w:noProof/>
            <w:webHidden/>
          </w:rPr>
          <w:fldChar w:fldCharType="begin"/>
        </w:r>
        <w:r w:rsidR="00CE3B9C">
          <w:rPr>
            <w:noProof/>
            <w:webHidden/>
          </w:rPr>
          <w:instrText xml:space="preserve"> PAGEREF _Toc528157417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27CA8489" w14:textId="20F94CE9"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18" w:history="1">
        <w:r w:rsidR="00CE3B9C" w:rsidRPr="00550567">
          <w:rPr>
            <w:rStyle w:val="Hyperlink"/>
            <w:noProof/>
          </w:rPr>
          <w:t>3.31.3 label property</w:t>
        </w:r>
        <w:r w:rsidR="00CE3B9C">
          <w:rPr>
            <w:noProof/>
            <w:webHidden/>
          </w:rPr>
          <w:tab/>
        </w:r>
        <w:r w:rsidR="00CE3B9C">
          <w:rPr>
            <w:noProof/>
            <w:webHidden/>
          </w:rPr>
          <w:fldChar w:fldCharType="begin"/>
        </w:r>
        <w:r w:rsidR="00CE3B9C">
          <w:rPr>
            <w:noProof/>
            <w:webHidden/>
          </w:rPr>
          <w:instrText xml:space="preserve"> PAGEREF _Toc528157418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1F4B56BC" w14:textId="7BBFD5CC"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19" w:history="1">
        <w:r w:rsidR="00CE3B9C" w:rsidRPr="00550567">
          <w:rPr>
            <w:rStyle w:val="Hyperlink"/>
            <w:noProof/>
          </w:rPr>
          <w:t>3.31.4 sourceNodeId property</w:t>
        </w:r>
        <w:r w:rsidR="00CE3B9C">
          <w:rPr>
            <w:noProof/>
            <w:webHidden/>
          </w:rPr>
          <w:tab/>
        </w:r>
        <w:r w:rsidR="00CE3B9C">
          <w:rPr>
            <w:noProof/>
            <w:webHidden/>
          </w:rPr>
          <w:fldChar w:fldCharType="begin"/>
        </w:r>
        <w:r w:rsidR="00CE3B9C">
          <w:rPr>
            <w:noProof/>
            <w:webHidden/>
          </w:rPr>
          <w:instrText xml:space="preserve"> PAGEREF _Toc528157419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284B3168" w14:textId="66CEE821"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20" w:history="1">
        <w:r w:rsidR="00CE3B9C" w:rsidRPr="00550567">
          <w:rPr>
            <w:rStyle w:val="Hyperlink"/>
            <w:noProof/>
          </w:rPr>
          <w:t>3.31.5 targetNodeId property</w:t>
        </w:r>
        <w:r w:rsidR="00CE3B9C">
          <w:rPr>
            <w:noProof/>
            <w:webHidden/>
          </w:rPr>
          <w:tab/>
        </w:r>
        <w:r w:rsidR="00CE3B9C">
          <w:rPr>
            <w:noProof/>
            <w:webHidden/>
          </w:rPr>
          <w:fldChar w:fldCharType="begin"/>
        </w:r>
        <w:r w:rsidR="00CE3B9C">
          <w:rPr>
            <w:noProof/>
            <w:webHidden/>
          </w:rPr>
          <w:instrText xml:space="preserve"> PAGEREF _Toc528157420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67B324B7" w14:textId="014E0858"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421" w:history="1">
        <w:r w:rsidR="00CE3B9C" w:rsidRPr="00550567">
          <w:rPr>
            <w:rStyle w:val="Hyperlink"/>
            <w:noProof/>
          </w:rPr>
          <w:t>3.32 graphTraversal object</w:t>
        </w:r>
        <w:r w:rsidR="00CE3B9C">
          <w:rPr>
            <w:noProof/>
            <w:webHidden/>
          </w:rPr>
          <w:tab/>
        </w:r>
        <w:r w:rsidR="00CE3B9C">
          <w:rPr>
            <w:noProof/>
            <w:webHidden/>
          </w:rPr>
          <w:fldChar w:fldCharType="begin"/>
        </w:r>
        <w:r w:rsidR="00CE3B9C">
          <w:rPr>
            <w:noProof/>
            <w:webHidden/>
          </w:rPr>
          <w:instrText xml:space="preserve"> PAGEREF _Toc528157421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5E947AB0" w14:textId="162D8BA4"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22" w:history="1">
        <w:r w:rsidR="00CE3B9C" w:rsidRPr="00550567">
          <w:rPr>
            <w:rStyle w:val="Hyperlink"/>
            <w:noProof/>
          </w:rPr>
          <w:t>3.32.1 General</w:t>
        </w:r>
        <w:r w:rsidR="00CE3B9C">
          <w:rPr>
            <w:noProof/>
            <w:webHidden/>
          </w:rPr>
          <w:tab/>
        </w:r>
        <w:r w:rsidR="00CE3B9C">
          <w:rPr>
            <w:noProof/>
            <w:webHidden/>
          </w:rPr>
          <w:fldChar w:fldCharType="begin"/>
        </w:r>
        <w:r w:rsidR="00CE3B9C">
          <w:rPr>
            <w:noProof/>
            <w:webHidden/>
          </w:rPr>
          <w:instrText xml:space="preserve"> PAGEREF _Toc528157422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01339599" w14:textId="0A53143F"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23" w:history="1">
        <w:r w:rsidR="00CE3B9C" w:rsidRPr="00550567">
          <w:rPr>
            <w:rStyle w:val="Hyperlink"/>
            <w:noProof/>
          </w:rPr>
          <w:t>3.32.2 graphId property</w:t>
        </w:r>
        <w:r w:rsidR="00CE3B9C">
          <w:rPr>
            <w:noProof/>
            <w:webHidden/>
          </w:rPr>
          <w:tab/>
        </w:r>
        <w:r w:rsidR="00CE3B9C">
          <w:rPr>
            <w:noProof/>
            <w:webHidden/>
          </w:rPr>
          <w:fldChar w:fldCharType="begin"/>
        </w:r>
        <w:r w:rsidR="00CE3B9C">
          <w:rPr>
            <w:noProof/>
            <w:webHidden/>
          </w:rPr>
          <w:instrText xml:space="preserve"> PAGEREF _Toc528157423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32FEB206" w14:textId="2EC1FE52"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24" w:history="1">
        <w:r w:rsidR="00CE3B9C" w:rsidRPr="00550567">
          <w:rPr>
            <w:rStyle w:val="Hyperlink"/>
            <w:noProof/>
          </w:rPr>
          <w:t>3.32.3 description property</w:t>
        </w:r>
        <w:r w:rsidR="00CE3B9C">
          <w:rPr>
            <w:noProof/>
            <w:webHidden/>
          </w:rPr>
          <w:tab/>
        </w:r>
        <w:r w:rsidR="00CE3B9C">
          <w:rPr>
            <w:noProof/>
            <w:webHidden/>
          </w:rPr>
          <w:fldChar w:fldCharType="begin"/>
        </w:r>
        <w:r w:rsidR="00CE3B9C">
          <w:rPr>
            <w:noProof/>
            <w:webHidden/>
          </w:rPr>
          <w:instrText xml:space="preserve"> PAGEREF _Toc528157424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700066CC" w14:textId="6458C3CE"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25" w:history="1">
        <w:r w:rsidR="00CE3B9C" w:rsidRPr="00550567">
          <w:rPr>
            <w:rStyle w:val="Hyperlink"/>
            <w:noProof/>
          </w:rPr>
          <w:t>3.32.4 initialState property</w:t>
        </w:r>
        <w:r w:rsidR="00CE3B9C">
          <w:rPr>
            <w:noProof/>
            <w:webHidden/>
          </w:rPr>
          <w:tab/>
        </w:r>
        <w:r w:rsidR="00CE3B9C">
          <w:rPr>
            <w:noProof/>
            <w:webHidden/>
          </w:rPr>
          <w:fldChar w:fldCharType="begin"/>
        </w:r>
        <w:r w:rsidR="00CE3B9C">
          <w:rPr>
            <w:noProof/>
            <w:webHidden/>
          </w:rPr>
          <w:instrText xml:space="preserve"> PAGEREF _Toc528157425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5A74848D" w14:textId="25D822FB"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26" w:history="1">
        <w:r w:rsidR="00CE3B9C" w:rsidRPr="00550567">
          <w:rPr>
            <w:rStyle w:val="Hyperlink"/>
            <w:noProof/>
          </w:rPr>
          <w:t>3.32.5 edgeTraversals property</w:t>
        </w:r>
        <w:r w:rsidR="00CE3B9C">
          <w:rPr>
            <w:noProof/>
            <w:webHidden/>
          </w:rPr>
          <w:tab/>
        </w:r>
        <w:r w:rsidR="00CE3B9C">
          <w:rPr>
            <w:noProof/>
            <w:webHidden/>
          </w:rPr>
          <w:fldChar w:fldCharType="begin"/>
        </w:r>
        <w:r w:rsidR="00CE3B9C">
          <w:rPr>
            <w:noProof/>
            <w:webHidden/>
          </w:rPr>
          <w:instrText xml:space="preserve"> PAGEREF _Toc528157426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430DEEC3" w14:textId="2ABC5D1E"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427" w:history="1">
        <w:r w:rsidR="00CE3B9C" w:rsidRPr="00550567">
          <w:rPr>
            <w:rStyle w:val="Hyperlink"/>
            <w:noProof/>
          </w:rPr>
          <w:t>3.33 edgeTraversal object</w:t>
        </w:r>
        <w:r w:rsidR="00CE3B9C">
          <w:rPr>
            <w:noProof/>
            <w:webHidden/>
          </w:rPr>
          <w:tab/>
        </w:r>
        <w:r w:rsidR="00CE3B9C">
          <w:rPr>
            <w:noProof/>
            <w:webHidden/>
          </w:rPr>
          <w:fldChar w:fldCharType="begin"/>
        </w:r>
        <w:r w:rsidR="00CE3B9C">
          <w:rPr>
            <w:noProof/>
            <w:webHidden/>
          </w:rPr>
          <w:instrText xml:space="preserve"> PAGEREF _Toc528157427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088D8B01" w14:textId="0F901FE8"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28" w:history="1">
        <w:r w:rsidR="00CE3B9C" w:rsidRPr="00550567">
          <w:rPr>
            <w:rStyle w:val="Hyperlink"/>
            <w:noProof/>
          </w:rPr>
          <w:t>3.33.1 General</w:t>
        </w:r>
        <w:r w:rsidR="00CE3B9C">
          <w:rPr>
            <w:noProof/>
            <w:webHidden/>
          </w:rPr>
          <w:tab/>
        </w:r>
        <w:r w:rsidR="00CE3B9C">
          <w:rPr>
            <w:noProof/>
            <w:webHidden/>
          </w:rPr>
          <w:fldChar w:fldCharType="begin"/>
        </w:r>
        <w:r w:rsidR="00CE3B9C">
          <w:rPr>
            <w:noProof/>
            <w:webHidden/>
          </w:rPr>
          <w:instrText xml:space="preserve"> PAGEREF _Toc528157428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391A68E0" w14:textId="0F7FACF2"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29" w:history="1">
        <w:r w:rsidR="00CE3B9C" w:rsidRPr="00550567">
          <w:rPr>
            <w:rStyle w:val="Hyperlink"/>
            <w:noProof/>
          </w:rPr>
          <w:t>3.33.2 edgeId property</w:t>
        </w:r>
        <w:r w:rsidR="00CE3B9C">
          <w:rPr>
            <w:noProof/>
            <w:webHidden/>
          </w:rPr>
          <w:tab/>
        </w:r>
        <w:r w:rsidR="00CE3B9C">
          <w:rPr>
            <w:noProof/>
            <w:webHidden/>
          </w:rPr>
          <w:fldChar w:fldCharType="begin"/>
        </w:r>
        <w:r w:rsidR="00CE3B9C">
          <w:rPr>
            <w:noProof/>
            <w:webHidden/>
          </w:rPr>
          <w:instrText xml:space="preserve"> PAGEREF _Toc528157429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4536261A" w14:textId="3B12D485"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30" w:history="1">
        <w:r w:rsidR="00CE3B9C" w:rsidRPr="00550567">
          <w:rPr>
            <w:rStyle w:val="Hyperlink"/>
            <w:noProof/>
          </w:rPr>
          <w:t>3.33.3 message property</w:t>
        </w:r>
        <w:r w:rsidR="00CE3B9C">
          <w:rPr>
            <w:noProof/>
            <w:webHidden/>
          </w:rPr>
          <w:tab/>
        </w:r>
        <w:r w:rsidR="00CE3B9C">
          <w:rPr>
            <w:noProof/>
            <w:webHidden/>
          </w:rPr>
          <w:fldChar w:fldCharType="begin"/>
        </w:r>
        <w:r w:rsidR="00CE3B9C">
          <w:rPr>
            <w:noProof/>
            <w:webHidden/>
          </w:rPr>
          <w:instrText xml:space="preserve"> PAGEREF _Toc528157430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49608D49" w14:textId="74BBC517"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31" w:history="1">
        <w:r w:rsidR="00CE3B9C" w:rsidRPr="00550567">
          <w:rPr>
            <w:rStyle w:val="Hyperlink"/>
            <w:noProof/>
          </w:rPr>
          <w:t>3.33.4 finalState property</w:t>
        </w:r>
        <w:r w:rsidR="00CE3B9C">
          <w:rPr>
            <w:noProof/>
            <w:webHidden/>
          </w:rPr>
          <w:tab/>
        </w:r>
        <w:r w:rsidR="00CE3B9C">
          <w:rPr>
            <w:noProof/>
            <w:webHidden/>
          </w:rPr>
          <w:fldChar w:fldCharType="begin"/>
        </w:r>
        <w:r w:rsidR="00CE3B9C">
          <w:rPr>
            <w:noProof/>
            <w:webHidden/>
          </w:rPr>
          <w:instrText xml:space="preserve"> PAGEREF _Toc528157431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1818FB32" w14:textId="52FB3886"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32" w:history="1">
        <w:r w:rsidR="00CE3B9C" w:rsidRPr="00550567">
          <w:rPr>
            <w:rStyle w:val="Hyperlink"/>
            <w:noProof/>
          </w:rPr>
          <w:t>3.33.5 stepOverEdgeCount property</w:t>
        </w:r>
        <w:r w:rsidR="00CE3B9C">
          <w:rPr>
            <w:noProof/>
            <w:webHidden/>
          </w:rPr>
          <w:tab/>
        </w:r>
        <w:r w:rsidR="00CE3B9C">
          <w:rPr>
            <w:noProof/>
            <w:webHidden/>
          </w:rPr>
          <w:fldChar w:fldCharType="begin"/>
        </w:r>
        <w:r w:rsidR="00CE3B9C">
          <w:rPr>
            <w:noProof/>
            <w:webHidden/>
          </w:rPr>
          <w:instrText xml:space="preserve"> PAGEREF _Toc528157432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11696032" w14:textId="342B64C6"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433" w:history="1">
        <w:r w:rsidR="00CE3B9C" w:rsidRPr="00550567">
          <w:rPr>
            <w:rStyle w:val="Hyperlink"/>
            <w:noProof/>
          </w:rPr>
          <w:t>3.34 stack object</w:t>
        </w:r>
        <w:r w:rsidR="00CE3B9C">
          <w:rPr>
            <w:noProof/>
            <w:webHidden/>
          </w:rPr>
          <w:tab/>
        </w:r>
        <w:r w:rsidR="00CE3B9C">
          <w:rPr>
            <w:noProof/>
            <w:webHidden/>
          </w:rPr>
          <w:fldChar w:fldCharType="begin"/>
        </w:r>
        <w:r w:rsidR="00CE3B9C">
          <w:rPr>
            <w:noProof/>
            <w:webHidden/>
          </w:rPr>
          <w:instrText xml:space="preserve"> PAGEREF _Toc528157433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129C0607" w14:textId="0EEFC96A"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34" w:history="1">
        <w:r w:rsidR="00CE3B9C" w:rsidRPr="00550567">
          <w:rPr>
            <w:rStyle w:val="Hyperlink"/>
            <w:noProof/>
          </w:rPr>
          <w:t>3.34.1 General</w:t>
        </w:r>
        <w:r w:rsidR="00CE3B9C">
          <w:rPr>
            <w:noProof/>
            <w:webHidden/>
          </w:rPr>
          <w:tab/>
        </w:r>
        <w:r w:rsidR="00CE3B9C">
          <w:rPr>
            <w:noProof/>
            <w:webHidden/>
          </w:rPr>
          <w:fldChar w:fldCharType="begin"/>
        </w:r>
        <w:r w:rsidR="00CE3B9C">
          <w:rPr>
            <w:noProof/>
            <w:webHidden/>
          </w:rPr>
          <w:instrText xml:space="preserve"> PAGEREF _Toc528157434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06A0064D" w14:textId="38FD21C2"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35" w:history="1">
        <w:r w:rsidR="00CE3B9C" w:rsidRPr="00550567">
          <w:rPr>
            <w:rStyle w:val="Hyperlink"/>
            <w:noProof/>
          </w:rPr>
          <w:t>3.34.2 message property</w:t>
        </w:r>
        <w:r w:rsidR="00CE3B9C">
          <w:rPr>
            <w:noProof/>
            <w:webHidden/>
          </w:rPr>
          <w:tab/>
        </w:r>
        <w:r w:rsidR="00CE3B9C">
          <w:rPr>
            <w:noProof/>
            <w:webHidden/>
          </w:rPr>
          <w:fldChar w:fldCharType="begin"/>
        </w:r>
        <w:r w:rsidR="00CE3B9C">
          <w:rPr>
            <w:noProof/>
            <w:webHidden/>
          </w:rPr>
          <w:instrText xml:space="preserve"> PAGEREF _Toc528157435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441E5D96" w14:textId="01B799F1"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36" w:history="1">
        <w:r w:rsidR="00CE3B9C" w:rsidRPr="00550567">
          <w:rPr>
            <w:rStyle w:val="Hyperlink"/>
            <w:noProof/>
          </w:rPr>
          <w:t>3.34.3 frames property</w:t>
        </w:r>
        <w:r w:rsidR="00CE3B9C">
          <w:rPr>
            <w:noProof/>
            <w:webHidden/>
          </w:rPr>
          <w:tab/>
        </w:r>
        <w:r w:rsidR="00CE3B9C">
          <w:rPr>
            <w:noProof/>
            <w:webHidden/>
          </w:rPr>
          <w:fldChar w:fldCharType="begin"/>
        </w:r>
        <w:r w:rsidR="00CE3B9C">
          <w:rPr>
            <w:noProof/>
            <w:webHidden/>
          </w:rPr>
          <w:instrText xml:space="preserve"> PAGEREF _Toc528157436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5BF92460" w14:textId="0EBB8CB1"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437" w:history="1">
        <w:r w:rsidR="00CE3B9C" w:rsidRPr="00550567">
          <w:rPr>
            <w:rStyle w:val="Hyperlink"/>
            <w:noProof/>
          </w:rPr>
          <w:t>3.35 stackFrame object</w:t>
        </w:r>
        <w:r w:rsidR="00CE3B9C">
          <w:rPr>
            <w:noProof/>
            <w:webHidden/>
          </w:rPr>
          <w:tab/>
        </w:r>
        <w:r w:rsidR="00CE3B9C">
          <w:rPr>
            <w:noProof/>
            <w:webHidden/>
          </w:rPr>
          <w:fldChar w:fldCharType="begin"/>
        </w:r>
        <w:r w:rsidR="00CE3B9C">
          <w:rPr>
            <w:noProof/>
            <w:webHidden/>
          </w:rPr>
          <w:instrText xml:space="preserve"> PAGEREF _Toc528157437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7FF54B64" w14:textId="00E0BE38"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38" w:history="1">
        <w:r w:rsidR="00CE3B9C" w:rsidRPr="00550567">
          <w:rPr>
            <w:rStyle w:val="Hyperlink"/>
            <w:noProof/>
          </w:rPr>
          <w:t>3.35.1 General</w:t>
        </w:r>
        <w:r w:rsidR="00CE3B9C">
          <w:rPr>
            <w:noProof/>
            <w:webHidden/>
          </w:rPr>
          <w:tab/>
        </w:r>
        <w:r w:rsidR="00CE3B9C">
          <w:rPr>
            <w:noProof/>
            <w:webHidden/>
          </w:rPr>
          <w:fldChar w:fldCharType="begin"/>
        </w:r>
        <w:r w:rsidR="00CE3B9C">
          <w:rPr>
            <w:noProof/>
            <w:webHidden/>
          </w:rPr>
          <w:instrText xml:space="preserve"> PAGEREF _Toc528157438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005A3757" w14:textId="05F66138"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39" w:history="1">
        <w:r w:rsidR="00CE3B9C" w:rsidRPr="00550567">
          <w:rPr>
            <w:rStyle w:val="Hyperlink"/>
            <w:noProof/>
          </w:rPr>
          <w:t>3.35.2 location property</w:t>
        </w:r>
        <w:r w:rsidR="00CE3B9C">
          <w:rPr>
            <w:noProof/>
            <w:webHidden/>
          </w:rPr>
          <w:tab/>
        </w:r>
        <w:r w:rsidR="00CE3B9C">
          <w:rPr>
            <w:noProof/>
            <w:webHidden/>
          </w:rPr>
          <w:fldChar w:fldCharType="begin"/>
        </w:r>
        <w:r w:rsidR="00CE3B9C">
          <w:rPr>
            <w:noProof/>
            <w:webHidden/>
          </w:rPr>
          <w:instrText xml:space="preserve"> PAGEREF _Toc528157439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009A966" w14:textId="4C77DAF1"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40" w:history="1">
        <w:r w:rsidR="00CE3B9C" w:rsidRPr="00550567">
          <w:rPr>
            <w:rStyle w:val="Hyperlink"/>
            <w:noProof/>
          </w:rPr>
          <w:t>3.35.3 module property</w:t>
        </w:r>
        <w:r w:rsidR="00CE3B9C">
          <w:rPr>
            <w:noProof/>
            <w:webHidden/>
          </w:rPr>
          <w:tab/>
        </w:r>
        <w:r w:rsidR="00CE3B9C">
          <w:rPr>
            <w:noProof/>
            <w:webHidden/>
          </w:rPr>
          <w:fldChar w:fldCharType="begin"/>
        </w:r>
        <w:r w:rsidR="00CE3B9C">
          <w:rPr>
            <w:noProof/>
            <w:webHidden/>
          </w:rPr>
          <w:instrText xml:space="preserve"> PAGEREF _Toc528157440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DB468A7" w14:textId="7DC033D5"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41" w:history="1">
        <w:r w:rsidR="00CE3B9C" w:rsidRPr="00550567">
          <w:rPr>
            <w:rStyle w:val="Hyperlink"/>
            <w:noProof/>
          </w:rPr>
          <w:t>3.35.4 threadId property</w:t>
        </w:r>
        <w:r w:rsidR="00CE3B9C">
          <w:rPr>
            <w:noProof/>
            <w:webHidden/>
          </w:rPr>
          <w:tab/>
        </w:r>
        <w:r w:rsidR="00CE3B9C">
          <w:rPr>
            <w:noProof/>
            <w:webHidden/>
          </w:rPr>
          <w:fldChar w:fldCharType="begin"/>
        </w:r>
        <w:r w:rsidR="00CE3B9C">
          <w:rPr>
            <w:noProof/>
            <w:webHidden/>
          </w:rPr>
          <w:instrText xml:space="preserve"> PAGEREF _Toc528157441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7D1F922D" w14:textId="01EEFD25"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42" w:history="1">
        <w:r w:rsidR="00CE3B9C" w:rsidRPr="00550567">
          <w:rPr>
            <w:rStyle w:val="Hyperlink"/>
            <w:noProof/>
          </w:rPr>
          <w:t>3.35.5 address property</w:t>
        </w:r>
        <w:r w:rsidR="00CE3B9C">
          <w:rPr>
            <w:noProof/>
            <w:webHidden/>
          </w:rPr>
          <w:tab/>
        </w:r>
        <w:r w:rsidR="00CE3B9C">
          <w:rPr>
            <w:noProof/>
            <w:webHidden/>
          </w:rPr>
          <w:fldChar w:fldCharType="begin"/>
        </w:r>
        <w:r w:rsidR="00CE3B9C">
          <w:rPr>
            <w:noProof/>
            <w:webHidden/>
          </w:rPr>
          <w:instrText xml:space="preserve"> PAGEREF _Toc528157442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3F37BB70" w14:textId="62736605"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43" w:history="1">
        <w:r w:rsidR="00CE3B9C" w:rsidRPr="00550567">
          <w:rPr>
            <w:rStyle w:val="Hyperlink"/>
            <w:noProof/>
          </w:rPr>
          <w:t>3.35.6 offset property</w:t>
        </w:r>
        <w:r w:rsidR="00CE3B9C">
          <w:rPr>
            <w:noProof/>
            <w:webHidden/>
          </w:rPr>
          <w:tab/>
        </w:r>
        <w:r w:rsidR="00CE3B9C">
          <w:rPr>
            <w:noProof/>
            <w:webHidden/>
          </w:rPr>
          <w:fldChar w:fldCharType="begin"/>
        </w:r>
        <w:r w:rsidR="00CE3B9C">
          <w:rPr>
            <w:noProof/>
            <w:webHidden/>
          </w:rPr>
          <w:instrText xml:space="preserve"> PAGEREF _Toc528157443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581E9186" w14:textId="5C1EFB4C"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44" w:history="1">
        <w:r w:rsidR="00CE3B9C" w:rsidRPr="00550567">
          <w:rPr>
            <w:rStyle w:val="Hyperlink"/>
            <w:noProof/>
          </w:rPr>
          <w:t>3.35.7 parameters property</w:t>
        </w:r>
        <w:r w:rsidR="00CE3B9C">
          <w:rPr>
            <w:noProof/>
            <w:webHidden/>
          </w:rPr>
          <w:tab/>
        </w:r>
        <w:r w:rsidR="00CE3B9C">
          <w:rPr>
            <w:noProof/>
            <w:webHidden/>
          </w:rPr>
          <w:fldChar w:fldCharType="begin"/>
        </w:r>
        <w:r w:rsidR="00CE3B9C">
          <w:rPr>
            <w:noProof/>
            <w:webHidden/>
          </w:rPr>
          <w:instrText xml:space="preserve"> PAGEREF _Toc528157444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7C1B9B7" w14:textId="2B65DCC6"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445" w:history="1">
        <w:r w:rsidR="00CE3B9C" w:rsidRPr="00550567">
          <w:rPr>
            <w:rStyle w:val="Hyperlink"/>
            <w:noProof/>
          </w:rPr>
          <w:t>3.36 threadFlowLocation object</w:t>
        </w:r>
        <w:r w:rsidR="00CE3B9C">
          <w:rPr>
            <w:noProof/>
            <w:webHidden/>
          </w:rPr>
          <w:tab/>
        </w:r>
        <w:r w:rsidR="00CE3B9C">
          <w:rPr>
            <w:noProof/>
            <w:webHidden/>
          </w:rPr>
          <w:fldChar w:fldCharType="begin"/>
        </w:r>
        <w:r w:rsidR="00CE3B9C">
          <w:rPr>
            <w:noProof/>
            <w:webHidden/>
          </w:rPr>
          <w:instrText xml:space="preserve"> PAGEREF _Toc528157445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4DFE7ADF" w14:textId="12838371"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46" w:history="1">
        <w:r w:rsidR="00CE3B9C" w:rsidRPr="00550567">
          <w:rPr>
            <w:rStyle w:val="Hyperlink"/>
            <w:noProof/>
          </w:rPr>
          <w:t>3.36.1 General</w:t>
        </w:r>
        <w:r w:rsidR="00CE3B9C">
          <w:rPr>
            <w:noProof/>
            <w:webHidden/>
          </w:rPr>
          <w:tab/>
        </w:r>
        <w:r w:rsidR="00CE3B9C">
          <w:rPr>
            <w:noProof/>
            <w:webHidden/>
          </w:rPr>
          <w:fldChar w:fldCharType="begin"/>
        </w:r>
        <w:r w:rsidR="00CE3B9C">
          <w:rPr>
            <w:noProof/>
            <w:webHidden/>
          </w:rPr>
          <w:instrText xml:space="preserve"> PAGEREF _Toc528157446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36BC8B3D" w14:textId="2A428408"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47" w:history="1">
        <w:r w:rsidR="00CE3B9C" w:rsidRPr="00550567">
          <w:rPr>
            <w:rStyle w:val="Hyperlink"/>
            <w:noProof/>
          </w:rPr>
          <w:t>3.36.2 location property</w:t>
        </w:r>
        <w:r w:rsidR="00CE3B9C">
          <w:rPr>
            <w:noProof/>
            <w:webHidden/>
          </w:rPr>
          <w:tab/>
        </w:r>
        <w:r w:rsidR="00CE3B9C">
          <w:rPr>
            <w:noProof/>
            <w:webHidden/>
          </w:rPr>
          <w:fldChar w:fldCharType="begin"/>
        </w:r>
        <w:r w:rsidR="00CE3B9C">
          <w:rPr>
            <w:noProof/>
            <w:webHidden/>
          </w:rPr>
          <w:instrText xml:space="preserve"> PAGEREF _Toc528157447 \h </w:instrText>
        </w:r>
        <w:r w:rsidR="00CE3B9C">
          <w:rPr>
            <w:noProof/>
            <w:webHidden/>
          </w:rPr>
        </w:r>
        <w:r w:rsidR="00CE3B9C">
          <w:rPr>
            <w:noProof/>
            <w:webHidden/>
          </w:rPr>
          <w:fldChar w:fldCharType="separate"/>
        </w:r>
        <w:r w:rsidR="00CE3B9C">
          <w:rPr>
            <w:noProof/>
            <w:webHidden/>
          </w:rPr>
          <w:t>106</w:t>
        </w:r>
        <w:r w:rsidR="00CE3B9C">
          <w:rPr>
            <w:noProof/>
            <w:webHidden/>
          </w:rPr>
          <w:fldChar w:fldCharType="end"/>
        </w:r>
      </w:hyperlink>
    </w:p>
    <w:p w14:paraId="7A366EE9" w14:textId="0CC1FF79"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48" w:history="1">
        <w:r w:rsidR="00CE3B9C" w:rsidRPr="00550567">
          <w:rPr>
            <w:rStyle w:val="Hyperlink"/>
            <w:noProof/>
          </w:rPr>
          <w:t>3.36.3 module property</w:t>
        </w:r>
        <w:r w:rsidR="00CE3B9C">
          <w:rPr>
            <w:noProof/>
            <w:webHidden/>
          </w:rPr>
          <w:tab/>
        </w:r>
        <w:r w:rsidR="00CE3B9C">
          <w:rPr>
            <w:noProof/>
            <w:webHidden/>
          </w:rPr>
          <w:fldChar w:fldCharType="begin"/>
        </w:r>
        <w:r w:rsidR="00CE3B9C">
          <w:rPr>
            <w:noProof/>
            <w:webHidden/>
          </w:rPr>
          <w:instrText xml:space="preserve"> PAGEREF _Toc528157448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1549D2FD" w14:textId="3DC4BCBA"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49" w:history="1">
        <w:r w:rsidR="00CE3B9C" w:rsidRPr="00550567">
          <w:rPr>
            <w:rStyle w:val="Hyperlink"/>
            <w:noProof/>
          </w:rPr>
          <w:t>3.36.4 stack property</w:t>
        </w:r>
        <w:r w:rsidR="00CE3B9C">
          <w:rPr>
            <w:noProof/>
            <w:webHidden/>
          </w:rPr>
          <w:tab/>
        </w:r>
        <w:r w:rsidR="00CE3B9C">
          <w:rPr>
            <w:noProof/>
            <w:webHidden/>
          </w:rPr>
          <w:fldChar w:fldCharType="begin"/>
        </w:r>
        <w:r w:rsidR="00CE3B9C">
          <w:rPr>
            <w:noProof/>
            <w:webHidden/>
          </w:rPr>
          <w:instrText xml:space="preserve"> PAGEREF _Toc528157449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4C2FEE94" w14:textId="06C5A36C"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50" w:history="1">
        <w:r w:rsidR="00CE3B9C" w:rsidRPr="00550567">
          <w:rPr>
            <w:rStyle w:val="Hyperlink"/>
            <w:noProof/>
          </w:rPr>
          <w:t>3.36.5 kind property</w:t>
        </w:r>
        <w:r w:rsidR="00CE3B9C">
          <w:rPr>
            <w:noProof/>
            <w:webHidden/>
          </w:rPr>
          <w:tab/>
        </w:r>
        <w:r w:rsidR="00CE3B9C">
          <w:rPr>
            <w:noProof/>
            <w:webHidden/>
          </w:rPr>
          <w:fldChar w:fldCharType="begin"/>
        </w:r>
        <w:r w:rsidR="00CE3B9C">
          <w:rPr>
            <w:noProof/>
            <w:webHidden/>
          </w:rPr>
          <w:instrText xml:space="preserve"> PAGEREF _Toc528157450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65E08638" w14:textId="7E9E68F4"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51" w:history="1">
        <w:r w:rsidR="00CE3B9C" w:rsidRPr="00550567">
          <w:rPr>
            <w:rStyle w:val="Hyperlink"/>
            <w:noProof/>
          </w:rPr>
          <w:t>3.36.6 state property</w:t>
        </w:r>
        <w:r w:rsidR="00CE3B9C">
          <w:rPr>
            <w:noProof/>
            <w:webHidden/>
          </w:rPr>
          <w:tab/>
        </w:r>
        <w:r w:rsidR="00CE3B9C">
          <w:rPr>
            <w:noProof/>
            <w:webHidden/>
          </w:rPr>
          <w:fldChar w:fldCharType="begin"/>
        </w:r>
        <w:r w:rsidR="00CE3B9C">
          <w:rPr>
            <w:noProof/>
            <w:webHidden/>
          </w:rPr>
          <w:instrText xml:space="preserve"> PAGEREF _Toc528157451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718A061B" w14:textId="04942562"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52" w:history="1">
        <w:r w:rsidR="00CE3B9C" w:rsidRPr="00550567">
          <w:rPr>
            <w:rStyle w:val="Hyperlink"/>
            <w:noProof/>
          </w:rPr>
          <w:t>3.36.7 nestingLevel property</w:t>
        </w:r>
        <w:r w:rsidR="00CE3B9C">
          <w:rPr>
            <w:noProof/>
            <w:webHidden/>
          </w:rPr>
          <w:tab/>
        </w:r>
        <w:r w:rsidR="00CE3B9C">
          <w:rPr>
            <w:noProof/>
            <w:webHidden/>
          </w:rPr>
          <w:fldChar w:fldCharType="begin"/>
        </w:r>
        <w:r w:rsidR="00CE3B9C">
          <w:rPr>
            <w:noProof/>
            <w:webHidden/>
          </w:rPr>
          <w:instrText xml:space="preserve"> PAGEREF _Toc528157452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57192C00" w14:textId="699556A4"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53" w:history="1">
        <w:r w:rsidR="00CE3B9C" w:rsidRPr="00550567">
          <w:rPr>
            <w:rStyle w:val="Hyperlink"/>
            <w:noProof/>
          </w:rPr>
          <w:t>3.36.8 executionOrder property</w:t>
        </w:r>
        <w:r w:rsidR="00CE3B9C">
          <w:rPr>
            <w:noProof/>
            <w:webHidden/>
          </w:rPr>
          <w:tab/>
        </w:r>
        <w:r w:rsidR="00CE3B9C">
          <w:rPr>
            <w:noProof/>
            <w:webHidden/>
          </w:rPr>
          <w:fldChar w:fldCharType="begin"/>
        </w:r>
        <w:r w:rsidR="00CE3B9C">
          <w:rPr>
            <w:noProof/>
            <w:webHidden/>
          </w:rPr>
          <w:instrText xml:space="preserve"> PAGEREF _Toc528157453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7BB9CEF1" w14:textId="2102E0DF"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54" w:history="1">
        <w:r w:rsidR="00CE3B9C" w:rsidRPr="00550567">
          <w:rPr>
            <w:rStyle w:val="Hyperlink"/>
            <w:noProof/>
          </w:rPr>
          <w:t>3.36.9 executionTimeUtc property</w:t>
        </w:r>
        <w:r w:rsidR="00CE3B9C">
          <w:rPr>
            <w:noProof/>
            <w:webHidden/>
          </w:rPr>
          <w:tab/>
        </w:r>
        <w:r w:rsidR="00CE3B9C">
          <w:rPr>
            <w:noProof/>
            <w:webHidden/>
          </w:rPr>
          <w:fldChar w:fldCharType="begin"/>
        </w:r>
        <w:r w:rsidR="00CE3B9C">
          <w:rPr>
            <w:noProof/>
            <w:webHidden/>
          </w:rPr>
          <w:instrText xml:space="preserve"> PAGEREF _Toc528157454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2244F6AD" w14:textId="470343F9"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55" w:history="1">
        <w:r w:rsidR="00CE3B9C" w:rsidRPr="00550567">
          <w:rPr>
            <w:rStyle w:val="Hyperlink"/>
            <w:noProof/>
          </w:rPr>
          <w:t>3.36.10 importance property</w:t>
        </w:r>
        <w:r w:rsidR="00CE3B9C">
          <w:rPr>
            <w:noProof/>
            <w:webHidden/>
          </w:rPr>
          <w:tab/>
        </w:r>
        <w:r w:rsidR="00CE3B9C">
          <w:rPr>
            <w:noProof/>
            <w:webHidden/>
          </w:rPr>
          <w:fldChar w:fldCharType="begin"/>
        </w:r>
        <w:r w:rsidR="00CE3B9C">
          <w:rPr>
            <w:noProof/>
            <w:webHidden/>
          </w:rPr>
          <w:instrText xml:space="preserve"> PAGEREF _Toc528157455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4AB81FE4" w14:textId="5669C73E"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456" w:history="1">
        <w:r w:rsidR="00CE3B9C" w:rsidRPr="00550567">
          <w:rPr>
            <w:rStyle w:val="Hyperlink"/>
            <w:noProof/>
          </w:rPr>
          <w:t>3.37 resources object</w:t>
        </w:r>
        <w:r w:rsidR="00CE3B9C">
          <w:rPr>
            <w:noProof/>
            <w:webHidden/>
          </w:rPr>
          <w:tab/>
        </w:r>
        <w:r w:rsidR="00CE3B9C">
          <w:rPr>
            <w:noProof/>
            <w:webHidden/>
          </w:rPr>
          <w:fldChar w:fldCharType="begin"/>
        </w:r>
        <w:r w:rsidR="00CE3B9C">
          <w:rPr>
            <w:noProof/>
            <w:webHidden/>
          </w:rPr>
          <w:instrText xml:space="preserve"> PAGEREF _Toc528157456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14AC4DE4" w14:textId="17FD22C1"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57" w:history="1">
        <w:r w:rsidR="00CE3B9C" w:rsidRPr="00550567">
          <w:rPr>
            <w:rStyle w:val="Hyperlink"/>
            <w:noProof/>
          </w:rPr>
          <w:t>3.37.1 General</w:t>
        </w:r>
        <w:r w:rsidR="00CE3B9C">
          <w:rPr>
            <w:noProof/>
            <w:webHidden/>
          </w:rPr>
          <w:tab/>
        </w:r>
        <w:r w:rsidR="00CE3B9C">
          <w:rPr>
            <w:noProof/>
            <w:webHidden/>
          </w:rPr>
          <w:fldChar w:fldCharType="begin"/>
        </w:r>
        <w:r w:rsidR="00CE3B9C">
          <w:rPr>
            <w:noProof/>
            <w:webHidden/>
          </w:rPr>
          <w:instrText xml:space="preserve"> PAGEREF _Toc528157457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3134D20F" w14:textId="5ADE8EC1"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58" w:history="1">
        <w:r w:rsidR="00CE3B9C" w:rsidRPr="00550567">
          <w:rPr>
            <w:rStyle w:val="Hyperlink"/>
            <w:noProof/>
          </w:rPr>
          <w:t>3.37.2 messageStrings property</w:t>
        </w:r>
        <w:r w:rsidR="00CE3B9C">
          <w:rPr>
            <w:noProof/>
            <w:webHidden/>
          </w:rPr>
          <w:tab/>
        </w:r>
        <w:r w:rsidR="00CE3B9C">
          <w:rPr>
            <w:noProof/>
            <w:webHidden/>
          </w:rPr>
          <w:fldChar w:fldCharType="begin"/>
        </w:r>
        <w:r w:rsidR="00CE3B9C">
          <w:rPr>
            <w:noProof/>
            <w:webHidden/>
          </w:rPr>
          <w:instrText xml:space="preserve"> PAGEREF _Toc528157458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526B660F" w14:textId="1B853525"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59" w:history="1">
        <w:r w:rsidR="00CE3B9C" w:rsidRPr="00550567">
          <w:rPr>
            <w:rStyle w:val="Hyperlink"/>
            <w:noProof/>
          </w:rPr>
          <w:t>3.37.3 rules property</w:t>
        </w:r>
        <w:r w:rsidR="00CE3B9C">
          <w:rPr>
            <w:noProof/>
            <w:webHidden/>
          </w:rPr>
          <w:tab/>
        </w:r>
        <w:r w:rsidR="00CE3B9C">
          <w:rPr>
            <w:noProof/>
            <w:webHidden/>
          </w:rPr>
          <w:fldChar w:fldCharType="begin"/>
        </w:r>
        <w:r w:rsidR="00CE3B9C">
          <w:rPr>
            <w:noProof/>
            <w:webHidden/>
          </w:rPr>
          <w:instrText xml:space="preserve"> PAGEREF _Toc528157459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7D373AC4" w14:textId="751FD0E7"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460" w:history="1">
        <w:r w:rsidR="00CE3B9C" w:rsidRPr="00550567">
          <w:rPr>
            <w:rStyle w:val="Hyperlink"/>
            <w:noProof/>
          </w:rPr>
          <w:t>3.38 rule object</w:t>
        </w:r>
        <w:r w:rsidR="00CE3B9C">
          <w:rPr>
            <w:noProof/>
            <w:webHidden/>
          </w:rPr>
          <w:tab/>
        </w:r>
        <w:r w:rsidR="00CE3B9C">
          <w:rPr>
            <w:noProof/>
            <w:webHidden/>
          </w:rPr>
          <w:fldChar w:fldCharType="begin"/>
        </w:r>
        <w:r w:rsidR="00CE3B9C">
          <w:rPr>
            <w:noProof/>
            <w:webHidden/>
          </w:rPr>
          <w:instrText xml:space="preserve"> PAGEREF _Toc528157460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4AD671EE" w14:textId="645809CC"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61" w:history="1">
        <w:r w:rsidR="00CE3B9C" w:rsidRPr="00550567">
          <w:rPr>
            <w:rStyle w:val="Hyperlink"/>
            <w:noProof/>
          </w:rPr>
          <w:t>3.38.1 General</w:t>
        </w:r>
        <w:r w:rsidR="00CE3B9C">
          <w:rPr>
            <w:noProof/>
            <w:webHidden/>
          </w:rPr>
          <w:tab/>
        </w:r>
        <w:r w:rsidR="00CE3B9C">
          <w:rPr>
            <w:noProof/>
            <w:webHidden/>
          </w:rPr>
          <w:fldChar w:fldCharType="begin"/>
        </w:r>
        <w:r w:rsidR="00CE3B9C">
          <w:rPr>
            <w:noProof/>
            <w:webHidden/>
          </w:rPr>
          <w:instrText xml:space="preserve"> PAGEREF _Toc528157461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1FDD93B3" w14:textId="569D9BCC"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62" w:history="1">
        <w:r w:rsidR="00CE3B9C" w:rsidRPr="00550567">
          <w:rPr>
            <w:rStyle w:val="Hyperlink"/>
            <w:noProof/>
          </w:rPr>
          <w:t>3.38.2 Constraints</w:t>
        </w:r>
        <w:r w:rsidR="00CE3B9C">
          <w:rPr>
            <w:noProof/>
            <w:webHidden/>
          </w:rPr>
          <w:tab/>
        </w:r>
        <w:r w:rsidR="00CE3B9C">
          <w:rPr>
            <w:noProof/>
            <w:webHidden/>
          </w:rPr>
          <w:fldChar w:fldCharType="begin"/>
        </w:r>
        <w:r w:rsidR="00CE3B9C">
          <w:rPr>
            <w:noProof/>
            <w:webHidden/>
          </w:rPr>
          <w:instrText xml:space="preserve"> PAGEREF _Toc528157462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12780482" w14:textId="005EEA5A"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63" w:history="1">
        <w:r w:rsidR="00CE3B9C" w:rsidRPr="00550567">
          <w:rPr>
            <w:rStyle w:val="Hyperlink"/>
            <w:noProof/>
          </w:rPr>
          <w:t>3.38.3 id property</w:t>
        </w:r>
        <w:r w:rsidR="00CE3B9C">
          <w:rPr>
            <w:noProof/>
            <w:webHidden/>
          </w:rPr>
          <w:tab/>
        </w:r>
        <w:r w:rsidR="00CE3B9C">
          <w:rPr>
            <w:noProof/>
            <w:webHidden/>
          </w:rPr>
          <w:fldChar w:fldCharType="begin"/>
        </w:r>
        <w:r w:rsidR="00CE3B9C">
          <w:rPr>
            <w:noProof/>
            <w:webHidden/>
          </w:rPr>
          <w:instrText xml:space="preserve"> PAGEREF _Toc528157463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2151B7D6" w14:textId="18F6A0B3"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64" w:history="1">
        <w:r w:rsidR="00CE3B9C" w:rsidRPr="00550567">
          <w:rPr>
            <w:rStyle w:val="Hyperlink"/>
            <w:noProof/>
          </w:rPr>
          <w:t>3.38.4 name property</w:t>
        </w:r>
        <w:r w:rsidR="00CE3B9C">
          <w:rPr>
            <w:noProof/>
            <w:webHidden/>
          </w:rPr>
          <w:tab/>
        </w:r>
        <w:r w:rsidR="00CE3B9C">
          <w:rPr>
            <w:noProof/>
            <w:webHidden/>
          </w:rPr>
          <w:fldChar w:fldCharType="begin"/>
        </w:r>
        <w:r w:rsidR="00CE3B9C">
          <w:rPr>
            <w:noProof/>
            <w:webHidden/>
          </w:rPr>
          <w:instrText xml:space="preserve"> PAGEREF _Toc528157464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57064097" w14:textId="23F59BA9"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65" w:history="1">
        <w:r w:rsidR="00CE3B9C" w:rsidRPr="00550567">
          <w:rPr>
            <w:rStyle w:val="Hyperlink"/>
            <w:noProof/>
          </w:rPr>
          <w:t>3.38.5 shortDescription property</w:t>
        </w:r>
        <w:r w:rsidR="00CE3B9C">
          <w:rPr>
            <w:noProof/>
            <w:webHidden/>
          </w:rPr>
          <w:tab/>
        </w:r>
        <w:r w:rsidR="00CE3B9C">
          <w:rPr>
            <w:noProof/>
            <w:webHidden/>
          </w:rPr>
          <w:fldChar w:fldCharType="begin"/>
        </w:r>
        <w:r w:rsidR="00CE3B9C">
          <w:rPr>
            <w:noProof/>
            <w:webHidden/>
          </w:rPr>
          <w:instrText xml:space="preserve"> PAGEREF _Toc528157465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25E8D55F" w14:textId="579CF71F"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66" w:history="1">
        <w:r w:rsidR="00CE3B9C" w:rsidRPr="00550567">
          <w:rPr>
            <w:rStyle w:val="Hyperlink"/>
            <w:noProof/>
          </w:rPr>
          <w:t>3.38.6 fullDescription property</w:t>
        </w:r>
        <w:r w:rsidR="00CE3B9C">
          <w:rPr>
            <w:noProof/>
            <w:webHidden/>
          </w:rPr>
          <w:tab/>
        </w:r>
        <w:r w:rsidR="00CE3B9C">
          <w:rPr>
            <w:noProof/>
            <w:webHidden/>
          </w:rPr>
          <w:fldChar w:fldCharType="begin"/>
        </w:r>
        <w:r w:rsidR="00CE3B9C">
          <w:rPr>
            <w:noProof/>
            <w:webHidden/>
          </w:rPr>
          <w:instrText xml:space="preserve"> PAGEREF _Toc528157466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704E624B" w14:textId="210002E1"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67" w:history="1">
        <w:r w:rsidR="00CE3B9C" w:rsidRPr="00550567">
          <w:rPr>
            <w:rStyle w:val="Hyperlink"/>
            <w:noProof/>
          </w:rPr>
          <w:t>3.38.7 messageStrings property</w:t>
        </w:r>
        <w:r w:rsidR="00CE3B9C">
          <w:rPr>
            <w:noProof/>
            <w:webHidden/>
          </w:rPr>
          <w:tab/>
        </w:r>
        <w:r w:rsidR="00CE3B9C">
          <w:rPr>
            <w:noProof/>
            <w:webHidden/>
          </w:rPr>
          <w:fldChar w:fldCharType="begin"/>
        </w:r>
        <w:r w:rsidR="00CE3B9C">
          <w:rPr>
            <w:noProof/>
            <w:webHidden/>
          </w:rPr>
          <w:instrText xml:space="preserve"> PAGEREF _Toc528157467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0A1DCDB6" w14:textId="59C33849"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68" w:history="1">
        <w:r w:rsidR="00CE3B9C" w:rsidRPr="00550567">
          <w:rPr>
            <w:rStyle w:val="Hyperlink"/>
            <w:noProof/>
          </w:rPr>
          <w:t>3.38.8 richMessageStrings property</w:t>
        </w:r>
        <w:r w:rsidR="00CE3B9C">
          <w:rPr>
            <w:noProof/>
            <w:webHidden/>
          </w:rPr>
          <w:tab/>
        </w:r>
        <w:r w:rsidR="00CE3B9C">
          <w:rPr>
            <w:noProof/>
            <w:webHidden/>
          </w:rPr>
          <w:fldChar w:fldCharType="begin"/>
        </w:r>
        <w:r w:rsidR="00CE3B9C">
          <w:rPr>
            <w:noProof/>
            <w:webHidden/>
          </w:rPr>
          <w:instrText xml:space="preserve"> PAGEREF _Toc528157468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34697956" w14:textId="5E389A1F"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69" w:history="1">
        <w:r w:rsidR="00CE3B9C" w:rsidRPr="00550567">
          <w:rPr>
            <w:rStyle w:val="Hyperlink"/>
            <w:noProof/>
          </w:rPr>
          <w:t>3.38.9 helpUri property</w:t>
        </w:r>
        <w:r w:rsidR="00CE3B9C">
          <w:rPr>
            <w:noProof/>
            <w:webHidden/>
          </w:rPr>
          <w:tab/>
        </w:r>
        <w:r w:rsidR="00CE3B9C">
          <w:rPr>
            <w:noProof/>
            <w:webHidden/>
          </w:rPr>
          <w:fldChar w:fldCharType="begin"/>
        </w:r>
        <w:r w:rsidR="00CE3B9C">
          <w:rPr>
            <w:noProof/>
            <w:webHidden/>
          </w:rPr>
          <w:instrText xml:space="preserve"> PAGEREF _Toc528157469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4D60B740" w14:textId="579778A5"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70" w:history="1">
        <w:r w:rsidR="00CE3B9C" w:rsidRPr="00550567">
          <w:rPr>
            <w:rStyle w:val="Hyperlink"/>
            <w:noProof/>
          </w:rPr>
          <w:t>3.38.10 help property</w:t>
        </w:r>
        <w:r w:rsidR="00CE3B9C">
          <w:rPr>
            <w:noProof/>
            <w:webHidden/>
          </w:rPr>
          <w:tab/>
        </w:r>
        <w:r w:rsidR="00CE3B9C">
          <w:rPr>
            <w:noProof/>
            <w:webHidden/>
          </w:rPr>
          <w:fldChar w:fldCharType="begin"/>
        </w:r>
        <w:r w:rsidR="00CE3B9C">
          <w:rPr>
            <w:noProof/>
            <w:webHidden/>
          </w:rPr>
          <w:instrText xml:space="preserve"> PAGEREF _Toc528157470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1262F861" w14:textId="0EAA823A"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71" w:history="1">
        <w:r w:rsidR="00CE3B9C" w:rsidRPr="00550567">
          <w:rPr>
            <w:rStyle w:val="Hyperlink"/>
            <w:noProof/>
          </w:rPr>
          <w:t>3.38.11 configuration property</w:t>
        </w:r>
        <w:r w:rsidR="00CE3B9C">
          <w:rPr>
            <w:noProof/>
            <w:webHidden/>
          </w:rPr>
          <w:tab/>
        </w:r>
        <w:r w:rsidR="00CE3B9C">
          <w:rPr>
            <w:noProof/>
            <w:webHidden/>
          </w:rPr>
          <w:fldChar w:fldCharType="begin"/>
        </w:r>
        <w:r w:rsidR="00CE3B9C">
          <w:rPr>
            <w:noProof/>
            <w:webHidden/>
          </w:rPr>
          <w:instrText xml:space="preserve"> PAGEREF _Toc528157471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79DF6AD1" w14:textId="339B3C1F"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472" w:history="1">
        <w:r w:rsidR="00CE3B9C" w:rsidRPr="00550567">
          <w:rPr>
            <w:rStyle w:val="Hyperlink"/>
            <w:noProof/>
          </w:rPr>
          <w:t>3.39 ruleConfiguration object</w:t>
        </w:r>
        <w:r w:rsidR="00CE3B9C">
          <w:rPr>
            <w:noProof/>
            <w:webHidden/>
          </w:rPr>
          <w:tab/>
        </w:r>
        <w:r w:rsidR="00CE3B9C">
          <w:rPr>
            <w:noProof/>
            <w:webHidden/>
          </w:rPr>
          <w:fldChar w:fldCharType="begin"/>
        </w:r>
        <w:r w:rsidR="00CE3B9C">
          <w:rPr>
            <w:noProof/>
            <w:webHidden/>
          </w:rPr>
          <w:instrText xml:space="preserve"> PAGEREF _Toc528157472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0B11BC01" w14:textId="11EFB677"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73" w:history="1">
        <w:r w:rsidR="00CE3B9C" w:rsidRPr="00550567">
          <w:rPr>
            <w:rStyle w:val="Hyperlink"/>
            <w:noProof/>
          </w:rPr>
          <w:t>3.39.1 General</w:t>
        </w:r>
        <w:r w:rsidR="00CE3B9C">
          <w:rPr>
            <w:noProof/>
            <w:webHidden/>
          </w:rPr>
          <w:tab/>
        </w:r>
        <w:r w:rsidR="00CE3B9C">
          <w:rPr>
            <w:noProof/>
            <w:webHidden/>
          </w:rPr>
          <w:fldChar w:fldCharType="begin"/>
        </w:r>
        <w:r w:rsidR="00CE3B9C">
          <w:rPr>
            <w:noProof/>
            <w:webHidden/>
          </w:rPr>
          <w:instrText xml:space="preserve"> PAGEREF _Toc528157473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42663161" w14:textId="2591F6BE"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74" w:history="1">
        <w:r w:rsidR="00CE3B9C" w:rsidRPr="00550567">
          <w:rPr>
            <w:rStyle w:val="Hyperlink"/>
            <w:noProof/>
          </w:rPr>
          <w:t>3.39.2 enabled property</w:t>
        </w:r>
        <w:r w:rsidR="00CE3B9C">
          <w:rPr>
            <w:noProof/>
            <w:webHidden/>
          </w:rPr>
          <w:tab/>
        </w:r>
        <w:r w:rsidR="00CE3B9C">
          <w:rPr>
            <w:noProof/>
            <w:webHidden/>
          </w:rPr>
          <w:fldChar w:fldCharType="begin"/>
        </w:r>
        <w:r w:rsidR="00CE3B9C">
          <w:rPr>
            <w:noProof/>
            <w:webHidden/>
          </w:rPr>
          <w:instrText xml:space="preserve"> PAGEREF _Toc528157474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658126DC" w14:textId="5F6F959B"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75" w:history="1">
        <w:r w:rsidR="00CE3B9C" w:rsidRPr="00550567">
          <w:rPr>
            <w:rStyle w:val="Hyperlink"/>
            <w:noProof/>
          </w:rPr>
          <w:t>3.39.3 defaultLevel property</w:t>
        </w:r>
        <w:r w:rsidR="00CE3B9C">
          <w:rPr>
            <w:noProof/>
            <w:webHidden/>
          </w:rPr>
          <w:tab/>
        </w:r>
        <w:r w:rsidR="00CE3B9C">
          <w:rPr>
            <w:noProof/>
            <w:webHidden/>
          </w:rPr>
          <w:fldChar w:fldCharType="begin"/>
        </w:r>
        <w:r w:rsidR="00CE3B9C">
          <w:rPr>
            <w:noProof/>
            <w:webHidden/>
          </w:rPr>
          <w:instrText xml:space="preserve"> PAGEREF _Toc528157475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26BCB0D9" w14:textId="27F1FCF8"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76" w:history="1">
        <w:r w:rsidR="00CE3B9C" w:rsidRPr="00550567">
          <w:rPr>
            <w:rStyle w:val="Hyperlink"/>
            <w:noProof/>
          </w:rPr>
          <w:t>3.39.4 parameters property</w:t>
        </w:r>
        <w:r w:rsidR="00CE3B9C">
          <w:rPr>
            <w:noProof/>
            <w:webHidden/>
          </w:rPr>
          <w:tab/>
        </w:r>
        <w:r w:rsidR="00CE3B9C">
          <w:rPr>
            <w:noProof/>
            <w:webHidden/>
          </w:rPr>
          <w:fldChar w:fldCharType="begin"/>
        </w:r>
        <w:r w:rsidR="00CE3B9C">
          <w:rPr>
            <w:noProof/>
            <w:webHidden/>
          </w:rPr>
          <w:instrText xml:space="preserve"> PAGEREF _Toc528157476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2FD93007" w14:textId="25220A0E"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477" w:history="1">
        <w:r w:rsidR="00CE3B9C" w:rsidRPr="00550567">
          <w:rPr>
            <w:rStyle w:val="Hyperlink"/>
            <w:noProof/>
          </w:rPr>
          <w:t>3.40 fix object</w:t>
        </w:r>
        <w:r w:rsidR="00CE3B9C">
          <w:rPr>
            <w:noProof/>
            <w:webHidden/>
          </w:rPr>
          <w:tab/>
        </w:r>
        <w:r w:rsidR="00CE3B9C">
          <w:rPr>
            <w:noProof/>
            <w:webHidden/>
          </w:rPr>
          <w:fldChar w:fldCharType="begin"/>
        </w:r>
        <w:r w:rsidR="00CE3B9C">
          <w:rPr>
            <w:noProof/>
            <w:webHidden/>
          </w:rPr>
          <w:instrText xml:space="preserve"> PAGEREF _Toc528157477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3A14430D" w14:textId="635ACC09"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78" w:history="1">
        <w:r w:rsidR="00CE3B9C" w:rsidRPr="00550567">
          <w:rPr>
            <w:rStyle w:val="Hyperlink"/>
            <w:noProof/>
          </w:rPr>
          <w:t>3.40.1 General</w:t>
        </w:r>
        <w:r w:rsidR="00CE3B9C">
          <w:rPr>
            <w:noProof/>
            <w:webHidden/>
          </w:rPr>
          <w:tab/>
        </w:r>
        <w:r w:rsidR="00CE3B9C">
          <w:rPr>
            <w:noProof/>
            <w:webHidden/>
          </w:rPr>
          <w:fldChar w:fldCharType="begin"/>
        </w:r>
        <w:r w:rsidR="00CE3B9C">
          <w:rPr>
            <w:noProof/>
            <w:webHidden/>
          </w:rPr>
          <w:instrText xml:space="preserve"> PAGEREF _Toc528157478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365D20A4" w14:textId="1F893602"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79" w:history="1">
        <w:r w:rsidR="00CE3B9C" w:rsidRPr="00550567">
          <w:rPr>
            <w:rStyle w:val="Hyperlink"/>
            <w:noProof/>
          </w:rPr>
          <w:t>3.40.2 description property</w:t>
        </w:r>
        <w:r w:rsidR="00CE3B9C">
          <w:rPr>
            <w:noProof/>
            <w:webHidden/>
          </w:rPr>
          <w:tab/>
        </w:r>
        <w:r w:rsidR="00CE3B9C">
          <w:rPr>
            <w:noProof/>
            <w:webHidden/>
          </w:rPr>
          <w:fldChar w:fldCharType="begin"/>
        </w:r>
        <w:r w:rsidR="00CE3B9C">
          <w:rPr>
            <w:noProof/>
            <w:webHidden/>
          </w:rPr>
          <w:instrText xml:space="preserve"> PAGEREF _Toc528157479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2DBA0208" w14:textId="78A3CDBC"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80" w:history="1">
        <w:r w:rsidR="00CE3B9C" w:rsidRPr="00550567">
          <w:rPr>
            <w:rStyle w:val="Hyperlink"/>
            <w:noProof/>
          </w:rPr>
          <w:t>3.40.3 fileChanges property</w:t>
        </w:r>
        <w:r w:rsidR="00CE3B9C">
          <w:rPr>
            <w:noProof/>
            <w:webHidden/>
          </w:rPr>
          <w:tab/>
        </w:r>
        <w:r w:rsidR="00CE3B9C">
          <w:rPr>
            <w:noProof/>
            <w:webHidden/>
          </w:rPr>
          <w:fldChar w:fldCharType="begin"/>
        </w:r>
        <w:r w:rsidR="00CE3B9C">
          <w:rPr>
            <w:noProof/>
            <w:webHidden/>
          </w:rPr>
          <w:instrText xml:space="preserve"> PAGEREF _Toc528157480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53ECA733" w14:textId="6C137522"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481" w:history="1">
        <w:r w:rsidR="00CE3B9C" w:rsidRPr="00550567">
          <w:rPr>
            <w:rStyle w:val="Hyperlink"/>
            <w:noProof/>
          </w:rPr>
          <w:t>3.41 fileChange object</w:t>
        </w:r>
        <w:r w:rsidR="00CE3B9C">
          <w:rPr>
            <w:noProof/>
            <w:webHidden/>
          </w:rPr>
          <w:tab/>
        </w:r>
        <w:r w:rsidR="00CE3B9C">
          <w:rPr>
            <w:noProof/>
            <w:webHidden/>
          </w:rPr>
          <w:fldChar w:fldCharType="begin"/>
        </w:r>
        <w:r w:rsidR="00CE3B9C">
          <w:rPr>
            <w:noProof/>
            <w:webHidden/>
          </w:rPr>
          <w:instrText xml:space="preserve"> PAGEREF _Toc528157481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38D73581" w14:textId="510D2D4B"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82" w:history="1">
        <w:r w:rsidR="00CE3B9C" w:rsidRPr="00550567">
          <w:rPr>
            <w:rStyle w:val="Hyperlink"/>
            <w:noProof/>
          </w:rPr>
          <w:t>3.41.1 General</w:t>
        </w:r>
        <w:r w:rsidR="00CE3B9C">
          <w:rPr>
            <w:noProof/>
            <w:webHidden/>
          </w:rPr>
          <w:tab/>
        </w:r>
        <w:r w:rsidR="00CE3B9C">
          <w:rPr>
            <w:noProof/>
            <w:webHidden/>
          </w:rPr>
          <w:fldChar w:fldCharType="begin"/>
        </w:r>
        <w:r w:rsidR="00CE3B9C">
          <w:rPr>
            <w:noProof/>
            <w:webHidden/>
          </w:rPr>
          <w:instrText xml:space="preserve"> PAGEREF _Toc528157482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332C77DF" w14:textId="4DD7B8CE"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83" w:history="1">
        <w:r w:rsidR="00CE3B9C" w:rsidRPr="00550567">
          <w:rPr>
            <w:rStyle w:val="Hyperlink"/>
            <w:noProof/>
          </w:rPr>
          <w:t>3.41.2 fileLocation property</w:t>
        </w:r>
        <w:r w:rsidR="00CE3B9C">
          <w:rPr>
            <w:noProof/>
            <w:webHidden/>
          </w:rPr>
          <w:tab/>
        </w:r>
        <w:r w:rsidR="00CE3B9C">
          <w:rPr>
            <w:noProof/>
            <w:webHidden/>
          </w:rPr>
          <w:fldChar w:fldCharType="begin"/>
        </w:r>
        <w:r w:rsidR="00CE3B9C">
          <w:rPr>
            <w:noProof/>
            <w:webHidden/>
          </w:rPr>
          <w:instrText xml:space="preserve"> PAGEREF _Toc528157483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4BFF6FF7" w14:textId="46014CB9"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84" w:history="1">
        <w:r w:rsidR="00CE3B9C" w:rsidRPr="00550567">
          <w:rPr>
            <w:rStyle w:val="Hyperlink"/>
            <w:noProof/>
          </w:rPr>
          <w:t>3.41.3 replacements property</w:t>
        </w:r>
        <w:r w:rsidR="00CE3B9C">
          <w:rPr>
            <w:noProof/>
            <w:webHidden/>
          </w:rPr>
          <w:tab/>
        </w:r>
        <w:r w:rsidR="00CE3B9C">
          <w:rPr>
            <w:noProof/>
            <w:webHidden/>
          </w:rPr>
          <w:fldChar w:fldCharType="begin"/>
        </w:r>
        <w:r w:rsidR="00CE3B9C">
          <w:rPr>
            <w:noProof/>
            <w:webHidden/>
          </w:rPr>
          <w:instrText xml:space="preserve"> PAGEREF _Toc528157484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21773B49" w14:textId="29D74333"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485" w:history="1">
        <w:r w:rsidR="00CE3B9C" w:rsidRPr="00550567">
          <w:rPr>
            <w:rStyle w:val="Hyperlink"/>
            <w:noProof/>
          </w:rPr>
          <w:t>3.42 replacement object</w:t>
        </w:r>
        <w:r w:rsidR="00CE3B9C">
          <w:rPr>
            <w:noProof/>
            <w:webHidden/>
          </w:rPr>
          <w:tab/>
        </w:r>
        <w:r w:rsidR="00CE3B9C">
          <w:rPr>
            <w:noProof/>
            <w:webHidden/>
          </w:rPr>
          <w:fldChar w:fldCharType="begin"/>
        </w:r>
        <w:r w:rsidR="00CE3B9C">
          <w:rPr>
            <w:noProof/>
            <w:webHidden/>
          </w:rPr>
          <w:instrText xml:space="preserve"> PAGEREF _Toc528157485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762A3037" w14:textId="21E1F44D"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86" w:history="1">
        <w:r w:rsidR="00CE3B9C" w:rsidRPr="00550567">
          <w:rPr>
            <w:rStyle w:val="Hyperlink"/>
            <w:noProof/>
          </w:rPr>
          <w:t>3.42.1 General</w:t>
        </w:r>
        <w:r w:rsidR="00CE3B9C">
          <w:rPr>
            <w:noProof/>
            <w:webHidden/>
          </w:rPr>
          <w:tab/>
        </w:r>
        <w:r w:rsidR="00CE3B9C">
          <w:rPr>
            <w:noProof/>
            <w:webHidden/>
          </w:rPr>
          <w:fldChar w:fldCharType="begin"/>
        </w:r>
        <w:r w:rsidR="00CE3B9C">
          <w:rPr>
            <w:noProof/>
            <w:webHidden/>
          </w:rPr>
          <w:instrText xml:space="preserve"> PAGEREF _Toc528157486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4B889FDF" w14:textId="288CD89E"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87" w:history="1">
        <w:r w:rsidR="00CE3B9C" w:rsidRPr="00550567">
          <w:rPr>
            <w:rStyle w:val="Hyperlink"/>
            <w:noProof/>
          </w:rPr>
          <w:t>3.42.2 Constraints</w:t>
        </w:r>
        <w:r w:rsidR="00CE3B9C">
          <w:rPr>
            <w:noProof/>
            <w:webHidden/>
          </w:rPr>
          <w:tab/>
        </w:r>
        <w:r w:rsidR="00CE3B9C">
          <w:rPr>
            <w:noProof/>
            <w:webHidden/>
          </w:rPr>
          <w:fldChar w:fldCharType="begin"/>
        </w:r>
        <w:r w:rsidR="00CE3B9C">
          <w:rPr>
            <w:noProof/>
            <w:webHidden/>
          </w:rPr>
          <w:instrText xml:space="preserve"> PAGEREF _Toc528157487 \h </w:instrText>
        </w:r>
        <w:r w:rsidR="00CE3B9C">
          <w:rPr>
            <w:noProof/>
            <w:webHidden/>
          </w:rPr>
        </w:r>
        <w:r w:rsidR="00CE3B9C">
          <w:rPr>
            <w:noProof/>
            <w:webHidden/>
          </w:rPr>
          <w:fldChar w:fldCharType="separate"/>
        </w:r>
        <w:r w:rsidR="00CE3B9C">
          <w:rPr>
            <w:noProof/>
            <w:webHidden/>
          </w:rPr>
          <w:t>116</w:t>
        </w:r>
        <w:r w:rsidR="00CE3B9C">
          <w:rPr>
            <w:noProof/>
            <w:webHidden/>
          </w:rPr>
          <w:fldChar w:fldCharType="end"/>
        </w:r>
      </w:hyperlink>
    </w:p>
    <w:p w14:paraId="536A0B72" w14:textId="470CA82D"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88" w:history="1">
        <w:r w:rsidR="00CE3B9C" w:rsidRPr="00550567">
          <w:rPr>
            <w:rStyle w:val="Hyperlink"/>
            <w:noProof/>
          </w:rPr>
          <w:t>3.42.3 deletedRegion property</w:t>
        </w:r>
        <w:r w:rsidR="00CE3B9C">
          <w:rPr>
            <w:noProof/>
            <w:webHidden/>
          </w:rPr>
          <w:tab/>
        </w:r>
        <w:r w:rsidR="00CE3B9C">
          <w:rPr>
            <w:noProof/>
            <w:webHidden/>
          </w:rPr>
          <w:fldChar w:fldCharType="begin"/>
        </w:r>
        <w:r w:rsidR="00CE3B9C">
          <w:rPr>
            <w:noProof/>
            <w:webHidden/>
          </w:rPr>
          <w:instrText xml:space="preserve"> PAGEREF _Toc528157488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264601A9" w14:textId="41B1FD2F"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89" w:history="1">
        <w:r w:rsidR="00CE3B9C" w:rsidRPr="00550567">
          <w:rPr>
            <w:rStyle w:val="Hyperlink"/>
            <w:noProof/>
          </w:rPr>
          <w:t>3.42.4 insertedContent property</w:t>
        </w:r>
        <w:r w:rsidR="00CE3B9C">
          <w:rPr>
            <w:noProof/>
            <w:webHidden/>
          </w:rPr>
          <w:tab/>
        </w:r>
        <w:r w:rsidR="00CE3B9C">
          <w:rPr>
            <w:noProof/>
            <w:webHidden/>
          </w:rPr>
          <w:fldChar w:fldCharType="begin"/>
        </w:r>
        <w:r w:rsidR="00CE3B9C">
          <w:rPr>
            <w:noProof/>
            <w:webHidden/>
          </w:rPr>
          <w:instrText xml:space="preserve"> PAGEREF _Toc528157489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66BA83CA" w14:textId="348C572A"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490" w:history="1">
        <w:r w:rsidR="00CE3B9C" w:rsidRPr="00550567">
          <w:rPr>
            <w:rStyle w:val="Hyperlink"/>
            <w:noProof/>
          </w:rPr>
          <w:t>3.43 notification object</w:t>
        </w:r>
        <w:r w:rsidR="00CE3B9C">
          <w:rPr>
            <w:noProof/>
            <w:webHidden/>
          </w:rPr>
          <w:tab/>
        </w:r>
        <w:r w:rsidR="00CE3B9C">
          <w:rPr>
            <w:noProof/>
            <w:webHidden/>
          </w:rPr>
          <w:fldChar w:fldCharType="begin"/>
        </w:r>
        <w:r w:rsidR="00CE3B9C">
          <w:rPr>
            <w:noProof/>
            <w:webHidden/>
          </w:rPr>
          <w:instrText xml:space="preserve"> PAGEREF _Toc528157490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1C5EBC98" w14:textId="703508BC"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91" w:history="1">
        <w:r w:rsidR="00CE3B9C" w:rsidRPr="00550567">
          <w:rPr>
            <w:rStyle w:val="Hyperlink"/>
            <w:noProof/>
          </w:rPr>
          <w:t>3.43.1 General</w:t>
        </w:r>
        <w:r w:rsidR="00CE3B9C">
          <w:rPr>
            <w:noProof/>
            <w:webHidden/>
          </w:rPr>
          <w:tab/>
        </w:r>
        <w:r w:rsidR="00CE3B9C">
          <w:rPr>
            <w:noProof/>
            <w:webHidden/>
          </w:rPr>
          <w:fldChar w:fldCharType="begin"/>
        </w:r>
        <w:r w:rsidR="00CE3B9C">
          <w:rPr>
            <w:noProof/>
            <w:webHidden/>
          </w:rPr>
          <w:instrText xml:space="preserve"> PAGEREF _Toc528157491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7975CF62" w14:textId="5DA46FE9"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92" w:history="1">
        <w:r w:rsidR="00CE3B9C" w:rsidRPr="00550567">
          <w:rPr>
            <w:rStyle w:val="Hyperlink"/>
            <w:noProof/>
          </w:rPr>
          <w:t>3.43.2 id property</w:t>
        </w:r>
        <w:r w:rsidR="00CE3B9C">
          <w:rPr>
            <w:noProof/>
            <w:webHidden/>
          </w:rPr>
          <w:tab/>
        </w:r>
        <w:r w:rsidR="00CE3B9C">
          <w:rPr>
            <w:noProof/>
            <w:webHidden/>
          </w:rPr>
          <w:fldChar w:fldCharType="begin"/>
        </w:r>
        <w:r w:rsidR="00CE3B9C">
          <w:rPr>
            <w:noProof/>
            <w:webHidden/>
          </w:rPr>
          <w:instrText xml:space="preserve"> PAGEREF _Toc528157492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37A1DD56" w14:textId="6212C91D"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93" w:history="1">
        <w:r w:rsidR="00CE3B9C" w:rsidRPr="00550567">
          <w:rPr>
            <w:rStyle w:val="Hyperlink"/>
            <w:noProof/>
          </w:rPr>
          <w:t>3.43.3 ruleId property</w:t>
        </w:r>
        <w:r w:rsidR="00CE3B9C">
          <w:rPr>
            <w:noProof/>
            <w:webHidden/>
          </w:rPr>
          <w:tab/>
        </w:r>
        <w:r w:rsidR="00CE3B9C">
          <w:rPr>
            <w:noProof/>
            <w:webHidden/>
          </w:rPr>
          <w:fldChar w:fldCharType="begin"/>
        </w:r>
        <w:r w:rsidR="00CE3B9C">
          <w:rPr>
            <w:noProof/>
            <w:webHidden/>
          </w:rPr>
          <w:instrText xml:space="preserve"> PAGEREF _Toc528157493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57B4F419" w14:textId="2E020CE1"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94" w:history="1">
        <w:r w:rsidR="00CE3B9C" w:rsidRPr="00550567">
          <w:rPr>
            <w:rStyle w:val="Hyperlink"/>
            <w:noProof/>
          </w:rPr>
          <w:t>3.43.4 physicalLocation property</w:t>
        </w:r>
        <w:r w:rsidR="00CE3B9C">
          <w:rPr>
            <w:noProof/>
            <w:webHidden/>
          </w:rPr>
          <w:tab/>
        </w:r>
        <w:r w:rsidR="00CE3B9C">
          <w:rPr>
            <w:noProof/>
            <w:webHidden/>
          </w:rPr>
          <w:fldChar w:fldCharType="begin"/>
        </w:r>
        <w:r w:rsidR="00CE3B9C">
          <w:rPr>
            <w:noProof/>
            <w:webHidden/>
          </w:rPr>
          <w:instrText xml:space="preserve"> PAGEREF _Toc528157494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54054457" w14:textId="5277F135"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95" w:history="1">
        <w:r w:rsidR="00CE3B9C" w:rsidRPr="00550567">
          <w:rPr>
            <w:rStyle w:val="Hyperlink"/>
            <w:noProof/>
          </w:rPr>
          <w:t>3.43.5 message property</w:t>
        </w:r>
        <w:r w:rsidR="00CE3B9C">
          <w:rPr>
            <w:noProof/>
            <w:webHidden/>
          </w:rPr>
          <w:tab/>
        </w:r>
        <w:r w:rsidR="00CE3B9C">
          <w:rPr>
            <w:noProof/>
            <w:webHidden/>
          </w:rPr>
          <w:fldChar w:fldCharType="begin"/>
        </w:r>
        <w:r w:rsidR="00CE3B9C">
          <w:rPr>
            <w:noProof/>
            <w:webHidden/>
          </w:rPr>
          <w:instrText xml:space="preserve"> PAGEREF _Toc528157495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691B8E9A" w14:textId="21516D60"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96" w:history="1">
        <w:r w:rsidR="00CE3B9C" w:rsidRPr="00550567">
          <w:rPr>
            <w:rStyle w:val="Hyperlink"/>
            <w:noProof/>
          </w:rPr>
          <w:t>3.43.6 level property</w:t>
        </w:r>
        <w:r w:rsidR="00CE3B9C">
          <w:rPr>
            <w:noProof/>
            <w:webHidden/>
          </w:rPr>
          <w:tab/>
        </w:r>
        <w:r w:rsidR="00CE3B9C">
          <w:rPr>
            <w:noProof/>
            <w:webHidden/>
          </w:rPr>
          <w:fldChar w:fldCharType="begin"/>
        </w:r>
        <w:r w:rsidR="00CE3B9C">
          <w:rPr>
            <w:noProof/>
            <w:webHidden/>
          </w:rPr>
          <w:instrText xml:space="preserve"> PAGEREF _Toc528157496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613A9158" w14:textId="777918AA"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97" w:history="1">
        <w:r w:rsidR="00CE3B9C" w:rsidRPr="00550567">
          <w:rPr>
            <w:rStyle w:val="Hyperlink"/>
            <w:noProof/>
          </w:rPr>
          <w:t>3.43.7 threadId property</w:t>
        </w:r>
        <w:r w:rsidR="00CE3B9C">
          <w:rPr>
            <w:noProof/>
            <w:webHidden/>
          </w:rPr>
          <w:tab/>
        </w:r>
        <w:r w:rsidR="00CE3B9C">
          <w:rPr>
            <w:noProof/>
            <w:webHidden/>
          </w:rPr>
          <w:fldChar w:fldCharType="begin"/>
        </w:r>
        <w:r w:rsidR="00CE3B9C">
          <w:rPr>
            <w:noProof/>
            <w:webHidden/>
          </w:rPr>
          <w:instrText xml:space="preserve"> PAGEREF _Toc528157497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1EE6D049" w14:textId="5956EB3C"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98" w:history="1">
        <w:r w:rsidR="00CE3B9C" w:rsidRPr="00550567">
          <w:rPr>
            <w:rStyle w:val="Hyperlink"/>
            <w:noProof/>
          </w:rPr>
          <w:t>3.43.8 timeUtc property</w:t>
        </w:r>
        <w:r w:rsidR="00CE3B9C">
          <w:rPr>
            <w:noProof/>
            <w:webHidden/>
          </w:rPr>
          <w:tab/>
        </w:r>
        <w:r w:rsidR="00CE3B9C">
          <w:rPr>
            <w:noProof/>
            <w:webHidden/>
          </w:rPr>
          <w:fldChar w:fldCharType="begin"/>
        </w:r>
        <w:r w:rsidR="00CE3B9C">
          <w:rPr>
            <w:noProof/>
            <w:webHidden/>
          </w:rPr>
          <w:instrText xml:space="preserve"> PAGEREF _Toc528157498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17D148E7" w14:textId="0B058AF2"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499" w:history="1">
        <w:r w:rsidR="00CE3B9C" w:rsidRPr="00550567">
          <w:rPr>
            <w:rStyle w:val="Hyperlink"/>
            <w:noProof/>
          </w:rPr>
          <w:t>3.43.9 exception property</w:t>
        </w:r>
        <w:r w:rsidR="00CE3B9C">
          <w:rPr>
            <w:noProof/>
            <w:webHidden/>
          </w:rPr>
          <w:tab/>
        </w:r>
        <w:r w:rsidR="00CE3B9C">
          <w:rPr>
            <w:noProof/>
            <w:webHidden/>
          </w:rPr>
          <w:fldChar w:fldCharType="begin"/>
        </w:r>
        <w:r w:rsidR="00CE3B9C">
          <w:rPr>
            <w:noProof/>
            <w:webHidden/>
          </w:rPr>
          <w:instrText xml:space="preserve"> PAGEREF _Toc528157499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52E68B3A" w14:textId="2D9C3D19"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500" w:history="1">
        <w:r w:rsidR="00CE3B9C" w:rsidRPr="00550567">
          <w:rPr>
            <w:rStyle w:val="Hyperlink"/>
            <w:noProof/>
          </w:rPr>
          <w:t>3.44 exception object</w:t>
        </w:r>
        <w:r w:rsidR="00CE3B9C">
          <w:rPr>
            <w:noProof/>
            <w:webHidden/>
          </w:rPr>
          <w:tab/>
        </w:r>
        <w:r w:rsidR="00CE3B9C">
          <w:rPr>
            <w:noProof/>
            <w:webHidden/>
          </w:rPr>
          <w:fldChar w:fldCharType="begin"/>
        </w:r>
        <w:r w:rsidR="00CE3B9C">
          <w:rPr>
            <w:noProof/>
            <w:webHidden/>
          </w:rPr>
          <w:instrText xml:space="preserve"> PAGEREF _Toc528157500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71780A95" w14:textId="44102AD4"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501" w:history="1">
        <w:r w:rsidR="00CE3B9C" w:rsidRPr="00550567">
          <w:rPr>
            <w:rStyle w:val="Hyperlink"/>
            <w:noProof/>
          </w:rPr>
          <w:t>3.44.1 General</w:t>
        </w:r>
        <w:r w:rsidR="00CE3B9C">
          <w:rPr>
            <w:noProof/>
            <w:webHidden/>
          </w:rPr>
          <w:tab/>
        </w:r>
        <w:r w:rsidR="00CE3B9C">
          <w:rPr>
            <w:noProof/>
            <w:webHidden/>
          </w:rPr>
          <w:fldChar w:fldCharType="begin"/>
        </w:r>
        <w:r w:rsidR="00CE3B9C">
          <w:rPr>
            <w:noProof/>
            <w:webHidden/>
          </w:rPr>
          <w:instrText xml:space="preserve"> PAGEREF _Toc528157501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253AE028" w14:textId="745BADF7"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502" w:history="1">
        <w:r w:rsidR="00CE3B9C" w:rsidRPr="00550567">
          <w:rPr>
            <w:rStyle w:val="Hyperlink"/>
            <w:noProof/>
          </w:rPr>
          <w:t>3.44.2 kind property</w:t>
        </w:r>
        <w:r w:rsidR="00CE3B9C">
          <w:rPr>
            <w:noProof/>
            <w:webHidden/>
          </w:rPr>
          <w:tab/>
        </w:r>
        <w:r w:rsidR="00CE3B9C">
          <w:rPr>
            <w:noProof/>
            <w:webHidden/>
          </w:rPr>
          <w:fldChar w:fldCharType="begin"/>
        </w:r>
        <w:r w:rsidR="00CE3B9C">
          <w:rPr>
            <w:noProof/>
            <w:webHidden/>
          </w:rPr>
          <w:instrText xml:space="preserve"> PAGEREF _Toc528157502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5EB612E8" w14:textId="10F27082"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503" w:history="1">
        <w:r w:rsidR="00CE3B9C" w:rsidRPr="00550567">
          <w:rPr>
            <w:rStyle w:val="Hyperlink"/>
            <w:noProof/>
          </w:rPr>
          <w:t>3.44.3 message property</w:t>
        </w:r>
        <w:r w:rsidR="00CE3B9C">
          <w:rPr>
            <w:noProof/>
            <w:webHidden/>
          </w:rPr>
          <w:tab/>
        </w:r>
        <w:r w:rsidR="00CE3B9C">
          <w:rPr>
            <w:noProof/>
            <w:webHidden/>
          </w:rPr>
          <w:fldChar w:fldCharType="begin"/>
        </w:r>
        <w:r w:rsidR="00CE3B9C">
          <w:rPr>
            <w:noProof/>
            <w:webHidden/>
          </w:rPr>
          <w:instrText xml:space="preserve"> PAGEREF _Toc528157503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0A0026DA" w14:textId="7BF57474"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504" w:history="1">
        <w:r w:rsidR="00CE3B9C" w:rsidRPr="00550567">
          <w:rPr>
            <w:rStyle w:val="Hyperlink"/>
            <w:noProof/>
          </w:rPr>
          <w:t>3.44.4 stack property</w:t>
        </w:r>
        <w:r w:rsidR="00CE3B9C">
          <w:rPr>
            <w:noProof/>
            <w:webHidden/>
          </w:rPr>
          <w:tab/>
        </w:r>
        <w:r w:rsidR="00CE3B9C">
          <w:rPr>
            <w:noProof/>
            <w:webHidden/>
          </w:rPr>
          <w:fldChar w:fldCharType="begin"/>
        </w:r>
        <w:r w:rsidR="00CE3B9C">
          <w:rPr>
            <w:noProof/>
            <w:webHidden/>
          </w:rPr>
          <w:instrText xml:space="preserve"> PAGEREF _Toc528157504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42DF2122" w14:textId="2D7F46D2"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505" w:history="1">
        <w:r w:rsidR="00CE3B9C" w:rsidRPr="00550567">
          <w:rPr>
            <w:rStyle w:val="Hyperlink"/>
            <w:noProof/>
          </w:rPr>
          <w:t>3.44.5 innerExceptions property</w:t>
        </w:r>
        <w:r w:rsidR="00CE3B9C">
          <w:rPr>
            <w:noProof/>
            <w:webHidden/>
          </w:rPr>
          <w:tab/>
        </w:r>
        <w:r w:rsidR="00CE3B9C">
          <w:rPr>
            <w:noProof/>
            <w:webHidden/>
          </w:rPr>
          <w:fldChar w:fldCharType="begin"/>
        </w:r>
        <w:r w:rsidR="00CE3B9C">
          <w:rPr>
            <w:noProof/>
            <w:webHidden/>
          </w:rPr>
          <w:instrText xml:space="preserve"> PAGEREF _Toc528157505 \h </w:instrText>
        </w:r>
        <w:r w:rsidR="00CE3B9C">
          <w:rPr>
            <w:noProof/>
            <w:webHidden/>
          </w:rPr>
        </w:r>
        <w:r w:rsidR="00CE3B9C">
          <w:rPr>
            <w:noProof/>
            <w:webHidden/>
          </w:rPr>
          <w:fldChar w:fldCharType="separate"/>
        </w:r>
        <w:r w:rsidR="00CE3B9C">
          <w:rPr>
            <w:noProof/>
            <w:webHidden/>
          </w:rPr>
          <w:t>120</w:t>
        </w:r>
        <w:r w:rsidR="00CE3B9C">
          <w:rPr>
            <w:noProof/>
            <w:webHidden/>
          </w:rPr>
          <w:fldChar w:fldCharType="end"/>
        </w:r>
      </w:hyperlink>
    </w:p>
    <w:p w14:paraId="0506E814" w14:textId="542D8061" w:rsidR="00CE3B9C" w:rsidRDefault="000D038B">
      <w:pPr>
        <w:pStyle w:val="TOC1"/>
        <w:rPr>
          <w:rFonts w:asciiTheme="minorHAnsi" w:eastAsiaTheme="minorEastAsia" w:hAnsiTheme="minorHAnsi" w:cstheme="minorBidi"/>
          <w:noProof/>
          <w:sz w:val="22"/>
          <w:szCs w:val="22"/>
        </w:rPr>
      </w:pPr>
      <w:hyperlink w:anchor="_Toc528157506" w:history="1">
        <w:r w:rsidR="00CE3B9C" w:rsidRPr="00550567">
          <w:rPr>
            <w:rStyle w:val="Hyperlink"/>
            <w:noProof/>
          </w:rPr>
          <w:t>4</w:t>
        </w:r>
        <w:r w:rsidR="00CE3B9C">
          <w:rPr>
            <w:rFonts w:asciiTheme="minorHAnsi" w:eastAsiaTheme="minorEastAsia" w:hAnsiTheme="minorHAnsi" w:cstheme="minorBidi"/>
            <w:noProof/>
            <w:sz w:val="22"/>
            <w:szCs w:val="22"/>
          </w:rPr>
          <w:tab/>
        </w:r>
        <w:r w:rsidR="00CE3B9C" w:rsidRPr="00550567">
          <w:rPr>
            <w:rStyle w:val="Hyperlink"/>
            <w:noProof/>
          </w:rPr>
          <w:t>External property file format</w:t>
        </w:r>
        <w:r w:rsidR="00CE3B9C">
          <w:rPr>
            <w:noProof/>
            <w:webHidden/>
          </w:rPr>
          <w:tab/>
        </w:r>
        <w:r w:rsidR="00CE3B9C">
          <w:rPr>
            <w:noProof/>
            <w:webHidden/>
          </w:rPr>
          <w:fldChar w:fldCharType="begin"/>
        </w:r>
        <w:r w:rsidR="00CE3B9C">
          <w:rPr>
            <w:noProof/>
            <w:webHidden/>
          </w:rPr>
          <w:instrText xml:space="preserve"> PAGEREF _Toc528157506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7501E8C1" w14:textId="2D363455"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507" w:history="1">
        <w:r w:rsidR="00CE3B9C" w:rsidRPr="00550567">
          <w:rPr>
            <w:rStyle w:val="Hyperlink"/>
            <w:noProof/>
          </w:rPr>
          <w:t>4.1 General</w:t>
        </w:r>
        <w:r w:rsidR="00CE3B9C">
          <w:rPr>
            <w:noProof/>
            <w:webHidden/>
          </w:rPr>
          <w:tab/>
        </w:r>
        <w:r w:rsidR="00CE3B9C">
          <w:rPr>
            <w:noProof/>
            <w:webHidden/>
          </w:rPr>
          <w:fldChar w:fldCharType="begin"/>
        </w:r>
        <w:r w:rsidR="00CE3B9C">
          <w:rPr>
            <w:noProof/>
            <w:webHidden/>
          </w:rPr>
          <w:instrText xml:space="preserve"> PAGEREF _Toc528157507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654B3BBB" w14:textId="70073D75"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508" w:history="1">
        <w:r w:rsidR="00CE3B9C" w:rsidRPr="00550567">
          <w:rPr>
            <w:rStyle w:val="Hyperlink"/>
            <w:noProof/>
          </w:rPr>
          <w:t>4.2 External property file naming convention</w:t>
        </w:r>
        <w:r w:rsidR="00CE3B9C">
          <w:rPr>
            <w:noProof/>
            <w:webHidden/>
          </w:rPr>
          <w:tab/>
        </w:r>
        <w:r w:rsidR="00CE3B9C">
          <w:rPr>
            <w:noProof/>
            <w:webHidden/>
          </w:rPr>
          <w:fldChar w:fldCharType="begin"/>
        </w:r>
        <w:r w:rsidR="00CE3B9C">
          <w:rPr>
            <w:noProof/>
            <w:webHidden/>
          </w:rPr>
          <w:instrText xml:space="preserve"> PAGEREF _Toc528157508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123F6C73" w14:textId="5FFFB05C"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509" w:history="1">
        <w:r w:rsidR="00CE3B9C" w:rsidRPr="00550567">
          <w:rPr>
            <w:rStyle w:val="Hyperlink"/>
            <w:noProof/>
          </w:rPr>
          <w:t>4.3 externalProperties object</w:t>
        </w:r>
        <w:r w:rsidR="00CE3B9C">
          <w:rPr>
            <w:noProof/>
            <w:webHidden/>
          </w:rPr>
          <w:tab/>
        </w:r>
        <w:r w:rsidR="00CE3B9C">
          <w:rPr>
            <w:noProof/>
            <w:webHidden/>
          </w:rPr>
          <w:fldChar w:fldCharType="begin"/>
        </w:r>
        <w:r w:rsidR="00CE3B9C">
          <w:rPr>
            <w:noProof/>
            <w:webHidden/>
          </w:rPr>
          <w:instrText xml:space="preserve"> PAGEREF _Toc528157509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26302064" w14:textId="3C920069"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510" w:history="1">
        <w:r w:rsidR="00CE3B9C" w:rsidRPr="00550567">
          <w:rPr>
            <w:rStyle w:val="Hyperlink"/>
            <w:noProof/>
          </w:rPr>
          <w:t>4.3.1 General</w:t>
        </w:r>
        <w:r w:rsidR="00CE3B9C">
          <w:rPr>
            <w:noProof/>
            <w:webHidden/>
          </w:rPr>
          <w:tab/>
        </w:r>
        <w:r w:rsidR="00CE3B9C">
          <w:rPr>
            <w:noProof/>
            <w:webHidden/>
          </w:rPr>
          <w:fldChar w:fldCharType="begin"/>
        </w:r>
        <w:r w:rsidR="00CE3B9C">
          <w:rPr>
            <w:noProof/>
            <w:webHidden/>
          </w:rPr>
          <w:instrText xml:space="preserve"> PAGEREF _Toc528157510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1F57610A" w14:textId="34259B17"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511" w:history="1">
        <w:r w:rsidR="00CE3B9C" w:rsidRPr="00550567">
          <w:rPr>
            <w:rStyle w:val="Hyperlink"/>
            <w:noProof/>
          </w:rPr>
          <w:t>4.3.2 $schema property</w:t>
        </w:r>
        <w:r w:rsidR="00CE3B9C">
          <w:rPr>
            <w:noProof/>
            <w:webHidden/>
          </w:rPr>
          <w:tab/>
        </w:r>
        <w:r w:rsidR="00CE3B9C">
          <w:rPr>
            <w:noProof/>
            <w:webHidden/>
          </w:rPr>
          <w:fldChar w:fldCharType="begin"/>
        </w:r>
        <w:r w:rsidR="00CE3B9C">
          <w:rPr>
            <w:noProof/>
            <w:webHidden/>
          </w:rPr>
          <w:instrText xml:space="preserve"> PAGEREF _Toc528157511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763285C3" w14:textId="477CA661"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512" w:history="1">
        <w:r w:rsidR="00CE3B9C" w:rsidRPr="00550567">
          <w:rPr>
            <w:rStyle w:val="Hyperlink"/>
            <w:noProof/>
          </w:rPr>
          <w:t>4.3.3 version property</w:t>
        </w:r>
        <w:r w:rsidR="00CE3B9C">
          <w:rPr>
            <w:noProof/>
            <w:webHidden/>
          </w:rPr>
          <w:tab/>
        </w:r>
        <w:r w:rsidR="00CE3B9C">
          <w:rPr>
            <w:noProof/>
            <w:webHidden/>
          </w:rPr>
          <w:fldChar w:fldCharType="begin"/>
        </w:r>
        <w:r w:rsidR="00CE3B9C">
          <w:rPr>
            <w:noProof/>
            <w:webHidden/>
          </w:rPr>
          <w:instrText xml:space="preserve"> PAGEREF _Toc528157512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B426E79" w14:textId="5600DF90"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513" w:history="1">
        <w:r w:rsidR="00CE3B9C" w:rsidRPr="00550567">
          <w:rPr>
            <w:rStyle w:val="Hyperlink"/>
            <w:noProof/>
          </w:rPr>
          <w:t>4.3.4 instanceGuid property</w:t>
        </w:r>
        <w:r w:rsidR="00CE3B9C">
          <w:rPr>
            <w:noProof/>
            <w:webHidden/>
          </w:rPr>
          <w:tab/>
        </w:r>
        <w:r w:rsidR="00CE3B9C">
          <w:rPr>
            <w:noProof/>
            <w:webHidden/>
          </w:rPr>
          <w:fldChar w:fldCharType="begin"/>
        </w:r>
        <w:r w:rsidR="00CE3B9C">
          <w:rPr>
            <w:noProof/>
            <w:webHidden/>
          </w:rPr>
          <w:instrText xml:space="preserve"> PAGEREF _Toc528157513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E94C957" w14:textId="3BA18EA4"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514" w:history="1">
        <w:r w:rsidR="00CE3B9C" w:rsidRPr="00550567">
          <w:rPr>
            <w:rStyle w:val="Hyperlink"/>
            <w:noProof/>
          </w:rPr>
          <w:t>4.3.5 runInstanceGuid property</w:t>
        </w:r>
        <w:r w:rsidR="00CE3B9C">
          <w:rPr>
            <w:noProof/>
            <w:webHidden/>
          </w:rPr>
          <w:tab/>
        </w:r>
        <w:r w:rsidR="00CE3B9C">
          <w:rPr>
            <w:noProof/>
            <w:webHidden/>
          </w:rPr>
          <w:fldChar w:fldCharType="begin"/>
        </w:r>
        <w:r w:rsidR="00CE3B9C">
          <w:rPr>
            <w:noProof/>
            <w:webHidden/>
          </w:rPr>
          <w:instrText xml:space="preserve"> PAGEREF _Toc528157514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7CFCB69D" w14:textId="154B864A" w:rsidR="00CE3B9C" w:rsidRDefault="000D038B">
      <w:pPr>
        <w:pStyle w:val="TOC3"/>
        <w:tabs>
          <w:tab w:val="right" w:leader="dot" w:pos="9350"/>
        </w:tabs>
        <w:rPr>
          <w:rFonts w:asciiTheme="minorHAnsi" w:eastAsiaTheme="minorEastAsia" w:hAnsiTheme="minorHAnsi" w:cstheme="minorBidi"/>
          <w:noProof/>
          <w:sz w:val="22"/>
          <w:szCs w:val="22"/>
        </w:rPr>
      </w:pPr>
      <w:hyperlink w:anchor="_Toc528157515" w:history="1">
        <w:r w:rsidR="00CE3B9C" w:rsidRPr="00550567">
          <w:rPr>
            <w:rStyle w:val="Hyperlink"/>
            <w:noProof/>
          </w:rPr>
          <w:t>4.3.6 The property value properties</w:t>
        </w:r>
        <w:r w:rsidR="00CE3B9C">
          <w:rPr>
            <w:noProof/>
            <w:webHidden/>
          </w:rPr>
          <w:tab/>
        </w:r>
        <w:r w:rsidR="00CE3B9C">
          <w:rPr>
            <w:noProof/>
            <w:webHidden/>
          </w:rPr>
          <w:fldChar w:fldCharType="begin"/>
        </w:r>
        <w:r w:rsidR="00CE3B9C">
          <w:rPr>
            <w:noProof/>
            <w:webHidden/>
          </w:rPr>
          <w:instrText xml:space="preserve"> PAGEREF _Toc528157515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5F6A517" w14:textId="2B90AA47" w:rsidR="00CE3B9C" w:rsidRDefault="000D038B">
      <w:pPr>
        <w:pStyle w:val="TOC1"/>
        <w:rPr>
          <w:rFonts w:asciiTheme="minorHAnsi" w:eastAsiaTheme="minorEastAsia" w:hAnsiTheme="minorHAnsi" w:cstheme="minorBidi"/>
          <w:noProof/>
          <w:sz w:val="22"/>
          <w:szCs w:val="22"/>
        </w:rPr>
      </w:pPr>
      <w:hyperlink w:anchor="_Toc528157516" w:history="1">
        <w:r w:rsidR="00CE3B9C" w:rsidRPr="00550567">
          <w:rPr>
            <w:rStyle w:val="Hyperlink"/>
            <w:noProof/>
          </w:rPr>
          <w:t>5</w:t>
        </w:r>
        <w:r w:rsidR="00CE3B9C">
          <w:rPr>
            <w:rFonts w:asciiTheme="minorHAnsi" w:eastAsiaTheme="minorEastAsia" w:hAnsiTheme="minorHAnsi" w:cstheme="minorBidi"/>
            <w:noProof/>
            <w:sz w:val="22"/>
            <w:szCs w:val="22"/>
          </w:rPr>
          <w:tab/>
        </w:r>
        <w:r w:rsidR="00CE3B9C" w:rsidRPr="00550567">
          <w:rPr>
            <w:rStyle w:val="Hyperlink"/>
            <w:noProof/>
          </w:rPr>
          <w:t>Conformance</w:t>
        </w:r>
        <w:r w:rsidR="00CE3B9C">
          <w:rPr>
            <w:noProof/>
            <w:webHidden/>
          </w:rPr>
          <w:tab/>
        </w:r>
        <w:r w:rsidR="00CE3B9C">
          <w:rPr>
            <w:noProof/>
            <w:webHidden/>
          </w:rPr>
          <w:fldChar w:fldCharType="begin"/>
        </w:r>
        <w:r w:rsidR="00CE3B9C">
          <w:rPr>
            <w:noProof/>
            <w:webHidden/>
          </w:rPr>
          <w:instrText xml:space="preserve"> PAGEREF _Toc528157516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6228272A" w14:textId="534B262D"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517" w:history="1">
        <w:r w:rsidR="00CE3B9C" w:rsidRPr="00550567">
          <w:rPr>
            <w:rStyle w:val="Hyperlink"/>
            <w:noProof/>
          </w:rPr>
          <w:t>5.1 Conformance targets</w:t>
        </w:r>
        <w:r w:rsidR="00CE3B9C">
          <w:rPr>
            <w:noProof/>
            <w:webHidden/>
          </w:rPr>
          <w:tab/>
        </w:r>
        <w:r w:rsidR="00CE3B9C">
          <w:rPr>
            <w:noProof/>
            <w:webHidden/>
          </w:rPr>
          <w:fldChar w:fldCharType="begin"/>
        </w:r>
        <w:r w:rsidR="00CE3B9C">
          <w:rPr>
            <w:noProof/>
            <w:webHidden/>
          </w:rPr>
          <w:instrText xml:space="preserve"> PAGEREF _Toc528157517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39735EDC" w14:textId="7B4131C2"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518" w:history="1">
        <w:r w:rsidR="00CE3B9C" w:rsidRPr="00550567">
          <w:rPr>
            <w:rStyle w:val="Hyperlink"/>
            <w:noProof/>
          </w:rPr>
          <w:t>5.2 Conformance Clause 1: SARIF log file</w:t>
        </w:r>
        <w:r w:rsidR="00CE3B9C">
          <w:rPr>
            <w:noProof/>
            <w:webHidden/>
          </w:rPr>
          <w:tab/>
        </w:r>
        <w:r w:rsidR="00CE3B9C">
          <w:rPr>
            <w:noProof/>
            <w:webHidden/>
          </w:rPr>
          <w:fldChar w:fldCharType="begin"/>
        </w:r>
        <w:r w:rsidR="00CE3B9C">
          <w:rPr>
            <w:noProof/>
            <w:webHidden/>
          </w:rPr>
          <w:instrText xml:space="preserve"> PAGEREF _Toc528157518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1A0AE748" w14:textId="1E3604A1"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519" w:history="1">
        <w:r w:rsidR="00CE3B9C" w:rsidRPr="00550567">
          <w:rPr>
            <w:rStyle w:val="Hyperlink"/>
            <w:noProof/>
          </w:rPr>
          <w:t>5.3 Conformance Clause 2: SARIF resource file</w:t>
        </w:r>
        <w:r w:rsidR="00CE3B9C">
          <w:rPr>
            <w:noProof/>
            <w:webHidden/>
          </w:rPr>
          <w:tab/>
        </w:r>
        <w:r w:rsidR="00CE3B9C">
          <w:rPr>
            <w:noProof/>
            <w:webHidden/>
          </w:rPr>
          <w:fldChar w:fldCharType="begin"/>
        </w:r>
        <w:r w:rsidR="00CE3B9C">
          <w:rPr>
            <w:noProof/>
            <w:webHidden/>
          </w:rPr>
          <w:instrText xml:space="preserve"> PAGEREF _Toc528157519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2F5761F7" w14:textId="6A2E4D30"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520" w:history="1">
        <w:r w:rsidR="00CE3B9C" w:rsidRPr="00550567">
          <w:rPr>
            <w:rStyle w:val="Hyperlink"/>
            <w:noProof/>
          </w:rPr>
          <w:t>5.4 Conformance Clause 3: SARIF producer</w:t>
        </w:r>
        <w:r w:rsidR="00CE3B9C">
          <w:rPr>
            <w:noProof/>
            <w:webHidden/>
          </w:rPr>
          <w:tab/>
        </w:r>
        <w:r w:rsidR="00CE3B9C">
          <w:rPr>
            <w:noProof/>
            <w:webHidden/>
          </w:rPr>
          <w:fldChar w:fldCharType="begin"/>
        </w:r>
        <w:r w:rsidR="00CE3B9C">
          <w:rPr>
            <w:noProof/>
            <w:webHidden/>
          </w:rPr>
          <w:instrText xml:space="preserve"> PAGEREF _Toc528157520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46560C09" w14:textId="5E8062BE"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521" w:history="1">
        <w:r w:rsidR="00CE3B9C" w:rsidRPr="00550567">
          <w:rPr>
            <w:rStyle w:val="Hyperlink"/>
            <w:noProof/>
          </w:rPr>
          <w:t>5.5 Conformance Clause 4: Direct producer</w:t>
        </w:r>
        <w:r w:rsidR="00CE3B9C">
          <w:rPr>
            <w:noProof/>
            <w:webHidden/>
          </w:rPr>
          <w:tab/>
        </w:r>
        <w:r w:rsidR="00CE3B9C">
          <w:rPr>
            <w:noProof/>
            <w:webHidden/>
          </w:rPr>
          <w:fldChar w:fldCharType="begin"/>
        </w:r>
        <w:r w:rsidR="00CE3B9C">
          <w:rPr>
            <w:noProof/>
            <w:webHidden/>
          </w:rPr>
          <w:instrText xml:space="preserve"> PAGEREF _Toc528157521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E187DCC" w14:textId="3BBA723C"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522" w:history="1">
        <w:r w:rsidR="00CE3B9C" w:rsidRPr="00550567">
          <w:rPr>
            <w:rStyle w:val="Hyperlink"/>
            <w:noProof/>
          </w:rPr>
          <w:t>5.6 Conformance Clause 5: Deterministic producer</w:t>
        </w:r>
        <w:r w:rsidR="00CE3B9C">
          <w:rPr>
            <w:noProof/>
            <w:webHidden/>
          </w:rPr>
          <w:tab/>
        </w:r>
        <w:r w:rsidR="00CE3B9C">
          <w:rPr>
            <w:noProof/>
            <w:webHidden/>
          </w:rPr>
          <w:fldChar w:fldCharType="begin"/>
        </w:r>
        <w:r w:rsidR="00CE3B9C">
          <w:rPr>
            <w:noProof/>
            <w:webHidden/>
          </w:rPr>
          <w:instrText xml:space="preserve"> PAGEREF _Toc528157522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3C9EF4B8" w14:textId="3FD460CE"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523" w:history="1">
        <w:r w:rsidR="00CE3B9C" w:rsidRPr="00550567">
          <w:rPr>
            <w:rStyle w:val="Hyperlink"/>
            <w:noProof/>
          </w:rPr>
          <w:t>5.7 Conformance Clause 6: Converter</w:t>
        </w:r>
        <w:r w:rsidR="00CE3B9C">
          <w:rPr>
            <w:noProof/>
            <w:webHidden/>
          </w:rPr>
          <w:tab/>
        </w:r>
        <w:r w:rsidR="00CE3B9C">
          <w:rPr>
            <w:noProof/>
            <w:webHidden/>
          </w:rPr>
          <w:fldChar w:fldCharType="begin"/>
        </w:r>
        <w:r w:rsidR="00CE3B9C">
          <w:rPr>
            <w:noProof/>
            <w:webHidden/>
          </w:rPr>
          <w:instrText xml:space="preserve"> PAGEREF _Toc528157523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391F0931" w14:textId="0FAD0D9F"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524" w:history="1">
        <w:r w:rsidR="00CE3B9C" w:rsidRPr="00550567">
          <w:rPr>
            <w:rStyle w:val="Hyperlink"/>
            <w:noProof/>
          </w:rPr>
          <w:t>5.8 Conformance Clause 7: SARIF post-processor</w:t>
        </w:r>
        <w:r w:rsidR="00CE3B9C">
          <w:rPr>
            <w:noProof/>
            <w:webHidden/>
          </w:rPr>
          <w:tab/>
        </w:r>
        <w:r w:rsidR="00CE3B9C">
          <w:rPr>
            <w:noProof/>
            <w:webHidden/>
          </w:rPr>
          <w:fldChar w:fldCharType="begin"/>
        </w:r>
        <w:r w:rsidR="00CE3B9C">
          <w:rPr>
            <w:noProof/>
            <w:webHidden/>
          </w:rPr>
          <w:instrText xml:space="preserve"> PAGEREF _Toc528157524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76B0682D" w14:textId="0F40503B"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525" w:history="1">
        <w:r w:rsidR="00CE3B9C" w:rsidRPr="00550567">
          <w:rPr>
            <w:rStyle w:val="Hyperlink"/>
            <w:noProof/>
          </w:rPr>
          <w:t>5.9 Conformance Clause 8: SARIF consumer</w:t>
        </w:r>
        <w:r w:rsidR="00CE3B9C">
          <w:rPr>
            <w:noProof/>
            <w:webHidden/>
          </w:rPr>
          <w:tab/>
        </w:r>
        <w:r w:rsidR="00CE3B9C">
          <w:rPr>
            <w:noProof/>
            <w:webHidden/>
          </w:rPr>
          <w:fldChar w:fldCharType="begin"/>
        </w:r>
        <w:r w:rsidR="00CE3B9C">
          <w:rPr>
            <w:noProof/>
            <w:webHidden/>
          </w:rPr>
          <w:instrText xml:space="preserve"> PAGEREF _Toc528157525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8997C35" w14:textId="31878AA7"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526" w:history="1">
        <w:r w:rsidR="00CE3B9C" w:rsidRPr="00550567">
          <w:rPr>
            <w:rStyle w:val="Hyperlink"/>
            <w:noProof/>
          </w:rPr>
          <w:t>5.10 Conformance Clause 9: Viewer</w:t>
        </w:r>
        <w:r w:rsidR="00CE3B9C">
          <w:rPr>
            <w:noProof/>
            <w:webHidden/>
          </w:rPr>
          <w:tab/>
        </w:r>
        <w:r w:rsidR="00CE3B9C">
          <w:rPr>
            <w:noProof/>
            <w:webHidden/>
          </w:rPr>
          <w:fldChar w:fldCharType="begin"/>
        </w:r>
        <w:r w:rsidR="00CE3B9C">
          <w:rPr>
            <w:noProof/>
            <w:webHidden/>
          </w:rPr>
          <w:instrText xml:space="preserve"> PAGEREF _Toc528157526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33EF2D1" w14:textId="572CD902"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527" w:history="1">
        <w:r w:rsidR="00CE3B9C" w:rsidRPr="00550567">
          <w:rPr>
            <w:rStyle w:val="Hyperlink"/>
            <w:noProof/>
          </w:rPr>
          <w:t>5.11 Conformance Clause 10: Result management system</w:t>
        </w:r>
        <w:r w:rsidR="00CE3B9C">
          <w:rPr>
            <w:noProof/>
            <w:webHidden/>
          </w:rPr>
          <w:tab/>
        </w:r>
        <w:r w:rsidR="00CE3B9C">
          <w:rPr>
            <w:noProof/>
            <w:webHidden/>
          </w:rPr>
          <w:fldChar w:fldCharType="begin"/>
        </w:r>
        <w:r w:rsidR="00CE3B9C">
          <w:rPr>
            <w:noProof/>
            <w:webHidden/>
          </w:rPr>
          <w:instrText xml:space="preserve"> PAGEREF _Toc528157527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00F6158B" w14:textId="1DA768BF"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528" w:history="1">
        <w:r w:rsidR="00CE3B9C" w:rsidRPr="00550567">
          <w:rPr>
            <w:rStyle w:val="Hyperlink"/>
            <w:noProof/>
          </w:rPr>
          <w:t>5.12 Conformance Clause 11: Engineering system</w:t>
        </w:r>
        <w:r w:rsidR="00CE3B9C">
          <w:rPr>
            <w:noProof/>
            <w:webHidden/>
          </w:rPr>
          <w:tab/>
        </w:r>
        <w:r w:rsidR="00CE3B9C">
          <w:rPr>
            <w:noProof/>
            <w:webHidden/>
          </w:rPr>
          <w:fldChar w:fldCharType="begin"/>
        </w:r>
        <w:r w:rsidR="00CE3B9C">
          <w:rPr>
            <w:noProof/>
            <w:webHidden/>
          </w:rPr>
          <w:instrText xml:space="preserve"> PAGEREF _Toc528157528 \h </w:instrText>
        </w:r>
        <w:r w:rsidR="00CE3B9C">
          <w:rPr>
            <w:noProof/>
            <w:webHidden/>
          </w:rPr>
        </w:r>
        <w:r w:rsidR="00CE3B9C">
          <w:rPr>
            <w:noProof/>
            <w:webHidden/>
          </w:rPr>
          <w:fldChar w:fldCharType="separate"/>
        </w:r>
        <w:r w:rsidR="00CE3B9C">
          <w:rPr>
            <w:noProof/>
            <w:webHidden/>
          </w:rPr>
          <w:t>125</w:t>
        </w:r>
        <w:r w:rsidR="00CE3B9C">
          <w:rPr>
            <w:noProof/>
            <w:webHidden/>
          </w:rPr>
          <w:fldChar w:fldCharType="end"/>
        </w:r>
      </w:hyperlink>
    </w:p>
    <w:p w14:paraId="7BA53242" w14:textId="0663F785" w:rsidR="00CE3B9C" w:rsidRDefault="000D038B">
      <w:pPr>
        <w:pStyle w:val="TOC1"/>
        <w:rPr>
          <w:rFonts w:asciiTheme="minorHAnsi" w:eastAsiaTheme="minorEastAsia" w:hAnsiTheme="minorHAnsi" w:cstheme="minorBidi"/>
          <w:noProof/>
          <w:sz w:val="22"/>
          <w:szCs w:val="22"/>
        </w:rPr>
      </w:pPr>
      <w:hyperlink w:anchor="_Toc528157529" w:history="1">
        <w:r w:rsidR="00CE3B9C" w:rsidRPr="00550567">
          <w:rPr>
            <w:rStyle w:val="Hyperlink"/>
            <w:noProof/>
          </w:rPr>
          <w:t>Appendix A. (Informative) Acknowledgments</w:t>
        </w:r>
        <w:r w:rsidR="00CE3B9C">
          <w:rPr>
            <w:noProof/>
            <w:webHidden/>
          </w:rPr>
          <w:tab/>
        </w:r>
        <w:r w:rsidR="00CE3B9C">
          <w:rPr>
            <w:noProof/>
            <w:webHidden/>
          </w:rPr>
          <w:fldChar w:fldCharType="begin"/>
        </w:r>
        <w:r w:rsidR="00CE3B9C">
          <w:rPr>
            <w:noProof/>
            <w:webHidden/>
          </w:rPr>
          <w:instrText xml:space="preserve"> PAGEREF _Toc528157529 \h </w:instrText>
        </w:r>
        <w:r w:rsidR="00CE3B9C">
          <w:rPr>
            <w:noProof/>
            <w:webHidden/>
          </w:rPr>
        </w:r>
        <w:r w:rsidR="00CE3B9C">
          <w:rPr>
            <w:noProof/>
            <w:webHidden/>
          </w:rPr>
          <w:fldChar w:fldCharType="separate"/>
        </w:r>
        <w:r w:rsidR="00CE3B9C">
          <w:rPr>
            <w:noProof/>
            <w:webHidden/>
          </w:rPr>
          <w:t>126</w:t>
        </w:r>
        <w:r w:rsidR="00CE3B9C">
          <w:rPr>
            <w:noProof/>
            <w:webHidden/>
          </w:rPr>
          <w:fldChar w:fldCharType="end"/>
        </w:r>
      </w:hyperlink>
    </w:p>
    <w:p w14:paraId="0B861A19" w14:textId="2C9BD121" w:rsidR="00CE3B9C" w:rsidRDefault="000D038B">
      <w:pPr>
        <w:pStyle w:val="TOC1"/>
        <w:rPr>
          <w:rFonts w:asciiTheme="minorHAnsi" w:eastAsiaTheme="minorEastAsia" w:hAnsiTheme="minorHAnsi" w:cstheme="minorBidi"/>
          <w:noProof/>
          <w:sz w:val="22"/>
          <w:szCs w:val="22"/>
        </w:rPr>
      </w:pPr>
      <w:hyperlink w:anchor="_Toc528157530" w:history="1">
        <w:r w:rsidR="00CE3B9C" w:rsidRPr="00550567">
          <w:rPr>
            <w:rStyle w:val="Hyperlink"/>
            <w:noProof/>
          </w:rPr>
          <w:t>Appendix B. (Normative) Use of fingerprints by result management systems</w:t>
        </w:r>
        <w:r w:rsidR="00CE3B9C">
          <w:rPr>
            <w:noProof/>
            <w:webHidden/>
          </w:rPr>
          <w:tab/>
        </w:r>
        <w:r w:rsidR="00CE3B9C">
          <w:rPr>
            <w:noProof/>
            <w:webHidden/>
          </w:rPr>
          <w:fldChar w:fldCharType="begin"/>
        </w:r>
        <w:r w:rsidR="00CE3B9C">
          <w:rPr>
            <w:noProof/>
            <w:webHidden/>
          </w:rPr>
          <w:instrText xml:space="preserve"> PAGEREF _Toc528157530 \h </w:instrText>
        </w:r>
        <w:r w:rsidR="00CE3B9C">
          <w:rPr>
            <w:noProof/>
            <w:webHidden/>
          </w:rPr>
        </w:r>
        <w:r w:rsidR="00CE3B9C">
          <w:rPr>
            <w:noProof/>
            <w:webHidden/>
          </w:rPr>
          <w:fldChar w:fldCharType="separate"/>
        </w:r>
        <w:r w:rsidR="00CE3B9C">
          <w:rPr>
            <w:noProof/>
            <w:webHidden/>
          </w:rPr>
          <w:t>127</w:t>
        </w:r>
        <w:r w:rsidR="00CE3B9C">
          <w:rPr>
            <w:noProof/>
            <w:webHidden/>
          </w:rPr>
          <w:fldChar w:fldCharType="end"/>
        </w:r>
      </w:hyperlink>
    </w:p>
    <w:p w14:paraId="32A3E35C" w14:textId="348FAECB" w:rsidR="00CE3B9C" w:rsidRDefault="000D038B">
      <w:pPr>
        <w:pStyle w:val="TOC1"/>
        <w:rPr>
          <w:rFonts w:asciiTheme="minorHAnsi" w:eastAsiaTheme="minorEastAsia" w:hAnsiTheme="minorHAnsi" w:cstheme="minorBidi"/>
          <w:noProof/>
          <w:sz w:val="22"/>
          <w:szCs w:val="22"/>
        </w:rPr>
      </w:pPr>
      <w:hyperlink w:anchor="_Toc528157531" w:history="1">
        <w:r w:rsidR="00CE3B9C" w:rsidRPr="00550567">
          <w:rPr>
            <w:rStyle w:val="Hyperlink"/>
            <w:noProof/>
          </w:rPr>
          <w:t>Appendix C. (Informative) Use of SARIF by log file viewers</w:t>
        </w:r>
        <w:r w:rsidR="00CE3B9C">
          <w:rPr>
            <w:noProof/>
            <w:webHidden/>
          </w:rPr>
          <w:tab/>
        </w:r>
        <w:r w:rsidR="00CE3B9C">
          <w:rPr>
            <w:noProof/>
            <w:webHidden/>
          </w:rPr>
          <w:fldChar w:fldCharType="begin"/>
        </w:r>
        <w:r w:rsidR="00CE3B9C">
          <w:rPr>
            <w:noProof/>
            <w:webHidden/>
          </w:rPr>
          <w:instrText xml:space="preserve"> PAGEREF _Toc528157531 \h </w:instrText>
        </w:r>
        <w:r w:rsidR="00CE3B9C">
          <w:rPr>
            <w:noProof/>
            <w:webHidden/>
          </w:rPr>
        </w:r>
        <w:r w:rsidR="00CE3B9C">
          <w:rPr>
            <w:noProof/>
            <w:webHidden/>
          </w:rPr>
          <w:fldChar w:fldCharType="separate"/>
        </w:r>
        <w:r w:rsidR="00CE3B9C">
          <w:rPr>
            <w:noProof/>
            <w:webHidden/>
          </w:rPr>
          <w:t>128</w:t>
        </w:r>
        <w:r w:rsidR="00CE3B9C">
          <w:rPr>
            <w:noProof/>
            <w:webHidden/>
          </w:rPr>
          <w:fldChar w:fldCharType="end"/>
        </w:r>
      </w:hyperlink>
    </w:p>
    <w:p w14:paraId="545615B0" w14:textId="3C639A20" w:rsidR="00CE3B9C" w:rsidRDefault="000D038B">
      <w:pPr>
        <w:pStyle w:val="TOC1"/>
        <w:rPr>
          <w:rFonts w:asciiTheme="minorHAnsi" w:eastAsiaTheme="minorEastAsia" w:hAnsiTheme="minorHAnsi" w:cstheme="minorBidi"/>
          <w:noProof/>
          <w:sz w:val="22"/>
          <w:szCs w:val="22"/>
        </w:rPr>
      </w:pPr>
      <w:hyperlink w:anchor="_Toc528157532" w:history="1">
        <w:r w:rsidR="00CE3B9C" w:rsidRPr="00550567">
          <w:rPr>
            <w:rStyle w:val="Hyperlink"/>
            <w:noProof/>
          </w:rPr>
          <w:t>Appendix D. (Informative) Production of SARIF by converters</w:t>
        </w:r>
        <w:r w:rsidR="00CE3B9C">
          <w:rPr>
            <w:noProof/>
            <w:webHidden/>
          </w:rPr>
          <w:tab/>
        </w:r>
        <w:r w:rsidR="00CE3B9C">
          <w:rPr>
            <w:noProof/>
            <w:webHidden/>
          </w:rPr>
          <w:fldChar w:fldCharType="begin"/>
        </w:r>
        <w:r w:rsidR="00CE3B9C">
          <w:rPr>
            <w:noProof/>
            <w:webHidden/>
          </w:rPr>
          <w:instrText xml:space="preserve"> PAGEREF _Toc528157532 \h </w:instrText>
        </w:r>
        <w:r w:rsidR="00CE3B9C">
          <w:rPr>
            <w:noProof/>
            <w:webHidden/>
          </w:rPr>
        </w:r>
        <w:r w:rsidR="00CE3B9C">
          <w:rPr>
            <w:noProof/>
            <w:webHidden/>
          </w:rPr>
          <w:fldChar w:fldCharType="separate"/>
        </w:r>
        <w:r w:rsidR="00CE3B9C">
          <w:rPr>
            <w:noProof/>
            <w:webHidden/>
          </w:rPr>
          <w:t>129</w:t>
        </w:r>
        <w:r w:rsidR="00CE3B9C">
          <w:rPr>
            <w:noProof/>
            <w:webHidden/>
          </w:rPr>
          <w:fldChar w:fldCharType="end"/>
        </w:r>
      </w:hyperlink>
    </w:p>
    <w:p w14:paraId="058AF5E8" w14:textId="7CAA35D1" w:rsidR="00CE3B9C" w:rsidRDefault="000D038B">
      <w:pPr>
        <w:pStyle w:val="TOC1"/>
        <w:rPr>
          <w:rFonts w:asciiTheme="minorHAnsi" w:eastAsiaTheme="minorEastAsia" w:hAnsiTheme="minorHAnsi" w:cstheme="minorBidi"/>
          <w:noProof/>
          <w:sz w:val="22"/>
          <w:szCs w:val="22"/>
        </w:rPr>
      </w:pPr>
      <w:hyperlink w:anchor="_Toc528157533" w:history="1">
        <w:r w:rsidR="00CE3B9C" w:rsidRPr="00550567">
          <w:rPr>
            <w:rStyle w:val="Hyperlink"/>
            <w:noProof/>
          </w:rPr>
          <w:t>Appendix E. (Informative) Locating rule metadata</w:t>
        </w:r>
        <w:r w:rsidR="00CE3B9C">
          <w:rPr>
            <w:noProof/>
            <w:webHidden/>
          </w:rPr>
          <w:tab/>
        </w:r>
        <w:r w:rsidR="00CE3B9C">
          <w:rPr>
            <w:noProof/>
            <w:webHidden/>
          </w:rPr>
          <w:fldChar w:fldCharType="begin"/>
        </w:r>
        <w:r w:rsidR="00CE3B9C">
          <w:rPr>
            <w:noProof/>
            <w:webHidden/>
          </w:rPr>
          <w:instrText xml:space="preserve"> PAGEREF _Toc528157533 \h </w:instrText>
        </w:r>
        <w:r w:rsidR="00CE3B9C">
          <w:rPr>
            <w:noProof/>
            <w:webHidden/>
          </w:rPr>
        </w:r>
        <w:r w:rsidR="00CE3B9C">
          <w:rPr>
            <w:noProof/>
            <w:webHidden/>
          </w:rPr>
          <w:fldChar w:fldCharType="separate"/>
        </w:r>
        <w:r w:rsidR="00CE3B9C">
          <w:rPr>
            <w:noProof/>
            <w:webHidden/>
          </w:rPr>
          <w:t>130</w:t>
        </w:r>
        <w:r w:rsidR="00CE3B9C">
          <w:rPr>
            <w:noProof/>
            <w:webHidden/>
          </w:rPr>
          <w:fldChar w:fldCharType="end"/>
        </w:r>
      </w:hyperlink>
    </w:p>
    <w:p w14:paraId="3F086726" w14:textId="09FDC7AA" w:rsidR="00CE3B9C" w:rsidRDefault="000D038B">
      <w:pPr>
        <w:pStyle w:val="TOC1"/>
        <w:rPr>
          <w:rFonts w:asciiTheme="minorHAnsi" w:eastAsiaTheme="minorEastAsia" w:hAnsiTheme="minorHAnsi" w:cstheme="minorBidi"/>
          <w:noProof/>
          <w:sz w:val="22"/>
          <w:szCs w:val="22"/>
        </w:rPr>
      </w:pPr>
      <w:hyperlink w:anchor="_Toc528157534" w:history="1">
        <w:r w:rsidR="00CE3B9C" w:rsidRPr="00550567">
          <w:rPr>
            <w:rStyle w:val="Hyperlink"/>
            <w:noProof/>
          </w:rPr>
          <w:t>Appendix F. (Normative) Producing deterministic SARIF log files</w:t>
        </w:r>
        <w:r w:rsidR="00CE3B9C">
          <w:rPr>
            <w:noProof/>
            <w:webHidden/>
          </w:rPr>
          <w:tab/>
        </w:r>
        <w:r w:rsidR="00CE3B9C">
          <w:rPr>
            <w:noProof/>
            <w:webHidden/>
          </w:rPr>
          <w:fldChar w:fldCharType="begin"/>
        </w:r>
        <w:r w:rsidR="00CE3B9C">
          <w:rPr>
            <w:noProof/>
            <w:webHidden/>
          </w:rPr>
          <w:instrText xml:space="preserve"> PAGEREF _Toc528157534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4069FA8A" w14:textId="60A52588"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535" w:history="1">
        <w:r w:rsidR="00CE3B9C" w:rsidRPr="00550567">
          <w:rPr>
            <w:rStyle w:val="Hyperlink"/>
            <w:noProof/>
          </w:rPr>
          <w:t>F.1 General</w:t>
        </w:r>
        <w:r w:rsidR="00CE3B9C">
          <w:rPr>
            <w:noProof/>
            <w:webHidden/>
          </w:rPr>
          <w:tab/>
        </w:r>
        <w:r w:rsidR="00CE3B9C">
          <w:rPr>
            <w:noProof/>
            <w:webHidden/>
          </w:rPr>
          <w:fldChar w:fldCharType="begin"/>
        </w:r>
        <w:r w:rsidR="00CE3B9C">
          <w:rPr>
            <w:noProof/>
            <w:webHidden/>
          </w:rPr>
          <w:instrText xml:space="preserve"> PAGEREF _Toc528157535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3CBD62E4" w14:textId="6959906A"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536" w:history="1">
        <w:r w:rsidR="00CE3B9C" w:rsidRPr="00550567">
          <w:rPr>
            <w:rStyle w:val="Hyperlink"/>
            <w:noProof/>
          </w:rPr>
          <w:t>F.2 Non-deterministic file format elements</w:t>
        </w:r>
        <w:r w:rsidR="00CE3B9C">
          <w:rPr>
            <w:noProof/>
            <w:webHidden/>
          </w:rPr>
          <w:tab/>
        </w:r>
        <w:r w:rsidR="00CE3B9C">
          <w:rPr>
            <w:noProof/>
            <w:webHidden/>
          </w:rPr>
          <w:fldChar w:fldCharType="begin"/>
        </w:r>
        <w:r w:rsidR="00CE3B9C">
          <w:rPr>
            <w:noProof/>
            <w:webHidden/>
          </w:rPr>
          <w:instrText xml:space="preserve"> PAGEREF _Toc528157536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488787BD" w14:textId="133EA40F"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537" w:history="1">
        <w:r w:rsidR="00CE3B9C" w:rsidRPr="00550567">
          <w:rPr>
            <w:rStyle w:val="Hyperlink"/>
            <w:noProof/>
          </w:rPr>
          <w:t>F.3 Array and dictionary element ordering</w:t>
        </w:r>
        <w:r w:rsidR="00CE3B9C">
          <w:rPr>
            <w:noProof/>
            <w:webHidden/>
          </w:rPr>
          <w:tab/>
        </w:r>
        <w:r w:rsidR="00CE3B9C">
          <w:rPr>
            <w:noProof/>
            <w:webHidden/>
          </w:rPr>
          <w:fldChar w:fldCharType="begin"/>
        </w:r>
        <w:r w:rsidR="00CE3B9C">
          <w:rPr>
            <w:noProof/>
            <w:webHidden/>
          </w:rPr>
          <w:instrText xml:space="preserve"> PAGEREF _Toc528157537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126F3F5F" w14:textId="7C0FB446"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538" w:history="1">
        <w:r w:rsidR="00CE3B9C" w:rsidRPr="00550567">
          <w:rPr>
            <w:rStyle w:val="Hyperlink"/>
            <w:noProof/>
          </w:rPr>
          <w:t>F.4 Absolute paths</w:t>
        </w:r>
        <w:r w:rsidR="00CE3B9C">
          <w:rPr>
            <w:noProof/>
            <w:webHidden/>
          </w:rPr>
          <w:tab/>
        </w:r>
        <w:r w:rsidR="00CE3B9C">
          <w:rPr>
            <w:noProof/>
            <w:webHidden/>
          </w:rPr>
          <w:fldChar w:fldCharType="begin"/>
        </w:r>
        <w:r w:rsidR="00CE3B9C">
          <w:rPr>
            <w:noProof/>
            <w:webHidden/>
          </w:rPr>
          <w:instrText xml:space="preserve"> PAGEREF _Toc528157538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50DECD98" w14:textId="3FCBFE3E"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539" w:history="1">
        <w:r w:rsidR="00CE3B9C" w:rsidRPr="00550567">
          <w:rPr>
            <w:rStyle w:val="Hyperlink"/>
            <w:noProof/>
          </w:rPr>
          <w:t>F.5 Compensating for non-deterministic output</w:t>
        </w:r>
        <w:r w:rsidR="00CE3B9C">
          <w:rPr>
            <w:noProof/>
            <w:webHidden/>
          </w:rPr>
          <w:tab/>
        </w:r>
        <w:r w:rsidR="00CE3B9C">
          <w:rPr>
            <w:noProof/>
            <w:webHidden/>
          </w:rPr>
          <w:fldChar w:fldCharType="begin"/>
        </w:r>
        <w:r w:rsidR="00CE3B9C">
          <w:rPr>
            <w:noProof/>
            <w:webHidden/>
          </w:rPr>
          <w:instrText xml:space="preserve"> PAGEREF _Toc528157539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0E820EE6" w14:textId="75970920"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540" w:history="1">
        <w:r w:rsidR="00CE3B9C" w:rsidRPr="00550567">
          <w:rPr>
            <w:rStyle w:val="Hyperlink"/>
            <w:noProof/>
          </w:rPr>
          <w:t>F.6 Interaction between determinism and baselining</w:t>
        </w:r>
        <w:r w:rsidR="00CE3B9C">
          <w:rPr>
            <w:noProof/>
            <w:webHidden/>
          </w:rPr>
          <w:tab/>
        </w:r>
        <w:r w:rsidR="00CE3B9C">
          <w:rPr>
            <w:noProof/>
            <w:webHidden/>
          </w:rPr>
          <w:fldChar w:fldCharType="begin"/>
        </w:r>
        <w:r w:rsidR="00CE3B9C">
          <w:rPr>
            <w:noProof/>
            <w:webHidden/>
          </w:rPr>
          <w:instrText xml:space="preserve"> PAGEREF _Toc528157540 \h </w:instrText>
        </w:r>
        <w:r w:rsidR="00CE3B9C">
          <w:rPr>
            <w:noProof/>
            <w:webHidden/>
          </w:rPr>
        </w:r>
        <w:r w:rsidR="00CE3B9C">
          <w:rPr>
            <w:noProof/>
            <w:webHidden/>
          </w:rPr>
          <w:fldChar w:fldCharType="separate"/>
        </w:r>
        <w:r w:rsidR="00CE3B9C">
          <w:rPr>
            <w:noProof/>
            <w:webHidden/>
          </w:rPr>
          <w:t>133</w:t>
        </w:r>
        <w:r w:rsidR="00CE3B9C">
          <w:rPr>
            <w:noProof/>
            <w:webHidden/>
          </w:rPr>
          <w:fldChar w:fldCharType="end"/>
        </w:r>
      </w:hyperlink>
    </w:p>
    <w:p w14:paraId="2E823664" w14:textId="75F0FFE9" w:rsidR="00CE3B9C" w:rsidRDefault="000D038B">
      <w:pPr>
        <w:pStyle w:val="TOC1"/>
        <w:rPr>
          <w:rFonts w:asciiTheme="minorHAnsi" w:eastAsiaTheme="minorEastAsia" w:hAnsiTheme="minorHAnsi" w:cstheme="minorBidi"/>
          <w:noProof/>
          <w:sz w:val="22"/>
          <w:szCs w:val="22"/>
        </w:rPr>
      </w:pPr>
      <w:hyperlink w:anchor="_Toc528157541" w:history="1">
        <w:r w:rsidR="00CE3B9C" w:rsidRPr="00550567">
          <w:rPr>
            <w:rStyle w:val="Hyperlink"/>
            <w:noProof/>
          </w:rPr>
          <w:t>Appendix G. (Informative) Guidance on fixes</w:t>
        </w:r>
        <w:r w:rsidR="00CE3B9C">
          <w:rPr>
            <w:noProof/>
            <w:webHidden/>
          </w:rPr>
          <w:tab/>
        </w:r>
        <w:r w:rsidR="00CE3B9C">
          <w:rPr>
            <w:noProof/>
            <w:webHidden/>
          </w:rPr>
          <w:fldChar w:fldCharType="begin"/>
        </w:r>
        <w:r w:rsidR="00CE3B9C">
          <w:rPr>
            <w:noProof/>
            <w:webHidden/>
          </w:rPr>
          <w:instrText xml:space="preserve"> PAGEREF _Toc528157541 \h </w:instrText>
        </w:r>
        <w:r w:rsidR="00CE3B9C">
          <w:rPr>
            <w:noProof/>
            <w:webHidden/>
          </w:rPr>
        </w:r>
        <w:r w:rsidR="00CE3B9C">
          <w:rPr>
            <w:noProof/>
            <w:webHidden/>
          </w:rPr>
          <w:fldChar w:fldCharType="separate"/>
        </w:r>
        <w:r w:rsidR="00CE3B9C">
          <w:rPr>
            <w:noProof/>
            <w:webHidden/>
          </w:rPr>
          <w:t>134</w:t>
        </w:r>
        <w:r w:rsidR="00CE3B9C">
          <w:rPr>
            <w:noProof/>
            <w:webHidden/>
          </w:rPr>
          <w:fldChar w:fldCharType="end"/>
        </w:r>
      </w:hyperlink>
    </w:p>
    <w:p w14:paraId="546D73F1" w14:textId="4ABCDBF9" w:rsidR="00CE3B9C" w:rsidRDefault="000D038B">
      <w:pPr>
        <w:pStyle w:val="TOC1"/>
        <w:rPr>
          <w:rFonts w:asciiTheme="minorHAnsi" w:eastAsiaTheme="minorEastAsia" w:hAnsiTheme="minorHAnsi" w:cstheme="minorBidi"/>
          <w:noProof/>
          <w:sz w:val="22"/>
          <w:szCs w:val="22"/>
        </w:rPr>
      </w:pPr>
      <w:hyperlink w:anchor="_Toc528157542" w:history="1">
        <w:r w:rsidR="00CE3B9C" w:rsidRPr="00550567">
          <w:rPr>
            <w:rStyle w:val="Hyperlink"/>
            <w:noProof/>
          </w:rPr>
          <w:t>Appendix H. (Informative) Diagnosing results in generated files</w:t>
        </w:r>
        <w:r w:rsidR="00CE3B9C">
          <w:rPr>
            <w:noProof/>
            <w:webHidden/>
          </w:rPr>
          <w:tab/>
        </w:r>
        <w:r w:rsidR="00CE3B9C">
          <w:rPr>
            <w:noProof/>
            <w:webHidden/>
          </w:rPr>
          <w:fldChar w:fldCharType="begin"/>
        </w:r>
        <w:r w:rsidR="00CE3B9C">
          <w:rPr>
            <w:noProof/>
            <w:webHidden/>
          </w:rPr>
          <w:instrText xml:space="preserve"> PAGEREF _Toc528157542 \h </w:instrText>
        </w:r>
        <w:r w:rsidR="00CE3B9C">
          <w:rPr>
            <w:noProof/>
            <w:webHidden/>
          </w:rPr>
        </w:r>
        <w:r w:rsidR="00CE3B9C">
          <w:rPr>
            <w:noProof/>
            <w:webHidden/>
          </w:rPr>
          <w:fldChar w:fldCharType="separate"/>
        </w:r>
        <w:r w:rsidR="00CE3B9C">
          <w:rPr>
            <w:noProof/>
            <w:webHidden/>
          </w:rPr>
          <w:t>135</w:t>
        </w:r>
        <w:r w:rsidR="00CE3B9C">
          <w:rPr>
            <w:noProof/>
            <w:webHidden/>
          </w:rPr>
          <w:fldChar w:fldCharType="end"/>
        </w:r>
      </w:hyperlink>
    </w:p>
    <w:p w14:paraId="0605C7AF" w14:textId="4ACBCD0A" w:rsidR="00CE3B9C" w:rsidRDefault="000D038B">
      <w:pPr>
        <w:pStyle w:val="TOC1"/>
        <w:rPr>
          <w:rFonts w:asciiTheme="minorHAnsi" w:eastAsiaTheme="minorEastAsia" w:hAnsiTheme="minorHAnsi" w:cstheme="minorBidi"/>
          <w:noProof/>
          <w:sz w:val="22"/>
          <w:szCs w:val="22"/>
        </w:rPr>
      </w:pPr>
      <w:hyperlink w:anchor="_Toc528157543" w:history="1">
        <w:r w:rsidR="00CE3B9C" w:rsidRPr="00550567">
          <w:rPr>
            <w:rStyle w:val="Hyperlink"/>
            <w:noProof/>
          </w:rPr>
          <w:t>Appendix I. (Informative) Examples</w:t>
        </w:r>
        <w:r w:rsidR="00CE3B9C">
          <w:rPr>
            <w:noProof/>
            <w:webHidden/>
          </w:rPr>
          <w:tab/>
        </w:r>
        <w:r w:rsidR="00CE3B9C">
          <w:rPr>
            <w:noProof/>
            <w:webHidden/>
          </w:rPr>
          <w:fldChar w:fldCharType="begin"/>
        </w:r>
        <w:r w:rsidR="00CE3B9C">
          <w:rPr>
            <w:noProof/>
            <w:webHidden/>
          </w:rPr>
          <w:instrText xml:space="preserve"> PAGEREF _Toc528157543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26CA43F7" w14:textId="15D65C95"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544" w:history="1">
        <w:r w:rsidR="00CE3B9C" w:rsidRPr="00550567">
          <w:rPr>
            <w:rStyle w:val="Hyperlink"/>
            <w:noProof/>
          </w:rPr>
          <w:t>I.1 Minimal valid SARIF log file</w:t>
        </w:r>
        <w:r w:rsidR="00CE3B9C">
          <w:rPr>
            <w:noProof/>
            <w:webHidden/>
          </w:rPr>
          <w:tab/>
        </w:r>
        <w:r w:rsidR="00CE3B9C">
          <w:rPr>
            <w:noProof/>
            <w:webHidden/>
          </w:rPr>
          <w:fldChar w:fldCharType="begin"/>
        </w:r>
        <w:r w:rsidR="00CE3B9C">
          <w:rPr>
            <w:noProof/>
            <w:webHidden/>
          </w:rPr>
          <w:instrText xml:space="preserve"> PAGEREF _Toc528157544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389E27D5" w14:textId="6F450185"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545" w:history="1">
        <w:r w:rsidR="00CE3B9C" w:rsidRPr="00550567">
          <w:rPr>
            <w:rStyle w:val="Hyperlink"/>
            <w:noProof/>
          </w:rPr>
          <w:t>I.2 Minimal recommended SARIF log file with source information</w:t>
        </w:r>
        <w:r w:rsidR="00CE3B9C">
          <w:rPr>
            <w:noProof/>
            <w:webHidden/>
          </w:rPr>
          <w:tab/>
        </w:r>
        <w:r w:rsidR="00CE3B9C">
          <w:rPr>
            <w:noProof/>
            <w:webHidden/>
          </w:rPr>
          <w:fldChar w:fldCharType="begin"/>
        </w:r>
        <w:r w:rsidR="00CE3B9C">
          <w:rPr>
            <w:noProof/>
            <w:webHidden/>
          </w:rPr>
          <w:instrText xml:space="preserve"> PAGEREF _Toc528157545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266AECB3" w14:textId="298648D1"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546" w:history="1">
        <w:r w:rsidR="00CE3B9C" w:rsidRPr="00550567">
          <w:rPr>
            <w:rStyle w:val="Hyperlink"/>
            <w:noProof/>
          </w:rPr>
          <w:t>I.3 Minimal recommended SARIF log file without source information</w:t>
        </w:r>
        <w:r w:rsidR="00CE3B9C">
          <w:rPr>
            <w:noProof/>
            <w:webHidden/>
          </w:rPr>
          <w:tab/>
        </w:r>
        <w:r w:rsidR="00CE3B9C">
          <w:rPr>
            <w:noProof/>
            <w:webHidden/>
          </w:rPr>
          <w:fldChar w:fldCharType="begin"/>
        </w:r>
        <w:r w:rsidR="00CE3B9C">
          <w:rPr>
            <w:noProof/>
            <w:webHidden/>
          </w:rPr>
          <w:instrText xml:space="preserve"> PAGEREF _Toc528157546 \h </w:instrText>
        </w:r>
        <w:r w:rsidR="00CE3B9C">
          <w:rPr>
            <w:noProof/>
            <w:webHidden/>
          </w:rPr>
        </w:r>
        <w:r w:rsidR="00CE3B9C">
          <w:rPr>
            <w:noProof/>
            <w:webHidden/>
          </w:rPr>
          <w:fldChar w:fldCharType="separate"/>
        </w:r>
        <w:r w:rsidR="00CE3B9C">
          <w:rPr>
            <w:noProof/>
            <w:webHidden/>
          </w:rPr>
          <w:t>139</w:t>
        </w:r>
        <w:r w:rsidR="00CE3B9C">
          <w:rPr>
            <w:noProof/>
            <w:webHidden/>
          </w:rPr>
          <w:fldChar w:fldCharType="end"/>
        </w:r>
      </w:hyperlink>
    </w:p>
    <w:p w14:paraId="6F074C17" w14:textId="3E3DC5D6"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547" w:history="1">
        <w:r w:rsidR="00CE3B9C" w:rsidRPr="00550567">
          <w:rPr>
            <w:rStyle w:val="Hyperlink"/>
            <w:noProof/>
          </w:rPr>
          <w:t>I.4 SARIF resource file with rule metadata</w:t>
        </w:r>
        <w:r w:rsidR="00CE3B9C">
          <w:rPr>
            <w:noProof/>
            <w:webHidden/>
          </w:rPr>
          <w:tab/>
        </w:r>
        <w:r w:rsidR="00CE3B9C">
          <w:rPr>
            <w:noProof/>
            <w:webHidden/>
          </w:rPr>
          <w:fldChar w:fldCharType="begin"/>
        </w:r>
        <w:r w:rsidR="00CE3B9C">
          <w:rPr>
            <w:noProof/>
            <w:webHidden/>
          </w:rPr>
          <w:instrText xml:space="preserve"> PAGEREF _Toc528157547 \h </w:instrText>
        </w:r>
        <w:r w:rsidR="00CE3B9C">
          <w:rPr>
            <w:noProof/>
            <w:webHidden/>
          </w:rPr>
        </w:r>
        <w:r w:rsidR="00CE3B9C">
          <w:rPr>
            <w:noProof/>
            <w:webHidden/>
          </w:rPr>
          <w:fldChar w:fldCharType="separate"/>
        </w:r>
        <w:r w:rsidR="00CE3B9C">
          <w:rPr>
            <w:noProof/>
            <w:webHidden/>
          </w:rPr>
          <w:t>140</w:t>
        </w:r>
        <w:r w:rsidR="00CE3B9C">
          <w:rPr>
            <w:noProof/>
            <w:webHidden/>
          </w:rPr>
          <w:fldChar w:fldCharType="end"/>
        </w:r>
      </w:hyperlink>
    </w:p>
    <w:p w14:paraId="05FF0FFC" w14:textId="57E320B6" w:rsidR="00CE3B9C" w:rsidRDefault="000D038B">
      <w:pPr>
        <w:pStyle w:val="TOC2"/>
        <w:tabs>
          <w:tab w:val="right" w:leader="dot" w:pos="9350"/>
        </w:tabs>
        <w:rPr>
          <w:rFonts w:asciiTheme="minorHAnsi" w:eastAsiaTheme="minorEastAsia" w:hAnsiTheme="minorHAnsi" w:cstheme="minorBidi"/>
          <w:noProof/>
          <w:sz w:val="22"/>
          <w:szCs w:val="22"/>
        </w:rPr>
      </w:pPr>
      <w:hyperlink w:anchor="_Toc528157548" w:history="1">
        <w:r w:rsidR="00CE3B9C" w:rsidRPr="00550567">
          <w:rPr>
            <w:rStyle w:val="Hyperlink"/>
            <w:noProof/>
          </w:rPr>
          <w:t>I.5 Comprehensive SARIF file</w:t>
        </w:r>
        <w:r w:rsidR="00CE3B9C">
          <w:rPr>
            <w:noProof/>
            <w:webHidden/>
          </w:rPr>
          <w:tab/>
        </w:r>
        <w:r w:rsidR="00CE3B9C">
          <w:rPr>
            <w:noProof/>
            <w:webHidden/>
          </w:rPr>
          <w:fldChar w:fldCharType="begin"/>
        </w:r>
        <w:r w:rsidR="00CE3B9C">
          <w:rPr>
            <w:noProof/>
            <w:webHidden/>
          </w:rPr>
          <w:instrText xml:space="preserve"> PAGEREF _Toc528157548 \h </w:instrText>
        </w:r>
        <w:r w:rsidR="00CE3B9C">
          <w:rPr>
            <w:noProof/>
            <w:webHidden/>
          </w:rPr>
        </w:r>
        <w:r w:rsidR="00CE3B9C">
          <w:rPr>
            <w:noProof/>
            <w:webHidden/>
          </w:rPr>
          <w:fldChar w:fldCharType="separate"/>
        </w:r>
        <w:r w:rsidR="00CE3B9C">
          <w:rPr>
            <w:noProof/>
            <w:webHidden/>
          </w:rPr>
          <w:t>141</w:t>
        </w:r>
        <w:r w:rsidR="00CE3B9C">
          <w:rPr>
            <w:noProof/>
            <w:webHidden/>
          </w:rPr>
          <w:fldChar w:fldCharType="end"/>
        </w:r>
      </w:hyperlink>
    </w:p>
    <w:p w14:paraId="2514F351" w14:textId="11D3D66D" w:rsidR="00CE3B9C" w:rsidRDefault="000D038B">
      <w:pPr>
        <w:pStyle w:val="TOC1"/>
        <w:rPr>
          <w:rFonts w:asciiTheme="minorHAnsi" w:eastAsiaTheme="minorEastAsia" w:hAnsiTheme="minorHAnsi" w:cstheme="minorBidi"/>
          <w:noProof/>
          <w:sz w:val="22"/>
          <w:szCs w:val="22"/>
        </w:rPr>
      </w:pPr>
      <w:hyperlink w:anchor="_Toc528157549" w:history="1">
        <w:r w:rsidR="00CE3B9C" w:rsidRPr="00550567">
          <w:rPr>
            <w:rStyle w:val="Hyperlink"/>
            <w:noProof/>
          </w:rPr>
          <w:t>Appendix J. (Informative) Revision History</w:t>
        </w:r>
        <w:r w:rsidR="00CE3B9C">
          <w:rPr>
            <w:noProof/>
            <w:webHidden/>
          </w:rPr>
          <w:tab/>
        </w:r>
        <w:r w:rsidR="00CE3B9C">
          <w:rPr>
            <w:noProof/>
            <w:webHidden/>
          </w:rPr>
          <w:fldChar w:fldCharType="begin"/>
        </w:r>
        <w:r w:rsidR="00CE3B9C">
          <w:rPr>
            <w:noProof/>
            <w:webHidden/>
          </w:rPr>
          <w:instrText xml:space="preserve"> PAGEREF _Toc528157549 \h </w:instrText>
        </w:r>
        <w:r w:rsidR="00CE3B9C">
          <w:rPr>
            <w:noProof/>
            <w:webHidden/>
          </w:rPr>
        </w:r>
        <w:r w:rsidR="00CE3B9C">
          <w:rPr>
            <w:noProof/>
            <w:webHidden/>
          </w:rPr>
          <w:fldChar w:fldCharType="separate"/>
        </w:r>
        <w:r w:rsidR="00CE3B9C">
          <w:rPr>
            <w:noProof/>
            <w:webHidden/>
          </w:rPr>
          <w:t>148</w:t>
        </w:r>
        <w:r w:rsidR="00CE3B9C">
          <w:rPr>
            <w:noProof/>
            <w:webHidden/>
          </w:rPr>
          <w:fldChar w:fldCharType="end"/>
        </w:r>
      </w:hyperlink>
    </w:p>
    <w:p w14:paraId="300EBE96" w14:textId="33532D1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815715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28157157"/>
      <w:bookmarkStart w:id="6" w:name="_Toc85472893"/>
      <w:bookmarkStart w:id="7" w:name="_Toc287332007"/>
      <w:r>
        <w:t>IPR Policy</w:t>
      </w:r>
      <w:bookmarkEnd w:id="5"/>
    </w:p>
    <w:p w14:paraId="46AF25ED" w14:textId="64214ADC"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6C41C87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28157158"/>
      <w:r>
        <w:t>Terminology</w:t>
      </w:r>
      <w:bookmarkEnd w:id="6"/>
      <w:bookmarkEnd w:id="7"/>
      <w:bookmarkEnd w:id="8"/>
    </w:p>
    <w:p w14:paraId="332C78E7" w14:textId="23EB4E1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C95571E" w:rsidR="00B05C99" w:rsidRDefault="000D038B"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83BDFA9"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3615E01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3629778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400967B9" w:rsidR="008119BF" w:rsidRPr="008119BF" w:rsidRDefault="000D038B"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43DCE7DE" w:rsidR="0044419A" w:rsidRDefault="000D038B"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B7070AA" w:rsidR="0044419A" w:rsidRDefault="000D038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F7D854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7D6E99E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39D3131" w:rsidR="00B05C99" w:rsidRDefault="000D038B"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46ABEF8" w:rsidR="00D06F1A" w:rsidRPr="00D06F1A" w:rsidRDefault="000D038B"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79E41810" w:rsidR="00376AE7" w:rsidRPr="00376AE7" w:rsidRDefault="000D038B"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E1234AE"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28F30C4" w:rsidR="00366BA7" w:rsidRDefault="000D038B"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1A4E9AA9"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48FF57F"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76CE36D4"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601A5A26"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6E015CD0"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45527ED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636BEA" w:rsidR="000237CE" w:rsidRPr="000237CE" w:rsidRDefault="000D038B"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DBB0C59" w:rsidR="0044419A" w:rsidRDefault="000D038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6587471" w:rsidR="0044419A" w:rsidRDefault="000D038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3A78088A"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9EC68C8"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5C8296DF"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18E2E01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6BA5CD65"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162B3F73" w:rsidR="0044419A" w:rsidRDefault="000D038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142DD734"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13AEEBB2" w:rsidR="00806466" w:rsidRDefault="00806466" w:rsidP="00806466">
      <w:pPr>
        <w:pStyle w:val="Definition"/>
      </w:pPr>
      <w:r>
        <w:lastRenderedPageBreak/>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3894CC41"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3F6CA31E" w:rsidR="00646038" w:rsidRDefault="000D038B"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5BA9701" w:rsidR="0044419A" w:rsidRDefault="000D038B"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23FEACA" w:rsidR="00646038" w:rsidRDefault="000D038B"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07CF15F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E8A4DCB" w:rsidR="0044419A" w:rsidRDefault="000D038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0AD72CE8"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7BE270AE" w:rsidR="00B05C99" w:rsidRDefault="000D038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909D074" w:rsidR="0044419A" w:rsidRDefault="0044419A" w:rsidP="0044419A">
      <w:pPr>
        <w:pStyle w:val="Definition"/>
        <w:rPr>
          <w:rStyle w:val="Hyperlink"/>
        </w:rPr>
      </w:pPr>
      <w:r>
        <w:t xml:space="preserve">object </w:t>
      </w:r>
      <w:r w:rsidRPr="00592BE0">
        <w:t>consisting of a</w:t>
      </w:r>
      <w:r w:rsidR="00B72D2A">
        <w:t>n unordered</w:t>
      </w:r>
      <w:r w:rsidRPr="00592BE0">
        <w:t xml:space="preserve">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25B915F3"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4" w:name="def_region"/>
      <w:r>
        <w:t>region</w:t>
      </w:r>
      <w:bookmarkEnd w:id="34"/>
    </w:p>
    <w:p w14:paraId="1059A9E8" w14:textId="488BC9D8"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5" w:name="def_repository"/>
      <w:r>
        <w:t>repository</w:t>
      </w:r>
      <w:bookmarkEnd w:id="3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F16073A" w:rsidR="0044419A" w:rsidRDefault="000D038B"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6" w:name="def_resource"/>
      <w:r>
        <w:lastRenderedPageBreak/>
        <w:t>resource</w:t>
      </w:r>
      <w:bookmarkEnd w:id="36"/>
    </w:p>
    <w:p w14:paraId="6016A970" w14:textId="2A1DF7D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7" w:name="def_result"/>
      <w:r>
        <w:t>result</w:t>
      </w:r>
      <w:bookmarkEnd w:id="37"/>
    </w:p>
    <w:p w14:paraId="7C7B90EF" w14:textId="1BD45ADC"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74D2FE8" w:rsidR="00B05C99" w:rsidRDefault="000D038B"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8" w:name="def_result_management_system"/>
      <w:r>
        <w:t>result management system</w:t>
      </w:r>
      <w:bookmarkEnd w:id="38"/>
    </w:p>
    <w:p w14:paraId="1864B8E6" w14:textId="5890295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D8EAB9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5559E0E0" w:rsidR="0044419A" w:rsidRDefault="000D038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EC197C3" w:rsidR="00811F21" w:rsidRPr="00811F21" w:rsidRDefault="000D038B"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39" w:name="def_rule"/>
      <w:r>
        <w:t>rule</w:t>
      </w:r>
      <w:bookmarkEnd w:id="39"/>
    </w:p>
    <w:p w14:paraId="40742D5C" w14:textId="43E7ECC8"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0ECA9CD"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E844352" w:rsidR="00822D1D" w:rsidRPr="00822D1D" w:rsidRDefault="000D038B"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0" w:name="def_rule_id"/>
      <w:r>
        <w:t>rule id</w:t>
      </w:r>
      <w:bookmarkEnd w:id="40"/>
    </w:p>
    <w:p w14:paraId="4C9F5179" w14:textId="2E990358" w:rsidR="00B05C99" w:rsidRDefault="000D038B"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1" w:name="def_rule_metadata"/>
      <w:r>
        <w:t>rule metadata</w:t>
      </w:r>
      <w:bookmarkEnd w:id="41"/>
    </w:p>
    <w:p w14:paraId="4DC3C58A" w14:textId="3F221D10"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2" w:name="def_run"/>
      <w:r>
        <w:t>run</w:t>
      </w:r>
      <w:bookmarkEnd w:id="42"/>
    </w:p>
    <w:p w14:paraId="22615526" w14:textId="158973DF"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52EED8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3" w:name="def_sarif_consumer"/>
      <w:r>
        <w:t>SARIF consumer</w:t>
      </w:r>
      <w:bookmarkEnd w:id="4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4" w:name="def_sarif_log_file"/>
      <w:r>
        <w:t>SARIF log file</w:t>
      </w:r>
      <w:bookmarkEnd w:id="44"/>
    </w:p>
    <w:p w14:paraId="3BDD8C08" w14:textId="045A5040" w:rsidR="00366BA7" w:rsidRDefault="000D038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5" w:name="def_post_processor"/>
      <w:r>
        <w:t>SARIF post-processor</w:t>
      </w:r>
      <w:bookmarkEnd w:id="45"/>
    </w:p>
    <w:p w14:paraId="346D0207" w14:textId="064DE4BE" w:rsidR="00753025" w:rsidRPr="00753025" w:rsidRDefault="000D038B"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6" w:name="def_sarif_producer"/>
      <w:r>
        <w:t>SARIF producer</w:t>
      </w:r>
      <w:bookmarkEnd w:id="4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7" w:name="def_sarif_resource_file"/>
      <w:r>
        <w:t>SARIF resource file</w:t>
      </w:r>
      <w:bookmarkEnd w:id="47"/>
    </w:p>
    <w:p w14:paraId="37BBB05A" w14:textId="754CF93A"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8" w:name="def_stable_value"/>
      <w:r>
        <w:t>stable value</w:t>
      </w:r>
      <w:bookmarkEnd w:id="4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9" w:name="def_static_analysis_tool"/>
      <w:r>
        <w:t>(static analysis) tool</w:t>
      </w:r>
      <w:bookmarkEnd w:id="49"/>
    </w:p>
    <w:p w14:paraId="1D0151E8" w14:textId="25022CB8"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0" w:name="def_tag"/>
      <w:r>
        <w:t>tag</w:t>
      </w:r>
      <w:bookmarkEnd w:id="50"/>
    </w:p>
    <w:p w14:paraId="54E71C71" w14:textId="5F7A520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1" w:name="def_text_file"/>
      <w:r>
        <w:t>text file</w:t>
      </w:r>
      <w:bookmarkEnd w:id="51"/>
    </w:p>
    <w:p w14:paraId="29A46E48" w14:textId="6D9061DB" w:rsidR="0044419A" w:rsidRDefault="000D038B"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224DF50" w:rsidR="0044419A" w:rsidRDefault="000D038B"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2" w:name="def_thread_flow"/>
      <w:r>
        <w:t>thread flow</w:t>
      </w:r>
      <w:bookmarkEnd w:id="5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1B97D2A3" w:rsidR="0003129F" w:rsidRDefault="000D038B"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A787123" w:rsidR="0044419A" w:rsidRDefault="000D038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3" w:name="def_triage"/>
      <w:r>
        <w:t>triage</w:t>
      </w:r>
      <w:bookmarkEnd w:id="53"/>
    </w:p>
    <w:p w14:paraId="38D08C7E" w14:textId="2FDB917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5678A7F"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4" w:name="def_vcs"/>
      <w:r>
        <w:t>VCS</w:t>
      </w:r>
      <w:bookmarkEnd w:id="5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038F9F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5" w:name="_Ref7502892"/>
      <w:bookmarkStart w:id="56" w:name="_Toc12011611"/>
      <w:bookmarkStart w:id="57" w:name="_Toc85472894"/>
      <w:bookmarkStart w:id="58" w:name="_Toc287332008"/>
      <w:bookmarkStart w:id="59" w:name="_Toc528157159"/>
      <w:r>
        <w:lastRenderedPageBreak/>
        <w:t>Normative</w:t>
      </w:r>
      <w:bookmarkEnd w:id="55"/>
      <w:bookmarkEnd w:id="56"/>
      <w:r>
        <w:t xml:space="preserve"> References</w:t>
      </w:r>
      <w:bookmarkEnd w:id="57"/>
      <w:bookmarkEnd w:id="58"/>
      <w:bookmarkEnd w:id="59"/>
    </w:p>
    <w:p w14:paraId="1CA20F39" w14:textId="3EB9E8F7" w:rsidR="00130B0A" w:rsidRDefault="00130B0A" w:rsidP="00130B0A">
      <w:pPr>
        <w:pStyle w:val="Ref"/>
        <w:rPr>
          <w:rStyle w:val="Refterm"/>
          <w:b w:val="0"/>
        </w:rPr>
      </w:pPr>
      <w:r w:rsidRPr="00EE7D13">
        <w:rPr>
          <w:rStyle w:val="Refterm"/>
        </w:rPr>
        <w:t>[</w:t>
      </w:r>
      <w:bookmarkStart w:id="60" w:name="BCP14"/>
      <w:r>
        <w:rPr>
          <w:rStyle w:val="Refterm"/>
        </w:rPr>
        <w:t>BCP14</w:t>
      </w:r>
      <w:bookmarkEnd w:id="6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4D930D2" w:rsidR="005B76B8" w:rsidRDefault="005B76B8" w:rsidP="005B76B8">
      <w:pPr>
        <w:pStyle w:val="Ref"/>
        <w:rPr>
          <w:rStyle w:val="Refterm"/>
          <w:b w:val="0"/>
        </w:rPr>
      </w:pPr>
      <w:r w:rsidRPr="00EE7D13">
        <w:rPr>
          <w:rStyle w:val="Refterm"/>
        </w:rPr>
        <w:t>[</w:t>
      </w:r>
      <w:bookmarkStart w:id="61" w:name="GFM"/>
      <w:r>
        <w:rPr>
          <w:rStyle w:val="Refterm"/>
        </w:rPr>
        <w:t>GFM</w:t>
      </w:r>
      <w:bookmarkEnd w:id="6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7B32D0D0" w:rsidR="00A95453" w:rsidRDefault="00A95453" w:rsidP="005B76B8">
      <w:pPr>
        <w:pStyle w:val="Ref"/>
        <w:rPr>
          <w:rStyle w:val="Refterm"/>
          <w:b w:val="0"/>
        </w:rPr>
      </w:pPr>
      <w:r w:rsidRPr="00EE7D13">
        <w:rPr>
          <w:rStyle w:val="Refterm"/>
        </w:rPr>
        <w:t>[</w:t>
      </w:r>
      <w:bookmarkStart w:id="62" w:name="IANA_ENC"/>
      <w:r>
        <w:rPr>
          <w:rStyle w:val="Refterm"/>
        </w:rPr>
        <w:t>IANA-ENC</w:t>
      </w:r>
      <w:bookmarkEnd w:id="6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781A44F" w:rsidR="00EE0846" w:rsidRDefault="00EE0846" w:rsidP="00EE0846">
      <w:pPr>
        <w:pStyle w:val="Ref"/>
        <w:rPr>
          <w:rStyle w:val="Refterm"/>
          <w:b w:val="0"/>
        </w:rPr>
      </w:pPr>
      <w:r w:rsidRPr="00EE7D13">
        <w:rPr>
          <w:rStyle w:val="Refterm"/>
        </w:rPr>
        <w:t>[</w:t>
      </w:r>
      <w:bookmarkStart w:id="63" w:name="IANA_HASH"/>
      <w:r>
        <w:rPr>
          <w:rStyle w:val="Refterm"/>
        </w:rPr>
        <w:t>IANA-HASH</w:t>
      </w:r>
      <w:bookmarkEnd w:id="63"/>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73896880" w:rsidR="00F27B42" w:rsidRDefault="00F27B42" w:rsidP="00EE0846">
      <w:pPr>
        <w:pStyle w:val="Ref"/>
        <w:rPr>
          <w:rStyle w:val="Refterm"/>
          <w:b w:val="0"/>
        </w:rPr>
      </w:pPr>
      <w:r w:rsidRPr="00EE7D13">
        <w:rPr>
          <w:rStyle w:val="Refterm"/>
        </w:rPr>
        <w:t>[</w:t>
      </w:r>
      <w:bookmarkStart w:id="64" w:name="ISO639_1"/>
      <w:r>
        <w:rPr>
          <w:rStyle w:val="Refterm"/>
        </w:rPr>
        <w:t>ISO639-1</w:t>
      </w:r>
      <w:bookmarkEnd w:id="6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797AF5BA" w:rsidR="00F27B42" w:rsidRDefault="00F27B42" w:rsidP="00F27B42">
      <w:pPr>
        <w:pStyle w:val="Ref"/>
        <w:rPr>
          <w:rStyle w:val="Refterm"/>
          <w:b w:val="0"/>
        </w:rPr>
      </w:pPr>
      <w:r w:rsidRPr="00EE7D13">
        <w:rPr>
          <w:rStyle w:val="Refterm"/>
        </w:rPr>
        <w:t>[</w:t>
      </w:r>
      <w:bookmarkStart w:id="65" w:name="ISO639_2"/>
      <w:r>
        <w:rPr>
          <w:rStyle w:val="Refterm"/>
        </w:rPr>
        <w:t>ISO639-2</w:t>
      </w:r>
      <w:bookmarkEnd w:id="6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7D31CAE4" w:rsidR="00F27B42" w:rsidRDefault="00F27B42" w:rsidP="00F27B42">
      <w:pPr>
        <w:pStyle w:val="Ref"/>
        <w:rPr>
          <w:rStyle w:val="Refterm"/>
          <w:b w:val="0"/>
        </w:rPr>
      </w:pPr>
      <w:r w:rsidRPr="00EE7D13">
        <w:rPr>
          <w:rStyle w:val="Refterm"/>
        </w:rPr>
        <w:t>[</w:t>
      </w:r>
      <w:bookmarkStart w:id="66" w:name="ISO639_3"/>
      <w:r>
        <w:rPr>
          <w:rStyle w:val="Refterm"/>
        </w:rPr>
        <w:t>ISO639-3</w:t>
      </w:r>
      <w:bookmarkEnd w:id="6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7A418370" w:rsidR="00AB66A4" w:rsidRDefault="00AB66A4" w:rsidP="00F27B42">
      <w:pPr>
        <w:pStyle w:val="Ref"/>
      </w:pPr>
      <w:r w:rsidRPr="00EE7D13">
        <w:rPr>
          <w:rStyle w:val="Refterm"/>
        </w:rPr>
        <w:t>[</w:t>
      </w:r>
      <w:bookmarkStart w:id="67" w:name="ISO86012004"/>
      <w:r w:rsidRPr="00EE7D13">
        <w:rPr>
          <w:rStyle w:val="Refterm"/>
        </w:rPr>
        <w:t>ISO8601:2004</w:t>
      </w:r>
      <w:bookmarkEnd w:id="67"/>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E5C4E35" w:rsidR="004F385B" w:rsidRDefault="004F385B" w:rsidP="004F385B">
      <w:pPr>
        <w:pStyle w:val="Ref"/>
      </w:pPr>
      <w:r w:rsidRPr="00EE7D13">
        <w:rPr>
          <w:rStyle w:val="Refterm"/>
        </w:rPr>
        <w:t>[</w:t>
      </w:r>
      <w:bookmarkStart w:id="68" w:name="ISO14977"/>
      <w:r w:rsidRPr="00EE7D13">
        <w:rPr>
          <w:rStyle w:val="Refterm"/>
        </w:rPr>
        <w:t>ISO</w:t>
      </w:r>
      <w:r>
        <w:rPr>
          <w:rStyle w:val="Refterm"/>
        </w:rPr>
        <w:t>14977</w:t>
      </w:r>
      <w:r w:rsidRPr="00EE7D13">
        <w:rPr>
          <w:rStyle w:val="Refterm"/>
        </w:rPr>
        <w:t>:</w:t>
      </w:r>
      <w:r>
        <w:rPr>
          <w:rStyle w:val="Refterm"/>
        </w:rPr>
        <w:t>1996</w:t>
      </w:r>
      <w:bookmarkEnd w:id="68"/>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6311E18" w:rsidR="00F85576" w:rsidRDefault="00F85576" w:rsidP="004F385B">
      <w:pPr>
        <w:pStyle w:val="Ref"/>
      </w:pPr>
      <w:r w:rsidRPr="00EE7D13">
        <w:rPr>
          <w:rStyle w:val="Refterm"/>
        </w:rPr>
        <w:t>[</w:t>
      </w:r>
      <w:bookmarkStart w:id="69" w:name="JSCHEMA01"/>
      <w:r w:rsidRPr="00EE7D13">
        <w:rPr>
          <w:rStyle w:val="Refterm"/>
        </w:rPr>
        <w:t>JSCHEMA01</w:t>
      </w:r>
      <w:bookmarkEnd w:id="6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555C6C90" w:rsidR="00C02DEC" w:rsidRDefault="00C02DEC" w:rsidP="00F85576">
      <w:pPr>
        <w:pStyle w:val="Ref"/>
      </w:pPr>
      <w:r w:rsidRPr="00EE7D13">
        <w:rPr>
          <w:rStyle w:val="Refterm"/>
        </w:rPr>
        <w:t>[</w:t>
      </w:r>
      <w:bookmarkStart w:id="70" w:name="RFC2119"/>
      <w:r w:rsidRPr="00EE7D13">
        <w:rPr>
          <w:rStyle w:val="Refterm"/>
        </w:rPr>
        <w:t>RFC2119</w:t>
      </w:r>
      <w:bookmarkEnd w:id="7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55BDB53D" w:rsidR="00AB66A4" w:rsidRDefault="00AB66A4" w:rsidP="00AB66A4">
      <w:pPr>
        <w:pStyle w:val="Ref"/>
      </w:pPr>
      <w:r w:rsidRPr="00EE7D13">
        <w:rPr>
          <w:rStyle w:val="Refterm"/>
        </w:rPr>
        <w:t>[</w:t>
      </w:r>
      <w:bookmarkStart w:id="71" w:name="RFC2045"/>
      <w:r w:rsidRPr="00EE7D13">
        <w:rPr>
          <w:rStyle w:val="Refterm"/>
        </w:rPr>
        <w:t>RFC2045</w:t>
      </w:r>
      <w:bookmarkEnd w:id="7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69DED8B3" w:rsidR="00C56762" w:rsidRPr="0052312C" w:rsidRDefault="00C56762" w:rsidP="00C56762">
      <w:pPr>
        <w:pStyle w:val="Ref"/>
      </w:pPr>
      <w:r>
        <w:rPr>
          <w:rStyle w:val="Refterm"/>
        </w:rPr>
        <w:t>[</w:t>
      </w:r>
      <w:bookmarkStart w:id="72" w:name="RFC3629"/>
      <w:r>
        <w:rPr>
          <w:rStyle w:val="Refterm"/>
        </w:rPr>
        <w:t>RFC3629</w:t>
      </w:r>
      <w:bookmarkEnd w:id="72"/>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252C2851" w:rsidR="0092395F" w:rsidRDefault="00AB66A4" w:rsidP="00C56762">
      <w:pPr>
        <w:pStyle w:val="Ref"/>
      </w:pPr>
      <w:r w:rsidRPr="00EE7D13">
        <w:rPr>
          <w:rStyle w:val="Refterm"/>
        </w:rPr>
        <w:t>[</w:t>
      </w:r>
      <w:bookmarkStart w:id="73" w:name="RFC3986"/>
      <w:r w:rsidRPr="00EE7D13">
        <w:rPr>
          <w:rStyle w:val="Refterm"/>
        </w:rPr>
        <w:t>RFC3986</w:t>
      </w:r>
      <w:bookmarkEnd w:id="7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122CA385" w14:textId="3B38BB0F" w:rsidR="00BA5CD6" w:rsidRDefault="00BA5CD6" w:rsidP="00BA5CD6">
      <w:pPr>
        <w:pStyle w:val="Ref"/>
        <w:rPr>
          <w:ins w:id="74" w:author="Laurence Golding" w:date="2018-11-07T13:57:00Z"/>
        </w:rPr>
      </w:pPr>
      <w:ins w:id="75" w:author="Laurence Golding" w:date="2018-11-07T13:57:00Z">
        <w:r w:rsidRPr="00EE7D13">
          <w:rPr>
            <w:rStyle w:val="Refterm"/>
          </w:rPr>
          <w:t>[</w:t>
        </w:r>
        <w:bookmarkStart w:id="76" w:name="RFC3987"/>
        <w:r w:rsidRPr="00EE7D13">
          <w:rPr>
            <w:rStyle w:val="Refterm"/>
          </w:rPr>
          <w:t>RFC398</w:t>
        </w:r>
        <w:r w:rsidR="0030706B">
          <w:rPr>
            <w:rStyle w:val="Refterm"/>
          </w:rPr>
          <w:t>7</w:t>
        </w:r>
        <w:bookmarkEnd w:id="76"/>
        <w:r w:rsidRPr="00EE7D13">
          <w:rPr>
            <w:rStyle w:val="Refterm"/>
          </w:rPr>
          <w:t>]</w:t>
        </w:r>
        <w:r>
          <w:tab/>
        </w:r>
      </w:ins>
      <w:ins w:id="77" w:author="Laurence Golding" w:date="2018-11-07T14:00:00Z">
        <w:r w:rsidR="00517C9A">
          <w:rPr>
            <w:rFonts w:cs="Arial"/>
            <w:szCs w:val="20"/>
          </w:rPr>
          <w:t>Duerst</w:t>
        </w:r>
      </w:ins>
      <w:ins w:id="78" w:author="Laurence Golding" w:date="2018-11-07T13:57:00Z">
        <w:r>
          <w:rPr>
            <w:rFonts w:cs="Arial"/>
            <w:szCs w:val="20"/>
          </w:rPr>
          <w:t xml:space="preserve">, </w:t>
        </w:r>
      </w:ins>
      <w:ins w:id="79" w:author="Laurence Golding" w:date="2018-11-07T14:00:00Z">
        <w:r w:rsidR="00517C9A">
          <w:rPr>
            <w:rFonts w:cs="Arial"/>
            <w:szCs w:val="20"/>
          </w:rPr>
          <w:t>M</w:t>
        </w:r>
      </w:ins>
      <w:ins w:id="80" w:author="Laurence Golding" w:date="2018-11-07T13:57:00Z">
        <w:r>
          <w:rPr>
            <w:rFonts w:cs="Arial"/>
            <w:szCs w:val="20"/>
          </w:rPr>
          <w:t xml:space="preserve">. and </w:t>
        </w:r>
      </w:ins>
      <w:ins w:id="81" w:author="Laurence Golding" w:date="2018-11-07T14:00:00Z">
        <w:r w:rsidR="00517C9A">
          <w:rPr>
            <w:rFonts w:cs="Arial"/>
            <w:szCs w:val="20"/>
          </w:rPr>
          <w:t>Suignard</w:t>
        </w:r>
      </w:ins>
      <w:ins w:id="82" w:author="Laurence Golding" w:date="2018-11-07T14:01:00Z">
        <w:r w:rsidR="00517C9A">
          <w:rPr>
            <w:rFonts w:cs="Arial"/>
            <w:szCs w:val="20"/>
          </w:rPr>
          <w:t>, M.</w:t>
        </w:r>
      </w:ins>
      <w:ins w:id="83" w:author="Laurence Golding" w:date="2018-11-07T13:57:00Z">
        <w:r>
          <w:rPr>
            <w:rFonts w:cs="Arial"/>
            <w:szCs w:val="20"/>
          </w:rPr>
          <w:t>, "</w:t>
        </w:r>
      </w:ins>
      <w:ins w:id="84" w:author="Laurence Golding" w:date="2018-11-07T14:01:00Z">
        <w:r w:rsidR="00517C9A">
          <w:rPr>
            <w:rFonts w:cs="Arial"/>
            <w:szCs w:val="20"/>
          </w:rPr>
          <w:t>Internationalized</w:t>
        </w:r>
      </w:ins>
      <w:ins w:id="85" w:author="Laurence Golding" w:date="2018-11-07T13:57:00Z">
        <w:r>
          <w:rPr>
            <w:rFonts w:cs="Arial"/>
            <w:szCs w:val="20"/>
          </w:rPr>
          <w:t xml:space="preserve"> Resource Identifier</w:t>
        </w:r>
      </w:ins>
      <w:ins w:id="86" w:author="Laurence Golding" w:date="2018-11-07T14:01:00Z">
        <w:r w:rsidR="00517C9A">
          <w:rPr>
            <w:rFonts w:cs="Arial"/>
            <w:szCs w:val="20"/>
          </w:rPr>
          <w:t>s</w:t>
        </w:r>
      </w:ins>
      <w:ins w:id="87" w:author="Laurence Golding" w:date="2018-11-07T13:57:00Z">
        <w:r>
          <w:rPr>
            <w:rFonts w:cs="Arial"/>
            <w:szCs w:val="20"/>
          </w:rPr>
          <w:t xml:space="preserve"> (</w:t>
        </w:r>
      </w:ins>
      <w:ins w:id="88" w:author="Laurence Golding" w:date="2018-11-07T14:01:00Z">
        <w:r w:rsidR="00517C9A">
          <w:rPr>
            <w:rFonts w:cs="Arial"/>
            <w:szCs w:val="20"/>
          </w:rPr>
          <w:t>I</w:t>
        </w:r>
      </w:ins>
      <w:ins w:id="89" w:author="Laurence Golding" w:date="2018-11-07T13:57:00Z">
        <w:r>
          <w:rPr>
            <w:rFonts w:cs="Arial"/>
            <w:szCs w:val="20"/>
          </w:rPr>
          <w:t>RI</w:t>
        </w:r>
      </w:ins>
      <w:ins w:id="90" w:author="Laurence Golding" w:date="2018-11-07T14:01:00Z">
        <w:r w:rsidR="00517C9A">
          <w:rPr>
            <w:rFonts w:cs="Arial"/>
            <w:szCs w:val="20"/>
          </w:rPr>
          <w:t>s</w:t>
        </w:r>
      </w:ins>
      <w:ins w:id="91" w:author="Laurence Golding" w:date="2018-11-07T13:57:00Z">
        <w:r>
          <w:rPr>
            <w:rFonts w:cs="Arial"/>
            <w:szCs w:val="20"/>
          </w:rPr>
          <w:t>)", RFC 398</w:t>
        </w:r>
      </w:ins>
      <w:ins w:id="92" w:author="Laurence Golding" w:date="2018-11-07T14:02:00Z">
        <w:r w:rsidR="00517C9A">
          <w:rPr>
            <w:rFonts w:cs="Arial"/>
            <w:szCs w:val="20"/>
          </w:rPr>
          <w:t>7</w:t>
        </w:r>
      </w:ins>
      <w:ins w:id="93" w:author="Laurence Golding" w:date="2018-11-07T13:57:00Z">
        <w:r>
          <w:rPr>
            <w:rFonts w:cs="Arial"/>
            <w:szCs w:val="20"/>
          </w:rPr>
          <w:t>, DOI 10.17487/RFC398</w:t>
        </w:r>
      </w:ins>
      <w:ins w:id="94" w:author="Laurence Golding" w:date="2018-11-07T14:02:00Z">
        <w:r w:rsidR="00517C9A">
          <w:rPr>
            <w:rFonts w:cs="Arial"/>
            <w:szCs w:val="20"/>
          </w:rPr>
          <w:t>7</w:t>
        </w:r>
      </w:ins>
      <w:ins w:id="95" w:author="Laurence Golding" w:date="2018-11-07T13:57:00Z">
        <w:r>
          <w:rPr>
            <w:rFonts w:cs="Arial"/>
            <w:szCs w:val="20"/>
          </w:rPr>
          <w:t>, January 2005,</w:t>
        </w:r>
      </w:ins>
      <w:ins w:id="96" w:author="Laurence Golding" w:date="2018-11-07T13:59:00Z">
        <w:r w:rsidR="00517C9A">
          <w:t xml:space="preserve"> </w:t>
        </w:r>
      </w:ins>
      <w:ins w:id="97" w:author="Laurence Golding" w:date="2018-11-07T14:00:00Z">
        <w:r w:rsidR="00517C9A">
          <w:fldChar w:fldCharType="begin"/>
        </w:r>
        <w:r w:rsidR="00517C9A">
          <w:instrText xml:space="preserve"> HYPERLINK "</w:instrText>
        </w:r>
        <w:r w:rsidR="00517C9A" w:rsidRPr="00517C9A">
          <w:instrText>https://www.rfc-editor.org/info/rfc3987</w:instrText>
        </w:r>
        <w:r w:rsidR="00517C9A">
          <w:instrText xml:space="preserve">" </w:instrText>
        </w:r>
        <w:r w:rsidR="00517C9A">
          <w:fldChar w:fldCharType="separate"/>
        </w:r>
        <w:r w:rsidR="00517C9A" w:rsidRPr="00D01B7B">
          <w:rPr>
            <w:rStyle w:val="Hyperlink"/>
          </w:rPr>
          <w:t>https://www.rfc-editor.org/info/rfc3987</w:t>
        </w:r>
        <w:r w:rsidR="00517C9A">
          <w:fldChar w:fldCharType="end"/>
        </w:r>
        <w:r w:rsidR="00517C9A">
          <w:t>.</w:t>
        </w:r>
      </w:ins>
    </w:p>
    <w:p w14:paraId="02127310" w14:textId="0CD9F1B6" w:rsidR="00435405" w:rsidRDefault="00435405" w:rsidP="00BA5CD6">
      <w:pPr>
        <w:pStyle w:val="Ref"/>
      </w:pPr>
      <w:r>
        <w:rPr>
          <w:rStyle w:val="Refterm"/>
        </w:rPr>
        <w:t>[</w:t>
      </w:r>
      <w:bookmarkStart w:id="98" w:name="RFC4122"/>
      <w:r>
        <w:rPr>
          <w:rStyle w:val="Refterm"/>
        </w:rPr>
        <w:t>RFC4122</w:t>
      </w:r>
      <w:bookmarkEnd w:id="9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44FE6C26" w:rsidR="00C56762" w:rsidRDefault="00C56762" w:rsidP="00C56762">
      <w:pPr>
        <w:pStyle w:val="Ref"/>
      </w:pPr>
      <w:r>
        <w:rPr>
          <w:rStyle w:val="Refterm"/>
        </w:rPr>
        <w:t>[</w:t>
      </w:r>
      <w:bookmarkStart w:id="99" w:name="RFC5646"/>
      <w:r>
        <w:rPr>
          <w:rStyle w:val="Refterm"/>
        </w:rPr>
        <w:t>RFC5646</w:t>
      </w:r>
      <w:bookmarkEnd w:id="9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53DE693E" w14:textId="6F87CD43" w:rsidR="006E09CB" w:rsidRDefault="006E09CB" w:rsidP="00130B0A">
      <w:pPr>
        <w:pStyle w:val="Ref"/>
        <w:rPr>
          <w:rStyle w:val="Refterm"/>
        </w:rPr>
      </w:pPr>
      <w:r>
        <w:rPr>
          <w:rStyle w:val="Refterm"/>
        </w:rPr>
        <w:t>[</w:t>
      </w:r>
      <w:bookmarkStart w:id="100" w:name="RFC7763"/>
      <w:r>
        <w:rPr>
          <w:rStyle w:val="Refterm"/>
        </w:rPr>
        <w:t>RFC7763</w:t>
      </w:r>
      <w:bookmarkEnd w:id="100"/>
      <w:r>
        <w:rPr>
          <w:rStyle w:val="Refterm"/>
        </w:rPr>
        <w:t>]</w:t>
      </w:r>
      <w:r>
        <w:rPr>
          <w:rStyle w:val="Refterm"/>
        </w:rPr>
        <w:tab/>
      </w:r>
      <w:r w:rsidRPr="006E09CB">
        <w:rPr>
          <w:rFonts w:cs="Arial"/>
          <w:szCs w:val="20"/>
        </w:rPr>
        <w:t xml:space="preserve">Leonard, S., "The text/markdown Media Type", RFC 7763, DOI 10.17487/RFC7763, March 2016, </w:t>
      </w:r>
      <w:hyperlink r:id="rId48" w:history="1">
        <w:r w:rsidRPr="00705E4D">
          <w:rPr>
            <w:rStyle w:val="Hyperlink"/>
            <w:rFonts w:cs="Arial"/>
            <w:szCs w:val="20"/>
          </w:rPr>
          <w:t>http://www.rfc-editor.org/info/rfc7763</w:t>
        </w:r>
      </w:hyperlink>
      <w:r w:rsidRPr="006E09CB">
        <w:rPr>
          <w:rFonts w:cs="Arial"/>
          <w:szCs w:val="20"/>
        </w:rPr>
        <w:t>.</w:t>
      </w:r>
    </w:p>
    <w:p w14:paraId="1431D029" w14:textId="47DA6CEA" w:rsidR="006E09CB" w:rsidRDefault="006E09CB" w:rsidP="006E09CB">
      <w:pPr>
        <w:pStyle w:val="Ref"/>
      </w:pPr>
      <w:r>
        <w:rPr>
          <w:rStyle w:val="Refterm"/>
          <w:bCs w:val="0"/>
        </w:rPr>
        <w:t>[</w:t>
      </w:r>
      <w:bookmarkStart w:id="101" w:name="RFC7764"/>
      <w:r>
        <w:rPr>
          <w:rStyle w:val="Refterm"/>
          <w:bCs w:val="0"/>
        </w:rPr>
        <w:t>RFC7764</w:t>
      </w:r>
      <w:bookmarkEnd w:id="101"/>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9" w:history="1">
        <w:r>
          <w:rPr>
            <w:rStyle w:val="Hyperlink"/>
            <w:rFonts w:cs="Arial"/>
            <w:szCs w:val="20"/>
          </w:rPr>
          <w:t>http://www.rfc-editor.org/info/rfc7764</w:t>
        </w:r>
      </w:hyperlink>
      <w:r>
        <w:rPr>
          <w:rFonts w:cs="Arial"/>
          <w:szCs w:val="20"/>
        </w:rPr>
        <w:t>.</w:t>
      </w:r>
    </w:p>
    <w:p w14:paraId="52743238" w14:textId="2191244D" w:rsidR="00130B0A" w:rsidRDefault="00130B0A" w:rsidP="00130B0A">
      <w:pPr>
        <w:pStyle w:val="Ref"/>
      </w:pPr>
      <w:r>
        <w:rPr>
          <w:rStyle w:val="Refterm"/>
          <w:bCs w:val="0"/>
        </w:rPr>
        <w:t>[</w:t>
      </w:r>
      <w:bookmarkStart w:id="102" w:name="RFC8174"/>
      <w:r>
        <w:rPr>
          <w:rStyle w:val="Refterm"/>
          <w:bCs w:val="0"/>
        </w:rPr>
        <w:t>RFC8174</w:t>
      </w:r>
      <w:bookmarkEnd w:id="10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582A68E6" w:rsidR="00111248" w:rsidRDefault="00111248" w:rsidP="00111248">
      <w:pPr>
        <w:pStyle w:val="Ref"/>
      </w:pPr>
      <w:r>
        <w:rPr>
          <w:rStyle w:val="Refterm"/>
          <w:bCs w:val="0"/>
        </w:rPr>
        <w:lastRenderedPageBreak/>
        <w:t>[</w:t>
      </w:r>
      <w:bookmarkStart w:id="103" w:name="RFC8089"/>
      <w:r>
        <w:rPr>
          <w:rStyle w:val="Refterm"/>
          <w:bCs w:val="0"/>
        </w:rPr>
        <w:t>RFC8089</w:t>
      </w:r>
      <w:bookmarkEnd w:id="103"/>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E0731F8" w:rsidR="00034C6A" w:rsidRDefault="00034C6A" w:rsidP="00111248">
      <w:pPr>
        <w:pStyle w:val="Ref"/>
      </w:pPr>
      <w:r>
        <w:rPr>
          <w:rStyle w:val="Refterm"/>
          <w:bCs w:val="0"/>
        </w:rPr>
        <w:t>[</w:t>
      </w:r>
      <w:bookmarkStart w:id="104" w:name="RFC8259"/>
      <w:r>
        <w:rPr>
          <w:rStyle w:val="Refterm"/>
          <w:bCs w:val="0"/>
        </w:rPr>
        <w:t>RFC8259</w:t>
      </w:r>
      <w:bookmarkEnd w:id="10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2514DEF2" w:rsidR="00F85576" w:rsidRPr="00F85576" w:rsidRDefault="00F85576" w:rsidP="00034C6A">
      <w:pPr>
        <w:pStyle w:val="Ref"/>
        <w:rPr>
          <w:rStyle w:val="Refterm"/>
          <w:b w:val="0"/>
        </w:rPr>
      </w:pPr>
      <w:r>
        <w:rPr>
          <w:rStyle w:val="Refterm"/>
        </w:rPr>
        <w:t>[</w:t>
      </w:r>
      <w:bookmarkStart w:id="105" w:name="SEMVER"/>
      <w:r>
        <w:rPr>
          <w:rStyle w:val="Refterm"/>
        </w:rPr>
        <w:t>SEMVER</w:t>
      </w:r>
      <w:bookmarkEnd w:id="105"/>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2CB9BA77" w:rsidR="0092395F" w:rsidRDefault="00DE0F9F" w:rsidP="00F85576">
      <w:pPr>
        <w:pStyle w:val="Ref"/>
      </w:pPr>
      <w:r>
        <w:rPr>
          <w:rStyle w:val="Refterm"/>
        </w:rPr>
        <w:t>[</w:t>
      </w:r>
      <w:bookmarkStart w:id="106" w:name="UNICODE10"/>
      <w:r>
        <w:rPr>
          <w:rStyle w:val="Refterm"/>
        </w:rPr>
        <w:t>UNICODE10</w:t>
      </w:r>
      <w:bookmarkEnd w:id="106"/>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107" w:name="_Toc85472895"/>
      <w:bookmarkStart w:id="108" w:name="_Toc287332009"/>
      <w:bookmarkStart w:id="109" w:name="_Toc528157160"/>
      <w:r>
        <w:t>Non-Normative References</w:t>
      </w:r>
      <w:bookmarkEnd w:id="107"/>
      <w:bookmarkEnd w:id="108"/>
      <w:bookmarkEnd w:id="109"/>
    </w:p>
    <w:p w14:paraId="1067680D" w14:textId="6C3324D2" w:rsidR="00D422AB" w:rsidRDefault="00D422AB" w:rsidP="00D422AB">
      <w:pPr>
        <w:pStyle w:val="Ref"/>
        <w:rPr>
          <w:rStyle w:val="Refterm"/>
          <w:b w:val="0"/>
        </w:rPr>
      </w:pPr>
      <w:r w:rsidRPr="001A52C9">
        <w:rPr>
          <w:rStyle w:val="Refterm"/>
        </w:rPr>
        <w:t>[</w:t>
      </w:r>
      <w:bookmarkStart w:id="110" w:name="CMARK"/>
      <w:r>
        <w:rPr>
          <w:rStyle w:val="Refterm"/>
        </w:rPr>
        <w:t>CMARK</w:t>
      </w:r>
      <w:bookmarkEnd w:id="110"/>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011871F9" w:rsidR="00A86F30" w:rsidRDefault="00A86F30" w:rsidP="00D422AB">
      <w:pPr>
        <w:pStyle w:val="Ref"/>
        <w:rPr>
          <w:rStyle w:val="Refterm"/>
          <w:b w:val="0"/>
        </w:rPr>
      </w:pPr>
      <w:r w:rsidRPr="001A52C9">
        <w:rPr>
          <w:rStyle w:val="Refterm"/>
        </w:rPr>
        <w:t>[</w:t>
      </w:r>
      <w:bookmarkStart w:id="111" w:name="CWE"/>
      <w:r>
        <w:rPr>
          <w:rStyle w:val="Refterm"/>
        </w:rPr>
        <w:t>CWE</w:t>
      </w:r>
      <w:bookmarkEnd w:id="111"/>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21D8FD4E" w:rsidR="00F84A73" w:rsidRDefault="00F84A73" w:rsidP="00F84A73">
      <w:pPr>
        <w:pStyle w:val="Ref"/>
        <w:rPr>
          <w:rStyle w:val="Refterm"/>
          <w:b w:val="0"/>
        </w:rPr>
      </w:pPr>
      <w:r w:rsidRPr="001A52C9">
        <w:rPr>
          <w:rStyle w:val="Refterm"/>
        </w:rPr>
        <w:t>[</w:t>
      </w:r>
      <w:bookmarkStart w:id="112" w:name="GFMCMARK"/>
      <w:r>
        <w:rPr>
          <w:rStyle w:val="Refterm"/>
        </w:rPr>
        <w:t>GFMCMARK</w:t>
      </w:r>
      <w:bookmarkEnd w:id="112"/>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1C7A5462" w:rsidR="00F84A73" w:rsidRDefault="00F84A73" w:rsidP="00F84A73">
      <w:pPr>
        <w:pStyle w:val="Ref"/>
        <w:rPr>
          <w:rStyle w:val="Refterm"/>
          <w:b w:val="0"/>
        </w:rPr>
      </w:pPr>
      <w:r w:rsidRPr="001A52C9">
        <w:rPr>
          <w:rStyle w:val="Refterm"/>
        </w:rPr>
        <w:t>[</w:t>
      </w:r>
      <w:bookmarkStart w:id="113" w:name="GFMENG"/>
      <w:r>
        <w:rPr>
          <w:rStyle w:val="Refterm"/>
        </w:rPr>
        <w:t>GFMENG</w:t>
      </w:r>
      <w:bookmarkEnd w:id="113"/>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1C03F7A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5F416F4A"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60" w:history="1">
        <w:r w:rsidR="00361885" w:rsidRPr="00AC1D41">
          <w:rPr>
            <w:rStyle w:val="Hyperlink"/>
          </w:rPr>
          <w:t>https://www.iso.org/standard/64029.html</w:t>
        </w:r>
      </w:hyperlink>
      <w:r w:rsidR="00F50B4E">
        <w:rPr>
          <w:rStyle w:val="Hyperlink"/>
        </w:rPr>
        <w:t>.</w:t>
      </w:r>
    </w:p>
    <w:p w14:paraId="33244B84" w14:textId="6C575E5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14" w:name="_Toc528157161"/>
      <w:r>
        <w:lastRenderedPageBreak/>
        <w:t>Conventions</w:t>
      </w:r>
      <w:bookmarkEnd w:id="114"/>
    </w:p>
    <w:p w14:paraId="50E64719" w14:textId="2428E7E7" w:rsidR="0012387E" w:rsidRPr="0012387E" w:rsidRDefault="0012387E" w:rsidP="0012387E"/>
    <w:p w14:paraId="2D42620D" w14:textId="4CD3D186" w:rsidR="0012387E" w:rsidRDefault="00EE7D13" w:rsidP="0012387E">
      <w:pPr>
        <w:pStyle w:val="Heading2"/>
      </w:pPr>
      <w:bookmarkStart w:id="115" w:name="_Toc528157162"/>
      <w:r>
        <w:t>General</w:t>
      </w:r>
      <w:bookmarkEnd w:id="11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6" w:name="_Toc528157163"/>
      <w:r>
        <w:t>Format examples</w:t>
      </w:r>
      <w:bookmarkEnd w:id="116"/>
    </w:p>
    <w:p w14:paraId="0C763244" w14:textId="6ECBC3F0"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17" w:name="_Toc528157164"/>
      <w:r>
        <w:t>Property notation</w:t>
      </w:r>
      <w:bookmarkEnd w:id="117"/>
    </w:p>
    <w:p w14:paraId="30DDC891" w14:textId="3CD1F4E3"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8" w:name="_Toc528157165"/>
      <w:r>
        <w:t>Syntax notation</w:t>
      </w:r>
      <w:bookmarkEnd w:id="118"/>
    </w:p>
    <w:p w14:paraId="15BCDF38" w14:textId="1A28CA32"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1762362"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19" w:name="_Ref506805751"/>
      <w:bookmarkStart w:id="120" w:name="_Ref506805786"/>
      <w:bookmarkStart w:id="121" w:name="_Ref506805801"/>
      <w:bookmarkStart w:id="122" w:name="_Ref506805881"/>
      <w:bookmarkStart w:id="123" w:name="_Toc528157166"/>
      <w:r>
        <w:lastRenderedPageBreak/>
        <w:t>File format</w:t>
      </w:r>
      <w:bookmarkEnd w:id="119"/>
      <w:bookmarkEnd w:id="120"/>
      <w:bookmarkEnd w:id="121"/>
      <w:bookmarkEnd w:id="122"/>
      <w:bookmarkEnd w:id="123"/>
    </w:p>
    <w:p w14:paraId="4E58823B" w14:textId="39ED7B8C" w:rsidR="008F022E" w:rsidRDefault="008F022E" w:rsidP="008F022E">
      <w:pPr>
        <w:pStyle w:val="Heading2"/>
      </w:pPr>
      <w:bookmarkStart w:id="124" w:name="_Ref509041819"/>
      <w:bookmarkStart w:id="125" w:name="_Toc528157167"/>
      <w:r>
        <w:t>General</w:t>
      </w:r>
      <w:bookmarkEnd w:id="124"/>
      <w:bookmarkEnd w:id="125"/>
    </w:p>
    <w:p w14:paraId="66A97768" w14:textId="509C6896"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CE3B9C">
        <w:t>3.11</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112C2887"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8EEAC30"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750AA4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5CA0E411"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6" w:name="_Toc528157168"/>
      <w:r>
        <w:t>SARIF file naming convention</w:t>
      </w:r>
      <w:bookmarkEnd w:id="12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27" w:name="_Ref509042171"/>
      <w:bookmarkStart w:id="128" w:name="_Ref509042221"/>
      <w:bookmarkStart w:id="129" w:name="_Ref509042382"/>
      <w:bookmarkStart w:id="130" w:name="_Ref509042434"/>
      <w:bookmarkStart w:id="131" w:name="_Ref509043989"/>
      <w:bookmarkStart w:id="132" w:name="_Toc528157169"/>
      <w:bookmarkStart w:id="133" w:name="_Ref507594747"/>
      <w:r>
        <w:t>fileContent objects</w:t>
      </w:r>
      <w:bookmarkEnd w:id="127"/>
      <w:bookmarkEnd w:id="128"/>
      <w:bookmarkEnd w:id="129"/>
      <w:bookmarkEnd w:id="130"/>
      <w:bookmarkEnd w:id="131"/>
      <w:bookmarkEnd w:id="132"/>
    </w:p>
    <w:p w14:paraId="2BBA9A14" w14:textId="2A52D71B" w:rsidR="00C50C8C" w:rsidRDefault="00C50C8C" w:rsidP="00C50C8C">
      <w:pPr>
        <w:pStyle w:val="Heading3"/>
      </w:pPr>
      <w:bookmarkStart w:id="134" w:name="_Toc528157170"/>
      <w:r>
        <w:t>General</w:t>
      </w:r>
      <w:bookmarkEnd w:id="134"/>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35" w:name="_Ref509043697"/>
      <w:bookmarkStart w:id="136" w:name="_Toc528157171"/>
      <w:r>
        <w:t>text property</w:t>
      </w:r>
      <w:bookmarkEnd w:id="135"/>
      <w:bookmarkEnd w:id="136"/>
    </w:p>
    <w:p w14:paraId="4A7B5CC6" w14:textId="0FB7E92B"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E3B9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7" w:name="_Ref509043776"/>
      <w:bookmarkStart w:id="138" w:name="_Toc528157172"/>
      <w:r>
        <w:t>binary property</w:t>
      </w:r>
      <w:bookmarkEnd w:id="137"/>
      <w:bookmarkEnd w:id="138"/>
    </w:p>
    <w:p w14:paraId="1BB5464B" w14:textId="53577662"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39" w:name="_Ref508989521"/>
      <w:bookmarkStart w:id="140" w:name="_Toc528157173"/>
      <w:r>
        <w:t>fileLocation objects</w:t>
      </w:r>
      <w:bookmarkEnd w:id="133"/>
      <w:bookmarkEnd w:id="139"/>
      <w:bookmarkEnd w:id="140"/>
    </w:p>
    <w:p w14:paraId="15E45BC8" w14:textId="6BB90172" w:rsidR="00EF1697" w:rsidRPr="00EF1697" w:rsidRDefault="00EF1697" w:rsidP="00EF1697">
      <w:pPr>
        <w:pStyle w:val="Heading3"/>
      </w:pPr>
      <w:bookmarkStart w:id="141" w:name="_Ref507595872"/>
      <w:bookmarkStart w:id="142" w:name="_Toc528157174"/>
      <w:r>
        <w:t>General</w:t>
      </w:r>
      <w:bookmarkEnd w:id="141"/>
      <w:bookmarkEnd w:id="142"/>
    </w:p>
    <w:p w14:paraId="0DE4A1DE" w14:textId="5C681344"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E3B9C">
        <w:t>3.4.2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E3B9C">
        <w:t>3.4.3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43" w:name="_Ref507592462"/>
      <w:bookmarkStart w:id="144" w:name="_Toc528157175"/>
      <w:r>
        <w:t>uri property</w:t>
      </w:r>
      <w:bookmarkEnd w:id="143"/>
      <w:bookmarkEnd w:id="144"/>
    </w:p>
    <w:p w14:paraId="312B616B" w14:textId="134238D5" w:rsidR="005345F2" w:rsidDel="00991208" w:rsidRDefault="005345F2" w:rsidP="005345F2">
      <w:pPr>
        <w:pStyle w:val="Heading4"/>
        <w:rPr>
          <w:del w:id="145" w:author="Laurence Golding" w:date="2018-11-07T13:41:00Z"/>
        </w:rPr>
      </w:pPr>
      <w:bookmarkStart w:id="146" w:name="_Toc528157176"/>
      <w:del w:id="147" w:author="Laurence Golding" w:date="2018-11-07T13:41:00Z">
        <w:r w:rsidDel="00991208">
          <w:delText>General</w:delText>
        </w:r>
        <w:bookmarkEnd w:id="146"/>
      </w:del>
    </w:p>
    <w:p w14:paraId="604C3241" w14:textId="0E6CD202"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w:t>
      </w:r>
      <w:ins w:id="148" w:author="Laurence Golding" w:date="2018-11-07T13:41:00Z">
        <w:r w:rsidR="00991208">
          <w:t xml:space="preserve"> </w:t>
        </w:r>
      </w:ins>
      <w:del w:id="149" w:author="Laurence Golding" w:date="2018-11-07T13:41:00Z">
        <w:r w:rsidR="00944CF4" w:rsidRPr="00944CF4" w:rsidDel="00991208">
          <w:delText xml:space="preserve"> </w:delText>
        </w:r>
        <w:r w:rsidR="00F5246D" w:rsidDel="00991208">
          <w:delText xml:space="preserve">reference </w:delText>
        </w:r>
      </w:del>
      <w:r w:rsidR="00F5246D">
        <w:t>(</w:t>
      </w:r>
      <w:del w:id="150" w:author="Laurence Golding" w:date="2018-11-07T13:31:00Z">
        <w:r w:rsidR="00F5246D" w:rsidDel="002255C2">
          <w:delText>the term used</w:delText>
        </w:r>
        <w:r w:rsidR="00944CF4" w:rsidRPr="00944CF4" w:rsidDel="002255C2">
          <w:delText xml:space="preserve"> in </w:delText>
        </w:r>
        <w:r w:rsidR="00944CF4" w:rsidDel="002255C2">
          <w:delText>[</w:delText>
        </w:r>
        <w:r w:rsidR="002255C2" w:rsidDel="002255C2">
          <w:rPr>
            <w:rStyle w:val="Hyperlink"/>
          </w:rPr>
          <w:fldChar w:fldCharType="begin"/>
        </w:r>
        <w:r w:rsidR="002255C2" w:rsidDel="002255C2">
          <w:rPr>
            <w:rStyle w:val="Hyperlink"/>
          </w:rPr>
          <w:delInstrText xml:space="preserve"> HYPERLINK \l "RFC3986" </w:delInstrText>
        </w:r>
        <w:r w:rsidR="002255C2" w:rsidDel="002255C2">
          <w:rPr>
            <w:rStyle w:val="Hyperlink"/>
          </w:rPr>
          <w:fldChar w:fldCharType="separate"/>
        </w:r>
        <w:r w:rsidR="00944CF4" w:rsidRPr="00D122C5" w:rsidDel="002255C2">
          <w:rPr>
            <w:rStyle w:val="Hyperlink"/>
          </w:rPr>
          <w:delText>RFC3986</w:delText>
        </w:r>
        <w:r w:rsidR="002255C2" w:rsidDel="002255C2">
          <w:rPr>
            <w:rStyle w:val="Hyperlink"/>
          </w:rPr>
          <w:fldChar w:fldCharType="end"/>
        </w:r>
        <w:r w:rsidR="00D122C5" w:rsidDel="002255C2">
          <w:delText>]</w:delText>
        </w:r>
        <w:r w:rsidR="00F5246D" w:rsidDel="002255C2">
          <w:delText xml:space="preserve"> to describe either an absolute URI or a relative reference</w:delText>
        </w:r>
      </w:del>
      <w:ins w:id="151" w:author="Laurence Golding" w:date="2018-11-07T13:33:00Z">
        <w:r w:rsidR="002255C2">
          <w:t>§</w:t>
        </w:r>
      </w:ins>
      <w:ins w:id="152" w:author="Laurence Golding" w:date="2018-11-07T13:40:00Z">
        <w:r w:rsidR="00991208">
          <w:fldChar w:fldCharType="begin"/>
        </w:r>
        <w:r w:rsidR="00991208">
          <w:instrText xml:space="preserve"> REF _Ref529361385 \r \h </w:instrText>
        </w:r>
      </w:ins>
      <w:r w:rsidR="00991208">
        <w:fldChar w:fldCharType="separate"/>
      </w:r>
      <w:ins w:id="153" w:author="Laurence Golding" w:date="2018-11-07T13:40:00Z">
        <w:r w:rsidR="00991208">
          <w:t>3.10</w:t>
        </w:r>
        <w:r w:rsidR="00991208">
          <w:fldChar w:fldCharType="end"/>
        </w:r>
      </w:ins>
      <w:r w:rsidR="00F5246D">
        <w:t>)</w:t>
      </w:r>
      <w:ins w:id="154" w:author="Laurence Golding" w:date="2018-11-07T13:42:00Z">
        <w:r w:rsidR="00991208">
          <w:t xml:space="preserve"> that specifies the location of the file</w:t>
        </w:r>
      </w:ins>
      <w:r w:rsidR="00944CF4" w:rsidRPr="00944CF4">
        <w:t>.</w:t>
      </w:r>
    </w:p>
    <w:p w14:paraId="01CB1628" w14:textId="7DAA756E" w:rsidR="00ED540D" w:rsidDel="00991208" w:rsidRDefault="00ED540D" w:rsidP="00944CF4">
      <w:pPr>
        <w:rPr>
          <w:moveFrom w:id="155" w:author="Laurence Golding" w:date="2018-11-07T13:44:00Z"/>
        </w:rPr>
      </w:pPr>
      <w:moveFromRangeStart w:id="156" w:author="Laurence Golding" w:date="2018-11-07T13:44:00Z" w:name="move529361619"/>
      <w:commentRangeStart w:id="157"/>
      <w:moveFrom w:id="158" w:author="Laurence Golding" w:date="2018-11-07T13:44:00Z">
        <w:r w:rsidRPr="00ED540D" w:rsidDel="00991208">
          <w:t>If</w:t>
        </w:r>
      </w:moveFrom>
      <w:commentRangeEnd w:id="157"/>
      <w:r w:rsidR="00517C9A">
        <w:rPr>
          <w:rStyle w:val="CommentReference"/>
        </w:rPr>
        <w:commentReference w:id="157"/>
      </w:r>
      <w:moveFrom w:id="159" w:author="Laurence Golding" w:date="2018-11-07T13:44:00Z">
        <w:r w:rsidRPr="00ED540D" w:rsidDel="00991208">
          <w:t xml:space="preserve"> </w:t>
        </w:r>
        <w:r w:rsidR="00F5246D" w:rsidDel="00991208">
          <w:t>a</w:t>
        </w:r>
        <w:r w:rsidRPr="00ED540D" w:rsidDel="00991208">
          <w:t xml:space="preserve"> URI </w:t>
        </w:r>
        <w:r w:rsidR="00F5246D" w:rsidDel="00991208">
          <w:t xml:space="preserve">reference </w:t>
        </w:r>
        <w:r w:rsidRPr="00ED540D" w:rsidDel="00991208">
          <w:t xml:space="preserve">refers to a file stored in a version control system (VCS), </w:t>
        </w:r>
        <w:r w:rsidR="00F5246D" w:rsidDel="00991208">
          <w:t>its</w:t>
        </w:r>
        <w:r w:rsidRPr="00ED540D" w:rsidDel="00991208">
          <w:t xml:space="preserve"> value </w:t>
        </w:r>
        <w:r w:rsidRPr="00ED540D" w:rsidDel="00991208">
          <w:rPr>
            <w:b/>
          </w:rPr>
          <w:t>SHALL</w:t>
        </w:r>
        <w:r w:rsidRPr="00ED540D" w:rsidDel="00991208">
          <w:t xml:space="preserve"> preserve relevant details that permit the target file to be retrieved from the VCS. If </w:t>
        </w:r>
        <w:r w:rsidR="00F5246D" w:rsidDel="00991208">
          <w:t>a</w:t>
        </w:r>
        <w:r w:rsidRPr="00ED540D" w:rsidDel="00991208">
          <w:t xml:space="preserve"> URI</w:t>
        </w:r>
        <w:r w:rsidR="00F5246D" w:rsidDel="00991208">
          <w:t xml:space="preserve"> reference</w:t>
        </w:r>
        <w:r w:rsidRPr="00ED540D" w:rsidDel="00991208">
          <w:t xml:space="preserve"> refers to a file stored on a physical file system, it </w:t>
        </w:r>
        <w:r w:rsidRPr="00ED540D" w:rsidDel="00991208">
          <w:rPr>
            <w:b/>
          </w:rPr>
          <w:t>MAY</w:t>
        </w:r>
        <w:r w:rsidRPr="00ED540D" w:rsidDel="00991208">
          <w:t xml:space="preserve"> be specified as a relative </w:t>
        </w:r>
        <w:r w:rsidR="00F5246D" w:rsidDel="00991208">
          <w:t>reference</w:t>
        </w:r>
        <w:r w:rsidRPr="00ED540D" w:rsidDel="00991208">
          <w:t xml:space="preserve"> that omits root information details (such as hard drive letter and an arbitrarily named root directory associated with a source code enlistment).</w:t>
        </w:r>
      </w:moveFrom>
    </w:p>
    <w:p w14:paraId="02214AE9" w14:textId="20F91649" w:rsidR="00ED540D" w:rsidDel="00991208" w:rsidRDefault="00ED540D" w:rsidP="00ED540D">
      <w:pPr>
        <w:pStyle w:val="Note"/>
        <w:rPr>
          <w:moveFrom w:id="160" w:author="Laurence Golding" w:date="2018-11-07T13:44:00Z"/>
        </w:rPr>
      </w:pPr>
      <w:moveFrom w:id="161" w:author="Laurence Golding" w:date="2018-11-07T13:44:00Z">
        <w:r w:rsidDel="00991208">
          <w:t xml:space="preserve">NOTE 1: A </w:t>
        </w:r>
        <w:r w:rsidRPr="00ED540D" w:rsidDel="00991208">
          <w:t xml:space="preserve">URI </w:t>
        </w:r>
        <w:r w:rsidR="00F5246D" w:rsidDel="00991208">
          <w:t xml:space="preserve">reference (even a relative reference) </w:t>
        </w:r>
        <w:r w:rsidDel="00991208">
          <w:t>might</w:t>
        </w:r>
        <w:r w:rsidRPr="00ED540D" w:rsidDel="00991208">
          <w:t xml:space="preserve"> contain information that represents unwanted information disclosure, particularly in cases where a tool is analyzing files stored on a physical file system. For example, a file path might contain the account name of a developer.</w:t>
        </w:r>
      </w:moveFrom>
    </w:p>
    <w:p w14:paraId="2574FA48" w14:textId="7C38FE48" w:rsidR="00A41F43" w:rsidDel="00991208" w:rsidRDefault="00F5246D" w:rsidP="00882021">
      <w:pPr>
        <w:rPr>
          <w:moveFrom w:id="162" w:author="Laurence Golding" w:date="2018-11-07T13:44:00Z"/>
        </w:rPr>
      </w:pPr>
      <w:moveFrom w:id="163" w:author="Laurence Golding" w:date="2018-11-07T13:44:00Z">
        <w:r w:rsidDel="00991208">
          <w:t>A URI reference that specifies</w:t>
        </w:r>
        <w:r w:rsidRPr="006065CD" w:rsidDel="00991208">
          <w:t xml:space="preserve"> </w:t>
        </w:r>
        <w:r w:rsidR="00A41F43" w:rsidRPr="006065CD" w:rsidDel="00991208">
          <w:t xml:space="preserve">a nested file </w:t>
        </w:r>
        <w:r w:rsidR="00A41F43" w:rsidRPr="006065CD" w:rsidDel="00991208">
          <w:rPr>
            <w:b/>
          </w:rPr>
          <w:t>SHALL</w:t>
        </w:r>
        <w:r w:rsidR="00A41F43" w:rsidRPr="006065CD" w:rsidDel="00991208">
          <w:t xml:space="preserve"> </w:t>
        </w:r>
        <w:r w:rsidDel="00991208">
          <w:t>consist of</w:t>
        </w:r>
        <w:r w:rsidR="00A41F43" w:rsidRPr="006065CD" w:rsidDel="00991208">
          <w:t xml:space="preserve"> </w:t>
        </w:r>
        <w:r w:rsidDel="00991208">
          <w:t>a</w:t>
        </w:r>
        <w:r w:rsidR="00A41F43" w:rsidRPr="006065CD" w:rsidDel="00991208">
          <w:t xml:space="preserve"> URI </w:t>
        </w:r>
        <w:r w:rsidDel="00991208">
          <w:t>reference to</w:t>
        </w:r>
        <w:r w:rsidR="00A41F43" w:rsidRPr="006065CD" w:rsidDel="00991208">
          <w:t xml:space="preserve"> the outermost parent, together with a fragment that describes the nesting of the file within its parent or parents. </w:t>
        </w:r>
        <w:bookmarkStart w:id="164" w:name="_Hlk508802385"/>
        <w:r w:rsidR="00A41F43" w:rsidRPr="006065CD" w:rsidDel="00991208">
          <w:t xml:space="preserve">The fragment </w:t>
        </w:r>
        <w:r w:rsidR="00A41F43" w:rsidDel="00991208">
          <w:rPr>
            <w:b/>
          </w:rPr>
          <w:t>SHALL</w:t>
        </w:r>
        <w:r w:rsidR="00A41F43" w:rsidRPr="006065CD" w:rsidDel="00991208">
          <w:t xml:space="preserve"> begin with a forward slash character (</w:t>
        </w:r>
        <w:r w:rsidR="00A41F43" w:rsidRPr="006065CD" w:rsidDel="00991208">
          <w:rPr>
            <w:rStyle w:val="CODEtemp"/>
          </w:rPr>
          <w:t>"/"</w:t>
        </w:r>
        <w:r w:rsidR="00A41F43" w:rsidRPr="006065CD" w:rsidDel="00991208">
          <w:t>)</w:t>
        </w:r>
        <w:r w:rsidR="00A41F43" w:rsidDel="00991208">
          <w:t xml:space="preserve"> to emphasize that it represents the complete path to the nested file within its container</w:t>
        </w:r>
        <w:r w:rsidR="00A41F43" w:rsidRPr="006065CD" w:rsidDel="00991208">
          <w:t>.</w:t>
        </w:r>
        <w:bookmarkEnd w:id="164"/>
        <w:r w:rsidR="00A41F43" w:rsidDel="00991208">
          <w:t xml:space="preserve"> This requirement allows SARIF consumers to look up the URI of a nested file in the dictionary contained in </w:t>
        </w:r>
        <w:r w:rsidR="00A41F43" w:rsidRPr="006065CD" w:rsidDel="00991208">
          <w:rPr>
            <w:rStyle w:val="CODEtemp"/>
          </w:rPr>
          <w:t>run.files</w:t>
        </w:r>
        <w:r w:rsidR="00A41F43" w:rsidDel="00991208">
          <w:t xml:space="preserve"> (§</w:t>
        </w:r>
        <w:r w:rsidR="00A41F43" w:rsidDel="00991208">
          <w:fldChar w:fldCharType="begin"/>
        </w:r>
        <w:r w:rsidR="00A41F43" w:rsidDel="00991208">
          <w:instrText xml:space="preserve"> REF _Ref507667580 \r \h </w:instrText>
        </w:r>
      </w:moveFrom>
      <w:del w:id="165" w:author="Laurence Golding" w:date="2018-11-07T13:44:00Z"/>
      <w:moveFrom w:id="166" w:author="Laurence Golding" w:date="2018-11-07T13:44:00Z">
        <w:r w:rsidR="00A41F43" w:rsidDel="00991208">
          <w:fldChar w:fldCharType="separate"/>
        </w:r>
        <w:r w:rsidR="00CE3B9C" w:rsidDel="00991208">
          <w:t>3.12.11</w:t>
        </w:r>
        <w:r w:rsidR="00A41F43" w:rsidDel="00991208">
          <w:fldChar w:fldCharType="end"/>
        </w:r>
        <w:r w:rsidR="00A41F43" w:rsidDel="00991208">
          <w:t>).</w:t>
        </w:r>
      </w:moveFrom>
    </w:p>
    <w:p w14:paraId="653D799B" w14:textId="103A1794" w:rsidR="00882021" w:rsidDel="00991208" w:rsidRDefault="00882021" w:rsidP="00882021">
      <w:pPr>
        <w:rPr>
          <w:moveFrom w:id="167" w:author="Laurence Golding" w:date="2018-11-07T13:44:00Z"/>
        </w:rPr>
      </w:pPr>
      <w:moveFrom w:id="168" w:author="Laurence Golding" w:date="2018-11-07T13:44:00Z">
        <w:r w:rsidRPr="00882021" w:rsidDel="00991208">
          <w:t>Two URI</w:t>
        </w:r>
        <w:r w:rsidR="00F5246D" w:rsidDel="00991208">
          <w:t xml:space="preserve"> reference</w:t>
        </w:r>
        <w:r w:rsidRPr="00882021" w:rsidDel="00991208">
          <w:t xml:space="preserve">s </w:t>
        </w:r>
        <w:r w:rsidR="00F24170" w:rsidDel="00991208">
          <w:rPr>
            <w:b/>
          </w:rPr>
          <w:t>SHALL</w:t>
        </w:r>
        <w:r w:rsidRPr="00882021" w:rsidDel="00991208">
          <w:t xml:space="preserve"> be considered equivalent if their normalized forms ar</w:t>
        </w:r>
        <w:r w:rsidDel="00991208">
          <w:t>e the same, as described in [</w:t>
        </w:r>
        <w:r w:rsidR="002255C2" w:rsidDel="00991208">
          <w:rPr>
            <w:rStyle w:val="Hyperlink"/>
          </w:rPr>
          <w:fldChar w:fldCharType="begin"/>
        </w:r>
        <w:r w:rsidR="002255C2" w:rsidDel="00991208">
          <w:rPr>
            <w:rStyle w:val="Hyperlink"/>
          </w:rPr>
          <w:instrText xml:space="preserve"> HYPERLINK \l "RFC3986" </w:instrText>
        </w:r>
        <w:r w:rsidR="002255C2" w:rsidDel="00991208">
          <w:rPr>
            <w:rStyle w:val="Hyperlink"/>
          </w:rPr>
          <w:fldChar w:fldCharType="separate"/>
        </w:r>
        <w:r w:rsidRPr="00A403F5" w:rsidDel="00991208">
          <w:rPr>
            <w:rStyle w:val="Hyperlink"/>
          </w:rPr>
          <w:t>RFC3986</w:t>
        </w:r>
        <w:r w:rsidR="002255C2" w:rsidDel="00991208">
          <w:rPr>
            <w:rStyle w:val="Hyperlink"/>
          </w:rPr>
          <w:fldChar w:fldCharType="end"/>
        </w:r>
        <w:r w:rsidDel="00991208">
          <w:t>]</w:t>
        </w:r>
        <w:r w:rsidRPr="00882021" w:rsidDel="00991208">
          <w:t>.</w:t>
        </w:r>
      </w:moveFrom>
    </w:p>
    <w:p w14:paraId="0CCA4953" w14:textId="74BC3B68" w:rsidR="00F24170" w:rsidDel="00991208" w:rsidRDefault="00F24170" w:rsidP="00F24170">
      <w:pPr>
        <w:pStyle w:val="Note"/>
        <w:rPr>
          <w:moveFrom w:id="169" w:author="Laurence Golding" w:date="2018-11-07T13:44:00Z"/>
        </w:rPr>
      </w:pPr>
      <w:moveFrom w:id="170" w:author="Laurence Golding" w:date="2018-11-07T13:44:00Z">
        <w:r w:rsidDel="00991208">
          <w:t xml:space="preserve">NOTE 2: </w:t>
        </w:r>
        <w:r w:rsidRPr="00F24170" w:rsidDel="00991208">
          <w:t>For example, in the normalized form specified in RFC 3986:</w:t>
        </w:r>
      </w:moveFrom>
    </w:p>
    <w:p w14:paraId="31340D04" w14:textId="3F4A62BC" w:rsidR="00F24170" w:rsidDel="00991208" w:rsidRDefault="00F24170" w:rsidP="00EA540C">
      <w:pPr>
        <w:pStyle w:val="Note"/>
        <w:numPr>
          <w:ilvl w:val="0"/>
          <w:numId w:val="34"/>
        </w:numPr>
        <w:rPr>
          <w:moveFrom w:id="171" w:author="Laurence Golding" w:date="2018-11-07T13:44:00Z"/>
        </w:rPr>
      </w:pPr>
      <w:moveFrom w:id="172" w:author="Laurence Golding" w:date="2018-11-07T13:44:00Z">
        <w:r w:rsidRPr="00F24170" w:rsidDel="00991208">
          <w:t>Percent-encoded characters use upper-case hexadecimal digits.</w:t>
        </w:r>
      </w:moveFrom>
    </w:p>
    <w:p w14:paraId="19E58A18" w14:textId="319D4A75" w:rsidR="00F24170" w:rsidDel="00991208" w:rsidRDefault="00F24170" w:rsidP="00EA540C">
      <w:pPr>
        <w:pStyle w:val="Note"/>
        <w:numPr>
          <w:ilvl w:val="0"/>
          <w:numId w:val="34"/>
        </w:numPr>
        <w:rPr>
          <w:moveFrom w:id="173" w:author="Laurence Golding" w:date="2018-11-07T13:44:00Z"/>
        </w:rPr>
      </w:pPr>
      <w:moveFrom w:id="174" w:author="Laurence Golding" w:date="2018-11-07T13:44:00Z">
        <w:r w:rsidRPr="00F24170" w:rsidDel="00991208">
          <w:t>Characters in the ALPHA and DIGIT ranges are not be percent-encoded, nor are hyphen, underscore, or tilde.</w:t>
        </w:r>
      </w:moveFrom>
    </w:p>
    <w:p w14:paraId="5A677753" w14:textId="16B8FD99" w:rsidR="00F24170" w:rsidDel="00991208" w:rsidRDefault="00F24170" w:rsidP="00EA540C">
      <w:pPr>
        <w:pStyle w:val="Note"/>
        <w:numPr>
          <w:ilvl w:val="0"/>
          <w:numId w:val="34"/>
        </w:numPr>
        <w:rPr>
          <w:moveFrom w:id="175" w:author="Laurence Golding" w:date="2018-11-07T13:44:00Z"/>
        </w:rPr>
      </w:pPr>
      <w:moveFrom w:id="176" w:author="Laurence Golding" w:date="2018-11-07T13:44:00Z">
        <w:r w:rsidRPr="00F24170" w:rsidDel="00991208">
          <w:t>The “</w:t>
        </w:r>
        <w:r w:rsidRPr="00F24170" w:rsidDel="00991208">
          <w:rPr>
            <w:rStyle w:val="CODEtemp"/>
          </w:rPr>
          <w:t>:</w:t>
        </w:r>
        <w:r w:rsidRPr="00F24170" w:rsidDel="00991208">
          <w:t>” delimiter is omitted if the port component of the authority is empty.</w:t>
        </w:r>
      </w:moveFrom>
    </w:p>
    <w:p w14:paraId="5071700E" w14:textId="3AA0D4C0" w:rsidR="00F24170" w:rsidDel="00991208" w:rsidRDefault="00F24170" w:rsidP="00EA540C">
      <w:pPr>
        <w:pStyle w:val="Note"/>
        <w:numPr>
          <w:ilvl w:val="0"/>
          <w:numId w:val="34"/>
        </w:numPr>
        <w:rPr>
          <w:moveFrom w:id="177" w:author="Laurence Golding" w:date="2018-11-07T13:44:00Z"/>
        </w:rPr>
      </w:pPr>
      <w:moveFrom w:id="178" w:author="Laurence Golding" w:date="2018-11-07T13:44:00Z">
        <w:r w:rsidRPr="00F24170" w:rsidDel="00991208">
          <w:t>In the host component, registered names and hexadecimal addresses use lower-case.</w:t>
        </w:r>
      </w:moveFrom>
    </w:p>
    <w:p w14:paraId="5D8A1906" w14:textId="75B9ADEE" w:rsidR="009559EA" w:rsidDel="00991208" w:rsidRDefault="009559EA" w:rsidP="00F24170">
      <w:pPr>
        <w:rPr>
          <w:moveFrom w:id="179" w:author="Laurence Golding" w:date="2018-11-07T13:44:00Z"/>
        </w:rPr>
      </w:pPr>
      <w:moveFrom w:id="180" w:author="Laurence Golding" w:date="2018-11-07T13:44:00Z">
        <w:r w:rsidDel="00991208">
          <w:t>When two URI</w:t>
        </w:r>
        <w:r w:rsidR="00F5246D" w:rsidDel="00991208">
          <w:t xml:space="preserve"> reference</w:t>
        </w:r>
        <w:r w:rsidDel="00991208">
          <w:t>s are not equivalent in this sense (that is, when their normalized forms are not the same), we will say that they are “distinct.”</w:t>
        </w:r>
      </w:moveFrom>
    </w:p>
    <w:p w14:paraId="13070E6F" w14:textId="3509B503" w:rsidR="00F24170" w:rsidDel="00991208" w:rsidRDefault="00F24170" w:rsidP="00F24170">
      <w:pPr>
        <w:rPr>
          <w:moveFrom w:id="181" w:author="Laurence Golding" w:date="2018-11-07T13:44:00Z"/>
        </w:rPr>
      </w:pPr>
      <w:moveFrom w:id="182" w:author="Laurence Golding" w:date="2018-11-07T13:44:00Z">
        <w:r w:rsidRPr="00F24170" w:rsidDel="00991208">
          <w:t xml:space="preserve">Aside from normalization, SARIF </w:t>
        </w:r>
        <w:r w:rsidR="00817B44" w:rsidDel="00991208">
          <w:t>producers</w:t>
        </w:r>
        <w:r w:rsidRPr="00F24170" w:rsidDel="00991208">
          <w:t xml:space="preserve"> </w:t>
        </w:r>
        <w:r w:rsidDel="00991208">
          <w:rPr>
            <w:b/>
          </w:rPr>
          <w:t>SHALL NOT</w:t>
        </w:r>
        <w:r w:rsidRPr="00F24170" w:rsidDel="00991208">
          <w:t xml:space="preserve"> make any other changes to the text of </w:t>
        </w:r>
        <w:r w:rsidR="00F5246D" w:rsidDel="00991208">
          <w:t>a</w:t>
        </w:r>
        <w:r w:rsidRPr="00F24170" w:rsidDel="00991208">
          <w:t xml:space="preserve"> URI</w:t>
        </w:r>
        <w:r w:rsidR="00F5246D" w:rsidDel="00991208">
          <w:t xml:space="preserve"> reference</w:t>
        </w:r>
        <w:r w:rsidRPr="00F24170" w:rsidDel="00991208">
          <w:t xml:space="preserve">; for example, they </w:t>
        </w:r>
        <w:r w:rsidDel="00991208">
          <w:rPr>
            <w:b/>
          </w:rPr>
          <w:t>SHALL NOT</w:t>
        </w:r>
        <w:r w:rsidRPr="00F24170" w:rsidDel="00991208">
          <w:t xml:space="preserve"> convert the path to upper case or to lower case.</w:t>
        </w:r>
      </w:moveFrom>
    </w:p>
    <w:p w14:paraId="0BEDE12F" w14:textId="2EEDD1FB" w:rsidR="00F24170" w:rsidDel="00991208" w:rsidRDefault="00F24170" w:rsidP="00F24170">
      <w:pPr>
        <w:pStyle w:val="Note"/>
        <w:rPr>
          <w:moveFrom w:id="183" w:author="Laurence Golding" w:date="2018-11-07T13:44:00Z"/>
        </w:rPr>
      </w:pPr>
      <w:moveFrom w:id="184" w:author="Laurence Golding" w:date="2018-11-07T13:44:00Z">
        <w:r w:rsidDel="00991208">
          <w:t xml:space="preserve">NOTE 3: </w:t>
        </w:r>
        <w:r w:rsidRPr="00F24170" w:rsidDel="00991208">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rsidDel="00991208">
          <w:t xml:space="preserve"> reference</w:t>
        </w:r>
        <w:r w:rsidRPr="00F24170" w:rsidDel="00991208">
          <w:t>s in the log file would not match the path names on the destination system.</w:t>
        </w:r>
      </w:moveFrom>
    </w:p>
    <w:p w14:paraId="19D0D3B2" w14:textId="4EB86778" w:rsidR="005345F2" w:rsidRPr="005345F2" w:rsidDel="00991208" w:rsidRDefault="005345F2" w:rsidP="005345F2">
      <w:pPr>
        <w:pStyle w:val="Heading4"/>
        <w:rPr>
          <w:del w:id="185" w:author="Laurence Golding" w:date="2018-11-07T13:41:00Z"/>
        </w:rPr>
      </w:pPr>
      <w:bookmarkStart w:id="186" w:name="_Ref511910229"/>
      <w:bookmarkStart w:id="187" w:name="_Toc528157177"/>
      <w:moveFromRangeEnd w:id="156"/>
      <w:del w:id="188" w:author="Laurence Golding" w:date="2018-11-07T13:41:00Z">
        <w:r w:rsidDel="00991208">
          <w:delText>URIs that use the "file" protocol</w:delText>
        </w:r>
        <w:bookmarkEnd w:id="186"/>
        <w:bookmarkEnd w:id="187"/>
      </w:del>
    </w:p>
    <w:p w14:paraId="7C3ECB2F" w14:textId="2F071BC2" w:rsidR="00984A18" w:rsidDel="00991208" w:rsidRDefault="00984A18" w:rsidP="00984A18">
      <w:pPr>
        <w:rPr>
          <w:moveFrom w:id="189" w:author="Laurence Golding" w:date="2018-11-07T13:43:00Z"/>
        </w:rPr>
      </w:pPr>
      <w:moveFromRangeStart w:id="190" w:author="Laurence Golding" w:date="2018-11-07T13:43:00Z" w:name="move529361510"/>
      <w:commentRangeStart w:id="191"/>
      <w:moveFrom w:id="192" w:author="Laurence Golding" w:date="2018-11-07T13:43:00Z">
        <w:r w:rsidDel="00991208">
          <w:t>If</w:t>
        </w:r>
      </w:moveFrom>
      <w:commentRangeEnd w:id="191"/>
      <w:r w:rsidR="00517C9A">
        <w:rPr>
          <w:rStyle w:val="CommentReference"/>
        </w:rPr>
        <w:commentReference w:id="191"/>
      </w:r>
      <w:moveFrom w:id="193" w:author="Laurence Golding" w:date="2018-11-07T13:43:00Z">
        <w:r w:rsidDel="00991208">
          <w:t xml:space="preserve"> a URI uses the </w:t>
        </w:r>
        <w:r w:rsidRPr="00491E30" w:rsidDel="00991208">
          <w:rPr>
            <w:rStyle w:val="CODEtemp"/>
          </w:rPr>
          <w:t>"file"</w:t>
        </w:r>
        <w:r w:rsidDel="00991208">
          <w:t xml:space="preserve"> protocol [</w:t>
        </w:r>
        <w:r w:rsidR="002255C2" w:rsidDel="00991208">
          <w:rPr>
            <w:rStyle w:val="Hyperlink"/>
          </w:rPr>
          <w:fldChar w:fldCharType="begin"/>
        </w:r>
        <w:r w:rsidR="002255C2" w:rsidDel="00991208">
          <w:rPr>
            <w:rStyle w:val="Hyperlink"/>
          </w:rPr>
          <w:instrText xml:space="preserve"> HYPERLINK \l "RFC8089" </w:instrText>
        </w:r>
        <w:r w:rsidR="002255C2" w:rsidDel="00991208">
          <w:rPr>
            <w:rStyle w:val="Hyperlink"/>
          </w:rPr>
          <w:fldChar w:fldCharType="separate"/>
        </w:r>
        <w:r w:rsidRPr="00491E30" w:rsidDel="00991208">
          <w:rPr>
            <w:rStyle w:val="Hyperlink"/>
          </w:rPr>
          <w:t>RFC8089</w:t>
        </w:r>
        <w:r w:rsidR="002255C2" w:rsidDel="00991208">
          <w:rPr>
            <w:rStyle w:val="Hyperlink"/>
          </w:rPr>
          <w:fldChar w:fldCharType="end"/>
        </w:r>
        <w:r w:rsidDel="00991208">
          <w:t xml:space="preserve">] and the specified path is network-accessible, </w:t>
        </w:r>
        <w:r w:rsidRPr="00491E30" w:rsidDel="00991208">
          <w:t xml:space="preserve">the SARIF producer </w:t>
        </w:r>
        <w:r w:rsidDel="00991208">
          <w:rPr>
            <w:b/>
          </w:rPr>
          <w:t>SHALL</w:t>
        </w:r>
        <w:r w:rsidRPr="00491E30" w:rsidDel="00991208">
          <w:t xml:space="preserve"> include the host name</w:t>
        </w:r>
        <w:r w:rsidDel="00991208">
          <w:t>.</w:t>
        </w:r>
      </w:moveFrom>
    </w:p>
    <w:p w14:paraId="1005CA21" w14:textId="7F66AC0E" w:rsidR="00984A18" w:rsidDel="00991208" w:rsidRDefault="00984A18" w:rsidP="00984A18">
      <w:pPr>
        <w:pStyle w:val="Note"/>
        <w:rPr>
          <w:moveFrom w:id="194" w:author="Laurence Golding" w:date="2018-11-07T13:43:00Z"/>
        </w:rPr>
      </w:pPr>
      <w:moveFrom w:id="195" w:author="Laurence Golding" w:date="2018-11-07T13:43:00Z">
        <w:r w:rsidDel="00991208">
          <w:t>EXAMPLE 1: A file-based URI that references a network share.</w:t>
        </w:r>
      </w:moveFrom>
    </w:p>
    <w:p w14:paraId="20847079" w14:textId="1186DDCF" w:rsidR="00984A18" w:rsidDel="00991208" w:rsidRDefault="00984A18" w:rsidP="00984A18">
      <w:pPr>
        <w:pStyle w:val="Codesmall"/>
        <w:rPr>
          <w:moveFrom w:id="196" w:author="Laurence Golding" w:date="2018-11-07T13:43:00Z"/>
        </w:rPr>
      </w:pPr>
      <w:moveFrom w:id="197" w:author="Laurence Golding" w:date="2018-11-07T13:43:00Z">
        <w:r w:rsidDel="00991208">
          <w:t>file://build.example.com/drops/Build-2018-04-19.01/src</w:t>
        </w:r>
      </w:moveFrom>
    </w:p>
    <w:p w14:paraId="6DDD3BC6" w14:textId="47809803" w:rsidR="00984A18" w:rsidDel="00991208" w:rsidRDefault="00984A18" w:rsidP="00984A18">
      <w:pPr>
        <w:rPr>
          <w:moveFrom w:id="198" w:author="Laurence Golding" w:date="2018-11-07T13:43:00Z"/>
        </w:rPr>
      </w:pPr>
      <w:moveFrom w:id="199" w:author="Laurence Golding" w:date="2018-11-07T13:43:00Z">
        <w:r w:rsidDel="00991208">
          <w:t xml:space="preserve">If a URI uses the </w:t>
        </w:r>
        <w:r w:rsidRPr="00F24D04" w:rsidDel="00991208">
          <w:rPr>
            <w:rStyle w:val="CODEtemp"/>
          </w:rPr>
          <w:t>"file"</w:t>
        </w:r>
        <w:r w:rsidDel="00991208">
          <w:t xml:space="preserve"> protocol and the specified path is </w:t>
        </w:r>
        <w:r w:rsidRPr="00F24D04" w:rsidDel="00991208">
          <w:rPr>
            <w:i/>
          </w:rPr>
          <w:t>not</w:t>
        </w:r>
        <w:r w:rsidDel="00991208">
          <w:t xml:space="preserve"> network-accessible, the SARIF producer </w:t>
        </w:r>
        <w:r w:rsidRPr="00336D98" w:rsidDel="00991208">
          <w:rPr>
            <w:b/>
          </w:rPr>
          <w:t>SHOULD NOT</w:t>
        </w:r>
        <w:r w:rsidDel="00991208">
          <w:t xml:space="preserve"> include the host name.</w:t>
        </w:r>
      </w:moveFrom>
    </w:p>
    <w:p w14:paraId="5B4B1489" w14:textId="7931B419" w:rsidR="00984A18" w:rsidDel="00991208" w:rsidRDefault="00984A18" w:rsidP="00984A18">
      <w:pPr>
        <w:pStyle w:val="Note"/>
        <w:rPr>
          <w:moveFrom w:id="200" w:author="Laurence Golding" w:date="2018-11-07T13:43:00Z"/>
        </w:rPr>
      </w:pPr>
      <w:moveFrom w:id="201" w:author="Laurence Golding" w:date="2018-11-07T13:43:00Z">
        <w:r w:rsidDel="00991208">
          <w:t xml:space="preserve">EXAMPLE </w:t>
        </w:r>
        <w:r w:rsidR="00EA45D1" w:rsidDel="00991208">
          <w:t>2</w:t>
        </w:r>
        <w:r w:rsidDel="00991208">
          <w:t>: A file-based URI that references the local file system.</w:t>
        </w:r>
      </w:moveFrom>
    </w:p>
    <w:p w14:paraId="0CE82B51" w14:textId="12437B57" w:rsidR="00984A18" w:rsidDel="00991208" w:rsidRDefault="00984A18" w:rsidP="00984A18">
      <w:pPr>
        <w:pStyle w:val="Codesmall"/>
        <w:rPr>
          <w:moveFrom w:id="202" w:author="Laurence Golding" w:date="2018-11-07T13:43:00Z"/>
        </w:rPr>
      </w:pPr>
      <w:moveFrom w:id="203" w:author="Laurence Golding" w:date="2018-11-07T13:43:00Z">
        <w:r w:rsidDel="00991208">
          <w:t>file:///C:/src</w:t>
        </w:r>
      </w:moveFrom>
    </w:p>
    <w:p w14:paraId="4EE68310" w14:textId="4E123786" w:rsidR="00984A18" w:rsidRPr="00984A18" w:rsidDel="00991208" w:rsidRDefault="00984A18" w:rsidP="00984A18">
      <w:pPr>
        <w:rPr>
          <w:moveFrom w:id="204" w:author="Laurence Golding" w:date="2018-11-07T13:43:00Z"/>
        </w:rPr>
      </w:pPr>
      <w:moveFrom w:id="205" w:author="Laurence Golding" w:date="2018-11-07T13:43:00Z">
        <w:r w:rsidRPr="00491E30" w:rsidDel="00991208">
          <w:t xml:space="preserve">A SARIF post-processor </w:t>
        </w:r>
        <w:r w:rsidRPr="00F24D04" w:rsidDel="00991208">
          <w:rPr>
            <w:b/>
          </w:rPr>
          <w:t>MAY</w:t>
        </w:r>
        <w:r w:rsidRPr="00491E30" w:rsidDel="00991208">
          <w:t xml:space="preserve"> choose to remove the host name from </w:t>
        </w:r>
        <w:r w:rsidR="00EA45D1" w:rsidDel="00991208">
          <w:t>such a</w:t>
        </w:r>
        <w:r w:rsidRPr="00491E30" w:rsidDel="00991208">
          <w:t xml:space="preserve"> URI, for example, for security reasons. If it does so, then to maximize interoperability with previous version of the URI specification, it </w:t>
        </w:r>
        <w:r w:rsidRPr="0085299A" w:rsidDel="00991208">
          <w:rPr>
            <w:b/>
          </w:rPr>
          <w:t>SHOULD</w:t>
        </w:r>
        <w:r w:rsidRPr="00491E30" w:rsidDel="00991208">
          <w:t xml:space="preserve"> specify the URI with leading </w:t>
        </w:r>
        <w:r w:rsidRPr="00F24D04" w:rsidDel="00991208">
          <w:rPr>
            <w:rStyle w:val="CODEtemp"/>
          </w:rPr>
          <w:t>"//"</w:t>
        </w:r>
        <w:r w:rsidDel="00991208">
          <w:t xml:space="preserve">, as in EXAMPLE </w:t>
        </w:r>
        <w:r w:rsidR="00EA45D1" w:rsidDel="00991208">
          <w:t>2</w:t>
        </w:r>
        <w:r w:rsidDel="00991208">
          <w:t>.</w:t>
        </w:r>
        <w:r w:rsidRPr="00491E30" w:rsidDel="00991208">
          <w:t xml:space="preserve"> See [</w:t>
        </w:r>
        <w:r w:rsidR="002255C2" w:rsidDel="00991208">
          <w:rPr>
            <w:rStyle w:val="Hyperlink"/>
          </w:rPr>
          <w:fldChar w:fldCharType="begin"/>
        </w:r>
        <w:r w:rsidR="002255C2" w:rsidDel="00991208">
          <w:rPr>
            <w:rStyle w:val="Hyperlink"/>
          </w:rPr>
          <w:instrText xml:space="preserve"> HYPERLINK \l "RFC8089" </w:instrText>
        </w:r>
        <w:r w:rsidR="002255C2" w:rsidDel="00991208">
          <w:rPr>
            <w:rStyle w:val="Hyperlink"/>
          </w:rPr>
          <w:fldChar w:fldCharType="separate"/>
        </w:r>
        <w:r w:rsidRPr="0085299A" w:rsidDel="00991208">
          <w:rPr>
            <w:rStyle w:val="Hyperlink"/>
          </w:rPr>
          <w:t>RFC8089</w:t>
        </w:r>
        <w:r w:rsidR="002255C2" w:rsidDel="00991208">
          <w:rPr>
            <w:rStyle w:val="Hyperlink"/>
          </w:rPr>
          <w:fldChar w:fldCharType="end"/>
        </w:r>
        <w:r w:rsidRPr="00491E30" w:rsidDel="00991208">
          <w:t>] for more information on this point</w:t>
        </w:r>
        <w:r w:rsidDel="00991208">
          <w:t>.</w:t>
        </w:r>
      </w:moveFrom>
    </w:p>
    <w:p w14:paraId="42B4985A" w14:textId="5B2C7216" w:rsidR="00F24170" w:rsidRDefault="00EF1697" w:rsidP="00EF1697">
      <w:pPr>
        <w:pStyle w:val="Heading3"/>
      </w:pPr>
      <w:bookmarkStart w:id="206" w:name="_Ref507592476"/>
      <w:bookmarkStart w:id="207" w:name="_Toc528157178"/>
      <w:moveFromRangeEnd w:id="190"/>
      <w:r>
        <w:t>uriBaseId property</w:t>
      </w:r>
      <w:bookmarkEnd w:id="206"/>
      <w:bookmarkEnd w:id="207"/>
    </w:p>
    <w:p w14:paraId="3E55F101" w14:textId="0DA2BDE2" w:rsidR="00C50C8C" w:rsidRPr="00C50C8C"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C50C8C">
        <w:t>To avoid ambiguity in interpreting the property names (§</w:t>
      </w:r>
      <w:r w:rsidR="00C50C8C">
        <w:fldChar w:fldCharType="begin"/>
      </w:r>
      <w:r w:rsidR="00C50C8C">
        <w:instrText xml:space="preserve"> REF _Ref508985072 \r \h </w:instrText>
      </w:r>
      <w:r w:rsidR="00C50C8C">
        <w:fldChar w:fldCharType="separate"/>
      </w:r>
      <w:r w:rsidR="00CE3B9C">
        <w:t>3.12.11.2</w:t>
      </w:r>
      <w:r w:rsidR="00C50C8C">
        <w:fldChar w:fldCharType="end"/>
      </w:r>
      <w:r w:rsidR="00C50C8C">
        <w:t xml:space="preserve">) in </w:t>
      </w:r>
      <w:r w:rsidR="00C50C8C" w:rsidRPr="00C50C8C">
        <w:rPr>
          <w:rStyle w:val="CODEtemp"/>
        </w:rPr>
        <w:t>run.files</w:t>
      </w:r>
      <w:r w:rsidR="00C50C8C">
        <w:t xml:space="preserve"> (§</w:t>
      </w:r>
      <w:r w:rsidR="00C50C8C">
        <w:fldChar w:fldCharType="begin"/>
      </w:r>
      <w:r w:rsidR="00C50C8C">
        <w:instrText xml:space="preserve"> REF _Ref507667580 \r \h </w:instrText>
      </w:r>
      <w:r w:rsidR="00C50C8C">
        <w:fldChar w:fldCharType="separate"/>
      </w:r>
      <w:r w:rsidR="00CE3B9C">
        <w:t>3.12.11</w:t>
      </w:r>
      <w:r w:rsidR="00C50C8C">
        <w:fldChar w:fldCharType="end"/>
      </w:r>
      <w:r w:rsidR="00C50C8C">
        <w:t xml:space="preserve">), </w:t>
      </w:r>
      <w:r w:rsidR="00C50C8C" w:rsidRPr="00C50C8C">
        <w:rPr>
          <w:rStyle w:val="CODEtemp"/>
        </w:rPr>
        <w:t>uriBaseId</w:t>
      </w:r>
      <w:r w:rsidR="00C50C8C">
        <w:t xml:space="preserve"> </w:t>
      </w:r>
      <w:r w:rsidR="00C50C8C">
        <w:rPr>
          <w:b/>
        </w:rPr>
        <w:t>SHALL NOT</w:t>
      </w:r>
      <w:r w:rsidR="00C50C8C">
        <w:t xml:space="preserve"> </w:t>
      </w:r>
      <w:r w:rsidR="00CA197F">
        <w:t>contain</w:t>
      </w:r>
      <w:r w:rsidR="00C50C8C">
        <w:t xml:space="preserve"> the character </w:t>
      </w:r>
      <w:r w:rsidR="00C50C8C" w:rsidRPr="00C50C8C">
        <w:rPr>
          <w:rStyle w:val="CODEtemp"/>
        </w:rPr>
        <w:t>"#"</w:t>
      </w:r>
      <w:r w:rsidR="00C50C8C">
        <w:t>.</w:t>
      </w:r>
    </w:p>
    <w:p w14:paraId="7D1F0E2C" w14:textId="7B1CD08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BA848E3" w:rsidR="004E2E96" w:rsidRDefault="004E2E96" w:rsidP="004E2E96">
      <w:pPr>
        <w:pStyle w:val="ListParagraph"/>
        <w:numPr>
          <w:ilvl w:val="0"/>
          <w:numId w:val="71"/>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CE3B9C">
        <w:t>3.12.10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CE3B9C">
        <w:t>3.12.10</w:t>
      </w:r>
      <w:r>
        <w:fldChar w:fldCharType="end"/>
      </w:r>
      <w:r>
        <w:t>.</w:t>
      </w:r>
    </w:p>
    <w:p w14:paraId="45A5749D" w14:textId="4BA6F2B4" w:rsidR="004E2E96" w:rsidRDefault="004E2E96" w:rsidP="004E2E96">
      <w:pPr>
        <w:pStyle w:val="ListParagraph"/>
        <w:numPr>
          <w:ilvl w:val="0"/>
          <w:numId w:val="71"/>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A50878B"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E3B9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w:t>
      </w:r>
      <w:r w:rsidR="00F24170" w:rsidRPr="00F24170">
        <w:lastRenderedPageBreak/>
        <w:t xml:space="preserve">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F284637"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E3B9C">
        <w:t>3.4.4</w:t>
      </w:r>
      <w:r>
        <w:fldChar w:fldCharType="end"/>
      </w:r>
      <w:r>
        <w:t>.</w:t>
      </w:r>
    </w:p>
    <w:p w14:paraId="2223DEA6" w14:textId="74C0FBD7" w:rsidR="00F47A7C" w:rsidRDefault="00F47A7C" w:rsidP="00F47A7C">
      <w:pPr>
        <w:pStyle w:val="Heading3"/>
      </w:pPr>
      <w:bookmarkStart w:id="208" w:name="_Ref510013017"/>
      <w:bookmarkStart w:id="209" w:name="_Toc528157179"/>
      <w:r>
        <w:t>Guidance on the use of fileLocation objects</w:t>
      </w:r>
      <w:bookmarkEnd w:id="208"/>
      <w:bookmarkEnd w:id="20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193DB0"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CE3B9C">
        <w:t>3.4.3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A94319A" w:rsidR="00F47A7C" w:rsidRDefault="00F47A7C" w:rsidP="00F47A7C">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4DCC6D62" w14:textId="0881F6FC"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CE3B9C">
        <w:t>3.12.10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5F9EA3D" w:rsidR="00F47A7C" w:rsidRDefault="00F47A7C" w:rsidP="00F47A7C">
      <w:pPr>
        <w:pStyle w:val="Codesmall"/>
      </w:pPr>
      <w:r>
        <w:t xml:space="preserve">  "results": [                                   # See §</w:t>
      </w:r>
      <w:r>
        <w:fldChar w:fldCharType="begin"/>
      </w:r>
      <w:r>
        <w:instrText xml:space="preserve"> REF _Ref493350972 \r \h </w:instrText>
      </w:r>
      <w:r>
        <w:fldChar w:fldCharType="separate"/>
      </w:r>
      <w:r w:rsidR="00CE3B9C">
        <w:t>3.12.14</w:t>
      </w:r>
      <w:r>
        <w:fldChar w:fldCharType="end"/>
      </w:r>
      <w:r>
        <w:t xml:space="preserve">.                                     </w:t>
      </w:r>
    </w:p>
    <w:p w14:paraId="6EB641EB" w14:textId="1DDE5B81" w:rsidR="00F47A7C" w:rsidRDefault="00F47A7C" w:rsidP="00F47A7C">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 xml:space="preserve">). </w:t>
      </w:r>
    </w:p>
    <w:p w14:paraId="610BCD74" w14:textId="39972BEF" w:rsidR="00F47A7C" w:rsidRDefault="00F47A7C" w:rsidP="00F47A7C">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1CD5C95D" w14:textId="190A7844"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509AAFAE" w14:textId="447FBD36"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CE3B9C">
        <w:t>3.22.2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lastRenderedPageBreak/>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210" w:name="_Toc528157180"/>
      <w:r>
        <w:t>String properties</w:t>
      </w:r>
      <w:bookmarkEnd w:id="210"/>
    </w:p>
    <w:p w14:paraId="6C63FE5C" w14:textId="4016EE67" w:rsidR="00D65090" w:rsidRDefault="00D65090" w:rsidP="00D65090">
      <w:pPr>
        <w:pStyle w:val="Heading3"/>
      </w:pPr>
      <w:bookmarkStart w:id="211" w:name="_Toc528157181"/>
      <w:r>
        <w:t>General</w:t>
      </w:r>
      <w:bookmarkEnd w:id="211"/>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212" w:name="_Ref510017878"/>
      <w:bookmarkStart w:id="213" w:name="_Toc528157182"/>
      <w:r>
        <w:t>Redaction</w:t>
      </w:r>
      <w:bookmarkEnd w:id="212"/>
      <w:r w:rsidR="00D244F4">
        <w:t>-aware string properties</w:t>
      </w:r>
      <w:bookmarkEnd w:id="213"/>
    </w:p>
    <w:p w14:paraId="553A2175" w14:textId="258E209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CE3B9C">
        <w:t>3.16.2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1E327DA"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CE3B9C">
        <w:t>3.12.19</w:t>
      </w:r>
      <w:r>
        <w:fldChar w:fldCharType="end"/>
      </w:r>
      <w:r>
        <w:t>).</w:t>
      </w:r>
    </w:p>
    <w:p w14:paraId="670174B2" w14:textId="2F6F7D08" w:rsidR="00435405" w:rsidRDefault="00435405" w:rsidP="00435405">
      <w:pPr>
        <w:pStyle w:val="Heading3"/>
      </w:pPr>
      <w:bookmarkStart w:id="214" w:name="_Ref514314114"/>
      <w:bookmarkStart w:id="215" w:name="_Toc528157183"/>
      <w:r>
        <w:t>GUID-valued string properties</w:t>
      </w:r>
      <w:bookmarkEnd w:id="214"/>
      <w:bookmarkEnd w:id="215"/>
    </w:p>
    <w:p w14:paraId="515A660C" w14:textId="5BC93944"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16" w:name="_Ref514326061"/>
      <w:bookmarkStart w:id="217" w:name="_Ref526937577"/>
      <w:bookmarkStart w:id="218" w:name="_Toc528157184"/>
      <w:r>
        <w:t>Hierarchical string</w:t>
      </w:r>
      <w:bookmarkEnd w:id="216"/>
      <w:r w:rsidR="00EA1909">
        <w:t>s</w:t>
      </w:r>
      <w:bookmarkEnd w:id="217"/>
      <w:bookmarkEnd w:id="218"/>
    </w:p>
    <w:p w14:paraId="48E1903C" w14:textId="613DF0CD" w:rsidR="00C535F2" w:rsidRPr="00C535F2" w:rsidRDefault="00C535F2" w:rsidP="00C535F2">
      <w:pPr>
        <w:pStyle w:val="Heading4"/>
      </w:pPr>
      <w:bookmarkStart w:id="219" w:name="_Ref528149163"/>
      <w:bookmarkStart w:id="220" w:name="_Toc528157185"/>
      <w:r>
        <w:t>General</w:t>
      </w:r>
      <w:bookmarkEnd w:id="219"/>
      <w:bookmarkEnd w:id="220"/>
    </w:p>
    <w:p w14:paraId="06B22FB1" w14:textId="3DCC3A2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E3B9C">
        <w:t>3.14.4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E3B9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21" w:name="_Hlk514325527"/>
      <w:r>
        <w:t>hierarchical string = component, { "/", component };</w:t>
      </w:r>
    </w:p>
    <w:p w14:paraId="2B0439C2" w14:textId="77777777" w:rsidR="00D244F4" w:rsidRDefault="00D244F4" w:rsidP="00D244F4">
      <w:pPr>
        <w:pStyle w:val="Code"/>
      </w:pPr>
    </w:p>
    <w:p w14:paraId="5C289B05" w14:textId="35E3A036"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21"/>
    <w:p w14:paraId="2F699791" w14:textId="031B1CE4" w:rsidR="008000B3" w:rsidRDefault="008000B3" w:rsidP="008000B3">
      <w:pPr>
        <w:pStyle w:val="Note"/>
      </w:pPr>
      <w:r>
        <w:t>NOTE</w:t>
      </w:r>
      <w:r w:rsidR="00CE3B9C">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4ECD523" w:rsidR="00D244F4" w:rsidRDefault="00D244F4" w:rsidP="00D244F4">
      <w:r>
        <w:t>For examples, see §</w:t>
      </w:r>
      <w:r>
        <w:fldChar w:fldCharType="begin"/>
      </w:r>
      <w:r>
        <w:instrText xml:space="preserve"> REF _Ref514325725 \r \h </w:instrText>
      </w:r>
      <w:r>
        <w:fldChar w:fldCharType="separate"/>
      </w:r>
      <w:r w:rsidR="00CE3B9C">
        <w:t>3.8.2</w:t>
      </w:r>
      <w:r>
        <w:fldChar w:fldCharType="end"/>
      </w:r>
      <w:r>
        <w:t xml:space="preserve"> and §</w:t>
      </w:r>
      <w:r w:rsidR="00AC5BD9">
        <w:fldChar w:fldCharType="begin"/>
      </w:r>
      <w:r w:rsidR="00AC5BD9">
        <w:instrText xml:space="preserve"> REF _Ref526936776 \r \h </w:instrText>
      </w:r>
      <w:r w:rsidR="00AC5BD9">
        <w:fldChar w:fldCharType="separate"/>
      </w:r>
      <w:r w:rsidR="00CE3B9C">
        <w:t>3.14.4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492A76F3" w:rsidR="00D244F4" w:rsidRPr="004324CA" w:rsidRDefault="00D244F4" w:rsidP="00D244F4">
      <w:pPr>
        <w:pStyle w:val="Note"/>
      </w:pPr>
      <w:r>
        <w:lastRenderedPageBreak/>
        <w:t>NOTE</w:t>
      </w:r>
      <w:r w:rsidR="00CE3B9C">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22" w:name="_Ref515815105"/>
      <w:bookmarkStart w:id="223" w:name="_Toc528157186"/>
      <w:r>
        <w:t>Versioned hierarchical strings</w:t>
      </w:r>
      <w:bookmarkEnd w:id="222"/>
      <w:bookmarkEnd w:id="223"/>
    </w:p>
    <w:p w14:paraId="0E475B79" w14:textId="1DDE19D4"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CE3B9C">
        <w:t>3.21.10</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CE3B9C">
        <w:t>3.21.11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272769DC" w:rsidR="004108B9" w:rsidRDefault="004108B9" w:rsidP="004108B9">
      <w:pPr>
        <w:pStyle w:val="Code"/>
      </w:pPr>
      <w:r>
        <w:t>{                                 # A result object (§</w:t>
      </w:r>
      <w:r>
        <w:fldChar w:fldCharType="begin"/>
      </w:r>
      <w:r>
        <w:instrText xml:space="preserve"> REF _Ref493350984 \r \h </w:instrText>
      </w:r>
      <w:r>
        <w:fldChar w:fldCharType="separate"/>
      </w:r>
      <w:r w:rsidR="00CE3B9C">
        <w:t>3.21</w:t>
      </w:r>
      <w:r>
        <w:fldChar w:fldCharType="end"/>
      </w:r>
      <w:r>
        <w:t>).</w:t>
      </w:r>
    </w:p>
    <w:p w14:paraId="38CD9D1B" w14:textId="746572DB"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CE3B9C">
        <w:t>3.21.11</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24" w:name="_Ref508798892"/>
      <w:bookmarkStart w:id="225" w:name="_Toc528157187"/>
      <w:r>
        <w:t>Object properties</w:t>
      </w:r>
      <w:bookmarkEnd w:id="224"/>
      <w:bookmarkEnd w:id="225"/>
    </w:p>
    <w:p w14:paraId="1C30B6EF" w14:textId="75D9FCC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CE3B9C">
        <w:t>3.12.11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CE3B9C">
        <w:t>3.38.7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26" w:name="_Ref508869720"/>
      <w:bookmarkStart w:id="227" w:name="_Toc528157188"/>
      <w:r>
        <w:t>Array properties</w:t>
      </w:r>
      <w:bookmarkEnd w:id="226"/>
      <w:bookmarkEnd w:id="227"/>
    </w:p>
    <w:p w14:paraId="28EB82AC" w14:textId="5479DEBF" w:rsidR="000308F0" w:rsidRDefault="000308F0" w:rsidP="000308F0">
      <w:pPr>
        <w:pStyle w:val="Heading3"/>
      </w:pPr>
      <w:bookmarkStart w:id="228" w:name="_Toc528157189"/>
      <w:r>
        <w:t>General</w:t>
      </w:r>
      <w:bookmarkEnd w:id="228"/>
    </w:p>
    <w:p w14:paraId="5EBAA746" w14:textId="359120CF"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CE3B9C">
        <w:t>3.16.20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E3B9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229" w:name="_Ref493404799"/>
      <w:bookmarkStart w:id="230" w:name="_Toc528157190"/>
      <w:r>
        <w:lastRenderedPageBreak/>
        <w:t>Array properties with unique values</w:t>
      </w:r>
      <w:bookmarkEnd w:id="229"/>
      <w:bookmarkEnd w:id="230"/>
    </w:p>
    <w:p w14:paraId="125B0718" w14:textId="19EDA4C8"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31" w:name="_Ref493408960"/>
      <w:bookmarkStart w:id="232" w:name="_Toc528157191"/>
      <w:r>
        <w:t>Property bags</w:t>
      </w:r>
      <w:bookmarkEnd w:id="231"/>
      <w:bookmarkEnd w:id="232"/>
    </w:p>
    <w:p w14:paraId="394A6CDE" w14:textId="6ABA55FC" w:rsidR="00815787" w:rsidRDefault="00815787" w:rsidP="00815787">
      <w:pPr>
        <w:pStyle w:val="Heading3"/>
      </w:pPr>
      <w:bookmarkStart w:id="233" w:name="_Toc528157192"/>
      <w:r>
        <w:t>General</w:t>
      </w:r>
      <w:bookmarkEnd w:id="233"/>
    </w:p>
    <w:p w14:paraId="0C250E31" w14:textId="11CCC73F"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E3B9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DFD2B46"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E3B9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34" w:name="_Ref514325416"/>
      <w:bookmarkStart w:id="235" w:name="_Ref514325725"/>
      <w:bookmarkStart w:id="236" w:name="_Toc528157193"/>
      <w:r>
        <w:t>Tags</w:t>
      </w:r>
      <w:bookmarkEnd w:id="234"/>
      <w:bookmarkEnd w:id="235"/>
      <w:bookmarkEnd w:id="236"/>
    </w:p>
    <w:p w14:paraId="0765905B" w14:textId="2D9C6858" w:rsidR="00B501CE" w:rsidRPr="00B501CE" w:rsidRDefault="00B501CE" w:rsidP="00B501CE">
      <w:pPr>
        <w:pStyle w:val="Heading4"/>
      </w:pPr>
      <w:bookmarkStart w:id="237" w:name="_Toc528157194"/>
      <w:r>
        <w:t>General</w:t>
      </w:r>
      <w:bookmarkEnd w:id="237"/>
    </w:p>
    <w:p w14:paraId="0F1BC690" w14:textId="35182EA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38" w:name="_Hlk493349329"/>
      <w:r w:rsidRPr="001A344F">
        <w:t xml:space="preserve">an array </w:t>
      </w:r>
      <w:r w:rsidR="00DC2EEB">
        <w:t>of</w:t>
      </w:r>
      <w:r w:rsidRPr="001A344F">
        <w:t xml:space="preserve"> zero or more </w:t>
      </w:r>
      <w:r w:rsidR="00DC2EEB">
        <w:t>unique</w:t>
      </w:r>
      <w:r w:rsidRPr="001A344F">
        <w:t xml:space="preserve"> strings</w:t>
      </w:r>
      <w:bookmarkEnd w:id="238"/>
      <w:r w:rsidR="00DC2EEB">
        <w:t xml:space="preserve"> (§</w:t>
      </w:r>
      <w:r w:rsidR="00DC2EEB">
        <w:fldChar w:fldCharType="begin"/>
      </w:r>
      <w:r w:rsidR="00DC2EEB">
        <w:instrText xml:space="preserve"> REF _Ref493404799 \r \h </w:instrText>
      </w:r>
      <w:r w:rsidR="00DC2EEB">
        <w:fldChar w:fldCharType="separate"/>
      </w:r>
      <w:r w:rsidR="00CE3B9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211E38AA"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CE3B9C">
        <w:t>3.5.4</w:t>
      </w:r>
      <w:r>
        <w:fldChar w:fldCharType="end"/>
      </w:r>
      <w:r>
        <w:t>).</w:t>
      </w:r>
    </w:p>
    <w:p w14:paraId="040355DB" w14:textId="5C7614A5"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3DEFFB39"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CE3B9C">
        <w:t>3.21</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39" w:name="_Toc528157195"/>
      <w:r>
        <w:t>Tag metadata</w:t>
      </w:r>
      <w:bookmarkEnd w:id="23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1C4F02C" w:rsidR="00E945FA" w:rsidRDefault="00E945FA" w:rsidP="00E945FA">
      <w:pPr>
        <w:pStyle w:val="Code"/>
      </w:pPr>
      <w:r>
        <w:t>{                              # A result object (§</w:t>
      </w:r>
      <w:r>
        <w:fldChar w:fldCharType="begin"/>
      </w:r>
      <w:r>
        <w:instrText xml:space="preserve"> REF _Ref493350984 \r \h </w:instrText>
      </w:r>
      <w:r>
        <w:fldChar w:fldCharType="separate"/>
      </w:r>
      <w:r w:rsidR="00CE3B9C">
        <w:t>3.21</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lastRenderedPageBreak/>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832A29B" w:rsidR="00E945FA" w:rsidRDefault="00E945FA" w:rsidP="00E945FA">
      <w:pPr>
        <w:pStyle w:val="Code"/>
      </w:pPr>
      <w:r>
        <w:t>{                              # A result object (§</w:t>
      </w:r>
      <w:r>
        <w:fldChar w:fldCharType="begin"/>
      </w:r>
      <w:r>
        <w:instrText xml:space="preserve"> REF _Ref493350984 \r \h </w:instrText>
      </w:r>
      <w:r>
        <w:fldChar w:fldCharType="separate"/>
      </w:r>
      <w:r w:rsidR="00CE3B9C">
        <w:t>3.21</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2F0E8EC"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CE3B9C">
        <w:t>3.12</w:t>
      </w:r>
      <w:r>
        <w:fldChar w:fldCharType="end"/>
      </w:r>
      <w:r>
        <w:t xml:space="preserve">) that lexically contains the </w:t>
      </w:r>
      <w:r w:rsidRPr="00B94FAC">
        <w:rPr>
          <w:rStyle w:val="CODEtemp"/>
        </w:rPr>
        <w:t>result</w:t>
      </w:r>
      <w:r>
        <w:t xml:space="preserve"> object:</w:t>
      </w:r>
    </w:p>
    <w:p w14:paraId="2D58AD47" w14:textId="379DAC4C" w:rsidR="00E945FA" w:rsidRDefault="00E945FA" w:rsidP="00E945FA">
      <w:pPr>
        <w:pStyle w:val="Code"/>
      </w:pPr>
      <w:r>
        <w:t>{                              # A run object (see §</w:t>
      </w:r>
      <w:r>
        <w:fldChar w:fldCharType="begin"/>
      </w:r>
      <w:r>
        <w:instrText xml:space="preserve"> REF _Ref493349997 \r \h </w:instrText>
      </w:r>
      <w:r>
        <w:fldChar w:fldCharType="separate"/>
      </w:r>
      <w:r w:rsidR="00CE3B9C">
        <w:t>3.12</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40" w:name="_Ref493413701"/>
      <w:bookmarkStart w:id="241" w:name="_Ref493413744"/>
      <w:bookmarkStart w:id="242" w:name="_Toc528157196"/>
      <w:r>
        <w:lastRenderedPageBreak/>
        <w:t>Date/time properties</w:t>
      </w:r>
      <w:bookmarkEnd w:id="240"/>
      <w:bookmarkEnd w:id="241"/>
      <w:bookmarkEnd w:id="242"/>
    </w:p>
    <w:p w14:paraId="33510EF1" w14:textId="25A546B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43"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7215CA35" w:rsidR="00485F6A" w:rsidRDefault="00485F6A" w:rsidP="00A14EA3">
      <w:r>
        <w:t>The time components of date/time-valued properties in property bags (§</w:t>
      </w:r>
      <w:r>
        <w:fldChar w:fldCharType="begin"/>
      </w:r>
      <w:r>
        <w:instrText xml:space="preserve"> REF _Ref493408960 \r \h </w:instrText>
      </w:r>
      <w:r>
        <w:fldChar w:fldCharType="separate"/>
      </w:r>
      <w:r w:rsidR="00CE3B9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43"/>
    <w:p w14:paraId="2C31A236" w14:textId="390AD686" w:rsidR="00A14EA3" w:rsidRDefault="00A14EA3" w:rsidP="00A14EA3">
      <w:pPr>
        <w:rPr>
          <w:ins w:id="244" w:author="Laurence Golding" w:date="2018-11-07T13:25:00Z"/>
        </w:rPr>
      </w:pPr>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C8F4020" w14:textId="4B27867F" w:rsidR="002255C2" w:rsidRDefault="002255C2" w:rsidP="002255C2">
      <w:pPr>
        <w:pStyle w:val="Heading2"/>
        <w:numPr>
          <w:ilvl w:val="1"/>
          <w:numId w:val="2"/>
        </w:numPr>
        <w:rPr>
          <w:ins w:id="245" w:author="Laurence Golding" w:date="2018-11-07T13:42:00Z"/>
        </w:rPr>
      </w:pPr>
      <w:bookmarkStart w:id="246" w:name="_Ref529361385"/>
      <w:ins w:id="247" w:author="Laurence Golding" w:date="2018-11-07T13:25:00Z">
        <w:r>
          <w:t>URI</w:t>
        </w:r>
      </w:ins>
      <w:ins w:id="248" w:author="Laurence Golding" w:date="2018-11-07T13:56:00Z">
        <w:r w:rsidR="00C4119B">
          <w:t>-valued</w:t>
        </w:r>
      </w:ins>
      <w:ins w:id="249" w:author="Laurence Golding" w:date="2018-11-07T13:25:00Z">
        <w:r>
          <w:t xml:space="preserve"> properties</w:t>
        </w:r>
      </w:ins>
      <w:bookmarkEnd w:id="246"/>
    </w:p>
    <w:p w14:paraId="0DFE203C" w14:textId="6ED45CFB" w:rsidR="00991208" w:rsidRPr="00991208" w:rsidRDefault="00991208" w:rsidP="00991208">
      <w:pPr>
        <w:pStyle w:val="Heading3"/>
        <w:rPr>
          <w:ins w:id="250" w:author="Laurence Golding" w:date="2018-11-07T13:25:00Z"/>
        </w:rPr>
      </w:pPr>
      <w:ins w:id="251" w:author="Laurence Golding" w:date="2018-11-07T13:42:00Z">
        <w:r>
          <w:t>General</w:t>
        </w:r>
      </w:ins>
    </w:p>
    <w:p w14:paraId="6FD4AA1E" w14:textId="749D49B8" w:rsidR="002255C2" w:rsidRDefault="002255C2" w:rsidP="00A14EA3">
      <w:pPr>
        <w:rPr>
          <w:ins w:id="252" w:author="Laurence Golding" w:date="2018-11-07T13:44:00Z"/>
        </w:rPr>
      </w:pPr>
      <w:commentRangeStart w:id="253"/>
      <w:ins w:id="254" w:author="Laurence Golding" w:date="2018-11-07T13:25:00Z">
        <w:r>
          <w:t xml:space="preserve">Certain </w:t>
        </w:r>
      </w:ins>
      <w:commentRangeEnd w:id="253"/>
      <w:ins w:id="255" w:author="Laurence Golding" w:date="2018-11-07T13:36:00Z">
        <w:r w:rsidR="00991208">
          <w:rPr>
            <w:rStyle w:val="CommentReference"/>
          </w:rPr>
          <w:commentReference w:id="253"/>
        </w:r>
      </w:ins>
      <w:ins w:id="256" w:author="Laurence Golding" w:date="2018-11-07T13:25:00Z">
        <w:r>
          <w:t xml:space="preserve">properties in this specification specify </w:t>
        </w:r>
      </w:ins>
      <w:ins w:id="257" w:author="Laurence Golding" w:date="2018-11-07T13:32:00Z">
        <w:r>
          <w:t xml:space="preserve">either an absolute URI or </w:t>
        </w:r>
      </w:ins>
      <w:ins w:id="258" w:author="Laurence Golding" w:date="2018-11-07T13:25:00Z">
        <w:r>
          <w:t>a URI</w:t>
        </w:r>
      </w:ins>
      <w:ins w:id="259" w:author="Laurence Golding" w:date="2018-11-07T13:29:00Z">
        <w:r>
          <w:t xml:space="preserve"> reference (</w:t>
        </w:r>
      </w:ins>
      <w:ins w:id="260" w:author="Laurence Golding" w:date="2018-11-07T13:31:00Z">
        <w:r>
          <w:t>the term used</w:t>
        </w:r>
        <w:r w:rsidRPr="00944CF4">
          <w:t xml:space="preserve"> in </w:t>
        </w:r>
        <w:r>
          <w:t>[</w:t>
        </w:r>
        <w:r>
          <w:rPr>
            <w:rStyle w:val="Hyperlink"/>
          </w:rPr>
          <w:fldChar w:fldCharType="begin"/>
        </w:r>
        <w:r>
          <w:rPr>
            <w:rStyle w:val="Hyperlink"/>
          </w:rPr>
          <w:instrText xml:space="preserve"> HYPERLINK \l "RFC3986" </w:instrText>
        </w:r>
        <w:r>
          <w:rPr>
            <w:rStyle w:val="Hyperlink"/>
          </w:rPr>
          <w:fldChar w:fldCharType="separate"/>
        </w:r>
        <w:r w:rsidRPr="00D122C5">
          <w:rPr>
            <w:rStyle w:val="Hyperlink"/>
          </w:rPr>
          <w:t>RFC3986</w:t>
        </w:r>
        <w:r>
          <w:rPr>
            <w:rStyle w:val="Hyperlink"/>
          </w:rPr>
          <w:fldChar w:fldCharType="end"/>
        </w:r>
        <w:r>
          <w:t>] to describe either an absolute URI or a relative reference</w:t>
        </w:r>
      </w:ins>
      <w:ins w:id="261" w:author="Laurence Golding" w:date="2018-11-07T13:29:00Z">
        <w:r>
          <w:t>)</w:t>
        </w:r>
      </w:ins>
      <w:ins w:id="262" w:author="Laurence Golding" w:date="2018-11-07T13:25:00Z">
        <w:r>
          <w:t>. The value of every such property, if present</w:t>
        </w:r>
      </w:ins>
      <w:ins w:id="263" w:author="Laurence Golding" w:date="2018-11-07T13:26:00Z">
        <w:r>
          <w:t>,</w:t>
        </w:r>
      </w:ins>
      <w:ins w:id="264" w:author="Laurence Golding" w:date="2018-11-07T13:25:00Z">
        <w:r>
          <w:t xml:space="preserve"> </w:t>
        </w:r>
        <w:r w:rsidRPr="00991208">
          <w:rPr>
            <w:b/>
          </w:rPr>
          <w:t>SHALL</w:t>
        </w:r>
        <w:r>
          <w:t xml:space="preserve"> be a string</w:t>
        </w:r>
      </w:ins>
      <w:ins w:id="265" w:author="Laurence Golding" w:date="2018-11-07T13:26:00Z">
        <w:r>
          <w:t xml:space="preserve"> in the format specified by</w:t>
        </w:r>
      </w:ins>
      <w:ins w:id="266" w:author="Laurence Golding" w:date="2018-11-07T13:25:00Z">
        <w:r>
          <w:t xml:space="preserve"> [</w:t>
        </w:r>
      </w:ins>
      <w:ins w:id="267" w:author="Laurence Golding" w:date="2018-11-07T13:32:00Z">
        <w:r>
          <w:fldChar w:fldCharType="begin"/>
        </w:r>
        <w:r>
          <w:instrText xml:space="preserve"> HYPERLINK  \l "RFC3986" </w:instrText>
        </w:r>
        <w:r>
          <w:fldChar w:fldCharType="separate"/>
        </w:r>
        <w:r w:rsidRPr="002255C2">
          <w:rPr>
            <w:rStyle w:val="Hyperlink"/>
          </w:rPr>
          <w:t>RFC3986</w:t>
        </w:r>
        <w:r>
          <w:fldChar w:fldCharType="end"/>
        </w:r>
      </w:ins>
      <w:ins w:id="268" w:author="Laurence Golding" w:date="2018-11-07T13:25:00Z">
        <w:r>
          <w:t>]</w:t>
        </w:r>
      </w:ins>
      <w:ins w:id="269" w:author="Laurence Golding" w:date="2018-11-07T13:26:00Z">
        <w:r>
          <w:t>.</w:t>
        </w:r>
      </w:ins>
    </w:p>
    <w:p w14:paraId="139080F9" w14:textId="77777777" w:rsidR="00991208" w:rsidRDefault="00991208" w:rsidP="00991208">
      <w:pPr>
        <w:rPr>
          <w:moveTo w:id="270" w:author="Laurence Golding" w:date="2018-11-07T13:44:00Z"/>
        </w:rPr>
      </w:pPr>
      <w:moveToRangeStart w:id="271" w:author="Laurence Golding" w:date="2018-11-07T13:44:00Z" w:name="move529361619"/>
      <w:commentRangeStart w:id="272"/>
      <w:moveTo w:id="273" w:author="Laurence Golding" w:date="2018-11-07T13:44:00Z">
        <w:r w:rsidRPr="00ED540D">
          <w:t xml:space="preserve">If </w:t>
        </w:r>
      </w:moveTo>
      <w:commentRangeEnd w:id="272"/>
      <w:r>
        <w:rPr>
          <w:rStyle w:val="CommentReference"/>
        </w:rPr>
        <w:commentReference w:id="272"/>
      </w:r>
      <w:moveTo w:id="274" w:author="Laurence Golding" w:date="2018-11-07T13:44:00Z">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moveTo>
    </w:p>
    <w:p w14:paraId="29B08A9A" w14:textId="77777777" w:rsidR="00991208" w:rsidRDefault="00991208" w:rsidP="00991208">
      <w:pPr>
        <w:pStyle w:val="Note"/>
        <w:rPr>
          <w:moveTo w:id="275" w:author="Laurence Golding" w:date="2018-11-07T13:44:00Z"/>
        </w:rPr>
      </w:pPr>
      <w:moveTo w:id="276" w:author="Laurence Golding" w:date="2018-11-07T13:44: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w:t>
        </w:r>
        <w:r w:rsidRPr="00ED540D">
          <w:lastRenderedPageBreak/>
          <w:t>analyzing files stored on a physical file system. For example, a file path might contain the account name of a developer.</w:t>
        </w:r>
      </w:moveTo>
    </w:p>
    <w:p w14:paraId="74C20DFC" w14:textId="5C278C29" w:rsidR="00991208" w:rsidDel="00C4119B" w:rsidRDefault="00991208" w:rsidP="00991208">
      <w:pPr>
        <w:rPr>
          <w:del w:id="277" w:author="Laurence Golding" w:date="2018-11-07T13:46:00Z"/>
          <w:moveTo w:id="278" w:author="Laurence Golding" w:date="2018-11-07T13:44:00Z"/>
        </w:rPr>
      </w:pPr>
      <w:moveTo w:id="279" w:author="Laurence Golding" w:date="2018-11-07T13:44:00Z">
        <w:del w:id="280" w:author="Laurence Golding" w:date="2018-11-07T13:46:00Z">
          <w:r w:rsidDel="00C4119B">
            <w:delText>A URI reference that specifies</w:delText>
          </w:r>
          <w:r w:rsidRPr="006065CD" w:rsidDel="00C4119B">
            <w:delText xml:space="preserve"> a nested file </w:delText>
          </w:r>
          <w:r w:rsidRPr="006065CD" w:rsidDel="00C4119B">
            <w:rPr>
              <w:b/>
            </w:rPr>
            <w:delText>SHALL</w:delText>
          </w:r>
          <w:r w:rsidRPr="006065CD" w:rsidDel="00C4119B">
            <w:delText xml:space="preserve"> </w:delText>
          </w:r>
          <w:r w:rsidDel="00C4119B">
            <w:delText>consist of</w:delText>
          </w:r>
          <w:r w:rsidRPr="006065CD" w:rsidDel="00C4119B">
            <w:delText xml:space="preserve"> </w:delText>
          </w:r>
          <w:r w:rsidDel="00C4119B">
            <w:delText>a</w:delText>
          </w:r>
          <w:r w:rsidRPr="006065CD" w:rsidDel="00C4119B">
            <w:delText xml:space="preserve"> URI </w:delText>
          </w:r>
          <w:r w:rsidDel="00C4119B">
            <w:delText>reference to</w:delText>
          </w:r>
          <w:r w:rsidRPr="006065CD" w:rsidDel="00C4119B">
            <w:delText xml:space="preserve"> the outermost parent, together with a fragment that describes the nesting of the file within its parent or parents. The fragment </w:delText>
          </w:r>
          <w:r w:rsidDel="00C4119B">
            <w:rPr>
              <w:b/>
            </w:rPr>
            <w:delText>SHALL</w:delText>
          </w:r>
          <w:r w:rsidRPr="006065CD" w:rsidDel="00C4119B">
            <w:delText xml:space="preserve"> begin with a forward slash character (</w:delText>
          </w:r>
          <w:r w:rsidRPr="006065CD" w:rsidDel="00C4119B">
            <w:rPr>
              <w:rStyle w:val="CODEtemp"/>
            </w:rPr>
            <w:delText>"/"</w:delText>
          </w:r>
          <w:r w:rsidRPr="006065CD" w:rsidDel="00C4119B">
            <w:delText>)</w:delText>
          </w:r>
          <w:r w:rsidDel="00C4119B">
            <w:delText xml:space="preserve"> to emphasize that it represents the complete path to the nested file within its container</w:delText>
          </w:r>
          <w:r w:rsidRPr="006065CD" w:rsidDel="00C4119B">
            <w:delText>.</w:delText>
          </w:r>
          <w:r w:rsidDel="00C4119B">
            <w:delText xml:space="preserve"> This requirement allows SARIF consumers to look up the URI of a nested file in the dictionary contained in </w:delText>
          </w:r>
          <w:r w:rsidRPr="006065CD" w:rsidDel="00C4119B">
            <w:rPr>
              <w:rStyle w:val="CODEtemp"/>
            </w:rPr>
            <w:delText>run.files</w:delText>
          </w:r>
          <w:r w:rsidDel="00C4119B">
            <w:delText xml:space="preserve"> (§</w:delText>
          </w:r>
          <w:commentRangeStart w:id="281"/>
          <w:r w:rsidDel="00C4119B">
            <w:fldChar w:fldCharType="begin"/>
          </w:r>
          <w:r w:rsidDel="00C4119B">
            <w:delInstrText xml:space="preserve"> REF _Ref507667580 \r \h </w:delInstrText>
          </w:r>
        </w:del>
      </w:moveTo>
      <w:del w:id="282" w:author="Laurence Golding" w:date="2018-11-07T13:46:00Z"/>
      <w:moveTo w:id="283" w:author="Laurence Golding" w:date="2018-11-07T13:44:00Z">
        <w:del w:id="284" w:author="Laurence Golding" w:date="2018-11-07T13:46:00Z">
          <w:r w:rsidDel="00C4119B">
            <w:fldChar w:fldCharType="separate"/>
          </w:r>
          <w:r w:rsidDel="00C4119B">
            <w:delText>3.12.11</w:delText>
          </w:r>
          <w:r w:rsidDel="00C4119B">
            <w:fldChar w:fldCharType="end"/>
          </w:r>
        </w:del>
      </w:moveTo>
      <w:commentRangeEnd w:id="281"/>
      <w:r w:rsidR="00C4119B">
        <w:rPr>
          <w:rStyle w:val="CommentReference"/>
        </w:rPr>
        <w:commentReference w:id="281"/>
      </w:r>
      <w:moveTo w:id="285" w:author="Laurence Golding" w:date="2018-11-07T13:44:00Z">
        <w:del w:id="286" w:author="Laurence Golding" w:date="2018-11-07T13:46:00Z">
          <w:r w:rsidDel="00C4119B">
            <w:delText>).</w:delText>
          </w:r>
        </w:del>
      </w:moveTo>
    </w:p>
    <w:p w14:paraId="539F66CB" w14:textId="77777777" w:rsidR="00991208" w:rsidRDefault="00991208" w:rsidP="00991208">
      <w:pPr>
        <w:rPr>
          <w:moveTo w:id="287" w:author="Laurence Golding" w:date="2018-11-07T13:44:00Z"/>
        </w:rPr>
      </w:pPr>
      <w:moveTo w:id="288" w:author="Laurence Golding" w:date="2018-11-07T13:44:00Z">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r>
          <w:rPr>
            <w:rStyle w:val="Hyperlink"/>
          </w:rPr>
          <w:fldChar w:fldCharType="begin"/>
        </w:r>
        <w:r>
          <w:rPr>
            <w:rStyle w:val="Hyperlink"/>
          </w:rPr>
          <w:instrText xml:space="preserve"> HYPERLINK \l "RFC3986" </w:instrText>
        </w:r>
        <w:r>
          <w:rPr>
            <w:rStyle w:val="Hyperlink"/>
          </w:rPr>
          <w:fldChar w:fldCharType="separate"/>
        </w:r>
        <w:r w:rsidRPr="00A403F5">
          <w:rPr>
            <w:rStyle w:val="Hyperlink"/>
          </w:rPr>
          <w:t>RFC3986</w:t>
        </w:r>
        <w:r>
          <w:rPr>
            <w:rStyle w:val="Hyperlink"/>
          </w:rPr>
          <w:fldChar w:fldCharType="end"/>
        </w:r>
        <w:r>
          <w:t>]</w:t>
        </w:r>
        <w:r w:rsidRPr="00882021">
          <w:t>.</w:t>
        </w:r>
      </w:moveTo>
    </w:p>
    <w:p w14:paraId="25376977" w14:textId="77777777" w:rsidR="00991208" w:rsidRDefault="00991208" w:rsidP="00991208">
      <w:pPr>
        <w:pStyle w:val="Note"/>
        <w:rPr>
          <w:moveTo w:id="289" w:author="Laurence Golding" w:date="2018-11-07T13:44:00Z"/>
        </w:rPr>
      </w:pPr>
      <w:moveTo w:id="290" w:author="Laurence Golding" w:date="2018-11-07T13:44:00Z">
        <w:r>
          <w:t xml:space="preserve">NOTE 2: </w:t>
        </w:r>
        <w:r w:rsidRPr="00F24170">
          <w:t>For example, in the normalized form specified in RFC 3986:</w:t>
        </w:r>
      </w:moveTo>
    </w:p>
    <w:p w14:paraId="59D5CD66" w14:textId="77777777" w:rsidR="00991208" w:rsidRDefault="00991208" w:rsidP="00991208">
      <w:pPr>
        <w:pStyle w:val="Note"/>
        <w:numPr>
          <w:ilvl w:val="0"/>
          <w:numId w:val="34"/>
        </w:numPr>
        <w:rPr>
          <w:moveTo w:id="291" w:author="Laurence Golding" w:date="2018-11-07T13:44:00Z"/>
        </w:rPr>
      </w:pPr>
      <w:moveTo w:id="292" w:author="Laurence Golding" w:date="2018-11-07T13:44:00Z">
        <w:r w:rsidRPr="00F24170">
          <w:t>Percent-encoded characters use upper-case hexadecimal digits.</w:t>
        </w:r>
      </w:moveTo>
    </w:p>
    <w:p w14:paraId="7A35B3B8" w14:textId="77777777" w:rsidR="00991208" w:rsidRDefault="00991208" w:rsidP="00991208">
      <w:pPr>
        <w:pStyle w:val="Note"/>
        <w:numPr>
          <w:ilvl w:val="0"/>
          <w:numId w:val="34"/>
        </w:numPr>
        <w:rPr>
          <w:moveTo w:id="293" w:author="Laurence Golding" w:date="2018-11-07T13:44:00Z"/>
        </w:rPr>
      </w:pPr>
      <w:moveTo w:id="294" w:author="Laurence Golding" w:date="2018-11-07T13:44:00Z">
        <w:r w:rsidRPr="00F24170">
          <w:t>Characters in the ALPHA and DIGIT ranges are not be percent-encoded, nor are hyphen, underscore, or tilde.</w:t>
        </w:r>
      </w:moveTo>
    </w:p>
    <w:p w14:paraId="793C88BC" w14:textId="77777777" w:rsidR="00991208" w:rsidRDefault="00991208" w:rsidP="00991208">
      <w:pPr>
        <w:pStyle w:val="Note"/>
        <w:numPr>
          <w:ilvl w:val="0"/>
          <w:numId w:val="34"/>
        </w:numPr>
        <w:rPr>
          <w:moveTo w:id="295" w:author="Laurence Golding" w:date="2018-11-07T13:44:00Z"/>
        </w:rPr>
      </w:pPr>
      <w:moveTo w:id="296" w:author="Laurence Golding" w:date="2018-11-07T13:44:00Z">
        <w:r w:rsidRPr="00F24170">
          <w:t>The “</w:t>
        </w:r>
        <w:r w:rsidRPr="00F24170">
          <w:rPr>
            <w:rStyle w:val="CODEtemp"/>
          </w:rPr>
          <w:t>:</w:t>
        </w:r>
        <w:r w:rsidRPr="00F24170">
          <w:t>” delimiter is omitted if the port component of the authority is empty.</w:t>
        </w:r>
      </w:moveTo>
    </w:p>
    <w:p w14:paraId="22568DE8" w14:textId="77777777" w:rsidR="00991208" w:rsidRDefault="00991208" w:rsidP="00991208">
      <w:pPr>
        <w:pStyle w:val="Note"/>
        <w:numPr>
          <w:ilvl w:val="0"/>
          <w:numId w:val="34"/>
        </w:numPr>
        <w:rPr>
          <w:moveTo w:id="297" w:author="Laurence Golding" w:date="2018-11-07T13:44:00Z"/>
        </w:rPr>
      </w:pPr>
      <w:moveTo w:id="298" w:author="Laurence Golding" w:date="2018-11-07T13:44:00Z">
        <w:r w:rsidRPr="00F24170">
          <w:t>In the host component, registered names and hexadecimal addresses use lower-case.</w:t>
        </w:r>
      </w:moveTo>
    </w:p>
    <w:p w14:paraId="6D8ECFA0" w14:textId="77777777" w:rsidR="00991208" w:rsidRDefault="00991208" w:rsidP="00991208">
      <w:pPr>
        <w:rPr>
          <w:moveTo w:id="299" w:author="Laurence Golding" w:date="2018-11-07T13:44:00Z"/>
        </w:rPr>
      </w:pPr>
      <w:moveTo w:id="300" w:author="Laurence Golding" w:date="2018-11-07T13:44:00Z">
        <w:r>
          <w:t>When two URI references are not equivalent in this sense (that is, when their normalized forms are not the same), we will say that they are “distinct.”</w:t>
        </w:r>
      </w:moveTo>
    </w:p>
    <w:p w14:paraId="1AC01EDE" w14:textId="77777777" w:rsidR="00991208" w:rsidRDefault="00991208" w:rsidP="00991208">
      <w:pPr>
        <w:rPr>
          <w:moveTo w:id="301" w:author="Laurence Golding" w:date="2018-11-07T13:44:00Z"/>
        </w:rPr>
      </w:pPr>
      <w:moveTo w:id="302" w:author="Laurence Golding" w:date="2018-11-07T13:44: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To>
    </w:p>
    <w:p w14:paraId="576CFA4C" w14:textId="77777777" w:rsidR="00991208" w:rsidRDefault="00991208" w:rsidP="00991208">
      <w:pPr>
        <w:pStyle w:val="Note"/>
        <w:rPr>
          <w:moveTo w:id="303" w:author="Laurence Golding" w:date="2018-11-07T13:44:00Z"/>
        </w:rPr>
      </w:pPr>
      <w:moveTo w:id="304" w:author="Laurence Golding" w:date="2018-11-07T13:44:00Z">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moveTo>
    </w:p>
    <w:moveToRangeEnd w:id="271"/>
    <w:p w14:paraId="035F11C5" w14:textId="7875CA3B" w:rsidR="00991208" w:rsidRDefault="00991208" w:rsidP="00991208">
      <w:pPr>
        <w:pStyle w:val="Heading3"/>
        <w:rPr>
          <w:ins w:id="305" w:author="Laurence Golding" w:date="2018-11-07T13:43:00Z"/>
        </w:rPr>
      </w:pPr>
      <w:ins w:id="306" w:author="Laurence Golding" w:date="2018-11-07T13:38:00Z">
        <w:r>
          <w:t>URI</w:t>
        </w:r>
      </w:ins>
      <w:ins w:id="307" w:author="Laurence Golding" w:date="2018-11-07T13:45:00Z">
        <w:r>
          <w:t>s that use the file protocol</w:t>
        </w:r>
      </w:ins>
    </w:p>
    <w:p w14:paraId="48A87AB5" w14:textId="77777777" w:rsidR="00991208" w:rsidRDefault="00991208" w:rsidP="00991208">
      <w:pPr>
        <w:rPr>
          <w:moveTo w:id="308" w:author="Laurence Golding" w:date="2018-11-07T13:43:00Z"/>
        </w:rPr>
      </w:pPr>
      <w:moveToRangeStart w:id="309" w:author="Laurence Golding" w:date="2018-11-07T13:43:00Z" w:name="move529361510"/>
      <w:commentRangeStart w:id="310"/>
      <w:moveTo w:id="311" w:author="Laurence Golding" w:date="2018-11-07T13:43:00Z">
        <w:r>
          <w:t xml:space="preserve">If </w:t>
        </w:r>
      </w:moveTo>
      <w:commentRangeEnd w:id="310"/>
      <w:r w:rsidR="00680F39">
        <w:rPr>
          <w:rStyle w:val="CommentReference"/>
        </w:rPr>
        <w:commentReference w:id="310"/>
      </w:r>
      <w:moveTo w:id="312" w:author="Laurence Golding" w:date="2018-11-07T13:43:00Z">
        <w:r>
          <w:t xml:space="preserve">a URI uses the </w:t>
        </w:r>
        <w:r w:rsidRPr="00491E30">
          <w:rPr>
            <w:rStyle w:val="CODEtemp"/>
          </w:rPr>
          <w:t>"file"</w:t>
        </w:r>
        <w:r>
          <w:t xml:space="preserve"> protocol [</w:t>
        </w:r>
        <w:r>
          <w:rPr>
            <w:rStyle w:val="Hyperlink"/>
          </w:rPr>
          <w:fldChar w:fldCharType="begin"/>
        </w:r>
        <w:r>
          <w:rPr>
            <w:rStyle w:val="Hyperlink"/>
          </w:rPr>
          <w:instrText xml:space="preserve"> HYPERLINK \l "RFC8089" </w:instrText>
        </w:r>
        <w:r>
          <w:rPr>
            <w:rStyle w:val="Hyperlink"/>
          </w:rPr>
          <w:fldChar w:fldCharType="separate"/>
        </w:r>
        <w:r w:rsidRPr="00491E30">
          <w:rPr>
            <w:rStyle w:val="Hyperlink"/>
          </w:rPr>
          <w:t>RFC8089</w:t>
        </w:r>
        <w:r>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moveTo>
    </w:p>
    <w:p w14:paraId="02784E72" w14:textId="77777777" w:rsidR="00991208" w:rsidRDefault="00991208" w:rsidP="00991208">
      <w:pPr>
        <w:pStyle w:val="Note"/>
        <w:rPr>
          <w:moveTo w:id="313" w:author="Laurence Golding" w:date="2018-11-07T13:43:00Z"/>
        </w:rPr>
      </w:pPr>
      <w:moveTo w:id="314" w:author="Laurence Golding" w:date="2018-11-07T13:43:00Z">
        <w:r>
          <w:t>EXAMPLE 1: A file-based URI that references a network share.</w:t>
        </w:r>
      </w:moveTo>
    </w:p>
    <w:p w14:paraId="5C6612FA" w14:textId="77777777" w:rsidR="00991208" w:rsidRDefault="00991208" w:rsidP="00991208">
      <w:pPr>
        <w:pStyle w:val="Codesmall"/>
        <w:rPr>
          <w:moveTo w:id="315" w:author="Laurence Golding" w:date="2018-11-07T13:43:00Z"/>
        </w:rPr>
      </w:pPr>
      <w:moveTo w:id="316" w:author="Laurence Golding" w:date="2018-11-07T13:43:00Z">
        <w:r>
          <w:t>file://build.example.com/drops/Build-2018-04-19.01/src</w:t>
        </w:r>
      </w:moveTo>
    </w:p>
    <w:p w14:paraId="52F2D710" w14:textId="77777777" w:rsidR="00991208" w:rsidRDefault="00991208" w:rsidP="00991208">
      <w:pPr>
        <w:rPr>
          <w:moveTo w:id="317" w:author="Laurence Golding" w:date="2018-11-07T13:43:00Z"/>
        </w:rPr>
      </w:pPr>
      <w:moveTo w:id="318" w:author="Laurence Golding" w:date="2018-11-07T13:43:00Z">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moveTo>
    </w:p>
    <w:p w14:paraId="49317447" w14:textId="77777777" w:rsidR="00991208" w:rsidRDefault="00991208" w:rsidP="00991208">
      <w:pPr>
        <w:pStyle w:val="Note"/>
        <w:rPr>
          <w:moveTo w:id="319" w:author="Laurence Golding" w:date="2018-11-07T13:43:00Z"/>
        </w:rPr>
      </w:pPr>
      <w:moveTo w:id="320" w:author="Laurence Golding" w:date="2018-11-07T13:43:00Z">
        <w:r>
          <w:t>EXAMPLE 2: A file-based URI that references the local file system.</w:t>
        </w:r>
      </w:moveTo>
    </w:p>
    <w:p w14:paraId="09469E1D" w14:textId="77777777" w:rsidR="00991208" w:rsidRDefault="00991208" w:rsidP="00991208">
      <w:pPr>
        <w:pStyle w:val="Codesmall"/>
        <w:rPr>
          <w:moveTo w:id="321" w:author="Laurence Golding" w:date="2018-11-07T13:43:00Z"/>
        </w:rPr>
      </w:pPr>
      <w:moveTo w:id="322" w:author="Laurence Golding" w:date="2018-11-07T13:43:00Z">
        <w:r>
          <w:t>file:///C:/src</w:t>
        </w:r>
      </w:moveTo>
    </w:p>
    <w:p w14:paraId="752C7B99" w14:textId="77777777" w:rsidR="00991208" w:rsidRPr="00984A18" w:rsidRDefault="00991208" w:rsidP="00991208">
      <w:pPr>
        <w:rPr>
          <w:moveTo w:id="323" w:author="Laurence Golding" w:date="2018-11-07T13:43:00Z"/>
        </w:rPr>
      </w:pPr>
      <w:moveTo w:id="324" w:author="Laurence Golding" w:date="2018-11-07T13:43:00Z">
        <w:r w:rsidRPr="00491E30">
          <w:t xml:space="preserve">A SARIF post-processor </w:t>
        </w:r>
        <w:r w:rsidRPr="00F24D04">
          <w:rPr>
            <w:b/>
          </w:rPr>
          <w:t>MAY</w:t>
        </w:r>
        <w:r w:rsidRPr="00491E30">
          <w:t xml:space="preserve"> choose to remove the host name from </w:t>
        </w:r>
        <w:r>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as in EXAMPLE 2.</w:t>
        </w:r>
        <w:r w:rsidRPr="00491E30">
          <w:t xml:space="preserve"> See [</w:t>
        </w:r>
        <w:r>
          <w:rPr>
            <w:rStyle w:val="Hyperlink"/>
          </w:rPr>
          <w:fldChar w:fldCharType="begin"/>
        </w:r>
        <w:r>
          <w:rPr>
            <w:rStyle w:val="Hyperlink"/>
          </w:rPr>
          <w:instrText xml:space="preserve"> HYPERLINK \l "RFC8089" </w:instrText>
        </w:r>
        <w:r>
          <w:rPr>
            <w:rStyle w:val="Hyperlink"/>
          </w:rPr>
          <w:fldChar w:fldCharType="separate"/>
        </w:r>
        <w:r w:rsidRPr="0085299A">
          <w:rPr>
            <w:rStyle w:val="Hyperlink"/>
          </w:rPr>
          <w:t>RFC8089</w:t>
        </w:r>
        <w:r>
          <w:rPr>
            <w:rStyle w:val="Hyperlink"/>
          </w:rPr>
          <w:fldChar w:fldCharType="end"/>
        </w:r>
        <w:r w:rsidRPr="00491E30">
          <w:t>] for more information on this point</w:t>
        </w:r>
        <w:r>
          <w:t>.</w:t>
        </w:r>
      </w:moveTo>
    </w:p>
    <w:moveToRangeEnd w:id="309"/>
    <w:p w14:paraId="0E03F3B1" w14:textId="78DB712E" w:rsidR="00991208" w:rsidRPr="00991208" w:rsidRDefault="00C4119B" w:rsidP="00BA5CD6">
      <w:pPr>
        <w:pStyle w:val="Heading3"/>
        <w:rPr>
          <w:ins w:id="325" w:author="Laurence Golding" w:date="2018-11-07T13:32:00Z"/>
        </w:rPr>
      </w:pPr>
      <w:ins w:id="326" w:author="Laurence Golding" w:date="2018-11-07T13:49:00Z">
        <w:r>
          <w:t>Internationalized Resource Identifiers (IRIs</w:t>
        </w:r>
        <w:commentRangeStart w:id="327"/>
        <w:r>
          <w:t>)</w:t>
        </w:r>
      </w:ins>
      <w:commentRangeEnd w:id="327"/>
      <w:ins w:id="328" w:author="Laurence Golding" w:date="2018-11-07T14:22:00Z">
        <w:r w:rsidR="00680F39">
          <w:rPr>
            <w:rStyle w:val="CommentReference"/>
            <w:rFonts w:cs="Times New Roman"/>
            <w:b w:val="0"/>
            <w:bCs w:val="0"/>
            <w:iCs w:val="0"/>
            <w:color w:val="auto"/>
            <w:kern w:val="0"/>
          </w:rPr>
          <w:commentReference w:id="327"/>
        </w:r>
      </w:ins>
    </w:p>
    <w:p w14:paraId="446FF04C" w14:textId="06E022B0" w:rsidR="002255C2" w:rsidRDefault="00C4119B" w:rsidP="00A14EA3">
      <w:pPr>
        <w:rPr>
          <w:ins w:id="329" w:author="Laurence Golding" w:date="2018-11-07T14:24:00Z"/>
        </w:rPr>
      </w:pPr>
      <w:ins w:id="330" w:author="Laurence Golding" w:date="2018-11-07T13:54:00Z">
        <w:r>
          <w:t>If a</w:t>
        </w:r>
      </w:ins>
      <w:ins w:id="331" w:author="Laurence Golding" w:date="2018-11-07T13:55:00Z">
        <w:r>
          <w:t xml:space="preserve"> </w:t>
        </w:r>
      </w:ins>
      <w:ins w:id="332" w:author="Laurence Golding" w:date="2018-11-07T13:56:00Z">
        <w:r w:rsidR="00BA5CD6">
          <w:t>URI-valued</w:t>
        </w:r>
      </w:ins>
      <w:ins w:id="333" w:author="Laurence Golding" w:date="2018-11-07T13:55:00Z">
        <w:r>
          <w:t xml:space="preserve"> </w:t>
        </w:r>
      </w:ins>
      <w:ins w:id="334" w:author="Laurence Golding" w:date="2018-11-07T13:56:00Z">
        <w:r>
          <w:t>property</w:t>
        </w:r>
      </w:ins>
      <w:ins w:id="335" w:author="Laurence Golding" w:date="2018-11-07T13:55:00Z">
        <w:r>
          <w:t xml:space="preserve"> refer</w:t>
        </w:r>
      </w:ins>
      <w:ins w:id="336" w:author="Laurence Golding" w:date="2018-11-07T14:31:00Z">
        <w:r w:rsidR="00E37154">
          <w:t>s</w:t>
        </w:r>
      </w:ins>
      <w:ins w:id="337" w:author="Laurence Golding" w:date="2018-11-07T13:55:00Z">
        <w:r>
          <w:t xml:space="preserve"> to</w:t>
        </w:r>
      </w:ins>
      <w:ins w:id="338" w:author="Laurence Golding" w:date="2018-11-07T13:54:00Z">
        <w:r>
          <w:t xml:space="preserve"> resource identified by an Internationalized Resource Identifier (IRI) [</w:t>
        </w:r>
      </w:ins>
      <w:ins w:id="339" w:author="Laurence Golding" w:date="2018-11-07T14:04:00Z">
        <w:r w:rsidR="00517C9A">
          <w:fldChar w:fldCharType="begin"/>
        </w:r>
        <w:r w:rsidR="00517C9A">
          <w:instrText xml:space="preserve"> HYPERLINK  \l "RFC3987" </w:instrText>
        </w:r>
        <w:r w:rsidR="00517C9A">
          <w:fldChar w:fldCharType="separate"/>
        </w:r>
        <w:r w:rsidRPr="00517C9A">
          <w:rPr>
            <w:rStyle w:val="Hyperlink"/>
          </w:rPr>
          <w:t>RFC3987</w:t>
        </w:r>
        <w:r w:rsidR="00517C9A">
          <w:fldChar w:fldCharType="end"/>
        </w:r>
      </w:ins>
      <w:ins w:id="340" w:author="Laurence Golding" w:date="2018-11-07T13:55:00Z">
        <w:r>
          <w:t xml:space="preserve">], the SARIF producer </w:t>
        </w:r>
        <w:r>
          <w:rPr>
            <w:b/>
          </w:rPr>
          <w:t>SHALL</w:t>
        </w:r>
        <w:r>
          <w:t xml:space="preserve"> </w:t>
        </w:r>
      </w:ins>
      <w:ins w:id="341" w:author="Laurence Golding" w:date="2018-11-07T13:56:00Z">
        <w:r w:rsidR="00BA5CD6" w:rsidRPr="00BA5CD6">
          <w:t xml:space="preserve">first transform the IRI into a URI, using the mapping mechanism specified in </w:t>
        </w:r>
      </w:ins>
      <w:ins w:id="342" w:author="Laurence Golding" w:date="2018-11-07T14:09:00Z">
        <w:r w:rsidR="00AD08CB">
          <w:t>[</w:t>
        </w:r>
      </w:ins>
      <w:ins w:id="343" w:author="Laurence Golding" w:date="2018-11-07T14:10:00Z">
        <w:r w:rsidR="00AD08CB">
          <w:fldChar w:fldCharType="begin"/>
        </w:r>
        <w:r w:rsidR="00AD08CB">
          <w:instrText xml:space="preserve"> HYPERLINK  \l "RFC3987" </w:instrText>
        </w:r>
        <w:r w:rsidR="00AD08CB">
          <w:fldChar w:fldCharType="separate"/>
        </w:r>
        <w:r w:rsidR="00BA5CD6" w:rsidRPr="00AD08CB">
          <w:rPr>
            <w:rStyle w:val="Hyperlink"/>
          </w:rPr>
          <w:t>RFC3987</w:t>
        </w:r>
        <w:r w:rsidR="00AD08CB">
          <w:fldChar w:fldCharType="end"/>
        </w:r>
      </w:ins>
      <w:ins w:id="344" w:author="Laurence Golding" w:date="2018-11-07T14:09:00Z">
        <w:r w:rsidR="00AD08CB">
          <w:t>]</w:t>
        </w:r>
      </w:ins>
      <w:ins w:id="345" w:author="Laurence Golding" w:date="2018-11-07T13:56:00Z">
        <w:r w:rsidR="00BA5CD6" w:rsidRPr="00BA5CD6">
          <w:t xml:space="preserve"> §3.1, and then assign the transformed value to the property.</w:t>
        </w:r>
      </w:ins>
      <w:ins w:id="346" w:author="Laurence Golding" w:date="2018-11-07T14:07:00Z">
        <w:r w:rsidR="00AD08CB">
          <w:t xml:space="preserve"> The string value of a URI-valued property </w:t>
        </w:r>
        <w:r w:rsidR="00AD08CB">
          <w:rPr>
            <w:b/>
          </w:rPr>
          <w:t>SHALL NOT</w:t>
        </w:r>
        <w:r w:rsidR="00AD08CB">
          <w:t xml:space="preserve"> include Unicode characters such as </w:t>
        </w:r>
        <w:r w:rsidR="00AD08CB" w:rsidRPr="00AD08CB">
          <w:rPr>
            <w:rStyle w:val="CODEtemp"/>
          </w:rPr>
          <w:t>"</w:t>
        </w:r>
      </w:ins>
      <w:ins w:id="347" w:author="Laurence Golding" w:date="2018-11-07T14:08:00Z">
        <w:r w:rsidR="00AD08CB" w:rsidRPr="00AD08CB">
          <w:rPr>
            <w:rStyle w:val="CODEtemp"/>
          </w:rPr>
          <w:t>é"</w:t>
        </w:r>
        <w:r w:rsidR="00AD08CB">
          <w:t>; such characters are p</w:t>
        </w:r>
      </w:ins>
      <w:ins w:id="348" w:author="Laurence Golding" w:date="2018-11-07T14:09:00Z">
        <w:r w:rsidR="00AD08CB">
          <w:t xml:space="preserve">ermitted in IRIs but are not permitted in URIs. </w:t>
        </w:r>
      </w:ins>
      <w:ins w:id="349" w:author="Laurence Golding" w:date="2018-11-07T14:10:00Z">
        <w:r w:rsidR="00AD08CB">
          <w:t>[</w:t>
        </w:r>
        <w:r w:rsidR="00AD08CB">
          <w:fldChar w:fldCharType="begin"/>
        </w:r>
        <w:r w:rsidR="00AD08CB">
          <w:instrText xml:space="preserve"> HYPERLINK  \l "RFC3987" </w:instrText>
        </w:r>
        <w:r w:rsidR="00AD08CB">
          <w:fldChar w:fldCharType="separate"/>
        </w:r>
        <w:r w:rsidR="00AD08CB" w:rsidRPr="00AD08CB">
          <w:rPr>
            <w:rStyle w:val="Hyperlink"/>
          </w:rPr>
          <w:t>RFC3987</w:t>
        </w:r>
        <w:r w:rsidR="00AD08CB">
          <w:fldChar w:fldCharType="end"/>
        </w:r>
        <w:r w:rsidR="00AD08CB">
          <w:t>]</w:t>
        </w:r>
        <w:r w:rsidR="00AD08CB" w:rsidRPr="00BA5CD6">
          <w:t xml:space="preserve"> §3.1</w:t>
        </w:r>
        <w:r w:rsidR="00AD08CB">
          <w:t xml:space="preserve"> describes how to replace such char</w:t>
        </w:r>
      </w:ins>
      <w:ins w:id="350" w:author="Laurence Golding" w:date="2018-11-07T14:11:00Z">
        <w:r w:rsidR="00AD08CB">
          <w:t xml:space="preserve">acters with “percent-encoded” equivalents </w:t>
        </w:r>
      </w:ins>
      <w:ins w:id="351" w:author="Laurence Golding" w:date="2018-11-07T14:32:00Z">
        <w:r w:rsidR="00E37154">
          <w:t>to produce a</w:t>
        </w:r>
      </w:ins>
      <w:ins w:id="352" w:author="Laurence Golding" w:date="2018-11-07T14:11:00Z">
        <w:r w:rsidR="00AD08CB">
          <w:t xml:space="preserve"> valid URI.</w:t>
        </w:r>
      </w:ins>
    </w:p>
    <w:p w14:paraId="2912F2B3" w14:textId="18C79140" w:rsidR="00733C1F" w:rsidRPr="00AD08CB" w:rsidRDefault="00733C1F" w:rsidP="003C7206">
      <w:pPr>
        <w:pStyle w:val="Note"/>
      </w:pPr>
      <w:ins w:id="353" w:author="Laurence Golding" w:date="2018-11-07T14:24:00Z">
        <w:r>
          <w:t>EXAMPLE: Suppose a URI-valued property needs</w:t>
        </w:r>
      </w:ins>
      <w:ins w:id="354" w:author="Laurence Golding" w:date="2018-11-07T14:25:00Z">
        <w:r>
          <w:t xml:space="preserve"> to refer to a resource identified by the </w:t>
        </w:r>
      </w:ins>
      <w:ins w:id="355" w:author="Laurence Golding" w:date="2018-11-07T14:26:00Z">
        <w:r>
          <w:t>string</w:t>
        </w:r>
      </w:ins>
      <w:ins w:id="356" w:author="Laurence Golding" w:date="2018-11-07T14:25:00Z">
        <w:r>
          <w:t xml:space="preserve"> </w:t>
        </w:r>
      </w:ins>
      <w:ins w:id="357" w:author="Laurence Golding" w:date="2018-11-07T14:26:00Z">
        <w:r w:rsidRPr="003C7206">
          <w:rPr>
            <w:rStyle w:val="CODEtemp"/>
          </w:rPr>
          <w:t>"</w:t>
        </w:r>
      </w:ins>
      <w:ins w:id="358" w:author="Laurence Golding" w:date="2018-11-07T14:25:00Z">
        <w:r w:rsidRPr="003C7206">
          <w:rPr>
            <w:rStyle w:val="CODEtemp"/>
          </w:rPr>
          <w:t>http://www.example.com/hu/sör.txt"</w:t>
        </w:r>
        <w:r>
          <w:t>.</w:t>
        </w:r>
      </w:ins>
      <w:ins w:id="359" w:author="Laurence Golding" w:date="2018-11-07T14:26:00Z">
        <w:r>
          <w:t xml:space="preserve"> This string contains the character </w:t>
        </w:r>
        <w:r w:rsidRPr="003C7206">
          <w:rPr>
            <w:rStyle w:val="CODEtemp"/>
          </w:rPr>
          <w:lastRenderedPageBreak/>
          <w:t>"ö"</w:t>
        </w:r>
        <w:r>
          <w:t xml:space="preserve">, so it is a valid IRI but not a valid URI. </w:t>
        </w:r>
        <w:r w:rsidR="00183BE1">
          <w:t>A</w:t>
        </w:r>
      </w:ins>
      <w:ins w:id="360" w:author="Laurence Golding" w:date="2018-11-07T14:27:00Z">
        <w:r w:rsidR="00183BE1">
          <w:t xml:space="preserve"> SARIF producer would transform this string to the valid URI </w:t>
        </w:r>
        <w:r w:rsidR="00183BE1" w:rsidRPr="003C7206">
          <w:rPr>
            <w:rStyle w:val="CODEtemp"/>
          </w:rPr>
          <w:t>"http://www.example.com/hu/s</w:t>
        </w:r>
      </w:ins>
      <w:ins w:id="361" w:author="Laurence Golding" w:date="2018-11-07T14:28:00Z">
        <w:r w:rsidR="00183BE1" w:rsidRPr="003C7206">
          <w:rPr>
            <w:rStyle w:val="CODEtemp"/>
          </w:rPr>
          <w:t>%C3%B6</w:t>
        </w:r>
      </w:ins>
      <w:ins w:id="362" w:author="Laurence Golding" w:date="2018-11-07T14:27:00Z">
        <w:r w:rsidR="00183BE1" w:rsidRPr="003C7206">
          <w:rPr>
            <w:rStyle w:val="CODEtemp"/>
          </w:rPr>
          <w:t>r.txt"</w:t>
        </w:r>
      </w:ins>
      <w:ins w:id="363" w:author="Laurence Golding" w:date="2018-11-07T14:31:00Z">
        <w:r w:rsidR="00E37154">
          <w:t xml:space="preserve"> before </w:t>
        </w:r>
      </w:ins>
      <w:ins w:id="364" w:author="Laurence Golding" w:date="2018-11-07T14:33:00Z">
        <w:r w:rsidR="00E37154">
          <w:t>assigning it to</w:t>
        </w:r>
      </w:ins>
      <w:ins w:id="365" w:author="Laurence Golding" w:date="2018-11-07T14:31:00Z">
        <w:r w:rsidR="00E37154">
          <w:t xml:space="preserve"> </w:t>
        </w:r>
      </w:ins>
      <w:ins w:id="366" w:author="Laurence Golding" w:date="2018-11-07T14:33:00Z">
        <w:r w:rsidR="00E37154">
          <w:t>the</w:t>
        </w:r>
      </w:ins>
      <w:ins w:id="367" w:author="Laurence Golding" w:date="2018-11-07T14:31:00Z">
        <w:r w:rsidR="00E37154">
          <w:t xml:space="preserve"> property.</w:t>
        </w:r>
      </w:ins>
    </w:p>
    <w:p w14:paraId="4F027525" w14:textId="335D8493" w:rsidR="00815787" w:rsidRDefault="00E076E9" w:rsidP="00815787">
      <w:pPr>
        <w:pStyle w:val="Heading2"/>
      </w:pPr>
      <w:bookmarkStart w:id="368" w:name="_Ref493426052"/>
      <w:bookmarkStart w:id="369" w:name="_Ref508814664"/>
      <w:bookmarkStart w:id="370" w:name="_Toc528157197"/>
      <w:r>
        <w:t>m</w:t>
      </w:r>
      <w:r w:rsidR="00815787">
        <w:t>essag</w:t>
      </w:r>
      <w:bookmarkStart w:id="371" w:name="_GoBack"/>
      <w:bookmarkEnd w:id="371"/>
      <w:r w:rsidR="00815787">
        <w:t xml:space="preserve">e </w:t>
      </w:r>
      <w:bookmarkEnd w:id="368"/>
      <w:r>
        <w:t>objects</w:t>
      </w:r>
      <w:bookmarkEnd w:id="369"/>
      <w:bookmarkEnd w:id="370"/>
    </w:p>
    <w:p w14:paraId="0A758B59" w14:textId="372BB610" w:rsidR="00354823" w:rsidRPr="00354823" w:rsidRDefault="00354823" w:rsidP="00354823">
      <w:pPr>
        <w:pStyle w:val="Heading3"/>
      </w:pPr>
      <w:bookmarkStart w:id="372" w:name="_Toc528157198"/>
      <w:r>
        <w:t>General</w:t>
      </w:r>
      <w:bookmarkEnd w:id="37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373" w:name="_Ref503354593"/>
      <w:bookmarkStart w:id="374" w:name="_Toc528157199"/>
      <w:r>
        <w:t>Plain text messages</w:t>
      </w:r>
      <w:bookmarkEnd w:id="373"/>
      <w:bookmarkEnd w:id="37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38BD3F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E3B9C">
        <w:t>3.10.4</w:t>
      </w:r>
      <w:r>
        <w:fldChar w:fldCharType="end"/>
      </w:r>
      <w:r>
        <w:t>) and embedded links (§</w:t>
      </w:r>
      <w:r>
        <w:fldChar w:fldCharType="begin"/>
      </w:r>
      <w:r>
        <w:instrText xml:space="preserve"> REF _Ref508810900 \r \h </w:instrText>
      </w:r>
      <w:r>
        <w:fldChar w:fldCharType="separate"/>
      </w:r>
      <w:r w:rsidR="00CE3B9C">
        <w:t>3.10.5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375" w:name="_Ref503354606"/>
      <w:bookmarkStart w:id="376" w:name="_Toc528157200"/>
      <w:r>
        <w:t>Rich text messages</w:t>
      </w:r>
      <w:bookmarkEnd w:id="375"/>
      <w:bookmarkEnd w:id="376"/>
    </w:p>
    <w:p w14:paraId="78C77DEB" w14:textId="06212753" w:rsidR="00675C8D" w:rsidRPr="00675C8D" w:rsidRDefault="00675C8D" w:rsidP="00675C8D">
      <w:pPr>
        <w:pStyle w:val="Heading4"/>
      </w:pPr>
      <w:bookmarkStart w:id="377" w:name="_Toc528157201"/>
      <w:r>
        <w:t>General</w:t>
      </w:r>
      <w:bookmarkEnd w:id="377"/>
    </w:p>
    <w:p w14:paraId="45F56986" w14:textId="5024DD6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E3B9C">
        <w:t>3.10.4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E3B9C">
        <w:t>3.10.5</w:t>
      </w:r>
      <w:r w:rsidR="0085499B">
        <w:fldChar w:fldCharType="end"/>
      </w:r>
      <w:r w:rsidR="0085499B">
        <w:t>).</w:t>
      </w:r>
    </w:p>
    <w:p w14:paraId="1BFC46D5" w14:textId="301F6AB3"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CE3B9C">
        <w:t>3.12.18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378" w:name="_Ref503355198"/>
      <w:bookmarkStart w:id="379" w:name="_Toc528157202"/>
      <w:r>
        <w:lastRenderedPageBreak/>
        <w:t>Security implications</w:t>
      </w:r>
      <w:bookmarkEnd w:id="378"/>
      <w:bookmarkEnd w:id="37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23B4DC8"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80" w:name="_Ref508810893"/>
      <w:bookmarkStart w:id="381" w:name="_Toc528157203"/>
      <w:bookmarkStart w:id="382" w:name="_Ref503352567"/>
      <w:r>
        <w:t>Messages with placeholders</w:t>
      </w:r>
      <w:bookmarkEnd w:id="380"/>
      <w:bookmarkEnd w:id="38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69AA67BC"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E3B9C">
        <w:t>3.10.11</w:t>
      </w:r>
      <w:r>
        <w:fldChar w:fldCharType="end"/>
      </w:r>
      <w:r>
        <w:t>).</w:t>
      </w:r>
    </w:p>
    <w:p w14:paraId="5BF7BEF4" w14:textId="32142AF3"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CE3B9C">
        <w:t>3.10.11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76FF85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E3B9C">
        <w:t>3.10.7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5C053EB"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CE3B9C">
        <w:t>3.12</w:t>
      </w:r>
      <w:r>
        <w:fldChar w:fldCharType="end"/>
      </w:r>
      <w:r>
        <w:t>).</w:t>
      </w:r>
    </w:p>
    <w:p w14:paraId="2D82F457" w14:textId="4DA6B249"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CE3B9C">
        <w:t>3.12.14</w:t>
      </w:r>
      <w:r>
        <w:fldChar w:fldCharType="end"/>
      </w:r>
      <w:r>
        <w:t>.</w:t>
      </w:r>
    </w:p>
    <w:p w14:paraId="13E475FD" w14:textId="55149BEB"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CE3B9C">
        <w:t>3.21</w:t>
      </w:r>
      <w:r>
        <w:fldChar w:fldCharType="end"/>
      </w:r>
      <w:r>
        <w:t>).</w:t>
      </w:r>
    </w:p>
    <w:p w14:paraId="3E8F3038" w14:textId="455A988D"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CE3B9C">
        <w:t>3.21.5</w:t>
      </w:r>
      <w:r>
        <w:fldChar w:fldCharType="end"/>
      </w:r>
      <w:r>
        <w:t>.</w:t>
      </w:r>
    </w:p>
    <w:p w14:paraId="1639AEDC" w14:textId="3E1454BB"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CE3B9C">
        <w:t>3.21.7</w:t>
      </w:r>
      <w:r>
        <w:fldChar w:fldCharType="end"/>
      </w:r>
      <w:r>
        <w:t>.</w:t>
      </w:r>
    </w:p>
    <w:p w14:paraId="3DF5F195" w14:textId="7303D809"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CE3B9C">
        <w:t>3.10.7</w:t>
      </w:r>
      <w:r>
        <w:fldChar w:fldCharType="end"/>
      </w:r>
      <w:r>
        <w:t>.</w:t>
      </w:r>
    </w:p>
    <w:p w14:paraId="1F41BBCB" w14:textId="59B506FC"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CE3B9C">
        <w:t>3.10.11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383" w:name="_Ref508810900"/>
      <w:bookmarkStart w:id="384" w:name="_Toc528157204"/>
      <w:r>
        <w:lastRenderedPageBreak/>
        <w:t>Messages with e</w:t>
      </w:r>
      <w:r w:rsidR="00A4123E">
        <w:t>mbedded links</w:t>
      </w:r>
      <w:bookmarkEnd w:id="382"/>
      <w:bookmarkEnd w:id="383"/>
      <w:bookmarkEnd w:id="384"/>
    </w:p>
    <w:p w14:paraId="039E6FD3" w14:textId="0E2E68B6"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E3B9C">
        <w:t>3.21</w:t>
      </w:r>
      <w:r w:rsidR="00360983">
        <w:fldChar w:fldCharType="end"/>
      </w:r>
      <w:r w:rsidR="006B7822">
        <w:t>)</w:t>
      </w:r>
      <w:r w:rsidR="002957C4">
        <w:t>. We refer to these links as “embedded links”.</w:t>
      </w:r>
    </w:p>
    <w:p w14:paraId="2E75A42E" w14:textId="6327894A" w:rsidR="00424AAB" w:rsidRDefault="00424AAB" w:rsidP="00424AAB">
      <w:r>
        <w:t>Within a rich text message (§</w:t>
      </w:r>
      <w:r>
        <w:fldChar w:fldCharType="begin"/>
      </w:r>
      <w:r>
        <w:instrText xml:space="preserve"> REF _Ref503354606 \r \h </w:instrText>
      </w:r>
      <w:r>
        <w:fldChar w:fldCharType="separate"/>
      </w:r>
      <w:r w:rsidR="00CE3B9C">
        <w:t>3.10.3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423FC527" w:rsidR="002957C4" w:rsidRDefault="00424AAB" w:rsidP="002957C4">
      <w:r>
        <w:t>Within a plain text message (§</w:t>
      </w:r>
      <w:r>
        <w:fldChar w:fldCharType="begin"/>
      </w:r>
      <w:r>
        <w:instrText xml:space="preserve"> REF _Ref503354593 \r \h </w:instrText>
      </w:r>
      <w:r>
        <w:fldChar w:fldCharType="separate"/>
      </w:r>
      <w:r w:rsidR="00CE3B9C">
        <w:t>3.10.2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4D1C5A8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CE3B9C">
        <w:t>3.10.7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7F70E932" w:rsidR="0012062C" w:rsidRDefault="0012062C" w:rsidP="0012062C">
      <w:pPr>
        <w:pStyle w:val="Note"/>
      </w:pPr>
      <w:r>
        <w:t xml:space="preserve">Prohibited term used in </w:t>
      </w:r>
      <w:hyperlink r:id="rId65"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C76CA94"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CE3B9C">
        <w:t>3.23</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CE3B9C">
        <w:t>3.23.2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lastRenderedPageBreak/>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385" w:name="_Ref508812963"/>
      <w:bookmarkStart w:id="386" w:name="_Toc528157205"/>
      <w:bookmarkStart w:id="387" w:name="_Ref493337542"/>
      <w:r>
        <w:t>Message string resources</w:t>
      </w:r>
      <w:bookmarkEnd w:id="385"/>
      <w:bookmarkEnd w:id="386"/>
    </w:p>
    <w:p w14:paraId="558CEB2A" w14:textId="15F84E5D" w:rsidR="00F27B42" w:rsidRDefault="00F27B42" w:rsidP="00F27B42">
      <w:pPr>
        <w:pStyle w:val="Heading4"/>
      </w:pPr>
      <w:bookmarkStart w:id="388" w:name="_Toc528157206"/>
      <w:r>
        <w:t>General</w:t>
      </w:r>
      <w:bookmarkEnd w:id="388"/>
    </w:p>
    <w:p w14:paraId="2DC31705" w14:textId="50C27FC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E3B9C">
        <w:t>3.10.7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CE3B9C">
        <w:t>3.10.8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CE3B9C">
        <w:t>3.10.9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CE3B9C">
        <w:t>3.10.10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384F8F23"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CE3B9C">
        <w:t>3.15.8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CE3B9C">
        <w:t>3.37.2</w:t>
      </w:r>
      <w:r w:rsidR="000A6828">
        <w:fldChar w:fldCharType="end"/>
      </w:r>
      <w:r>
        <w:t>).</w:t>
      </w:r>
    </w:p>
    <w:p w14:paraId="71E30852" w14:textId="1B408416"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CE3B9C">
        <w:t>3.10.6.4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CE3B9C">
        <w:t>3.10.6.5</w:t>
      </w:r>
      <w:r>
        <w:fldChar w:fldCharType="end"/>
      </w:r>
      <w:r>
        <w:t xml:space="preserve"> defines the SARIF resource file format.</w:t>
      </w:r>
    </w:p>
    <w:p w14:paraId="256FEF1F" w14:textId="2E1E79D9" w:rsidR="00F27B42" w:rsidRDefault="00F27B42" w:rsidP="00F27B42">
      <w:pPr>
        <w:pStyle w:val="Heading4"/>
      </w:pPr>
      <w:bookmarkStart w:id="389" w:name="_Ref508812199"/>
      <w:bookmarkStart w:id="390" w:name="_Toc528157207"/>
      <w:r>
        <w:t>Embedded string resource lookup procedure</w:t>
      </w:r>
      <w:bookmarkEnd w:id="389"/>
      <w:bookmarkEnd w:id="39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w:t>
      </w:r>
      <w:r>
        <w:lastRenderedPageBreak/>
        <w:t>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391" w:name="_Toc528157208"/>
      <w:r>
        <w:t>SARIF resource file naming convention</w:t>
      </w:r>
      <w:bookmarkEnd w:id="391"/>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77777777" w:rsidR="00811F21" w:rsidRDefault="00811F21" w:rsidP="00811F21">
      <w:pPr>
        <w:pStyle w:val="Code"/>
      </w:pPr>
      <w:r>
        <w:t>SARIF resource file name = language tag, ".sarif-resources"</w:t>
      </w:r>
    </w:p>
    <w:p w14:paraId="7783246F" w14:textId="77777777" w:rsidR="00811F21" w:rsidRDefault="00811F21" w:rsidP="00811F21">
      <w:pPr>
        <w:pStyle w:val="Code"/>
      </w:pPr>
    </w:p>
    <w:p w14:paraId="7D19B074" w14:textId="77777777" w:rsidR="00811F21" w:rsidRPr="008721F6" w:rsidRDefault="00811F21" w:rsidP="00811F21">
      <w:pPr>
        <w:pStyle w:val="Code"/>
      </w:pPr>
      <w:r>
        <w:t>language tag = ? RFC 5646 language tag ?</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58561D15" w:rsidR="00811F21" w:rsidRPr="00811F21" w:rsidRDefault="00811F21" w:rsidP="00CE3B9C">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392" w:name="_Ref508811713"/>
      <w:bookmarkStart w:id="393" w:name="_Toc528157209"/>
      <w:r>
        <w:t>SARIF resource file lookup procedure</w:t>
      </w:r>
      <w:bookmarkEnd w:id="392"/>
      <w:bookmarkEnd w:id="39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54038755"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CE3B9C">
        <w:t>3.15.9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lastRenderedPageBreak/>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462C9B51"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02E50AEF"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0B921139"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CE3B9C">
        <w:t>3.10.6.2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6D69DBE"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CE3B9C">
        <w:t>3.10.6.2</w:t>
      </w:r>
      <w:r>
        <w:fldChar w:fldCharType="end"/>
      </w:r>
      <w:r>
        <w:t xml:space="preserve"> to extract the required message string from the SARIF resource file.</w:t>
      </w:r>
    </w:p>
    <w:p w14:paraId="091DE463" w14:textId="799E2C2B" w:rsidR="00F27B42" w:rsidRDefault="00F27B42" w:rsidP="00F27B42">
      <w:pPr>
        <w:pStyle w:val="Heading4"/>
      </w:pPr>
      <w:bookmarkStart w:id="394" w:name="_Ref508811723"/>
      <w:bookmarkStart w:id="395" w:name="_Toc528157210"/>
      <w:r>
        <w:t>SARIF resource file format</w:t>
      </w:r>
      <w:bookmarkEnd w:id="394"/>
      <w:bookmarkEnd w:id="395"/>
    </w:p>
    <w:p w14:paraId="441176F7" w14:textId="05E307FC" w:rsidR="00F27B42" w:rsidRDefault="00F27B42" w:rsidP="00F27B42">
      <w:pPr>
        <w:pStyle w:val="Heading5"/>
      </w:pPr>
      <w:bookmarkStart w:id="396" w:name="_Toc528157211"/>
      <w:r>
        <w:t>General</w:t>
      </w:r>
      <w:bookmarkEnd w:id="39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397" w:name="_Toc528157212"/>
      <w:r>
        <w:t>sarifLog object</w:t>
      </w:r>
      <w:bookmarkEnd w:id="397"/>
    </w:p>
    <w:p w14:paraId="5BC49FE7" w14:textId="3F2E7A4D"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CE3B9C">
        <w:t>3.11</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3FBF638"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CE3B9C">
              <w:t>3.11.3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494B53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CE3B9C">
              <w:t>3.11.4</w:t>
            </w:r>
            <w:r>
              <w:fldChar w:fldCharType="end"/>
            </w:r>
            <w:r>
              <w:rPr>
                <w:rStyle w:val="CODEtemp"/>
              </w:rPr>
              <w:t>)</w:t>
            </w:r>
          </w:p>
        </w:tc>
        <w:tc>
          <w:tcPr>
            <w:tcW w:w="1890" w:type="dxa"/>
          </w:tcPr>
          <w:p w14:paraId="4E542B44" w14:textId="5D10FA82"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CE3B9C">
              <w:t>3.12</w:t>
            </w:r>
            <w:r>
              <w:fldChar w:fldCharType="end"/>
            </w:r>
            <w:r>
              <w:t>)</w:t>
            </w:r>
          </w:p>
        </w:tc>
        <w:tc>
          <w:tcPr>
            <w:tcW w:w="1170" w:type="dxa"/>
          </w:tcPr>
          <w:p w14:paraId="0E0CACFE" w14:textId="77777777" w:rsidR="0086153A" w:rsidRDefault="0086153A" w:rsidP="00282714">
            <w:r>
              <w:t>Yes</w:t>
            </w:r>
          </w:p>
        </w:tc>
        <w:tc>
          <w:tcPr>
            <w:tcW w:w="5691" w:type="dxa"/>
          </w:tcPr>
          <w:p w14:paraId="17554539" w14:textId="634CC91B"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CE3B9C">
              <w:t>3.10.6.5.3</w:t>
            </w:r>
            <w:r>
              <w:fldChar w:fldCharType="end"/>
            </w:r>
            <w:r>
              <w:t>.</w:t>
            </w:r>
          </w:p>
        </w:tc>
      </w:tr>
    </w:tbl>
    <w:p w14:paraId="1325EAA7" w14:textId="079EF80F" w:rsidR="00F27B42" w:rsidRDefault="00F27B42" w:rsidP="00F27B42">
      <w:pPr>
        <w:pStyle w:val="Heading5"/>
      </w:pPr>
      <w:bookmarkStart w:id="398" w:name="_Ref508812519"/>
      <w:bookmarkStart w:id="399" w:name="_Toc528157213"/>
      <w:r>
        <w:lastRenderedPageBreak/>
        <w:t>run object</w:t>
      </w:r>
      <w:bookmarkEnd w:id="398"/>
      <w:bookmarkEnd w:id="39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1220A688"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CE3B9C">
              <w:t>3.12.6</w:t>
            </w:r>
            <w:r>
              <w:fldChar w:fldCharType="end"/>
            </w:r>
            <w:r>
              <w:t>)</w:t>
            </w:r>
          </w:p>
        </w:tc>
        <w:tc>
          <w:tcPr>
            <w:tcW w:w="1966" w:type="dxa"/>
          </w:tcPr>
          <w:p w14:paraId="562C4BC7" w14:textId="0E4D15EF"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CE3B9C">
              <w:t>3.15</w:t>
            </w:r>
            <w:r>
              <w:fldChar w:fldCharType="end"/>
            </w:r>
            <w:r>
              <w:t>)</w:t>
            </w:r>
          </w:p>
        </w:tc>
        <w:tc>
          <w:tcPr>
            <w:tcW w:w="1205" w:type="dxa"/>
          </w:tcPr>
          <w:p w14:paraId="7C63EEBA" w14:textId="77777777" w:rsidR="0086153A" w:rsidRDefault="0086153A" w:rsidP="00282714">
            <w:r>
              <w:t>Yes</w:t>
            </w:r>
          </w:p>
        </w:tc>
        <w:tc>
          <w:tcPr>
            <w:tcW w:w="5597" w:type="dxa"/>
          </w:tcPr>
          <w:p w14:paraId="20CA42D1" w14:textId="7DD546F3"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CE3B9C">
              <w:t>3.10.6.5.4</w:t>
            </w:r>
            <w:r>
              <w:fldChar w:fldCharType="end"/>
            </w:r>
            <w:r>
              <w:t>.</w:t>
            </w:r>
          </w:p>
        </w:tc>
      </w:tr>
      <w:tr w:rsidR="0086153A" w14:paraId="0A6EE765" w14:textId="77777777" w:rsidTr="00282714">
        <w:trPr>
          <w:trHeight w:val="485"/>
        </w:trPr>
        <w:tc>
          <w:tcPr>
            <w:tcW w:w="2071" w:type="dxa"/>
          </w:tcPr>
          <w:p w14:paraId="572E2CBD" w14:textId="4E71E71A"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CE3B9C">
              <w:t>3.12.15</w:t>
            </w:r>
            <w:r>
              <w:fldChar w:fldCharType="end"/>
            </w:r>
            <w:r>
              <w:t>)</w:t>
            </w:r>
          </w:p>
        </w:tc>
        <w:tc>
          <w:tcPr>
            <w:tcW w:w="1966" w:type="dxa"/>
          </w:tcPr>
          <w:p w14:paraId="217728F3" w14:textId="7338D2E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CE3B9C">
              <w:t>3.37</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400" w:name="_Ref508812478"/>
      <w:bookmarkStart w:id="401" w:name="_Toc528157214"/>
      <w:r>
        <w:t>tool object</w:t>
      </w:r>
      <w:bookmarkEnd w:id="400"/>
      <w:bookmarkEnd w:id="40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4F0FF6EA"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CE3B9C">
              <w:t>3.15.2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DAB67AF"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CE3B9C">
              <w:t>3.15.3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848F197"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CE3B9C">
              <w:t>3.15.4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84D0753"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CE3B9C">
              <w:t>3.15.5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E59E2DD"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CE3B9C">
              <w:t>3.15.6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35ED28A"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CE3B9C">
              <w:t>3.15.8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402" w:name="_Toc528157215"/>
      <w:r>
        <w:t>resources object</w:t>
      </w:r>
      <w:bookmarkEnd w:id="402"/>
    </w:p>
    <w:p w14:paraId="56784490" w14:textId="3D6F8522"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CE3B9C">
        <w:t>3.37</w:t>
      </w:r>
      <w:r>
        <w:fldChar w:fldCharType="end"/>
      </w:r>
      <w:r>
        <w:t>).</w:t>
      </w:r>
    </w:p>
    <w:p w14:paraId="55D59945" w14:textId="28AAB945" w:rsidR="00B607AD" w:rsidRDefault="00B607AD" w:rsidP="00B607AD">
      <w:pPr>
        <w:pStyle w:val="Heading3"/>
      </w:pPr>
      <w:bookmarkStart w:id="403" w:name="_Ref508811133"/>
      <w:bookmarkStart w:id="404" w:name="_Toc528157216"/>
      <w:r>
        <w:t>text property</w:t>
      </w:r>
      <w:bookmarkEnd w:id="403"/>
      <w:bookmarkEnd w:id="404"/>
    </w:p>
    <w:p w14:paraId="38926169" w14:textId="63F5869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E3B9C">
        <w:t>3.10.2</w:t>
      </w:r>
      <w:r>
        <w:fldChar w:fldCharType="end"/>
      </w:r>
      <w:r>
        <w:t>)</w:t>
      </w:r>
      <w:r w:rsidRPr="0027620D">
        <w:t>.</w:t>
      </w:r>
    </w:p>
    <w:p w14:paraId="68ED5C2D" w14:textId="1A275EF8" w:rsidR="00B607AD" w:rsidRDefault="00B607AD" w:rsidP="00B607AD">
      <w:pPr>
        <w:pStyle w:val="Heading3"/>
      </w:pPr>
      <w:bookmarkStart w:id="405" w:name="_Ref508811583"/>
      <w:bookmarkStart w:id="406" w:name="_Toc528157217"/>
      <w:r>
        <w:t>richText property</w:t>
      </w:r>
      <w:bookmarkEnd w:id="405"/>
      <w:bookmarkEnd w:id="406"/>
    </w:p>
    <w:p w14:paraId="252D70DD" w14:textId="26C1479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CE3B9C">
        <w:t>3.10.3</w:t>
      </w:r>
      <w:r>
        <w:fldChar w:fldCharType="end"/>
      </w:r>
      <w:r>
        <w:t>)</w:t>
      </w:r>
      <w:r w:rsidRPr="0027620D">
        <w:t>.</w:t>
      </w:r>
    </w:p>
    <w:p w14:paraId="5B4F9624" w14:textId="738C5C2B"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CE3B9C">
        <w:t>3.10.7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407" w:name="_Ref508811592"/>
      <w:bookmarkStart w:id="408" w:name="_Toc528157218"/>
      <w:r>
        <w:lastRenderedPageBreak/>
        <w:t>messageId property</w:t>
      </w:r>
      <w:bookmarkEnd w:id="407"/>
      <w:bookmarkEnd w:id="408"/>
    </w:p>
    <w:p w14:paraId="5F5AED7E" w14:textId="6D5A090A"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E3B9C">
        <w:t>3.10.6</w:t>
      </w:r>
      <w:r>
        <w:fldChar w:fldCharType="end"/>
      </w:r>
      <w:r>
        <w:t>) for the desired plain text message (§</w:t>
      </w:r>
      <w:r>
        <w:fldChar w:fldCharType="begin"/>
      </w:r>
      <w:r>
        <w:instrText xml:space="preserve"> REF _Ref503354593 \r \h </w:instrText>
      </w:r>
      <w:r>
        <w:fldChar w:fldCharType="separate"/>
      </w:r>
      <w:r w:rsidR="00CE3B9C">
        <w:t>3.10.2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CE3B9C">
        <w:t>3.10.6.2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CE3B9C">
        <w:t>3.10.6.4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409" w:name="_Ref508811630"/>
      <w:bookmarkStart w:id="410" w:name="_Toc528157219"/>
      <w:r>
        <w:t>richMessageId property</w:t>
      </w:r>
      <w:bookmarkEnd w:id="409"/>
      <w:bookmarkEnd w:id="410"/>
    </w:p>
    <w:p w14:paraId="71ECB735" w14:textId="38E78EE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E3B9C">
        <w:t>3.10.6</w:t>
      </w:r>
      <w:r>
        <w:fldChar w:fldCharType="end"/>
      </w:r>
      <w:r>
        <w:t>) for the desired rich text message (§</w:t>
      </w:r>
      <w:r>
        <w:fldChar w:fldCharType="begin"/>
      </w:r>
      <w:r>
        <w:instrText xml:space="preserve"> REF _Ref503354606 \r \h </w:instrText>
      </w:r>
      <w:r>
        <w:fldChar w:fldCharType="separate"/>
      </w:r>
      <w:r w:rsidR="00CE3B9C">
        <w:t>3.10.3</w:t>
      </w:r>
      <w:r>
        <w:fldChar w:fldCharType="end"/>
      </w:r>
      <w:r>
        <w:t>).</w:t>
      </w:r>
    </w:p>
    <w:p w14:paraId="1DCA38AB" w14:textId="583E2AA7"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CE3B9C">
        <w:t>3.10.6.2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CE3B9C">
        <w:t>3.10.6.4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411" w:name="_Ref508811093"/>
      <w:bookmarkStart w:id="412" w:name="_Toc528157220"/>
      <w:r>
        <w:t>arguments property</w:t>
      </w:r>
      <w:bookmarkEnd w:id="411"/>
      <w:bookmarkEnd w:id="412"/>
    </w:p>
    <w:p w14:paraId="3337B550" w14:textId="4F1E7E6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E3B9C">
        <w:t>3.10.7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CE3B9C">
        <w:t>3.10.8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CE3B9C">
        <w:t>3.10.9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CE3B9C">
        <w:t>3.10.10</w:t>
      </w:r>
      <w:r>
        <w:fldChar w:fldCharType="end"/>
      </w:r>
      <w:r>
        <w:t>) contains any placeholders (§</w:t>
      </w:r>
      <w:r>
        <w:fldChar w:fldCharType="begin"/>
      </w:r>
      <w:r>
        <w:instrText xml:space="preserve"> REF _Ref508810893 \r \h </w:instrText>
      </w:r>
      <w:r>
        <w:fldChar w:fldCharType="separate"/>
      </w:r>
      <w:r w:rsidR="00CE3B9C">
        <w:t>3.10.4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E3B9C">
        <w:t>3.10.4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413" w:name="_Ref508812301"/>
      <w:bookmarkStart w:id="414" w:name="_Toc528157221"/>
      <w:r>
        <w:t>sarifLog object</w:t>
      </w:r>
      <w:bookmarkEnd w:id="387"/>
      <w:bookmarkEnd w:id="413"/>
      <w:bookmarkEnd w:id="414"/>
    </w:p>
    <w:p w14:paraId="5DEDD21B" w14:textId="0630136E" w:rsidR="000D32C1" w:rsidRDefault="000D32C1" w:rsidP="000D32C1">
      <w:pPr>
        <w:pStyle w:val="Heading3"/>
      </w:pPr>
      <w:bookmarkStart w:id="415" w:name="_Toc528157222"/>
      <w:r>
        <w:t>General</w:t>
      </w:r>
      <w:bookmarkEnd w:id="41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AA59F2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E3B9C">
        <w:t>3.11.2</w:t>
      </w:r>
      <w:r w:rsidR="0038356E">
        <w:fldChar w:fldCharType="end"/>
      </w:r>
      <w:r w:rsidR="00D71A1D">
        <w:t>.</w:t>
      </w:r>
    </w:p>
    <w:p w14:paraId="69B7D7D3" w14:textId="3DA7CCAE"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E3B9C">
        <w:t>3.11.4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3AB9AC0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E3B9C">
        <w:t>3.12</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416" w:name="_Ref493349977"/>
      <w:bookmarkStart w:id="417" w:name="_Ref493350297"/>
      <w:bookmarkStart w:id="418" w:name="_Toc528157223"/>
      <w:r>
        <w:t>version property</w:t>
      </w:r>
      <w:bookmarkEnd w:id="416"/>
      <w:bookmarkEnd w:id="417"/>
      <w:bookmarkEnd w:id="418"/>
    </w:p>
    <w:p w14:paraId="369A921C" w14:textId="75589BF0"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lastRenderedPageBreak/>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3632F3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419" w:name="_Ref508812350"/>
      <w:bookmarkStart w:id="420" w:name="_Toc528157224"/>
      <w:r>
        <w:t>$schema property</w:t>
      </w:r>
      <w:bookmarkEnd w:id="419"/>
      <w:bookmarkEnd w:id="420"/>
    </w:p>
    <w:p w14:paraId="061DCDF6" w14:textId="75511A4E"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w:t>
      </w:r>
      <w:ins w:id="421" w:author="Laurence Golding" w:date="2018-11-07T14:12:00Z">
        <w:r w:rsidR="00ED52CE">
          <w:t xml:space="preserve"> (</w:t>
        </w:r>
        <w:r w:rsidR="00ED52CE" w:rsidRPr="00584D35">
          <w:t>§</w:t>
        </w:r>
      </w:ins>
      <w:ins w:id="422" w:author="Laurence Golding" w:date="2018-11-07T14:15:00Z">
        <w:r w:rsidR="00ED52CE">
          <w:fldChar w:fldCharType="begin"/>
        </w:r>
        <w:r w:rsidR="00ED52CE">
          <w:instrText xml:space="preserve"> REF _Ref529361385 \r \h </w:instrText>
        </w:r>
      </w:ins>
      <w:r w:rsidR="00ED52CE">
        <w:fldChar w:fldCharType="separate"/>
      </w:r>
      <w:ins w:id="423" w:author="Laurence Golding" w:date="2018-11-07T14:15:00Z">
        <w:r w:rsidR="00ED52CE">
          <w:t>3.10</w:t>
        </w:r>
        <w:r w:rsidR="00ED52CE">
          <w:fldChar w:fldCharType="end"/>
        </w:r>
      </w:ins>
      <w:ins w:id="424" w:author="Laurence Golding" w:date="2018-11-07T14:12:00Z">
        <w:r w:rsidR="00ED52CE">
          <w:t>)</w:t>
        </w:r>
      </w:ins>
      <w:r w:rsidRPr="00FC1320">
        <w:t xml:space="preserve"> from which a JSON schema</w:t>
      </w:r>
      <w:r>
        <w:t xml:space="preserve"> document</w:t>
      </w:r>
      <w:r w:rsidRPr="00FC1320">
        <w:t xml:space="preserve"> describing the version of the SARIF format to which this log file conforms can be obtained.</w:t>
      </w:r>
    </w:p>
    <w:p w14:paraId="1CC39CD2" w14:textId="2A069A8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E3B9C">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425" w:name="_Ref493349987"/>
      <w:bookmarkStart w:id="426" w:name="_Toc528157225"/>
      <w:r>
        <w:t>runs property</w:t>
      </w:r>
      <w:bookmarkEnd w:id="425"/>
      <w:bookmarkEnd w:id="426"/>
    </w:p>
    <w:p w14:paraId="4CED6907" w14:textId="0E65E4C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CE3B9C">
        <w:t>3.12</w:t>
      </w:r>
      <w:r>
        <w:fldChar w:fldCharType="end"/>
      </w:r>
      <w:r w:rsidRPr="00584D35">
        <w:t>).</w:t>
      </w:r>
    </w:p>
    <w:p w14:paraId="076C2078" w14:textId="7A8121FC" w:rsidR="00C66549" w:rsidRPr="00C66549" w:rsidRDefault="00EC6397" w:rsidP="00C66549">
      <w:pPr>
        <w:pStyle w:val="Heading2"/>
      </w:pPr>
      <w:bookmarkStart w:id="427" w:name="_Ref493349997"/>
      <w:bookmarkStart w:id="428" w:name="_Ref493350451"/>
      <w:bookmarkStart w:id="429" w:name="_Toc528157226"/>
      <w:r>
        <w:t>run object</w:t>
      </w:r>
      <w:bookmarkEnd w:id="427"/>
      <w:bookmarkEnd w:id="428"/>
      <w:bookmarkEnd w:id="429"/>
    </w:p>
    <w:p w14:paraId="10E42C1C" w14:textId="534C375F" w:rsidR="000D32C1" w:rsidRDefault="000D32C1" w:rsidP="000D32C1">
      <w:pPr>
        <w:pStyle w:val="Heading3"/>
      </w:pPr>
      <w:bookmarkStart w:id="430" w:name="_Toc528157227"/>
      <w:r>
        <w:t>General</w:t>
      </w:r>
      <w:bookmarkEnd w:id="43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B162F2E"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E3B9C">
        <w:t>3.12.6</w:t>
      </w:r>
      <w:r>
        <w:fldChar w:fldCharType="end"/>
      </w:r>
      <w:r w:rsidR="00893398">
        <w:t>.</w:t>
      </w:r>
    </w:p>
    <w:p w14:paraId="458D3C95" w14:textId="47EA4583"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E3B9C">
        <w:t>3.15</w:t>
      </w:r>
      <w:r>
        <w:fldChar w:fldCharType="end"/>
      </w:r>
      <w:r>
        <w:t>)</w:t>
      </w:r>
      <w:r w:rsidR="00893398">
        <w:t>.</w:t>
      </w:r>
    </w:p>
    <w:p w14:paraId="5659FE03" w14:textId="398D62B9" w:rsidR="00C66549" w:rsidRDefault="00C66549" w:rsidP="00893398">
      <w:pPr>
        <w:pStyle w:val="Codesmall"/>
      </w:pPr>
      <w:r>
        <w:t xml:space="preserve">  },</w:t>
      </w:r>
    </w:p>
    <w:p w14:paraId="5572A9C8" w14:textId="2F7A64B8"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E3B9C">
        <w:t>3.12.14</w:t>
      </w:r>
      <w:r>
        <w:fldChar w:fldCharType="end"/>
      </w:r>
      <w:r w:rsidR="00893398">
        <w:t>.</w:t>
      </w:r>
    </w:p>
    <w:p w14:paraId="2AB9C865" w14:textId="68161F9F" w:rsidR="00C66549" w:rsidRDefault="00C66549" w:rsidP="00893398">
      <w:pPr>
        <w:pStyle w:val="Codesmall"/>
      </w:pPr>
      <w:r>
        <w:t xml:space="preserve">    {</w:t>
      </w:r>
    </w:p>
    <w:p w14:paraId="34499818" w14:textId="3740DCF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E3B9C">
        <w:t>3.21</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431" w:name="_Ref522953645"/>
      <w:bookmarkStart w:id="432" w:name="_Toc528157228"/>
      <w:r>
        <w:t>external</w:t>
      </w:r>
      <w:r w:rsidR="007072B1">
        <w:t>Property</w:t>
      </w:r>
      <w:r>
        <w:t>Files property</w:t>
      </w:r>
      <w:bookmarkEnd w:id="431"/>
      <w:bookmarkEnd w:id="432"/>
    </w:p>
    <w:p w14:paraId="3E8B7EF9" w14:textId="6DFD68BA" w:rsidR="000F505D" w:rsidRPr="000F505D" w:rsidRDefault="00AF60C1" w:rsidP="000F505D">
      <w:pPr>
        <w:pStyle w:val="Heading4"/>
      </w:pPr>
      <w:bookmarkStart w:id="433" w:name="_Toc528157229"/>
      <w:r>
        <w:t>Rationale</w:t>
      </w:r>
      <w:bookmarkEnd w:id="433"/>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lastRenderedPageBreak/>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3D2E2B8A"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CE3B9C">
        <w:t>4</w:t>
      </w:r>
      <w:r>
        <w:fldChar w:fldCharType="end"/>
      </w:r>
      <w:r>
        <w:t>.</w:t>
      </w:r>
    </w:p>
    <w:p w14:paraId="36AA7B85" w14:textId="3D4F255A"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CE3B9C">
        <w:t>3.12.15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CE3B9C">
        <w:t>3.15.8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CE3B9C">
        <w:t>3.10.6.4</w:t>
      </w:r>
      <w:r w:rsidR="000F505D">
        <w:fldChar w:fldCharType="end"/>
      </w:r>
      <w:r w:rsidR="000F505D">
        <w:t>).</w:t>
      </w:r>
    </w:p>
    <w:p w14:paraId="0FDFB684" w14:textId="774F83CA" w:rsidR="00AF60C1" w:rsidRPr="00C43CC5" w:rsidRDefault="00AF60C1" w:rsidP="00AF60C1">
      <w:pPr>
        <w:pStyle w:val="Heading4"/>
      </w:pPr>
      <w:bookmarkStart w:id="434" w:name="_Toc528157230"/>
      <w:r>
        <w:t>Property definition</w:t>
      </w:r>
      <w:bookmarkEnd w:id="434"/>
    </w:p>
    <w:p w14:paraId="60C8318A" w14:textId="0581CBC3"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49BB74F" w:rsidR="000F505D" w:rsidRPr="000F505D" w:rsidRDefault="000F505D" w:rsidP="000F505D">
      <w:pPr>
        <w:pStyle w:val="ListParagraph"/>
        <w:numPr>
          <w:ilvl w:val="0"/>
          <w:numId w:val="65"/>
        </w:numPr>
        <w:rPr>
          <w:rStyle w:val="CODEtemp"/>
        </w:rPr>
      </w:pPr>
      <w:r w:rsidRPr="000F505D">
        <w:rPr>
          <w:rStyle w:val="CODEtemp"/>
        </w:rPr>
        <w:t>conversion</w:t>
      </w:r>
    </w:p>
    <w:p w14:paraId="74D42C0F" w14:textId="02C1F6B8" w:rsidR="000F505D" w:rsidRPr="000F505D" w:rsidRDefault="000F505D" w:rsidP="000F505D">
      <w:pPr>
        <w:pStyle w:val="ListParagraph"/>
        <w:numPr>
          <w:ilvl w:val="0"/>
          <w:numId w:val="65"/>
        </w:numPr>
        <w:rPr>
          <w:rStyle w:val="CODEtemp"/>
        </w:rPr>
      </w:pPr>
      <w:r w:rsidRPr="000F505D">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57FD5CA3" w:rsidR="000F505D" w:rsidRPr="000F505D" w:rsidRDefault="000F505D" w:rsidP="000F505D">
      <w:pPr>
        <w:pStyle w:val="ListParagraph"/>
        <w:numPr>
          <w:ilvl w:val="0"/>
          <w:numId w:val="65"/>
        </w:numPr>
        <w:rPr>
          <w:rStyle w:val="CODEtemp"/>
        </w:rPr>
      </w:pPr>
      <w:r w:rsidRPr="000F505D">
        <w:rPr>
          <w:rStyle w:val="CODEtemp"/>
        </w:rPr>
        <w:t>invocations</w:t>
      </w:r>
    </w:p>
    <w:p w14:paraId="2DD7B18F" w14:textId="4BCD8518" w:rsidR="000F505D" w:rsidRPr="000F505D" w:rsidRDefault="000F505D" w:rsidP="000F505D">
      <w:pPr>
        <w:pStyle w:val="ListParagraph"/>
        <w:numPr>
          <w:ilvl w:val="0"/>
          <w:numId w:val="65"/>
        </w:numPr>
        <w:rPr>
          <w:rStyle w:val="CODEtemp"/>
        </w:rPr>
      </w:pPr>
      <w:r w:rsidRPr="000F505D">
        <w:rPr>
          <w:rStyle w:val="CODEtemp"/>
        </w:rPr>
        <w:t>logicalLocations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7919ECED" w14:textId="6D67E58D" w:rsidR="000F505D" w:rsidRPr="000F505D" w:rsidRDefault="000F505D" w:rsidP="000F505D">
      <w:pPr>
        <w:pStyle w:val="ListParagraph"/>
        <w:numPr>
          <w:ilvl w:val="0"/>
          <w:numId w:val="65"/>
        </w:numPr>
        <w:rPr>
          <w:rStyle w:val="CODEtemp"/>
        </w:rPr>
      </w:pPr>
      <w:r w:rsidRPr="000F505D">
        <w:rPr>
          <w:rStyle w:val="CODEtemp"/>
        </w:rPr>
        <w:t>results</w:t>
      </w:r>
    </w:p>
    <w:p w14:paraId="45DE4A38" w14:textId="23C464AD" w:rsidR="000F505D" w:rsidRPr="000F505D" w:rsidRDefault="000F505D" w:rsidP="000F505D">
      <w:pPr>
        <w:pStyle w:val="ListParagraph"/>
        <w:numPr>
          <w:ilvl w:val="0"/>
          <w:numId w:val="65"/>
        </w:numPr>
        <w:rPr>
          <w:rStyle w:val="CODEtemp"/>
        </w:rPr>
      </w:pPr>
      <w:r w:rsidRPr="000F505D">
        <w:rPr>
          <w:rStyle w:val="CODEtemp"/>
        </w:rPr>
        <w:t>properties</w:t>
      </w:r>
    </w:p>
    <w:p w14:paraId="4F7C8345" w14:textId="4B17EBA2"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CE3B9C">
        <w:t>3.13</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1B59E05F" w14:textId="72F4DF11" w:rsidR="000F505D" w:rsidRPr="000F505D" w:rsidRDefault="000F505D" w:rsidP="000F505D">
      <w:pPr>
        <w:pStyle w:val="ListParagraph"/>
        <w:numPr>
          <w:ilvl w:val="0"/>
          <w:numId w:val="69"/>
        </w:numPr>
        <w:rPr>
          <w:rStyle w:val="CODEtemp"/>
        </w:rPr>
      </w:pPr>
      <w:r w:rsidRPr="000F505D">
        <w:rPr>
          <w:rStyle w:val="CODEtemp"/>
        </w:rPr>
        <w:t>files</w:t>
      </w:r>
    </w:p>
    <w:p w14:paraId="371E9633" w14:textId="2BECEEAE" w:rsidR="000F505D" w:rsidRPr="000F505D" w:rsidRDefault="000F505D" w:rsidP="000F505D">
      <w:pPr>
        <w:pStyle w:val="ListParagraph"/>
        <w:numPr>
          <w:ilvl w:val="0"/>
          <w:numId w:val="69"/>
        </w:numPr>
        <w:rPr>
          <w:rStyle w:val="CODEtemp"/>
        </w:rPr>
      </w:pPr>
      <w:r w:rsidRPr="000F505D">
        <w:rPr>
          <w:rStyle w:val="CODEtemp"/>
        </w:rPr>
        <w:t>graphs</w:t>
      </w:r>
    </w:p>
    <w:p w14:paraId="3B8D4A2D" w14:textId="02AC395B" w:rsidR="000F505D" w:rsidRPr="000F505D" w:rsidRDefault="000F505D" w:rsidP="000F505D">
      <w:pPr>
        <w:pStyle w:val="ListParagraph"/>
        <w:numPr>
          <w:ilvl w:val="0"/>
          <w:numId w:val="69"/>
        </w:numPr>
        <w:rPr>
          <w:rStyle w:val="CODEtemp"/>
        </w:rPr>
      </w:pPr>
      <w:r w:rsidRPr="000F505D">
        <w:rPr>
          <w:rStyle w:val="CODEtemp"/>
        </w:rPr>
        <w:t>logicalLocations</w:t>
      </w:r>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1B526363" w14:textId="190837B8" w:rsidR="000F505D" w:rsidRPr="00604BE7" w:rsidRDefault="000F505D" w:rsidP="000F505D">
      <w:pPr>
        <w:pStyle w:val="ListParagraph"/>
        <w:numPr>
          <w:ilvl w:val="0"/>
          <w:numId w:val="70"/>
        </w:numPr>
        <w:rPr>
          <w:rStyle w:val="CODEtemp"/>
        </w:rPr>
      </w:pPr>
      <w:r w:rsidRPr="00604BE7">
        <w:rPr>
          <w:rStyle w:val="CODEtemp"/>
        </w:rPr>
        <w:t>invocations</w:t>
      </w:r>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0A6D3399" w:rsidR="00604BE7" w:rsidRDefault="00604BE7" w:rsidP="00604BE7">
      <w:pPr>
        <w:pStyle w:val="Note"/>
      </w:pPr>
      <w:r>
        <w:lastRenderedPageBreak/>
        <w:t>EXAMPLE</w:t>
      </w:r>
      <w:r w:rsidR="007072B1">
        <w:t xml:space="preserve"> 1</w:t>
      </w:r>
      <w:r>
        <w:t xml:space="preserve">: In this example, the </w:t>
      </w:r>
      <w:r w:rsidRPr="005679F2">
        <w:rPr>
          <w:rStyle w:val="CODEtemp"/>
        </w:rPr>
        <w:t>run.files</w:t>
      </w:r>
      <w:r>
        <w:t xml:space="preserve"> property is stored in the file </w:t>
      </w:r>
      <w:r w:rsidR="004E2E96" w:rsidRPr="005679F2">
        <w:rPr>
          <w:rStyle w:val="CODEtemp"/>
        </w:rPr>
        <w:t>C:\logs\scantool.files.sarif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70C3D747"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CE3B9C">
        <w:t>3.12.10</w:t>
      </w:r>
      <w:r>
        <w:fldChar w:fldCharType="end"/>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79B439D5" w:rsidR="00604BE7" w:rsidRDefault="00604BE7" w:rsidP="00604BE7">
      <w:pPr>
        <w:pStyle w:val="Code"/>
      </w:pPr>
      <w:r>
        <w:t xml:space="preserve">    "</w:t>
      </w:r>
      <w:r w:rsidR="007072B1">
        <w:t>run.</w:t>
      </w:r>
      <w:r>
        <w:t>files": {</w:t>
      </w:r>
      <w:r w:rsidR="0069571F">
        <w:t xml:space="preserve">           # An external</w:t>
      </w:r>
      <w:r w:rsidR="007072B1">
        <w:t>Property</w:t>
      </w:r>
      <w:r w:rsidR="0069571F">
        <w:t>File object (see §</w:t>
      </w:r>
      <w:r w:rsidR="0069571F">
        <w:fldChar w:fldCharType="begin"/>
      </w:r>
      <w:r w:rsidR="0069571F">
        <w:instrText xml:space="preserve"> REF _Ref525806896 \r \h </w:instrText>
      </w:r>
      <w:r w:rsidR="0069571F">
        <w:fldChar w:fldCharType="separate"/>
      </w:r>
      <w:r w:rsidR="00CE3B9C">
        <w:t>3.13</w:t>
      </w:r>
      <w:r w:rsidR="0069571F">
        <w:fldChar w:fldCharType="end"/>
      </w:r>
      <w:r w:rsidR="0069571F">
        <w:t>).</w:t>
      </w:r>
    </w:p>
    <w:p w14:paraId="3F42E1CE" w14:textId="4A70547E"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CE3B9C">
        <w:t>3.13.2</w:t>
      </w:r>
      <w:r w:rsidR="0069571F">
        <w:fldChar w:fldCharType="end"/>
      </w:r>
      <w:r w:rsidR="0069571F">
        <w:t>.</w:t>
      </w:r>
    </w:p>
    <w:p w14:paraId="312B066E" w14:textId="3685E940" w:rsidR="00604BE7" w:rsidRDefault="00604BE7" w:rsidP="00604BE7">
      <w:pPr>
        <w:pStyle w:val="Code"/>
      </w:pPr>
      <w:r>
        <w:t xml:space="preserve">      </w:t>
      </w:r>
      <w:r w:rsidR="006F4CE3">
        <w:t xml:space="preserve">  </w:t>
      </w:r>
      <w:r>
        <w:t>"uri": "scantool.files.sarif</w:t>
      </w:r>
      <w:r w:rsidR="007072B1">
        <w:t>-external-properties</w:t>
      </w:r>
      <w:r>
        <w:t>",</w:t>
      </w:r>
    </w:p>
    <w:p w14:paraId="5AA27C9B" w14:textId="518E3BCF" w:rsidR="00604BE7" w:rsidRDefault="00604BE7" w:rsidP="00604BE7">
      <w:pPr>
        <w:pStyle w:val="Code"/>
      </w:pPr>
      <w:r>
        <w:t xml:space="preserve">      </w:t>
      </w:r>
      <w:r w:rsidR="006F4CE3">
        <w:t xml:space="preserve">  </w:t>
      </w:r>
      <w:r>
        <w:t>"uriBaseId": "LOGSDIR"</w:t>
      </w:r>
    </w:p>
    <w:p w14:paraId="58994426" w14:textId="1FDAD81F" w:rsidR="006F4CE3" w:rsidRDefault="006F4CE3" w:rsidP="00604BE7">
      <w:pPr>
        <w:pStyle w:val="Code"/>
      </w:pPr>
      <w:r>
        <w:t xml:space="preserve">      },</w:t>
      </w:r>
    </w:p>
    <w:p w14:paraId="29A1D430" w14:textId="36C5E5AA"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CE3B9C">
        <w:t>3.13.3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6F24FE0B" w:rsidR="00604BE7" w:rsidRDefault="00604BE7" w:rsidP="00604BE7">
      <w:pPr>
        <w:pStyle w:val="Code"/>
      </w:pPr>
      <w:r>
        <w:t xml:space="preserve">        </w:t>
      </w:r>
      <w:r w:rsidR="006B7DBD">
        <w:t xml:space="preserve">  </w:t>
      </w:r>
      <w:r>
        <w:t>"uriBaseId": "LOGSDIR"</w:t>
      </w:r>
    </w:p>
    <w:p w14:paraId="78AD6B35" w14:textId="2E2CB2D7" w:rsidR="006B7DBD" w:rsidRDefault="006B7DBD" w:rsidP="00604BE7">
      <w:pPr>
        <w:pStyle w:val="Code"/>
      </w:pPr>
      <w:r>
        <w:t xml:space="preserve">        },</w:t>
      </w:r>
    </w:p>
    <w:p w14:paraId="16B9C0FD" w14:textId="50EDEBAE" w:rsidR="006B7DBD" w:rsidRDefault="006B7DBD" w:rsidP="00604BE7">
      <w:pPr>
        <w:pStyle w:val="Code"/>
      </w:pPr>
      <w:r>
        <w:t xml:space="preserve">        "instanceGuid": "22222222-2222-2222-2222-222222222222"</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4D1AF76C" w:rsidR="00604BE7" w:rsidRDefault="00604BE7" w:rsidP="00604BE7">
      <w:pPr>
        <w:pStyle w:val="Code"/>
      </w:pPr>
      <w:r>
        <w:t xml:space="preserve">    </w:t>
      </w:r>
      <w:r w:rsidR="006B7DBD">
        <w:t xml:space="preserve">    </w:t>
      </w:r>
      <w:r>
        <w:t xml:space="preserve">  "uriBaseId": "LOGSDIR"</w:t>
      </w:r>
    </w:p>
    <w:p w14:paraId="178B0E9A" w14:textId="4092DBD7" w:rsidR="006B7DBD" w:rsidRDefault="006B7DBD" w:rsidP="00604BE7">
      <w:pPr>
        <w:pStyle w:val="Code"/>
      </w:pPr>
      <w:r>
        <w:t xml:space="preserve">        },</w:t>
      </w:r>
    </w:p>
    <w:p w14:paraId="5D08A417" w14:textId="5E7B5F75" w:rsidR="006B7DBD" w:rsidRDefault="006B7DBD" w:rsidP="00604BE7">
      <w:pPr>
        <w:pStyle w:val="Code"/>
      </w:pPr>
      <w:r>
        <w:t xml:space="preserve">        "instanceGuid": "333333333333-3333-3333-3333-333333333333"</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53091E3E"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2052020E"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CE3B9C">
        <w:t>3.12.10</w:t>
      </w:r>
      <w:r>
        <w:fldChar w:fldCharType="end"/>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r w:rsidR="00F11AC4">
        <w:t>externalP</w:t>
      </w:r>
      <w:r>
        <w:t>ropertyFiles": {</w:t>
      </w:r>
    </w:p>
    <w:p w14:paraId="19EAD688" w14:textId="0FB0058F"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CE3B9C">
        <w:t>3.13</w:t>
      </w:r>
      <w:r>
        <w:fldChar w:fldCharType="end"/>
      </w:r>
      <w:r>
        <w:t>).</w:t>
      </w:r>
    </w:p>
    <w:p w14:paraId="6134E5FD" w14:textId="09BDD536" w:rsidR="00294FED" w:rsidRDefault="00294FED" w:rsidP="00294FED">
      <w:pPr>
        <w:pStyle w:val="Code"/>
      </w:pPr>
      <w:r>
        <w:t xml:space="preserve">      "fileLocation": {      # See §</w:t>
      </w:r>
      <w:r>
        <w:fldChar w:fldCharType="begin"/>
      </w:r>
      <w:r>
        <w:instrText xml:space="preserve"> REF _Ref525810081 \r \h </w:instrText>
      </w:r>
      <w:r>
        <w:fldChar w:fldCharType="separate"/>
      </w:r>
      <w:r w:rsidR="00CE3B9C">
        <w:t>3.13.2</w:t>
      </w:r>
      <w:r>
        <w:fldChar w:fldCharType="end"/>
      </w:r>
      <w:r>
        <w:t>.</w:t>
      </w:r>
    </w:p>
    <w:p w14:paraId="4567F8CC" w14:textId="77777777" w:rsidR="00294FED" w:rsidRDefault="00294FED" w:rsidP="00294FED">
      <w:pPr>
        <w:pStyle w:val="Code"/>
      </w:pPr>
      <w:r>
        <w:t xml:space="preserve">        "uri": "scantool.sarif-external-properties",</w:t>
      </w:r>
    </w:p>
    <w:p w14:paraId="40C07470" w14:textId="77777777" w:rsidR="00294FED" w:rsidRDefault="00294FED" w:rsidP="00294FED">
      <w:pPr>
        <w:pStyle w:val="Code"/>
      </w:pPr>
      <w:r>
        <w:t xml:space="preserve">        "uriBaseId": "LOGSDIR"</w:t>
      </w:r>
    </w:p>
    <w:p w14:paraId="323FCDB9" w14:textId="77777777" w:rsidR="00294FED" w:rsidRDefault="00294FED" w:rsidP="00294FED">
      <w:pPr>
        <w:pStyle w:val="Code"/>
      </w:pPr>
      <w:r>
        <w:lastRenderedPageBreak/>
        <w:t xml:space="preserve">      },</w:t>
      </w:r>
    </w:p>
    <w:p w14:paraId="54C3EE4C" w14:textId="3D35FB9A"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CE3B9C">
        <w:t>3.13.3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77777777" w:rsidR="00294FED" w:rsidRDefault="00294FED" w:rsidP="00294FED">
      <w:pPr>
        <w:pStyle w:val="Code"/>
      </w:pPr>
      <w:r>
        <w:t xml:space="preserve">        "uriBaseId": "LOGSDIR"</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78D276D0"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CE3B9C">
        <w:t>3.12.10</w:t>
      </w:r>
      <w:r>
        <w:fldChar w:fldCharType="end"/>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t xml:space="preserve">    "results": [</w:t>
      </w:r>
    </w:p>
    <w:p w14:paraId="7D654818" w14:textId="4F288AA4"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CE3B9C">
        <w:t>3.13</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777777" w:rsidR="00F265D8" w:rsidRDefault="00F265D8" w:rsidP="00F265D8">
      <w:pPr>
        <w:pStyle w:val="Code"/>
      </w:pPr>
      <w:r>
        <w:t xml:space="preserve">          "uriBaseId": "LOGSDIR"</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77777777" w:rsidR="00F265D8" w:rsidRDefault="00F265D8" w:rsidP="00F265D8">
      <w:pPr>
        <w:pStyle w:val="Code"/>
      </w:pPr>
      <w:r>
        <w:t xml:space="preserve">          "uriBaseId": "LOGSDIR"</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435" w:name="_Ref526937024"/>
      <w:bookmarkStart w:id="436" w:name="_Toc528157231"/>
      <w:r>
        <w:t>id property</w:t>
      </w:r>
      <w:bookmarkEnd w:id="435"/>
      <w:bookmarkEnd w:id="436"/>
    </w:p>
    <w:p w14:paraId="389493B0" w14:textId="12A7D5E1"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CE3B9C">
        <w:t>3.14</w:t>
      </w:r>
      <w:r>
        <w:fldChar w:fldCharType="end"/>
      </w:r>
      <w:r>
        <w:t>) that describes this run.</w:t>
      </w:r>
    </w:p>
    <w:p w14:paraId="678537B0" w14:textId="59C0F5CC" w:rsidR="00636635" w:rsidRDefault="00636635" w:rsidP="00636635">
      <w:r>
        <w:t>For an example, see §</w:t>
      </w:r>
      <w:r>
        <w:fldChar w:fldCharType="begin"/>
      </w:r>
      <w:r>
        <w:instrText xml:space="preserve"> REF _Ref526936874 \r \h </w:instrText>
      </w:r>
      <w:r>
        <w:fldChar w:fldCharType="separate"/>
      </w:r>
      <w:r w:rsidR="00CE3B9C">
        <w:t>3.14.1</w:t>
      </w:r>
      <w:r>
        <w:fldChar w:fldCharType="end"/>
      </w:r>
      <w:r>
        <w:t>.</w:t>
      </w:r>
    </w:p>
    <w:p w14:paraId="0FE6118B" w14:textId="09B45A4E" w:rsidR="00636635" w:rsidRDefault="00636635" w:rsidP="00636635">
      <w:pPr>
        <w:pStyle w:val="Heading3"/>
      </w:pPr>
      <w:bookmarkStart w:id="437" w:name="_Ref526937372"/>
      <w:bookmarkStart w:id="438" w:name="_Toc528157232"/>
      <w:r>
        <w:t>aggregateIds property</w:t>
      </w:r>
      <w:bookmarkEnd w:id="437"/>
      <w:bookmarkEnd w:id="438"/>
    </w:p>
    <w:p w14:paraId="1964DFAF" w14:textId="234622F2"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CE3B9C">
        <w:t>3.14</w:t>
      </w:r>
      <w:r>
        <w:fldChar w:fldCharType="end"/>
      </w:r>
      <w:r>
        <w:t>) each of which describes an aggregate of runs to which this run belongs.</w:t>
      </w:r>
    </w:p>
    <w:p w14:paraId="66F91BCE" w14:textId="1869931D" w:rsidR="00636635" w:rsidRPr="00636635" w:rsidRDefault="00636635" w:rsidP="00636635">
      <w:r>
        <w:t>For an example, see §</w:t>
      </w:r>
      <w:r>
        <w:fldChar w:fldCharType="begin"/>
      </w:r>
      <w:r>
        <w:instrText xml:space="preserve"> REF _Ref526936874 \r \h </w:instrText>
      </w:r>
      <w:r>
        <w:fldChar w:fldCharType="separate"/>
      </w:r>
      <w:r w:rsidR="00CE3B9C">
        <w:t>3.14.1</w:t>
      </w:r>
      <w:r>
        <w:fldChar w:fldCharType="end"/>
      </w:r>
      <w:r>
        <w:t>.</w:t>
      </w:r>
    </w:p>
    <w:p w14:paraId="2BC037D2" w14:textId="07B23A0B" w:rsidR="000D32C1" w:rsidRDefault="000D32C1" w:rsidP="000D32C1">
      <w:pPr>
        <w:pStyle w:val="Heading3"/>
      </w:pPr>
      <w:bookmarkStart w:id="439" w:name="_Ref493475805"/>
      <w:bookmarkStart w:id="440" w:name="_Toc528157233"/>
      <w:r>
        <w:lastRenderedPageBreak/>
        <w:t>baselineI</w:t>
      </w:r>
      <w:r w:rsidR="00435405">
        <w:t>nstanceGui</w:t>
      </w:r>
      <w:r>
        <w:t>d property</w:t>
      </w:r>
      <w:bookmarkEnd w:id="439"/>
      <w:bookmarkEnd w:id="440"/>
    </w:p>
    <w:p w14:paraId="2AAA192D" w14:textId="77D3EAE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E3B9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CE3B9C">
        <w:t>3.12.3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E3B9C">
        <w:t>3.14.5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4416328"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E3B9C">
        <w:t>3.21.18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E3B9C">
        <w:t>3.21</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441" w:name="_Ref493350956"/>
      <w:bookmarkStart w:id="442" w:name="_Toc528157234"/>
      <w:r>
        <w:t>tool property</w:t>
      </w:r>
      <w:bookmarkEnd w:id="441"/>
      <w:bookmarkEnd w:id="442"/>
    </w:p>
    <w:p w14:paraId="56566E8E" w14:textId="28CD118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E3B9C">
        <w:t>3.15</w:t>
      </w:r>
      <w:r>
        <w:fldChar w:fldCharType="end"/>
      </w:r>
      <w:r w:rsidRPr="003B5868">
        <w:t>) that describes the analysis tool that was run.</w:t>
      </w:r>
    </w:p>
    <w:p w14:paraId="29FA70CD" w14:textId="52EE5F0A" w:rsidR="000D32C1" w:rsidRDefault="000D32C1" w:rsidP="000D32C1">
      <w:pPr>
        <w:pStyle w:val="Heading3"/>
      </w:pPr>
      <w:bookmarkStart w:id="443" w:name="_Ref507657941"/>
      <w:bookmarkStart w:id="444" w:name="_Toc528157235"/>
      <w:r>
        <w:t>invocation</w:t>
      </w:r>
      <w:r w:rsidR="00514F09">
        <w:t>s</w:t>
      </w:r>
      <w:r>
        <w:t xml:space="preserve"> property</w:t>
      </w:r>
      <w:bookmarkEnd w:id="443"/>
      <w:bookmarkEnd w:id="444"/>
    </w:p>
    <w:p w14:paraId="676BBCBB" w14:textId="166E53A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CE3B9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E3B9C">
        <w:t>3.16</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445" w:name="_Toc528157236"/>
      <w:r>
        <w:t>conversion property</w:t>
      </w:r>
      <w:bookmarkEnd w:id="445"/>
    </w:p>
    <w:p w14:paraId="226462F1" w14:textId="49277D5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E3B9C">
        <w:t>3.17</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446" w:name="_Ref511829897"/>
      <w:bookmarkStart w:id="447" w:name="_Toc528157237"/>
      <w:r>
        <w:t>versionControlProvenance property</w:t>
      </w:r>
      <w:bookmarkEnd w:id="446"/>
      <w:bookmarkEnd w:id="447"/>
    </w:p>
    <w:p w14:paraId="40DFBA3C" w14:textId="4F7FF645"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CE3B9C">
        <w:t>3.19</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lastRenderedPageBreak/>
        <w:t>{                                              # A run object.</w:t>
      </w:r>
    </w:p>
    <w:p w14:paraId="1DFFDB15" w14:textId="77777777" w:rsidR="002315DB" w:rsidRDefault="002315DB" w:rsidP="002315DB">
      <w:pPr>
        <w:pStyle w:val="Codesmall"/>
      </w:pPr>
      <w:r>
        <w:t xml:space="preserve">  "versionControlProvenance": [</w:t>
      </w:r>
    </w:p>
    <w:p w14:paraId="7B847FEE" w14:textId="5022FF5A"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CE3B9C">
        <w:t>3.19</w:t>
      </w:r>
      <w:r>
        <w:fldChar w:fldCharType="end"/>
      </w:r>
      <w:r>
        <w:t>).</w:t>
      </w:r>
    </w:p>
    <w:p w14:paraId="252CBC5B" w14:textId="5FC947B7"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CE3B9C">
        <w:t>3.19.3</w:t>
      </w:r>
      <w:r w:rsidR="00EC5421">
        <w:fldChar w:fldCharType="end"/>
      </w:r>
      <w:r>
        <w:t>.</w:t>
      </w:r>
    </w:p>
    <w:p w14:paraId="5C24FC9B" w14:textId="3CE26DD2"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CE3B9C">
        <w:t>3.19.4</w:t>
      </w:r>
      <w:r w:rsidR="00EC5421">
        <w:fldChar w:fldCharType="end"/>
      </w:r>
      <w:r>
        <w:t>.</w:t>
      </w:r>
    </w:p>
    <w:p w14:paraId="1B1D75B0" w14:textId="58C92BF8"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CE3B9C">
        <w:t>3.19.5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448" w:name="_Ref508869459"/>
      <w:bookmarkStart w:id="449" w:name="_Ref508869524"/>
      <w:bookmarkStart w:id="450" w:name="_Ref508869585"/>
      <w:bookmarkStart w:id="451" w:name="_Toc528157238"/>
      <w:bookmarkStart w:id="452" w:name="_Ref493345118"/>
      <w:r>
        <w:t>originalUriBaseIds property</w:t>
      </w:r>
      <w:bookmarkEnd w:id="448"/>
      <w:bookmarkEnd w:id="449"/>
      <w:bookmarkEnd w:id="450"/>
      <w:bookmarkEnd w:id="451"/>
    </w:p>
    <w:p w14:paraId="2DDCF7C4" w14:textId="3A66C377"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E3B9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E3B9C">
        <w:t>3.4.3</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CE3B9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A1443DB"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E3B9C">
        <w:t>3.4.2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3EA6A163"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4ED3B075"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CE3B9C">
        <w:t>3.4.3</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A34799">
      <w:pPr>
        <w:pStyle w:val="ListParagraph"/>
        <w:numPr>
          <w:ilvl w:val="0"/>
          <w:numId w:val="72"/>
        </w:numPr>
      </w:pPr>
      <w:r>
        <w:t xml:space="preserve">Set </w:t>
      </w:r>
      <w:r w:rsidRPr="00F45E15">
        <w:rPr>
          <w:rStyle w:val="CODEtemp"/>
        </w:rPr>
        <w:t>resolvedUri</w:t>
      </w:r>
      <w:r>
        <w:t xml:space="preserve"> to the empty string.</w:t>
      </w:r>
      <w:r>
        <w:br/>
      </w:r>
    </w:p>
    <w:p w14:paraId="179700A3" w14:textId="77777777" w:rsidR="00A34799" w:rsidRDefault="00A34799" w:rsidP="00A34799">
      <w:pPr>
        <w:pStyle w:val="ListParagraph"/>
        <w:numPr>
          <w:ilvl w:val="0"/>
          <w:numId w:val="72"/>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A34799">
      <w:pPr>
        <w:pStyle w:val="ListParagraph"/>
        <w:numPr>
          <w:ilvl w:val="0"/>
          <w:numId w:val="72"/>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w:t>
      </w:r>
      <w:r>
        <w:lastRenderedPageBreak/>
        <w:t xml:space="preserve">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r w:rsidR="00A34799">
        <w:t>.</w:t>
      </w:r>
    </w:p>
    <w:p w14:paraId="338678E9" w14:textId="2D6DE371" w:rsidR="0012319B" w:rsidRDefault="0012319B" w:rsidP="0012319B">
      <w:pPr>
        <w:pStyle w:val="Codesmall"/>
      </w:pPr>
      <w:r>
        <w:t xml:space="preserve">  "originalBaseIds":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198A2829"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7614E4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CE3B9C">
        <w:t>3.21</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C6FB559"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CE3B9C">
        <w:t>3.22</w:t>
      </w:r>
      <w:r w:rsidR="00B213E1">
        <w:fldChar w:fldCharType="end"/>
      </w:r>
      <w:r w:rsidR="00B213E1">
        <w:t>)</w:t>
      </w:r>
      <w:r w:rsidR="00A34799">
        <w:t>.</w:t>
      </w:r>
    </w:p>
    <w:p w14:paraId="26DCDECF" w14:textId="4CE2041B"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CE3B9C">
        <w:t>3.22.2</w:t>
      </w:r>
      <w:r w:rsidR="00C6546E">
        <w:fldChar w:fldCharType="end"/>
      </w:r>
      <w:r w:rsidR="00C6546E">
        <w:t>.</w:t>
      </w:r>
    </w:p>
    <w:p w14:paraId="14E37F0A" w14:textId="299BBC60"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CE3B9C">
        <w:t>3.3</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453" w:name="_Ref507667580"/>
      <w:bookmarkStart w:id="454" w:name="_Toc528157239"/>
      <w:r>
        <w:t>files property</w:t>
      </w:r>
      <w:bookmarkEnd w:id="452"/>
      <w:bookmarkEnd w:id="453"/>
      <w:bookmarkEnd w:id="454"/>
    </w:p>
    <w:p w14:paraId="07E80975" w14:textId="24B82ABD" w:rsidR="006A16A8" w:rsidRDefault="006A16A8" w:rsidP="006A16A8">
      <w:pPr>
        <w:pStyle w:val="Heading4"/>
      </w:pPr>
      <w:bookmarkStart w:id="455" w:name="_Toc528157240"/>
      <w:r>
        <w:t>General</w:t>
      </w:r>
      <w:bookmarkEnd w:id="455"/>
    </w:p>
    <w:p w14:paraId="1A04899C" w14:textId="63505C7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object</w:t>
      </w:r>
      <w:r w:rsidR="004A12C7">
        <w:t xml:space="preserve"> (§</w:t>
      </w:r>
      <w:r w:rsidR="004A12C7">
        <w:fldChar w:fldCharType="begin"/>
      </w:r>
      <w:r w:rsidR="004A12C7">
        <w:instrText xml:space="preserve"> REF _Ref508798892 \r \h </w:instrText>
      </w:r>
      <w:r w:rsidR="004A12C7">
        <w:fldChar w:fldCharType="separate"/>
      </w:r>
      <w:r w:rsidR="00CE3B9C">
        <w:t>3.6</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EBB25C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CE3B9C">
        <w:t>3.16.5</w:t>
      </w:r>
      <w:r w:rsidR="00F132B2">
        <w:fldChar w:fldCharType="end"/>
      </w:r>
      <w:r w:rsidR="00F132B2">
        <w:t>, §</w:t>
      </w:r>
      <w:r w:rsidR="00F132B2">
        <w:fldChar w:fldCharType="begin"/>
      </w:r>
      <w:r w:rsidR="00F132B2">
        <w:instrText xml:space="preserve"> REF _Ref508987354 \r \h </w:instrText>
      </w:r>
      <w:r w:rsidR="00F132B2">
        <w:fldChar w:fldCharType="separate"/>
      </w:r>
      <w:r w:rsidR="00CE3B9C">
        <w:t>3.21.19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2D28D313" w:rsidR="003B5868" w:rsidRDefault="003B5868" w:rsidP="00C85F5E">
      <w:pPr>
        <w:pStyle w:val="Codesmall"/>
      </w:pPr>
      <w:r>
        <w:t xml:space="preserve">    "hashes": </w:t>
      </w:r>
      <w:r w:rsidR="00C16C96">
        <w:t>{</w:t>
      </w:r>
    </w:p>
    <w:p w14:paraId="7A9747BB" w14:textId="43E7F11A" w:rsidR="003B5868" w:rsidRDefault="003B5868" w:rsidP="00C85F5E">
      <w:pPr>
        <w:pStyle w:val="Codesmall"/>
      </w:pPr>
      <w:r>
        <w:t xml:space="preserve">      "</w:t>
      </w:r>
      <w:r w:rsidR="00C16C96">
        <w:t>sha-256</w:t>
      </w:r>
      <w:r>
        <w:t>": "b13ce2678a8807ba0765ab94a0ecd394f869bc81"</w:t>
      </w:r>
    </w:p>
    <w:p w14:paraId="165F481D" w14:textId="290967F4"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7F6A01F8" w14:textId="13A3750A" w:rsidR="00C85F5E" w:rsidRDefault="00C85F5E" w:rsidP="00C85F5E">
      <w:pPr>
        <w:pStyle w:val="Heading4"/>
      </w:pPr>
      <w:bookmarkStart w:id="456" w:name="_Ref508985072"/>
      <w:bookmarkStart w:id="457" w:name="_Toc528157241"/>
      <w:r>
        <w:t>Property names</w:t>
      </w:r>
      <w:bookmarkEnd w:id="456"/>
      <w:bookmarkEnd w:id="457"/>
    </w:p>
    <w:p w14:paraId="2525CEB8" w14:textId="5B88939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CE3B9C">
        <w:t>3.3</w:t>
      </w:r>
      <w:r>
        <w:fldChar w:fldCharType="end"/>
      </w:r>
      <w:r>
        <w:t>) within the run. The syntax for the property names is:</w:t>
      </w:r>
    </w:p>
    <w:p w14:paraId="36781F9E" w14:textId="77777777" w:rsidR="00C85F5E" w:rsidRDefault="00C85F5E" w:rsidP="00C85F5E">
      <w:pPr>
        <w:pStyle w:val="Codesmall"/>
      </w:pPr>
      <w:r>
        <w:lastRenderedPageBreak/>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458" w:name="_Hlk508703537"/>
      <w:r>
        <w:t>relative property name</w:t>
      </w:r>
      <w:bookmarkEnd w:id="458"/>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5FA711B3"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CE3B9C">
        <w:t>3.4.2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E3B9C">
        <w:t>3.4.2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0682254" w:rsidR="00C85F5E" w:rsidRDefault="00C85F5E" w:rsidP="00C85F5E">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32923A5F" w14:textId="77777777" w:rsidR="00C85F5E" w:rsidRDefault="00C85F5E" w:rsidP="00C85F5E">
      <w:pPr>
        <w:pStyle w:val="Codesmall"/>
      </w:pPr>
      <w:r>
        <w:t xml:space="preserve">  "results": [</w:t>
      </w:r>
    </w:p>
    <w:p w14:paraId="2ED60C67" w14:textId="44B63D37"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w:t>
      </w:r>
    </w:p>
    <w:p w14:paraId="64A6A69B" w14:textId="77777777" w:rsidR="00C85F5E" w:rsidRDefault="00C85F5E" w:rsidP="00C85F5E">
      <w:pPr>
        <w:pStyle w:val="Codesmall"/>
      </w:pPr>
      <w:r>
        <w:t xml:space="preserve">      "relatedLocations": [</w:t>
      </w:r>
    </w:p>
    <w:p w14:paraId="68526452" w14:textId="13D7700B"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CE3B9C">
        <w:t>3.36</w:t>
      </w:r>
      <w:r>
        <w:fldChar w:fldCharType="end"/>
      </w:r>
      <w:r>
        <w:t>).</w:t>
      </w:r>
    </w:p>
    <w:p w14:paraId="3BDF79BA" w14:textId="4298D62C"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CE3B9C">
        <w:t>3.23</w:t>
      </w:r>
      <w:r>
        <w:fldChar w:fldCharType="end"/>
      </w:r>
      <w:r>
        <w:t>).</w:t>
      </w:r>
    </w:p>
    <w:p w14:paraId="074DA98B" w14:textId="1DB2E6D2"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CE3B9C">
        <w:t>3.3</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73B6D1F"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E3B9C">
        <w:t>3.4.2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63B330D0" w:rsidR="00C85F5E" w:rsidRDefault="00C85F5E" w:rsidP="00C85F5E">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0E9FFF9F" w14:textId="77777777" w:rsidR="00C85F5E" w:rsidRDefault="00C85F5E" w:rsidP="00C85F5E">
      <w:pPr>
        <w:pStyle w:val="Codesmall"/>
      </w:pPr>
      <w:r>
        <w:t xml:space="preserve">  "results": [</w:t>
      </w:r>
    </w:p>
    <w:p w14:paraId="2B1E2CCA" w14:textId="682EDD1A"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w:t>
      </w:r>
    </w:p>
    <w:p w14:paraId="3FA8FEF0" w14:textId="77777777" w:rsidR="00C85F5E" w:rsidRDefault="00C85F5E" w:rsidP="00C85F5E">
      <w:pPr>
        <w:pStyle w:val="Codesmall"/>
      </w:pPr>
      <w:r>
        <w:t xml:space="preserve">      "relatedLocations": [</w:t>
      </w:r>
    </w:p>
    <w:p w14:paraId="51490C33" w14:textId="3702989B"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CE3B9C">
        <w:t>3.22</w:t>
      </w:r>
      <w:r w:rsidR="009A40CD">
        <w:fldChar w:fldCharType="end"/>
      </w:r>
      <w:r>
        <w:t>).</w:t>
      </w:r>
    </w:p>
    <w:p w14:paraId="7A65DBF0" w14:textId="51D5089A"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CE3B9C">
        <w:t>3.23</w:t>
      </w:r>
      <w:r>
        <w:fldChar w:fldCharType="end"/>
      </w:r>
      <w:r>
        <w:t>).</w:t>
      </w:r>
    </w:p>
    <w:p w14:paraId="30B3771B" w14:textId="4C6BC7DD"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CE3B9C">
        <w:t>3.3</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lastRenderedPageBreak/>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5821FFAD"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CE3B9C">
        <w:t>3.4.3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491EF962"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CE3B9C">
        <w:t>3.12</w:t>
      </w:r>
      <w:r w:rsidR="00CD6CD4">
        <w:fldChar w:fldCharType="end"/>
      </w:r>
      <w:r w:rsidR="00CD6CD4">
        <w:t>).</w:t>
      </w:r>
    </w:p>
    <w:p w14:paraId="7882A361" w14:textId="77777777" w:rsidR="00C85F5E" w:rsidRDefault="00C85F5E" w:rsidP="00C85F5E">
      <w:pPr>
        <w:pStyle w:val="Codesmall"/>
      </w:pPr>
      <w:r>
        <w:t xml:space="preserve">  "results": [</w:t>
      </w:r>
    </w:p>
    <w:p w14:paraId="46C2C9A8" w14:textId="16F199DE"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CE3B9C">
        <w:t>3.21</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5941DCC"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CE3B9C">
        <w:t>3.22</w:t>
      </w:r>
      <w:r w:rsidR="009A40CD">
        <w:fldChar w:fldCharType="end"/>
      </w:r>
      <w:r w:rsidR="00EB5421">
        <w:t>).</w:t>
      </w:r>
    </w:p>
    <w:p w14:paraId="39ADA288" w14:textId="1ACED178"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CE3B9C">
        <w:t>3.23</w:t>
      </w:r>
      <w:r w:rsidR="00EB5421">
        <w:fldChar w:fldCharType="end"/>
      </w:r>
      <w:r w:rsidR="00EB5421">
        <w:t>).</w:t>
      </w:r>
    </w:p>
    <w:p w14:paraId="5540FCD1" w14:textId="2E9EF30F"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CE3B9C">
        <w:t>3.3</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DA2202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6AC3737D" w:rsidR="00C85F5E" w:rsidRDefault="00C85F5E" w:rsidP="00C85F5E">
      <w:pPr>
        <w:pStyle w:val="Codesmall"/>
      </w:pPr>
      <w:r>
        <w:lastRenderedPageBreak/>
        <w:t>{                                  # A run object</w:t>
      </w:r>
      <w:r w:rsidR="00EB5632">
        <w:t xml:space="preserve"> (§</w:t>
      </w:r>
      <w:r w:rsidR="00EB5632">
        <w:fldChar w:fldCharType="begin"/>
      </w:r>
      <w:r w:rsidR="00EB5632">
        <w:instrText xml:space="preserve"> REF _Ref493349997 \r \h </w:instrText>
      </w:r>
      <w:r w:rsidR="00EB5632">
        <w:fldChar w:fldCharType="separate"/>
      </w:r>
      <w:r w:rsidR="00CE3B9C">
        <w:t>3.12</w:t>
      </w:r>
      <w:r w:rsidR="00EB5632">
        <w:fldChar w:fldCharType="end"/>
      </w:r>
      <w:r w:rsidR="00EB5632">
        <w:t>)</w:t>
      </w:r>
    </w:p>
    <w:p w14:paraId="3DE82FBC" w14:textId="77777777" w:rsidR="00C85F5E" w:rsidRDefault="00C85F5E" w:rsidP="00C85F5E">
      <w:pPr>
        <w:pStyle w:val="Codesmall"/>
      </w:pPr>
      <w:r>
        <w:t xml:space="preserve">  "results": [</w:t>
      </w:r>
    </w:p>
    <w:p w14:paraId="0F7C0894" w14:textId="15C9E9BB"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CE3B9C">
        <w:t>3.21</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088BAC94"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CE3B9C">
        <w:t>3.22</w:t>
      </w:r>
      <w:r w:rsidR="00EB5632">
        <w:fldChar w:fldCharType="end"/>
      </w:r>
      <w:r w:rsidR="00EB5632">
        <w:t>)</w:t>
      </w:r>
    </w:p>
    <w:p w14:paraId="1A34D47A" w14:textId="4BAB66B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CE3B9C">
        <w:t>3.23</w:t>
      </w:r>
      <w:r w:rsidR="00EB5632">
        <w:fldChar w:fldCharType="end"/>
      </w:r>
      <w:r w:rsidR="00EB5632">
        <w:t>)</w:t>
      </w:r>
    </w:p>
    <w:p w14:paraId="77C7FCB9" w14:textId="309B7B1F"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CE3B9C">
        <w:t>3.4</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F654CEF"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CE3B9C">
        <w:t>3.4.2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459" w:name="_Toc528157242"/>
      <w:r>
        <w:t>Property values</w:t>
      </w:r>
      <w:bookmarkEnd w:id="459"/>
    </w:p>
    <w:p w14:paraId="7A6BA100" w14:textId="2B6C702B"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CE3B9C">
        <w:t>3.20</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CE3B9C">
        <w:t>3.12.11.2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lastRenderedPageBreak/>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015F3A5A"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CE3B9C">
        <w:t>3.4.2</w:t>
      </w:r>
      <w:r w:rsidR="0054415E">
        <w:fldChar w:fldCharType="end"/>
      </w:r>
      <w:r w:rsidRPr="001C3E3E">
        <w:t>.</w:t>
      </w:r>
    </w:p>
    <w:p w14:paraId="7F2B59B5" w14:textId="75CBA83F"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CE3B9C">
        <w:t>3.20.2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CE3B9C">
        <w:t>3.20.4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CE3B9C">
        <w:t>3.20.5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C69C5CC"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5F22447"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CE3B9C">
        <w:t>3.20</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CD94F8F"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CE3B9C">
        <w:t>3.20.3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460" w:name="_Ref493479000"/>
      <w:bookmarkStart w:id="461" w:name="_Ref493479448"/>
      <w:bookmarkStart w:id="462" w:name="_Toc528157243"/>
      <w:r>
        <w:t>logicalLocations property</w:t>
      </w:r>
      <w:bookmarkEnd w:id="460"/>
      <w:bookmarkEnd w:id="461"/>
      <w:bookmarkEnd w:id="462"/>
    </w:p>
    <w:p w14:paraId="428BC587" w14:textId="24010A3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Pr="00D27F62">
        <w:t>object</w:t>
      </w:r>
      <w:r w:rsidR="00CD4F20">
        <w:t xml:space="preserve"> (§</w:t>
      </w:r>
      <w:r w:rsidR="00CD4F20">
        <w:fldChar w:fldCharType="begin"/>
      </w:r>
      <w:r w:rsidR="00CD4F20">
        <w:instrText xml:space="preserve"> REF _Ref508798892 \r \h </w:instrText>
      </w:r>
      <w:r w:rsidR="00CD4F20">
        <w:fldChar w:fldCharType="separate"/>
      </w:r>
      <w:r w:rsidR="00CE3B9C">
        <w:t>3.6</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49AFE18A"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CE3B9C">
        <w:t>3.22.3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CE3B9C">
        <w:t>3.22.3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CE3B9C">
        <w:t>3.26.2</w:t>
      </w:r>
      <w:r w:rsidR="00DC1421">
        <w:fldChar w:fldCharType="end"/>
      </w:r>
      <w:r w:rsidR="00FE30E5">
        <w:t>.</w:t>
      </w:r>
    </w:p>
    <w:p w14:paraId="1928BB84" w14:textId="0359D93D"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CE3B9C">
        <w:t>3.26</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0B465758" w:rsidR="00D373E0" w:rsidRPr="00D373E0" w:rsidRDefault="00D27F62" w:rsidP="00D373E0">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CE3B9C">
        <w:t>3.22.3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463" w:name="_Ref511820652"/>
      <w:bookmarkStart w:id="464" w:name="_Toc528157244"/>
      <w:r>
        <w:t>graphs property</w:t>
      </w:r>
      <w:bookmarkEnd w:id="463"/>
      <w:bookmarkEnd w:id="464"/>
    </w:p>
    <w:p w14:paraId="2212E1F5" w14:textId="0530527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CE3B9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CE3B9C">
        <w:t>3.29.2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57C5E2FF"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E3B9C">
        <w:t>3.21.14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465" w:name="_Ref493350972"/>
      <w:bookmarkStart w:id="466" w:name="_Toc528157245"/>
      <w:r>
        <w:lastRenderedPageBreak/>
        <w:t>results property</w:t>
      </w:r>
      <w:bookmarkEnd w:id="465"/>
      <w:bookmarkEnd w:id="466"/>
    </w:p>
    <w:p w14:paraId="319EAE63" w14:textId="343B39DA"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E3B9C">
        <w:t>3.21</w:t>
      </w:r>
      <w:r w:rsidR="00FB5300">
        <w:fldChar w:fldCharType="end"/>
      </w:r>
      <w:r w:rsidR="00FB5300" w:rsidRPr="00FB5300">
        <w:t>), each of which represents a single result detected in the course of the run.</w:t>
      </w:r>
    </w:p>
    <w:p w14:paraId="66E8B62B" w14:textId="7CC81583"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E3B9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60FDF54"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CE3B9C">
        <w:t>3.16.12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467" w:name="_Ref493404878"/>
      <w:bookmarkStart w:id="468" w:name="_Toc528157246"/>
      <w:r>
        <w:t>resource</w:t>
      </w:r>
      <w:r w:rsidR="00401BB5">
        <w:t>s property</w:t>
      </w:r>
      <w:bookmarkEnd w:id="467"/>
      <w:bookmarkEnd w:id="468"/>
    </w:p>
    <w:p w14:paraId="1CBD9094" w14:textId="30CA0D0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CE3B9C">
        <w:t>3.37</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469" w:name="_Ref511828248"/>
      <w:bookmarkStart w:id="470" w:name="_Toc528157247"/>
      <w:r>
        <w:t>defaultFileEncoding</w:t>
      </w:r>
      <w:bookmarkEnd w:id="469"/>
      <w:bookmarkEnd w:id="470"/>
    </w:p>
    <w:p w14:paraId="305609EB" w14:textId="52015D2B"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E3B9C">
        <w:t>3.20.9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CE3B9C">
        <w:t>3.20</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CE3B9C">
        <w:t>3.12.11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16795EFB" w:rsidR="00926829" w:rsidRDefault="00926829" w:rsidP="00926829">
      <w:r>
        <w:t>For an example, see §</w:t>
      </w:r>
      <w:r>
        <w:fldChar w:fldCharType="begin"/>
      </w:r>
      <w:r>
        <w:instrText xml:space="preserve"> REF _Ref511828128 \r \h </w:instrText>
      </w:r>
      <w:r>
        <w:fldChar w:fldCharType="separate"/>
      </w:r>
      <w:r w:rsidR="00CE3B9C">
        <w:t>3.20.9</w:t>
      </w:r>
      <w:r>
        <w:fldChar w:fldCharType="end"/>
      </w:r>
      <w:r>
        <w:t>.</w:t>
      </w:r>
    </w:p>
    <w:p w14:paraId="44FDA287" w14:textId="3E8323D4" w:rsidR="00153C25" w:rsidRDefault="00153C25" w:rsidP="00153C25">
      <w:pPr>
        <w:pStyle w:val="Heading3"/>
      </w:pPr>
      <w:bookmarkStart w:id="471" w:name="_Ref516063927"/>
      <w:bookmarkStart w:id="472" w:name="_Toc528157248"/>
      <w:r>
        <w:t>columnKind property</w:t>
      </w:r>
      <w:bookmarkEnd w:id="471"/>
      <w:bookmarkEnd w:id="472"/>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473" w:name="_Ref503355262"/>
      <w:bookmarkStart w:id="474" w:name="_Toc528157249"/>
      <w:r>
        <w:lastRenderedPageBreak/>
        <w:t>richMessageMimeType property</w:t>
      </w:r>
      <w:bookmarkEnd w:id="473"/>
      <w:bookmarkEnd w:id="474"/>
    </w:p>
    <w:p w14:paraId="6FE5FA9A" w14:textId="581D4A9F"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CE3B9C">
        <w:t>3.10.3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1B6CB39"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CE3B9C">
        <w:t>3.10.3.2</w:t>
      </w:r>
      <w:r>
        <w:fldChar w:fldCharType="end"/>
      </w:r>
      <w:r>
        <w:t>.</w:t>
      </w:r>
    </w:p>
    <w:p w14:paraId="0976C2B8" w14:textId="69407A93" w:rsidR="00D65090" w:rsidRDefault="00D65090" w:rsidP="00D65090">
      <w:pPr>
        <w:pStyle w:val="Heading3"/>
      </w:pPr>
      <w:bookmarkStart w:id="475" w:name="_Ref510017893"/>
      <w:bookmarkStart w:id="476" w:name="_Toc528157250"/>
      <w:r>
        <w:t>redactionToken</w:t>
      </w:r>
      <w:bookmarkEnd w:id="475"/>
      <w:r>
        <w:t xml:space="preserve"> property</w:t>
      </w:r>
      <w:bookmarkEnd w:id="476"/>
    </w:p>
    <w:p w14:paraId="0674C185" w14:textId="51C730B9" w:rsidR="00D65090" w:rsidRDefault="00D65090" w:rsidP="00D65090">
      <w:r>
        <w:t>If the value of any redaction-aware property (§</w:t>
      </w:r>
      <w:r>
        <w:fldChar w:fldCharType="begin"/>
      </w:r>
      <w:r>
        <w:instrText xml:space="preserve"> REF _Ref510017878 \r \h </w:instrText>
      </w:r>
      <w:r>
        <w:fldChar w:fldCharType="separate"/>
      </w:r>
      <w:r w:rsidR="00CE3B9C">
        <w:t>3.5.2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477"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478" w:name="_Ref525806896"/>
      <w:bookmarkStart w:id="479" w:name="_Toc528157251"/>
      <w:bookmarkEnd w:id="477"/>
      <w:r>
        <w:t>externa</w:t>
      </w:r>
      <w:r w:rsidR="00F265D8">
        <w:t>Property</w:t>
      </w:r>
      <w:r>
        <w:t>File object</w:t>
      </w:r>
      <w:bookmarkEnd w:id="478"/>
      <w:bookmarkEnd w:id="479"/>
    </w:p>
    <w:p w14:paraId="020DB163" w14:textId="0923AD36" w:rsidR="00AF60C1" w:rsidRDefault="00AF60C1" w:rsidP="00AF60C1">
      <w:pPr>
        <w:pStyle w:val="Heading3"/>
      </w:pPr>
      <w:bookmarkStart w:id="480" w:name="_Toc528157252"/>
      <w:r>
        <w:t>General</w:t>
      </w:r>
      <w:bookmarkEnd w:id="480"/>
    </w:p>
    <w:p w14:paraId="38B8B5C7" w14:textId="153E74D5"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CE3B9C">
        <w:t>3.12.2</w:t>
      </w:r>
      <w:r>
        <w:fldChar w:fldCharType="end"/>
      </w:r>
      <w:r>
        <w:t>) that contains the value of an external property.</w:t>
      </w:r>
    </w:p>
    <w:p w14:paraId="31539CEB" w14:textId="2E211526" w:rsidR="00AF60C1" w:rsidRDefault="00AF60C1" w:rsidP="00AF60C1">
      <w:pPr>
        <w:pStyle w:val="Heading3"/>
      </w:pPr>
      <w:bookmarkStart w:id="481" w:name="_Ref525810081"/>
      <w:bookmarkStart w:id="482" w:name="_Toc528157253"/>
      <w:r>
        <w:t>fileLocation property</w:t>
      </w:r>
      <w:bookmarkEnd w:id="481"/>
      <w:bookmarkEnd w:id="482"/>
    </w:p>
    <w:p w14:paraId="46352381" w14:textId="70E5AD52"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CE3B9C">
        <w:t>3.4</w:t>
      </w:r>
      <w:r>
        <w:fldChar w:fldCharType="end"/>
      </w:r>
      <w:r>
        <w:t xml:space="preserve">) that specifies the location of the external </w:t>
      </w:r>
      <w:r w:rsidR="00F265D8">
        <w:t xml:space="preserve">property </w:t>
      </w:r>
      <w:r>
        <w:t>file.</w:t>
      </w:r>
    </w:p>
    <w:p w14:paraId="79BAE496" w14:textId="3CA95365"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CE3B9C">
        <w:t>3.4.3</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483" w:name="_Ref525810085"/>
      <w:bookmarkStart w:id="484" w:name="_Toc528157254"/>
      <w:r>
        <w:t>instanceGuid property</w:t>
      </w:r>
      <w:bookmarkEnd w:id="483"/>
      <w:bookmarkEnd w:id="484"/>
    </w:p>
    <w:p w14:paraId="54EBB426" w14:textId="295AA7B2"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CE3B9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3769655" w14:textId="58B2A61C" w:rsidR="00636635" w:rsidRDefault="00636635" w:rsidP="00636635">
      <w:pPr>
        <w:pStyle w:val="Heading2"/>
      </w:pPr>
      <w:bookmarkStart w:id="485" w:name="_Ref526936831"/>
      <w:bookmarkStart w:id="486" w:name="_Toc528157255"/>
      <w:r>
        <w:t>runAutomationDetails object</w:t>
      </w:r>
      <w:bookmarkEnd w:id="485"/>
      <w:bookmarkEnd w:id="486"/>
    </w:p>
    <w:p w14:paraId="589B6DF1" w14:textId="63103A8B" w:rsidR="00636635" w:rsidRDefault="00636635" w:rsidP="00636635">
      <w:pPr>
        <w:pStyle w:val="Heading3"/>
      </w:pPr>
      <w:bookmarkStart w:id="487" w:name="_Ref526936874"/>
      <w:bookmarkStart w:id="488" w:name="_Toc528157256"/>
      <w:r>
        <w:t>General</w:t>
      </w:r>
      <w:bookmarkEnd w:id="487"/>
      <w:bookmarkEnd w:id="488"/>
    </w:p>
    <w:p w14:paraId="00A2DEFC" w14:textId="52796ED2" w:rsidR="00A0147E" w:rsidRDefault="00A0147E" w:rsidP="00A0147E">
      <w:bookmarkStart w:id="489" w:name="_Hlk526586231"/>
      <w:r>
        <w:t xml:space="preserve">A </w:t>
      </w:r>
      <w:r>
        <w:rPr>
          <w:rStyle w:val="CODEtemp"/>
        </w:rPr>
        <w:t>runAutomationDetails</w:t>
      </w:r>
      <w:r>
        <w:t xml:space="preserve"> object contains information that specifies its containing </w:t>
      </w:r>
      <w:bookmarkEnd w:id="489"/>
      <w:r w:rsidRPr="00023F62">
        <w:rPr>
          <w:rStyle w:val="CODEtemp"/>
        </w:rPr>
        <w:t>run</w:t>
      </w:r>
      <w:r>
        <w:t xml:space="preserve"> object’s (§</w:t>
      </w:r>
      <w:r>
        <w:fldChar w:fldCharType="begin"/>
      </w:r>
      <w:r>
        <w:instrText xml:space="preserve"> REF _Ref493349997 \r \h </w:instrText>
      </w:r>
      <w:r>
        <w:fldChar w:fldCharType="separate"/>
      </w:r>
      <w:r w:rsidR="00CE3B9C">
        <w:t>3.12</w:t>
      </w:r>
      <w:r>
        <w:fldChar w:fldCharType="end"/>
      </w:r>
      <w:r>
        <w:t>) identity and role within an engineering system.</w:t>
      </w:r>
    </w:p>
    <w:p w14:paraId="1BC6A237" w14:textId="77777777" w:rsidR="00A0147E" w:rsidRPr="001E4552" w:rsidRDefault="00A0147E" w:rsidP="00A0147E">
      <w:pPr>
        <w:pStyle w:val="Note"/>
      </w:pPr>
      <w:r>
        <w:lastRenderedPageBreak/>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0BA7E057"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CE3B9C">
        <w:t>3.12</w:t>
      </w:r>
      <w:r w:rsidR="008B6DA3">
        <w:fldChar w:fldCharType="end"/>
      </w:r>
      <w:r>
        <w:t>).</w:t>
      </w:r>
    </w:p>
    <w:p w14:paraId="340889C7" w14:textId="7CA9602B"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CE3B9C">
        <w:t>3.12.3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602F855C"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CE3B9C">
        <w:t>3.12.4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490" w:name="_Toc528157257"/>
      <w:r>
        <w:t>Constraints</w:t>
      </w:r>
      <w:bookmarkEnd w:id="490"/>
    </w:p>
    <w:p w14:paraId="2467F699" w14:textId="0A1E2C97"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CE3B9C">
        <w:t>3.14.4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CE3B9C">
        <w:t>3.14.5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CE3B9C">
        <w:t>3.14.6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491" w:name="_Toc528157258"/>
      <w:r>
        <w:t>description property</w:t>
      </w:r>
      <w:bookmarkEnd w:id="491"/>
    </w:p>
    <w:p w14:paraId="25D213B4" w14:textId="45DA7469"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w:t>
      </w:r>
    </w:p>
    <w:p w14:paraId="17390DAB" w14:textId="53CF1BF4" w:rsidR="00636635" w:rsidRDefault="00636635" w:rsidP="00636635">
      <w:pPr>
        <w:pStyle w:val="Heading3"/>
      </w:pPr>
      <w:bookmarkStart w:id="492" w:name="_Ref526936776"/>
      <w:bookmarkStart w:id="493" w:name="_Toc528157259"/>
      <w:r>
        <w:t>instanceId property</w:t>
      </w:r>
      <w:bookmarkEnd w:id="492"/>
      <w:bookmarkEnd w:id="493"/>
    </w:p>
    <w:p w14:paraId="4B70380E" w14:textId="608A91D6" w:rsidR="008B6DA3" w:rsidRDefault="008B6DA3" w:rsidP="008B6DA3">
      <w:bookmarkStart w:id="494"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CE3B9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CE3B9C">
        <w:t>3.12</w:t>
      </w:r>
      <w:r>
        <w:fldChar w:fldCharType="end"/>
      </w:r>
      <w:r>
        <w:t>) object within the engineering system</w:t>
      </w:r>
      <w:bookmarkEnd w:id="494"/>
      <w:r>
        <w:t>.</w:t>
      </w:r>
    </w:p>
    <w:p w14:paraId="2B7F33B6" w14:textId="77777777" w:rsid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DE4A129"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E3B9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495" w:name="_Ref526937044"/>
      <w:bookmarkStart w:id="496" w:name="_Toc528157260"/>
      <w:r>
        <w:t>instanceGuid property</w:t>
      </w:r>
      <w:bookmarkEnd w:id="495"/>
      <w:bookmarkEnd w:id="496"/>
    </w:p>
    <w:p w14:paraId="171C0D57" w14:textId="79A0794F"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CE3B9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497" w:name="_Ref526937456"/>
      <w:bookmarkStart w:id="498" w:name="_Toc528157261"/>
      <w:r>
        <w:t>correlationGuid property</w:t>
      </w:r>
      <w:bookmarkEnd w:id="497"/>
      <w:bookmarkEnd w:id="498"/>
    </w:p>
    <w:p w14:paraId="0DF48F07" w14:textId="63782137"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CE3B9C">
        <w:t>3.5.3</w:t>
      </w:r>
      <w:r>
        <w:fldChar w:fldCharType="end"/>
      </w:r>
      <w:r>
        <w:t>) which is shared by all such runs of the same type, and differs between any two runs of different types.</w:t>
      </w:r>
    </w:p>
    <w:p w14:paraId="7A1FBC28" w14:textId="7BEBAE16"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CE3B9C">
        <w:t>3.14.4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499" w:name="_Ref493350964"/>
      <w:bookmarkStart w:id="500" w:name="_Toc528157262"/>
      <w:r>
        <w:t>tool object</w:t>
      </w:r>
      <w:bookmarkEnd w:id="499"/>
      <w:bookmarkEnd w:id="500"/>
    </w:p>
    <w:p w14:paraId="389A43BD" w14:textId="582B65CB" w:rsidR="00401BB5" w:rsidRDefault="00401BB5" w:rsidP="00401BB5">
      <w:pPr>
        <w:pStyle w:val="Heading3"/>
      </w:pPr>
      <w:bookmarkStart w:id="501" w:name="_Toc528157263"/>
      <w:r>
        <w:t>General</w:t>
      </w:r>
      <w:bookmarkEnd w:id="50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lastRenderedPageBreak/>
        <w:t>EXAMPLE:</w:t>
      </w:r>
    </w:p>
    <w:p w14:paraId="135437D2" w14:textId="0246E037" w:rsidR="00F85576" w:rsidRDefault="00F85576" w:rsidP="00062677">
      <w:pPr>
        <w:pStyle w:val="Codesmall"/>
      </w:pPr>
      <w:r>
        <w:t>{</w:t>
      </w:r>
    </w:p>
    <w:p w14:paraId="20EE1BFA" w14:textId="7956637F"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CE3B9C">
        <w:t>3.15.2</w:t>
      </w:r>
      <w:r>
        <w:fldChar w:fldCharType="end"/>
      </w:r>
    </w:p>
    <w:p w14:paraId="69B4117F" w14:textId="1E4230AA"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CE3B9C">
        <w:t>3.15.3</w:t>
      </w:r>
      <w:r>
        <w:fldChar w:fldCharType="end"/>
      </w:r>
    </w:p>
    <w:p w14:paraId="3C102082" w14:textId="14E6EE7F"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CE3B9C">
        <w:t>3.15.4</w:t>
      </w:r>
      <w:r>
        <w:fldChar w:fldCharType="end"/>
      </w:r>
    </w:p>
    <w:p w14:paraId="51BC003B" w14:textId="26850DEA"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CE3B9C">
        <w:t>3.15.5</w:t>
      </w:r>
      <w:r>
        <w:fldChar w:fldCharType="end"/>
      </w:r>
    </w:p>
    <w:p w14:paraId="3461AB94" w14:textId="3FEF40B8"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CE3B9C">
        <w:t>3.15.6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502" w:name="_Ref493409155"/>
      <w:bookmarkStart w:id="503" w:name="_Toc528157264"/>
      <w:r>
        <w:t>name property</w:t>
      </w:r>
      <w:bookmarkEnd w:id="502"/>
      <w:bookmarkEnd w:id="50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504" w:name="_Ref493409168"/>
      <w:bookmarkStart w:id="505" w:name="_Toc528157265"/>
      <w:r>
        <w:t>fullName property</w:t>
      </w:r>
      <w:bookmarkEnd w:id="504"/>
      <w:bookmarkEnd w:id="50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506" w:name="_Ref493409198"/>
      <w:bookmarkStart w:id="507" w:name="_Toc528157266"/>
      <w:r>
        <w:t>semanticVersion property</w:t>
      </w:r>
      <w:bookmarkEnd w:id="506"/>
      <w:bookmarkEnd w:id="507"/>
    </w:p>
    <w:p w14:paraId="0F26CA6A" w14:textId="5C3B8278"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508" w:name="_Ref493409191"/>
      <w:bookmarkStart w:id="509" w:name="_Toc528157267"/>
      <w:r>
        <w:t>version property</w:t>
      </w:r>
      <w:bookmarkEnd w:id="508"/>
      <w:bookmarkEnd w:id="50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510" w:name="_Ref493409205"/>
      <w:bookmarkStart w:id="511" w:name="_Toc528157268"/>
      <w:r>
        <w:t>fileVersion property</w:t>
      </w:r>
      <w:bookmarkEnd w:id="510"/>
      <w:bookmarkEnd w:id="511"/>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512" w:name="_Toc528157269"/>
      <w:r>
        <w:lastRenderedPageBreak/>
        <w:t>downloadUri property</w:t>
      </w:r>
      <w:bookmarkEnd w:id="512"/>
    </w:p>
    <w:p w14:paraId="29604BF7" w14:textId="473DE3CF"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del w:id="513" w:author="Laurence Golding" w:date="2018-11-07T14:16:00Z">
        <w:r w:rsidDel="00680F39">
          <w:delText>[</w:delText>
        </w:r>
        <w:r w:rsidR="002255C2" w:rsidDel="00680F39">
          <w:rPr>
            <w:rStyle w:val="Hyperlink"/>
          </w:rPr>
          <w:fldChar w:fldCharType="begin"/>
        </w:r>
        <w:r w:rsidR="002255C2" w:rsidDel="00680F39">
          <w:rPr>
            <w:rStyle w:val="Hyperlink"/>
          </w:rPr>
          <w:delInstrText xml:space="preserve"> HYPERLINK \l "RFC3986" </w:delInstrText>
        </w:r>
        <w:r w:rsidR="002255C2" w:rsidDel="00680F39">
          <w:rPr>
            <w:rStyle w:val="Hyperlink"/>
          </w:rPr>
          <w:fldChar w:fldCharType="separate"/>
        </w:r>
        <w:r w:rsidRPr="002315DB" w:rsidDel="00680F39">
          <w:rPr>
            <w:rStyle w:val="Hyperlink"/>
          </w:rPr>
          <w:delText>RFC3986</w:delText>
        </w:r>
        <w:r w:rsidR="002255C2" w:rsidDel="00680F39">
          <w:rPr>
            <w:rStyle w:val="Hyperlink"/>
          </w:rPr>
          <w:fldChar w:fldCharType="end"/>
        </w:r>
        <w:r w:rsidDel="00680F39">
          <w:delText>]</w:delText>
        </w:r>
      </w:del>
      <w:ins w:id="514" w:author="Laurence Golding" w:date="2018-11-07T14:16:00Z">
        <w:r w:rsidR="00680F39">
          <w:t>(</w:t>
        </w:r>
        <w:r w:rsidR="00680F39" w:rsidRPr="008867D2">
          <w:t>§</w:t>
        </w:r>
      </w:ins>
      <w:ins w:id="515" w:author="Laurence Golding" w:date="2018-11-07T14:17:00Z">
        <w:r w:rsidR="00680F39">
          <w:fldChar w:fldCharType="begin"/>
        </w:r>
        <w:r w:rsidR="00680F39">
          <w:instrText xml:space="preserve"> REF _Ref529361385 \r \h </w:instrText>
        </w:r>
      </w:ins>
      <w:r w:rsidR="00680F39">
        <w:fldChar w:fldCharType="separate"/>
      </w:r>
      <w:ins w:id="516" w:author="Laurence Golding" w:date="2018-11-07T14:17:00Z">
        <w:r w:rsidR="00680F39">
          <w:t>3.10</w:t>
        </w:r>
        <w:r w:rsidR="00680F39">
          <w:fldChar w:fldCharType="end"/>
        </w:r>
      </w:ins>
      <w:ins w:id="517" w:author="Laurence Golding" w:date="2018-11-07T14:16:00Z">
        <w:r w:rsidR="00680F39">
          <w:t>)</w:t>
        </w:r>
      </w:ins>
      <w:r>
        <w:t xml:space="preserve"> from which th</w:t>
      </w:r>
      <w:r w:rsidR="005C74C1">
        <w:t>is version of th</w:t>
      </w:r>
      <w:r>
        <w:t>e tool can be downloaded.</w:t>
      </w:r>
    </w:p>
    <w:p w14:paraId="73899373" w14:textId="5A5F1D1A" w:rsidR="00401BB5" w:rsidRDefault="00401BB5" w:rsidP="00401BB5">
      <w:pPr>
        <w:pStyle w:val="Heading3"/>
      </w:pPr>
      <w:bookmarkStart w:id="518" w:name="_Ref508811658"/>
      <w:bookmarkStart w:id="519" w:name="_Ref508812630"/>
      <w:bookmarkStart w:id="520" w:name="_Toc528157270"/>
      <w:r>
        <w:t>language property</w:t>
      </w:r>
      <w:bookmarkEnd w:id="518"/>
      <w:bookmarkEnd w:id="519"/>
      <w:bookmarkEnd w:id="520"/>
    </w:p>
    <w:p w14:paraId="0DEC6669" w14:textId="6145BF9F"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521" w:name="_Hlk503355525"/>
      <w:r w:rsidRPr="00C56762">
        <w:t>a string specifying the language of the messages produced by the tool</w:t>
      </w:r>
      <w:bookmarkEnd w:id="52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522" w:name="_Ref508812052"/>
      <w:r>
        <w:t xml:space="preserve">The </w:t>
      </w:r>
      <w:r w:rsidRPr="00062677">
        <w:rPr>
          <w:rStyle w:val="CODEtemp"/>
        </w:rPr>
        <w:t>language</w:t>
      </w:r>
      <w:r>
        <w:t xml:space="preserve"> property specifies:</w:t>
      </w:r>
    </w:p>
    <w:p w14:paraId="4C6405EF" w14:textId="4AF0E172"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CE3B9C">
        <w:t>3.10.7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CE3B9C">
        <w:t>3.10.8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CE3B9C">
        <w:t>3.10</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CE3B9C">
        <w:t>3.12</w:t>
      </w:r>
      <w:r>
        <w:fldChar w:fldCharType="end"/>
      </w:r>
      <w:r w:rsidRPr="008867D2">
        <w:t>).</w:t>
      </w:r>
    </w:p>
    <w:p w14:paraId="3FBBE723" w14:textId="0D8F4E3D"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CE3B9C">
        <w:t>3.10.6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CE3B9C">
        <w:t>3.12.15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523" w:name="_Ref508891515"/>
      <w:bookmarkStart w:id="524" w:name="_Toc528157271"/>
      <w:r>
        <w:t>resourceLocation property</w:t>
      </w:r>
      <w:bookmarkEnd w:id="522"/>
      <w:bookmarkEnd w:id="523"/>
      <w:bookmarkEnd w:id="524"/>
    </w:p>
    <w:p w14:paraId="012A55E0" w14:textId="63580B4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CE3B9C">
        <w:t>3.10.6</w:t>
      </w:r>
      <w:r>
        <w:fldChar w:fldCharType="end"/>
      </w:r>
      <w:r>
        <w:t>) for languages other than the tool’s declared language (</w:t>
      </w:r>
      <w:r w:rsidRPr="008867D2">
        <w:t>§</w:t>
      </w:r>
      <w:r>
        <w:fldChar w:fldCharType="begin"/>
      </w:r>
      <w:r>
        <w:instrText xml:space="preserve"> REF _Ref508811658 \r \h </w:instrText>
      </w:r>
      <w:r>
        <w:fldChar w:fldCharType="separate"/>
      </w:r>
      <w:r w:rsidR="00CE3B9C">
        <w:t>3.15.8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CE3B9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0C2ADB8"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CE3B9C">
        <w:t>3.4.2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CE3B9C">
        <w:t>3.4.3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CE3B9C">
        <w:t>3.12.10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EAA99A9"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E3B9C">
        <w:t>3.12</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F9D941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CE3B9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81B362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CE3B9C">
        <w:t>3.12.10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7AEB6838"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E3B9C">
        <w:t>3.12</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06643CB6"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CE3B9C">
        <w:t>3.3</w:t>
      </w:r>
      <w:r>
        <w:fldChar w:fldCharType="end"/>
      </w:r>
      <w:r>
        <w:t>)</w:t>
      </w:r>
      <w:r w:rsidR="00980B92">
        <w:t>.</w:t>
      </w:r>
    </w:p>
    <w:p w14:paraId="693622F1" w14:textId="24D6A2AB"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525" w:name="_Toc528157272"/>
      <w:r>
        <w:t>sarifLoggerVersion property</w:t>
      </w:r>
      <w:bookmarkEnd w:id="52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526" w:name="_Ref493352563"/>
      <w:bookmarkStart w:id="527" w:name="_Toc528157273"/>
      <w:r>
        <w:t>invocation object</w:t>
      </w:r>
      <w:bookmarkEnd w:id="526"/>
      <w:bookmarkEnd w:id="527"/>
    </w:p>
    <w:p w14:paraId="10E65C9D" w14:textId="17190F2B" w:rsidR="00401BB5" w:rsidRDefault="00401BB5" w:rsidP="00401BB5">
      <w:pPr>
        <w:pStyle w:val="Heading3"/>
      </w:pPr>
      <w:bookmarkStart w:id="528" w:name="_Toc528157274"/>
      <w:r>
        <w:t>General</w:t>
      </w:r>
      <w:bookmarkEnd w:id="52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529" w:name="_Ref493414102"/>
      <w:bookmarkStart w:id="530" w:name="_Toc528157275"/>
      <w:r>
        <w:t>commandLine property</w:t>
      </w:r>
      <w:bookmarkEnd w:id="529"/>
      <w:bookmarkEnd w:id="53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3244B6E1"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CE3B9C">
        <w:t>3.5.2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lastRenderedPageBreak/>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531" w:name="_Ref506976541"/>
      <w:bookmarkStart w:id="532" w:name="_Toc528157276"/>
      <w:r>
        <w:t>arguments property</w:t>
      </w:r>
      <w:bookmarkEnd w:id="531"/>
      <w:bookmarkEnd w:id="53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206E56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E3B9C">
        <w:t>3.16.2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33" w:name="_Ref511899181"/>
      <w:bookmarkStart w:id="534" w:name="_Toc528157277"/>
      <w:r>
        <w:t>responseFiles property</w:t>
      </w:r>
      <w:bookmarkEnd w:id="533"/>
      <w:bookmarkEnd w:id="534"/>
    </w:p>
    <w:p w14:paraId="7F9B09E3" w14:textId="693BEDF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CE3B9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BA479C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CE3B9C">
        <w:t>3.12.11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B4F9BF6"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CE3B9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535" w:name="_Ref507597986"/>
      <w:bookmarkStart w:id="536" w:name="_Toc528157278"/>
      <w:r>
        <w:t>attachments property</w:t>
      </w:r>
      <w:bookmarkEnd w:id="535"/>
      <w:bookmarkEnd w:id="536"/>
    </w:p>
    <w:p w14:paraId="13917F9A" w14:textId="1B582C9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CE3B9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CE3B9C">
        <w:t>3.17</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CE3B9C">
        <w:t>3.16.2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CE3B9C">
        <w:t>3.16.3</w:t>
      </w:r>
      <w:r w:rsidR="00A27D47">
        <w:fldChar w:fldCharType="end"/>
      </w:r>
      <w:r>
        <w:t>), if present. They might also be files implicitly consumed by the tool, such as a configuration file.</w:t>
      </w:r>
    </w:p>
    <w:p w14:paraId="5A68CC32" w14:textId="1EAF89EB"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CE3B9C">
        <w:t>3.17.1</w:t>
      </w:r>
      <w:r w:rsidR="00A27D47">
        <w:fldChar w:fldCharType="end"/>
      </w:r>
      <w:r>
        <w:t>.</w:t>
      </w:r>
    </w:p>
    <w:p w14:paraId="01B231BB" w14:textId="1C3DE155" w:rsidR="00401BB5" w:rsidRDefault="00401BB5" w:rsidP="00401BB5">
      <w:pPr>
        <w:pStyle w:val="Heading3"/>
      </w:pPr>
      <w:bookmarkStart w:id="537" w:name="_Toc528157279"/>
      <w:r>
        <w:lastRenderedPageBreak/>
        <w:t>startTime</w:t>
      </w:r>
      <w:r w:rsidR="00485F6A">
        <w:t>Utc</w:t>
      </w:r>
      <w:r>
        <w:t xml:space="preserve"> property</w:t>
      </w:r>
      <w:bookmarkEnd w:id="537"/>
    </w:p>
    <w:p w14:paraId="16315911" w14:textId="00D2B7C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w:t>
      </w:r>
      <w:r w:rsidR="00485F6A">
        <w:t xml:space="preserve"> UTC</w:t>
      </w:r>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CE3B9C">
        <w:t>3.9</w:t>
      </w:r>
      <w:r>
        <w:fldChar w:fldCharType="end"/>
      </w:r>
      <w:r w:rsidRPr="00A14F9A">
        <w:t>.</w:t>
      </w:r>
    </w:p>
    <w:p w14:paraId="64D62131" w14:textId="3281FC92" w:rsidR="00401BB5" w:rsidRDefault="00401BB5" w:rsidP="00401BB5">
      <w:pPr>
        <w:pStyle w:val="Heading3"/>
      </w:pPr>
      <w:bookmarkStart w:id="538" w:name="_Toc528157280"/>
      <w:r>
        <w:t>endTime</w:t>
      </w:r>
      <w:r w:rsidR="00D1201D">
        <w:t>Utc</w:t>
      </w:r>
      <w:r>
        <w:t xml:space="preserve"> property</w:t>
      </w:r>
      <w:bookmarkEnd w:id="538"/>
    </w:p>
    <w:p w14:paraId="7310B713" w14:textId="1BB61E9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CE3B9C">
        <w:t>3.9</w:t>
      </w:r>
      <w:r>
        <w:fldChar w:fldCharType="end"/>
      </w:r>
      <w:r w:rsidRPr="00A14F9A">
        <w:t>.</w:t>
      </w:r>
    </w:p>
    <w:p w14:paraId="018E25F2" w14:textId="7C837EBB" w:rsidR="00BE0635" w:rsidRDefault="00BE0635" w:rsidP="00BE0635">
      <w:pPr>
        <w:pStyle w:val="Heading3"/>
      </w:pPr>
      <w:bookmarkStart w:id="539" w:name="_Ref509050679"/>
      <w:bookmarkStart w:id="540" w:name="_Toc528157281"/>
      <w:r>
        <w:t>exitCode property</w:t>
      </w:r>
      <w:bookmarkEnd w:id="539"/>
      <w:bookmarkEnd w:id="54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D95273A" w:rsidR="00BE0635" w:rsidRDefault="00BE0635" w:rsidP="00BE0635">
      <w:r>
        <w:t>For examples, see §</w:t>
      </w:r>
      <w:r>
        <w:fldChar w:fldCharType="begin"/>
      </w:r>
      <w:r>
        <w:instrText xml:space="preserve"> REF _Ref509050368 \r \h </w:instrText>
      </w:r>
      <w:r>
        <w:fldChar w:fldCharType="separate"/>
      </w:r>
      <w:r w:rsidR="00CE3B9C">
        <w:t>3.16.9</w:t>
      </w:r>
      <w:r>
        <w:fldChar w:fldCharType="end"/>
      </w:r>
      <w:r>
        <w:t>.</w:t>
      </w:r>
    </w:p>
    <w:p w14:paraId="2AB6A1A3" w14:textId="0E19F05A" w:rsidR="00BE0635" w:rsidRDefault="00BE0635" w:rsidP="00401BB5">
      <w:pPr>
        <w:pStyle w:val="Heading3"/>
      </w:pPr>
      <w:bookmarkStart w:id="541" w:name="_Ref509050368"/>
      <w:bookmarkStart w:id="542" w:name="_Toc528157282"/>
      <w:r>
        <w:t>exitCodeDescription property</w:t>
      </w:r>
      <w:bookmarkEnd w:id="541"/>
      <w:bookmarkEnd w:id="54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543" w:name="_Toc528157283"/>
      <w:r>
        <w:t>exitSignalName property</w:t>
      </w:r>
      <w:bookmarkEnd w:id="54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A7A32D5" w:rsidR="00BE0635" w:rsidRDefault="00BE0635" w:rsidP="00BE0635">
      <w:r>
        <w:t>For an example, see §</w:t>
      </w:r>
      <w:r>
        <w:fldChar w:fldCharType="begin"/>
      </w:r>
      <w:r>
        <w:instrText xml:space="preserve"> REF _Ref509050492 \r \h </w:instrText>
      </w:r>
      <w:r>
        <w:fldChar w:fldCharType="separate"/>
      </w:r>
      <w:r w:rsidR="00CE3B9C">
        <w:t>3.16.11</w:t>
      </w:r>
      <w:r>
        <w:fldChar w:fldCharType="end"/>
      </w:r>
      <w:r>
        <w:t>.</w:t>
      </w:r>
    </w:p>
    <w:p w14:paraId="01CF0A31" w14:textId="198FD4EE" w:rsidR="00BE0635" w:rsidRDefault="00BE0635" w:rsidP="00BE0635">
      <w:pPr>
        <w:pStyle w:val="Heading3"/>
      </w:pPr>
      <w:bookmarkStart w:id="544" w:name="_Ref509050492"/>
      <w:bookmarkStart w:id="545" w:name="_Toc528157284"/>
      <w:r>
        <w:t>exitSignalNumber property</w:t>
      </w:r>
      <w:bookmarkEnd w:id="544"/>
      <w:bookmarkEnd w:id="54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lastRenderedPageBreak/>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546" w:name="_Ref525821649"/>
      <w:bookmarkStart w:id="547" w:name="_Toc528157285"/>
      <w:r>
        <w:t>processStartFailureMessage property</w:t>
      </w:r>
      <w:bookmarkEnd w:id="546"/>
      <w:bookmarkEnd w:id="54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548" w:name="_Toc528157286"/>
      <w:r>
        <w:t>toolExecutionSuccessful</w:t>
      </w:r>
      <w:r w:rsidR="00B209DE">
        <w:t xml:space="preserve"> property</w:t>
      </w:r>
      <w:bookmarkEnd w:id="54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126C9D9" w:rsidR="00B209DE" w:rsidRDefault="00B209DE" w:rsidP="00B209DE">
      <w:bookmarkStart w:id="54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CE3B9C">
        <w:t>3.16.8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54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550" w:name="_Toc528157287"/>
      <w:r>
        <w:t>machine property</w:t>
      </w:r>
      <w:bookmarkEnd w:id="55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51" w:name="_Toc528157288"/>
      <w:r>
        <w:t>account property</w:t>
      </w:r>
      <w:bookmarkEnd w:id="55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552" w:name="_Toc528157289"/>
      <w:r>
        <w:t>processId property</w:t>
      </w:r>
      <w:bookmarkEnd w:id="55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553" w:name="_Toc528157290"/>
      <w:r>
        <w:t>executableLocation</w:t>
      </w:r>
      <w:r w:rsidR="00401BB5">
        <w:t xml:space="preserve"> property</w:t>
      </w:r>
      <w:bookmarkEnd w:id="553"/>
    </w:p>
    <w:p w14:paraId="2EFF9849" w14:textId="0801289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E3B9C">
        <w:t>3.4</w:t>
      </w:r>
      <w:r w:rsidR="00F47A7C">
        <w:fldChar w:fldCharType="end"/>
      </w:r>
      <w:r w:rsidR="00F47A7C">
        <w:t xml:space="preserve">) specifying the </w:t>
      </w:r>
      <w:r w:rsidR="00B56418">
        <w:t>location</w:t>
      </w:r>
      <w:r w:rsidRPr="00A14F9A">
        <w:t xml:space="preserve"> of the tool's executable file.</w:t>
      </w:r>
    </w:p>
    <w:p w14:paraId="52D317A6" w14:textId="0B87884E"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CE3B9C">
        <w:t>3.15</w:t>
      </w:r>
      <w:r>
        <w:fldChar w:fldCharType="end"/>
      </w:r>
      <w:r w:rsidRPr="00A14F9A">
        <w:t>) because the identical tool might be invoked from different paths on different machines.</w:t>
      </w:r>
    </w:p>
    <w:p w14:paraId="4CBA5986" w14:textId="2643DF7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E3B9C">
        <w:t>3.16.2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54" w:name="_Toc528157291"/>
      <w:r>
        <w:t>workingDirectory property</w:t>
      </w:r>
      <w:bookmarkEnd w:id="554"/>
    </w:p>
    <w:p w14:paraId="33341A2E" w14:textId="0EFBE19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CE3B9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55" w:name="_Toc528157292"/>
      <w:r>
        <w:t>environmentVariables property</w:t>
      </w:r>
      <w:bookmarkEnd w:id="55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556" w:name="_Ref493345429"/>
      <w:bookmarkStart w:id="557" w:name="_Toc528157293"/>
      <w:r>
        <w:t>toolNotifications property</w:t>
      </w:r>
      <w:bookmarkEnd w:id="556"/>
      <w:bookmarkEnd w:id="557"/>
    </w:p>
    <w:p w14:paraId="24067D15" w14:textId="60351243"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E3B9C">
        <w:t>3.43</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E3B9C">
        <w:t>3.43.6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558" w:name="_Ref509576439"/>
      <w:bookmarkStart w:id="559" w:name="_Toc528157294"/>
      <w:r>
        <w:lastRenderedPageBreak/>
        <w:t>configurationNotifications property</w:t>
      </w:r>
      <w:bookmarkEnd w:id="558"/>
      <w:bookmarkEnd w:id="559"/>
    </w:p>
    <w:p w14:paraId="59DC01CB" w14:textId="1B788A35"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E3B9C">
        <w:t>3.43</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E3B9C">
        <w:t>3.43.6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560" w:name="_Ref511899216"/>
      <w:bookmarkStart w:id="561" w:name="_Toc528157295"/>
      <w:r>
        <w:t>stdin, stdout, stderr</w:t>
      </w:r>
      <w:r w:rsidR="00D943E5">
        <w:t>, and stdoutStderr</w:t>
      </w:r>
      <w:r>
        <w:t xml:space="preserve"> properties</w:t>
      </w:r>
      <w:bookmarkEnd w:id="560"/>
      <w:bookmarkEnd w:id="561"/>
    </w:p>
    <w:p w14:paraId="47275264" w14:textId="091653A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CE3B9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E43E866"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CE3B9C">
        <w:t>3.12.11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30FD5CA1" w14:textId="781D3718" w:rsidR="00DC389E" w:rsidRDefault="00DC389E" w:rsidP="00AC6C45">
      <w:pPr>
        <w:pStyle w:val="Heading2"/>
      </w:pPr>
      <w:bookmarkStart w:id="562" w:name="_Ref507597819"/>
      <w:bookmarkStart w:id="563" w:name="_Toc528157296"/>
      <w:bookmarkStart w:id="564" w:name="_Ref506806657"/>
      <w:r>
        <w:t>attachment object</w:t>
      </w:r>
      <w:bookmarkEnd w:id="562"/>
      <w:bookmarkEnd w:id="563"/>
    </w:p>
    <w:p w14:paraId="554194B0" w14:textId="77777777" w:rsidR="00A27D47" w:rsidRDefault="00A27D47" w:rsidP="00A27D47">
      <w:pPr>
        <w:pStyle w:val="Heading3"/>
        <w:numPr>
          <w:ilvl w:val="2"/>
          <w:numId w:val="2"/>
        </w:numPr>
      </w:pPr>
      <w:bookmarkStart w:id="565" w:name="_Ref506978653"/>
      <w:bookmarkStart w:id="566" w:name="_Toc528157297"/>
      <w:r>
        <w:t>General</w:t>
      </w:r>
      <w:bookmarkEnd w:id="565"/>
      <w:bookmarkEnd w:id="566"/>
    </w:p>
    <w:p w14:paraId="4FF20040" w14:textId="4BCDA39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CE3B9C">
        <w:t>3.16.5</w:t>
      </w:r>
      <w:r>
        <w:fldChar w:fldCharType="end"/>
      </w:r>
      <w:r>
        <w:t xml:space="preserve">) or to the detection of a result (see </w:t>
      </w:r>
      <w:r w:rsidRPr="000C59FB">
        <w:t>§</w:t>
      </w:r>
      <w:r>
        <w:fldChar w:fldCharType="begin"/>
      </w:r>
      <w:r>
        <w:instrText xml:space="preserve"> REF _Ref507598047 \r \h </w:instrText>
      </w:r>
      <w:r>
        <w:fldChar w:fldCharType="separate"/>
      </w:r>
      <w:r w:rsidR="00CE3B9C">
        <w:t>3.21.19</w:t>
      </w:r>
      <w:r>
        <w:fldChar w:fldCharType="end"/>
      </w:r>
      <w:r>
        <w:t>).</w:t>
      </w:r>
    </w:p>
    <w:p w14:paraId="120068B3" w14:textId="0EDD6D51"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CE3B9C">
        <w:t>3.12.11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196703F3"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CE3B9C">
        <w:t>3.12</w:t>
      </w:r>
      <w:r w:rsidR="00E92030">
        <w:fldChar w:fldCharType="end"/>
      </w:r>
      <w:r w:rsidR="00E92030">
        <w:t>)</w:t>
      </w:r>
      <w:r w:rsidR="006D4B00">
        <w:t>.</w:t>
      </w:r>
    </w:p>
    <w:p w14:paraId="62B645C6" w14:textId="056CDF00"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CE3B9C">
        <w:t>3.12.7</w:t>
      </w:r>
      <w:r w:rsidR="00DF2D77">
        <w:fldChar w:fldCharType="end"/>
      </w:r>
      <w:r w:rsidR="00DF2D77">
        <w:t>.</w:t>
      </w:r>
    </w:p>
    <w:p w14:paraId="4A70386B" w14:textId="55F351EA"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CE3B9C">
        <w:t>3.16</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25CFD584"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CE3B9C">
        <w:t>3.16.5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5572A46C"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E3B9C">
        <w:t>3.17.2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5C2ADB00"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CE3B9C">
        <w:t>3.17.3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0B5AB7F"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CE3B9C">
        <w:t>3.21</w:t>
      </w:r>
      <w:r>
        <w:fldChar w:fldCharType="end"/>
      </w:r>
      <w:r>
        <w:t>)</w:t>
      </w:r>
      <w:r w:rsidR="006D4B00">
        <w:t>.</w:t>
      </w:r>
    </w:p>
    <w:p w14:paraId="30BF41E2" w14:textId="69A25B72" w:rsidR="00A27D47" w:rsidRDefault="00A27D47" w:rsidP="00A27D47">
      <w:pPr>
        <w:pStyle w:val="Codesmall"/>
      </w:pPr>
      <w:r>
        <w:t xml:space="preserve">  ...</w:t>
      </w:r>
    </w:p>
    <w:p w14:paraId="344F43B5" w14:textId="352EBB9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CE3B9C">
        <w:t>3.21.19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552E4C2"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E3B9C">
        <w:t>3.17.2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15F9719" w:rsidR="00E92030" w:rsidRDefault="00E92030" w:rsidP="00A27D47">
      <w:pPr>
        <w:pStyle w:val="Codesmall"/>
      </w:pPr>
      <w:r>
        <w:t xml:space="preserve">      "fileLocation": {                           # See </w:t>
      </w:r>
      <w:r w:rsidRPr="00F90F0E">
        <w:t>§</w:t>
      </w:r>
      <w:bookmarkStart w:id="567" w:name="_Hlk507657707"/>
      <w:r>
        <w:fldChar w:fldCharType="begin"/>
      </w:r>
      <w:r>
        <w:instrText xml:space="preserve"> REF _Ref506978525 \r \h </w:instrText>
      </w:r>
      <w:r>
        <w:fldChar w:fldCharType="separate"/>
      </w:r>
      <w:r w:rsidR="00CE3B9C">
        <w:t>3.17.3</w:t>
      </w:r>
      <w:r>
        <w:fldChar w:fldCharType="end"/>
      </w:r>
      <w:bookmarkEnd w:id="56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568" w:name="_Ref506978925"/>
      <w:bookmarkStart w:id="569" w:name="_Toc528157298"/>
      <w:r>
        <w:lastRenderedPageBreak/>
        <w:t>description property</w:t>
      </w:r>
      <w:bookmarkEnd w:id="568"/>
      <w:bookmarkEnd w:id="569"/>
    </w:p>
    <w:p w14:paraId="237B6C86" w14:textId="30F1F43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E3B9C">
        <w:t>3.10</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570" w:name="_Ref506978525"/>
      <w:bookmarkStart w:id="571" w:name="_Toc528157299"/>
      <w:r>
        <w:t>fileLocation</w:t>
      </w:r>
      <w:r w:rsidR="00A27D47">
        <w:t xml:space="preserve"> property</w:t>
      </w:r>
      <w:bookmarkEnd w:id="570"/>
      <w:bookmarkEnd w:id="571"/>
    </w:p>
    <w:p w14:paraId="13D7987F" w14:textId="3D81EA80"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CE3B9C">
        <w:t>3.3</w:t>
      </w:r>
      <w:r w:rsidR="00E92030">
        <w:fldChar w:fldCharType="end"/>
      </w:r>
      <w:r>
        <w:t>) that specifies the location of the attachment file.</w:t>
      </w:r>
    </w:p>
    <w:p w14:paraId="75143AAE" w14:textId="458144C3" w:rsidR="008A21D5" w:rsidRDefault="008A21D5" w:rsidP="008A21D5">
      <w:pPr>
        <w:pStyle w:val="Heading3"/>
      </w:pPr>
      <w:bookmarkStart w:id="572" w:name="_Toc528157300"/>
      <w:r>
        <w:t>regions property</w:t>
      </w:r>
      <w:bookmarkEnd w:id="572"/>
    </w:p>
    <w:p w14:paraId="0B37D4FE" w14:textId="6F1C1531"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E3B9C">
        <w:t>3.24</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E3B9C">
        <w:t>3.24.14</w:t>
      </w:r>
      <w:r>
        <w:fldChar w:fldCharType="end"/>
      </w:r>
      <w:r>
        <w:t>) so a user can understand their relevance.</w:t>
      </w:r>
    </w:p>
    <w:p w14:paraId="7A2A7AE2" w14:textId="2F726FF8" w:rsidR="008A21D5" w:rsidRDefault="008A21D5" w:rsidP="008A21D5">
      <w:pPr>
        <w:pStyle w:val="Heading3"/>
      </w:pPr>
      <w:bookmarkStart w:id="573" w:name="_Toc528157301"/>
      <w:bookmarkStart w:id="574" w:name="_Hlk513212887"/>
      <w:r>
        <w:t>rectangles property</w:t>
      </w:r>
      <w:bookmarkEnd w:id="573"/>
    </w:p>
    <w:p w14:paraId="731EC896" w14:textId="624DB10F"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CE3B9C">
        <w:t>3.25</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CE3B9C">
        <w:t>3.25.3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575" w:name="_Toc528157302"/>
      <w:bookmarkEnd w:id="574"/>
      <w:r>
        <w:t>conversion object</w:t>
      </w:r>
      <w:bookmarkEnd w:id="564"/>
      <w:bookmarkEnd w:id="575"/>
    </w:p>
    <w:p w14:paraId="615BCC83" w14:textId="7B3EE260" w:rsidR="00AC6C45" w:rsidRDefault="00AC6C45" w:rsidP="00AC6C45">
      <w:pPr>
        <w:pStyle w:val="Heading3"/>
      </w:pPr>
      <w:bookmarkStart w:id="576" w:name="_Toc528157303"/>
      <w:r>
        <w:t>General</w:t>
      </w:r>
      <w:bookmarkEnd w:id="57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F65C0DB"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CE3B9C">
        <w:t>3.18.2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5C4D03A"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CE3B9C">
        <w:t>3.18.3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7D7E814F"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CE3B9C">
        <w:t>3.18.4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577" w:name="_Ref503539410"/>
      <w:bookmarkStart w:id="578" w:name="_Toc528157304"/>
      <w:r>
        <w:lastRenderedPageBreak/>
        <w:t>tool property</w:t>
      </w:r>
      <w:bookmarkEnd w:id="577"/>
      <w:bookmarkEnd w:id="578"/>
    </w:p>
    <w:p w14:paraId="3E0454EE" w14:textId="4D4A908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E3B9C">
        <w:t>3.15</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79" w:name="_Ref503608264"/>
      <w:bookmarkStart w:id="580" w:name="_Toc528157305"/>
      <w:r>
        <w:t>invocation property</w:t>
      </w:r>
      <w:bookmarkEnd w:id="579"/>
      <w:bookmarkEnd w:id="580"/>
    </w:p>
    <w:p w14:paraId="3E5B67EA" w14:textId="0ECBD85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E3B9C">
        <w:t>3.16</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81" w:name="_Ref503539431"/>
      <w:bookmarkStart w:id="582" w:name="_Toc528157306"/>
      <w:r>
        <w:t>analysisToolLog</w:t>
      </w:r>
      <w:r w:rsidR="00ED76F2">
        <w:t>Files</w:t>
      </w:r>
      <w:r>
        <w:t xml:space="preserve"> property</w:t>
      </w:r>
      <w:bookmarkEnd w:id="581"/>
      <w:bookmarkEnd w:id="58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516E22DF"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CE3B9C">
        <w:t>3.7.2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CE3B9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745691FF"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CE3B9C">
        <w:t>3.21.22</w:t>
      </w:r>
      <w:r>
        <w:fldChar w:fldCharType="end"/>
      </w:r>
      <w:r>
        <w:t>).</w:t>
      </w:r>
    </w:p>
    <w:p w14:paraId="3476EB07" w14:textId="7DAB202C" w:rsidR="002315DB" w:rsidRDefault="002315DB" w:rsidP="002315DB">
      <w:pPr>
        <w:pStyle w:val="Heading2"/>
      </w:pPr>
      <w:bookmarkStart w:id="583" w:name="_Ref511829625"/>
      <w:bookmarkStart w:id="584" w:name="_Toc528157307"/>
      <w:r>
        <w:t>versionControlDetails object</w:t>
      </w:r>
      <w:bookmarkEnd w:id="583"/>
      <w:bookmarkEnd w:id="584"/>
    </w:p>
    <w:p w14:paraId="28FE29F4" w14:textId="169979D6" w:rsidR="002315DB" w:rsidRDefault="002315DB" w:rsidP="002315DB">
      <w:pPr>
        <w:pStyle w:val="Heading3"/>
      </w:pPr>
      <w:bookmarkStart w:id="585" w:name="_Toc528157308"/>
      <w:r>
        <w:t>General</w:t>
      </w:r>
      <w:bookmarkEnd w:id="585"/>
    </w:p>
    <w:p w14:paraId="7229D67F" w14:textId="0443FE23"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CE3B9C">
        <w:t>3.12</w:t>
      </w:r>
      <w:r>
        <w:fldChar w:fldCharType="end"/>
      </w:r>
      <w:r>
        <w:t>).</w:t>
      </w:r>
    </w:p>
    <w:p w14:paraId="18E3B1D4" w14:textId="2A9288C6" w:rsidR="001466B1" w:rsidRPr="001466B1" w:rsidRDefault="001466B1" w:rsidP="001466B1">
      <w:r>
        <w:t>For an example, see §</w:t>
      </w:r>
      <w:r>
        <w:fldChar w:fldCharType="begin"/>
      </w:r>
      <w:r>
        <w:instrText xml:space="preserve"> REF _Ref511829897 \r \h </w:instrText>
      </w:r>
      <w:r>
        <w:fldChar w:fldCharType="separate"/>
      </w:r>
      <w:r w:rsidR="00CE3B9C">
        <w:t>3.12.9</w:t>
      </w:r>
      <w:r>
        <w:fldChar w:fldCharType="end"/>
      </w:r>
      <w:r>
        <w:t>.</w:t>
      </w:r>
    </w:p>
    <w:p w14:paraId="5CE76795" w14:textId="0BDD8598" w:rsidR="002315DB" w:rsidRDefault="002315DB" w:rsidP="002315DB">
      <w:pPr>
        <w:pStyle w:val="Heading3"/>
      </w:pPr>
      <w:bookmarkStart w:id="586" w:name="_Toc528157309"/>
      <w:r>
        <w:t>Constraints</w:t>
      </w:r>
      <w:bookmarkEnd w:id="58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6AECB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E3B9C">
        <w:t>3.19.5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CE3B9C">
        <w:t>3.19.7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CE3B9C">
        <w:t>3.19.6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1E0AD6EE" w:rsidR="002315DB" w:rsidRDefault="007A480E" w:rsidP="002315DB">
      <w:pPr>
        <w:pStyle w:val="Heading3"/>
      </w:pPr>
      <w:bookmarkStart w:id="587" w:name="_Ref511829678"/>
      <w:bookmarkStart w:id="588" w:name="_Toc528157310"/>
      <w:r>
        <w:t xml:space="preserve">repositoryUri </w:t>
      </w:r>
      <w:r w:rsidR="002315DB">
        <w:t>property</w:t>
      </w:r>
      <w:bookmarkEnd w:id="587"/>
      <w:bookmarkEnd w:id="588"/>
    </w:p>
    <w:p w14:paraId="1785AFD1" w14:textId="13C70E65" w:rsidR="001466B1" w:rsidRDefault="001466B1" w:rsidP="001466B1">
      <w:bookmarkStart w:id="58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 xml:space="preserve">whose value is a string containing an absolute URI </w:t>
      </w:r>
      <w:del w:id="590" w:author="Laurence Golding" w:date="2018-11-07T14:18:00Z">
        <w:r w:rsidDel="00680F39">
          <w:delText>[</w:delText>
        </w:r>
        <w:r w:rsidR="002255C2" w:rsidDel="00680F39">
          <w:rPr>
            <w:rStyle w:val="Hyperlink"/>
          </w:rPr>
          <w:fldChar w:fldCharType="begin"/>
        </w:r>
        <w:r w:rsidR="002255C2" w:rsidDel="00680F39">
          <w:rPr>
            <w:rStyle w:val="Hyperlink"/>
          </w:rPr>
          <w:delInstrText xml:space="preserve"> HYPERLINK \l "RFC3986" </w:delInstrText>
        </w:r>
        <w:r w:rsidR="002255C2" w:rsidDel="00680F39">
          <w:rPr>
            <w:rStyle w:val="Hyperlink"/>
          </w:rPr>
          <w:fldChar w:fldCharType="separate"/>
        </w:r>
        <w:r w:rsidRPr="00033C70" w:rsidDel="00680F39">
          <w:rPr>
            <w:rStyle w:val="Hyperlink"/>
          </w:rPr>
          <w:delText>RFC3986</w:delText>
        </w:r>
        <w:r w:rsidR="002255C2" w:rsidDel="00680F39">
          <w:rPr>
            <w:rStyle w:val="Hyperlink"/>
          </w:rPr>
          <w:fldChar w:fldCharType="end"/>
        </w:r>
        <w:r w:rsidDel="00680F39">
          <w:delText>]</w:delText>
        </w:r>
      </w:del>
      <w:ins w:id="591" w:author="Laurence Golding" w:date="2018-11-07T14:18:00Z">
        <w:r w:rsidR="00680F39">
          <w:t>(</w:t>
        </w:r>
        <w:r w:rsidR="00680F39" w:rsidRPr="008867D2">
          <w:t>§</w:t>
        </w:r>
        <w:r w:rsidR="00680F39">
          <w:fldChar w:fldCharType="begin"/>
        </w:r>
        <w:r w:rsidR="00680F39">
          <w:instrText xml:space="preserve"> REF _Ref529361385 \r \h </w:instrText>
        </w:r>
      </w:ins>
      <w:r w:rsidR="00680F39">
        <w:fldChar w:fldCharType="separate"/>
      </w:r>
      <w:ins w:id="592" w:author="Laurence Golding" w:date="2018-11-07T14:18:00Z">
        <w:r w:rsidR="00680F39">
          <w:t>3.10</w:t>
        </w:r>
        <w:r w:rsidR="00680F39">
          <w:fldChar w:fldCharType="end"/>
        </w:r>
      </w:ins>
      <w:ins w:id="593" w:author="Laurence Golding" w:date="2018-11-07T14:36:00Z">
        <w:r w:rsidR="00294868">
          <w:t>)</w:t>
        </w:r>
      </w:ins>
      <w:r>
        <w:t xml:space="preserve"> that specifies the location of the repository containing the scanned files.</w:t>
      </w:r>
    </w:p>
    <w:p w14:paraId="5D1C5F86" w14:textId="7EB69075" w:rsidR="002315DB" w:rsidRDefault="002315DB" w:rsidP="002315DB">
      <w:pPr>
        <w:pStyle w:val="Heading3"/>
      </w:pPr>
      <w:bookmarkStart w:id="594" w:name="_Ref513199006"/>
      <w:bookmarkStart w:id="595" w:name="_Toc528157311"/>
      <w:r>
        <w:t>revisionId property</w:t>
      </w:r>
      <w:bookmarkEnd w:id="589"/>
      <w:bookmarkEnd w:id="594"/>
      <w:bookmarkEnd w:id="59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96" w:name="_Ref511829698"/>
      <w:bookmarkStart w:id="597" w:name="_Toc528157312"/>
      <w:r>
        <w:lastRenderedPageBreak/>
        <w:t>branch property</w:t>
      </w:r>
      <w:bookmarkEnd w:id="596"/>
      <w:bookmarkEnd w:id="59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8FD1883" w:rsidR="002315DB" w:rsidRDefault="00AC2FD2" w:rsidP="002315DB">
      <w:pPr>
        <w:pStyle w:val="Heading3"/>
      </w:pPr>
      <w:bookmarkStart w:id="598" w:name="_Ref526939310"/>
      <w:bookmarkStart w:id="599" w:name="_Toc528157313"/>
      <w:r>
        <w:t xml:space="preserve">revisionTag </w:t>
      </w:r>
      <w:r w:rsidR="002315DB">
        <w:t>property</w:t>
      </w:r>
      <w:bookmarkEnd w:id="598"/>
      <w:bookmarkEnd w:id="599"/>
    </w:p>
    <w:p w14:paraId="343EFC1F" w14:textId="12E0682A"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31395145"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7EEF8EFE" w:rsidR="002315DB" w:rsidRDefault="00D1201D" w:rsidP="002315DB">
      <w:pPr>
        <w:pStyle w:val="Heading3"/>
      </w:pPr>
      <w:bookmarkStart w:id="600" w:name="_Ref526939293"/>
      <w:bookmarkStart w:id="601" w:name="_Toc528157314"/>
      <w:bookmarkStart w:id="602" w:name="_Hlk525802952"/>
      <w:r>
        <w:t xml:space="preserve">asOfTimeUtc </w:t>
      </w:r>
      <w:r w:rsidR="002315DB">
        <w:t>property</w:t>
      </w:r>
      <w:bookmarkEnd w:id="600"/>
      <w:bookmarkEnd w:id="601"/>
    </w:p>
    <w:p w14:paraId="1844A6A7" w14:textId="5E874B46"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603" w:name="_Ref493403111"/>
      <w:bookmarkStart w:id="604" w:name="_Ref493404005"/>
      <w:bookmarkStart w:id="605" w:name="_Toc528157315"/>
      <w:bookmarkEnd w:id="602"/>
      <w:r>
        <w:t>file object</w:t>
      </w:r>
      <w:bookmarkEnd w:id="603"/>
      <w:bookmarkEnd w:id="604"/>
      <w:bookmarkEnd w:id="605"/>
    </w:p>
    <w:p w14:paraId="375224F2" w14:textId="20156049" w:rsidR="00401BB5" w:rsidRDefault="00401BB5" w:rsidP="00401BB5">
      <w:pPr>
        <w:pStyle w:val="Heading3"/>
      </w:pPr>
      <w:bookmarkStart w:id="606" w:name="_Toc528157316"/>
      <w:r>
        <w:t>General</w:t>
      </w:r>
      <w:bookmarkEnd w:id="60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607" w:name="_Ref493403519"/>
      <w:bookmarkStart w:id="608" w:name="_Toc528157317"/>
      <w:r>
        <w:t>fileLocation</w:t>
      </w:r>
      <w:r w:rsidR="00401BB5">
        <w:t xml:space="preserve"> property</w:t>
      </w:r>
      <w:bookmarkEnd w:id="607"/>
      <w:bookmarkEnd w:id="608"/>
    </w:p>
    <w:p w14:paraId="35DB6B07" w14:textId="7C56413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E3B9C">
        <w:t>3.3</w:t>
      </w:r>
      <w:r w:rsidR="00316A25">
        <w:fldChar w:fldCharType="end"/>
      </w:r>
      <w:r w:rsidRPr="00F90F0E">
        <w:t>).</w:t>
      </w:r>
    </w:p>
    <w:p w14:paraId="421F8AA7" w14:textId="7D38F3CA"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CE3B9C">
        <w:t>3.4.2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3CC520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E96694E"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E3B9C">
        <w:t>3.20.4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lastRenderedPageBreak/>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6ADE2822"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CE3B9C">
        <w:t>3.20.3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609" w:name="_Ref493404063"/>
      <w:bookmarkStart w:id="610" w:name="_Toc528157318"/>
      <w:r>
        <w:lastRenderedPageBreak/>
        <w:t>parentKey property</w:t>
      </w:r>
      <w:bookmarkEnd w:id="609"/>
      <w:bookmarkEnd w:id="610"/>
    </w:p>
    <w:p w14:paraId="7B9D65E1" w14:textId="632EE56F"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611" w:name="_Ref493403563"/>
      <w:bookmarkStart w:id="612" w:name="_Toc528157319"/>
      <w:r>
        <w:t>offset property</w:t>
      </w:r>
      <w:bookmarkEnd w:id="611"/>
      <w:bookmarkEnd w:id="61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10AFF4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CE3B9C">
        <w:t>3.20.2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613" w:name="_Ref493403574"/>
      <w:bookmarkStart w:id="614" w:name="_Toc528157320"/>
      <w:r>
        <w:t>length property</w:t>
      </w:r>
      <w:bookmarkEnd w:id="613"/>
      <w:bookmarkEnd w:id="61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615" w:name="_Toc528157321"/>
      <w:bookmarkStart w:id="616" w:name="_Hlk514318855"/>
      <w:r>
        <w:t>roles property</w:t>
      </w:r>
      <w:bookmarkEnd w:id="615"/>
    </w:p>
    <w:bookmarkEnd w:id="616"/>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6DEED9A9"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CE3B9C">
        <w:t>3.16.5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CE3B9C">
        <w:t>3.21.19</w:t>
      </w:r>
      <w:r>
        <w:fldChar w:fldCharType="end"/>
      </w:r>
      <w:r>
        <w:t>).</w:t>
      </w:r>
    </w:p>
    <w:p w14:paraId="3F2585BF" w14:textId="36A66154"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CE3B9C">
        <w:t>3.16.4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5337FBC5"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CE3B9C">
        <w:t>3.16.22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57203B8F" w:rsidR="001F66A6" w:rsidRDefault="001F66A6" w:rsidP="001F66A6">
      <w:pPr>
        <w:ind w:left="360"/>
      </w:pPr>
      <w:bookmarkStart w:id="617"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CE3B9C">
        <w:t>3.12.5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618" w:name="_Toc528157322"/>
      <w:bookmarkEnd w:id="617"/>
      <w:r>
        <w:t>mimeType property</w:t>
      </w:r>
      <w:bookmarkEnd w:id="618"/>
    </w:p>
    <w:p w14:paraId="4EDBA528" w14:textId="65C913EF"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619" w:name="_Ref511899450"/>
      <w:bookmarkStart w:id="620" w:name="_Toc528157323"/>
      <w:r>
        <w:t>contents property</w:t>
      </w:r>
      <w:bookmarkEnd w:id="619"/>
      <w:bookmarkEnd w:id="620"/>
    </w:p>
    <w:p w14:paraId="3EAD79DF" w14:textId="44E1023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CE3B9C">
        <w:t>3.3</w:t>
      </w:r>
      <w:r>
        <w:fldChar w:fldCharType="end"/>
      </w:r>
      <w:r w:rsidRPr="00201FA6">
        <w:t>) representing the entire contents of the file.</w:t>
      </w:r>
    </w:p>
    <w:p w14:paraId="37061BF8" w14:textId="389B7925" w:rsidR="00926829" w:rsidRDefault="00926829" w:rsidP="00926829">
      <w:pPr>
        <w:pStyle w:val="Heading3"/>
      </w:pPr>
      <w:bookmarkStart w:id="621" w:name="_Ref511828128"/>
      <w:bookmarkStart w:id="622" w:name="_Toc528157324"/>
      <w:r>
        <w:t>encoding property</w:t>
      </w:r>
      <w:bookmarkEnd w:id="621"/>
      <w:bookmarkEnd w:id="622"/>
    </w:p>
    <w:p w14:paraId="29D5943D" w14:textId="727B653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E73DDA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CE3B9C">
        <w:t>3.12.16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CFC05B5" w:rsidR="00926829" w:rsidRDefault="00926829" w:rsidP="00926829">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170FA798" w14:textId="48F2C422"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CE3B9C">
        <w:t>3.12.16</w:t>
      </w:r>
      <w:r>
        <w:fldChar w:fldCharType="end"/>
      </w:r>
      <w:r>
        <w:t>.</w:t>
      </w:r>
    </w:p>
    <w:p w14:paraId="4E9D1D4D" w14:textId="77777777" w:rsidR="00926829" w:rsidRDefault="00926829" w:rsidP="00926829">
      <w:pPr>
        <w:pStyle w:val="Codesmall"/>
      </w:pPr>
    </w:p>
    <w:p w14:paraId="7C79FDD1" w14:textId="55AA306E" w:rsidR="00926829" w:rsidRDefault="00926829" w:rsidP="00926829">
      <w:pPr>
        <w:pStyle w:val="Codesmall"/>
      </w:pPr>
      <w:r>
        <w:t xml:space="preserve">  "files": {                           # See §</w:t>
      </w:r>
      <w:r>
        <w:fldChar w:fldCharType="begin"/>
      </w:r>
      <w:r>
        <w:instrText xml:space="preserve"> REF _Ref507667580 \r \h </w:instrText>
      </w:r>
      <w:r>
        <w:fldChar w:fldCharType="separate"/>
      </w:r>
      <w:r w:rsidR="00CE3B9C">
        <w:t>3.12.11</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623" w:name="_Ref493345445"/>
      <w:bookmarkStart w:id="624" w:name="_Toc528157325"/>
      <w:r>
        <w:t>hashes property</w:t>
      </w:r>
      <w:bookmarkEnd w:id="623"/>
      <w:bookmarkEnd w:id="624"/>
    </w:p>
    <w:p w14:paraId="084CC4D1" w14:textId="0BA5CB6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E3B9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lastRenderedPageBreak/>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6CCC860"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611555F8"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0A8FEA42"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w:t>
      </w:r>
      <w:r w:rsidRPr="0082371F">
        <w:lastRenderedPageBreak/>
        <w:t xml:space="preserve">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625" w:name="_Toc528157326"/>
      <w:r>
        <w:t>lastModifiedTime</w:t>
      </w:r>
      <w:r w:rsidR="00327EBE">
        <w:t>Utc</w:t>
      </w:r>
      <w:r>
        <w:t xml:space="preserve"> property</w:t>
      </w:r>
      <w:bookmarkEnd w:id="625"/>
    </w:p>
    <w:p w14:paraId="70E36537" w14:textId="4702BB4C"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rsidRPr="00A14F9A">
        <w:t>.</w:t>
      </w:r>
    </w:p>
    <w:p w14:paraId="44C1321C" w14:textId="54342036"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E3B9C">
        <w:t>3.20.10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626" w:name="_Ref493350984"/>
      <w:bookmarkStart w:id="627" w:name="_Toc528157327"/>
      <w:r>
        <w:t>result object</w:t>
      </w:r>
      <w:bookmarkEnd w:id="626"/>
      <w:bookmarkEnd w:id="627"/>
    </w:p>
    <w:p w14:paraId="74FD90F6" w14:textId="18F2DD20" w:rsidR="00401BB5" w:rsidRDefault="00401BB5" w:rsidP="00401BB5">
      <w:pPr>
        <w:pStyle w:val="Heading3"/>
      </w:pPr>
      <w:bookmarkStart w:id="628" w:name="_Toc528157328"/>
      <w:r>
        <w:t>General</w:t>
      </w:r>
      <w:bookmarkEnd w:id="628"/>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629" w:name="_Ref515624666"/>
      <w:bookmarkStart w:id="630" w:name="_Toc528157329"/>
      <w:r>
        <w:t>Distinguishing logically identical from logically distinct results</w:t>
      </w:r>
      <w:bookmarkEnd w:id="629"/>
      <w:bookmarkEnd w:id="630"/>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3EFD8FF0"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E3B9C">
        <w:t>3.21.10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CE3B9C">
        <w:t>3.21.4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631" w:name="_Toc528157330"/>
      <w:bookmarkStart w:id="632" w:name="_Ref493408865"/>
      <w:r>
        <w:t>i</w:t>
      </w:r>
      <w:r w:rsidR="00435405">
        <w:t>nstanceGui</w:t>
      </w:r>
      <w:r>
        <w:t>d property</w:t>
      </w:r>
      <w:bookmarkEnd w:id="631"/>
    </w:p>
    <w:p w14:paraId="2C599143" w14:textId="11222D1E" w:rsidR="00376B6D" w:rsidRDefault="00376B6D" w:rsidP="00376B6D">
      <w:bookmarkStart w:id="633"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E3B9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1BD5D90"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E3B9C">
        <w:t>3.21.10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634" w:name="_Ref516055541"/>
      <w:bookmarkStart w:id="635" w:name="_Toc528157331"/>
      <w:r>
        <w:lastRenderedPageBreak/>
        <w:t>correlationGuid property</w:t>
      </w:r>
      <w:bookmarkEnd w:id="634"/>
      <w:bookmarkEnd w:id="635"/>
    </w:p>
    <w:p w14:paraId="28683740" w14:textId="5FAD36F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CE3B9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0AC41136"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E3B9C">
        <w:t>3.21.10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E3B9C">
        <w:t>3.21.2</w:t>
      </w:r>
      <w:r>
        <w:fldChar w:fldCharType="end"/>
      </w:r>
      <w:r>
        <w:t xml:space="preserve"> for more information.</w:t>
      </w:r>
    </w:p>
    <w:p w14:paraId="4D5CBA4B" w14:textId="4E46EB73" w:rsidR="00401BB5" w:rsidRDefault="00401BB5" w:rsidP="00401BB5">
      <w:pPr>
        <w:pStyle w:val="Heading3"/>
      </w:pPr>
      <w:bookmarkStart w:id="636" w:name="_Ref513193500"/>
      <w:bookmarkStart w:id="637" w:name="_Ref513195673"/>
      <w:bookmarkStart w:id="638" w:name="_Toc528157332"/>
      <w:r>
        <w:t>ruleId property</w:t>
      </w:r>
      <w:bookmarkEnd w:id="632"/>
      <w:bookmarkEnd w:id="633"/>
      <w:bookmarkEnd w:id="636"/>
      <w:bookmarkEnd w:id="637"/>
      <w:bookmarkEnd w:id="638"/>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2C5AA52C" w:rsidR="00465D52" w:rsidRDefault="004816E2" w:rsidP="00465D52">
      <w:r>
        <w:t xml:space="preserve">Some tools define multiple rules with the same id. </w:t>
      </w:r>
      <w:r w:rsidR="00465D52" w:rsidRPr="00465D52">
        <w:t>If there is more than one rule with the</w:t>
      </w:r>
      <w:r>
        <w:t xml:space="preserve"> desired</w:t>
      </w:r>
      <w:r w:rsidR="00471FEC">
        <w:t xml:space="preserve"> id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CE3B9C">
        <w:t>3.12</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CE3B9C">
        <w:t>3.12.15</w:t>
      </w:r>
      <w:r w:rsidR="00465D52">
        <w:fldChar w:fldCharType="end"/>
      </w:r>
      <w:r w:rsidR="00A8547F">
        <w:t>, §</w:t>
      </w:r>
      <w:r w:rsidR="00242824">
        <w:fldChar w:fldCharType="begin"/>
      </w:r>
      <w:r w:rsidR="00242824">
        <w:instrText xml:space="preserve"> REF _Ref508870783 \r \h </w:instrText>
      </w:r>
      <w:r w:rsidR="00242824">
        <w:fldChar w:fldCharType="separate"/>
      </w:r>
      <w:r w:rsidR="00CE3B9C">
        <w:t>3.37.3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CE3B9C">
        <w:t>3.38.3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CE3B9C">
        <w:t>3.38</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2E46E71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CE3B9C">
        <w:t>3.12</w:t>
      </w:r>
      <w:r w:rsidR="00C32311">
        <w:fldChar w:fldCharType="end"/>
      </w:r>
      <w:r w:rsidR="00C32311">
        <w:t>).</w:t>
      </w:r>
    </w:p>
    <w:p w14:paraId="00325953" w14:textId="643BD6CA"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CE3B9C">
        <w:t>3.12.14</w:t>
      </w:r>
      <w:r w:rsidR="00C32311">
        <w:fldChar w:fldCharType="end"/>
      </w:r>
      <w:r w:rsidR="000F5B03">
        <w:t>.</w:t>
      </w:r>
    </w:p>
    <w:p w14:paraId="269975A2" w14:textId="6C46CEE0"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CE3B9C">
        <w:t>3.21</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369911"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CE3B9C">
        <w:t>3.12.15</w:t>
      </w:r>
      <w:r w:rsidR="00C32311">
        <w:fldChar w:fldCharType="end"/>
      </w:r>
      <w:r w:rsidR="00C32311">
        <w:t>.</w:t>
      </w:r>
    </w:p>
    <w:p w14:paraId="57DE0082" w14:textId="1A766242"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CE3B9C">
        <w:t>3.37.3</w:t>
      </w:r>
      <w:r w:rsidR="00C32311">
        <w:fldChar w:fldCharType="end"/>
      </w:r>
      <w:r w:rsidR="00C32311">
        <w:t>.</w:t>
      </w:r>
    </w:p>
    <w:p w14:paraId="7AC6549D" w14:textId="1B629A47"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CE3B9C">
        <w:t>3.38</w:t>
      </w:r>
      <w:r w:rsidR="00C32311">
        <w:fldChar w:fldCharType="end"/>
      </w:r>
      <w:r w:rsidR="00C32311">
        <w:t>).</w:t>
      </w:r>
    </w:p>
    <w:p w14:paraId="25A8FFA0" w14:textId="1B762F4B"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CE3B9C">
        <w:t>3.38.3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lastRenderedPageBreak/>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639" w:name="_Ref493511208"/>
      <w:bookmarkStart w:id="640" w:name="_Toc528157333"/>
      <w:r>
        <w:t>level property</w:t>
      </w:r>
      <w:bookmarkEnd w:id="639"/>
      <w:bookmarkEnd w:id="64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390CF83"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CE3B9C">
        <w:t>3.21.3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lastRenderedPageBreak/>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516696C"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CE3B9C">
        <w:t>3.39.3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CE3B9C">
        <w:t>3.39</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CE3B9C">
        <w:t>3.38.11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CE3B9C">
        <w:t>3.38</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CE3B9C">
        <w:t>3.21.3</w:t>
      </w:r>
      <w:r>
        <w:fldChar w:fldCharType="end"/>
      </w:r>
      <w:r w:rsidRPr="00B050AF">
        <w:t>).</w:t>
      </w:r>
    </w:p>
    <w:p w14:paraId="5E554133" w14:textId="5E75190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CE3B9C">
        <w:t>3.12</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CE3B9C">
        <w:t>3.12.15</w:t>
      </w:r>
      <w:r>
        <w:fldChar w:fldCharType="end"/>
      </w:r>
      <w:r w:rsidR="00892DEE">
        <w:t>, §</w:t>
      </w:r>
      <w:r w:rsidR="00892DEE">
        <w:fldChar w:fldCharType="begin"/>
      </w:r>
      <w:r w:rsidR="00892DEE">
        <w:instrText xml:space="preserve"> REF _Ref508871574 \r \h </w:instrText>
      </w:r>
      <w:r w:rsidR="00892DEE">
        <w:fldChar w:fldCharType="separate"/>
      </w:r>
      <w:r w:rsidR="00CE3B9C">
        <w:t>3.37.3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641" w:name="_Ref493426628"/>
      <w:bookmarkStart w:id="642" w:name="_Toc528157334"/>
      <w:r>
        <w:t>message property</w:t>
      </w:r>
      <w:bookmarkEnd w:id="641"/>
      <w:bookmarkEnd w:id="642"/>
    </w:p>
    <w:p w14:paraId="2544155E" w14:textId="3C3A2647"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E3B9C">
        <w:t>3.10</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lastRenderedPageBreak/>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6B6A0ED5"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CE3B9C">
        <w:t>3.10.9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CE3B9C">
        <w:t>3.12.15</w:t>
      </w:r>
      <w:r>
        <w:fldChar w:fldCharType="end"/>
      </w:r>
      <w:r>
        <w:t>, §</w:t>
      </w:r>
      <w:r>
        <w:fldChar w:fldCharType="begin"/>
      </w:r>
      <w:r>
        <w:instrText xml:space="preserve"> REF _Ref508870783 \r \h </w:instrText>
      </w:r>
      <w:r>
        <w:fldChar w:fldCharType="separate"/>
      </w:r>
      <w:r w:rsidR="00CE3B9C">
        <w:t>3.37.3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CE3B9C">
        <w:t>3.38.7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CE3B9C">
        <w:t>3.38</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CE3B9C">
        <w:t>3.21.5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CE3B9C">
        <w:t>3.38.8</w:t>
      </w:r>
      <w:r>
        <w:fldChar w:fldCharType="end"/>
      </w:r>
      <w:r>
        <w:t xml:space="preserve">) of that </w:t>
      </w:r>
      <w:r>
        <w:rPr>
          <w:rStyle w:val="CODEtemp"/>
        </w:rPr>
        <w:t>rule</w:t>
      </w:r>
      <w:r>
        <w:t xml:space="preserve"> object.</w:t>
      </w:r>
    </w:p>
    <w:p w14:paraId="354B25E0" w14:textId="4C988D37"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CE3B9C">
        <w:t>3.10.9</w:t>
      </w:r>
      <w:r>
        <w:fldChar w:fldCharType="end"/>
      </w:r>
      <w:r>
        <w:t xml:space="preserve">, and see </w:t>
      </w:r>
      <w:bookmarkStart w:id="643" w:name="_Hlk522873802"/>
      <w:r>
        <w:t>§</w:t>
      </w:r>
      <w:bookmarkEnd w:id="643"/>
      <w:r>
        <w:fldChar w:fldCharType="begin"/>
      </w:r>
      <w:r>
        <w:instrText xml:space="preserve"> REF _Ref508812199 \r \h </w:instrText>
      </w:r>
      <w:r>
        <w:fldChar w:fldCharType="separate"/>
      </w:r>
      <w:r w:rsidR="00CE3B9C">
        <w:t>3.10.6.2</w:t>
      </w:r>
      <w:r>
        <w:fldChar w:fldCharType="end"/>
      </w:r>
      <w:r>
        <w:t xml:space="preserve"> and §</w:t>
      </w:r>
      <w:r>
        <w:fldChar w:fldCharType="begin"/>
      </w:r>
      <w:r>
        <w:instrText xml:space="preserve"> REF _Ref508811713 \r \h </w:instrText>
      </w:r>
      <w:r>
        <w:fldChar w:fldCharType="separate"/>
      </w:r>
      <w:r w:rsidR="00CE3B9C">
        <w:t>3.10.6.4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0AD471D1" w:rsidR="003B3A06" w:rsidRDefault="003B3A06" w:rsidP="003B3A06">
      <w:pPr>
        <w:pStyle w:val="Codesmall"/>
      </w:pPr>
      <w:r>
        <w:t>{                                 # A run object (§</w:t>
      </w:r>
      <w:r>
        <w:fldChar w:fldCharType="begin"/>
      </w:r>
      <w:r>
        <w:instrText xml:space="preserve"> REF _Ref493349997 \w \h </w:instrText>
      </w:r>
      <w:r>
        <w:fldChar w:fldCharType="separate"/>
      </w:r>
      <w:r w:rsidR="00CE3B9C">
        <w:t>3.12</w:t>
      </w:r>
      <w:r>
        <w:fldChar w:fldCharType="end"/>
      </w:r>
      <w:r>
        <w:t>).</w:t>
      </w:r>
    </w:p>
    <w:p w14:paraId="5048079C" w14:textId="77777777" w:rsidR="003B3A06" w:rsidRDefault="003B3A06" w:rsidP="003B3A06">
      <w:pPr>
        <w:pStyle w:val="Codesmall"/>
      </w:pPr>
      <w:r>
        <w:t xml:space="preserve">  "results": [</w:t>
      </w:r>
    </w:p>
    <w:p w14:paraId="7658BE2A" w14:textId="2B569C7A" w:rsidR="003B3A06" w:rsidRDefault="003B3A06" w:rsidP="003B3A06">
      <w:pPr>
        <w:pStyle w:val="Codesmall"/>
      </w:pPr>
      <w:r>
        <w:t xml:space="preserve">    {                             # A result object (§</w:t>
      </w:r>
      <w:r>
        <w:fldChar w:fldCharType="begin"/>
      </w:r>
      <w:r>
        <w:instrText xml:space="preserve"> REF _Ref493350984 \w \h </w:instrText>
      </w:r>
      <w:r>
        <w:fldChar w:fldCharType="separate"/>
      </w:r>
      <w:r w:rsidR="00CE3B9C">
        <w:t>3.21</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6FBD7686"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CE3B9C">
        <w:t>3.37</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644" w:name="_Ref510013155"/>
      <w:bookmarkStart w:id="645" w:name="_Toc528157335"/>
      <w:r>
        <w:t>locations property</w:t>
      </w:r>
      <w:bookmarkEnd w:id="644"/>
      <w:bookmarkEnd w:id="645"/>
    </w:p>
    <w:p w14:paraId="065F9E8C" w14:textId="5695CD2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CE3B9C">
        <w:t>3.22</w:t>
      </w:r>
      <w:r>
        <w:fldChar w:fldCharType="end"/>
      </w:r>
      <w:r w:rsidRPr="00CA5F99">
        <w:t>), each of which specifies a location where the result occurred.</w:t>
      </w:r>
    </w:p>
    <w:p w14:paraId="571105F5" w14:textId="291FB687" w:rsidR="00CA5F99" w:rsidRDefault="00CA5F99" w:rsidP="00CA5F99">
      <w:pPr>
        <w:pStyle w:val="Note"/>
      </w:pPr>
      <w:r>
        <w:lastRenderedPageBreak/>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46" w:name="_Ref510085223"/>
      <w:bookmarkStart w:id="647" w:name="_Toc528157336"/>
      <w:r>
        <w:t>analysisTarget</w:t>
      </w:r>
      <w:r w:rsidR="00673F27">
        <w:t xml:space="preserve"> p</w:t>
      </w:r>
      <w:r>
        <w:t>roperty</w:t>
      </w:r>
      <w:bookmarkEnd w:id="646"/>
      <w:bookmarkEnd w:id="647"/>
    </w:p>
    <w:p w14:paraId="50B31C9B" w14:textId="53A186E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CE3B9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C36C51C" w:rsidR="00673F27" w:rsidRDefault="00673F27" w:rsidP="00673F27">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58DF954F" w14:textId="5D552159"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CE3B9C">
        <w:t>3.4</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1829D44E" w:rsidR="00673F27" w:rsidRDefault="00673F27" w:rsidP="00673F27">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29DB0443" w14:textId="187443F8"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7C6BCB69" w14:textId="6B5A195A"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CE3B9C">
        <w:t>3.22.2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648" w:name="_Ref513040093"/>
      <w:bookmarkStart w:id="649" w:name="_Toc528157337"/>
      <w:r>
        <w:lastRenderedPageBreak/>
        <w:t>fingerprints property</w:t>
      </w:r>
      <w:bookmarkEnd w:id="648"/>
      <w:bookmarkEnd w:id="649"/>
    </w:p>
    <w:p w14:paraId="3AC53915" w14:textId="5521707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FF40BC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E3B9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A45F0DE" w:rsidR="004108B9" w:rsidRDefault="004108B9" w:rsidP="004108B9">
      <w:pPr>
        <w:pStyle w:val="Code"/>
      </w:pPr>
      <w:r>
        <w:t>{                                  # A run object (§</w:t>
      </w:r>
      <w:r>
        <w:fldChar w:fldCharType="begin"/>
      </w:r>
      <w:r>
        <w:instrText xml:space="preserve"> REF _Ref493349997 \r \h </w:instrText>
      </w:r>
      <w:r>
        <w:fldChar w:fldCharType="separate"/>
      </w:r>
      <w:r w:rsidR="00CE3B9C">
        <w:t>3.12</w:t>
      </w:r>
      <w:r>
        <w:fldChar w:fldCharType="end"/>
      </w:r>
      <w:r>
        <w:t>).</w:t>
      </w:r>
    </w:p>
    <w:p w14:paraId="3958BEF4" w14:textId="0BF9E346" w:rsidR="004108B9" w:rsidRDefault="004108B9" w:rsidP="004108B9">
      <w:pPr>
        <w:pStyle w:val="Code"/>
      </w:pPr>
      <w:r>
        <w:t xml:space="preserve">  "results": [                     # See §</w:t>
      </w:r>
      <w:r>
        <w:fldChar w:fldCharType="begin"/>
      </w:r>
      <w:r>
        <w:instrText xml:space="preserve"> REF _Ref493350972 \r \h </w:instrText>
      </w:r>
      <w:r>
        <w:fldChar w:fldCharType="separate"/>
      </w:r>
      <w:r w:rsidR="00CE3B9C">
        <w:t>3.12.14</w:t>
      </w:r>
      <w:r>
        <w:fldChar w:fldCharType="end"/>
      </w:r>
      <w:r>
        <w:t>.</w:t>
      </w:r>
    </w:p>
    <w:p w14:paraId="1CA25AAE" w14:textId="251E9A1A" w:rsidR="004108B9" w:rsidRDefault="004108B9" w:rsidP="004108B9">
      <w:pPr>
        <w:pStyle w:val="Code"/>
      </w:pPr>
      <w:r>
        <w:t xml:space="preserve">    {                              # A result object (§</w:t>
      </w:r>
      <w:r>
        <w:fldChar w:fldCharType="begin"/>
      </w:r>
      <w:r>
        <w:instrText xml:space="preserve"> REF _Ref493350984 \r \h </w:instrText>
      </w:r>
      <w:r>
        <w:fldChar w:fldCharType="separate"/>
      </w:r>
      <w:r w:rsidR="00CE3B9C">
        <w:t>3.21</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4BCC208" w:rsidR="003B6448" w:rsidRDefault="000D038B"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3F71A0D4"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CE3B9C">
        <w:t>3.21.4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E3B9C">
        <w:t>3.21.2</w:t>
      </w:r>
      <w:r>
        <w:fldChar w:fldCharType="end"/>
      </w:r>
      <w:r>
        <w:t xml:space="preserve"> for more information.</w:t>
      </w:r>
    </w:p>
    <w:p w14:paraId="4BD017FA" w14:textId="0E8A2233" w:rsidR="00401BB5" w:rsidRDefault="00FA2C6D" w:rsidP="00401BB5">
      <w:pPr>
        <w:pStyle w:val="Heading3"/>
      </w:pPr>
      <w:bookmarkStart w:id="650" w:name="_Ref507591746"/>
      <w:bookmarkStart w:id="651" w:name="_Toc528157338"/>
      <w:r>
        <w:lastRenderedPageBreak/>
        <w:t>partialFingerprints</w:t>
      </w:r>
      <w:r w:rsidR="00401BB5">
        <w:t xml:space="preserve"> property</w:t>
      </w:r>
      <w:bookmarkEnd w:id="650"/>
      <w:bookmarkEnd w:id="651"/>
    </w:p>
    <w:p w14:paraId="0F26AF7E" w14:textId="2BDD58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E3B9C">
        <w:t>3.6</w:t>
      </w:r>
      <w:r w:rsidR="002F1358">
        <w:fldChar w:fldCharType="end"/>
      </w:r>
      <w:r w:rsidR="002F1358">
        <w:t>).</w:t>
      </w:r>
    </w:p>
    <w:p w14:paraId="7DA72967" w14:textId="6DEB6627"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E3B9C">
        <w:t>3.21.10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B89E5D8"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E3B9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DFA1618"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E3B9C">
        <w:t>3.21</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7BD82D2" w:rsidR="004108B9" w:rsidRDefault="004108B9" w:rsidP="004108B9">
      <w:pPr>
        <w:pStyle w:val="Code"/>
      </w:pPr>
      <w:r>
        <w:t>{                                  # A run object (§</w:t>
      </w:r>
      <w:r>
        <w:fldChar w:fldCharType="begin"/>
      </w:r>
      <w:r>
        <w:instrText xml:space="preserve"> REF _Ref493349997 \r \h </w:instrText>
      </w:r>
      <w:r>
        <w:fldChar w:fldCharType="separate"/>
      </w:r>
      <w:r w:rsidR="00CE3B9C">
        <w:t>3.12</w:t>
      </w:r>
      <w:r>
        <w:fldChar w:fldCharType="end"/>
      </w:r>
      <w:r>
        <w:t>).</w:t>
      </w:r>
    </w:p>
    <w:p w14:paraId="76DAD22D" w14:textId="25652A78" w:rsidR="004108B9" w:rsidRDefault="004108B9" w:rsidP="004108B9">
      <w:pPr>
        <w:pStyle w:val="Code"/>
      </w:pPr>
      <w:r>
        <w:t xml:space="preserve">  "results": [                     # See §</w:t>
      </w:r>
      <w:r>
        <w:fldChar w:fldCharType="begin"/>
      </w:r>
      <w:r>
        <w:instrText xml:space="preserve"> REF _Ref493350972 \r \h </w:instrText>
      </w:r>
      <w:r>
        <w:fldChar w:fldCharType="separate"/>
      </w:r>
      <w:r w:rsidR="00CE3B9C">
        <w:t>3.12.14</w:t>
      </w:r>
      <w:r>
        <w:fldChar w:fldCharType="end"/>
      </w:r>
      <w:r>
        <w:t>.</w:t>
      </w:r>
    </w:p>
    <w:p w14:paraId="0013B105" w14:textId="68C10D20" w:rsidR="004108B9" w:rsidRDefault="004108B9" w:rsidP="004108B9">
      <w:pPr>
        <w:pStyle w:val="Code"/>
      </w:pPr>
      <w:r>
        <w:t xml:space="preserve">    {                              # A result object (§</w:t>
      </w:r>
      <w:r>
        <w:fldChar w:fldCharType="begin"/>
      </w:r>
      <w:r>
        <w:instrText xml:space="preserve"> REF _Ref493350984 \r \h </w:instrText>
      </w:r>
      <w:r>
        <w:fldChar w:fldCharType="separate"/>
      </w:r>
      <w:r w:rsidR="00CE3B9C">
        <w:t>3.21</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652" w:name="_Hlk513040539"/>
      <w:r>
        <w:lastRenderedPageBreak/>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652"/>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653" w:name="_Ref510008160"/>
      <w:bookmarkStart w:id="654" w:name="_Toc528157339"/>
      <w:r>
        <w:t>codeFlows property</w:t>
      </w:r>
      <w:bookmarkEnd w:id="653"/>
      <w:bookmarkEnd w:id="654"/>
    </w:p>
    <w:p w14:paraId="4BD8575B" w14:textId="062688C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xml:space="preserve">) </w:t>
      </w:r>
      <w:r w:rsidRPr="000C5A2B">
        <w:rPr>
          <w:rStyle w:val="CODEtemp"/>
        </w:rPr>
        <w:t>codeFlow</w:t>
      </w:r>
      <w:r w:rsidRPr="00135BCE">
        <w:t xml:space="preserve"> objects (§</w:t>
      </w:r>
      <w:r w:rsidR="00AE2018">
        <w:fldChar w:fldCharType="begin"/>
      </w:r>
      <w:r w:rsidR="00AE2018">
        <w:instrText xml:space="preserve"> REF _Ref510008325 \r \h </w:instrText>
      </w:r>
      <w:r w:rsidR="00AE2018">
        <w:fldChar w:fldCharType="separate"/>
      </w:r>
      <w:r w:rsidR="00AE2018">
        <w:t>3.27</w:t>
      </w:r>
      <w:r w:rsidR="00AE2018">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655" w:name="_Ref511820702"/>
      <w:bookmarkStart w:id="656" w:name="_Toc528157340"/>
      <w:r>
        <w:t>graphs property</w:t>
      </w:r>
      <w:bookmarkEnd w:id="655"/>
      <w:bookmarkEnd w:id="656"/>
    </w:p>
    <w:p w14:paraId="7F5C098A" w14:textId="007C90A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CE3B9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CE3B9C">
        <w:t>3.29.2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452A84D"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E3B9C">
        <w:t>3.32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E3B9C">
        <w:t>3.21.14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E3B9C">
        <w:t>3.12.13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657" w:name="_Ref511820008"/>
      <w:bookmarkStart w:id="658" w:name="_Toc528157341"/>
      <w:r>
        <w:t>graphTraversals property</w:t>
      </w:r>
      <w:bookmarkEnd w:id="657"/>
      <w:bookmarkEnd w:id="658"/>
    </w:p>
    <w:p w14:paraId="1AFBBE39" w14:textId="253EE15D"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E3B9C">
        <w:t>3.21.13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CE3B9C">
        <w:t>3.12.13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E3B9C">
        <w:t>3.32</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59" w:name="_Toc528157342"/>
      <w:r>
        <w:t>stacks property</w:t>
      </w:r>
      <w:bookmarkEnd w:id="659"/>
    </w:p>
    <w:p w14:paraId="5ABDA84F" w14:textId="7F86713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stack objects (§</w:t>
      </w:r>
      <w:r>
        <w:fldChar w:fldCharType="begin"/>
      </w:r>
      <w:r>
        <w:instrText xml:space="preserve"> REF _Ref493427479 \r \h </w:instrText>
      </w:r>
      <w:r>
        <w:fldChar w:fldCharType="separate"/>
      </w:r>
      <w:r w:rsidR="00CE3B9C">
        <w:t>3.34</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60" w:name="_Ref493499246"/>
      <w:bookmarkStart w:id="661" w:name="_Toc528157343"/>
      <w:r>
        <w:t>relatedLocations property</w:t>
      </w:r>
      <w:bookmarkEnd w:id="660"/>
      <w:bookmarkEnd w:id="661"/>
    </w:p>
    <w:p w14:paraId="31F869B5" w14:textId="7EBAC89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E3B9C">
        <w:t>3.22</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4B1C3DB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CE3B9C">
        <w:t>3.22</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662" w:name="_Toc528157344"/>
      <w:r>
        <w:lastRenderedPageBreak/>
        <w:t>suppressionStates property</w:t>
      </w:r>
      <w:bookmarkEnd w:id="662"/>
    </w:p>
    <w:p w14:paraId="1AE8DC88" w14:textId="2A54B9A5" w:rsidR="00401BB5" w:rsidRDefault="00401BB5" w:rsidP="00401BB5">
      <w:pPr>
        <w:pStyle w:val="Heading4"/>
      </w:pPr>
      <w:bookmarkStart w:id="663" w:name="_Toc528157345"/>
      <w:r>
        <w:t>General</w:t>
      </w:r>
      <w:bookmarkEnd w:id="663"/>
    </w:p>
    <w:p w14:paraId="0F62C5DD" w14:textId="22B2FFD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CE3B9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527A0BB"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CE3B9C">
        <w:t>3.21.17.2</w:t>
      </w:r>
      <w:r w:rsidR="00194A04">
        <w:fldChar w:fldCharType="end"/>
      </w:r>
      <w:r w:rsidR="002A24FE" w:rsidRPr="002A24FE">
        <w:t>)</w:t>
      </w:r>
      <w:r>
        <w:t>.</w:t>
      </w:r>
    </w:p>
    <w:p w14:paraId="1A5BE1CF" w14:textId="78C1706F"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CE3B9C">
        <w:t>3.21.17.3</w:t>
      </w:r>
      <w:r w:rsidR="00194A04">
        <w:fldChar w:fldCharType="end"/>
      </w:r>
      <w:r w:rsidR="002A24FE" w:rsidRPr="002A24FE">
        <w:t>).</w:t>
      </w:r>
    </w:p>
    <w:p w14:paraId="4F013A56" w14:textId="1CD9F500" w:rsidR="00401BB5" w:rsidRDefault="00401BB5" w:rsidP="00401BB5">
      <w:pPr>
        <w:pStyle w:val="Heading4"/>
      </w:pPr>
      <w:bookmarkStart w:id="664" w:name="_Ref493475240"/>
      <w:bookmarkStart w:id="665" w:name="_Toc528157346"/>
      <w:r>
        <w:t>suppressedInSource value</w:t>
      </w:r>
      <w:bookmarkEnd w:id="664"/>
      <w:bookmarkEnd w:id="66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666" w:name="_Ref493475253"/>
      <w:bookmarkStart w:id="667" w:name="_Toc528157347"/>
      <w:r>
        <w:t>suppressedExternally value</w:t>
      </w:r>
      <w:bookmarkEnd w:id="666"/>
      <w:bookmarkEnd w:id="66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668" w:name="_Ref493351360"/>
      <w:bookmarkStart w:id="669" w:name="_Toc528157348"/>
      <w:bookmarkStart w:id="670" w:name="_Hlk514318442"/>
      <w:r>
        <w:t>baselineState property</w:t>
      </w:r>
      <w:bookmarkEnd w:id="668"/>
      <w:bookmarkEnd w:id="66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E76A666"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CE3B9C">
        <w:t>3.12.5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CE3B9C">
        <w:t>3.12</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7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0902018"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E3B9C">
        <w:t>3.21.10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CE3B9C">
        <w:t>3.21.11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671" w:name="_Ref507598047"/>
      <w:bookmarkStart w:id="672" w:name="_Ref508987354"/>
      <w:bookmarkStart w:id="673" w:name="_Toc528157349"/>
      <w:bookmarkStart w:id="674" w:name="_Ref506807829"/>
      <w:r>
        <w:t>a</w:t>
      </w:r>
      <w:r w:rsidR="00A27D47">
        <w:t>ttachments</w:t>
      </w:r>
      <w:bookmarkEnd w:id="671"/>
      <w:r>
        <w:t xml:space="preserve"> property</w:t>
      </w:r>
      <w:bookmarkEnd w:id="672"/>
      <w:bookmarkEnd w:id="673"/>
    </w:p>
    <w:p w14:paraId="7E972364" w14:textId="55754F7D"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CE3B9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E3B9C">
        <w:t>3.17</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C99DFB9"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CE3B9C">
        <w:t>3.17.1</w:t>
      </w:r>
      <w:r>
        <w:fldChar w:fldCharType="end"/>
      </w:r>
      <w:r>
        <w:t>.</w:t>
      </w:r>
    </w:p>
    <w:p w14:paraId="373CC2C6" w14:textId="0820795C" w:rsidR="00563BBB" w:rsidRDefault="00563BBB" w:rsidP="00563BBB">
      <w:pPr>
        <w:pStyle w:val="Heading3"/>
      </w:pPr>
      <w:bookmarkStart w:id="675" w:name="_Toc528157350"/>
      <w:r>
        <w:t>workItem</w:t>
      </w:r>
      <w:r w:rsidR="00326BD5">
        <w:t>Uri</w:t>
      </w:r>
      <w:r w:rsidR="008C5D5A">
        <w:t>s</w:t>
      </w:r>
      <w:r>
        <w:t xml:space="preserve"> property</w:t>
      </w:r>
      <w:bookmarkEnd w:id="675"/>
    </w:p>
    <w:p w14:paraId="1D36CDAB" w14:textId="570FF6DF"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CE3B9C">
        <w:t>3.7.2</w:t>
      </w:r>
      <w:r w:rsidR="008C5D5A">
        <w:fldChar w:fldCharType="end"/>
      </w:r>
      <w:r w:rsidR="008C5D5A">
        <w:t>)</w:t>
      </w:r>
      <w:r w:rsidR="00326BD5">
        <w:t xml:space="preserve"> string</w:t>
      </w:r>
      <w:r w:rsidR="008C5D5A">
        <w:t>s, each</w:t>
      </w:r>
      <w:r w:rsidR="00326BD5">
        <w:t xml:space="preserve"> containing the absolute </w:t>
      </w:r>
      <w:r>
        <w:t xml:space="preserve">URI </w:t>
      </w:r>
      <w:del w:id="676" w:author="Laurence Golding" w:date="2018-11-07T14:19:00Z">
        <w:r w:rsidR="00326BD5" w:rsidDel="00680F39">
          <w:delText>[</w:delText>
        </w:r>
        <w:r w:rsidR="002255C2" w:rsidDel="00680F39">
          <w:rPr>
            <w:rStyle w:val="Hyperlink"/>
          </w:rPr>
          <w:fldChar w:fldCharType="begin"/>
        </w:r>
        <w:r w:rsidR="002255C2" w:rsidDel="00680F39">
          <w:rPr>
            <w:rStyle w:val="Hyperlink"/>
          </w:rPr>
          <w:delInstrText xml:space="preserve"> HYPERLINK \l "RFC3986" </w:delInstrText>
        </w:r>
        <w:r w:rsidR="002255C2" w:rsidDel="00680F39">
          <w:rPr>
            <w:rStyle w:val="Hyperlink"/>
          </w:rPr>
          <w:fldChar w:fldCharType="separate"/>
        </w:r>
        <w:r w:rsidR="00326BD5" w:rsidRPr="002315DB" w:rsidDel="00680F39">
          <w:rPr>
            <w:rStyle w:val="Hyperlink"/>
          </w:rPr>
          <w:delText>RFC3986</w:delText>
        </w:r>
        <w:r w:rsidR="002255C2" w:rsidDel="00680F39">
          <w:rPr>
            <w:rStyle w:val="Hyperlink"/>
          </w:rPr>
          <w:fldChar w:fldCharType="end"/>
        </w:r>
        <w:r w:rsidR="00326BD5" w:rsidDel="00680F39">
          <w:delText>]</w:delText>
        </w:r>
      </w:del>
      <w:ins w:id="677" w:author="Laurence Golding" w:date="2018-11-07T14:19:00Z">
        <w:r w:rsidR="00680F39">
          <w:t>(</w:t>
        </w:r>
        <w:r w:rsidR="00680F39" w:rsidRPr="008867D2">
          <w:t>§</w:t>
        </w:r>
        <w:r w:rsidR="00680F39">
          <w:fldChar w:fldCharType="begin"/>
        </w:r>
        <w:r w:rsidR="00680F39">
          <w:instrText xml:space="preserve"> REF _Ref529361385 \r \h </w:instrText>
        </w:r>
      </w:ins>
      <w:r w:rsidR="00680F39">
        <w:fldChar w:fldCharType="separate"/>
      </w:r>
      <w:ins w:id="678" w:author="Laurence Golding" w:date="2018-11-07T14:19:00Z">
        <w:r w:rsidR="00680F39">
          <w:t>3.10</w:t>
        </w:r>
        <w:r w:rsidR="00680F39">
          <w:fldChar w:fldCharType="end"/>
        </w:r>
        <w:r w:rsidR="00680F39">
          <w:t>)</w:t>
        </w:r>
      </w:ins>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79" w:name="_Toc528157351"/>
      <w:r>
        <w:t>hostedViewerUri property</w:t>
      </w:r>
      <w:bookmarkEnd w:id="679"/>
    </w:p>
    <w:p w14:paraId="5C2C894B" w14:textId="16FD3DC3"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del w:id="680" w:author="Laurence Golding" w:date="2018-11-07T14:19:00Z">
        <w:r w:rsidDel="00680F39">
          <w:delText>[</w:delText>
        </w:r>
        <w:r w:rsidR="002255C2" w:rsidDel="00680F39">
          <w:rPr>
            <w:rStyle w:val="Hyperlink"/>
          </w:rPr>
          <w:fldChar w:fldCharType="begin"/>
        </w:r>
        <w:r w:rsidR="002255C2" w:rsidDel="00680F39">
          <w:rPr>
            <w:rStyle w:val="Hyperlink"/>
          </w:rPr>
          <w:delInstrText xml:space="preserve"> HYPERLINK \l "RFC3986" </w:delInstrText>
        </w:r>
        <w:r w:rsidR="002255C2" w:rsidDel="00680F39">
          <w:rPr>
            <w:rStyle w:val="Hyperlink"/>
          </w:rPr>
          <w:fldChar w:fldCharType="separate"/>
        </w:r>
        <w:r w:rsidRPr="00033C70" w:rsidDel="00680F39">
          <w:rPr>
            <w:rStyle w:val="Hyperlink"/>
          </w:rPr>
          <w:delText>RFC3986</w:delText>
        </w:r>
        <w:r w:rsidR="002255C2" w:rsidDel="00680F39">
          <w:rPr>
            <w:rStyle w:val="Hyperlink"/>
          </w:rPr>
          <w:fldChar w:fldCharType="end"/>
        </w:r>
        <w:r w:rsidDel="00680F39">
          <w:delText>]</w:delText>
        </w:r>
      </w:del>
      <w:ins w:id="681" w:author="Laurence Golding" w:date="2018-11-07T14:19:00Z">
        <w:r w:rsidR="00680F39">
          <w:t>(</w:t>
        </w:r>
        <w:r w:rsidR="00680F39" w:rsidRPr="008867D2">
          <w:t>§</w:t>
        </w:r>
        <w:r w:rsidR="00680F39">
          <w:fldChar w:fldCharType="begin"/>
        </w:r>
        <w:r w:rsidR="00680F39">
          <w:instrText xml:space="preserve"> REF _Ref529361385 \r \h </w:instrText>
        </w:r>
      </w:ins>
      <w:r w:rsidR="00680F39">
        <w:fldChar w:fldCharType="separate"/>
      </w:r>
      <w:ins w:id="682" w:author="Laurence Golding" w:date="2018-11-07T14:19:00Z">
        <w:r w:rsidR="00680F39">
          <w:t>3.10</w:t>
        </w:r>
        <w:r w:rsidR="00680F39">
          <w:fldChar w:fldCharType="end"/>
        </w:r>
        <w:r w:rsidR="00680F39">
          <w:t>)</w:t>
        </w:r>
      </w:ins>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0A9E363" w:rsidR="00A07714" w:rsidRP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555548BF" w14:textId="223DC9DB" w:rsidR="00DF302D" w:rsidRDefault="00DF302D" w:rsidP="006E546E">
      <w:pPr>
        <w:pStyle w:val="Heading3"/>
      </w:pPr>
      <w:bookmarkStart w:id="683" w:name="_Ref510085934"/>
      <w:bookmarkStart w:id="684" w:name="_Toc528157352"/>
      <w:r>
        <w:t>conversionProvenance property</w:t>
      </w:r>
      <w:bookmarkEnd w:id="674"/>
      <w:bookmarkEnd w:id="683"/>
      <w:bookmarkEnd w:id="684"/>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3733D728"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CE3B9C">
        <w:t>3.12</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CE3B9C">
        <w:t>3.7.2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CE3B9C">
        <w:t>3.23</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423063AB" w:rsidR="00ED76F2" w:rsidRDefault="00ED76F2" w:rsidP="00DF302D">
      <w:r>
        <w:lastRenderedPageBreak/>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CE3B9C">
        <w:t>3.18.4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3C531DBF"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CE3B9C">
        <w:t>3.17</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D48C26E"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CE3B9C">
        <w:t>3.23</w:t>
      </w:r>
      <w:r>
        <w:fldChar w:fldCharType="end"/>
      </w:r>
      <w:r>
        <w:t>).</w:t>
      </w:r>
    </w:p>
    <w:p w14:paraId="2A15CECD" w14:textId="77777777" w:rsidR="00DE4250" w:rsidRDefault="00DE4250" w:rsidP="00DE4250">
      <w:pPr>
        <w:pStyle w:val="Codesmall"/>
      </w:pPr>
      <w:r>
        <w:t xml:space="preserve">            {</w:t>
      </w:r>
    </w:p>
    <w:p w14:paraId="17292CE8" w14:textId="26E7CDE3"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CE3B9C">
        <w:t>3.23.3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10976695"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CE3B9C">
        <w:t>3.23.4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685" w:name="_Toc528157353"/>
      <w:r>
        <w:t>fixes property</w:t>
      </w:r>
      <w:bookmarkEnd w:id="685"/>
    </w:p>
    <w:p w14:paraId="41DB16FF" w14:textId="52A9DD8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E3B9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E3B9C">
        <w:t>3.39</w:t>
      </w:r>
      <w:r>
        <w:fldChar w:fldCharType="end"/>
      </w:r>
      <w:r w:rsidRPr="00E20F80">
        <w:t>).</w:t>
      </w:r>
    </w:p>
    <w:p w14:paraId="5BBA1AD3" w14:textId="0D316460" w:rsidR="00E20F80" w:rsidRDefault="00E20F80" w:rsidP="00E20F80"/>
    <w:p w14:paraId="49F84533" w14:textId="6C250C95" w:rsidR="001335C7" w:rsidRDefault="001335C7" w:rsidP="001335C7">
      <w:pPr>
        <w:pStyle w:val="Heading3"/>
      </w:pPr>
      <w:bookmarkStart w:id="686" w:name="_Toc528157354"/>
      <w:r>
        <w:t>occurrenceCount property</w:t>
      </w:r>
      <w:bookmarkEnd w:id="686"/>
    </w:p>
    <w:p w14:paraId="284963B8" w14:textId="3D5A81F4"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CE3B9C">
        <w:t>3.21.4</w:t>
      </w:r>
      <w:r>
        <w:fldChar w:fldCharType="end"/>
      </w:r>
      <w:r>
        <w:t>) has been observed.</w:t>
      </w:r>
    </w:p>
    <w:p w14:paraId="6460A4F1" w14:textId="1003B560"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CE3B9C">
        <w:t>3.21.2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87" w:name="_Ref493426721"/>
      <w:bookmarkStart w:id="688" w:name="_Ref507665939"/>
      <w:bookmarkStart w:id="689" w:name="_Toc528157355"/>
      <w:r>
        <w:t>location object</w:t>
      </w:r>
      <w:bookmarkEnd w:id="687"/>
      <w:bookmarkEnd w:id="688"/>
      <w:bookmarkEnd w:id="689"/>
    </w:p>
    <w:p w14:paraId="27ED50C0" w14:textId="23D428DC" w:rsidR="006E546E" w:rsidRDefault="006E546E" w:rsidP="006E546E">
      <w:pPr>
        <w:pStyle w:val="Heading3"/>
      </w:pPr>
      <w:bookmarkStart w:id="690" w:name="_Ref493479281"/>
      <w:bookmarkStart w:id="691" w:name="_Toc528157356"/>
      <w:r>
        <w:t>General</w:t>
      </w:r>
      <w:bookmarkEnd w:id="690"/>
      <w:bookmarkEnd w:id="691"/>
    </w:p>
    <w:p w14:paraId="1D30489B" w14:textId="0E7CA3B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E3B9C">
        <w:t>3.23</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CE3B9C">
        <w:t>3.22.3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01E74D3"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CE3B9C">
        <w:t>3.22.3</w:t>
      </w:r>
      <w:r>
        <w:fldChar w:fldCharType="end"/>
      </w:r>
      <w:r w:rsidRPr="00180B28">
        <w:t>) is particularly convenient for fingerprinting.</w:t>
      </w:r>
    </w:p>
    <w:p w14:paraId="310AFACC" w14:textId="3981DCCD"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CE3B9C">
        <w:t>3.36.2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E3B9C">
        <w:t>3.22.4</w:t>
      </w:r>
      <w:r>
        <w:fldChar w:fldCharType="end"/>
      </w:r>
      <w:r>
        <w:t>) explaining the significance of this “location.”</w:t>
      </w:r>
    </w:p>
    <w:p w14:paraId="7BB3738A" w14:textId="2222E264" w:rsidR="006E546E" w:rsidRDefault="00C6546E" w:rsidP="006E546E">
      <w:pPr>
        <w:pStyle w:val="Heading3"/>
      </w:pPr>
      <w:bookmarkStart w:id="692" w:name="_Ref493477623"/>
      <w:bookmarkStart w:id="693" w:name="_Ref493478351"/>
      <w:bookmarkStart w:id="694" w:name="_Toc528157357"/>
      <w:r>
        <w:t xml:space="preserve">physicalLocation </w:t>
      </w:r>
      <w:r w:rsidR="006E546E">
        <w:t>property</w:t>
      </w:r>
      <w:bookmarkEnd w:id="692"/>
      <w:bookmarkEnd w:id="693"/>
      <w:bookmarkEnd w:id="694"/>
    </w:p>
    <w:p w14:paraId="37D40289" w14:textId="1B95F943"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CE3B9C">
        <w:t>3.23</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695" w:name="_Ref493404450"/>
      <w:bookmarkStart w:id="696" w:name="_Ref493404690"/>
      <w:bookmarkStart w:id="697" w:name="_Toc528157358"/>
      <w:r>
        <w:t>fullyQualifiedLogicalName property</w:t>
      </w:r>
      <w:bookmarkEnd w:id="695"/>
      <w:bookmarkEnd w:id="696"/>
      <w:bookmarkEnd w:id="697"/>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F5F3C10" w:rsidR="00E66E38" w:rsidRDefault="00E66E38" w:rsidP="00E66E38">
      <w:bookmarkStart w:id="698" w:name="_Hlk513194534"/>
      <w:bookmarkStart w:id="699" w:name="_Hlk513194553"/>
      <w:r w:rsidRPr="00E66E38">
        <w:lastRenderedPageBreak/>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CE3B9C">
        <w:t>3.26.2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698"/>
    </w:p>
    <w:p w14:paraId="01F88A86" w14:textId="73D095A8"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CE3B9C">
        <w:t>3.12.12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699"/>
      <w:r w:rsidR="00C32159">
        <w:t>§</w:t>
      </w:r>
      <w:r w:rsidR="00C32159">
        <w:fldChar w:fldCharType="begin"/>
      </w:r>
      <w:r w:rsidR="00C32159">
        <w:instrText xml:space="preserve"> REF _Ref493349997 \r \h </w:instrText>
      </w:r>
      <w:r w:rsidR="00C32159">
        <w:fldChar w:fldCharType="separate"/>
      </w:r>
      <w:r w:rsidR="00CE3B9C">
        <w:t>3.12</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54982159"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CE3B9C">
        <w:t>3.12.12</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CE3B9C">
        <w:t>3.26.4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CE3B9C">
        <w:t>3.26</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lastRenderedPageBreak/>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3074AEF2"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CE3B9C">
        <w:t>3.22.1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700" w:name="_Ref513121634"/>
      <w:bookmarkStart w:id="701" w:name="_Ref513122103"/>
      <w:bookmarkStart w:id="702" w:name="_Toc528157359"/>
      <w:r>
        <w:t>message property</w:t>
      </w:r>
      <w:bookmarkEnd w:id="700"/>
      <w:bookmarkEnd w:id="701"/>
      <w:bookmarkEnd w:id="702"/>
    </w:p>
    <w:p w14:paraId="62F22E6F" w14:textId="43C19A11"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relevant to the location.</w:t>
      </w:r>
    </w:p>
    <w:p w14:paraId="0E77A827" w14:textId="77777777" w:rsidR="00F13165" w:rsidRDefault="00F13165" w:rsidP="00F13165">
      <w:pPr>
        <w:pStyle w:val="Heading3"/>
      </w:pPr>
      <w:bookmarkStart w:id="703" w:name="_Ref510102819"/>
      <w:bookmarkStart w:id="704" w:name="_Toc528157360"/>
      <w:r>
        <w:t>annotations property</w:t>
      </w:r>
      <w:bookmarkEnd w:id="703"/>
      <w:bookmarkEnd w:id="704"/>
    </w:p>
    <w:p w14:paraId="1F7AABEC" w14:textId="23A30EA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CE3B9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E3B9C">
        <w:t>3.24</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E3B9C">
        <w:t>3.24.14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71B05E7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CE3B9C">
        <w:t>3.24</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705" w:name="_Ref493477390"/>
      <w:bookmarkStart w:id="706" w:name="_Ref493478323"/>
      <w:bookmarkStart w:id="707" w:name="_Ref493478590"/>
      <w:bookmarkStart w:id="708" w:name="_Toc528157361"/>
      <w:r>
        <w:t>physicalLocation object</w:t>
      </w:r>
      <w:bookmarkEnd w:id="705"/>
      <w:bookmarkEnd w:id="706"/>
      <w:bookmarkEnd w:id="707"/>
      <w:bookmarkEnd w:id="708"/>
    </w:p>
    <w:p w14:paraId="0B9181AD" w14:textId="12F902F2" w:rsidR="006E546E" w:rsidRDefault="006E546E" w:rsidP="006E546E">
      <w:pPr>
        <w:pStyle w:val="Heading3"/>
      </w:pPr>
      <w:bookmarkStart w:id="709" w:name="_Toc528157362"/>
      <w:r>
        <w:t>General</w:t>
      </w:r>
      <w:bookmarkEnd w:id="70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710" w:name="_Ref503357394"/>
      <w:bookmarkStart w:id="711" w:name="_Toc528157363"/>
      <w:bookmarkStart w:id="712" w:name="_Ref493343236"/>
      <w:r>
        <w:lastRenderedPageBreak/>
        <w:t>id property</w:t>
      </w:r>
      <w:bookmarkEnd w:id="710"/>
      <w:bookmarkEnd w:id="711"/>
    </w:p>
    <w:p w14:paraId="39E78313" w14:textId="08F2D86C"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25CFEDEE"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E3B9C">
        <w:t>3.10.4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CE3B9C">
        <w:t>3.10</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713" w:name="_Ref503369432"/>
      <w:bookmarkStart w:id="714" w:name="_Ref503369435"/>
      <w:bookmarkStart w:id="715" w:name="_Ref503371110"/>
      <w:bookmarkStart w:id="716" w:name="_Ref503371652"/>
      <w:bookmarkStart w:id="717" w:name="_Toc528157364"/>
      <w:r>
        <w:t>fileLocation</w:t>
      </w:r>
      <w:r w:rsidR="006E546E">
        <w:t xml:space="preserve"> property</w:t>
      </w:r>
      <w:bookmarkEnd w:id="712"/>
      <w:bookmarkEnd w:id="713"/>
      <w:bookmarkEnd w:id="714"/>
      <w:bookmarkEnd w:id="715"/>
      <w:bookmarkEnd w:id="716"/>
      <w:bookmarkEnd w:id="717"/>
    </w:p>
    <w:p w14:paraId="5D69C82C" w14:textId="33AD0E9B"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CE3B9C">
        <w:t>3.3</w:t>
      </w:r>
      <w:r w:rsidR="00A308C2">
        <w:fldChar w:fldCharType="end"/>
      </w:r>
      <w:r w:rsidR="00A308C2">
        <w:t>)</w:t>
      </w:r>
      <w:r w:rsidR="00365886" w:rsidRPr="00365886">
        <w:t xml:space="preserve"> that represents the location of the file.</w:t>
      </w:r>
    </w:p>
    <w:p w14:paraId="03500782" w14:textId="161A567E"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1FE1017F"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CE3B9C">
        <w:t>3.12</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718" w:name="_Ref493509797"/>
      <w:bookmarkStart w:id="719" w:name="_Toc528157365"/>
      <w:r>
        <w:t>region property</w:t>
      </w:r>
      <w:bookmarkEnd w:id="718"/>
      <w:bookmarkEnd w:id="719"/>
    </w:p>
    <w:p w14:paraId="34CA82A6" w14:textId="7AB1C10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E3B9C">
        <w:t>3.24</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w:t>
      </w:r>
      <w:r w:rsidR="006805FB">
        <w:lastRenderedPageBreak/>
        <w:t xml:space="preserve">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E3B9C">
        <w:t>3.21.8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E3B9C">
        <w:t>3.21</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09339C0" w:rsidR="006805FB" w:rsidRDefault="006805FB" w:rsidP="006805FB">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A49ADC4" w14:textId="7F9AB847" w:rsidR="006805FB" w:rsidRDefault="006805FB" w:rsidP="006805FB">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779C2718" w14:textId="277315A1"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3C94BD54" w14:textId="0D2AD217"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CE3B9C">
        <w:t>3.22.2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720" w:name="_Toc528157366"/>
      <w:r>
        <w:t>contextRegion property</w:t>
      </w:r>
      <w:bookmarkEnd w:id="720"/>
    </w:p>
    <w:p w14:paraId="220640FE" w14:textId="10BC154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E3B9C">
        <w:t>3.23.4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E3B9C">
        <w:t>3.24</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2DDA10D" w:rsidR="00843397" w:rsidRDefault="00843397" w:rsidP="00843397">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E9D024B" w14:textId="62E41160" w:rsidR="00843397" w:rsidRDefault="00843397" w:rsidP="00843397">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686DE936" w14:textId="37B53390"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5B98A118" w14:textId="20B58ECB"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CE3B9C">
        <w:t>3.22.2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FA164FF" w:rsidR="00843397" w:rsidRDefault="00843397" w:rsidP="00843397">
      <w:pPr>
        <w:pStyle w:val="Codesmall"/>
      </w:pPr>
      <w:r>
        <w:t xml:space="preserve">        "region": {                      # See §</w:t>
      </w:r>
      <w:r>
        <w:fldChar w:fldCharType="begin"/>
      </w:r>
      <w:r>
        <w:instrText xml:space="preserve"> REF _Ref493509797 \r \h </w:instrText>
      </w:r>
      <w:r>
        <w:fldChar w:fldCharType="separate"/>
      </w:r>
      <w:r w:rsidR="00CE3B9C">
        <w:t>3.23.4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lastRenderedPageBreak/>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721" w:name="_Ref493490350"/>
      <w:bookmarkStart w:id="722" w:name="_Toc528157367"/>
      <w:r>
        <w:t>region object</w:t>
      </w:r>
      <w:bookmarkEnd w:id="721"/>
      <w:bookmarkEnd w:id="722"/>
    </w:p>
    <w:p w14:paraId="5C4DB1F6" w14:textId="19917190" w:rsidR="006E546E" w:rsidRDefault="006E546E" w:rsidP="006E546E">
      <w:pPr>
        <w:pStyle w:val="Heading3"/>
      </w:pPr>
      <w:bookmarkStart w:id="723" w:name="_Toc528157368"/>
      <w:r>
        <w:t>General</w:t>
      </w:r>
      <w:bookmarkEnd w:id="723"/>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0D12A64"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E3B9C">
        <w:t>3.24.2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E3B9C">
        <w:t>3.24.3</w:t>
      </w:r>
      <w:r>
        <w:fldChar w:fldCharType="end"/>
      </w:r>
      <w:r>
        <w:t>).</w:t>
      </w:r>
    </w:p>
    <w:p w14:paraId="4D60C0C6" w14:textId="07795823" w:rsidR="006E546E" w:rsidRDefault="006E546E" w:rsidP="006E546E">
      <w:pPr>
        <w:pStyle w:val="Heading3"/>
      </w:pPr>
      <w:bookmarkStart w:id="724" w:name="_Ref493492556"/>
      <w:bookmarkStart w:id="725" w:name="_Ref493492604"/>
      <w:bookmarkStart w:id="726" w:name="_Ref493492671"/>
      <w:bookmarkStart w:id="727" w:name="_Toc528157369"/>
      <w:r>
        <w:t>Text regions</w:t>
      </w:r>
      <w:bookmarkEnd w:id="724"/>
      <w:bookmarkEnd w:id="725"/>
      <w:bookmarkEnd w:id="726"/>
      <w:bookmarkEnd w:id="727"/>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8A242A2"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CE3B9C">
        <w:t>3.12.17</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1818E00"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CE3B9C">
        <w:t>3.20.9</w:t>
      </w:r>
      <w:r>
        <w:fldChar w:fldCharType="end"/>
      </w:r>
      <w:r>
        <w:t xml:space="preserve">), if present, or else by </w:t>
      </w:r>
      <w:r w:rsidRPr="003316E1">
        <w:rPr>
          <w:rStyle w:val="CODEtemp"/>
        </w:rPr>
        <w:lastRenderedPageBreak/>
        <w:t>run.defaultFileEncoding</w:t>
      </w:r>
      <w:r>
        <w:t xml:space="preserve"> (§</w:t>
      </w:r>
      <w:r>
        <w:fldChar w:fldCharType="begin"/>
      </w:r>
      <w:r>
        <w:instrText xml:space="preserve"> REF _Ref511828248 \r \h </w:instrText>
      </w:r>
      <w:r>
        <w:fldChar w:fldCharType="separate"/>
      </w:r>
      <w:r w:rsidR="00CE3B9C">
        <w:t>3.12.16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554FCAB"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386DFF84" w:rsidR="00257E64" w:rsidRDefault="00257E64" w:rsidP="00257E64">
      <w:r>
        <w:t xml:space="preserve">A text region </w:t>
      </w:r>
      <w:r>
        <w:rPr>
          <w:b/>
        </w:rPr>
        <w:t>MAY</w:t>
      </w:r>
      <w:r>
        <w:t xml:space="preserve"> be specified in </w:t>
      </w:r>
      <w:r w:rsidR="002E614C">
        <w:t xml:space="preserve">two </w:t>
      </w:r>
      <w:r>
        <w:t>ways:</w:t>
      </w:r>
    </w:p>
    <w:p w14:paraId="79EA6147" w14:textId="5AD24758"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CE3B9C">
        <w:t>3.24.5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CE3B9C">
        <w:t>3.24.6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CE3B9C">
        <w:t>3.24.7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CE3B9C">
        <w:t>3.24.8</w:t>
      </w:r>
      <w:r>
        <w:fldChar w:fldCharType="end"/>
      </w:r>
      <w:r w:rsidRPr="003E62A7">
        <w:t>)</w:t>
      </w:r>
      <w:r>
        <w:t>.</w:t>
      </w:r>
    </w:p>
    <w:p w14:paraId="2FA2CAD1" w14:textId="32318C4A"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CE3B9C">
        <w:t>3.24.9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CE3B9C">
        <w:t>3.24.10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0E61093"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CE3B9C">
        <w:t>3.24.8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77777777" w:rsidR="002E614C" w:rsidRDefault="002E614C" w:rsidP="002E614C">
      <w:pPr>
        <w:pStyle w:val="Code"/>
      </w:pPr>
      <w:r>
        <w:t xml:space="preserve">  "charOffset": 1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89C4429"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CE3B9C">
        <w:t>3.24.6</w:t>
      </w:r>
      <w:r>
        <w:fldChar w:fldCharType="end"/>
      </w:r>
      <w:r>
        <w:t>).</w:t>
      </w:r>
    </w:p>
    <w:p w14:paraId="2F4CCF7E" w14:textId="29399213"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CE3B9C">
        <w:t>3.24.7</w:t>
      </w:r>
      <w:r>
        <w:fldChar w:fldCharType="end"/>
      </w:r>
      <w:r>
        <w:t>).</w:t>
      </w:r>
    </w:p>
    <w:p w14:paraId="30C0E1BA" w14:textId="0EA31517"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CE3B9C">
        <w:t>3.24.10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lastRenderedPageBreak/>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666ABBA9"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E3B9C">
        <w:t>3.24.10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531191C"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279D3565"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55161E96"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38976FD0" w:rsidR="00257E64" w:rsidRPr="0079663D" w:rsidRDefault="00257E64" w:rsidP="00257E64">
      <w:pPr>
        <w:pStyle w:val="Code"/>
      </w:pPr>
      <w:r>
        <w:t>{ "</w:t>
      </w:r>
      <w:r w:rsidR="008057AC">
        <w:t>charOffset</w:t>
      </w:r>
      <w:r>
        <w:t>": 1, ""charLength": 0 }</w:t>
      </w:r>
    </w:p>
    <w:p w14:paraId="19CD4E19" w14:textId="24A94B84"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542B8ABC"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5763853"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62140814"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728" w:name="_Ref509043519"/>
      <w:bookmarkStart w:id="729" w:name="_Ref509043733"/>
      <w:bookmarkStart w:id="730" w:name="_Toc528157370"/>
      <w:r>
        <w:t>Binary regions</w:t>
      </w:r>
      <w:bookmarkEnd w:id="728"/>
      <w:bookmarkEnd w:id="729"/>
      <w:bookmarkEnd w:id="730"/>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12638E11"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CE3B9C">
        <w:t>3.24.11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CE3B9C">
        <w:t>3.24.12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31" w:name="_Toc528157371"/>
      <w:r>
        <w:lastRenderedPageBreak/>
        <w:t>Independence of text and binary regions</w:t>
      </w:r>
      <w:bookmarkEnd w:id="73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501A763"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CE3B9C">
        <w:t>3.24.2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3586DFFA"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32" w:name="_Ref493490565"/>
      <w:bookmarkStart w:id="733" w:name="_Ref493491243"/>
      <w:bookmarkStart w:id="734" w:name="_Ref493492406"/>
      <w:bookmarkStart w:id="735" w:name="_Toc528157372"/>
      <w:r>
        <w:t>startLine property</w:t>
      </w:r>
      <w:bookmarkEnd w:id="732"/>
      <w:bookmarkEnd w:id="733"/>
      <w:bookmarkEnd w:id="734"/>
      <w:bookmarkEnd w:id="735"/>
    </w:p>
    <w:p w14:paraId="03F07C1F" w14:textId="64BE2CAA"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36" w:name="_Ref493491260"/>
      <w:bookmarkStart w:id="737" w:name="_Ref493492414"/>
      <w:bookmarkStart w:id="738" w:name="_Toc528157373"/>
      <w:r>
        <w:t>startColumn property</w:t>
      </w:r>
      <w:bookmarkEnd w:id="736"/>
      <w:bookmarkEnd w:id="737"/>
      <w:bookmarkEnd w:id="738"/>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4DAD5281"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39" w:name="_Ref493491334"/>
      <w:bookmarkStart w:id="740" w:name="_Ref493492422"/>
      <w:bookmarkStart w:id="741" w:name="_Toc528157374"/>
      <w:r>
        <w:t>endLine property</w:t>
      </w:r>
      <w:bookmarkEnd w:id="739"/>
      <w:bookmarkEnd w:id="740"/>
      <w:bookmarkEnd w:id="741"/>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5D40639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42" w:name="_Ref493491342"/>
      <w:bookmarkStart w:id="743" w:name="_Ref493492427"/>
      <w:bookmarkStart w:id="744" w:name="_Toc528157375"/>
      <w:r>
        <w:t>endColumn property</w:t>
      </w:r>
      <w:bookmarkEnd w:id="742"/>
      <w:bookmarkEnd w:id="743"/>
      <w:bookmarkEnd w:id="744"/>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1CEF6C8E"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45" w:name="_Ref493492251"/>
      <w:bookmarkStart w:id="746" w:name="_Ref493492981"/>
      <w:bookmarkStart w:id="747" w:name="_Toc528157376"/>
      <w:r>
        <w:lastRenderedPageBreak/>
        <w:t>charO</w:t>
      </w:r>
      <w:r w:rsidR="006E546E">
        <w:t>ffset property</w:t>
      </w:r>
      <w:bookmarkEnd w:id="745"/>
      <w:bookmarkEnd w:id="746"/>
      <w:bookmarkEnd w:id="747"/>
    </w:p>
    <w:p w14:paraId="274D950F" w14:textId="150FDC8F"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748" w:name="_Ref493491350"/>
      <w:bookmarkStart w:id="749" w:name="_Ref493492312"/>
      <w:bookmarkStart w:id="750" w:name="_Toc528157377"/>
      <w:r>
        <w:t>charL</w:t>
      </w:r>
      <w:r w:rsidR="006E546E">
        <w:t>ength property</w:t>
      </w:r>
      <w:bookmarkEnd w:id="748"/>
      <w:bookmarkEnd w:id="749"/>
      <w:bookmarkEnd w:id="750"/>
    </w:p>
    <w:p w14:paraId="4958FFFB" w14:textId="0FB6B87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5AFDD1D3"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CE3B9C">
        <w:t>3.24.9</w:t>
      </w:r>
      <w:r>
        <w:fldChar w:fldCharType="end"/>
      </w:r>
      <w:r>
        <w:t>)</w:t>
      </w:r>
    </w:p>
    <w:p w14:paraId="26AA9C6F" w14:textId="62EFBE6B"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751" w:name="_Ref515544104"/>
      <w:bookmarkStart w:id="752" w:name="_Toc528157378"/>
      <w:r>
        <w:t>byteOffset property</w:t>
      </w:r>
      <w:bookmarkEnd w:id="751"/>
      <w:bookmarkEnd w:id="752"/>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753" w:name="_Ref515544119"/>
      <w:bookmarkStart w:id="754" w:name="_Toc528157379"/>
      <w:r>
        <w:t>byteLength property</w:t>
      </w:r>
      <w:bookmarkEnd w:id="753"/>
      <w:bookmarkEnd w:id="754"/>
    </w:p>
    <w:p w14:paraId="2FF66B09" w14:textId="5BA6F6A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CE3B9C">
        <w:t>3.24.11</w:t>
      </w:r>
      <w:r w:rsidR="00EB7FF6">
        <w:fldChar w:fldCharType="end"/>
      </w:r>
      <w:r w:rsidR="00EB7FF6">
        <w:t>)</w:t>
      </w:r>
      <w:r>
        <w:t>.</w:t>
      </w:r>
    </w:p>
    <w:p w14:paraId="1B751256" w14:textId="7366A089"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755" w:name="_Toc528157380"/>
      <w:r>
        <w:t>snippet property</w:t>
      </w:r>
      <w:bookmarkEnd w:id="755"/>
    </w:p>
    <w:p w14:paraId="4E596286" w14:textId="6BDD8ED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CE3B9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756" w:name="_Ref513118337"/>
      <w:bookmarkStart w:id="757" w:name="_Toc528157381"/>
      <w:r>
        <w:t>message property</w:t>
      </w:r>
      <w:bookmarkEnd w:id="756"/>
      <w:bookmarkEnd w:id="757"/>
    </w:p>
    <w:p w14:paraId="11547397" w14:textId="60A9F79B"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758" w:name="_Ref513118449"/>
      <w:bookmarkStart w:id="759" w:name="_Toc528157382"/>
      <w:bookmarkStart w:id="760" w:name="_Hlk513212890"/>
      <w:r>
        <w:lastRenderedPageBreak/>
        <w:t>rectangle object</w:t>
      </w:r>
      <w:bookmarkEnd w:id="758"/>
      <w:bookmarkEnd w:id="759"/>
    </w:p>
    <w:p w14:paraId="3C4A6F0B" w14:textId="2FBD2981" w:rsidR="008A21D5" w:rsidRDefault="008A21D5" w:rsidP="008A21D5">
      <w:pPr>
        <w:pStyle w:val="Heading3"/>
      </w:pPr>
      <w:bookmarkStart w:id="761" w:name="_Toc528157383"/>
      <w:r>
        <w:t>General</w:t>
      </w:r>
      <w:bookmarkEnd w:id="76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62" w:name="_Toc528157384"/>
      <w:r>
        <w:t>top, left, bottom, and right properties</w:t>
      </w:r>
      <w:bookmarkEnd w:id="762"/>
    </w:p>
    <w:p w14:paraId="507C9305" w14:textId="5782DA2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63" w:name="_Ref513118473"/>
      <w:bookmarkStart w:id="764" w:name="_Toc528157385"/>
      <w:r>
        <w:t>message property</w:t>
      </w:r>
      <w:bookmarkEnd w:id="763"/>
      <w:bookmarkEnd w:id="764"/>
    </w:p>
    <w:p w14:paraId="00BBEF13" w14:textId="7FB0EB68"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765" w:name="_Ref493404505"/>
      <w:bookmarkStart w:id="766" w:name="_Toc528157386"/>
      <w:bookmarkEnd w:id="760"/>
      <w:r>
        <w:t>logicalLocation object</w:t>
      </w:r>
      <w:bookmarkEnd w:id="765"/>
      <w:bookmarkEnd w:id="766"/>
    </w:p>
    <w:p w14:paraId="479717FF" w14:textId="2760154A" w:rsidR="006E546E" w:rsidRDefault="006E546E" w:rsidP="006E546E">
      <w:pPr>
        <w:pStyle w:val="Heading3"/>
      </w:pPr>
      <w:bookmarkStart w:id="767" w:name="_Toc528157387"/>
      <w:r>
        <w:t>General</w:t>
      </w:r>
      <w:bookmarkEnd w:id="767"/>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85C2ACF"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CE3B9C">
        <w:t>3.12.12</w:t>
      </w:r>
      <w:r>
        <w:fldChar w:fldCharType="end"/>
      </w:r>
      <w:r>
        <w:t>).</w:t>
      </w:r>
    </w:p>
    <w:p w14:paraId="50DD453B" w14:textId="0DA90B69" w:rsidR="0024214F" w:rsidRDefault="0024214F" w:rsidP="0024214F">
      <w:pPr>
        <w:pStyle w:val="Heading3"/>
      </w:pPr>
      <w:bookmarkStart w:id="768" w:name="_Ref514248023"/>
      <w:bookmarkStart w:id="769" w:name="_Toc528157388"/>
      <w:r>
        <w:t>Logical location naming rules</w:t>
      </w:r>
      <w:bookmarkEnd w:id="768"/>
      <w:bookmarkEnd w:id="76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4F43651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CE3B9C">
        <w:t>3.26.3</w:t>
      </w:r>
      <w:r w:rsidR="0024214F">
        <w:fldChar w:fldCharType="end"/>
      </w:r>
      <w:r>
        <w:t>): a logical name.</w:t>
      </w:r>
    </w:p>
    <w:p w14:paraId="0D62023B" w14:textId="63D4EF31"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CE3B9C">
        <w:t>3.26.4</w:t>
      </w:r>
      <w:r w:rsidR="0024214F">
        <w:fldChar w:fldCharType="end"/>
      </w:r>
      <w:r>
        <w:t>): a fully qualified logical name.</w:t>
      </w:r>
    </w:p>
    <w:p w14:paraId="03FC3D7F" w14:textId="0E1FCEA4"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CE3B9C">
        <w:t>3.22.3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CE3B9C">
        <w:t>3.22.3</w:t>
      </w:r>
      <w:r w:rsidR="0024214F">
        <w:fldChar w:fldCharType="end"/>
      </w:r>
      <w:r>
        <w:t>).</w:t>
      </w:r>
    </w:p>
    <w:p w14:paraId="7ECFDD1E" w14:textId="028507F9"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CE3B9C">
        <w:t>3.12.12</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CE3B9C">
        <w:t>3.22.3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40925E0"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CE3B9C">
        <w:t>3.26.6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70" w:name="_Ref514247682"/>
      <w:bookmarkStart w:id="771" w:name="_Toc528157389"/>
      <w:r>
        <w:t>name property</w:t>
      </w:r>
      <w:bookmarkEnd w:id="770"/>
      <w:bookmarkEnd w:id="771"/>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360253C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E3B9C">
        <w:t>3.26.2</w:t>
      </w:r>
      <w:r w:rsidR="0024214F">
        <w:fldChar w:fldCharType="end"/>
      </w:r>
      <w:r w:rsidR="0024214F">
        <w:t>.</w:t>
      </w:r>
    </w:p>
    <w:p w14:paraId="6D79E424" w14:textId="46B97CEA"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CE3B9C">
        <w:t>3.26.6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1412796C" w:rsidR="00BA28C3" w:rsidRDefault="00BA28C3" w:rsidP="00BA28C3">
      <w:pPr>
        <w:pStyle w:val="Code"/>
      </w:pPr>
      <w:r>
        <w:t>"logicalLocations":{                 # See §</w:t>
      </w:r>
      <w:r>
        <w:fldChar w:fldCharType="begin"/>
      </w:r>
      <w:r>
        <w:instrText xml:space="preserve"> REF _Ref493479000 \r \h </w:instrText>
      </w:r>
      <w:r>
        <w:fldChar w:fldCharType="separate"/>
      </w:r>
      <w:r w:rsidR="00CE3B9C">
        <w:t>3.12.12</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772" w:name="_Ref513194876"/>
      <w:bookmarkStart w:id="773" w:name="_Toc528157390"/>
      <w:r>
        <w:t>fullyQualifiedName property</w:t>
      </w:r>
      <w:bookmarkEnd w:id="772"/>
      <w:bookmarkEnd w:id="773"/>
    </w:p>
    <w:p w14:paraId="0F5707EB" w14:textId="6B6FAE22"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E3B9C">
        <w:t>3.26.2</w:t>
      </w:r>
      <w:r w:rsidR="00BA28C3">
        <w:fldChar w:fldCharType="end"/>
      </w:r>
      <w:r w:rsidR="00BA28C3">
        <w:t>.</w:t>
      </w:r>
    </w:p>
    <w:p w14:paraId="3D01F66A" w14:textId="6D112304"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CE3B9C">
        <w:t>3.12.12</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CE3B9C">
        <w:t>3.22.3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774" w:name="_Toc528157391"/>
      <w:r>
        <w:t>decoratedName property</w:t>
      </w:r>
      <w:bookmarkEnd w:id="774"/>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59D311E1"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CE3B9C">
        <w:t>3.22.3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75" w:name="_Ref513195445"/>
      <w:bookmarkStart w:id="776" w:name="_Toc528157392"/>
      <w:r>
        <w:t>kind property</w:t>
      </w:r>
      <w:bookmarkEnd w:id="775"/>
      <w:bookmarkEnd w:id="776"/>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lastRenderedPageBreak/>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777" w:name="_Toc528157393"/>
      <w:r>
        <w:t>parentKey property</w:t>
      </w:r>
      <w:bookmarkEnd w:id="777"/>
    </w:p>
    <w:p w14:paraId="765BBE49" w14:textId="7225F3E7"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CE3B9C">
        <w:t>3.12.12</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778" w:name="_Ref510008325"/>
      <w:bookmarkStart w:id="779" w:name="_Toc528157394"/>
      <w:r>
        <w:t>codeFlow object</w:t>
      </w:r>
      <w:bookmarkEnd w:id="778"/>
      <w:bookmarkEnd w:id="779"/>
    </w:p>
    <w:p w14:paraId="507EC364" w14:textId="20C3EC2C" w:rsidR="00B163FF" w:rsidRDefault="00B163FF" w:rsidP="00B163FF">
      <w:pPr>
        <w:pStyle w:val="Heading3"/>
      </w:pPr>
      <w:bookmarkStart w:id="780" w:name="_Ref510009088"/>
      <w:bookmarkStart w:id="781" w:name="_Toc528157395"/>
      <w:r>
        <w:t>General</w:t>
      </w:r>
      <w:bookmarkEnd w:id="780"/>
      <w:bookmarkEnd w:id="781"/>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D219226" w:rsidR="00B163FF" w:rsidRDefault="00B163FF" w:rsidP="00B163FF">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048B21D6" w14:textId="2A642D57" w:rsidR="00B163FF" w:rsidRDefault="00B163FF" w:rsidP="00B163FF">
      <w:pPr>
        <w:pStyle w:val="Codesmall"/>
      </w:pPr>
      <w:r>
        <w:t xml:space="preserve">  "codeFlows": [                        # See §</w:t>
      </w:r>
      <w:r>
        <w:fldChar w:fldCharType="begin"/>
      </w:r>
      <w:r>
        <w:instrText xml:space="preserve"> REF _Ref510008160 \r \h </w:instrText>
      </w:r>
      <w:r>
        <w:fldChar w:fldCharType="separate"/>
      </w:r>
      <w:r w:rsidR="00CE3B9C">
        <w:t>3.21.12</w:t>
      </w:r>
      <w:r>
        <w:fldChar w:fldCharType="end"/>
      </w:r>
      <w:r>
        <w:t>.</w:t>
      </w:r>
    </w:p>
    <w:p w14:paraId="689DCA88" w14:textId="17C504E1"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CE3B9C">
        <w:t>3.27</w:t>
      </w:r>
      <w:r>
        <w:fldChar w:fldCharType="end"/>
      </w:r>
      <w:r>
        <w:t>).</w:t>
      </w:r>
    </w:p>
    <w:p w14:paraId="086FC1AA" w14:textId="7A74DBC2" w:rsidR="00B163FF" w:rsidRDefault="00B163FF" w:rsidP="00B163FF">
      <w:pPr>
        <w:pStyle w:val="Codesmall"/>
      </w:pPr>
      <w:r>
        <w:t xml:space="preserve">      "message": {                      # See §</w:t>
      </w:r>
      <w:r>
        <w:fldChar w:fldCharType="begin"/>
      </w:r>
      <w:r>
        <w:instrText xml:space="preserve"> REF _Ref510008352 \r \h </w:instrText>
      </w:r>
      <w:r>
        <w:fldChar w:fldCharType="separate"/>
      </w:r>
      <w:r w:rsidR="00CE3B9C">
        <w:t>3.27.2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867E383" w:rsidR="00B163FF" w:rsidRDefault="00B163FF" w:rsidP="00B163FF">
      <w:pPr>
        <w:pStyle w:val="Codesmall"/>
      </w:pPr>
      <w:r>
        <w:t xml:space="preserve">      "threadFlows": [                  # See §</w:t>
      </w:r>
      <w:r>
        <w:fldChar w:fldCharType="begin"/>
      </w:r>
      <w:r>
        <w:instrText xml:space="preserve"> REF _Ref510008358 \r \h </w:instrText>
      </w:r>
      <w:r>
        <w:fldChar w:fldCharType="separate"/>
      </w:r>
      <w:r w:rsidR="00CE3B9C">
        <w:t>3.27.3</w:t>
      </w:r>
      <w:r>
        <w:fldChar w:fldCharType="end"/>
      </w:r>
      <w:r>
        <w:t>.</w:t>
      </w:r>
    </w:p>
    <w:p w14:paraId="761FD0DB" w14:textId="6E3ADB53"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CE3B9C">
        <w:t>3.28</w:t>
      </w:r>
      <w:r>
        <w:fldChar w:fldCharType="end"/>
      </w:r>
      <w:r>
        <w:t>).</w:t>
      </w:r>
    </w:p>
    <w:p w14:paraId="3D9C5E77" w14:textId="1CC66FD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CE3B9C">
        <w:t>3.28.2</w:t>
      </w:r>
      <w:r>
        <w:fldChar w:fldCharType="end"/>
      </w:r>
      <w:r>
        <w:t>.</w:t>
      </w:r>
    </w:p>
    <w:p w14:paraId="32E0CD47" w14:textId="3172748E" w:rsidR="00B163FF" w:rsidRDefault="00B163FF" w:rsidP="00B163FF">
      <w:pPr>
        <w:pStyle w:val="Codesmall"/>
      </w:pPr>
      <w:r>
        <w:t xml:space="preserve">          "message": {                  # See §</w:t>
      </w:r>
      <w:r>
        <w:fldChar w:fldCharType="begin"/>
      </w:r>
      <w:r>
        <w:instrText xml:space="preserve"> REF _Ref503361742 \r \h </w:instrText>
      </w:r>
      <w:r>
        <w:fldChar w:fldCharType="separate"/>
      </w:r>
      <w:r w:rsidR="00CE3B9C">
        <w:t>3.28.3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4496B05" w:rsidR="00B163FF" w:rsidRDefault="00B163FF" w:rsidP="00B163FF">
      <w:pPr>
        <w:pStyle w:val="Codesmall"/>
      </w:pPr>
      <w:r>
        <w:t xml:space="preserve">          "locations": [                # See §</w:t>
      </w:r>
      <w:r>
        <w:fldChar w:fldCharType="begin"/>
      </w:r>
      <w:r>
        <w:instrText xml:space="preserve"> REF _Ref510008412 \r \h </w:instrText>
      </w:r>
      <w:r>
        <w:fldChar w:fldCharType="separate"/>
      </w:r>
      <w:r w:rsidR="00CE3B9C">
        <w:t>3.28.4</w:t>
      </w:r>
      <w:r>
        <w:fldChar w:fldCharType="end"/>
      </w:r>
      <w:r>
        <w:t>.</w:t>
      </w:r>
    </w:p>
    <w:p w14:paraId="7CF1AA49" w14:textId="3DAF5154"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CE3B9C">
        <w:t>3.36</w:t>
      </w:r>
      <w:r>
        <w:fldChar w:fldCharType="end"/>
      </w:r>
      <w:r>
        <w:t>).</w:t>
      </w:r>
    </w:p>
    <w:p w14:paraId="7402E3F3" w14:textId="061B415B" w:rsidR="00EB5632" w:rsidRDefault="00EB5632" w:rsidP="00B163FF">
      <w:pPr>
        <w:pStyle w:val="Codesmall"/>
      </w:pPr>
      <w:r>
        <w:t xml:space="preserve">              "location": {             # See §</w:t>
      </w:r>
      <w:r>
        <w:fldChar w:fldCharType="begin"/>
      </w:r>
      <w:r>
        <w:instrText xml:space="preserve"> REF _Ref493497783 \r \h </w:instrText>
      </w:r>
      <w:r>
        <w:fldChar w:fldCharType="separate"/>
      </w:r>
      <w:r w:rsidR="00CE3B9C">
        <w:t>3.36.2</w:t>
      </w:r>
      <w:r>
        <w:fldChar w:fldCharType="end"/>
      </w:r>
      <w:r>
        <w:t>.</w:t>
      </w:r>
    </w:p>
    <w:p w14:paraId="5E1EB724" w14:textId="45D3E0B3"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CE3B9C">
        <w:t>3.22.2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lastRenderedPageBreak/>
        <w:t xml:space="preserve">              },</w:t>
      </w:r>
    </w:p>
    <w:p w14:paraId="315E923B" w14:textId="77777777" w:rsidR="00EC5F35" w:rsidRDefault="00EC5F35" w:rsidP="00EC5F35">
      <w:pPr>
        <w:pStyle w:val="Codesmall"/>
      </w:pPr>
    </w:p>
    <w:p w14:paraId="141CB954" w14:textId="3D0564DF"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CE3B9C">
        <w:t>3.36.6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81B40C4"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CE3B9C">
        <w:t>3.36.7</w:t>
      </w:r>
      <w:r w:rsidR="00EC5F35">
        <w:fldChar w:fldCharType="end"/>
      </w:r>
      <w:r>
        <w:t>.</w:t>
      </w:r>
    </w:p>
    <w:p w14:paraId="1029380F" w14:textId="48C2B534"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CE3B9C">
        <w:t>3.36.8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782" w:name="_Ref510008352"/>
      <w:bookmarkStart w:id="783" w:name="_Toc528157396"/>
      <w:r>
        <w:t>message property</w:t>
      </w:r>
      <w:bookmarkEnd w:id="782"/>
      <w:bookmarkEnd w:id="783"/>
    </w:p>
    <w:p w14:paraId="39D6B74B" w14:textId="6DF4836E"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E3B9C">
        <w:t>3.10</w:t>
      </w:r>
      <w:r>
        <w:fldChar w:fldCharType="end"/>
      </w:r>
      <w:r>
        <w:t>)</w:t>
      </w:r>
      <w:r w:rsidRPr="00AD7FD8">
        <w:t xml:space="preserve"> relevant to the code flow.</w:t>
      </w:r>
    </w:p>
    <w:p w14:paraId="060DD1F9" w14:textId="5E6A402B" w:rsidR="00B163FF" w:rsidRDefault="00B163FF" w:rsidP="00B163FF">
      <w:pPr>
        <w:pStyle w:val="Heading3"/>
      </w:pPr>
      <w:bookmarkStart w:id="784" w:name="_Ref510008358"/>
      <w:bookmarkStart w:id="785" w:name="_Toc528157397"/>
      <w:r>
        <w:t>threadFlows property</w:t>
      </w:r>
      <w:bookmarkEnd w:id="784"/>
      <w:bookmarkEnd w:id="785"/>
    </w:p>
    <w:p w14:paraId="2D2C91FB" w14:textId="2678F5A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CE3B9C">
        <w:t>3.28</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86" w:name="_Ref493427364"/>
      <w:bookmarkStart w:id="787" w:name="_Toc528157398"/>
      <w:r>
        <w:t>thread</w:t>
      </w:r>
      <w:r w:rsidR="006E546E">
        <w:t>Flow object</w:t>
      </w:r>
      <w:bookmarkEnd w:id="786"/>
      <w:bookmarkEnd w:id="787"/>
    </w:p>
    <w:p w14:paraId="68EE36AB" w14:textId="336A5D40" w:rsidR="006E546E" w:rsidRDefault="006E546E" w:rsidP="006E546E">
      <w:pPr>
        <w:pStyle w:val="Heading3"/>
      </w:pPr>
      <w:bookmarkStart w:id="788" w:name="_Toc528157399"/>
      <w:r>
        <w:t>General</w:t>
      </w:r>
      <w:bookmarkEnd w:id="78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C039CDB" w:rsidR="00481B7B" w:rsidRDefault="00481B7B" w:rsidP="00AD7FD8">
      <w:r>
        <w:t>For an example, see §</w:t>
      </w:r>
      <w:r>
        <w:fldChar w:fldCharType="begin"/>
      </w:r>
      <w:r>
        <w:instrText xml:space="preserve"> REF _Ref510009088 \r \h </w:instrText>
      </w:r>
      <w:r>
        <w:fldChar w:fldCharType="separate"/>
      </w:r>
      <w:r w:rsidR="00CE3B9C">
        <w:t>3.27.1</w:t>
      </w:r>
      <w:r>
        <w:fldChar w:fldCharType="end"/>
      </w:r>
      <w:r>
        <w:t>.</w:t>
      </w:r>
    </w:p>
    <w:p w14:paraId="47D8E353" w14:textId="0B22E102" w:rsidR="00B163FF" w:rsidRDefault="00B163FF" w:rsidP="00B163FF">
      <w:pPr>
        <w:pStyle w:val="Heading3"/>
      </w:pPr>
      <w:bookmarkStart w:id="789" w:name="_Ref510008395"/>
      <w:bookmarkStart w:id="790" w:name="_Toc528157400"/>
      <w:r>
        <w:t>id property</w:t>
      </w:r>
      <w:bookmarkEnd w:id="789"/>
      <w:bookmarkEnd w:id="790"/>
    </w:p>
    <w:p w14:paraId="39CECB41" w14:textId="39821601"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CE3B9C">
        <w:t>3.27</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91" w:name="_Ref503361742"/>
      <w:bookmarkStart w:id="792" w:name="_Toc528157401"/>
      <w:r>
        <w:t>message property</w:t>
      </w:r>
      <w:bookmarkEnd w:id="791"/>
      <w:bookmarkEnd w:id="792"/>
    </w:p>
    <w:p w14:paraId="3994B882" w14:textId="7499F74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E3B9C">
        <w:t>3.10</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793" w:name="_Ref510008412"/>
      <w:bookmarkStart w:id="794" w:name="_Toc528157402"/>
      <w:r>
        <w:t>locations property</w:t>
      </w:r>
      <w:bookmarkEnd w:id="793"/>
      <w:bookmarkEnd w:id="794"/>
    </w:p>
    <w:p w14:paraId="648A48EB" w14:textId="767E2B4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CE3B9C">
        <w:t>3.36</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lastRenderedPageBreak/>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95" w:name="_Ref511819945"/>
      <w:bookmarkStart w:id="796" w:name="_Toc528157403"/>
      <w:r>
        <w:t>graph object</w:t>
      </w:r>
      <w:bookmarkEnd w:id="795"/>
      <w:bookmarkEnd w:id="796"/>
    </w:p>
    <w:p w14:paraId="79771063" w14:textId="13A3DA96" w:rsidR="00CD4F20" w:rsidRDefault="00CD4F20" w:rsidP="00CD4F20">
      <w:pPr>
        <w:pStyle w:val="Heading3"/>
      </w:pPr>
      <w:bookmarkStart w:id="797" w:name="_Toc528157404"/>
      <w:r>
        <w:t>General</w:t>
      </w:r>
      <w:bookmarkEnd w:id="797"/>
    </w:p>
    <w:p w14:paraId="0FCD96E1" w14:textId="007D1BF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CE3B9C">
        <w:t>3.12.13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CE3B9C">
        <w:t>3.21.13</w:t>
      </w:r>
      <w:r>
        <w:fldChar w:fldCharType="end"/>
      </w:r>
      <w:r>
        <w:t>).</w:t>
      </w:r>
    </w:p>
    <w:p w14:paraId="1005630B" w14:textId="63074E5F"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w:t>
      </w:r>
    </w:p>
    <w:p w14:paraId="6F72B729" w14:textId="09F530D7" w:rsidR="00CD4F20" w:rsidRDefault="00CD4F20" w:rsidP="00CD4F20">
      <w:pPr>
        <w:pStyle w:val="Heading3"/>
      </w:pPr>
      <w:bookmarkStart w:id="798" w:name="_Ref511822858"/>
      <w:bookmarkStart w:id="799" w:name="_Toc528157405"/>
      <w:r>
        <w:t>id property</w:t>
      </w:r>
      <w:bookmarkEnd w:id="798"/>
      <w:bookmarkEnd w:id="799"/>
    </w:p>
    <w:p w14:paraId="1E5F5537" w14:textId="0BB23E73"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CE3B9C">
        <w:t>3.12.13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CE3B9C">
        <w:t>3.21.13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6FA78A98" w:rsidR="000C304C" w:rsidRDefault="000C304C" w:rsidP="000C304C">
      <w:pPr>
        <w:pStyle w:val="Code"/>
      </w:pPr>
      <w:r>
        <w:t>{                        # A run object (§</w:t>
      </w:r>
      <w:r>
        <w:fldChar w:fldCharType="begin"/>
      </w:r>
      <w:r>
        <w:instrText xml:space="preserve"> REF _Ref493349997 \r \h </w:instrText>
      </w:r>
      <w:r>
        <w:fldChar w:fldCharType="separate"/>
      </w:r>
      <w:r w:rsidR="00CE3B9C">
        <w:t>3.12</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800" w:name="_Toc528157406"/>
      <w:r>
        <w:t>description property</w:t>
      </w:r>
      <w:bookmarkEnd w:id="800"/>
    </w:p>
    <w:p w14:paraId="60597691" w14:textId="13D516D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describes the graph.</w:t>
      </w:r>
    </w:p>
    <w:p w14:paraId="63CE6EE1" w14:textId="254DFD0E" w:rsidR="00CD4F20" w:rsidRDefault="00CD4F20" w:rsidP="00CD4F20">
      <w:pPr>
        <w:pStyle w:val="Heading3"/>
      </w:pPr>
      <w:bookmarkStart w:id="801" w:name="_Ref511823242"/>
      <w:bookmarkStart w:id="802" w:name="_Toc528157407"/>
      <w:r>
        <w:t>nodes property</w:t>
      </w:r>
      <w:bookmarkEnd w:id="801"/>
      <w:bookmarkEnd w:id="802"/>
    </w:p>
    <w:p w14:paraId="3BF1C872" w14:textId="14784A99"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which represent the nodes of the graph.</w:t>
      </w:r>
    </w:p>
    <w:p w14:paraId="660381CB" w14:textId="2915D5F8" w:rsidR="00CD4F20" w:rsidRDefault="00CD4F20" w:rsidP="00CD4F20">
      <w:pPr>
        <w:pStyle w:val="Heading3"/>
      </w:pPr>
      <w:bookmarkStart w:id="803" w:name="_Ref511823263"/>
      <w:bookmarkStart w:id="804" w:name="_Toc528157408"/>
      <w:r>
        <w:t>edges property</w:t>
      </w:r>
      <w:bookmarkEnd w:id="803"/>
      <w:bookmarkEnd w:id="804"/>
    </w:p>
    <w:p w14:paraId="45BE5533" w14:textId="0D8FAB6A"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E3B9C">
        <w:t>3.31</w:t>
      </w:r>
      <w:r>
        <w:fldChar w:fldCharType="end"/>
      </w:r>
      <w:r>
        <w:t>) which represent the edges of the graph.</w:t>
      </w:r>
    </w:p>
    <w:p w14:paraId="231DDD9A" w14:textId="6EFC334D" w:rsidR="00CD4F20" w:rsidRDefault="00CD4F20" w:rsidP="00CD4F20">
      <w:pPr>
        <w:pStyle w:val="Heading2"/>
      </w:pPr>
      <w:bookmarkStart w:id="805" w:name="_Ref511821868"/>
      <w:bookmarkStart w:id="806" w:name="_Toc528157409"/>
      <w:r>
        <w:lastRenderedPageBreak/>
        <w:t>node object</w:t>
      </w:r>
      <w:bookmarkEnd w:id="805"/>
      <w:bookmarkEnd w:id="806"/>
    </w:p>
    <w:p w14:paraId="5C490915" w14:textId="5A0DD1FC" w:rsidR="00CD4F20" w:rsidRDefault="00CD4F20" w:rsidP="00CD4F20">
      <w:pPr>
        <w:pStyle w:val="Heading3"/>
      </w:pPr>
      <w:bookmarkStart w:id="807" w:name="_Toc528157410"/>
      <w:r>
        <w:t>General</w:t>
      </w:r>
      <w:bookmarkEnd w:id="807"/>
    </w:p>
    <w:p w14:paraId="5F3D946D" w14:textId="7D7747F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31799269" w14:textId="7F2781A8" w:rsidR="00CD4F20" w:rsidRDefault="00CD4F20" w:rsidP="00CD4F20">
      <w:pPr>
        <w:pStyle w:val="Heading3"/>
      </w:pPr>
      <w:bookmarkStart w:id="808" w:name="_Ref511822118"/>
      <w:bookmarkStart w:id="809" w:name="_Toc528157411"/>
      <w:r>
        <w:t>id property</w:t>
      </w:r>
      <w:bookmarkEnd w:id="808"/>
      <w:bookmarkEnd w:id="809"/>
    </w:p>
    <w:p w14:paraId="3A12B52F" w14:textId="77F430DB"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CE3B9C">
        <w:t>3.30.5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BDC8029" w:rsidR="00310D73" w:rsidRDefault="00310D73" w:rsidP="00310D73">
      <w:pPr>
        <w:pStyle w:val="Code"/>
      </w:pPr>
      <w:r>
        <w:t>{                             # A graph object (§</w:t>
      </w:r>
      <w:r>
        <w:fldChar w:fldCharType="begin"/>
      </w:r>
      <w:r>
        <w:instrText xml:space="preserve"> REF _Ref511819945 \r \h </w:instrText>
      </w:r>
      <w:r>
        <w:fldChar w:fldCharType="separate"/>
      </w:r>
      <w:r w:rsidR="00CE3B9C">
        <w:t>3.29</w:t>
      </w:r>
      <w:r>
        <w:fldChar w:fldCharType="end"/>
      </w:r>
      <w:r>
        <w:t>).</w:t>
      </w:r>
    </w:p>
    <w:p w14:paraId="27EC8247" w14:textId="5AFC9FA5" w:rsidR="00310D73" w:rsidRDefault="00310D73" w:rsidP="00310D73">
      <w:pPr>
        <w:pStyle w:val="Code"/>
      </w:pPr>
      <w:r>
        <w:t xml:space="preserve">  "nodes": [                  # See §</w:t>
      </w:r>
      <w:r>
        <w:fldChar w:fldCharType="begin"/>
      </w:r>
      <w:r>
        <w:instrText xml:space="preserve"> REF _Ref511823242 \r \h </w:instrText>
      </w:r>
      <w:r>
        <w:fldChar w:fldCharType="separate"/>
      </w:r>
      <w:r w:rsidR="00CE3B9C">
        <w:t>3.29.4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1E3C89E2" w:rsidR="00310D73" w:rsidRDefault="00310D73" w:rsidP="00310D73">
      <w:pPr>
        <w:pStyle w:val="Code"/>
      </w:pPr>
      <w:r>
        <w:t xml:space="preserve">      "children": [           # See §</w:t>
      </w:r>
      <w:r>
        <w:fldChar w:fldCharType="begin"/>
      </w:r>
      <w:r>
        <w:instrText xml:space="preserve"> REF _Ref515547420 \r \h </w:instrText>
      </w:r>
      <w:r>
        <w:fldChar w:fldCharType="separate"/>
      </w:r>
      <w:r w:rsidR="00CE3B9C">
        <w:t>3.30.5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10" w:name="_Toc528157412"/>
      <w:r>
        <w:t>label property</w:t>
      </w:r>
      <w:bookmarkEnd w:id="810"/>
    </w:p>
    <w:p w14:paraId="5AE47AC0" w14:textId="0BD86B1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provides a short description of the node.</w:t>
      </w:r>
    </w:p>
    <w:p w14:paraId="4E017FF4" w14:textId="21BB0F35" w:rsidR="00CD4F20" w:rsidRDefault="00CD4F20" w:rsidP="00CD4F20">
      <w:pPr>
        <w:pStyle w:val="Heading3"/>
      </w:pPr>
      <w:bookmarkStart w:id="811" w:name="_Toc528157413"/>
      <w:r>
        <w:t>location property</w:t>
      </w:r>
      <w:bookmarkEnd w:id="811"/>
    </w:p>
    <w:p w14:paraId="20431782" w14:textId="2BAD0949"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E3B9C">
        <w:t>3.22</w:t>
      </w:r>
      <w:r>
        <w:fldChar w:fldCharType="end"/>
      </w:r>
      <w:r>
        <w:t>) that specifies the location associated with the node.</w:t>
      </w:r>
    </w:p>
    <w:p w14:paraId="6D80BEE2" w14:textId="61FB435B" w:rsidR="00310D73" w:rsidRDefault="00310D73" w:rsidP="00310D73">
      <w:pPr>
        <w:pStyle w:val="Heading3"/>
      </w:pPr>
      <w:bookmarkStart w:id="812" w:name="_Ref515547420"/>
      <w:bookmarkStart w:id="813" w:name="_Toc528157414"/>
      <w:r>
        <w:t>children property</w:t>
      </w:r>
      <w:bookmarkEnd w:id="812"/>
      <w:bookmarkEnd w:id="813"/>
    </w:p>
    <w:p w14:paraId="5105ACEB" w14:textId="39EBE8BC"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6149DC4E" w14:textId="69303007" w:rsidR="00CD4F20" w:rsidRDefault="00CD4F20" w:rsidP="00CD4F20">
      <w:pPr>
        <w:pStyle w:val="Heading2"/>
      </w:pPr>
      <w:bookmarkStart w:id="814" w:name="_Ref511821891"/>
      <w:bookmarkStart w:id="815" w:name="_Toc528157415"/>
      <w:r>
        <w:lastRenderedPageBreak/>
        <w:t>edge object</w:t>
      </w:r>
      <w:bookmarkEnd w:id="814"/>
      <w:bookmarkEnd w:id="815"/>
    </w:p>
    <w:p w14:paraId="78AF70AE" w14:textId="37DDAA2D" w:rsidR="00CD4F20" w:rsidRDefault="00CD4F20" w:rsidP="00CD4F20">
      <w:pPr>
        <w:pStyle w:val="Heading3"/>
      </w:pPr>
      <w:bookmarkStart w:id="816" w:name="_Toc528157416"/>
      <w:r>
        <w:t>General</w:t>
      </w:r>
      <w:bookmarkEnd w:id="816"/>
    </w:p>
    <w:p w14:paraId="4DD63F10" w14:textId="4D0ADEA0"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793D7A79" w14:textId="635537BA" w:rsidR="00CD4F20" w:rsidRDefault="00CD4F20" w:rsidP="00CD4F20">
      <w:pPr>
        <w:pStyle w:val="Heading3"/>
      </w:pPr>
      <w:bookmarkStart w:id="817" w:name="_Ref511823280"/>
      <w:bookmarkStart w:id="818" w:name="_Toc528157417"/>
      <w:r>
        <w:t>id property</w:t>
      </w:r>
      <w:bookmarkEnd w:id="817"/>
      <w:bookmarkEnd w:id="818"/>
    </w:p>
    <w:p w14:paraId="5747D78D" w14:textId="1771E674" w:rsidR="00380A89" w:rsidRPr="00380A89" w:rsidRDefault="00380A89" w:rsidP="00380A89">
      <w:bookmarkStart w:id="81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1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1B21E298" w14:textId="491462EA" w:rsidR="00CD4F20" w:rsidRDefault="00CD4F20" w:rsidP="00CD4F20">
      <w:pPr>
        <w:pStyle w:val="Heading3"/>
      </w:pPr>
      <w:bookmarkStart w:id="820" w:name="_Toc528157418"/>
      <w:r>
        <w:t>label property</w:t>
      </w:r>
      <w:bookmarkEnd w:id="820"/>
    </w:p>
    <w:p w14:paraId="2E237F87" w14:textId="0623ADC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provides a short description of the edge.</w:t>
      </w:r>
    </w:p>
    <w:p w14:paraId="4FD0229C" w14:textId="1F2B6CFF" w:rsidR="00CD4F20" w:rsidRDefault="00CD4F20" w:rsidP="00CD4F20">
      <w:pPr>
        <w:pStyle w:val="Heading3"/>
      </w:pPr>
      <w:bookmarkStart w:id="821" w:name="_Ref511822214"/>
      <w:bookmarkStart w:id="822" w:name="_Toc528157419"/>
      <w:r>
        <w:t>sourceNodeId property</w:t>
      </w:r>
      <w:bookmarkEnd w:id="821"/>
      <w:bookmarkEnd w:id="822"/>
    </w:p>
    <w:p w14:paraId="4F1F1502" w14:textId="5CEB274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2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E3B9C">
        <w:t>3.30.2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bookmarkEnd w:id="82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CE3B9C">
        <w:t>3.30.5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127A77D" w:rsidR="00310D73" w:rsidRDefault="00310D73" w:rsidP="00310D73">
      <w:pPr>
        <w:pStyle w:val="Code"/>
      </w:pPr>
      <w:r>
        <w:t>{                             # A graph object (§</w:t>
      </w:r>
      <w:r>
        <w:fldChar w:fldCharType="begin"/>
      </w:r>
      <w:r>
        <w:instrText xml:space="preserve"> REF _Ref511819945 \r \h </w:instrText>
      </w:r>
      <w:r>
        <w:fldChar w:fldCharType="separate"/>
      </w:r>
      <w:r w:rsidR="00CE3B9C">
        <w:t>3.29</w:t>
      </w:r>
      <w:r>
        <w:fldChar w:fldCharType="end"/>
      </w:r>
      <w:r>
        <w:t>).</w:t>
      </w:r>
    </w:p>
    <w:p w14:paraId="4DF7DD5F" w14:textId="6244ED81" w:rsidR="00310D73" w:rsidRDefault="00310D73" w:rsidP="00310D73">
      <w:pPr>
        <w:pStyle w:val="Code"/>
      </w:pPr>
      <w:r>
        <w:t xml:space="preserve">  "nodes": [                  # See §</w:t>
      </w:r>
      <w:r>
        <w:fldChar w:fldCharType="begin"/>
      </w:r>
      <w:r>
        <w:instrText xml:space="preserve"> REF _Ref511823242 \r \h </w:instrText>
      </w:r>
      <w:r>
        <w:fldChar w:fldCharType="separate"/>
      </w:r>
      <w:r w:rsidR="00CE3B9C">
        <w:t>3.29.4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1F1C0404" w:rsidR="00310D73" w:rsidRDefault="00310D73" w:rsidP="00310D73">
      <w:pPr>
        <w:pStyle w:val="Code"/>
      </w:pPr>
      <w:r>
        <w:t xml:space="preserve">      "children": [           # See §</w:t>
      </w:r>
      <w:r>
        <w:fldChar w:fldCharType="begin"/>
      </w:r>
      <w:r>
        <w:instrText xml:space="preserve"> REF _Ref515547420 \r \h </w:instrText>
      </w:r>
      <w:r>
        <w:fldChar w:fldCharType="separate"/>
      </w:r>
      <w:r w:rsidR="00CE3B9C">
        <w:t>3.30.5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2A48097" w:rsidR="00310D73" w:rsidRDefault="00310D73" w:rsidP="00310D73">
      <w:pPr>
        <w:pStyle w:val="Code"/>
      </w:pPr>
      <w:r>
        <w:t xml:space="preserve">  "edges": [                  # See §</w:t>
      </w:r>
      <w:r>
        <w:fldChar w:fldCharType="begin"/>
      </w:r>
      <w:r>
        <w:instrText xml:space="preserve"> REF _Ref511823263 \r \h </w:instrText>
      </w:r>
      <w:r>
        <w:fldChar w:fldCharType="separate"/>
      </w:r>
      <w:r w:rsidR="00CE3B9C">
        <w:t>3.29.5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24" w:name="_Ref511823298"/>
      <w:bookmarkStart w:id="825" w:name="_Toc528157420"/>
      <w:r>
        <w:t>targetNodeId property</w:t>
      </w:r>
      <w:bookmarkEnd w:id="824"/>
      <w:bookmarkEnd w:id="825"/>
    </w:p>
    <w:p w14:paraId="09C99A58" w14:textId="2AD1366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E3B9C">
        <w:t>3.30.2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E3B9C">
        <w:t>3.31.4</w:t>
      </w:r>
      <w:r>
        <w:fldChar w:fldCharType="end"/>
      </w:r>
      <w:r>
        <w:t>).</w:t>
      </w:r>
    </w:p>
    <w:p w14:paraId="0230A766" w14:textId="5CB74BEC" w:rsidR="00CD4F20" w:rsidRDefault="00CD4F20" w:rsidP="00CD4F20">
      <w:pPr>
        <w:pStyle w:val="Heading2"/>
      </w:pPr>
      <w:bookmarkStart w:id="826" w:name="_Ref511819971"/>
      <w:bookmarkStart w:id="827" w:name="_Toc528157421"/>
      <w:r>
        <w:lastRenderedPageBreak/>
        <w:t>graphTraversal object</w:t>
      </w:r>
      <w:bookmarkEnd w:id="826"/>
      <w:bookmarkEnd w:id="827"/>
    </w:p>
    <w:p w14:paraId="7EE87AC4" w14:textId="2D601D1D" w:rsidR="00CD4F20" w:rsidRDefault="00CD4F20" w:rsidP="00CD4F20">
      <w:pPr>
        <w:pStyle w:val="Heading3"/>
      </w:pPr>
      <w:bookmarkStart w:id="828" w:name="_Toc528157422"/>
      <w:r>
        <w:t>General</w:t>
      </w:r>
      <w:bookmarkEnd w:id="828"/>
    </w:p>
    <w:p w14:paraId="5B499FB9" w14:textId="1512917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E3B9C">
        <w:t>3.33</w:t>
      </w:r>
      <w:r>
        <w:fldChar w:fldCharType="end"/>
      </w:r>
      <w:r>
        <w:t>). For an example, see §</w:t>
      </w:r>
      <w:r>
        <w:fldChar w:fldCharType="begin"/>
      </w:r>
      <w:r>
        <w:instrText xml:space="preserve"> REF _Ref511822614 \r \h </w:instrText>
      </w:r>
      <w:r>
        <w:fldChar w:fldCharType="separate"/>
      </w:r>
      <w:r w:rsidR="00CE3B9C">
        <w:t>3.32.5</w:t>
      </w:r>
      <w:r>
        <w:fldChar w:fldCharType="end"/>
      </w:r>
      <w:r>
        <w:t>.</w:t>
      </w:r>
    </w:p>
    <w:p w14:paraId="69BF4E4E" w14:textId="332F5E8E" w:rsidR="00CD4F20" w:rsidRDefault="00CD4F20" w:rsidP="00CD4F20">
      <w:pPr>
        <w:pStyle w:val="Heading3"/>
      </w:pPr>
      <w:bookmarkStart w:id="829" w:name="_Ref511823337"/>
      <w:bookmarkStart w:id="830" w:name="_Toc528157423"/>
      <w:r>
        <w:t>graphId property</w:t>
      </w:r>
      <w:bookmarkEnd w:id="829"/>
      <w:bookmarkEnd w:id="830"/>
    </w:p>
    <w:p w14:paraId="569BEBAE" w14:textId="6FBDBC84"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CE3B9C">
        <w:t>3.29.2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 being traversed.</w:t>
      </w:r>
    </w:p>
    <w:p w14:paraId="3B4B2F13" w14:textId="67CADEE9"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CE3B9C">
        <w:t>3.21.13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CE3B9C">
        <w:t>3.12.13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CE3B9C">
        <w:t>3.12</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831" w:name="_Toc528157424"/>
      <w:r>
        <w:t>description property</w:t>
      </w:r>
      <w:bookmarkEnd w:id="831"/>
    </w:p>
    <w:p w14:paraId="00450671" w14:textId="7D28DDF1"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describes the graph traversal.</w:t>
      </w:r>
    </w:p>
    <w:p w14:paraId="1B078DE3" w14:textId="453A53D8" w:rsidR="00CD4F20" w:rsidRDefault="00CD4F20" w:rsidP="00CD4F20">
      <w:pPr>
        <w:pStyle w:val="Heading3"/>
      </w:pPr>
      <w:bookmarkStart w:id="832" w:name="_Ref511823179"/>
      <w:bookmarkStart w:id="833" w:name="_Toc528157425"/>
      <w:r>
        <w:t>initialState property</w:t>
      </w:r>
      <w:bookmarkEnd w:id="832"/>
      <w:bookmarkEnd w:id="833"/>
    </w:p>
    <w:p w14:paraId="0DAFE5D2" w14:textId="75295F09"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CE3B9C">
        <w:t>3.33.4</w:t>
      </w:r>
      <w:r>
        <w:fldChar w:fldCharType="end"/>
      </w:r>
      <w:r>
        <w:t>), enables a SARIF viewer to present a debugger-like “watch window” experience as the user traverses a graph.</w:t>
      </w:r>
    </w:p>
    <w:p w14:paraId="69AF54AA" w14:textId="7A18A07A"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CE3B9C">
        <w:t>3.36.6</w:t>
      </w:r>
      <w:r>
        <w:fldChar w:fldCharType="end"/>
      </w:r>
      <w:r>
        <w:t>.</w:t>
      </w:r>
    </w:p>
    <w:p w14:paraId="64F7666B" w14:textId="785BF9A5" w:rsidR="00CD4F20" w:rsidRDefault="00CD4F20" w:rsidP="00CD4F20">
      <w:pPr>
        <w:pStyle w:val="Heading3"/>
      </w:pPr>
      <w:bookmarkStart w:id="834" w:name="_Ref511822614"/>
      <w:bookmarkStart w:id="835" w:name="_Toc528157426"/>
      <w:r>
        <w:t>edgeTraversals property</w:t>
      </w:r>
      <w:bookmarkEnd w:id="834"/>
      <w:bookmarkEnd w:id="835"/>
    </w:p>
    <w:p w14:paraId="044B1D53" w14:textId="04929AA4"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CE3B9C">
        <w:t>3.33</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41D4CF2"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CE3B9C">
        <w:t>3.32.4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CE3B9C">
        <w:t>3.33.4</w:t>
      </w:r>
      <w:r>
        <w:fldChar w:fldCharType="end"/>
      </w:r>
      <w:r>
        <w:t>).</w:t>
      </w:r>
    </w:p>
    <w:p w14:paraId="4808B3B4" w14:textId="498DEEDA" w:rsidR="009D3174" w:rsidRDefault="009D3174" w:rsidP="009D3174">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10E2D789" w14:textId="59ABE0B9"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CE3B9C">
        <w:t>3.21.13</w:t>
      </w:r>
      <w:r>
        <w:fldChar w:fldCharType="end"/>
      </w:r>
      <w:r>
        <w:t>.</w:t>
      </w:r>
    </w:p>
    <w:p w14:paraId="69735FC2" w14:textId="6B2D4250"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CE3B9C">
        <w:t>3.29</w:t>
      </w:r>
      <w:r>
        <w:fldChar w:fldCharType="end"/>
      </w:r>
      <w:r>
        <w:t>).</w:t>
      </w:r>
    </w:p>
    <w:p w14:paraId="0A2D9023" w14:textId="7571EF3D" w:rsidR="009D3174" w:rsidRDefault="009D3174" w:rsidP="009D3174">
      <w:pPr>
        <w:pStyle w:val="Codesmall"/>
      </w:pPr>
      <w:r>
        <w:t xml:space="preserve">      "id": "g1",                            # See §</w:t>
      </w:r>
      <w:r>
        <w:fldChar w:fldCharType="begin"/>
      </w:r>
      <w:r>
        <w:instrText xml:space="preserve"> REF _Ref511822858 \r \h </w:instrText>
      </w:r>
      <w:r>
        <w:fldChar w:fldCharType="separate"/>
      </w:r>
      <w:r w:rsidR="00CE3B9C">
        <w:t>3.29.2</w:t>
      </w:r>
      <w:r>
        <w:fldChar w:fldCharType="end"/>
      </w:r>
      <w:r>
        <w:t>.</w:t>
      </w:r>
    </w:p>
    <w:p w14:paraId="10FF4F75" w14:textId="77777777" w:rsidR="009D3174" w:rsidRDefault="009D3174" w:rsidP="009D3174">
      <w:pPr>
        <w:pStyle w:val="Codesmall"/>
      </w:pPr>
    </w:p>
    <w:p w14:paraId="2D97EC95" w14:textId="60CA1814" w:rsidR="009D3174" w:rsidRDefault="009D3174" w:rsidP="009D3174">
      <w:pPr>
        <w:pStyle w:val="Codesmall"/>
      </w:pPr>
      <w:r>
        <w:t xml:space="preserve">      "nodes": [                             # See §</w:t>
      </w:r>
      <w:r>
        <w:fldChar w:fldCharType="begin"/>
      </w:r>
      <w:r>
        <w:instrText xml:space="preserve"> REF _Ref511823242 \r \h </w:instrText>
      </w:r>
      <w:r>
        <w:fldChar w:fldCharType="separate"/>
      </w:r>
      <w:r w:rsidR="00CE3B9C">
        <w:t>3.29.4</w:t>
      </w:r>
      <w:r>
        <w:fldChar w:fldCharType="end"/>
      </w:r>
      <w:r>
        <w:t>.</w:t>
      </w:r>
    </w:p>
    <w:p w14:paraId="385BE8FF" w14:textId="67D4834B"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CE3B9C">
        <w:t>3.30</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30531691" w:rsidR="009D3174" w:rsidRDefault="009D3174" w:rsidP="009D3174">
      <w:pPr>
        <w:pStyle w:val="Codesmall"/>
      </w:pPr>
      <w:r>
        <w:t xml:space="preserve">      "edges": [                             # See §</w:t>
      </w:r>
      <w:r>
        <w:fldChar w:fldCharType="begin"/>
      </w:r>
      <w:r>
        <w:instrText xml:space="preserve"> REF _Ref511823263 \r \h </w:instrText>
      </w:r>
      <w:r>
        <w:fldChar w:fldCharType="separate"/>
      </w:r>
      <w:r w:rsidR="00CE3B9C">
        <w:t>3.29.5</w:t>
      </w:r>
      <w:r>
        <w:fldChar w:fldCharType="end"/>
      </w:r>
      <w:r>
        <w:t>.</w:t>
      </w:r>
    </w:p>
    <w:p w14:paraId="3AE21EC0" w14:textId="4A174FA7" w:rsidR="009D3174" w:rsidRDefault="009D3174" w:rsidP="009D3174">
      <w:pPr>
        <w:pStyle w:val="Codesmall"/>
      </w:pPr>
      <w:r>
        <w:t xml:space="preserve">        {                                    # An edge object (§</w:t>
      </w:r>
      <w:r>
        <w:fldChar w:fldCharType="begin"/>
      </w:r>
      <w:r>
        <w:instrText xml:space="preserve"> REF _Ref511821891 \r \h </w:instrText>
      </w:r>
      <w:r>
        <w:fldChar w:fldCharType="separate"/>
      </w:r>
      <w:r w:rsidR="00CE3B9C">
        <w:t>3.31</w:t>
      </w:r>
      <w:r>
        <w:fldChar w:fldCharType="end"/>
      </w:r>
      <w:r>
        <w:t>).</w:t>
      </w:r>
    </w:p>
    <w:p w14:paraId="0FC27E06" w14:textId="69A5F530" w:rsidR="009D3174" w:rsidRDefault="009D3174" w:rsidP="009D3174">
      <w:pPr>
        <w:pStyle w:val="Codesmall"/>
      </w:pPr>
      <w:r>
        <w:t xml:space="preserve">          "id": "e1",                        # See §</w:t>
      </w:r>
      <w:r>
        <w:fldChar w:fldCharType="begin"/>
      </w:r>
      <w:r>
        <w:instrText xml:space="preserve"> REF _Ref511823280 \r \h </w:instrText>
      </w:r>
      <w:r>
        <w:fldChar w:fldCharType="separate"/>
      </w:r>
      <w:r w:rsidR="00CE3B9C">
        <w:t>3.31.2</w:t>
      </w:r>
      <w:r>
        <w:fldChar w:fldCharType="end"/>
      </w:r>
      <w:r>
        <w:t>.</w:t>
      </w:r>
    </w:p>
    <w:p w14:paraId="33697097" w14:textId="354B8B1D"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CE3B9C">
        <w:t>3.31.4</w:t>
      </w:r>
      <w:r>
        <w:fldChar w:fldCharType="end"/>
      </w:r>
      <w:r>
        <w:t>.</w:t>
      </w:r>
    </w:p>
    <w:p w14:paraId="6F112479" w14:textId="4E205F4B"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CE3B9C">
        <w:t>3.31.5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401BA689"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2307A3D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CE3B9C">
        <w:t>3.21.14</w:t>
      </w:r>
      <w:r>
        <w:fldChar w:fldCharType="end"/>
      </w:r>
      <w:r>
        <w:t>.</w:t>
      </w:r>
    </w:p>
    <w:p w14:paraId="52989359" w14:textId="6AF68E65"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CE3B9C">
        <w:t>3.32</w:t>
      </w:r>
      <w:r>
        <w:fldChar w:fldCharType="end"/>
      </w:r>
      <w:r>
        <w:t>).</w:t>
      </w:r>
    </w:p>
    <w:p w14:paraId="42598F9A" w14:textId="1599FE0B" w:rsidR="009D3174" w:rsidRDefault="009D3174" w:rsidP="009D3174">
      <w:pPr>
        <w:pStyle w:val="Codesmall"/>
      </w:pPr>
      <w:r>
        <w:t xml:space="preserve">      "graphId": "g1",                       # See §</w:t>
      </w:r>
      <w:r>
        <w:fldChar w:fldCharType="begin"/>
      </w:r>
      <w:r>
        <w:instrText xml:space="preserve"> REF _Ref511823337 \r \h </w:instrText>
      </w:r>
      <w:r>
        <w:fldChar w:fldCharType="separate"/>
      </w:r>
      <w:r w:rsidR="00CE3B9C">
        <w:t>3.32.2</w:t>
      </w:r>
      <w:r>
        <w:fldChar w:fldCharType="end"/>
      </w:r>
      <w:r>
        <w:t>.</w:t>
      </w:r>
    </w:p>
    <w:p w14:paraId="00E6F1B9" w14:textId="77777777" w:rsidR="009D3174" w:rsidRDefault="009D3174" w:rsidP="009D3174">
      <w:pPr>
        <w:pStyle w:val="Codesmall"/>
      </w:pPr>
    </w:p>
    <w:p w14:paraId="36D3F377" w14:textId="3D46A519"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CE3B9C">
        <w:t>3.32.4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52CDE9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CE3B9C">
        <w:t>3.32.5</w:t>
      </w:r>
      <w:r>
        <w:fldChar w:fldCharType="end"/>
      </w:r>
      <w:r>
        <w:t>.</w:t>
      </w:r>
    </w:p>
    <w:p w14:paraId="741740FA" w14:textId="7DFF8D30"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CE3B9C">
        <w:t>3.33</w:t>
      </w:r>
      <w:r>
        <w:fldChar w:fldCharType="end"/>
      </w:r>
      <w:r>
        <w:t>).</w:t>
      </w:r>
    </w:p>
    <w:p w14:paraId="3B24AD48" w14:textId="3BD64EE1"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CE3B9C">
        <w:t>3.33.2</w:t>
      </w:r>
      <w:r w:rsidR="00D1651A">
        <w:fldChar w:fldCharType="end"/>
      </w:r>
      <w:r>
        <w:t>.</w:t>
      </w:r>
    </w:p>
    <w:p w14:paraId="091883BE" w14:textId="77777777" w:rsidR="009D3174" w:rsidRDefault="009D3174" w:rsidP="009D3174">
      <w:pPr>
        <w:pStyle w:val="Codesmall"/>
      </w:pPr>
    </w:p>
    <w:p w14:paraId="0C82C8AC" w14:textId="4B4CF4D7" w:rsidR="009D3174" w:rsidRDefault="009D3174" w:rsidP="009D3174">
      <w:pPr>
        <w:pStyle w:val="Codesmall"/>
      </w:pPr>
      <w:r>
        <w:t xml:space="preserve">          "finalState": {                    # See §</w:t>
      </w:r>
      <w:r>
        <w:fldChar w:fldCharType="begin"/>
      </w:r>
      <w:r>
        <w:instrText xml:space="preserve"> REF _Ref511823070 \r \h </w:instrText>
      </w:r>
      <w:r>
        <w:fldChar w:fldCharType="separate"/>
      </w:r>
      <w:r w:rsidR="00CE3B9C">
        <w:t>3.33.4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836" w:name="_Ref511822569"/>
      <w:bookmarkStart w:id="837" w:name="_Toc528157427"/>
      <w:r>
        <w:t>edgeTraversal object</w:t>
      </w:r>
      <w:bookmarkEnd w:id="836"/>
      <w:bookmarkEnd w:id="837"/>
    </w:p>
    <w:p w14:paraId="4A14EA88" w14:textId="696B8630" w:rsidR="00CD4F20" w:rsidRDefault="00CD4F20" w:rsidP="00CD4F20">
      <w:pPr>
        <w:pStyle w:val="Heading3"/>
      </w:pPr>
      <w:bookmarkStart w:id="838" w:name="_Toc528157428"/>
      <w:r>
        <w:t>General</w:t>
      </w:r>
      <w:bookmarkEnd w:id="838"/>
    </w:p>
    <w:p w14:paraId="7FC25DC6" w14:textId="57980962" w:rsidR="00E66DEE" w:rsidRDefault="00E66DEE" w:rsidP="00E66DEE">
      <w:bookmarkStart w:id="83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40" w:name="_Ref513199007"/>
      <w:bookmarkStart w:id="841" w:name="_Toc528157429"/>
      <w:r>
        <w:t>edgeId property</w:t>
      </w:r>
      <w:bookmarkEnd w:id="839"/>
      <w:bookmarkEnd w:id="840"/>
      <w:bookmarkEnd w:id="841"/>
    </w:p>
    <w:p w14:paraId="48F3DA24" w14:textId="29F9AB7D"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E3B9C">
        <w:t>3.31.2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E3B9C">
        <w:t>3.31</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CE3B9C">
        <w:t>3.32.2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w:t>
      </w:r>
    </w:p>
    <w:p w14:paraId="0AD4B66E" w14:textId="675852EB" w:rsidR="00CD4F20" w:rsidRDefault="00CD4F20" w:rsidP="00CD4F20">
      <w:pPr>
        <w:pStyle w:val="Heading3"/>
      </w:pPr>
      <w:bookmarkStart w:id="842" w:name="_Toc528157430"/>
      <w:r>
        <w:lastRenderedPageBreak/>
        <w:t>message property</w:t>
      </w:r>
      <w:bookmarkEnd w:id="842"/>
    </w:p>
    <w:p w14:paraId="4271FA61" w14:textId="7DDDA78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contains a message to display to the user as the edge is traversed.</w:t>
      </w:r>
    </w:p>
    <w:p w14:paraId="188B3BCD" w14:textId="25EB188B" w:rsidR="00CD4F20" w:rsidRDefault="00CD4F20" w:rsidP="00CD4F20">
      <w:pPr>
        <w:pStyle w:val="Heading3"/>
      </w:pPr>
      <w:bookmarkStart w:id="843" w:name="_Ref511823070"/>
      <w:bookmarkStart w:id="844" w:name="_Toc528157431"/>
      <w:r>
        <w:t>finalState property</w:t>
      </w:r>
      <w:bookmarkEnd w:id="843"/>
      <w:bookmarkEnd w:id="844"/>
    </w:p>
    <w:p w14:paraId="254B59E1" w14:textId="0B116FA4"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CE3B9C">
        <w:t>3.32.4</w:t>
      </w:r>
      <w:r>
        <w:fldChar w:fldCharType="end"/>
      </w:r>
      <w:r>
        <w:t>), enables a viewer to present a debugger-like “watch window” experience as the user traverses a graph.</w:t>
      </w:r>
    </w:p>
    <w:p w14:paraId="47194824" w14:textId="6128985C"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CE3B9C">
        <w:t>3.36.6</w:t>
      </w:r>
      <w:r>
        <w:fldChar w:fldCharType="end"/>
      </w:r>
      <w:r>
        <w:t>.</w:t>
      </w:r>
    </w:p>
    <w:p w14:paraId="0E93831D" w14:textId="4B6229DC" w:rsidR="00CD4F20" w:rsidRDefault="00326931" w:rsidP="00CD4F20">
      <w:pPr>
        <w:pStyle w:val="Heading3"/>
      </w:pPr>
      <w:bookmarkStart w:id="845" w:name="_Toc528157432"/>
      <w:r>
        <w:t>stepOverEdgeCount</w:t>
      </w:r>
      <w:r w:rsidR="00CD4F20">
        <w:t xml:space="preserve"> property</w:t>
      </w:r>
      <w:bookmarkEnd w:id="84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12FBD4C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E3B9C">
        <w:t>3.30.5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00F7E87" w:rsidR="00BE0DF6" w:rsidRDefault="00BE0DF6" w:rsidP="00BE0DF6">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5B400D0" w14:textId="1B38BA59"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CE3B9C">
        <w:t>3.21.13</w:t>
      </w:r>
      <w:r>
        <w:fldChar w:fldCharType="end"/>
      </w:r>
      <w:r>
        <w:t>.</w:t>
      </w:r>
    </w:p>
    <w:p w14:paraId="15902C38" w14:textId="5A1D8B7D"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CE3B9C">
        <w:t>3.29</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lastRenderedPageBreak/>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3843B757"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BEBE801"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CE3B9C">
        <w:t>3.21.14</w:t>
      </w:r>
      <w:r>
        <w:fldChar w:fldCharType="end"/>
      </w:r>
      <w:r>
        <w:t>.</w:t>
      </w:r>
    </w:p>
    <w:p w14:paraId="7D1411F8" w14:textId="608488A1"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CE3B9C">
        <w:t>3.32</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846" w:name="_Ref493427479"/>
      <w:bookmarkStart w:id="847" w:name="_Toc528157433"/>
      <w:r>
        <w:t>stack object</w:t>
      </w:r>
      <w:bookmarkEnd w:id="846"/>
      <w:bookmarkEnd w:id="847"/>
    </w:p>
    <w:p w14:paraId="5A2500F3" w14:textId="474DE860" w:rsidR="006E546E" w:rsidRDefault="006E546E" w:rsidP="006E546E">
      <w:pPr>
        <w:pStyle w:val="Heading3"/>
      </w:pPr>
      <w:bookmarkStart w:id="848" w:name="_Toc528157434"/>
      <w:r>
        <w:t>General</w:t>
      </w:r>
      <w:bookmarkEnd w:id="84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49" w:name="_Ref503361859"/>
      <w:bookmarkStart w:id="850" w:name="_Toc528157435"/>
      <w:r>
        <w:t>message property</w:t>
      </w:r>
      <w:bookmarkEnd w:id="849"/>
      <w:bookmarkEnd w:id="850"/>
    </w:p>
    <w:p w14:paraId="2BDF4228" w14:textId="0EFB0C9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E3B9C">
        <w:t>3.10</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51" w:name="_Toc528157436"/>
      <w:r>
        <w:t>frames property</w:t>
      </w:r>
      <w:bookmarkEnd w:id="851"/>
    </w:p>
    <w:p w14:paraId="469B2FA7" w14:textId="4A67191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CE3B9C">
        <w:t>3.35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52" w:name="_Ref493494398"/>
      <w:bookmarkStart w:id="853" w:name="_Toc528157437"/>
      <w:r>
        <w:t>stackFrame object</w:t>
      </w:r>
      <w:bookmarkEnd w:id="852"/>
      <w:bookmarkEnd w:id="853"/>
    </w:p>
    <w:p w14:paraId="440DEBE2" w14:textId="2D9664B2" w:rsidR="006E546E" w:rsidRDefault="006E546E" w:rsidP="006E546E">
      <w:pPr>
        <w:pStyle w:val="Heading3"/>
      </w:pPr>
      <w:bookmarkStart w:id="854" w:name="_Toc528157438"/>
      <w:r>
        <w:t>General</w:t>
      </w:r>
      <w:bookmarkEnd w:id="854"/>
    </w:p>
    <w:p w14:paraId="7DA1CA9D" w14:textId="1DAC522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E3B9C">
        <w:t>3.34</w:t>
      </w:r>
      <w:r>
        <w:fldChar w:fldCharType="end"/>
      </w:r>
      <w:r w:rsidRPr="00F41277">
        <w:t>).</w:t>
      </w:r>
    </w:p>
    <w:p w14:paraId="595703CE" w14:textId="2E0FEEF4" w:rsidR="00D10846" w:rsidRDefault="003F0742" w:rsidP="006E546E">
      <w:pPr>
        <w:pStyle w:val="Heading3"/>
      </w:pPr>
      <w:bookmarkStart w:id="855" w:name="_Ref503362303"/>
      <w:bookmarkStart w:id="856" w:name="_Toc528157439"/>
      <w:r>
        <w:t xml:space="preserve">location </w:t>
      </w:r>
      <w:r w:rsidR="00D10846">
        <w:t>property</w:t>
      </w:r>
      <w:bookmarkEnd w:id="855"/>
      <w:bookmarkEnd w:id="856"/>
    </w:p>
    <w:p w14:paraId="075462B0" w14:textId="608ED853"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E3B9C">
        <w:t>3.22</w:t>
      </w:r>
      <w:r w:rsidR="003F0742">
        <w:fldChar w:fldCharType="end"/>
      </w:r>
      <w:r>
        <w:t>) specifying the location to which this stack frame refers.</w:t>
      </w:r>
    </w:p>
    <w:p w14:paraId="4ABAFAEB" w14:textId="487C084B" w:rsidR="006E546E" w:rsidRDefault="006E546E" w:rsidP="006E546E">
      <w:pPr>
        <w:pStyle w:val="Heading3"/>
      </w:pPr>
      <w:bookmarkStart w:id="857" w:name="_Toc528157440"/>
      <w:r>
        <w:t>module property</w:t>
      </w:r>
      <w:bookmarkEnd w:id="85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58" w:name="_Toc528157441"/>
      <w:r>
        <w:t>threadId property</w:t>
      </w:r>
      <w:bookmarkEnd w:id="85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859" w:name="_Toc528157442"/>
      <w:r>
        <w:t>address property</w:t>
      </w:r>
      <w:bookmarkEnd w:id="85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860" w:name="_Toc528157443"/>
      <w:r>
        <w:t>offset property</w:t>
      </w:r>
      <w:bookmarkEnd w:id="86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6AA146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CE3B9C">
        <w:t>3.24.11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CE3B9C">
        <w:t>3.35.2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861" w:name="_Toc528157444"/>
      <w:r>
        <w:t>parameters property</w:t>
      </w:r>
      <w:bookmarkEnd w:id="861"/>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862" w:name="_Ref493427581"/>
      <w:bookmarkStart w:id="863" w:name="_Ref493427754"/>
      <w:bookmarkStart w:id="864" w:name="_Toc528157445"/>
      <w:r>
        <w:t>thread</w:t>
      </w:r>
      <w:r w:rsidR="007D2F0F">
        <w:t xml:space="preserve">FlowLocation </w:t>
      </w:r>
      <w:r w:rsidR="006E546E">
        <w:t>object</w:t>
      </w:r>
      <w:bookmarkEnd w:id="862"/>
      <w:bookmarkEnd w:id="863"/>
      <w:bookmarkEnd w:id="864"/>
    </w:p>
    <w:p w14:paraId="6AFFA125" w14:textId="72CDB951" w:rsidR="006E546E" w:rsidRDefault="006E546E" w:rsidP="006E546E">
      <w:pPr>
        <w:pStyle w:val="Heading3"/>
      </w:pPr>
      <w:bookmarkStart w:id="865" w:name="_Toc528157446"/>
      <w:r>
        <w:t>General</w:t>
      </w:r>
      <w:bookmarkEnd w:id="865"/>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866" w:name="_Ref493497783"/>
      <w:bookmarkStart w:id="867" w:name="_Ref493499799"/>
      <w:bookmarkStart w:id="868" w:name="_Toc528157447"/>
      <w:r>
        <w:lastRenderedPageBreak/>
        <w:t xml:space="preserve">location </w:t>
      </w:r>
      <w:r w:rsidR="006E546E">
        <w:t>property</w:t>
      </w:r>
      <w:bookmarkEnd w:id="866"/>
      <w:bookmarkEnd w:id="867"/>
      <w:bookmarkEnd w:id="868"/>
    </w:p>
    <w:p w14:paraId="4354E1E2" w14:textId="00EACEF0"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CE3B9C">
        <w:t>3.22</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73D258D"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CE3B9C">
        <w:t>3.22.4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5A8122C"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CE3B9C">
        <w:t>3.36.8</w:t>
      </w:r>
      <w:r w:rsidR="000A451A">
        <w:fldChar w:fldCharType="end"/>
      </w:r>
      <w:r>
        <w:t>) to ensure that the location in the external program executes before the location in the program being analyzed.</w:t>
      </w:r>
    </w:p>
    <w:p w14:paraId="33DB1A87" w14:textId="2C86EE2F"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CE3B9C">
        <w:t>3.27</w:t>
      </w:r>
      <w:r w:rsidR="000A451A">
        <w:fldChar w:fldCharType="end"/>
      </w:r>
      <w:r>
        <w:t>).</w:t>
      </w:r>
    </w:p>
    <w:p w14:paraId="77957EDD" w14:textId="0625CB85"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CE3B9C">
        <w:t>3.27.3</w:t>
      </w:r>
      <w:r w:rsidR="000A451A">
        <w:fldChar w:fldCharType="end"/>
      </w:r>
      <w:r>
        <w:t>.</w:t>
      </w:r>
    </w:p>
    <w:p w14:paraId="3D30CB9D" w14:textId="7ACAFC32"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CE3B9C">
        <w:t>3.28</w:t>
      </w:r>
      <w:r w:rsidR="000A451A">
        <w:fldChar w:fldCharType="end"/>
      </w:r>
      <w:r>
        <w:t>).</w:t>
      </w:r>
    </w:p>
    <w:p w14:paraId="14000C19" w14:textId="431D2762"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CE3B9C">
        <w:t>3.28.3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5931DB1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CE3B9C">
        <w:t>3.28.4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lastRenderedPageBreak/>
        <w:t>}</w:t>
      </w:r>
    </w:p>
    <w:p w14:paraId="02F360BA" w14:textId="385CAE31" w:rsidR="006E546E" w:rsidRDefault="006E546E" w:rsidP="006E546E">
      <w:pPr>
        <w:pStyle w:val="Heading3"/>
      </w:pPr>
      <w:bookmarkStart w:id="869" w:name="_Toc528157448"/>
      <w:r>
        <w:t>module property</w:t>
      </w:r>
      <w:bookmarkEnd w:id="869"/>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70" w:name="_Toc528157449"/>
      <w:r>
        <w:t>stack property</w:t>
      </w:r>
      <w:bookmarkEnd w:id="870"/>
    </w:p>
    <w:p w14:paraId="1FCE52C5" w14:textId="2025D6BB"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E3B9C">
        <w:t>3.34</w:t>
      </w:r>
      <w:r>
        <w:fldChar w:fldCharType="end"/>
      </w:r>
      <w:r>
        <w:t>) that represents the call stack leading to this location.</w:t>
      </w:r>
    </w:p>
    <w:p w14:paraId="612E79E6" w14:textId="774D149A" w:rsidR="00D31582" w:rsidRDefault="00D31582" w:rsidP="00D31582">
      <w:pPr>
        <w:pStyle w:val="Heading3"/>
      </w:pPr>
      <w:bookmarkStart w:id="871" w:name="_Toc528157450"/>
      <w:r>
        <w:t>kind property</w:t>
      </w:r>
      <w:bookmarkEnd w:id="871"/>
    </w:p>
    <w:p w14:paraId="7C674876" w14:textId="07C1FDFB" w:rsidR="00D31582" w:rsidRDefault="00D31582" w:rsidP="00D31582">
      <w:bookmarkStart w:id="872"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CE3B9C">
        <w:t>3.12.6</w:t>
      </w:r>
      <w:r>
        <w:fldChar w:fldCharType="end"/>
      </w:r>
      <w:r>
        <w:t>, §</w:t>
      </w:r>
      <w:r>
        <w:fldChar w:fldCharType="begin"/>
      </w:r>
      <w:r>
        <w:instrText xml:space="preserve"> REF _Ref493350964 \r \h </w:instrText>
      </w:r>
      <w:r>
        <w:fldChar w:fldCharType="separate"/>
      </w:r>
      <w:r w:rsidR="00CE3B9C">
        <w:t>3.15</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872"/>
    </w:p>
    <w:p w14:paraId="0D282B13" w14:textId="241F5BD3" w:rsidR="00EC5F35" w:rsidRDefault="00EC5F35" w:rsidP="00EC5F35">
      <w:pPr>
        <w:pStyle w:val="Heading3"/>
      </w:pPr>
      <w:bookmarkStart w:id="873" w:name="_Ref510090188"/>
      <w:bookmarkStart w:id="874" w:name="_Toc528157451"/>
      <w:r>
        <w:t>state property</w:t>
      </w:r>
      <w:bookmarkEnd w:id="873"/>
      <w:bookmarkEnd w:id="874"/>
    </w:p>
    <w:p w14:paraId="7C600AFE" w14:textId="093A397B"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CE3B9C">
        <w:t>3.6</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lastRenderedPageBreak/>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875" w:name="_Ref510008884"/>
      <w:bookmarkStart w:id="876" w:name="_Toc528157452"/>
      <w:r>
        <w:t>nestingLevel property</w:t>
      </w:r>
      <w:bookmarkEnd w:id="875"/>
      <w:bookmarkEnd w:id="876"/>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77" w:name="_Ref510008873"/>
      <w:bookmarkStart w:id="878" w:name="_Toc528157453"/>
      <w:r>
        <w:t>executionOrder property</w:t>
      </w:r>
      <w:bookmarkEnd w:id="877"/>
      <w:bookmarkEnd w:id="878"/>
    </w:p>
    <w:p w14:paraId="61CA929F" w14:textId="55C156F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CE3B9C">
        <w:t>3.27</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59950E8A" w:rsidR="005D2999" w:rsidRDefault="00BF4F63" w:rsidP="005D2999">
      <w:pPr>
        <w:pStyle w:val="Heading3"/>
      </w:pPr>
      <w:bookmarkStart w:id="879" w:name="_Toc528157454"/>
      <w:r>
        <w:t xml:space="preserve">executionTimeUtc </w:t>
      </w:r>
      <w:r w:rsidR="005D2999">
        <w:t>property</w:t>
      </w:r>
      <w:bookmarkEnd w:id="879"/>
    </w:p>
    <w:p w14:paraId="27A7FA38" w14:textId="4F364EE2"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t>.</w:t>
      </w:r>
    </w:p>
    <w:p w14:paraId="1C0A658F" w14:textId="556D17D5" w:rsidR="00B86BC7" w:rsidRDefault="00B86BC7" w:rsidP="00B86BC7">
      <w:pPr>
        <w:pStyle w:val="Heading3"/>
      </w:pPr>
      <w:bookmarkStart w:id="880" w:name="_Toc528157455"/>
      <w:r>
        <w:t>importance property</w:t>
      </w:r>
      <w:bookmarkEnd w:id="880"/>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lastRenderedPageBreak/>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0476A22" w14:textId="71D9FA88" w:rsidR="00262CD2" w:rsidRDefault="00262CD2" w:rsidP="00B86BC7">
      <w:pPr>
        <w:pStyle w:val="Heading2"/>
      </w:pPr>
      <w:bookmarkStart w:id="881" w:name="_Ref508812750"/>
      <w:bookmarkStart w:id="882" w:name="_Toc528157456"/>
      <w:bookmarkStart w:id="883" w:name="_Ref493407996"/>
      <w:r>
        <w:t>resources object</w:t>
      </w:r>
      <w:bookmarkEnd w:id="881"/>
      <w:bookmarkEnd w:id="882"/>
    </w:p>
    <w:p w14:paraId="526D1A22" w14:textId="73E461DD" w:rsidR="00E15F22" w:rsidRDefault="00E15F22" w:rsidP="00E15F22">
      <w:pPr>
        <w:pStyle w:val="Heading3"/>
      </w:pPr>
      <w:bookmarkStart w:id="884" w:name="_Toc528157457"/>
      <w:r>
        <w:t>General</w:t>
      </w:r>
      <w:bookmarkEnd w:id="88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885" w:name="_Ref508811824"/>
      <w:bookmarkStart w:id="886" w:name="_Toc528157458"/>
      <w:r>
        <w:t>messageStrings property</w:t>
      </w:r>
      <w:bookmarkEnd w:id="885"/>
      <w:bookmarkEnd w:id="886"/>
    </w:p>
    <w:p w14:paraId="58977C62" w14:textId="55583BF6"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CE3B9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CE3B9C">
        <w:t>3.10.6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E3B9C">
        <w:t>3.10</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CE3B9C">
        <w:t>3.10.9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CE3B9C">
        <w:t>3.12</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CE3B9C">
        <w:t>3.10.2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CE3B9C">
        <w:t>3.10.10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CE3B9C">
        <w:t>3.10.3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887" w:name="_Ref508870783"/>
      <w:bookmarkStart w:id="888" w:name="_Ref508871574"/>
      <w:bookmarkStart w:id="889" w:name="_Ref508876005"/>
      <w:bookmarkStart w:id="890" w:name="_Toc528157459"/>
      <w:r>
        <w:t>rules property</w:t>
      </w:r>
      <w:bookmarkEnd w:id="887"/>
      <w:bookmarkEnd w:id="888"/>
      <w:bookmarkEnd w:id="889"/>
      <w:bookmarkEnd w:id="890"/>
    </w:p>
    <w:p w14:paraId="0650D575" w14:textId="6EC86D3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CE3B9C">
        <w:t>3.38</w:t>
      </w:r>
      <w:r>
        <w:fldChar w:fldCharType="end"/>
      </w:r>
      <w:r>
        <w:t>).</w:t>
      </w:r>
    </w:p>
    <w:p w14:paraId="757EA362" w14:textId="6AE4FB76"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CE3B9C">
        <w:t>3.38.3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r w:rsidR="00ED6DF9">
        <w:fldChar w:fldCharType="separate"/>
      </w:r>
      <w:r w:rsidR="00CE3B9C">
        <w:t>3.38.3</w:t>
      </w:r>
      <w:r w:rsidR="00ED6DF9">
        <w:fldChar w:fldCharType="end"/>
      </w:r>
      <w:r w:rsidR="00ED6DF9">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r w:rsidR="00ED6DF9">
        <w:t xml:space="preserve">      # id matches property name but is specified explicitly</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r w:rsidR="0072164D">
        <w:t xml:space="preserve">            # id matches property name and is omitted.</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lastRenderedPageBreak/>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r w:rsidR="0072164D">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567FB4C0"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CE3B9C">
        <w:t>3.21</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CE3B9C">
        <w:t>3.21.5</w:t>
      </w:r>
      <w:r w:rsidR="00936D07">
        <w:fldChar w:fldCharType="end"/>
      </w:r>
      <w:r w:rsidRPr="0037313D">
        <w:t>).</w:t>
      </w:r>
    </w:p>
    <w:p w14:paraId="5EB63AAA" w14:textId="75C8B7FD" w:rsidR="00B86BC7" w:rsidRDefault="00B86BC7" w:rsidP="00B86BC7">
      <w:pPr>
        <w:pStyle w:val="Heading2"/>
      </w:pPr>
      <w:bookmarkStart w:id="891" w:name="_Ref508814067"/>
      <w:bookmarkStart w:id="892" w:name="_Toc528157460"/>
      <w:r>
        <w:t>rule object</w:t>
      </w:r>
      <w:bookmarkEnd w:id="883"/>
      <w:bookmarkEnd w:id="891"/>
      <w:bookmarkEnd w:id="892"/>
    </w:p>
    <w:p w14:paraId="0004BC6E" w14:textId="658F9ED1" w:rsidR="00B86BC7" w:rsidRDefault="00B86BC7" w:rsidP="00B86BC7">
      <w:pPr>
        <w:pStyle w:val="Heading3"/>
      </w:pPr>
      <w:bookmarkStart w:id="893" w:name="_Toc528157461"/>
      <w:r>
        <w:t>General</w:t>
      </w:r>
      <w:bookmarkEnd w:id="89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894" w:name="_Toc528157462"/>
      <w:r>
        <w:t>Constraints</w:t>
      </w:r>
      <w:bookmarkEnd w:id="894"/>
    </w:p>
    <w:p w14:paraId="1A1A3719" w14:textId="5A902A1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E3B9C">
        <w:t>3.38.5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E3B9C">
        <w:t>3.38.6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95" w:name="_Ref493408046"/>
      <w:bookmarkStart w:id="896" w:name="_Toc528157463"/>
      <w:r>
        <w:t>id property</w:t>
      </w:r>
      <w:bookmarkEnd w:id="895"/>
      <w:bookmarkEnd w:id="896"/>
    </w:p>
    <w:p w14:paraId="5726A9F8" w14:textId="20ED4B58" w:rsidR="00517BAE" w:rsidRDefault="00517BAE" w:rsidP="00517BAE">
      <w:r>
        <w:t xml:space="preserve">A </w:t>
      </w:r>
      <w:r w:rsidRPr="00517BAE">
        <w:rPr>
          <w:rStyle w:val="CODEtemp"/>
        </w:rPr>
        <w:t>rule</w:t>
      </w:r>
      <w:r>
        <w:t xml:space="preserve"> object</w:t>
      </w:r>
      <w:r w:rsidR="0072164D">
        <w:t xml:space="preserve"> either</w:t>
      </w:r>
      <w:r>
        <w:t xml:space="preserve"> </w:t>
      </w:r>
      <w:r w:rsidRPr="00517BAE">
        <w:rPr>
          <w:b/>
        </w:rPr>
        <w:t>SHALL</w:t>
      </w:r>
      <w:r>
        <w:t xml:space="preserve"> </w:t>
      </w:r>
      <w:r w:rsidR="0072164D">
        <w:t xml:space="preserve">or </w:t>
      </w:r>
      <w:r w:rsidR="0072164D" w:rsidRPr="0072164D">
        <w:rPr>
          <w:b/>
        </w:rPr>
        <w:t>MAY</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3BFC61CD" w:rsidR="0072164D" w:rsidRDefault="0072164D" w:rsidP="00517BAE">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r>
        <w:fldChar w:fldCharType="separate"/>
      </w:r>
      <w:r w:rsidR="00CE3B9C">
        <w:t>3.37.3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r>
        <w:fldChar w:fldCharType="separate"/>
      </w:r>
      <w:r w:rsidR="00CE3B9C">
        <w:t>3.37.3</w:t>
      </w:r>
      <w:r>
        <w:fldChar w:fldCharType="end"/>
      </w:r>
      <w:r>
        <w:t xml:space="preserve"> for an explanation of this corner case and for an example. Otherwise, </w:t>
      </w:r>
      <w:r>
        <w:rPr>
          <w:rStyle w:val="CODEtemp"/>
        </w:rPr>
        <w:t>id</w:t>
      </w:r>
      <w:r>
        <w:t xml:space="preserve"> </w:t>
      </w:r>
      <w:r>
        <w:rPr>
          <w:b/>
        </w:rPr>
        <w:t>MAY</w:t>
      </w:r>
      <w:r>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w:t>
      </w:r>
      <w:r>
        <w:lastRenderedPageBreak/>
        <w:t xml:space="preserve">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897" w:name="_Toc528157464"/>
      <w:r>
        <w:t>name property</w:t>
      </w:r>
      <w:bookmarkEnd w:id="897"/>
    </w:p>
    <w:p w14:paraId="19E18CE8" w14:textId="3E60B61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CE3B9C">
        <w:t>3.10</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898" w:name="_Ref493510771"/>
      <w:bookmarkStart w:id="899" w:name="_Toc528157465"/>
      <w:r>
        <w:t>shortDescription property</w:t>
      </w:r>
      <w:bookmarkEnd w:id="898"/>
      <w:bookmarkEnd w:id="899"/>
    </w:p>
    <w:p w14:paraId="529813AC" w14:textId="0D2BFA6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CE3B9C">
        <w:t>3.10</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900" w:name="_Ref493510781"/>
      <w:bookmarkStart w:id="901" w:name="_Toc528157466"/>
      <w:r>
        <w:t>fullDescription property</w:t>
      </w:r>
      <w:bookmarkEnd w:id="900"/>
      <w:bookmarkEnd w:id="901"/>
    </w:p>
    <w:p w14:paraId="1D1994A2" w14:textId="09EE27A7"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CE3B9C">
        <w:t>3.10</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DAA0C"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E3B9C">
        <w:t>3.38.5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902" w:name="_Ref493345139"/>
      <w:bookmarkStart w:id="903" w:name="_Toc528157467"/>
      <w:r>
        <w:t>message</w:t>
      </w:r>
      <w:r w:rsidR="00CD2BD7">
        <w:t>Strings</w:t>
      </w:r>
      <w:r>
        <w:t xml:space="preserve"> property</w:t>
      </w:r>
      <w:bookmarkEnd w:id="902"/>
      <w:bookmarkEnd w:id="903"/>
    </w:p>
    <w:p w14:paraId="6AA2B3CA" w14:textId="0490F187"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E3B9C">
        <w:t>3.6</w:t>
      </w:r>
      <w:r w:rsidR="007F1CE5">
        <w:fldChar w:fldCharType="end"/>
      </w:r>
      <w:r w:rsidR="004A12C7">
        <w:t xml:space="preserve">) </w:t>
      </w:r>
      <w:r>
        <w:t xml:space="preserve">consisting of a set of </w:t>
      </w:r>
      <w:r w:rsidR="00F83B35">
        <w:t>properties</w:t>
      </w:r>
      <w:r>
        <w:t xml:space="preserve"> with arbitrary names.</w:t>
      </w:r>
    </w:p>
    <w:p w14:paraId="4810A9EB" w14:textId="36A5A90E"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CE3B9C">
        <w:t>3.10.2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E3B9C">
        <w:t>3.10.4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E3B9C">
        <w:t>3.10.5</w:t>
      </w:r>
      <w:r w:rsidR="00F67E65">
        <w:fldChar w:fldCharType="end"/>
      </w:r>
      <w:r w:rsidR="00F67E65">
        <w:t>).</w:t>
      </w:r>
    </w:p>
    <w:p w14:paraId="54AC3DC0" w14:textId="72B1C42A" w:rsidR="00197743" w:rsidRDefault="00197743" w:rsidP="00197743">
      <w:r>
        <w:lastRenderedPageBreak/>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E3B9C">
        <w:t>3.21.7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904" w:name="_Ref503366474"/>
      <w:bookmarkStart w:id="905" w:name="_Ref503366805"/>
      <w:bookmarkStart w:id="906" w:name="_Toc528157468"/>
      <w:r>
        <w:t>richMessageStrings</w:t>
      </w:r>
      <w:r w:rsidR="00932BEE">
        <w:t xml:space="preserve"> property</w:t>
      </w:r>
      <w:bookmarkEnd w:id="904"/>
      <w:bookmarkEnd w:id="905"/>
      <w:bookmarkEnd w:id="906"/>
    </w:p>
    <w:p w14:paraId="5301B6AC" w14:textId="6D879D5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CE3B9C">
        <w:t>3.38.7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CE3B9C">
        <w:t>3.6</w:t>
      </w:r>
      <w:r w:rsidR="00F67E65">
        <w:fldChar w:fldCharType="end"/>
      </w:r>
      <w:r w:rsidR="004A12C7">
        <w:t>)</w:t>
      </w:r>
      <w:r>
        <w:t xml:space="preserve"> consisting of a set of properties with arbitrary names.</w:t>
      </w:r>
    </w:p>
    <w:p w14:paraId="03C9BFFA" w14:textId="7A652D76"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CE3B9C">
        <w:t>3.10.3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E3B9C">
        <w:t>3.10.4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E3B9C">
        <w:t>3.10.5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5EE18E6D"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CE3B9C">
        <w:t>3.10.3.2</w:t>
      </w:r>
      <w:r w:rsidR="00454769">
        <w:fldChar w:fldCharType="end"/>
      </w:r>
      <w:r w:rsidR="00454769">
        <w:t>.</w:t>
      </w:r>
    </w:p>
    <w:p w14:paraId="207C80A3" w14:textId="4FE491C1" w:rsidR="00B86BC7" w:rsidRDefault="00B86BC7" w:rsidP="00B86BC7">
      <w:pPr>
        <w:pStyle w:val="Heading3"/>
      </w:pPr>
      <w:bookmarkStart w:id="907" w:name="_Toc528157469"/>
      <w:r>
        <w:t>help</w:t>
      </w:r>
      <w:r w:rsidR="00326BD5">
        <w:t>Uri</w:t>
      </w:r>
      <w:r>
        <w:t xml:space="preserve"> property</w:t>
      </w:r>
      <w:bookmarkEnd w:id="907"/>
    </w:p>
    <w:p w14:paraId="782A7DB1" w14:textId="367B7507"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del w:id="908" w:author="Laurence Golding" w:date="2018-11-07T14:20:00Z">
        <w:r w:rsidR="00326BD5" w:rsidDel="00680F39">
          <w:delText>[</w:delText>
        </w:r>
        <w:r w:rsidR="002255C2" w:rsidDel="00680F39">
          <w:rPr>
            <w:rStyle w:val="Hyperlink"/>
          </w:rPr>
          <w:fldChar w:fldCharType="begin"/>
        </w:r>
        <w:r w:rsidR="002255C2" w:rsidDel="00680F39">
          <w:rPr>
            <w:rStyle w:val="Hyperlink"/>
          </w:rPr>
          <w:delInstrText xml:space="preserve"> HYPERLINK \l "RFC3986" </w:delInstrText>
        </w:r>
        <w:r w:rsidR="002255C2" w:rsidDel="00680F39">
          <w:rPr>
            <w:rStyle w:val="Hyperlink"/>
          </w:rPr>
          <w:fldChar w:fldCharType="separate"/>
        </w:r>
        <w:r w:rsidR="00326BD5" w:rsidRPr="00B76BF5" w:rsidDel="00680F39">
          <w:rPr>
            <w:rStyle w:val="Hyperlink"/>
          </w:rPr>
          <w:delText>RFC3986</w:delText>
        </w:r>
        <w:r w:rsidR="002255C2" w:rsidDel="00680F39">
          <w:rPr>
            <w:rStyle w:val="Hyperlink"/>
          </w:rPr>
          <w:fldChar w:fldCharType="end"/>
        </w:r>
        <w:r w:rsidR="00326BD5" w:rsidDel="00680F39">
          <w:delText>]</w:delText>
        </w:r>
      </w:del>
      <w:ins w:id="909" w:author="Laurence Golding" w:date="2018-11-07T14:20:00Z">
        <w:r w:rsidR="00680F39">
          <w:t>(</w:t>
        </w:r>
        <w:r w:rsidR="00680F39" w:rsidRPr="008867D2">
          <w:t>§</w:t>
        </w:r>
        <w:r w:rsidR="00680F39">
          <w:fldChar w:fldCharType="begin"/>
        </w:r>
        <w:r w:rsidR="00680F39">
          <w:instrText xml:space="preserve"> REF _Ref529361385 \r \h </w:instrText>
        </w:r>
      </w:ins>
      <w:r w:rsidR="00680F39">
        <w:fldChar w:fldCharType="separate"/>
      </w:r>
      <w:ins w:id="910" w:author="Laurence Golding" w:date="2018-11-07T14:20:00Z">
        <w:r w:rsidR="00680F39">
          <w:t>3.10</w:t>
        </w:r>
        <w:r w:rsidR="00680F39">
          <w:fldChar w:fldCharType="end"/>
        </w:r>
        <w:r w:rsidR="00680F39">
          <w:t>)</w:t>
        </w:r>
      </w:ins>
      <w:r w:rsidR="00326BD5">
        <w:t xml:space="preserve">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911" w:name="_Ref503364566"/>
      <w:bookmarkStart w:id="912" w:name="_Toc528157470"/>
      <w:r>
        <w:t>help property</w:t>
      </w:r>
      <w:bookmarkEnd w:id="911"/>
      <w:bookmarkEnd w:id="912"/>
    </w:p>
    <w:p w14:paraId="681BD68F" w14:textId="43AB285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CE3B9C">
        <w:t>3.10</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913" w:name="_Ref508894471"/>
      <w:bookmarkStart w:id="914" w:name="_Toc528157471"/>
      <w:r>
        <w:lastRenderedPageBreak/>
        <w:t>configuration property</w:t>
      </w:r>
      <w:bookmarkEnd w:id="913"/>
      <w:bookmarkEnd w:id="914"/>
    </w:p>
    <w:p w14:paraId="566C2663" w14:textId="782E7DB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CE3B9C">
        <w:t>3.39</w:t>
      </w:r>
      <w:r>
        <w:fldChar w:fldCharType="end"/>
      </w:r>
      <w:r>
        <w:t>)</w:t>
      </w:r>
      <w:r w:rsidRPr="000A7DA8">
        <w:t>.</w:t>
      </w:r>
    </w:p>
    <w:p w14:paraId="7BA3CFE9" w14:textId="05FED17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E3B9C">
        <w:t>3.39</w:t>
      </w:r>
      <w:r>
        <w:fldChar w:fldCharType="end"/>
      </w:r>
      <w:r>
        <w:t>.</w:t>
      </w:r>
    </w:p>
    <w:p w14:paraId="0AFF06D6" w14:textId="24955FF1"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CE3B9C">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CE3B9C">
        <w:t>3.39.4</w:t>
      </w:r>
      <w:r>
        <w:fldChar w:fldCharType="end"/>
      </w:r>
      <w:r>
        <w:t>).</w:t>
      </w:r>
    </w:p>
    <w:p w14:paraId="13B57609" w14:textId="2442BC85" w:rsidR="00164CCB" w:rsidRDefault="00164CCB" w:rsidP="00B86BC7">
      <w:pPr>
        <w:pStyle w:val="Heading2"/>
      </w:pPr>
      <w:bookmarkStart w:id="915" w:name="_Ref508894470"/>
      <w:bookmarkStart w:id="916" w:name="_Ref508894720"/>
      <w:bookmarkStart w:id="917" w:name="_Ref508894737"/>
      <w:bookmarkStart w:id="918" w:name="_Toc528157472"/>
      <w:bookmarkStart w:id="919" w:name="_Ref493477061"/>
      <w:r>
        <w:t>ruleConfiguration object</w:t>
      </w:r>
      <w:bookmarkEnd w:id="915"/>
      <w:bookmarkEnd w:id="916"/>
      <w:bookmarkEnd w:id="917"/>
      <w:bookmarkEnd w:id="918"/>
    </w:p>
    <w:p w14:paraId="2F470253" w14:textId="738DA236" w:rsidR="00164CCB" w:rsidRDefault="00164CCB" w:rsidP="00164CCB">
      <w:pPr>
        <w:pStyle w:val="Heading3"/>
      </w:pPr>
      <w:bookmarkStart w:id="920" w:name="_Toc528157473"/>
      <w:r>
        <w:t>General</w:t>
      </w:r>
      <w:bookmarkEnd w:id="920"/>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0A8B924" w:rsidR="00D41895" w:rsidRPr="00D41895" w:rsidRDefault="00D41895" w:rsidP="00D41895">
      <w:r>
        <w:t>For an example, see §</w:t>
      </w:r>
      <w:r>
        <w:fldChar w:fldCharType="begin"/>
      </w:r>
      <w:r>
        <w:instrText xml:space="preserve"> REF _Ref508894796 \r \h </w:instrText>
      </w:r>
      <w:r>
        <w:fldChar w:fldCharType="separate"/>
      </w:r>
      <w:r w:rsidR="00CE3B9C">
        <w:t>3.39.4</w:t>
      </w:r>
      <w:r>
        <w:fldChar w:fldCharType="end"/>
      </w:r>
      <w:r>
        <w:t>.</w:t>
      </w:r>
    </w:p>
    <w:p w14:paraId="3F5F290D" w14:textId="702ADA23" w:rsidR="00164CCB" w:rsidRDefault="00164CCB" w:rsidP="00164CCB">
      <w:pPr>
        <w:pStyle w:val="Heading3"/>
      </w:pPr>
      <w:bookmarkStart w:id="921" w:name="_Toc528157474"/>
      <w:r>
        <w:t>enabled property</w:t>
      </w:r>
      <w:bookmarkEnd w:id="921"/>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922" w:name="_Ref508894469"/>
      <w:bookmarkStart w:id="923" w:name="_Toc528157475"/>
      <w:r>
        <w:t>defaultLevel property</w:t>
      </w:r>
      <w:bookmarkEnd w:id="922"/>
      <w:bookmarkEnd w:id="923"/>
    </w:p>
    <w:p w14:paraId="2F7AE5CB" w14:textId="4F9A6C7E"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CE3B9C">
        <w:t>3.21.6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E175A25"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CE3B9C">
        <w:t>3.21.3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924" w:name="_Ref508894764"/>
      <w:bookmarkStart w:id="925" w:name="_Ref508894796"/>
      <w:bookmarkStart w:id="926" w:name="_Toc528157476"/>
      <w:r>
        <w:t>parameters property</w:t>
      </w:r>
      <w:bookmarkEnd w:id="924"/>
      <w:bookmarkEnd w:id="925"/>
      <w:bookmarkEnd w:id="926"/>
    </w:p>
    <w:p w14:paraId="18FD260D" w14:textId="7215999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E3B9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6A6BDE7" w:rsidR="00D41895" w:rsidRDefault="00D41895" w:rsidP="00D41895">
      <w:pPr>
        <w:pStyle w:val="Codesmall"/>
      </w:pPr>
      <w:r>
        <w:t>{                                  # A rule object (§</w:t>
      </w:r>
      <w:r>
        <w:fldChar w:fldCharType="begin"/>
      </w:r>
      <w:r>
        <w:instrText xml:space="preserve"> REF _Ref508814067 \r \h </w:instrText>
      </w:r>
      <w:r>
        <w:fldChar w:fldCharType="separate"/>
      </w:r>
      <w:r w:rsidR="00CE3B9C">
        <w:t>3.38</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lastRenderedPageBreak/>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927" w:name="_Toc528157477"/>
      <w:r>
        <w:t>fix object</w:t>
      </w:r>
      <w:bookmarkEnd w:id="919"/>
      <w:bookmarkEnd w:id="927"/>
    </w:p>
    <w:p w14:paraId="410A501F" w14:textId="4C707545" w:rsidR="00B86BC7" w:rsidRDefault="00B86BC7" w:rsidP="00B86BC7">
      <w:pPr>
        <w:pStyle w:val="Heading3"/>
      </w:pPr>
      <w:bookmarkStart w:id="928" w:name="_Toc528157478"/>
      <w:r>
        <w:t>General</w:t>
      </w:r>
      <w:bookmarkEnd w:id="928"/>
    </w:p>
    <w:p w14:paraId="493ABF69" w14:textId="1C4301D4"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7F444857"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E3B9C">
        <w:t>3.21</w:t>
      </w:r>
      <w:r>
        <w:fldChar w:fldCharType="end"/>
      </w:r>
      <w:r>
        <w:t>)</w:t>
      </w:r>
      <w:r w:rsidR="00DF5A5B">
        <w:t>.</w:t>
      </w:r>
    </w:p>
    <w:p w14:paraId="008E6A82" w14:textId="34D52C8C" w:rsidR="006F21F3" w:rsidRDefault="006F21F3" w:rsidP="00EA489A">
      <w:pPr>
        <w:pStyle w:val="Codesmall"/>
      </w:pPr>
      <w:r>
        <w:t xml:space="preserve">  "fix": {</w:t>
      </w:r>
    </w:p>
    <w:p w14:paraId="6386C02E" w14:textId="60C9AC5A"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E3B9C">
        <w:t>3.40.2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16C9F567"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E3B9C">
        <w:t>3.40.3</w:t>
      </w:r>
      <w:r w:rsidR="00EA23DD">
        <w:fldChar w:fldCharType="end"/>
      </w:r>
      <w:r w:rsidR="00DF5A5B">
        <w:t>.</w:t>
      </w:r>
    </w:p>
    <w:p w14:paraId="396348ED" w14:textId="6F2FE875"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CE3B9C">
        <w:t>3.41</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929" w:name="_Ref493512730"/>
      <w:bookmarkStart w:id="930" w:name="_Toc528157479"/>
      <w:r>
        <w:t>description property</w:t>
      </w:r>
      <w:bookmarkEnd w:id="929"/>
      <w:bookmarkEnd w:id="930"/>
    </w:p>
    <w:p w14:paraId="1893F7D7" w14:textId="400F849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E3B9C">
        <w:t>3.10</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931" w:name="_Ref493512752"/>
      <w:bookmarkStart w:id="932" w:name="_Ref493513084"/>
      <w:bookmarkStart w:id="933" w:name="_Ref503372111"/>
      <w:bookmarkStart w:id="934" w:name="_Ref503372176"/>
      <w:bookmarkStart w:id="935" w:name="_Toc528157480"/>
      <w:r>
        <w:t>fileChanges property</w:t>
      </w:r>
      <w:bookmarkEnd w:id="931"/>
      <w:bookmarkEnd w:id="932"/>
      <w:bookmarkEnd w:id="933"/>
      <w:bookmarkEnd w:id="934"/>
      <w:bookmarkEnd w:id="935"/>
    </w:p>
    <w:p w14:paraId="6DE7B962" w14:textId="0D559C2A"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CE3B9C">
        <w:t>3.41</w:t>
      </w:r>
      <w:r>
        <w:fldChar w:fldCharType="end"/>
      </w:r>
      <w:r w:rsidRPr="006F21F3">
        <w:t>).</w:t>
      </w:r>
    </w:p>
    <w:p w14:paraId="6AA7DCCF" w14:textId="573A5B94" w:rsidR="00B86BC7" w:rsidRDefault="00B86BC7" w:rsidP="00B86BC7">
      <w:pPr>
        <w:pStyle w:val="Heading2"/>
      </w:pPr>
      <w:bookmarkStart w:id="936" w:name="_Ref493512744"/>
      <w:bookmarkStart w:id="937" w:name="_Ref493512991"/>
      <w:bookmarkStart w:id="938" w:name="_Toc528157481"/>
      <w:r>
        <w:lastRenderedPageBreak/>
        <w:t>fileChange object</w:t>
      </w:r>
      <w:bookmarkEnd w:id="936"/>
      <w:bookmarkEnd w:id="937"/>
      <w:bookmarkEnd w:id="938"/>
    </w:p>
    <w:p w14:paraId="74D8322D" w14:textId="06E505AA" w:rsidR="00B86BC7" w:rsidRDefault="00B86BC7" w:rsidP="00B86BC7">
      <w:pPr>
        <w:pStyle w:val="Heading3"/>
      </w:pPr>
      <w:bookmarkStart w:id="939" w:name="_Toc528157482"/>
      <w:r>
        <w:t>General</w:t>
      </w:r>
      <w:bookmarkEnd w:id="93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5243AA2F"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E3B9C">
        <w:t>3.39</w:t>
      </w:r>
      <w:r>
        <w:fldChar w:fldCharType="end"/>
      </w:r>
      <w:r>
        <w:t>)</w:t>
      </w:r>
      <w:r w:rsidR="00F27F55">
        <w:t>.</w:t>
      </w:r>
    </w:p>
    <w:p w14:paraId="0FF6717D" w14:textId="499EB14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E3B9C">
        <w:t>3.40.3</w:t>
      </w:r>
      <w:r w:rsidR="00770A97">
        <w:fldChar w:fldCharType="end"/>
      </w:r>
      <w:r w:rsidR="00855CF1">
        <w:t>.</w:t>
      </w:r>
    </w:p>
    <w:p w14:paraId="6A521431" w14:textId="0248D8F7" w:rsidR="006F21F3" w:rsidRDefault="006F21F3" w:rsidP="007C764E">
      <w:pPr>
        <w:pStyle w:val="Codesmall"/>
      </w:pPr>
      <w:r>
        <w:t xml:space="preserve">    {                          </w:t>
      </w:r>
    </w:p>
    <w:p w14:paraId="0805703A" w14:textId="51596F71"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CE3B9C">
        <w:t>3.41.2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9BBD5E8"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E3B9C">
        <w:t>3.41.3</w:t>
      </w:r>
      <w:r>
        <w:fldChar w:fldCharType="end"/>
      </w:r>
      <w:r w:rsidR="00855CF1">
        <w:t>.</w:t>
      </w:r>
    </w:p>
    <w:p w14:paraId="1FAFE72E" w14:textId="531818C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E3B9C">
        <w:t>3.42</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940" w:name="_Ref493513096"/>
      <w:bookmarkStart w:id="941" w:name="_Ref493513195"/>
      <w:bookmarkStart w:id="942" w:name="_Ref493513493"/>
      <w:bookmarkStart w:id="943" w:name="_Toc528157483"/>
      <w:r>
        <w:t>fileLocation</w:t>
      </w:r>
      <w:r w:rsidR="00B86BC7">
        <w:t xml:space="preserve"> property</w:t>
      </w:r>
      <w:bookmarkEnd w:id="940"/>
      <w:bookmarkEnd w:id="941"/>
      <w:bookmarkEnd w:id="942"/>
      <w:bookmarkEnd w:id="943"/>
    </w:p>
    <w:p w14:paraId="47E2D8A5" w14:textId="4B5C2CA9"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CE3B9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944" w:name="_Ref493513106"/>
      <w:bookmarkStart w:id="945" w:name="_Toc528157484"/>
      <w:r>
        <w:t>replacements property</w:t>
      </w:r>
      <w:bookmarkEnd w:id="944"/>
      <w:bookmarkEnd w:id="945"/>
    </w:p>
    <w:p w14:paraId="21F0788C" w14:textId="053A635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E3B9C">
        <w:t>3.42</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CE3B9C">
        <w:t>3.41.2</w:t>
      </w:r>
      <w:r>
        <w:fldChar w:fldCharType="end"/>
      </w:r>
      <w:r w:rsidRPr="006F21F3">
        <w:t>).</w:t>
      </w:r>
    </w:p>
    <w:p w14:paraId="40D9EA5A" w14:textId="3D521EDE" w:rsidR="00B86BC7" w:rsidRDefault="00B86BC7" w:rsidP="00B86BC7">
      <w:pPr>
        <w:pStyle w:val="Heading2"/>
      </w:pPr>
      <w:bookmarkStart w:id="946" w:name="_Ref493513114"/>
      <w:bookmarkStart w:id="947" w:name="_Ref493513476"/>
      <w:bookmarkStart w:id="948" w:name="_Toc528157485"/>
      <w:r>
        <w:t>replacement object</w:t>
      </w:r>
      <w:bookmarkEnd w:id="946"/>
      <w:bookmarkEnd w:id="947"/>
      <w:bookmarkEnd w:id="948"/>
    </w:p>
    <w:p w14:paraId="1276FD13" w14:textId="540BBC1F" w:rsidR="00B86BC7" w:rsidRDefault="00B86BC7" w:rsidP="00B86BC7">
      <w:pPr>
        <w:pStyle w:val="Heading3"/>
      </w:pPr>
      <w:bookmarkStart w:id="949" w:name="_Toc528157486"/>
      <w:r>
        <w:t>General</w:t>
      </w:r>
      <w:bookmarkEnd w:id="949"/>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7DD62FA3"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E3B9C">
        <w:t>3.42.3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E3B9C">
        <w:t>3.42.4</w:t>
      </w:r>
      <w:r>
        <w:fldChar w:fldCharType="end"/>
      </w:r>
      <w:r>
        <w:t xml:space="preserve">), then the effect of the replacement </w:t>
      </w:r>
      <w:r w:rsidRPr="003672C8">
        <w:rPr>
          <w:b/>
        </w:rPr>
        <w:t>SHALL</w:t>
      </w:r>
      <w:r>
        <w:t xml:space="preserve"> be as if the removal were performed before the insertion.</w:t>
      </w:r>
    </w:p>
    <w:p w14:paraId="51FA77A0" w14:textId="4D1A6CE4"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CE3B9C">
        <w:t>3.41</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E3B9C">
        <w:t>3.41.3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lastRenderedPageBreak/>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905042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E3B9C">
        <w:t>3.42.3</w:t>
      </w:r>
      <w:r>
        <w:fldChar w:fldCharType="end"/>
      </w:r>
      <w:r>
        <w:t>) specifies a text region (§</w:t>
      </w:r>
      <w:r>
        <w:fldChar w:fldCharType="begin"/>
      </w:r>
      <w:r>
        <w:instrText xml:space="preserve"> REF _Ref493492556 \r \h </w:instrText>
      </w:r>
      <w:r>
        <w:fldChar w:fldCharType="separate"/>
      </w:r>
      <w:r w:rsidR="00CE3B9C">
        <w:t>3.24.2</w:t>
      </w:r>
      <w:r>
        <w:fldChar w:fldCharType="end"/>
      </w:r>
      <w:r>
        <w:t>) or a binary region (§</w:t>
      </w:r>
      <w:r>
        <w:fldChar w:fldCharType="begin"/>
      </w:r>
      <w:r>
        <w:instrText xml:space="preserve"> REF _Ref509043519 \r \h </w:instrText>
      </w:r>
      <w:r>
        <w:fldChar w:fldCharType="separate"/>
      </w:r>
      <w:r w:rsidR="00CE3B9C">
        <w:t>3.24.3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607A72F8"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CE3B9C">
        <w:t>3.24.2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950" w:name="_Toc528157487"/>
      <w:r>
        <w:t>Constraints</w:t>
      </w:r>
      <w:bookmarkEnd w:id="950"/>
    </w:p>
    <w:p w14:paraId="58129AF5" w14:textId="4ACF4B06"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E3B9C">
        <w:t>3.42.3</w:t>
      </w:r>
      <w:r>
        <w:fldChar w:fldCharType="end"/>
      </w:r>
      <w:r>
        <w:t>) specifies a text region (§</w:t>
      </w:r>
      <w:r>
        <w:fldChar w:fldCharType="begin"/>
      </w:r>
      <w:r>
        <w:instrText xml:space="preserve"> REF _Ref493492556 \r \h </w:instrText>
      </w:r>
      <w:r>
        <w:fldChar w:fldCharType="separate"/>
      </w:r>
      <w:r w:rsidR="00CE3B9C">
        <w:t>3.24.2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E3B9C">
        <w:t>3.42.4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E3B9C">
        <w:t>3.3.2</w:t>
      </w:r>
      <w:r>
        <w:fldChar w:fldCharType="end"/>
      </w:r>
      <w:r>
        <w:t>).</w:t>
      </w:r>
    </w:p>
    <w:p w14:paraId="77DC3A72" w14:textId="41391B7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E3B9C">
        <w:t>3.24.3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E3B9C">
        <w:t>3.3.3</w:t>
      </w:r>
      <w:r>
        <w:fldChar w:fldCharType="end"/>
      </w:r>
      <w:r>
        <w:t>).</w:t>
      </w:r>
    </w:p>
    <w:p w14:paraId="2919F4E4" w14:textId="2FD85E3E" w:rsidR="00B86BC7" w:rsidRDefault="00B86BC7" w:rsidP="00B86BC7">
      <w:pPr>
        <w:pStyle w:val="Heading3"/>
      </w:pPr>
      <w:bookmarkStart w:id="951" w:name="_Ref493518436"/>
      <w:bookmarkStart w:id="952" w:name="_Ref493518439"/>
      <w:bookmarkStart w:id="953" w:name="_Ref493518529"/>
      <w:bookmarkStart w:id="954" w:name="_Toc528157488"/>
      <w:r>
        <w:lastRenderedPageBreak/>
        <w:t>deleted</w:t>
      </w:r>
      <w:r w:rsidR="00F27F55">
        <w:t>Region</w:t>
      </w:r>
      <w:r>
        <w:t xml:space="preserve"> property</w:t>
      </w:r>
      <w:bookmarkEnd w:id="951"/>
      <w:bookmarkEnd w:id="952"/>
      <w:bookmarkEnd w:id="953"/>
      <w:bookmarkEnd w:id="954"/>
    </w:p>
    <w:p w14:paraId="1ECF4AC9" w14:textId="764A8A2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E3B9C">
        <w:t>3.24</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955" w:name="_Ref493518437"/>
      <w:bookmarkStart w:id="956" w:name="_Ref493518440"/>
      <w:bookmarkStart w:id="957" w:name="_Toc528157489"/>
      <w:r>
        <w:t>inserted</w:t>
      </w:r>
      <w:r w:rsidR="00F27F55">
        <w:t>Content</w:t>
      </w:r>
      <w:r>
        <w:t xml:space="preserve"> property</w:t>
      </w:r>
      <w:bookmarkEnd w:id="955"/>
      <w:bookmarkEnd w:id="956"/>
      <w:bookmarkEnd w:id="957"/>
    </w:p>
    <w:p w14:paraId="6E86F82E" w14:textId="757DD51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CE3B9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58" w:name="_Ref493404948"/>
      <w:bookmarkStart w:id="959" w:name="_Ref493406026"/>
      <w:bookmarkStart w:id="960" w:name="_Toc528157490"/>
      <w:r>
        <w:t>notification object</w:t>
      </w:r>
      <w:bookmarkEnd w:id="958"/>
      <w:bookmarkEnd w:id="959"/>
      <w:bookmarkEnd w:id="960"/>
    </w:p>
    <w:p w14:paraId="3BD7AF2E" w14:textId="23E07934" w:rsidR="00B86BC7" w:rsidRDefault="00B86BC7" w:rsidP="00B86BC7">
      <w:pPr>
        <w:pStyle w:val="Heading3"/>
      </w:pPr>
      <w:bookmarkStart w:id="961" w:name="_Toc528157491"/>
      <w:r>
        <w:t>General</w:t>
      </w:r>
      <w:bookmarkEnd w:id="961"/>
    </w:p>
    <w:p w14:paraId="759675E9" w14:textId="1A8F7467"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E3B9C">
        <w:t>3.21</w:t>
      </w:r>
      <w:r>
        <w:fldChar w:fldCharType="end"/>
      </w:r>
      <w:r w:rsidRPr="003672C8">
        <w:t>).</w:t>
      </w:r>
    </w:p>
    <w:p w14:paraId="6C08731C" w14:textId="60FD4244" w:rsidR="00B86BC7" w:rsidRDefault="00B86BC7" w:rsidP="00B86BC7">
      <w:pPr>
        <w:pStyle w:val="Heading3"/>
      </w:pPr>
      <w:bookmarkStart w:id="962" w:name="_Toc528157492"/>
      <w:r>
        <w:t>id property</w:t>
      </w:r>
      <w:bookmarkEnd w:id="96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4F2603C"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CE3B9C">
        <w:t>3.38.3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963" w:name="_Ref493518926"/>
      <w:bookmarkStart w:id="964" w:name="_Toc528157493"/>
      <w:r>
        <w:t>ruleId property</w:t>
      </w:r>
      <w:bookmarkEnd w:id="963"/>
      <w:bookmarkEnd w:id="964"/>
    </w:p>
    <w:p w14:paraId="72DC23AB" w14:textId="169B526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CE3B9C">
        <w:t>3.38.3</w:t>
      </w:r>
      <w:r>
        <w:fldChar w:fldCharType="end"/>
      </w:r>
      <w:r w:rsidRPr="003672C8">
        <w:t>).</w:t>
      </w:r>
    </w:p>
    <w:p w14:paraId="689839C4" w14:textId="744752FF"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CE3B9C">
        <w:t>3.12</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CE3B9C">
        <w:t>3.12.15</w:t>
      </w:r>
      <w:r>
        <w:fldChar w:fldCharType="end"/>
      </w:r>
      <w:r w:rsidR="00431CDA">
        <w:t>, §</w:t>
      </w:r>
      <w:r w:rsidR="00EC0042">
        <w:fldChar w:fldCharType="begin"/>
      </w:r>
      <w:r w:rsidR="00EC0042">
        <w:instrText xml:space="preserve"> REF _Ref508870783 \r \h </w:instrText>
      </w:r>
      <w:r w:rsidR="00EC0042">
        <w:fldChar w:fldCharType="separate"/>
      </w:r>
      <w:r w:rsidR="00CE3B9C">
        <w:t>3.37.3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CE3B9C">
        <w:t>3.38.3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CE3B9C">
        <w:t>3.38</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37A5B1D1"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CE3B9C">
        <w:t>3.12</w:t>
      </w:r>
      <w:r w:rsidR="009F29FD">
        <w:fldChar w:fldCharType="end"/>
      </w:r>
      <w:r w:rsidR="009F29FD">
        <w:t>).</w:t>
      </w:r>
    </w:p>
    <w:p w14:paraId="37E39977" w14:textId="1BD2CF16" w:rsidR="009F29FD" w:rsidRDefault="009F29FD" w:rsidP="00431CDA">
      <w:pPr>
        <w:pStyle w:val="Codesmall"/>
      </w:pPr>
      <w:r>
        <w:lastRenderedPageBreak/>
        <w:t xml:space="preserve">  "invocations": [                        # See §</w:t>
      </w:r>
      <w:r>
        <w:fldChar w:fldCharType="begin"/>
      </w:r>
      <w:r>
        <w:instrText xml:space="preserve"> REF _Ref507657941 \r \h </w:instrText>
      </w:r>
      <w:r>
        <w:fldChar w:fldCharType="separate"/>
      </w:r>
      <w:r w:rsidR="00CE3B9C">
        <w:t>3.12.7</w:t>
      </w:r>
      <w:r>
        <w:fldChar w:fldCharType="end"/>
      </w:r>
      <w:r>
        <w:t>.</w:t>
      </w:r>
    </w:p>
    <w:p w14:paraId="5CBB9063" w14:textId="3CF4ADB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CE3B9C">
        <w:t>3.16</w:t>
      </w:r>
      <w:r>
        <w:fldChar w:fldCharType="end"/>
      </w:r>
      <w:r>
        <w:t>).</w:t>
      </w:r>
    </w:p>
    <w:p w14:paraId="4EE5FB01" w14:textId="696E326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CE3B9C">
        <w:t>3.16.21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26C26E73" w:rsidR="009F29FD" w:rsidRDefault="009F29FD" w:rsidP="00431CDA">
      <w:pPr>
        <w:pStyle w:val="Codesmall"/>
      </w:pPr>
      <w:r>
        <w:t xml:space="preserve">  "resources": {                          # See §</w:t>
      </w:r>
      <w:r>
        <w:fldChar w:fldCharType="begin"/>
      </w:r>
      <w:r>
        <w:instrText xml:space="preserve"> REF _Ref493404878 \r \h </w:instrText>
      </w:r>
      <w:r>
        <w:fldChar w:fldCharType="separate"/>
      </w:r>
      <w:r w:rsidR="00CE3B9C">
        <w:t>3.12.15</w:t>
      </w:r>
      <w:r>
        <w:fldChar w:fldCharType="end"/>
      </w:r>
      <w:r>
        <w:t>.</w:t>
      </w:r>
    </w:p>
    <w:p w14:paraId="12676CFC" w14:textId="73FB0D03"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CE3B9C">
        <w:t>3.37.3</w:t>
      </w:r>
      <w:r>
        <w:fldChar w:fldCharType="end"/>
      </w:r>
      <w:r>
        <w:t>.</w:t>
      </w:r>
    </w:p>
    <w:p w14:paraId="24CCC349" w14:textId="09A92C3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CE3B9C">
        <w:t>3.38</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965" w:name="_Toc528157494"/>
      <w:r>
        <w:t>physicalLocation property</w:t>
      </w:r>
      <w:bookmarkEnd w:id="965"/>
    </w:p>
    <w:p w14:paraId="23C5F0EF" w14:textId="7B62BE8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CE3B9C">
        <w:t>3.23</w:t>
      </w:r>
      <w:r>
        <w:fldChar w:fldCharType="end"/>
      </w:r>
      <w:r w:rsidRPr="008651CE">
        <w:t>) that identifies the relevant location.</w:t>
      </w:r>
    </w:p>
    <w:p w14:paraId="0BE523CC" w14:textId="11807D96" w:rsidR="00B86BC7" w:rsidRDefault="00B86BC7" w:rsidP="00B86BC7">
      <w:pPr>
        <w:pStyle w:val="Heading3"/>
      </w:pPr>
      <w:bookmarkStart w:id="966" w:name="_Toc528157495"/>
      <w:r>
        <w:t>message property</w:t>
      </w:r>
      <w:bookmarkEnd w:id="966"/>
    </w:p>
    <w:p w14:paraId="095EAE33" w14:textId="616C4D2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E3B9C">
        <w:t>3.10</w:t>
      </w:r>
      <w:r w:rsidR="004C53FE">
        <w:fldChar w:fldCharType="end"/>
      </w:r>
      <w:r w:rsidR="006F4D22">
        <w:t>)</w:t>
      </w:r>
      <w:r w:rsidRPr="008651CE">
        <w:t xml:space="preserve"> that describes the condition that was encountered.</w:t>
      </w:r>
    </w:p>
    <w:p w14:paraId="17CA8781" w14:textId="761071C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CE3B9C">
        <w:t>3.10.8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CE3B9C">
        <w:t>3.10.10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967" w:name="_Ref493404972"/>
      <w:bookmarkStart w:id="968" w:name="_Ref493406037"/>
      <w:bookmarkStart w:id="969" w:name="_Toc528157496"/>
      <w:r>
        <w:t>level property</w:t>
      </w:r>
      <w:bookmarkEnd w:id="967"/>
      <w:bookmarkEnd w:id="968"/>
      <w:bookmarkEnd w:id="96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970" w:name="_Toc528157497"/>
      <w:r>
        <w:t>threadId property</w:t>
      </w:r>
      <w:bookmarkEnd w:id="97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971" w:name="_Toc528157498"/>
      <w:r>
        <w:lastRenderedPageBreak/>
        <w:t>time</w:t>
      </w:r>
      <w:r w:rsidR="00BF4F63">
        <w:t>Utc</w:t>
      </w:r>
      <w:r>
        <w:t xml:space="preserve"> property</w:t>
      </w:r>
      <w:bookmarkEnd w:id="971"/>
    </w:p>
    <w:p w14:paraId="2D4A5B6B" w14:textId="72CF51E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CE3B9C">
        <w:t>3.9</w:t>
      </w:r>
      <w:r>
        <w:fldChar w:fldCharType="end"/>
      </w:r>
      <w:r w:rsidRPr="008651CE">
        <w:t>).</w:t>
      </w:r>
    </w:p>
    <w:p w14:paraId="33699F22" w14:textId="56DC8386" w:rsidR="00B86BC7" w:rsidRDefault="00B86BC7" w:rsidP="00B86BC7">
      <w:pPr>
        <w:pStyle w:val="Heading3"/>
      </w:pPr>
      <w:bookmarkStart w:id="972" w:name="_Toc528157499"/>
      <w:r>
        <w:t>exception property</w:t>
      </w:r>
      <w:bookmarkEnd w:id="972"/>
    </w:p>
    <w:p w14:paraId="0929118A" w14:textId="4BBCAF9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E3B9C">
        <w:t>3.44</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73" w:name="_Ref493570836"/>
      <w:bookmarkStart w:id="974" w:name="_Toc528157500"/>
      <w:r>
        <w:t>exception object</w:t>
      </w:r>
      <w:bookmarkEnd w:id="973"/>
      <w:bookmarkEnd w:id="974"/>
    </w:p>
    <w:p w14:paraId="1257C9E2" w14:textId="6070509F" w:rsidR="00B86BC7" w:rsidRDefault="00B86BC7" w:rsidP="00B86BC7">
      <w:pPr>
        <w:pStyle w:val="Heading3"/>
      </w:pPr>
      <w:bookmarkStart w:id="975" w:name="_Toc528157501"/>
      <w:r>
        <w:t>General</w:t>
      </w:r>
      <w:bookmarkEnd w:id="97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976" w:name="_Toc528157502"/>
      <w:r>
        <w:t>kind property</w:t>
      </w:r>
      <w:bookmarkEnd w:id="97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77" w:name="_Toc528157503"/>
      <w:r>
        <w:t>message property</w:t>
      </w:r>
      <w:bookmarkEnd w:id="977"/>
    </w:p>
    <w:p w14:paraId="0E15DE57" w14:textId="10B5D4E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CE3B9C">
        <w:t>3.10</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C8D83ED"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CE3B9C">
        <w:t>3.10.4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78" w:name="_Toc528157504"/>
      <w:r>
        <w:t>stack property</w:t>
      </w:r>
      <w:bookmarkEnd w:id="978"/>
    </w:p>
    <w:p w14:paraId="17152AD6" w14:textId="207F522B"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E3B9C">
        <w:t>3.34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79" w:name="_Toc528157505"/>
      <w:r>
        <w:lastRenderedPageBreak/>
        <w:t>innerExceptions property</w:t>
      </w:r>
      <w:bookmarkEnd w:id="979"/>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980" w:name="_Ref528151413"/>
      <w:bookmarkStart w:id="981" w:name="_Toc528157506"/>
      <w:bookmarkStart w:id="982" w:name="_Toc287332011"/>
      <w:r>
        <w:lastRenderedPageBreak/>
        <w:t>External</w:t>
      </w:r>
      <w:r w:rsidR="00F265D8">
        <w:t xml:space="preserve"> property</w:t>
      </w:r>
      <w:r>
        <w:t xml:space="preserve"> file format</w:t>
      </w:r>
      <w:bookmarkEnd w:id="980"/>
      <w:bookmarkEnd w:id="981"/>
    </w:p>
    <w:p w14:paraId="2A3E0063" w14:textId="270C9EBD" w:rsidR="00AF60C1" w:rsidRDefault="00AF60C1" w:rsidP="00AF60C1">
      <w:pPr>
        <w:pStyle w:val="Heading2"/>
      </w:pPr>
      <w:bookmarkStart w:id="983" w:name="_Toc528157507"/>
      <w:r>
        <w:t>General</w:t>
      </w:r>
      <w:bookmarkEnd w:id="983"/>
    </w:p>
    <w:p w14:paraId="71E0440E" w14:textId="7CBEE45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CE3B9C">
        <w:t>3.12.2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84" w:name="_Toc528157508"/>
      <w:r>
        <w:t>External property file naming convention</w:t>
      </w:r>
      <w:bookmarkEnd w:id="984"/>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CE3B9C">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985" w:name="_Toc528157509"/>
      <w:r>
        <w:t>externalPropert</w:t>
      </w:r>
      <w:r w:rsidR="00F265D8">
        <w:t>ies</w:t>
      </w:r>
      <w:r>
        <w:t xml:space="preserve"> object</w:t>
      </w:r>
      <w:bookmarkEnd w:id="985"/>
    </w:p>
    <w:p w14:paraId="6E569B6A" w14:textId="60E785B4" w:rsidR="0069571F" w:rsidRPr="0069571F" w:rsidRDefault="0069571F" w:rsidP="0069571F">
      <w:pPr>
        <w:pStyle w:val="Heading3"/>
      </w:pPr>
      <w:bookmarkStart w:id="986" w:name="_Ref525812129"/>
      <w:bookmarkStart w:id="987" w:name="_Toc528157510"/>
      <w:r>
        <w:t>General</w:t>
      </w:r>
      <w:bookmarkEnd w:id="986"/>
      <w:bookmarkEnd w:id="987"/>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988" w:name="_Hlk525811171"/>
      <w:r w:rsidRPr="00230F9F">
        <w:t>{</w:t>
      </w:r>
      <w:r>
        <w:t xml:space="preserve">                             # An externalPropert</w:t>
      </w:r>
      <w:r w:rsidR="00355B20">
        <w:t>ies</w:t>
      </w:r>
      <w:r>
        <w:t xml:space="preserve"> object</w:t>
      </w:r>
    </w:p>
    <w:p w14:paraId="48394701" w14:textId="3583905D"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E3B9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7F722D69"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E3B9C">
        <w:t>4.3.3</w:t>
      </w:r>
      <w:r>
        <w:fldChar w:fldCharType="end"/>
      </w:r>
      <w:r>
        <w:t>.</w:t>
      </w:r>
    </w:p>
    <w:p w14:paraId="69E0C7F0" w14:textId="477B5B0A" w:rsidR="0069571F" w:rsidRDefault="0069571F" w:rsidP="0069571F">
      <w:pPr>
        <w:pStyle w:val="Code"/>
      </w:pPr>
    </w:p>
    <w:p w14:paraId="5B43C2CE" w14:textId="2798A5C6" w:rsidR="006958DC" w:rsidRDefault="006958DC" w:rsidP="006958DC">
      <w:pPr>
        <w:pStyle w:val="Code"/>
      </w:pPr>
      <w:r>
        <w:t xml:space="preserve">                              # See §</w:t>
      </w:r>
      <w:r>
        <w:fldChar w:fldCharType="begin"/>
      </w:r>
      <w:r>
        <w:instrText xml:space="preserve"> REF _Ref525814013 \r \h </w:instrText>
      </w:r>
      <w:r>
        <w:fldChar w:fldCharType="separate"/>
      </w:r>
      <w:r w:rsidR="00CE3B9C">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29030369" w:rsidR="0069571F" w:rsidRDefault="0069571F" w:rsidP="0069571F">
      <w:pPr>
        <w:pStyle w:val="Code"/>
      </w:pPr>
      <w:r>
        <w:t xml:space="preserve">                              # See §</w:t>
      </w:r>
      <w:r>
        <w:fldChar w:fldCharType="begin"/>
      </w:r>
      <w:r>
        <w:instrText xml:space="preserve"> REF _Ref525810969 \r \h </w:instrText>
      </w:r>
      <w:r>
        <w:fldChar w:fldCharType="separate"/>
      </w:r>
      <w:r w:rsidR="00CE3B9C">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58789D0F"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CE3B9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89" w:name="_Ref525810506"/>
      <w:bookmarkStart w:id="990" w:name="_Toc528157511"/>
      <w:bookmarkEnd w:id="988"/>
      <w:r>
        <w:lastRenderedPageBreak/>
        <w:t>$schema property</w:t>
      </w:r>
      <w:bookmarkEnd w:id="989"/>
      <w:bookmarkEnd w:id="990"/>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53C27A7"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E3B9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91" w:name="_Ref523913350"/>
      <w:bookmarkStart w:id="992" w:name="_Toc528157512"/>
      <w:r>
        <w:t>version property</w:t>
      </w:r>
      <w:bookmarkEnd w:id="991"/>
      <w:bookmarkEnd w:id="992"/>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993" w:name="_Ref525814013"/>
      <w:bookmarkStart w:id="994" w:name="_Toc528157513"/>
      <w:r>
        <w:t>instanceGuid property</w:t>
      </w:r>
      <w:bookmarkEnd w:id="993"/>
      <w:bookmarkEnd w:id="994"/>
    </w:p>
    <w:p w14:paraId="6E3F5D71" w14:textId="07B79DFF"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CE3B9C">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CE3B9C">
        <w:t>3.13.3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CE3B9C">
        <w:t>3.13</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CE3B9C">
        <w:t>3.12.2</w:t>
      </w:r>
      <w:r>
        <w:fldChar w:fldCharType="end"/>
      </w:r>
      <w:r>
        <w:t>) in the root file.</w:t>
      </w:r>
    </w:p>
    <w:p w14:paraId="79D6BF67" w14:textId="77777777" w:rsidR="0069571F" w:rsidRDefault="0069571F" w:rsidP="0069571F">
      <w:pPr>
        <w:pStyle w:val="Heading3"/>
      </w:pPr>
      <w:bookmarkStart w:id="995" w:name="_Ref525810969"/>
      <w:bookmarkStart w:id="996" w:name="_Toc528157514"/>
      <w:r>
        <w:t>runInstanceGuid property</w:t>
      </w:r>
      <w:bookmarkEnd w:id="995"/>
      <w:bookmarkEnd w:id="996"/>
    </w:p>
    <w:p w14:paraId="3E79C8E1" w14:textId="5483B91A"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CE3B9C">
        <w:t>3.12.3</w:t>
      </w:r>
      <w:r w:rsidR="00355B20">
        <w:fldChar w:fldCharType="end"/>
      </w:r>
      <w:r w:rsidR="00355B20">
        <w:t>, §</w:t>
      </w:r>
      <w:r w:rsidR="00355B20">
        <w:fldChar w:fldCharType="begin"/>
      </w:r>
      <w:r w:rsidR="00355B20">
        <w:instrText xml:space="preserve"> REF _Ref526937044 \r \h </w:instrText>
      </w:r>
      <w:r w:rsidR="00355B20">
        <w:fldChar w:fldCharType="separate"/>
      </w:r>
      <w:r w:rsidR="00CE3B9C">
        <w:t>3.14.5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E3B9C">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997" w:name="_Ref525634162"/>
      <w:bookmarkStart w:id="998" w:name="_Ref525810993"/>
      <w:bookmarkStart w:id="999" w:name="_Toc528157515"/>
      <w:r>
        <w:t>The property value</w:t>
      </w:r>
      <w:bookmarkEnd w:id="997"/>
      <w:r>
        <w:t xml:space="preserve"> propert</w:t>
      </w:r>
      <w:bookmarkEnd w:id="998"/>
      <w:r w:rsidR="00355B20">
        <w:t>ies</w:t>
      </w:r>
      <w:bookmarkEnd w:id="999"/>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0FD2F752"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CE3B9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1000" w:name="_Toc528157516"/>
      <w:r w:rsidRPr="00FD22AC">
        <w:lastRenderedPageBreak/>
        <w:t>Conformance</w:t>
      </w:r>
      <w:bookmarkEnd w:id="982"/>
      <w:bookmarkEnd w:id="1000"/>
    </w:p>
    <w:p w14:paraId="1D48659C" w14:textId="6555FDBE" w:rsidR="00EE1E0B" w:rsidRDefault="00EE1E0B" w:rsidP="002244CB"/>
    <w:p w14:paraId="3BBDC6A3" w14:textId="77777777" w:rsidR="00376AE7" w:rsidRDefault="00376AE7" w:rsidP="00376AE7">
      <w:pPr>
        <w:pStyle w:val="Heading2"/>
        <w:numPr>
          <w:ilvl w:val="1"/>
          <w:numId w:val="2"/>
        </w:numPr>
      </w:pPr>
      <w:bookmarkStart w:id="1001" w:name="_Toc528157517"/>
      <w:r>
        <w:t>Conformance targets</w:t>
      </w:r>
      <w:bookmarkEnd w:id="100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7927773"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02" w:name="_Toc528157518"/>
      <w:r>
        <w:t>Conformance Clause 1: SARIF log file</w:t>
      </w:r>
      <w:bookmarkEnd w:id="1002"/>
    </w:p>
    <w:p w14:paraId="7C2F5389" w14:textId="0A4B72C2" w:rsidR="0018481C" w:rsidRDefault="00376AE7" w:rsidP="00376AE7">
      <w:r>
        <w:t>A text file satisfies the “SARIF log file” conformance profile if</w:t>
      </w:r>
      <w:r w:rsidR="0018481C">
        <w:t>:</w:t>
      </w:r>
    </w:p>
    <w:p w14:paraId="177D8019" w14:textId="225E1059"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E3B9C">
        <w:t>3</w:t>
      </w:r>
      <w:r w:rsidR="002244CB">
        <w:fldChar w:fldCharType="end"/>
      </w:r>
      <w:r w:rsidR="00376AE7">
        <w:t>.</w:t>
      </w:r>
    </w:p>
    <w:p w14:paraId="0502E9E3" w14:textId="302C5B6F" w:rsidR="00105CCB" w:rsidRDefault="00105CCB" w:rsidP="00376AE7">
      <w:pPr>
        <w:pStyle w:val="Heading2"/>
        <w:numPr>
          <w:ilvl w:val="1"/>
          <w:numId w:val="2"/>
        </w:numPr>
      </w:pPr>
      <w:bookmarkStart w:id="1003" w:name="_Toc528157519"/>
      <w:r>
        <w:t>Conformance Clause 2: SARIF resource file</w:t>
      </w:r>
      <w:bookmarkEnd w:id="1003"/>
    </w:p>
    <w:p w14:paraId="2BD1E793" w14:textId="77777777" w:rsidR="00105CCB" w:rsidRDefault="00105CCB" w:rsidP="00105CCB">
      <w:r>
        <w:t>A text file satisfies the “SARIF resource file” conformance profile if:</w:t>
      </w:r>
    </w:p>
    <w:p w14:paraId="2EADB205" w14:textId="0B3E3917"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CE3B9C">
        <w:t>3.10.6.5</w:t>
      </w:r>
      <w:r>
        <w:fldChar w:fldCharType="end"/>
      </w:r>
      <w:r>
        <w:t>, “</w:t>
      </w:r>
      <w:r w:rsidR="001E6121">
        <w:fldChar w:fldCharType="begin"/>
      </w:r>
      <w:r w:rsidR="001E6121">
        <w:instrText xml:space="preserve"> REF _Ref508811723 \h </w:instrText>
      </w:r>
      <w:r w:rsidR="001E6121">
        <w:fldChar w:fldCharType="separate"/>
      </w:r>
      <w:r w:rsidR="00CE3B9C">
        <w:t>SARIF resource file format</w:t>
      </w:r>
      <w:r w:rsidR="001E6121">
        <w:fldChar w:fldCharType="end"/>
      </w:r>
      <w:r>
        <w:t>”.</w:t>
      </w:r>
    </w:p>
    <w:p w14:paraId="58932575" w14:textId="1EB1C37D" w:rsidR="00105CCB" w:rsidRDefault="00105CCB" w:rsidP="00EA540C">
      <w:pPr>
        <w:pStyle w:val="ListParagraph"/>
        <w:numPr>
          <w:ilvl w:val="0"/>
          <w:numId w:val="43"/>
        </w:numPr>
      </w:pPr>
      <w:r>
        <w:t xml:space="preserve">It contains only those elements defined in </w:t>
      </w:r>
      <w:bookmarkStart w:id="1004" w:name="_Hlk507945868"/>
      <w:r>
        <w:t>§</w:t>
      </w:r>
      <w:r>
        <w:fldChar w:fldCharType="begin"/>
      </w:r>
      <w:r>
        <w:instrText xml:space="preserve"> REF _Ref508811723 \r \h </w:instrText>
      </w:r>
      <w:r>
        <w:fldChar w:fldCharType="separate"/>
      </w:r>
      <w:r w:rsidR="00CE3B9C">
        <w:t>3.10.6.5</w:t>
      </w:r>
      <w:r>
        <w:fldChar w:fldCharType="end"/>
      </w:r>
      <w:r>
        <w:t>.</w:t>
      </w:r>
      <w:bookmarkEnd w:id="1004"/>
    </w:p>
    <w:p w14:paraId="2010E9D3" w14:textId="2823AD0E"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CE3B9C">
        <w:t>3</w:t>
      </w:r>
      <w:r>
        <w:fldChar w:fldCharType="end"/>
      </w:r>
      <w:r>
        <w:t>, except as modified in §</w:t>
      </w:r>
      <w:r>
        <w:fldChar w:fldCharType="begin"/>
      </w:r>
      <w:r>
        <w:instrText xml:space="preserve"> REF _Ref508811723 \r \h </w:instrText>
      </w:r>
      <w:r>
        <w:fldChar w:fldCharType="separate"/>
      </w:r>
      <w:r w:rsidR="00CE3B9C">
        <w:t>3.10.6.5</w:t>
      </w:r>
      <w:r>
        <w:fldChar w:fldCharType="end"/>
      </w:r>
      <w:r>
        <w:t>.</w:t>
      </w:r>
    </w:p>
    <w:p w14:paraId="3A58DDE1" w14:textId="56034256" w:rsidR="0018481C" w:rsidRDefault="0018481C" w:rsidP="00376AE7">
      <w:pPr>
        <w:pStyle w:val="Heading2"/>
        <w:numPr>
          <w:ilvl w:val="1"/>
          <w:numId w:val="2"/>
        </w:numPr>
      </w:pPr>
      <w:bookmarkStart w:id="1005" w:name="_Toc528157520"/>
      <w:r>
        <w:t xml:space="preserve">Conformance Clause </w:t>
      </w:r>
      <w:r w:rsidR="00105CCB">
        <w:t>3</w:t>
      </w:r>
      <w:r>
        <w:t>: SARIF producer</w:t>
      </w:r>
      <w:bookmarkEnd w:id="1005"/>
    </w:p>
    <w:p w14:paraId="350705EC" w14:textId="77777777" w:rsidR="0018481C" w:rsidRDefault="0018481C" w:rsidP="0018481C">
      <w:r>
        <w:t>A program satisfies the “SARIF producer” conformance profile if:</w:t>
      </w:r>
    </w:p>
    <w:p w14:paraId="697B080C" w14:textId="13438BEC"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CE3B9C">
        <w:t>3</w:t>
      </w:r>
      <w:r>
        <w:fldChar w:fldCharType="end"/>
      </w:r>
      <w:r>
        <w:t>.</w:t>
      </w:r>
    </w:p>
    <w:p w14:paraId="2447FAA5" w14:textId="51FA2ACE"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006" w:name="_Toc528157521"/>
      <w:r>
        <w:lastRenderedPageBreak/>
        <w:t xml:space="preserve">Conformance Clause </w:t>
      </w:r>
      <w:r w:rsidR="00105CCB">
        <w:t>4</w:t>
      </w:r>
      <w:r>
        <w:t>: Direct producer</w:t>
      </w:r>
      <w:bookmarkEnd w:id="100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5B86535D"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E3B9C">
        <w:t>3</w:t>
      </w:r>
      <w:r w:rsidR="002244CB">
        <w:fldChar w:fldCharType="end"/>
      </w:r>
      <w:r>
        <w:t xml:space="preserve"> that are designated as applying to </w:t>
      </w:r>
      <w:r w:rsidR="0018481C">
        <w:t>“</w:t>
      </w:r>
      <w:r>
        <w:t>direct producers</w:t>
      </w:r>
      <w:r w:rsidR="0018481C">
        <w:t>” or to “analysis tools”</w:t>
      </w:r>
      <w:r>
        <w:t>.</w:t>
      </w:r>
    </w:p>
    <w:p w14:paraId="74D6208C" w14:textId="6479648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E3B9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007" w:name="_Toc528157522"/>
      <w:r>
        <w:t xml:space="preserve">Conformance Clause </w:t>
      </w:r>
      <w:r w:rsidR="00D06F1A">
        <w:t>5</w:t>
      </w:r>
      <w:r>
        <w:t>: Deterministic producer</w:t>
      </w:r>
      <w:bookmarkEnd w:id="100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008" w:name="_Toc528157523"/>
      <w:r>
        <w:t>Conformance Clause 6: Converter</w:t>
      </w:r>
      <w:bookmarkEnd w:id="1008"/>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6FCF5338"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converters.</w:t>
      </w:r>
    </w:p>
    <w:p w14:paraId="0990559B" w14:textId="666F445D"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CE3B9C">
        <w:t>3</w:t>
      </w:r>
      <w:r>
        <w:fldChar w:fldCharType="end"/>
      </w:r>
      <w:r>
        <w:t>, are intended to be produced only by direct producers.</w:t>
      </w:r>
    </w:p>
    <w:p w14:paraId="493D3DE6" w14:textId="184C26E6" w:rsidR="00D06F1A" w:rsidRDefault="00D06F1A" w:rsidP="00D06F1A">
      <w:pPr>
        <w:pStyle w:val="Heading2"/>
      </w:pPr>
      <w:bookmarkStart w:id="1009" w:name="_Toc528157524"/>
      <w:r>
        <w:t>Conformance Clause 7: SARIF post-processor</w:t>
      </w:r>
      <w:bookmarkEnd w:id="100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3D2C2A74"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010" w:name="_Toc528157525"/>
      <w:r>
        <w:t xml:space="preserve">Conformance Clause </w:t>
      </w:r>
      <w:r w:rsidR="00D06F1A">
        <w:t>8</w:t>
      </w:r>
      <w:r>
        <w:t xml:space="preserve">: </w:t>
      </w:r>
      <w:r w:rsidR="0018481C">
        <w:t>SARIF c</w:t>
      </w:r>
      <w:r>
        <w:t>onsumer</w:t>
      </w:r>
      <w:bookmarkEnd w:id="101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723BFF2"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E3B9C">
        <w:t>3</w:t>
      </w:r>
      <w:r w:rsidR="002244CB">
        <w:fldChar w:fldCharType="end"/>
      </w:r>
      <w:r>
        <w:t>.</w:t>
      </w:r>
    </w:p>
    <w:p w14:paraId="7B2084FE" w14:textId="280CAAA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CE3B9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011" w:name="_Toc528157526"/>
      <w:r>
        <w:t xml:space="preserve">Conformance Clause </w:t>
      </w:r>
      <w:r w:rsidR="00D06F1A">
        <w:t>9</w:t>
      </w:r>
      <w:r>
        <w:t>: Viewer</w:t>
      </w:r>
      <w:bookmarkEnd w:id="1011"/>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D9AE56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CE3B9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012" w:name="_Toc528157527"/>
      <w:bookmarkStart w:id="1013" w:name="_Hlk512505065"/>
      <w:r>
        <w:t>Conformance Clause 10: Result management system</w:t>
      </w:r>
      <w:bookmarkEnd w:id="101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9A891D6"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CE3B9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13"/>
    </w:p>
    <w:p w14:paraId="79E66955" w14:textId="44610F19" w:rsidR="00435405" w:rsidRDefault="00435405" w:rsidP="00435405">
      <w:pPr>
        <w:pStyle w:val="Heading2"/>
      </w:pPr>
      <w:bookmarkStart w:id="1014" w:name="_Toc528157528"/>
      <w:r>
        <w:lastRenderedPageBreak/>
        <w:t>Conformance Clause 11: Engineering system</w:t>
      </w:r>
      <w:bookmarkEnd w:id="1014"/>
    </w:p>
    <w:p w14:paraId="5A8D0E9E" w14:textId="2048F54B" w:rsidR="00435405" w:rsidRDefault="00435405" w:rsidP="00435405">
      <w:r>
        <w:t>An engineering system satisfies the “engineering system” conformance profile if:</w:t>
      </w:r>
    </w:p>
    <w:p w14:paraId="29F6F326" w14:textId="595944DB"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engineering systems.</w:t>
      </w:r>
    </w:p>
    <w:p w14:paraId="51263FE3" w14:textId="31A49E7E" w:rsidR="0052099F" w:rsidRDefault="002244CB" w:rsidP="00CE1F32">
      <w:pPr>
        <w:pStyle w:val="AppendixHeading1"/>
      </w:pPr>
      <w:bookmarkStart w:id="1015" w:name="AppendixAcknowledgments"/>
      <w:bookmarkStart w:id="1016" w:name="_Toc85472897"/>
      <w:bookmarkStart w:id="1017" w:name="_Toc287332012"/>
      <w:bookmarkStart w:id="1018" w:name="_Toc528157529"/>
      <w:bookmarkStart w:id="1019" w:name="_Hlk513041526"/>
      <w:bookmarkEnd w:id="1015"/>
      <w:r>
        <w:lastRenderedPageBreak/>
        <w:t xml:space="preserve">(Informative) </w:t>
      </w:r>
      <w:r w:rsidR="00B80CDB">
        <w:t>Acknowl</w:t>
      </w:r>
      <w:r w:rsidR="004D0E5E">
        <w:t>e</w:t>
      </w:r>
      <w:r w:rsidR="008F61FB">
        <w:t>dg</w:t>
      </w:r>
      <w:r w:rsidR="0052099F">
        <w:t>ments</w:t>
      </w:r>
      <w:bookmarkEnd w:id="1016"/>
      <w:bookmarkEnd w:id="1017"/>
      <w:bookmarkEnd w:id="101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019"/>
    <w:p w14:paraId="645628E0" w14:textId="77777777" w:rsidR="00C76CAA" w:rsidRPr="00C76CAA" w:rsidRDefault="00C76CAA" w:rsidP="00C76CAA"/>
    <w:p w14:paraId="586B0BCA" w14:textId="2CB47B5E" w:rsidR="0052099F" w:rsidRDefault="002244CB" w:rsidP="008C100C">
      <w:pPr>
        <w:pStyle w:val="AppendixHeading1"/>
      </w:pPr>
      <w:bookmarkStart w:id="1020" w:name="AppendixFingerprints"/>
      <w:bookmarkStart w:id="1021" w:name="_Ref513039337"/>
      <w:bookmarkStart w:id="1022" w:name="_Toc528157530"/>
      <w:bookmarkEnd w:id="1020"/>
      <w:r>
        <w:lastRenderedPageBreak/>
        <w:t>(</w:t>
      </w:r>
      <w:r w:rsidR="00E8605A">
        <w:t>Normative</w:t>
      </w:r>
      <w:r>
        <w:t xml:space="preserve">) </w:t>
      </w:r>
      <w:r w:rsidR="00710FE0">
        <w:t>Use of fingerprints by result management systems</w:t>
      </w:r>
      <w:bookmarkEnd w:id="1021"/>
      <w:bookmarkEnd w:id="102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ED80147"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CE3B9C">
        <w:t>3.21.11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ADCB53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CE3B9C">
        <w:t>F.2</w:t>
      </w:r>
      <w:r>
        <w:fldChar w:fldCharType="end"/>
      </w:r>
      <w:r>
        <w:t>) in its fingerprint computation.</w:t>
      </w:r>
    </w:p>
    <w:p w14:paraId="5F1C1209" w14:textId="42AFADD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E3B9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23" w:name="AppendixViewers"/>
      <w:bookmarkStart w:id="1024" w:name="_Toc528157531"/>
      <w:bookmarkEnd w:id="1023"/>
      <w:r>
        <w:lastRenderedPageBreak/>
        <w:t xml:space="preserve">(Informative) </w:t>
      </w:r>
      <w:r w:rsidR="00710FE0">
        <w:t xml:space="preserve">Use of SARIF by log </w:t>
      </w:r>
      <w:r w:rsidR="00AF0D84">
        <w:t xml:space="preserve">file </w:t>
      </w:r>
      <w:r w:rsidR="00710FE0">
        <w:t>viewers</w:t>
      </w:r>
      <w:bookmarkEnd w:id="102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025" w:name="AppendixConverters"/>
      <w:bookmarkStart w:id="1026" w:name="_Toc528157532"/>
      <w:bookmarkEnd w:id="1025"/>
      <w:r>
        <w:lastRenderedPageBreak/>
        <w:t xml:space="preserve">(Informative) </w:t>
      </w:r>
      <w:r w:rsidR="00710FE0">
        <w:t>Production of SARIF by converters</w:t>
      </w:r>
      <w:bookmarkEnd w:id="102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D9015DB"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CE3B9C">
        <w:t>3.21.9</w:t>
      </w:r>
      <w:r w:rsidR="00C6546E">
        <w:fldChar w:fldCharType="end"/>
      </w:r>
      <w:r>
        <w:t>).</w:t>
      </w:r>
    </w:p>
    <w:p w14:paraId="14E4D457" w14:textId="431E3212"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E3B9C">
        <w:t>3.15.4</w:t>
      </w:r>
      <w:r>
        <w:fldChar w:fldCharType="end"/>
      </w:r>
      <w:r>
        <w:t>).</w:t>
      </w:r>
    </w:p>
    <w:p w14:paraId="7B432429" w14:textId="7FCB8689" w:rsidR="00710FE0" w:rsidRDefault="002244CB" w:rsidP="00710FE0">
      <w:pPr>
        <w:pStyle w:val="AppendixHeading1"/>
      </w:pPr>
      <w:bookmarkStart w:id="1027" w:name="AppendixRuleMetadata"/>
      <w:bookmarkStart w:id="1028" w:name="_Toc528157533"/>
      <w:bookmarkEnd w:id="1027"/>
      <w:r>
        <w:lastRenderedPageBreak/>
        <w:t xml:space="preserve">(Informative) </w:t>
      </w:r>
      <w:r w:rsidR="00710FE0">
        <w:t>Locating rule metadata</w:t>
      </w:r>
      <w:bookmarkEnd w:id="1028"/>
    </w:p>
    <w:p w14:paraId="43EDCF6F" w14:textId="47F8603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CE3B9C">
        <w:t>3.12.15</w:t>
      </w:r>
      <w:r>
        <w:fldChar w:fldCharType="end"/>
      </w:r>
      <w:r>
        <w:t xml:space="preserve"> and §</w:t>
      </w:r>
      <w:r>
        <w:fldChar w:fldCharType="begin"/>
      </w:r>
      <w:r>
        <w:instrText xml:space="preserve"> REF _Ref493407996 \w \h </w:instrText>
      </w:r>
      <w:r>
        <w:fldChar w:fldCharType="separate"/>
      </w:r>
      <w:r w:rsidR="00CE3B9C">
        <w:t>3.37</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29" w:name="AppendixDeterminism"/>
      <w:bookmarkStart w:id="1030" w:name="_Toc528157534"/>
      <w:bookmarkEnd w:id="1029"/>
      <w:r>
        <w:lastRenderedPageBreak/>
        <w:t xml:space="preserve">(Normative) </w:t>
      </w:r>
      <w:r w:rsidR="00710FE0">
        <w:t>Producing deterministic SARIF log files</w:t>
      </w:r>
      <w:bookmarkEnd w:id="1030"/>
    </w:p>
    <w:p w14:paraId="269DCAE0" w14:textId="72CA49C1" w:rsidR="00B62028" w:rsidRDefault="00B62028" w:rsidP="00B62028">
      <w:pPr>
        <w:pStyle w:val="AppendixHeading2"/>
      </w:pPr>
      <w:bookmarkStart w:id="1031" w:name="_Toc528157535"/>
      <w:r>
        <w:t>General</w:t>
      </w:r>
      <w:bookmarkEnd w:id="103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032" w:name="_Ref513042258"/>
      <w:bookmarkStart w:id="1033" w:name="_Toc528157536"/>
      <w:r>
        <w:t>Non-deterministic file format elements</w:t>
      </w:r>
      <w:bookmarkEnd w:id="1032"/>
      <w:bookmarkEnd w:id="103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034" w:name="_Toc528157537"/>
      <w:r>
        <w:t>Array and dictionary element ordering</w:t>
      </w:r>
      <w:bookmarkEnd w:id="103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7066BB47"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CFD0F81"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35" w:name="_Ref513042289"/>
      <w:bookmarkStart w:id="1036" w:name="_Toc528157538"/>
      <w:r>
        <w:t>Absolute paths</w:t>
      </w:r>
      <w:bookmarkEnd w:id="1035"/>
      <w:bookmarkEnd w:id="1036"/>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037" w:name="_Toc528157539"/>
      <w:r>
        <w:t>Compensating for non-deterministic output</w:t>
      </w:r>
      <w:bookmarkEnd w:id="103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38" w:name="_Toc528157540"/>
      <w:r>
        <w:lastRenderedPageBreak/>
        <w:t>Interaction between determinism and baselining</w:t>
      </w:r>
      <w:bookmarkEnd w:id="103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039" w:name="AppendixFixes"/>
      <w:bookmarkStart w:id="1040" w:name="_Toc528157541"/>
      <w:bookmarkEnd w:id="1039"/>
      <w:r>
        <w:lastRenderedPageBreak/>
        <w:t xml:space="preserve">(Informative) </w:t>
      </w:r>
      <w:r w:rsidR="00710FE0">
        <w:t>Guidance on fixes</w:t>
      </w:r>
      <w:bookmarkEnd w:id="1040"/>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41" w:name="_Toc528157542"/>
      <w:r>
        <w:lastRenderedPageBreak/>
        <w:t>(Informative) Diagnosing results in generated files</w:t>
      </w:r>
      <w:bookmarkEnd w:id="104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182633A" w:rsidR="00830F21" w:rsidRDefault="00830F21" w:rsidP="00830F21">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16CC02FE" w14:textId="7EEDD340"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CE3B9C">
        <w:t>3.12.10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7E57262" w:rsidR="00830F21" w:rsidRDefault="00830F21" w:rsidP="00830F21">
      <w:pPr>
        <w:pStyle w:val="Codesmall"/>
      </w:pPr>
      <w:r>
        <w:t xml:space="preserve">  "results": [                              # See §</w:t>
      </w:r>
      <w:r>
        <w:fldChar w:fldCharType="begin"/>
      </w:r>
      <w:r>
        <w:instrText xml:space="preserve"> REF _Ref493350972 \r \h </w:instrText>
      </w:r>
      <w:r>
        <w:fldChar w:fldCharType="separate"/>
      </w:r>
      <w:r w:rsidR="00CE3B9C">
        <w:t>3.12.14</w:t>
      </w:r>
      <w:r>
        <w:fldChar w:fldCharType="end"/>
      </w:r>
      <w:r>
        <w:t>.</w:t>
      </w:r>
    </w:p>
    <w:p w14:paraId="12542006" w14:textId="262BA985" w:rsidR="00830F21" w:rsidRDefault="00830F21" w:rsidP="00830F21">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w:t>
      </w:r>
    </w:p>
    <w:p w14:paraId="405D3CE1" w14:textId="1ACCF657"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CE3B9C">
        <w:t>3.21.5</w:t>
      </w:r>
      <w:r w:rsidR="00EC5421">
        <w:fldChar w:fldCharType="end"/>
      </w:r>
      <w:r>
        <w:t>.</w:t>
      </w:r>
    </w:p>
    <w:p w14:paraId="53F54E24" w14:textId="2EC5E67D" w:rsidR="00830F21" w:rsidRDefault="00830F21" w:rsidP="00830F21">
      <w:pPr>
        <w:pStyle w:val="Codesmall"/>
      </w:pPr>
      <w:r>
        <w:t xml:space="preserve">      "message": {                          # See §</w:t>
      </w:r>
      <w:r>
        <w:fldChar w:fldCharType="begin"/>
      </w:r>
      <w:r>
        <w:instrText xml:space="preserve"> REF _Ref493426628 \r \h </w:instrText>
      </w:r>
      <w:r>
        <w:fldChar w:fldCharType="separate"/>
      </w:r>
      <w:r w:rsidR="00CE3B9C">
        <w:t>3.21.7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1593CE5" w:rsidR="00830F21" w:rsidRDefault="00830F21" w:rsidP="00830F21">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6B5EF283" w14:textId="3A7F7E2C"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CE3B9C">
        <w:t>3.22</w:t>
      </w:r>
      <w:r>
        <w:fldChar w:fldCharType="end"/>
      </w:r>
      <w:r>
        <w:t>).</w:t>
      </w:r>
    </w:p>
    <w:p w14:paraId="348A704B" w14:textId="6405AC9E"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CE3B9C">
        <w:t>3.22.2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03108B1" w:rsidR="00830F21" w:rsidRDefault="00830F21" w:rsidP="00830F21">
      <w:pPr>
        <w:pStyle w:val="Codesmall"/>
      </w:pPr>
      <w:r>
        <w:t xml:space="preserve">  "files": {                                # See §</w:t>
      </w:r>
      <w:r>
        <w:fldChar w:fldCharType="begin"/>
      </w:r>
      <w:r>
        <w:instrText xml:space="preserve"> REF _Ref507667580 \r \h </w:instrText>
      </w:r>
      <w:r>
        <w:fldChar w:fldCharType="separate"/>
      </w:r>
      <w:r w:rsidR="00CE3B9C">
        <w:t>3.12.11</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1531FA5C" w:rsidR="00830F21" w:rsidRDefault="00830F21" w:rsidP="00830F21">
      <w:pPr>
        <w:pStyle w:val="Codesmall"/>
      </w:pPr>
      <w:r>
        <w:t xml:space="preserve">      {                                     # A file object (§</w:t>
      </w:r>
      <w:r>
        <w:fldChar w:fldCharType="begin"/>
      </w:r>
      <w:r>
        <w:instrText xml:space="preserve"> REF _Ref493403111 \r \h </w:instrText>
      </w:r>
      <w:r>
        <w:fldChar w:fldCharType="separate"/>
      </w:r>
      <w:r w:rsidR="00CE3B9C">
        <w:t>3.20</w:t>
      </w:r>
      <w:r>
        <w:fldChar w:fldCharType="end"/>
      </w:r>
      <w:r>
        <w:t>).</w:t>
      </w:r>
    </w:p>
    <w:p w14:paraId="0CA4B796" w14:textId="7150875F"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CE3B9C">
        <w:rPr>
          <w:b/>
        </w:rPr>
        <w:t>3.20.8</w:t>
      </w:r>
      <w:r>
        <w:rPr>
          <w:b/>
        </w:rPr>
        <w:fldChar w:fldCharType="end"/>
      </w:r>
      <w:r w:rsidRPr="00EC7E26">
        <w:rPr>
          <w:b/>
        </w:rPr>
        <w:t>.</w:t>
      </w:r>
    </w:p>
    <w:p w14:paraId="26239F27" w14:textId="2272B978"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CE3B9C">
        <w:rPr>
          <w:b/>
        </w:rPr>
        <w:t>3.3</w:t>
      </w:r>
      <w:r w:rsidRPr="00EC7E26">
        <w:rPr>
          <w:b/>
        </w:rPr>
        <w:fldChar w:fldCharType="end"/>
      </w:r>
      <w:r w:rsidRPr="00EC7E26">
        <w:rPr>
          <w:b/>
        </w:rPr>
        <w:t>).</w:t>
      </w:r>
    </w:p>
    <w:p w14:paraId="3F9D74B5" w14:textId="4D52449C"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E3B9C">
        <w:rPr>
          <w:b/>
        </w:rPr>
        <w:t>3.3.2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066BC0DC"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CE3B9C">
        <w:t>3.12.11.2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042" w:name="AppendixExamples"/>
      <w:bookmarkStart w:id="1043" w:name="_Toc528157543"/>
      <w:bookmarkEnd w:id="1042"/>
      <w:r>
        <w:lastRenderedPageBreak/>
        <w:t xml:space="preserve">(Informative) </w:t>
      </w:r>
      <w:r w:rsidR="00710FE0">
        <w:t>Examples</w:t>
      </w:r>
      <w:bookmarkEnd w:id="104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44" w:name="_Toc528157544"/>
      <w:r>
        <w:t xml:space="preserve">Minimal valid SARIF </w:t>
      </w:r>
      <w:r w:rsidR="00EA1C84">
        <w:t>log file</w:t>
      </w:r>
      <w:bookmarkEnd w:id="104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B2AD51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E3B9C">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E3B9C">
        <w:t>3.12.14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45" w:name="_Toc528157545"/>
      <w:r w:rsidRPr="00745595">
        <w:t xml:space="preserve">Minimal recommended SARIF </w:t>
      </w:r>
      <w:r w:rsidR="00EA1C84">
        <w:t xml:space="preserve">log </w:t>
      </w:r>
      <w:r w:rsidRPr="00745595">
        <w:t>file with source information</w:t>
      </w:r>
      <w:bookmarkEnd w:id="104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EDB635B"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CE3B9C">
        <w:t>3.12.14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68D7F7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E3B9C">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E3B9C">
        <w:t>3.12.14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so the recommended elements of the </w:t>
      </w:r>
      <w:r w:rsidRPr="00745595">
        <w:rPr>
          <w:rStyle w:val="CODEtemp"/>
        </w:rPr>
        <w:t>result</w:t>
      </w:r>
      <w:r>
        <w:t xml:space="preserve"> object can be shown.</w:t>
      </w:r>
    </w:p>
    <w:p w14:paraId="0A703AC0" w14:textId="2DD7B6FB"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CE3B9C">
        <w:t>3.12.11</w:t>
      </w:r>
      <w:r w:rsidR="00830F21">
        <w:fldChar w:fldCharType="end"/>
      </w:r>
      <w:r>
        <w:t>) specif</w:t>
      </w:r>
      <w:r w:rsidR="00830F21">
        <w:t>ies</w:t>
      </w:r>
      <w:r>
        <w:t xml:space="preserve"> only those files in which the tool detected a result.</w:t>
      </w:r>
    </w:p>
    <w:p w14:paraId="71E13AB3" w14:textId="0327E01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CE3B9C">
        <w:t>3.12.12</w:t>
      </w:r>
      <w:r>
        <w:fldChar w:fldCharType="end"/>
      </w:r>
      <w:r>
        <w:t>), because when physical location information is available, that property is optional (it “</w:t>
      </w:r>
      <w:r w:rsidRPr="00745595">
        <w:rPr>
          <w:b/>
        </w:rPr>
        <w:t>MAY</w:t>
      </w:r>
      <w:r>
        <w:t>” be present).</w:t>
      </w:r>
    </w:p>
    <w:p w14:paraId="3D9A1852" w14:textId="6BBC495D"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CE3B9C">
        <w:t>3.12.15</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46" w:name="_Toc528157546"/>
      <w:r w:rsidRPr="001D7651">
        <w:t xml:space="preserve">Minimal recommended SARIF </w:t>
      </w:r>
      <w:r w:rsidR="00EA1C84">
        <w:t xml:space="preserve">log </w:t>
      </w:r>
      <w:r w:rsidRPr="001D7651">
        <w:t>file without source information</w:t>
      </w:r>
      <w:bookmarkEnd w:id="1046"/>
    </w:p>
    <w:p w14:paraId="0C8A9C7D" w14:textId="6794C44A" w:rsidR="001D7651" w:rsidRDefault="001D7651" w:rsidP="001D7651">
      <w:r w:rsidRPr="001D7651">
        <w:t>This is a minimal recommended SARIF file for the case where</w:t>
      </w:r>
    </w:p>
    <w:p w14:paraId="1B15DF0E" w14:textId="7F95293E"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CE3B9C">
        <w:t>3.12.14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B7A33E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E3B9C">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E3B9C">
        <w:t>3.12.14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so the recommended elements of the </w:t>
      </w:r>
      <w:r w:rsidRPr="001D7651">
        <w:rPr>
          <w:rStyle w:val="CODEtemp"/>
        </w:rPr>
        <w:t>result</w:t>
      </w:r>
      <w:r>
        <w:t xml:space="preserve"> object can be shown.</w:t>
      </w:r>
    </w:p>
    <w:p w14:paraId="7469062E" w14:textId="7D2F9381"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CE3B9C">
        <w:t>3.12.11</w:t>
      </w:r>
      <w:r w:rsidR="00830F21">
        <w:fldChar w:fldCharType="end"/>
      </w:r>
      <w:r>
        <w:t>) specif</w:t>
      </w:r>
      <w:r w:rsidR="00830F21">
        <w:t>ies</w:t>
      </w:r>
      <w:r>
        <w:t xml:space="preserve"> only those files in which the tool detected a result.</w:t>
      </w:r>
    </w:p>
    <w:p w14:paraId="76A5A66E" w14:textId="5AB4F9A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CE3B9C">
        <w:t>3.12.12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047" w:name="_Toc528157547"/>
      <w:r w:rsidRPr="001D7651">
        <w:t xml:space="preserve">SARIF </w:t>
      </w:r>
      <w:r w:rsidR="00D71A1D">
        <w:t xml:space="preserve">resource </w:t>
      </w:r>
      <w:r w:rsidRPr="001D7651">
        <w:t xml:space="preserve">file </w:t>
      </w:r>
      <w:r w:rsidR="00D71A1D">
        <w:t>with</w:t>
      </w:r>
      <w:r w:rsidRPr="001D7651">
        <w:t xml:space="preserve"> rule metadata</w:t>
      </w:r>
      <w:bookmarkEnd w:id="1047"/>
    </w:p>
    <w:p w14:paraId="269DD195" w14:textId="755817E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CE3B9C">
        <w:t>3.10.6.5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CE3B9C">
        <w:t>3.15.8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1048" w:name="_Toc528157548"/>
      <w:r>
        <w:t>Comprehensive SARIF file</w:t>
      </w:r>
      <w:bookmarkEnd w:id="104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2100AFA3"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7C55B497"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703A979B"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2D71883"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"uriBaseId":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lastRenderedPageBreak/>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60D40F29" w:rsidR="006043FF" w:rsidRDefault="006043FF" w:rsidP="00EA1C84">
      <w:pPr>
        <w:pStyle w:val="Codesmall"/>
      </w:pPr>
      <w:r>
        <w:t xml:space="preserve">          "hashes": </w:t>
      </w:r>
      <w:r w:rsidR="00C16C96">
        <w:t>{</w:t>
      </w:r>
    </w:p>
    <w:p w14:paraId="371D3D5C" w14:textId="37402362" w:rsidR="006043FF" w:rsidRDefault="006043FF" w:rsidP="00EA1C84">
      <w:pPr>
        <w:pStyle w:val="Codesmall"/>
      </w:pPr>
      <w:r>
        <w:t xml:space="preserve">            "</w:t>
      </w:r>
      <w:r w:rsidR="00C16C96">
        <w:t>sha-256</w:t>
      </w:r>
      <w:r>
        <w:t>": "b13ce2678a8807ba0765ab94a0ecd394f869bc81"</w:t>
      </w:r>
    </w:p>
    <w:p w14:paraId="431444A1" w14:textId="5F0C4A3C"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lastRenderedPageBreak/>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lastRenderedPageBreak/>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lastRenderedPageBreak/>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lastRenderedPageBreak/>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049" w:name="AppendixRevisionHistory"/>
      <w:bookmarkStart w:id="1050" w:name="_Toc85472898"/>
      <w:bookmarkStart w:id="1051" w:name="_Toc287332014"/>
      <w:bookmarkStart w:id="1052" w:name="_Toc528157549"/>
      <w:bookmarkEnd w:id="1049"/>
      <w:r>
        <w:lastRenderedPageBreak/>
        <w:t xml:space="preserve">(Informative) </w:t>
      </w:r>
      <w:r w:rsidR="00A05FDF">
        <w:t>Revision History</w:t>
      </w:r>
      <w:bookmarkEnd w:id="1050"/>
      <w:bookmarkEnd w:id="1051"/>
      <w:bookmarkEnd w:id="10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3F5E3F0"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585671D"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9D1804E"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33EFBA"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4807FAB"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8963628"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924CE28"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59DA111"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ABE8E22"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363B28"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DD5C724"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D45B1C8"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FAE289C"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A1F8D16"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F259DD7"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5E6BA58" w:rsidR="008A57C9" w:rsidRDefault="008A57C9" w:rsidP="009C10A1">
            <w:pPr>
              <w:jc w:val="both"/>
            </w:pPr>
            <w:r>
              <w:t>Incorporate changes for</w:t>
            </w:r>
            <w:r w:rsidR="005E5D3B">
              <w:t xml:space="preserve"> GitHub issue</w:t>
            </w:r>
            <w:r w:rsidR="003976E0">
              <w:t>s</w:t>
            </w:r>
            <w:r>
              <w:t xml:space="preserve"> </w:t>
            </w:r>
            <w:hyperlink r:id="rId152" w:history="1">
              <w:r w:rsidRPr="008A57C9">
                <w:rPr>
                  <w:rStyle w:val="Hyperlink"/>
                </w:rPr>
                <w:t>#189</w:t>
              </w:r>
            </w:hyperlink>
            <w:r w:rsidR="003976E0">
              <w:t xml:space="preserve"> and </w:t>
            </w:r>
            <w:hyperlink r:id="rId153"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7" w:author="Laurence Golding" w:date="2018-11-07T14:05:00Z" w:initials="LG">
    <w:p w14:paraId="7FC14B2C" w14:textId="61F72757" w:rsidR="00517C9A" w:rsidRDefault="00517C9A">
      <w:pPr>
        <w:pStyle w:val="CommentText"/>
      </w:pPr>
      <w:r>
        <w:rPr>
          <w:rStyle w:val="CommentReference"/>
        </w:rPr>
        <w:annotationRef/>
      </w:r>
      <w:r>
        <w:t>Moved to §3.10.1 (</w:t>
      </w:r>
      <w:r w:rsidR="003C7206">
        <w:t xml:space="preserve">URI-valued properties, </w:t>
      </w:r>
      <w:r>
        <w:t>General)</w:t>
      </w:r>
    </w:p>
  </w:comment>
  <w:comment w:id="191" w:author="Laurence Golding" w:date="2018-11-07T14:06:00Z" w:initials="LG">
    <w:p w14:paraId="36A070F9" w14:textId="77137137" w:rsidR="00517C9A" w:rsidRDefault="00517C9A">
      <w:pPr>
        <w:pStyle w:val="CommentText"/>
      </w:pPr>
      <w:r>
        <w:rPr>
          <w:rStyle w:val="CommentReference"/>
        </w:rPr>
        <w:annotationRef/>
      </w:r>
      <w:r>
        <w:t>Moved to §3.10.</w:t>
      </w:r>
      <w:r w:rsidR="00AD08CB">
        <w:t>2.</w:t>
      </w:r>
    </w:p>
  </w:comment>
  <w:comment w:id="253" w:author="Laurence Golding" w:date="2018-11-07T13:36:00Z" w:initials="LG">
    <w:p w14:paraId="490902B0" w14:textId="1C3B4046" w:rsidR="00991208" w:rsidRDefault="00991208">
      <w:pPr>
        <w:pStyle w:val="CommentText"/>
      </w:pPr>
      <w:r>
        <w:rPr>
          <w:rStyle w:val="CommentReference"/>
        </w:rPr>
        <w:annotationRef/>
      </w:r>
      <w:r>
        <w:t>This paragraph is new.</w:t>
      </w:r>
    </w:p>
  </w:comment>
  <w:comment w:id="272" w:author="Laurence Golding" w:date="2018-11-07T13:45:00Z" w:initials="LG">
    <w:p w14:paraId="59DC3105" w14:textId="5CC73867" w:rsidR="00991208" w:rsidRDefault="00991208">
      <w:pPr>
        <w:pStyle w:val="CommentText"/>
      </w:pPr>
      <w:r>
        <w:rPr>
          <w:rStyle w:val="CommentReference"/>
        </w:rPr>
        <w:annotationRef/>
      </w:r>
      <w:r w:rsidR="00C4119B">
        <w:t>These paragraphs were</w:t>
      </w:r>
      <w:r w:rsidRPr="00991208">
        <w:t xml:space="preserve"> relocated from the section on </w:t>
      </w:r>
      <w:r w:rsidRPr="00C4119B">
        <w:rPr>
          <w:rStyle w:val="CODEtemp"/>
        </w:rPr>
        <w:t>fileLocation.uri</w:t>
      </w:r>
      <w:r w:rsidRPr="00991208">
        <w:t xml:space="preserve">, because </w:t>
      </w:r>
      <w:r w:rsidR="00C4119B">
        <w:t>they</w:t>
      </w:r>
      <w:r w:rsidRPr="00991208">
        <w:t xml:space="preserve"> </w:t>
      </w:r>
      <w:r w:rsidR="00C4119B">
        <w:t>are</w:t>
      </w:r>
      <w:r w:rsidRPr="00991208">
        <w:t xml:space="preserve"> valid for all URI-valued properties, not just the ones stored in </w:t>
      </w:r>
      <w:r w:rsidRPr="00294868">
        <w:rPr>
          <w:rStyle w:val="CODEtemp"/>
        </w:rPr>
        <w:t>fileLocation.uri</w:t>
      </w:r>
      <w:r w:rsidRPr="00991208">
        <w:t>.</w:t>
      </w:r>
    </w:p>
  </w:comment>
  <w:comment w:id="281" w:author="Laurence Golding" w:date="2018-11-07T13:46:00Z" w:initials="LG">
    <w:p w14:paraId="7438FB40" w14:textId="6717B6A7" w:rsidR="00C4119B" w:rsidRDefault="00C4119B">
      <w:pPr>
        <w:pStyle w:val="CommentText"/>
      </w:pPr>
      <w:r>
        <w:rPr>
          <w:rStyle w:val="CommentReference"/>
        </w:rPr>
        <w:annotationRef/>
      </w:r>
      <w:r>
        <w:t xml:space="preserve">This paragraph is deleted because of </w:t>
      </w:r>
      <w:r w:rsidR="00294868">
        <w:t>I</w:t>
      </w:r>
      <w:r>
        <w:t>ssue #256, as a result of which it is now never necessary to construct a URI that refers to a nested file.</w:t>
      </w:r>
    </w:p>
  </w:comment>
  <w:comment w:id="310" w:author="Laurence Golding" w:date="2018-11-07T14:22:00Z" w:initials="LG">
    <w:p w14:paraId="39455434" w14:textId="1DDF8346" w:rsidR="00680F39" w:rsidRDefault="00680F39">
      <w:pPr>
        <w:pStyle w:val="CommentText"/>
      </w:pPr>
      <w:r>
        <w:rPr>
          <w:rStyle w:val="CommentReference"/>
        </w:rPr>
        <w:annotationRef/>
      </w:r>
      <w:r>
        <w:t xml:space="preserve">This section was also </w:t>
      </w:r>
      <w:r w:rsidRPr="00991208">
        <w:t xml:space="preserve">relocated from the section on </w:t>
      </w:r>
      <w:r w:rsidRPr="00C4119B">
        <w:rPr>
          <w:rStyle w:val="CODEtemp"/>
        </w:rPr>
        <w:t>fileLocation.uri</w:t>
      </w:r>
      <w:r w:rsidRPr="00991208">
        <w:t xml:space="preserve">, because </w:t>
      </w:r>
      <w:r>
        <w:t>it is</w:t>
      </w:r>
      <w:r w:rsidRPr="00991208">
        <w:t xml:space="preserve"> valid for all URI-valued properties, not just the ones stored in fileLocation.uri.</w:t>
      </w:r>
    </w:p>
  </w:comment>
  <w:comment w:id="327" w:author="Laurence Golding" w:date="2018-11-07T14:22:00Z" w:initials="LG">
    <w:p w14:paraId="22BBE415" w14:textId="6B7E2B2E" w:rsidR="00680F39" w:rsidRDefault="00680F39">
      <w:pPr>
        <w:pStyle w:val="CommentText"/>
      </w:pPr>
      <w:r>
        <w:rPr>
          <w:rStyle w:val="CommentReference"/>
        </w:rPr>
        <w:annotationRef/>
      </w:r>
      <w:r>
        <w:t>And this is the new section, the reason for this whole change. This section, which also applies to all URIs, was the straw that broke the camel’s back and forced me to realize that we really did need a separate section about URI-valued properties.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C14B2C" w15:done="0"/>
  <w15:commentEx w15:paraId="36A070F9" w15:done="0"/>
  <w15:commentEx w15:paraId="490902B0" w15:done="0"/>
  <w15:commentEx w15:paraId="59DC3105" w15:done="0"/>
  <w15:commentEx w15:paraId="7438FB40" w15:done="0"/>
  <w15:commentEx w15:paraId="39455434" w15:done="0"/>
  <w15:commentEx w15:paraId="22BBE4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C14B2C" w16cid:durableId="1F8D6FC0"/>
  <w16cid:commentId w16cid:paraId="36A070F9" w16cid:durableId="1F8D6FE0"/>
  <w16cid:commentId w16cid:paraId="490902B0" w16cid:durableId="1F8D68EE"/>
  <w16cid:commentId w16cid:paraId="59DC3105" w16cid:durableId="1F8D6B01"/>
  <w16cid:commentId w16cid:paraId="7438FB40" w16cid:durableId="1F8D6B2E"/>
  <w16cid:commentId w16cid:paraId="39455434" w16cid:durableId="1F8D73A1"/>
  <w16cid:commentId w16cid:paraId="22BBE415" w16cid:durableId="1F8D73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7A9DC" w14:textId="77777777" w:rsidR="000D038B" w:rsidRDefault="000D038B" w:rsidP="008C100C">
      <w:r>
        <w:separator/>
      </w:r>
    </w:p>
    <w:p w14:paraId="6A4C25D3" w14:textId="77777777" w:rsidR="000D038B" w:rsidRDefault="000D038B" w:rsidP="008C100C"/>
    <w:p w14:paraId="065405BE" w14:textId="77777777" w:rsidR="000D038B" w:rsidRDefault="000D038B" w:rsidP="008C100C"/>
    <w:p w14:paraId="606D07B0" w14:textId="77777777" w:rsidR="000D038B" w:rsidRDefault="000D038B" w:rsidP="008C100C"/>
    <w:p w14:paraId="51CCD795" w14:textId="77777777" w:rsidR="000D038B" w:rsidRDefault="000D038B" w:rsidP="008C100C"/>
    <w:p w14:paraId="3A775781" w14:textId="77777777" w:rsidR="000D038B" w:rsidRDefault="000D038B" w:rsidP="008C100C"/>
    <w:p w14:paraId="0F64CAAE" w14:textId="77777777" w:rsidR="000D038B" w:rsidRDefault="000D038B" w:rsidP="008C100C"/>
  </w:endnote>
  <w:endnote w:type="continuationSeparator" w:id="0">
    <w:p w14:paraId="6FC02FC7" w14:textId="77777777" w:rsidR="000D038B" w:rsidRDefault="000D038B" w:rsidP="008C100C">
      <w:r>
        <w:continuationSeparator/>
      </w:r>
    </w:p>
    <w:p w14:paraId="3AF5DEC1" w14:textId="77777777" w:rsidR="000D038B" w:rsidRDefault="000D038B" w:rsidP="008C100C"/>
    <w:p w14:paraId="056F5687" w14:textId="77777777" w:rsidR="000D038B" w:rsidRDefault="000D038B" w:rsidP="008C100C"/>
    <w:p w14:paraId="1B57264D" w14:textId="77777777" w:rsidR="000D038B" w:rsidRDefault="000D038B" w:rsidP="008C100C"/>
    <w:p w14:paraId="796526B8" w14:textId="77777777" w:rsidR="000D038B" w:rsidRDefault="000D038B" w:rsidP="008C100C"/>
    <w:p w14:paraId="388B5D60" w14:textId="77777777" w:rsidR="000D038B" w:rsidRDefault="000D038B" w:rsidP="008C100C"/>
    <w:p w14:paraId="558A0184" w14:textId="77777777" w:rsidR="000D038B" w:rsidRDefault="000D038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2255C2" w:rsidRDefault="002255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2255C2" w:rsidRPr="00195F88" w:rsidRDefault="002255C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2255C2" w:rsidRPr="00195F88" w:rsidRDefault="002255C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2255C2" w:rsidRDefault="002255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F4041" w14:textId="77777777" w:rsidR="000D038B" w:rsidRDefault="000D038B" w:rsidP="008C100C">
      <w:r>
        <w:separator/>
      </w:r>
    </w:p>
    <w:p w14:paraId="77B0B668" w14:textId="77777777" w:rsidR="000D038B" w:rsidRDefault="000D038B" w:rsidP="008C100C"/>
  </w:footnote>
  <w:footnote w:type="continuationSeparator" w:id="0">
    <w:p w14:paraId="6AFDF13E" w14:textId="77777777" w:rsidR="000D038B" w:rsidRDefault="000D038B" w:rsidP="008C100C">
      <w:r>
        <w:continuationSeparator/>
      </w:r>
    </w:p>
    <w:p w14:paraId="2B1CC751" w14:textId="77777777" w:rsidR="000D038B" w:rsidRDefault="000D038B"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2255C2" w:rsidRDefault="002255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2255C2" w:rsidRDefault="002255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2255C2" w:rsidRDefault="002255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038B"/>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BE1"/>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5C2"/>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868"/>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0706B"/>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0AAA"/>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4817"/>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206"/>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17C9A"/>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0F39"/>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18CC"/>
    <w:rsid w:val="00702FFF"/>
    <w:rsid w:val="00703A60"/>
    <w:rsid w:val="00703B72"/>
    <w:rsid w:val="00703E80"/>
    <w:rsid w:val="007054DD"/>
    <w:rsid w:val="00706D59"/>
    <w:rsid w:val="007072B1"/>
    <w:rsid w:val="00707CF1"/>
    <w:rsid w:val="00710FE0"/>
    <w:rsid w:val="0071217C"/>
    <w:rsid w:val="00712CED"/>
    <w:rsid w:val="00715955"/>
    <w:rsid w:val="007165BD"/>
    <w:rsid w:val="0071775C"/>
    <w:rsid w:val="0072164D"/>
    <w:rsid w:val="00722ED0"/>
    <w:rsid w:val="007256DF"/>
    <w:rsid w:val="00727F08"/>
    <w:rsid w:val="00730960"/>
    <w:rsid w:val="00732E87"/>
    <w:rsid w:val="00733C1F"/>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7C4"/>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8F7114"/>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208"/>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6ED"/>
    <w:rsid w:val="00A05FDF"/>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C45"/>
    <w:rsid w:val="00AC7AF6"/>
    <w:rsid w:val="00AD0413"/>
    <w:rsid w:val="00AD0665"/>
    <w:rsid w:val="00AD08CB"/>
    <w:rsid w:val="00AD0F45"/>
    <w:rsid w:val="00AD1209"/>
    <w:rsid w:val="00AD1298"/>
    <w:rsid w:val="00AD14CE"/>
    <w:rsid w:val="00AD4704"/>
    <w:rsid w:val="00AD51AC"/>
    <w:rsid w:val="00AD6C00"/>
    <w:rsid w:val="00AD7FD8"/>
    <w:rsid w:val="00AE0702"/>
    <w:rsid w:val="00AE2018"/>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5002D"/>
    <w:rsid w:val="00B501CE"/>
    <w:rsid w:val="00B5357D"/>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5CD6"/>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19B"/>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3B9C"/>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154"/>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2CE"/>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2255C2"/>
    <w:rPr>
      <w:rFonts w:ascii="Arial" w:hAnsi="Arial" w:cs="Arial"/>
      <w:b/>
      <w:iCs/>
      <w:color w:val="3B006F"/>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5646" TargetMode="External"/><Relationship Id="rId63" Type="http://schemas.microsoft.com/office/2011/relationships/commentsExtended" Target="commentsExtended.xml"/><Relationship Id="rId68" Type="http://schemas.openxmlformats.org/officeDocument/2006/relationships/hyperlink" Target="https://github.com/oasis-tcs/sarif-spec/issues/56" TargetMode="External"/><Relationship Id="rId84" Type="http://schemas.openxmlformats.org/officeDocument/2006/relationships/hyperlink" Target="https://github.com/oasis-tcs/sarif-spec/issues/91"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38" Type="http://schemas.openxmlformats.org/officeDocument/2006/relationships/hyperlink" Target="https://github.com/oasis-tcs/sarif-spec/issues/170" TargetMode="External"/><Relationship Id="rId154" Type="http://schemas.openxmlformats.org/officeDocument/2006/relationships/fontTable" Target="fontTable.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7763" TargetMode="External"/><Relationship Id="rId64" Type="http://schemas.microsoft.com/office/2016/09/relationships/commentsIds" Target="commentsIds.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microsoft.com/office/2011/relationships/people" Target="peop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eader" Target="header2.xm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46" Type="http://schemas.openxmlformats.org/officeDocument/2006/relationships/hyperlink" Target="http://www.rfc-editor.org/info/rfc4122" TargetMode="External"/><Relationship Id="rId59" Type="http://schemas.openxmlformats.org/officeDocument/2006/relationships/hyperlink" Target="https://www.iso.org/standard/57853.html" TargetMode="External"/><Relationship Id="rId67" Type="http://schemas.openxmlformats.org/officeDocument/2006/relationships/hyperlink" Target="https://github.com/oasis-tcs/sarif-spec/issues/27"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16" Type="http://schemas.openxmlformats.org/officeDocument/2006/relationships/hyperlink" Target="https://github.com/oasis-tcs/sarif-spec/issues/136"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137" Type="http://schemas.openxmlformats.org/officeDocument/2006/relationships/hyperlink" Target="https://github.com/oasis-tcs/sarif-spec/issues/167"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www.unicode.org/versions/Unicode10.0.0/" TargetMode="External"/><Relationship Id="rId62" Type="http://schemas.openxmlformats.org/officeDocument/2006/relationships/comments" Target="comments.xm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53" Type="http://schemas.openxmlformats.org/officeDocument/2006/relationships/hyperlink" Target="https://github.com/oasis-tcs/sarif-spec/issues/19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4"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259" TargetMode="External"/><Relationship Id="rId60" Type="http://schemas.openxmlformats.org/officeDocument/2006/relationships/hyperlink" Target="https://www.iso.org/standard/64029.html" TargetMode="External"/><Relationship Id="rId65" Type="http://schemas.openxmlformats.org/officeDocument/2006/relationships/hyperlink" Target="1"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51" Type="http://schemas.openxmlformats.org/officeDocument/2006/relationships/hyperlink" Target="https://github.com/oasis-tcs/sarif-spec/issues/186" TargetMode="External"/><Relationship Id="rId15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8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E8E0A-97E0-4B8B-9EDB-6C98B300D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18735</TotalTime>
  <Pages>149</Pages>
  <Words>62831</Words>
  <Characters>358138</Characters>
  <Application>Microsoft Office Word</Application>
  <DocSecurity>0</DocSecurity>
  <Lines>2984</Lines>
  <Paragraphs>840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420129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961</cp:revision>
  <cp:lastPrinted>2011-08-05T16:21:00Z</cp:lastPrinted>
  <dcterms:created xsi:type="dcterms:W3CDTF">2017-08-01T19:18:00Z</dcterms:created>
  <dcterms:modified xsi:type="dcterms:W3CDTF">2018-11-07T22:55:00Z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