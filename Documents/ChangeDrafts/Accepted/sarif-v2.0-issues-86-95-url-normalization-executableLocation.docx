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0"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1F0F9139" w:rsidR="00D17F06" w:rsidRDefault="00A908F4"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3430A4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4379067"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AB35B35"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DBEA9B2"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4528664D"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8D4A7BF"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1342880"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9026F5E"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B93B78B" w14:textId="33DE33FB" w:rsidR="007E480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9234245" w:history="1">
        <w:r w:rsidR="007E4801" w:rsidRPr="00885D6C">
          <w:rPr>
            <w:rStyle w:val="Hyperlink"/>
            <w:noProof/>
          </w:rPr>
          <w:t>1</w:t>
        </w:r>
        <w:r w:rsidR="007E4801">
          <w:rPr>
            <w:rFonts w:asciiTheme="minorHAnsi" w:eastAsiaTheme="minorEastAsia" w:hAnsiTheme="minorHAnsi" w:cstheme="minorBidi"/>
            <w:noProof/>
            <w:sz w:val="22"/>
            <w:szCs w:val="22"/>
          </w:rPr>
          <w:tab/>
        </w:r>
        <w:r w:rsidR="007E4801" w:rsidRPr="00885D6C">
          <w:rPr>
            <w:rStyle w:val="Hyperlink"/>
            <w:noProof/>
          </w:rPr>
          <w:t>Introduction</w:t>
        </w:r>
        <w:r w:rsidR="007E4801">
          <w:rPr>
            <w:noProof/>
            <w:webHidden/>
          </w:rPr>
          <w:tab/>
        </w:r>
        <w:r w:rsidR="007E4801">
          <w:rPr>
            <w:noProof/>
            <w:webHidden/>
          </w:rPr>
          <w:fldChar w:fldCharType="begin"/>
        </w:r>
        <w:r w:rsidR="007E4801">
          <w:rPr>
            <w:noProof/>
            <w:webHidden/>
          </w:rPr>
          <w:instrText xml:space="preserve"> PAGEREF _Toc509234245 \h </w:instrText>
        </w:r>
        <w:r w:rsidR="007E4801">
          <w:rPr>
            <w:noProof/>
            <w:webHidden/>
          </w:rPr>
        </w:r>
        <w:r w:rsidR="007E4801">
          <w:rPr>
            <w:noProof/>
            <w:webHidden/>
          </w:rPr>
          <w:fldChar w:fldCharType="separate"/>
        </w:r>
        <w:r w:rsidR="007E4801">
          <w:rPr>
            <w:noProof/>
            <w:webHidden/>
          </w:rPr>
          <w:t>11</w:t>
        </w:r>
        <w:r w:rsidR="007E4801">
          <w:rPr>
            <w:noProof/>
            <w:webHidden/>
          </w:rPr>
          <w:fldChar w:fldCharType="end"/>
        </w:r>
      </w:hyperlink>
    </w:p>
    <w:p w14:paraId="0CF51E66" w14:textId="6163306E"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246" w:history="1">
        <w:r w:rsidR="007E4801" w:rsidRPr="00885D6C">
          <w:rPr>
            <w:rStyle w:val="Hyperlink"/>
            <w:noProof/>
          </w:rPr>
          <w:t>1.1 IPR Policy</w:t>
        </w:r>
        <w:r w:rsidR="007E4801">
          <w:rPr>
            <w:noProof/>
            <w:webHidden/>
          </w:rPr>
          <w:tab/>
        </w:r>
        <w:r w:rsidR="007E4801">
          <w:rPr>
            <w:noProof/>
            <w:webHidden/>
          </w:rPr>
          <w:fldChar w:fldCharType="begin"/>
        </w:r>
        <w:r w:rsidR="007E4801">
          <w:rPr>
            <w:noProof/>
            <w:webHidden/>
          </w:rPr>
          <w:instrText xml:space="preserve"> PAGEREF _Toc509234246 \h </w:instrText>
        </w:r>
        <w:r w:rsidR="007E4801">
          <w:rPr>
            <w:noProof/>
            <w:webHidden/>
          </w:rPr>
        </w:r>
        <w:r w:rsidR="007E4801">
          <w:rPr>
            <w:noProof/>
            <w:webHidden/>
          </w:rPr>
          <w:fldChar w:fldCharType="separate"/>
        </w:r>
        <w:r w:rsidR="007E4801">
          <w:rPr>
            <w:noProof/>
            <w:webHidden/>
          </w:rPr>
          <w:t>11</w:t>
        </w:r>
        <w:r w:rsidR="007E4801">
          <w:rPr>
            <w:noProof/>
            <w:webHidden/>
          </w:rPr>
          <w:fldChar w:fldCharType="end"/>
        </w:r>
      </w:hyperlink>
    </w:p>
    <w:p w14:paraId="329BECCC" w14:textId="4CC1B65B"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247" w:history="1">
        <w:r w:rsidR="007E4801" w:rsidRPr="00885D6C">
          <w:rPr>
            <w:rStyle w:val="Hyperlink"/>
            <w:noProof/>
          </w:rPr>
          <w:t>1.2 Terminology</w:t>
        </w:r>
        <w:r w:rsidR="007E4801">
          <w:rPr>
            <w:noProof/>
            <w:webHidden/>
          </w:rPr>
          <w:tab/>
        </w:r>
        <w:r w:rsidR="007E4801">
          <w:rPr>
            <w:noProof/>
            <w:webHidden/>
          </w:rPr>
          <w:fldChar w:fldCharType="begin"/>
        </w:r>
        <w:r w:rsidR="007E4801">
          <w:rPr>
            <w:noProof/>
            <w:webHidden/>
          </w:rPr>
          <w:instrText xml:space="preserve"> PAGEREF _Toc509234247 \h </w:instrText>
        </w:r>
        <w:r w:rsidR="007E4801">
          <w:rPr>
            <w:noProof/>
            <w:webHidden/>
          </w:rPr>
        </w:r>
        <w:r w:rsidR="007E4801">
          <w:rPr>
            <w:noProof/>
            <w:webHidden/>
          </w:rPr>
          <w:fldChar w:fldCharType="separate"/>
        </w:r>
        <w:r w:rsidR="007E4801">
          <w:rPr>
            <w:noProof/>
            <w:webHidden/>
          </w:rPr>
          <w:t>11</w:t>
        </w:r>
        <w:r w:rsidR="007E4801">
          <w:rPr>
            <w:noProof/>
            <w:webHidden/>
          </w:rPr>
          <w:fldChar w:fldCharType="end"/>
        </w:r>
      </w:hyperlink>
    </w:p>
    <w:p w14:paraId="22D81B5D" w14:textId="2B6D067C"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248" w:history="1">
        <w:r w:rsidR="007E4801" w:rsidRPr="00885D6C">
          <w:rPr>
            <w:rStyle w:val="Hyperlink"/>
            <w:noProof/>
          </w:rPr>
          <w:t>1.3 Normative References</w:t>
        </w:r>
        <w:r w:rsidR="007E4801">
          <w:rPr>
            <w:noProof/>
            <w:webHidden/>
          </w:rPr>
          <w:tab/>
        </w:r>
        <w:r w:rsidR="007E4801">
          <w:rPr>
            <w:noProof/>
            <w:webHidden/>
          </w:rPr>
          <w:fldChar w:fldCharType="begin"/>
        </w:r>
        <w:r w:rsidR="007E4801">
          <w:rPr>
            <w:noProof/>
            <w:webHidden/>
          </w:rPr>
          <w:instrText xml:space="preserve"> PAGEREF _Toc509234248 \h </w:instrText>
        </w:r>
        <w:r w:rsidR="007E4801">
          <w:rPr>
            <w:noProof/>
            <w:webHidden/>
          </w:rPr>
        </w:r>
        <w:r w:rsidR="007E4801">
          <w:rPr>
            <w:noProof/>
            <w:webHidden/>
          </w:rPr>
          <w:fldChar w:fldCharType="separate"/>
        </w:r>
        <w:r w:rsidR="007E4801">
          <w:rPr>
            <w:noProof/>
            <w:webHidden/>
          </w:rPr>
          <w:t>16</w:t>
        </w:r>
        <w:r w:rsidR="007E4801">
          <w:rPr>
            <w:noProof/>
            <w:webHidden/>
          </w:rPr>
          <w:fldChar w:fldCharType="end"/>
        </w:r>
      </w:hyperlink>
    </w:p>
    <w:p w14:paraId="579E7CAD" w14:textId="78F0620A"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249" w:history="1">
        <w:r w:rsidR="007E4801" w:rsidRPr="00885D6C">
          <w:rPr>
            <w:rStyle w:val="Hyperlink"/>
            <w:noProof/>
          </w:rPr>
          <w:t>1.4 Non-Normative References</w:t>
        </w:r>
        <w:r w:rsidR="007E4801">
          <w:rPr>
            <w:noProof/>
            <w:webHidden/>
          </w:rPr>
          <w:tab/>
        </w:r>
        <w:r w:rsidR="007E4801">
          <w:rPr>
            <w:noProof/>
            <w:webHidden/>
          </w:rPr>
          <w:fldChar w:fldCharType="begin"/>
        </w:r>
        <w:r w:rsidR="007E4801">
          <w:rPr>
            <w:noProof/>
            <w:webHidden/>
          </w:rPr>
          <w:instrText xml:space="preserve"> PAGEREF _Toc509234249 \h </w:instrText>
        </w:r>
        <w:r w:rsidR="007E4801">
          <w:rPr>
            <w:noProof/>
            <w:webHidden/>
          </w:rPr>
        </w:r>
        <w:r w:rsidR="007E4801">
          <w:rPr>
            <w:noProof/>
            <w:webHidden/>
          </w:rPr>
          <w:fldChar w:fldCharType="separate"/>
        </w:r>
        <w:r w:rsidR="007E4801">
          <w:rPr>
            <w:noProof/>
            <w:webHidden/>
          </w:rPr>
          <w:t>17</w:t>
        </w:r>
        <w:r w:rsidR="007E4801">
          <w:rPr>
            <w:noProof/>
            <w:webHidden/>
          </w:rPr>
          <w:fldChar w:fldCharType="end"/>
        </w:r>
      </w:hyperlink>
    </w:p>
    <w:p w14:paraId="7621D408" w14:textId="1DB5E040" w:rsidR="007E4801" w:rsidRDefault="00A908F4">
      <w:pPr>
        <w:pStyle w:val="TOC1"/>
        <w:rPr>
          <w:rFonts w:asciiTheme="minorHAnsi" w:eastAsiaTheme="minorEastAsia" w:hAnsiTheme="minorHAnsi" w:cstheme="minorBidi"/>
          <w:noProof/>
          <w:sz w:val="22"/>
          <w:szCs w:val="22"/>
        </w:rPr>
      </w:pPr>
      <w:hyperlink w:anchor="_Toc509234250" w:history="1">
        <w:r w:rsidR="007E4801" w:rsidRPr="00885D6C">
          <w:rPr>
            <w:rStyle w:val="Hyperlink"/>
            <w:noProof/>
          </w:rPr>
          <w:t>2</w:t>
        </w:r>
        <w:r w:rsidR="007E4801">
          <w:rPr>
            <w:rFonts w:asciiTheme="minorHAnsi" w:eastAsiaTheme="minorEastAsia" w:hAnsiTheme="minorHAnsi" w:cstheme="minorBidi"/>
            <w:noProof/>
            <w:sz w:val="22"/>
            <w:szCs w:val="22"/>
          </w:rPr>
          <w:tab/>
        </w:r>
        <w:r w:rsidR="007E4801" w:rsidRPr="00885D6C">
          <w:rPr>
            <w:rStyle w:val="Hyperlink"/>
            <w:noProof/>
          </w:rPr>
          <w:t>Conventions</w:t>
        </w:r>
        <w:r w:rsidR="007E4801">
          <w:rPr>
            <w:noProof/>
            <w:webHidden/>
          </w:rPr>
          <w:tab/>
        </w:r>
        <w:r w:rsidR="007E4801">
          <w:rPr>
            <w:noProof/>
            <w:webHidden/>
          </w:rPr>
          <w:fldChar w:fldCharType="begin"/>
        </w:r>
        <w:r w:rsidR="007E4801">
          <w:rPr>
            <w:noProof/>
            <w:webHidden/>
          </w:rPr>
          <w:instrText xml:space="preserve"> PAGEREF _Toc509234250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0AD03949" w14:textId="48E3884E"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251" w:history="1">
        <w:r w:rsidR="007E4801" w:rsidRPr="00885D6C">
          <w:rPr>
            <w:rStyle w:val="Hyperlink"/>
            <w:noProof/>
          </w:rPr>
          <w:t>2.1 General</w:t>
        </w:r>
        <w:r w:rsidR="007E4801">
          <w:rPr>
            <w:noProof/>
            <w:webHidden/>
          </w:rPr>
          <w:tab/>
        </w:r>
        <w:r w:rsidR="007E4801">
          <w:rPr>
            <w:noProof/>
            <w:webHidden/>
          </w:rPr>
          <w:fldChar w:fldCharType="begin"/>
        </w:r>
        <w:r w:rsidR="007E4801">
          <w:rPr>
            <w:noProof/>
            <w:webHidden/>
          </w:rPr>
          <w:instrText xml:space="preserve"> PAGEREF _Toc509234251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71325B17" w14:textId="6C6408FE"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252" w:history="1">
        <w:r w:rsidR="007E4801" w:rsidRPr="00885D6C">
          <w:rPr>
            <w:rStyle w:val="Hyperlink"/>
            <w:noProof/>
          </w:rPr>
          <w:t>2.2 Format examples</w:t>
        </w:r>
        <w:r w:rsidR="007E4801">
          <w:rPr>
            <w:noProof/>
            <w:webHidden/>
          </w:rPr>
          <w:tab/>
        </w:r>
        <w:r w:rsidR="007E4801">
          <w:rPr>
            <w:noProof/>
            <w:webHidden/>
          </w:rPr>
          <w:fldChar w:fldCharType="begin"/>
        </w:r>
        <w:r w:rsidR="007E4801">
          <w:rPr>
            <w:noProof/>
            <w:webHidden/>
          </w:rPr>
          <w:instrText xml:space="preserve"> PAGEREF _Toc509234252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33DD7CB0" w14:textId="55EC5EE5"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253" w:history="1">
        <w:r w:rsidR="007E4801" w:rsidRPr="00885D6C">
          <w:rPr>
            <w:rStyle w:val="Hyperlink"/>
            <w:noProof/>
          </w:rPr>
          <w:t>2.3 Property notation</w:t>
        </w:r>
        <w:r w:rsidR="007E4801">
          <w:rPr>
            <w:noProof/>
            <w:webHidden/>
          </w:rPr>
          <w:tab/>
        </w:r>
        <w:r w:rsidR="007E4801">
          <w:rPr>
            <w:noProof/>
            <w:webHidden/>
          </w:rPr>
          <w:fldChar w:fldCharType="begin"/>
        </w:r>
        <w:r w:rsidR="007E4801">
          <w:rPr>
            <w:noProof/>
            <w:webHidden/>
          </w:rPr>
          <w:instrText xml:space="preserve"> PAGEREF _Toc509234253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5305452D" w14:textId="2175F706"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254" w:history="1">
        <w:r w:rsidR="007E4801" w:rsidRPr="00885D6C">
          <w:rPr>
            <w:rStyle w:val="Hyperlink"/>
            <w:noProof/>
          </w:rPr>
          <w:t>2.4 Syntax notation</w:t>
        </w:r>
        <w:r w:rsidR="007E4801">
          <w:rPr>
            <w:noProof/>
            <w:webHidden/>
          </w:rPr>
          <w:tab/>
        </w:r>
        <w:r w:rsidR="007E4801">
          <w:rPr>
            <w:noProof/>
            <w:webHidden/>
          </w:rPr>
          <w:fldChar w:fldCharType="begin"/>
        </w:r>
        <w:r w:rsidR="007E4801">
          <w:rPr>
            <w:noProof/>
            <w:webHidden/>
          </w:rPr>
          <w:instrText xml:space="preserve"> PAGEREF _Toc509234254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0C3BB601" w14:textId="2CF1C2CC" w:rsidR="007E4801" w:rsidRDefault="00A908F4">
      <w:pPr>
        <w:pStyle w:val="TOC1"/>
        <w:rPr>
          <w:rFonts w:asciiTheme="minorHAnsi" w:eastAsiaTheme="minorEastAsia" w:hAnsiTheme="minorHAnsi" w:cstheme="minorBidi"/>
          <w:noProof/>
          <w:sz w:val="22"/>
          <w:szCs w:val="22"/>
        </w:rPr>
      </w:pPr>
      <w:hyperlink w:anchor="_Toc509234255" w:history="1">
        <w:r w:rsidR="007E4801" w:rsidRPr="00885D6C">
          <w:rPr>
            <w:rStyle w:val="Hyperlink"/>
            <w:noProof/>
          </w:rPr>
          <w:t>3</w:t>
        </w:r>
        <w:r w:rsidR="007E4801">
          <w:rPr>
            <w:rFonts w:asciiTheme="minorHAnsi" w:eastAsiaTheme="minorEastAsia" w:hAnsiTheme="minorHAnsi" w:cstheme="minorBidi"/>
            <w:noProof/>
            <w:sz w:val="22"/>
            <w:szCs w:val="22"/>
          </w:rPr>
          <w:tab/>
        </w:r>
        <w:r w:rsidR="007E4801" w:rsidRPr="00885D6C">
          <w:rPr>
            <w:rStyle w:val="Hyperlink"/>
            <w:noProof/>
          </w:rPr>
          <w:t>File format</w:t>
        </w:r>
        <w:r w:rsidR="007E4801">
          <w:rPr>
            <w:noProof/>
            <w:webHidden/>
          </w:rPr>
          <w:tab/>
        </w:r>
        <w:r w:rsidR="007E4801">
          <w:rPr>
            <w:noProof/>
            <w:webHidden/>
          </w:rPr>
          <w:fldChar w:fldCharType="begin"/>
        </w:r>
        <w:r w:rsidR="007E4801">
          <w:rPr>
            <w:noProof/>
            <w:webHidden/>
          </w:rPr>
          <w:instrText xml:space="preserve"> PAGEREF _Toc509234255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69C1F1FE" w14:textId="079E815A"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256" w:history="1">
        <w:r w:rsidR="007E4801" w:rsidRPr="00885D6C">
          <w:rPr>
            <w:rStyle w:val="Hyperlink"/>
            <w:noProof/>
          </w:rPr>
          <w:t>3.1 General</w:t>
        </w:r>
        <w:r w:rsidR="007E4801">
          <w:rPr>
            <w:noProof/>
            <w:webHidden/>
          </w:rPr>
          <w:tab/>
        </w:r>
        <w:r w:rsidR="007E4801">
          <w:rPr>
            <w:noProof/>
            <w:webHidden/>
          </w:rPr>
          <w:fldChar w:fldCharType="begin"/>
        </w:r>
        <w:r w:rsidR="007E4801">
          <w:rPr>
            <w:noProof/>
            <w:webHidden/>
          </w:rPr>
          <w:instrText xml:space="preserve"> PAGEREF _Toc509234256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506D8EDD" w14:textId="054D5631"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257" w:history="1">
        <w:r w:rsidR="007E4801" w:rsidRPr="00885D6C">
          <w:rPr>
            <w:rStyle w:val="Hyperlink"/>
            <w:noProof/>
          </w:rPr>
          <w:t>3.2 fileContent objects</w:t>
        </w:r>
        <w:r w:rsidR="007E4801">
          <w:rPr>
            <w:noProof/>
            <w:webHidden/>
          </w:rPr>
          <w:tab/>
        </w:r>
        <w:r w:rsidR="007E4801">
          <w:rPr>
            <w:noProof/>
            <w:webHidden/>
          </w:rPr>
          <w:fldChar w:fldCharType="begin"/>
        </w:r>
        <w:r w:rsidR="007E4801">
          <w:rPr>
            <w:noProof/>
            <w:webHidden/>
          </w:rPr>
          <w:instrText xml:space="preserve"> PAGEREF _Toc509234257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160E9C37" w14:textId="3B1FDDB0"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258" w:history="1">
        <w:r w:rsidR="007E4801" w:rsidRPr="00885D6C">
          <w:rPr>
            <w:rStyle w:val="Hyperlink"/>
            <w:noProof/>
          </w:rPr>
          <w:t>3.2.1 General</w:t>
        </w:r>
        <w:r w:rsidR="007E4801">
          <w:rPr>
            <w:noProof/>
            <w:webHidden/>
          </w:rPr>
          <w:tab/>
        </w:r>
        <w:r w:rsidR="007E4801">
          <w:rPr>
            <w:noProof/>
            <w:webHidden/>
          </w:rPr>
          <w:fldChar w:fldCharType="begin"/>
        </w:r>
        <w:r w:rsidR="007E4801">
          <w:rPr>
            <w:noProof/>
            <w:webHidden/>
          </w:rPr>
          <w:instrText xml:space="preserve"> PAGEREF _Toc509234258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498B9AFC" w14:textId="6B8B1FAE"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259" w:history="1">
        <w:r w:rsidR="007E4801" w:rsidRPr="00885D6C">
          <w:rPr>
            <w:rStyle w:val="Hyperlink"/>
            <w:noProof/>
          </w:rPr>
          <w:t>3.2.2 text property</w:t>
        </w:r>
        <w:r w:rsidR="007E4801">
          <w:rPr>
            <w:noProof/>
            <w:webHidden/>
          </w:rPr>
          <w:tab/>
        </w:r>
        <w:r w:rsidR="007E4801">
          <w:rPr>
            <w:noProof/>
            <w:webHidden/>
          </w:rPr>
          <w:fldChar w:fldCharType="begin"/>
        </w:r>
        <w:r w:rsidR="007E4801">
          <w:rPr>
            <w:noProof/>
            <w:webHidden/>
          </w:rPr>
          <w:instrText xml:space="preserve"> PAGEREF _Toc509234259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0BC58772" w14:textId="17A73141"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260" w:history="1">
        <w:r w:rsidR="007E4801" w:rsidRPr="00885D6C">
          <w:rPr>
            <w:rStyle w:val="Hyperlink"/>
            <w:noProof/>
          </w:rPr>
          <w:t>3.2.3 binary property</w:t>
        </w:r>
        <w:r w:rsidR="007E4801">
          <w:rPr>
            <w:noProof/>
            <w:webHidden/>
          </w:rPr>
          <w:tab/>
        </w:r>
        <w:r w:rsidR="007E4801">
          <w:rPr>
            <w:noProof/>
            <w:webHidden/>
          </w:rPr>
          <w:fldChar w:fldCharType="begin"/>
        </w:r>
        <w:r w:rsidR="007E4801">
          <w:rPr>
            <w:noProof/>
            <w:webHidden/>
          </w:rPr>
          <w:instrText xml:space="preserve"> PAGEREF _Toc509234260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33E9E859" w14:textId="3683665A"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261" w:history="1">
        <w:r w:rsidR="007E4801" w:rsidRPr="00885D6C">
          <w:rPr>
            <w:rStyle w:val="Hyperlink"/>
            <w:noProof/>
          </w:rPr>
          <w:t>3.3 fileLocation objects</w:t>
        </w:r>
        <w:r w:rsidR="007E4801">
          <w:rPr>
            <w:noProof/>
            <w:webHidden/>
          </w:rPr>
          <w:tab/>
        </w:r>
        <w:r w:rsidR="007E4801">
          <w:rPr>
            <w:noProof/>
            <w:webHidden/>
          </w:rPr>
          <w:fldChar w:fldCharType="begin"/>
        </w:r>
        <w:r w:rsidR="007E4801">
          <w:rPr>
            <w:noProof/>
            <w:webHidden/>
          </w:rPr>
          <w:instrText xml:space="preserve"> PAGEREF _Toc509234261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2F836032" w14:textId="2B754838"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262" w:history="1">
        <w:r w:rsidR="007E4801" w:rsidRPr="00885D6C">
          <w:rPr>
            <w:rStyle w:val="Hyperlink"/>
            <w:noProof/>
          </w:rPr>
          <w:t>3.3.1 General</w:t>
        </w:r>
        <w:r w:rsidR="007E4801">
          <w:rPr>
            <w:noProof/>
            <w:webHidden/>
          </w:rPr>
          <w:tab/>
        </w:r>
        <w:r w:rsidR="007E4801">
          <w:rPr>
            <w:noProof/>
            <w:webHidden/>
          </w:rPr>
          <w:fldChar w:fldCharType="begin"/>
        </w:r>
        <w:r w:rsidR="007E4801">
          <w:rPr>
            <w:noProof/>
            <w:webHidden/>
          </w:rPr>
          <w:instrText xml:space="preserve"> PAGEREF _Toc509234262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5E0E2B0A" w14:textId="228C4E54"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263" w:history="1">
        <w:r w:rsidR="007E4801" w:rsidRPr="00885D6C">
          <w:rPr>
            <w:rStyle w:val="Hyperlink"/>
            <w:noProof/>
          </w:rPr>
          <w:t>3.3.2 uri property</w:t>
        </w:r>
        <w:r w:rsidR="007E4801">
          <w:rPr>
            <w:noProof/>
            <w:webHidden/>
          </w:rPr>
          <w:tab/>
        </w:r>
        <w:r w:rsidR="007E4801">
          <w:rPr>
            <w:noProof/>
            <w:webHidden/>
          </w:rPr>
          <w:fldChar w:fldCharType="begin"/>
        </w:r>
        <w:r w:rsidR="007E4801">
          <w:rPr>
            <w:noProof/>
            <w:webHidden/>
          </w:rPr>
          <w:instrText xml:space="preserve"> PAGEREF _Toc509234263 \h </w:instrText>
        </w:r>
        <w:r w:rsidR="007E4801">
          <w:rPr>
            <w:noProof/>
            <w:webHidden/>
          </w:rPr>
        </w:r>
        <w:r w:rsidR="007E4801">
          <w:rPr>
            <w:noProof/>
            <w:webHidden/>
          </w:rPr>
          <w:fldChar w:fldCharType="separate"/>
        </w:r>
        <w:r w:rsidR="007E4801">
          <w:rPr>
            <w:noProof/>
            <w:webHidden/>
          </w:rPr>
          <w:t>20</w:t>
        </w:r>
        <w:r w:rsidR="007E4801">
          <w:rPr>
            <w:noProof/>
            <w:webHidden/>
          </w:rPr>
          <w:fldChar w:fldCharType="end"/>
        </w:r>
      </w:hyperlink>
    </w:p>
    <w:p w14:paraId="60960668" w14:textId="7BFA43B4"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264" w:history="1">
        <w:r w:rsidR="007E4801" w:rsidRPr="00885D6C">
          <w:rPr>
            <w:rStyle w:val="Hyperlink"/>
            <w:noProof/>
          </w:rPr>
          <w:t>3.3.3 uriBaseId property</w:t>
        </w:r>
        <w:r w:rsidR="007E4801">
          <w:rPr>
            <w:noProof/>
            <w:webHidden/>
          </w:rPr>
          <w:tab/>
        </w:r>
        <w:r w:rsidR="007E4801">
          <w:rPr>
            <w:noProof/>
            <w:webHidden/>
          </w:rPr>
          <w:fldChar w:fldCharType="begin"/>
        </w:r>
        <w:r w:rsidR="007E4801">
          <w:rPr>
            <w:noProof/>
            <w:webHidden/>
          </w:rPr>
          <w:instrText xml:space="preserve"> PAGEREF _Toc509234264 \h </w:instrText>
        </w:r>
        <w:r w:rsidR="007E4801">
          <w:rPr>
            <w:noProof/>
            <w:webHidden/>
          </w:rPr>
        </w:r>
        <w:r w:rsidR="007E4801">
          <w:rPr>
            <w:noProof/>
            <w:webHidden/>
          </w:rPr>
          <w:fldChar w:fldCharType="separate"/>
        </w:r>
        <w:r w:rsidR="007E4801">
          <w:rPr>
            <w:noProof/>
            <w:webHidden/>
          </w:rPr>
          <w:t>20</w:t>
        </w:r>
        <w:r w:rsidR="007E4801">
          <w:rPr>
            <w:noProof/>
            <w:webHidden/>
          </w:rPr>
          <w:fldChar w:fldCharType="end"/>
        </w:r>
      </w:hyperlink>
    </w:p>
    <w:p w14:paraId="7680B392" w14:textId="56E063FF"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265" w:history="1">
        <w:r w:rsidR="007E4801" w:rsidRPr="00885D6C">
          <w:rPr>
            <w:rStyle w:val="Hyperlink"/>
            <w:noProof/>
          </w:rPr>
          <w:t>3.4 String properties</w:t>
        </w:r>
        <w:r w:rsidR="007E4801">
          <w:rPr>
            <w:noProof/>
            <w:webHidden/>
          </w:rPr>
          <w:tab/>
        </w:r>
        <w:r w:rsidR="007E4801">
          <w:rPr>
            <w:noProof/>
            <w:webHidden/>
          </w:rPr>
          <w:fldChar w:fldCharType="begin"/>
        </w:r>
        <w:r w:rsidR="007E4801">
          <w:rPr>
            <w:noProof/>
            <w:webHidden/>
          </w:rPr>
          <w:instrText xml:space="preserve"> PAGEREF _Toc509234265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4275E88B" w14:textId="7BE47412"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266" w:history="1">
        <w:r w:rsidR="007E4801" w:rsidRPr="00885D6C">
          <w:rPr>
            <w:rStyle w:val="Hyperlink"/>
            <w:noProof/>
          </w:rPr>
          <w:t>3.5 Object properties</w:t>
        </w:r>
        <w:r w:rsidR="007E4801">
          <w:rPr>
            <w:noProof/>
            <w:webHidden/>
          </w:rPr>
          <w:tab/>
        </w:r>
        <w:r w:rsidR="007E4801">
          <w:rPr>
            <w:noProof/>
            <w:webHidden/>
          </w:rPr>
          <w:fldChar w:fldCharType="begin"/>
        </w:r>
        <w:r w:rsidR="007E4801">
          <w:rPr>
            <w:noProof/>
            <w:webHidden/>
          </w:rPr>
          <w:instrText xml:space="preserve"> PAGEREF _Toc509234266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4066E3C1" w14:textId="5FCBE832"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267" w:history="1">
        <w:r w:rsidR="007E4801" w:rsidRPr="00885D6C">
          <w:rPr>
            <w:rStyle w:val="Hyperlink"/>
            <w:noProof/>
          </w:rPr>
          <w:t>3.6 Array properties</w:t>
        </w:r>
        <w:r w:rsidR="007E4801">
          <w:rPr>
            <w:noProof/>
            <w:webHidden/>
          </w:rPr>
          <w:tab/>
        </w:r>
        <w:r w:rsidR="007E4801">
          <w:rPr>
            <w:noProof/>
            <w:webHidden/>
          </w:rPr>
          <w:fldChar w:fldCharType="begin"/>
        </w:r>
        <w:r w:rsidR="007E4801">
          <w:rPr>
            <w:noProof/>
            <w:webHidden/>
          </w:rPr>
          <w:instrText xml:space="preserve"> PAGEREF _Toc509234267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463C32FD" w14:textId="23E18420"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268" w:history="1">
        <w:r w:rsidR="007E4801" w:rsidRPr="00885D6C">
          <w:rPr>
            <w:rStyle w:val="Hyperlink"/>
            <w:noProof/>
          </w:rPr>
          <w:t>3.6.1 General</w:t>
        </w:r>
        <w:r w:rsidR="007E4801">
          <w:rPr>
            <w:noProof/>
            <w:webHidden/>
          </w:rPr>
          <w:tab/>
        </w:r>
        <w:r w:rsidR="007E4801">
          <w:rPr>
            <w:noProof/>
            <w:webHidden/>
          </w:rPr>
          <w:fldChar w:fldCharType="begin"/>
        </w:r>
        <w:r w:rsidR="007E4801">
          <w:rPr>
            <w:noProof/>
            <w:webHidden/>
          </w:rPr>
          <w:instrText xml:space="preserve"> PAGEREF _Toc509234268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0E7CDF84" w14:textId="14245B8A"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269" w:history="1">
        <w:r w:rsidR="007E4801" w:rsidRPr="00885D6C">
          <w:rPr>
            <w:rStyle w:val="Hyperlink"/>
            <w:noProof/>
          </w:rPr>
          <w:t>3.6.2 Array properties with unique values</w:t>
        </w:r>
        <w:r w:rsidR="007E4801">
          <w:rPr>
            <w:noProof/>
            <w:webHidden/>
          </w:rPr>
          <w:tab/>
        </w:r>
        <w:r w:rsidR="007E4801">
          <w:rPr>
            <w:noProof/>
            <w:webHidden/>
          </w:rPr>
          <w:fldChar w:fldCharType="begin"/>
        </w:r>
        <w:r w:rsidR="007E4801">
          <w:rPr>
            <w:noProof/>
            <w:webHidden/>
          </w:rPr>
          <w:instrText xml:space="preserve"> PAGEREF _Toc509234269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679788FE" w14:textId="66D13668"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270" w:history="1">
        <w:r w:rsidR="007E4801" w:rsidRPr="00885D6C">
          <w:rPr>
            <w:rStyle w:val="Hyperlink"/>
            <w:noProof/>
          </w:rPr>
          <w:t>3.7 Property bags</w:t>
        </w:r>
        <w:r w:rsidR="007E4801">
          <w:rPr>
            <w:noProof/>
            <w:webHidden/>
          </w:rPr>
          <w:tab/>
        </w:r>
        <w:r w:rsidR="007E4801">
          <w:rPr>
            <w:noProof/>
            <w:webHidden/>
          </w:rPr>
          <w:fldChar w:fldCharType="begin"/>
        </w:r>
        <w:r w:rsidR="007E4801">
          <w:rPr>
            <w:noProof/>
            <w:webHidden/>
          </w:rPr>
          <w:instrText xml:space="preserve"> PAGEREF _Toc509234270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3B6F6166" w14:textId="3FECC39F"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271" w:history="1">
        <w:r w:rsidR="007E4801" w:rsidRPr="00885D6C">
          <w:rPr>
            <w:rStyle w:val="Hyperlink"/>
            <w:noProof/>
          </w:rPr>
          <w:t>3.7.1 General</w:t>
        </w:r>
        <w:r w:rsidR="007E4801">
          <w:rPr>
            <w:noProof/>
            <w:webHidden/>
          </w:rPr>
          <w:tab/>
        </w:r>
        <w:r w:rsidR="007E4801">
          <w:rPr>
            <w:noProof/>
            <w:webHidden/>
          </w:rPr>
          <w:fldChar w:fldCharType="begin"/>
        </w:r>
        <w:r w:rsidR="007E4801">
          <w:rPr>
            <w:noProof/>
            <w:webHidden/>
          </w:rPr>
          <w:instrText xml:space="preserve"> PAGEREF _Toc509234271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3AF859D3" w14:textId="1A53D7BF"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272" w:history="1">
        <w:r w:rsidR="007E4801" w:rsidRPr="00885D6C">
          <w:rPr>
            <w:rStyle w:val="Hyperlink"/>
            <w:noProof/>
          </w:rPr>
          <w:t>3.7.2 Tags</w:t>
        </w:r>
        <w:r w:rsidR="007E4801">
          <w:rPr>
            <w:noProof/>
            <w:webHidden/>
          </w:rPr>
          <w:tab/>
        </w:r>
        <w:r w:rsidR="007E4801">
          <w:rPr>
            <w:noProof/>
            <w:webHidden/>
          </w:rPr>
          <w:fldChar w:fldCharType="begin"/>
        </w:r>
        <w:r w:rsidR="007E4801">
          <w:rPr>
            <w:noProof/>
            <w:webHidden/>
          </w:rPr>
          <w:instrText xml:space="preserve"> PAGEREF _Toc509234272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649AD056" w14:textId="52472D2B" w:rsidR="007E4801" w:rsidRDefault="00A908F4">
      <w:pPr>
        <w:pStyle w:val="TOC4"/>
        <w:tabs>
          <w:tab w:val="right" w:leader="dot" w:pos="9350"/>
        </w:tabs>
        <w:rPr>
          <w:rFonts w:asciiTheme="minorHAnsi" w:eastAsiaTheme="minorEastAsia" w:hAnsiTheme="minorHAnsi" w:cstheme="minorBidi"/>
          <w:noProof/>
          <w:sz w:val="22"/>
          <w:szCs w:val="22"/>
        </w:rPr>
      </w:pPr>
      <w:hyperlink w:anchor="_Toc509234273" w:history="1">
        <w:r w:rsidR="007E4801" w:rsidRPr="00885D6C">
          <w:rPr>
            <w:rStyle w:val="Hyperlink"/>
            <w:noProof/>
          </w:rPr>
          <w:t>3.7.2.1 General</w:t>
        </w:r>
        <w:r w:rsidR="007E4801">
          <w:rPr>
            <w:noProof/>
            <w:webHidden/>
          </w:rPr>
          <w:tab/>
        </w:r>
        <w:r w:rsidR="007E4801">
          <w:rPr>
            <w:noProof/>
            <w:webHidden/>
          </w:rPr>
          <w:fldChar w:fldCharType="begin"/>
        </w:r>
        <w:r w:rsidR="007E4801">
          <w:rPr>
            <w:noProof/>
            <w:webHidden/>
          </w:rPr>
          <w:instrText xml:space="preserve"> PAGEREF _Toc509234273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22376788" w14:textId="4505429E" w:rsidR="007E4801" w:rsidRDefault="00A908F4">
      <w:pPr>
        <w:pStyle w:val="TOC4"/>
        <w:tabs>
          <w:tab w:val="right" w:leader="dot" w:pos="9350"/>
        </w:tabs>
        <w:rPr>
          <w:rFonts w:asciiTheme="minorHAnsi" w:eastAsiaTheme="minorEastAsia" w:hAnsiTheme="minorHAnsi" w:cstheme="minorBidi"/>
          <w:noProof/>
          <w:sz w:val="22"/>
          <w:szCs w:val="22"/>
        </w:rPr>
      </w:pPr>
      <w:hyperlink w:anchor="_Toc509234274" w:history="1">
        <w:r w:rsidR="007E4801" w:rsidRPr="00885D6C">
          <w:rPr>
            <w:rStyle w:val="Hyperlink"/>
            <w:noProof/>
          </w:rPr>
          <w:t>3.7.2.2 Namespaced tags</w:t>
        </w:r>
        <w:r w:rsidR="007E4801">
          <w:rPr>
            <w:noProof/>
            <w:webHidden/>
          </w:rPr>
          <w:tab/>
        </w:r>
        <w:r w:rsidR="007E4801">
          <w:rPr>
            <w:noProof/>
            <w:webHidden/>
          </w:rPr>
          <w:fldChar w:fldCharType="begin"/>
        </w:r>
        <w:r w:rsidR="007E4801">
          <w:rPr>
            <w:noProof/>
            <w:webHidden/>
          </w:rPr>
          <w:instrText xml:space="preserve"> PAGEREF _Toc509234274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428BA2A6" w14:textId="19AA1091" w:rsidR="007E4801" w:rsidRDefault="00A908F4">
      <w:pPr>
        <w:pStyle w:val="TOC4"/>
        <w:tabs>
          <w:tab w:val="right" w:leader="dot" w:pos="9350"/>
        </w:tabs>
        <w:rPr>
          <w:rFonts w:asciiTheme="minorHAnsi" w:eastAsiaTheme="minorEastAsia" w:hAnsiTheme="minorHAnsi" w:cstheme="minorBidi"/>
          <w:noProof/>
          <w:sz w:val="22"/>
          <w:szCs w:val="22"/>
        </w:rPr>
      </w:pPr>
      <w:hyperlink w:anchor="_Toc509234275" w:history="1">
        <w:r w:rsidR="007E4801" w:rsidRPr="00885D6C">
          <w:rPr>
            <w:rStyle w:val="Hyperlink"/>
            <w:noProof/>
          </w:rPr>
          <w:t>3.7.2.3 Tag metadata</w:t>
        </w:r>
        <w:r w:rsidR="007E4801">
          <w:rPr>
            <w:noProof/>
            <w:webHidden/>
          </w:rPr>
          <w:tab/>
        </w:r>
        <w:r w:rsidR="007E4801">
          <w:rPr>
            <w:noProof/>
            <w:webHidden/>
          </w:rPr>
          <w:fldChar w:fldCharType="begin"/>
        </w:r>
        <w:r w:rsidR="007E4801">
          <w:rPr>
            <w:noProof/>
            <w:webHidden/>
          </w:rPr>
          <w:instrText xml:space="preserve"> PAGEREF _Toc509234275 \h </w:instrText>
        </w:r>
        <w:r w:rsidR="007E4801">
          <w:rPr>
            <w:noProof/>
            <w:webHidden/>
          </w:rPr>
        </w:r>
        <w:r w:rsidR="007E4801">
          <w:rPr>
            <w:noProof/>
            <w:webHidden/>
          </w:rPr>
          <w:fldChar w:fldCharType="separate"/>
        </w:r>
        <w:r w:rsidR="007E4801">
          <w:rPr>
            <w:noProof/>
            <w:webHidden/>
          </w:rPr>
          <w:t>23</w:t>
        </w:r>
        <w:r w:rsidR="007E4801">
          <w:rPr>
            <w:noProof/>
            <w:webHidden/>
          </w:rPr>
          <w:fldChar w:fldCharType="end"/>
        </w:r>
      </w:hyperlink>
    </w:p>
    <w:p w14:paraId="01EB96C5" w14:textId="4E78912A"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276" w:history="1">
        <w:r w:rsidR="007E4801" w:rsidRPr="00885D6C">
          <w:rPr>
            <w:rStyle w:val="Hyperlink"/>
            <w:noProof/>
          </w:rPr>
          <w:t>3.8 Date/time properties</w:t>
        </w:r>
        <w:r w:rsidR="007E4801">
          <w:rPr>
            <w:noProof/>
            <w:webHidden/>
          </w:rPr>
          <w:tab/>
        </w:r>
        <w:r w:rsidR="007E4801">
          <w:rPr>
            <w:noProof/>
            <w:webHidden/>
          </w:rPr>
          <w:fldChar w:fldCharType="begin"/>
        </w:r>
        <w:r w:rsidR="007E4801">
          <w:rPr>
            <w:noProof/>
            <w:webHidden/>
          </w:rPr>
          <w:instrText xml:space="preserve"> PAGEREF _Toc509234276 \h </w:instrText>
        </w:r>
        <w:r w:rsidR="007E4801">
          <w:rPr>
            <w:noProof/>
            <w:webHidden/>
          </w:rPr>
        </w:r>
        <w:r w:rsidR="007E4801">
          <w:rPr>
            <w:noProof/>
            <w:webHidden/>
          </w:rPr>
          <w:fldChar w:fldCharType="separate"/>
        </w:r>
        <w:r w:rsidR="007E4801">
          <w:rPr>
            <w:noProof/>
            <w:webHidden/>
          </w:rPr>
          <w:t>24</w:t>
        </w:r>
        <w:r w:rsidR="007E4801">
          <w:rPr>
            <w:noProof/>
            <w:webHidden/>
          </w:rPr>
          <w:fldChar w:fldCharType="end"/>
        </w:r>
      </w:hyperlink>
    </w:p>
    <w:p w14:paraId="4603BC96" w14:textId="7EE89979"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277" w:history="1">
        <w:r w:rsidR="007E4801" w:rsidRPr="00885D6C">
          <w:rPr>
            <w:rStyle w:val="Hyperlink"/>
            <w:noProof/>
          </w:rPr>
          <w:t>3.9 message objects</w:t>
        </w:r>
        <w:r w:rsidR="007E4801">
          <w:rPr>
            <w:noProof/>
            <w:webHidden/>
          </w:rPr>
          <w:tab/>
        </w:r>
        <w:r w:rsidR="007E4801">
          <w:rPr>
            <w:noProof/>
            <w:webHidden/>
          </w:rPr>
          <w:fldChar w:fldCharType="begin"/>
        </w:r>
        <w:r w:rsidR="007E4801">
          <w:rPr>
            <w:noProof/>
            <w:webHidden/>
          </w:rPr>
          <w:instrText xml:space="preserve"> PAGEREF _Toc509234277 \h </w:instrText>
        </w:r>
        <w:r w:rsidR="007E4801">
          <w:rPr>
            <w:noProof/>
            <w:webHidden/>
          </w:rPr>
        </w:r>
        <w:r w:rsidR="007E4801">
          <w:rPr>
            <w:noProof/>
            <w:webHidden/>
          </w:rPr>
          <w:fldChar w:fldCharType="separate"/>
        </w:r>
        <w:r w:rsidR="007E4801">
          <w:rPr>
            <w:noProof/>
            <w:webHidden/>
          </w:rPr>
          <w:t>24</w:t>
        </w:r>
        <w:r w:rsidR="007E4801">
          <w:rPr>
            <w:noProof/>
            <w:webHidden/>
          </w:rPr>
          <w:fldChar w:fldCharType="end"/>
        </w:r>
      </w:hyperlink>
    </w:p>
    <w:p w14:paraId="1866A91A" w14:textId="4A5878C4"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278" w:history="1">
        <w:r w:rsidR="007E4801" w:rsidRPr="00885D6C">
          <w:rPr>
            <w:rStyle w:val="Hyperlink"/>
            <w:noProof/>
          </w:rPr>
          <w:t>3.9.1 General</w:t>
        </w:r>
        <w:r w:rsidR="007E4801">
          <w:rPr>
            <w:noProof/>
            <w:webHidden/>
          </w:rPr>
          <w:tab/>
        </w:r>
        <w:r w:rsidR="007E4801">
          <w:rPr>
            <w:noProof/>
            <w:webHidden/>
          </w:rPr>
          <w:fldChar w:fldCharType="begin"/>
        </w:r>
        <w:r w:rsidR="007E4801">
          <w:rPr>
            <w:noProof/>
            <w:webHidden/>
          </w:rPr>
          <w:instrText xml:space="preserve"> PAGEREF _Toc509234278 \h </w:instrText>
        </w:r>
        <w:r w:rsidR="007E4801">
          <w:rPr>
            <w:noProof/>
            <w:webHidden/>
          </w:rPr>
        </w:r>
        <w:r w:rsidR="007E4801">
          <w:rPr>
            <w:noProof/>
            <w:webHidden/>
          </w:rPr>
          <w:fldChar w:fldCharType="separate"/>
        </w:r>
        <w:r w:rsidR="007E4801">
          <w:rPr>
            <w:noProof/>
            <w:webHidden/>
          </w:rPr>
          <w:t>24</w:t>
        </w:r>
        <w:r w:rsidR="007E4801">
          <w:rPr>
            <w:noProof/>
            <w:webHidden/>
          </w:rPr>
          <w:fldChar w:fldCharType="end"/>
        </w:r>
      </w:hyperlink>
    </w:p>
    <w:p w14:paraId="3572166C" w14:textId="67ED9311"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279" w:history="1">
        <w:r w:rsidR="007E4801" w:rsidRPr="00885D6C">
          <w:rPr>
            <w:rStyle w:val="Hyperlink"/>
            <w:noProof/>
          </w:rPr>
          <w:t>3.9.2 Plain text messages</w:t>
        </w:r>
        <w:r w:rsidR="007E4801">
          <w:rPr>
            <w:noProof/>
            <w:webHidden/>
          </w:rPr>
          <w:tab/>
        </w:r>
        <w:r w:rsidR="007E4801">
          <w:rPr>
            <w:noProof/>
            <w:webHidden/>
          </w:rPr>
          <w:fldChar w:fldCharType="begin"/>
        </w:r>
        <w:r w:rsidR="007E4801">
          <w:rPr>
            <w:noProof/>
            <w:webHidden/>
          </w:rPr>
          <w:instrText xml:space="preserve"> PAGEREF _Toc509234279 \h </w:instrText>
        </w:r>
        <w:r w:rsidR="007E4801">
          <w:rPr>
            <w:noProof/>
            <w:webHidden/>
          </w:rPr>
        </w:r>
        <w:r w:rsidR="007E4801">
          <w:rPr>
            <w:noProof/>
            <w:webHidden/>
          </w:rPr>
          <w:fldChar w:fldCharType="separate"/>
        </w:r>
        <w:r w:rsidR="007E4801">
          <w:rPr>
            <w:noProof/>
            <w:webHidden/>
          </w:rPr>
          <w:t>25</w:t>
        </w:r>
        <w:r w:rsidR="007E4801">
          <w:rPr>
            <w:noProof/>
            <w:webHidden/>
          </w:rPr>
          <w:fldChar w:fldCharType="end"/>
        </w:r>
      </w:hyperlink>
    </w:p>
    <w:p w14:paraId="74D30E1D" w14:textId="1A49953D"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280" w:history="1">
        <w:r w:rsidR="007E4801" w:rsidRPr="00885D6C">
          <w:rPr>
            <w:rStyle w:val="Hyperlink"/>
            <w:noProof/>
          </w:rPr>
          <w:t>3.9.3 Rich text messages</w:t>
        </w:r>
        <w:r w:rsidR="007E4801">
          <w:rPr>
            <w:noProof/>
            <w:webHidden/>
          </w:rPr>
          <w:tab/>
        </w:r>
        <w:r w:rsidR="007E4801">
          <w:rPr>
            <w:noProof/>
            <w:webHidden/>
          </w:rPr>
          <w:fldChar w:fldCharType="begin"/>
        </w:r>
        <w:r w:rsidR="007E4801">
          <w:rPr>
            <w:noProof/>
            <w:webHidden/>
          </w:rPr>
          <w:instrText xml:space="preserve"> PAGEREF _Toc509234280 \h </w:instrText>
        </w:r>
        <w:r w:rsidR="007E4801">
          <w:rPr>
            <w:noProof/>
            <w:webHidden/>
          </w:rPr>
        </w:r>
        <w:r w:rsidR="007E4801">
          <w:rPr>
            <w:noProof/>
            <w:webHidden/>
          </w:rPr>
          <w:fldChar w:fldCharType="separate"/>
        </w:r>
        <w:r w:rsidR="007E4801">
          <w:rPr>
            <w:noProof/>
            <w:webHidden/>
          </w:rPr>
          <w:t>25</w:t>
        </w:r>
        <w:r w:rsidR="007E4801">
          <w:rPr>
            <w:noProof/>
            <w:webHidden/>
          </w:rPr>
          <w:fldChar w:fldCharType="end"/>
        </w:r>
      </w:hyperlink>
    </w:p>
    <w:p w14:paraId="5FD1696A" w14:textId="14A1D88D" w:rsidR="007E4801" w:rsidRDefault="00A908F4">
      <w:pPr>
        <w:pStyle w:val="TOC4"/>
        <w:tabs>
          <w:tab w:val="right" w:leader="dot" w:pos="9350"/>
        </w:tabs>
        <w:rPr>
          <w:rFonts w:asciiTheme="minorHAnsi" w:eastAsiaTheme="minorEastAsia" w:hAnsiTheme="minorHAnsi" w:cstheme="minorBidi"/>
          <w:noProof/>
          <w:sz w:val="22"/>
          <w:szCs w:val="22"/>
        </w:rPr>
      </w:pPr>
      <w:hyperlink w:anchor="_Toc509234281" w:history="1">
        <w:r w:rsidR="007E4801" w:rsidRPr="00885D6C">
          <w:rPr>
            <w:rStyle w:val="Hyperlink"/>
            <w:noProof/>
          </w:rPr>
          <w:t>3.9.3.1 General</w:t>
        </w:r>
        <w:r w:rsidR="007E4801">
          <w:rPr>
            <w:noProof/>
            <w:webHidden/>
          </w:rPr>
          <w:tab/>
        </w:r>
        <w:r w:rsidR="007E4801">
          <w:rPr>
            <w:noProof/>
            <w:webHidden/>
          </w:rPr>
          <w:fldChar w:fldCharType="begin"/>
        </w:r>
        <w:r w:rsidR="007E4801">
          <w:rPr>
            <w:noProof/>
            <w:webHidden/>
          </w:rPr>
          <w:instrText xml:space="preserve"> PAGEREF _Toc509234281 \h </w:instrText>
        </w:r>
        <w:r w:rsidR="007E4801">
          <w:rPr>
            <w:noProof/>
            <w:webHidden/>
          </w:rPr>
        </w:r>
        <w:r w:rsidR="007E4801">
          <w:rPr>
            <w:noProof/>
            <w:webHidden/>
          </w:rPr>
          <w:fldChar w:fldCharType="separate"/>
        </w:r>
        <w:r w:rsidR="007E4801">
          <w:rPr>
            <w:noProof/>
            <w:webHidden/>
          </w:rPr>
          <w:t>25</w:t>
        </w:r>
        <w:r w:rsidR="007E4801">
          <w:rPr>
            <w:noProof/>
            <w:webHidden/>
          </w:rPr>
          <w:fldChar w:fldCharType="end"/>
        </w:r>
      </w:hyperlink>
    </w:p>
    <w:p w14:paraId="7FC60383" w14:textId="41388C61" w:rsidR="007E4801" w:rsidRDefault="00A908F4">
      <w:pPr>
        <w:pStyle w:val="TOC4"/>
        <w:tabs>
          <w:tab w:val="right" w:leader="dot" w:pos="9350"/>
        </w:tabs>
        <w:rPr>
          <w:rFonts w:asciiTheme="minorHAnsi" w:eastAsiaTheme="minorEastAsia" w:hAnsiTheme="minorHAnsi" w:cstheme="minorBidi"/>
          <w:noProof/>
          <w:sz w:val="22"/>
          <w:szCs w:val="22"/>
        </w:rPr>
      </w:pPr>
      <w:hyperlink w:anchor="_Toc509234282" w:history="1">
        <w:r w:rsidR="007E4801" w:rsidRPr="00885D6C">
          <w:rPr>
            <w:rStyle w:val="Hyperlink"/>
            <w:noProof/>
          </w:rPr>
          <w:t>3.9.3.2 Security implications</w:t>
        </w:r>
        <w:r w:rsidR="007E4801">
          <w:rPr>
            <w:noProof/>
            <w:webHidden/>
          </w:rPr>
          <w:tab/>
        </w:r>
        <w:r w:rsidR="007E4801">
          <w:rPr>
            <w:noProof/>
            <w:webHidden/>
          </w:rPr>
          <w:fldChar w:fldCharType="begin"/>
        </w:r>
        <w:r w:rsidR="007E4801">
          <w:rPr>
            <w:noProof/>
            <w:webHidden/>
          </w:rPr>
          <w:instrText xml:space="preserve"> PAGEREF _Toc509234282 \h </w:instrText>
        </w:r>
        <w:r w:rsidR="007E4801">
          <w:rPr>
            <w:noProof/>
            <w:webHidden/>
          </w:rPr>
        </w:r>
        <w:r w:rsidR="007E4801">
          <w:rPr>
            <w:noProof/>
            <w:webHidden/>
          </w:rPr>
          <w:fldChar w:fldCharType="separate"/>
        </w:r>
        <w:r w:rsidR="007E4801">
          <w:rPr>
            <w:noProof/>
            <w:webHidden/>
          </w:rPr>
          <w:t>25</w:t>
        </w:r>
        <w:r w:rsidR="007E4801">
          <w:rPr>
            <w:noProof/>
            <w:webHidden/>
          </w:rPr>
          <w:fldChar w:fldCharType="end"/>
        </w:r>
      </w:hyperlink>
    </w:p>
    <w:p w14:paraId="6A81AA07" w14:textId="227EF7FC"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283" w:history="1">
        <w:r w:rsidR="007E4801" w:rsidRPr="00885D6C">
          <w:rPr>
            <w:rStyle w:val="Hyperlink"/>
            <w:noProof/>
          </w:rPr>
          <w:t>3.9.4 Messages with placeholders</w:t>
        </w:r>
        <w:r w:rsidR="007E4801">
          <w:rPr>
            <w:noProof/>
            <w:webHidden/>
          </w:rPr>
          <w:tab/>
        </w:r>
        <w:r w:rsidR="007E4801">
          <w:rPr>
            <w:noProof/>
            <w:webHidden/>
          </w:rPr>
          <w:fldChar w:fldCharType="begin"/>
        </w:r>
        <w:r w:rsidR="007E4801">
          <w:rPr>
            <w:noProof/>
            <w:webHidden/>
          </w:rPr>
          <w:instrText xml:space="preserve"> PAGEREF _Toc509234283 \h </w:instrText>
        </w:r>
        <w:r w:rsidR="007E4801">
          <w:rPr>
            <w:noProof/>
            <w:webHidden/>
          </w:rPr>
        </w:r>
        <w:r w:rsidR="007E4801">
          <w:rPr>
            <w:noProof/>
            <w:webHidden/>
          </w:rPr>
          <w:fldChar w:fldCharType="separate"/>
        </w:r>
        <w:r w:rsidR="007E4801">
          <w:rPr>
            <w:noProof/>
            <w:webHidden/>
          </w:rPr>
          <w:t>26</w:t>
        </w:r>
        <w:r w:rsidR="007E4801">
          <w:rPr>
            <w:noProof/>
            <w:webHidden/>
          </w:rPr>
          <w:fldChar w:fldCharType="end"/>
        </w:r>
      </w:hyperlink>
    </w:p>
    <w:p w14:paraId="0B64CF0C" w14:textId="3E21A981"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284" w:history="1">
        <w:r w:rsidR="007E4801" w:rsidRPr="00885D6C">
          <w:rPr>
            <w:rStyle w:val="Hyperlink"/>
            <w:noProof/>
          </w:rPr>
          <w:t>3.9.5 Messages with embedded links</w:t>
        </w:r>
        <w:r w:rsidR="007E4801">
          <w:rPr>
            <w:noProof/>
            <w:webHidden/>
          </w:rPr>
          <w:tab/>
        </w:r>
        <w:r w:rsidR="007E4801">
          <w:rPr>
            <w:noProof/>
            <w:webHidden/>
          </w:rPr>
          <w:fldChar w:fldCharType="begin"/>
        </w:r>
        <w:r w:rsidR="007E4801">
          <w:rPr>
            <w:noProof/>
            <w:webHidden/>
          </w:rPr>
          <w:instrText xml:space="preserve"> PAGEREF _Toc509234284 \h </w:instrText>
        </w:r>
        <w:r w:rsidR="007E4801">
          <w:rPr>
            <w:noProof/>
            <w:webHidden/>
          </w:rPr>
        </w:r>
        <w:r w:rsidR="007E4801">
          <w:rPr>
            <w:noProof/>
            <w:webHidden/>
          </w:rPr>
          <w:fldChar w:fldCharType="separate"/>
        </w:r>
        <w:r w:rsidR="007E4801">
          <w:rPr>
            <w:noProof/>
            <w:webHidden/>
          </w:rPr>
          <w:t>26</w:t>
        </w:r>
        <w:r w:rsidR="007E4801">
          <w:rPr>
            <w:noProof/>
            <w:webHidden/>
          </w:rPr>
          <w:fldChar w:fldCharType="end"/>
        </w:r>
      </w:hyperlink>
    </w:p>
    <w:p w14:paraId="3567C68B" w14:textId="179792C2"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285" w:history="1">
        <w:r w:rsidR="007E4801" w:rsidRPr="00885D6C">
          <w:rPr>
            <w:rStyle w:val="Hyperlink"/>
            <w:noProof/>
          </w:rPr>
          <w:t>3.9.6 Message string resources</w:t>
        </w:r>
        <w:r w:rsidR="007E4801">
          <w:rPr>
            <w:noProof/>
            <w:webHidden/>
          </w:rPr>
          <w:tab/>
        </w:r>
        <w:r w:rsidR="007E4801">
          <w:rPr>
            <w:noProof/>
            <w:webHidden/>
          </w:rPr>
          <w:fldChar w:fldCharType="begin"/>
        </w:r>
        <w:r w:rsidR="007E4801">
          <w:rPr>
            <w:noProof/>
            <w:webHidden/>
          </w:rPr>
          <w:instrText xml:space="preserve"> PAGEREF _Toc509234285 \h </w:instrText>
        </w:r>
        <w:r w:rsidR="007E4801">
          <w:rPr>
            <w:noProof/>
            <w:webHidden/>
          </w:rPr>
        </w:r>
        <w:r w:rsidR="007E4801">
          <w:rPr>
            <w:noProof/>
            <w:webHidden/>
          </w:rPr>
          <w:fldChar w:fldCharType="separate"/>
        </w:r>
        <w:r w:rsidR="007E4801">
          <w:rPr>
            <w:noProof/>
            <w:webHidden/>
          </w:rPr>
          <w:t>27</w:t>
        </w:r>
        <w:r w:rsidR="007E4801">
          <w:rPr>
            <w:noProof/>
            <w:webHidden/>
          </w:rPr>
          <w:fldChar w:fldCharType="end"/>
        </w:r>
      </w:hyperlink>
    </w:p>
    <w:p w14:paraId="69388B66" w14:textId="57EB6706" w:rsidR="007E4801" w:rsidRDefault="00A908F4">
      <w:pPr>
        <w:pStyle w:val="TOC4"/>
        <w:tabs>
          <w:tab w:val="right" w:leader="dot" w:pos="9350"/>
        </w:tabs>
        <w:rPr>
          <w:rFonts w:asciiTheme="minorHAnsi" w:eastAsiaTheme="minorEastAsia" w:hAnsiTheme="minorHAnsi" w:cstheme="minorBidi"/>
          <w:noProof/>
          <w:sz w:val="22"/>
          <w:szCs w:val="22"/>
        </w:rPr>
      </w:pPr>
      <w:hyperlink w:anchor="_Toc509234286" w:history="1">
        <w:r w:rsidR="007E4801" w:rsidRPr="00885D6C">
          <w:rPr>
            <w:rStyle w:val="Hyperlink"/>
            <w:noProof/>
          </w:rPr>
          <w:t>3.9.6.1 General</w:t>
        </w:r>
        <w:r w:rsidR="007E4801">
          <w:rPr>
            <w:noProof/>
            <w:webHidden/>
          </w:rPr>
          <w:tab/>
        </w:r>
        <w:r w:rsidR="007E4801">
          <w:rPr>
            <w:noProof/>
            <w:webHidden/>
          </w:rPr>
          <w:fldChar w:fldCharType="begin"/>
        </w:r>
        <w:r w:rsidR="007E4801">
          <w:rPr>
            <w:noProof/>
            <w:webHidden/>
          </w:rPr>
          <w:instrText xml:space="preserve"> PAGEREF _Toc509234286 \h </w:instrText>
        </w:r>
        <w:r w:rsidR="007E4801">
          <w:rPr>
            <w:noProof/>
            <w:webHidden/>
          </w:rPr>
        </w:r>
        <w:r w:rsidR="007E4801">
          <w:rPr>
            <w:noProof/>
            <w:webHidden/>
          </w:rPr>
          <w:fldChar w:fldCharType="separate"/>
        </w:r>
        <w:r w:rsidR="007E4801">
          <w:rPr>
            <w:noProof/>
            <w:webHidden/>
          </w:rPr>
          <w:t>27</w:t>
        </w:r>
        <w:r w:rsidR="007E4801">
          <w:rPr>
            <w:noProof/>
            <w:webHidden/>
          </w:rPr>
          <w:fldChar w:fldCharType="end"/>
        </w:r>
      </w:hyperlink>
    </w:p>
    <w:p w14:paraId="3948BE24" w14:textId="2E9074F9" w:rsidR="007E4801" w:rsidRDefault="00A908F4">
      <w:pPr>
        <w:pStyle w:val="TOC4"/>
        <w:tabs>
          <w:tab w:val="right" w:leader="dot" w:pos="9350"/>
        </w:tabs>
        <w:rPr>
          <w:rFonts w:asciiTheme="minorHAnsi" w:eastAsiaTheme="minorEastAsia" w:hAnsiTheme="minorHAnsi" w:cstheme="minorBidi"/>
          <w:noProof/>
          <w:sz w:val="22"/>
          <w:szCs w:val="22"/>
        </w:rPr>
      </w:pPr>
      <w:hyperlink w:anchor="_Toc509234287" w:history="1">
        <w:r w:rsidR="007E4801" w:rsidRPr="00885D6C">
          <w:rPr>
            <w:rStyle w:val="Hyperlink"/>
            <w:noProof/>
          </w:rPr>
          <w:t>3.9.6.2 Embedded string resource lookup procedure</w:t>
        </w:r>
        <w:r w:rsidR="007E4801">
          <w:rPr>
            <w:noProof/>
            <w:webHidden/>
          </w:rPr>
          <w:tab/>
        </w:r>
        <w:r w:rsidR="007E4801">
          <w:rPr>
            <w:noProof/>
            <w:webHidden/>
          </w:rPr>
          <w:fldChar w:fldCharType="begin"/>
        </w:r>
        <w:r w:rsidR="007E4801">
          <w:rPr>
            <w:noProof/>
            <w:webHidden/>
          </w:rPr>
          <w:instrText xml:space="preserve"> PAGEREF _Toc509234287 \h </w:instrText>
        </w:r>
        <w:r w:rsidR="007E4801">
          <w:rPr>
            <w:noProof/>
            <w:webHidden/>
          </w:rPr>
        </w:r>
        <w:r w:rsidR="007E4801">
          <w:rPr>
            <w:noProof/>
            <w:webHidden/>
          </w:rPr>
          <w:fldChar w:fldCharType="separate"/>
        </w:r>
        <w:r w:rsidR="007E4801">
          <w:rPr>
            <w:noProof/>
            <w:webHidden/>
          </w:rPr>
          <w:t>28</w:t>
        </w:r>
        <w:r w:rsidR="007E4801">
          <w:rPr>
            <w:noProof/>
            <w:webHidden/>
          </w:rPr>
          <w:fldChar w:fldCharType="end"/>
        </w:r>
      </w:hyperlink>
    </w:p>
    <w:p w14:paraId="36B34F1C" w14:textId="42913B25" w:rsidR="007E4801" w:rsidRDefault="00A908F4">
      <w:pPr>
        <w:pStyle w:val="TOC4"/>
        <w:tabs>
          <w:tab w:val="right" w:leader="dot" w:pos="9350"/>
        </w:tabs>
        <w:rPr>
          <w:rFonts w:asciiTheme="minorHAnsi" w:eastAsiaTheme="minorEastAsia" w:hAnsiTheme="minorHAnsi" w:cstheme="minorBidi"/>
          <w:noProof/>
          <w:sz w:val="22"/>
          <w:szCs w:val="22"/>
        </w:rPr>
      </w:pPr>
      <w:hyperlink w:anchor="_Toc509234288" w:history="1">
        <w:r w:rsidR="007E4801" w:rsidRPr="00885D6C">
          <w:rPr>
            <w:rStyle w:val="Hyperlink"/>
            <w:noProof/>
          </w:rPr>
          <w:t>3.9.6.3 SARIF resource file lookup procedure</w:t>
        </w:r>
        <w:r w:rsidR="007E4801">
          <w:rPr>
            <w:noProof/>
            <w:webHidden/>
          </w:rPr>
          <w:tab/>
        </w:r>
        <w:r w:rsidR="007E4801">
          <w:rPr>
            <w:noProof/>
            <w:webHidden/>
          </w:rPr>
          <w:fldChar w:fldCharType="begin"/>
        </w:r>
        <w:r w:rsidR="007E4801">
          <w:rPr>
            <w:noProof/>
            <w:webHidden/>
          </w:rPr>
          <w:instrText xml:space="preserve"> PAGEREF _Toc509234288 \h </w:instrText>
        </w:r>
        <w:r w:rsidR="007E4801">
          <w:rPr>
            <w:noProof/>
            <w:webHidden/>
          </w:rPr>
        </w:r>
        <w:r w:rsidR="007E4801">
          <w:rPr>
            <w:noProof/>
            <w:webHidden/>
          </w:rPr>
          <w:fldChar w:fldCharType="separate"/>
        </w:r>
        <w:r w:rsidR="007E4801">
          <w:rPr>
            <w:noProof/>
            <w:webHidden/>
          </w:rPr>
          <w:t>28</w:t>
        </w:r>
        <w:r w:rsidR="007E4801">
          <w:rPr>
            <w:noProof/>
            <w:webHidden/>
          </w:rPr>
          <w:fldChar w:fldCharType="end"/>
        </w:r>
      </w:hyperlink>
    </w:p>
    <w:p w14:paraId="17EEAB75" w14:textId="742932FE" w:rsidR="007E4801" w:rsidRDefault="00A908F4">
      <w:pPr>
        <w:pStyle w:val="TOC4"/>
        <w:tabs>
          <w:tab w:val="right" w:leader="dot" w:pos="9350"/>
        </w:tabs>
        <w:rPr>
          <w:rFonts w:asciiTheme="minorHAnsi" w:eastAsiaTheme="minorEastAsia" w:hAnsiTheme="minorHAnsi" w:cstheme="minorBidi"/>
          <w:noProof/>
          <w:sz w:val="22"/>
          <w:szCs w:val="22"/>
        </w:rPr>
      </w:pPr>
      <w:hyperlink w:anchor="_Toc509234289" w:history="1">
        <w:r w:rsidR="007E4801" w:rsidRPr="00885D6C">
          <w:rPr>
            <w:rStyle w:val="Hyperlink"/>
            <w:noProof/>
          </w:rPr>
          <w:t>3.9.6.4 SARIF resource file format</w:t>
        </w:r>
        <w:r w:rsidR="007E4801">
          <w:rPr>
            <w:noProof/>
            <w:webHidden/>
          </w:rPr>
          <w:tab/>
        </w:r>
        <w:r w:rsidR="007E4801">
          <w:rPr>
            <w:noProof/>
            <w:webHidden/>
          </w:rPr>
          <w:fldChar w:fldCharType="begin"/>
        </w:r>
        <w:r w:rsidR="007E4801">
          <w:rPr>
            <w:noProof/>
            <w:webHidden/>
          </w:rPr>
          <w:instrText xml:space="preserve"> PAGEREF _Toc509234289 \h </w:instrText>
        </w:r>
        <w:r w:rsidR="007E4801">
          <w:rPr>
            <w:noProof/>
            <w:webHidden/>
          </w:rPr>
        </w:r>
        <w:r w:rsidR="007E4801">
          <w:rPr>
            <w:noProof/>
            <w:webHidden/>
          </w:rPr>
          <w:fldChar w:fldCharType="separate"/>
        </w:r>
        <w:r w:rsidR="007E4801">
          <w:rPr>
            <w:noProof/>
            <w:webHidden/>
          </w:rPr>
          <w:t>29</w:t>
        </w:r>
        <w:r w:rsidR="007E4801">
          <w:rPr>
            <w:noProof/>
            <w:webHidden/>
          </w:rPr>
          <w:fldChar w:fldCharType="end"/>
        </w:r>
      </w:hyperlink>
    </w:p>
    <w:p w14:paraId="3A346984" w14:textId="53EE4411" w:rsidR="007E4801" w:rsidRDefault="00A908F4">
      <w:pPr>
        <w:pStyle w:val="TOC5"/>
        <w:tabs>
          <w:tab w:val="right" w:leader="dot" w:pos="9350"/>
        </w:tabs>
        <w:rPr>
          <w:rFonts w:asciiTheme="minorHAnsi" w:eastAsiaTheme="minorEastAsia" w:hAnsiTheme="minorHAnsi" w:cstheme="minorBidi"/>
          <w:noProof/>
          <w:sz w:val="22"/>
          <w:szCs w:val="22"/>
        </w:rPr>
      </w:pPr>
      <w:hyperlink w:anchor="_Toc509234290" w:history="1">
        <w:r w:rsidR="007E4801" w:rsidRPr="00885D6C">
          <w:rPr>
            <w:rStyle w:val="Hyperlink"/>
            <w:noProof/>
          </w:rPr>
          <w:t>3.9.6.4.1 General</w:t>
        </w:r>
        <w:r w:rsidR="007E4801">
          <w:rPr>
            <w:noProof/>
            <w:webHidden/>
          </w:rPr>
          <w:tab/>
        </w:r>
        <w:r w:rsidR="007E4801">
          <w:rPr>
            <w:noProof/>
            <w:webHidden/>
          </w:rPr>
          <w:fldChar w:fldCharType="begin"/>
        </w:r>
        <w:r w:rsidR="007E4801">
          <w:rPr>
            <w:noProof/>
            <w:webHidden/>
          </w:rPr>
          <w:instrText xml:space="preserve"> PAGEREF _Toc509234290 \h </w:instrText>
        </w:r>
        <w:r w:rsidR="007E4801">
          <w:rPr>
            <w:noProof/>
            <w:webHidden/>
          </w:rPr>
        </w:r>
        <w:r w:rsidR="007E4801">
          <w:rPr>
            <w:noProof/>
            <w:webHidden/>
          </w:rPr>
          <w:fldChar w:fldCharType="separate"/>
        </w:r>
        <w:r w:rsidR="007E4801">
          <w:rPr>
            <w:noProof/>
            <w:webHidden/>
          </w:rPr>
          <w:t>29</w:t>
        </w:r>
        <w:r w:rsidR="007E4801">
          <w:rPr>
            <w:noProof/>
            <w:webHidden/>
          </w:rPr>
          <w:fldChar w:fldCharType="end"/>
        </w:r>
      </w:hyperlink>
    </w:p>
    <w:p w14:paraId="07C0C7C5" w14:textId="347C72AF" w:rsidR="007E4801" w:rsidRDefault="00A908F4">
      <w:pPr>
        <w:pStyle w:val="TOC5"/>
        <w:tabs>
          <w:tab w:val="right" w:leader="dot" w:pos="9350"/>
        </w:tabs>
        <w:rPr>
          <w:rFonts w:asciiTheme="minorHAnsi" w:eastAsiaTheme="minorEastAsia" w:hAnsiTheme="minorHAnsi" w:cstheme="minorBidi"/>
          <w:noProof/>
          <w:sz w:val="22"/>
          <w:szCs w:val="22"/>
        </w:rPr>
      </w:pPr>
      <w:hyperlink w:anchor="_Toc509234291" w:history="1">
        <w:r w:rsidR="007E4801" w:rsidRPr="00885D6C">
          <w:rPr>
            <w:rStyle w:val="Hyperlink"/>
            <w:noProof/>
          </w:rPr>
          <w:t>3.9.6.4.2 sarifLog object</w:t>
        </w:r>
        <w:r w:rsidR="007E4801">
          <w:rPr>
            <w:noProof/>
            <w:webHidden/>
          </w:rPr>
          <w:tab/>
        </w:r>
        <w:r w:rsidR="007E4801">
          <w:rPr>
            <w:noProof/>
            <w:webHidden/>
          </w:rPr>
          <w:fldChar w:fldCharType="begin"/>
        </w:r>
        <w:r w:rsidR="007E4801">
          <w:rPr>
            <w:noProof/>
            <w:webHidden/>
          </w:rPr>
          <w:instrText xml:space="preserve"> PAGEREF _Toc509234291 \h </w:instrText>
        </w:r>
        <w:r w:rsidR="007E4801">
          <w:rPr>
            <w:noProof/>
            <w:webHidden/>
          </w:rPr>
        </w:r>
        <w:r w:rsidR="007E4801">
          <w:rPr>
            <w:noProof/>
            <w:webHidden/>
          </w:rPr>
          <w:fldChar w:fldCharType="separate"/>
        </w:r>
        <w:r w:rsidR="007E4801">
          <w:rPr>
            <w:noProof/>
            <w:webHidden/>
          </w:rPr>
          <w:t>29</w:t>
        </w:r>
        <w:r w:rsidR="007E4801">
          <w:rPr>
            <w:noProof/>
            <w:webHidden/>
          </w:rPr>
          <w:fldChar w:fldCharType="end"/>
        </w:r>
      </w:hyperlink>
    </w:p>
    <w:p w14:paraId="09BC89BE" w14:textId="5F1F4B09" w:rsidR="007E4801" w:rsidRDefault="00A908F4">
      <w:pPr>
        <w:pStyle w:val="TOC5"/>
        <w:tabs>
          <w:tab w:val="right" w:leader="dot" w:pos="9350"/>
        </w:tabs>
        <w:rPr>
          <w:rFonts w:asciiTheme="minorHAnsi" w:eastAsiaTheme="minorEastAsia" w:hAnsiTheme="minorHAnsi" w:cstheme="minorBidi"/>
          <w:noProof/>
          <w:sz w:val="22"/>
          <w:szCs w:val="22"/>
        </w:rPr>
      </w:pPr>
      <w:hyperlink w:anchor="_Toc509234292" w:history="1">
        <w:r w:rsidR="007E4801" w:rsidRPr="00885D6C">
          <w:rPr>
            <w:rStyle w:val="Hyperlink"/>
            <w:noProof/>
          </w:rPr>
          <w:t>3.9.6.4.3 run object</w:t>
        </w:r>
        <w:r w:rsidR="007E4801">
          <w:rPr>
            <w:noProof/>
            <w:webHidden/>
          </w:rPr>
          <w:tab/>
        </w:r>
        <w:r w:rsidR="007E4801">
          <w:rPr>
            <w:noProof/>
            <w:webHidden/>
          </w:rPr>
          <w:fldChar w:fldCharType="begin"/>
        </w:r>
        <w:r w:rsidR="007E4801">
          <w:rPr>
            <w:noProof/>
            <w:webHidden/>
          </w:rPr>
          <w:instrText xml:space="preserve"> PAGEREF _Toc509234292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20FCE1D7" w14:textId="56846EC7" w:rsidR="007E4801" w:rsidRDefault="00A908F4">
      <w:pPr>
        <w:pStyle w:val="TOC5"/>
        <w:tabs>
          <w:tab w:val="right" w:leader="dot" w:pos="9350"/>
        </w:tabs>
        <w:rPr>
          <w:rFonts w:asciiTheme="minorHAnsi" w:eastAsiaTheme="minorEastAsia" w:hAnsiTheme="minorHAnsi" w:cstheme="minorBidi"/>
          <w:noProof/>
          <w:sz w:val="22"/>
          <w:szCs w:val="22"/>
        </w:rPr>
      </w:pPr>
      <w:hyperlink w:anchor="_Toc509234293" w:history="1">
        <w:r w:rsidR="007E4801" w:rsidRPr="00885D6C">
          <w:rPr>
            <w:rStyle w:val="Hyperlink"/>
            <w:noProof/>
          </w:rPr>
          <w:t>3.9.6.4.4 tool object</w:t>
        </w:r>
        <w:r w:rsidR="007E4801">
          <w:rPr>
            <w:noProof/>
            <w:webHidden/>
          </w:rPr>
          <w:tab/>
        </w:r>
        <w:r w:rsidR="007E4801">
          <w:rPr>
            <w:noProof/>
            <w:webHidden/>
          </w:rPr>
          <w:fldChar w:fldCharType="begin"/>
        </w:r>
        <w:r w:rsidR="007E4801">
          <w:rPr>
            <w:noProof/>
            <w:webHidden/>
          </w:rPr>
          <w:instrText xml:space="preserve"> PAGEREF _Toc509234293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2070C834" w14:textId="1A36BC2C" w:rsidR="007E4801" w:rsidRDefault="00A908F4">
      <w:pPr>
        <w:pStyle w:val="TOC5"/>
        <w:tabs>
          <w:tab w:val="right" w:leader="dot" w:pos="9350"/>
        </w:tabs>
        <w:rPr>
          <w:rFonts w:asciiTheme="minorHAnsi" w:eastAsiaTheme="minorEastAsia" w:hAnsiTheme="minorHAnsi" w:cstheme="minorBidi"/>
          <w:noProof/>
          <w:sz w:val="22"/>
          <w:szCs w:val="22"/>
        </w:rPr>
      </w:pPr>
      <w:hyperlink w:anchor="_Toc509234294" w:history="1">
        <w:r w:rsidR="007E4801" w:rsidRPr="00885D6C">
          <w:rPr>
            <w:rStyle w:val="Hyperlink"/>
            <w:noProof/>
          </w:rPr>
          <w:t>3.9.6.4.5 resources object</w:t>
        </w:r>
        <w:r w:rsidR="007E4801">
          <w:rPr>
            <w:noProof/>
            <w:webHidden/>
          </w:rPr>
          <w:tab/>
        </w:r>
        <w:r w:rsidR="007E4801">
          <w:rPr>
            <w:noProof/>
            <w:webHidden/>
          </w:rPr>
          <w:fldChar w:fldCharType="begin"/>
        </w:r>
        <w:r w:rsidR="007E4801">
          <w:rPr>
            <w:noProof/>
            <w:webHidden/>
          </w:rPr>
          <w:instrText xml:space="preserve"> PAGEREF _Toc509234294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21BD373A" w14:textId="19B0DD78"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295" w:history="1">
        <w:r w:rsidR="007E4801" w:rsidRPr="00885D6C">
          <w:rPr>
            <w:rStyle w:val="Hyperlink"/>
            <w:noProof/>
          </w:rPr>
          <w:t>3.9.7 text property</w:t>
        </w:r>
        <w:r w:rsidR="007E4801">
          <w:rPr>
            <w:noProof/>
            <w:webHidden/>
          </w:rPr>
          <w:tab/>
        </w:r>
        <w:r w:rsidR="007E4801">
          <w:rPr>
            <w:noProof/>
            <w:webHidden/>
          </w:rPr>
          <w:fldChar w:fldCharType="begin"/>
        </w:r>
        <w:r w:rsidR="007E4801">
          <w:rPr>
            <w:noProof/>
            <w:webHidden/>
          </w:rPr>
          <w:instrText xml:space="preserve"> PAGEREF _Toc509234295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72FC78B8" w14:textId="36FFD710"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296" w:history="1">
        <w:r w:rsidR="007E4801" w:rsidRPr="00885D6C">
          <w:rPr>
            <w:rStyle w:val="Hyperlink"/>
            <w:noProof/>
          </w:rPr>
          <w:t>3.9.8 richText property</w:t>
        </w:r>
        <w:r w:rsidR="007E4801">
          <w:rPr>
            <w:noProof/>
            <w:webHidden/>
          </w:rPr>
          <w:tab/>
        </w:r>
        <w:r w:rsidR="007E4801">
          <w:rPr>
            <w:noProof/>
            <w:webHidden/>
          </w:rPr>
          <w:fldChar w:fldCharType="begin"/>
        </w:r>
        <w:r w:rsidR="007E4801">
          <w:rPr>
            <w:noProof/>
            <w:webHidden/>
          </w:rPr>
          <w:instrText xml:space="preserve"> PAGEREF _Toc509234296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5AB02414" w14:textId="6228250E"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297" w:history="1">
        <w:r w:rsidR="007E4801" w:rsidRPr="00885D6C">
          <w:rPr>
            <w:rStyle w:val="Hyperlink"/>
            <w:noProof/>
          </w:rPr>
          <w:t>3.9.9 messageId property</w:t>
        </w:r>
        <w:r w:rsidR="007E4801">
          <w:rPr>
            <w:noProof/>
            <w:webHidden/>
          </w:rPr>
          <w:tab/>
        </w:r>
        <w:r w:rsidR="007E4801">
          <w:rPr>
            <w:noProof/>
            <w:webHidden/>
          </w:rPr>
          <w:fldChar w:fldCharType="begin"/>
        </w:r>
        <w:r w:rsidR="007E4801">
          <w:rPr>
            <w:noProof/>
            <w:webHidden/>
          </w:rPr>
          <w:instrText xml:space="preserve"> PAGEREF _Toc509234297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3264E936" w14:textId="4191F1F6"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298" w:history="1">
        <w:r w:rsidR="007E4801" w:rsidRPr="00885D6C">
          <w:rPr>
            <w:rStyle w:val="Hyperlink"/>
            <w:noProof/>
          </w:rPr>
          <w:t>3.9.10 richMessageId property</w:t>
        </w:r>
        <w:r w:rsidR="007E4801">
          <w:rPr>
            <w:noProof/>
            <w:webHidden/>
          </w:rPr>
          <w:tab/>
        </w:r>
        <w:r w:rsidR="007E4801">
          <w:rPr>
            <w:noProof/>
            <w:webHidden/>
          </w:rPr>
          <w:fldChar w:fldCharType="begin"/>
        </w:r>
        <w:r w:rsidR="007E4801">
          <w:rPr>
            <w:noProof/>
            <w:webHidden/>
          </w:rPr>
          <w:instrText xml:space="preserve"> PAGEREF _Toc509234298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64537D34" w14:textId="7346DECE"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299" w:history="1">
        <w:r w:rsidR="007E4801" w:rsidRPr="00885D6C">
          <w:rPr>
            <w:rStyle w:val="Hyperlink"/>
            <w:noProof/>
          </w:rPr>
          <w:t>3.9.11 arguments property</w:t>
        </w:r>
        <w:r w:rsidR="007E4801">
          <w:rPr>
            <w:noProof/>
            <w:webHidden/>
          </w:rPr>
          <w:tab/>
        </w:r>
        <w:r w:rsidR="007E4801">
          <w:rPr>
            <w:noProof/>
            <w:webHidden/>
          </w:rPr>
          <w:fldChar w:fldCharType="begin"/>
        </w:r>
        <w:r w:rsidR="007E4801">
          <w:rPr>
            <w:noProof/>
            <w:webHidden/>
          </w:rPr>
          <w:instrText xml:space="preserve"> PAGEREF _Toc509234299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71F723C1" w14:textId="5A68801F"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300" w:history="1">
        <w:r w:rsidR="007E4801" w:rsidRPr="00885D6C">
          <w:rPr>
            <w:rStyle w:val="Hyperlink"/>
            <w:noProof/>
          </w:rPr>
          <w:t>3.10 sarifLog object</w:t>
        </w:r>
        <w:r w:rsidR="007E4801">
          <w:rPr>
            <w:noProof/>
            <w:webHidden/>
          </w:rPr>
          <w:tab/>
        </w:r>
        <w:r w:rsidR="007E4801">
          <w:rPr>
            <w:noProof/>
            <w:webHidden/>
          </w:rPr>
          <w:fldChar w:fldCharType="begin"/>
        </w:r>
        <w:r w:rsidR="007E4801">
          <w:rPr>
            <w:noProof/>
            <w:webHidden/>
          </w:rPr>
          <w:instrText xml:space="preserve"> PAGEREF _Toc509234300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3123AA96" w14:textId="3C502AC4"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01" w:history="1">
        <w:r w:rsidR="007E4801" w:rsidRPr="00885D6C">
          <w:rPr>
            <w:rStyle w:val="Hyperlink"/>
            <w:noProof/>
          </w:rPr>
          <w:t>3.10.1 General</w:t>
        </w:r>
        <w:r w:rsidR="007E4801">
          <w:rPr>
            <w:noProof/>
            <w:webHidden/>
          </w:rPr>
          <w:tab/>
        </w:r>
        <w:r w:rsidR="007E4801">
          <w:rPr>
            <w:noProof/>
            <w:webHidden/>
          </w:rPr>
          <w:fldChar w:fldCharType="begin"/>
        </w:r>
        <w:r w:rsidR="007E4801">
          <w:rPr>
            <w:noProof/>
            <w:webHidden/>
          </w:rPr>
          <w:instrText xml:space="preserve"> PAGEREF _Toc509234301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4053FF8E" w14:textId="0957B14E"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02" w:history="1">
        <w:r w:rsidR="007E4801" w:rsidRPr="00885D6C">
          <w:rPr>
            <w:rStyle w:val="Hyperlink"/>
            <w:noProof/>
          </w:rPr>
          <w:t>3.10.2 version property</w:t>
        </w:r>
        <w:r w:rsidR="007E4801">
          <w:rPr>
            <w:noProof/>
            <w:webHidden/>
          </w:rPr>
          <w:tab/>
        </w:r>
        <w:r w:rsidR="007E4801">
          <w:rPr>
            <w:noProof/>
            <w:webHidden/>
          </w:rPr>
          <w:fldChar w:fldCharType="begin"/>
        </w:r>
        <w:r w:rsidR="007E4801">
          <w:rPr>
            <w:noProof/>
            <w:webHidden/>
          </w:rPr>
          <w:instrText xml:space="preserve"> PAGEREF _Toc509234302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717FB3DD" w14:textId="65C7DF9A"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03" w:history="1">
        <w:r w:rsidR="007E4801" w:rsidRPr="00885D6C">
          <w:rPr>
            <w:rStyle w:val="Hyperlink"/>
            <w:noProof/>
          </w:rPr>
          <w:t>3.10.3 $schema property</w:t>
        </w:r>
        <w:r w:rsidR="007E4801">
          <w:rPr>
            <w:noProof/>
            <w:webHidden/>
          </w:rPr>
          <w:tab/>
        </w:r>
        <w:r w:rsidR="007E4801">
          <w:rPr>
            <w:noProof/>
            <w:webHidden/>
          </w:rPr>
          <w:fldChar w:fldCharType="begin"/>
        </w:r>
        <w:r w:rsidR="007E4801">
          <w:rPr>
            <w:noProof/>
            <w:webHidden/>
          </w:rPr>
          <w:instrText xml:space="preserve"> PAGEREF _Toc509234303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4B2417DA" w14:textId="3C25D79E"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04" w:history="1">
        <w:r w:rsidR="007E4801" w:rsidRPr="00885D6C">
          <w:rPr>
            <w:rStyle w:val="Hyperlink"/>
            <w:noProof/>
          </w:rPr>
          <w:t>3.10.4 runs property</w:t>
        </w:r>
        <w:r w:rsidR="007E4801">
          <w:rPr>
            <w:noProof/>
            <w:webHidden/>
          </w:rPr>
          <w:tab/>
        </w:r>
        <w:r w:rsidR="007E4801">
          <w:rPr>
            <w:noProof/>
            <w:webHidden/>
          </w:rPr>
          <w:fldChar w:fldCharType="begin"/>
        </w:r>
        <w:r w:rsidR="007E4801">
          <w:rPr>
            <w:noProof/>
            <w:webHidden/>
          </w:rPr>
          <w:instrText xml:space="preserve"> PAGEREF _Toc509234304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42B3D5B2" w14:textId="7AC2211F"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305" w:history="1">
        <w:r w:rsidR="007E4801" w:rsidRPr="00885D6C">
          <w:rPr>
            <w:rStyle w:val="Hyperlink"/>
            <w:noProof/>
          </w:rPr>
          <w:t>3.11 run object</w:t>
        </w:r>
        <w:r w:rsidR="007E4801">
          <w:rPr>
            <w:noProof/>
            <w:webHidden/>
          </w:rPr>
          <w:tab/>
        </w:r>
        <w:r w:rsidR="007E4801">
          <w:rPr>
            <w:noProof/>
            <w:webHidden/>
          </w:rPr>
          <w:fldChar w:fldCharType="begin"/>
        </w:r>
        <w:r w:rsidR="007E4801">
          <w:rPr>
            <w:noProof/>
            <w:webHidden/>
          </w:rPr>
          <w:instrText xml:space="preserve"> PAGEREF _Toc509234305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0819DCCB" w14:textId="4FB19F59"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06" w:history="1">
        <w:r w:rsidR="007E4801" w:rsidRPr="00885D6C">
          <w:rPr>
            <w:rStyle w:val="Hyperlink"/>
            <w:noProof/>
          </w:rPr>
          <w:t>3.11.1 General</w:t>
        </w:r>
        <w:r w:rsidR="007E4801">
          <w:rPr>
            <w:noProof/>
            <w:webHidden/>
          </w:rPr>
          <w:tab/>
        </w:r>
        <w:r w:rsidR="007E4801">
          <w:rPr>
            <w:noProof/>
            <w:webHidden/>
          </w:rPr>
          <w:fldChar w:fldCharType="begin"/>
        </w:r>
        <w:r w:rsidR="007E4801">
          <w:rPr>
            <w:noProof/>
            <w:webHidden/>
          </w:rPr>
          <w:instrText xml:space="preserve"> PAGEREF _Toc509234306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63380407" w14:textId="1BD83D7E"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07" w:history="1">
        <w:r w:rsidR="007E4801" w:rsidRPr="00885D6C">
          <w:rPr>
            <w:rStyle w:val="Hyperlink"/>
            <w:noProof/>
          </w:rPr>
          <w:t>3.11.2 id property</w:t>
        </w:r>
        <w:r w:rsidR="007E4801">
          <w:rPr>
            <w:noProof/>
            <w:webHidden/>
          </w:rPr>
          <w:tab/>
        </w:r>
        <w:r w:rsidR="007E4801">
          <w:rPr>
            <w:noProof/>
            <w:webHidden/>
          </w:rPr>
          <w:fldChar w:fldCharType="begin"/>
        </w:r>
        <w:r w:rsidR="007E4801">
          <w:rPr>
            <w:noProof/>
            <w:webHidden/>
          </w:rPr>
          <w:instrText xml:space="preserve"> PAGEREF _Toc509234307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76FF67CB" w14:textId="0E6ECAA4"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08" w:history="1">
        <w:r w:rsidR="007E4801" w:rsidRPr="00885D6C">
          <w:rPr>
            <w:rStyle w:val="Hyperlink"/>
            <w:noProof/>
          </w:rPr>
          <w:t>3.11.3 stableId property</w:t>
        </w:r>
        <w:r w:rsidR="007E4801">
          <w:rPr>
            <w:noProof/>
            <w:webHidden/>
          </w:rPr>
          <w:tab/>
        </w:r>
        <w:r w:rsidR="007E4801">
          <w:rPr>
            <w:noProof/>
            <w:webHidden/>
          </w:rPr>
          <w:fldChar w:fldCharType="begin"/>
        </w:r>
        <w:r w:rsidR="007E4801">
          <w:rPr>
            <w:noProof/>
            <w:webHidden/>
          </w:rPr>
          <w:instrText xml:space="preserve"> PAGEREF _Toc509234308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3F3DBC20" w14:textId="131636AF"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09" w:history="1">
        <w:r w:rsidR="007E4801" w:rsidRPr="00885D6C">
          <w:rPr>
            <w:rStyle w:val="Hyperlink"/>
            <w:noProof/>
          </w:rPr>
          <w:t>3.11.4 baselineId property</w:t>
        </w:r>
        <w:r w:rsidR="007E4801">
          <w:rPr>
            <w:noProof/>
            <w:webHidden/>
          </w:rPr>
          <w:tab/>
        </w:r>
        <w:r w:rsidR="007E4801">
          <w:rPr>
            <w:noProof/>
            <w:webHidden/>
          </w:rPr>
          <w:fldChar w:fldCharType="begin"/>
        </w:r>
        <w:r w:rsidR="007E4801">
          <w:rPr>
            <w:noProof/>
            <w:webHidden/>
          </w:rPr>
          <w:instrText xml:space="preserve"> PAGEREF _Toc509234309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3E66E853" w14:textId="3D6E7D84"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10" w:history="1">
        <w:r w:rsidR="007E4801" w:rsidRPr="00885D6C">
          <w:rPr>
            <w:rStyle w:val="Hyperlink"/>
            <w:noProof/>
          </w:rPr>
          <w:t>3.11.5 automationId property</w:t>
        </w:r>
        <w:r w:rsidR="007E4801">
          <w:rPr>
            <w:noProof/>
            <w:webHidden/>
          </w:rPr>
          <w:tab/>
        </w:r>
        <w:r w:rsidR="007E4801">
          <w:rPr>
            <w:noProof/>
            <w:webHidden/>
          </w:rPr>
          <w:fldChar w:fldCharType="begin"/>
        </w:r>
        <w:r w:rsidR="007E4801">
          <w:rPr>
            <w:noProof/>
            <w:webHidden/>
          </w:rPr>
          <w:instrText xml:space="preserve"> PAGEREF _Toc509234310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0CEB83AF" w14:textId="4BAC0F7D"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11" w:history="1">
        <w:r w:rsidR="007E4801" w:rsidRPr="00885D6C">
          <w:rPr>
            <w:rStyle w:val="Hyperlink"/>
            <w:noProof/>
          </w:rPr>
          <w:t>3.11.6 architecture property</w:t>
        </w:r>
        <w:r w:rsidR="007E4801">
          <w:rPr>
            <w:noProof/>
            <w:webHidden/>
          </w:rPr>
          <w:tab/>
        </w:r>
        <w:r w:rsidR="007E4801">
          <w:rPr>
            <w:noProof/>
            <w:webHidden/>
          </w:rPr>
          <w:fldChar w:fldCharType="begin"/>
        </w:r>
        <w:r w:rsidR="007E4801">
          <w:rPr>
            <w:noProof/>
            <w:webHidden/>
          </w:rPr>
          <w:instrText xml:space="preserve"> PAGEREF _Toc509234311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422787A6" w14:textId="2BD37631"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12" w:history="1">
        <w:r w:rsidR="007E4801" w:rsidRPr="00885D6C">
          <w:rPr>
            <w:rStyle w:val="Hyperlink"/>
            <w:noProof/>
          </w:rPr>
          <w:t>3.11.7 tool property</w:t>
        </w:r>
        <w:r w:rsidR="007E4801">
          <w:rPr>
            <w:noProof/>
            <w:webHidden/>
          </w:rPr>
          <w:tab/>
        </w:r>
        <w:r w:rsidR="007E4801">
          <w:rPr>
            <w:noProof/>
            <w:webHidden/>
          </w:rPr>
          <w:fldChar w:fldCharType="begin"/>
        </w:r>
        <w:r w:rsidR="007E4801">
          <w:rPr>
            <w:noProof/>
            <w:webHidden/>
          </w:rPr>
          <w:instrText xml:space="preserve"> PAGEREF _Toc509234312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018BB231" w14:textId="21EDD373"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13" w:history="1">
        <w:r w:rsidR="007E4801" w:rsidRPr="00885D6C">
          <w:rPr>
            <w:rStyle w:val="Hyperlink"/>
            <w:noProof/>
          </w:rPr>
          <w:t>3.11.8 invocations property</w:t>
        </w:r>
        <w:r w:rsidR="007E4801">
          <w:rPr>
            <w:noProof/>
            <w:webHidden/>
          </w:rPr>
          <w:tab/>
        </w:r>
        <w:r w:rsidR="007E4801">
          <w:rPr>
            <w:noProof/>
            <w:webHidden/>
          </w:rPr>
          <w:fldChar w:fldCharType="begin"/>
        </w:r>
        <w:r w:rsidR="007E4801">
          <w:rPr>
            <w:noProof/>
            <w:webHidden/>
          </w:rPr>
          <w:instrText xml:space="preserve"> PAGEREF _Toc509234313 \h </w:instrText>
        </w:r>
        <w:r w:rsidR="007E4801">
          <w:rPr>
            <w:noProof/>
            <w:webHidden/>
          </w:rPr>
        </w:r>
        <w:r w:rsidR="007E4801">
          <w:rPr>
            <w:noProof/>
            <w:webHidden/>
          </w:rPr>
          <w:fldChar w:fldCharType="separate"/>
        </w:r>
        <w:r w:rsidR="007E4801">
          <w:rPr>
            <w:noProof/>
            <w:webHidden/>
          </w:rPr>
          <w:t>34</w:t>
        </w:r>
        <w:r w:rsidR="007E4801">
          <w:rPr>
            <w:noProof/>
            <w:webHidden/>
          </w:rPr>
          <w:fldChar w:fldCharType="end"/>
        </w:r>
      </w:hyperlink>
    </w:p>
    <w:p w14:paraId="673FAED5" w14:textId="4FD983B6"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14" w:history="1">
        <w:r w:rsidR="007E4801" w:rsidRPr="00885D6C">
          <w:rPr>
            <w:rStyle w:val="Hyperlink"/>
            <w:noProof/>
          </w:rPr>
          <w:t>3.11.9 conversion property</w:t>
        </w:r>
        <w:r w:rsidR="007E4801">
          <w:rPr>
            <w:noProof/>
            <w:webHidden/>
          </w:rPr>
          <w:tab/>
        </w:r>
        <w:r w:rsidR="007E4801">
          <w:rPr>
            <w:noProof/>
            <w:webHidden/>
          </w:rPr>
          <w:fldChar w:fldCharType="begin"/>
        </w:r>
        <w:r w:rsidR="007E4801">
          <w:rPr>
            <w:noProof/>
            <w:webHidden/>
          </w:rPr>
          <w:instrText xml:space="preserve"> PAGEREF _Toc509234314 \h </w:instrText>
        </w:r>
        <w:r w:rsidR="007E4801">
          <w:rPr>
            <w:noProof/>
            <w:webHidden/>
          </w:rPr>
        </w:r>
        <w:r w:rsidR="007E4801">
          <w:rPr>
            <w:noProof/>
            <w:webHidden/>
          </w:rPr>
          <w:fldChar w:fldCharType="separate"/>
        </w:r>
        <w:r w:rsidR="007E4801">
          <w:rPr>
            <w:noProof/>
            <w:webHidden/>
          </w:rPr>
          <w:t>34</w:t>
        </w:r>
        <w:r w:rsidR="007E4801">
          <w:rPr>
            <w:noProof/>
            <w:webHidden/>
          </w:rPr>
          <w:fldChar w:fldCharType="end"/>
        </w:r>
      </w:hyperlink>
    </w:p>
    <w:p w14:paraId="11230197" w14:textId="3B19C999"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15" w:history="1">
        <w:r w:rsidR="007E4801" w:rsidRPr="00885D6C">
          <w:rPr>
            <w:rStyle w:val="Hyperlink"/>
            <w:noProof/>
          </w:rPr>
          <w:t>3.11.10 originalUriBaseIds property</w:t>
        </w:r>
        <w:r w:rsidR="007E4801">
          <w:rPr>
            <w:noProof/>
            <w:webHidden/>
          </w:rPr>
          <w:tab/>
        </w:r>
        <w:r w:rsidR="007E4801">
          <w:rPr>
            <w:noProof/>
            <w:webHidden/>
          </w:rPr>
          <w:fldChar w:fldCharType="begin"/>
        </w:r>
        <w:r w:rsidR="007E4801">
          <w:rPr>
            <w:noProof/>
            <w:webHidden/>
          </w:rPr>
          <w:instrText xml:space="preserve"> PAGEREF _Toc509234315 \h </w:instrText>
        </w:r>
        <w:r w:rsidR="007E4801">
          <w:rPr>
            <w:noProof/>
            <w:webHidden/>
          </w:rPr>
        </w:r>
        <w:r w:rsidR="007E4801">
          <w:rPr>
            <w:noProof/>
            <w:webHidden/>
          </w:rPr>
          <w:fldChar w:fldCharType="separate"/>
        </w:r>
        <w:r w:rsidR="007E4801">
          <w:rPr>
            <w:noProof/>
            <w:webHidden/>
          </w:rPr>
          <w:t>34</w:t>
        </w:r>
        <w:r w:rsidR="007E4801">
          <w:rPr>
            <w:noProof/>
            <w:webHidden/>
          </w:rPr>
          <w:fldChar w:fldCharType="end"/>
        </w:r>
      </w:hyperlink>
    </w:p>
    <w:p w14:paraId="0700C57E" w14:textId="171E416B"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16" w:history="1">
        <w:r w:rsidR="007E4801" w:rsidRPr="00885D6C">
          <w:rPr>
            <w:rStyle w:val="Hyperlink"/>
            <w:noProof/>
          </w:rPr>
          <w:t>3.11.11 files property</w:t>
        </w:r>
        <w:r w:rsidR="007E4801">
          <w:rPr>
            <w:noProof/>
            <w:webHidden/>
          </w:rPr>
          <w:tab/>
        </w:r>
        <w:r w:rsidR="007E4801">
          <w:rPr>
            <w:noProof/>
            <w:webHidden/>
          </w:rPr>
          <w:fldChar w:fldCharType="begin"/>
        </w:r>
        <w:r w:rsidR="007E4801">
          <w:rPr>
            <w:noProof/>
            <w:webHidden/>
          </w:rPr>
          <w:instrText xml:space="preserve"> PAGEREF _Toc509234316 \h </w:instrText>
        </w:r>
        <w:r w:rsidR="007E4801">
          <w:rPr>
            <w:noProof/>
            <w:webHidden/>
          </w:rPr>
        </w:r>
        <w:r w:rsidR="007E4801">
          <w:rPr>
            <w:noProof/>
            <w:webHidden/>
          </w:rPr>
          <w:fldChar w:fldCharType="separate"/>
        </w:r>
        <w:r w:rsidR="007E4801">
          <w:rPr>
            <w:noProof/>
            <w:webHidden/>
          </w:rPr>
          <w:t>35</w:t>
        </w:r>
        <w:r w:rsidR="007E4801">
          <w:rPr>
            <w:noProof/>
            <w:webHidden/>
          </w:rPr>
          <w:fldChar w:fldCharType="end"/>
        </w:r>
      </w:hyperlink>
    </w:p>
    <w:p w14:paraId="43A518C3" w14:textId="34D344F2" w:rsidR="007E4801" w:rsidRDefault="00A908F4">
      <w:pPr>
        <w:pStyle w:val="TOC4"/>
        <w:tabs>
          <w:tab w:val="right" w:leader="dot" w:pos="9350"/>
        </w:tabs>
        <w:rPr>
          <w:rFonts w:asciiTheme="minorHAnsi" w:eastAsiaTheme="minorEastAsia" w:hAnsiTheme="minorHAnsi" w:cstheme="minorBidi"/>
          <w:noProof/>
          <w:sz w:val="22"/>
          <w:szCs w:val="22"/>
        </w:rPr>
      </w:pPr>
      <w:hyperlink w:anchor="_Toc509234317" w:history="1">
        <w:r w:rsidR="007E4801" w:rsidRPr="00885D6C">
          <w:rPr>
            <w:rStyle w:val="Hyperlink"/>
            <w:noProof/>
          </w:rPr>
          <w:t>3.11.11.1 General</w:t>
        </w:r>
        <w:r w:rsidR="007E4801">
          <w:rPr>
            <w:noProof/>
            <w:webHidden/>
          </w:rPr>
          <w:tab/>
        </w:r>
        <w:r w:rsidR="007E4801">
          <w:rPr>
            <w:noProof/>
            <w:webHidden/>
          </w:rPr>
          <w:fldChar w:fldCharType="begin"/>
        </w:r>
        <w:r w:rsidR="007E4801">
          <w:rPr>
            <w:noProof/>
            <w:webHidden/>
          </w:rPr>
          <w:instrText xml:space="preserve"> PAGEREF _Toc509234317 \h </w:instrText>
        </w:r>
        <w:r w:rsidR="007E4801">
          <w:rPr>
            <w:noProof/>
            <w:webHidden/>
          </w:rPr>
        </w:r>
        <w:r w:rsidR="007E4801">
          <w:rPr>
            <w:noProof/>
            <w:webHidden/>
          </w:rPr>
          <w:fldChar w:fldCharType="separate"/>
        </w:r>
        <w:r w:rsidR="007E4801">
          <w:rPr>
            <w:noProof/>
            <w:webHidden/>
          </w:rPr>
          <w:t>35</w:t>
        </w:r>
        <w:r w:rsidR="007E4801">
          <w:rPr>
            <w:noProof/>
            <w:webHidden/>
          </w:rPr>
          <w:fldChar w:fldCharType="end"/>
        </w:r>
      </w:hyperlink>
    </w:p>
    <w:p w14:paraId="2FB3CE34" w14:textId="1E40811B" w:rsidR="007E4801" w:rsidRDefault="00A908F4">
      <w:pPr>
        <w:pStyle w:val="TOC4"/>
        <w:tabs>
          <w:tab w:val="right" w:leader="dot" w:pos="9350"/>
        </w:tabs>
        <w:rPr>
          <w:rFonts w:asciiTheme="minorHAnsi" w:eastAsiaTheme="minorEastAsia" w:hAnsiTheme="minorHAnsi" w:cstheme="minorBidi"/>
          <w:noProof/>
          <w:sz w:val="22"/>
          <w:szCs w:val="22"/>
        </w:rPr>
      </w:pPr>
      <w:hyperlink w:anchor="_Toc509234318" w:history="1">
        <w:r w:rsidR="007E4801" w:rsidRPr="00885D6C">
          <w:rPr>
            <w:rStyle w:val="Hyperlink"/>
            <w:noProof/>
          </w:rPr>
          <w:t>3.11.11.2 Property names</w:t>
        </w:r>
        <w:r w:rsidR="007E4801">
          <w:rPr>
            <w:noProof/>
            <w:webHidden/>
          </w:rPr>
          <w:tab/>
        </w:r>
        <w:r w:rsidR="007E4801">
          <w:rPr>
            <w:noProof/>
            <w:webHidden/>
          </w:rPr>
          <w:fldChar w:fldCharType="begin"/>
        </w:r>
        <w:r w:rsidR="007E4801">
          <w:rPr>
            <w:noProof/>
            <w:webHidden/>
          </w:rPr>
          <w:instrText xml:space="preserve"> PAGEREF _Toc509234318 \h </w:instrText>
        </w:r>
        <w:r w:rsidR="007E4801">
          <w:rPr>
            <w:noProof/>
            <w:webHidden/>
          </w:rPr>
        </w:r>
        <w:r w:rsidR="007E4801">
          <w:rPr>
            <w:noProof/>
            <w:webHidden/>
          </w:rPr>
          <w:fldChar w:fldCharType="separate"/>
        </w:r>
        <w:r w:rsidR="007E4801">
          <w:rPr>
            <w:noProof/>
            <w:webHidden/>
          </w:rPr>
          <w:t>35</w:t>
        </w:r>
        <w:r w:rsidR="007E4801">
          <w:rPr>
            <w:noProof/>
            <w:webHidden/>
          </w:rPr>
          <w:fldChar w:fldCharType="end"/>
        </w:r>
      </w:hyperlink>
    </w:p>
    <w:p w14:paraId="1FFA60CF" w14:textId="06C19BC9" w:rsidR="007E4801" w:rsidRDefault="00A908F4">
      <w:pPr>
        <w:pStyle w:val="TOC4"/>
        <w:tabs>
          <w:tab w:val="right" w:leader="dot" w:pos="9350"/>
        </w:tabs>
        <w:rPr>
          <w:rFonts w:asciiTheme="minorHAnsi" w:eastAsiaTheme="minorEastAsia" w:hAnsiTheme="minorHAnsi" w:cstheme="minorBidi"/>
          <w:noProof/>
          <w:sz w:val="22"/>
          <w:szCs w:val="22"/>
        </w:rPr>
      </w:pPr>
      <w:hyperlink w:anchor="_Toc509234319" w:history="1">
        <w:r w:rsidR="007E4801" w:rsidRPr="00885D6C">
          <w:rPr>
            <w:rStyle w:val="Hyperlink"/>
            <w:noProof/>
          </w:rPr>
          <w:t>3.11.11.3 Property values</w:t>
        </w:r>
        <w:r w:rsidR="007E4801">
          <w:rPr>
            <w:noProof/>
            <w:webHidden/>
          </w:rPr>
          <w:tab/>
        </w:r>
        <w:r w:rsidR="007E4801">
          <w:rPr>
            <w:noProof/>
            <w:webHidden/>
          </w:rPr>
          <w:fldChar w:fldCharType="begin"/>
        </w:r>
        <w:r w:rsidR="007E4801">
          <w:rPr>
            <w:noProof/>
            <w:webHidden/>
          </w:rPr>
          <w:instrText xml:space="preserve"> PAGEREF _Toc509234319 \h </w:instrText>
        </w:r>
        <w:r w:rsidR="007E4801">
          <w:rPr>
            <w:noProof/>
            <w:webHidden/>
          </w:rPr>
        </w:r>
        <w:r w:rsidR="007E4801">
          <w:rPr>
            <w:noProof/>
            <w:webHidden/>
          </w:rPr>
          <w:fldChar w:fldCharType="separate"/>
        </w:r>
        <w:r w:rsidR="007E4801">
          <w:rPr>
            <w:noProof/>
            <w:webHidden/>
          </w:rPr>
          <w:t>38</w:t>
        </w:r>
        <w:r w:rsidR="007E4801">
          <w:rPr>
            <w:noProof/>
            <w:webHidden/>
          </w:rPr>
          <w:fldChar w:fldCharType="end"/>
        </w:r>
      </w:hyperlink>
    </w:p>
    <w:p w14:paraId="6360965A" w14:textId="3016D018"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20" w:history="1">
        <w:r w:rsidR="007E4801" w:rsidRPr="00885D6C">
          <w:rPr>
            <w:rStyle w:val="Hyperlink"/>
            <w:noProof/>
          </w:rPr>
          <w:t>3.11.12 logicalLocations property</w:t>
        </w:r>
        <w:r w:rsidR="007E4801">
          <w:rPr>
            <w:noProof/>
            <w:webHidden/>
          </w:rPr>
          <w:tab/>
        </w:r>
        <w:r w:rsidR="007E4801">
          <w:rPr>
            <w:noProof/>
            <w:webHidden/>
          </w:rPr>
          <w:fldChar w:fldCharType="begin"/>
        </w:r>
        <w:r w:rsidR="007E4801">
          <w:rPr>
            <w:noProof/>
            <w:webHidden/>
          </w:rPr>
          <w:instrText xml:space="preserve"> PAGEREF _Toc509234320 \h </w:instrText>
        </w:r>
        <w:r w:rsidR="007E4801">
          <w:rPr>
            <w:noProof/>
            <w:webHidden/>
          </w:rPr>
        </w:r>
        <w:r w:rsidR="007E4801">
          <w:rPr>
            <w:noProof/>
            <w:webHidden/>
          </w:rPr>
          <w:fldChar w:fldCharType="separate"/>
        </w:r>
        <w:r w:rsidR="007E4801">
          <w:rPr>
            <w:noProof/>
            <w:webHidden/>
          </w:rPr>
          <w:t>39</w:t>
        </w:r>
        <w:r w:rsidR="007E4801">
          <w:rPr>
            <w:noProof/>
            <w:webHidden/>
          </w:rPr>
          <w:fldChar w:fldCharType="end"/>
        </w:r>
      </w:hyperlink>
    </w:p>
    <w:p w14:paraId="0B74DA88" w14:textId="0875E564"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21" w:history="1">
        <w:r w:rsidR="007E4801" w:rsidRPr="00885D6C">
          <w:rPr>
            <w:rStyle w:val="Hyperlink"/>
            <w:noProof/>
          </w:rPr>
          <w:t>3.11.13 results property</w:t>
        </w:r>
        <w:r w:rsidR="007E4801">
          <w:rPr>
            <w:noProof/>
            <w:webHidden/>
          </w:rPr>
          <w:tab/>
        </w:r>
        <w:r w:rsidR="007E4801">
          <w:rPr>
            <w:noProof/>
            <w:webHidden/>
          </w:rPr>
          <w:fldChar w:fldCharType="begin"/>
        </w:r>
        <w:r w:rsidR="007E4801">
          <w:rPr>
            <w:noProof/>
            <w:webHidden/>
          </w:rPr>
          <w:instrText xml:space="preserve"> PAGEREF _Toc509234321 \h </w:instrText>
        </w:r>
        <w:r w:rsidR="007E4801">
          <w:rPr>
            <w:noProof/>
            <w:webHidden/>
          </w:rPr>
        </w:r>
        <w:r w:rsidR="007E4801">
          <w:rPr>
            <w:noProof/>
            <w:webHidden/>
          </w:rPr>
          <w:fldChar w:fldCharType="separate"/>
        </w:r>
        <w:r w:rsidR="007E4801">
          <w:rPr>
            <w:noProof/>
            <w:webHidden/>
          </w:rPr>
          <w:t>40</w:t>
        </w:r>
        <w:r w:rsidR="007E4801">
          <w:rPr>
            <w:noProof/>
            <w:webHidden/>
          </w:rPr>
          <w:fldChar w:fldCharType="end"/>
        </w:r>
      </w:hyperlink>
    </w:p>
    <w:p w14:paraId="1CF05319" w14:textId="61634B32"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22" w:history="1">
        <w:r w:rsidR="007E4801" w:rsidRPr="00885D6C">
          <w:rPr>
            <w:rStyle w:val="Hyperlink"/>
            <w:noProof/>
          </w:rPr>
          <w:t>3.11.14 resources property</w:t>
        </w:r>
        <w:r w:rsidR="007E4801">
          <w:rPr>
            <w:noProof/>
            <w:webHidden/>
          </w:rPr>
          <w:tab/>
        </w:r>
        <w:r w:rsidR="007E4801">
          <w:rPr>
            <w:noProof/>
            <w:webHidden/>
          </w:rPr>
          <w:fldChar w:fldCharType="begin"/>
        </w:r>
        <w:r w:rsidR="007E4801">
          <w:rPr>
            <w:noProof/>
            <w:webHidden/>
          </w:rPr>
          <w:instrText xml:space="preserve"> PAGEREF _Toc509234322 \h </w:instrText>
        </w:r>
        <w:r w:rsidR="007E4801">
          <w:rPr>
            <w:noProof/>
            <w:webHidden/>
          </w:rPr>
        </w:r>
        <w:r w:rsidR="007E4801">
          <w:rPr>
            <w:noProof/>
            <w:webHidden/>
          </w:rPr>
          <w:fldChar w:fldCharType="separate"/>
        </w:r>
        <w:r w:rsidR="007E4801">
          <w:rPr>
            <w:noProof/>
            <w:webHidden/>
          </w:rPr>
          <w:t>40</w:t>
        </w:r>
        <w:r w:rsidR="007E4801">
          <w:rPr>
            <w:noProof/>
            <w:webHidden/>
          </w:rPr>
          <w:fldChar w:fldCharType="end"/>
        </w:r>
      </w:hyperlink>
    </w:p>
    <w:p w14:paraId="4AB0A8B1" w14:textId="3CD3998A"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23" w:history="1">
        <w:r w:rsidR="007E4801" w:rsidRPr="00885D6C">
          <w:rPr>
            <w:rStyle w:val="Hyperlink"/>
            <w:noProof/>
          </w:rPr>
          <w:t>3.11.15 richMessageMimeType property</w:t>
        </w:r>
        <w:r w:rsidR="007E4801">
          <w:rPr>
            <w:noProof/>
            <w:webHidden/>
          </w:rPr>
          <w:tab/>
        </w:r>
        <w:r w:rsidR="007E4801">
          <w:rPr>
            <w:noProof/>
            <w:webHidden/>
          </w:rPr>
          <w:fldChar w:fldCharType="begin"/>
        </w:r>
        <w:r w:rsidR="007E4801">
          <w:rPr>
            <w:noProof/>
            <w:webHidden/>
          </w:rPr>
          <w:instrText xml:space="preserve"> PAGEREF _Toc509234323 \h </w:instrText>
        </w:r>
        <w:r w:rsidR="007E4801">
          <w:rPr>
            <w:noProof/>
            <w:webHidden/>
          </w:rPr>
        </w:r>
        <w:r w:rsidR="007E4801">
          <w:rPr>
            <w:noProof/>
            <w:webHidden/>
          </w:rPr>
          <w:fldChar w:fldCharType="separate"/>
        </w:r>
        <w:r w:rsidR="007E4801">
          <w:rPr>
            <w:noProof/>
            <w:webHidden/>
          </w:rPr>
          <w:t>40</w:t>
        </w:r>
        <w:r w:rsidR="007E4801">
          <w:rPr>
            <w:noProof/>
            <w:webHidden/>
          </w:rPr>
          <w:fldChar w:fldCharType="end"/>
        </w:r>
      </w:hyperlink>
    </w:p>
    <w:p w14:paraId="76447A7F" w14:textId="73619366"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24" w:history="1">
        <w:r w:rsidR="007E4801" w:rsidRPr="00885D6C">
          <w:rPr>
            <w:rStyle w:val="Hyperlink"/>
            <w:noProof/>
          </w:rPr>
          <w:t>3.11.16 properties property</w:t>
        </w:r>
        <w:r w:rsidR="007E4801">
          <w:rPr>
            <w:noProof/>
            <w:webHidden/>
          </w:rPr>
          <w:tab/>
        </w:r>
        <w:r w:rsidR="007E4801">
          <w:rPr>
            <w:noProof/>
            <w:webHidden/>
          </w:rPr>
          <w:fldChar w:fldCharType="begin"/>
        </w:r>
        <w:r w:rsidR="007E4801">
          <w:rPr>
            <w:noProof/>
            <w:webHidden/>
          </w:rPr>
          <w:instrText xml:space="preserve"> PAGEREF _Toc509234324 \h </w:instrText>
        </w:r>
        <w:r w:rsidR="007E4801">
          <w:rPr>
            <w:noProof/>
            <w:webHidden/>
          </w:rPr>
        </w:r>
        <w:r w:rsidR="007E4801">
          <w:rPr>
            <w:noProof/>
            <w:webHidden/>
          </w:rPr>
          <w:fldChar w:fldCharType="separate"/>
        </w:r>
        <w:r w:rsidR="007E4801">
          <w:rPr>
            <w:noProof/>
            <w:webHidden/>
          </w:rPr>
          <w:t>40</w:t>
        </w:r>
        <w:r w:rsidR="007E4801">
          <w:rPr>
            <w:noProof/>
            <w:webHidden/>
          </w:rPr>
          <w:fldChar w:fldCharType="end"/>
        </w:r>
      </w:hyperlink>
    </w:p>
    <w:p w14:paraId="3C1C3F11" w14:textId="7D906451"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325" w:history="1">
        <w:r w:rsidR="007E4801" w:rsidRPr="00885D6C">
          <w:rPr>
            <w:rStyle w:val="Hyperlink"/>
            <w:noProof/>
          </w:rPr>
          <w:t>3.12 tool object</w:t>
        </w:r>
        <w:r w:rsidR="007E4801">
          <w:rPr>
            <w:noProof/>
            <w:webHidden/>
          </w:rPr>
          <w:tab/>
        </w:r>
        <w:r w:rsidR="007E4801">
          <w:rPr>
            <w:noProof/>
            <w:webHidden/>
          </w:rPr>
          <w:fldChar w:fldCharType="begin"/>
        </w:r>
        <w:r w:rsidR="007E4801">
          <w:rPr>
            <w:noProof/>
            <w:webHidden/>
          </w:rPr>
          <w:instrText xml:space="preserve"> PAGEREF _Toc509234325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22AC3C6E" w14:textId="06CB8282"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26" w:history="1">
        <w:r w:rsidR="007E4801" w:rsidRPr="00885D6C">
          <w:rPr>
            <w:rStyle w:val="Hyperlink"/>
            <w:noProof/>
          </w:rPr>
          <w:t>3.12.1 General</w:t>
        </w:r>
        <w:r w:rsidR="007E4801">
          <w:rPr>
            <w:noProof/>
            <w:webHidden/>
          </w:rPr>
          <w:tab/>
        </w:r>
        <w:r w:rsidR="007E4801">
          <w:rPr>
            <w:noProof/>
            <w:webHidden/>
          </w:rPr>
          <w:fldChar w:fldCharType="begin"/>
        </w:r>
        <w:r w:rsidR="007E4801">
          <w:rPr>
            <w:noProof/>
            <w:webHidden/>
          </w:rPr>
          <w:instrText xml:space="preserve"> PAGEREF _Toc509234326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449705DA" w14:textId="31DD82AE"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27" w:history="1">
        <w:r w:rsidR="007E4801" w:rsidRPr="00885D6C">
          <w:rPr>
            <w:rStyle w:val="Hyperlink"/>
            <w:noProof/>
          </w:rPr>
          <w:t>3.12.2 name property</w:t>
        </w:r>
        <w:r w:rsidR="007E4801">
          <w:rPr>
            <w:noProof/>
            <w:webHidden/>
          </w:rPr>
          <w:tab/>
        </w:r>
        <w:r w:rsidR="007E4801">
          <w:rPr>
            <w:noProof/>
            <w:webHidden/>
          </w:rPr>
          <w:fldChar w:fldCharType="begin"/>
        </w:r>
        <w:r w:rsidR="007E4801">
          <w:rPr>
            <w:noProof/>
            <w:webHidden/>
          </w:rPr>
          <w:instrText xml:space="preserve"> PAGEREF _Toc509234327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70C85761" w14:textId="59AB96B2"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28" w:history="1">
        <w:r w:rsidR="007E4801" w:rsidRPr="00885D6C">
          <w:rPr>
            <w:rStyle w:val="Hyperlink"/>
            <w:noProof/>
          </w:rPr>
          <w:t>3.12.3 fullName property</w:t>
        </w:r>
        <w:r w:rsidR="007E4801">
          <w:rPr>
            <w:noProof/>
            <w:webHidden/>
          </w:rPr>
          <w:tab/>
        </w:r>
        <w:r w:rsidR="007E4801">
          <w:rPr>
            <w:noProof/>
            <w:webHidden/>
          </w:rPr>
          <w:fldChar w:fldCharType="begin"/>
        </w:r>
        <w:r w:rsidR="007E4801">
          <w:rPr>
            <w:noProof/>
            <w:webHidden/>
          </w:rPr>
          <w:instrText xml:space="preserve"> PAGEREF _Toc509234328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50CD269D" w14:textId="64CE8AC2"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29" w:history="1">
        <w:r w:rsidR="007E4801" w:rsidRPr="00885D6C">
          <w:rPr>
            <w:rStyle w:val="Hyperlink"/>
            <w:noProof/>
          </w:rPr>
          <w:t>3.12.4 semanticVersion property</w:t>
        </w:r>
        <w:r w:rsidR="007E4801">
          <w:rPr>
            <w:noProof/>
            <w:webHidden/>
          </w:rPr>
          <w:tab/>
        </w:r>
        <w:r w:rsidR="007E4801">
          <w:rPr>
            <w:noProof/>
            <w:webHidden/>
          </w:rPr>
          <w:fldChar w:fldCharType="begin"/>
        </w:r>
        <w:r w:rsidR="007E4801">
          <w:rPr>
            <w:noProof/>
            <w:webHidden/>
          </w:rPr>
          <w:instrText xml:space="preserve"> PAGEREF _Toc509234329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694F30F8" w14:textId="670A5A7B"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30" w:history="1">
        <w:r w:rsidR="007E4801" w:rsidRPr="00885D6C">
          <w:rPr>
            <w:rStyle w:val="Hyperlink"/>
            <w:noProof/>
          </w:rPr>
          <w:t>3.12.5 version property</w:t>
        </w:r>
        <w:r w:rsidR="007E4801">
          <w:rPr>
            <w:noProof/>
            <w:webHidden/>
          </w:rPr>
          <w:tab/>
        </w:r>
        <w:r w:rsidR="007E4801">
          <w:rPr>
            <w:noProof/>
            <w:webHidden/>
          </w:rPr>
          <w:fldChar w:fldCharType="begin"/>
        </w:r>
        <w:r w:rsidR="007E4801">
          <w:rPr>
            <w:noProof/>
            <w:webHidden/>
          </w:rPr>
          <w:instrText xml:space="preserve"> PAGEREF _Toc509234330 \h </w:instrText>
        </w:r>
        <w:r w:rsidR="007E4801">
          <w:rPr>
            <w:noProof/>
            <w:webHidden/>
          </w:rPr>
        </w:r>
        <w:r w:rsidR="007E4801">
          <w:rPr>
            <w:noProof/>
            <w:webHidden/>
          </w:rPr>
          <w:fldChar w:fldCharType="separate"/>
        </w:r>
        <w:r w:rsidR="007E4801">
          <w:rPr>
            <w:noProof/>
            <w:webHidden/>
          </w:rPr>
          <w:t>42</w:t>
        </w:r>
        <w:r w:rsidR="007E4801">
          <w:rPr>
            <w:noProof/>
            <w:webHidden/>
          </w:rPr>
          <w:fldChar w:fldCharType="end"/>
        </w:r>
      </w:hyperlink>
    </w:p>
    <w:p w14:paraId="1E16956E" w14:textId="2AB7B19F"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31" w:history="1">
        <w:r w:rsidR="007E4801" w:rsidRPr="00885D6C">
          <w:rPr>
            <w:rStyle w:val="Hyperlink"/>
            <w:noProof/>
          </w:rPr>
          <w:t>3.12.6 fileVersion property</w:t>
        </w:r>
        <w:r w:rsidR="007E4801">
          <w:rPr>
            <w:noProof/>
            <w:webHidden/>
          </w:rPr>
          <w:tab/>
        </w:r>
        <w:r w:rsidR="007E4801">
          <w:rPr>
            <w:noProof/>
            <w:webHidden/>
          </w:rPr>
          <w:fldChar w:fldCharType="begin"/>
        </w:r>
        <w:r w:rsidR="007E4801">
          <w:rPr>
            <w:noProof/>
            <w:webHidden/>
          </w:rPr>
          <w:instrText xml:space="preserve"> PAGEREF _Toc509234331 \h </w:instrText>
        </w:r>
        <w:r w:rsidR="007E4801">
          <w:rPr>
            <w:noProof/>
            <w:webHidden/>
          </w:rPr>
        </w:r>
        <w:r w:rsidR="007E4801">
          <w:rPr>
            <w:noProof/>
            <w:webHidden/>
          </w:rPr>
          <w:fldChar w:fldCharType="separate"/>
        </w:r>
        <w:r w:rsidR="007E4801">
          <w:rPr>
            <w:noProof/>
            <w:webHidden/>
          </w:rPr>
          <w:t>42</w:t>
        </w:r>
        <w:r w:rsidR="007E4801">
          <w:rPr>
            <w:noProof/>
            <w:webHidden/>
          </w:rPr>
          <w:fldChar w:fldCharType="end"/>
        </w:r>
      </w:hyperlink>
    </w:p>
    <w:p w14:paraId="636F4FB0" w14:textId="762FD7F0"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32" w:history="1">
        <w:r w:rsidR="007E4801" w:rsidRPr="00885D6C">
          <w:rPr>
            <w:rStyle w:val="Hyperlink"/>
            <w:noProof/>
          </w:rPr>
          <w:t>3.12.7 language property</w:t>
        </w:r>
        <w:r w:rsidR="007E4801">
          <w:rPr>
            <w:noProof/>
            <w:webHidden/>
          </w:rPr>
          <w:tab/>
        </w:r>
        <w:r w:rsidR="007E4801">
          <w:rPr>
            <w:noProof/>
            <w:webHidden/>
          </w:rPr>
          <w:fldChar w:fldCharType="begin"/>
        </w:r>
        <w:r w:rsidR="007E4801">
          <w:rPr>
            <w:noProof/>
            <w:webHidden/>
          </w:rPr>
          <w:instrText xml:space="preserve"> PAGEREF _Toc509234332 \h </w:instrText>
        </w:r>
        <w:r w:rsidR="007E4801">
          <w:rPr>
            <w:noProof/>
            <w:webHidden/>
          </w:rPr>
        </w:r>
        <w:r w:rsidR="007E4801">
          <w:rPr>
            <w:noProof/>
            <w:webHidden/>
          </w:rPr>
          <w:fldChar w:fldCharType="separate"/>
        </w:r>
        <w:r w:rsidR="007E4801">
          <w:rPr>
            <w:noProof/>
            <w:webHidden/>
          </w:rPr>
          <w:t>42</w:t>
        </w:r>
        <w:r w:rsidR="007E4801">
          <w:rPr>
            <w:noProof/>
            <w:webHidden/>
          </w:rPr>
          <w:fldChar w:fldCharType="end"/>
        </w:r>
      </w:hyperlink>
    </w:p>
    <w:p w14:paraId="4050EBA7" w14:textId="2A00FB35"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33" w:history="1">
        <w:r w:rsidR="007E4801" w:rsidRPr="00885D6C">
          <w:rPr>
            <w:rStyle w:val="Hyperlink"/>
            <w:noProof/>
          </w:rPr>
          <w:t>3.12.8 resourceLocation property</w:t>
        </w:r>
        <w:r w:rsidR="007E4801">
          <w:rPr>
            <w:noProof/>
            <w:webHidden/>
          </w:rPr>
          <w:tab/>
        </w:r>
        <w:r w:rsidR="007E4801">
          <w:rPr>
            <w:noProof/>
            <w:webHidden/>
          </w:rPr>
          <w:fldChar w:fldCharType="begin"/>
        </w:r>
        <w:r w:rsidR="007E4801">
          <w:rPr>
            <w:noProof/>
            <w:webHidden/>
          </w:rPr>
          <w:instrText xml:space="preserve"> PAGEREF _Toc509234333 \h </w:instrText>
        </w:r>
        <w:r w:rsidR="007E4801">
          <w:rPr>
            <w:noProof/>
            <w:webHidden/>
          </w:rPr>
        </w:r>
        <w:r w:rsidR="007E4801">
          <w:rPr>
            <w:noProof/>
            <w:webHidden/>
          </w:rPr>
          <w:fldChar w:fldCharType="separate"/>
        </w:r>
        <w:r w:rsidR="007E4801">
          <w:rPr>
            <w:noProof/>
            <w:webHidden/>
          </w:rPr>
          <w:t>42</w:t>
        </w:r>
        <w:r w:rsidR="007E4801">
          <w:rPr>
            <w:noProof/>
            <w:webHidden/>
          </w:rPr>
          <w:fldChar w:fldCharType="end"/>
        </w:r>
      </w:hyperlink>
    </w:p>
    <w:p w14:paraId="7B6D41E7" w14:textId="76CEC838"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34" w:history="1">
        <w:r w:rsidR="007E4801" w:rsidRPr="00885D6C">
          <w:rPr>
            <w:rStyle w:val="Hyperlink"/>
            <w:noProof/>
          </w:rPr>
          <w:t>3.12.9 sarifLoggerVersion property</w:t>
        </w:r>
        <w:r w:rsidR="007E4801">
          <w:rPr>
            <w:noProof/>
            <w:webHidden/>
          </w:rPr>
          <w:tab/>
        </w:r>
        <w:r w:rsidR="007E4801">
          <w:rPr>
            <w:noProof/>
            <w:webHidden/>
          </w:rPr>
          <w:fldChar w:fldCharType="begin"/>
        </w:r>
        <w:r w:rsidR="007E4801">
          <w:rPr>
            <w:noProof/>
            <w:webHidden/>
          </w:rPr>
          <w:instrText xml:space="preserve"> PAGEREF _Toc509234334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29862BC3" w14:textId="46779A98"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35" w:history="1">
        <w:r w:rsidR="007E4801" w:rsidRPr="00885D6C">
          <w:rPr>
            <w:rStyle w:val="Hyperlink"/>
            <w:noProof/>
          </w:rPr>
          <w:t>3.12.10 properties property</w:t>
        </w:r>
        <w:r w:rsidR="007E4801">
          <w:rPr>
            <w:noProof/>
            <w:webHidden/>
          </w:rPr>
          <w:tab/>
        </w:r>
        <w:r w:rsidR="007E4801">
          <w:rPr>
            <w:noProof/>
            <w:webHidden/>
          </w:rPr>
          <w:fldChar w:fldCharType="begin"/>
        </w:r>
        <w:r w:rsidR="007E4801">
          <w:rPr>
            <w:noProof/>
            <w:webHidden/>
          </w:rPr>
          <w:instrText xml:space="preserve"> PAGEREF _Toc509234335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1B49A099" w14:textId="7073EDBE"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336" w:history="1">
        <w:r w:rsidR="007E4801" w:rsidRPr="00885D6C">
          <w:rPr>
            <w:rStyle w:val="Hyperlink"/>
            <w:noProof/>
          </w:rPr>
          <w:t>3.13 invocation object</w:t>
        </w:r>
        <w:r w:rsidR="007E4801">
          <w:rPr>
            <w:noProof/>
            <w:webHidden/>
          </w:rPr>
          <w:tab/>
        </w:r>
        <w:r w:rsidR="007E4801">
          <w:rPr>
            <w:noProof/>
            <w:webHidden/>
          </w:rPr>
          <w:fldChar w:fldCharType="begin"/>
        </w:r>
        <w:r w:rsidR="007E4801">
          <w:rPr>
            <w:noProof/>
            <w:webHidden/>
          </w:rPr>
          <w:instrText xml:space="preserve"> PAGEREF _Toc509234336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72A2CF5E" w14:textId="7F1A64F9"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37" w:history="1">
        <w:r w:rsidR="007E4801" w:rsidRPr="00885D6C">
          <w:rPr>
            <w:rStyle w:val="Hyperlink"/>
            <w:noProof/>
          </w:rPr>
          <w:t>3.13.1 General</w:t>
        </w:r>
        <w:r w:rsidR="007E4801">
          <w:rPr>
            <w:noProof/>
            <w:webHidden/>
          </w:rPr>
          <w:tab/>
        </w:r>
        <w:r w:rsidR="007E4801">
          <w:rPr>
            <w:noProof/>
            <w:webHidden/>
          </w:rPr>
          <w:fldChar w:fldCharType="begin"/>
        </w:r>
        <w:r w:rsidR="007E4801">
          <w:rPr>
            <w:noProof/>
            <w:webHidden/>
          </w:rPr>
          <w:instrText xml:space="preserve"> PAGEREF _Toc509234337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6AFA356B" w14:textId="4659CC5E"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38" w:history="1">
        <w:r w:rsidR="007E4801" w:rsidRPr="00885D6C">
          <w:rPr>
            <w:rStyle w:val="Hyperlink"/>
            <w:noProof/>
          </w:rPr>
          <w:t>3.13.2 commandLine property</w:t>
        </w:r>
        <w:r w:rsidR="007E4801">
          <w:rPr>
            <w:noProof/>
            <w:webHidden/>
          </w:rPr>
          <w:tab/>
        </w:r>
        <w:r w:rsidR="007E4801">
          <w:rPr>
            <w:noProof/>
            <w:webHidden/>
          </w:rPr>
          <w:fldChar w:fldCharType="begin"/>
        </w:r>
        <w:r w:rsidR="007E4801">
          <w:rPr>
            <w:noProof/>
            <w:webHidden/>
          </w:rPr>
          <w:instrText xml:space="preserve"> PAGEREF _Toc509234338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1BE035D8" w14:textId="2BE828B3"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39" w:history="1">
        <w:r w:rsidR="007E4801" w:rsidRPr="00885D6C">
          <w:rPr>
            <w:rStyle w:val="Hyperlink"/>
            <w:noProof/>
          </w:rPr>
          <w:t>3.13.3 arguments property</w:t>
        </w:r>
        <w:r w:rsidR="007E4801">
          <w:rPr>
            <w:noProof/>
            <w:webHidden/>
          </w:rPr>
          <w:tab/>
        </w:r>
        <w:r w:rsidR="007E4801">
          <w:rPr>
            <w:noProof/>
            <w:webHidden/>
          </w:rPr>
          <w:fldChar w:fldCharType="begin"/>
        </w:r>
        <w:r w:rsidR="007E4801">
          <w:rPr>
            <w:noProof/>
            <w:webHidden/>
          </w:rPr>
          <w:instrText xml:space="preserve"> PAGEREF _Toc509234339 \h </w:instrText>
        </w:r>
        <w:r w:rsidR="007E4801">
          <w:rPr>
            <w:noProof/>
            <w:webHidden/>
          </w:rPr>
        </w:r>
        <w:r w:rsidR="007E4801">
          <w:rPr>
            <w:noProof/>
            <w:webHidden/>
          </w:rPr>
          <w:fldChar w:fldCharType="separate"/>
        </w:r>
        <w:r w:rsidR="007E4801">
          <w:rPr>
            <w:noProof/>
            <w:webHidden/>
          </w:rPr>
          <w:t>44</w:t>
        </w:r>
        <w:r w:rsidR="007E4801">
          <w:rPr>
            <w:noProof/>
            <w:webHidden/>
          </w:rPr>
          <w:fldChar w:fldCharType="end"/>
        </w:r>
      </w:hyperlink>
    </w:p>
    <w:p w14:paraId="037E6F92" w14:textId="6CF063BE"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40" w:history="1">
        <w:r w:rsidR="007E4801" w:rsidRPr="00885D6C">
          <w:rPr>
            <w:rStyle w:val="Hyperlink"/>
            <w:noProof/>
          </w:rPr>
          <w:t>3.13.4 responseFiles property</w:t>
        </w:r>
        <w:r w:rsidR="007E4801">
          <w:rPr>
            <w:noProof/>
            <w:webHidden/>
          </w:rPr>
          <w:tab/>
        </w:r>
        <w:r w:rsidR="007E4801">
          <w:rPr>
            <w:noProof/>
            <w:webHidden/>
          </w:rPr>
          <w:fldChar w:fldCharType="begin"/>
        </w:r>
        <w:r w:rsidR="007E4801">
          <w:rPr>
            <w:noProof/>
            <w:webHidden/>
          </w:rPr>
          <w:instrText xml:space="preserve"> PAGEREF _Toc509234340 \h </w:instrText>
        </w:r>
        <w:r w:rsidR="007E4801">
          <w:rPr>
            <w:noProof/>
            <w:webHidden/>
          </w:rPr>
        </w:r>
        <w:r w:rsidR="007E4801">
          <w:rPr>
            <w:noProof/>
            <w:webHidden/>
          </w:rPr>
          <w:fldChar w:fldCharType="separate"/>
        </w:r>
        <w:r w:rsidR="007E4801">
          <w:rPr>
            <w:noProof/>
            <w:webHidden/>
          </w:rPr>
          <w:t>44</w:t>
        </w:r>
        <w:r w:rsidR="007E4801">
          <w:rPr>
            <w:noProof/>
            <w:webHidden/>
          </w:rPr>
          <w:fldChar w:fldCharType="end"/>
        </w:r>
      </w:hyperlink>
    </w:p>
    <w:p w14:paraId="248AEE2F" w14:textId="6A7BB6D0"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41" w:history="1">
        <w:r w:rsidR="007E4801" w:rsidRPr="00885D6C">
          <w:rPr>
            <w:rStyle w:val="Hyperlink"/>
            <w:noProof/>
          </w:rPr>
          <w:t>3.13.5 attachments property</w:t>
        </w:r>
        <w:r w:rsidR="007E4801">
          <w:rPr>
            <w:noProof/>
            <w:webHidden/>
          </w:rPr>
          <w:tab/>
        </w:r>
        <w:r w:rsidR="007E4801">
          <w:rPr>
            <w:noProof/>
            <w:webHidden/>
          </w:rPr>
          <w:fldChar w:fldCharType="begin"/>
        </w:r>
        <w:r w:rsidR="007E4801">
          <w:rPr>
            <w:noProof/>
            <w:webHidden/>
          </w:rPr>
          <w:instrText xml:space="preserve"> PAGEREF _Toc509234341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00E0591E" w14:textId="3654A7C7"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42" w:history="1">
        <w:r w:rsidR="007E4801" w:rsidRPr="00885D6C">
          <w:rPr>
            <w:rStyle w:val="Hyperlink"/>
            <w:noProof/>
          </w:rPr>
          <w:t>3.13.6 startTime property</w:t>
        </w:r>
        <w:r w:rsidR="007E4801">
          <w:rPr>
            <w:noProof/>
            <w:webHidden/>
          </w:rPr>
          <w:tab/>
        </w:r>
        <w:r w:rsidR="007E4801">
          <w:rPr>
            <w:noProof/>
            <w:webHidden/>
          </w:rPr>
          <w:fldChar w:fldCharType="begin"/>
        </w:r>
        <w:r w:rsidR="007E4801">
          <w:rPr>
            <w:noProof/>
            <w:webHidden/>
          </w:rPr>
          <w:instrText xml:space="preserve"> PAGEREF _Toc509234342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39C797C9" w14:textId="3CFD949F"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43" w:history="1">
        <w:r w:rsidR="007E4801" w:rsidRPr="00885D6C">
          <w:rPr>
            <w:rStyle w:val="Hyperlink"/>
            <w:noProof/>
          </w:rPr>
          <w:t>3.13.7 endTime property</w:t>
        </w:r>
        <w:r w:rsidR="007E4801">
          <w:rPr>
            <w:noProof/>
            <w:webHidden/>
          </w:rPr>
          <w:tab/>
        </w:r>
        <w:r w:rsidR="007E4801">
          <w:rPr>
            <w:noProof/>
            <w:webHidden/>
          </w:rPr>
          <w:fldChar w:fldCharType="begin"/>
        </w:r>
        <w:r w:rsidR="007E4801">
          <w:rPr>
            <w:noProof/>
            <w:webHidden/>
          </w:rPr>
          <w:instrText xml:space="preserve"> PAGEREF _Toc509234343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3916C33A" w14:textId="68D5C1E6"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44" w:history="1">
        <w:r w:rsidR="007E4801" w:rsidRPr="00885D6C">
          <w:rPr>
            <w:rStyle w:val="Hyperlink"/>
            <w:noProof/>
          </w:rPr>
          <w:t>3.13.8 exitCode property</w:t>
        </w:r>
        <w:r w:rsidR="007E4801">
          <w:rPr>
            <w:noProof/>
            <w:webHidden/>
          </w:rPr>
          <w:tab/>
        </w:r>
        <w:r w:rsidR="007E4801">
          <w:rPr>
            <w:noProof/>
            <w:webHidden/>
          </w:rPr>
          <w:fldChar w:fldCharType="begin"/>
        </w:r>
        <w:r w:rsidR="007E4801">
          <w:rPr>
            <w:noProof/>
            <w:webHidden/>
          </w:rPr>
          <w:instrText xml:space="preserve"> PAGEREF _Toc509234344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394C58C5" w14:textId="13C07996"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45" w:history="1">
        <w:r w:rsidR="007E4801" w:rsidRPr="00885D6C">
          <w:rPr>
            <w:rStyle w:val="Hyperlink"/>
            <w:noProof/>
          </w:rPr>
          <w:t>3.13.9 exitCodeDescription property</w:t>
        </w:r>
        <w:r w:rsidR="007E4801">
          <w:rPr>
            <w:noProof/>
            <w:webHidden/>
          </w:rPr>
          <w:tab/>
        </w:r>
        <w:r w:rsidR="007E4801">
          <w:rPr>
            <w:noProof/>
            <w:webHidden/>
          </w:rPr>
          <w:fldChar w:fldCharType="begin"/>
        </w:r>
        <w:r w:rsidR="007E4801">
          <w:rPr>
            <w:noProof/>
            <w:webHidden/>
          </w:rPr>
          <w:instrText xml:space="preserve"> PAGEREF _Toc509234345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40F64918" w14:textId="6EAD72CD"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46" w:history="1">
        <w:r w:rsidR="007E4801" w:rsidRPr="00885D6C">
          <w:rPr>
            <w:rStyle w:val="Hyperlink"/>
            <w:noProof/>
          </w:rPr>
          <w:t>3.13.10 exitSignalName property</w:t>
        </w:r>
        <w:r w:rsidR="007E4801">
          <w:rPr>
            <w:noProof/>
            <w:webHidden/>
          </w:rPr>
          <w:tab/>
        </w:r>
        <w:r w:rsidR="007E4801">
          <w:rPr>
            <w:noProof/>
            <w:webHidden/>
          </w:rPr>
          <w:fldChar w:fldCharType="begin"/>
        </w:r>
        <w:r w:rsidR="007E4801">
          <w:rPr>
            <w:noProof/>
            <w:webHidden/>
          </w:rPr>
          <w:instrText xml:space="preserve"> PAGEREF _Toc509234346 \h </w:instrText>
        </w:r>
        <w:r w:rsidR="007E4801">
          <w:rPr>
            <w:noProof/>
            <w:webHidden/>
          </w:rPr>
        </w:r>
        <w:r w:rsidR="007E4801">
          <w:rPr>
            <w:noProof/>
            <w:webHidden/>
          </w:rPr>
          <w:fldChar w:fldCharType="separate"/>
        </w:r>
        <w:r w:rsidR="007E4801">
          <w:rPr>
            <w:noProof/>
            <w:webHidden/>
          </w:rPr>
          <w:t>46</w:t>
        </w:r>
        <w:r w:rsidR="007E4801">
          <w:rPr>
            <w:noProof/>
            <w:webHidden/>
          </w:rPr>
          <w:fldChar w:fldCharType="end"/>
        </w:r>
      </w:hyperlink>
    </w:p>
    <w:p w14:paraId="435EFB28" w14:textId="6BA4E013"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47" w:history="1">
        <w:r w:rsidR="007E4801" w:rsidRPr="00885D6C">
          <w:rPr>
            <w:rStyle w:val="Hyperlink"/>
            <w:noProof/>
          </w:rPr>
          <w:t>3.13.11 exitSignalNumber property</w:t>
        </w:r>
        <w:r w:rsidR="007E4801">
          <w:rPr>
            <w:noProof/>
            <w:webHidden/>
          </w:rPr>
          <w:tab/>
        </w:r>
        <w:r w:rsidR="007E4801">
          <w:rPr>
            <w:noProof/>
            <w:webHidden/>
          </w:rPr>
          <w:fldChar w:fldCharType="begin"/>
        </w:r>
        <w:r w:rsidR="007E4801">
          <w:rPr>
            <w:noProof/>
            <w:webHidden/>
          </w:rPr>
          <w:instrText xml:space="preserve"> PAGEREF _Toc509234347 \h </w:instrText>
        </w:r>
        <w:r w:rsidR="007E4801">
          <w:rPr>
            <w:noProof/>
            <w:webHidden/>
          </w:rPr>
        </w:r>
        <w:r w:rsidR="007E4801">
          <w:rPr>
            <w:noProof/>
            <w:webHidden/>
          </w:rPr>
          <w:fldChar w:fldCharType="separate"/>
        </w:r>
        <w:r w:rsidR="007E4801">
          <w:rPr>
            <w:noProof/>
            <w:webHidden/>
          </w:rPr>
          <w:t>46</w:t>
        </w:r>
        <w:r w:rsidR="007E4801">
          <w:rPr>
            <w:noProof/>
            <w:webHidden/>
          </w:rPr>
          <w:fldChar w:fldCharType="end"/>
        </w:r>
      </w:hyperlink>
    </w:p>
    <w:p w14:paraId="2DD5F46A" w14:textId="5A6A771D"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48" w:history="1">
        <w:r w:rsidR="007E4801" w:rsidRPr="00885D6C">
          <w:rPr>
            <w:rStyle w:val="Hyperlink"/>
            <w:noProof/>
          </w:rPr>
          <w:t>3.13.12 processStartFailureMessage property</w:t>
        </w:r>
        <w:r w:rsidR="007E4801">
          <w:rPr>
            <w:noProof/>
            <w:webHidden/>
          </w:rPr>
          <w:tab/>
        </w:r>
        <w:r w:rsidR="007E4801">
          <w:rPr>
            <w:noProof/>
            <w:webHidden/>
          </w:rPr>
          <w:fldChar w:fldCharType="begin"/>
        </w:r>
        <w:r w:rsidR="007E4801">
          <w:rPr>
            <w:noProof/>
            <w:webHidden/>
          </w:rPr>
          <w:instrText xml:space="preserve"> PAGEREF _Toc509234348 \h </w:instrText>
        </w:r>
        <w:r w:rsidR="007E4801">
          <w:rPr>
            <w:noProof/>
            <w:webHidden/>
          </w:rPr>
        </w:r>
        <w:r w:rsidR="007E4801">
          <w:rPr>
            <w:noProof/>
            <w:webHidden/>
          </w:rPr>
          <w:fldChar w:fldCharType="separate"/>
        </w:r>
        <w:r w:rsidR="007E4801">
          <w:rPr>
            <w:noProof/>
            <w:webHidden/>
          </w:rPr>
          <w:t>46</w:t>
        </w:r>
        <w:r w:rsidR="007E4801">
          <w:rPr>
            <w:noProof/>
            <w:webHidden/>
          </w:rPr>
          <w:fldChar w:fldCharType="end"/>
        </w:r>
      </w:hyperlink>
    </w:p>
    <w:p w14:paraId="040E59E8" w14:textId="5535835B"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49" w:history="1">
        <w:r w:rsidR="007E4801" w:rsidRPr="00885D6C">
          <w:rPr>
            <w:rStyle w:val="Hyperlink"/>
            <w:noProof/>
          </w:rPr>
          <w:t>3.13.13 processExitedSuccessfully property</w:t>
        </w:r>
        <w:r w:rsidR="007E4801">
          <w:rPr>
            <w:noProof/>
            <w:webHidden/>
          </w:rPr>
          <w:tab/>
        </w:r>
        <w:r w:rsidR="007E4801">
          <w:rPr>
            <w:noProof/>
            <w:webHidden/>
          </w:rPr>
          <w:fldChar w:fldCharType="begin"/>
        </w:r>
        <w:r w:rsidR="007E4801">
          <w:rPr>
            <w:noProof/>
            <w:webHidden/>
          </w:rPr>
          <w:instrText xml:space="preserve"> PAGEREF _Toc509234349 \h </w:instrText>
        </w:r>
        <w:r w:rsidR="007E4801">
          <w:rPr>
            <w:noProof/>
            <w:webHidden/>
          </w:rPr>
        </w:r>
        <w:r w:rsidR="007E4801">
          <w:rPr>
            <w:noProof/>
            <w:webHidden/>
          </w:rPr>
          <w:fldChar w:fldCharType="separate"/>
        </w:r>
        <w:r w:rsidR="007E4801">
          <w:rPr>
            <w:noProof/>
            <w:webHidden/>
          </w:rPr>
          <w:t>46</w:t>
        </w:r>
        <w:r w:rsidR="007E4801">
          <w:rPr>
            <w:noProof/>
            <w:webHidden/>
          </w:rPr>
          <w:fldChar w:fldCharType="end"/>
        </w:r>
      </w:hyperlink>
    </w:p>
    <w:p w14:paraId="359BD320" w14:textId="46CEB9D0"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50" w:history="1">
        <w:r w:rsidR="007E4801" w:rsidRPr="00885D6C">
          <w:rPr>
            <w:rStyle w:val="Hyperlink"/>
            <w:noProof/>
          </w:rPr>
          <w:t>3.13.14 machine property</w:t>
        </w:r>
        <w:r w:rsidR="007E4801">
          <w:rPr>
            <w:noProof/>
            <w:webHidden/>
          </w:rPr>
          <w:tab/>
        </w:r>
        <w:r w:rsidR="007E4801">
          <w:rPr>
            <w:noProof/>
            <w:webHidden/>
          </w:rPr>
          <w:fldChar w:fldCharType="begin"/>
        </w:r>
        <w:r w:rsidR="007E4801">
          <w:rPr>
            <w:noProof/>
            <w:webHidden/>
          </w:rPr>
          <w:instrText xml:space="preserve"> PAGEREF _Toc509234350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35FF5528" w14:textId="6A9935B1"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51" w:history="1">
        <w:r w:rsidR="007E4801" w:rsidRPr="00885D6C">
          <w:rPr>
            <w:rStyle w:val="Hyperlink"/>
            <w:noProof/>
          </w:rPr>
          <w:t>3.13.15 account property</w:t>
        </w:r>
        <w:r w:rsidR="007E4801">
          <w:rPr>
            <w:noProof/>
            <w:webHidden/>
          </w:rPr>
          <w:tab/>
        </w:r>
        <w:r w:rsidR="007E4801">
          <w:rPr>
            <w:noProof/>
            <w:webHidden/>
          </w:rPr>
          <w:fldChar w:fldCharType="begin"/>
        </w:r>
        <w:r w:rsidR="007E4801">
          <w:rPr>
            <w:noProof/>
            <w:webHidden/>
          </w:rPr>
          <w:instrText xml:space="preserve"> PAGEREF _Toc509234351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1F72B3E7" w14:textId="592F257A"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52" w:history="1">
        <w:r w:rsidR="007E4801" w:rsidRPr="00885D6C">
          <w:rPr>
            <w:rStyle w:val="Hyperlink"/>
            <w:noProof/>
          </w:rPr>
          <w:t>3.13.16 processId property</w:t>
        </w:r>
        <w:r w:rsidR="007E4801">
          <w:rPr>
            <w:noProof/>
            <w:webHidden/>
          </w:rPr>
          <w:tab/>
        </w:r>
        <w:r w:rsidR="007E4801">
          <w:rPr>
            <w:noProof/>
            <w:webHidden/>
          </w:rPr>
          <w:fldChar w:fldCharType="begin"/>
        </w:r>
        <w:r w:rsidR="007E4801">
          <w:rPr>
            <w:noProof/>
            <w:webHidden/>
          </w:rPr>
          <w:instrText xml:space="preserve"> PAGEREF _Toc509234352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0E6C6CA1" w14:textId="1E020CC7"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53" w:history="1">
        <w:r w:rsidR="007E4801" w:rsidRPr="00885D6C">
          <w:rPr>
            <w:rStyle w:val="Hyperlink"/>
            <w:noProof/>
          </w:rPr>
          <w:t>3.13.17 fileName property</w:t>
        </w:r>
        <w:r w:rsidR="007E4801">
          <w:rPr>
            <w:noProof/>
            <w:webHidden/>
          </w:rPr>
          <w:tab/>
        </w:r>
        <w:r w:rsidR="007E4801">
          <w:rPr>
            <w:noProof/>
            <w:webHidden/>
          </w:rPr>
          <w:fldChar w:fldCharType="begin"/>
        </w:r>
        <w:r w:rsidR="007E4801">
          <w:rPr>
            <w:noProof/>
            <w:webHidden/>
          </w:rPr>
          <w:instrText xml:space="preserve"> PAGEREF _Toc509234353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70900971" w14:textId="075A2EB6"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54" w:history="1">
        <w:r w:rsidR="007E4801" w:rsidRPr="00885D6C">
          <w:rPr>
            <w:rStyle w:val="Hyperlink"/>
            <w:noProof/>
          </w:rPr>
          <w:t>3.13.18 workingDirectory property</w:t>
        </w:r>
        <w:r w:rsidR="007E4801">
          <w:rPr>
            <w:noProof/>
            <w:webHidden/>
          </w:rPr>
          <w:tab/>
        </w:r>
        <w:r w:rsidR="007E4801">
          <w:rPr>
            <w:noProof/>
            <w:webHidden/>
          </w:rPr>
          <w:fldChar w:fldCharType="begin"/>
        </w:r>
        <w:r w:rsidR="007E4801">
          <w:rPr>
            <w:noProof/>
            <w:webHidden/>
          </w:rPr>
          <w:instrText xml:space="preserve"> PAGEREF _Toc509234354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60C733A7" w14:textId="45C45C62"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55" w:history="1">
        <w:r w:rsidR="007E4801" w:rsidRPr="00885D6C">
          <w:rPr>
            <w:rStyle w:val="Hyperlink"/>
            <w:noProof/>
          </w:rPr>
          <w:t>3.13.19 environmentVariables property</w:t>
        </w:r>
        <w:r w:rsidR="007E4801">
          <w:rPr>
            <w:noProof/>
            <w:webHidden/>
          </w:rPr>
          <w:tab/>
        </w:r>
        <w:r w:rsidR="007E4801">
          <w:rPr>
            <w:noProof/>
            <w:webHidden/>
          </w:rPr>
          <w:fldChar w:fldCharType="begin"/>
        </w:r>
        <w:r w:rsidR="007E4801">
          <w:rPr>
            <w:noProof/>
            <w:webHidden/>
          </w:rPr>
          <w:instrText xml:space="preserve"> PAGEREF _Toc509234355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55157465" w14:textId="467BEDEE"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56" w:history="1">
        <w:r w:rsidR="007E4801" w:rsidRPr="00885D6C">
          <w:rPr>
            <w:rStyle w:val="Hyperlink"/>
            <w:noProof/>
          </w:rPr>
          <w:t>3.13.20 toolNotifications property</w:t>
        </w:r>
        <w:r w:rsidR="007E4801">
          <w:rPr>
            <w:noProof/>
            <w:webHidden/>
          </w:rPr>
          <w:tab/>
        </w:r>
        <w:r w:rsidR="007E4801">
          <w:rPr>
            <w:noProof/>
            <w:webHidden/>
          </w:rPr>
          <w:fldChar w:fldCharType="begin"/>
        </w:r>
        <w:r w:rsidR="007E4801">
          <w:rPr>
            <w:noProof/>
            <w:webHidden/>
          </w:rPr>
          <w:instrText xml:space="preserve"> PAGEREF _Toc509234356 \h </w:instrText>
        </w:r>
        <w:r w:rsidR="007E4801">
          <w:rPr>
            <w:noProof/>
            <w:webHidden/>
          </w:rPr>
        </w:r>
        <w:r w:rsidR="007E4801">
          <w:rPr>
            <w:noProof/>
            <w:webHidden/>
          </w:rPr>
          <w:fldChar w:fldCharType="separate"/>
        </w:r>
        <w:r w:rsidR="007E4801">
          <w:rPr>
            <w:noProof/>
            <w:webHidden/>
          </w:rPr>
          <w:t>48</w:t>
        </w:r>
        <w:r w:rsidR="007E4801">
          <w:rPr>
            <w:noProof/>
            <w:webHidden/>
          </w:rPr>
          <w:fldChar w:fldCharType="end"/>
        </w:r>
      </w:hyperlink>
    </w:p>
    <w:p w14:paraId="331F21A8" w14:textId="422923FB"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57" w:history="1">
        <w:r w:rsidR="007E4801" w:rsidRPr="00885D6C">
          <w:rPr>
            <w:rStyle w:val="Hyperlink"/>
            <w:noProof/>
          </w:rPr>
          <w:t>3.13.21 configurationNotifications property</w:t>
        </w:r>
        <w:r w:rsidR="007E4801">
          <w:rPr>
            <w:noProof/>
            <w:webHidden/>
          </w:rPr>
          <w:tab/>
        </w:r>
        <w:r w:rsidR="007E4801">
          <w:rPr>
            <w:noProof/>
            <w:webHidden/>
          </w:rPr>
          <w:fldChar w:fldCharType="begin"/>
        </w:r>
        <w:r w:rsidR="007E4801">
          <w:rPr>
            <w:noProof/>
            <w:webHidden/>
          </w:rPr>
          <w:instrText xml:space="preserve"> PAGEREF _Toc509234357 \h </w:instrText>
        </w:r>
        <w:r w:rsidR="007E4801">
          <w:rPr>
            <w:noProof/>
            <w:webHidden/>
          </w:rPr>
        </w:r>
        <w:r w:rsidR="007E4801">
          <w:rPr>
            <w:noProof/>
            <w:webHidden/>
          </w:rPr>
          <w:fldChar w:fldCharType="separate"/>
        </w:r>
        <w:r w:rsidR="007E4801">
          <w:rPr>
            <w:noProof/>
            <w:webHidden/>
          </w:rPr>
          <w:t>48</w:t>
        </w:r>
        <w:r w:rsidR="007E4801">
          <w:rPr>
            <w:noProof/>
            <w:webHidden/>
          </w:rPr>
          <w:fldChar w:fldCharType="end"/>
        </w:r>
      </w:hyperlink>
    </w:p>
    <w:p w14:paraId="4C5AF123" w14:textId="4AC2A0D9"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58" w:history="1">
        <w:r w:rsidR="007E4801" w:rsidRPr="00885D6C">
          <w:rPr>
            <w:rStyle w:val="Hyperlink"/>
            <w:noProof/>
          </w:rPr>
          <w:t>3.13.22 stdin, stdout, stderr, and stdoutStderr properties</w:t>
        </w:r>
        <w:r w:rsidR="007E4801">
          <w:rPr>
            <w:noProof/>
            <w:webHidden/>
          </w:rPr>
          <w:tab/>
        </w:r>
        <w:r w:rsidR="007E4801">
          <w:rPr>
            <w:noProof/>
            <w:webHidden/>
          </w:rPr>
          <w:fldChar w:fldCharType="begin"/>
        </w:r>
        <w:r w:rsidR="007E4801">
          <w:rPr>
            <w:noProof/>
            <w:webHidden/>
          </w:rPr>
          <w:instrText xml:space="preserve"> PAGEREF _Toc509234358 \h </w:instrText>
        </w:r>
        <w:r w:rsidR="007E4801">
          <w:rPr>
            <w:noProof/>
            <w:webHidden/>
          </w:rPr>
        </w:r>
        <w:r w:rsidR="007E4801">
          <w:rPr>
            <w:noProof/>
            <w:webHidden/>
          </w:rPr>
          <w:fldChar w:fldCharType="separate"/>
        </w:r>
        <w:r w:rsidR="007E4801">
          <w:rPr>
            <w:noProof/>
            <w:webHidden/>
          </w:rPr>
          <w:t>49</w:t>
        </w:r>
        <w:r w:rsidR="007E4801">
          <w:rPr>
            <w:noProof/>
            <w:webHidden/>
          </w:rPr>
          <w:fldChar w:fldCharType="end"/>
        </w:r>
      </w:hyperlink>
    </w:p>
    <w:p w14:paraId="57E1B404" w14:textId="2A437792"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59" w:history="1">
        <w:r w:rsidR="007E4801" w:rsidRPr="00885D6C">
          <w:rPr>
            <w:rStyle w:val="Hyperlink"/>
            <w:noProof/>
          </w:rPr>
          <w:t>3.13.23 properties property</w:t>
        </w:r>
        <w:r w:rsidR="007E4801">
          <w:rPr>
            <w:noProof/>
            <w:webHidden/>
          </w:rPr>
          <w:tab/>
        </w:r>
        <w:r w:rsidR="007E4801">
          <w:rPr>
            <w:noProof/>
            <w:webHidden/>
          </w:rPr>
          <w:fldChar w:fldCharType="begin"/>
        </w:r>
        <w:r w:rsidR="007E4801">
          <w:rPr>
            <w:noProof/>
            <w:webHidden/>
          </w:rPr>
          <w:instrText xml:space="preserve"> PAGEREF _Toc509234359 \h </w:instrText>
        </w:r>
        <w:r w:rsidR="007E4801">
          <w:rPr>
            <w:noProof/>
            <w:webHidden/>
          </w:rPr>
        </w:r>
        <w:r w:rsidR="007E4801">
          <w:rPr>
            <w:noProof/>
            <w:webHidden/>
          </w:rPr>
          <w:fldChar w:fldCharType="separate"/>
        </w:r>
        <w:r w:rsidR="007E4801">
          <w:rPr>
            <w:noProof/>
            <w:webHidden/>
          </w:rPr>
          <w:t>49</w:t>
        </w:r>
        <w:r w:rsidR="007E4801">
          <w:rPr>
            <w:noProof/>
            <w:webHidden/>
          </w:rPr>
          <w:fldChar w:fldCharType="end"/>
        </w:r>
      </w:hyperlink>
    </w:p>
    <w:p w14:paraId="08C3D14D" w14:textId="79452FA4"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360" w:history="1">
        <w:r w:rsidR="007E4801" w:rsidRPr="00885D6C">
          <w:rPr>
            <w:rStyle w:val="Hyperlink"/>
            <w:noProof/>
          </w:rPr>
          <w:t>3.14 attachment object</w:t>
        </w:r>
        <w:r w:rsidR="007E4801">
          <w:rPr>
            <w:noProof/>
            <w:webHidden/>
          </w:rPr>
          <w:tab/>
        </w:r>
        <w:r w:rsidR="007E4801">
          <w:rPr>
            <w:noProof/>
            <w:webHidden/>
          </w:rPr>
          <w:fldChar w:fldCharType="begin"/>
        </w:r>
        <w:r w:rsidR="007E4801">
          <w:rPr>
            <w:noProof/>
            <w:webHidden/>
          </w:rPr>
          <w:instrText xml:space="preserve"> PAGEREF _Toc509234360 \h </w:instrText>
        </w:r>
        <w:r w:rsidR="007E4801">
          <w:rPr>
            <w:noProof/>
            <w:webHidden/>
          </w:rPr>
        </w:r>
        <w:r w:rsidR="007E4801">
          <w:rPr>
            <w:noProof/>
            <w:webHidden/>
          </w:rPr>
          <w:fldChar w:fldCharType="separate"/>
        </w:r>
        <w:r w:rsidR="007E4801">
          <w:rPr>
            <w:noProof/>
            <w:webHidden/>
          </w:rPr>
          <w:t>49</w:t>
        </w:r>
        <w:r w:rsidR="007E4801">
          <w:rPr>
            <w:noProof/>
            <w:webHidden/>
          </w:rPr>
          <w:fldChar w:fldCharType="end"/>
        </w:r>
      </w:hyperlink>
    </w:p>
    <w:p w14:paraId="5B413443" w14:textId="5EC2C56E"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61" w:history="1">
        <w:r w:rsidR="007E4801" w:rsidRPr="00885D6C">
          <w:rPr>
            <w:rStyle w:val="Hyperlink"/>
            <w:noProof/>
          </w:rPr>
          <w:t>3.14.1 General</w:t>
        </w:r>
        <w:r w:rsidR="007E4801">
          <w:rPr>
            <w:noProof/>
            <w:webHidden/>
          </w:rPr>
          <w:tab/>
        </w:r>
        <w:r w:rsidR="007E4801">
          <w:rPr>
            <w:noProof/>
            <w:webHidden/>
          </w:rPr>
          <w:fldChar w:fldCharType="begin"/>
        </w:r>
        <w:r w:rsidR="007E4801">
          <w:rPr>
            <w:noProof/>
            <w:webHidden/>
          </w:rPr>
          <w:instrText xml:space="preserve"> PAGEREF _Toc509234361 \h </w:instrText>
        </w:r>
        <w:r w:rsidR="007E4801">
          <w:rPr>
            <w:noProof/>
            <w:webHidden/>
          </w:rPr>
        </w:r>
        <w:r w:rsidR="007E4801">
          <w:rPr>
            <w:noProof/>
            <w:webHidden/>
          </w:rPr>
          <w:fldChar w:fldCharType="separate"/>
        </w:r>
        <w:r w:rsidR="007E4801">
          <w:rPr>
            <w:noProof/>
            <w:webHidden/>
          </w:rPr>
          <w:t>49</w:t>
        </w:r>
        <w:r w:rsidR="007E4801">
          <w:rPr>
            <w:noProof/>
            <w:webHidden/>
          </w:rPr>
          <w:fldChar w:fldCharType="end"/>
        </w:r>
      </w:hyperlink>
    </w:p>
    <w:p w14:paraId="6F7EDE81" w14:textId="7E93483B"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62" w:history="1">
        <w:r w:rsidR="007E4801" w:rsidRPr="00885D6C">
          <w:rPr>
            <w:rStyle w:val="Hyperlink"/>
            <w:noProof/>
          </w:rPr>
          <w:t>3.14.2 description property</w:t>
        </w:r>
        <w:r w:rsidR="007E4801">
          <w:rPr>
            <w:noProof/>
            <w:webHidden/>
          </w:rPr>
          <w:tab/>
        </w:r>
        <w:r w:rsidR="007E4801">
          <w:rPr>
            <w:noProof/>
            <w:webHidden/>
          </w:rPr>
          <w:fldChar w:fldCharType="begin"/>
        </w:r>
        <w:r w:rsidR="007E4801">
          <w:rPr>
            <w:noProof/>
            <w:webHidden/>
          </w:rPr>
          <w:instrText xml:space="preserve"> PAGEREF _Toc509234362 \h </w:instrText>
        </w:r>
        <w:r w:rsidR="007E4801">
          <w:rPr>
            <w:noProof/>
            <w:webHidden/>
          </w:rPr>
        </w:r>
        <w:r w:rsidR="007E4801">
          <w:rPr>
            <w:noProof/>
            <w:webHidden/>
          </w:rPr>
          <w:fldChar w:fldCharType="separate"/>
        </w:r>
        <w:r w:rsidR="007E4801">
          <w:rPr>
            <w:noProof/>
            <w:webHidden/>
          </w:rPr>
          <w:t>50</w:t>
        </w:r>
        <w:r w:rsidR="007E4801">
          <w:rPr>
            <w:noProof/>
            <w:webHidden/>
          </w:rPr>
          <w:fldChar w:fldCharType="end"/>
        </w:r>
      </w:hyperlink>
    </w:p>
    <w:p w14:paraId="712AF7D7" w14:textId="49E9154A"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63" w:history="1">
        <w:r w:rsidR="007E4801" w:rsidRPr="00885D6C">
          <w:rPr>
            <w:rStyle w:val="Hyperlink"/>
            <w:noProof/>
          </w:rPr>
          <w:t>3.14.3 fileLocation property</w:t>
        </w:r>
        <w:r w:rsidR="007E4801">
          <w:rPr>
            <w:noProof/>
            <w:webHidden/>
          </w:rPr>
          <w:tab/>
        </w:r>
        <w:r w:rsidR="007E4801">
          <w:rPr>
            <w:noProof/>
            <w:webHidden/>
          </w:rPr>
          <w:fldChar w:fldCharType="begin"/>
        </w:r>
        <w:r w:rsidR="007E4801">
          <w:rPr>
            <w:noProof/>
            <w:webHidden/>
          </w:rPr>
          <w:instrText xml:space="preserve"> PAGEREF _Toc509234363 \h </w:instrText>
        </w:r>
        <w:r w:rsidR="007E4801">
          <w:rPr>
            <w:noProof/>
            <w:webHidden/>
          </w:rPr>
        </w:r>
        <w:r w:rsidR="007E4801">
          <w:rPr>
            <w:noProof/>
            <w:webHidden/>
          </w:rPr>
          <w:fldChar w:fldCharType="separate"/>
        </w:r>
        <w:r w:rsidR="007E4801">
          <w:rPr>
            <w:noProof/>
            <w:webHidden/>
          </w:rPr>
          <w:t>50</w:t>
        </w:r>
        <w:r w:rsidR="007E4801">
          <w:rPr>
            <w:noProof/>
            <w:webHidden/>
          </w:rPr>
          <w:fldChar w:fldCharType="end"/>
        </w:r>
      </w:hyperlink>
    </w:p>
    <w:p w14:paraId="1872F269" w14:textId="76AC2F9F"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364" w:history="1">
        <w:r w:rsidR="007E4801" w:rsidRPr="00885D6C">
          <w:rPr>
            <w:rStyle w:val="Hyperlink"/>
            <w:noProof/>
          </w:rPr>
          <w:t>3.15 conversion object</w:t>
        </w:r>
        <w:r w:rsidR="007E4801">
          <w:rPr>
            <w:noProof/>
            <w:webHidden/>
          </w:rPr>
          <w:tab/>
        </w:r>
        <w:r w:rsidR="007E4801">
          <w:rPr>
            <w:noProof/>
            <w:webHidden/>
          </w:rPr>
          <w:fldChar w:fldCharType="begin"/>
        </w:r>
        <w:r w:rsidR="007E4801">
          <w:rPr>
            <w:noProof/>
            <w:webHidden/>
          </w:rPr>
          <w:instrText xml:space="preserve"> PAGEREF _Toc509234364 \h </w:instrText>
        </w:r>
        <w:r w:rsidR="007E4801">
          <w:rPr>
            <w:noProof/>
            <w:webHidden/>
          </w:rPr>
        </w:r>
        <w:r w:rsidR="007E4801">
          <w:rPr>
            <w:noProof/>
            <w:webHidden/>
          </w:rPr>
          <w:fldChar w:fldCharType="separate"/>
        </w:r>
        <w:r w:rsidR="007E4801">
          <w:rPr>
            <w:noProof/>
            <w:webHidden/>
          </w:rPr>
          <w:t>50</w:t>
        </w:r>
        <w:r w:rsidR="007E4801">
          <w:rPr>
            <w:noProof/>
            <w:webHidden/>
          </w:rPr>
          <w:fldChar w:fldCharType="end"/>
        </w:r>
      </w:hyperlink>
    </w:p>
    <w:p w14:paraId="0CCA7100" w14:textId="52B13EC9"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65" w:history="1">
        <w:r w:rsidR="007E4801" w:rsidRPr="00885D6C">
          <w:rPr>
            <w:rStyle w:val="Hyperlink"/>
            <w:noProof/>
          </w:rPr>
          <w:t>3.15.1 General</w:t>
        </w:r>
        <w:r w:rsidR="007E4801">
          <w:rPr>
            <w:noProof/>
            <w:webHidden/>
          </w:rPr>
          <w:tab/>
        </w:r>
        <w:r w:rsidR="007E4801">
          <w:rPr>
            <w:noProof/>
            <w:webHidden/>
          </w:rPr>
          <w:fldChar w:fldCharType="begin"/>
        </w:r>
        <w:r w:rsidR="007E4801">
          <w:rPr>
            <w:noProof/>
            <w:webHidden/>
          </w:rPr>
          <w:instrText xml:space="preserve"> PAGEREF _Toc509234365 \h </w:instrText>
        </w:r>
        <w:r w:rsidR="007E4801">
          <w:rPr>
            <w:noProof/>
            <w:webHidden/>
          </w:rPr>
        </w:r>
        <w:r w:rsidR="007E4801">
          <w:rPr>
            <w:noProof/>
            <w:webHidden/>
          </w:rPr>
          <w:fldChar w:fldCharType="separate"/>
        </w:r>
        <w:r w:rsidR="007E4801">
          <w:rPr>
            <w:noProof/>
            <w:webHidden/>
          </w:rPr>
          <w:t>50</w:t>
        </w:r>
        <w:r w:rsidR="007E4801">
          <w:rPr>
            <w:noProof/>
            <w:webHidden/>
          </w:rPr>
          <w:fldChar w:fldCharType="end"/>
        </w:r>
      </w:hyperlink>
    </w:p>
    <w:p w14:paraId="4D5DD215" w14:textId="48DDB9B6"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66" w:history="1">
        <w:r w:rsidR="007E4801" w:rsidRPr="00885D6C">
          <w:rPr>
            <w:rStyle w:val="Hyperlink"/>
            <w:noProof/>
          </w:rPr>
          <w:t>3.15.2 tool property</w:t>
        </w:r>
        <w:r w:rsidR="007E4801">
          <w:rPr>
            <w:noProof/>
            <w:webHidden/>
          </w:rPr>
          <w:tab/>
        </w:r>
        <w:r w:rsidR="007E4801">
          <w:rPr>
            <w:noProof/>
            <w:webHidden/>
          </w:rPr>
          <w:fldChar w:fldCharType="begin"/>
        </w:r>
        <w:r w:rsidR="007E4801">
          <w:rPr>
            <w:noProof/>
            <w:webHidden/>
          </w:rPr>
          <w:instrText xml:space="preserve"> PAGEREF _Toc509234366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23515B9A" w14:textId="33F79865"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67" w:history="1">
        <w:r w:rsidR="007E4801" w:rsidRPr="00885D6C">
          <w:rPr>
            <w:rStyle w:val="Hyperlink"/>
            <w:noProof/>
          </w:rPr>
          <w:t>3.15.3 invocation property</w:t>
        </w:r>
        <w:r w:rsidR="007E4801">
          <w:rPr>
            <w:noProof/>
            <w:webHidden/>
          </w:rPr>
          <w:tab/>
        </w:r>
        <w:r w:rsidR="007E4801">
          <w:rPr>
            <w:noProof/>
            <w:webHidden/>
          </w:rPr>
          <w:fldChar w:fldCharType="begin"/>
        </w:r>
        <w:r w:rsidR="007E4801">
          <w:rPr>
            <w:noProof/>
            <w:webHidden/>
          </w:rPr>
          <w:instrText xml:space="preserve"> PAGEREF _Toc509234367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0333F2F9" w14:textId="43189F36"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68" w:history="1">
        <w:r w:rsidR="007E4801" w:rsidRPr="00885D6C">
          <w:rPr>
            <w:rStyle w:val="Hyperlink"/>
            <w:noProof/>
          </w:rPr>
          <w:t>3.15.4 analysisToolLogFileLocation property</w:t>
        </w:r>
        <w:r w:rsidR="007E4801">
          <w:rPr>
            <w:noProof/>
            <w:webHidden/>
          </w:rPr>
          <w:tab/>
        </w:r>
        <w:r w:rsidR="007E4801">
          <w:rPr>
            <w:noProof/>
            <w:webHidden/>
          </w:rPr>
          <w:fldChar w:fldCharType="begin"/>
        </w:r>
        <w:r w:rsidR="007E4801">
          <w:rPr>
            <w:noProof/>
            <w:webHidden/>
          </w:rPr>
          <w:instrText xml:space="preserve"> PAGEREF _Toc509234368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7AFCEDA1" w14:textId="7C096036"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69" w:history="1">
        <w:r w:rsidR="007E4801" w:rsidRPr="00885D6C">
          <w:rPr>
            <w:rStyle w:val="Hyperlink"/>
            <w:noProof/>
          </w:rPr>
          <w:t>3.15.5 notifications property</w:t>
        </w:r>
        <w:r w:rsidR="007E4801">
          <w:rPr>
            <w:noProof/>
            <w:webHidden/>
          </w:rPr>
          <w:tab/>
        </w:r>
        <w:r w:rsidR="007E4801">
          <w:rPr>
            <w:noProof/>
            <w:webHidden/>
          </w:rPr>
          <w:fldChar w:fldCharType="begin"/>
        </w:r>
        <w:r w:rsidR="007E4801">
          <w:rPr>
            <w:noProof/>
            <w:webHidden/>
          </w:rPr>
          <w:instrText xml:space="preserve"> PAGEREF _Toc509234369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54353C04" w14:textId="724061E2"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370" w:history="1">
        <w:r w:rsidR="007E4801" w:rsidRPr="00885D6C">
          <w:rPr>
            <w:rStyle w:val="Hyperlink"/>
            <w:noProof/>
          </w:rPr>
          <w:t>3.16 file object</w:t>
        </w:r>
        <w:r w:rsidR="007E4801">
          <w:rPr>
            <w:noProof/>
            <w:webHidden/>
          </w:rPr>
          <w:tab/>
        </w:r>
        <w:r w:rsidR="007E4801">
          <w:rPr>
            <w:noProof/>
            <w:webHidden/>
          </w:rPr>
          <w:fldChar w:fldCharType="begin"/>
        </w:r>
        <w:r w:rsidR="007E4801">
          <w:rPr>
            <w:noProof/>
            <w:webHidden/>
          </w:rPr>
          <w:instrText xml:space="preserve"> PAGEREF _Toc509234370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194C400B" w14:textId="31E2F1D9"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71" w:history="1">
        <w:r w:rsidR="007E4801" w:rsidRPr="00885D6C">
          <w:rPr>
            <w:rStyle w:val="Hyperlink"/>
            <w:noProof/>
          </w:rPr>
          <w:t>3.16.1 General</w:t>
        </w:r>
        <w:r w:rsidR="007E4801">
          <w:rPr>
            <w:noProof/>
            <w:webHidden/>
          </w:rPr>
          <w:tab/>
        </w:r>
        <w:r w:rsidR="007E4801">
          <w:rPr>
            <w:noProof/>
            <w:webHidden/>
          </w:rPr>
          <w:fldChar w:fldCharType="begin"/>
        </w:r>
        <w:r w:rsidR="007E4801">
          <w:rPr>
            <w:noProof/>
            <w:webHidden/>
          </w:rPr>
          <w:instrText xml:space="preserve"> PAGEREF _Toc509234371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1D41B0A1" w14:textId="181BDD6A"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72" w:history="1">
        <w:r w:rsidR="007E4801" w:rsidRPr="00885D6C">
          <w:rPr>
            <w:rStyle w:val="Hyperlink"/>
            <w:noProof/>
          </w:rPr>
          <w:t>3.16.2 fileLocation property</w:t>
        </w:r>
        <w:r w:rsidR="007E4801">
          <w:rPr>
            <w:noProof/>
            <w:webHidden/>
          </w:rPr>
          <w:tab/>
        </w:r>
        <w:r w:rsidR="007E4801">
          <w:rPr>
            <w:noProof/>
            <w:webHidden/>
          </w:rPr>
          <w:fldChar w:fldCharType="begin"/>
        </w:r>
        <w:r w:rsidR="007E4801">
          <w:rPr>
            <w:noProof/>
            <w:webHidden/>
          </w:rPr>
          <w:instrText xml:space="preserve"> PAGEREF _Toc509234372 \h </w:instrText>
        </w:r>
        <w:r w:rsidR="007E4801">
          <w:rPr>
            <w:noProof/>
            <w:webHidden/>
          </w:rPr>
        </w:r>
        <w:r w:rsidR="007E4801">
          <w:rPr>
            <w:noProof/>
            <w:webHidden/>
          </w:rPr>
          <w:fldChar w:fldCharType="separate"/>
        </w:r>
        <w:r w:rsidR="007E4801">
          <w:rPr>
            <w:noProof/>
            <w:webHidden/>
          </w:rPr>
          <w:t>52</w:t>
        </w:r>
        <w:r w:rsidR="007E4801">
          <w:rPr>
            <w:noProof/>
            <w:webHidden/>
          </w:rPr>
          <w:fldChar w:fldCharType="end"/>
        </w:r>
      </w:hyperlink>
    </w:p>
    <w:p w14:paraId="7C21C0AA" w14:textId="3F6DF951"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73" w:history="1">
        <w:r w:rsidR="007E4801" w:rsidRPr="00885D6C">
          <w:rPr>
            <w:rStyle w:val="Hyperlink"/>
            <w:noProof/>
          </w:rPr>
          <w:t>3.16.3 parentKey property</w:t>
        </w:r>
        <w:r w:rsidR="007E4801">
          <w:rPr>
            <w:noProof/>
            <w:webHidden/>
          </w:rPr>
          <w:tab/>
        </w:r>
        <w:r w:rsidR="007E4801">
          <w:rPr>
            <w:noProof/>
            <w:webHidden/>
          </w:rPr>
          <w:fldChar w:fldCharType="begin"/>
        </w:r>
        <w:r w:rsidR="007E4801">
          <w:rPr>
            <w:noProof/>
            <w:webHidden/>
          </w:rPr>
          <w:instrText xml:space="preserve"> PAGEREF _Toc509234373 \h </w:instrText>
        </w:r>
        <w:r w:rsidR="007E4801">
          <w:rPr>
            <w:noProof/>
            <w:webHidden/>
          </w:rPr>
        </w:r>
        <w:r w:rsidR="007E4801">
          <w:rPr>
            <w:noProof/>
            <w:webHidden/>
          </w:rPr>
          <w:fldChar w:fldCharType="separate"/>
        </w:r>
        <w:r w:rsidR="007E4801">
          <w:rPr>
            <w:noProof/>
            <w:webHidden/>
          </w:rPr>
          <w:t>53</w:t>
        </w:r>
        <w:r w:rsidR="007E4801">
          <w:rPr>
            <w:noProof/>
            <w:webHidden/>
          </w:rPr>
          <w:fldChar w:fldCharType="end"/>
        </w:r>
      </w:hyperlink>
    </w:p>
    <w:p w14:paraId="35E93218" w14:textId="3DFC01A5"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74" w:history="1">
        <w:r w:rsidR="007E4801" w:rsidRPr="00885D6C">
          <w:rPr>
            <w:rStyle w:val="Hyperlink"/>
            <w:noProof/>
          </w:rPr>
          <w:t>3.16.4 offset property</w:t>
        </w:r>
        <w:r w:rsidR="007E4801">
          <w:rPr>
            <w:noProof/>
            <w:webHidden/>
          </w:rPr>
          <w:tab/>
        </w:r>
        <w:r w:rsidR="007E4801">
          <w:rPr>
            <w:noProof/>
            <w:webHidden/>
          </w:rPr>
          <w:fldChar w:fldCharType="begin"/>
        </w:r>
        <w:r w:rsidR="007E4801">
          <w:rPr>
            <w:noProof/>
            <w:webHidden/>
          </w:rPr>
          <w:instrText xml:space="preserve"> PAGEREF _Toc509234374 \h </w:instrText>
        </w:r>
        <w:r w:rsidR="007E4801">
          <w:rPr>
            <w:noProof/>
            <w:webHidden/>
          </w:rPr>
        </w:r>
        <w:r w:rsidR="007E4801">
          <w:rPr>
            <w:noProof/>
            <w:webHidden/>
          </w:rPr>
          <w:fldChar w:fldCharType="separate"/>
        </w:r>
        <w:r w:rsidR="007E4801">
          <w:rPr>
            <w:noProof/>
            <w:webHidden/>
          </w:rPr>
          <w:t>53</w:t>
        </w:r>
        <w:r w:rsidR="007E4801">
          <w:rPr>
            <w:noProof/>
            <w:webHidden/>
          </w:rPr>
          <w:fldChar w:fldCharType="end"/>
        </w:r>
      </w:hyperlink>
    </w:p>
    <w:p w14:paraId="4E3391C4" w14:textId="03BD03A1"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75" w:history="1">
        <w:r w:rsidR="007E4801" w:rsidRPr="00885D6C">
          <w:rPr>
            <w:rStyle w:val="Hyperlink"/>
            <w:noProof/>
          </w:rPr>
          <w:t>3.16.5 length property</w:t>
        </w:r>
        <w:r w:rsidR="007E4801">
          <w:rPr>
            <w:noProof/>
            <w:webHidden/>
          </w:rPr>
          <w:tab/>
        </w:r>
        <w:r w:rsidR="007E4801">
          <w:rPr>
            <w:noProof/>
            <w:webHidden/>
          </w:rPr>
          <w:fldChar w:fldCharType="begin"/>
        </w:r>
        <w:r w:rsidR="007E4801">
          <w:rPr>
            <w:noProof/>
            <w:webHidden/>
          </w:rPr>
          <w:instrText xml:space="preserve"> PAGEREF _Toc509234375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2B6BFE3F" w14:textId="67987F1D"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76" w:history="1">
        <w:r w:rsidR="007E4801" w:rsidRPr="00885D6C">
          <w:rPr>
            <w:rStyle w:val="Hyperlink"/>
            <w:noProof/>
          </w:rPr>
          <w:t>3.16.6 mimeType property</w:t>
        </w:r>
        <w:r w:rsidR="007E4801">
          <w:rPr>
            <w:noProof/>
            <w:webHidden/>
          </w:rPr>
          <w:tab/>
        </w:r>
        <w:r w:rsidR="007E4801">
          <w:rPr>
            <w:noProof/>
            <w:webHidden/>
          </w:rPr>
          <w:fldChar w:fldCharType="begin"/>
        </w:r>
        <w:r w:rsidR="007E4801">
          <w:rPr>
            <w:noProof/>
            <w:webHidden/>
          </w:rPr>
          <w:instrText xml:space="preserve"> PAGEREF _Toc509234376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69057BE5" w14:textId="7169926F"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77" w:history="1">
        <w:r w:rsidR="007E4801" w:rsidRPr="00885D6C">
          <w:rPr>
            <w:rStyle w:val="Hyperlink"/>
            <w:noProof/>
          </w:rPr>
          <w:t>3.16.7 hashes property</w:t>
        </w:r>
        <w:r w:rsidR="007E4801">
          <w:rPr>
            <w:noProof/>
            <w:webHidden/>
          </w:rPr>
          <w:tab/>
        </w:r>
        <w:r w:rsidR="007E4801">
          <w:rPr>
            <w:noProof/>
            <w:webHidden/>
          </w:rPr>
          <w:fldChar w:fldCharType="begin"/>
        </w:r>
        <w:r w:rsidR="007E4801">
          <w:rPr>
            <w:noProof/>
            <w:webHidden/>
          </w:rPr>
          <w:instrText xml:space="preserve"> PAGEREF _Toc509234377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126EE533" w14:textId="4C97DF00"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78" w:history="1">
        <w:r w:rsidR="007E4801" w:rsidRPr="00885D6C">
          <w:rPr>
            <w:rStyle w:val="Hyperlink"/>
            <w:noProof/>
          </w:rPr>
          <w:t>3.16.8 contents property</w:t>
        </w:r>
        <w:r w:rsidR="007E4801">
          <w:rPr>
            <w:noProof/>
            <w:webHidden/>
          </w:rPr>
          <w:tab/>
        </w:r>
        <w:r w:rsidR="007E4801">
          <w:rPr>
            <w:noProof/>
            <w:webHidden/>
          </w:rPr>
          <w:fldChar w:fldCharType="begin"/>
        </w:r>
        <w:r w:rsidR="007E4801">
          <w:rPr>
            <w:noProof/>
            <w:webHidden/>
          </w:rPr>
          <w:instrText xml:space="preserve"> PAGEREF _Toc509234378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435B834F" w14:textId="73DBAF02"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79" w:history="1">
        <w:r w:rsidR="007E4801" w:rsidRPr="00885D6C">
          <w:rPr>
            <w:rStyle w:val="Hyperlink"/>
            <w:noProof/>
          </w:rPr>
          <w:t>3.16.9 properties property</w:t>
        </w:r>
        <w:r w:rsidR="007E4801">
          <w:rPr>
            <w:noProof/>
            <w:webHidden/>
          </w:rPr>
          <w:tab/>
        </w:r>
        <w:r w:rsidR="007E4801">
          <w:rPr>
            <w:noProof/>
            <w:webHidden/>
          </w:rPr>
          <w:fldChar w:fldCharType="begin"/>
        </w:r>
        <w:r w:rsidR="007E4801">
          <w:rPr>
            <w:noProof/>
            <w:webHidden/>
          </w:rPr>
          <w:instrText xml:space="preserve"> PAGEREF _Toc509234379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28C946DE" w14:textId="7711F4A4"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380" w:history="1">
        <w:r w:rsidR="007E4801" w:rsidRPr="00885D6C">
          <w:rPr>
            <w:rStyle w:val="Hyperlink"/>
            <w:noProof/>
          </w:rPr>
          <w:t>3.17 hash object</w:t>
        </w:r>
        <w:r w:rsidR="007E4801">
          <w:rPr>
            <w:noProof/>
            <w:webHidden/>
          </w:rPr>
          <w:tab/>
        </w:r>
        <w:r w:rsidR="007E4801">
          <w:rPr>
            <w:noProof/>
            <w:webHidden/>
          </w:rPr>
          <w:fldChar w:fldCharType="begin"/>
        </w:r>
        <w:r w:rsidR="007E4801">
          <w:rPr>
            <w:noProof/>
            <w:webHidden/>
          </w:rPr>
          <w:instrText xml:space="preserve"> PAGEREF _Toc509234380 \h </w:instrText>
        </w:r>
        <w:r w:rsidR="007E4801">
          <w:rPr>
            <w:noProof/>
            <w:webHidden/>
          </w:rPr>
        </w:r>
        <w:r w:rsidR="007E4801">
          <w:rPr>
            <w:noProof/>
            <w:webHidden/>
          </w:rPr>
          <w:fldChar w:fldCharType="separate"/>
        </w:r>
        <w:r w:rsidR="007E4801">
          <w:rPr>
            <w:noProof/>
            <w:webHidden/>
          </w:rPr>
          <w:t>55</w:t>
        </w:r>
        <w:r w:rsidR="007E4801">
          <w:rPr>
            <w:noProof/>
            <w:webHidden/>
          </w:rPr>
          <w:fldChar w:fldCharType="end"/>
        </w:r>
      </w:hyperlink>
    </w:p>
    <w:p w14:paraId="4CB06BF8" w14:textId="7DF497B8"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81" w:history="1">
        <w:r w:rsidR="007E4801" w:rsidRPr="00885D6C">
          <w:rPr>
            <w:rStyle w:val="Hyperlink"/>
            <w:noProof/>
          </w:rPr>
          <w:t>3.17.1 General</w:t>
        </w:r>
        <w:r w:rsidR="007E4801">
          <w:rPr>
            <w:noProof/>
            <w:webHidden/>
          </w:rPr>
          <w:tab/>
        </w:r>
        <w:r w:rsidR="007E4801">
          <w:rPr>
            <w:noProof/>
            <w:webHidden/>
          </w:rPr>
          <w:fldChar w:fldCharType="begin"/>
        </w:r>
        <w:r w:rsidR="007E4801">
          <w:rPr>
            <w:noProof/>
            <w:webHidden/>
          </w:rPr>
          <w:instrText xml:space="preserve"> PAGEREF _Toc509234381 \h </w:instrText>
        </w:r>
        <w:r w:rsidR="007E4801">
          <w:rPr>
            <w:noProof/>
            <w:webHidden/>
          </w:rPr>
        </w:r>
        <w:r w:rsidR="007E4801">
          <w:rPr>
            <w:noProof/>
            <w:webHidden/>
          </w:rPr>
          <w:fldChar w:fldCharType="separate"/>
        </w:r>
        <w:r w:rsidR="007E4801">
          <w:rPr>
            <w:noProof/>
            <w:webHidden/>
          </w:rPr>
          <w:t>55</w:t>
        </w:r>
        <w:r w:rsidR="007E4801">
          <w:rPr>
            <w:noProof/>
            <w:webHidden/>
          </w:rPr>
          <w:fldChar w:fldCharType="end"/>
        </w:r>
      </w:hyperlink>
    </w:p>
    <w:p w14:paraId="272AE136" w14:textId="3384F5B2"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82" w:history="1">
        <w:r w:rsidR="007E4801" w:rsidRPr="00885D6C">
          <w:rPr>
            <w:rStyle w:val="Hyperlink"/>
            <w:noProof/>
          </w:rPr>
          <w:t>3.17.2 value property</w:t>
        </w:r>
        <w:r w:rsidR="007E4801">
          <w:rPr>
            <w:noProof/>
            <w:webHidden/>
          </w:rPr>
          <w:tab/>
        </w:r>
        <w:r w:rsidR="007E4801">
          <w:rPr>
            <w:noProof/>
            <w:webHidden/>
          </w:rPr>
          <w:fldChar w:fldCharType="begin"/>
        </w:r>
        <w:r w:rsidR="007E4801">
          <w:rPr>
            <w:noProof/>
            <w:webHidden/>
          </w:rPr>
          <w:instrText xml:space="preserve"> PAGEREF _Toc509234382 \h </w:instrText>
        </w:r>
        <w:r w:rsidR="007E4801">
          <w:rPr>
            <w:noProof/>
            <w:webHidden/>
          </w:rPr>
        </w:r>
        <w:r w:rsidR="007E4801">
          <w:rPr>
            <w:noProof/>
            <w:webHidden/>
          </w:rPr>
          <w:fldChar w:fldCharType="separate"/>
        </w:r>
        <w:r w:rsidR="007E4801">
          <w:rPr>
            <w:noProof/>
            <w:webHidden/>
          </w:rPr>
          <w:t>55</w:t>
        </w:r>
        <w:r w:rsidR="007E4801">
          <w:rPr>
            <w:noProof/>
            <w:webHidden/>
          </w:rPr>
          <w:fldChar w:fldCharType="end"/>
        </w:r>
      </w:hyperlink>
    </w:p>
    <w:p w14:paraId="330E9F79" w14:textId="27E42E45"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83" w:history="1">
        <w:r w:rsidR="007E4801" w:rsidRPr="00885D6C">
          <w:rPr>
            <w:rStyle w:val="Hyperlink"/>
            <w:noProof/>
          </w:rPr>
          <w:t>3.17.3 algorithm property</w:t>
        </w:r>
        <w:r w:rsidR="007E4801">
          <w:rPr>
            <w:noProof/>
            <w:webHidden/>
          </w:rPr>
          <w:tab/>
        </w:r>
        <w:r w:rsidR="007E4801">
          <w:rPr>
            <w:noProof/>
            <w:webHidden/>
          </w:rPr>
          <w:fldChar w:fldCharType="begin"/>
        </w:r>
        <w:r w:rsidR="007E4801">
          <w:rPr>
            <w:noProof/>
            <w:webHidden/>
          </w:rPr>
          <w:instrText xml:space="preserve"> PAGEREF _Toc509234383 \h </w:instrText>
        </w:r>
        <w:r w:rsidR="007E4801">
          <w:rPr>
            <w:noProof/>
            <w:webHidden/>
          </w:rPr>
        </w:r>
        <w:r w:rsidR="007E4801">
          <w:rPr>
            <w:noProof/>
            <w:webHidden/>
          </w:rPr>
          <w:fldChar w:fldCharType="separate"/>
        </w:r>
        <w:r w:rsidR="007E4801">
          <w:rPr>
            <w:noProof/>
            <w:webHidden/>
          </w:rPr>
          <w:t>55</w:t>
        </w:r>
        <w:r w:rsidR="007E4801">
          <w:rPr>
            <w:noProof/>
            <w:webHidden/>
          </w:rPr>
          <w:fldChar w:fldCharType="end"/>
        </w:r>
      </w:hyperlink>
    </w:p>
    <w:p w14:paraId="5308AA0A" w14:textId="1F3E259C"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384" w:history="1">
        <w:r w:rsidR="007E4801" w:rsidRPr="00885D6C">
          <w:rPr>
            <w:rStyle w:val="Hyperlink"/>
            <w:noProof/>
          </w:rPr>
          <w:t>3.18 result object</w:t>
        </w:r>
        <w:r w:rsidR="007E4801">
          <w:rPr>
            <w:noProof/>
            <w:webHidden/>
          </w:rPr>
          <w:tab/>
        </w:r>
        <w:r w:rsidR="007E4801">
          <w:rPr>
            <w:noProof/>
            <w:webHidden/>
          </w:rPr>
          <w:fldChar w:fldCharType="begin"/>
        </w:r>
        <w:r w:rsidR="007E4801">
          <w:rPr>
            <w:noProof/>
            <w:webHidden/>
          </w:rPr>
          <w:instrText xml:space="preserve"> PAGEREF _Toc509234384 \h </w:instrText>
        </w:r>
        <w:r w:rsidR="007E4801">
          <w:rPr>
            <w:noProof/>
            <w:webHidden/>
          </w:rPr>
        </w:r>
        <w:r w:rsidR="007E4801">
          <w:rPr>
            <w:noProof/>
            <w:webHidden/>
          </w:rPr>
          <w:fldChar w:fldCharType="separate"/>
        </w:r>
        <w:r w:rsidR="007E4801">
          <w:rPr>
            <w:noProof/>
            <w:webHidden/>
          </w:rPr>
          <w:t>56</w:t>
        </w:r>
        <w:r w:rsidR="007E4801">
          <w:rPr>
            <w:noProof/>
            <w:webHidden/>
          </w:rPr>
          <w:fldChar w:fldCharType="end"/>
        </w:r>
      </w:hyperlink>
    </w:p>
    <w:p w14:paraId="0E702D9C" w14:textId="79E26525"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85" w:history="1">
        <w:r w:rsidR="007E4801" w:rsidRPr="00885D6C">
          <w:rPr>
            <w:rStyle w:val="Hyperlink"/>
            <w:noProof/>
          </w:rPr>
          <w:t>3.18.1 General</w:t>
        </w:r>
        <w:r w:rsidR="007E4801">
          <w:rPr>
            <w:noProof/>
            <w:webHidden/>
          </w:rPr>
          <w:tab/>
        </w:r>
        <w:r w:rsidR="007E4801">
          <w:rPr>
            <w:noProof/>
            <w:webHidden/>
          </w:rPr>
          <w:fldChar w:fldCharType="begin"/>
        </w:r>
        <w:r w:rsidR="007E4801">
          <w:rPr>
            <w:noProof/>
            <w:webHidden/>
          </w:rPr>
          <w:instrText xml:space="preserve"> PAGEREF _Toc509234385 \h </w:instrText>
        </w:r>
        <w:r w:rsidR="007E4801">
          <w:rPr>
            <w:noProof/>
            <w:webHidden/>
          </w:rPr>
        </w:r>
        <w:r w:rsidR="007E4801">
          <w:rPr>
            <w:noProof/>
            <w:webHidden/>
          </w:rPr>
          <w:fldChar w:fldCharType="separate"/>
        </w:r>
        <w:r w:rsidR="007E4801">
          <w:rPr>
            <w:noProof/>
            <w:webHidden/>
          </w:rPr>
          <w:t>56</w:t>
        </w:r>
        <w:r w:rsidR="007E4801">
          <w:rPr>
            <w:noProof/>
            <w:webHidden/>
          </w:rPr>
          <w:fldChar w:fldCharType="end"/>
        </w:r>
      </w:hyperlink>
    </w:p>
    <w:p w14:paraId="00926356" w14:textId="339D883C"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86" w:history="1">
        <w:r w:rsidR="007E4801" w:rsidRPr="00885D6C">
          <w:rPr>
            <w:rStyle w:val="Hyperlink"/>
            <w:noProof/>
          </w:rPr>
          <w:t>3.18.2 id property</w:t>
        </w:r>
        <w:r w:rsidR="007E4801">
          <w:rPr>
            <w:noProof/>
            <w:webHidden/>
          </w:rPr>
          <w:tab/>
        </w:r>
        <w:r w:rsidR="007E4801">
          <w:rPr>
            <w:noProof/>
            <w:webHidden/>
          </w:rPr>
          <w:fldChar w:fldCharType="begin"/>
        </w:r>
        <w:r w:rsidR="007E4801">
          <w:rPr>
            <w:noProof/>
            <w:webHidden/>
          </w:rPr>
          <w:instrText xml:space="preserve"> PAGEREF _Toc509234386 \h </w:instrText>
        </w:r>
        <w:r w:rsidR="007E4801">
          <w:rPr>
            <w:noProof/>
            <w:webHidden/>
          </w:rPr>
        </w:r>
        <w:r w:rsidR="007E4801">
          <w:rPr>
            <w:noProof/>
            <w:webHidden/>
          </w:rPr>
          <w:fldChar w:fldCharType="separate"/>
        </w:r>
        <w:r w:rsidR="007E4801">
          <w:rPr>
            <w:noProof/>
            <w:webHidden/>
          </w:rPr>
          <w:t>56</w:t>
        </w:r>
        <w:r w:rsidR="007E4801">
          <w:rPr>
            <w:noProof/>
            <w:webHidden/>
          </w:rPr>
          <w:fldChar w:fldCharType="end"/>
        </w:r>
      </w:hyperlink>
    </w:p>
    <w:p w14:paraId="0AF98D6C" w14:textId="17773492"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87" w:history="1">
        <w:r w:rsidR="007E4801" w:rsidRPr="00885D6C">
          <w:rPr>
            <w:rStyle w:val="Hyperlink"/>
            <w:noProof/>
          </w:rPr>
          <w:t>3.18.3 ruleId property</w:t>
        </w:r>
        <w:r w:rsidR="007E4801">
          <w:rPr>
            <w:noProof/>
            <w:webHidden/>
          </w:rPr>
          <w:tab/>
        </w:r>
        <w:r w:rsidR="007E4801">
          <w:rPr>
            <w:noProof/>
            <w:webHidden/>
          </w:rPr>
          <w:fldChar w:fldCharType="begin"/>
        </w:r>
        <w:r w:rsidR="007E4801">
          <w:rPr>
            <w:noProof/>
            <w:webHidden/>
          </w:rPr>
          <w:instrText xml:space="preserve"> PAGEREF _Toc509234387 \h </w:instrText>
        </w:r>
        <w:r w:rsidR="007E4801">
          <w:rPr>
            <w:noProof/>
            <w:webHidden/>
          </w:rPr>
        </w:r>
        <w:r w:rsidR="007E4801">
          <w:rPr>
            <w:noProof/>
            <w:webHidden/>
          </w:rPr>
          <w:fldChar w:fldCharType="separate"/>
        </w:r>
        <w:r w:rsidR="007E4801">
          <w:rPr>
            <w:noProof/>
            <w:webHidden/>
          </w:rPr>
          <w:t>56</w:t>
        </w:r>
        <w:r w:rsidR="007E4801">
          <w:rPr>
            <w:noProof/>
            <w:webHidden/>
          </w:rPr>
          <w:fldChar w:fldCharType="end"/>
        </w:r>
      </w:hyperlink>
    </w:p>
    <w:p w14:paraId="22B31E09" w14:textId="3A45BF00"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88" w:history="1">
        <w:r w:rsidR="007E4801" w:rsidRPr="00885D6C">
          <w:rPr>
            <w:rStyle w:val="Hyperlink"/>
            <w:noProof/>
          </w:rPr>
          <w:t>3.18.4 ruleKey property</w:t>
        </w:r>
        <w:r w:rsidR="007E4801">
          <w:rPr>
            <w:noProof/>
            <w:webHidden/>
          </w:rPr>
          <w:tab/>
        </w:r>
        <w:r w:rsidR="007E4801">
          <w:rPr>
            <w:noProof/>
            <w:webHidden/>
          </w:rPr>
          <w:fldChar w:fldCharType="begin"/>
        </w:r>
        <w:r w:rsidR="007E4801">
          <w:rPr>
            <w:noProof/>
            <w:webHidden/>
          </w:rPr>
          <w:instrText xml:space="preserve"> PAGEREF _Toc509234388 \h </w:instrText>
        </w:r>
        <w:r w:rsidR="007E4801">
          <w:rPr>
            <w:noProof/>
            <w:webHidden/>
          </w:rPr>
        </w:r>
        <w:r w:rsidR="007E4801">
          <w:rPr>
            <w:noProof/>
            <w:webHidden/>
          </w:rPr>
          <w:fldChar w:fldCharType="separate"/>
        </w:r>
        <w:r w:rsidR="007E4801">
          <w:rPr>
            <w:noProof/>
            <w:webHidden/>
          </w:rPr>
          <w:t>57</w:t>
        </w:r>
        <w:r w:rsidR="007E4801">
          <w:rPr>
            <w:noProof/>
            <w:webHidden/>
          </w:rPr>
          <w:fldChar w:fldCharType="end"/>
        </w:r>
      </w:hyperlink>
    </w:p>
    <w:p w14:paraId="4C940E48" w14:textId="108AE52A"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89" w:history="1">
        <w:r w:rsidR="007E4801" w:rsidRPr="00885D6C">
          <w:rPr>
            <w:rStyle w:val="Hyperlink"/>
            <w:noProof/>
          </w:rPr>
          <w:t>3.18.5 level property</w:t>
        </w:r>
        <w:r w:rsidR="007E4801">
          <w:rPr>
            <w:noProof/>
            <w:webHidden/>
          </w:rPr>
          <w:tab/>
        </w:r>
        <w:r w:rsidR="007E4801">
          <w:rPr>
            <w:noProof/>
            <w:webHidden/>
          </w:rPr>
          <w:fldChar w:fldCharType="begin"/>
        </w:r>
        <w:r w:rsidR="007E4801">
          <w:rPr>
            <w:noProof/>
            <w:webHidden/>
          </w:rPr>
          <w:instrText xml:space="preserve"> PAGEREF _Toc509234389 \h </w:instrText>
        </w:r>
        <w:r w:rsidR="007E4801">
          <w:rPr>
            <w:noProof/>
            <w:webHidden/>
          </w:rPr>
        </w:r>
        <w:r w:rsidR="007E4801">
          <w:rPr>
            <w:noProof/>
            <w:webHidden/>
          </w:rPr>
          <w:fldChar w:fldCharType="separate"/>
        </w:r>
        <w:r w:rsidR="007E4801">
          <w:rPr>
            <w:noProof/>
            <w:webHidden/>
          </w:rPr>
          <w:t>57</w:t>
        </w:r>
        <w:r w:rsidR="007E4801">
          <w:rPr>
            <w:noProof/>
            <w:webHidden/>
          </w:rPr>
          <w:fldChar w:fldCharType="end"/>
        </w:r>
      </w:hyperlink>
    </w:p>
    <w:p w14:paraId="66F4BB87" w14:textId="5DCF005C"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90" w:history="1">
        <w:r w:rsidR="007E4801" w:rsidRPr="00885D6C">
          <w:rPr>
            <w:rStyle w:val="Hyperlink"/>
            <w:noProof/>
          </w:rPr>
          <w:t>3.18.6 message property</w:t>
        </w:r>
        <w:r w:rsidR="007E4801">
          <w:rPr>
            <w:noProof/>
            <w:webHidden/>
          </w:rPr>
          <w:tab/>
        </w:r>
        <w:r w:rsidR="007E4801">
          <w:rPr>
            <w:noProof/>
            <w:webHidden/>
          </w:rPr>
          <w:fldChar w:fldCharType="begin"/>
        </w:r>
        <w:r w:rsidR="007E4801">
          <w:rPr>
            <w:noProof/>
            <w:webHidden/>
          </w:rPr>
          <w:instrText xml:space="preserve"> PAGEREF _Toc509234390 \h </w:instrText>
        </w:r>
        <w:r w:rsidR="007E4801">
          <w:rPr>
            <w:noProof/>
            <w:webHidden/>
          </w:rPr>
        </w:r>
        <w:r w:rsidR="007E4801">
          <w:rPr>
            <w:noProof/>
            <w:webHidden/>
          </w:rPr>
          <w:fldChar w:fldCharType="separate"/>
        </w:r>
        <w:r w:rsidR="007E4801">
          <w:rPr>
            <w:noProof/>
            <w:webHidden/>
          </w:rPr>
          <w:t>59</w:t>
        </w:r>
        <w:r w:rsidR="007E4801">
          <w:rPr>
            <w:noProof/>
            <w:webHidden/>
          </w:rPr>
          <w:fldChar w:fldCharType="end"/>
        </w:r>
      </w:hyperlink>
    </w:p>
    <w:p w14:paraId="55CB2A9E" w14:textId="71F2FC0F"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91" w:history="1">
        <w:r w:rsidR="007E4801" w:rsidRPr="00885D6C">
          <w:rPr>
            <w:rStyle w:val="Hyperlink"/>
            <w:noProof/>
          </w:rPr>
          <w:t>3.18.7 ruleMessageId property</w:t>
        </w:r>
        <w:r w:rsidR="007E4801">
          <w:rPr>
            <w:noProof/>
            <w:webHidden/>
          </w:rPr>
          <w:tab/>
        </w:r>
        <w:r w:rsidR="007E4801">
          <w:rPr>
            <w:noProof/>
            <w:webHidden/>
          </w:rPr>
          <w:fldChar w:fldCharType="begin"/>
        </w:r>
        <w:r w:rsidR="007E4801">
          <w:rPr>
            <w:noProof/>
            <w:webHidden/>
          </w:rPr>
          <w:instrText xml:space="preserve"> PAGEREF _Toc509234391 \h </w:instrText>
        </w:r>
        <w:r w:rsidR="007E4801">
          <w:rPr>
            <w:noProof/>
            <w:webHidden/>
          </w:rPr>
        </w:r>
        <w:r w:rsidR="007E4801">
          <w:rPr>
            <w:noProof/>
            <w:webHidden/>
          </w:rPr>
          <w:fldChar w:fldCharType="separate"/>
        </w:r>
        <w:r w:rsidR="007E4801">
          <w:rPr>
            <w:noProof/>
            <w:webHidden/>
          </w:rPr>
          <w:t>59</w:t>
        </w:r>
        <w:r w:rsidR="007E4801">
          <w:rPr>
            <w:noProof/>
            <w:webHidden/>
          </w:rPr>
          <w:fldChar w:fldCharType="end"/>
        </w:r>
      </w:hyperlink>
    </w:p>
    <w:p w14:paraId="6E2EE3E9" w14:textId="20073C1F"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92" w:history="1">
        <w:r w:rsidR="007E4801" w:rsidRPr="00885D6C">
          <w:rPr>
            <w:rStyle w:val="Hyperlink"/>
            <w:noProof/>
          </w:rPr>
          <w:t>3.18.8 locations property</w:t>
        </w:r>
        <w:r w:rsidR="007E4801">
          <w:rPr>
            <w:noProof/>
            <w:webHidden/>
          </w:rPr>
          <w:tab/>
        </w:r>
        <w:r w:rsidR="007E4801">
          <w:rPr>
            <w:noProof/>
            <w:webHidden/>
          </w:rPr>
          <w:fldChar w:fldCharType="begin"/>
        </w:r>
        <w:r w:rsidR="007E4801">
          <w:rPr>
            <w:noProof/>
            <w:webHidden/>
          </w:rPr>
          <w:instrText xml:space="preserve"> PAGEREF _Toc509234392 \h </w:instrText>
        </w:r>
        <w:r w:rsidR="007E4801">
          <w:rPr>
            <w:noProof/>
            <w:webHidden/>
          </w:rPr>
        </w:r>
        <w:r w:rsidR="007E4801">
          <w:rPr>
            <w:noProof/>
            <w:webHidden/>
          </w:rPr>
          <w:fldChar w:fldCharType="separate"/>
        </w:r>
        <w:r w:rsidR="007E4801">
          <w:rPr>
            <w:noProof/>
            <w:webHidden/>
          </w:rPr>
          <w:t>60</w:t>
        </w:r>
        <w:r w:rsidR="007E4801">
          <w:rPr>
            <w:noProof/>
            <w:webHidden/>
          </w:rPr>
          <w:fldChar w:fldCharType="end"/>
        </w:r>
      </w:hyperlink>
    </w:p>
    <w:p w14:paraId="17EA4CCB" w14:textId="643E587D"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93" w:history="1">
        <w:r w:rsidR="007E4801" w:rsidRPr="00885D6C">
          <w:rPr>
            <w:rStyle w:val="Hyperlink"/>
            <w:noProof/>
          </w:rPr>
          <w:t>3.18.9 snippet property</w:t>
        </w:r>
        <w:r w:rsidR="007E4801">
          <w:rPr>
            <w:noProof/>
            <w:webHidden/>
          </w:rPr>
          <w:tab/>
        </w:r>
        <w:r w:rsidR="007E4801">
          <w:rPr>
            <w:noProof/>
            <w:webHidden/>
          </w:rPr>
          <w:fldChar w:fldCharType="begin"/>
        </w:r>
        <w:r w:rsidR="007E4801">
          <w:rPr>
            <w:noProof/>
            <w:webHidden/>
          </w:rPr>
          <w:instrText xml:space="preserve"> PAGEREF _Toc509234393 \h </w:instrText>
        </w:r>
        <w:r w:rsidR="007E4801">
          <w:rPr>
            <w:noProof/>
            <w:webHidden/>
          </w:rPr>
        </w:r>
        <w:r w:rsidR="007E4801">
          <w:rPr>
            <w:noProof/>
            <w:webHidden/>
          </w:rPr>
          <w:fldChar w:fldCharType="separate"/>
        </w:r>
        <w:r w:rsidR="007E4801">
          <w:rPr>
            <w:noProof/>
            <w:webHidden/>
          </w:rPr>
          <w:t>60</w:t>
        </w:r>
        <w:r w:rsidR="007E4801">
          <w:rPr>
            <w:noProof/>
            <w:webHidden/>
          </w:rPr>
          <w:fldChar w:fldCharType="end"/>
        </w:r>
      </w:hyperlink>
    </w:p>
    <w:p w14:paraId="1290D7FF" w14:textId="6C4020DC"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94" w:history="1">
        <w:r w:rsidR="007E4801" w:rsidRPr="00885D6C">
          <w:rPr>
            <w:rStyle w:val="Hyperlink"/>
            <w:noProof/>
          </w:rPr>
          <w:t>3.18.10 fingerprintContributions property</w:t>
        </w:r>
        <w:r w:rsidR="007E4801">
          <w:rPr>
            <w:noProof/>
            <w:webHidden/>
          </w:rPr>
          <w:tab/>
        </w:r>
        <w:r w:rsidR="007E4801">
          <w:rPr>
            <w:noProof/>
            <w:webHidden/>
          </w:rPr>
          <w:fldChar w:fldCharType="begin"/>
        </w:r>
        <w:r w:rsidR="007E4801">
          <w:rPr>
            <w:noProof/>
            <w:webHidden/>
          </w:rPr>
          <w:instrText xml:space="preserve"> PAGEREF _Toc509234394 \h </w:instrText>
        </w:r>
        <w:r w:rsidR="007E4801">
          <w:rPr>
            <w:noProof/>
            <w:webHidden/>
          </w:rPr>
        </w:r>
        <w:r w:rsidR="007E4801">
          <w:rPr>
            <w:noProof/>
            <w:webHidden/>
          </w:rPr>
          <w:fldChar w:fldCharType="separate"/>
        </w:r>
        <w:r w:rsidR="007E4801">
          <w:rPr>
            <w:noProof/>
            <w:webHidden/>
          </w:rPr>
          <w:t>61</w:t>
        </w:r>
        <w:r w:rsidR="007E4801">
          <w:rPr>
            <w:noProof/>
            <w:webHidden/>
          </w:rPr>
          <w:fldChar w:fldCharType="end"/>
        </w:r>
      </w:hyperlink>
    </w:p>
    <w:p w14:paraId="59BB19B7" w14:textId="51DDE479"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95" w:history="1">
        <w:r w:rsidR="007E4801" w:rsidRPr="00885D6C">
          <w:rPr>
            <w:rStyle w:val="Hyperlink"/>
            <w:noProof/>
          </w:rPr>
          <w:t>3.18.11 codeFlows property</w:t>
        </w:r>
        <w:r w:rsidR="007E4801">
          <w:rPr>
            <w:noProof/>
            <w:webHidden/>
          </w:rPr>
          <w:tab/>
        </w:r>
        <w:r w:rsidR="007E4801">
          <w:rPr>
            <w:noProof/>
            <w:webHidden/>
          </w:rPr>
          <w:fldChar w:fldCharType="begin"/>
        </w:r>
        <w:r w:rsidR="007E4801">
          <w:rPr>
            <w:noProof/>
            <w:webHidden/>
          </w:rPr>
          <w:instrText xml:space="preserve"> PAGEREF _Toc509234395 \h </w:instrText>
        </w:r>
        <w:r w:rsidR="007E4801">
          <w:rPr>
            <w:noProof/>
            <w:webHidden/>
          </w:rPr>
        </w:r>
        <w:r w:rsidR="007E4801">
          <w:rPr>
            <w:noProof/>
            <w:webHidden/>
          </w:rPr>
          <w:fldChar w:fldCharType="separate"/>
        </w:r>
        <w:r w:rsidR="007E4801">
          <w:rPr>
            <w:noProof/>
            <w:webHidden/>
          </w:rPr>
          <w:t>61</w:t>
        </w:r>
        <w:r w:rsidR="007E4801">
          <w:rPr>
            <w:noProof/>
            <w:webHidden/>
          </w:rPr>
          <w:fldChar w:fldCharType="end"/>
        </w:r>
      </w:hyperlink>
    </w:p>
    <w:p w14:paraId="79D677A4" w14:textId="2EB5C82D"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96" w:history="1">
        <w:r w:rsidR="007E4801" w:rsidRPr="00885D6C">
          <w:rPr>
            <w:rStyle w:val="Hyperlink"/>
            <w:noProof/>
          </w:rPr>
          <w:t>3.18.12 stacks property</w:t>
        </w:r>
        <w:r w:rsidR="007E4801">
          <w:rPr>
            <w:noProof/>
            <w:webHidden/>
          </w:rPr>
          <w:tab/>
        </w:r>
        <w:r w:rsidR="007E4801">
          <w:rPr>
            <w:noProof/>
            <w:webHidden/>
          </w:rPr>
          <w:fldChar w:fldCharType="begin"/>
        </w:r>
        <w:r w:rsidR="007E4801">
          <w:rPr>
            <w:noProof/>
            <w:webHidden/>
          </w:rPr>
          <w:instrText xml:space="preserve"> PAGEREF _Toc509234396 \h </w:instrText>
        </w:r>
        <w:r w:rsidR="007E4801">
          <w:rPr>
            <w:noProof/>
            <w:webHidden/>
          </w:rPr>
        </w:r>
        <w:r w:rsidR="007E4801">
          <w:rPr>
            <w:noProof/>
            <w:webHidden/>
          </w:rPr>
          <w:fldChar w:fldCharType="separate"/>
        </w:r>
        <w:r w:rsidR="007E4801">
          <w:rPr>
            <w:noProof/>
            <w:webHidden/>
          </w:rPr>
          <w:t>62</w:t>
        </w:r>
        <w:r w:rsidR="007E4801">
          <w:rPr>
            <w:noProof/>
            <w:webHidden/>
          </w:rPr>
          <w:fldChar w:fldCharType="end"/>
        </w:r>
      </w:hyperlink>
    </w:p>
    <w:p w14:paraId="33B8B994" w14:textId="3DE149BB"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97" w:history="1">
        <w:r w:rsidR="007E4801" w:rsidRPr="00885D6C">
          <w:rPr>
            <w:rStyle w:val="Hyperlink"/>
            <w:noProof/>
          </w:rPr>
          <w:t>3.18.13 relatedLocations property</w:t>
        </w:r>
        <w:r w:rsidR="007E4801">
          <w:rPr>
            <w:noProof/>
            <w:webHidden/>
          </w:rPr>
          <w:tab/>
        </w:r>
        <w:r w:rsidR="007E4801">
          <w:rPr>
            <w:noProof/>
            <w:webHidden/>
          </w:rPr>
          <w:fldChar w:fldCharType="begin"/>
        </w:r>
        <w:r w:rsidR="007E4801">
          <w:rPr>
            <w:noProof/>
            <w:webHidden/>
          </w:rPr>
          <w:instrText xml:space="preserve"> PAGEREF _Toc509234397 \h </w:instrText>
        </w:r>
        <w:r w:rsidR="007E4801">
          <w:rPr>
            <w:noProof/>
            <w:webHidden/>
          </w:rPr>
        </w:r>
        <w:r w:rsidR="007E4801">
          <w:rPr>
            <w:noProof/>
            <w:webHidden/>
          </w:rPr>
          <w:fldChar w:fldCharType="separate"/>
        </w:r>
        <w:r w:rsidR="007E4801">
          <w:rPr>
            <w:noProof/>
            <w:webHidden/>
          </w:rPr>
          <w:t>62</w:t>
        </w:r>
        <w:r w:rsidR="007E4801">
          <w:rPr>
            <w:noProof/>
            <w:webHidden/>
          </w:rPr>
          <w:fldChar w:fldCharType="end"/>
        </w:r>
      </w:hyperlink>
    </w:p>
    <w:p w14:paraId="50B424ED" w14:textId="21DAD867"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398" w:history="1">
        <w:r w:rsidR="007E4801" w:rsidRPr="00885D6C">
          <w:rPr>
            <w:rStyle w:val="Hyperlink"/>
            <w:noProof/>
          </w:rPr>
          <w:t>3.18.14 suppressionStates property</w:t>
        </w:r>
        <w:r w:rsidR="007E4801">
          <w:rPr>
            <w:noProof/>
            <w:webHidden/>
          </w:rPr>
          <w:tab/>
        </w:r>
        <w:r w:rsidR="007E4801">
          <w:rPr>
            <w:noProof/>
            <w:webHidden/>
          </w:rPr>
          <w:fldChar w:fldCharType="begin"/>
        </w:r>
        <w:r w:rsidR="007E4801">
          <w:rPr>
            <w:noProof/>
            <w:webHidden/>
          </w:rPr>
          <w:instrText xml:space="preserve"> PAGEREF _Toc509234398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29F980D9" w14:textId="6CA79D9E" w:rsidR="007E4801" w:rsidRDefault="00A908F4">
      <w:pPr>
        <w:pStyle w:val="TOC4"/>
        <w:tabs>
          <w:tab w:val="right" w:leader="dot" w:pos="9350"/>
        </w:tabs>
        <w:rPr>
          <w:rFonts w:asciiTheme="minorHAnsi" w:eastAsiaTheme="minorEastAsia" w:hAnsiTheme="minorHAnsi" w:cstheme="minorBidi"/>
          <w:noProof/>
          <w:sz w:val="22"/>
          <w:szCs w:val="22"/>
        </w:rPr>
      </w:pPr>
      <w:hyperlink w:anchor="_Toc509234399" w:history="1">
        <w:r w:rsidR="007E4801" w:rsidRPr="00885D6C">
          <w:rPr>
            <w:rStyle w:val="Hyperlink"/>
            <w:noProof/>
          </w:rPr>
          <w:t>3.18.14.1 General</w:t>
        </w:r>
        <w:r w:rsidR="007E4801">
          <w:rPr>
            <w:noProof/>
            <w:webHidden/>
          </w:rPr>
          <w:tab/>
        </w:r>
        <w:r w:rsidR="007E4801">
          <w:rPr>
            <w:noProof/>
            <w:webHidden/>
          </w:rPr>
          <w:fldChar w:fldCharType="begin"/>
        </w:r>
        <w:r w:rsidR="007E4801">
          <w:rPr>
            <w:noProof/>
            <w:webHidden/>
          </w:rPr>
          <w:instrText xml:space="preserve"> PAGEREF _Toc509234399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63D0DC1F" w14:textId="5FB6396C" w:rsidR="007E4801" w:rsidRDefault="00A908F4">
      <w:pPr>
        <w:pStyle w:val="TOC4"/>
        <w:tabs>
          <w:tab w:val="right" w:leader="dot" w:pos="9350"/>
        </w:tabs>
        <w:rPr>
          <w:rFonts w:asciiTheme="minorHAnsi" w:eastAsiaTheme="minorEastAsia" w:hAnsiTheme="minorHAnsi" w:cstheme="minorBidi"/>
          <w:noProof/>
          <w:sz w:val="22"/>
          <w:szCs w:val="22"/>
        </w:rPr>
      </w:pPr>
      <w:hyperlink w:anchor="_Toc509234400" w:history="1">
        <w:r w:rsidR="007E4801" w:rsidRPr="00885D6C">
          <w:rPr>
            <w:rStyle w:val="Hyperlink"/>
            <w:noProof/>
          </w:rPr>
          <w:t>3.18.14.2 suppressedInSource value</w:t>
        </w:r>
        <w:r w:rsidR="007E4801">
          <w:rPr>
            <w:noProof/>
            <w:webHidden/>
          </w:rPr>
          <w:tab/>
        </w:r>
        <w:r w:rsidR="007E4801">
          <w:rPr>
            <w:noProof/>
            <w:webHidden/>
          </w:rPr>
          <w:fldChar w:fldCharType="begin"/>
        </w:r>
        <w:r w:rsidR="007E4801">
          <w:rPr>
            <w:noProof/>
            <w:webHidden/>
          </w:rPr>
          <w:instrText xml:space="preserve"> PAGEREF _Toc509234400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5E99828D" w14:textId="7435C038" w:rsidR="007E4801" w:rsidRDefault="00A908F4">
      <w:pPr>
        <w:pStyle w:val="TOC4"/>
        <w:tabs>
          <w:tab w:val="right" w:leader="dot" w:pos="9350"/>
        </w:tabs>
        <w:rPr>
          <w:rFonts w:asciiTheme="minorHAnsi" w:eastAsiaTheme="minorEastAsia" w:hAnsiTheme="minorHAnsi" w:cstheme="minorBidi"/>
          <w:noProof/>
          <w:sz w:val="22"/>
          <w:szCs w:val="22"/>
        </w:rPr>
      </w:pPr>
      <w:hyperlink w:anchor="_Toc509234401" w:history="1">
        <w:r w:rsidR="007E4801" w:rsidRPr="00885D6C">
          <w:rPr>
            <w:rStyle w:val="Hyperlink"/>
            <w:noProof/>
          </w:rPr>
          <w:t>3.18.14.3 suppressedExternally value</w:t>
        </w:r>
        <w:r w:rsidR="007E4801">
          <w:rPr>
            <w:noProof/>
            <w:webHidden/>
          </w:rPr>
          <w:tab/>
        </w:r>
        <w:r w:rsidR="007E4801">
          <w:rPr>
            <w:noProof/>
            <w:webHidden/>
          </w:rPr>
          <w:fldChar w:fldCharType="begin"/>
        </w:r>
        <w:r w:rsidR="007E4801">
          <w:rPr>
            <w:noProof/>
            <w:webHidden/>
          </w:rPr>
          <w:instrText xml:space="preserve"> PAGEREF _Toc509234401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42324DA3" w14:textId="00016341"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02" w:history="1">
        <w:r w:rsidR="007E4801" w:rsidRPr="00885D6C">
          <w:rPr>
            <w:rStyle w:val="Hyperlink"/>
            <w:noProof/>
          </w:rPr>
          <w:t>3.18.15 baselineState property</w:t>
        </w:r>
        <w:r w:rsidR="007E4801">
          <w:rPr>
            <w:noProof/>
            <w:webHidden/>
          </w:rPr>
          <w:tab/>
        </w:r>
        <w:r w:rsidR="007E4801">
          <w:rPr>
            <w:noProof/>
            <w:webHidden/>
          </w:rPr>
          <w:fldChar w:fldCharType="begin"/>
        </w:r>
        <w:r w:rsidR="007E4801">
          <w:rPr>
            <w:noProof/>
            <w:webHidden/>
          </w:rPr>
          <w:instrText xml:space="preserve"> PAGEREF _Toc509234402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1ED94E11" w14:textId="17D53CDF"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03" w:history="1">
        <w:r w:rsidR="007E4801" w:rsidRPr="00885D6C">
          <w:rPr>
            <w:rStyle w:val="Hyperlink"/>
            <w:noProof/>
          </w:rPr>
          <w:t>3.18.16 attachments property</w:t>
        </w:r>
        <w:r w:rsidR="007E4801">
          <w:rPr>
            <w:noProof/>
            <w:webHidden/>
          </w:rPr>
          <w:tab/>
        </w:r>
        <w:r w:rsidR="007E4801">
          <w:rPr>
            <w:noProof/>
            <w:webHidden/>
          </w:rPr>
          <w:fldChar w:fldCharType="begin"/>
        </w:r>
        <w:r w:rsidR="007E4801">
          <w:rPr>
            <w:noProof/>
            <w:webHidden/>
          </w:rPr>
          <w:instrText xml:space="preserve"> PAGEREF _Toc509234403 \h </w:instrText>
        </w:r>
        <w:r w:rsidR="007E4801">
          <w:rPr>
            <w:noProof/>
            <w:webHidden/>
          </w:rPr>
        </w:r>
        <w:r w:rsidR="007E4801">
          <w:rPr>
            <w:noProof/>
            <w:webHidden/>
          </w:rPr>
          <w:fldChar w:fldCharType="separate"/>
        </w:r>
        <w:r w:rsidR="007E4801">
          <w:rPr>
            <w:noProof/>
            <w:webHidden/>
          </w:rPr>
          <w:t>64</w:t>
        </w:r>
        <w:r w:rsidR="007E4801">
          <w:rPr>
            <w:noProof/>
            <w:webHidden/>
          </w:rPr>
          <w:fldChar w:fldCharType="end"/>
        </w:r>
      </w:hyperlink>
    </w:p>
    <w:p w14:paraId="1194B294" w14:textId="1228CD2D"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04" w:history="1">
        <w:r w:rsidR="007E4801" w:rsidRPr="00885D6C">
          <w:rPr>
            <w:rStyle w:val="Hyperlink"/>
            <w:noProof/>
          </w:rPr>
          <w:t>3.18.17 conversionProvenance property</w:t>
        </w:r>
        <w:r w:rsidR="007E4801">
          <w:rPr>
            <w:noProof/>
            <w:webHidden/>
          </w:rPr>
          <w:tab/>
        </w:r>
        <w:r w:rsidR="007E4801">
          <w:rPr>
            <w:noProof/>
            <w:webHidden/>
          </w:rPr>
          <w:fldChar w:fldCharType="begin"/>
        </w:r>
        <w:r w:rsidR="007E4801">
          <w:rPr>
            <w:noProof/>
            <w:webHidden/>
          </w:rPr>
          <w:instrText xml:space="preserve"> PAGEREF _Toc509234404 \h </w:instrText>
        </w:r>
        <w:r w:rsidR="007E4801">
          <w:rPr>
            <w:noProof/>
            <w:webHidden/>
          </w:rPr>
        </w:r>
        <w:r w:rsidR="007E4801">
          <w:rPr>
            <w:noProof/>
            <w:webHidden/>
          </w:rPr>
          <w:fldChar w:fldCharType="separate"/>
        </w:r>
        <w:r w:rsidR="007E4801">
          <w:rPr>
            <w:noProof/>
            <w:webHidden/>
          </w:rPr>
          <w:t>64</w:t>
        </w:r>
        <w:r w:rsidR="007E4801">
          <w:rPr>
            <w:noProof/>
            <w:webHidden/>
          </w:rPr>
          <w:fldChar w:fldCharType="end"/>
        </w:r>
      </w:hyperlink>
    </w:p>
    <w:p w14:paraId="1093876C" w14:textId="18B2B96E"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05" w:history="1">
        <w:r w:rsidR="007E4801" w:rsidRPr="00885D6C">
          <w:rPr>
            <w:rStyle w:val="Hyperlink"/>
            <w:noProof/>
          </w:rPr>
          <w:t>3.18.18 fixes property</w:t>
        </w:r>
        <w:r w:rsidR="007E4801">
          <w:rPr>
            <w:noProof/>
            <w:webHidden/>
          </w:rPr>
          <w:tab/>
        </w:r>
        <w:r w:rsidR="007E4801">
          <w:rPr>
            <w:noProof/>
            <w:webHidden/>
          </w:rPr>
          <w:fldChar w:fldCharType="begin"/>
        </w:r>
        <w:r w:rsidR="007E4801">
          <w:rPr>
            <w:noProof/>
            <w:webHidden/>
          </w:rPr>
          <w:instrText xml:space="preserve"> PAGEREF _Toc509234405 \h </w:instrText>
        </w:r>
        <w:r w:rsidR="007E4801">
          <w:rPr>
            <w:noProof/>
            <w:webHidden/>
          </w:rPr>
        </w:r>
        <w:r w:rsidR="007E4801">
          <w:rPr>
            <w:noProof/>
            <w:webHidden/>
          </w:rPr>
          <w:fldChar w:fldCharType="separate"/>
        </w:r>
        <w:r w:rsidR="007E4801">
          <w:rPr>
            <w:noProof/>
            <w:webHidden/>
          </w:rPr>
          <w:t>64</w:t>
        </w:r>
        <w:r w:rsidR="007E4801">
          <w:rPr>
            <w:noProof/>
            <w:webHidden/>
          </w:rPr>
          <w:fldChar w:fldCharType="end"/>
        </w:r>
      </w:hyperlink>
    </w:p>
    <w:p w14:paraId="06BF01CB" w14:textId="53B8AF26"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06" w:history="1">
        <w:r w:rsidR="007E4801" w:rsidRPr="00885D6C">
          <w:rPr>
            <w:rStyle w:val="Hyperlink"/>
            <w:noProof/>
          </w:rPr>
          <w:t>3.18.19 properties property</w:t>
        </w:r>
        <w:r w:rsidR="007E4801">
          <w:rPr>
            <w:noProof/>
            <w:webHidden/>
          </w:rPr>
          <w:tab/>
        </w:r>
        <w:r w:rsidR="007E4801">
          <w:rPr>
            <w:noProof/>
            <w:webHidden/>
          </w:rPr>
          <w:fldChar w:fldCharType="begin"/>
        </w:r>
        <w:r w:rsidR="007E4801">
          <w:rPr>
            <w:noProof/>
            <w:webHidden/>
          </w:rPr>
          <w:instrText xml:space="preserve"> PAGEREF _Toc509234406 \h </w:instrText>
        </w:r>
        <w:r w:rsidR="007E4801">
          <w:rPr>
            <w:noProof/>
            <w:webHidden/>
          </w:rPr>
        </w:r>
        <w:r w:rsidR="007E4801">
          <w:rPr>
            <w:noProof/>
            <w:webHidden/>
          </w:rPr>
          <w:fldChar w:fldCharType="separate"/>
        </w:r>
        <w:r w:rsidR="007E4801">
          <w:rPr>
            <w:noProof/>
            <w:webHidden/>
          </w:rPr>
          <w:t>64</w:t>
        </w:r>
        <w:r w:rsidR="007E4801">
          <w:rPr>
            <w:noProof/>
            <w:webHidden/>
          </w:rPr>
          <w:fldChar w:fldCharType="end"/>
        </w:r>
      </w:hyperlink>
    </w:p>
    <w:p w14:paraId="68B48E21" w14:textId="5172F476"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407" w:history="1">
        <w:r w:rsidR="007E4801" w:rsidRPr="00885D6C">
          <w:rPr>
            <w:rStyle w:val="Hyperlink"/>
            <w:noProof/>
          </w:rPr>
          <w:t>3.19 analysisToolLogFileContents object</w:t>
        </w:r>
        <w:r w:rsidR="007E4801">
          <w:rPr>
            <w:noProof/>
            <w:webHidden/>
          </w:rPr>
          <w:tab/>
        </w:r>
        <w:r w:rsidR="007E4801">
          <w:rPr>
            <w:noProof/>
            <w:webHidden/>
          </w:rPr>
          <w:fldChar w:fldCharType="begin"/>
        </w:r>
        <w:r w:rsidR="007E4801">
          <w:rPr>
            <w:noProof/>
            <w:webHidden/>
          </w:rPr>
          <w:instrText xml:space="preserve"> PAGEREF _Toc509234407 \h </w:instrText>
        </w:r>
        <w:r w:rsidR="007E4801">
          <w:rPr>
            <w:noProof/>
            <w:webHidden/>
          </w:rPr>
        </w:r>
        <w:r w:rsidR="007E4801">
          <w:rPr>
            <w:noProof/>
            <w:webHidden/>
          </w:rPr>
          <w:fldChar w:fldCharType="separate"/>
        </w:r>
        <w:r w:rsidR="007E4801">
          <w:rPr>
            <w:noProof/>
            <w:webHidden/>
          </w:rPr>
          <w:t>65</w:t>
        </w:r>
        <w:r w:rsidR="007E4801">
          <w:rPr>
            <w:noProof/>
            <w:webHidden/>
          </w:rPr>
          <w:fldChar w:fldCharType="end"/>
        </w:r>
      </w:hyperlink>
    </w:p>
    <w:p w14:paraId="71BD6978" w14:textId="6EE9814E"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08" w:history="1">
        <w:r w:rsidR="007E4801" w:rsidRPr="00885D6C">
          <w:rPr>
            <w:rStyle w:val="Hyperlink"/>
            <w:noProof/>
          </w:rPr>
          <w:t>3.19.1 General</w:t>
        </w:r>
        <w:r w:rsidR="007E4801">
          <w:rPr>
            <w:noProof/>
            <w:webHidden/>
          </w:rPr>
          <w:tab/>
        </w:r>
        <w:r w:rsidR="007E4801">
          <w:rPr>
            <w:noProof/>
            <w:webHidden/>
          </w:rPr>
          <w:fldChar w:fldCharType="begin"/>
        </w:r>
        <w:r w:rsidR="007E4801">
          <w:rPr>
            <w:noProof/>
            <w:webHidden/>
          </w:rPr>
          <w:instrText xml:space="preserve"> PAGEREF _Toc509234408 \h </w:instrText>
        </w:r>
        <w:r w:rsidR="007E4801">
          <w:rPr>
            <w:noProof/>
            <w:webHidden/>
          </w:rPr>
        </w:r>
        <w:r w:rsidR="007E4801">
          <w:rPr>
            <w:noProof/>
            <w:webHidden/>
          </w:rPr>
          <w:fldChar w:fldCharType="separate"/>
        </w:r>
        <w:r w:rsidR="007E4801">
          <w:rPr>
            <w:noProof/>
            <w:webHidden/>
          </w:rPr>
          <w:t>65</w:t>
        </w:r>
        <w:r w:rsidR="007E4801">
          <w:rPr>
            <w:noProof/>
            <w:webHidden/>
          </w:rPr>
          <w:fldChar w:fldCharType="end"/>
        </w:r>
      </w:hyperlink>
    </w:p>
    <w:p w14:paraId="0A840680" w14:textId="223207A5"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09" w:history="1">
        <w:r w:rsidR="007E4801" w:rsidRPr="00885D6C">
          <w:rPr>
            <w:rStyle w:val="Hyperlink"/>
            <w:noProof/>
          </w:rPr>
          <w:t>3.19.2 region property</w:t>
        </w:r>
        <w:r w:rsidR="007E4801">
          <w:rPr>
            <w:noProof/>
            <w:webHidden/>
          </w:rPr>
          <w:tab/>
        </w:r>
        <w:r w:rsidR="007E4801">
          <w:rPr>
            <w:noProof/>
            <w:webHidden/>
          </w:rPr>
          <w:fldChar w:fldCharType="begin"/>
        </w:r>
        <w:r w:rsidR="007E4801">
          <w:rPr>
            <w:noProof/>
            <w:webHidden/>
          </w:rPr>
          <w:instrText xml:space="preserve"> PAGEREF _Toc509234409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05FA112E" w14:textId="0F8FDBB9"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10" w:history="1">
        <w:r w:rsidR="007E4801" w:rsidRPr="00885D6C">
          <w:rPr>
            <w:rStyle w:val="Hyperlink"/>
            <w:noProof/>
          </w:rPr>
          <w:t>3.19.3 snippet property</w:t>
        </w:r>
        <w:r w:rsidR="007E4801">
          <w:rPr>
            <w:noProof/>
            <w:webHidden/>
          </w:rPr>
          <w:tab/>
        </w:r>
        <w:r w:rsidR="007E4801">
          <w:rPr>
            <w:noProof/>
            <w:webHidden/>
          </w:rPr>
          <w:fldChar w:fldCharType="begin"/>
        </w:r>
        <w:r w:rsidR="007E4801">
          <w:rPr>
            <w:noProof/>
            <w:webHidden/>
          </w:rPr>
          <w:instrText xml:space="preserve"> PAGEREF _Toc509234410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6571B96C" w14:textId="5C33AFB2"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11" w:history="1">
        <w:r w:rsidR="007E4801" w:rsidRPr="00885D6C">
          <w:rPr>
            <w:rStyle w:val="Hyperlink"/>
            <w:noProof/>
          </w:rPr>
          <w:t>3.19.4 analysisToolLogFileLocation property</w:t>
        </w:r>
        <w:r w:rsidR="007E4801">
          <w:rPr>
            <w:noProof/>
            <w:webHidden/>
          </w:rPr>
          <w:tab/>
        </w:r>
        <w:r w:rsidR="007E4801">
          <w:rPr>
            <w:noProof/>
            <w:webHidden/>
          </w:rPr>
          <w:fldChar w:fldCharType="begin"/>
        </w:r>
        <w:r w:rsidR="007E4801">
          <w:rPr>
            <w:noProof/>
            <w:webHidden/>
          </w:rPr>
          <w:instrText xml:space="preserve"> PAGEREF _Toc509234411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56E3486A" w14:textId="4C40C07D"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412" w:history="1">
        <w:r w:rsidR="007E4801" w:rsidRPr="00885D6C">
          <w:rPr>
            <w:rStyle w:val="Hyperlink"/>
            <w:noProof/>
          </w:rPr>
          <w:t>3.20 location object</w:t>
        </w:r>
        <w:r w:rsidR="007E4801">
          <w:rPr>
            <w:noProof/>
            <w:webHidden/>
          </w:rPr>
          <w:tab/>
        </w:r>
        <w:r w:rsidR="007E4801">
          <w:rPr>
            <w:noProof/>
            <w:webHidden/>
          </w:rPr>
          <w:fldChar w:fldCharType="begin"/>
        </w:r>
        <w:r w:rsidR="007E4801">
          <w:rPr>
            <w:noProof/>
            <w:webHidden/>
          </w:rPr>
          <w:instrText xml:space="preserve"> PAGEREF _Toc509234412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685DDEBA" w14:textId="2CD45AD5"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13" w:history="1">
        <w:r w:rsidR="007E4801" w:rsidRPr="00885D6C">
          <w:rPr>
            <w:rStyle w:val="Hyperlink"/>
            <w:noProof/>
          </w:rPr>
          <w:t>3.20.1 General</w:t>
        </w:r>
        <w:r w:rsidR="007E4801">
          <w:rPr>
            <w:noProof/>
            <w:webHidden/>
          </w:rPr>
          <w:tab/>
        </w:r>
        <w:r w:rsidR="007E4801">
          <w:rPr>
            <w:noProof/>
            <w:webHidden/>
          </w:rPr>
          <w:fldChar w:fldCharType="begin"/>
        </w:r>
        <w:r w:rsidR="007E4801">
          <w:rPr>
            <w:noProof/>
            <w:webHidden/>
          </w:rPr>
          <w:instrText xml:space="preserve"> PAGEREF _Toc509234413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743665B3" w14:textId="17FA6F3C"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14" w:history="1">
        <w:r w:rsidR="007E4801" w:rsidRPr="00885D6C">
          <w:rPr>
            <w:rStyle w:val="Hyperlink"/>
            <w:noProof/>
          </w:rPr>
          <w:t>3.20.2 Constraints</w:t>
        </w:r>
        <w:r w:rsidR="007E4801">
          <w:rPr>
            <w:noProof/>
            <w:webHidden/>
          </w:rPr>
          <w:tab/>
        </w:r>
        <w:r w:rsidR="007E4801">
          <w:rPr>
            <w:noProof/>
            <w:webHidden/>
          </w:rPr>
          <w:fldChar w:fldCharType="begin"/>
        </w:r>
        <w:r w:rsidR="007E4801">
          <w:rPr>
            <w:noProof/>
            <w:webHidden/>
          </w:rPr>
          <w:instrText xml:space="preserve"> PAGEREF _Toc509234414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65E885F3" w14:textId="663CA164"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15" w:history="1">
        <w:r w:rsidR="007E4801" w:rsidRPr="00885D6C">
          <w:rPr>
            <w:rStyle w:val="Hyperlink"/>
            <w:noProof/>
          </w:rPr>
          <w:t>3.20.3 analysisTarget property</w:t>
        </w:r>
        <w:r w:rsidR="007E4801">
          <w:rPr>
            <w:noProof/>
            <w:webHidden/>
          </w:rPr>
          <w:tab/>
        </w:r>
        <w:r w:rsidR="007E4801">
          <w:rPr>
            <w:noProof/>
            <w:webHidden/>
          </w:rPr>
          <w:fldChar w:fldCharType="begin"/>
        </w:r>
        <w:r w:rsidR="007E4801">
          <w:rPr>
            <w:noProof/>
            <w:webHidden/>
          </w:rPr>
          <w:instrText xml:space="preserve"> PAGEREF _Toc509234415 \h </w:instrText>
        </w:r>
        <w:r w:rsidR="007E4801">
          <w:rPr>
            <w:noProof/>
            <w:webHidden/>
          </w:rPr>
        </w:r>
        <w:r w:rsidR="007E4801">
          <w:rPr>
            <w:noProof/>
            <w:webHidden/>
          </w:rPr>
          <w:fldChar w:fldCharType="separate"/>
        </w:r>
        <w:r w:rsidR="007E4801">
          <w:rPr>
            <w:noProof/>
            <w:webHidden/>
          </w:rPr>
          <w:t>67</w:t>
        </w:r>
        <w:r w:rsidR="007E4801">
          <w:rPr>
            <w:noProof/>
            <w:webHidden/>
          </w:rPr>
          <w:fldChar w:fldCharType="end"/>
        </w:r>
      </w:hyperlink>
    </w:p>
    <w:p w14:paraId="2467BA48" w14:textId="046CF905"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16" w:history="1">
        <w:r w:rsidR="007E4801" w:rsidRPr="00885D6C">
          <w:rPr>
            <w:rStyle w:val="Hyperlink"/>
            <w:noProof/>
          </w:rPr>
          <w:t>3.20.4 resultFile property</w:t>
        </w:r>
        <w:r w:rsidR="007E4801">
          <w:rPr>
            <w:noProof/>
            <w:webHidden/>
          </w:rPr>
          <w:tab/>
        </w:r>
        <w:r w:rsidR="007E4801">
          <w:rPr>
            <w:noProof/>
            <w:webHidden/>
          </w:rPr>
          <w:fldChar w:fldCharType="begin"/>
        </w:r>
        <w:r w:rsidR="007E4801">
          <w:rPr>
            <w:noProof/>
            <w:webHidden/>
          </w:rPr>
          <w:instrText xml:space="preserve"> PAGEREF _Toc509234416 \h </w:instrText>
        </w:r>
        <w:r w:rsidR="007E4801">
          <w:rPr>
            <w:noProof/>
            <w:webHidden/>
          </w:rPr>
        </w:r>
        <w:r w:rsidR="007E4801">
          <w:rPr>
            <w:noProof/>
            <w:webHidden/>
          </w:rPr>
          <w:fldChar w:fldCharType="separate"/>
        </w:r>
        <w:r w:rsidR="007E4801">
          <w:rPr>
            <w:noProof/>
            <w:webHidden/>
          </w:rPr>
          <w:t>67</w:t>
        </w:r>
        <w:r w:rsidR="007E4801">
          <w:rPr>
            <w:noProof/>
            <w:webHidden/>
          </w:rPr>
          <w:fldChar w:fldCharType="end"/>
        </w:r>
      </w:hyperlink>
    </w:p>
    <w:p w14:paraId="3A62316D" w14:textId="12411CF1"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17" w:history="1">
        <w:r w:rsidR="007E4801" w:rsidRPr="00885D6C">
          <w:rPr>
            <w:rStyle w:val="Hyperlink"/>
            <w:noProof/>
          </w:rPr>
          <w:t>3.20.5 fullyQualifiedLogicalName property</w:t>
        </w:r>
        <w:r w:rsidR="007E4801">
          <w:rPr>
            <w:noProof/>
            <w:webHidden/>
          </w:rPr>
          <w:tab/>
        </w:r>
        <w:r w:rsidR="007E4801">
          <w:rPr>
            <w:noProof/>
            <w:webHidden/>
          </w:rPr>
          <w:fldChar w:fldCharType="begin"/>
        </w:r>
        <w:r w:rsidR="007E4801">
          <w:rPr>
            <w:noProof/>
            <w:webHidden/>
          </w:rPr>
          <w:instrText xml:space="preserve"> PAGEREF _Toc509234417 \h </w:instrText>
        </w:r>
        <w:r w:rsidR="007E4801">
          <w:rPr>
            <w:noProof/>
            <w:webHidden/>
          </w:rPr>
        </w:r>
        <w:r w:rsidR="007E4801">
          <w:rPr>
            <w:noProof/>
            <w:webHidden/>
          </w:rPr>
          <w:fldChar w:fldCharType="separate"/>
        </w:r>
        <w:r w:rsidR="007E4801">
          <w:rPr>
            <w:noProof/>
            <w:webHidden/>
          </w:rPr>
          <w:t>67</w:t>
        </w:r>
        <w:r w:rsidR="007E4801">
          <w:rPr>
            <w:noProof/>
            <w:webHidden/>
          </w:rPr>
          <w:fldChar w:fldCharType="end"/>
        </w:r>
      </w:hyperlink>
    </w:p>
    <w:p w14:paraId="640EF132" w14:textId="41FA7654"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18" w:history="1">
        <w:r w:rsidR="007E4801" w:rsidRPr="00885D6C">
          <w:rPr>
            <w:rStyle w:val="Hyperlink"/>
            <w:noProof/>
          </w:rPr>
          <w:t>3.20.6 logicalLocationKey property</w:t>
        </w:r>
        <w:r w:rsidR="007E4801">
          <w:rPr>
            <w:noProof/>
            <w:webHidden/>
          </w:rPr>
          <w:tab/>
        </w:r>
        <w:r w:rsidR="007E4801">
          <w:rPr>
            <w:noProof/>
            <w:webHidden/>
          </w:rPr>
          <w:fldChar w:fldCharType="begin"/>
        </w:r>
        <w:r w:rsidR="007E4801">
          <w:rPr>
            <w:noProof/>
            <w:webHidden/>
          </w:rPr>
          <w:instrText xml:space="preserve"> PAGEREF _Toc509234418 \h </w:instrText>
        </w:r>
        <w:r w:rsidR="007E4801">
          <w:rPr>
            <w:noProof/>
            <w:webHidden/>
          </w:rPr>
        </w:r>
        <w:r w:rsidR="007E4801">
          <w:rPr>
            <w:noProof/>
            <w:webHidden/>
          </w:rPr>
          <w:fldChar w:fldCharType="separate"/>
        </w:r>
        <w:r w:rsidR="007E4801">
          <w:rPr>
            <w:noProof/>
            <w:webHidden/>
          </w:rPr>
          <w:t>68</w:t>
        </w:r>
        <w:r w:rsidR="007E4801">
          <w:rPr>
            <w:noProof/>
            <w:webHidden/>
          </w:rPr>
          <w:fldChar w:fldCharType="end"/>
        </w:r>
      </w:hyperlink>
    </w:p>
    <w:p w14:paraId="2C47F9C2" w14:textId="43871A60"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19" w:history="1">
        <w:r w:rsidR="007E4801" w:rsidRPr="00885D6C">
          <w:rPr>
            <w:rStyle w:val="Hyperlink"/>
            <w:noProof/>
          </w:rPr>
          <w:t>3.20.7 decoratedName property</w:t>
        </w:r>
        <w:r w:rsidR="007E4801">
          <w:rPr>
            <w:noProof/>
            <w:webHidden/>
          </w:rPr>
          <w:tab/>
        </w:r>
        <w:r w:rsidR="007E4801">
          <w:rPr>
            <w:noProof/>
            <w:webHidden/>
          </w:rPr>
          <w:fldChar w:fldCharType="begin"/>
        </w:r>
        <w:r w:rsidR="007E4801">
          <w:rPr>
            <w:noProof/>
            <w:webHidden/>
          </w:rPr>
          <w:instrText xml:space="preserve"> PAGEREF _Toc509234419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60456536" w14:textId="6A51DCE0"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20" w:history="1">
        <w:r w:rsidR="007E4801" w:rsidRPr="00885D6C">
          <w:rPr>
            <w:rStyle w:val="Hyperlink"/>
            <w:noProof/>
          </w:rPr>
          <w:t>3.20.8 properties property</w:t>
        </w:r>
        <w:r w:rsidR="007E4801">
          <w:rPr>
            <w:noProof/>
            <w:webHidden/>
          </w:rPr>
          <w:tab/>
        </w:r>
        <w:r w:rsidR="007E4801">
          <w:rPr>
            <w:noProof/>
            <w:webHidden/>
          </w:rPr>
          <w:fldChar w:fldCharType="begin"/>
        </w:r>
        <w:r w:rsidR="007E4801">
          <w:rPr>
            <w:noProof/>
            <w:webHidden/>
          </w:rPr>
          <w:instrText xml:space="preserve"> PAGEREF _Toc509234420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6148AB5F" w14:textId="0BC970CB"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421" w:history="1">
        <w:r w:rsidR="007E4801" w:rsidRPr="00885D6C">
          <w:rPr>
            <w:rStyle w:val="Hyperlink"/>
            <w:noProof/>
          </w:rPr>
          <w:t>3.21 physicalLocation object</w:t>
        </w:r>
        <w:r w:rsidR="007E4801">
          <w:rPr>
            <w:noProof/>
            <w:webHidden/>
          </w:rPr>
          <w:tab/>
        </w:r>
        <w:r w:rsidR="007E4801">
          <w:rPr>
            <w:noProof/>
            <w:webHidden/>
          </w:rPr>
          <w:fldChar w:fldCharType="begin"/>
        </w:r>
        <w:r w:rsidR="007E4801">
          <w:rPr>
            <w:noProof/>
            <w:webHidden/>
          </w:rPr>
          <w:instrText xml:space="preserve"> PAGEREF _Toc509234421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3BE344C9" w14:textId="307C2630"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22" w:history="1">
        <w:r w:rsidR="007E4801" w:rsidRPr="00885D6C">
          <w:rPr>
            <w:rStyle w:val="Hyperlink"/>
            <w:noProof/>
          </w:rPr>
          <w:t>3.21.1 General</w:t>
        </w:r>
        <w:r w:rsidR="007E4801">
          <w:rPr>
            <w:noProof/>
            <w:webHidden/>
          </w:rPr>
          <w:tab/>
        </w:r>
        <w:r w:rsidR="007E4801">
          <w:rPr>
            <w:noProof/>
            <w:webHidden/>
          </w:rPr>
          <w:fldChar w:fldCharType="begin"/>
        </w:r>
        <w:r w:rsidR="007E4801">
          <w:rPr>
            <w:noProof/>
            <w:webHidden/>
          </w:rPr>
          <w:instrText xml:space="preserve"> PAGEREF _Toc509234422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18D2B4BB" w14:textId="29B6BF50"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23" w:history="1">
        <w:r w:rsidR="007E4801" w:rsidRPr="00885D6C">
          <w:rPr>
            <w:rStyle w:val="Hyperlink"/>
            <w:noProof/>
          </w:rPr>
          <w:t>3.21.2 id property</w:t>
        </w:r>
        <w:r w:rsidR="007E4801">
          <w:rPr>
            <w:noProof/>
            <w:webHidden/>
          </w:rPr>
          <w:tab/>
        </w:r>
        <w:r w:rsidR="007E4801">
          <w:rPr>
            <w:noProof/>
            <w:webHidden/>
          </w:rPr>
          <w:fldChar w:fldCharType="begin"/>
        </w:r>
        <w:r w:rsidR="007E4801">
          <w:rPr>
            <w:noProof/>
            <w:webHidden/>
          </w:rPr>
          <w:instrText xml:space="preserve"> PAGEREF _Toc509234423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666C1803" w14:textId="248C6822"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24" w:history="1">
        <w:r w:rsidR="007E4801" w:rsidRPr="00885D6C">
          <w:rPr>
            <w:rStyle w:val="Hyperlink"/>
            <w:noProof/>
          </w:rPr>
          <w:t>3.21.3 fileLocation property</w:t>
        </w:r>
        <w:r w:rsidR="007E4801">
          <w:rPr>
            <w:noProof/>
            <w:webHidden/>
          </w:rPr>
          <w:tab/>
        </w:r>
        <w:r w:rsidR="007E4801">
          <w:rPr>
            <w:noProof/>
            <w:webHidden/>
          </w:rPr>
          <w:fldChar w:fldCharType="begin"/>
        </w:r>
        <w:r w:rsidR="007E4801">
          <w:rPr>
            <w:noProof/>
            <w:webHidden/>
          </w:rPr>
          <w:instrText xml:space="preserve"> PAGEREF _Toc509234424 \h </w:instrText>
        </w:r>
        <w:r w:rsidR="007E4801">
          <w:rPr>
            <w:noProof/>
            <w:webHidden/>
          </w:rPr>
        </w:r>
        <w:r w:rsidR="007E4801">
          <w:rPr>
            <w:noProof/>
            <w:webHidden/>
          </w:rPr>
          <w:fldChar w:fldCharType="separate"/>
        </w:r>
        <w:r w:rsidR="007E4801">
          <w:rPr>
            <w:noProof/>
            <w:webHidden/>
          </w:rPr>
          <w:t>70</w:t>
        </w:r>
        <w:r w:rsidR="007E4801">
          <w:rPr>
            <w:noProof/>
            <w:webHidden/>
          </w:rPr>
          <w:fldChar w:fldCharType="end"/>
        </w:r>
      </w:hyperlink>
    </w:p>
    <w:p w14:paraId="5BE22020" w14:textId="7E0363F1"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25" w:history="1">
        <w:r w:rsidR="007E4801" w:rsidRPr="00885D6C">
          <w:rPr>
            <w:rStyle w:val="Hyperlink"/>
            <w:noProof/>
          </w:rPr>
          <w:t>3.21.4 region property</w:t>
        </w:r>
        <w:r w:rsidR="007E4801">
          <w:rPr>
            <w:noProof/>
            <w:webHidden/>
          </w:rPr>
          <w:tab/>
        </w:r>
        <w:r w:rsidR="007E4801">
          <w:rPr>
            <w:noProof/>
            <w:webHidden/>
          </w:rPr>
          <w:fldChar w:fldCharType="begin"/>
        </w:r>
        <w:r w:rsidR="007E4801">
          <w:rPr>
            <w:noProof/>
            <w:webHidden/>
          </w:rPr>
          <w:instrText xml:space="preserve"> PAGEREF _Toc509234425 \h </w:instrText>
        </w:r>
        <w:r w:rsidR="007E4801">
          <w:rPr>
            <w:noProof/>
            <w:webHidden/>
          </w:rPr>
        </w:r>
        <w:r w:rsidR="007E4801">
          <w:rPr>
            <w:noProof/>
            <w:webHidden/>
          </w:rPr>
          <w:fldChar w:fldCharType="separate"/>
        </w:r>
        <w:r w:rsidR="007E4801">
          <w:rPr>
            <w:noProof/>
            <w:webHidden/>
          </w:rPr>
          <w:t>71</w:t>
        </w:r>
        <w:r w:rsidR="007E4801">
          <w:rPr>
            <w:noProof/>
            <w:webHidden/>
          </w:rPr>
          <w:fldChar w:fldCharType="end"/>
        </w:r>
      </w:hyperlink>
    </w:p>
    <w:p w14:paraId="0CF76131" w14:textId="7B1F3F06"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426" w:history="1">
        <w:r w:rsidR="007E4801" w:rsidRPr="00885D6C">
          <w:rPr>
            <w:rStyle w:val="Hyperlink"/>
            <w:noProof/>
          </w:rPr>
          <w:t>3.22 region object</w:t>
        </w:r>
        <w:r w:rsidR="007E4801">
          <w:rPr>
            <w:noProof/>
            <w:webHidden/>
          </w:rPr>
          <w:tab/>
        </w:r>
        <w:r w:rsidR="007E4801">
          <w:rPr>
            <w:noProof/>
            <w:webHidden/>
          </w:rPr>
          <w:fldChar w:fldCharType="begin"/>
        </w:r>
        <w:r w:rsidR="007E4801">
          <w:rPr>
            <w:noProof/>
            <w:webHidden/>
          </w:rPr>
          <w:instrText xml:space="preserve"> PAGEREF _Toc509234426 \h </w:instrText>
        </w:r>
        <w:r w:rsidR="007E4801">
          <w:rPr>
            <w:noProof/>
            <w:webHidden/>
          </w:rPr>
        </w:r>
        <w:r w:rsidR="007E4801">
          <w:rPr>
            <w:noProof/>
            <w:webHidden/>
          </w:rPr>
          <w:fldChar w:fldCharType="separate"/>
        </w:r>
        <w:r w:rsidR="007E4801">
          <w:rPr>
            <w:noProof/>
            <w:webHidden/>
          </w:rPr>
          <w:t>71</w:t>
        </w:r>
        <w:r w:rsidR="007E4801">
          <w:rPr>
            <w:noProof/>
            <w:webHidden/>
          </w:rPr>
          <w:fldChar w:fldCharType="end"/>
        </w:r>
      </w:hyperlink>
    </w:p>
    <w:p w14:paraId="0958480E" w14:textId="3466A3B1"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27" w:history="1">
        <w:r w:rsidR="007E4801" w:rsidRPr="00885D6C">
          <w:rPr>
            <w:rStyle w:val="Hyperlink"/>
            <w:noProof/>
          </w:rPr>
          <w:t>3.22.1 General</w:t>
        </w:r>
        <w:r w:rsidR="007E4801">
          <w:rPr>
            <w:noProof/>
            <w:webHidden/>
          </w:rPr>
          <w:tab/>
        </w:r>
        <w:r w:rsidR="007E4801">
          <w:rPr>
            <w:noProof/>
            <w:webHidden/>
          </w:rPr>
          <w:fldChar w:fldCharType="begin"/>
        </w:r>
        <w:r w:rsidR="007E4801">
          <w:rPr>
            <w:noProof/>
            <w:webHidden/>
          </w:rPr>
          <w:instrText xml:space="preserve"> PAGEREF _Toc509234427 \h </w:instrText>
        </w:r>
        <w:r w:rsidR="007E4801">
          <w:rPr>
            <w:noProof/>
            <w:webHidden/>
          </w:rPr>
        </w:r>
        <w:r w:rsidR="007E4801">
          <w:rPr>
            <w:noProof/>
            <w:webHidden/>
          </w:rPr>
          <w:fldChar w:fldCharType="separate"/>
        </w:r>
        <w:r w:rsidR="007E4801">
          <w:rPr>
            <w:noProof/>
            <w:webHidden/>
          </w:rPr>
          <w:t>71</w:t>
        </w:r>
        <w:r w:rsidR="007E4801">
          <w:rPr>
            <w:noProof/>
            <w:webHidden/>
          </w:rPr>
          <w:fldChar w:fldCharType="end"/>
        </w:r>
      </w:hyperlink>
    </w:p>
    <w:p w14:paraId="1AD0FDDB" w14:textId="4AF20278"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28" w:history="1">
        <w:r w:rsidR="007E4801" w:rsidRPr="00885D6C">
          <w:rPr>
            <w:rStyle w:val="Hyperlink"/>
            <w:noProof/>
          </w:rPr>
          <w:t>3.22.2 Text regions</w:t>
        </w:r>
        <w:r w:rsidR="007E4801">
          <w:rPr>
            <w:noProof/>
            <w:webHidden/>
          </w:rPr>
          <w:tab/>
        </w:r>
        <w:r w:rsidR="007E4801">
          <w:rPr>
            <w:noProof/>
            <w:webHidden/>
          </w:rPr>
          <w:fldChar w:fldCharType="begin"/>
        </w:r>
        <w:r w:rsidR="007E4801">
          <w:rPr>
            <w:noProof/>
            <w:webHidden/>
          </w:rPr>
          <w:instrText xml:space="preserve"> PAGEREF _Toc509234428 \h </w:instrText>
        </w:r>
        <w:r w:rsidR="007E4801">
          <w:rPr>
            <w:noProof/>
            <w:webHidden/>
          </w:rPr>
        </w:r>
        <w:r w:rsidR="007E4801">
          <w:rPr>
            <w:noProof/>
            <w:webHidden/>
          </w:rPr>
          <w:fldChar w:fldCharType="separate"/>
        </w:r>
        <w:r w:rsidR="007E4801">
          <w:rPr>
            <w:noProof/>
            <w:webHidden/>
          </w:rPr>
          <w:t>71</w:t>
        </w:r>
        <w:r w:rsidR="007E4801">
          <w:rPr>
            <w:noProof/>
            <w:webHidden/>
          </w:rPr>
          <w:fldChar w:fldCharType="end"/>
        </w:r>
      </w:hyperlink>
    </w:p>
    <w:p w14:paraId="5EA779F2" w14:textId="11F77AC4"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29" w:history="1">
        <w:r w:rsidR="007E4801" w:rsidRPr="00885D6C">
          <w:rPr>
            <w:rStyle w:val="Hyperlink"/>
            <w:noProof/>
          </w:rPr>
          <w:t>3.22.3 Binary regions</w:t>
        </w:r>
        <w:r w:rsidR="007E4801">
          <w:rPr>
            <w:noProof/>
            <w:webHidden/>
          </w:rPr>
          <w:tab/>
        </w:r>
        <w:r w:rsidR="007E4801">
          <w:rPr>
            <w:noProof/>
            <w:webHidden/>
          </w:rPr>
          <w:fldChar w:fldCharType="begin"/>
        </w:r>
        <w:r w:rsidR="007E4801">
          <w:rPr>
            <w:noProof/>
            <w:webHidden/>
          </w:rPr>
          <w:instrText xml:space="preserve"> PAGEREF _Toc509234429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59FE2C61" w14:textId="6992F0AD"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30" w:history="1">
        <w:r w:rsidR="007E4801" w:rsidRPr="00885D6C">
          <w:rPr>
            <w:rStyle w:val="Hyperlink"/>
            <w:noProof/>
          </w:rPr>
          <w:t>3.22.4 startLine property</w:t>
        </w:r>
        <w:r w:rsidR="007E4801">
          <w:rPr>
            <w:noProof/>
            <w:webHidden/>
          </w:rPr>
          <w:tab/>
        </w:r>
        <w:r w:rsidR="007E4801">
          <w:rPr>
            <w:noProof/>
            <w:webHidden/>
          </w:rPr>
          <w:fldChar w:fldCharType="begin"/>
        </w:r>
        <w:r w:rsidR="007E4801">
          <w:rPr>
            <w:noProof/>
            <w:webHidden/>
          </w:rPr>
          <w:instrText xml:space="preserve"> PAGEREF _Toc509234430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06F95B8F" w14:textId="4907C6AD"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31" w:history="1">
        <w:r w:rsidR="007E4801" w:rsidRPr="00885D6C">
          <w:rPr>
            <w:rStyle w:val="Hyperlink"/>
            <w:noProof/>
          </w:rPr>
          <w:t>3.22.5 startColumn property</w:t>
        </w:r>
        <w:r w:rsidR="007E4801">
          <w:rPr>
            <w:noProof/>
            <w:webHidden/>
          </w:rPr>
          <w:tab/>
        </w:r>
        <w:r w:rsidR="007E4801">
          <w:rPr>
            <w:noProof/>
            <w:webHidden/>
          </w:rPr>
          <w:fldChar w:fldCharType="begin"/>
        </w:r>
        <w:r w:rsidR="007E4801">
          <w:rPr>
            <w:noProof/>
            <w:webHidden/>
          </w:rPr>
          <w:instrText xml:space="preserve"> PAGEREF _Toc509234431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273A3A05" w14:textId="2490ABAD"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32" w:history="1">
        <w:r w:rsidR="007E4801" w:rsidRPr="00885D6C">
          <w:rPr>
            <w:rStyle w:val="Hyperlink"/>
            <w:noProof/>
          </w:rPr>
          <w:t>3.22.6 endLine property</w:t>
        </w:r>
        <w:r w:rsidR="007E4801">
          <w:rPr>
            <w:noProof/>
            <w:webHidden/>
          </w:rPr>
          <w:tab/>
        </w:r>
        <w:r w:rsidR="007E4801">
          <w:rPr>
            <w:noProof/>
            <w:webHidden/>
          </w:rPr>
          <w:fldChar w:fldCharType="begin"/>
        </w:r>
        <w:r w:rsidR="007E4801">
          <w:rPr>
            <w:noProof/>
            <w:webHidden/>
          </w:rPr>
          <w:instrText xml:space="preserve"> PAGEREF _Toc509234432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7FD086B6" w14:textId="2DF29136"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33" w:history="1">
        <w:r w:rsidR="007E4801" w:rsidRPr="00885D6C">
          <w:rPr>
            <w:rStyle w:val="Hyperlink"/>
            <w:noProof/>
          </w:rPr>
          <w:t>3.22.7 endColumn property</w:t>
        </w:r>
        <w:r w:rsidR="007E4801">
          <w:rPr>
            <w:noProof/>
            <w:webHidden/>
          </w:rPr>
          <w:tab/>
        </w:r>
        <w:r w:rsidR="007E4801">
          <w:rPr>
            <w:noProof/>
            <w:webHidden/>
          </w:rPr>
          <w:fldChar w:fldCharType="begin"/>
        </w:r>
        <w:r w:rsidR="007E4801">
          <w:rPr>
            <w:noProof/>
            <w:webHidden/>
          </w:rPr>
          <w:instrText xml:space="preserve"> PAGEREF _Toc509234433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7DCCFD75" w14:textId="46ABCE30"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34" w:history="1">
        <w:r w:rsidR="007E4801" w:rsidRPr="00885D6C">
          <w:rPr>
            <w:rStyle w:val="Hyperlink"/>
            <w:noProof/>
          </w:rPr>
          <w:t>3.22.8 offset property</w:t>
        </w:r>
        <w:r w:rsidR="007E4801">
          <w:rPr>
            <w:noProof/>
            <w:webHidden/>
          </w:rPr>
          <w:tab/>
        </w:r>
        <w:r w:rsidR="007E4801">
          <w:rPr>
            <w:noProof/>
            <w:webHidden/>
          </w:rPr>
          <w:fldChar w:fldCharType="begin"/>
        </w:r>
        <w:r w:rsidR="007E4801">
          <w:rPr>
            <w:noProof/>
            <w:webHidden/>
          </w:rPr>
          <w:instrText xml:space="preserve"> PAGEREF _Toc509234434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3C246FC2" w14:textId="19FF2FDF"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35" w:history="1">
        <w:r w:rsidR="007E4801" w:rsidRPr="00885D6C">
          <w:rPr>
            <w:rStyle w:val="Hyperlink"/>
            <w:noProof/>
          </w:rPr>
          <w:t>3.22.9 length property</w:t>
        </w:r>
        <w:r w:rsidR="007E4801">
          <w:rPr>
            <w:noProof/>
            <w:webHidden/>
          </w:rPr>
          <w:tab/>
        </w:r>
        <w:r w:rsidR="007E4801">
          <w:rPr>
            <w:noProof/>
            <w:webHidden/>
          </w:rPr>
          <w:fldChar w:fldCharType="begin"/>
        </w:r>
        <w:r w:rsidR="007E4801">
          <w:rPr>
            <w:noProof/>
            <w:webHidden/>
          </w:rPr>
          <w:instrText xml:space="preserve"> PAGEREF _Toc509234435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5CE041DD" w14:textId="426E84C0"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436" w:history="1">
        <w:r w:rsidR="007E4801" w:rsidRPr="00885D6C">
          <w:rPr>
            <w:rStyle w:val="Hyperlink"/>
            <w:noProof/>
          </w:rPr>
          <w:t>3.23 logicalLocation object</w:t>
        </w:r>
        <w:r w:rsidR="007E4801">
          <w:rPr>
            <w:noProof/>
            <w:webHidden/>
          </w:rPr>
          <w:tab/>
        </w:r>
        <w:r w:rsidR="007E4801">
          <w:rPr>
            <w:noProof/>
            <w:webHidden/>
          </w:rPr>
          <w:fldChar w:fldCharType="begin"/>
        </w:r>
        <w:r w:rsidR="007E4801">
          <w:rPr>
            <w:noProof/>
            <w:webHidden/>
          </w:rPr>
          <w:instrText xml:space="preserve"> PAGEREF _Toc509234436 \h </w:instrText>
        </w:r>
        <w:r w:rsidR="007E4801">
          <w:rPr>
            <w:noProof/>
            <w:webHidden/>
          </w:rPr>
        </w:r>
        <w:r w:rsidR="007E4801">
          <w:rPr>
            <w:noProof/>
            <w:webHidden/>
          </w:rPr>
          <w:fldChar w:fldCharType="separate"/>
        </w:r>
        <w:r w:rsidR="007E4801">
          <w:rPr>
            <w:noProof/>
            <w:webHidden/>
          </w:rPr>
          <w:t>74</w:t>
        </w:r>
        <w:r w:rsidR="007E4801">
          <w:rPr>
            <w:noProof/>
            <w:webHidden/>
          </w:rPr>
          <w:fldChar w:fldCharType="end"/>
        </w:r>
      </w:hyperlink>
    </w:p>
    <w:p w14:paraId="224B93B4" w14:textId="73869536"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37" w:history="1">
        <w:r w:rsidR="007E4801" w:rsidRPr="00885D6C">
          <w:rPr>
            <w:rStyle w:val="Hyperlink"/>
            <w:noProof/>
          </w:rPr>
          <w:t>3.23.1 General</w:t>
        </w:r>
        <w:r w:rsidR="007E4801">
          <w:rPr>
            <w:noProof/>
            <w:webHidden/>
          </w:rPr>
          <w:tab/>
        </w:r>
        <w:r w:rsidR="007E4801">
          <w:rPr>
            <w:noProof/>
            <w:webHidden/>
          </w:rPr>
          <w:fldChar w:fldCharType="begin"/>
        </w:r>
        <w:r w:rsidR="007E4801">
          <w:rPr>
            <w:noProof/>
            <w:webHidden/>
          </w:rPr>
          <w:instrText xml:space="preserve"> PAGEREF _Toc509234437 \h </w:instrText>
        </w:r>
        <w:r w:rsidR="007E4801">
          <w:rPr>
            <w:noProof/>
            <w:webHidden/>
          </w:rPr>
        </w:r>
        <w:r w:rsidR="007E4801">
          <w:rPr>
            <w:noProof/>
            <w:webHidden/>
          </w:rPr>
          <w:fldChar w:fldCharType="separate"/>
        </w:r>
        <w:r w:rsidR="007E4801">
          <w:rPr>
            <w:noProof/>
            <w:webHidden/>
          </w:rPr>
          <w:t>74</w:t>
        </w:r>
        <w:r w:rsidR="007E4801">
          <w:rPr>
            <w:noProof/>
            <w:webHidden/>
          </w:rPr>
          <w:fldChar w:fldCharType="end"/>
        </w:r>
      </w:hyperlink>
    </w:p>
    <w:p w14:paraId="486E20C1" w14:textId="11F60DB2"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38" w:history="1">
        <w:r w:rsidR="007E4801" w:rsidRPr="00885D6C">
          <w:rPr>
            <w:rStyle w:val="Hyperlink"/>
            <w:noProof/>
          </w:rPr>
          <w:t>3.23.2 name property</w:t>
        </w:r>
        <w:r w:rsidR="007E4801">
          <w:rPr>
            <w:noProof/>
            <w:webHidden/>
          </w:rPr>
          <w:tab/>
        </w:r>
        <w:r w:rsidR="007E4801">
          <w:rPr>
            <w:noProof/>
            <w:webHidden/>
          </w:rPr>
          <w:fldChar w:fldCharType="begin"/>
        </w:r>
        <w:r w:rsidR="007E4801">
          <w:rPr>
            <w:noProof/>
            <w:webHidden/>
          </w:rPr>
          <w:instrText xml:space="preserve"> PAGEREF _Toc509234438 \h </w:instrText>
        </w:r>
        <w:r w:rsidR="007E4801">
          <w:rPr>
            <w:noProof/>
            <w:webHidden/>
          </w:rPr>
        </w:r>
        <w:r w:rsidR="007E4801">
          <w:rPr>
            <w:noProof/>
            <w:webHidden/>
          </w:rPr>
          <w:fldChar w:fldCharType="separate"/>
        </w:r>
        <w:r w:rsidR="007E4801">
          <w:rPr>
            <w:noProof/>
            <w:webHidden/>
          </w:rPr>
          <w:t>74</w:t>
        </w:r>
        <w:r w:rsidR="007E4801">
          <w:rPr>
            <w:noProof/>
            <w:webHidden/>
          </w:rPr>
          <w:fldChar w:fldCharType="end"/>
        </w:r>
      </w:hyperlink>
    </w:p>
    <w:p w14:paraId="43EB6714" w14:textId="64C1BE85"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39" w:history="1">
        <w:r w:rsidR="007E4801" w:rsidRPr="00885D6C">
          <w:rPr>
            <w:rStyle w:val="Hyperlink"/>
            <w:noProof/>
          </w:rPr>
          <w:t>3.23.3 kind property</w:t>
        </w:r>
        <w:r w:rsidR="007E4801">
          <w:rPr>
            <w:noProof/>
            <w:webHidden/>
          </w:rPr>
          <w:tab/>
        </w:r>
        <w:r w:rsidR="007E4801">
          <w:rPr>
            <w:noProof/>
            <w:webHidden/>
          </w:rPr>
          <w:fldChar w:fldCharType="begin"/>
        </w:r>
        <w:r w:rsidR="007E4801">
          <w:rPr>
            <w:noProof/>
            <w:webHidden/>
          </w:rPr>
          <w:instrText xml:space="preserve"> PAGEREF _Toc509234439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38DE3160" w14:textId="0EB0E2EB"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40" w:history="1">
        <w:r w:rsidR="007E4801" w:rsidRPr="00885D6C">
          <w:rPr>
            <w:rStyle w:val="Hyperlink"/>
            <w:noProof/>
          </w:rPr>
          <w:t>3.23.4 parentKey property</w:t>
        </w:r>
        <w:r w:rsidR="007E4801">
          <w:rPr>
            <w:noProof/>
            <w:webHidden/>
          </w:rPr>
          <w:tab/>
        </w:r>
        <w:r w:rsidR="007E4801">
          <w:rPr>
            <w:noProof/>
            <w:webHidden/>
          </w:rPr>
          <w:fldChar w:fldCharType="begin"/>
        </w:r>
        <w:r w:rsidR="007E4801">
          <w:rPr>
            <w:noProof/>
            <w:webHidden/>
          </w:rPr>
          <w:instrText xml:space="preserve"> PAGEREF _Toc509234440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3F18F1D0" w14:textId="1F146ACC"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441" w:history="1">
        <w:r w:rsidR="007E4801" w:rsidRPr="00885D6C">
          <w:rPr>
            <w:rStyle w:val="Hyperlink"/>
            <w:noProof/>
          </w:rPr>
          <w:t>3.24 codeFlow object</w:t>
        </w:r>
        <w:r w:rsidR="007E4801">
          <w:rPr>
            <w:noProof/>
            <w:webHidden/>
          </w:rPr>
          <w:tab/>
        </w:r>
        <w:r w:rsidR="007E4801">
          <w:rPr>
            <w:noProof/>
            <w:webHidden/>
          </w:rPr>
          <w:fldChar w:fldCharType="begin"/>
        </w:r>
        <w:r w:rsidR="007E4801">
          <w:rPr>
            <w:noProof/>
            <w:webHidden/>
          </w:rPr>
          <w:instrText xml:space="preserve"> PAGEREF _Toc509234441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3B018C68" w14:textId="10D487AE"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42" w:history="1">
        <w:r w:rsidR="007E4801" w:rsidRPr="00885D6C">
          <w:rPr>
            <w:rStyle w:val="Hyperlink"/>
            <w:noProof/>
          </w:rPr>
          <w:t>3.24.1 General</w:t>
        </w:r>
        <w:r w:rsidR="007E4801">
          <w:rPr>
            <w:noProof/>
            <w:webHidden/>
          </w:rPr>
          <w:tab/>
        </w:r>
        <w:r w:rsidR="007E4801">
          <w:rPr>
            <w:noProof/>
            <w:webHidden/>
          </w:rPr>
          <w:fldChar w:fldCharType="begin"/>
        </w:r>
        <w:r w:rsidR="007E4801">
          <w:rPr>
            <w:noProof/>
            <w:webHidden/>
          </w:rPr>
          <w:instrText xml:space="preserve"> PAGEREF _Toc509234442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45745570" w14:textId="1DA9ADDA"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43" w:history="1">
        <w:r w:rsidR="007E4801" w:rsidRPr="00885D6C">
          <w:rPr>
            <w:rStyle w:val="Hyperlink"/>
            <w:noProof/>
          </w:rPr>
          <w:t>3.24.2 message property</w:t>
        </w:r>
        <w:r w:rsidR="007E4801">
          <w:rPr>
            <w:noProof/>
            <w:webHidden/>
          </w:rPr>
          <w:tab/>
        </w:r>
        <w:r w:rsidR="007E4801">
          <w:rPr>
            <w:noProof/>
            <w:webHidden/>
          </w:rPr>
          <w:fldChar w:fldCharType="begin"/>
        </w:r>
        <w:r w:rsidR="007E4801">
          <w:rPr>
            <w:noProof/>
            <w:webHidden/>
          </w:rPr>
          <w:instrText xml:space="preserve"> PAGEREF _Toc509234443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1AFE737F" w14:textId="5AB2B164"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44" w:history="1">
        <w:r w:rsidR="007E4801" w:rsidRPr="00885D6C">
          <w:rPr>
            <w:rStyle w:val="Hyperlink"/>
            <w:noProof/>
          </w:rPr>
          <w:t>3.24.3 locations property</w:t>
        </w:r>
        <w:r w:rsidR="007E4801">
          <w:rPr>
            <w:noProof/>
            <w:webHidden/>
          </w:rPr>
          <w:tab/>
        </w:r>
        <w:r w:rsidR="007E4801">
          <w:rPr>
            <w:noProof/>
            <w:webHidden/>
          </w:rPr>
          <w:fldChar w:fldCharType="begin"/>
        </w:r>
        <w:r w:rsidR="007E4801">
          <w:rPr>
            <w:noProof/>
            <w:webHidden/>
          </w:rPr>
          <w:instrText xml:space="preserve"> PAGEREF _Toc509234444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2EA17F64" w14:textId="74AB73B0"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45" w:history="1">
        <w:r w:rsidR="007E4801" w:rsidRPr="00885D6C">
          <w:rPr>
            <w:rStyle w:val="Hyperlink"/>
            <w:noProof/>
          </w:rPr>
          <w:t>3.24.4 properties property</w:t>
        </w:r>
        <w:r w:rsidR="007E4801">
          <w:rPr>
            <w:noProof/>
            <w:webHidden/>
          </w:rPr>
          <w:tab/>
        </w:r>
        <w:r w:rsidR="007E4801">
          <w:rPr>
            <w:noProof/>
            <w:webHidden/>
          </w:rPr>
          <w:fldChar w:fldCharType="begin"/>
        </w:r>
        <w:r w:rsidR="007E4801">
          <w:rPr>
            <w:noProof/>
            <w:webHidden/>
          </w:rPr>
          <w:instrText xml:space="preserve"> PAGEREF _Toc509234445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04A0F846" w14:textId="055E3A51"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446" w:history="1">
        <w:r w:rsidR="007E4801" w:rsidRPr="00885D6C">
          <w:rPr>
            <w:rStyle w:val="Hyperlink"/>
            <w:noProof/>
          </w:rPr>
          <w:t>3.25 stack object</w:t>
        </w:r>
        <w:r w:rsidR="007E4801">
          <w:rPr>
            <w:noProof/>
            <w:webHidden/>
          </w:rPr>
          <w:tab/>
        </w:r>
        <w:r w:rsidR="007E4801">
          <w:rPr>
            <w:noProof/>
            <w:webHidden/>
          </w:rPr>
          <w:fldChar w:fldCharType="begin"/>
        </w:r>
        <w:r w:rsidR="007E4801">
          <w:rPr>
            <w:noProof/>
            <w:webHidden/>
          </w:rPr>
          <w:instrText xml:space="preserve"> PAGEREF _Toc509234446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2E6139D9" w14:textId="08EDF69D"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47" w:history="1">
        <w:r w:rsidR="007E4801" w:rsidRPr="00885D6C">
          <w:rPr>
            <w:rStyle w:val="Hyperlink"/>
            <w:noProof/>
          </w:rPr>
          <w:t>3.25.1 General</w:t>
        </w:r>
        <w:r w:rsidR="007E4801">
          <w:rPr>
            <w:noProof/>
            <w:webHidden/>
          </w:rPr>
          <w:tab/>
        </w:r>
        <w:r w:rsidR="007E4801">
          <w:rPr>
            <w:noProof/>
            <w:webHidden/>
          </w:rPr>
          <w:fldChar w:fldCharType="begin"/>
        </w:r>
        <w:r w:rsidR="007E4801">
          <w:rPr>
            <w:noProof/>
            <w:webHidden/>
          </w:rPr>
          <w:instrText xml:space="preserve"> PAGEREF _Toc509234447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62F4F7F2" w14:textId="587365BF"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48" w:history="1">
        <w:r w:rsidR="007E4801" w:rsidRPr="00885D6C">
          <w:rPr>
            <w:rStyle w:val="Hyperlink"/>
            <w:noProof/>
          </w:rPr>
          <w:t>3.25.2 message property</w:t>
        </w:r>
        <w:r w:rsidR="007E4801">
          <w:rPr>
            <w:noProof/>
            <w:webHidden/>
          </w:rPr>
          <w:tab/>
        </w:r>
        <w:r w:rsidR="007E4801">
          <w:rPr>
            <w:noProof/>
            <w:webHidden/>
          </w:rPr>
          <w:fldChar w:fldCharType="begin"/>
        </w:r>
        <w:r w:rsidR="007E4801">
          <w:rPr>
            <w:noProof/>
            <w:webHidden/>
          </w:rPr>
          <w:instrText xml:space="preserve"> PAGEREF _Toc509234448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6AD8EF01" w14:textId="1AADB51A"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49" w:history="1">
        <w:r w:rsidR="007E4801" w:rsidRPr="00885D6C">
          <w:rPr>
            <w:rStyle w:val="Hyperlink"/>
            <w:noProof/>
          </w:rPr>
          <w:t>3.25.3 frames property</w:t>
        </w:r>
        <w:r w:rsidR="007E4801">
          <w:rPr>
            <w:noProof/>
            <w:webHidden/>
          </w:rPr>
          <w:tab/>
        </w:r>
        <w:r w:rsidR="007E4801">
          <w:rPr>
            <w:noProof/>
            <w:webHidden/>
          </w:rPr>
          <w:fldChar w:fldCharType="begin"/>
        </w:r>
        <w:r w:rsidR="007E4801">
          <w:rPr>
            <w:noProof/>
            <w:webHidden/>
          </w:rPr>
          <w:instrText xml:space="preserve"> PAGEREF _Toc509234449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1F55EF61" w14:textId="047C0AD6"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50" w:history="1">
        <w:r w:rsidR="007E4801" w:rsidRPr="00885D6C">
          <w:rPr>
            <w:rStyle w:val="Hyperlink"/>
            <w:noProof/>
          </w:rPr>
          <w:t>3.25.4 properties property</w:t>
        </w:r>
        <w:r w:rsidR="007E4801">
          <w:rPr>
            <w:noProof/>
            <w:webHidden/>
          </w:rPr>
          <w:tab/>
        </w:r>
        <w:r w:rsidR="007E4801">
          <w:rPr>
            <w:noProof/>
            <w:webHidden/>
          </w:rPr>
          <w:fldChar w:fldCharType="begin"/>
        </w:r>
        <w:r w:rsidR="007E4801">
          <w:rPr>
            <w:noProof/>
            <w:webHidden/>
          </w:rPr>
          <w:instrText xml:space="preserve"> PAGEREF _Toc509234450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3ECD1303" w14:textId="3703D69E"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451" w:history="1">
        <w:r w:rsidR="007E4801" w:rsidRPr="00885D6C">
          <w:rPr>
            <w:rStyle w:val="Hyperlink"/>
            <w:noProof/>
          </w:rPr>
          <w:t>3.26 stackFrame object</w:t>
        </w:r>
        <w:r w:rsidR="007E4801">
          <w:rPr>
            <w:noProof/>
            <w:webHidden/>
          </w:rPr>
          <w:tab/>
        </w:r>
        <w:r w:rsidR="007E4801">
          <w:rPr>
            <w:noProof/>
            <w:webHidden/>
          </w:rPr>
          <w:fldChar w:fldCharType="begin"/>
        </w:r>
        <w:r w:rsidR="007E4801">
          <w:rPr>
            <w:noProof/>
            <w:webHidden/>
          </w:rPr>
          <w:instrText xml:space="preserve"> PAGEREF _Toc509234451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5C5F2B76" w14:textId="59CFB0C6"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52" w:history="1">
        <w:r w:rsidR="007E4801" w:rsidRPr="00885D6C">
          <w:rPr>
            <w:rStyle w:val="Hyperlink"/>
            <w:noProof/>
          </w:rPr>
          <w:t>3.26.1 General</w:t>
        </w:r>
        <w:r w:rsidR="007E4801">
          <w:rPr>
            <w:noProof/>
            <w:webHidden/>
          </w:rPr>
          <w:tab/>
        </w:r>
        <w:r w:rsidR="007E4801">
          <w:rPr>
            <w:noProof/>
            <w:webHidden/>
          </w:rPr>
          <w:fldChar w:fldCharType="begin"/>
        </w:r>
        <w:r w:rsidR="007E4801">
          <w:rPr>
            <w:noProof/>
            <w:webHidden/>
          </w:rPr>
          <w:instrText xml:space="preserve"> PAGEREF _Toc509234452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4A1331BF" w14:textId="22453A86"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53" w:history="1">
        <w:r w:rsidR="007E4801" w:rsidRPr="00885D6C">
          <w:rPr>
            <w:rStyle w:val="Hyperlink"/>
            <w:noProof/>
          </w:rPr>
          <w:t>3.26.2 message property</w:t>
        </w:r>
        <w:r w:rsidR="007E4801">
          <w:rPr>
            <w:noProof/>
            <w:webHidden/>
          </w:rPr>
          <w:tab/>
        </w:r>
        <w:r w:rsidR="007E4801">
          <w:rPr>
            <w:noProof/>
            <w:webHidden/>
          </w:rPr>
          <w:fldChar w:fldCharType="begin"/>
        </w:r>
        <w:r w:rsidR="007E4801">
          <w:rPr>
            <w:noProof/>
            <w:webHidden/>
          </w:rPr>
          <w:instrText xml:space="preserve"> PAGEREF _Toc509234453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5D684B18" w14:textId="79A9ECC5"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54" w:history="1">
        <w:r w:rsidR="007E4801" w:rsidRPr="00885D6C">
          <w:rPr>
            <w:rStyle w:val="Hyperlink"/>
            <w:noProof/>
          </w:rPr>
          <w:t>3.26.3 physicalLocation property</w:t>
        </w:r>
        <w:r w:rsidR="007E4801">
          <w:rPr>
            <w:noProof/>
            <w:webHidden/>
          </w:rPr>
          <w:tab/>
        </w:r>
        <w:r w:rsidR="007E4801">
          <w:rPr>
            <w:noProof/>
            <w:webHidden/>
          </w:rPr>
          <w:fldChar w:fldCharType="begin"/>
        </w:r>
        <w:r w:rsidR="007E4801">
          <w:rPr>
            <w:noProof/>
            <w:webHidden/>
          </w:rPr>
          <w:instrText xml:space="preserve"> PAGEREF _Toc509234454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0515C857" w14:textId="67A824D1"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55" w:history="1">
        <w:r w:rsidR="007E4801" w:rsidRPr="00885D6C">
          <w:rPr>
            <w:rStyle w:val="Hyperlink"/>
            <w:noProof/>
          </w:rPr>
          <w:t>3.26.4 module property</w:t>
        </w:r>
        <w:r w:rsidR="007E4801">
          <w:rPr>
            <w:noProof/>
            <w:webHidden/>
          </w:rPr>
          <w:tab/>
        </w:r>
        <w:r w:rsidR="007E4801">
          <w:rPr>
            <w:noProof/>
            <w:webHidden/>
          </w:rPr>
          <w:fldChar w:fldCharType="begin"/>
        </w:r>
        <w:r w:rsidR="007E4801">
          <w:rPr>
            <w:noProof/>
            <w:webHidden/>
          </w:rPr>
          <w:instrText xml:space="preserve"> PAGEREF _Toc509234455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2FB3654F" w14:textId="2EE0C610"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56" w:history="1">
        <w:r w:rsidR="007E4801" w:rsidRPr="00885D6C">
          <w:rPr>
            <w:rStyle w:val="Hyperlink"/>
            <w:noProof/>
          </w:rPr>
          <w:t>3.26.5 threadId property</w:t>
        </w:r>
        <w:r w:rsidR="007E4801">
          <w:rPr>
            <w:noProof/>
            <w:webHidden/>
          </w:rPr>
          <w:tab/>
        </w:r>
        <w:r w:rsidR="007E4801">
          <w:rPr>
            <w:noProof/>
            <w:webHidden/>
          </w:rPr>
          <w:fldChar w:fldCharType="begin"/>
        </w:r>
        <w:r w:rsidR="007E4801">
          <w:rPr>
            <w:noProof/>
            <w:webHidden/>
          </w:rPr>
          <w:instrText xml:space="preserve"> PAGEREF _Toc509234456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104247EA" w14:textId="37228258"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57" w:history="1">
        <w:r w:rsidR="007E4801" w:rsidRPr="00885D6C">
          <w:rPr>
            <w:rStyle w:val="Hyperlink"/>
            <w:noProof/>
          </w:rPr>
          <w:t>3.26.6 fullyQualifiedLogicalName property</w:t>
        </w:r>
        <w:r w:rsidR="007E4801">
          <w:rPr>
            <w:noProof/>
            <w:webHidden/>
          </w:rPr>
          <w:tab/>
        </w:r>
        <w:r w:rsidR="007E4801">
          <w:rPr>
            <w:noProof/>
            <w:webHidden/>
          </w:rPr>
          <w:fldChar w:fldCharType="begin"/>
        </w:r>
        <w:r w:rsidR="007E4801">
          <w:rPr>
            <w:noProof/>
            <w:webHidden/>
          </w:rPr>
          <w:instrText xml:space="preserve"> PAGEREF _Toc509234457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59CDA908" w14:textId="1B83EEF8"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58" w:history="1">
        <w:r w:rsidR="007E4801" w:rsidRPr="00885D6C">
          <w:rPr>
            <w:rStyle w:val="Hyperlink"/>
            <w:noProof/>
          </w:rPr>
          <w:t>3.26.7 logicalLocationKey property</w:t>
        </w:r>
        <w:r w:rsidR="007E4801">
          <w:rPr>
            <w:noProof/>
            <w:webHidden/>
          </w:rPr>
          <w:tab/>
        </w:r>
        <w:r w:rsidR="007E4801">
          <w:rPr>
            <w:noProof/>
            <w:webHidden/>
          </w:rPr>
          <w:fldChar w:fldCharType="begin"/>
        </w:r>
        <w:r w:rsidR="007E4801">
          <w:rPr>
            <w:noProof/>
            <w:webHidden/>
          </w:rPr>
          <w:instrText xml:space="preserve"> PAGEREF _Toc509234458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41DA8D9E" w14:textId="0308472D"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59" w:history="1">
        <w:r w:rsidR="007E4801" w:rsidRPr="00885D6C">
          <w:rPr>
            <w:rStyle w:val="Hyperlink"/>
            <w:noProof/>
          </w:rPr>
          <w:t>3.26.8 address property</w:t>
        </w:r>
        <w:r w:rsidR="007E4801">
          <w:rPr>
            <w:noProof/>
            <w:webHidden/>
          </w:rPr>
          <w:tab/>
        </w:r>
        <w:r w:rsidR="007E4801">
          <w:rPr>
            <w:noProof/>
            <w:webHidden/>
          </w:rPr>
          <w:fldChar w:fldCharType="begin"/>
        </w:r>
        <w:r w:rsidR="007E4801">
          <w:rPr>
            <w:noProof/>
            <w:webHidden/>
          </w:rPr>
          <w:instrText xml:space="preserve"> PAGEREF _Toc509234459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7877CDF2" w14:textId="1D4C3516"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60" w:history="1">
        <w:r w:rsidR="007E4801" w:rsidRPr="00885D6C">
          <w:rPr>
            <w:rStyle w:val="Hyperlink"/>
            <w:noProof/>
          </w:rPr>
          <w:t>3.26.9 offset property</w:t>
        </w:r>
        <w:r w:rsidR="007E4801">
          <w:rPr>
            <w:noProof/>
            <w:webHidden/>
          </w:rPr>
          <w:tab/>
        </w:r>
        <w:r w:rsidR="007E4801">
          <w:rPr>
            <w:noProof/>
            <w:webHidden/>
          </w:rPr>
          <w:fldChar w:fldCharType="begin"/>
        </w:r>
        <w:r w:rsidR="007E4801">
          <w:rPr>
            <w:noProof/>
            <w:webHidden/>
          </w:rPr>
          <w:instrText xml:space="preserve"> PAGEREF _Toc509234460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2724BE2B" w14:textId="1CA5495E"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61" w:history="1">
        <w:r w:rsidR="007E4801" w:rsidRPr="00885D6C">
          <w:rPr>
            <w:rStyle w:val="Hyperlink"/>
            <w:noProof/>
          </w:rPr>
          <w:t>3.26.10 parameters property</w:t>
        </w:r>
        <w:r w:rsidR="007E4801">
          <w:rPr>
            <w:noProof/>
            <w:webHidden/>
          </w:rPr>
          <w:tab/>
        </w:r>
        <w:r w:rsidR="007E4801">
          <w:rPr>
            <w:noProof/>
            <w:webHidden/>
          </w:rPr>
          <w:fldChar w:fldCharType="begin"/>
        </w:r>
        <w:r w:rsidR="007E4801">
          <w:rPr>
            <w:noProof/>
            <w:webHidden/>
          </w:rPr>
          <w:instrText xml:space="preserve"> PAGEREF _Toc509234461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47A037D6" w14:textId="575B50FD"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62" w:history="1">
        <w:r w:rsidR="007E4801" w:rsidRPr="00885D6C">
          <w:rPr>
            <w:rStyle w:val="Hyperlink"/>
            <w:noProof/>
          </w:rPr>
          <w:t>3.26.11 properties property</w:t>
        </w:r>
        <w:r w:rsidR="007E4801">
          <w:rPr>
            <w:noProof/>
            <w:webHidden/>
          </w:rPr>
          <w:tab/>
        </w:r>
        <w:r w:rsidR="007E4801">
          <w:rPr>
            <w:noProof/>
            <w:webHidden/>
          </w:rPr>
          <w:fldChar w:fldCharType="begin"/>
        </w:r>
        <w:r w:rsidR="007E4801">
          <w:rPr>
            <w:noProof/>
            <w:webHidden/>
          </w:rPr>
          <w:instrText xml:space="preserve"> PAGEREF _Toc509234462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688AD9C4" w14:textId="63D55B90"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463" w:history="1">
        <w:r w:rsidR="007E4801" w:rsidRPr="00885D6C">
          <w:rPr>
            <w:rStyle w:val="Hyperlink"/>
            <w:noProof/>
          </w:rPr>
          <w:t>3.27 annotatedCodeLocation object</w:t>
        </w:r>
        <w:r w:rsidR="007E4801">
          <w:rPr>
            <w:noProof/>
            <w:webHidden/>
          </w:rPr>
          <w:tab/>
        </w:r>
        <w:r w:rsidR="007E4801">
          <w:rPr>
            <w:noProof/>
            <w:webHidden/>
          </w:rPr>
          <w:fldChar w:fldCharType="begin"/>
        </w:r>
        <w:r w:rsidR="007E4801">
          <w:rPr>
            <w:noProof/>
            <w:webHidden/>
          </w:rPr>
          <w:instrText xml:space="preserve"> PAGEREF _Toc509234463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31D129EB" w14:textId="781A255F"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64" w:history="1">
        <w:r w:rsidR="007E4801" w:rsidRPr="00885D6C">
          <w:rPr>
            <w:rStyle w:val="Hyperlink"/>
            <w:noProof/>
          </w:rPr>
          <w:t>3.27.1 General</w:t>
        </w:r>
        <w:r w:rsidR="007E4801">
          <w:rPr>
            <w:noProof/>
            <w:webHidden/>
          </w:rPr>
          <w:tab/>
        </w:r>
        <w:r w:rsidR="007E4801">
          <w:rPr>
            <w:noProof/>
            <w:webHidden/>
          </w:rPr>
          <w:fldChar w:fldCharType="begin"/>
        </w:r>
        <w:r w:rsidR="007E4801">
          <w:rPr>
            <w:noProof/>
            <w:webHidden/>
          </w:rPr>
          <w:instrText xml:space="preserve"> PAGEREF _Toc509234464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4041DD8F" w14:textId="020ACBF4"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65" w:history="1">
        <w:r w:rsidR="007E4801" w:rsidRPr="00885D6C">
          <w:rPr>
            <w:rStyle w:val="Hyperlink"/>
            <w:noProof/>
          </w:rPr>
          <w:t>3.27.2 step property</w:t>
        </w:r>
        <w:r w:rsidR="007E4801">
          <w:rPr>
            <w:noProof/>
            <w:webHidden/>
          </w:rPr>
          <w:tab/>
        </w:r>
        <w:r w:rsidR="007E4801">
          <w:rPr>
            <w:noProof/>
            <w:webHidden/>
          </w:rPr>
          <w:fldChar w:fldCharType="begin"/>
        </w:r>
        <w:r w:rsidR="007E4801">
          <w:rPr>
            <w:noProof/>
            <w:webHidden/>
          </w:rPr>
          <w:instrText xml:space="preserve"> PAGEREF _Toc509234465 \h </w:instrText>
        </w:r>
        <w:r w:rsidR="007E4801">
          <w:rPr>
            <w:noProof/>
            <w:webHidden/>
          </w:rPr>
        </w:r>
        <w:r w:rsidR="007E4801">
          <w:rPr>
            <w:noProof/>
            <w:webHidden/>
          </w:rPr>
          <w:fldChar w:fldCharType="separate"/>
        </w:r>
        <w:r w:rsidR="007E4801">
          <w:rPr>
            <w:noProof/>
            <w:webHidden/>
          </w:rPr>
          <w:t>78</w:t>
        </w:r>
        <w:r w:rsidR="007E4801">
          <w:rPr>
            <w:noProof/>
            <w:webHidden/>
          </w:rPr>
          <w:fldChar w:fldCharType="end"/>
        </w:r>
      </w:hyperlink>
    </w:p>
    <w:p w14:paraId="39DD91D7" w14:textId="775CABC0"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66" w:history="1">
        <w:r w:rsidR="007E4801" w:rsidRPr="00885D6C">
          <w:rPr>
            <w:rStyle w:val="Hyperlink"/>
            <w:noProof/>
          </w:rPr>
          <w:t>3.27.3 physicalLocation property</w:t>
        </w:r>
        <w:r w:rsidR="007E4801">
          <w:rPr>
            <w:noProof/>
            <w:webHidden/>
          </w:rPr>
          <w:tab/>
        </w:r>
        <w:r w:rsidR="007E4801">
          <w:rPr>
            <w:noProof/>
            <w:webHidden/>
          </w:rPr>
          <w:fldChar w:fldCharType="begin"/>
        </w:r>
        <w:r w:rsidR="007E4801">
          <w:rPr>
            <w:noProof/>
            <w:webHidden/>
          </w:rPr>
          <w:instrText xml:space="preserve"> PAGEREF _Toc509234466 \h </w:instrText>
        </w:r>
        <w:r w:rsidR="007E4801">
          <w:rPr>
            <w:noProof/>
            <w:webHidden/>
          </w:rPr>
        </w:r>
        <w:r w:rsidR="007E4801">
          <w:rPr>
            <w:noProof/>
            <w:webHidden/>
          </w:rPr>
          <w:fldChar w:fldCharType="separate"/>
        </w:r>
        <w:r w:rsidR="007E4801">
          <w:rPr>
            <w:noProof/>
            <w:webHidden/>
          </w:rPr>
          <w:t>78</w:t>
        </w:r>
        <w:r w:rsidR="007E4801">
          <w:rPr>
            <w:noProof/>
            <w:webHidden/>
          </w:rPr>
          <w:fldChar w:fldCharType="end"/>
        </w:r>
      </w:hyperlink>
    </w:p>
    <w:p w14:paraId="0430A540" w14:textId="3FA3641B"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67" w:history="1">
        <w:r w:rsidR="007E4801" w:rsidRPr="00885D6C">
          <w:rPr>
            <w:rStyle w:val="Hyperlink"/>
            <w:noProof/>
          </w:rPr>
          <w:t>3.27.4 fullyQualifiedLogicalName property</w:t>
        </w:r>
        <w:r w:rsidR="007E4801">
          <w:rPr>
            <w:noProof/>
            <w:webHidden/>
          </w:rPr>
          <w:tab/>
        </w:r>
        <w:r w:rsidR="007E4801">
          <w:rPr>
            <w:noProof/>
            <w:webHidden/>
          </w:rPr>
          <w:fldChar w:fldCharType="begin"/>
        </w:r>
        <w:r w:rsidR="007E4801">
          <w:rPr>
            <w:noProof/>
            <w:webHidden/>
          </w:rPr>
          <w:instrText xml:space="preserve"> PAGEREF _Toc509234467 \h </w:instrText>
        </w:r>
        <w:r w:rsidR="007E4801">
          <w:rPr>
            <w:noProof/>
            <w:webHidden/>
          </w:rPr>
        </w:r>
        <w:r w:rsidR="007E4801">
          <w:rPr>
            <w:noProof/>
            <w:webHidden/>
          </w:rPr>
          <w:fldChar w:fldCharType="separate"/>
        </w:r>
        <w:r w:rsidR="007E4801">
          <w:rPr>
            <w:noProof/>
            <w:webHidden/>
          </w:rPr>
          <w:t>78</w:t>
        </w:r>
        <w:r w:rsidR="007E4801">
          <w:rPr>
            <w:noProof/>
            <w:webHidden/>
          </w:rPr>
          <w:fldChar w:fldCharType="end"/>
        </w:r>
      </w:hyperlink>
    </w:p>
    <w:p w14:paraId="594027F2" w14:textId="6123698A"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68" w:history="1">
        <w:r w:rsidR="007E4801" w:rsidRPr="00885D6C">
          <w:rPr>
            <w:rStyle w:val="Hyperlink"/>
            <w:noProof/>
          </w:rPr>
          <w:t>3.27.5 logicalLocationKey property</w:t>
        </w:r>
        <w:r w:rsidR="007E4801">
          <w:rPr>
            <w:noProof/>
            <w:webHidden/>
          </w:rPr>
          <w:tab/>
        </w:r>
        <w:r w:rsidR="007E4801">
          <w:rPr>
            <w:noProof/>
            <w:webHidden/>
          </w:rPr>
          <w:fldChar w:fldCharType="begin"/>
        </w:r>
        <w:r w:rsidR="007E4801">
          <w:rPr>
            <w:noProof/>
            <w:webHidden/>
          </w:rPr>
          <w:instrText xml:space="preserve"> PAGEREF _Toc509234468 \h </w:instrText>
        </w:r>
        <w:r w:rsidR="007E4801">
          <w:rPr>
            <w:noProof/>
            <w:webHidden/>
          </w:rPr>
        </w:r>
        <w:r w:rsidR="007E4801">
          <w:rPr>
            <w:noProof/>
            <w:webHidden/>
          </w:rPr>
          <w:fldChar w:fldCharType="separate"/>
        </w:r>
        <w:r w:rsidR="007E4801">
          <w:rPr>
            <w:noProof/>
            <w:webHidden/>
          </w:rPr>
          <w:t>78</w:t>
        </w:r>
        <w:r w:rsidR="007E4801">
          <w:rPr>
            <w:noProof/>
            <w:webHidden/>
          </w:rPr>
          <w:fldChar w:fldCharType="end"/>
        </w:r>
      </w:hyperlink>
    </w:p>
    <w:p w14:paraId="0D494263" w14:textId="2176DE1C"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69" w:history="1">
        <w:r w:rsidR="007E4801" w:rsidRPr="00885D6C">
          <w:rPr>
            <w:rStyle w:val="Hyperlink"/>
            <w:noProof/>
          </w:rPr>
          <w:t>3.27.6 module property</w:t>
        </w:r>
        <w:r w:rsidR="007E4801">
          <w:rPr>
            <w:noProof/>
            <w:webHidden/>
          </w:rPr>
          <w:tab/>
        </w:r>
        <w:r w:rsidR="007E4801">
          <w:rPr>
            <w:noProof/>
            <w:webHidden/>
          </w:rPr>
          <w:fldChar w:fldCharType="begin"/>
        </w:r>
        <w:r w:rsidR="007E4801">
          <w:rPr>
            <w:noProof/>
            <w:webHidden/>
          </w:rPr>
          <w:instrText xml:space="preserve"> PAGEREF _Toc509234469 \h </w:instrText>
        </w:r>
        <w:r w:rsidR="007E4801">
          <w:rPr>
            <w:noProof/>
            <w:webHidden/>
          </w:rPr>
        </w:r>
        <w:r w:rsidR="007E4801">
          <w:rPr>
            <w:noProof/>
            <w:webHidden/>
          </w:rPr>
          <w:fldChar w:fldCharType="separate"/>
        </w:r>
        <w:r w:rsidR="007E4801">
          <w:rPr>
            <w:noProof/>
            <w:webHidden/>
          </w:rPr>
          <w:t>79</w:t>
        </w:r>
        <w:r w:rsidR="007E4801">
          <w:rPr>
            <w:noProof/>
            <w:webHidden/>
          </w:rPr>
          <w:fldChar w:fldCharType="end"/>
        </w:r>
      </w:hyperlink>
    </w:p>
    <w:p w14:paraId="4E8490C7" w14:textId="683079AF"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70" w:history="1">
        <w:r w:rsidR="007E4801" w:rsidRPr="00885D6C">
          <w:rPr>
            <w:rStyle w:val="Hyperlink"/>
            <w:noProof/>
          </w:rPr>
          <w:t>3.27.7 threadId property</w:t>
        </w:r>
        <w:r w:rsidR="007E4801">
          <w:rPr>
            <w:noProof/>
            <w:webHidden/>
          </w:rPr>
          <w:tab/>
        </w:r>
        <w:r w:rsidR="007E4801">
          <w:rPr>
            <w:noProof/>
            <w:webHidden/>
          </w:rPr>
          <w:fldChar w:fldCharType="begin"/>
        </w:r>
        <w:r w:rsidR="007E4801">
          <w:rPr>
            <w:noProof/>
            <w:webHidden/>
          </w:rPr>
          <w:instrText xml:space="preserve"> PAGEREF _Toc509234470 \h </w:instrText>
        </w:r>
        <w:r w:rsidR="007E4801">
          <w:rPr>
            <w:noProof/>
            <w:webHidden/>
          </w:rPr>
        </w:r>
        <w:r w:rsidR="007E4801">
          <w:rPr>
            <w:noProof/>
            <w:webHidden/>
          </w:rPr>
          <w:fldChar w:fldCharType="separate"/>
        </w:r>
        <w:r w:rsidR="007E4801">
          <w:rPr>
            <w:noProof/>
            <w:webHidden/>
          </w:rPr>
          <w:t>79</w:t>
        </w:r>
        <w:r w:rsidR="007E4801">
          <w:rPr>
            <w:noProof/>
            <w:webHidden/>
          </w:rPr>
          <w:fldChar w:fldCharType="end"/>
        </w:r>
      </w:hyperlink>
    </w:p>
    <w:p w14:paraId="4EB300B4" w14:textId="38A28E70"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71" w:history="1">
        <w:r w:rsidR="007E4801" w:rsidRPr="00885D6C">
          <w:rPr>
            <w:rStyle w:val="Hyperlink"/>
            <w:noProof/>
          </w:rPr>
          <w:t>3.27.8 message property</w:t>
        </w:r>
        <w:r w:rsidR="007E4801">
          <w:rPr>
            <w:noProof/>
            <w:webHidden/>
          </w:rPr>
          <w:tab/>
        </w:r>
        <w:r w:rsidR="007E4801">
          <w:rPr>
            <w:noProof/>
            <w:webHidden/>
          </w:rPr>
          <w:fldChar w:fldCharType="begin"/>
        </w:r>
        <w:r w:rsidR="007E4801">
          <w:rPr>
            <w:noProof/>
            <w:webHidden/>
          </w:rPr>
          <w:instrText xml:space="preserve"> PAGEREF _Toc509234471 \h </w:instrText>
        </w:r>
        <w:r w:rsidR="007E4801">
          <w:rPr>
            <w:noProof/>
            <w:webHidden/>
          </w:rPr>
        </w:r>
        <w:r w:rsidR="007E4801">
          <w:rPr>
            <w:noProof/>
            <w:webHidden/>
          </w:rPr>
          <w:fldChar w:fldCharType="separate"/>
        </w:r>
        <w:r w:rsidR="007E4801">
          <w:rPr>
            <w:noProof/>
            <w:webHidden/>
          </w:rPr>
          <w:t>79</w:t>
        </w:r>
        <w:r w:rsidR="007E4801">
          <w:rPr>
            <w:noProof/>
            <w:webHidden/>
          </w:rPr>
          <w:fldChar w:fldCharType="end"/>
        </w:r>
      </w:hyperlink>
    </w:p>
    <w:p w14:paraId="442ECE22" w14:textId="38BBC4ED"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72" w:history="1">
        <w:r w:rsidR="007E4801" w:rsidRPr="00885D6C">
          <w:rPr>
            <w:rStyle w:val="Hyperlink"/>
            <w:noProof/>
          </w:rPr>
          <w:t>3.27.9 kind property</w:t>
        </w:r>
        <w:r w:rsidR="007E4801">
          <w:rPr>
            <w:noProof/>
            <w:webHidden/>
          </w:rPr>
          <w:tab/>
        </w:r>
        <w:r w:rsidR="007E4801">
          <w:rPr>
            <w:noProof/>
            <w:webHidden/>
          </w:rPr>
          <w:fldChar w:fldCharType="begin"/>
        </w:r>
        <w:r w:rsidR="007E4801">
          <w:rPr>
            <w:noProof/>
            <w:webHidden/>
          </w:rPr>
          <w:instrText xml:space="preserve"> PAGEREF _Toc509234472 \h </w:instrText>
        </w:r>
        <w:r w:rsidR="007E4801">
          <w:rPr>
            <w:noProof/>
            <w:webHidden/>
          </w:rPr>
        </w:r>
        <w:r w:rsidR="007E4801">
          <w:rPr>
            <w:noProof/>
            <w:webHidden/>
          </w:rPr>
          <w:fldChar w:fldCharType="separate"/>
        </w:r>
        <w:r w:rsidR="007E4801">
          <w:rPr>
            <w:noProof/>
            <w:webHidden/>
          </w:rPr>
          <w:t>79</w:t>
        </w:r>
        <w:r w:rsidR="007E4801">
          <w:rPr>
            <w:noProof/>
            <w:webHidden/>
          </w:rPr>
          <w:fldChar w:fldCharType="end"/>
        </w:r>
      </w:hyperlink>
    </w:p>
    <w:p w14:paraId="52A6D8E6" w14:textId="05DDA62A"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73" w:history="1">
        <w:r w:rsidR="007E4801" w:rsidRPr="00885D6C">
          <w:rPr>
            <w:rStyle w:val="Hyperlink"/>
            <w:noProof/>
          </w:rPr>
          <w:t>3.27.10 kind-dependent properties: target, targetLocation, values and state</w:t>
        </w:r>
        <w:r w:rsidR="007E4801">
          <w:rPr>
            <w:noProof/>
            <w:webHidden/>
          </w:rPr>
          <w:tab/>
        </w:r>
        <w:r w:rsidR="007E4801">
          <w:rPr>
            <w:noProof/>
            <w:webHidden/>
          </w:rPr>
          <w:fldChar w:fldCharType="begin"/>
        </w:r>
        <w:r w:rsidR="007E4801">
          <w:rPr>
            <w:noProof/>
            <w:webHidden/>
          </w:rPr>
          <w:instrText xml:space="preserve"> PAGEREF _Toc509234473 \h </w:instrText>
        </w:r>
        <w:r w:rsidR="007E4801">
          <w:rPr>
            <w:noProof/>
            <w:webHidden/>
          </w:rPr>
        </w:r>
        <w:r w:rsidR="007E4801">
          <w:rPr>
            <w:noProof/>
            <w:webHidden/>
          </w:rPr>
          <w:fldChar w:fldCharType="separate"/>
        </w:r>
        <w:r w:rsidR="007E4801">
          <w:rPr>
            <w:noProof/>
            <w:webHidden/>
          </w:rPr>
          <w:t>80</w:t>
        </w:r>
        <w:r w:rsidR="007E4801">
          <w:rPr>
            <w:noProof/>
            <w:webHidden/>
          </w:rPr>
          <w:fldChar w:fldCharType="end"/>
        </w:r>
      </w:hyperlink>
    </w:p>
    <w:p w14:paraId="65DBD4A2" w14:textId="6A72E509"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74" w:history="1">
        <w:r w:rsidR="007E4801" w:rsidRPr="00885D6C">
          <w:rPr>
            <w:rStyle w:val="Hyperlink"/>
            <w:noProof/>
          </w:rPr>
          <w:t>3.27.11 targetKey property</w:t>
        </w:r>
        <w:r w:rsidR="007E4801">
          <w:rPr>
            <w:noProof/>
            <w:webHidden/>
          </w:rPr>
          <w:tab/>
        </w:r>
        <w:r w:rsidR="007E4801">
          <w:rPr>
            <w:noProof/>
            <w:webHidden/>
          </w:rPr>
          <w:fldChar w:fldCharType="begin"/>
        </w:r>
        <w:r w:rsidR="007E4801">
          <w:rPr>
            <w:noProof/>
            <w:webHidden/>
          </w:rPr>
          <w:instrText xml:space="preserve"> PAGEREF _Toc509234474 \h </w:instrText>
        </w:r>
        <w:r w:rsidR="007E4801">
          <w:rPr>
            <w:noProof/>
            <w:webHidden/>
          </w:rPr>
        </w:r>
        <w:r w:rsidR="007E4801">
          <w:rPr>
            <w:noProof/>
            <w:webHidden/>
          </w:rPr>
          <w:fldChar w:fldCharType="separate"/>
        </w:r>
        <w:r w:rsidR="007E4801">
          <w:rPr>
            <w:noProof/>
            <w:webHidden/>
          </w:rPr>
          <w:t>86</w:t>
        </w:r>
        <w:r w:rsidR="007E4801">
          <w:rPr>
            <w:noProof/>
            <w:webHidden/>
          </w:rPr>
          <w:fldChar w:fldCharType="end"/>
        </w:r>
      </w:hyperlink>
    </w:p>
    <w:p w14:paraId="3D7925F7" w14:textId="69039F8F"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75" w:history="1">
        <w:r w:rsidR="007E4801" w:rsidRPr="00885D6C">
          <w:rPr>
            <w:rStyle w:val="Hyperlink"/>
            <w:noProof/>
          </w:rPr>
          <w:t>3.27.12 importance property</w:t>
        </w:r>
        <w:r w:rsidR="007E4801">
          <w:rPr>
            <w:noProof/>
            <w:webHidden/>
          </w:rPr>
          <w:tab/>
        </w:r>
        <w:r w:rsidR="007E4801">
          <w:rPr>
            <w:noProof/>
            <w:webHidden/>
          </w:rPr>
          <w:fldChar w:fldCharType="begin"/>
        </w:r>
        <w:r w:rsidR="007E4801">
          <w:rPr>
            <w:noProof/>
            <w:webHidden/>
          </w:rPr>
          <w:instrText xml:space="preserve"> PAGEREF _Toc509234475 \h </w:instrText>
        </w:r>
        <w:r w:rsidR="007E4801">
          <w:rPr>
            <w:noProof/>
            <w:webHidden/>
          </w:rPr>
        </w:r>
        <w:r w:rsidR="007E4801">
          <w:rPr>
            <w:noProof/>
            <w:webHidden/>
          </w:rPr>
          <w:fldChar w:fldCharType="separate"/>
        </w:r>
        <w:r w:rsidR="007E4801">
          <w:rPr>
            <w:noProof/>
            <w:webHidden/>
          </w:rPr>
          <w:t>86</w:t>
        </w:r>
        <w:r w:rsidR="007E4801">
          <w:rPr>
            <w:noProof/>
            <w:webHidden/>
          </w:rPr>
          <w:fldChar w:fldCharType="end"/>
        </w:r>
      </w:hyperlink>
    </w:p>
    <w:p w14:paraId="6BB249C6" w14:textId="77A7333F"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76" w:history="1">
        <w:r w:rsidR="007E4801" w:rsidRPr="00885D6C">
          <w:rPr>
            <w:rStyle w:val="Hyperlink"/>
            <w:noProof/>
          </w:rPr>
          <w:t>3.27.13 taintKind property</w:t>
        </w:r>
        <w:r w:rsidR="007E4801">
          <w:rPr>
            <w:noProof/>
            <w:webHidden/>
          </w:rPr>
          <w:tab/>
        </w:r>
        <w:r w:rsidR="007E4801">
          <w:rPr>
            <w:noProof/>
            <w:webHidden/>
          </w:rPr>
          <w:fldChar w:fldCharType="begin"/>
        </w:r>
        <w:r w:rsidR="007E4801">
          <w:rPr>
            <w:noProof/>
            <w:webHidden/>
          </w:rPr>
          <w:instrText xml:space="preserve"> PAGEREF _Toc509234476 \h </w:instrText>
        </w:r>
        <w:r w:rsidR="007E4801">
          <w:rPr>
            <w:noProof/>
            <w:webHidden/>
          </w:rPr>
        </w:r>
        <w:r w:rsidR="007E4801">
          <w:rPr>
            <w:noProof/>
            <w:webHidden/>
          </w:rPr>
          <w:fldChar w:fldCharType="separate"/>
        </w:r>
        <w:r w:rsidR="007E4801">
          <w:rPr>
            <w:noProof/>
            <w:webHidden/>
          </w:rPr>
          <w:t>86</w:t>
        </w:r>
        <w:r w:rsidR="007E4801">
          <w:rPr>
            <w:noProof/>
            <w:webHidden/>
          </w:rPr>
          <w:fldChar w:fldCharType="end"/>
        </w:r>
      </w:hyperlink>
    </w:p>
    <w:p w14:paraId="31C510FD" w14:textId="63A601CC"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77" w:history="1">
        <w:r w:rsidR="007E4801" w:rsidRPr="00885D6C">
          <w:rPr>
            <w:rStyle w:val="Hyperlink"/>
            <w:noProof/>
          </w:rPr>
          <w:t>3.27.14 snippet property</w:t>
        </w:r>
        <w:r w:rsidR="007E4801">
          <w:rPr>
            <w:noProof/>
            <w:webHidden/>
          </w:rPr>
          <w:tab/>
        </w:r>
        <w:r w:rsidR="007E4801">
          <w:rPr>
            <w:noProof/>
            <w:webHidden/>
          </w:rPr>
          <w:fldChar w:fldCharType="begin"/>
        </w:r>
        <w:r w:rsidR="007E4801">
          <w:rPr>
            <w:noProof/>
            <w:webHidden/>
          </w:rPr>
          <w:instrText xml:space="preserve"> PAGEREF _Toc509234477 \h </w:instrText>
        </w:r>
        <w:r w:rsidR="007E4801">
          <w:rPr>
            <w:noProof/>
            <w:webHidden/>
          </w:rPr>
        </w:r>
        <w:r w:rsidR="007E4801">
          <w:rPr>
            <w:noProof/>
            <w:webHidden/>
          </w:rPr>
          <w:fldChar w:fldCharType="separate"/>
        </w:r>
        <w:r w:rsidR="007E4801">
          <w:rPr>
            <w:noProof/>
            <w:webHidden/>
          </w:rPr>
          <w:t>87</w:t>
        </w:r>
        <w:r w:rsidR="007E4801">
          <w:rPr>
            <w:noProof/>
            <w:webHidden/>
          </w:rPr>
          <w:fldChar w:fldCharType="end"/>
        </w:r>
      </w:hyperlink>
    </w:p>
    <w:p w14:paraId="70298EA7" w14:textId="739DEBE6"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78" w:history="1">
        <w:r w:rsidR="007E4801" w:rsidRPr="00885D6C">
          <w:rPr>
            <w:rStyle w:val="Hyperlink"/>
            <w:noProof/>
          </w:rPr>
          <w:t>3.27.15 annotations property</w:t>
        </w:r>
        <w:r w:rsidR="007E4801">
          <w:rPr>
            <w:noProof/>
            <w:webHidden/>
          </w:rPr>
          <w:tab/>
        </w:r>
        <w:r w:rsidR="007E4801">
          <w:rPr>
            <w:noProof/>
            <w:webHidden/>
          </w:rPr>
          <w:fldChar w:fldCharType="begin"/>
        </w:r>
        <w:r w:rsidR="007E4801">
          <w:rPr>
            <w:noProof/>
            <w:webHidden/>
          </w:rPr>
          <w:instrText xml:space="preserve"> PAGEREF _Toc509234478 \h </w:instrText>
        </w:r>
        <w:r w:rsidR="007E4801">
          <w:rPr>
            <w:noProof/>
            <w:webHidden/>
          </w:rPr>
        </w:r>
        <w:r w:rsidR="007E4801">
          <w:rPr>
            <w:noProof/>
            <w:webHidden/>
          </w:rPr>
          <w:fldChar w:fldCharType="separate"/>
        </w:r>
        <w:r w:rsidR="007E4801">
          <w:rPr>
            <w:noProof/>
            <w:webHidden/>
          </w:rPr>
          <w:t>87</w:t>
        </w:r>
        <w:r w:rsidR="007E4801">
          <w:rPr>
            <w:noProof/>
            <w:webHidden/>
          </w:rPr>
          <w:fldChar w:fldCharType="end"/>
        </w:r>
      </w:hyperlink>
    </w:p>
    <w:p w14:paraId="05528738" w14:textId="26CE653A"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79" w:history="1">
        <w:r w:rsidR="007E4801" w:rsidRPr="00885D6C">
          <w:rPr>
            <w:rStyle w:val="Hyperlink"/>
            <w:noProof/>
          </w:rPr>
          <w:t>3.27.16 properties property</w:t>
        </w:r>
        <w:r w:rsidR="007E4801">
          <w:rPr>
            <w:noProof/>
            <w:webHidden/>
          </w:rPr>
          <w:tab/>
        </w:r>
        <w:r w:rsidR="007E4801">
          <w:rPr>
            <w:noProof/>
            <w:webHidden/>
          </w:rPr>
          <w:fldChar w:fldCharType="begin"/>
        </w:r>
        <w:r w:rsidR="007E4801">
          <w:rPr>
            <w:noProof/>
            <w:webHidden/>
          </w:rPr>
          <w:instrText xml:space="preserve"> PAGEREF _Toc509234479 \h </w:instrText>
        </w:r>
        <w:r w:rsidR="007E4801">
          <w:rPr>
            <w:noProof/>
            <w:webHidden/>
          </w:rPr>
        </w:r>
        <w:r w:rsidR="007E4801">
          <w:rPr>
            <w:noProof/>
            <w:webHidden/>
          </w:rPr>
          <w:fldChar w:fldCharType="separate"/>
        </w:r>
        <w:r w:rsidR="007E4801">
          <w:rPr>
            <w:noProof/>
            <w:webHidden/>
          </w:rPr>
          <w:t>87</w:t>
        </w:r>
        <w:r w:rsidR="007E4801">
          <w:rPr>
            <w:noProof/>
            <w:webHidden/>
          </w:rPr>
          <w:fldChar w:fldCharType="end"/>
        </w:r>
      </w:hyperlink>
    </w:p>
    <w:p w14:paraId="4A1A2E35" w14:textId="342D2788"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480" w:history="1">
        <w:r w:rsidR="007E4801" w:rsidRPr="00885D6C">
          <w:rPr>
            <w:rStyle w:val="Hyperlink"/>
            <w:noProof/>
          </w:rPr>
          <w:t>3.28 annotation object</w:t>
        </w:r>
        <w:r w:rsidR="007E4801">
          <w:rPr>
            <w:noProof/>
            <w:webHidden/>
          </w:rPr>
          <w:tab/>
        </w:r>
        <w:r w:rsidR="007E4801">
          <w:rPr>
            <w:noProof/>
            <w:webHidden/>
          </w:rPr>
          <w:fldChar w:fldCharType="begin"/>
        </w:r>
        <w:r w:rsidR="007E4801">
          <w:rPr>
            <w:noProof/>
            <w:webHidden/>
          </w:rPr>
          <w:instrText xml:space="preserve"> PAGEREF _Toc509234480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696B904D" w14:textId="0FEAC6E8"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81" w:history="1">
        <w:r w:rsidR="007E4801" w:rsidRPr="00885D6C">
          <w:rPr>
            <w:rStyle w:val="Hyperlink"/>
            <w:noProof/>
          </w:rPr>
          <w:t>3.28.1 General</w:t>
        </w:r>
        <w:r w:rsidR="007E4801">
          <w:rPr>
            <w:noProof/>
            <w:webHidden/>
          </w:rPr>
          <w:tab/>
        </w:r>
        <w:r w:rsidR="007E4801">
          <w:rPr>
            <w:noProof/>
            <w:webHidden/>
          </w:rPr>
          <w:fldChar w:fldCharType="begin"/>
        </w:r>
        <w:r w:rsidR="007E4801">
          <w:rPr>
            <w:noProof/>
            <w:webHidden/>
          </w:rPr>
          <w:instrText xml:space="preserve"> PAGEREF _Toc509234481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5E8BCD23" w14:textId="62FF54A6"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82" w:history="1">
        <w:r w:rsidR="007E4801" w:rsidRPr="00885D6C">
          <w:rPr>
            <w:rStyle w:val="Hyperlink"/>
            <w:noProof/>
          </w:rPr>
          <w:t>3.28.2 message property</w:t>
        </w:r>
        <w:r w:rsidR="007E4801">
          <w:rPr>
            <w:noProof/>
            <w:webHidden/>
          </w:rPr>
          <w:tab/>
        </w:r>
        <w:r w:rsidR="007E4801">
          <w:rPr>
            <w:noProof/>
            <w:webHidden/>
          </w:rPr>
          <w:fldChar w:fldCharType="begin"/>
        </w:r>
        <w:r w:rsidR="007E4801">
          <w:rPr>
            <w:noProof/>
            <w:webHidden/>
          </w:rPr>
          <w:instrText xml:space="preserve"> PAGEREF _Toc509234482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34499886" w14:textId="04DCF369"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83" w:history="1">
        <w:r w:rsidR="007E4801" w:rsidRPr="00885D6C">
          <w:rPr>
            <w:rStyle w:val="Hyperlink"/>
            <w:noProof/>
          </w:rPr>
          <w:t>3.28.3 locations property</w:t>
        </w:r>
        <w:r w:rsidR="007E4801">
          <w:rPr>
            <w:noProof/>
            <w:webHidden/>
          </w:rPr>
          <w:tab/>
        </w:r>
        <w:r w:rsidR="007E4801">
          <w:rPr>
            <w:noProof/>
            <w:webHidden/>
          </w:rPr>
          <w:fldChar w:fldCharType="begin"/>
        </w:r>
        <w:r w:rsidR="007E4801">
          <w:rPr>
            <w:noProof/>
            <w:webHidden/>
          </w:rPr>
          <w:instrText xml:space="preserve"> PAGEREF _Toc509234483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066D1A3C" w14:textId="52C30D42"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484" w:history="1">
        <w:r w:rsidR="007E4801" w:rsidRPr="00885D6C">
          <w:rPr>
            <w:rStyle w:val="Hyperlink"/>
            <w:noProof/>
          </w:rPr>
          <w:t>3.29 resources object</w:t>
        </w:r>
        <w:r w:rsidR="007E4801">
          <w:rPr>
            <w:noProof/>
            <w:webHidden/>
          </w:rPr>
          <w:tab/>
        </w:r>
        <w:r w:rsidR="007E4801">
          <w:rPr>
            <w:noProof/>
            <w:webHidden/>
          </w:rPr>
          <w:fldChar w:fldCharType="begin"/>
        </w:r>
        <w:r w:rsidR="007E4801">
          <w:rPr>
            <w:noProof/>
            <w:webHidden/>
          </w:rPr>
          <w:instrText xml:space="preserve"> PAGEREF _Toc509234484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22942333" w14:textId="33FF44ED"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85" w:history="1">
        <w:r w:rsidR="007E4801" w:rsidRPr="00885D6C">
          <w:rPr>
            <w:rStyle w:val="Hyperlink"/>
            <w:noProof/>
          </w:rPr>
          <w:t>3.29.1 General</w:t>
        </w:r>
        <w:r w:rsidR="007E4801">
          <w:rPr>
            <w:noProof/>
            <w:webHidden/>
          </w:rPr>
          <w:tab/>
        </w:r>
        <w:r w:rsidR="007E4801">
          <w:rPr>
            <w:noProof/>
            <w:webHidden/>
          </w:rPr>
          <w:fldChar w:fldCharType="begin"/>
        </w:r>
        <w:r w:rsidR="007E4801">
          <w:rPr>
            <w:noProof/>
            <w:webHidden/>
          </w:rPr>
          <w:instrText xml:space="preserve"> PAGEREF _Toc509234485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2817263C" w14:textId="0BD2EC58"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86" w:history="1">
        <w:r w:rsidR="007E4801" w:rsidRPr="00885D6C">
          <w:rPr>
            <w:rStyle w:val="Hyperlink"/>
            <w:noProof/>
          </w:rPr>
          <w:t>3.29.2 messageStrings property</w:t>
        </w:r>
        <w:r w:rsidR="007E4801">
          <w:rPr>
            <w:noProof/>
            <w:webHidden/>
          </w:rPr>
          <w:tab/>
        </w:r>
        <w:r w:rsidR="007E4801">
          <w:rPr>
            <w:noProof/>
            <w:webHidden/>
          </w:rPr>
          <w:fldChar w:fldCharType="begin"/>
        </w:r>
        <w:r w:rsidR="007E4801">
          <w:rPr>
            <w:noProof/>
            <w:webHidden/>
          </w:rPr>
          <w:instrText xml:space="preserve"> PAGEREF _Toc509234486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1B2282F2" w14:textId="354A4BD1"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87" w:history="1">
        <w:r w:rsidR="007E4801" w:rsidRPr="00885D6C">
          <w:rPr>
            <w:rStyle w:val="Hyperlink"/>
            <w:noProof/>
          </w:rPr>
          <w:t>3.29.3 rules property</w:t>
        </w:r>
        <w:r w:rsidR="007E4801">
          <w:rPr>
            <w:noProof/>
            <w:webHidden/>
          </w:rPr>
          <w:tab/>
        </w:r>
        <w:r w:rsidR="007E4801">
          <w:rPr>
            <w:noProof/>
            <w:webHidden/>
          </w:rPr>
          <w:fldChar w:fldCharType="begin"/>
        </w:r>
        <w:r w:rsidR="007E4801">
          <w:rPr>
            <w:noProof/>
            <w:webHidden/>
          </w:rPr>
          <w:instrText xml:space="preserve"> PAGEREF _Toc509234487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16064BC4" w14:textId="41DAF26B"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488" w:history="1">
        <w:r w:rsidR="007E4801" w:rsidRPr="00885D6C">
          <w:rPr>
            <w:rStyle w:val="Hyperlink"/>
            <w:noProof/>
          </w:rPr>
          <w:t>3.30 rule object</w:t>
        </w:r>
        <w:r w:rsidR="007E4801">
          <w:rPr>
            <w:noProof/>
            <w:webHidden/>
          </w:rPr>
          <w:tab/>
        </w:r>
        <w:r w:rsidR="007E4801">
          <w:rPr>
            <w:noProof/>
            <w:webHidden/>
          </w:rPr>
          <w:fldChar w:fldCharType="begin"/>
        </w:r>
        <w:r w:rsidR="007E4801">
          <w:rPr>
            <w:noProof/>
            <w:webHidden/>
          </w:rPr>
          <w:instrText xml:space="preserve"> PAGEREF _Toc509234488 \h </w:instrText>
        </w:r>
        <w:r w:rsidR="007E4801">
          <w:rPr>
            <w:noProof/>
            <w:webHidden/>
          </w:rPr>
        </w:r>
        <w:r w:rsidR="007E4801">
          <w:rPr>
            <w:noProof/>
            <w:webHidden/>
          </w:rPr>
          <w:fldChar w:fldCharType="separate"/>
        </w:r>
        <w:r w:rsidR="007E4801">
          <w:rPr>
            <w:noProof/>
            <w:webHidden/>
          </w:rPr>
          <w:t>89</w:t>
        </w:r>
        <w:r w:rsidR="007E4801">
          <w:rPr>
            <w:noProof/>
            <w:webHidden/>
          </w:rPr>
          <w:fldChar w:fldCharType="end"/>
        </w:r>
      </w:hyperlink>
    </w:p>
    <w:p w14:paraId="0A956D7B" w14:textId="3121982C"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89" w:history="1">
        <w:r w:rsidR="007E4801" w:rsidRPr="00885D6C">
          <w:rPr>
            <w:rStyle w:val="Hyperlink"/>
            <w:noProof/>
          </w:rPr>
          <w:t>3.30.1 General</w:t>
        </w:r>
        <w:r w:rsidR="007E4801">
          <w:rPr>
            <w:noProof/>
            <w:webHidden/>
          </w:rPr>
          <w:tab/>
        </w:r>
        <w:r w:rsidR="007E4801">
          <w:rPr>
            <w:noProof/>
            <w:webHidden/>
          </w:rPr>
          <w:fldChar w:fldCharType="begin"/>
        </w:r>
        <w:r w:rsidR="007E4801">
          <w:rPr>
            <w:noProof/>
            <w:webHidden/>
          </w:rPr>
          <w:instrText xml:space="preserve"> PAGEREF _Toc509234489 \h </w:instrText>
        </w:r>
        <w:r w:rsidR="007E4801">
          <w:rPr>
            <w:noProof/>
            <w:webHidden/>
          </w:rPr>
        </w:r>
        <w:r w:rsidR="007E4801">
          <w:rPr>
            <w:noProof/>
            <w:webHidden/>
          </w:rPr>
          <w:fldChar w:fldCharType="separate"/>
        </w:r>
        <w:r w:rsidR="007E4801">
          <w:rPr>
            <w:noProof/>
            <w:webHidden/>
          </w:rPr>
          <w:t>89</w:t>
        </w:r>
        <w:r w:rsidR="007E4801">
          <w:rPr>
            <w:noProof/>
            <w:webHidden/>
          </w:rPr>
          <w:fldChar w:fldCharType="end"/>
        </w:r>
      </w:hyperlink>
    </w:p>
    <w:p w14:paraId="2195C1E8" w14:textId="212320B8"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90" w:history="1">
        <w:r w:rsidR="007E4801" w:rsidRPr="00885D6C">
          <w:rPr>
            <w:rStyle w:val="Hyperlink"/>
            <w:noProof/>
          </w:rPr>
          <w:t>3.30.2 Constraints</w:t>
        </w:r>
        <w:r w:rsidR="007E4801">
          <w:rPr>
            <w:noProof/>
            <w:webHidden/>
          </w:rPr>
          <w:tab/>
        </w:r>
        <w:r w:rsidR="007E4801">
          <w:rPr>
            <w:noProof/>
            <w:webHidden/>
          </w:rPr>
          <w:fldChar w:fldCharType="begin"/>
        </w:r>
        <w:r w:rsidR="007E4801">
          <w:rPr>
            <w:noProof/>
            <w:webHidden/>
          </w:rPr>
          <w:instrText xml:space="preserve"> PAGEREF _Toc509234490 \h </w:instrText>
        </w:r>
        <w:r w:rsidR="007E4801">
          <w:rPr>
            <w:noProof/>
            <w:webHidden/>
          </w:rPr>
        </w:r>
        <w:r w:rsidR="007E4801">
          <w:rPr>
            <w:noProof/>
            <w:webHidden/>
          </w:rPr>
          <w:fldChar w:fldCharType="separate"/>
        </w:r>
        <w:r w:rsidR="007E4801">
          <w:rPr>
            <w:noProof/>
            <w:webHidden/>
          </w:rPr>
          <w:t>89</w:t>
        </w:r>
        <w:r w:rsidR="007E4801">
          <w:rPr>
            <w:noProof/>
            <w:webHidden/>
          </w:rPr>
          <w:fldChar w:fldCharType="end"/>
        </w:r>
      </w:hyperlink>
    </w:p>
    <w:p w14:paraId="093C99EE" w14:textId="2351BC68"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91" w:history="1">
        <w:r w:rsidR="007E4801" w:rsidRPr="00885D6C">
          <w:rPr>
            <w:rStyle w:val="Hyperlink"/>
            <w:noProof/>
          </w:rPr>
          <w:t>3.30.3 id property</w:t>
        </w:r>
        <w:r w:rsidR="007E4801">
          <w:rPr>
            <w:noProof/>
            <w:webHidden/>
          </w:rPr>
          <w:tab/>
        </w:r>
        <w:r w:rsidR="007E4801">
          <w:rPr>
            <w:noProof/>
            <w:webHidden/>
          </w:rPr>
          <w:fldChar w:fldCharType="begin"/>
        </w:r>
        <w:r w:rsidR="007E4801">
          <w:rPr>
            <w:noProof/>
            <w:webHidden/>
          </w:rPr>
          <w:instrText xml:space="preserve"> PAGEREF _Toc509234491 \h </w:instrText>
        </w:r>
        <w:r w:rsidR="007E4801">
          <w:rPr>
            <w:noProof/>
            <w:webHidden/>
          </w:rPr>
        </w:r>
        <w:r w:rsidR="007E4801">
          <w:rPr>
            <w:noProof/>
            <w:webHidden/>
          </w:rPr>
          <w:fldChar w:fldCharType="separate"/>
        </w:r>
        <w:r w:rsidR="007E4801">
          <w:rPr>
            <w:noProof/>
            <w:webHidden/>
          </w:rPr>
          <w:t>89</w:t>
        </w:r>
        <w:r w:rsidR="007E4801">
          <w:rPr>
            <w:noProof/>
            <w:webHidden/>
          </w:rPr>
          <w:fldChar w:fldCharType="end"/>
        </w:r>
      </w:hyperlink>
    </w:p>
    <w:p w14:paraId="74E9FF39" w14:textId="79A21D95"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92" w:history="1">
        <w:r w:rsidR="007E4801" w:rsidRPr="00885D6C">
          <w:rPr>
            <w:rStyle w:val="Hyperlink"/>
            <w:noProof/>
          </w:rPr>
          <w:t>3.30.4 name property</w:t>
        </w:r>
        <w:r w:rsidR="007E4801">
          <w:rPr>
            <w:noProof/>
            <w:webHidden/>
          </w:rPr>
          <w:tab/>
        </w:r>
        <w:r w:rsidR="007E4801">
          <w:rPr>
            <w:noProof/>
            <w:webHidden/>
          </w:rPr>
          <w:fldChar w:fldCharType="begin"/>
        </w:r>
        <w:r w:rsidR="007E4801">
          <w:rPr>
            <w:noProof/>
            <w:webHidden/>
          </w:rPr>
          <w:instrText xml:space="preserve"> PAGEREF _Toc509234492 \h </w:instrText>
        </w:r>
        <w:r w:rsidR="007E4801">
          <w:rPr>
            <w:noProof/>
            <w:webHidden/>
          </w:rPr>
        </w:r>
        <w:r w:rsidR="007E4801">
          <w:rPr>
            <w:noProof/>
            <w:webHidden/>
          </w:rPr>
          <w:fldChar w:fldCharType="separate"/>
        </w:r>
        <w:r w:rsidR="007E4801">
          <w:rPr>
            <w:noProof/>
            <w:webHidden/>
          </w:rPr>
          <w:t>90</w:t>
        </w:r>
        <w:r w:rsidR="007E4801">
          <w:rPr>
            <w:noProof/>
            <w:webHidden/>
          </w:rPr>
          <w:fldChar w:fldCharType="end"/>
        </w:r>
      </w:hyperlink>
    </w:p>
    <w:p w14:paraId="4FF11DA6" w14:textId="2EE7C41F"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93" w:history="1">
        <w:r w:rsidR="007E4801" w:rsidRPr="00885D6C">
          <w:rPr>
            <w:rStyle w:val="Hyperlink"/>
            <w:noProof/>
          </w:rPr>
          <w:t>3.30.5 shortDescription property</w:t>
        </w:r>
        <w:r w:rsidR="007E4801">
          <w:rPr>
            <w:noProof/>
            <w:webHidden/>
          </w:rPr>
          <w:tab/>
        </w:r>
        <w:r w:rsidR="007E4801">
          <w:rPr>
            <w:noProof/>
            <w:webHidden/>
          </w:rPr>
          <w:fldChar w:fldCharType="begin"/>
        </w:r>
        <w:r w:rsidR="007E4801">
          <w:rPr>
            <w:noProof/>
            <w:webHidden/>
          </w:rPr>
          <w:instrText xml:space="preserve"> PAGEREF _Toc509234493 \h </w:instrText>
        </w:r>
        <w:r w:rsidR="007E4801">
          <w:rPr>
            <w:noProof/>
            <w:webHidden/>
          </w:rPr>
        </w:r>
        <w:r w:rsidR="007E4801">
          <w:rPr>
            <w:noProof/>
            <w:webHidden/>
          </w:rPr>
          <w:fldChar w:fldCharType="separate"/>
        </w:r>
        <w:r w:rsidR="007E4801">
          <w:rPr>
            <w:noProof/>
            <w:webHidden/>
          </w:rPr>
          <w:t>90</w:t>
        </w:r>
        <w:r w:rsidR="007E4801">
          <w:rPr>
            <w:noProof/>
            <w:webHidden/>
          </w:rPr>
          <w:fldChar w:fldCharType="end"/>
        </w:r>
      </w:hyperlink>
    </w:p>
    <w:p w14:paraId="700B5187" w14:textId="3536F474"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94" w:history="1">
        <w:r w:rsidR="007E4801" w:rsidRPr="00885D6C">
          <w:rPr>
            <w:rStyle w:val="Hyperlink"/>
            <w:noProof/>
          </w:rPr>
          <w:t>3.30.6 fullDescription property</w:t>
        </w:r>
        <w:r w:rsidR="007E4801">
          <w:rPr>
            <w:noProof/>
            <w:webHidden/>
          </w:rPr>
          <w:tab/>
        </w:r>
        <w:r w:rsidR="007E4801">
          <w:rPr>
            <w:noProof/>
            <w:webHidden/>
          </w:rPr>
          <w:fldChar w:fldCharType="begin"/>
        </w:r>
        <w:r w:rsidR="007E4801">
          <w:rPr>
            <w:noProof/>
            <w:webHidden/>
          </w:rPr>
          <w:instrText xml:space="preserve"> PAGEREF _Toc509234494 \h </w:instrText>
        </w:r>
        <w:r w:rsidR="007E4801">
          <w:rPr>
            <w:noProof/>
            <w:webHidden/>
          </w:rPr>
        </w:r>
        <w:r w:rsidR="007E4801">
          <w:rPr>
            <w:noProof/>
            <w:webHidden/>
          </w:rPr>
          <w:fldChar w:fldCharType="separate"/>
        </w:r>
        <w:r w:rsidR="007E4801">
          <w:rPr>
            <w:noProof/>
            <w:webHidden/>
          </w:rPr>
          <w:t>90</w:t>
        </w:r>
        <w:r w:rsidR="007E4801">
          <w:rPr>
            <w:noProof/>
            <w:webHidden/>
          </w:rPr>
          <w:fldChar w:fldCharType="end"/>
        </w:r>
      </w:hyperlink>
    </w:p>
    <w:p w14:paraId="7D439B47" w14:textId="2BECC5E8"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95" w:history="1">
        <w:r w:rsidR="007E4801" w:rsidRPr="00885D6C">
          <w:rPr>
            <w:rStyle w:val="Hyperlink"/>
            <w:noProof/>
          </w:rPr>
          <w:t>3.30.7 messageStrings property</w:t>
        </w:r>
        <w:r w:rsidR="007E4801">
          <w:rPr>
            <w:noProof/>
            <w:webHidden/>
          </w:rPr>
          <w:tab/>
        </w:r>
        <w:r w:rsidR="007E4801">
          <w:rPr>
            <w:noProof/>
            <w:webHidden/>
          </w:rPr>
          <w:fldChar w:fldCharType="begin"/>
        </w:r>
        <w:r w:rsidR="007E4801">
          <w:rPr>
            <w:noProof/>
            <w:webHidden/>
          </w:rPr>
          <w:instrText xml:space="preserve"> PAGEREF _Toc509234495 \h </w:instrText>
        </w:r>
        <w:r w:rsidR="007E4801">
          <w:rPr>
            <w:noProof/>
            <w:webHidden/>
          </w:rPr>
        </w:r>
        <w:r w:rsidR="007E4801">
          <w:rPr>
            <w:noProof/>
            <w:webHidden/>
          </w:rPr>
          <w:fldChar w:fldCharType="separate"/>
        </w:r>
        <w:r w:rsidR="007E4801">
          <w:rPr>
            <w:noProof/>
            <w:webHidden/>
          </w:rPr>
          <w:t>91</w:t>
        </w:r>
        <w:r w:rsidR="007E4801">
          <w:rPr>
            <w:noProof/>
            <w:webHidden/>
          </w:rPr>
          <w:fldChar w:fldCharType="end"/>
        </w:r>
      </w:hyperlink>
    </w:p>
    <w:p w14:paraId="25A90115" w14:textId="270BBB81"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96" w:history="1">
        <w:r w:rsidR="007E4801" w:rsidRPr="00885D6C">
          <w:rPr>
            <w:rStyle w:val="Hyperlink"/>
            <w:noProof/>
          </w:rPr>
          <w:t>3.30.8 richMessageStrings property</w:t>
        </w:r>
        <w:r w:rsidR="007E4801">
          <w:rPr>
            <w:noProof/>
            <w:webHidden/>
          </w:rPr>
          <w:tab/>
        </w:r>
        <w:r w:rsidR="007E4801">
          <w:rPr>
            <w:noProof/>
            <w:webHidden/>
          </w:rPr>
          <w:fldChar w:fldCharType="begin"/>
        </w:r>
        <w:r w:rsidR="007E4801">
          <w:rPr>
            <w:noProof/>
            <w:webHidden/>
          </w:rPr>
          <w:instrText xml:space="preserve"> PAGEREF _Toc509234496 \h </w:instrText>
        </w:r>
        <w:r w:rsidR="007E4801">
          <w:rPr>
            <w:noProof/>
            <w:webHidden/>
          </w:rPr>
        </w:r>
        <w:r w:rsidR="007E4801">
          <w:rPr>
            <w:noProof/>
            <w:webHidden/>
          </w:rPr>
          <w:fldChar w:fldCharType="separate"/>
        </w:r>
        <w:r w:rsidR="007E4801">
          <w:rPr>
            <w:noProof/>
            <w:webHidden/>
          </w:rPr>
          <w:t>91</w:t>
        </w:r>
        <w:r w:rsidR="007E4801">
          <w:rPr>
            <w:noProof/>
            <w:webHidden/>
          </w:rPr>
          <w:fldChar w:fldCharType="end"/>
        </w:r>
      </w:hyperlink>
    </w:p>
    <w:p w14:paraId="5F9B5A12" w14:textId="4AC4770E"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97" w:history="1">
        <w:r w:rsidR="007E4801" w:rsidRPr="00885D6C">
          <w:rPr>
            <w:rStyle w:val="Hyperlink"/>
            <w:noProof/>
          </w:rPr>
          <w:t>3.30.9 helpUri property</w:t>
        </w:r>
        <w:r w:rsidR="007E4801">
          <w:rPr>
            <w:noProof/>
            <w:webHidden/>
          </w:rPr>
          <w:tab/>
        </w:r>
        <w:r w:rsidR="007E4801">
          <w:rPr>
            <w:noProof/>
            <w:webHidden/>
          </w:rPr>
          <w:fldChar w:fldCharType="begin"/>
        </w:r>
        <w:r w:rsidR="007E4801">
          <w:rPr>
            <w:noProof/>
            <w:webHidden/>
          </w:rPr>
          <w:instrText xml:space="preserve"> PAGEREF _Toc509234497 \h </w:instrText>
        </w:r>
        <w:r w:rsidR="007E4801">
          <w:rPr>
            <w:noProof/>
            <w:webHidden/>
          </w:rPr>
        </w:r>
        <w:r w:rsidR="007E4801">
          <w:rPr>
            <w:noProof/>
            <w:webHidden/>
          </w:rPr>
          <w:fldChar w:fldCharType="separate"/>
        </w:r>
        <w:r w:rsidR="007E4801">
          <w:rPr>
            <w:noProof/>
            <w:webHidden/>
          </w:rPr>
          <w:t>91</w:t>
        </w:r>
        <w:r w:rsidR="007E4801">
          <w:rPr>
            <w:noProof/>
            <w:webHidden/>
          </w:rPr>
          <w:fldChar w:fldCharType="end"/>
        </w:r>
      </w:hyperlink>
    </w:p>
    <w:p w14:paraId="65DB3D67" w14:textId="1EDAC2A4"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98" w:history="1">
        <w:r w:rsidR="007E4801" w:rsidRPr="00885D6C">
          <w:rPr>
            <w:rStyle w:val="Hyperlink"/>
            <w:noProof/>
          </w:rPr>
          <w:t>3.30.10 help property</w:t>
        </w:r>
        <w:r w:rsidR="007E4801">
          <w:rPr>
            <w:noProof/>
            <w:webHidden/>
          </w:rPr>
          <w:tab/>
        </w:r>
        <w:r w:rsidR="007E4801">
          <w:rPr>
            <w:noProof/>
            <w:webHidden/>
          </w:rPr>
          <w:fldChar w:fldCharType="begin"/>
        </w:r>
        <w:r w:rsidR="007E4801">
          <w:rPr>
            <w:noProof/>
            <w:webHidden/>
          </w:rPr>
          <w:instrText xml:space="preserve"> PAGEREF _Toc509234498 \h </w:instrText>
        </w:r>
        <w:r w:rsidR="007E4801">
          <w:rPr>
            <w:noProof/>
            <w:webHidden/>
          </w:rPr>
        </w:r>
        <w:r w:rsidR="007E4801">
          <w:rPr>
            <w:noProof/>
            <w:webHidden/>
          </w:rPr>
          <w:fldChar w:fldCharType="separate"/>
        </w:r>
        <w:r w:rsidR="007E4801">
          <w:rPr>
            <w:noProof/>
            <w:webHidden/>
          </w:rPr>
          <w:t>91</w:t>
        </w:r>
        <w:r w:rsidR="007E4801">
          <w:rPr>
            <w:noProof/>
            <w:webHidden/>
          </w:rPr>
          <w:fldChar w:fldCharType="end"/>
        </w:r>
      </w:hyperlink>
    </w:p>
    <w:p w14:paraId="26CF8298" w14:textId="611C1DD0"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499" w:history="1">
        <w:r w:rsidR="007E4801" w:rsidRPr="00885D6C">
          <w:rPr>
            <w:rStyle w:val="Hyperlink"/>
            <w:noProof/>
          </w:rPr>
          <w:t>3.30.11 configuration property</w:t>
        </w:r>
        <w:r w:rsidR="007E4801">
          <w:rPr>
            <w:noProof/>
            <w:webHidden/>
          </w:rPr>
          <w:tab/>
        </w:r>
        <w:r w:rsidR="007E4801">
          <w:rPr>
            <w:noProof/>
            <w:webHidden/>
          </w:rPr>
          <w:fldChar w:fldCharType="begin"/>
        </w:r>
        <w:r w:rsidR="007E4801">
          <w:rPr>
            <w:noProof/>
            <w:webHidden/>
          </w:rPr>
          <w:instrText xml:space="preserve"> PAGEREF _Toc509234499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01D1C376" w14:textId="2D13BDFA"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500" w:history="1">
        <w:r w:rsidR="007E4801" w:rsidRPr="00885D6C">
          <w:rPr>
            <w:rStyle w:val="Hyperlink"/>
            <w:noProof/>
          </w:rPr>
          <w:t>3.30.12 properties property</w:t>
        </w:r>
        <w:r w:rsidR="007E4801">
          <w:rPr>
            <w:noProof/>
            <w:webHidden/>
          </w:rPr>
          <w:tab/>
        </w:r>
        <w:r w:rsidR="007E4801">
          <w:rPr>
            <w:noProof/>
            <w:webHidden/>
          </w:rPr>
          <w:fldChar w:fldCharType="begin"/>
        </w:r>
        <w:r w:rsidR="007E4801">
          <w:rPr>
            <w:noProof/>
            <w:webHidden/>
          </w:rPr>
          <w:instrText xml:space="preserve"> PAGEREF _Toc509234500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674428DB" w14:textId="5522B143"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501" w:history="1">
        <w:r w:rsidR="007E4801" w:rsidRPr="00885D6C">
          <w:rPr>
            <w:rStyle w:val="Hyperlink"/>
            <w:noProof/>
          </w:rPr>
          <w:t>3.31 ruleConfiguration object</w:t>
        </w:r>
        <w:r w:rsidR="007E4801">
          <w:rPr>
            <w:noProof/>
            <w:webHidden/>
          </w:rPr>
          <w:tab/>
        </w:r>
        <w:r w:rsidR="007E4801">
          <w:rPr>
            <w:noProof/>
            <w:webHidden/>
          </w:rPr>
          <w:fldChar w:fldCharType="begin"/>
        </w:r>
        <w:r w:rsidR="007E4801">
          <w:rPr>
            <w:noProof/>
            <w:webHidden/>
          </w:rPr>
          <w:instrText xml:space="preserve"> PAGEREF _Toc509234501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3CE05318" w14:textId="5B2D86D1"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502" w:history="1">
        <w:r w:rsidR="007E4801" w:rsidRPr="00885D6C">
          <w:rPr>
            <w:rStyle w:val="Hyperlink"/>
            <w:noProof/>
          </w:rPr>
          <w:t>3.31.1 General</w:t>
        </w:r>
        <w:r w:rsidR="007E4801">
          <w:rPr>
            <w:noProof/>
            <w:webHidden/>
          </w:rPr>
          <w:tab/>
        </w:r>
        <w:r w:rsidR="007E4801">
          <w:rPr>
            <w:noProof/>
            <w:webHidden/>
          </w:rPr>
          <w:fldChar w:fldCharType="begin"/>
        </w:r>
        <w:r w:rsidR="007E4801">
          <w:rPr>
            <w:noProof/>
            <w:webHidden/>
          </w:rPr>
          <w:instrText xml:space="preserve"> PAGEREF _Toc509234502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04E0A207" w14:textId="14CC21BA"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503" w:history="1">
        <w:r w:rsidR="007E4801" w:rsidRPr="00885D6C">
          <w:rPr>
            <w:rStyle w:val="Hyperlink"/>
            <w:noProof/>
          </w:rPr>
          <w:t>3.31.2 enabled property</w:t>
        </w:r>
        <w:r w:rsidR="007E4801">
          <w:rPr>
            <w:noProof/>
            <w:webHidden/>
          </w:rPr>
          <w:tab/>
        </w:r>
        <w:r w:rsidR="007E4801">
          <w:rPr>
            <w:noProof/>
            <w:webHidden/>
          </w:rPr>
          <w:fldChar w:fldCharType="begin"/>
        </w:r>
        <w:r w:rsidR="007E4801">
          <w:rPr>
            <w:noProof/>
            <w:webHidden/>
          </w:rPr>
          <w:instrText xml:space="preserve"> PAGEREF _Toc509234503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38B4A602" w14:textId="676121E7"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504" w:history="1">
        <w:r w:rsidR="007E4801" w:rsidRPr="00885D6C">
          <w:rPr>
            <w:rStyle w:val="Hyperlink"/>
            <w:noProof/>
          </w:rPr>
          <w:t>3.31.3 defaultLevel property</w:t>
        </w:r>
        <w:r w:rsidR="007E4801">
          <w:rPr>
            <w:noProof/>
            <w:webHidden/>
          </w:rPr>
          <w:tab/>
        </w:r>
        <w:r w:rsidR="007E4801">
          <w:rPr>
            <w:noProof/>
            <w:webHidden/>
          </w:rPr>
          <w:fldChar w:fldCharType="begin"/>
        </w:r>
        <w:r w:rsidR="007E4801">
          <w:rPr>
            <w:noProof/>
            <w:webHidden/>
          </w:rPr>
          <w:instrText xml:space="preserve"> PAGEREF _Toc509234504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05516ECD" w14:textId="7FFF0096"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505" w:history="1">
        <w:r w:rsidR="007E4801" w:rsidRPr="00885D6C">
          <w:rPr>
            <w:rStyle w:val="Hyperlink"/>
            <w:noProof/>
          </w:rPr>
          <w:t>3.31.4 parameters property</w:t>
        </w:r>
        <w:r w:rsidR="007E4801">
          <w:rPr>
            <w:noProof/>
            <w:webHidden/>
          </w:rPr>
          <w:tab/>
        </w:r>
        <w:r w:rsidR="007E4801">
          <w:rPr>
            <w:noProof/>
            <w:webHidden/>
          </w:rPr>
          <w:fldChar w:fldCharType="begin"/>
        </w:r>
        <w:r w:rsidR="007E4801">
          <w:rPr>
            <w:noProof/>
            <w:webHidden/>
          </w:rPr>
          <w:instrText xml:space="preserve"> PAGEREF _Toc509234505 \h </w:instrText>
        </w:r>
        <w:r w:rsidR="007E4801">
          <w:rPr>
            <w:noProof/>
            <w:webHidden/>
          </w:rPr>
        </w:r>
        <w:r w:rsidR="007E4801">
          <w:rPr>
            <w:noProof/>
            <w:webHidden/>
          </w:rPr>
          <w:fldChar w:fldCharType="separate"/>
        </w:r>
        <w:r w:rsidR="007E4801">
          <w:rPr>
            <w:noProof/>
            <w:webHidden/>
          </w:rPr>
          <w:t>93</w:t>
        </w:r>
        <w:r w:rsidR="007E4801">
          <w:rPr>
            <w:noProof/>
            <w:webHidden/>
          </w:rPr>
          <w:fldChar w:fldCharType="end"/>
        </w:r>
      </w:hyperlink>
    </w:p>
    <w:p w14:paraId="20145A4F" w14:textId="7A5BDA5D"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506" w:history="1">
        <w:r w:rsidR="007E4801" w:rsidRPr="00885D6C">
          <w:rPr>
            <w:rStyle w:val="Hyperlink"/>
            <w:noProof/>
          </w:rPr>
          <w:t>3.32 fix object</w:t>
        </w:r>
        <w:r w:rsidR="007E4801">
          <w:rPr>
            <w:noProof/>
            <w:webHidden/>
          </w:rPr>
          <w:tab/>
        </w:r>
        <w:r w:rsidR="007E4801">
          <w:rPr>
            <w:noProof/>
            <w:webHidden/>
          </w:rPr>
          <w:fldChar w:fldCharType="begin"/>
        </w:r>
        <w:r w:rsidR="007E4801">
          <w:rPr>
            <w:noProof/>
            <w:webHidden/>
          </w:rPr>
          <w:instrText xml:space="preserve"> PAGEREF _Toc509234506 \h </w:instrText>
        </w:r>
        <w:r w:rsidR="007E4801">
          <w:rPr>
            <w:noProof/>
            <w:webHidden/>
          </w:rPr>
        </w:r>
        <w:r w:rsidR="007E4801">
          <w:rPr>
            <w:noProof/>
            <w:webHidden/>
          </w:rPr>
          <w:fldChar w:fldCharType="separate"/>
        </w:r>
        <w:r w:rsidR="007E4801">
          <w:rPr>
            <w:noProof/>
            <w:webHidden/>
          </w:rPr>
          <w:t>93</w:t>
        </w:r>
        <w:r w:rsidR="007E4801">
          <w:rPr>
            <w:noProof/>
            <w:webHidden/>
          </w:rPr>
          <w:fldChar w:fldCharType="end"/>
        </w:r>
      </w:hyperlink>
    </w:p>
    <w:p w14:paraId="47D94624" w14:textId="5D5539B7"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507" w:history="1">
        <w:r w:rsidR="007E4801" w:rsidRPr="00885D6C">
          <w:rPr>
            <w:rStyle w:val="Hyperlink"/>
            <w:noProof/>
          </w:rPr>
          <w:t>3.32.1 General</w:t>
        </w:r>
        <w:r w:rsidR="007E4801">
          <w:rPr>
            <w:noProof/>
            <w:webHidden/>
          </w:rPr>
          <w:tab/>
        </w:r>
        <w:r w:rsidR="007E4801">
          <w:rPr>
            <w:noProof/>
            <w:webHidden/>
          </w:rPr>
          <w:fldChar w:fldCharType="begin"/>
        </w:r>
        <w:r w:rsidR="007E4801">
          <w:rPr>
            <w:noProof/>
            <w:webHidden/>
          </w:rPr>
          <w:instrText xml:space="preserve"> PAGEREF _Toc509234507 \h </w:instrText>
        </w:r>
        <w:r w:rsidR="007E4801">
          <w:rPr>
            <w:noProof/>
            <w:webHidden/>
          </w:rPr>
        </w:r>
        <w:r w:rsidR="007E4801">
          <w:rPr>
            <w:noProof/>
            <w:webHidden/>
          </w:rPr>
          <w:fldChar w:fldCharType="separate"/>
        </w:r>
        <w:r w:rsidR="007E4801">
          <w:rPr>
            <w:noProof/>
            <w:webHidden/>
          </w:rPr>
          <w:t>93</w:t>
        </w:r>
        <w:r w:rsidR="007E4801">
          <w:rPr>
            <w:noProof/>
            <w:webHidden/>
          </w:rPr>
          <w:fldChar w:fldCharType="end"/>
        </w:r>
      </w:hyperlink>
    </w:p>
    <w:p w14:paraId="7564AAD1" w14:textId="1D5E05FA"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508" w:history="1">
        <w:r w:rsidR="007E4801" w:rsidRPr="00885D6C">
          <w:rPr>
            <w:rStyle w:val="Hyperlink"/>
            <w:noProof/>
          </w:rPr>
          <w:t>3.32.2 description property</w:t>
        </w:r>
        <w:r w:rsidR="007E4801">
          <w:rPr>
            <w:noProof/>
            <w:webHidden/>
          </w:rPr>
          <w:tab/>
        </w:r>
        <w:r w:rsidR="007E4801">
          <w:rPr>
            <w:noProof/>
            <w:webHidden/>
          </w:rPr>
          <w:fldChar w:fldCharType="begin"/>
        </w:r>
        <w:r w:rsidR="007E4801">
          <w:rPr>
            <w:noProof/>
            <w:webHidden/>
          </w:rPr>
          <w:instrText xml:space="preserve"> PAGEREF _Toc509234508 \h </w:instrText>
        </w:r>
        <w:r w:rsidR="007E4801">
          <w:rPr>
            <w:noProof/>
            <w:webHidden/>
          </w:rPr>
        </w:r>
        <w:r w:rsidR="007E4801">
          <w:rPr>
            <w:noProof/>
            <w:webHidden/>
          </w:rPr>
          <w:fldChar w:fldCharType="separate"/>
        </w:r>
        <w:r w:rsidR="007E4801">
          <w:rPr>
            <w:noProof/>
            <w:webHidden/>
          </w:rPr>
          <w:t>93</w:t>
        </w:r>
        <w:r w:rsidR="007E4801">
          <w:rPr>
            <w:noProof/>
            <w:webHidden/>
          </w:rPr>
          <w:fldChar w:fldCharType="end"/>
        </w:r>
      </w:hyperlink>
    </w:p>
    <w:p w14:paraId="31FA08AA" w14:textId="46568DDD"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509" w:history="1">
        <w:r w:rsidR="007E4801" w:rsidRPr="00885D6C">
          <w:rPr>
            <w:rStyle w:val="Hyperlink"/>
            <w:noProof/>
          </w:rPr>
          <w:t>3.32.3 fileChanges property</w:t>
        </w:r>
        <w:r w:rsidR="007E4801">
          <w:rPr>
            <w:noProof/>
            <w:webHidden/>
          </w:rPr>
          <w:tab/>
        </w:r>
        <w:r w:rsidR="007E4801">
          <w:rPr>
            <w:noProof/>
            <w:webHidden/>
          </w:rPr>
          <w:fldChar w:fldCharType="begin"/>
        </w:r>
        <w:r w:rsidR="007E4801">
          <w:rPr>
            <w:noProof/>
            <w:webHidden/>
          </w:rPr>
          <w:instrText xml:space="preserve"> PAGEREF _Toc509234509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602B3B98" w14:textId="0DE9F76F"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510" w:history="1">
        <w:r w:rsidR="007E4801" w:rsidRPr="00885D6C">
          <w:rPr>
            <w:rStyle w:val="Hyperlink"/>
            <w:noProof/>
          </w:rPr>
          <w:t>3.33 fileChange object</w:t>
        </w:r>
        <w:r w:rsidR="007E4801">
          <w:rPr>
            <w:noProof/>
            <w:webHidden/>
          </w:rPr>
          <w:tab/>
        </w:r>
        <w:r w:rsidR="007E4801">
          <w:rPr>
            <w:noProof/>
            <w:webHidden/>
          </w:rPr>
          <w:fldChar w:fldCharType="begin"/>
        </w:r>
        <w:r w:rsidR="007E4801">
          <w:rPr>
            <w:noProof/>
            <w:webHidden/>
          </w:rPr>
          <w:instrText xml:space="preserve"> PAGEREF _Toc509234510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759A2E40" w14:textId="0B9CFB34"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511" w:history="1">
        <w:r w:rsidR="007E4801" w:rsidRPr="00885D6C">
          <w:rPr>
            <w:rStyle w:val="Hyperlink"/>
            <w:noProof/>
          </w:rPr>
          <w:t>3.33.1 General</w:t>
        </w:r>
        <w:r w:rsidR="007E4801">
          <w:rPr>
            <w:noProof/>
            <w:webHidden/>
          </w:rPr>
          <w:tab/>
        </w:r>
        <w:r w:rsidR="007E4801">
          <w:rPr>
            <w:noProof/>
            <w:webHidden/>
          </w:rPr>
          <w:fldChar w:fldCharType="begin"/>
        </w:r>
        <w:r w:rsidR="007E4801">
          <w:rPr>
            <w:noProof/>
            <w:webHidden/>
          </w:rPr>
          <w:instrText xml:space="preserve"> PAGEREF _Toc509234511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36ED4D01" w14:textId="5EE12D5F"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512" w:history="1">
        <w:r w:rsidR="007E4801" w:rsidRPr="00885D6C">
          <w:rPr>
            <w:rStyle w:val="Hyperlink"/>
            <w:noProof/>
          </w:rPr>
          <w:t>3.33.2 fileLocation property</w:t>
        </w:r>
        <w:r w:rsidR="007E4801">
          <w:rPr>
            <w:noProof/>
            <w:webHidden/>
          </w:rPr>
          <w:tab/>
        </w:r>
        <w:r w:rsidR="007E4801">
          <w:rPr>
            <w:noProof/>
            <w:webHidden/>
          </w:rPr>
          <w:fldChar w:fldCharType="begin"/>
        </w:r>
        <w:r w:rsidR="007E4801">
          <w:rPr>
            <w:noProof/>
            <w:webHidden/>
          </w:rPr>
          <w:instrText xml:space="preserve"> PAGEREF _Toc509234512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48AFEDAA" w14:textId="472C00AF"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513" w:history="1">
        <w:r w:rsidR="007E4801" w:rsidRPr="00885D6C">
          <w:rPr>
            <w:rStyle w:val="Hyperlink"/>
            <w:noProof/>
          </w:rPr>
          <w:t>3.33.3 replacements property</w:t>
        </w:r>
        <w:r w:rsidR="007E4801">
          <w:rPr>
            <w:noProof/>
            <w:webHidden/>
          </w:rPr>
          <w:tab/>
        </w:r>
        <w:r w:rsidR="007E4801">
          <w:rPr>
            <w:noProof/>
            <w:webHidden/>
          </w:rPr>
          <w:fldChar w:fldCharType="begin"/>
        </w:r>
        <w:r w:rsidR="007E4801">
          <w:rPr>
            <w:noProof/>
            <w:webHidden/>
          </w:rPr>
          <w:instrText xml:space="preserve"> PAGEREF _Toc509234513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203D657B" w14:textId="04E5B5C4"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514" w:history="1">
        <w:r w:rsidR="007E4801" w:rsidRPr="00885D6C">
          <w:rPr>
            <w:rStyle w:val="Hyperlink"/>
            <w:noProof/>
          </w:rPr>
          <w:t>3.34 replacement object</w:t>
        </w:r>
        <w:r w:rsidR="007E4801">
          <w:rPr>
            <w:noProof/>
            <w:webHidden/>
          </w:rPr>
          <w:tab/>
        </w:r>
        <w:r w:rsidR="007E4801">
          <w:rPr>
            <w:noProof/>
            <w:webHidden/>
          </w:rPr>
          <w:fldChar w:fldCharType="begin"/>
        </w:r>
        <w:r w:rsidR="007E4801">
          <w:rPr>
            <w:noProof/>
            <w:webHidden/>
          </w:rPr>
          <w:instrText xml:space="preserve"> PAGEREF _Toc509234514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6E6AE78A" w14:textId="692EF1D6"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515" w:history="1">
        <w:r w:rsidR="007E4801" w:rsidRPr="00885D6C">
          <w:rPr>
            <w:rStyle w:val="Hyperlink"/>
            <w:noProof/>
          </w:rPr>
          <w:t>3.34.1 General</w:t>
        </w:r>
        <w:r w:rsidR="007E4801">
          <w:rPr>
            <w:noProof/>
            <w:webHidden/>
          </w:rPr>
          <w:tab/>
        </w:r>
        <w:r w:rsidR="007E4801">
          <w:rPr>
            <w:noProof/>
            <w:webHidden/>
          </w:rPr>
          <w:fldChar w:fldCharType="begin"/>
        </w:r>
        <w:r w:rsidR="007E4801">
          <w:rPr>
            <w:noProof/>
            <w:webHidden/>
          </w:rPr>
          <w:instrText xml:space="preserve"> PAGEREF _Toc509234515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16417A65" w14:textId="00E57B41"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516" w:history="1">
        <w:r w:rsidR="007E4801" w:rsidRPr="00885D6C">
          <w:rPr>
            <w:rStyle w:val="Hyperlink"/>
            <w:noProof/>
          </w:rPr>
          <w:t>3.34.2 Constraints</w:t>
        </w:r>
        <w:r w:rsidR="007E4801">
          <w:rPr>
            <w:noProof/>
            <w:webHidden/>
          </w:rPr>
          <w:tab/>
        </w:r>
        <w:r w:rsidR="007E4801">
          <w:rPr>
            <w:noProof/>
            <w:webHidden/>
          </w:rPr>
          <w:fldChar w:fldCharType="begin"/>
        </w:r>
        <w:r w:rsidR="007E4801">
          <w:rPr>
            <w:noProof/>
            <w:webHidden/>
          </w:rPr>
          <w:instrText xml:space="preserve"> PAGEREF _Toc509234516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69011F79" w14:textId="2BBF851A"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517" w:history="1">
        <w:r w:rsidR="007E4801" w:rsidRPr="00885D6C">
          <w:rPr>
            <w:rStyle w:val="Hyperlink"/>
            <w:noProof/>
          </w:rPr>
          <w:t>3.34.3 deletedRegion property</w:t>
        </w:r>
        <w:r w:rsidR="007E4801">
          <w:rPr>
            <w:noProof/>
            <w:webHidden/>
          </w:rPr>
          <w:tab/>
        </w:r>
        <w:r w:rsidR="007E4801">
          <w:rPr>
            <w:noProof/>
            <w:webHidden/>
          </w:rPr>
          <w:fldChar w:fldCharType="begin"/>
        </w:r>
        <w:r w:rsidR="007E4801">
          <w:rPr>
            <w:noProof/>
            <w:webHidden/>
          </w:rPr>
          <w:instrText xml:space="preserve"> PAGEREF _Toc509234517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6B215A4B" w14:textId="0B9BBFED"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518" w:history="1">
        <w:r w:rsidR="007E4801" w:rsidRPr="00885D6C">
          <w:rPr>
            <w:rStyle w:val="Hyperlink"/>
            <w:noProof/>
          </w:rPr>
          <w:t>3.34.4 insertedContent property</w:t>
        </w:r>
        <w:r w:rsidR="007E4801">
          <w:rPr>
            <w:noProof/>
            <w:webHidden/>
          </w:rPr>
          <w:tab/>
        </w:r>
        <w:r w:rsidR="007E4801">
          <w:rPr>
            <w:noProof/>
            <w:webHidden/>
          </w:rPr>
          <w:fldChar w:fldCharType="begin"/>
        </w:r>
        <w:r w:rsidR="007E4801">
          <w:rPr>
            <w:noProof/>
            <w:webHidden/>
          </w:rPr>
          <w:instrText xml:space="preserve"> PAGEREF _Toc509234518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7991DA51" w14:textId="7BA24B44"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519" w:history="1">
        <w:r w:rsidR="007E4801" w:rsidRPr="00885D6C">
          <w:rPr>
            <w:rStyle w:val="Hyperlink"/>
            <w:noProof/>
          </w:rPr>
          <w:t>3.35 notification object</w:t>
        </w:r>
        <w:r w:rsidR="007E4801">
          <w:rPr>
            <w:noProof/>
            <w:webHidden/>
          </w:rPr>
          <w:tab/>
        </w:r>
        <w:r w:rsidR="007E4801">
          <w:rPr>
            <w:noProof/>
            <w:webHidden/>
          </w:rPr>
          <w:fldChar w:fldCharType="begin"/>
        </w:r>
        <w:r w:rsidR="007E4801">
          <w:rPr>
            <w:noProof/>
            <w:webHidden/>
          </w:rPr>
          <w:instrText xml:space="preserve"> PAGEREF _Toc509234519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6B7144FE" w14:textId="4F4D4C24"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520" w:history="1">
        <w:r w:rsidR="007E4801" w:rsidRPr="00885D6C">
          <w:rPr>
            <w:rStyle w:val="Hyperlink"/>
            <w:noProof/>
          </w:rPr>
          <w:t>3.35.1 General</w:t>
        </w:r>
        <w:r w:rsidR="007E4801">
          <w:rPr>
            <w:noProof/>
            <w:webHidden/>
          </w:rPr>
          <w:tab/>
        </w:r>
        <w:r w:rsidR="007E4801">
          <w:rPr>
            <w:noProof/>
            <w:webHidden/>
          </w:rPr>
          <w:fldChar w:fldCharType="begin"/>
        </w:r>
        <w:r w:rsidR="007E4801">
          <w:rPr>
            <w:noProof/>
            <w:webHidden/>
          </w:rPr>
          <w:instrText xml:space="preserve"> PAGEREF _Toc509234520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7370AFF1" w14:textId="20062820"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521" w:history="1">
        <w:r w:rsidR="007E4801" w:rsidRPr="00885D6C">
          <w:rPr>
            <w:rStyle w:val="Hyperlink"/>
            <w:noProof/>
          </w:rPr>
          <w:t>3.35.2 id property</w:t>
        </w:r>
        <w:r w:rsidR="007E4801">
          <w:rPr>
            <w:noProof/>
            <w:webHidden/>
          </w:rPr>
          <w:tab/>
        </w:r>
        <w:r w:rsidR="007E4801">
          <w:rPr>
            <w:noProof/>
            <w:webHidden/>
          </w:rPr>
          <w:fldChar w:fldCharType="begin"/>
        </w:r>
        <w:r w:rsidR="007E4801">
          <w:rPr>
            <w:noProof/>
            <w:webHidden/>
          </w:rPr>
          <w:instrText xml:space="preserve"> PAGEREF _Toc509234521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451AB181" w14:textId="0E6543BB"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522" w:history="1">
        <w:r w:rsidR="007E4801" w:rsidRPr="00885D6C">
          <w:rPr>
            <w:rStyle w:val="Hyperlink"/>
            <w:noProof/>
          </w:rPr>
          <w:t>3.35.3 ruleId property</w:t>
        </w:r>
        <w:r w:rsidR="007E4801">
          <w:rPr>
            <w:noProof/>
            <w:webHidden/>
          </w:rPr>
          <w:tab/>
        </w:r>
        <w:r w:rsidR="007E4801">
          <w:rPr>
            <w:noProof/>
            <w:webHidden/>
          </w:rPr>
          <w:fldChar w:fldCharType="begin"/>
        </w:r>
        <w:r w:rsidR="007E4801">
          <w:rPr>
            <w:noProof/>
            <w:webHidden/>
          </w:rPr>
          <w:instrText xml:space="preserve"> PAGEREF _Toc509234522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2C186C91" w14:textId="7E0AEB44"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523" w:history="1">
        <w:r w:rsidR="007E4801" w:rsidRPr="00885D6C">
          <w:rPr>
            <w:rStyle w:val="Hyperlink"/>
            <w:noProof/>
          </w:rPr>
          <w:t>3.35.4 ruleKey property</w:t>
        </w:r>
        <w:r w:rsidR="007E4801">
          <w:rPr>
            <w:noProof/>
            <w:webHidden/>
          </w:rPr>
          <w:tab/>
        </w:r>
        <w:r w:rsidR="007E4801">
          <w:rPr>
            <w:noProof/>
            <w:webHidden/>
          </w:rPr>
          <w:fldChar w:fldCharType="begin"/>
        </w:r>
        <w:r w:rsidR="007E4801">
          <w:rPr>
            <w:noProof/>
            <w:webHidden/>
          </w:rPr>
          <w:instrText xml:space="preserve"> PAGEREF _Toc509234523 \h </w:instrText>
        </w:r>
        <w:r w:rsidR="007E4801">
          <w:rPr>
            <w:noProof/>
            <w:webHidden/>
          </w:rPr>
        </w:r>
        <w:r w:rsidR="007E4801">
          <w:rPr>
            <w:noProof/>
            <w:webHidden/>
          </w:rPr>
          <w:fldChar w:fldCharType="separate"/>
        </w:r>
        <w:r w:rsidR="007E4801">
          <w:rPr>
            <w:noProof/>
            <w:webHidden/>
          </w:rPr>
          <w:t>97</w:t>
        </w:r>
        <w:r w:rsidR="007E4801">
          <w:rPr>
            <w:noProof/>
            <w:webHidden/>
          </w:rPr>
          <w:fldChar w:fldCharType="end"/>
        </w:r>
      </w:hyperlink>
    </w:p>
    <w:p w14:paraId="4009D430" w14:textId="2658228A"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524" w:history="1">
        <w:r w:rsidR="007E4801" w:rsidRPr="00885D6C">
          <w:rPr>
            <w:rStyle w:val="Hyperlink"/>
            <w:noProof/>
          </w:rPr>
          <w:t>3.35.5 physicalLocation property</w:t>
        </w:r>
        <w:r w:rsidR="007E4801">
          <w:rPr>
            <w:noProof/>
            <w:webHidden/>
          </w:rPr>
          <w:tab/>
        </w:r>
        <w:r w:rsidR="007E4801">
          <w:rPr>
            <w:noProof/>
            <w:webHidden/>
          </w:rPr>
          <w:fldChar w:fldCharType="begin"/>
        </w:r>
        <w:r w:rsidR="007E4801">
          <w:rPr>
            <w:noProof/>
            <w:webHidden/>
          </w:rPr>
          <w:instrText xml:space="preserve"> PAGEREF _Toc509234524 \h </w:instrText>
        </w:r>
        <w:r w:rsidR="007E4801">
          <w:rPr>
            <w:noProof/>
            <w:webHidden/>
          </w:rPr>
        </w:r>
        <w:r w:rsidR="007E4801">
          <w:rPr>
            <w:noProof/>
            <w:webHidden/>
          </w:rPr>
          <w:fldChar w:fldCharType="separate"/>
        </w:r>
        <w:r w:rsidR="007E4801">
          <w:rPr>
            <w:noProof/>
            <w:webHidden/>
          </w:rPr>
          <w:t>97</w:t>
        </w:r>
        <w:r w:rsidR="007E4801">
          <w:rPr>
            <w:noProof/>
            <w:webHidden/>
          </w:rPr>
          <w:fldChar w:fldCharType="end"/>
        </w:r>
      </w:hyperlink>
    </w:p>
    <w:p w14:paraId="541E0349" w14:textId="3B445B7B"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525" w:history="1">
        <w:r w:rsidR="007E4801" w:rsidRPr="00885D6C">
          <w:rPr>
            <w:rStyle w:val="Hyperlink"/>
            <w:noProof/>
          </w:rPr>
          <w:t>3.35.6 message property</w:t>
        </w:r>
        <w:r w:rsidR="007E4801">
          <w:rPr>
            <w:noProof/>
            <w:webHidden/>
          </w:rPr>
          <w:tab/>
        </w:r>
        <w:r w:rsidR="007E4801">
          <w:rPr>
            <w:noProof/>
            <w:webHidden/>
          </w:rPr>
          <w:fldChar w:fldCharType="begin"/>
        </w:r>
        <w:r w:rsidR="007E4801">
          <w:rPr>
            <w:noProof/>
            <w:webHidden/>
          </w:rPr>
          <w:instrText xml:space="preserve"> PAGEREF _Toc509234525 \h </w:instrText>
        </w:r>
        <w:r w:rsidR="007E4801">
          <w:rPr>
            <w:noProof/>
            <w:webHidden/>
          </w:rPr>
        </w:r>
        <w:r w:rsidR="007E4801">
          <w:rPr>
            <w:noProof/>
            <w:webHidden/>
          </w:rPr>
          <w:fldChar w:fldCharType="separate"/>
        </w:r>
        <w:r w:rsidR="007E4801">
          <w:rPr>
            <w:noProof/>
            <w:webHidden/>
          </w:rPr>
          <w:t>97</w:t>
        </w:r>
        <w:r w:rsidR="007E4801">
          <w:rPr>
            <w:noProof/>
            <w:webHidden/>
          </w:rPr>
          <w:fldChar w:fldCharType="end"/>
        </w:r>
      </w:hyperlink>
    </w:p>
    <w:p w14:paraId="1E70FD29" w14:textId="15E511D8"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526" w:history="1">
        <w:r w:rsidR="007E4801" w:rsidRPr="00885D6C">
          <w:rPr>
            <w:rStyle w:val="Hyperlink"/>
            <w:noProof/>
          </w:rPr>
          <w:t>3.35.7 level property</w:t>
        </w:r>
        <w:r w:rsidR="007E4801">
          <w:rPr>
            <w:noProof/>
            <w:webHidden/>
          </w:rPr>
          <w:tab/>
        </w:r>
        <w:r w:rsidR="007E4801">
          <w:rPr>
            <w:noProof/>
            <w:webHidden/>
          </w:rPr>
          <w:fldChar w:fldCharType="begin"/>
        </w:r>
        <w:r w:rsidR="007E4801">
          <w:rPr>
            <w:noProof/>
            <w:webHidden/>
          </w:rPr>
          <w:instrText xml:space="preserve"> PAGEREF _Toc509234526 \h </w:instrText>
        </w:r>
        <w:r w:rsidR="007E4801">
          <w:rPr>
            <w:noProof/>
            <w:webHidden/>
          </w:rPr>
        </w:r>
        <w:r w:rsidR="007E4801">
          <w:rPr>
            <w:noProof/>
            <w:webHidden/>
          </w:rPr>
          <w:fldChar w:fldCharType="separate"/>
        </w:r>
        <w:r w:rsidR="007E4801">
          <w:rPr>
            <w:noProof/>
            <w:webHidden/>
          </w:rPr>
          <w:t>97</w:t>
        </w:r>
        <w:r w:rsidR="007E4801">
          <w:rPr>
            <w:noProof/>
            <w:webHidden/>
          </w:rPr>
          <w:fldChar w:fldCharType="end"/>
        </w:r>
      </w:hyperlink>
    </w:p>
    <w:p w14:paraId="6FACC81C" w14:textId="58542CEE"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527" w:history="1">
        <w:r w:rsidR="007E4801" w:rsidRPr="00885D6C">
          <w:rPr>
            <w:rStyle w:val="Hyperlink"/>
            <w:noProof/>
          </w:rPr>
          <w:t>3.35.8 threadId property</w:t>
        </w:r>
        <w:r w:rsidR="007E4801">
          <w:rPr>
            <w:noProof/>
            <w:webHidden/>
          </w:rPr>
          <w:tab/>
        </w:r>
        <w:r w:rsidR="007E4801">
          <w:rPr>
            <w:noProof/>
            <w:webHidden/>
          </w:rPr>
          <w:fldChar w:fldCharType="begin"/>
        </w:r>
        <w:r w:rsidR="007E4801">
          <w:rPr>
            <w:noProof/>
            <w:webHidden/>
          </w:rPr>
          <w:instrText xml:space="preserve"> PAGEREF _Toc509234527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5285DF8B" w14:textId="2CD97B77"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528" w:history="1">
        <w:r w:rsidR="007E4801" w:rsidRPr="00885D6C">
          <w:rPr>
            <w:rStyle w:val="Hyperlink"/>
            <w:noProof/>
          </w:rPr>
          <w:t>3.35.9 time property</w:t>
        </w:r>
        <w:r w:rsidR="007E4801">
          <w:rPr>
            <w:noProof/>
            <w:webHidden/>
          </w:rPr>
          <w:tab/>
        </w:r>
        <w:r w:rsidR="007E4801">
          <w:rPr>
            <w:noProof/>
            <w:webHidden/>
          </w:rPr>
          <w:fldChar w:fldCharType="begin"/>
        </w:r>
        <w:r w:rsidR="007E4801">
          <w:rPr>
            <w:noProof/>
            <w:webHidden/>
          </w:rPr>
          <w:instrText xml:space="preserve"> PAGEREF _Toc509234528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74DDBD9F" w14:textId="451FEEB7"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529" w:history="1">
        <w:r w:rsidR="007E4801" w:rsidRPr="00885D6C">
          <w:rPr>
            <w:rStyle w:val="Hyperlink"/>
            <w:noProof/>
          </w:rPr>
          <w:t>3.35.10 exception property</w:t>
        </w:r>
        <w:r w:rsidR="007E4801">
          <w:rPr>
            <w:noProof/>
            <w:webHidden/>
          </w:rPr>
          <w:tab/>
        </w:r>
        <w:r w:rsidR="007E4801">
          <w:rPr>
            <w:noProof/>
            <w:webHidden/>
          </w:rPr>
          <w:fldChar w:fldCharType="begin"/>
        </w:r>
        <w:r w:rsidR="007E4801">
          <w:rPr>
            <w:noProof/>
            <w:webHidden/>
          </w:rPr>
          <w:instrText xml:space="preserve"> PAGEREF _Toc509234529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79C06CB4" w14:textId="119A18CD"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530" w:history="1">
        <w:r w:rsidR="007E4801" w:rsidRPr="00885D6C">
          <w:rPr>
            <w:rStyle w:val="Hyperlink"/>
            <w:noProof/>
          </w:rPr>
          <w:t>3.35.11 properties property</w:t>
        </w:r>
        <w:r w:rsidR="007E4801">
          <w:rPr>
            <w:noProof/>
            <w:webHidden/>
          </w:rPr>
          <w:tab/>
        </w:r>
        <w:r w:rsidR="007E4801">
          <w:rPr>
            <w:noProof/>
            <w:webHidden/>
          </w:rPr>
          <w:fldChar w:fldCharType="begin"/>
        </w:r>
        <w:r w:rsidR="007E4801">
          <w:rPr>
            <w:noProof/>
            <w:webHidden/>
          </w:rPr>
          <w:instrText xml:space="preserve"> PAGEREF _Toc509234530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66171D9D" w14:textId="0D7E2969"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531" w:history="1">
        <w:r w:rsidR="007E4801" w:rsidRPr="00885D6C">
          <w:rPr>
            <w:rStyle w:val="Hyperlink"/>
            <w:noProof/>
          </w:rPr>
          <w:t>3.36 exception object</w:t>
        </w:r>
        <w:r w:rsidR="007E4801">
          <w:rPr>
            <w:noProof/>
            <w:webHidden/>
          </w:rPr>
          <w:tab/>
        </w:r>
        <w:r w:rsidR="007E4801">
          <w:rPr>
            <w:noProof/>
            <w:webHidden/>
          </w:rPr>
          <w:fldChar w:fldCharType="begin"/>
        </w:r>
        <w:r w:rsidR="007E4801">
          <w:rPr>
            <w:noProof/>
            <w:webHidden/>
          </w:rPr>
          <w:instrText xml:space="preserve"> PAGEREF _Toc509234531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1FD8035A" w14:textId="3A25BE7B"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532" w:history="1">
        <w:r w:rsidR="007E4801" w:rsidRPr="00885D6C">
          <w:rPr>
            <w:rStyle w:val="Hyperlink"/>
            <w:noProof/>
          </w:rPr>
          <w:t>3.36.1 General</w:t>
        </w:r>
        <w:r w:rsidR="007E4801">
          <w:rPr>
            <w:noProof/>
            <w:webHidden/>
          </w:rPr>
          <w:tab/>
        </w:r>
        <w:r w:rsidR="007E4801">
          <w:rPr>
            <w:noProof/>
            <w:webHidden/>
          </w:rPr>
          <w:fldChar w:fldCharType="begin"/>
        </w:r>
        <w:r w:rsidR="007E4801">
          <w:rPr>
            <w:noProof/>
            <w:webHidden/>
          </w:rPr>
          <w:instrText xml:space="preserve"> PAGEREF _Toc509234532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3D055C14" w14:textId="18F66F6F"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533" w:history="1">
        <w:r w:rsidR="007E4801" w:rsidRPr="00885D6C">
          <w:rPr>
            <w:rStyle w:val="Hyperlink"/>
            <w:noProof/>
          </w:rPr>
          <w:t>3.36.2 kind property</w:t>
        </w:r>
        <w:r w:rsidR="007E4801">
          <w:rPr>
            <w:noProof/>
            <w:webHidden/>
          </w:rPr>
          <w:tab/>
        </w:r>
        <w:r w:rsidR="007E4801">
          <w:rPr>
            <w:noProof/>
            <w:webHidden/>
          </w:rPr>
          <w:fldChar w:fldCharType="begin"/>
        </w:r>
        <w:r w:rsidR="007E4801">
          <w:rPr>
            <w:noProof/>
            <w:webHidden/>
          </w:rPr>
          <w:instrText xml:space="preserve"> PAGEREF _Toc509234533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11AA3094" w14:textId="4AE090D6"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534" w:history="1">
        <w:r w:rsidR="007E4801" w:rsidRPr="00885D6C">
          <w:rPr>
            <w:rStyle w:val="Hyperlink"/>
            <w:noProof/>
          </w:rPr>
          <w:t>3.36.3 message property</w:t>
        </w:r>
        <w:r w:rsidR="007E4801">
          <w:rPr>
            <w:noProof/>
            <w:webHidden/>
          </w:rPr>
          <w:tab/>
        </w:r>
        <w:r w:rsidR="007E4801">
          <w:rPr>
            <w:noProof/>
            <w:webHidden/>
          </w:rPr>
          <w:fldChar w:fldCharType="begin"/>
        </w:r>
        <w:r w:rsidR="007E4801">
          <w:rPr>
            <w:noProof/>
            <w:webHidden/>
          </w:rPr>
          <w:instrText xml:space="preserve"> PAGEREF _Toc509234534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491651EA" w14:textId="14EB80E4"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535" w:history="1">
        <w:r w:rsidR="007E4801" w:rsidRPr="00885D6C">
          <w:rPr>
            <w:rStyle w:val="Hyperlink"/>
            <w:noProof/>
          </w:rPr>
          <w:t>3.36.4 stack property</w:t>
        </w:r>
        <w:r w:rsidR="007E4801">
          <w:rPr>
            <w:noProof/>
            <w:webHidden/>
          </w:rPr>
          <w:tab/>
        </w:r>
        <w:r w:rsidR="007E4801">
          <w:rPr>
            <w:noProof/>
            <w:webHidden/>
          </w:rPr>
          <w:fldChar w:fldCharType="begin"/>
        </w:r>
        <w:r w:rsidR="007E4801">
          <w:rPr>
            <w:noProof/>
            <w:webHidden/>
          </w:rPr>
          <w:instrText xml:space="preserve"> PAGEREF _Toc509234535 \h </w:instrText>
        </w:r>
        <w:r w:rsidR="007E4801">
          <w:rPr>
            <w:noProof/>
            <w:webHidden/>
          </w:rPr>
        </w:r>
        <w:r w:rsidR="007E4801">
          <w:rPr>
            <w:noProof/>
            <w:webHidden/>
          </w:rPr>
          <w:fldChar w:fldCharType="separate"/>
        </w:r>
        <w:r w:rsidR="007E4801">
          <w:rPr>
            <w:noProof/>
            <w:webHidden/>
          </w:rPr>
          <w:t>99</w:t>
        </w:r>
        <w:r w:rsidR="007E4801">
          <w:rPr>
            <w:noProof/>
            <w:webHidden/>
          </w:rPr>
          <w:fldChar w:fldCharType="end"/>
        </w:r>
      </w:hyperlink>
    </w:p>
    <w:p w14:paraId="78516807" w14:textId="3D110C98" w:rsidR="007E4801" w:rsidRDefault="00A908F4">
      <w:pPr>
        <w:pStyle w:val="TOC3"/>
        <w:tabs>
          <w:tab w:val="right" w:leader="dot" w:pos="9350"/>
        </w:tabs>
        <w:rPr>
          <w:rFonts w:asciiTheme="minorHAnsi" w:eastAsiaTheme="minorEastAsia" w:hAnsiTheme="minorHAnsi" w:cstheme="minorBidi"/>
          <w:noProof/>
          <w:sz w:val="22"/>
          <w:szCs w:val="22"/>
        </w:rPr>
      </w:pPr>
      <w:hyperlink w:anchor="_Toc509234536" w:history="1">
        <w:r w:rsidR="007E4801" w:rsidRPr="00885D6C">
          <w:rPr>
            <w:rStyle w:val="Hyperlink"/>
            <w:noProof/>
          </w:rPr>
          <w:t>3.36.5 innerExceptions property</w:t>
        </w:r>
        <w:r w:rsidR="007E4801">
          <w:rPr>
            <w:noProof/>
            <w:webHidden/>
          </w:rPr>
          <w:tab/>
        </w:r>
        <w:r w:rsidR="007E4801">
          <w:rPr>
            <w:noProof/>
            <w:webHidden/>
          </w:rPr>
          <w:fldChar w:fldCharType="begin"/>
        </w:r>
        <w:r w:rsidR="007E4801">
          <w:rPr>
            <w:noProof/>
            <w:webHidden/>
          </w:rPr>
          <w:instrText xml:space="preserve"> PAGEREF _Toc509234536 \h </w:instrText>
        </w:r>
        <w:r w:rsidR="007E4801">
          <w:rPr>
            <w:noProof/>
            <w:webHidden/>
          </w:rPr>
        </w:r>
        <w:r w:rsidR="007E4801">
          <w:rPr>
            <w:noProof/>
            <w:webHidden/>
          </w:rPr>
          <w:fldChar w:fldCharType="separate"/>
        </w:r>
        <w:r w:rsidR="007E4801">
          <w:rPr>
            <w:noProof/>
            <w:webHidden/>
          </w:rPr>
          <w:t>99</w:t>
        </w:r>
        <w:r w:rsidR="007E4801">
          <w:rPr>
            <w:noProof/>
            <w:webHidden/>
          </w:rPr>
          <w:fldChar w:fldCharType="end"/>
        </w:r>
      </w:hyperlink>
    </w:p>
    <w:p w14:paraId="6610D591" w14:textId="15A5D885" w:rsidR="007E4801" w:rsidRDefault="00A908F4">
      <w:pPr>
        <w:pStyle w:val="TOC1"/>
        <w:rPr>
          <w:rFonts w:asciiTheme="minorHAnsi" w:eastAsiaTheme="minorEastAsia" w:hAnsiTheme="minorHAnsi" w:cstheme="minorBidi"/>
          <w:noProof/>
          <w:sz w:val="22"/>
          <w:szCs w:val="22"/>
        </w:rPr>
      </w:pPr>
      <w:hyperlink w:anchor="_Toc509234537" w:history="1">
        <w:r w:rsidR="007E4801" w:rsidRPr="00885D6C">
          <w:rPr>
            <w:rStyle w:val="Hyperlink"/>
            <w:noProof/>
          </w:rPr>
          <w:t>4</w:t>
        </w:r>
        <w:r w:rsidR="007E4801">
          <w:rPr>
            <w:rFonts w:asciiTheme="minorHAnsi" w:eastAsiaTheme="minorEastAsia" w:hAnsiTheme="minorHAnsi" w:cstheme="minorBidi"/>
            <w:noProof/>
            <w:sz w:val="22"/>
            <w:szCs w:val="22"/>
          </w:rPr>
          <w:tab/>
        </w:r>
        <w:r w:rsidR="007E4801" w:rsidRPr="00885D6C">
          <w:rPr>
            <w:rStyle w:val="Hyperlink"/>
            <w:noProof/>
          </w:rPr>
          <w:t>Conformance</w:t>
        </w:r>
        <w:r w:rsidR="007E4801">
          <w:rPr>
            <w:noProof/>
            <w:webHidden/>
          </w:rPr>
          <w:tab/>
        </w:r>
        <w:r w:rsidR="007E4801">
          <w:rPr>
            <w:noProof/>
            <w:webHidden/>
          </w:rPr>
          <w:fldChar w:fldCharType="begin"/>
        </w:r>
        <w:r w:rsidR="007E4801">
          <w:rPr>
            <w:noProof/>
            <w:webHidden/>
          </w:rPr>
          <w:instrText xml:space="preserve"> PAGEREF _Toc509234537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2EDE13CA" w14:textId="501E375F"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538" w:history="1">
        <w:r w:rsidR="007E4801" w:rsidRPr="00885D6C">
          <w:rPr>
            <w:rStyle w:val="Hyperlink"/>
            <w:noProof/>
          </w:rPr>
          <w:t>4.1 Conformance targets</w:t>
        </w:r>
        <w:r w:rsidR="007E4801">
          <w:rPr>
            <w:noProof/>
            <w:webHidden/>
          </w:rPr>
          <w:tab/>
        </w:r>
        <w:r w:rsidR="007E4801">
          <w:rPr>
            <w:noProof/>
            <w:webHidden/>
          </w:rPr>
          <w:fldChar w:fldCharType="begin"/>
        </w:r>
        <w:r w:rsidR="007E4801">
          <w:rPr>
            <w:noProof/>
            <w:webHidden/>
          </w:rPr>
          <w:instrText xml:space="preserve"> PAGEREF _Toc509234538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18A9E661" w14:textId="27761026"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539" w:history="1">
        <w:r w:rsidR="007E4801" w:rsidRPr="00885D6C">
          <w:rPr>
            <w:rStyle w:val="Hyperlink"/>
            <w:noProof/>
          </w:rPr>
          <w:t>4.2 Conformance Clause 1: SARIF log file</w:t>
        </w:r>
        <w:r w:rsidR="007E4801">
          <w:rPr>
            <w:noProof/>
            <w:webHidden/>
          </w:rPr>
          <w:tab/>
        </w:r>
        <w:r w:rsidR="007E4801">
          <w:rPr>
            <w:noProof/>
            <w:webHidden/>
          </w:rPr>
          <w:fldChar w:fldCharType="begin"/>
        </w:r>
        <w:r w:rsidR="007E4801">
          <w:rPr>
            <w:noProof/>
            <w:webHidden/>
          </w:rPr>
          <w:instrText xml:space="preserve"> PAGEREF _Toc509234539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48F7E158" w14:textId="35859E97"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540" w:history="1">
        <w:r w:rsidR="007E4801" w:rsidRPr="00885D6C">
          <w:rPr>
            <w:rStyle w:val="Hyperlink"/>
            <w:noProof/>
          </w:rPr>
          <w:t>4.3 Conformance Clause 2: SARIF resource file</w:t>
        </w:r>
        <w:r w:rsidR="007E4801">
          <w:rPr>
            <w:noProof/>
            <w:webHidden/>
          </w:rPr>
          <w:tab/>
        </w:r>
        <w:r w:rsidR="007E4801">
          <w:rPr>
            <w:noProof/>
            <w:webHidden/>
          </w:rPr>
          <w:fldChar w:fldCharType="begin"/>
        </w:r>
        <w:r w:rsidR="007E4801">
          <w:rPr>
            <w:noProof/>
            <w:webHidden/>
          </w:rPr>
          <w:instrText xml:space="preserve"> PAGEREF _Toc509234540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688CB918" w14:textId="0812DB2A"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541" w:history="1">
        <w:r w:rsidR="007E4801" w:rsidRPr="00885D6C">
          <w:rPr>
            <w:rStyle w:val="Hyperlink"/>
            <w:noProof/>
          </w:rPr>
          <w:t>4.4 Conformance Clause 3: SARIF producer</w:t>
        </w:r>
        <w:r w:rsidR="007E4801">
          <w:rPr>
            <w:noProof/>
            <w:webHidden/>
          </w:rPr>
          <w:tab/>
        </w:r>
        <w:r w:rsidR="007E4801">
          <w:rPr>
            <w:noProof/>
            <w:webHidden/>
          </w:rPr>
          <w:fldChar w:fldCharType="begin"/>
        </w:r>
        <w:r w:rsidR="007E4801">
          <w:rPr>
            <w:noProof/>
            <w:webHidden/>
          </w:rPr>
          <w:instrText xml:space="preserve"> PAGEREF _Toc509234541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79A5BC89" w14:textId="770F3346"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542" w:history="1">
        <w:r w:rsidR="007E4801" w:rsidRPr="00885D6C">
          <w:rPr>
            <w:rStyle w:val="Hyperlink"/>
            <w:noProof/>
          </w:rPr>
          <w:t>4.5 Conformance Clause 4: Direct producer</w:t>
        </w:r>
        <w:r w:rsidR="007E4801">
          <w:rPr>
            <w:noProof/>
            <w:webHidden/>
          </w:rPr>
          <w:tab/>
        </w:r>
        <w:r w:rsidR="007E4801">
          <w:rPr>
            <w:noProof/>
            <w:webHidden/>
          </w:rPr>
          <w:fldChar w:fldCharType="begin"/>
        </w:r>
        <w:r w:rsidR="007E4801">
          <w:rPr>
            <w:noProof/>
            <w:webHidden/>
          </w:rPr>
          <w:instrText xml:space="preserve"> PAGEREF _Toc509234542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663EC668" w14:textId="0F310246"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543" w:history="1">
        <w:r w:rsidR="007E4801" w:rsidRPr="00885D6C">
          <w:rPr>
            <w:rStyle w:val="Hyperlink"/>
            <w:noProof/>
          </w:rPr>
          <w:t>4.6 Conformance Clause 5: Converter</w:t>
        </w:r>
        <w:r w:rsidR="007E4801">
          <w:rPr>
            <w:noProof/>
            <w:webHidden/>
          </w:rPr>
          <w:tab/>
        </w:r>
        <w:r w:rsidR="007E4801">
          <w:rPr>
            <w:noProof/>
            <w:webHidden/>
          </w:rPr>
          <w:fldChar w:fldCharType="begin"/>
        </w:r>
        <w:r w:rsidR="007E4801">
          <w:rPr>
            <w:noProof/>
            <w:webHidden/>
          </w:rPr>
          <w:instrText xml:space="preserve"> PAGEREF _Toc509234543 \h </w:instrText>
        </w:r>
        <w:r w:rsidR="007E4801">
          <w:rPr>
            <w:noProof/>
            <w:webHidden/>
          </w:rPr>
        </w:r>
        <w:r w:rsidR="007E4801">
          <w:rPr>
            <w:noProof/>
            <w:webHidden/>
          </w:rPr>
          <w:fldChar w:fldCharType="separate"/>
        </w:r>
        <w:r w:rsidR="007E4801">
          <w:rPr>
            <w:noProof/>
            <w:webHidden/>
          </w:rPr>
          <w:t>101</w:t>
        </w:r>
        <w:r w:rsidR="007E4801">
          <w:rPr>
            <w:noProof/>
            <w:webHidden/>
          </w:rPr>
          <w:fldChar w:fldCharType="end"/>
        </w:r>
      </w:hyperlink>
    </w:p>
    <w:p w14:paraId="114E80B1" w14:textId="732FAB68"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544" w:history="1">
        <w:r w:rsidR="007E4801" w:rsidRPr="00885D6C">
          <w:rPr>
            <w:rStyle w:val="Hyperlink"/>
            <w:noProof/>
          </w:rPr>
          <w:t>4.7 Conformance Clause 6: Deterministic producer</w:t>
        </w:r>
        <w:r w:rsidR="007E4801">
          <w:rPr>
            <w:noProof/>
            <w:webHidden/>
          </w:rPr>
          <w:tab/>
        </w:r>
        <w:r w:rsidR="007E4801">
          <w:rPr>
            <w:noProof/>
            <w:webHidden/>
          </w:rPr>
          <w:fldChar w:fldCharType="begin"/>
        </w:r>
        <w:r w:rsidR="007E4801">
          <w:rPr>
            <w:noProof/>
            <w:webHidden/>
          </w:rPr>
          <w:instrText xml:space="preserve"> PAGEREF _Toc509234544 \h </w:instrText>
        </w:r>
        <w:r w:rsidR="007E4801">
          <w:rPr>
            <w:noProof/>
            <w:webHidden/>
          </w:rPr>
        </w:r>
        <w:r w:rsidR="007E4801">
          <w:rPr>
            <w:noProof/>
            <w:webHidden/>
          </w:rPr>
          <w:fldChar w:fldCharType="separate"/>
        </w:r>
        <w:r w:rsidR="007E4801">
          <w:rPr>
            <w:noProof/>
            <w:webHidden/>
          </w:rPr>
          <w:t>101</w:t>
        </w:r>
        <w:r w:rsidR="007E4801">
          <w:rPr>
            <w:noProof/>
            <w:webHidden/>
          </w:rPr>
          <w:fldChar w:fldCharType="end"/>
        </w:r>
      </w:hyperlink>
    </w:p>
    <w:p w14:paraId="0BABB1EA" w14:textId="7ED5880E"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545" w:history="1">
        <w:r w:rsidR="007E4801" w:rsidRPr="00885D6C">
          <w:rPr>
            <w:rStyle w:val="Hyperlink"/>
            <w:noProof/>
          </w:rPr>
          <w:t>4.8 Conformance Clause 7: SARIF consumer</w:t>
        </w:r>
        <w:r w:rsidR="007E4801">
          <w:rPr>
            <w:noProof/>
            <w:webHidden/>
          </w:rPr>
          <w:tab/>
        </w:r>
        <w:r w:rsidR="007E4801">
          <w:rPr>
            <w:noProof/>
            <w:webHidden/>
          </w:rPr>
          <w:fldChar w:fldCharType="begin"/>
        </w:r>
        <w:r w:rsidR="007E4801">
          <w:rPr>
            <w:noProof/>
            <w:webHidden/>
          </w:rPr>
          <w:instrText xml:space="preserve"> PAGEREF _Toc509234545 \h </w:instrText>
        </w:r>
        <w:r w:rsidR="007E4801">
          <w:rPr>
            <w:noProof/>
            <w:webHidden/>
          </w:rPr>
        </w:r>
        <w:r w:rsidR="007E4801">
          <w:rPr>
            <w:noProof/>
            <w:webHidden/>
          </w:rPr>
          <w:fldChar w:fldCharType="separate"/>
        </w:r>
        <w:r w:rsidR="007E4801">
          <w:rPr>
            <w:noProof/>
            <w:webHidden/>
          </w:rPr>
          <w:t>101</w:t>
        </w:r>
        <w:r w:rsidR="007E4801">
          <w:rPr>
            <w:noProof/>
            <w:webHidden/>
          </w:rPr>
          <w:fldChar w:fldCharType="end"/>
        </w:r>
      </w:hyperlink>
    </w:p>
    <w:p w14:paraId="54D5068B" w14:textId="02E93771"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546" w:history="1">
        <w:r w:rsidR="007E4801" w:rsidRPr="00885D6C">
          <w:rPr>
            <w:rStyle w:val="Hyperlink"/>
            <w:noProof/>
          </w:rPr>
          <w:t>4.9 Conformance Clause 8: Viewer</w:t>
        </w:r>
        <w:r w:rsidR="007E4801">
          <w:rPr>
            <w:noProof/>
            <w:webHidden/>
          </w:rPr>
          <w:tab/>
        </w:r>
        <w:r w:rsidR="007E4801">
          <w:rPr>
            <w:noProof/>
            <w:webHidden/>
          </w:rPr>
          <w:fldChar w:fldCharType="begin"/>
        </w:r>
        <w:r w:rsidR="007E4801">
          <w:rPr>
            <w:noProof/>
            <w:webHidden/>
          </w:rPr>
          <w:instrText xml:space="preserve"> PAGEREF _Toc509234546 \h </w:instrText>
        </w:r>
        <w:r w:rsidR="007E4801">
          <w:rPr>
            <w:noProof/>
            <w:webHidden/>
          </w:rPr>
        </w:r>
        <w:r w:rsidR="007E4801">
          <w:rPr>
            <w:noProof/>
            <w:webHidden/>
          </w:rPr>
          <w:fldChar w:fldCharType="separate"/>
        </w:r>
        <w:r w:rsidR="007E4801">
          <w:rPr>
            <w:noProof/>
            <w:webHidden/>
          </w:rPr>
          <w:t>101</w:t>
        </w:r>
        <w:r w:rsidR="007E4801">
          <w:rPr>
            <w:noProof/>
            <w:webHidden/>
          </w:rPr>
          <w:fldChar w:fldCharType="end"/>
        </w:r>
      </w:hyperlink>
    </w:p>
    <w:p w14:paraId="0B68E69B" w14:textId="59322724" w:rsidR="007E4801" w:rsidRDefault="00A908F4">
      <w:pPr>
        <w:pStyle w:val="TOC1"/>
        <w:rPr>
          <w:rFonts w:asciiTheme="minorHAnsi" w:eastAsiaTheme="minorEastAsia" w:hAnsiTheme="minorHAnsi" w:cstheme="minorBidi"/>
          <w:noProof/>
          <w:sz w:val="22"/>
          <w:szCs w:val="22"/>
        </w:rPr>
      </w:pPr>
      <w:hyperlink w:anchor="_Toc509234547" w:history="1">
        <w:r w:rsidR="007E4801" w:rsidRPr="00885D6C">
          <w:rPr>
            <w:rStyle w:val="Hyperlink"/>
            <w:noProof/>
          </w:rPr>
          <w:t>Appendix A. (Informative) Acknowledgments</w:t>
        </w:r>
        <w:r w:rsidR="007E4801">
          <w:rPr>
            <w:noProof/>
            <w:webHidden/>
          </w:rPr>
          <w:tab/>
        </w:r>
        <w:r w:rsidR="007E4801">
          <w:rPr>
            <w:noProof/>
            <w:webHidden/>
          </w:rPr>
          <w:fldChar w:fldCharType="begin"/>
        </w:r>
        <w:r w:rsidR="007E4801">
          <w:rPr>
            <w:noProof/>
            <w:webHidden/>
          </w:rPr>
          <w:instrText xml:space="preserve"> PAGEREF _Toc509234547 \h </w:instrText>
        </w:r>
        <w:r w:rsidR="007E4801">
          <w:rPr>
            <w:noProof/>
            <w:webHidden/>
          </w:rPr>
        </w:r>
        <w:r w:rsidR="007E4801">
          <w:rPr>
            <w:noProof/>
            <w:webHidden/>
          </w:rPr>
          <w:fldChar w:fldCharType="separate"/>
        </w:r>
        <w:r w:rsidR="007E4801">
          <w:rPr>
            <w:noProof/>
            <w:webHidden/>
          </w:rPr>
          <w:t>102</w:t>
        </w:r>
        <w:r w:rsidR="007E4801">
          <w:rPr>
            <w:noProof/>
            <w:webHidden/>
          </w:rPr>
          <w:fldChar w:fldCharType="end"/>
        </w:r>
      </w:hyperlink>
    </w:p>
    <w:p w14:paraId="52636F32" w14:textId="713C930E" w:rsidR="007E4801" w:rsidRDefault="00A908F4">
      <w:pPr>
        <w:pStyle w:val="TOC1"/>
        <w:rPr>
          <w:rFonts w:asciiTheme="minorHAnsi" w:eastAsiaTheme="minorEastAsia" w:hAnsiTheme="minorHAnsi" w:cstheme="minorBidi"/>
          <w:noProof/>
          <w:sz w:val="22"/>
          <w:szCs w:val="22"/>
        </w:rPr>
      </w:pPr>
      <w:hyperlink w:anchor="_Toc509234548" w:history="1">
        <w:r w:rsidR="007E4801" w:rsidRPr="00885D6C">
          <w:rPr>
            <w:rStyle w:val="Hyperlink"/>
            <w:noProof/>
          </w:rPr>
          <w:t>Appendix B. (Informative) Use of fingerprints by result management systems</w:t>
        </w:r>
        <w:r w:rsidR="007E4801">
          <w:rPr>
            <w:noProof/>
            <w:webHidden/>
          </w:rPr>
          <w:tab/>
        </w:r>
        <w:r w:rsidR="007E4801">
          <w:rPr>
            <w:noProof/>
            <w:webHidden/>
          </w:rPr>
          <w:fldChar w:fldCharType="begin"/>
        </w:r>
        <w:r w:rsidR="007E4801">
          <w:rPr>
            <w:noProof/>
            <w:webHidden/>
          </w:rPr>
          <w:instrText xml:space="preserve"> PAGEREF _Toc509234548 \h </w:instrText>
        </w:r>
        <w:r w:rsidR="007E4801">
          <w:rPr>
            <w:noProof/>
            <w:webHidden/>
          </w:rPr>
        </w:r>
        <w:r w:rsidR="007E4801">
          <w:rPr>
            <w:noProof/>
            <w:webHidden/>
          </w:rPr>
          <w:fldChar w:fldCharType="separate"/>
        </w:r>
        <w:r w:rsidR="007E4801">
          <w:rPr>
            <w:noProof/>
            <w:webHidden/>
          </w:rPr>
          <w:t>103</w:t>
        </w:r>
        <w:r w:rsidR="007E4801">
          <w:rPr>
            <w:noProof/>
            <w:webHidden/>
          </w:rPr>
          <w:fldChar w:fldCharType="end"/>
        </w:r>
      </w:hyperlink>
    </w:p>
    <w:p w14:paraId="4BADB56B" w14:textId="09A134C2" w:rsidR="007E4801" w:rsidRDefault="00A908F4">
      <w:pPr>
        <w:pStyle w:val="TOC1"/>
        <w:rPr>
          <w:rFonts w:asciiTheme="minorHAnsi" w:eastAsiaTheme="minorEastAsia" w:hAnsiTheme="minorHAnsi" w:cstheme="minorBidi"/>
          <w:noProof/>
          <w:sz w:val="22"/>
          <w:szCs w:val="22"/>
        </w:rPr>
      </w:pPr>
      <w:hyperlink w:anchor="_Toc509234549" w:history="1">
        <w:r w:rsidR="007E4801" w:rsidRPr="00885D6C">
          <w:rPr>
            <w:rStyle w:val="Hyperlink"/>
            <w:noProof/>
          </w:rPr>
          <w:t>Appendix C. (Informative) Use of SARIF by log file viewers</w:t>
        </w:r>
        <w:r w:rsidR="007E4801">
          <w:rPr>
            <w:noProof/>
            <w:webHidden/>
          </w:rPr>
          <w:tab/>
        </w:r>
        <w:r w:rsidR="007E4801">
          <w:rPr>
            <w:noProof/>
            <w:webHidden/>
          </w:rPr>
          <w:fldChar w:fldCharType="begin"/>
        </w:r>
        <w:r w:rsidR="007E4801">
          <w:rPr>
            <w:noProof/>
            <w:webHidden/>
          </w:rPr>
          <w:instrText xml:space="preserve"> PAGEREF _Toc509234549 \h </w:instrText>
        </w:r>
        <w:r w:rsidR="007E4801">
          <w:rPr>
            <w:noProof/>
            <w:webHidden/>
          </w:rPr>
        </w:r>
        <w:r w:rsidR="007E4801">
          <w:rPr>
            <w:noProof/>
            <w:webHidden/>
          </w:rPr>
          <w:fldChar w:fldCharType="separate"/>
        </w:r>
        <w:r w:rsidR="007E4801">
          <w:rPr>
            <w:noProof/>
            <w:webHidden/>
          </w:rPr>
          <w:t>104</w:t>
        </w:r>
        <w:r w:rsidR="007E4801">
          <w:rPr>
            <w:noProof/>
            <w:webHidden/>
          </w:rPr>
          <w:fldChar w:fldCharType="end"/>
        </w:r>
      </w:hyperlink>
    </w:p>
    <w:p w14:paraId="6215A50F" w14:textId="73F563C7" w:rsidR="007E4801" w:rsidRDefault="00A908F4">
      <w:pPr>
        <w:pStyle w:val="TOC1"/>
        <w:rPr>
          <w:rFonts w:asciiTheme="minorHAnsi" w:eastAsiaTheme="minorEastAsia" w:hAnsiTheme="minorHAnsi" w:cstheme="minorBidi"/>
          <w:noProof/>
          <w:sz w:val="22"/>
          <w:szCs w:val="22"/>
        </w:rPr>
      </w:pPr>
      <w:hyperlink w:anchor="_Toc509234550" w:history="1">
        <w:r w:rsidR="007E4801" w:rsidRPr="00885D6C">
          <w:rPr>
            <w:rStyle w:val="Hyperlink"/>
            <w:noProof/>
          </w:rPr>
          <w:t>Appendix D. (Informative) Production of SARIF by converters</w:t>
        </w:r>
        <w:r w:rsidR="007E4801">
          <w:rPr>
            <w:noProof/>
            <w:webHidden/>
          </w:rPr>
          <w:tab/>
        </w:r>
        <w:r w:rsidR="007E4801">
          <w:rPr>
            <w:noProof/>
            <w:webHidden/>
          </w:rPr>
          <w:fldChar w:fldCharType="begin"/>
        </w:r>
        <w:r w:rsidR="007E4801">
          <w:rPr>
            <w:noProof/>
            <w:webHidden/>
          </w:rPr>
          <w:instrText xml:space="preserve"> PAGEREF _Toc509234550 \h </w:instrText>
        </w:r>
        <w:r w:rsidR="007E4801">
          <w:rPr>
            <w:noProof/>
            <w:webHidden/>
          </w:rPr>
        </w:r>
        <w:r w:rsidR="007E4801">
          <w:rPr>
            <w:noProof/>
            <w:webHidden/>
          </w:rPr>
          <w:fldChar w:fldCharType="separate"/>
        </w:r>
        <w:r w:rsidR="007E4801">
          <w:rPr>
            <w:noProof/>
            <w:webHidden/>
          </w:rPr>
          <w:t>105</w:t>
        </w:r>
        <w:r w:rsidR="007E4801">
          <w:rPr>
            <w:noProof/>
            <w:webHidden/>
          </w:rPr>
          <w:fldChar w:fldCharType="end"/>
        </w:r>
      </w:hyperlink>
    </w:p>
    <w:p w14:paraId="736A0C75" w14:textId="123EB64C" w:rsidR="007E4801" w:rsidRDefault="00A908F4">
      <w:pPr>
        <w:pStyle w:val="TOC1"/>
        <w:rPr>
          <w:rFonts w:asciiTheme="minorHAnsi" w:eastAsiaTheme="minorEastAsia" w:hAnsiTheme="minorHAnsi" w:cstheme="minorBidi"/>
          <w:noProof/>
          <w:sz w:val="22"/>
          <w:szCs w:val="22"/>
        </w:rPr>
      </w:pPr>
      <w:hyperlink w:anchor="_Toc509234551" w:history="1">
        <w:r w:rsidR="007E4801" w:rsidRPr="00885D6C">
          <w:rPr>
            <w:rStyle w:val="Hyperlink"/>
            <w:noProof/>
          </w:rPr>
          <w:t>Appendix E. (Informative) Locating rule metadata</w:t>
        </w:r>
        <w:r w:rsidR="007E4801">
          <w:rPr>
            <w:noProof/>
            <w:webHidden/>
          </w:rPr>
          <w:tab/>
        </w:r>
        <w:r w:rsidR="007E4801">
          <w:rPr>
            <w:noProof/>
            <w:webHidden/>
          </w:rPr>
          <w:fldChar w:fldCharType="begin"/>
        </w:r>
        <w:r w:rsidR="007E4801">
          <w:rPr>
            <w:noProof/>
            <w:webHidden/>
          </w:rPr>
          <w:instrText xml:space="preserve"> PAGEREF _Toc509234551 \h </w:instrText>
        </w:r>
        <w:r w:rsidR="007E4801">
          <w:rPr>
            <w:noProof/>
            <w:webHidden/>
          </w:rPr>
        </w:r>
        <w:r w:rsidR="007E4801">
          <w:rPr>
            <w:noProof/>
            <w:webHidden/>
          </w:rPr>
          <w:fldChar w:fldCharType="separate"/>
        </w:r>
        <w:r w:rsidR="007E4801">
          <w:rPr>
            <w:noProof/>
            <w:webHidden/>
          </w:rPr>
          <w:t>106</w:t>
        </w:r>
        <w:r w:rsidR="007E4801">
          <w:rPr>
            <w:noProof/>
            <w:webHidden/>
          </w:rPr>
          <w:fldChar w:fldCharType="end"/>
        </w:r>
      </w:hyperlink>
    </w:p>
    <w:p w14:paraId="466CE6CE" w14:textId="59493A65" w:rsidR="007E4801" w:rsidRDefault="00A908F4">
      <w:pPr>
        <w:pStyle w:val="TOC1"/>
        <w:rPr>
          <w:rFonts w:asciiTheme="minorHAnsi" w:eastAsiaTheme="minorEastAsia" w:hAnsiTheme="minorHAnsi" w:cstheme="minorBidi"/>
          <w:noProof/>
          <w:sz w:val="22"/>
          <w:szCs w:val="22"/>
        </w:rPr>
      </w:pPr>
      <w:hyperlink w:anchor="_Toc509234552" w:history="1">
        <w:r w:rsidR="007E4801" w:rsidRPr="00885D6C">
          <w:rPr>
            <w:rStyle w:val="Hyperlink"/>
            <w:noProof/>
          </w:rPr>
          <w:t>Appendix F. (Normative) Producing deterministic SARIF log files</w:t>
        </w:r>
        <w:r w:rsidR="007E4801">
          <w:rPr>
            <w:noProof/>
            <w:webHidden/>
          </w:rPr>
          <w:tab/>
        </w:r>
        <w:r w:rsidR="007E4801">
          <w:rPr>
            <w:noProof/>
            <w:webHidden/>
          </w:rPr>
          <w:fldChar w:fldCharType="begin"/>
        </w:r>
        <w:r w:rsidR="007E4801">
          <w:rPr>
            <w:noProof/>
            <w:webHidden/>
          </w:rPr>
          <w:instrText xml:space="preserve"> PAGEREF _Toc509234552 \h </w:instrText>
        </w:r>
        <w:r w:rsidR="007E4801">
          <w:rPr>
            <w:noProof/>
            <w:webHidden/>
          </w:rPr>
        </w:r>
        <w:r w:rsidR="007E4801">
          <w:rPr>
            <w:noProof/>
            <w:webHidden/>
          </w:rPr>
          <w:fldChar w:fldCharType="separate"/>
        </w:r>
        <w:r w:rsidR="007E4801">
          <w:rPr>
            <w:noProof/>
            <w:webHidden/>
          </w:rPr>
          <w:t>107</w:t>
        </w:r>
        <w:r w:rsidR="007E4801">
          <w:rPr>
            <w:noProof/>
            <w:webHidden/>
          </w:rPr>
          <w:fldChar w:fldCharType="end"/>
        </w:r>
      </w:hyperlink>
    </w:p>
    <w:p w14:paraId="5ADF41E1" w14:textId="4CF50C1D"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553" w:history="1">
        <w:r w:rsidR="007E4801" w:rsidRPr="00885D6C">
          <w:rPr>
            <w:rStyle w:val="Hyperlink"/>
            <w:noProof/>
          </w:rPr>
          <w:t>F.1 General</w:t>
        </w:r>
        <w:r w:rsidR="007E4801">
          <w:rPr>
            <w:noProof/>
            <w:webHidden/>
          </w:rPr>
          <w:tab/>
        </w:r>
        <w:r w:rsidR="007E4801">
          <w:rPr>
            <w:noProof/>
            <w:webHidden/>
          </w:rPr>
          <w:fldChar w:fldCharType="begin"/>
        </w:r>
        <w:r w:rsidR="007E4801">
          <w:rPr>
            <w:noProof/>
            <w:webHidden/>
          </w:rPr>
          <w:instrText xml:space="preserve"> PAGEREF _Toc509234553 \h </w:instrText>
        </w:r>
        <w:r w:rsidR="007E4801">
          <w:rPr>
            <w:noProof/>
            <w:webHidden/>
          </w:rPr>
        </w:r>
        <w:r w:rsidR="007E4801">
          <w:rPr>
            <w:noProof/>
            <w:webHidden/>
          </w:rPr>
          <w:fldChar w:fldCharType="separate"/>
        </w:r>
        <w:r w:rsidR="007E4801">
          <w:rPr>
            <w:noProof/>
            <w:webHidden/>
          </w:rPr>
          <w:t>107</w:t>
        </w:r>
        <w:r w:rsidR="007E4801">
          <w:rPr>
            <w:noProof/>
            <w:webHidden/>
          </w:rPr>
          <w:fldChar w:fldCharType="end"/>
        </w:r>
      </w:hyperlink>
    </w:p>
    <w:p w14:paraId="41EF34CC" w14:textId="18FB788D"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554" w:history="1">
        <w:r w:rsidR="007E4801" w:rsidRPr="00885D6C">
          <w:rPr>
            <w:rStyle w:val="Hyperlink"/>
            <w:noProof/>
          </w:rPr>
          <w:t>F.2 Non-deterministic file format elements</w:t>
        </w:r>
        <w:r w:rsidR="007E4801">
          <w:rPr>
            <w:noProof/>
            <w:webHidden/>
          </w:rPr>
          <w:tab/>
        </w:r>
        <w:r w:rsidR="007E4801">
          <w:rPr>
            <w:noProof/>
            <w:webHidden/>
          </w:rPr>
          <w:fldChar w:fldCharType="begin"/>
        </w:r>
        <w:r w:rsidR="007E4801">
          <w:rPr>
            <w:noProof/>
            <w:webHidden/>
          </w:rPr>
          <w:instrText xml:space="preserve"> PAGEREF _Toc509234554 \h </w:instrText>
        </w:r>
        <w:r w:rsidR="007E4801">
          <w:rPr>
            <w:noProof/>
            <w:webHidden/>
          </w:rPr>
        </w:r>
        <w:r w:rsidR="007E4801">
          <w:rPr>
            <w:noProof/>
            <w:webHidden/>
          </w:rPr>
          <w:fldChar w:fldCharType="separate"/>
        </w:r>
        <w:r w:rsidR="007E4801">
          <w:rPr>
            <w:noProof/>
            <w:webHidden/>
          </w:rPr>
          <w:t>107</w:t>
        </w:r>
        <w:r w:rsidR="007E4801">
          <w:rPr>
            <w:noProof/>
            <w:webHidden/>
          </w:rPr>
          <w:fldChar w:fldCharType="end"/>
        </w:r>
      </w:hyperlink>
    </w:p>
    <w:p w14:paraId="10C94AB5" w14:textId="01F7961A"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555" w:history="1">
        <w:r w:rsidR="007E4801" w:rsidRPr="00885D6C">
          <w:rPr>
            <w:rStyle w:val="Hyperlink"/>
            <w:noProof/>
          </w:rPr>
          <w:t>F.3 Array and dictionary element ordering</w:t>
        </w:r>
        <w:r w:rsidR="007E4801">
          <w:rPr>
            <w:noProof/>
            <w:webHidden/>
          </w:rPr>
          <w:tab/>
        </w:r>
        <w:r w:rsidR="007E4801">
          <w:rPr>
            <w:noProof/>
            <w:webHidden/>
          </w:rPr>
          <w:fldChar w:fldCharType="begin"/>
        </w:r>
        <w:r w:rsidR="007E4801">
          <w:rPr>
            <w:noProof/>
            <w:webHidden/>
          </w:rPr>
          <w:instrText xml:space="preserve"> PAGEREF _Toc509234555 \h </w:instrText>
        </w:r>
        <w:r w:rsidR="007E4801">
          <w:rPr>
            <w:noProof/>
            <w:webHidden/>
          </w:rPr>
        </w:r>
        <w:r w:rsidR="007E4801">
          <w:rPr>
            <w:noProof/>
            <w:webHidden/>
          </w:rPr>
          <w:fldChar w:fldCharType="separate"/>
        </w:r>
        <w:r w:rsidR="007E4801">
          <w:rPr>
            <w:noProof/>
            <w:webHidden/>
          </w:rPr>
          <w:t>108</w:t>
        </w:r>
        <w:r w:rsidR="007E4801">
          <w:rPr>
            <w:noProof/>
            <w:webHidden/>
          </w:rPr>
          <w:fldChar w:fldCharType="end"/>
        </w:r>
      </w:hyperlink>
    </w:p>
    <w:p w14:paraId="1543B801" w14:textId="174D94D6"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556" w:history="1">
        <w:r w:rsidR="007E4801" w:rsidRPr="00885D6C">
          <w:rPr>
            <w:rStyle w:val="Hyperlink"/>
            <w:noProof/>
          </w:rPr>
          <w:t>F.4 Absolute paths</w:t>
        </w:r>
        <w:r w:rsidR="007E4801">
          <w:rPr>
            <w:noProof/>
            <w:webHidden/>
          </w:rPr>
          <w:tab/>
        </w:r>
        <w:r w:rsidR="007E4801">
          <w:rPr>
            <w:noProof/>
            <w:webHidden/>
          </w:rPr>
          <w:fldChar w:fldCharType="begin"/>
        </w:r>
        <w:r w:rsidR="007E4801">
          <w:rPr>
            <w:noProof/>
            <w:webHidden/>
          </w:rPr>
          <w:instrText xml:space="preserve"> PAGEREF _Toc509234556 \h </w:instrText>
        </w:r>
        <w:r w:rsidR="007E4801">
          <w:rPr>
            <w:noProof/>
            <w:webHidden/>
          </w:rPr>
        </w:r>
        <w:r w:rsidR="007E4801">
          <w:rPr>
            <w:noProof/>
            <w:webHidden/>
          </w:rPr>
          <w:fldChar w:fldCharType="separate"/>
        </w:r>
        <w:r w:rsidR="007E4801">
          <w:rPr>
            <w:noProof/>
            <w:webHidden/>
          </w:rPr>
          <w:t>108</w:t>
        </w:r>
        <w:r w:rsidR="007E4801">
          <w:rPr>
            <w:noProof/>
            <w:webHidden/>
          </w:rPr>
          <w:fldChar w:fldCharType="end"/>
        </w:r>
      </w:hyperlink>
    </w:p>
    <w:p w14:paraId="61F6C552" w14:textId="34F3A456"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557" w:history="1">
        <w:r w:rsidR="007E4801" w:rsidRPr="00885D6C">
          <w:rPr>
            <w:rStyle w:val="Hyperlink"/>
            <w:noProof/>
          </w:rPr>
          <w:t>F.5 Compensating for non-deterministic output</w:t>
        </w:r>
        <w:r w:rsidR="007E4801">
          <w:rPr>
            <w:noProof/>
            <w:webHidden/>
          </w:rPr>
          <w:tab/>
        </w:r>
        <w:r w:rsidR="007E4801">
          <w:rPr>
            <w:noProof/>
            <w:webHidden/>
          </w:rPr>
          <w:fldChar w:fldCharType="begin"/>
        </w:r>
        <w:r w:rsidR="007E4801">
          <w:rPr>
            <w:noProof/>
            <w:webHidden/>
          </w:rPr>
          <w:instrText xml:space="preserve"> PAGEREF _Toc509234557 \h </w:instrText>
        </w:r>
        <w:r w:rsidR="007E4801">
          <w:rPr>
            <w:noProof/>
            <w:webHidden/>
          </w:rPr>
        </w:r>
        <w:r w:rsidR="007E4801">
          <w:rPr>
            <w:noProof/>
            <w:webHidden/>
          </w:rPr>
          <w:fldChar w:fldCharType="separate"/>
        </w:r>
        <w:r w:rsidR="007E4801">
          <w:rPr>
            <w:noProof/>
            <w:webHidden/>
          </w:rPr>
          <w:t>108</w:t>
        </w:r>
        <w:r w:rsidR="007E4801">
          <w:rPr>
            <w:noProof/>
            <w:webHidden/>
          </w:rPr>
          <w:fldChar w:fldCharType="end"/>
        </w:r>
      </w:hyperlink>
    </w:p>
    <w:p w14:paraId="52FCB527" w14:textId="1C29EA06"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558" w:history="1">
        <w:r w:rsidR="007E4801" w:rsidRPr="00885D6C">
          <w:rPr>
            <w:rStyle w:val="Hyperlink"/>
            <w:noProof/>
          </w:rPr>
          <w:t>F.6 Interaction between determinism and baselining</w:t>
        </w:r>
        <w:r w:rsidR="007E4801">
          <w:rPr>
            <w:noProof/>
            <w:webHidden/>
          </w:rPr>
          <w:tab/>
        </w:r>
        <w:r w:rsidR="007E4801">
          <w:rPr>
            <w:noProof/>
            <w:webHidden/>
          </w:rPr>
          <w:fldChar w:fldCharType="begin"/>
        </w:r>
        <w:r w:rsidR="007E4801">
          <w:rPr>
            <w:noProof/>
            <w:webHidden/>
          </w:rPr>
          <w:instrText xml:space="preserve"> PAGEREF _Toc509234558 \h </w:instrText>
        </w:r>
        <w:r w:rsidR="007E4801">
          <w:rPr>
            <w:noProof/>
            <w:webHidden/>
          </w:rPr>
        </w:r>
        <w:r w:rsidR="007E4801">
          <w:rPr>
            <w:noProof/>
            <w:webHidden/>
          </w:rPr>
          <w:fldChar w:fldCharType="separate"/>
        </w:r>
        <w:r w:rsidR="007E4801">
          <w:rPr>
            <w:noProof/>
            <w:webHidden/>
          </w:rPr>
          <w:t>109</w:t>
        </w:r>
        <w:r w:rsidR="007E4801">
          <w:rPr>
            <w:noProof/>
            <w:webHidden/>
          </w:rPr>
          <w:fldChar w:fldCharType="end"/>
        </w:r>
      </w:hyperlink>
    </w:p>
    <w:p w14:paraId="43BE7541" w14:textId="303440E4" w:rsidR="007E4801" w:rsidRDefault="00A908F4">
      <w:pPr>
        <w:pStyle w:val="TOC1"/>
        <w:rPr>
          <w:rFonts w:asciiTheme="minorHAnsi" w:eastAsiaTheme="minorEastAsia" w:hAnsiTheme="minorHAnsi" w:cstheme="minorBidi"/>
          <w:noProof/>
          <w:sz w:val="22"/>
          <w:szCs w:val="22"/>
        </w:rPr>
      </w:pPr>
      <w:hyperlink w:anchor="_Toc509234559" w:history="1">
        <w:r w:rsidR="007E4801" w:rsidRPr="00885D6C">
          <w:rPr>
            <w:rStyle w:val="Hyperlink"/>
            <w:noProof/>
          </w:rPr>
          <w:t>Appendix G. (Informative) Guidance on fixes</w:t>
        </w:r>
        <w:r w:rsidR="007E4801">
          <w:rPr>
            <w:noProof/>
            <w:webHidden/>
          </w:rPr>
          <w:tab/>
        </w:r>
        <w:r w:rsidR="007E4801">
          <w:rPr>
            <w:noProof/>
            <w:webHidden/>
          </w:rPr>
          <w:fldChar w:fldCharType="begin"/>
        </w:r>
        <w:r w:rsidR="007E4801">
          <w:rPr>
            <w:noProof/>
            <w:webHidden/>
          </w:rPr>
          <w:instrText xml:space="preserve"> PAGEREF _Toc509234559 \h </w:instrText>
        </w:r>
        <w:r w:rsidR="007E4801">
          <w:rPr>
            <w:noProof/>
            <w:webHidden/>
          </w:rPr>
        </w:r>
        <w:r w:rsidR="007E4801">
          <w:rPr>
            <w:noProof/>
            <w:webHidden/>
          </w:rPr>
          <w:fldChar w:fldCharType="separate"/>
        </w:r>
        <w:r w:rsidR="007E4801">
          <w:rPr>
            <w:noProof/>
            <w:webHidden/>
          </w:rPr>
          <w:t>110</w:t>
        </w:r>
        <w:r w:rsidR="007E4801">
          <w:rPr>
            <w:noProof/>
            <w:webHidden/>
          </w:rPr>
          <w:fldChar w:fldCharType="end"/>
        </w:r>
      </w:hyperlink>
    </w:p>
    <w:p w14:paraId="7CA52184" w14:textId="2B03F9C9" w:rsidR="007E4801" w:rsidRDefault="00A908F4">
      <w:pPr>
        <w:pStyle w:val="TOC1"/>
        <w:rPr>
          <w:rFonts w:asciiTheme="minorHAnsi" w:eastAsiaTheme="minorEastAsia" w:hAnsiTheme="minorHAnsi" w:cstheme="minorBidi"/>
          <w:noProof/>
          <w:sz w:val="22"/>
          <w:szCs w:val="22"/>
        </w:rPr>
      </w:pPr>
      <w:hyperlink w:anchor="_Toc509234560" w:history="1">
        <w:r w:rsidR="007E4801" w:rsidRPr="00885D6C">
          <w:rPr>
            <w:rStyle w:val="Hyperlink"/>
            <w:noProof/>
          </w:rPr>
          <w:t>Appendix H. (Informative) Examples</w:t>
        </w:r>
        <w:r w:rsidR="007E4801">
          <w:rPr>
            <w:noProof/>
            <w:webHidden/>
          </w:rPr>
          <w:tab/>
        </w:r>
        <w:r w:rsidR="007E4801">
          <w:rPr>
            <w:noProof/>
            <w:webHidden/>
          </w:rPr>
          <w:fldChar w:fldCharType="begin"/>
        </w:r>
        <w:r w:rsidR="007E4801">
          <w:rPr>
            <w:noProof/>
            <w:webHidden/>
          </w:rPr>
          <w:instrText xml:space="preserve"> PAGEREF _Toc509234560 \h </w:instrText>
        </w:r>
        <w:r w:rsidR="007E4801">
          <w:rPr>
            <w:noProof/>
            <w:webHidden/>
          </w:rPr>
        </w:r>
        <w:r w:rsidR="007E4801">
          <w:rPr>
            <w:noProof/>
            <w:webHidden/>
          </w:rPr>
          <w:fldChar w:fldCharType="separate"/>
        </w:r>
        <w:r w:rsidR="007E4801">
          <w:rPr>
            <w:noProof/>
            <w:webHidden/>
          </w:rPr>
          <w:t>111</w:t>
        </w:r>
        <w:r w:rsidR="007E4801">
          <w:rPr>
            <w:noProof/>
            <w:webHidden/>
          </w:rPr>
          <w:fldChar w:fldCharType="end"/>
        </w:r>
      </w:hyperlink>
    </w:p>
    <w:p w14:paraId="6603BC29" w14:textId="762585D0"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561" w:history="1">
        <w:r w:rsidR="007E4801" w:rsidRPr="00885D6C">
          <w:rPr>
            <w:rStyle w:val="Hyperlink"/>
            <w:noProof/>
          </w:rPr>
          <w:t>H.1 Minimal valid SARIF log file</w:t>
        </w:r>
        <w:r w:rsidR="007E4801">
          <w:rPr>
            <w:noProof/>
            <w:webHidden/>
          </w:rPr>
          <w:tab/>
        </w:r>
        <w:r w:rsidR="007E4801">
          <w:rPr>
            <w:noProof/>
            <w:webHidden/>
          </w:rPr>
          <w:fldChar w:fldCharType="begin"/>
        </w:r>
        <w:r w:rsidR="007E4801">
          <w:rPr>
            <w:noProof/>
            <w:webHidden/>
          </w:rPr>
          <w:instrText xml:space="preserve"> PAGEREF _Toc509234561 \h </w:instrText>
        </w:r>
        <w:r w:rsidR="007E4801">
          <w:rPr>
            <w:noProof/>
            <w:webHidden/>
          </w:rPr>
        </w:r>
        <w:r w:rsidR="007E4801">
          <w:rPr>
            <w:noProof/>
            <w:webHidden/>
          </w:rPr>
          <w:fldChar w:fldCharType="separate"/>
        </w:r>
        <w:r w:rsidR="007E4801">
          <w:rPr>
            <w:noProof/>
            <w:webHidden/>
          </w:rPr>
          <w:t>111</w:t>
        </w:r>
        <w:r w:rsidR="007E4801">
          <w:rPr>
            <w:noProof/>
            <w:webHidden/>
          </w:rPr>
          <w:fldChar w:fldCharType="end"/>
        </w:r>
      </w:hyperlink>
    </w:p>
    <w:p w14:paraId="385670CC" w14:textId="71BCD08F"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562" w:history="1">
        <w:r w:rsidR="007E4801" w:rsidRPr="00885D6C">
          <w:rPr>
            <w:rStyle w:val="Hyperlink"/>
            <w:noProof/>
          </w:rPr>
          <w:t>H.2 Minimal recommended SARIF log file with source information</w:t>
        </w:r>
        <w:r w:rsidR="007E4801">
          <w:rPr>
            <w:noProof/>
            <w:webHidden/>
          </w:rPr>
          <w:tab/>
        </w:r>
        <w:r w:rsidR="007E4801">
          <w:rPr>
            <w:noProof/>
            <w:webHidden/>
          </w:rPr>
          <w:fldChar w:fldCharType="begin"/>
        </w:r>
        <w:r w:rsidR="007E4801">
          <w:rPr>
            <w:noProof/>
            <w:webHidden/>
          </w:rPr>
          <w:instrText xml:space="preserve"> PAGEREF _Toc509234562 \h </w:instrText>
        </w:r>
        <w:r w:rsidR="007E4801">
          <w:rPr>
            <w:noProof/>
            <w:webHidden/>
          </w:rPr>
        </w:r>
        <w:r w:rsidR="007E4801">
          <w:rPr>
            <w:noProof/>
            <w:webHidden/>
          </w:rPr>
          <w:fldChar w:fldCharType="separate"/>
        </w:r>
        <w:r w:rsidR="007E4801">
          <w:rPr>
            <w:noProof/>
            <w:webHidden/>
          </w:rPr>
          <w:t>111</w:t>
        </w:r>
        <w:r w:rsidR="007E4801">
          <w:rPr>
            <w:noProof/>
            <w:webHidden/>
          </w:rPr>
          <w:fldChar w:fldCharType="end"/>
        </w:r>
      </w:hyperlink>
    </w:p>
    <w:p w14:paraId="67321E45" w14:textId="5B0268C3"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563" w:history="1">
        <w:r w:rsidR="007E4801" w:rsidRPr="00885D6C">
          <w:rPr>
            <w:rStyle w:val="Hyperlink"/>
            <w:noProof/>
          </w:rPr>
          <w:t>H.3 Minimal recommended SARIF log file without source information</w:t>
        </w:r>
        <w:r w:rsidR="007E4801">
          <w:rPr>
            <w:noProof/>
            <w:webHidden/>
          </w:rPr>
          <w:tab/>
        </w:r>
        <w:r w:rsidR="007E4801">
          <w:rPr>
            <w:noProof/>
            <w:webHidden/>
          </w:rPr>
          <w:fldChar w:fldCharType="begin"/>
        </w:r>
        <w:r w:rsidR="007E4801">
          <w:rPr>
            <w:noProof/>
            <w:webHidden/>
          </w:rPr>
          <w:instrText xml:space="preserve"> PAGEREF _Toc509234563 \h </w:instrText>
        </w:r>
        <w:r w:rsidR="007E4801">
          <w:rPr>
            <w:noProof/>
            <w:webHidden/>
          </w:rPr>
        </w:r>
        <w:r w:rsidR="007E4801">
          <w:rPr>
            <w:noProof/>
            <w:webHidden/>
          </w:rPr>
          <w:fldChar w:fldCharType="separate"/>
        </w:r>
        <w:r w:rsidR="007E4801">
          <w:rPr>
            <w:noProof/>
            <w:webHidden/>
          </w:rPr>
          <w:t>112</w:t>
        </w:r>
        <w:r w:rsidR="007E4801">
          <w:rPr>
            <w:noProof/>
            <w:webHidden/>
          </w:rPr>
          <w:fldChar w:fldCharType="end"/>
        </w:r>
      </w:hyperlink>
    </w:p>
    <w:p w14:paraId="08C026F2" w14:textId="5DED4FA4"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564" w:history="1">
        <w:r w:rsidR="007E4801" w:rsidRPr="00885D6C">
          <w:rPr>
            <w:rStyle w:val="Hyperlink"/>
            <w:noProof/>
          </w:rPr>
          <w:t>H.4 SARIF resource file with rule metadata</w:t>
        </w:r>
        <w:r w:rsidR="007E4801">
          <w:rPr>
            <w:noProof/>
            <w:webHidden/>
          </w:rPr>
          <w:tab/>
        </w:r>
        <w:r w:rsidR="007E4801">
          <w:rPr>
            <w:noProof/>
            <w:webHidden/>
          </w:rPr>
          <w:fldChar w:fldCharType="begin"/>
        </w:r>
        <w:r w:rsidR="007E4801">
          <w:rPr>
            <w:noProof/>
            <w:webHidden/>
          </w:rPr>
          <w:instrText xml:space="preserve"> PAGEREF _Toc509234564 \h </w:instrText>
        </w:r>
        <w:r w:rsidR="007E4801">
          <w:rPr>
            <w:noProof/>
            <w:webHidden/>
          </w:rPr>
        </w:r>
        <w:r w:rsidR="007E4801">
          <w:rPr>
            <w:noProof/>
            <w:webHidden/>
          </w:rPr>
          <w:fldChar w:fldCharType="separate"/>
        </w:r>
        <w:r w:rsidR="007E4801">
          <w:rPr>
            <w:noProof/>
            <w:webHidden/>
          </w:rPr>
          <w:t>113</w:t>
        </w:r>
        <w:r w:rsidR="007E4801">
          <w:rPr>
            <w:noProof/>
            <w:webHidden/>
          </w:rPr>
          <w:fldChar w:fldCharType="end"/>
        </w:r>
      </w:hyperlink>
    </w:p>
    <w:p w14:paraId="4EA2B847" w14:textId="5610892A" w:rsidR="007E4801" w:rsidRDefault="00A908F4">
      <w:pPr>
        <w:pStyle w:val="TOC2"/>
        <w:tabs>
          <w:tab w:val="right" w:leader="dot" w:pos="9350"/>
        </w:tabs>
        <w:rPr>
          <w:rFonts w:asciiTheme="minorHAnsi" w:eastAsiaTheme="minorEastAsia" w:hAnsiTheme="minorHAnsi" w:cstheme="minorBidi"/>
          <w:noProof/>
          <w:sz w:val="22"/>
          <w:szCs w:val="22"/>
        </w:rPr>
      </w:pPr>
      <w:hyperlink w:anchor="_Toc509234565" w:history="1">
        <w:r w:rsidR="007E4801" w:rsidRPr="00885D6C">
          <w:rPr>
            <w:rStyle w:val="Hyperlink"/>
            <w:noProof/>
          </w:rPr>
          <w:t>H.5 Comprehensive SARIF file</w:t>
        </w:r>
        <w:r w:rsidR="007E4801">
          <w:rPr>
            <w:noProof/>
            <w:webHidden/>
          </w:rPr>
          <w:tab/>
        </w:r>
        <w:r w:rsidR="007E4801">
          <w:rPr>
            <w:noProof/>
            <w:webHidden/>
          </w:rPr>
          <w:fldChar w:fldCharType="begin"/>
        </w:r>
        <w:r w:rsidR="007E4801">
          <w:rPr>
            <w:noProof/>
            <w:webHidden/>
          </w:rPr>
          <w:instrText xml:space="preserve"> PAGEREF _Toc509234565 \h </w:instrText>
        </w:r>
        <w:r w:rsidR="007E4801">
          <w:rPr>
            <w:noProof/>
            <w:webHidden/>
          </w:rPr>
        </w:r>
        <w:r w:rsidR="007E4801">
          <w:rPr>
            <w:noProof/>
            <w:webHidden/>
          </w:rPr>
          <w:fldChar w:fldCharType="separate"/>
        </w:r>
        <w:r w:rsidR="007E4801">
          <w:rPr>
            <w:noProof/>
            <w:webHidden/>
          </w:rPr>
          <w:t>114</w:t>
        </w:r>
        <w:r w:rsidR="007E4801">
          <w:rPr>
            <w:noProof/>
            <w:webHidden/>
          </w:rPr>
          <w:fldChar w:fldCharType="end"/>
        </w:r>
      </w:hyperlink>
    </w:p>
    <w:p w14:paraId="538455A2" w14:textId="5BD091EE" w:rsidR="007E4801" w:rsidRDefault="00A908F4">
      <w:pPr>
        <w:pStyle w:val="TOC1"/>
        <w:rPr>
          <w:rFonts w:asciiTheme="minorHAnsi" w:eastAsiaTheme="minorEastAsia" w:hAnsiTheme="minorHAnsi" w:cstheme="minorBidi"/>
          <w:noProof/>
          <w:sz w:val="22"/>
          <w:szCs w:val="22"/>
        </w:rPr>
      </w:pPr>
      <w:hyperlink w:anchor="_Toc509234566" w:history="1">
        <w:r w:rsidR="007E4801" w:rsidRPr="00885D6C">
          <w:rPr>
            <w:rStyle w:val="Hyperlink"/>
            <w:noProof/>
          </w:rPr>
          <w:t>Appendix I. (Informative) Revision History</w:t>
        </w:r>
        <w:r w:rsidR="007E4801">
          <w:rPr>
            <w:noProof/>
            <w:webHidden/>
          </w:rPr>
          <w:tab/>
        </w:r>
        <w:r w:rsidR="007E4801">
          <w:rPr>
            <w:noProof/>
            <w:webHidden/>
          </w:rPr>
          <w:fldChar w:fldCharType="begin"/>
        </w:r>
        <w:r w:rsidR="007E4801">
          <w:rPr>
            <w:noProof/>
            <w:webHidden/>
          </w:rPr>
          <w:instrText xml:space="preserve"> PAGEREF _Toc509234566 \h </w:instrText>
        </w:r>
        <w:r w:rsidR="007E4801">
          <w:rPr>
            <w:noProof/>
            <w:webHidden/>
          </w:rPr>
        </w:r>
        <w:r w:rsidR="007E4801">
          <w:rPr>
            <w:noProof/>
            <w:webHidden/>
          </w:rPr>
          <w:fldChar w:fldCharType="separate"/>
        </w:r>
        <w:r w:rsidR="007E4801">
          <w:rPr>
            <w:noProof/>
            <w:webHidden/>
          </w:rPr>
          <w:t>121</w:t>
        </w:r>
        <w:r w:rsidR="007E4801">
          <w:rPr>
            <w:noProof/>
            <w:webHidden/>
          </w:rPr>
          <w:fldChar w:fldCharType="end"/>
        </w:r>
      </w:hyperlink>
    </w:p>
    <w:p w14:paraId="300EBE96" w14:textId="109ABEB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923424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9234246"/>
      <w:bookmarkStart w:id="6" w:name="_Toc85472893"/>
      <w:bookmarkStart w:id="7" w:name="_Toc287332007"/>
      <w:r>
        <w:t>IPR Policy</w:t>
      </w:r>
      <w:bookmarkEnd w:id="5"/>
    </w:p>
    <w:p w14:paraId="46AF25ED" w14:textId="710DBDE8"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373B7055"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9234247"/>
      <w:r>
        <w:t>Terminology</w:t>
      </w:r>
      <w:bookmarkEnd w:id="6"/>
      <w:bookmarkEnd w:id="7"/>
      <w:bookmarkEnd w:id="8"/>
    </w:p>
    <w:p w14:paraId="332C78E7" w14:textId="50AD909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FDE269D" w:rsidR="00B05C99" w:rsidRDefault="00A908F4"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187C4222"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0810A92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0235D91F"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66D72438" w:rsidR="0044419A" w:rsidRDefault="00A908F4"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0DA08E29" w:rsidR="0044419A" w:rsidRDefault="00A908F4"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637A76D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567161C" w:rsidR="00B05C99" w:rsidRDefault="00A908F4"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6A1573B1" w:rsidR="00376AE7" w:rsidRPr="00376AE7" w:rsidRDefault="00A908F4"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0B78F3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8F26317" w:rsidR="00366BA7" w:rsidRPr="00366BA7" w:rsidRDefault="00A908F4"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73888A7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22AC6294" w:rsidR="000237CE" w:rsidRPr="000237CE" w:rsidRDefault="00A908F4"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43C2EED" w:rsidR="0044419A" w:rsidRDefault="00A908F4"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BCCDB28" w:rsidR="0044419A" w:rsidRDefault="00A908F4"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0647D9B5"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0D77A6A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5F39827E"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49E1FFDC" w:rsidR="0044419A" w:rsidRDefault="00A908F4"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7E217FC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62FBB80" w:rsidR="0044419A" w:rsidRDefault="00A908F4"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5038FEFB" w:rsidR="00646038" w:rsidRDefault="00A908F4"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359AC916" w:rsidR="0044419A" w:rsidRDefault="00A908F4"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0E212C09" w:rsidR="00646038" w:rsidRDefault="00A908F4"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CD00D5C"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49D7D02" w:rsidR="0044419A" w:rsidRDefault="00A908F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28D16F7F"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05AF36B4" w:rsidR="00B05C99" w:rsidRDefault="00A908F4"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DD24985"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5" w:name="def_region"/>
      <w:r>
        <w:t>region</w:t>
      </w:r>
      <w:bookmarkEnd w:id="25"/>
    </w:p>
    <w:p w14:paraId="1059A9E8" w14:textId="775B3AA5"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67627E5C" w:rsidR="0044419A" w:rsidRDefault="00A908F4"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6" w:name="def_resource"/>
      <w:r>
        <w:t>resource</w:t>
      </w:r>
      <w:bookmarkEnd w:id="26"/>
    </w:p>
    <w:p w14:paraId="6016A970" w14:textId="2ECFFDA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7" w:name="def_result"/>
      <w:r>
        <w:t>result</w:t>
      </w:r>
      <w:bookmarkEnd w:id="27"/>
    </w:p>
    <w:p w14:paraId="7C7B90EF" w14:textId="1E0772D7"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10DC6D5" w:rsidR="00B05C99" w:rsidRDefault="00A908F4"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8" w:name="def_result_management_system"/>
      <w:r>
        <w:t>result management system</w:t>
      </w:r>
      <w:bookmarkEnd w:id="28"/>
    </w:p>
    <w:p w14:paraId="1864B8E6" w14:textId="538FDAC5"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0C8A9FB"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29" w:name="def_result_matching_procedure"/>
      <w:r>
        <w:t>result matching procedure</w:t>
      </w:r>
      <w:bookmarkEnd w:id="29"/>
    </w:p>
    <w:p w14:paraId="3D70CC06" w14:textId="25782BAB"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0E301524" w:rsidR="0044419A" w:rsidRDefault="00A908F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65A7CDA2"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188AB99"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758C1CA" w:rsidR="00822D1D" w:rsidRPr="00822D1D" w:rsidRDefault="00A908F4"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4BC300B6" w:rsidR="00B05C99" w:rsidRDefault="00A908F4"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12FF16D1"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2DF90E94"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6B10AA6"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10F255B4" w:rsidR="00366BA7" w:rsidRPr="00366BA7" w:rsidRDefault="00A908F4"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5" w:name="def_sarif_producer"/>
      <w:r>
        <w:t>SARIF producer</w:t>
      </w:r>
      <w:bookmarkEnd w:id="3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6" w:name="def_sarif_resource_file"/>
      <w:r>
        <w:t>SARIF resource file</w:t>
      </w:r>
      <w:bookmarkEnd w:id="36"/>
    </w:p>
    <w:p w14:paraId="37BBB05A" w14:textId="3BCE943C"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7" w:name="def_stable_value"/>
      <w:r>
        <w:t>stable value</w:t>
      </w:r>
      <w:bookmarkEnd w:id="3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8" w:name="def_static_analysis_tool"/>
      <w:r>
        <w:t>(static analysis) tool</w:t>
      </w:r>
      <w:bookmarkEnd w:id="38"/>
    </w:p>
    <w:p w14:paraId="1D0151E8" w14:textId="7F19A45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9" w:name="def_tag"/>
      <w:r>
        <w:t>tag</w:t>
      </w:r>
      <w:bookmarkEnd w:id="39"/>
    </w:p>
    <w:p w14:paraId="54E71C71" w14:textId="15C1FEE3"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0" w:name="def_text_file"/>
      <w:r>
        <w:t>text file</w:t>
      </w:r>
      <w:bookmarkEnd w:id="40"/>
    </w:p>
    <w:p w14:paraId="29A46E48" w14:textId="1D295E5C" w:rsidR="0044419A" w:rsidRDefault="00A908F4"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61F6BD1" w:rsidR="0044419A" w:rsidRDefault="00A908F4"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2E781FAC" w:rsidR="0003129F" w:rsidRDefault="00A908F4"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5163CEF1" w:rsidR="0044419A" w:rsidRDefault="00A908F4"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1" w:name="def_triage"/>
      <w:r>
        <w:lastRenderedPageBreak/>
        <w:t>triage</w:t>
      </w:r>
      <w:bookmarkEnd w:id="41"/>
    </w:p>
    <w:p w14:paraId="38D08C7E" w14:textId="0B32CDC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70D4D25"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145555F7"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2" w:name="_Ref7502892"/>
      <w:bookmarkStart w:id="43" w:name="_Toc12011611"/>
      <w:bookmarkStart w:id="44" w:name="_Toc85472894"/>
      <w:bookmarkStart w:id="45" w:name="_Toc287332008"/>
      <w:bookmarkStart w:id="46" w:name="_Toc509234248"/>
      <w:r>
        <w:t>Normative</w:t>
      </w:r>
      <w:bookmarkEnd w:id="42"/>
      <w:bookmarkEnd w:id="43"/>
      <w:r>
        <w:t xml:space="preserve"> References</w:t>
      </w:r>
      <w:bookmarkEnd w:id="44"/>
      <w:bookmarkEnd w:id="45"/>
      <w:bookmarkEnd w:id="46"/>
    </w:p>
    <w:p w14:paraId="1CA20F39" w14:textId="3EB9E8F7" w:rsidR="00130B0A" w:rsidRDefault="00130B0A" w:rsidP="00130B0A">
      <w:pPr>
        <w:pStyle w:val="Ref"/>
        <w:rPr>
          <w:rStyle w:val="Refterm"/>
          <w:b w:val="0"/>
        </w:rPr>
      </w:pPr>
      <w:r w:rsidRPr="00EE7D13">
        <w:rPr>
          <w:rStyle w:val="Refterm"/>
        </w:rPr>
        <w:t>[</w:t>
      </w:r>
      <w:bookmarkStart w:id="47" w:name="BCP14"/>
      <w:r>
        <w:rPr>
          <w:rStyle w:val="Refterm"/>
        </w:rPr>
        <w:t>BCP14</w:t>
      </w:r>
      <w:bookmarkEnd w:id="4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48" w:name="GFM"/>
      <w:r>
        <w:rPr>
          <w:rStyle w:val="Refterm"/>
        </w:rPr>
        <w:t>GFM</w:t>
      </w:r>
      <w:bookmarkEnd w:id="4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28CFB02F" w:rsidR="00F27B42" w:rsidRDefault="00F27B42" w:rsidP="00F27B42">
      <w:pPr>
        <w:pStyle w:val="Ref"/>
        <w:rPr>
          <w:rStyle w:val="Refterm"/>
          <w:b w:val="0"/>
        </w:rPr>
      </w:pPr>
      <w:r w:rsidRPr="00EE7D13">
        <w:rPr>
          <w:rStyle w:val="Refterm"/>
        </w:rPr>
        <w:t>[</w:t>
      </w:r>
      <w:bookmarkStart w:id="49" w:name="ISO639_1"/>
      <w:r>
        <w:rPr>
          <w:rStyle w:val="Refterm"/>
        </w:rPr>
        <w:t>ISO639-1</w:t>
      </w:r>
      <w:bookmarkEnd w:id="49"/>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42A6D18B" w:rsidR="00F27B42" w:rsidRDefault="00F27B42" w:rsidP="00F27B42">
      <w:pPr>
        <w:pStyle w:val="Ref"/>
        <w:rPr>
          <w:rStyle w:val="Refterm"/>
          <w:b w:val="0"/>
        </w:rPr>
      </w:pPr>
      <w:r w:rsidRPr="00EE7D13">
        <w:rPr>
          <w:rStyle w:val="Refterm"/>
        </w:rPr>
        <w:t>[</w:t>
      </w:r>
      <w:bookmarkStart w:id="50" w:name="ISO639_2"/>
      <w:r>
        <w:rPr>
          <w:rStyle w:val="Refterm"/>
        </w:rPr>
        <w:t>ISO639-2</w:t>
      </w:r>
      <w:bookmarkEnd w:id="50"/>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14C18C81" w:rsidR="00F27B42" w:rsidRDefault="00F27B42" w:rsidP="00F27B42">
      <w:pPr>
        <w:pStyle w:val="Ref"/>
        <w:rPr>
          <w:rStyle w:val="Refterm"/>
          <w:b w:val="0"/>
        </w:rPr>
      </w:pPr>
      <w:r w:rsidRPr="00EE7D13">
        <w:rPr>
          <w:rStyle w:val="Refterm"/>
        </w:rPr>
        <w:t>[</w:t>
      </w:r>
      <w:bookmarkStart w:id="51" w:name="ISO639_3"/>
      <w:r>
        <w:rPr>
          <w:rStyle w:val="Refterm"/>
        </w:rPr>
        <w:t>ISO639-3</w:t>
      </w:r>
      <w:bookmarkEnd w:id="51"/>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6037DD85" w:rsidR="00AB66A4" w:rsidRDefault="00AB66A4" w:rsidP="00F27B42">
      <w:pPr>
        <w:pStyle w:val="Ref"/>
      </w:pPr>
      <w:r w:rsidRPr="00EE7D13">
        <w:rPr>
          <w:rStyle w:val="Refterm"/>
        </w:rPr>
        <w:t>[</w:t>
      </w:r>
      <w:bookmarkStart w:id="52" w:name="ISO86012004"/>
      <w:r w:rsidRPr="00EE7D13">
        <w:rPr>
          <w:rStyle w:val="Refterm"/>
        </w:rPr>
        <w:t>ISO8601:2004</w:t>
      </w:r>
      <w:bookmarkEnd w:id="52"/>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5A3A1B0B" w:rsidR="004F385B" w:rsidRDefault="004F385B" w:rsidP="004F385B">
      <w:pPr>
        <w:pStyle w:val="Ref"/>
      </w:pPr>
      <w:r w:rsidRPr="00EE7D13">
        <w:rPr>
          <w:rStyle w:val="Refterm"/>
        </w:rPr>
        <w:t>[</w:t>
      </w:r>
      <w:bookmarkStart w:id="53" w:name="ISO14977"/>
      <w:r w:rsidRPr="00EE7D13">
        <w:rPr>
          <w:rStyle w:val="Refterm"/>
        </w:rPr>
        <w:t>ISO</w:t>
      </w:r>
      <w:r>
        <w:rPr>
          <w:rStyle w:val="Refterm"/>
        </w:rPr>
        <w:t>14977</w:t>
      </w:r>
      <w:r w:rsidRPr="00EE7D13">
        <w:rPr>
          <w:rStyle w:val="Refterm"/>
        </w:rPr>
        <w:t>:</w:t>
      </w:r>
      <w:r>
        <w:rPr>
          <w:rStyle w:val="Refterm"/>
        </w:rPr>
        <w:t>1996</w:t>
      </w:r>
      <w:bookmarkEnd w:id="53"/>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022C6C23" w:rsidR="00F85576" w:rsidRDefault="00F85576" w:rsidP="004F385B">
      <w:pPr>
        <w:pStyle w:val="Ref"/>
      </w:pPr>
      <w:r w:rsidRPr="00EE7D13">
        <w:rPr>
          <w:rStyle w:val="Refterm"/>
        </w:rPr>
        <w:t>[</w:t>
      </w:r>
      <w:bookmarkStart w:id="54" w:name="JSCHEMA01"/>
      <w:r w:rsidRPr="00EE7D13">
        <w:rPr>
          <w:rStyle w:val="Refterm"/>
        </w:rPr>
        <w:t>JSCHEMA01</w:t>
      </w:r>
      <w:bookmarkEnd w:id="54"/>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7D3D26D8" w:rsidR="00C02DEC" w:rsidRDefault="00C02DEC" w:rsidP="00F85576">
      <w:pPr>
        <w:pStyle w:val="Ref"/>
      </w:pPr>
      <w:r w:rsidRPr="00EE7D13">
        <w:rPr>
          <w:rStyle w:val="Refterm"/>
        </w:rPr>
        <w:t>[</w:t>
      </w:r>
      <w:bookmarkStart w:id="55" w:name="RFC2119"/>
      <w:r w:rsidRPr="00EE7D13">
        <w:rPr>
          <w:rStyle w:val="Refterm"/>
        </w:rPr>
        <w:t>RFC2119</w:t>
      </w:r>
      <w:bookmarkEnd w:id="55"/>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2E082C26" w:rsidR="00AB66A4" w:rsidRDefault="00AB66A4" w:rsidP="00AB66A4">
      <w:pPr>
        <w:pStyle w:val="Ref"/>
      </w:pPr>
      <w:r w:rsidRPr="00EE7D13">
        <w:rPr>
          <w:rStyle w:val="Refterm"/>
        </w:rPr>
        <w:t>[</w:t>
      </w:r>
      <w:bookmarkStart w:id="56" w:name="RFC2045"/>
      <w:r w:rsidRPr="00EE7D13">
        <w:rPr>
          <w:rStyle w:val="Refterm"/>
        </w:rPr>
        <w:t>RFC2045</w:t>
      </w:r>
      <w:bookmarkEnd w:id="56"/>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0A928C25" w:rsidR="00C56762" w:rsidRPr="0052312C" w:rsidRDefault="00C56762" w:rsidP="00C56762">
      <w:pPr>
        <w:pStyle w:val="Ref"/>
      </w:pPr>
      <w:r>
        <w:rPr>
          <w:rStyle w:val="Refterm"/>
        </w:rPr>
        <w:t>[</w:t>
      </w:r>
      <w:bookmarkStart w:id="57" w:name="RFC3629"/>
      <w:r>
        <w:rPr>
          <w:rStyle w:val="Refterm"/>
        </w:rPr>
        <w:t>RFC3629</w:t>
      </w:r>
      <w:bookmarkEnd w:id="57"/>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33170EDB" w:rsidR="0092395F" w:rsidRDefault="00AB66A4" w:rsidP="00C56762">
      <w:pPr>
        <w:pStyle w:val="Ref"/>
      </w:pPr>
      <w:r w:rsidRPr="00EE7D13">
        <w:rPr>
          <w:rStyle w:val="Refterm"/>
        </w:rPr>
        <w:t>[</w:t>
      </w:r>
      <w:bookmarkStart w:id="58" w:name="RFC3986"/>
      <w:r w:rsidRPr="00EE7D13">
        <w:rPr>
          <w:rStyle w:val="Refterm"/>
        </w:rPr>
        <w:t>RFC3986</w:t>
      </w:r>
      <w:bookmarkEnd w:id="58"/>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16A1AFDE" w:rsidR="00C56762" w:rsidRDefault="00C56762" w:rsidP="00C56762">
      <w:pPr>
        <w:pStyle w:val="Ref"/>
      </w:pPr>
      <w:r>
        <w:rPr>
          <w:rStyle w:val="Refterm"/>
        </w:rPr>
        <w:t>[</w:t>
      </w:r>
      <w:bookmarkStart w:id="59" w:name="RFC5646"/>
      <w:r>
        <w:rPr>
          <w:rStyle w:val="Refterm"/>
        </w:rPr>
        <w:t>RFC5646</w:t>
      </w:r>
      <w:bookmarkEnd w:id="5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53E495FD" w:rsidR="006E09CB" w:rsidRDefault="006E09CB" w:rsidP="00130B0A">
      <w:pPr>
        <w:pStyle w:val="Ref"/>
        <w:rPr>
          <w:rStyle w:val="Refterm"/>
        </w:rPr>
      </w:pPr>
      <w:r>
        <w:rPr>
          <w:rStyle w:val="Refterm"/>
        </w:rPr>
        <w:t>[</w:t>
      </w:r>
      <w:bookmarkStart w:id="60" w:name="RFC7763"/>
      <w:r>
        <w:rPr>
          <w:rStyle w:val="Refterm"/>
        </w:rPr>
        <w:t>RFC7763</w:t>
      </w:r>
      <w:bookmarkEnd w:id="60"/>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035AE98C" w:rsidR="006E09CB" w:rsidRDefault="006E09CB" w:rsidP="006E09CB">
      <w:pPr>
        <w:pStyle w:val="Ref"/>
      </w:pPr>
      <w:r>
        <w:rPr>
          <w:rStyle w:val="Refterm"/>
          <w:bCs w:val="0"/>
        </w:rPr>
        <w:t>[</w:t>
      </w:r>
      <w:bookmarkStart w:id="61" w:name="RFC7764"/>
      <w:r>
        <w:rPr>
          <w:rStyle w:val="Refterm"/>
          <w:bCs w:val="0"/>
        </w:rPr>
        <w:t>RFC7764</w:t>
      </w:r>
      <w:bookmarkEnd w:id="61"/>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51BE6325" w:rsidR="00130B0A" w:rsidRDefault="00130B0A" w:rsidP="00130B0A">
      <w:pPr>
        <w:pStyle w:val="Ref"/>
      </w:pPr>
      <w:r>
        <w:rPr>
          <w:rStyle w:val="Refterm"/>
          <w:bCs w:val="0"/>
        </w:rPr>
        <w:t>[</w:t>
      </w:r>
      <w:bookmarkStart w:id="62" w:name="RFC8174"/>
      <w:r>
        <w:rPr>
          <w:rStyle w:val="Refterm"/>
          <w:bCs w:val="0"/>
        </w:rPr>
        <w:t>RFC8174</w:t>
      </w:r>
      <w:bookmarkEnd w:id="6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05283A07" w14:textId="0FEE60A1" w:rsidR="00034C6A" w:rsidRDefault="00034C6A" w:rsidP="00034C6A">
      <w:pPr>
        <w:pStyle w:val="Ref"/>
      </w:pPr>
      <w:r>
        <w:rPr>
          <w:rStyle w:val="Refterm"/>
          <w:bCs w:val="0"/>
        </w:rPr>
        <w:lastRenderedPageBreak/>
        <w:t>[</w:t>
      </w:r>
      <w:bookmarkStart w:id="63" w:name="RFC8259"/>
      <w:r>
        <w:rPr>
          <w:rStyle w:val="Refterm"/>
          <w:bCs w:val="0"/>
        </w:rPr>
        <w:t>RFC8259</w:t>
      </w:r>
      <w:bookmarkEnd w:id="6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46FDC054" w:rsidR="00F85576" w:rsidRPr="00F85576" w:rsidRDefault="00F85576" w:rsidP="00034C6A">
      <w:pPr>
        <w:pStyle w:val="Ref"/>
        <w:rPr>
          <w:rStyle w:val="Refterm"/>
          <w:b w:val="0"/>
        </w:rPr>
      </w:pPr>
      <w:r>
        <w:rPr>
          <w:rStyle w:val="Refterm"/>
        </w:rPr>
        <w:t>[</w:t>
      </w:r>
      <w:bookmarkStart w:id="64" w:name="SEMVER"/>
      <w:r>
        <w:rPr>
          <w:rStyle w:val="Refterm"/>
        </w:rPr>
        <w:t>SEMVER</w:t>
      </w:r>
      <w:bookmarkEnd w:id="64"/>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0FC82711" w:rsidR="0092395F" w:rsidRDefault="00DE0F9F" w:rsidP="00F85576">
      <w:pPr>
        <w:pStyle w:val="Ref"/>
      </w:pPr>
      <w:r>
        <w:rPr>
          <w:rStyle w:val="Refterm"/>
        </w:rPr>
        <w:t>[</w:t>
      </w:r>
      <w:bookmarkStart w:id="65" w:name="UNICODE10"/>
      <w:r>
        <w:rPr>
          <w:rStyle w:val="Refterm"/>
        </w:rPr>
        <w:t>UNICODE10</w:t>
      </w:r>
      <w:bookmarkEnd w:id="65"/>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66" w:name="_Toc85472895"/>
      <w:bookmarkStart w:id="67" w:name="_Toc287332009"/>
      <w:bookmarkStart w:id="68" w:name="_Toc509234249"/>
      <w:r>
        <w:t>Non-Normative References</w:t>
      </w:r>
      <w:bookmarkEnd w:id="66"/>
      <w:bookmarkEnd w:id="67"/>
      <w:bookmarkEnd w:id="68"/>
    </w:p>
    <w:p w14:paraId="1067680D" w14:textId="0C8F74C5" w:rsidR="00D422AB" w:rsidRDefault="00D422AB" w:rsidP="00D422AB">
      <w:pPr>
        <w:pStyle w:val="Ref"/>
        <w:rPr>
          <w:rStyle w:val="Refterm"/>
          <w:b w:val="0"/>
        </w:rPr>
      </w:pPr>
      <w:r w:rsidRPr="001A52C9">
        <w:rPr>
          <w:rStyle w:val="Refterm"/>
        </w:rPr>
        <w:t>[</w:t>
      </w:r>
      <w:bookmarkStart w:id="69" w:name="CMARK"/>
      <w:r>
        <w:rPr>
          <w:rStyle w:val="Refterm"/>
        </w:rPr>
        <w:t>CMARK</w:t>
      </w:r>
      <w:bookmarkEnd w:id="69"/>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767F68E1" w:rsidR="00A86F30" w:rsidRDefault="00A86F30" w:rsidP="00D422AB">
      <w:pPr>
        <w:pStyle w:val="Ref"/>
        <w:rPr>
          <w:rStyle w:val="Refterm"/>
          <w:b w:val="0"/>
        </w:rPr>
      </w:pPr>
      <w:r w:rsidRPr="001A52C9">
        <w:rPr>
          <w:rStyle w:val="Refterm"/>
        </w:rPr>
        <w:t>[</w:t>
      </w:r>
      <w:bookmarkStart w:id="70" w:name="CWE"/>
      <w:r>
        <w:rPr>
          <w:rStyle w:val="Refterm"/>
        </w:rPr>
        <w:t>CWE</w:t>
      </w:r>
      <w:bookmarkEnd w:id="70"/>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10E76C3D" w:rsidR="00F84A73" w:rsidRDefault="00F84A73" w:rsidP="00F84A73">
      <w:pPr>
        <w:pStyle w:val="Ref"/>
        <w:rPr>
          <w:rStyle w:val="Refterm"/>
          <w:b w:val="0"/>
        </w:rPr>
      </w:pPr>
      <w:r w:rsidRPr="001A52C9">
        <w:rPr>
          <w:rStyle w:val="Refterm"/>
        </w:rPr>
        <w:t>[</w:t>
      </w:r>
      <w:bookmarkStart w:id="71" w:name="GFMCMARK"/>
      <w:r>
        <w:rPr>
          <w:rStyle w:val="Refterm"/>
        </w:rPr>
        <w:t>GFMCMARK</w:t>
      </w:r>
      <w:bookmarkEnd w:id="71"/>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1930143D" w:rsidR="00F84A73" w:rsidRDefault="00F84A73" w:rsidP="00F84A73">
      <w:pPr>
        <w:pStyle w:val="Ref"/>
        <w:rPr>
          <w:rStyle w:val="Refterm"/>
          <w:b w:val="0"/>
        </w:rPr>
      </w:pPr>
      <w:r w:rsidRPr="001A52C9">
        <w:rPr>
          <w:rStyle w:val="Refterm"/>
        </w:rPr>
        <w:t>[</w:t>
      </w:r>
      <w:bookmarkStart w:id="72" w:name="GFMENG"/>
      <w:r>
        <w:rPr>
          <w:rStyle w:val="Refterm"/>
        </w:rPr>
        <w:t>GFMENG</w:t>
      </w:r>
      <w:bookmarkEnd w:id="72"/>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648524D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62E39DFA"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51307768"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3" w:name="_Toc509234250"/>
      <w:r>
        <w:lastRenderedPageBreak/>
        <w:t>Conventions</w:t>
      </w:r>
      <w:bookmarkEnd w:id="73"/>
    </w:p>
    <w:p w14:paraId="50E64719" w14:textId="2428E7E7" w:rsidR="0012387E" w:rsidRPr="0012387E" w:rsidRDefault="0012387E" w:rsidP="0012387E"/>
    <w:p w14:paraId="2D42620D" w14:textId="4CD3D186" w:rsidR="0012387E" w:rsidRDefault="00EE7D13" w:rsidP="0012387E">
      <w:pPr>
        <w:pStyle w:val="Heading2"/>
      </w:pPr>
      <w:bookmarkStart w:id="74" w:name="_Toc509234251"/>
      <w:r>
        <w:t>General</w:t>
      </w:r>
      <w:bookmarkEnd w:id="7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75" w:name="_Toc509234252"/>
      <w:r>
        <w:t>Format examples</w:t>
      </w:r>
      <w:bookmarkEnd w:id="75"/>
    </w:p>
    <w:p w14:paraId="0C763244" w14:textId="4B61A6B9"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76" w:name="_Toc509234253"/>
      <w:r>
        <w:t>Property notation</w:t>
      </w:r>
      <w:bookmarkEnd w:id="76"/>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77" w:name="_Toc509234254"/>
      <w:r>
        <w:t>Syntax notation</w:t>
      </w:r>
      <w:bookmarkEnd w:id="77"/>
    </w:p>
    <w:p w14:paraId="15BCDF38" w14:textId="7C45EE2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5EE7E3E"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78" w:name="_Ref506805751"/>
      <w:bookmarkStart w:id="79" w:name="_Ref506805786"/>
      <w:bookmarkStart w:id="80" w:name="_Ref506805801"/>
      <w:bookmarkStart w:id="81" w:name="_Ref506805881"/>
      <w:bookmarkStart w:id="82" w:name="_Toc509234255"/>
      <w:r>
        <w:lastRenderedPageBreak/>
        <w:t>File format</w:t>
      </w:r>
      <w:bookmarkEnd w:id="78"/>
      <w:bookmarkEnd w:id="79"/>
      <w:bookmarkEnd w:id="80"/>
      <w:bookmarkEnd w:id="81"/>
      <w:bookmarkEnd w:id="82"/>
    </w:p>
    <w:p w14:paraId="4E58823B" w14:textId="39ED7B8C" w:rsidR="008F022E" w:rsidRDefault="008F022E" w:rsidP="008F022E">
      <w:pPr>
        <w:pStyle w:val="Heading2"/>
      </w:pPr>
      <w:bookmarkStart w:id="83" w:name="_Ref509041819"/>
      <w:bookmarkStart w:id="84" w:name="_Toc509234256"/>
      <w:r>
        <w:t>General</w:t>
      </w:r>
      <w:bookmarkEnd w:id="83"/>
      <w:bookmarkEnd w:id="84"/>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3EAE29F2"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7E4801">
        <w:t>3.10</w:t>
      </w:r>
      <w:r w:rsidR="00C43D40">
        <w:fldChar w:fldCharType="end"/>
      </w:r>
      <w:r>
        <w:t>).</w:t>
      </w:r>
    </w:p>
    <w:p w14:paraId="7A96C9E2" w14:textId="3A8BF4F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26418F95"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85" w:name="_Ref509042171"/>
      <w:bookmarkStart w:id="86" w:name="_Ref509042221"/>
      <w:bookmarkStart w:id="87" w:name="_Ref509042382"/>
      <w:bookmarkStart w:id="88" w:name="_Ref509042434"/>
      <w:bookmarkStart w:id="89" w:name="_Ref509043989"/>
      <w:bookmarkStart w:id="90" w:name="_Toc509234257"/>
      <w:bookmarkStart w:id="91" w:name="_Ref507594747"/>
      <w:r>
        <w:t>fileContent objects</w:t>
      </w:r>
      <w:bookmarkEnd w:id="85"/>
      <w:bookmarkEnd w:id="86"/>
      <w:bookmarkEnd w:id="87"/>
      <w:bookmarkEnd w:id="88"/>
      <w:bookmarkEnd w:id="89"/>
      <w:bookmarkEnd w:id="90"/>
    </w:p>
    <w:p w14:paraId="2BBA9A14" w14:textId="2A52D71B" w:rsidR="00C50C8C" w:rsidRDefault="00C50C8C" w:rsidP="00C50C8C">
      <w:pPr>
        <w:pStyle w:val="Heading3"/>
      </w:pPr>
      <w:bookmarkStart w:id="92" w:name="_Toc509234258"/>
      <w:r>
        <w:t>General</w:t>
      </w:r>
      <w:bookmarkEnd w:id="9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3" w:name="_Ref509043697"/>
      <w:bookmarkStart w:id="94" w:name="_Toc509234259"/>
      <w:r>
        <w:t>text property</w:t>
      </w:r>
      <w:bookmarkEnd w:id="93"/>
      <w:bookmarkEnd w:id="94"/>
    </w:p>
    <w:p w14:paraId="4A7B5CC6" w14:textId="39AE26E5"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7E480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95" w:name="_Ref509043776"/>
      <w:bookmarkStart w:id="96" w:name="_Toc509234260"/>
      <w:r>
        <w:t>binary property</w:t>
      </w:r>
      <w:bookmarkEnd w:id="95"/>
      <w:bookmarkEnd w:id="96"/>
    </w:p>
    <w:p w14:paraId="1BB5464B" w14:textId="691700A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97" w:name="_Ref508989521"/>
      <w:bookmarkStart w:id="98" w:name="_Toc509234261"/>
      <w:r>
        <w:t>fileLocation objects</w:t>
      </w:r>
      <w:bookmarkEnd w:id="91"/>
      <w:bookmarkEnd w:id="97"/>
      <w:bookmarkEnd w:id="98"/>
    </w:p>
    <w:p w14:paraId="15E45BC8" w14:textId="6BB90172" w:rsidR="00EF1697" w:rsidRPr="00EF1697" w:rsidRDefault="00EF1697" w:rsidP="00EF1697">
      <w:pPr>
        <w:pStyle w:val="Heading3"/>
      </w:pPr>
      <w:bookmarkStart w:id="99" w:name="_Ref507595872"/>
      <w:bookmarkStart w:id="100" w:name="_Toc509234262"/>
      <w:r>
        <w:t>General</w:t>
      </w:r>
      <w:bookmarkEnd w:id="99"/>
      <w:bookmarkEnd w:id="100"/>
    </w:p>
    <w:p w14:paraId="0DE4A1DE" w14:textId="335DA5D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7E4801">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7E4801">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1" w:name="_Ref507592462"/>
      <w:bookmarkStart w:id="102" w:name="_Toc509234263"/>
      <w:r>
        <w:lastRenderedPageBreak/>
        <w:t>uri property</w:t>
      </w:r>
      <w:bookmarkEnd w:id="101"/>
      <w:bookmarkEnd w:id="102"/>
    </w:p>
    <w:p w14:paraId="604C3241" w14:textId="2AB109D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3EAF938"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03"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03"/>
      <w:r>
        <w:t xml:space="preserve"> This requirement allows SARIF consumers to look up the URI of a nested file in the dictionary contained in the </w:t>
      </w:r>
      <w:r w:rsidRPr="006065CD">
        <w:rPr>
          <w:rStyle w:val="CODEtemp"/>
        </w:rPr>
        <w:t>run.files</w:t>
      </w:r>
      <w:r>
        <w:t xml:space="preserve"> property (§</w:t>
      </w:r>
      <w:r>
        <w:fldChar w:fldCharType="begin"/>
      </w:r>
      <w:r>
        <w:instrText xml:space="preserve"> REF _Ref507667580 \r \h </w:instrText>
      </w:r>
      <w:r>
        <w:fldChar w:fldCharType="separate"/>
      </w:r>
      <w:r w:rsidR="007E4801">
        <w:t>3.11.11</w:t>
      </w:r>
      <w:r>
        <w:fldChar w:fldCharType="end"/>
      </w:r>
      <w:r>
        <w:t>).</w:t>
      </w:r>
    </w:p>
    <w:p w14:paraId="653D799B" w14:textId="2867B1D6"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04" w:name="_Ref507592476"/>
      <w:bookmarkStart w:id="105" w:name="_Toc509234264"/>
      <w:r>
        <w:t>uriBaseId property</w:t>
      </w:r>
      <w:bookmarkEnd w:id="104"/>
      <w:bookmarkEnd w:id="105"/>
    </w:p>
    <w:p w14:paraId="4438C49A" w14:textId="2B0D8DD9"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7E4801">
        <w:t>3.3.2</w:t>
      </w:r>
      <w:r>
        <w:fldChar w:fldCharType="end"/>
      </w:r>
      <w:r>
        <w:t xml:space="preserve">) is a relative URI, a </w:t>
      </w:r>
      <w:r w:rsidRPr="00B01BA5">
        <w:rPr>
          <w:rStyle w:val="CODEtemp"/>
        </w:rPr>
        <w:t>fileLocation</w:t>
      </w:r>
      <w:r>
        <w:t xml:space="preserve"> object </w:t>
      </w:r>
      <w:del w:id="106" w:author="Laurence Golding" w:date="2018-03-20T09:14:00Z">
        <w:r w:rsidRPr="00B01BA5" w:rsidDel="00A908F4">
          <w:rPr>
            <w:b/>
          </w:rPr>
          <w:delText>MAY</w:delText>
        </w:r>
        <w:r w:rsidDel="00A908F4">
          <w:delText xml:space="preserve"> </w:delText>
        </w:r>
      </w:del>
      <w:ins w:id="107" w:author="Laurence Golding" w:date="2018-03-20T09:14:00Z">
        <w:r w:rsidR="00A908F4">
          <w:rPr>
            <w:b/>
          </w:rPr>
          <w:t>SHOULD</w:t>
        </w:r>
        <w:r w:rsidR="00A908F4">
          <w:t xml:space="preserve"> </w:t>
        </w:r>
      </w:ins>
      <w:r>
        <w:t xml:space="preserve">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200C08D7"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7E4801">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7E4801">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31980835"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w:t>
      </w:r>
      <w:r w:rsidR="00EF1697">
        <w:lastRenderedPageBreak/>
        <w:t>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307F9918"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982A35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7E4801">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3903824E" w:rsidR="0063361A" w:rsidRDefault="0063361A" w:rsidP="0063361A">
      <w:pPr>
        <w:pStyle w:val="Example"/>
      </w:pPr>
      <w:r>
        <w:t>}</w:t>
      </w:r>
    </w:p>
    <w:p w14:paraId="45710119" w14:textId="77777777" w:rsidR="009317A5" w:rsidRDefault="009317A5" w:rsidP="009317A5">
      <w:pPr>
        <w:pStyle w:val="Note"/>
      </w:pPr>
      <w:r>
        <w:t xml:space="preserve">NOTE: There are various reasons for providing the </w:t>
      </w:r>
      <w:r w:rsidRPr="00663A4D">
        <w:rPr>
          <w:rStyle w:val="CODEtemp"/>
        </w:rPr>
        <w:t>uriBaseId</w:t>
      </w:r>
      <w:r>
        <w:t xml:space="preserve"> property:</w:t>
      </w:r>
    </w:p>
    <w:p w14:paraId="1B43F925" w14:textId="77777777" w:rsidR="009317A5" w:rsidRDefault="009317A5" w:rsidP="009317A5">
      <w:pPr>
        <w:pStyle w:val="Note"/>
        <w:numPr>
          <w:ilvl w:val="0"/>
          <w:numId w:val="13"/>
        </w:numPr>
      </w:pPr>
      <w:r w:rsidRPr="006041EE">
        <w:t xml:space="preserve">Portability: A log file that contains relative URIs together with </w:t>
      </w:r>
      <w:r w:rsidRPr="00663A4D">
        <w:rPr>
          <w:rStyle w:val="CODEtemp"/>
        </w:rPr>
        <w:t>uriBaseId</w:t>
      </w:r>
      <w:r w:rsidRPr="006041EE">
        <w:t xml:space="preserve"> properties can be interpreted on a machine where the files are located at a different absolute location.</w:t>
      </w:r>
    </w:p>
    <w:p w14:paraId="19B9CAD9" w14:textId="77777777" w:rsidR="009317A5" w:rsidRDefault="009317A5" w:rsidP="009317A5">
      <w:pPr>
        <w:pStyle w:val="Note"/>
        <w:numPr>
          <w:ilvl w:val="0"/>
          <w:numId w:val="13"/>
        </w:numPr>
      </w:pPr>
      <w:r w:rsidRPr="006041EE">
        <w:t xml:space="preserve">Determinism: A log file that uses </w:t>
      </w:r>
      <w:r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t xml:space="preserve"> For more information on this point, see Appendix F, “Producing deterministic SARIF log files”.</w:t>
      </w:r>
    </w:p>
    <w:p w14:paraId="07A7A879" w14:textId="77777777" w:rsidR="009317A5" w:rsidRDefault="009317A5" w:rsidP="009317A5">
      <w:pPr>
        <w:pStyle w:val="Note"/>
        <w:numPr>
          <w:ilvl w:val="0"/>
          <w:numId w:val="13"/>
        </w:numPr>
      </w:pPr>
      <w:r w:rsidRPr="006041EE">
        <w:t xml:space="preserve">Security: The use of </w:t>
      </w:r>
      <w:r>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45F6E1EE" w14:textId="77777777" w:rsidR="009317A5" w:rsidRDefault="009317A5" w:rsidP="009317A5">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2B46353D" w14:textId="24094277" w:rsidR="009317A5" w:rsidRDefault="009317A5" w:rsidP="009317A5">
      <w:pPr>
        <w:pStyle w:val="Note"/>
        <w:numPr>
          <w:ilvl w:val="0"/>
          <w:numId w:val="13"/>
        </w:numPr>
      </w:pPr>
      <w:r w:rsidRPr="006041EE">
        <w:lastRenderedPageBreak/>
        <w:t xml:space="preserve">Brevity: The </w:t>
      </w:r>
      <w:r w:rsidRPr="00663A4D">
        <w:rPr>
          <w:rStyle w:val="CODEtemp"/>
        </w:rPr>
        <w:t>uriBaseId</w:t>
      </w:r>
      <w:r w:rsidRPr="006041EE">
        <w:t xml:space="preserve"> property might be shorter than the absolute path it represents.</w:t>
      </w:r>
    </w:p>
    <w:p w14:paraId="1247864E" w14:textId="385F1060" w:rsidR="009317A5" w:rsidRPr="009317A5" w:rsidRDefault="009317A5" w:rsidP="009317A5">
      <w:pPr>
        <w:pStyle w:val="Note"/>
        <w:ind w:left="0"/>
      </w:pPr>
      <w:ins w:id="108" w:author="Laurence Golding" w:date="2018-03-20T14:57:00Z">
        <w:r>
          <w:t xml:space="preserve">For more guidance on the </w:t>
        </w:r>
        <w:r>
          <w:t>intended</w:t>
        </w:r>
        <w:r>
          <w:t xml:space="preserve"> use of the </w:t>
        </w:r>
        <w:r w:rsidRPr="009317A5">
          <w:rPr>
            <w:rStyle w:val="CODEtemp"/>
          </w:rPr>
          <w:t>uriBaseId</w:t>
        </w:r>
        <w:r>
          <w:t xml:space="preserve"> property, see §</w:t>
        </w:r>
        <w:r>
          <w:fldChar w:fldCharType="begin"/>
        </w:r>
        <w:r>
          <w:instrText xml:space="preserve"> REF _Ref509321206 \r \h </w:instrText>
        </w:r>
      </w:ins>
      <w:r>
        <w:fldChar w:fldCharType="separate"/>
      </w:r>
      <w:ins w:id="109" w:author="Laurence Golding" w:date="2018-03-20T14:57:00Z">
        <w:r>
          <w:t>3.3.4</w:t>
        </w:r>
        <w:r>
          <w:fldChar w:fldCharType="end"/>
        </w:r>
        <w:r>
          <w:t>.</w:t>
        </w:r>
      </w:ins>
    </w:p>
    <w:p w14:paraId="0EEA8AC2" w14:textId="44CFBACE" w:rsidR="00A908F4" w:rsidRDefault="00A908F4" w:rsidP="00A908F4">
      <w:pPr>
        <w:pStyle w:val="Heading3"/>
        <w:rPr>
          <w:ins w:id="110" w:author="Laurence Golding" w:date="2018-03-20T09:16:00Z"/>
        </w:rPr>
      </w:pPr>
      <w:bookmarkStart w:id="111" w:name="_Ref509321206"/>
      <w:ins w:id="112" w:author="Laurence Golding" w:date="2018-03-20T09:16:00Z">
        <w:r>
          <w:t>Guidance on the use of fileLocation objects</w:t>
        </w:r>
        <w:bookmarkEnd w:id="111"/>
      </w:ins>
    </w:p>
    <w:p w14:paraId="703E5BC2" w14:textId="5C8F4900" w:rsidR="00A908F4" w:rsidRDefault="00A908F4" w:rsidP="00A908F4">
      <w:pPr>
        <w:rPr>
          <w:ins w:id="113" w:author="Laurence Golding" w:date="2018-03-20T14:08:00Z"/>
        </w:rPr>
      </w:pPr>
      <w:ins w:id="114" w:author="Laurence Golding" w:date="2018-03-20T09:18:00Z">
        <w:r>
          <w:t xml:space="preserve">Some URIs are “deterministic” in the sense that they will be the same from one run to the next </w:t>
        </w:r>
      </w:ins>
      <w:ins w:id="115" w:author="Laurence Golding" w:date="2018-03-20T14:10:00Z">
        <w:r w:rsidR="009434F9">
          <w:t>and are</w:t>
        </w:r>
      </w:ins>
      <w:ins w:id="116" w:author="Laurence Golding" w:date="2018-03-20T14:12:00Z">
        <w:r w:rsidR="009434F9">
          <w:t xml:space="preserve"> independent of</w:t>
        </w:r>
      </w:ins>
      <w:ins w:id="117" w:author="Laurence Golding" w:date="2018-03-20T09:20:00Z">
        <w:r w:rsidR="00897D39">
          <w:t xml:space="preserve"> machine</w:t>
        </w:r>
      </w:ins>
      <w:ins w:id="118" w:author="Laurence Golding" w:date="2018-03-20T14:10:00Z">
        <w:r w:rsidR="009434F9">
          <w:t>-</w:t>
        </w:r>
      </w:ins>
      <w:ins w:id="119" w:author="Laurence Golding" w:date="2018-03-20T09:20:00Z">
        <w:r w:rsidR="00897D39">
          <w:t>s</w:t>
        </w:r>
      </w:ins>
      <w:ins w:id="120" w:author="Laurence Golding" w:date="2018-03-20T14:10:00Z">
        <w:r w:rsidR="009434F9">
          <w:t>pecific information</w:t>
        </w:r>
      </w:ins>
      <w:ins w:id="121" w:author="Laurence Golding" w:date="2018-03-20T09:20:00Z">
        <w:r w:rsidR="00897D39">
          <w:t xml:space="preserve"> such as </w:t>
        </w:r>
      </w:ins>
      <w:ins w:id="122" w:author="Laurence Golding" w:date="2018-03-20T14:24:00Z">
        <w:r w:rsidR="009434F9">
          <w:t>volume nam</w:t>
        </w:r>
      </w:ins>
      <w:ins w:id="123" w:author="Laurence Golding" w:date="2018-03-20T09:21:00Z">
        <w:r w:rsidR="00897D39">
          <w:t>es</w:t>
        </w:r>
      </w:ins>
      <w:ins w:id="124" w:author="Laurence Golding" w:date="2018-03-20T14:12:00Z">
        <w:r w:rsidR="009434F9">
          <w:t xml:space="preserve"> </w:t>
        </w:r>
      </w:ins>
      <w:ins w:id="125" w:author="Laurence Golding" w:date="2018-03-20T14:24:00Z">
        <w:r w:rsidR="009434F9">
          <w:t>or</w:t>
        </w:r>
      </w:ins>
      <w:ins w:id="126" w:author="Laurence Golding" w:date="2018-03-20T09:21:00Z">
        <w:r w:rsidR="00897D39">
          <w:t xml:space="preserve"> drive letters</w:t>
        </w:r>
      </w:ins>
      <w:ins w:id="127" w:author="Laurence Golding" w:date="2018-03-20T14:12:00Z">
        <w:r w:rsidR="009434F9">
          <w:t xml:space="preserve">. </w:t>
        </w:r>
      </w:ins>
      <w:ins w:id="128" w:author="Laurence Golding" w:date="2018-03-20T14:22:00Z">
        <w:r w:rsidR="009434F9">
          <w:t>Internet addresses</w:t>
        </w:r>
        <w:r w:rsidR="009434F9">
          <w:t xml:space="preserve"> are typi</w:t>
        </w:r>
      </w:ins>
      <w:ins w:id="129" w:author="Laurence Golding" w:date="2018-03-20T14:23:00Z">
        <w:r w:rsidR="009434F9">
          <w:t>cally d</w:t>
        </w:r>
      </w:ins>
      <w:ins w:id="130" w:author="Laurence Golding" w:date="2018-03-20T09:21:00Z">
        <w:r w:rsidR="00897D39">
          <w:t>eterministic</w:t>
        </w:r>
      </w:ins>
      <w:ins w:id="131" w:author="Laurence Golding" w:date="2018-03-20T14:23:00Z">
        <w:r w:rsidR="009434F9">
          <w:t>.</w:t>
        </w:r>
      </w:ins>
      <w:ins w:id="132" w:author="Laurence Golding" w:date="2018-03-20T09:21:00Z">
        <w:r w:rsidR="00897D39">
          <w:t xml:space="preserve"> </w:t>
        </w:r>
      </w:ins>
    </w:p>
    <w:p w14:paraId="32B23C4F" w14:textId="2A0E584E" w:rsidR="009434F9" w:rsidRDefault="009434F9" w:rsidP="00A908F4">
      <w:pPr>
        <w:rPr>
          <w:ins w:id="133" w:author="Laurence Golding" w:date="2018-03-20T09:24:00Z"/>
        </w:rPr>
      </w:pPr>
      <w:ins w:id="134" w:author="Laurence Golding" w:date="2018-03-20T14:08:00Z">
        <w:r>
          <w:t xml:space="preserve">In contrast, file </w:t>
        </w:r>
      </w:ins>
      <w:ins w:id="135" w:author="Laurence Golding" w:date="2018-03-20T14:23:00Z">
        <w:r>
          <w:t xml:space="preserve">system </w:t>
        </w:r>
      </w:ins>
      <w:ins w:id="136" w:author="Laurence Golding" w:date="2018-03-20T14:08:00Z">
        <w:r>
          <w:t>paths</w:t>
        </w:r>
      </w:ins>
      <w:ins w:id="137" w:author="Laurence Golding" w:date="2018-03-20T14:23:00Z">
        <w:r>
          <w:t xml:space="preserve"> </w:t>
        </w:r>
      </w:ins>
      <w:ins w:id="138" w:author="Laurence Golding" w:date="2018-03-20T14:08:00Z">
        <w:r>
          <w:t xml:space="preserve">are typically non-deterministic. For example, a source code enlistment might exist at </w:t>
        </w:r>
      </w:ins>
      <w:ins w:id="139" w:author="Laurence Golding" w:date="2018-03-20T14:24:00Z">
        <w:r>
          <w:t>different paths on different machines</w:t>
        </w:r>
      </w:ins>
      <w:ins w:id="140" w:author="Laurence Golding" w:date="2018-03-20T14:09:00Z">
        <w:r>
          <w:t>.</w:t>
        </w:r>
      </w:ins>
    </w:p>
    <w:p w14:paraId="14B9CE8A" w14:textId="626FB065" w:rsidR="009434F9" w:rsidRDefault="009434F9" w:rsidP="009434F9">
      <w:pPr>
        <w:rPr>
          <w:ins w:id="141" w:author="Laurence Golding" w:date="2018-03-20T14:21:00Z"/>
        </w:rPr>
      </w:pPr>
      <w:ins w:id="142" w:author="Laurence Golding" w:date="2018-03-20T14:21:00Z">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ins>
      <w:ins w:id="143" w:author="Laurence Golding" w:date="2018-03-20T14:22:00Z">
        <w:r>
          <w:t xml:space="preserve"> (§</w:t>
        </w:r>
        <w:r>
          <w:fldChar w:fldCharType="begin"/>
        </w:r>
        <w:r>
          <w:instrText xml:space="preserve"> REF _Ref507592462 \r \h </w:instrText>
        </w:r>
        <w:r>
          <w:fldChar w:fldCharType="separate"/>
        </w:r>
        <w:r>
          <w:t>3.3.2</w:t>
        </w:r>
        <w:r>
          <w:fldChar w:fldCharType="end"/>
        </w:r>
        <w:r>
          <w:t>)</w:t>
        </w:r>
        <w:r>
          <w:t xml:space="preserve"> </w:t>
        </w:r>
      </w:ins>
      <w:ins w:id="144" w:author="Laurence Golding" w:date="2018-03-20T14:21:00Z">
        <w:r>
          <w:t xml:space="preserve">containing a relative URI that </w:t>
        </w:r>
        <w:r>
          <w:rPr>
            <w:i/>
          </w:rPr>
          <w:t>is</w:t>
        </w:r>
        <w:r>
          <w:t xml:space="preserve"> deterministic</w:t>
        </w:r>
      </w:ins>
      <w:ins w:id="145" w:author="Laurence Golding" w:date="2018-03-20T14:25:00Z">
        <w:r w:rsidR="008A1222">
          <w:t>,</w:t>
        </w:r>
      </w:ins>
      <w:ins w:id="146" w:author="Laurence Golding" w:date="2018-03-20T14:21:00Z">
        <w:r>
          <w:t xml:space="preserve"> for example, the relative path from the root of a source code enlistment to the file. It </w:t>
        </w:r>
        <w:r>
          <w:rPr>
            <w:b/>
          </w:rPr>
          <w:t>SHOULD</w:t>
        </w:r>
        <w:r>
          <w:t xml:space="preserve"> also specify a </w:t>
        </w:r>
        <w:r w:rsidRPr="009434F9">
          <w:rPr>
            <w:rStyle w:val="CODEtemp"/>
          </w:rPr>
          <w:t>uriBaseId</w:t>
        </w:r>
        <w:r>
          <w:t xml:space="preserve"> property</w:t>
        </w:r>
      </w:ins>
      <w:ins w:id="147" w:author="Laurence Golding" w:date="2018-03-20T14:22:00Z">
        <w:r>
          <w:t xml:space="preserve"> (§</w:t>
        </w:r>
        <w:r>
          <w:fldChar w:fldCharType="begin"/>
        </w:r>
        <w:r>
          <w:instrText xml:space="preserve"> REF _Ref507592476 \r \h </w:instrText>
        </w:r>
        <w:r>
          <w:fldChar w:fldCharType="separate"/>
        </w:r>
        <w:r>
          <w:t>3.3.3</w:t>
        </w:r>
        <w:r>
          <w:fldChar w:fldCharType="end"/>
        </w:r>
        <w:r>
          <w:t>)</w:t>
        </w:r>
        <w:r>
          <w:t xml:space="preserve"> </w:t>
        </w:r>
      </w:ins>
      <w:ins w:id="148" w:author="Laurence Golding" w:date="2018-03-20T14:21:00Z">
        <w:r>
          <w:t>that captures the non-deterministic portion of the URI, for example, the absolute path to the root of the source code enlistment.</w:t>
        </w:r>
      </w:ins>
    </w:p>
    <w:p w14:paraId="3735300B" w14:textId="311046CE" w:rsidR="009434F9" w:rsidRDefault="009434F9" w:rsidP="009434F9">
      <w:pPr>
        <w:pStyle w:val="Note"/>
        <w:rPr>
          <w:ins w:id="149" w:author="Laurence Golding" w:date="2018-03-20T14:21:00Z"/>
        </w:rPr>
      </w:pPr>
      <w:ins w:id="150" w:author="Laurence Golding" w:date="2018-03-20T14:21:00Z">
        <w:r>
          <w:t xml:space="preserve">EXAMPLE </w:t>
        </w:r>
      </w:ins>
      <w:ins w:id="151" w:author="Laurence Golding" w:date="2018-03-20T14:25:00Z">
        <w:r w:rsidR="008A1222">
          <w:t>1</w:t>
        </w:r>
      </w:ins>
      <w:ins w:id="152" w:author="Laurence Golding" w:date="2018-03-20T14:21:00Z">
        <w:r>
          <w:t xml:space="preserve">: In this example, the location of a result detected by a tool is specified by a relative URI together with a </w:t>
        </w:r>
        <w:r w:rsidRPr="001556DA">
          <w:rPr>
            <w:rStyle w:val="CODEtemp"/>
          </w:rPr>
          <w:t>uriBaseId</w:t>
        </w:r>
        <w:r>
          <w:t xml:space="preserve"> that specifies the root of the source code enlistment.</w:t>
        </w:r>
      </w:ins>
    </w:p>
    <w:p w14:paraId="0E80DA69" w14:textId="77777777" w:rsidR="009434F9" w:rsidRDefault="009434F9" w:rsidP="009434F9">
      <w:pPr>
        <w:pStyle w:val="Codesmall"/>
        <w:rPr>
          <w:ins w:id="153" w:author="Laurence Golding" w:date="2018-03-20T14:21:00Z"/>
        </w:rPr>
      </w:pPr>
      <w:ins w:id="154" w:author="Laurence Golding" w:date="2018-03-20T14:21:00Z">
        <w:r>
          <w:t>{                                                # A run object (§</w:t>
        </w:r>
        <w:r>
          <w:fldChar w:fldCharType="begin"/>
        </w:r>
        <w:r>
          <w:instrText xml:space="preserve"> REF _Ref493349997 \r \h </w:instrText>
        </w:r>
        <w:r>
          <w:fldChar w:fldCharType="separate"/>
        </w:r>
        <w:r>
          <w:t>3.11</w:t>
        </w:r>
        <w:r>
          <w:fldChar w:fldCharType="end"/>
        </w:r>
        <w:r>
          <w:t>).</w:t>
        </w:r>
      </w:ins>
    </w:p>
    <w:p w14:paraId="00479B68" w14:textId="59B474F5" w:rsidR="009434F9" w:rsidRDefault="009434F9" w:rsidP="009434F9">
      <w:pPr>
        <w:pStyle w:val="Codesmall"/>
        <w:rPr>
          <w:ins w:id="155" w:author="Laurence Golding" w:date="2018-03-20T14:21:00Z"/>
        </w:rPr>
      </w:pPr>
      <w:ins w:id="156" w:author="Laurence Golding" w:date="2018-03-20T14:21:00Z">
        <w:r>
          <w:t xml:space="preserve">  "originalUriBaseIds": {</w:t>
        </w:r>
      </w:ins>
      <w:ins w:id="157" w:author="Laurence Golding" w:date="2018-03-20T14:32:00Z">
        <w:r w:rsidR="001556DA">
          <w:t xml:space="preserve">                        # See §</w:t>
        </w:r>
        <w:r w:rsidR="001556DA">
          <w:fldChar w:fldCharType="begin"/>
        </w:r>
        <w:r w:rsidR="001556DA">
          <w:instrText xml:space="preserve"> REF _Ref508869459 \r \h </w:instrText>
        </w:r>
      </w:ins>
      <w:r w:rsidR="001556DA">
        <w:fldChar w:fldCharType="separate"/>
      </w:r>
      <w:ins w:id="158" w:author="Laurence Golding" w:date="2018-03-20T14:32:00Z">
        <w:r w:rsidR="001556DA">
          <w:t>3.11.10</w:t>
        </w:r>
        <w:r w:rsidR="001556DA">
          <w:fldChar w:fldCharType="end"/>
        </w:r>
        <w:r w:rsidR="001556DA">
          <w:t>.</w:t>
        </w:r>
      </w:ins>
    </w:p>
    <w:p w14:paraId="56218D2B" w14:textId="3204953B" w:rsidR="009434F9" w:rsidRDefault="009434F9" w:rsidP="009434F9">
      <w:pPr>
        <w:pStyle w:val="Codesmall"/>
        <w:rPr>
          <w:ins w:id="159" w:author="Laurence Golding" w:date="2018-03-20T14:21:00Z"/>
        </w:rPr>
      </w:pPr>
      <w:ins w:id="160" w:author="Laurence Golding" w:date="2018-03-20T14:21:00Z">
        <w:r>
          <w:t xml:space="preserve">    "SRCROOT": "file:///C:/code/browser"</w:t>
        </w:r>
      </w:ins>
    </w:p>
    <w:p w14:paraId="603180CA" w14:textId="77777777" w:rsidR="009434F9" w:rsidRDefault="009434F9" w:rsidP="009434F9">
      <w:pPr>
        <w:pStyle w:val="Codesmall"/>
        <w:rPr>
          <w:ins w:id="161" w:author="Laurence Golding" w:date="2018-03-20T14:21:00Z"/>
        </w:rPr>
      </w:pPr>
      <w:ins w:id="162" w:author="Laurence Golding" w:date="2018-03-20T14:21:00Z">
        <w:r>
          <w:t xml:space="preserve">  },</w:t>
        </w:r>
      </w:ins>
    </w:p>
    <w:p w14:paraId="6626A943" w14:textId="77777777" w:rsidR="009434F9" w:rsidRDefault="009434F9" w:rsidP="009434F9">
      <w:pPr>
        <w:pStyle w:val="Codesmall"/>
        <w:rPr>
          <w:ins w:id="163" w:author="Laurence Golding" w:date="2018-03-20T14:21:00Z"/>
        </w:rPr>
      </w:pPr>
    </w:p>
    <w:p w14:paraId="74384E0C" w14:textId="08886FC1" w:rsidR="009434F9" w:rsidRDefault="009434F9" w:rsidP="009434F9">
      <w:pPr>
        <w:pStyle w:val="Codesmall"/>
        <w:rPr>
          <w:ins w:id="164" w:author="Laurence Golding" w:date="2018-03-20T14:21:00Z"/>
        </w:rPr>
      </w:pPr>
      <w:ins w:id="165" w:author="Laurence Golding" w:date="2018-03-20T14:21:00Z">
        <w:r>
          <w:t xml:space="preserve">  "results": [</w:t>
        </w:r>
      </w:ins>
      <w:ins w:id="166" w:author="Laurence Golding" w:date="2018-03-20T14:33:00Z">
        <w:r w:rsidR="001556DA">
          <w:t xml:space="preserve">                          </w:t>
        </w:r>
        <w:r w:rsidR="001556DA">
          <w:t xml:space="preserve">         #</w:t>
        </w:r>
      </w:ins>
      <w:ins w:id="167" w:author="Laurence Golding" w:date="2018-03-20T14:32:00Z">
        <w:r w:rsidR="001556DA">
          <w:t xml:space="preserve"> </w:t>
        </w:r>
      </w:ins>
      <w:ins w:id="168" w:author="Laurence Golding" w:date="2018-03-20T14:33:00Z">
        <w:r w:rsidR="001556DA">
          <w:t>See §</w:t>
        </w:r>
        <w:r w:rsidR="001556DA">
          <w:fldChar w:fldCharType="begin"/>
        </w:r>
        <w:r w:rsidR="001556DA">
          <w:instrText xml:space="preserve"> REF _Ref493350972 \r \h </w:instrText>
        </w:r>
      </w:ins>
      <w:r w:rsidR="001556DA">
        <w:fldChar w:fldCharType="separate"/>
      </w:r>
      <w:ins w:id="169" w:author="Laurence Golding" w:date="2018-03-20T14:33:00Z">
        <w:r w:rsidR="001556DA">
          <w:t>3.11.13</w:t>
        </w:r>
        <w:r w:rsidR="001556DA">
          <w:fldChar w:fldCharType="end"/>
        </w:r>
      </w:ins>
      <w:ins w:id="170" w:author="Laurence Golding" w:date="2018-03-20T14:34:00Z">
        <w:r w:rsidR="001556DA">
          <w:t>.</w:t>
        </w:r>
      </w:ins>
      <w:ins w:id="171" w:author="Laurence Golding" w:date="2018-03-20T14:32:00Z">
        <w:r w:rsidR="001556DA">
          <w:t xml:space="preserve">                                     </w:t>
        </w:r>
      </w:ins>
    </w:p>
    <w:p w14:paraId="2F1712FA" w14:textId="716371C1" w:rsidR="009434F9" w:rsidRDefault="009434F9" w:rsidP="009434F9">
      <w:pPr>
        <w:pStyle w:val="Codesmall"/>
        <w:rPr>
          <w:ins w:id="172" w:author="Laurence Golding" w:date="2018-03-20T14:21:00Z"/>
        </w:rPr>
      </w:pPr>
      <w:ins w:id="173" w:author="Laurence Golding" w:date="2018-03-20T14:21:00Z">
        <w:r>
          <w:t xml:space="preserve">    {</w:t>
        </w:r>
      </w:ins>
      <w:ins w:id="174" w:author="Laurence Golding" w:date="2018-03-20T14:34:00Z">
        <w:r w:rsidR="001556DA">
          <w:t xml:space="preserve">                                            # A result object (§</w:t>
        </w:r>
        <w:r w:rsidR="001556DA">
          <w:fldChar w:fldCharType="begin"/>
        </w:r>
        <w:r w:rsidR="001556DA">
          <w:instrText xml:space="preserve"> REF _Ref493350984 \r \h </w:instrText>
        </w:r>
        <w:r w:rsidR="001556DA">
          <w:fldChar w:fldCharType="separate"/>
        </w:r>
        <w:r w:rsidR="001556DA">
          <w:t>3.18</w:t>
        </w:r>
        <w:r w:rsidR="001556DA">
          <w:fldChar w:fldCharType="end"/>
        </w:r>
        <w:r w:rsidR="001556DA">
          <w:t xml:space="preserve">). </w:t>
        </w:r>
      </w:ins>
    </w:p>
    <w:p w14:paraId="233FDAF6" w14:textId="315A5CF4" w:rsidR="009434F9" w:rsidRDefault="009434F9" w:rsidP="009434F9">
      <w:pPr>
        <w:pStyle w:val="Codesmall"/>
        <w:rPr>
          <w:ins w:id="175" w:author="Laurence Golding" w:date="2018-03-20T14:21:00Z"/>
        </w:rPr>
      </w:pPr>
      <w:ins w:id="176" w:author="Laurence Golding" w:date="2018-03-20T14:21:00Z">
        <w:r>
          <w:t xml:space="preserve">      "locations": [</w:t>
        </w:r>
      </w:ins>
      <w:ins w:id="177" w:author="Laurence Golding" w:date="2018-03-20T14:35:00Z">
        <w:r w:rsidR="001556DA">
          <w:t xml:space="preserve">                             # See </w:t>
        </w:r>
      </w:ins>
      <w:ins w:id="178" w:author="Laurence Golding" w:date="2018-03-20T14:36:00Z">
        <w:r w:rsidR="001556DA">
          <w:t>§</w:t>
        </w:r>
      </w:ins>
      <w:ins w:id="179" w:author="Laurence Golding" w:date="2018-03-20T14:35:00Z">
        <w:r w:rsidR="001556DA">
          <w:fldChar w:fldCharType="begin"/>
        </w:r>
        <w:r w:rsidR="001556DA">
          <w:instrText xml:space="preserve"> REF _Ref509319843 \r \h </w:instrText>
        </w:r>
      </w:ins>
      <w:r w:rsidR="001556DA">
        <w:fldChar w:fldCharType="separate"/>
      </w:r>
      <w:ins w:id="180" w:author="Laurence Golding" w:date="2018-03-20T14:35:00Z">
        <w:r w:rsidR="001556DA">
          <w:t>3.18.8</w:t>
        </w:r>
        <w:r w:rsidR="001556DA">
          <w:fldChar w:fldCharType="end"/>
        </w:r>
        <w:r w:rsidR="001556DA">
          <w:t>.</w:t>
        </w:r>
      </w:ins>
    </w:p>
    <w:p w14:paraId="63BFD68C" w14:textId="6537FFB3" w:rsidR="009434F9" w:rsidRDefault="009317A5" w:rsidP="009434F9">
      <w:pPr>
        <w:pStyle w:val="Codesmall"/>
        <w:rPr>
          <w:ins w:id="181" w:author="Laurence Golding" w:date="2018-03-20T14:41:00Z"/>
        </w:rPr>
      </w:pPr>
      <w:ins w:id="182" w:author="Laurence Golding" w:date="2018-03-20T14:37:00Z">
        <w:r>
          <w:t xml:space="preserve">        {                                        </w:t>
        </w:r>
      </w:ins>
      <w:ins w:id="183" w:author="Laurence Golding" w:date="2018-03-20T14:38:00Z">
        <w:r>
          <w:t># A location object (</w:t>
        </w:r>
      </w:ins>
      <w:ins w:id="184" w:author="Laurence Golding" w:date="2018-03-20T14:40:00Z">
        <w:r>
          <w:t>§</w:t>
        </w:r>
      </w:ins>
      <w:ins w:id="185" w:author="Laurence Golding" w:date="2018-03-20T14:41:00Z">
        <w:r>
          <w:fldChar w:fldCharType="begin"/>
        </w:r>
        <w:r>
          <w:instrText xml:space="preserve"> REF _Ref507665939 \r \h </w:instrText>
        </w:r>
      </w:ins>
      <w:r>
        <w:fldChar w:fldCharType="separate"/>
      </w:r>
      <w:ins w:id="186" w:author="Laurence Golding" w:date="2018-03-20T14:41:00Z">
        <w:r>
          <w:t>3.20</w:t>
        </w:r>
        <w:r>
          <w:fldChar w:fldCharType="end"/>
        </w:r>
      </w:ins>
      <w:ins w:id="187" w:author="Laurence Golding" w:date="2018-03-20T14:38:00Z">
        <w:r>
          <w:t>).</w:t>
        </w:r>
      </w:ins>
    </w:p>
    <w:p w14:paraId="30596287" w14:textId="7D44EB15" w:rsidR="009317A5" w:rsidRDefault="009317A5" w:rsidP="009434F9">
      <w:pPr>
        <w:pStyle w:val="Codesmall"/>
        <w:rPr>
          <w:ins w:id="188" w:author="Laurence Golding" w:date="2018-03-20T14:41:00Z"/>
        </w:rPr>
      </w:pPr>
      <w:ins w:id="189" w:author="Laurence Golding" w:date="2018-03-20T14:41:00Z">
        <w:r>
          <w:t xml:space="preserve">          "analysisTarget": {                    # See §</w:t>
        </w:r>
        <w:r>
          <w:fldChar w:fldCharType="begin"/>
        </w:r>
        <w:r>
          <w:instrText xml:space="preserve"> REF _Ref493424691 \r \h </w:instrText>
        </w:r>
      </w:ins>
      <w:r>
        <w:fldChar w:fldCharType="separate"/>
      </w:r>
      <w:ins w:id="190" w:author="Laurence Golding" w:date="2018-03-20T14:41:00Z">
        <w:r>
          <w:t>3.20.3</w:t>
        </w:r>
        <w:r>
          <w:fldChar w:fldCharType="end"/>
        </w:r>
        <w:r>
          <w:t>.</w:t>
        </w:r>
      </w:ins>
    </w:p>
    <w:p w14:paraId="57FB7552" w14:textId="6B4E5028" w:rsidR="009317A5" w:rsidRDefault="009317A5" w:rsidP="009434F9">
      <w:pPr>
        <w:pStyle w:val="Codesmall"/>
        <w:rPr>
          <w:ins w:id="191" w:author="Laurence Golding" w:date="2018-03-20T14:42:00Z"/>
        </w:rPr>
      </w:pPr>
      <w:ins w:id="192" w:author="Laurence Golding" w:date="2018-03-20T14:41:00Z">
        <w:r>
          <w:t xml:space="preserve">            "fileLocation</w:t>
        </w:r>
      </w:ins>
      <w:ins w:id="193" w:author="Laurence Golding" w:date="2018-03-20T14:42:00Z">
        <w:r>
          <w:t>": {                    # A fileLocation object.</w:t>
        </w:r>
      </w:ins>
    </w:p>
    <w:p w14:paraId="3665F449" w14:textId="40C23EA8" w:rsidR="009317A5" w:rsidRDefault="009317A5" w:rsidP="009434F9">
      <w:pPr>
        <w:pStyle w:val="Codesmall"/>
        <w:rPr>
          <w:ins w:id="194" w:author="Laurence Golding" w:date="2018-03-20T14:42:00Z"/>
        </w:rPr>
      </w:pPr>
      <w:ins w:id="195" w:author="Laurence Golding" w:date="2018-03-20T14:42:00Z">
        <w:r>
          <w:t xml:space="preserve">              "uri": "ui/window.cpp",</w:t>
        </w:r>
      </w:ins>
    </w:p>
    <w:p w14:paraId="76EA9C14" w14:textId="688F1B1A" w:rsidR="009317A5" w:rsidRDefault="009317A5" w:rsidP="009434F9">
      <w:pPr>
        <w:pStyle w:val="Codesmall"/>
        <w:rPr>
          <w:ins w:id="196" w:author="Laurence Golding" w:date="2018-03-20T14:42:00Z"/>
        </w:rPr>
      </w:pPr>
      <w:ins w:id="197" w:author="Laurence Golding" w:date="2018-03-20T14:42:00Z">
        <w:r>
          <w:t xml:space="preserve">              "uriBaseId"</w:t>
        </w:r>
      </w:ins>
      <w:ins w:id="198" w:author="Laurence Golding" w:date="2018-03-20T14:43:00Z">
        <w:r>
          <w:t>: "SRCROOT"</w:t>
        </w:r>
      </w:ins>
    </w:p>
    <w:p w14:paraId="103E6D9A" w14:textId="2749D507" w:rsidR="009317A5" w:rsidRDefault="009317A5" w:rsidP="009434F9">
      <w:pPr>
        <w:pStyle w:val="Codesmall"/>
        <w:rPr>
          <w:ins w:id="199" w:author="Laurence Golding" w:date="2018-03-20T14:41:00Z"/>
        </w:rPr>
      </w:pPr>
      <w:ins w:id="200" w:author="Laurence Golding" w:date="2018-03-20T14:42:00Z">
        <w:r>
          <w:t xml:space="preserve">            }</w:t>
        </w:r>
      </w:ins>
    </w:p>
    <w:p w14:paraId="13C93CE7" w14:textId="2FFCF78F" w:rsidR="009317A5" w:rsidRDefault="009317A5" w:rsidP="009434F9">
      <w:pPr>
        <w:pStyle w:val="Codesmall"/>
        <w:rPr>
          <w:ins w:id="201" w:author="Laurence Golding" w:date="2018-03-20T14:37:00Z"/>
        </w:rPr>
      </w:pPr>
      <w:ins w:id="202" w:author="Laurence Golding" w:date="2018-03-20T14:41:00Z">
        <w:r>
          <w:t xml:space="preserve">          }</w:t>
        </w:r>
      </w:ins>
    </w:p>
    <w:p w14:paraId="3265E635" w14:textId="03A8EEC7" w:rsidR="009317A5" w:rsidRDefault="009317A5" w:rsidP="009434F9">
      <w:pPr>
        <w:pStyle w:val="Codesmall"/>
        <w:rPr>
          <w:ins w:id="203" w:author="Laurence Golding" w:date="2018-03-20T14:21:00Z"/>
        </w:rPr>
      </w:pPr>
      <w:ins w:id="204" w:author="Laurence Golding" w:date="2018-03-20T14:37:00Z">
        <w:r>
          <w:t xml:space="preserve">        }</w:t>
        </w:r>
      </w:ins>
    </w:p>
    <w:p w14:paraId="5196A821" w14:textId="77777777" w:rsidR="009434F9" w:rsidRDefault="009434F9" w:rsidP="009434F9">
      <w:pPr>
        <w:pStyle w:val="Codesmall"/>
        <w:rPr>
          <w:ins w:id="205" w:author="Laurence Golding" w:date="2018-03-20T14:21:00Z"/>
        </w:rPr>
      </w:pPr>
      <w:ins w:id="206" w:author="Laurence Golding" w:date="2018-03-20T14:21:00Z">
        <w:r>
          <w:t xml:space="preserve">      ]</w:t>
        </w:r>
      </w:ins>
    </w:p>
    <w:p w14:paraId="1BBCC9B7" w14:textId="77777777" w:rsidR="009434F9" w:rsidRDefault="009434F9" w:rsidP="009434F9">
      <w:pPr>
        <w:pStyle w:val="Codesmall"/>
        <w:rPr>
          <w:ins w:id="207" w:author="Laurence Golding" w:date="2018-03-20T14:21:00Z"/>
        </w:rPr>
      </w:pPr>
      <w:ins w:id="208" w:author="Laurence Golding" w:date="2018-03-20T14:21:00Z">
        <w:r>
          <w:t xml:space="preserve">    }</w:t>
        </w:r>
      </w:ins>
    </w:p>
    <w:p w14:paraId="34932F26" w14:textId="77777777" w:rsidR="009434F9" w:rsidRDefault="009434F9" w:rsidP="009434F9">
      <w:pPr>
        <w:pStyle w:val="Codesmall"/>
        <w:rPr>
          <w:ins w:id="209" w:author="Laurence Golding" w:date="2018-03-20T14:21:00Z"/>
        </w:rPr>
      </w:pPr>
      <w:ins w:id="210" w:author="Laurence Golding" w:date="2018-03-20T14:21:00Z">
        <w:r>
          <w:t xml:space="preserve">  ]</w:t>
        </w:r>
      </w:ins>
    </w:p>
    <w:p w14:paraId="0D848B17" w14:textId="77777777" w:rsidR="009434F9" w:rsidRPr="009434F9" w:rsidRDefault="009434F9" w:rsidP="009434F9">
      <w:pPr>
        <w:pStyle w:val="Codesmall"/>
        <w:rPr>
          <w:ins w:id="211" w:author="Laurence Golding" w:date="2018-03-20T14:21:00Z"/>
        </w:rPr>
      </w:pPr>
      <w:ins w:id="212" w:author="Laurence Golding" w:date="2018-03-20T14:21:00Z">
        <w:r>
          <w:t>}</w:t>
        </w:r>
      </w:ins>
    </w:p>
    <w:p w14:paraId="3CFF894A" w14:textId="1F63352E" w:rsidR="00897D39" w:rsidRDefault="00897D39" w:rsidP="00A908F4">
      <w:pPr>
        <w:rPr>
          <w:ins w:id="213" w:author="Laurence Golding" w:date="2018-03-20T09:31:00Z"/>
        </w:rPr>
      </w:pPr>
      <w:ins w:id="214" w:author="Laurence Golding" w:date="2018-03-20T09:25:00Z">
        <w:r>
          <w:t>A</w:t>
        </w:r>
      </w:ins>
      <w:ins w:id="215" w:author="Laurence Golding" w:date="2018-03-20T09:24:00Z">
        <w:r>
          <w:t xml:space="preserve"> </w:t>
        </w:r>
        <w:r w:rsidRPr="00897D39">
          <w:rPr>
            <w:rStyle w:val="CODEtemp"/>
          </w:rPr>
          <w:t>fileLocation</w:t>
        </w:r>
        <w:r>
          <w:t xml:space="preserve"> </w:t>
        </w:r>
      </w:ins>
      <w:ins w:id="216" w:author="Laurence Golding" w:date="2018-03-20T09:25:00Z">
        <w:r>
          <w:t>object that represents</w:t>
        </w:r>
      </w:ins>
      <w:ins w:id="217" w:author="Laurence Golding" w:date="2018-03-20T09:24:00Z">
        <w:r>
          <w:t xml:space="preserve"> a deterministic URI</w:t>
        </w:r>
      </w:ins>
      <w:ins w:id="218" w:author="Laurence Golding" w:date="2018-03-20T09:25:00Z">
        <w:r>
          <w:t xml:space="preserve"> </w:t>
        </w:r>
        <w:r>
          <w:rPr>
            <w:b/>
          </w:rPr>
          <w:t>MAY</w:t>
        </w:r>
        <w:r>
          <w:t xml:space="preserve"> specify </w:t>
        </w:r>
      </w:ins>
      <w:ins w:id="219" w:author="Laurence Golding" w:date="2018-03-20T09:26:00Z">
        <w:r>
          <w:t xml:space="preserve">either a </w:t>
        </w:r>
        <w:r w:rsidRPr="00897D39">
          <w:rPr>
            <w:rStyle w:val="CODEtemp"/>
          </w:rPr>
          <w:t>uri</w:t>
        </w:r>
        <w:r>
          <w:t xml:space="preserve"> property</w:t>
        </w:r>
      </w:ins>
      <w:ins w:id="220" w:author="Laurence Golding" w:date="2018-03-20T09:27:00Z">
        <w:r>
          <w:t xml:space="preserve"> </w:t>
        </w:r>
      </w:ins>
      <w:ins w:id="221" w:author="Laurence Golding" w:date="2018-03-20T09:26:00Z">
        <w:r>
          <w:t xml:space="preserve">containing </w:t>
        </w:r>
      </w:ins>
      <w:ins w:id="222" w:author="Laurence Golding" w:date="2018-03-20T09:25:00Z">
        <w:r>
          <w:t>an absolute URI</w:t>
        </w:r>
      </w:ins>
      <w:ins w:id="223" w:author="Laurence Golding" w:date="2018-03-20T09:26:00Z">
        <w:r>
          <w:t>,</w:t>
        </w:r>
      </w:ins>
      <w:ins w:id="224" w:author="Laurence Golding" w:date="2018-03-20T09:25:00Z">
        <w:r>
          <w:t xml:space="preserve"> or</w:t>
        </w:r>
      </w:ins>
      <w:ins w:id="225" w:author="Laurence Golding" w:date="2018-03-20T09:26:00Z">
        <w:r>
          <w:t xml:space="preserve"> a </w:t>
        </w:r>
        <w:r w:rsidRPr="00897D39">
          <w:rPr>
            <w:rStyle w:val="CODEtemp"/>
          </w:rPr>
          <w:t>uri</w:t>
        </w:r>
        <w:r>
          <w:t xml:space="preserve"> </w:t>
        </w:r>
      </w:ins>
      <w:ins w:id="226" w:author="Laurence Golding" w:date="2018-03-20T09:27:00Z">
        <w:r>
          <w:t>property containing</w:t>
        </w:r>
      </w:ins>
      <w:ins w:id="227" w:author="Laurence Golding" w:date="2018-03-20T09:26:00Z">
        <w:r>
          <w:t xml:space="preserve"> a relative URI </w:t>
        </w:r>
      </w:ins>
      <w:ins w:id="228" w:author="Laurence Golding" w:date="2018-03-20T09:27:00Z">
        <w:r>
          <w:t xml:space="preserve">together with a </w:t>
        </w:r>
        <w:r w:rsidRPr="00897D39">
          <w:rPr>
            <w:rStyle w:val="CODEtemp"/>
          </w:rPr>
          <w:t>uriBaseId</w:t>
        </w:r>
        <w:r>
          <w:t xml:space="preserve"> property.</w:t>
        </w:r>
      </w:ins>
      <w:ins w:id="229" w:author="Laurence Golding" w:date="2018-03-20T09:29:00Z">
        <w:r>
          <w:t xml:space="preserve"> The use of a re</w:t>
        </w:r>
      </w:ins>
      <w:ins w:id="230" w:author="Laurence Golding" w:date="2018-03-20T09:30:00Z">
        <w:r>
          <w:t>lative URI in this case might make the SARIF log file shorter if there are many deterministic URIs that share a common prefix.</w:t>
        </w:r>
      </w:ins>
    </w:p>
    <w:p w14:paraId="4AAB5FBC" w14:textId="7506C8B4" w:rsidR="00897D39" w:rsidRDefault="00897D39" w:rsidP="00897D39">
      <w:pPr>
        <w:pStyle w:val="Note"/>
        <w:rPr>
          <w:ins w:id="231" w:author="Laurence Golding" w:date="2018-03-20T09:31:00Z"/>
        </w:rPr>
      </w:pPr>
      <w:ins w:id="232" w:author="Laurence Golding" w:date="2018-03-20T09:31:00Z">
        <w:r>
          <w:t xml:space="preserve">EXAMPLE </w:t>
        </w:r>
      </w:ins>
      <w:ins w:id="233" w:author="Laurence Golding" w:date="2018-03-20T14:25:00Z">
        <w:r w:rsidR="008A1222">
          <w:t>2</w:t>
        </w:r>
      </w:ins>
      <w:ins w:id="234" w:author="Laurence Golding" w:date="2018-03-20T09:31:00Z">
        <w:r>
          <w:t xml:space="preserve">: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ins>
    </w:p>
    <w:p w14:paraId="5E422003" w14:textId="77777777" w:rsidR="009434F9" w:rsidRDefault="009434F9" w:rsidP="009434F9">
      <w:pPr>
        <w:pStyle w:val="Codesmall"/>
        <w:rPr>
          <w:ins w:id="235" w:author="Laurence Golding" w:date="2018-03-20T14:05:00Z"/>
        </w:rPr>
      </w:pPr>
      <w:ins w:id="236" w:author="Laurence Golding" w:date="2018-03-20T14:05:00Z">
        <w:r>
          <w:t>{                                                # A run object (§</w:t>
        </w:r>
        <w:r>
          <w:fldChar w:fldCharType="begin"/>
        </w:r>
        <w:r>
          <w:instrText xml:space="preserve"> REF _Ref493349997 \r \h </w:instrText>
        </w:r>
        <w:r>
          <w:fldChar w:fldCharType="separate"/>
        </w:r>
        <w:r>
          <w:t>3.11</w:t>
        </w:r>
        <w:r>
          <w:fldChar w:fldCharType="end"/>
        </w:r>
        <w:r>
          <w:t>).</w:t>
        </w:r>
      </w:ins>
    </w:p>
    <w:p w14:paraId="68AB432A" w14:textId="439F428C" w:rsidR="009434F9" w:rsidRDefault="009434F9" w:rsidP="009434F9">
      <w:pPr>
        <w:pStyle w:val="Codesmall"/>
        <w:rPr>
          <w:ins w:id="237" w:author="Laurence Golding" w:date="2018-03-20T14:05:00Z"/>
        </w:rPr>
      </w:pPr>
      <w:ins w:id="238" w:author="Laurence Golding" w:date="2018-03-20T14:05:00Z">
        <w:r>
          <w:t xml:space="preserve">  "resources": {</w:t>
        </w:r>
      </w:ins>
      <w:ins w:id="239" w:author="Laurence Golding" w:date="2018-03-20T14:43:00Z">
        <w:r w:rsidR="009317A5">
          <w:t xml:space="preserve">                                 # </w:t>
        </w:r>
      </w:ins>
      <w:ins w:id="240" w:author="Laurence Golding" w:date="2018-03-20T14:44:00Z">
        <w:r w:rsidR="009317A5">
          <w:t>See §</w:t>
        </w:r>
      </w:ins>
      <w:ins w:id="241" w:author="Laurence Golding" w:date="2018-03-20T14:49:00Z">
        <w:r w:rsidR="009317A5">
          <w:fldChar w:fldCharType="begin"/>
        </w:r>
        <w:r w:rsidR="009317A5">
          <w:instrText xml:space="preserve"> REF _Ref493404878 \r \h </w:instrText>
        </w:r>
      </w:ins>
      <w:r w:rsidR="009317A5">
        <w:fldChar w:fldCharType="separate"/>
      </w:r>
      <w:ins w:id="242" w:author="Laurence Golding" w:date="2018-03-20T14:49:00Z">
        <w:r w:rsidR="009317A5">
          <w:t>3.11.14</w:t>
        </w:r>
        <w:r w:rsidR="009317A5">
          <w:fldChar w:fldCharType="end"/>
        </w:r>
      </w:ins>
      <w:ins w:id="243" w:author="Laurence Golding" w:date="2018-03-20T14:50:00Z">
        <w:r w:rsidR="009317A5">
          <w:t>.</w:t>
        </w:r>
      </w:ins>
    </w:p>
    <w:p w14:paraId="0D3C91AE" w14:textId="578E1EA5" w:rsidR="009434F9" w:rsidRDefault="009434F9" w:rsidP="009434F9">
      <w:pPr>
        <w:pStyle w:val="Codesmall"/>
        <w:rPr>
          <w:ins w:id="244" w:author="Laurence Golding" w:date="2018-03-20T14:05:00Z"/>
        </w:rPr>
      </w:pPr>
      <w:ins w:id="245" w:author="Laurence Golding" w:date="2018-03-20T14:05:00Z">
        <w:r>
          <w:t xml:space="preserve">    "rules": {</w:t>
        </w:r>
      </w:ins>
      <w:ins w:id="246" w:author="Laurence Golding" w:date="2018-03-20T14:49:00Z">
        <w:r w:rsidR="009317A5">
          <w:t xml:space="preserve">                                   # See §</w:t>
        </w:r>
        <w:r w:rsidR="009317A5">
          <w:fldChar w:fldCharType="begin"/>
        </w:r>
        <w:r w:rsidR="009317A5">
          <w:instrText xml:space="preserve"> REF _Ref508870783 \r \h </w:instrText>
        </w:r>
      </w:ins>
      <w:r w:rsidR="009317A5">
        <w:fldChar w:fldCharType="separate"/>
      </w:r>
      <w:ins w:id="247" w:author="Laurence Golding" w:date="2018-03-20T14:49:00Z">
        <w:r w:rsidR="009317A5">
          <w:t>3.29.3</w:t>
        </w:r>
        <w:r w:rsidR="009317A5">
          <w:fldChar w:fldCharType="end"/>
        </w:r>
        <w:r w:rsidR="009317A5">
          <w:t>.</w:t>
        </w:r>
      </w:ins>
    </w:p>
    <w:p w14:paraId="67AD7782" w14:textId="6A38EA51" w:rsidR="009434F9" w:rsidRDefault="009434F9" w:rsidP="009434F9">
      <w:pPr>
        <w:pStyle w:val="Codesmall"/>
        <w:rPr>
          <w:ins w:id="248" w:author="Laurence Golding" w:date="2018-03-20T14:05:00Z"/>
        </w:rPr>
      </w:pPr>
      <w:ins w:id="249" w:author="Laurence Golding" w:date="2018-03-20T14:05:00Z">
        <w:r>
          <w:t xml:space="preserve">      "WS0001": {</w:t>
        </w:r>
      </w:ins>
      <w:ins w:id="250" w:author="Laurence Golding" w:date="2018-03-20T14:49:00Z">
        <w:r w:rsidR="009317A5">
          <w:t xml:space="preserve">                                # A rule object (§</w:t>
        </w:r>
      </w:ins>
      <w:ins w:id="251" w:author="Laurence Golding" w:date="2018-03-20T14:50:00Z">
        <w:r w:rsidR="009317A5">
          <w:fldChar w:fldCharType="begin"/>
        </w:r>
        <w:r w:rsidR="009317A5">
          <w:instrText xml:space="preserve"> REF _Ref508814067 \r \h </w:instrText>
        </w:r>
      </w:ins>
      <w:r w:rsidR="009317A5">
        <w:fldChar w:fldCharType="separate"/>
      </w:r>
      <w:ins w:id="252" w:author="Laurence Golding" w:date="2018-03-20T14:50:00Z">
        <w:r w:rsidR="009317A5">
          <w:t>3.30</w:t>
        </w:r>
        <w:r w:rsidR="009317A5">
          <w:fldChar w:fldCharType="end"/>
        </w:r>
      </w:ins>
      <w:ins w:id="253" w:author="Laurence Golding" w:date="2018-03-20T14:49:00Z">
        <w:r w:rsidR="009317A5">
          <w:t>).</w:t>
        </w:r>
      </w:ins>
    </w:p>
    <w:p w14:paraId="04CE9205" w14:textId="0F74098C" w:rsidR="009434F9" w:rsidRDefault="009434F9" w:rsidP="009434F9">
      <w:pPr>
        <w:pStyle w:val="Codesmall"/>
        <w:rPr>
          <w:ins w:id="254" w:author="Laurence Golding" w:date="2018-03-20T14:05:00Z"/>
        </w:rPr>
      </w:pPr>
      <w:ins w:id="255" w:author="Laurence Golding" w:date="2018-03-20T14:05:00Z">
        <w:r>
          <w:t xml:space="preserve">        "helpLocation": {</w:t>
        </w:r>
      </w:ins>
      <w:ins w:id="256" w:author="Laurence Golding" w:date="2018-03-20T14:50:00Z">
        <w:r w:rsidR="009317A5">
          <w:t xml:space="preserve">                        # fileLocation object.</w:t>
        </w:r>
      </w:ins>
    </w:p>
    <w:p w14:paraId="03C46A7D" w14:textId="34310E51" w:rsidR="009434F9" w:rsidRDefault="009434F9" w:rsidP="009434F9">
      <w:pPr>
        <w:pStyle w:val="Codesmall"/>
        <w:rPr>
          <w:ins w:id="257" w:author="Laurence Golding" w:date="2018-03-20T14:05:00Z"/>
        </w:rPr>
      </w:pPr>
      <w:ins w:id="258" w:author="Laurence Golding" w:date="2018-03-20T14:05:00Z">
        <w:r>
          <w:t xml:space="preserve">          "uri": "</w:t>
        </w:r>
      </w:ins>
      <w:ins w:id="259" w:author="Laurence Golding" w:date="2018-03-20T14:06:00Z">
        <w:r>
          <w:t>https://www.example.com/tools/WebScan/rules</w:t>
        </w:r>
        <w:r>
          <w:t>/</w:t>
        </w:r>
      </w:ins>
      <w:ins w:id="260" w:author="Laurence Golding" w:date="2018-03-20T14:05:00Z">
        <w:r>
          <w:t>ws0001.html"</w:t>
        </w:r>
      </w:ins>
    </w:p>
    <w:p w14:paraId="2E867935" w14:textId="77777777" w:rsidR="009434F9" w:rsidRDefault="009434F9" w:rsidP="009434F9">
      <w:pPr>
        <w:pStyle w:val="Codesmall"/>
        <w:rPr>
          <w:ins w:id="261" w:author="Laurence Golding" w:date="2018-03-20T14:05:00Z"/>
        </w:rPr>
      </w:pPr>
      <w:ins w:id="262" w:author="Laurence Golding" w:date="2018-03-20T14:05:00Z">
        <w:r>
          <w:t xml:space="preserve">        }</w:t>
        </w:r>
      </w:ins>
    </w:p>
    <w:p w14:paraId="77E4A32B" w14:textId="4246E20B" w:rsidR="009434F9" w:rsidRDefault="009434F9" w:rsidP="009434F9">
      <w:pPr>
        <w:pStyle w:val="Codesmall"/>
        <w:rPr>
          <w:ins w:id="263" w:author="Laurence Golding" w:date="2018-03-20T14:05:00Z"/>
        </w:rPr>
      </w:pPr>
      <w:ins w:id="264" w:author="Laurence Golding" w:date="2018-03-20T14:05:00Z">
        <w:r>
          <w:t xml:space="preserve">      }</w:t>
        </w:r>
      </w:ins>
    </w:p>
    <w:p w14:paraId="7D589B0E" w14:textId="77777777" w:rsidR="009434F9" w:rsidRDefault="009434F9" w:rsidP="009434F9">
      <w:pPr>
        <w:pStyle w:val="Codesmall"/>
        <w:rPr>
          <w:ins w:id="265" w:author="Laurence Golding" w:date="2018-03-20T14:05:00Z"/>
        </w:rPr>
      </w:pPr>
      <w:ins w:id="266" w:author="Laurence Golding" w:date="2018-03-20T14:05:00Z">
        <w:r>
          <w:t xml:space="preserve">    }</w:t>
        </w:r>
      </w:ins>
    </w:p>
    <w:p w14:paraId="4B41558E" w14:textId="77777777" w:rsidR="009434F9" w:rsidRDefault="009434F9" w:rsidP="009434F9">
      <w:pPr>
        <w:pStyle w:val="Codesmall"/>
        <w:rPr>
          <w:ins w:id="267" w:author="Laurence Golding" w:date="2018-03-20T14:05:00Z"/>
        </w:rPr>
      </w:pPr>
      <w:ins w:id="268" w:author="Laurence Golding" w:date="2018-03-20T14:05:00Z">
        <w:r>
          <w:t xml:space="preserve">  }</w:t>
        </w:r>
      </w:ins>
    </w:p>
    <w:p w14:paraId="247C10F7" w14:textId="77777777" w:rsidR="009434F9" w:rsidRPr="00897D39" w:rsidRDefault="009434F9" w:rsidP="009434F9">
      <w:pPr>
        <w:pStyle w:val="Codesmall"/>
        <w:rPr>
          <w:ins w:id="269" w:author="Laurence Golding" w:date="2018-03-20T14:05:00Z"/>
        </w:rPr>
      </w:pPr>
      <w:ins w:id="270" w:author="Laurence Golding" w:date="2018-03-20T14:05:00Z">
        <w:r>
          <w:t>}</w:t>
        </w:r>
      </w:ins>
    </w:p>
    <w:p w14:paraId="5FF99DF1" w14:textId="04914AD9" w:rsidR="00897D39" w:rsidRDefault="00897D39" w:rsidP="00897D39">
      <w:pPr>
        <w:pStyle w:val="Note"/>
        <w:rPr>
          <w:ins w:id="271" w:author="Laurence Golding" w:date="2018-03-20T09:35:00Z"/>
        </w:rPr>
      </w:pPr>
      <w:ins w:id="272" w:author="Laurence Golding" w:date="2018-03-20T09:33:00Z">
        <w:r>
          <w:lastRenderedPageBreak/>
          <w:t>E</w:t>
        </w:r>
      </w:ins>
      <w:ins w:id="273" w:author="Laurence Golding" w:date="2018-03-20T09:34:00Z">
        <w:r>
          <w:t xml:space="preserve">XAMPLE </w:t>
        </w:r>
      </w:ins>
      <w:ins w:id="274" w:author="Laurence Golding" w:date="2018-03-20T14:25:00Z">
        <w:r w:rsidR="008A1222">
          <w:t>3</w:t>
        </w:r>
      </w:ins>
      <w:ins w:id="275" w:author="Laurence Golding" w:date="2018-03-20T09:34:00Z">
        <w:r>
          <w:t xml:space="preserve">: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w:t>
        </w:r>
      </w:ins>
      <w:ins w:id="276" w:author="Laurence Golding" w:date="2018-03-20T09:35:00Z">
        <w:r>
          <w:t>base location.</w:t>
        </w:r>
      </w:ins>
    </w:p>
    <w:p w14:paraId="1BA0E001" w14:textId="60C8131F" w:rsidR="00897D39" w:rsidRDefault="00897D39" w:rsidP="00897D39">
      <w:pPr>
        <w:pStyle w:val="Codesmall"/>
        <w:rPr>
          <w:ins w:id="277" w:author="Laurence Golding" w:date="2018-03-20T09:36:00Z"/>
        </w:rPr>
      </w:pPr>
      <w:ins w:id="278" w:author="Laurence Golding" w:date="2018-03-20T09:36:00Z">
        <w:r>
          <w:t>{                                                # A run object (§</w:t>
        </w:r>
        <w:r>
          <w:fldChar w:fldCharType="begin"/>
        </w:r>
        <w:r>
          <w:instrText xml:space="preserve"> REF _Ref493349997 \r \h </w:instrText>
        </w:r>
      </w:ins>
      <w:r>
        <w:fldChar w:fldCharType="separate"/>
      </w:r>
      <w:ins w:id="279" w:author="Laurence Golding" w:date="2018-03-20T09:36:00Z">
        <w:r>
          <w:t>3.11</w:t>
        </w:r>
        <w:r>
          <w:fldChar w:fldCharType="end"/>
        </w:r>
        <w:r>
          <w:t>).</w:t>
        </w:r>
      </w:ins>
    </w:p>
    <w:p w14:paraId="769270E3" w14:textId="0A6E46D0" w:rsidR="00897D39" w:rsidRDefault="00897D39" w:rsidP="00897D39">
      <w:pPr>
        <w:pStyle w:val="Codesmall"/>
        <w:rPr>
          <w:ins w:id="280" w:author="Laurence Golding" w:date="2018-03-20T09:37:00Z"/>
        </w:rPr>
      </w:pPr>
      <w:ins w:id="281" w:author="Laurence Golding" w:date="2018-03-20T09:36:00Z">
        <w:r>
          <w:t xml:space="preserve">  "originalUr</w:t>
        </w:r>
      </w:ins>
      <w:ins w:id="282" w:author="Laurence Golding" w:date="2018-03-20T09:37:00Z">
        <w:r>
          <w:t>iBaseIds": {</w:t>
        </w:r>
      </w:ins>
      <w:ins w:id="283" w:author="Laurence Golding" w:date="2018-03-20T14:50:00Z">
        <w:r w:rsidR="009317A5">
          <w:t xml:space="preserve">                        # See §</w:t>
        </w:r>
        <w:r w:rsidR="009317A5">
          <w:fldChar w:fldCharType="begin"/>
        </w:r>
        <w:r w:rsidR="009317A5">
          <w:instrText xml:space="preserve"> REF _Ref508869459 \r \h </w:instrText>
        </w:r>
        <w:r w:rsidR="009317A5">
          <w:fldChar w:fldCharType="separate"/>
        </w:r>
        <w:r w:rsidR="009317A5">
          <w:t>3.11.10</w:t>
        </w:r>
        <w:r w:rsidR="009317A5">
          <w:fldChar w:fldCharType="end"/>
        </w:r>
        <w:r w:rsidR="009317A5">
          <w:t>.</w:t>
        </w:r>
      </w:ins>
    </w:p>
    <w:p w14:paraId="5D2BB206" w14:textId="645F300B" w:rsidR="00897D39" w:rsidRDefault="00897D39" w:rsidP="00897D39">
      <w:pPr>
        <w:pStyle w:val="Codesmall"/>
        <w:rPr>
          <w:ins w:id="284" w:author="Laurence Golding" w:date="2018-03-20T09:37:00Z"/>
        </w:rPr>
      </w:pPr>
      <w:ins w:id="285" w:author="Laurence Golding" w:date="2018-03-20T09:37:00Z">
        <w:r>
          <w:t xml:space="preserve">    "RULEHELPBASE": "</w:t>
        </w:r>
        <w:r>
          <w:t>https://www.example.com/tools/WebScan</w:t>
        </w:r>
        <w:r>
          <w:t>/rules"</w:t>
        </w:r>
      </w:ins>
    </w:p>
    <w:p w14:paraId="4E9462AA" w14:textId="00F5572E" w:rsidR="00897D39" w:rsidRDefault="00897D39" w:rsidP="00897D39">
      <w:pPr>
        <w:pStyle w:val="Codesmall"/>
        <w:rPr>
          <w:ins w:id="286" w:author="Laurence Golding" w:date="2018-03-20T09:37:00Z"/>
        </w:rPr>
      </w:pPr>
      <w:ins w:id="287" w:author="Laurence Golding" w:date="2018-03-20T09:37:00Z">
        <w:r>
          <w:t xml:space="preserve">  },</w:t>
        </w:r>
      </w:ins>
    </w:p>
    <w:p w14:paraId="5F1E1E6E" w14:textId="21824DF0" w:rsidR="00897D39" w:rsidRDefault="00897D39" w:rsidP="00897D39">
      <w:pPr>
        <w:pStyle w:val="Codesmall"/>
        <w:rPr>
          <w:ins w:id="288" w:author="Laurence Golding" w:date="2018-03-20T09:37:00Z"/>
        </w:rPr>
      </w:pPr>
    </w:p>
    <w:p w14:paraId="1EF4A550" w14:textId="45FBB068" w:rsidR="00897D39" w:rsidRDefault="00897D39" w:rsidP="00897D39">
      <w:pPr>
        <w:pStyle w:val="Codesmall"/>
        <w:rPr>
          <w:ins w:id="289" w:author="Laurence Golding" w:date="2018-03-20T09:37:00Z"/>
        </w:rPr>
      </w:pPr>
      <w:ins w:id="290" w:author="Laurence Golding" w:date="2018-03-20T09:37:00Z">
        <w:r>
          <w:t xml:space="preserve">  "resources": {</w:t>
        </w:r>
      </w:ins>
      <w:ins w:id="291" w:author="Laurence Golding" w:date="2018-03-20T14:51:00Z">
        <w:r w:rsidR="009317A5">
          <w:t xml:space="preserve">                                 # See §</w:t>
        </w:r>
        <w:r w:rsidR="009317A5">
          <w:fldChar w:fldCharType="begin"/>
        </w:r>
        <w:r w:rsidR="009317A5">
          <w:instrText xml:space="preserve"> REF _Ref493404878 \r \h </w:instrText>
        </w:r>
        <w:r w:rsidR="009317A5">
          <w:fldChar w:fldCharType="separate"/>
        </w:r>
        <w:r w:rsidR="009317A5">
          <w:t>3.11.14</w:t>
        </w:r>
        <w:r w:rsidR="009317A5">
          <w:fldChar w:fldCharType="end"/>
        </w:r>
        <w:r w:rsidR="009317A5">
          <w:t>.</w:t>
        </w:r>
      </w:ins>
    </w:p>
    <w:p w14:paraId="17A59264" w14:textId="63D29899" w:rsidR="00897D39" w:rsidRDefault="00897D39" w:rsidP="00897D39">
      <w:pPr>
        <w:pStyle w:val="Codesmall"/>
        <w:rPr>
          <w:ins w:id="292" w:author="Laurence Golding" w:date="2018-03-20T09:38:00Z"/>
        </w:rPr>
      </w:pPr>
      <w:ins w:id="293" w:author="Laurence Golding" w:date="2018-03-20T09:37:00Z">
        <w:r>
          <w:t xml:space="preserve">    "rules": {</w:t>
        </w:r>
      </w:ins>
      <w:ins w:id="294" w:author="Laurence Golding" w:date="2018-03-20T14:51:00Z">
        <w:r w:rsidR="009317A5">
          <w:t xml:space="preserve">                                   # See §</w:t>
        </w:r>
        <w:r w:rsidR="009317A5">
          <w:fldChar w:fldCharType="begin"/>
        </w:r>
        <w:r w:rsidR="009317A5">
          <w:instrText xml:space="preserve"> REF _Ref508870783 \r \h </w:instrText>
        </w:r>
        <w:r w:rsidR="009317A5">
          <w:fldChar w:fldCharType="separate"/>
        </w:r>
        <w:r w:rsidR="009317A5">
          <w:t>3.29.3</w:t>
        </w:r>
        <w:r w:rsidR="009317A5">
          <w:fldChar w:fldCharType="end"/>
        </w:r>
        <w:r w:rsidR="009317A5">
          <w:t>.</w:t>
        </w:r>
      </w:ins>
    </w:p>
    <w:p w14:paraId="2866568B" w14:textId="7D5F0FFF" w:rsidR="00897D39" w:rsidRDefault="00897D39" w:rsidP="00897D39">
      <w:pPr>
        <w:pStyle w:val="Codesmall"/>
        <w:rPr>
          <w:ins w:id="295" w:author="Laurence Golding" w:date="2018-03-20T09:38:00Z"/>
        </w:rPr>
      </w:pPr>
      <w:ins w:id="296" w:author="Laurence Golding" w:date="2018-03-20T09:38:00Z">
        <w:r>
          <w:t xml:space="preserve">      "WS0001": {</w:t>
        </w:r>
      </w:ins>
      <w:ins w:id="297" w:author="Laurence Golding" w:date="2018-03-20T14:51:00Z">
        <w:r w:rsidR="009317A5">
          <w:t xml:space="preserve">                                # A rule object (§</w:t>
        </w:r>
        <w:r w:rsidR="009317A5">
          <w:fldChar w:fldCharType="begin"/>
        </w:r>
        <w:r w:rsidR="009317A5">
          <w:instrText xml:space="preserve"> REF _Ref508814067 \r \h </w:instrText>
        </w:r>
        <w:r w:rsidR="009317A5">
          <w:fldChar w:fldCharType="separate"/>
        </w:r>
        <w:r w:rsidR="009317A5">
          <w:t>3.30</w:t>
        </w:r>
        <w:r w:rsidR="009317A5">
          <w:fldChar w:fldCharType="end"/>
        </w:r>
        <w:r w:rsidR="009317A5">
          <w:t>).</w:t>
        </w:r>
      </w:ins>
    </w:p>
    <w:p w14:paraId="1371D35A" w14:textId="4EC88D27" w:rsidR="00897D39" w:rsidRDefault="00897D39" w:rsidP="00897D39">
      <w:pPr>
        <w:pStyle w:val="Codesmall"/>
        <w:rPr>
          <w:ins w:id="298" w:author="Laurence Golding" w:date="2018-03-20T14:04:00Z"/>
        </w:rPr>
      </w:pPr>
      <w:ins w:id="299" w:author="Laurence Golding" w:date="2018-03-20T09:38:00Z">
        <w:r>
          <w:t xml:space="preserve">        "help</w:t>
        </w:r>
      </w:ins>
      <w:ins w:id="300" w:author="Laurence Golding" w:date="2018-03-20T14:04:00Z">
        <w:r w:rsidR="00F85D1C">
          <w:t>Location": {</w:t>
        </w:r>
      </w:ins>
      <w:ins w:id="301" w:author="Laurence Golding" w:date="2018-03-20T14:51:00Z">
        <w:r w:rsidR="009317A5">
          <w:t xml:space="preserve">                        # fileLocation object.</w:t>
        </w:r>
      </w:ins>
    </w:p>
    <w:p w14:paraId="51B07780" w14:textId="78B56DE7" w:rsidR="00F85D1C" w:rsidRDefault="00F85D1C" w:rsidP="00897D39">
      <w:pPr>
        <w:pStyle w:val="Codesmall"/>
        <w:rPr>
          <w:ins w:id="302" w:author="Laurence Golding" w:date="2018-03-20T14:04:00Z"/>
        </w:rPr>
      </w:pPr>
      <w:ins w:id="303" w:author="Laurence Golding" w:date="2018-03-20T14:04:00Z">
        <w:r>
          <w:t xml:space="preserve">          "uri": "</w:t>
        </w:r>
        <w:r w:rsidR="009434F9">
          <w:t>ws0001.html",</w:t>
        </w:r>
      </w:ins>
    </w:p>
    <w:p w14:paraId="634624C3" w14:textId="09B2F1BB" w:rsidR="009434F9" w:rsidRDefault="009434F9" w:rsidP="00897D39">
      <w:pPr>
        <w:pStyle w:val="Codesmall"/>
        <w:rPr>
          <w:ins w:id="304" w:author="Laurence Golding" w:date="2018-03-20T14:04:00Z"/>
        </w:rPr>
      </w:pPr>
      <w:ins w:id="305" w:author="Laurence Golding" w:date="2018-03-20T14:04:00Z">
        <w:r>
          <w:t xml:space="preserve">          "</w:t>
        </w:r>
      </w:ins>
      <w:ins w:id="306" w:author="Laurence Golding" w:date="2018-03-20T14:05:00Z">
        <w:r>
          <w:t>uriBaseId": "RULEHELPBASE"</w:t>
        </w:r>
      </w:ins>
    </w:p>
    <w:p w14:paraId="61B640F7" w14:textId="17350912" w:rsidR="00F85D1C" w:rsidRDefault="00F85D1C" w:rsidP="00897D39">
      <w:pPr>
        <w:pStyle w:val="Codesmall"/>
        <w:rPr>
          <w:ins w:id="307" w:author="Laurence Golding" w:date="2018-03-20T09:38:00Z"/>
        </w:rPr>
      </w:pPr>
      <w:ins w:id="308" w:author="Laurence Golding" w:date="2018-03-20T14:04:00Z">
        <w:r>
          <w:t xml:space="preserve">        }</w:t>
        </w:r>
      </w:ins>
    </w:p>
    <w:p w14:paraId="5442E4FB" w14:textId="2BA3CA1F" w:rsidR="00897D39" w:rsidRDefault="00897D39" w:rsidP="00897D39">
      <w:pPr>
        <w:pStyle w:val="Codesmall"/>
        <w:rPr>
          <w:ins w:id="309" w:author="Laurence Golding" w:date="2018-03-20T09:37:00Z"/>
        </w:rPr>
      </w:pPr>
      <w:ins w:id="310" w:author="Laurence Golding" w:date="2018-03-20T09:38:00Z">
        <w:r>
          <w:t xml:space="preserve">      }</w:t>
        </w:r>
      </w:ins>
      <w:ins w:id="311" w:author="Laurence Golding" w:date="2018-03-20T14:05:00Z">
        <w:r w:rsidR="009434F9">
          <w:t>,</w:t>
        </w:r>
      </w:ins>
    </w:p>
    <w:p w14:paraId="7AF63DBD" w14:textId="6B699D80" w:rsidR="009434F9" w:rsidRDefault="009434F9" w:rsidP="009434F9">
      <w:pPr>
        <w:pStyle w:val="Codesmall"/>
        <w:rPr>
          <w:ins w:id="312" w:author="Laurence Golding" w:date="2018-03-20T14:05:00Z"/>
        </w:rPr>
      </w:pPr>
      <w:ins w:id="313" w:author="Laurence Golding" w:date="2018-03-20T14:05:00Z">
        <w:r>
          <w:t xml:space="preserve">      "WS000</w:t>
        </w:r>
        <w:r>
          <w:t>2</w:t>
        </w:r>
        <w:r>
          <w:t>": {</w:t>
        </w:r>
      </w:ins>
    </w:p>
    <w:p w14:paraId="53AB6AEE" w14:textId="77777777" w:rsidR="009434F9" w:rsidRDefault="009434F9" w:rsidP="009434F9">
      <w:pPr>
        <w:pStyle w:val="Codesmall"/>
        <w:rPr>
          <w:ins w:id="314" w:author="Laurence Golding" w:date="2018-03-20T14:05:00Z"/>
        </w:rPr>
      </w:pPr>
      <w:ins w:id="315" w:author="Laurence Golding" w:date="2018-03-20T14:05:00Z">
        <w:r>
          <w:t xml:space="preserve">        "helpLocation": {</w:t>
        </w:r>
      </w:ins>
    </w:p>
    <w:p w14:paraId="7231FC42" w14:textId="2AD8B04D" w:rsidR="009434F9" w:rsidRDefault="009434F9" w:rsidP="009434F9">
      <w:pPr>
        <w:pStyle w:val="Codesmall"/>
        <w:rPr>
          <w:ins w:id="316" w:author="Laurence Golding" w:date="2018-03-20T14:05:00Z"/>
        </w:rPr>
      </w:pPr>
      <w:ins w:id="317" w:author="Laurence Golding" w:date="2018-03-20T14:05:00Z">
        <w:r>
          <w:t xml:space="preserve">          "uri": "ws000</w:t>
        </w:r>
        <w:r>
          <w:t>2</w:t>
        </w:r>
        <w:r>
          <w:t>.html",</w:t>
        </w:r>
      </w:ins>
    </w:p>
    <w:p w14:paraId="02A75AFA" w14:textId="77777777" w:rsidR="009434F9" w:rsidRDefault="009434F9" w:rsidP="009434F9">
      <w:pPr>
        <w:pStyle w:val="Codesmall"/>
        <w:rPr>
          <w:ins w:id="318" w:author="Laurence Golding" w:date="2018-03-20T14:05:00Z"/>
        </w:rPr>
      </w:pPr>
      <w:ins w:id="319" w:author="Laurence Golding" w:date="2018-03-20T14:05:00Z">
        <w:r>
          <w:t xml:space="preserve">          "uriBaseId": "RULEHELPBASE"</w:t>
        </w:r>
      </w:ins>
    </w:p>
    <w:p w14:paraId="6959EAFB" w14:textId="77777777" w:rsidR="009434F9" w:rsidRDefault="009434F9" w:rsidP="009434F9">
      <w:pPr>
        <w:pStyle w:val="Codesmall"/>
        <w:rPr>
          <w:ins w:id="320" w:author="Laurence Golding" w:date="2018-03-20T14:05:00Z"/>
        </w:rPr>
      </w:pPr>
      <w:ins w:id="321" w:author="Laurence Golding" w:date="2018-03-20T14:05:00Z">
        <w:r>
          <w:t xml:space="preserve">        }</w:t>
        </w:r>
      </w:ins>
    </w:p>
    <w:p w14:paraId="399887F0" w14:textId="77777777" w:rsidR="009434F9" w:rsidRDefault="009434F9" w:rsidP="009434F9">
      <w:pPr>
        <w:pStyle w:val="Codesmall"/>
        <w:rPr>
          <w:ins w:id="322" w:author="Laurence Golding" w:date="2018-03-20T14:05:00Z"/>
        </w:rPr>
      </w:pPr>
      <w:ins w:id="323" w:author="Laurence Golding" w:date="2018-03-20T14:05:00Z">
        <w:r>
          <w:t xml:space="preserve">      }</w:t>
        </w:r>
      </w:ins>
    </w:p>
    <w:p w14:paraId="7A8C3F4C" w14:textId="76F85697" w:rsidR="00897D39" w:rsidRDefault="00897D39" w:rsidP="00897D39">
      <w:pPr>
        <w:pStyle w:val="Codesmall"/>
        <w:rPr>
          <w:ins w:id="324" w:author="Laurence Golding" w:date="2018-03-20T09:37:00Z"/>
        </w:rPr>
      </w:pPr>
      <w:ins w:id="325" w:author="Laurence Golding" w:date="2018-03-20T09:38:00Z">
        <w:r>
          <w:t xml:space="preserve">    }</w:t>
        </w:r>
      </w:ins>
    </w:p>
    <w:p w14:paraId="75F9963C" w14:textId="4A3A3F84" w:rsidR="00897D39" w:rsidRDefault="00897D39" w:rsidP="00897D39">
      <w:pPr>
        <w:pStyle w:val="Codesmall"/>
        <w:rPr>
          <w:ins w:id="326" w:author="Laurence Golding" w:date="2018-03-20T09:36:00Z"/>
        </w:rPr>
      </w:pPr>
      <w:ins w:id="327" w:author="Laurence Golding" w:date="2018-03-20T09:37:00Z">
        <w:r>
          <w:t xml:space="preserve">  }</w:t>
        </w:r>
      </w:ins>
    </w:p>
    <w:p w14:paraId="6DA732ED" w14:textId="588D6146" w:rsidR="009434F9" w:rsidRPr="009434F9" w:rsidDel="009434F9" w:rsidRDefault="00897D39" w:rsidP="009317A5">
      <w:pPr>
        <w:pStyle w:val="Codesmall"/>
        <w:rPr>
          <w:del w:id="328" w:author="Laurence Golding" w:date="2018-03-20T14:21:00Z"/>
        </w:rPr>
      </w:pPr>
      <w:ins w:id="329" w:author="Laurence Golding" w:date="2018-03-20T09:36:00Z">
        <w:r>
          <w:t>}</w:t>
        </w:r>
      </w:ins>
    </w:p>
    <w:p w14:paraId="34CC6500" w14:textId="74D3CB14" w:rsidR="00815787" w:rsidRDefault="00815787" w:rsidP="00815787">
      <w:pPr>
        <w:pStyle w:val="Heading2"/>
      </w:pPr>
      <w:bookmarkStart w:id="330" w:name="_Toc509234265"/>
      <w:r>
        <w:t>String properties</w:t>
      </w:r>
      <w:bookmarkEnd w:id="330"/>
    </w:p>
    <w:p w14:paraId="7C22AB48" w14:textId="52D79B91"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4DA1AFD1" w14:textId="4819ADE3" w:rsidR="00815787" w:rsidRDefault="00815787" w:rsidP="00815787">
      <w:pPr>
        <w:pStyle w:val="Heading2"/>
      </w:pPr>
      <w:bookmarkStart w:id="331" w:name="_Ref508798892"/>
      <w:bookmarkStart w:id="332" w:name="_Toc509234266"/>
      <w:r>
        <w:t>Object properties</w:t>
      </w:r>
      <w:bookmarkEnd w:id="331"/>
      <w:bookmarkEnd w:id="332"/>
    </w:p>
    <w:p w14:paraId="1C30B6EF" w14:textId="2C0F561E"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7E4801">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7E4801">
        <w:t>3.30.7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333" w:name="_Ref508869720"/>
      <w:bookmarkStart w:id="334" w:name="_Toc509234267"/>
      <w:r>
        <w:t>Array properties</w:t>
      </w:r>
      <w:bookmarkEnd w:id="333"/>
      <w:bookmarkEnd w:id="334"/>
    </w:p>
    <w:p w14:paraId="28EB82AC" w14:textId="5479DEBF" w:rsidR="000308F0" w:rsidRDefault="000308F0" w:rsidP="000308F0">
      <w:pPr>
        <w:pStyle w:val="Heading3"/>
      </w:pPr>
      <w:bookmarkStart w:id="335" w:name="_Toc509234268"/>
      <w:r>
        <w:t>General</w:t>
      </w:r>
      <w:bookmarkEnd w:id="335"/>
    </w:p>
    <w:p w14:paraId="5EBAA746" w14:textId="2895BB57"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7E4801">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7E4801">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336" w:name="_Ref493404799"/>
      <w:bookmarkStart w:id="337" w:name="_Toc509234269"/>
      <w:r>
        <w:t>Array properties with unique values</w:t>
      </w:r>
      <w:bookmarkEnd w:id="336"/>
      <w:bookmarkEnd w:id="337"/>
    </w:p>
    <w:p w14:paraId="125B0718" w14:textId="1340BAC5"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338" w:name="_Ref493408960"/>
      <w:bookmarkStart w:id="339" w:name="_Toc509234270"/>
      <w:r>
        <w:t>Property bags</w:t>
      </w:r>
      <w:bookmarkEnd w:id="338"/>
      <w:bookmarkEnd w:id="339"/>
    </w:p>
    <w:p w14:paraId="394A6CDE" w14:textId="6ABA55FC" w:rsidR="00815787" w:rsidRDefault="00815787" w:rsidP="00815787">
      <w:pPr>
        <w:pStyle w:val="Heading3"/>
      </w:pPr>
      <w:bookmarkStart w:id="340" w:name="_Toc509234271"/>
      <w:r>
        <w:t>General</w:t>
      </w:r>
      <w:bookmarkEnd w:id="340"/>
    </w:p>
    <w:p w14:paraId="09818AAE" w14:textId="149D67C1"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7E4801">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r w:rsidRPr="00490AEA">
        <w:lastRenderedPageBreak/>
        <w:t>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341" w:name="_Toc509234272"/>
      <w:r>
        <w:t>Tags</w:t>
      </w:r>
      <w:bookmarkEnd w:id="341"/>
    </w:p>
    <w:p w14:paraId="32ECCC5D" w14:textId="2CF5DE43" w:rsidR="00992B66" w:rsidRPr="00992B66" w:rsidRDefault="00992B66" w:rsidP="00992B66">
      <w:pPr>
        <w:pStyle w:val="Heading4"/>
      </w:pPr>
      <w:bookmarkStart w:id="342" w:name="_Toc509234273"/>
      <w:r>
        <w:t>General</w:t>
      </w:r>
      <w:bookmarkEnd w:id="342"/>
    </w:p>
    <w:p w14:paraId="0F1BC690" w14:textId="75A2232A"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343" w:name="_Hlk493349329"/>
      <w:r w:rsidRPr="001A344F">
        <w:t xml:space="preserve">an array containing zero or more arbitrary strings, no two of which </w:t>
      </w:r>
      <w:r w:rsidRPr="001A344F">
        <w:rPr>
          <w:b/>
        </w:rPr>
        <w:t>SHALL</w:t>
      </w:r>
      <w:r w:rsidRPr="001A344F">
        <w:t xml:space="preserve"> be the same</w:t>
      </w:r>
      <w:bookmarkEnd w:id="34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344" w:name="_Toc509234274"/>
      <w:r>
        <w:t>Namespaced tags</w:t>
      </w:r>
      <w:bookmarkEnd w:id="344"/>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682BEA1B"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345" w:name="_Toc509234275"/>
      <w:r>
        <w:t>Tag metadata</w:t>
      </w:r>
      <w:bookmarkEnd w:id="34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2DEEACC" w:rsidR="00E945FA" w:rsidRDefault="00E945FA" w:rsidP="00E945FA">
      <w:pPr>
        <w:pStyle w:val="Code"/>
      </w:pPr>
      <w:r>
        <w:t>{                              # A result object (§</w:t>
      </w:r>
      <w:r>
        <w:fldChar w:fldCharType="begin"/>
      </w:r>
      <w:r>
        <w:instrText xml:space="preserve"> REF _Ref493350984 \r \h </w:instrText>
      </w:r>
      <w:r>
        <w:fldChar w:fldCharType="separate"/>
      </w:r>
      <w:r w:rsidR="007E4801">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176CC043" w:rsidR="00E945FA" w:rsidRDefault="00E945FA" w:rsidP="00E945FA">
      <w:pPr>
        <w:pStyle w:val="Code"/>
      </w:pPr>
      <w:r>
        <w:t>{                              # A result object (§</w:t>
      </w:r>
      <w:r>
        <w:fldChar w:fldCharType="begin"/>
      </w:r>
      <w:r>
        <w:instrText xml:space="preserve"> REF _Ref493350984 \r \h </w:instrText>
      </w:r>
      <w:r>
        <w:fldChar w:fldCharType="separate"/>
      </w:r>
      <w:r w:rsidR="007E4801">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lastRenderedPageBreak/>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F801988"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7E4801">
        <w:t>3.11</w:t>
      </w:r>
      <w:r>
        <w:fldChar w:fldCharType="end"/>
      </w:r>
      <w:r>
        <w:t xml:space="preserve">) that lexically contains the </w:t>
      </w:r>
      <w:r w:rsidRPr="00B94FAC">
        <w:rPr>
          <w:rStyle w:val="CODEtemp"/>
        </w:rPr>
        <w:t>result</w:t>
      </w:r>
      <w:r>
        <w:t xml:space="preserve"> object:</w:t>
      </w:r>
    </w:p>
    <w:p w14:paraId="2D58AD47" w14:textId="7866A467" w:rsidR="00E945FA" w:rsidRDefault="00E945FA" w:rsidP="00E945FA">
      <w:pPr>
        <w:pStyle w:val="Code"/>
      </w:pPr>
      <w:r>
        <w:t>{                              # A run object (see §</w:t>
      </w:r>
      <w:r>
        <w:fldChar w:fldCharType="begin"/>
      </w:r>
      <w:r>
        <w:instrText xml:space="preserve"> REF _Ref493349997 \r \h </w:instrText>
      </w:r>
      <w:r>
        <w:fldChar w:fldCharType="separate"/>
      </w:r>
      <w:r w:rsidR="007E4801">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346" w:name="_Ref493413701"/>
      <w:bookmarkStart w:id="347" w:name="_Ref493413744"/>
      <w:bookmarkStart w:id="348" w:name="_Toc509234276"/>
      <w:r>
        <w:t>Date/time properties</w:t>
      </w:r>
      <w:bookmarkEnd w:id="346"/>
      <w:bookmarkEnd w:id="347"/>
      <w:bookmarkEnd w:id="348"/>
    </w:p>
    <w:p w14:paraId="33510EF1" w14:textId="14BDFC6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349" w:name="_Ref493426052"/>
      <w:bookmarkStart w:id="350" w:name="_Ref508814664"/>
      <w:bookmarkStart w:id="351" w:name="_Toc509234277"/>
      <w:r>
        <w:t>m</w:t>
      </w:r>
      <w:r w:rsidR="00815787">
        <w:t xml:space="preserve">essage </w:t>
      </w:r>
      <w:bookmarkEnd w:id="349"/>
      <w:r>
        <w:t>objects</w:t>
      </w:r>
      <w:bookmarkEnd w:id="350"/>
      <w:bookmarkEnd w:id="351"/>
    </w:p>
    <w:p w14:paraId="0A758B59" w14:textId="372BB610" w:rsidR="00354823" w:rsidRPr="00354823" w:rsidRDefault="00354823" w:rsidP="00354823">
      <w:pPr>
        <w:pStyle w:val="Heading3"/>
      </w:pPr>
      <w:bookmarkStart w:id="352" w:name="_Toc509234278"/>
      <w:r>
        <w:t>General</w:t>
      </w:r>
      <w:bookmarkEnd w:id="35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76E9">
      <w:pPr>
        <w:pStyle w:val="ListParagraph"/>
        <w:numPr>
          <w:ilvl w:val="0"/>
          <w:numId w:val="60"/>
        </w:numPr>
      </w:pPr>
      <w:r w:rsidRPr="007D1B39">
        <w:t>Message strings in plain text (“plain text messages”)</w:t>
      </w:r>
      <w:r>
        <w:t>.</w:t>
      </w:r>
    </w:p>
    <w:p w14:paraId="52F0962E" w14:textId="77777777" w:rsidR="00E076E9" w:rsidRDefault="00E076E9" w:rsidP="00E076E9">
      <w:pPr>
        <w:pStyle w:val="ListParagraph"/>
        <w:numPr>
          <w:ilvl w:val="0"/>
          <w:numId w:val="60"/>
        </w:numPr>
      </w:pPr>
      <w:r w:rsidRPr="007D1B39">
        <w:t>Message strings that incorporate formatting information (“rich text messages”).</w:t>
      </w:r>
    </w:p>
    <w:p w14:paraId="72BE4F6E" w14:textId="77777777" w:rsidR="00E076E9" w:rsidRDefault="00E076E9" w:rsidP="00E076E9">
      <w:pPr>
        <w:pStyle w:val="ListParagraph"/>
        <w:numPr>
          <w:ilvl w:val="0"/>
          <w:numId w:val="60"/>
        </w:numPr>
      </w:pPr>
      <w:r w:rsidRPr="007D1B39">
        <w:t>Message strings with placeholders for variable information.</w:t>
      </w:r>
    </w:p>
    <w:p w14:paraId="7E4FFA2B" w14:textId="363BD04C" w:rsidR="00E076E9" w:rsidRDefault="00E076E9" w:rsidP="00A92A05">
      <w:pPr>
        <w:pStyle w:val="ListParagraph"/>
        <w:numPr>
          <w:ilvl w:val="0"/>
          <w:numId w:val="60"/>
        </w:numPr>
      </w:pPr>
      <w:r>
        <w:t>Localized message strings.</w:t>
      </w:r>
    </w:p>
    <w:p w14:paraId="31452CE1" w14:textId="75857643" w:rsidR="00045705" w:rsidRDefault="00045705" w:rsidP="00045705">
      <w:pPr>
        <w:pStyle w:val="Heading3"/>
      </w:pPr>
      <w:bookmarkStart w:id="353" w:name="_Ref503354593"/>
      <w:bookmarkStart w:id="354" w:name="_Toc509234279"/>
      <w:r>
        <w:t>Plain text messages</w:t>
      </w:r>
      <w:bookmarkEnd w:id="353"/>
      <w:bookmarkEnd w:id="354"/>
    </w:p>
    <w:p w14:paraId="68EF3FFE" w14:textId="3545C949"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7E480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E4801">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355" w:name="_Ref503354606"/>
      <w:bookmarkStart w:id="356" w:name="_Toc509234280"/>
      <w:r>
        <w:t>Rich text messages</w:t>
      </w:r>
      <w:bookmarkEnd w:id="355"/>
      <w:bookmarkEnd w:id="356"/>
    </w:p>
    <w:p w14:paraId="78C77DEB" w14:textId="06212753" w:rsidR="00675C8D" w:rsidRPr="00675C8D" w:rsidRDefault="00675C8D" w:rsidP="00675C8D">
      <w:pPr>
        <w:pStyle w:val="Heading4"/>
      </w:pPr>
      <w:bookmarkStart w:id="357" w:name="_Toc509234281"/>
      <w:r>
        <w:t>General</w:t>
      </w:r>
      <w:bookmarkEnd w:id="357"/>
    </w:p>
    <w:p w14:paraId="45F56986" w14:textId="7819B3C0"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7E480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E4801">
        <w:t>3.9.5</w:t>
      </w:r>
      <w:r w:rsidR="0085499B">
        <w:fldChar w:fldCharType="end"/>
      </w:r>
      <w:r w:rsidR="0085499B">
        <w:t>).</w:t>
      </w:r>
    </w:p>
    <w:p w14:paraId="1BFC46D5" w14:textId="7185D1AF"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7E4801">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358" w:name="_Ref503355198"/>
      <w:bookmarkStart w:id="359" w:name="_Toc509234282"/>
      <w:r>
        <w:lastRenderedPageBreak/>
        <w:t>Security implications</w:t>
      </w:r>
      <w:bookmarkEnd w:id="358"/>
      <w:bookmarkEnd w:id="35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6867A52"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60" w:name="_Ref508810893"/>
      <w:bookmarkStart w:id="361" w:name="_Toc509234283"/>
      <w:bookmarkStart w:id="362" w:name="_Ref503352567"/>
      <w:r>
        <w:t>Messages with placeholders</w:t>
      </w:r>
      <w:bookmarkEnd w:id="360"/>
      <w:bookmarkEnd w:id="36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36A2D267"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7E4801">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0C38FB">
      <w:pPr>
        <w:pStyle w:val="ListParagraph"/>
        <w:numPr>
          <w:ilvl w:val="0"/>
          <w:numId w:val="61"/>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0C38FB">
      <w:pPr>
        <w:pStyle w:val="ListParagraph"/>
        <w:numPr>
          <w:ilvl w:val="0"/>
          <w:numId w:val="61"/>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6D4E1C97"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7E4801">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363" w:name="_Ref508810900"/>
      <w:bookmarkStart w:id="364" w:name="_Toc509234284"/>
      <w:r>
        <w:t>Messages with e</w:t>
      </w:r>
      <w:r w:rsidR="00A4123E">
        <w:t>mbedded links</w:t>
      </w:r>
      <w:bookmarkEnd w:id="362"/>
      <w:bookmarkEnd w:id="363"/>
      <w:bookmarkEnd w:id="364"/>
    </w:p>
    <w:p w14:paraId="039E6FD3" w14:textId="1F2649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7E4801">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6195768D" w:rsidR="002957C4" w:rsidRDefault="002957C4" w:rsidP="002957C4">
      <w:r>
        <w:rPr>
          <w:rStyle w:val="CODEtemp"/>
        </w:rPr>
        <w:lastRenderedPageBreak/>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7E4801">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7E4801">
        <w:t>3.9.3</w:t>
      </w:r>
      <w:r>
        <w:fldChar w:fldCharType="end"/>
      </w:r>
      <w:r>
        <w:t xml:space="preserve">), </w:t>
      </w:r>
      <w:r>
        <w:rPr>
          <w:rStyle w:val="CODEtemp"/>
        </w:rPr>
        <w:t>link text</w:t>
      </w:r>
      <w:r>
        <w:t xml:space="preserve"> </w:t>
      </w:r>
      <w:r>
        <w:rPr>
          <w:b/>
        </w:rPr>
        <w:t>MAY</w:t>
      </w:r>
      <w:r>
        <w:t xml:space="preserve"> be either plain text or rich text.</w:t>
      </w:r>
    </w:p>
    <w:p w14:paraId="47ECF010" w14:textId="50EDC4B5"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02FB82A9"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7E4801">
        <w:t>3.9.7</w:t>
      </w:r>
      <w:r w:rsidR="00793A73">
        <w:fldChar w:fldCharType="end"/>
      </w:r>
    </w:p>
    <w:p w14:paraId="3154E4FE" w14:textId="20E1B9FE" w:rsidR="0085499B" w:rsidRDefault="0085499B" w:rsidP="00EA1C84">
      <w:pPr>
        <w:pStyle w:val="Codesmall"/>
      </w:pPr>
      <w:r>
        <w:t>}</w:t>
      </w:r>
    </w:p>
    <w:p w14:paraId="11D0E986" w14:textId="234DB373"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7E4801">
        <w:t>3.18</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7E4801">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7E4801">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77777777" w:rsidR="002957C4" w:rsidRDefault="002957C4" w:rsidP="00EA1C84">
      <w:pPr>
        <w:pStyle w:val="Codesmall"/>
      </w:pPr>
      <w:r>
        <w:t xml:space="preserve">              "analysisTarget":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2B1E94BC" w14:textId="77777777" w:rsidR="002957C4" w:rsidRPr="002957C4" w:rsidRDefault="002957C4" w:rsidP="002957C4"/>
    <w:p w14:paraId="185E71A4" w14:textId="6950A312" w:rsidR="00F27B42" w:rsidRDefault="00F27B42" w:rsidP="00F27B42">
      <w:pPr>
        <w:pStyle w:val="Heading3"/>
      </w:pPr>
      <w:bookmarkStart w:id="365" w:name="_Ref508812963"/>
      <w:bookmarkStart w:id="366" w:name="_Toc509234285"/>
      <w:bookmarkStart w:id="367" w:name="_Ref493337542"/>
      <w:r>
        <w:lastRenderedPageBreak/>
        <w:t>Message string resources</w:t>
      </w:r>
      <w:bookmarkEnd w:id="365"/>
      <w:bookmarkEnd w:id="366"/>
    </w:p>
    <w:p w14:paraId="558CEB2A" w14:textId="15F84E5D" w:rsidR="00F27B42" w:rsidRDefault="00F27B42" w:rsidP="00F27B42">
      <w:pPr>
        <w:pStyle w:val="Heading4"/>
      </w:pPr>
      <w:bookmarkStart w:id="368" w:name="_Toc509234286"/>
      <w:r>
        <w:t>General</w:t>
      </w:r>
      <w:bookmarkEnd w:id="368"/>
    </w:p>
    <w:p w14:paraId="2DC31705" w14:textId="1896829D"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7E4801">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7E4801">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7E4801">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7E4801">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2991576E"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7E4801">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7E4801">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7E4801">
        <w:t>3.29.2</w:t>
      </w:r>
      <w:r w:rsidR="000A6828">
        <w:fldChar w:fldCharType="end"/>
      </w:r>
      <w:r>
        <w:t>).</w:t>
      </w:r>
    </w:p>
    <w:p w14:paraId="71E30852" w14:textId="6527A7C9"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7E4801">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7E4801">
        <w:t>3.9.6.4</w:t>
      </w:r>
      <w:r>
        <w:fldChar w:fldCharType="end"/>
      </w:r>
      <w:r>
        <w:t xml:space="preserve"> defines the SARIF resource file format.</w:t>
      </w:r>
    </w:p>
    <w:p w14:paraId="256FEF1F" w14:textId="2E1E79D9" w:rsidR="00F27B42" w:rsidRDefault="00F27B42" w:rsidP="00F27B42">
      <w:pPr>
        <w:pStyle w:val="Heading4"/>
      </w:pPr>
      <w:bookmarkStart w:id="369" w:name="_Ref508812199"/>
      <w:bookmarkStart w:id="370" w:name="_Toc509234287"/>
      <w:r>
        <w:t>Embedded string resource lookup procedure</w:t>
      </w:r>
      <w:bookmarkEnd w:id="369"/>
      <w:bookmarkEnd w:id="37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0A6828">
      <w:pPr>
        <w:pStyle w:val="ListParagraph"/>
        <w:numPr>
          <w:ilvl w:val="0"/>
          <w:numId w:val="62"/>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0A6828">
      <w:pPr>
        <w:pStyle w:val="ListParagraph"/>
        <w:numPr>
          <w:ilvl w:val="0"/>
          <w:numId w:val="62"/>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0A6828">
      <w:pPr>
        <w:pStyle w:val="ListParagraph"/>
        <w:numPr>
          <w:ilvl w:val="0"/>
          <w:numId w:val="62"/>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0A6828">
      <w:pPr>
        <w:pStyle w:val="ListParagraph"/>
        <w:numPr>
          <w:ilvl w:val="0"/>
          <w:numId w:val="63"/>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0A6828">
      <w:pPr>
        <w:pStyle w:val="ListParagraph"/>
        <w:numPr>
          <w:ilvl w:val="0"/>
          <w:numId w:val="63"/>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0A6828">
      <w:pPr>
        <w:pStyle w:val="ListParagraph"/>
        <w:numPr>
          <w:ilvl w:val="0"/>
          <w:numId w:val="63"/>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371" w:name="_Ref508811713"/>
      <w:bookmarkStart w:id="372" w:name="_Toc509234288"/>
      <w:r>
        <w:t>SARIF resource file lookup procedure</w:t>
      </w:r>
      <w:bookmarkEnd w:id="371"/>
      <w:bookmarkEnd w:id="37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0A6828">
      <w:pPr>
        <w:pStyle w:val="ListParagraph"/>
        <w:numPr>
          <w:ilvl w:val="0"/>
          <w:numId w:val="64"/>
        </w:numPr>
      </w:pPr>
      <w:r>
        <w:t>Determine the “resource URI base” as follows:</w:t>
      </w:r>
      <w:r>
        <w:br/>
      </w:r>
    </w:p>
    <w:p w14:paraId="03F01AEC" w14:textId="77777777" w:rsidR="000A6828" w:rsidRDefault="000A6828" w:rsidP="000A6828">
      <w:pPr>
        <w:pStyle w:val="ListParagraph"/>
        <w:numPr>
          <w:ilvl w:val="1"/>
          <w:numId w:val="64"/>
        </w:numPr>
      </w:pPr>
      <w:r>
        <w:t>If the SARIF consumer is configured to obtain resources from a particular location (for example, by means of a configuration file or a command line argument), that is the resource URI base.</w:t>
      </w:r>
      <w:r>
        <w:br/>
      </w:r>
    </w:p>
    <w:p w14:paraId="2D458B61" w14:textId="2A960C17" w:rsidR="000A6828" w:rsidRDefault="000A6828" w:rsidP="000A6828">
      <w:pPr>
        <w:pStyle w:val="ListParagraph"/>
        <w:numPr>
          <w:ilvl w:val="1"/>
          <w:numId w:val="64"/>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7E4801">
        <w:t>3.12.8</w:t>
      </w:r>
      <w:r w:rsidR="00347FBF">
        <w:fldChar w:fldCharType="end"/>
      </w:r>
      <w:r>
        <w:t>) is present:</w:t>
      </w:r>
      <w:r>
        <w:br/>
      </w:r>
    </w:p>
    <w:p w14:paraId="6000D231" w14:textId="77777777" w:rsidR="000A6828" w:rsidRDefault="000A6828" w:rsidP="000A6828">
      <w:pPr>
        <w:pStyle w:val="ListParagraph"/>
        <w:numPr>
          <w:ilvl w:val="2"/>
          <w:numId w:val="64"/>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0A6828">
      <w:pPr>
        <w:pStyle w:val="ListParagraph"/>
        <w:numPr>
          <w:ilvl w:val="2"/>
          <w:numId w:val="64"/>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0A6828">
      <w:pPr>
        <w:pStyle w:val="ListParagraph"/>
        <w:numPr>
          <w:ilvl w:val="1"/>
          <w:numId w:val="64"/>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0A6828">
      <w:pPr>
        <w:pStyle w:val="ListParagraph"/>
        <w:numPr>
          <w:ilvl w:val="1"/>
          <w:numId w:val="64"/>
        </w:numPr>
      </w:pPr>
      <w:r>
        <w:t>If the resource URI base has not yet been determined, the file lookup procedure fails.</w:t>
      </w:r>
      <w:r>
        <w:br/>
      </w:r>
    </w:p>
    <w:p w14:paraId="0B5092CD" w14:textId="77777777" w:rsidR="000A6828" w:rsidRDefault="000A6828" w:rsidP="000A6828">
      <w:pPr>
        <w:pStyle w:val="ListParagraph"/>
        <w:numPr>
          <w:ilvl w:val="0"/>
          <w:numId w:val="64"/>
        </w:numPr>
      </w:pPr>
      <w:r>
        <w:t>Locate a SARIF resource file under the resource URI base location as follows:</w:t>
      </w:r>
      <w:r>
        <w:br/>
      </w:r>
    </w:p>
    <w:p w14:paraId="2D1C896E" w14:textId="06C37FEA" w:rsidR="000A6828" w:rsidRDefault="000A6828" w:rsidP="000A6828">
      <w:pPr>
        <w:pStyle w:val="ListParagraph"/>
        <w:numPr>
          <w:ilvl w:val="1"/>
          <w:numId w:val="64"/>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0B79291F" w:rsidR="000A6828" w:rsidRDefault="000A6828" w:rsidP="000A6828">
      <w:pPr>
        <w:pStyle w:val="ListParagraph"/>
        <w:numPr>
          <w:ilvl w:val="1"/>
          <w:numId w:val="64"/>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0A6828">
      <w:pPr>
        <w:pStyle w:val="ListParagraph"/>
        <w:numPr>
          <w:ilvl w:val="1"/>
          <w:numId w:val="64"/>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0A6828">
      <w:pPr>
        <w:pStyle w:val="ListParagraph"/>
        <w:numPr>
          <w:ilvl w:val="1"/>
          <w:numId w:val="64"/>
        </w:numPr>
      </w:pPr>
      <w:r>
        <w:t>If the SARIF resource file name has not yet been determined, the file lookup procedure fails.</w:t>
      </w:r>
      <w:r>
        <w:br/>
      </w:r>
    </w:p>
    <w:p w14:paraId="23401B07" w14:textId="13369E70"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7E4801">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1F06FEF3"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7E4801">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373" w:name="_Ref508811723"/>
      <w:bookmarkStart w:id="374" w:name="_Toc509234289"/>
      <w:r>
        <w:lastRenderedPageBreak/>
        <w:t>SARIF resource file format</w:t>
      </w:r>
      <w:bookmarkEnd w:id="373"/>
      <w:bookmarkEnd w:id="374"/>
    </w:p>
    <w:p w14:paraId="441176F7" w14:textId="05E307FC" w:rsidR="00F27B42" w:rsidRDefault="00F27B42" w:rsidP="00F27B42">
      <w:pPr>
        <w:pStyle w:val="Heading5"/>
      </w:pPr>
      <w:bookmarkStart w:id="375" w:name="_Toc509234290"/>
      <w:r>
        <w:t>General</w:t>
      </w:r>
      <w:bookmarkEnd w:id="37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376" w:name="_Toc509234291"/>
      <w:r>
        <w:t>sarifLog object</w:t>
      </w:r>
      <w:bookmarkEnd w:id="376"/>
    </w:p>
    <w:p w14:paraId="5BC49FE7" w14:textId="520D09D9"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7E4801">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B53F9A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7E4801">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689CFB1"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7E4801">
              <w:t>3.10.4</w:t>
            </w:r>
            <w:r>
              <w:fldChar w:fldCharType="end"/>
            </w:r>
            <w:r>
              <w:rPr>
                <w:rStyle w:val="CODEtemp"/>
              </w:rPr>
              <w:t>)</w:t>
            </w:r>
          </w:p>
        </w:tc>
        <w:tc>
          <w:tcPr>
            <w:tcW w:w="1890" w:type="dxa"/>
          </w:tcPr>
          <w:p w14:paraId="4E542B44" w14:textId="04F6979A"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7E4801">
              <w:t>3.11</w:t>
            </w:r>
            <w:r>
              <w:fldChar w:fldCharType="end"/>
            </w:r>
            <w:r>
              <w:t>)</w:t>
            </w:r>
          </w:p>
        </w:tc>
        <w:tc>
          <w:tcPr>
            <w:tcW w:w="1170" w:type="dxa"/>
          </w:tcPr>
          <w:p w14:paraId="0E0CACFE" w14:textId="77777777" w:rsidR="0086153A" w:rsidRDefault="0086153A" w:rsidP="00282714">
            <w:r>
              <w:t>Yes</w:t>
            </w:r>
          </w:p>
        </w:tc>
        <w:tc>
          <w:tcPr>
            <w:tcW w:w="5691" w:type="dxa"/>
          </w:tcPr>
          <w:p w14:paraId="17554539" w14:textId="6475A71E"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7E4801">
              <w:t>3.9.6.4.3</w:t>
            </w:r>
            <w:r>
              <w:fldChar w:fldCharType="end"/>
            </w:r>
            <w:r>
              <w:t>.</w:t>
            </w:r>
          </w:p>
        </w:tc>
      </w:tr>
    </w:tbl>
    <w:p w14:paraId="1325EAA7" w14:textId="079EF80F" w:rsidR="00F27B42" w:rsidRDefault="00F27B42" w:rsidP="00F27B42">
      <w:pPr>
        <w:pStyle w:val="Heading5"/>
      </w:pPr>
      <w:bookmarkStart w:id="377" w:name="_Ref508812519"/>
      <w:bookmarkStart w:id="378" w:name="_Toc509234292"/>
      <w:r>
        <w:t>run object</w:t>
      </w:r>
      <w:bookmarkEnd w:id="377"/>
      <w:bookmarkEnd w:id="37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5C5ECDBC"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7E4801">
              <w:t>3.11.7</w:t>
            </w:r>
            <w:r>
              <w:fldChar w:fldCharType="end"/>
            </w:r>
            <w:r>
              <w:t>)</w:t>
            </w:r>
          </w:p>
        </w:tc>
        <w:tc>
          <w:tcPr>
            <w:tcW w:w="1966" w:type="dxa"/>
          </w:tcPr>
          <w:p w14:paraId="562C4BC7" w14:textId="08AA9C1D"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7E4801">
              <w:t>3.12</w:t>
            </w:r>
            <w:r>
              <w:fldChar w:fldCharType="end"/>
            </w:r>
            <w:r>
              <w:t>)</w:t>
            </w:r>
          </w:p>
        </w:tc>
        <w:tc>
          <w:tcPr>
            <w:tcW w:w="1205" w:type="dxa"/>
          </w:tcPr>
          <w:p w14:paraId="7C63EEBA" w14:textId="77777777" w:rsidR="0086153A" w:rsidRDefault="0086153A" w:rsidP="00282714">
            <w:r>
              <w:t>Yes</w:t>
            </w:r>
          </w:p>
        </w:tc>
        <w:tc>
          <w:tcPr>
            <w:tcW w:w="5597" w:type="dxa"/>
          </w:tcPr>
          <w:p w14:paraId="20CA42D1" w14:textId="1D2773C9"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7E4801">
              <w:t>3.9.6.4.4</w:t>
            </w:r>
            <w:r>
              <w:fldChar w:fldCharType="end"/>
            </w:r>
            <w:r>
              <w:t>.</w:t>
            </w:r>
          </w:p>
        </w:tc>
      </w:tr>
      <w:tr w:rsidR="0086153A" w14:paraId="0A6EE765" w14:textId="77777777" w:rsidTr="00282714">
        <w:trPr>
          <w:trHeight w:val="485"/>
        </w:trPr>
        <w:tc>
          <w:tcPr>
            <w:tcW w:w="2071" w:type="dxa"/>
          </w:tcPr>
          <w:p w14:paraId="572E2CBD" w14:textId="265B6791"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7E4801">
              <w:t>3.11.14</w:t>
            </w:r>
            <w:r>
              <w:fldChar w:fldCharType="end"/>
            </w:r>
            <w:r>
              <w:t>)</w:t>
            </w:r>
          </w:p>
        </w:tc>
        <w:tc>
          <w:tcPr>
            <w:tcW w:w="1966" w:type="dxa"/>
          </w:tcPr>
          <w:p w14:paraId="217728F3" w14:textId="0A4EFE70"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7E4801">
              <w:t>3.29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379" w:name="_Ref508812478"/>
      <w:bookmarkStart w:id="380" w:name="_Toc509234293"/>
      <w:r>
        <w:t>tool object</w:t>
      </w:r>
      <w:bookmarkEnd w:id="379"/>
      <w:bookmarkEnd w:id="38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4390F657"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7E4801">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72DC984"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7E4801">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18236A50"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7E4801">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F184979"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7E4801">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E685AFE"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7E4801">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4212D1E" w:rsidR="0086153A" w:rsidRDefault="0086153A" w:rsidP="00282714">
            <w:pPr>
              <w:rPr>
                <w:rStyle w:val="CODEtemp"/>
              </w:rPr>
            </w:pPr>
            <w:r>
              <w:rPr>
                <w:rStyle w:val="CODEtemp"/>
              </w:rPr>
              <w:t xml:space="preserve">language </w:t>
            </w:r>
            <w:r>
              <w:rPr>
                <w:rStyle w:val="CODEtemp"/>
              </w:rPr>
              <w:lastRenderedPageBreak/>
              <w:t>(</w:t>
            </w:r>
            <w:r>
              <w:t>§</w:t>
            </w:r>
            <w:r>
              <w:fldChar w:fldCharType="begin"/>
            </w:r>
            <w:r>
              <w:instrText xml:space="preserve"> REF _Ref508812630 \r \h </w:instrText>
            </w:r>
            <w:r>
              <w:fldChar w:fldCharType="separate"/>
            </w:r>
            <w:r w:rsidR="007E4801">
              <w:t>3.12.7</w:t>
            </w:r>
            <w:r>
              <w:fldChar w:fldCharType="end"/>
            </w:r>
            <w:r>
              <w:t>)</w:t>
            </w:r>
          </w:p>
        </w:tc>
        <w:tc>
          <w:tcPr>
            <w:tcW w:w="1966" w:type="dxa"/>
          </w:tcPr>
          <w:p w14:paraId="05EA30C1" w14:textId="77777777" w:rsidR="0086153A" w:rsidRDefault="0086153A" w:rsidP="00282714">
            <w:pPr>
              <w:rPr>
                <w:rStyle w:val="CODEtemp"/>
              </w:rPr>
            </w:pPr>
            <w:r>
              <w:rPr>
                <w:rStyle w:val="CODEtemp"/>
              </w:rPr>
              <w:lastRenderedPageBreak/>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 xml:space="preserve">Required rather than recommended. Just as in a SARIF log </w:t>
            </w:r>
            <w:r>
              <w:lastRenderedPageBreak/>
              <w:t>file, it specifies the language of the resources embedded in the file.</w:t>
            </w:r>
          </w:p>
        </w:tc>
      </w:tr>
    </w:tbl>
    <w:p w14:paraId="1BD0934B" w14:textId="45AE9ADF" w:rsidR="00F27B42" w:rsidRDefault="00F27B42" w:rsidP="00F27B42">
      <w:pPr>
        <w:pStyle w:val="Heading5"/>
      </w:pPr>
      <w:bookmarkStart w:id="381" w:name="_Toc509234294"/>
      <w:r>
        <w:lastRenderedPageBreak/>
        <w:t>resources object</w:t>
      </w:r>
      <w:bookmarkEnd w:id="381"/>
    </w:p>
    <w:p w14:paraId="56784490" w14:textId="4E0E67E8"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7E4801">
        <w:t>3.29</w:t>
      </w:r>
      <w:r>
        <w:fldChar w:fldCharType="end"/>
      </w:r>
      <w:r>
        <w:t>).</w:t>
      </w:r>
    </w:p>
    <w:p w14:paraId="55D59945" w14:textId="28AAB945" w:rsidR="00B607AD" w:rsidRDefault="00B607AD" w:rsidP="00B607AD">
      <w:pPr>
        <w:pStyle w:val="Heading3"/>
      </w:pPr>
      <w:bookmarkStart w:id="382" w:name="_Ref508811133"/>
      <w:bookmarkStart w:id="383" w:name="_Toc509234295"/>
      <w:r>
        <w:t>text property</w:t>
      </w:r>
      <w:bookmarkEnd w:id="382"/>
      <w:bookmarkEnd w:id="383"/>
    </w:p>
    <w:p w14:paraId="38926169" w14:textId="530326B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7E4801">
        <w:t>3.9.2</w:t>
      </w:r>
      <w:r>
        <w:fldChar w:fldCharType="end"/>
      </w:r>
      <w:r>
        <w:t>)</w:t>
      </w:r>
      <w:r w:rsidRPr="0027620D">
        <w:t>.</w:t>
      </w:r>
    </w:p>
    <w:p w14:paraId="68ED5C2D" w14:textId="1A275EF8" w:rsidR="00B607AD" w:rsidRDefault="00B607AD" w:rsidP="00B607AD">
      <w:pPr>
        <w:pStyle w:val="Heading3"/>
      </w:pPr>
      <w:bookmarkStart w:id="384" w:name="_Ref508811583"/>
      <w:bookmarkStart w:id="385" w:name="_Toc509234296"/>
      <w:r>
        <w:t>richText property</w:t>
      </w:r>
      <w:bookmarkEnd w:id="384"/>
      <w:bookmarkEnd w:id="385"/>
    </w:p>
    <w:p w14:paraId="252D70DD" w14:textId="5B470275"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7E4801">
        <w:t>3.9.3</w:t>
      </w:r>
      <w:r>
        <w:fldChar w:fldCharType="end"/>
      </w:r>
      <w:r>
        <w:t>)</w:t>
      </w:r>
      <w:r w:rsidRPr="0027620D">
        <w:t>.</w:t>
      </w:r>
    </w:p>
    <w:p w14:paraId="5B4F9624" w14:textId="103D075D"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7E4801">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386" w:name="_Ref508811592"/>
      <w:bookmarkStart w:id="387" w:name="_Toc509234297"/>
      <w:r>
        <w:t>messageId property</w:t>
      </w:r>
      <w:bookmarkEnd w:id="386"/>
      <w:bookmarkEnd w:id="387"/>
    </w:p>
    <w:p w14:paraId="5F5AED7E" w14:textId="0DEE8FA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E4801">
        <w:t>3.9.6</w:t>
      </w:r>
      <w:r>
        <w:fldChar w:fldCharType="end"/>
      </w:r>
      <w:r>
        <w:t>) for the desired plain text message (§</w:t>
      </w:r>
      <w:r>
        <w:fldChar w:fldCharType="begin"/>
      </w:r>
      <w:r>
        <w:instrText xml:space="preserve"> REF _Ref503354593 \r \h </w:instrText>
      </w:r>
      <w:r>
        <w:fldChar w:fldCharType="separate"/>
      </w:r>
      <w:r w:rsidR="007E4801">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7E4801">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7E4801">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388" w:name="_Ref508811630"/>
      <w:bookmarkStart w:id="389" w:name="_Toc509234298"/>
      <w:r>
        <w:t>richMessageId property</w:t>
      </w:r>
      <w:bookmarkEnd w:id="388"/>
      <w:bookmarkEnd w:id="389"/>
    </w:p>
    <w:p w14:paraId="71ECB735" w14:textId="1FB43D68"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E4801">
        <w:t>3.9.6</w:t>
      </w:r>
      <w:r>
        <w:fldChar w:fldCharType="end"/>
      </w:r>
      <w:r>
        <w:t>) for the desired rich text message (§</w:t>
      </w:r>
      <w:r>
        <w:fldChar w:fldCharType="begin"/>
      </w:r>
      <w:r>
        <w:instrText xml:space="preserve"> REF _Ref503354606 \r \h </w:instrText>
      </w:r>
      <w:r>
        <w:fldChar w:fldCharType="separate"/>
      </w:r>
      <w:r w:rsidR="007E4801">
        <w:t>3.9.3</w:t>
      </w:r>
      <w:r>
        <w:fldChar w:fldCharType="end"/>
      </w:r>
      <w:r>
        <w:t>).</w:t>
      </w:r>
    </w:p>
    <w:p w14:paraId="1DCA38AB" w14:textId="5BB3DC08"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7E4801">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7E4801">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390" w:name="_Ref508811093"/>
      <w:bookmarkStart w:id="391" w:name="_Toc509234299"/>
      <w:r>
        <w:t>arguments property</w:t>
      </w:r>
      <w:bookmarkEnd w:id="390"/>
      <w:bookmarkEnd w:id="391"/>
    </w:p>
    <w:p w14:paraId="3337B550" w14:textId="0C11BE2C"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7E4801">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7E4801">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7E4801">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7E4801">
        <w:t>3.9.10</w:t>
      </w:r>
      <w:r>
        <w:fldChar w:fldCharType="end"/>
      </w:r>
      <w:r>
        <w:t>) contains any placeholders (§</w:t>
      </w:r>
      <w:r>
        <w:fldChar w:fldCharType="begin"/>
      </w:r>
      <w:r>
        <w:instrText xml:space="preserve"> REF _Ref508810893 \r \h </w:instrText>
      </w:r>
      <w:r>
        <w:fldChar w:fldCharType="separate"/>
      </w:r>
      <w:r w:rsidR="007E4801">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7E4801">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392" w:name="_Ref508812301"/>
      <w:bookmarkStart w:id="393" w:name="_Toc509234300"/>
      <w:r>
        <w:lastRenderedPageBreak/>
        <w:t>sarifLog object</w:t>
      </w:r>
      <w:bookmarkEnd w:id="367"/>
      <w:bookmarkEnd w:id="392"/>
      <w:bookmarkEnd w:id="393"/>
    </w:p>
    <w:p w14:paraId="5DEDD21B" w14:textId="0630136E" w:rsidR="000D32C1" w:rsidRDefault="000D32C1" w:rsidP="000D32C1">
      <w:pPr>
        <w:pStyle w:val="Heading3"/>
      </w:pPr>
      <w:bookmarkStart w:id="394" w:name="_Toc509234301"/>
      <w:r>
        <w:t>General</w:t>
      </w:r>
      <w:bookmarkEnd w:id="39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6AFE86D"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7E4801">
        <w:t>3.10.2</w:t>
      </w:r>
      <w:r w:rsidR="0038356E">
        <w:fldChar w:fldCharType="end"/>
      </w:r>
      <w:r w:rsidR="00D71A1D">
        <w:t>.</w:t>
      </w:r>
    </w:p>
    <w:p w14:paraId="69B7D7D3" w14:textId="1B3FED1A"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7E4801">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52980965"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7E4801">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395" w:name="_Ref493349977"/>
      <w:bookmarkStart w:id="396" w:name="_Ref493350297"/>
      <w:bookmarkStart w:id="397" w:name="_Toc509234302"/>
      <w:r>
        <w:t>version property</w:t>
      </w:r>
      <w:bookmarkEnd w:id="395"/>
      <w:bookmarkEnd w:id="396"/>
      <w:bookmarkEnd w:id="397"/>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398" w:name="_Ref508812350"/>
      <w:bookmarkStart w:id="399" w:name="_Toc509234303"/>
      <w:r>
        <w:t>$schema property</w:t>
      </w:r>
      <w:bookmarkEnd w:id="398"/>
      <w:bookmarkEnd w:id="39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6BDD02E2"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7E4801">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400" w:name="_Ref493349987"/>
      <w:bookmarkStart w:id="401" w:name="_Toc509234304"/>
      <w:r>
        <w:t>runs property</w:t>
      </w:r>
      <w:bookmarkEnd w:id="400"/>
      <w:bookmarkEnd w:id="401"/>
    </w:p>
    <w:p w14:paraId="4CED6907" w14:textId="4941B80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7E4801">
        <w:t>3.11</w:t>
      </w:r>
      <w:r>
        <w:fldChar w:fldCharType="end"/>
      </w:r>
      <w:r w:rsidRPr="00584D35">
        <w:t>).</w:t>
      </w:r>
    </w:p>
    <w:p w14:paraId="076C2078" w14:textId="7A8121FC" w:rsidR="00C66549" w:rsidRPr="00C66549" w:rsidRDefault="00EC6397" w:rsidP="00C66549">
      <w:pPr>
        <w:pStyle w:val="Heading2"/>
      </w:pPr>
      <w:bookmarkStart w:id="402" w:name="_Ref493349997"/>
      <w:bookmarkStart w:id="403" w:name="_Ref493350451"/>
      <w:bookmarkStart w:id="404" w:name="_Toc509234305"/>
      <w:r>
        <w:t>run object</w:t>
      </w:r>
      <w:bookmarkEnd w:id="402"/>
      <w:bookmarkEnd w:id="403"/>
      <w:bookmarkEnd w:id="404"/>
    </w:p>
    <w:p w14:paraId="10E42C1C" w14:textId="534C375F" w:rsidR="000D32C1" w:rsidRDefault="000D32C1" w:rsidP="000D32C1">
      <w:pPr>
        <w:pStyle w:val="Heading3"/>
      </w:pPr>
      <w:bookmarkStart w:id="405" w:name="_Toc509234306"/>
      <w:r>
        <w:t>General</w:t>
      </w:r>
      <w:bookmarkEnd w:id="40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3C569242"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7E4801">
        <w:t>3.11.7</w:t>
      </w:r>
      <w:r>
        <w:fldChar w:fldCharType="end"/>
      </w:r>
      <w:r w:rsidR="00893398">
        <w:t>.</w:t>
      </w:r>
    </w:p>
    <w:p w14:paraId="458D3C95" w14:textId="0B4222F6"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7E4801">
        <w:t>3.12</w:t>
      </w:r>
      <w:r>
        <w:fldChar w:fldCharType="end"/>
      </w:r>
      <w:r>
        <w:t>)</w:t>
      </w:r>
      <w:r w:rsidR="00893398">
        <w:t>.</w:t>
      </w:r>
    </w:p>
    <w:p w14:paraId="5659FE03" w14:textId="398D62B9" w:rsidR="00C66549" w:rsidRDefault="00C66549" w:rsidP="00893398">
      <w:pPr>
        <w:pStyle w:val="Codesmall"/>
      </w:pPr>
      <w:r>
        <w:t xml:space="preserve">  },</w:t>
      </w:r>
    </w:p>
    <w:p w14:paraId="5572A9C8" w14:textId="616C9CEE" w:rsidR="00C66549" w:rsidRDefault="00C66549" w:rsidP="00893398">
      <w:pPr>
        <w:pStyle w:val="Codesmall"/>
      </w:pPr>
      <w:r>
        <w:lastRenderedPageBreak/>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7E4801">
        <w:t>3.11.13</w:t>
      </w:r>
      <w:r>
        <w:fldChar w:fldCharType="end"/>
      </w:r>
      <w:r w:rsidR="00893398">
        <w:t>.</w:t>
      </w:r>
    </w:p>
    <w:p w14:paraId="2AB9C865" w14:textId="68161F9F" w:rsidR="00C66549" w:rsidRDefault="00C66549" w:rsidP="00893398">
      <w:pPr>
        <w:pStyle w:val="Codesmall"/>
      </w:pPr>
      <w:r>
        <w:t xml:space="preserve">    {</w:t>
      </w:r>
    </w:p>
    <w:p w14:paraId="34499818" w14:textId="42E50A13"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7E4801">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406" w:name="_Ref493351359"/>
      <w:bookmarkStart w:id="407" w:name="_Toc509234307"/>
      <w:r>
        <w:t>id property</w:t>
      </w:r>
      <w:bookmarkEnd w:id="406"/>
      <w:bookmarkEnd w:id="407"/>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408" w:name="_Toc509234308"/>
      <w:r>
        <w:t>stableId property</w:t>
      </w:r>
      <w:bookmarkEnd w:id="408"/>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409" w:name="_Ref493475805"/>
      <w:bookmarkStart w:id="410" w:name="_Toc509234309"/>
      <w:r>
        <w:t>baselineId property</w:t>
      </w:r>
      <w:bookmarkEnd w:id="409"/>
      <w:bookmarkEnd w:id="410"/>
    </w:p>
    <w:p w14:paraId="2AAA192D" w14:textId="5A76D81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7E4801">
        <w:t>3.11.2</w:t>
      </w:r>
      <w:r>
        <w:fldChar w:fldCharType="end"/>
      </w:r>
      <w:r w:rsidRPr="006066AC">
        <w:t>) of some previous run.</w:t>
      </w:r>
    </w:p>
    <w:p w14:paraId="039F708E" w14:textId="7DB1AD87"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7E4801">
        <w:t>3.18.15</w:t>
      </w:r>
      <w:r>
        <w:fldChar w:fldCharType="end"/>
      </w:r>
      <w:r w:rsidRPr="006066AC">
        <w:t>) of every result object (§</w:t>
      </w:r>
      <w:r>
        <w:fldChar w:fldCharType="begin"/>
      </w:r>
      <w:r>
        <w:instrText xml:space="preserve"> REF _Ref493350984 \w \h </w:instrText>
      </w:r>
      <w:r>
        <w:fldChar w:fldCharType="separate"/>
      </w:r>
      <w:r w:rsidR="007E4801">
        <w:t>3.18</w:t>
      </w:r>
      <w:r>
        <w:fldChar w:fldCharType="end"/>
      </w:r>
      <w:r w:rsidRPr="006066AC">
        <w:t xml:space="preserve">) in the current run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411" w:name="_Toc509234310"/>
      <w:r>
        <w:t>automationId property</w:t>
      </w:r>
      <w:bookmarkEnd w:id="411"/>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412" w:name="_Toc509234311"/>
      <w:r>
        <w:lastRenderedPageBreak/>
        <w:t>architecture property</w:t>
      </w:r>
      <w:bookmarkEnd w:id="412"/>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413" w:name="_Ref493350956"/>
      <w:bookmarkStart w:id="414" w:name="_Toc509234312"/>
      <w:r>
        <w:t>tool property</w:t>
      </w:r>
      <w:bookmarkEnd w:id="413"/>
      <w:bookmarkEnd w:id="414"/>
    </w:p>
    <w:p w14:paraId="56566E8E" w14:textId="5394F88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7E4801">
        <w:t>3.12</w:t>
      </w:r>
      <w:r>
        <w:fldChar w:fldCharType="end"/>
      </w:r>
      <w:r w:rsidRPr="003B5868">
        <w:t>) that describes the analysis tool that was run.</w:t>
      </w:r>
    </w:p>
    <w:p w14:paraId="29FA70CD" w14:textId="52EE5F0A" w:rsidR="000D32C1" w:rsidRDefault="000D32C1" w:rsidP="000D32C1">
      <w:pPr>
        <w:pStyle w:val="Heading3"/>
      </w:pPr>
      <w:bookmarkStart w:id="415" w:name="_Ref507657941"/>
      <w:bookmarkStart w:id="416" w:name="_Toc509234313"/>
      <w:r>
        <w:t>invocation</w:t>
      </w:r>
      <w:r w:rsidR="00514F09">
        <w:t>s</w:t>
      </w:r>
      <w:r>
        <w:t xml:space="preserve"> property</w:t>
      </w:r>
      <w:bookmarkEnd w:id="415"/>
      <w:bookmarkEnd w:id="416"/>
    </w:p>
    <w:p w14:paraId="676BBCBB" w14:textId="5AD7A355"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7E4801">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7E4801">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417" w:name="_Toc509234314"/>
      <w:r>
        <w:t>conversion property</w:t>
      </w:r>
      <w:bookmarkEnd w:id="417"/>
    </w:p>
    <w:p w14:paraId="226462F1" w14:textId="2A23DF1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7E4801">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418" w:name="_Ref508869459"/>
      <w:bookmarkStart w:id="419" w:name="_Ref508869524"/>
      <w:bookmarkStart w:id="420" w:name="_Ref508869585"/>
      <w:bookmarkStart w:id="421" w:name="_Toc509234315"/>
      <w:bookmarkStart w:id="422" w:name="_Ref493345118"/>
      <w:r>
        <w:t>originalUriBaseIds property</w:t>
      </w:r>
      <w:bookmarkEnd w:id="418"/>
      <w:bookmarkEnd w:id="419"/>
      <w:bookmarkEnd w:id="420"/>
      <w:bookmarkEnd w:id="421"/>
    </w:p>
    <w:p w14:paraId="2DDCF7C4" w14:textId="1022D4C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7E4801">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7E4801">
        <w:t>3.3.2</w:t>
      </w:r>
      <w:r>
        <w:fldChar w:fldCharType="end"/>
      </w:r>
      <w:r>
        <w:t>) which is the value of that URI base id on the machine where the SARIF producer ran.</w:t>
      </w:r>
    </w:p>
    <w:p w14:paraId="1119F4DF" w14:textId="43C47C3B"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7E4801">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w:t>
      </w:r>
      <w:r>
        <w:lastRenderedPageBreak/>
        <w:t xml:space="preserve">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34F3541"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7E4801">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5EA68280"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7E4801">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7834C0A3"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7E4801">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423" w:name="_Ref507667580"/>
      <w:bookmarkStart w:id="424" w:name="_Toc509234316"/>
      <w:r>
        <w:t>files property</w:t>
      </w:r>
      <w:bookmarkEnd w:id="422"/>
      <w:bookmarkEnd w:id="423"/>
      <w:bookmarkEnd w:id="424"/>
    </w:p>
    <w:p w14:paraId="07E80975" w14:textId="24B82ABD" w:rsidR="006A16A8" w:rsidRDefault="006A16A8" w:rsidP="006A16A8">
      <w:pPr>
        <w:pStyle w:val="Heading4"/>
      </w:pPr>
      <w:bookmarkStart w:id="425" w:name="_Toc509234317"/>
      <w:r>
        <w:t>General</w:t>
      </w:r>
      <w:bookmarkEnd w:id="425"/>
    </w:p>
    <w:p w14:paraId="1A04899C" w14:textId="675B7FB9"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7E4801">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8424CD8"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7E4801">
        <w:t>3.13.5</w:t>
      </w:r>
      <w:r w:rsidR="00F132B2">
        <w:fldChar w:fldCharType="end"/>
      </w:r>
      <w:r w:rsidR="00F132B2">
        <w:t>, §</w:t>
      </w:r>
      <w:r w:rsidR="00F132B2">
        <w:fldChar w:fldCharType="begin"/>
      </w:r>
      <w:r w:rsidR="00F132B2">
        <w:instrText xml:space="preserve"> REF _Ref508987354 \r \h </w:instrText>
      </w:r>
      <w:r w:rsidR="00F132B2">
        <w:fldChar w:fldCharType="separate"/>
      </w:r>
      <w:r w:rsidR="007E4801">
        <w:t>3.18.16</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426" w:name="_Ref508985072"/>
      <w:bookmarkStart w:id="427" w:name="_Toc509234318"/>
      <w:r>
        <w:t>Property names</w:t>
      </w:r>
      <w:bookmarkEnd w:id="426"/>
      <w:bookmarkEnd w:id="427"/>
    </w:p>
    <w:p w14:paraId="2525CEB8" w14:textId="5FE37031"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7E4801">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428" w:name="_Hlk508703537"/>
      <w:r>
        <w:t>relative property name</w:t>
      </w:r>
      <w:bookmarkEnd w:id="428"/>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71D8210E"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7E4801">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E4801">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3D61DD30" w:rsidR="00C85F5E" w:rsidRDefault="00C85F5E" w:rsidP="00C85F5E">
      <w:pPr>
        <w:pStyle w:val="Codesmall"/>
      </w:pPr>
      <w:r>
        <w:t>{                                  # A run object (§</w:t>
      </w:r>
      <w:r>
        <w:fldChar w:fldCharType="begin"/>
      </w:r>
      <w:r>
        <w:instrText xml:space="preserve"> REF _Ref493349997 \r \h </w:instrText>
      </w:r>
      <w:r>
        <w:fldChar w:fldCharType="separate"/>
      </w:r>
      <w:r w:rsidR="007E4801">
        <w:t>3.11</w:t>
      </w:r>
      <w:r>
        <w:fldChar w:fldCharType="end"/>
      </w:r>
      <w:r>
        <w:t>).</w:t>
      </w:r>
    </w:p>
    <w:p w14:paraId="32923A5F" w14:textId="77777777" w:rsidR="00C85F5E" w:rsidRDefault="00C85F5E" w:rsidP="00C85F5E">
      <w:pPr>
        <w:pStyle w:val="Codesmall"/>
      </w:pPr>
      <w:r>
        <w:t xml:space="preserve">  "results": [</w:t>
      </w:r>
    </w:p>
    <w:p w14:paraId="2ED60C67" w14:textId="3EC7A790" w:rsidR="00C85F5E" w:rsidRDefault="00C85F5E" w:rsidP="00C85F5E">
      <w:pPr>
        <w:pStyle w:val="Codesmall"/>
      </w:pPr>
      <w:r>
        <w:t xml:space="preserve">    {                              # A result object (§</w:t>
      </w:r>
      <w:r>
        <w:fldChar w:fldCharType="begin"/>
      </w:r>
      <w:r>
        <w:instrText xml:space="preserve"> REF _Ref493350984 \r \h </w:instrText>
      </w:r>
      <w:r>
        <w:fldChar w:fldCharType="separate"/>
      </w:r>
      <w:r w:rsidR="007E4801">
        <w:t>3.18</w:t>
      </w:r>
      <w:r>
        <w:fldChar w:fldCharType="end"/>
      </w:r>
      <w:r>
        <w:t>).</w:t>
      </w:r>
    </w:p>
    <w:p w14:paraId="64A6A69B" w14:textId="77777777" w:rsidR="00C85F5E" w:rsidRDefault="00C85F5E" w:rsidP="00C85F5E">
      <w:pPr>
        <w:pStyle w:val="Codesmall"/>
      </w:pPr>
      <w:r>
        <w:t xml:space="preserve">      "relatedLocations": [</w:t>
      </w:r>
    </w:p>
    <w:p w14:paraId="68526452" w14:textId="5B3B12C1" w:rsidR="00C85F5E" w:rsidRDefault="00C85F5E" w:rsidP="00C85F5E">
      <w:pPr>
        <w:pStyle w:val="Codesmall"/>
      </w:pPr>
      <w:r>
        <w:t xml:space="preserve">        {                          # An annocatedCodeLocation object (§</w:t>
      </w:r>
      <w:r>
        <w:fldChar w:fldCharType="begin"/>
      </w:r>
      <w:r>
        <w:instrText xml:space="preserve"> REF _Ref493427581 \r \h </w:instrText>
      </w:r>
      <w:r>
        <w:fldChar w:fldCharType="separate"/>
      </w:r>
      <w:r w:rsidR="007E4801">
        <w:t>3.27</w:t>
      </w:r>
      <w:r>
        <w:fldChar w:fldCharType="end"/>
      </w:r>
      <w:r>
        <w:t>).</w:t>
      </w:r>
    </w:p>
    <w:p w14:paraId="3BDF79BA" w14:textId="5B54F222"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7E4801">
        <w:t>3.21</w:t>
      </w:r>
      <w:r>
        <w:fldChar w:fldCharType="end"/>
      </w:r>
      <w:r>
        <w:t>).</w:t>
      </w:r>
    </w:p>
    <w:p w14:paraId="074DA98B" w14:textId="194DA285"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7E4801">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5E4B4072"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E4801">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4071C382" w:rsidR="00C85F5E" w:rsidRDefault="00C85F5E" w:rsidP="00C85F5E">
      <w:pPr>
        <w:pStyle w:val="Codesmall"/>
      </w:pPr>
      <w:r>
        <w:t>{                                  # A run object (§</w:t>
      </w:r>
      <w:r>
        <w:fldChar w:fldCharType="begin"/>
      </w:r>
      <w:r>
        <w:instrText xml:space="preserve"> REF _Ref493349997 \r \h </w:instrText>
      </w:r>
      <w:r>
        <w:fldChar w:fldCharType="separate"/>
      </w:r>
      <w:r w:rsidR="007E4801">
        <w:t>3.11</w:t>
      </w:r>
      <w:r>
        <w:fldChar w:fldCharType="end"/>
      </w:r>
      <w:r>
        <w:t>).</w:t>
      </w:r>
    </w:p>
    <w:p w14:paraId="0E9FFF9F" w14:textId="77777777" w:rsidR="00C85F5E" w:rsidRDefault="00C85F5E" w:rsidP="00C85F5E">
      <w:pPr>
        <w:pStyle w:val="Codesmall"/>
      </w:pPr>
      <w:r>
        <w:t xml:space="preserve">  "results": [</w:t>
      </w:r>
    </w:p>
    <w:p w14:paraId="2B1E2CCA" w14:textId="52628021" w:rsidR="00C85F5E" w:rsidRDefault="00C85F5E" w:rsidP="00C85F5E">
      <w:pPr>
        <w:pStyle w:val="Codesmall"/>
      </w:pPr>
      <w:r>
        <w:t xml:space="preserve">    {                              # A result object (§</w:t>
      </w:r>
      <w:r>
        <w:fldChar w:fldCharType="begin"/>
      </w:r>
      <w:r>
        <w:instrText xml:space="preserve"> REF _Ref493350984 \r \h </w:instrText>
      </w:r>
      <w:r>
        <w:fldChar w:fldCharType="separate"/>
      </w:r>
      <w:r w:rsidR="007E4801">
        <w:t>3.18</w:t>
      </w:r>
      <w:r>
        <w:fldChar w:fldCharType="end"/>
      </w:r>
      <w:r>
        <w:t>).</w:t>
      </w:r>
    </w:p>
    <w:p w14:paraId="3FA8FEF0" w14:textId="77777777" w:rsidR="00C85F5E" w:rsidRDefault="00C85F5E" w:rsidP="00C85F5E">
      <w:pPr>
        <w:pStyle w:val="Codesmall"/>
      </w:pPr>
      <w:r>
        <w:t xml:space="preserve">      "relatedLocations": [</w:t>
      </w:r>
    </w:p>
    <w:p w14:paraId="51490C33" w14:textId="7B5FA3E9" w:rsidR="00C85F5E" w:rsidRDefault="00C85F5E" w:rsidP="00C85F5E">
      <w:pPr>
        <w:pStyle w:val="Codesmall"/>
      </w:pPr>
      <w:r>
        <w:t xml:space="preserve">        {                          # An annocatedCodeLocation object (§</w:t>
      </w:r>
      <w:r>
        <w:fldChar w:fldCharType="begin"/>
      </w:r>
      <w:r>
        <w:instrText xml:space="preserve"> REF _Ref493427581 \r \h </w:instrText>
      </w:r>
      <w:r>
        <w:fldChar w:fldCharType="separate"/>
      </w:r>
      <w:r w:rsidR="007E4801">
        <w:t>3.27</w:t>
      </w:r>
      <w:r>
        <w:fldChar w:fldCharType="end"/>
      </w:r>
      <w:r>
        <w:t>).</w:t>
      </w:r>
    </w:p>
    <w:p w14:paraId="7A65DBF0" w14:textId="2D9FE083"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7E4801">
        <w:t>3.21</w:t>
      </w:r>
      <w:r>
        <w:fldChar w:fldCharType="end"/>
      </w:r>
      <w:r>
        <w:t>).</w:t>
      </w:r>
    </w:p>
    <w:p w14:paraId="30B3771B" w14:textId="4291827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7E4801">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20235BA0" w:rsidR="00C85F5E" w:rsidRDefault="00C85F5E" w:rsidP="00C85F5E">
      <w:r>
        <w:lastRenderedPageBreak/>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7E4801">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87A1F0D"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7E4801">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337BB9E4"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7E4801">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3F10B7DD" w:rsidR="00C85F5E" w:rsidRDefault="00C85F5E" w:rsidP="00C85F5E">
      <w:pPr>
        <w:pStyle w:val="Codesmall"/>
      </w:pPr>
      <w:r>
        <w:t xml:space="preserve">        {                          # An annocatedCodeLocation object</w:t>
      </w:r>
      <w:r w:rsidR="00EB5421">
        <w:t xml:space="preserve"> (§</w:t>
      </w:r>
      <w:r w:rsidR="00EB5421">
        <w:fldChar w:fldCharType="begin"/>
      </w:r>
      <w:r w:rsidR="00EB5421">
        <w:instrText xml:space="preserve"> REF _Ref493427581 \r \h </w:instrText>
      </w:r>
      <w:r w:rsidR="00EB5421">
        <w:fldChar w:fldCharType="separate"/>
      </w:r>
      <w:r w:rsidR="007E4801">
        <w:t>3.27</w:t>
      </w:r>
      <w:r w:rsidR="00EB5421">
        <w:fldChar w:fldCharType="end"/>
      </w:r>
      <w:r w:rsidR="00EB5421">
        <w:t>).</w:t>
      </w:r>
    </w:p>
    <w:p w14:paraId="39ADA288" w14:textId="32C6992D"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7E4801">
        <w:t>3.21</w:t>
      </w:r>
      <w:r w:rsidR="00EB5421">
        <w:fldChar w:fldCharType="end"/>
      </w:r>
      <w:r w:rsidR="00EB5421">
        <w:t>).</w:t>
      </w:r>
    </w:p>
    <w:p w14:paraId="5540FCD1" w14:textId="7C356CA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7E4801">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2896858F"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77777777" w:rsidR="00C85F5E" w:rsidRDefault="00C85F5E" w:rsidP="00C85F5E">
      <w:pPr>
        <w:pStyle w:val="Codesmall"/>
      </w:pPr>
      <w:r>
        <w:t>{                                  # A run object</w:t>
      </w:r>
    </w:p>
    <w:p w14:paraId="3DE82FBC" w14:textId="77777777" w:rsidR="00C85F5E" w:rsidRDefault="00C85F5E" w:rsidP="00C85F5E">
      <w:pPr>
        <w:pStyle w:val="Codesmall"/>
      </w:pPr>
      <w:r>
        <w:t xml:space="preserve">  "results": [</w:t>
      </w:r>
    </w:p>
    <w:p w14:paraId="0F7C0894" w14:textId="77777777" w:rsidR="00C85F5E" w:rsidRDefault="00C85F5E" w:rsidP="00C85F5E">
      <w:pPr>
        <w:pStyle w:val="Codesmall"/>
      </w:pPr>
      <w:r>
        <w:t xml:space="preserve">    {                              # A result object</w:t>
      </w:r>
    </w:p>
    <w:p w14:paraId="2461E1F8" w14:textId="77777777" w:rsidR="00C85F5E" w:rsidRDefault="00C85F5E" w:rsidP="00C85F5E">
      <w:pPr>
        <w:pStyle w:val="Codesmall"/>
      </w:pPr>
      <w:r>
        <w:t xml:space="preserve">      "relatedLocations": [</w:t>
      </w:r>
    </w:p>
    <w:p w14:paraId="5A26B684" w14:textId="77777777" w:rsidR="00C85F5E" w:rsidRDefault="00C85F5E" w:rsidP="00C85F5E">
      <w:pPr>
        <w:pStyle w:val="Codesmall"/>
      </w:pPr>
      <w:r>
        <w:t xml:space="preserve">        {                          # An annocatedCodeLocation object</w:t>
      </w:r>
    </w:p>
    <w:p w14:paraId="1A34D47A" w14:textId="77777777" w:rsidR="00C85F5E" w:rsidRDefault="00C85F5E" w:rsidP="00C85F5E">
      <w:pPr>
        <w:pStyle w:val="Codesmall"/>
      </w:pPr>
      <w:r>
        <w:t xml:space="preserve">          "physicalLocation": {    # A physicalLocation object</w:t>
      </w:r>
    </w:p>
    <w:p w14:paraId="77C7FCB9" w14:textId="77777777" w:rsidR="00C85F5E" w:rsidRDefault="00C85F5E" w:rsidP="00C85F5E">
      <w:pPr>
        <w:pStyle w:val="Codesmall"/>
      </w:pPr>
      <w:r>
        <w:lastRenderedPageBreak/>
        <w:t xml:space="preserve">            "fileLocation": {      # A fileLocation object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435DB386"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7E4801">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429" w:name="_Toc509234319"/>
      <w:r>
        <w:t>Property values</w:t>
      </w:r>
      <w:bookmarkEnd w:id="429"/>
    </w:p>
    <w:p w14:paraId="7A6BA100" w14:textId="44F5DE5F"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7E4801">
        <w:t>3.15.5</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7E4801">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40A072C" w:rsidR="001C3E3E" w:rsidRDefault="001C3E3E" w:rsidP="001C3E3E">
      <w:r w:rsidRPr="001C3E3E">
        <w:lastRenderedPageBreak/>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7E4801">
        <w:t>3.3.2</w:t>
      </w:r>
      <w:r w:rsidR="0054415E">
        <w:fldChar w:fldCharType="end"/>
      </w:r>
      <w:r w:rsidRPr="001C3E3E">
        <w:t>.</w:t>
      </w:r>
    </w:p>
    <w:p w14:paraId="7F2B59B5" w14:textId="7EEF8766"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7E4801">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7E4801">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7E4801">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5F8DA98E"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B8FE7F3"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7E4801">
        <w:t>3.15.5</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2626489E"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7E4801">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430" w:name="_Ref493479000"/>
      <w:bookmarkStart w:id="431" w:name="_Ref493479448"/>
      <w:bookmarkStart w:id="432" w:name="_Toc509234320"/>
      <w:r>
        <w:t>logicalLocations property</w:t>
      </w:r>
      <w:bookmarkEnd w:id="430"/>
      <w:bookmarkEnd w:id="431"/>
      <w:bookmarkEnd w:id="432"/>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lastRenderedPageBreak/>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5A8B6A6D" w:rsidR="00D27F62" w:rsidRDefault="00D27F62" w:rsidP="00D27F62">
      <w:r w:rsidRPr="00D27F62">
        <w:t>Wi</w:t>
      </w:r>
      <w:r>
        <w:t>th one exception described in §</w:t>
      </w:r>
      <w:r>
        <w:fldChar w:fldCharType="begin"/>
      </w:r>
      <w:r>
        <w:instrText xml:space="preserve"> REF _Ref493404415 \r \h </w:instrText>
      </w:r>
      <w:r>
        <w:fldChar w:fldCharType="separate"/>
      </w:r>
      <w:r w:rsidR="007E4801">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7E4801">
        <w:t>3.20.5</w:t>
      </w:r>
      <w:r>
        <w:fldChar w:fldCharType="end"/>
      </w:r>
      <w:r>
        <w:t xml:space="preserve"> </w:t>
      </w:r>
      <w:r w:rsidRPr="00D27F62">
        <w:t>for examples.</w:t>
      </w:r>
    </w:p>
    <w:p w14:paraId="1928BB84" w14:textId="6604F4DD"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7E4801">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1F36FFC9"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7E4801">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433" w:name="_Ref493350972"/>
      <w:bookmarkStart w:id="434" w:name="_Toc509234321"/>
      <w:r>
        <w:t>results property</w:t>
      </w:r>
      <w:bookmarkEnd w:id="433"/>
      <w:bookmarkEnd w:id="434"/>
    </w:p>
    <w:p w14:paraId="319EAE63" w14:textId="17D7E39A"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aining zero or more unique (§</w:t>
      </w:r>
      <w:r w:rsidR="00FB5300">
        <w:fldChar w:fldCharType="begin"/>
      </w:r>
      <w:r w:rsidR="00FB5300">
        <w:instrText xml:space="preserve"> REF _Ref493404799 \r \h </w:instrText>
      </w:r>
      <w:r w:rsidR="00FB5300">
        <w:fldChar w:fldCharType="separate"/>
      </w:r>
      <w:r w:rsidR="007E4801">
        <w:t>3.6.2</w:t>
      </w:r>
      <w:r w:rsidR="00FB5300">
        <w:fldChar w:fldCharType="end"/>
      </w:r>
      <w:r w:rsidR="00FB5300">
        <w:t>) result objects (§</w:t>
      </w:r>
      <w:r w:rsidR="00FB5300">
        <w:fldChar w:fldCharType="begin"/>
      </w:r>
      <w:r w:rsidR="00FB5300">
        <w:instrText xml:space="preserve"> REF _Ref493350984 \r \h </w:instrText>
      </w:r>
      <w:r w:rsidR="00FB5300">
        <w:fldChar w:fldCharType="separate"/>
      </w:r>
      <w:r w:rsidR="007E4801">
        <w:t>3.18</w:t>
      </w:r>
      <w:r w:rsidR="00FB5300">
        <w:fldChar w:fldCharType="end"/>
      </w:r>
      <w:r w:rsidR="00FB5300"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435" w:name="_Ref493404878"/>
      <w:bookmarkStart w:id="436" w:name="_Toc509234322"/>
      <w:r>
        <w:lastRenderedPageBreak/>
        <w:t>resource</w:t>
      </w:r>
      <w:r w:rsidR="00401BB5">
        <w:t>s property</w:t>
      </w:r>
      <w:bookmarkEnd w:id="435"/>
      <w:bookmarkEnd w:id="436"/>
    </w:p>
    <w:p w14:paraId="29E64BC9" w14:textId="3DECB059"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7E4801">
        <w:t>3.29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437" w:name="_Ref503355262"/>
      <w:bookmarkStart w:id="438" w:name="_Toc509234323"/>
      <w:r>
        <w:t>richMessageMimeType property</w:t>
      </w:r>
      <w:bookmarkEnd w:id="437"/>
      <w:bookmarkEnd w:id="438"/>
    </w:p>
    <w:p w14:paraId="6FE5FA9A" w14:textId="4DB1C92D"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7E4801">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127ECEF5"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7E4801">
        <w:t>3.9.3.2</w:t>
      </w:r>
      <w:r>
        <w:fldChar w:fldCharType="end"/>
      </w:r>
      <w:r>
        <w:t>.</w:t>
      </w:r>
    </w:p>
    <w:p w14:paraId="2F70E880" w14:textId="3C823711" w:rsidR="00401BB5" w:rsidRDefault="00401BB5" w:rsidP="00401BB5">
      <w:pPr>
        <w:pStyle w:val="Heading3"/>
      </w:pPr>
      <w:bookmarkStart w:id="439" w:name="_Toc509234324"/>
      <w:r>
        <w:t>properties property</w:t>
      </w:r>
      <w:bookmarkEnd w:id="439"/>
    </w:p>
    <w:p w14:paraId="6A87570C" w14:textId="2979E914"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7E4801">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440" w:name="_Ref493350964"/>
      <w:bookmarkStart w:id="441" w:name="_Toc509234325"/>
      <w:r>
        <w:t>tool object</w:t>
      </w:r>
      <w:bookmarkEnd w:id="440"/>
      <w:bookmarkEnd w:id="441"/>
    </w:p>
    <w:p w14:paraId="389A43BD" w14:textId="582B65CB" w:rsidR="00401BB5" w:rsidRDefault="00401BB5" w:rsidP="00401BB5">
      <w:pPr>
        <w:pStyle w:val="Heading3"/>
      </w:pPr>
      <w:bookmarkStart w:id="442" w:name="_Toc509234326"/>
      <w:r>
        <w:t>General</w:t>
      </w:r>
      <w:bookmarkEnd w:id="44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30C5FA80"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7E4801">
        <w:t>3.12.2</w:t>
      </w:r>
      <w:r>
        <w:fldChar w:fldCharType="end"/>
      </w:r>
    </w:p>
    <w:p w14:paraId="69B4117F" w14:textId="32910609"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7E4801">
        <w:t>3.12.3</w:t>
      </w:r>
      <w:r>
        <w:fldChar w:fldCharType="end"/>
      </w:r>
    </w:p>
    <w:p w14:paraId="3C102082" w14:textId="49EF02A7"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7E4801">
        <w:t>3.12.4</w:t>
      </w:r>
      <w:r>
        <w:fldChar w:fldCharType="end"/>
      </w:r>
    </w:p>
    <w:p w14:paraId="51BC003B" w14:textId="1919A9C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7E4801">
        <w:t>3.12.5</w:t>
      </w:r>
      <w:r>
        <w:fldChar w:fldCharType="end"/>
      </w:r>
    </w:p>
    <w:p w14:paraId="3461AB94" w14:textId="059BEC62"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7E4801">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443" w:name="_Ref493409155"/>
      <w:bookmarkStart w:id="444" w:name="_Toc509234327"/>
      <w:r>
        <w:t>name property</w:t>
      </w:r>
      <w:bookmarkEnd w:id="443"/>
      <w:bookmarkEnd w:id="44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445" w:name="_Ref493409168"/>
      <w:bookmarkStart w:id="446" w:name="_Toc509234328"/>
      <w:r>
        <w:t>fullName property</w:t>
      </w:r>
      <w:bookmarkEnd w:id="445"/>
      <w:bookmarkEnd w:id="44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447" w:name="_Ref493409198"/>
      <w:bookmarkStart w:id="448" w:name="_Toc509234329"/>
      <w:r>
        <w:t>semanticVersion property</w:t>
      </w:r>
      <w:bookmarkEnd w:id="447"/>
      <w:bookmarkEnd w:id="448"/>
    </w:p>
    <w:p w14:paraId="0F26CA6A" w14:textId="49C81ABB"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lastRenderedPageBreak/>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449" w:name="_Ref493409191"/>
      <w:bookmarkStart w:id="450" w:name="_Toc509234330"/>
      <w:r>
        <w:t>version property</w:t>
      </w:r>
      <w:bookmarkEnd w:id="449"/>
      <w:bookmarkEnd w:id="45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451" w:name="_Ref493409205"/>
      <w:bookmarkStart w:id="452" w:name="_Toc509234331"/>
      <w:r>
        <w:t>fileVersion property</w:t>
      </w:r>
      <w:bookmarkEnd w:id="451"/>
      <w:bookmarkEnd w:id="45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453" w:name="_Ref508811658"/>
      <w:bookmarkStart w:id="454" w:name="_Ref508812630"/>
      <w:bookmarkStart w:id="455" w:name="_Toc509234332"/>
      <w:r>
        <w:t>language property</w:t>
      </w:r>
      <w:bookmarkEnd w:id="453"/>
      <w:bookmarkEnd w:id="454"/>
      <w:bookmarkEnd w:id="455"/>
    </w:p>
    <w:p w14:paraId="0DEC6669" w14:textId="1CB65B7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456" w:name="_Hlk503355525"/>
      <w:r w:rsidRPr="00C56762">
        <w:t>a string specifying the language of the messages produced by the tool</w:t>
      </w:r>
      <w:bookmarkEnd w:id="45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457" w:name="_Ref508812052"/>
      <w:r>
        <w:t xml:space="preserve">The </w:t>
      </w:r>
      <w:r w:rsidRPr="00062677">
        <w:rPr>
          <w:rStyle w:val="CODEtemp"/>
        </w:rPr>
        <w:t>language</w:t>
      </w:r>
      <w:r>
        <w:t xml:space="preserve"> property specifies:</w:t>
      </w:r>
    </w:p>
    <w:p w14:paraId="4C6405EF" w14:textId="06F9E53E" w:rsidR="00062677" w:rsidRDefault="00062677" w:rsidP="00062677">
      <w:pPr>
        <w:pStyle w:val="ListParagraph"/>
        <w:numPr>
          <w:ilvl w:val="0"/>
          <w:numId w:val="65"/>
        </w:numPr>
      </w:pPr>
      <w:r w:rsidRPr="008867D2">
        <w:lastRenderedPageBreak/>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7E4801">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7E4801">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7E4801">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7E4801">
        <w:t>3.11</w:t>
      </w:r>
      <w:r>
        <w:fldChar w:fldCharType="end"/>
      </w:r>
      <w:r w:rsidRPr="008867D2">
        <w:t>).</w:t>
      </w:r>
    </w:p>
    <w:p w14:paraId="3FBBE723" w14:textId="70E98A31" w:rsidR="00062677" w:rsidRDefault="00062677" w:rsidP="00062677">
      <w:pPr>
        <w:pStyle w:val="ListParagraph"/>
        <w:numPr>
          <w:ilvl w:val="0"/>
          <w:numId w:val="65"/>
        </w:numPr>
      </w:pPr>
      <w:r w:rsidRPr="008867D2">
        <w:t>The language of any embedded resources (§</w:t>
      </w:r>
      <w:r>
        <w:fldChar w:fldCharType="begin"/>
      </w:r>
      <w:r>
        <w:instrText xml:space="preserve"> REF _Ref508812963 \r \h </w:instrText>
      </w:r>
      <w:r>
        <w:fldChar w:fldCharType="separate"/>
      </w:r>
      <w:r w:rsidR="007E4801">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7E4801">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458" w:name="_Ref508891515"/>
      <w:bookmarkStart w:id="459" w:name="_Toc509234333"/>
      <w:r>
        <w:t>resourceLocation property</w:t>
      </w:r>
      <w:bookmarkEnd w:id="457"/>
      <w:bookmarkEnd w:id="458"/>
      <w:bookmarkEnd w:id="459"/>
    </w:p>
    <w:p w14:paraId="012A55E0" w14:textId="190E2F7F"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7E4801">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7E4801">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7E4801">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F9B2291"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7E4801">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7E4801">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7E4801">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2B7CB4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7E4801">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1C60D28"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7E4801">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5B2E25EB"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7E4801">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611049A0"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7E4801">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23059CB9"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7E4801">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1325A96"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7E4801">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460" w:name="_Toc509234334"/>
      <w:r>
        <w:t>sarifLoggerVersion property</w:t>
      </w:r>
      <w:bookmarkEnd w:id="46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461" w:name="_Toc509234335"/>
      <w:r>
        <w:t>properties property</w:t>
      </w:r>
      <w:bookmarkEnd w:id="461"/>
    </w:p>
    <w:p w14:paraId="074F31FD" w14:textId="716E6C9A"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7E4801">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462" w:name="_Ref493352563"/>
      <w:bookmarkStart w:id="463" w:name="_Toc509234336"/>
      <w:r>
        <w:t>invocation object</w:t>
      </w:r>
      <w:bookmarkEnd w:id="462"/>
      <w:bookmarkEnd w:id="463"/>
    </w:p>
    <w:p w14:paraId="10E65C9D" w14:textId="17190F2B" w:rsidR="00401BB5" w:rsidRDefault="00401BB5" w:rsidP="00401BB5">
      <w:pPr>
        <w:pStyle w:val="Heading3"/>
      </w:pPr>
      <w:bookmarkStart w:id="464" w:name="_Toc509234337"/>
      <w:r>
        <w:t>General</w:t>
      </w:r>
      <w:bookmarkEnd w:id="46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465" w:name="_Ref493414102"/>
      <w:bookmarkStart w:id="466" w:name="_Toc509234338"/>
      <w:r>
        <w:t>commandLine property</w:t>
      </w:r>
      <w:bookmarkEnd w:id="465"/>
      <w:bookmarkEnd w:id="46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067680DA"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AD14CE">
        <w:rPr>
          <w:b/>
        </w:rPr>
        <w:t>SHOULD 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467" w:name="_Ref506976541"/>
      <w:bookmarkStart w:id="468" w:name="_Toc509234339"/>
      <w:r>
        <w:lastRenderedPageBreak/>
        <w:t>arguments property</w:t>
      </w:r>
      <w:bookmarkEnd w:id="467"/>
      <w:bookmarkEnd w:id="46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7A53E3E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7E4801">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69" w:name="_Toc509234340"/>
      <w:r>
        <w:t>responseFiles property</w:t>
      </w:r>
      <w:bookmarkEnd w:id="469"/>
    </w:p>
    <w:p w14:paraId="7F9B09E3" w14:textId="040FC9F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7E4801">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5B4E986"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7E4801">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7E4801">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45EF26E0" w:rsidR="00780AD1" w:rsidRPr="0027182E" w:rsidRDefault="007C64F1" w:rsidP="00780AD1">
      <w:pPr>
        <w:pStyle w:val="Code"/>
      </w:pPr>
      <w:r>
        <w:t xml:space="preserve">    </w:t>
      </w:r>
      <w:r w:rsidR="00780AD1">
        <w:t xml:space="preserve">"responseFiles": </w:t>
      </w:r>
      <w:r w:rsidR="003D1181">
        <w:t>[  #</w:t>
      </w:r>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7E4801">
        <w:t>3.3</w:t>
      </w:r>
      <w:r w:rsidR="00534AEC">
        <w:fldChar w:fldCharType="end"/>
      </w:r>
      <w:r w:rsidR="00534AEC" w:rsidRPr="0027182E">
        <w:t>).</w:t>
      </w:r>
    </w:p>
    <w:p w14:paraId="4836B8E9" w14:textId="7B671D6F" w:rsidR="0027182E" w:rsidRPr="0027182E" w:rsidRDefault="0027182E" w:rsidP="00780AD1">
      <w:pPr>
        <w:pStyle w:val="Code"/>
      </w:pPr>
      <w:r w:rsidRPr="0027182E">
        <w:t xml:space="preserve">      {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470" w:name="_Ref507597986"/>
      <w:bookmarkStart w:id="471" w:name="_Toc509234341"/>
      <w:r>
        <w:t>attachments property</w:t>
      </w:r>
      <w:bookmarkEnd w:id="470"/>
      <w:bookmarkEnd w:id="471"/>
    </w:p>
    <w:p w14:paraId="13917F9A" w14:textId="761E443B"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7E4801">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7E4801">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7E4801">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7E4801">
        <w:t>3.13.3</w:t>
      </w:r>
      <w:r w:rsidR="00A27D47">
        <w:fldChar w:fldCharType="end"/>
      </w:r>
      <w:r>
        <w:t>), if present. They might also be files implicitly consumed by the tool, such as a configuration file.</w:t>
      </w:r>
    </w:p>
    <w:p w14:paraId="5A68CC32" w14:textId="7E89057A"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7E4801">
        <w:t>3.14.1</w:t>
      </w:r>
      <w:r w:rsidR="00A27D47">
        <w:fldChar w:fldCharType="end"/>
      </w:r>
      <w:r>
        <w:t>.</w:t>
      </w:r>
    </w:p>
    <w:p w14:paraId="01B231BB" w14:textId="6910B73F" w:rsidR="00401BB5" w:rsidRDefault="00401BB5" w:rsidP="00401BB5">
      <w:pPr>
        <w:pStyle w:val="Heading3"/>
      </w:pPr>
      <w:bookmarkStart w:id="472" w:name="_Toc509234342"/>
      <w:r>
        <w:t>startTime property</w:t>
      </w:r>
      <w:bookmarkEnd w:id="472"/>
    </w:p>
    <w:p w14:paraId="16315911" w14:textId="581DAACC"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7E4801">
        <w:t>3.8</w:t>
      </w:r>
      <w:r>
        <w:fldChar w:fldCharType="end"/>
      </w:r>
      <w:r w:rsidRPr="00A14F9A">
        <w:t>.</w:t>
      </w:r>
    </w:p>
    <w:p w14:paraId="64D62131" w14:textId="648590CB" w:rsidR="00401BB5" w:rsidRDefault="00401BB5" w:rsidP="00401BB5">
      <w:pPr>
        <w:pStyle w:val="Heading3"/>
      </w:pPr>
      <w:bookmarkStart w:id="473" w:name="_Toc509234343"/>
      <w:r>
        <w:lastRenderedPageBreak/>
        <w:t>endTime property</w:t>
      </w:r>
      <w:bookmarkEnd w:id="473"/>
    </w:p>
    <w:p w14:paraId="7310B713" w14:textId="5B124D81"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7E4801">
        <w:t>3.8</w:t>
      </w:r>
      <w:r>
        <w:fldChar w:fldCharType="end"/>
      </w:r>
      <w:r w:rsidRPr="00A14F9A">
        <w:t>.</w:t>
      </w:r>
    </w:p>
    <w:p w14:paraId="018E25F2" w14:textId="7C837EBB" w:rsidR="00BE0635" w:rsidRDefault="00BE0635" w:rsidP="00BE0635">
      <w:pPr>
        <w:pStyle w:val="Heading3"/>
      </w:pPr>
      <w:bookmarkStart w:id="474" w:name="_Ref509050679"/>
      <w:bookmarkStart w:id="475" w:name="_Toc509234344"/>
      <w:r>
        <w:t>exitCode property</w:t>
      </w:r>
      <w:bookmarkEnd w:id="474"/>
      <w:bookmarkEnd w:id="47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52E8731" w:rsidR="00BE0635" w:rsidRDefault="00BE0635" w:rsidP="00BE0635">
      <w:r>
        <w:t>For examples, see §</w:t>
      </w:r>
      <w:r>
        <w:fldChar w:fldCharType="begin"/>
      </w:r>
      <w:r>
        <w:instrText xml:space="preserve"> REF _Ref509050368 \r \h </w:instrText>
      </w:r>
      <w:r>
        <w:fldChar w:fldCharType="separate"/>
      </w:r>
      <w:r w:rsidR="007E4801">
        <w:t>3.13.9</w:t>
      </w:r>
      <w:r>
        <w:fldChar w:fldCharType="end"/>
      </w:r>
      <w:r>
        <w:t>.</w:t>
      </w:r>
    </w:p>
    <w:p w14:paraId="2AB6A1A3" w14:textId="0E19F05A" w:rsidR="00BE0635" w:rsidRDefault="00BE0635" w:rsidP="00401BB5">
      <w:pPr>
        <w:pStyle w:val="Heading3"/>
      </w:pPr>
      <w:bookmarkStart w:id="476" w:name="_Ref509050368"/>
      <w:bookmarkStart w:id="477" w:name="_Toc509234345"/>
      <w:r>
        <w:t>exitCodeDescription property</w:t>
      </w:r>
      <w:bookmarkEnd w:id="476"/>
      <w:bookmarkEnd w:id="47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478" w:name="_Toc509234346"/>
      <w:r>
        <w:t>exitSignalName property</w:t>
      </w:r>
      <w:bookmarkEnd w:id="47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2DAA96F" w:rsidR="00BE0635" w:rsidRDefault="00BE0635" w:rsidP="00BE0635">
      <w:r>
        <w:t>For an example, see §</w:t>
      </w:r>
      <w:r>
        <w:fldChar w:fldCharType="begin"/>
      </w:r>
      <w:r>
        <w:instrText xml:space="preserve"> REF _Ref509050492 \r \h </w:instrText>
      </w:r>
      <w:r>
        <w:fldChar w:fldCharType="separate"/>
      </w:r>
      <w:r w:rsidR="007E4801">
        <w:t>3.13.11</w:t>
      </w:r>
      <w:r>
        <w:fldChar w:fldCharType="end"/>
      </w:r>
      <w:r>
        <w:t>.</w:t>
      </w:r>
    </w:p>
    <w:p w14:paraId="01CF0A31" w14:textId="198FD4EE" w:rsidR="00BE0635" w:rsidRDefault="00BE0635" w:rsidP="00BE0635">
      <w:pPr>
        <w:pStyle w:val="Heading3"/>
      </w:pPr>
      <w:bookmarkStart w:id="479" w:name="_Ref509050492"/>
      <w:bookmarkStart w:id="480" w:name="_Toc509234347"/>
      <w:r>
        <w:t>exitSignalNumber property</w:t>
      </w:r>
      <w:bookmarkEnd w:id="479"/>
      <w:bookmarkEnd w:id="48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481" w:name="_Toc509234348"/>
      <w:r>
        <w:lastRenderedPageBreak/>
        <w:t>processStartFailureMessage property</w:t>
      </w:r>
      <w:bookmarkEnd w:id="48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6E8A486B" w:rsidR="00B209DE" w:rsidRDefault="007E4313" w:rsidP="00B209DE">
      <w:pPr>
        <w:pStyle w:val="Heading3"/>
      </w:pPr>
      <w:bookmarkStart w:id="482" w:name="_Toc509234349"/>
      <w:r>
        <w:t>processExitedSuccessfully</w:t>
      </w:r>
      <w:r w:rsidR="00B209DE">
        <w:t xml:space="preserve"> property</w:t>
      </w:r>
      <w:bookmarkEnd w:id="482"/>
    </w:p>
    <w:p w14:paraId="32E556E4" w14:textId="5A11C13D"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7E4313">
        <w:rPr>
          <w:rStyle w:val="CODEtemp"/>
        </w:rPr>
        <w:t>processExitedSuccessfully</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process failed. This property is needed because not all programs exit with an exit code of 0 on success and non-0 on failure.</w:t>
      </w:r>
    </w:p>
    <w:p w14:paraId="23433ACD" w14:textId="5914F4E2" w:rsidR="00B209DE" w:rsidRDefault="00B209DE" w:rsidP="00B209DE">
      <w:bookmarkStart w:id="483"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7E4801">
        <w:t>3.13.8</w:t>
      </w:r>
      <w:r>
        <w:fldChar w:fldCharType="end"/>
      </w:r>
      <w:r>
        <w:t xml:space="preserve">) is present and has a non-zero value; otherwise its value </w:t>
      </w:r>
      <w:r>
        <w:rPr>
          <w:b/>
        </w:rPr>
        <w:t>SHALL</w:t>
      </w:r>
      <w:r>
        <w:t xml:space="preserve"> be taken to be </w:t>
      </w:r>
      <w:r>
        <w:rPr>
          <w:rStyle w:val="CODEtemp"/>
        </w:rPr>
        <w:t>true</w:t>
      </w:r>
      <w:r>
        <w:t>.</w:t>
      </w:r>
    </w:p>
    <w:bookmarkEnd w:id="483"/>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10BAEFB2" w:rsidR="00B209DE" w:rsidRDefault="00B209DE" w:rsidP="00B209DE">
      <w:pPr>
        <w:pStyle w:val="Codesmall"/>
      </w:pPr>
      <w:r>
        <w:t xml:space="preserve">  "process</w:t>
      </w:r>
      <w:r w:rsidR="007E4313">
        <w:t>Exited</w:t>
      </w:r>
      <w:r>
        <w:t>Success</w:t>
      </w:r>
      <w:r w:rsidR="007E4313">
        <w:t>fully</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484" w:name="_Toc509234350"/>
      <w:r>
        <w:t>machine property</w:t>
      </w:r>
      <w:bookmarkEnd w:id="48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85" w:name="_Toc509234351"/>
      <w:r>
        <w:t>account property</w:t>
      </w:r>
      <w:bookmarkEnd w:id="48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86" w:name="_Toc509234352"/>
      <w:r>
        <w:t>processId property</w:t>
      </w:r>
      <w:bookmarkEnd w:id="48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25E1D6F" w:rsidR="00401BB5" w:rsidRDefault="00401BB5" w:rsidP="00401BB5">
      <w:pPr>
        <w:pStyle w:val="Heading3"/>
      </w:pPr>
      <w:bookmarkStart w:id="487" w:name="_Toc509234353"/>
      <w:del w:id="488" w:author="Laurence Golding" w:date="2018-03-20T14:58:00Z">
        <w:r w:rsidDel="009317A5">
          <w:delText xml:space="preserve">fileName </w:delText>
        </w:r>
      </w:del>
      <w:ins w:id="489" w:author="Laurence Golding" w:date="2018-03-20T14:58:00Z">
        <w:r w:rsidR="009317A5">
          <w:t>ex</w:t>
        </w:r>
      </w:ins>
      <w:ins w:id="490" w:author="Laurence Golding" w:date="2018-03-20T14:59:00Z">
        <w:r w:rsidR="009317A5">
          <w:t>ecutableLocation</w:t>
        </w:r>
      </w:ins>
      <w:ins w:id="491" w:author="Laurence Golding" w:date="2018-03-20T14:58:00Z">
        <w:r w:rsidR="009317A5">
          <w:t xml:space="preserve"> </w:t>
        </w:r>
      </w:ins>
      <w:r>
        <w:t>property</w:t>
      </w:r>
      <w:bookmarkEnd w:id="487"/>
    </w:p>
    <w:p w14:paraId="2EFF9849" w14:textId="154A132E" w:rsidR="00A14F9A" w:rsidRDefault="00A14F9A" w:rsidP="00A14F9A">
      <w:pPr>
        <w:rPr>
          <w:ins w:id="492" w:author="Laurence Golding" w:date="2018-03-20T15:00:00Z"/>
        </w:rPr>
      </w:pPr>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del w:id="493" w:author="Laurence Golding" w:date="2018-03-20T14:58:00Z">
        <w:r w:rsidRPr="00A14F9A" w:rsidDel="009317A5">
          <w:rPr>
            <w:rStyle w:val="CODEtemp"/>
          </w:rPr>
          <w:delText>fileName</w:delText>
        </w:r>
        <w:r w:rsidRPr="00A14F9A" w:rsidDel="009317A5">
          <w:delText xml:space="preserve"> </w:delText>
        </w:r>
      </w:del>
      <w:ins w:id="494" w:author="Laurence Golding" w:date="2018-03-20T14:58:00Z">
        <w:r w:rsidR="009317A5">
          <w:rPr>
            <w:rStyle w:val="CODEtemp"/>
          </w:rPr>
          <w:t>executableLocation</w:t>
        </w:r>
        <w:r w:rsidR="009317A5" w:rsidRPr="00A14F9A">
          <w:t xml:space="preserve"> </w:t>
        </w:r>
      </w:ins>
      <w:r w:rsidRPr="00A14F9A">
        <w:t xml:space="preserve">whose value is a </w:t>
      </w:r>
      <w:del w:id="495" w:author="Laurence Golding" w:date="2018-03-20T14:59:00Z">
        <w:r w:rsidRPr="00A14F9A" w:rsidDel="009317A5">
          <w:delText>string containing the fully qualified path name</w:delText>
        </w:r>
      </w:del>
      <w:ins w:id="496" w:author="Laurence Golding" w:date="2018-03-20T14:59:00Z">
        <w:r w:rsidR="009317A5" w:rsidRPr="009317A5">
          <w:rPr>
            <w:rStyle w:val="CODEtemp"/>
          </w:rPr>
          <w:t>fileLocation</w:t>
        </w:r>
        <w:r w:rsidR="009317A5">
          <w:t xml:space="preserve"> object (§</w:t>
        </w:r>
        <w:r w:rsidR="009317A5">
          <w:fldChar w:fldCharType="begin"/>
        </w:r>
        <w:r w:rsidR="009317A5">
          <w:instrText xml:space="preserve"> REF _Ref508989521 \r \h </w:instrText>
        </w:r>
      </w:ins>
      <w:r w:rsidR="009317A5">
        <w:fldChar w:fldCharType="separate"/>
      </w:r>
      <w:ins w:id="497" w:author="Laurence Golding" w:date="2018-03-20T14:59:00Z">
        <w:r w:rsidR="009317A5">
          <w:t>3.3</w:t>
        </w:r>
        <w:r w:rsidR="009317A5">
          <w:fldChar w:fldCharType="end"/>
        </w:r>
        <w:r w:rsidR="009317A5">
          <w:t>) specifying the absolute URI</w:t>
        </w:r>
      </w:ins>
      <w:r w:rsidRPr="00A14F9A">
        <w:t xml:space="preserve"> of the tool's executable file.</w:t>
      </w:r>
    </w:p>
    <w:p w14:paraId="55CE9298" w14:textId="7BC2EF2C" w:rsidR="009317A5" w:rsidRPr="009317A5" w:rsidRDefault="009317A5" w:rsidP="00A14F9A">
      <w:ins w:id="498" w:author="Laurence Golding" w:date="2018-03-20T15:00:00Z">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w:t>
        </w:r>
      </w:ins>
      <w:ins w:id="499" w:author="Laurence Golding" w:date="2018-03-20T15:01:00Z">
        <w:r>
          <w:t xml:space="preserve">, and </w:t>
        </w:r>
      </w:ins>
      <w:ins w:id="500" w:author="Laurence Golding" w:date="2018-03-20T15:00:00Z">
        <w:r>
          <w:rPr>
            <w:b/>
          </w:rPr>
          <w:t>SHOULD</w:t>
        </w:r>
        <w:r>
          <w:t xml:space="preserve"> follow the guidance in §</w:t>
        </w:r>
        <w:r>
          <w:fldChar w:fldCharType="begin"/>
        </w:r>
        <w:r>
          <w:instrText xml:space="preserve"> REF _Ref509321206 \r \h </w:instrText>
        </w:r>
      </w:ins>
      <w:r>
        <w:fldChar w:fldCharType="separate"/>
      </w:r>
      <w:ins w:id="501" w:author="Laurence Golding" w:date="2018-03-20T15:00:00Z">
        <w:r>
          <w:t>3.3.4</w:t>
        </w:r>
        <w:r>
          <w:fldChar w:fldCharType="end"/>
        </w:r>
      </w:ins>
      <w:ins w:id="502" w:author="Laurence Golding" w:date="2018-03-20T15:01:00Z">
        <w:r>
          <w:t xml:space="preserve"> for non-deterministic absolute URIs.</w:t>
        </w:r>
      </w:ins>
      <w:bookmarkStart w:id="503" w:name="_GoBack"/>
      <w:bookmarkEnd w:id="503"/>
    </w:p>
    <w:p w14:paraId="52D317A6" w14:textId="6482A954"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7E4801">
        <w:t>3.12</w:t>
      </w:r>
      <w:r>
        <w:fldChar w:fldCharType="end"/>
      </w:r>
      <w:r w:rsidRPr="00A14F9A">
        <w:t>) because the identical tool might be invoked from different paths on different machines.</w:t>
      </w:r>
    </w:p>
    <w:p w14:paraId="4CBA5986" w14:textId="32A1723D"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7E4801">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504" w:name="_Toc509234354"/>
      <w:r>
        <w:t>workingDirectory property</w:t>
      </w:r>
      <w:bookmarkEnd w:id="504"/>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505" w:name="_Toc509234355"/>
      <w:r>
        <w:t>environmentVariables property</w:t>
      </w:r>
      <w:bookmarkEnd w:id="505"/>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506" w:name="_Ref493345429"/>
      <w:bookmarkStart w:id="507" w:name="_Toc509234356"/>
      <w:r>
        <w:t>toolNotifications property</w:t>
      </w:r>
      <w:bookmarkEnd w:id="506"/>
      <w:bookmarkEnd w:id="507"/>
    </w:p>
    <w:p w14:paraId="24067D15" w14:textId="05243C99"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E4801">
        <w:t>3.35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E4801">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508" w:name="_Toc509234357"/>
      <w:r>
        <w:lastRenderedPageBreak/>
        <w:t>configurationNotifications property</w:t>
      </w:r>
      <w:bookmarkEnd w:id="508"/>
    </w:p>
    <w:p w14:paraId="59DC01CB" w14:textId="08005DDB"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7E4801">
        <w:t>3.35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7E4801">
        <w:t>3.35.7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lastRenderedPageBreak/>
        <w:t>]</w:t>
      </w:r>
    </w:p>
    <w:p w14:paraId="278DAEB1" w14:textId="3C2DB244" w:rsidR="00DC2E41" w:rsidRDefault="00DC2E41" w:rsidP="00401BB5">
      <w:pPr>
        <w:pStyle w:val="Heading3"/>
      </w:pPr>
      <w:bookmarkStart w:id="509" w:name="_Toc509234358"/>
      <w:r>
        <w:t>stdin, stdout, stderr</w:t>
      </w:r>
      <w:r w:rsidR="00D943E5">
        <w:t>, and stdoutStderr</w:t>
      </w:r>
      <w:r>
        <w:t xml:space="preserve"> properties</w:t>
      </w:r>
      <w:bookmarkEnd w:id="509"/>
    </w:p>
    <w:p w14:paraId="47275264" w14:textId="2CCBBAF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7E4801">
        <w:t>3.21</w:t>
      </w:r>
      <w:r>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4A909C92" w14:textId="65D8331A"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7E4801">
        <w:t>3.21.4</w:t>
      </w:r>
      <w:r>
        <w:fldChar w:fldCharType="end"/>
      </w:r>
      <w:r>
        <w:t>) is omitted, the object refers to the entire file.</w:t>
      </w:r>
    </w:p>
    <w:p w14:paraId="6A91939F" w14:textId="3EBD6D9B"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7E4801">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7E4801">
        <w:t>3.16.8</w:t>
      </w:r>
      <w:r>
        <w:fldChar w:fldCharType="end"/>
      </w:r>
      <w:r>
        <w:t>).</w:t>
      </w:r>
    </w:p>
    <w:p w14:paraId="2DE39DF6" w14:textId="35B623F1" w:rsidR="00401BB5" w:rsidRDefault="00401BB5" w:rsidP="00401BB5">
      <w:pPr>
        <w:pStyle w:val="Heading3"/>
      </w:pPr>
      <w:bookmarkStart w:id="510" w:name="_Toc509234359"/>
      <w:r>
        <w:t>properties property</w:t>
      </w:r>
      <w:bookmarkEnd w:id="510"/>
    </w:p>
    <w:p w14:paraId="6D4EC85A" w14:textId="436A44AE"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7E4801">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511" w:name="_Ref507597819"/>
      <w:bookmarkStart w:id="512" w:name="_Toc509234360"/>
      <w:bookmarkStart w:id="513" w:name="_Ref506806657"/>
      <w:r>
        <w:t>attachment object</w:t>
      </w:r>
      <w:bookmarkEnd w:id="511"/>
      <w:bookmarkEnd w:id="512"/>
    </w:p>
    <w:p w14:paraId="554194B0" w14:textId="77777777" w:rsidR="00A27D47" w:rsidRDefault="00A27D47" w:rsidP="00A27D47">
      <w:pPr>
        <w:pStyle w:val="Heading3"/>
        <w:numPr>
          <w:ilvl w:val="2"/>
          <w:numId w:val="2"/>
        </w:numPr>
      </w:pPr>
      <w:bookmarkStart w:id="514" w:name="_Ref506978653"/>
      <w:bookmarkStart w:id="515" w:name="_Toc509234361"/>
      <w:r>
        <w:t>General</w:t>
      </w:r>
      <w:bookmarkEnd w:id="514"/>
      <w:bookmarkEnd w:id="515"/>
    </w:p>
    <w:p w14:paraId="4FF20040" w14:textId="1F39995C"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7E4801">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7E4801">
        <w:t>3.18.16</w:t>
      </w:r>
      <w:r>
        <w:fldChar w:fldCharType="end"/>
      </w:r>
      <w:r>
        <w:t>).</w:t>
      </w:r>
    </w:p>
    <w:p w14:paraId="120068B3" w14:textId="6EBCA277"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7E4801">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7E4801">
        <w:t>3.16.8</w:t>
      </w:r>
      <w:r>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1CF76340"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7E4801">
        <w:t>3.11</w:t>
      </w:r>
      <w:r w:rsidR="00E92030">
        <w:fldChar w:fldCharType="end"/>
      </w:r>
      <w:r w:rsidR="00E92030">
        <w:t>)</w:t>
      </w:r>
      <w:r w:rsidR="006D4B00">
        <w:t>.</w:t>
      </w:r>
    </w:p>
    <w:p w14:paraId="62B645C6" w14:textId="7FD676A5"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7E4801">
        <w:t>3.11.8</w:t>
      </w:r>
      <w:r w:rsidR="00DF2D77">
        <w:fldChar w:fldCharType="end"/>
      </w:r>
      <w:r w:rsidR="00DF2D77">
        <w:t>.</w:t>
      </w:r>
    </w:p>
    <w:p w14:paraId="4A70386B" w14:textId="4FB8770D"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7E4801">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35ED6948"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7E4801">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69F8EF88"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E4801">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34CB41CC"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7E4801">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DE4DE84"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7E4801">
        <w:t>3.18</w:t>
      </w:r>
      <w:r>
        <w:fldChar w:fldCharType="end"/>
      </w:r>
      <w:r>
        <w:t>)</w:t>
      </w:r>
      <w:r w:rsidR="006D4B00">
        <w:t>.</w:t>
      </w:r>
    </w:p>
    <w:p w14:paraId="30BF41E2" w14:textId="69A25B72" w:rsidR="00A27D47" w:rsidRDefault="00A27D47" w:rsidP="00A27D47">
      <w:pPr>
        <w:pStyle w:val="Codesmall"/>
      </w:pPr>
      <w:r>
        <w:t xml:space="preserve">  ...</w:t>
      </w:r>
    </w:p>
    <w:p w14:paraId="344F43B5" w14:textId="334168F0"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7E4801">
        <w:t>3.18.16</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5AB62451"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E4801">
        <w:t>3.14.2</w:t>
      </w:r>
      <w:r w:rsidR="00E92030">
        <w:fldChar w:fldCharType="end"/>
      </w:r>
      <w:r w:rsidR="006D4B00">
        <w:t>.</w:t>
      </w:r>
    </w:p>
    <w:p w14:paraId="0705E09E" w14:textId="636837FE" w:rsidR="00A8547F" w:rsidRDefault="00A8547F" w:rsidP="00A27D47">
      <w:pPr>
        <w:pStyle w:val="Codesmall"/>
      </w:pPr>
      <w:r>
        <w:lastRenderedPageBreak/>
        <w:t xml:space="preserve">        "text": "Screen shot"</w:t>
      </w:r>
    </w:p>
    <w:p w14:paraId="193C58E8" w14:textId="4D27B2DF" w:rsidR="00A8547F" w:rsidRDefault="00A8547F" w:rsidP="00A27D47">
      <w:pPr>
        <w:pStyle w:val="Codesmall"/>
      </w:pPr>
      <w:r>
        <w:t xml:space="preserve">      },</w:t>
      </w:r>
    </w:p>
    <w:p w14:paraId="49AA312D" w14:textId="3701675C" w:rsidR="00E92030" w:rsidRDefault="00E92030" w:rsidP="00A27D47">
      <w:pPr>
        <w:pStyle w:val="Codesmall"/>
      </w:pPr>
      <w:r>
        <w:t xml:space="preserve">      "fileLocation": {                           # See </w:t>
      </w:r>
      <w:r w:rsidRPr="00F90F0E">
        <w:t>§</w:t>
      </w:r>
      <w:bookmarkStart w:id="516" w:name="_Hlk507657707"/>
      <w:r>
        <w:fldChar w:fldCharType="begin"/>
      </w:r>
      <w:r>
        <w:instrText xml:space="preserve"> REF _Ref506978525 \r \h </w:instrText>
      </w:r>
      <w:r>
        <w:fldChar w:fldCharType="separate"/>
      </w:r>
      <w:r w:rsidR="007E4801">
        <w:t>3.14.3</w:t>
      </w:r>
      <w:r>
        <w:fldChar w:fldCharType="end"/>
      </w:r>
      <w:bookmarkEnd w:id="516"/>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517" w:name="_Ref506978925"/>
      <w:bookmarkStart w:id="518" w:name="_Toc509234362"/>
      <w:r>
        <w:t>description property</w:t>
      </w:r>
      <w:bookmarkEnd w:id="517"/>
      <w:bookmarkEnd w:id="518"/>
    </w:p>
    <w:p w14:paraId="237B6C86" w14:textId="763E1E7F"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7E4801">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519" w:name="_Ref506978525"/>
      <w:bookmarkStart w:id="520" w:name="_Toc509234363"/>
      <w:r>
        <w:t>fileLocation</w:t>
      </w:r>
      <w:r w:rsidR="00A27D47">
        <w:t xml:space="preserve"> property</w:t>
      </w:r>
      <w:bookmarkEnd w:id="519"/>
      <w:bookmarkEnd w:id="520"/>
    </w:p>
    <w:p w14:paraId="13D7987F" w14:textId="4B82153B"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7E4801">
        <w:t>3.2</w:t>
      </w:r>
      <w:r w:rsidR="00E92030">
        <w:fldChar w:fldCharType="end"/>
      </w:r>
      <w:r>
        <w:t>) that specifies the location of the attachment file.</w:t>
      </w:r>
    </w:p>
    <w:p w14:paraId="78FA4DB2" w14:textId="1BA8ACE4" w:rsidR="00AC6C45" w:rsidRDefault="00AC6C45" w:rsidP="00AC6C45">
      <w:pPr>
        <w:pStyle w:val="Heading2"/>
      </w:pPr>
      <w:bookmarkStart w:id="521" w:name="_Toc509234364"/>
      <w:r>
        <w:t>conversion object</w:t>
      </w:r>
      <w:bookmarkEnd w:id="513"/>
      <w:bookmarkEnd w:id="521"/>
    </w:p>
    <w:p w14:paraId="615BCC83" w14:textId="7B3EE260" w:rsidR="00AC6C45" w:rsidRDefault="00AC6C45" w:rsidP="00AC6C45">
      <w:pPr>
        <w:pStyle w:val="Heading3"/>
      </w:pPr>
      <w:bookmarkStart w:id="522" w:name="_Toc509234365"/>
      <w:r>
        <w:t>General</w:t>
      </w:r>
      <w:bookmarkEnd w:id="52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5F4BF2A6"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7E4801">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07F23FF9"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7E4801">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0081251F"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7E4801">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523" w:name="_Ref503539410"/>
      <w:bookmarkStart w:id="524" w:name="_Toc509234366"/>
      <w:r>
        <w:t>tool property</w:t>
      </w:r>
      <w:bookmarkEnd w:id="523"/>
      <w:bookmarkEnd w:id="524"/>
    </w:p>
    <w:p w14:paraId="3E0454EE" w14:textId="5996C7D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7E4801">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25" w:name="_Ref503608264"/>
      <w:bookmarkStart w:id="526" w:name="_Toc509234367"/>
      <w:r>
        <w:lastRenderedPageBreak/>
        <w:t>invocation property</w:t>
      </w:r>
      <w:bookmarkEnd w:id="525"/>
      <w:bookmarkEnd w:id="526"/>
    </w:p>
    <w:p w14:paraId="3E5B67EA" w14:textId="61519085"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7E4801">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527" w:name="_Ref503539431"/>
      <w:bookmarkStart w:id="528" w:name="_Toc509234368"/>
      <w:r>
        <w:t>analysisToolLogFile</w:t>
      </w:r>
      <w:r w:rsidR="00316A25">
        <w:t>Location</w:t>
      </w:r>
      <w:r>
        <w:t xml:space="preserve"> property</w:t>
      </w:r>
      <w:bookmarkEnd w:id="527"/>
      <w:bookmarkEnd w:id="528"/>
    </w:p>
    <w:p w14:paraId="5F713669" w14:textId="685B1648"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E4801">
        <w:t>3.2</w:t>
      </w:r>
      <w:r w:rsidR="00316A25">
        <w:fldChar w:fldCharType="end"/>
      </w:r>
      <w:r w:rsidRPr="00F90F0E">
        <w:t>)</w:t>
      </w:r>
      <w:r>
        <w:t xml:space="preserve"> that specifies the location of the analysis tool log file that the converter transformed into the SARIF format.</w:t>
      </w:r>
    </w:p>
    <w:p w14:paraId="15414D63" w14:textId="2D6658AE"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7E4801">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7E4801">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7E4801">
        <w:t>3.18.16</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7E4801">
        <w:t>3.18</w:t>
      </w:r>
      <w:r w:rsidR="00A631F9">
        <w:fldChar w:fldCharType="end"/>
      </w:r>
      <w:r>
        <w:t>).</w:t>
      </w:r>
    </w:p>
    <w:p w14:paraId="22DF0D2F" w14:textId="7E067535" w:rsidR="00E669D3" w:rsidRDefault="00E669D3" w:rsidP="00E669D3">
      <w:pPr>
        <w:pStyle w:val="Heading3"/>
      </w:pPr>
      <w:bookmarkStart w:id="529" w:name="_Toc509234369"/>
      <w:bookmarkStart w:id="530" w:name="_Ref493403111"/>
      <w:bookmarkStart w:id="531" w:name="_Ref493404005"/>
      <w:r>
        <w:t>notifications property</w:t>
      </w:r>
      <w:bookmarkEnd w:id="529"/>
    </w:p>
    <w:p w14:paraId="62812F24" w14:textId="593FCC36" w:rsidR="00E669D3" w:rsidRDefault="00E669D3" w:rsidP="00E669D3">
      <w:r>
        <w:t xml:space="preserve">A </w:t>
      </w:r>
      <w:r w:rsidRPr="000A2B91">
        <w:rPr>
          <w:rStyle w:val="CODEtemp"/>
        </w:rPr>
        <w:t>conversion</w:t>
      </w:r>
      <w:r>
        <w:t xml:space="preserve"> object </w:t>
      </w:r>
      <w:r>
        <w:rPr>
          <w:b/>
        </w:rPr>
        <w:t>MAY</w:t>
      </w:r>
      <w:r>
        <w:t xml:space="preserve"> contain a property named </w:t>
      </w:r>
      <w:r w:rsidRPr="000A2B91">
        <w:rPr>
          <w:rStyle w:val="CODEtemp"/>
        </w:rPr>
        <w:t>notifications</w:t>
      </w:r>
      <w:r>
        <w:t xml:space="preserve"> whose value is </w:t>
      </w:r>
      <w:r w:rsidRPr="00AD4704">
        <w:t xml:space="preserve">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E4801">
        <w:t>3.35</w:t>
      </w:r>
      <w:r>
        <w:fldChar w:fldCharType="end"/>
      </w:r>
      <w:r w:rsidRPr="00AD4704">
        <w:t xml:space="preserve">). Each element of the array represents a runtime condition detected by the </w:t>
      </w:r>
      <w:r>
        <w:t>converter</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E4801">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w:t>
      </w:r>
      <w:r>
        <w:t xml:space="preserve"> converter </w:t>
      </w:r>
      <w:r w:rsidRPr="00AD4704">
        <w:t>failed.</w:t>
      </w:r>
    </w:p>
    <w:p w14:paraId="58CB6977" w14:textId="576E707E" w:rsidR="00E669D3" w:rsidRPr="00E669D3" w:rsidRDefault="00E669D3" w:rsidP="00E669D3">
      <w:r w:rsidRPr="00AD4704">
        <w:t xml:space="preserve">The information in </w:t>
      </w:r>
      <w:r>
        <w:rPr>
          <w:rStyle w:val="CODEtemp"/>
        </w:rPr>
        <w:t>converter.n</w:t>
      </w:r>
      <w:r w:rsidRPr="00AD4704">
        <w:rPr>
          <w:rStyle w:val="CODEtemp"/>
        </w:rPr>
        <w:t>otifications</w:t>
      </w:r>
      <w:r w:rsidRPr="00AD4704">
        <w:t xml:space="preserve"> is primarily intended for the developers of the </w:t>
      </w:r>
      <w:r>
        <w:t>converter</w:t>
      </w:r>
      <w:r w:rsidRPr="00AD4704">
        <w:t xml:space="preserve">, to aid them in diagnosing bugs in the </w:t>
      </w:r>
      <w:r>
        <w:t>converter</w:t>
      </w:r>
      <w:r w:rsidRPr="00AD4704">
        <w:t xml:space="preserve">. This </w:t>
      </w:r>
      <w:r>
        <w:t>contrasts with</w:t>
      </w:r>
      <w:r w:rsidRPr="00AD4704">
        <w:t xml:space="preserve"> the information in </w:t>
      </w:r>
      <w:r w:rsidRPr="00AD4704">
        <w:rPr>
          <w:rStyle w:val="CODEtemp"/>
        </w:rPr>
        <w:t>results</w:t>
      </w:r>
      <w:r w:rsidRPr="00AD4704">
        <w:t>, which is intended for the developers of the code being analyzed. However,</w:t>
      </w:r>
      <w:r>
        <w:t xml:space="preserve"> viewers </w:t>
      </w:r>
      <w:r w:rsidRPr="000A2B91">
        <w:rPr>
          <w:b/>
        </w:rPr>
        <w:t>MAY</w:t>
      </w:r>
      <w:r>
        <w:t xml:space="preserve"> still present converter notifications</w:t>
      </w:r>
      <w:r w:rsidRPr="00AD4704">
        <w:t xml:space="preserve"> to users, so users are aware of any tool</w:t>
      </w:r>
      <w:r>
        <w:t>ing</w:t>
      </w:r>
      <w:r w:rsidRPr="00AD4704">
        <w:t xml:space="preserve"> problems. At a minimum, viewers </w:t>
      </w:r>
      <w:r w:rsidRPr="000A2B91">
        <w:rPr>
          <w:b/>
        </w:rPr>
        <w:t>SHOULD</w:t>
      </w:r>
      <w:r w:rsidRPr="00AD4704">
        <w:t xml:space="preserve"> make users aware of </w:t>
      </w:r>
      <w:r>
        <w:t>converter</w:t>
      </w:r>
      <w:r w:rsidRPr="00AD4704">
        <w:t xml:space="preserve"> notifications whose </w:t>
      </w:r>
      <w:r w:rsidRPr="00E24530">
        <w:rPr>
          <w:rStyle w:val="CODEtemp"/>
        </w:rPr>
        <w:t>level</w:t>
      </w:r>
      <w:r w:rsidRPr="00AD4704">
        <w:t xml:space="preserve"> property is </w:t>
      </w:r>
      <w:r w:rsidRPr="00AD4704">
        <w:rPr>
          <w:rStyle w:val="CODEtemp"/>
        </w:rPr>
        <w:t>"error"</w:t>
      </w:r>
      <w:r w:rsidRPr="00AD4704">
        <w:t>.</w:t>
      </w:r>
    </w:p>
    <w:p w14:paraId="0EABEAD9" w14:textId="074FFE65" w:rsidR="00401BB5" w:rsidRDefault="00401BB5" w:rsidP="00401BB5">
      <w:pPr>
        <w:pStyle w:val="Heading2"/>
      </w:pPr>
      <w:bookmarkStart w:id="532" w:name="_Toc509234370"/>
      <w:r>
        <w:t>file object</w:t>
      </w:r>
      <w:bookmarkEnd w:id="530"/>
      <w:bookmarkEnd w:id="531"/>
      <w:bookmarkEnd w:id="532"/>
    </w:p>
    <w:p w14:paraId="375224F2" w14:textId="20156049" w:rsidR="00401BB5" w:rsidRDefault="00401BB5" w:rsidP="00401BB5">
      <w:pPr>
        <w:pStyle w:val="Heading3"/>
      </w:pPr>
      <w:bookmarkStart w:id="533" w:name="_Toc509234371"/>
      <w:r>
        <w:t>General</w:t>
      </w:r>
      <w:bookmarkEnd w:id="53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534" w:name="_Ref493403519"/>
      <w:bookmarkStart w:id="535" w:name="_Toc509234372"/>
      <w:r>
        <w:t>fileLocation</w:t>
      </w:r>
      <w:r w:rsidR="00401BB5">
        <w:t xml:space="preserve"> property</w:t>
      </w:r>
      <w:bookmarkEnd w:id="534"/>
      <w:bookmarkEnd w:id="535"/>
    </w:p>
    <w:p w14:paraId="35DB6B07" w14:textId="1AD69F5B"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E4801">
        <w:t>3.2</w:t>
      </w:r>
      <w:r w:rsidR="00316A25">
        <w:fldChar w:fldCharType="end"/>
      </w:r>
      <w:r w:rsidRPr="00F90F0E">
        <w:t>).</w:t>
      </w:r>
    </w:p>
    <w:p w14:paraId="421F8AA7" w14:textId="0A0D6E3F"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7E4801">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7E4801">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EAEF76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7E4801">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lastRenderedPageBreak/>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694636B"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7E4801">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lastRenderedPageBreak/>
        <w:t>}</w:t>
      </w:r>
    </w:p>
    <w:p w14:paraId="42C6608E" w14:textId="29E61AC3" w:rsidR="00401BB5" w:rsidRDefault="00401BB5" w:rsidP="00401BB5">
      <w:pPr>
        <w:pStyle w:val="Heading3"/>
      </w:pPr>
      <w:bookmarkStart w:id="536" w:name="_Ref493404063"/>
      <w:bookmarkStart w:id="537" w:name="_Toc509234373"/>
      <w:r>
        <w:t>parentKey property</w:t>
      </w:r>
      <w:bookmarkEnd w:id="536"/>
      <w:bookmarkEnd w:id="537"/>
    </w:p>
    <w:p w14:paraId="7B9D65E1" w14:textId="71245FCC"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7E4801">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538" w:name="_Ref493403563"/>
      <w:bookmarkStart w:id="539" w:name="_Toc509234374"/>
      <w:r>
        <w:t>offset property</w:t>
      </w:r>
      <w:bookmarkEnd w:id="538"/>
      <w:bookmarkEnd w:id="53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1059E81"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7E4801">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40" w:name="_Ref493403574"/>
      <w:bookmarkStart w:id="541" w:name="_Toc509234375"/>
      <w:r>
        <w:t>length property</w:t>
      </w:r>
      <w:bookmarkEnd w:id="540"/>
      <w:bookmarkEnd w:id="54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542" w:name="_Toc509234376"/>
      <w:r>
        <w:t>mimeType property</w:t>
      </w:r>
      <w:bookmarkEnd w:id="542"/>
    </w:p>
    <w:p w14:paraId="6A7F57F6" w14:textId="4F9E5AC8"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543" w:name="_Ref493345445"/>
      <w:bookmarkStart w:id="544" w:name="_Toc509234377"/>
      <w:r>
        <w:t>hashes property</w:t>
      </w:r>
      <w:bookmarkEnd w:id="543"/>
      <w:bookmarkEnd w:id="544"/>
    </w:p>
    <w:p w14:paraId="084CC4D1" w14:textId="238B1AB1"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7E4801">
        <w:t>3.6.2</w:t>
      </w:r>
      <w:r>
        <w:fldChar w:fldCharType="end"/>
      </w:r>
      <w:r w:rsidRPr="0082371F">
        <w:t>) hash objects (§</w:t>
      </w:r>
      <w:r>
        <w:fldChar w:fldCharType="begin"/>
      </w:r>
      <w:r>
        <w:instrText xml:space="preserve"> REF _Ref493423194 \r \h </w:instrText>
      </w:r>
      <w:r>
        <w:fldChar w:fldCharType="separate"/>
      </w:r>
      <w:r w:rsidR="007E4801">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5AB1C6C9"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lastRenderedPageBreak/>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545" w:name="_Ref507598130"/>
      <w:bookmarkStart w:id="546" w:name="_Toc509234378"/>
      <w:r>
        <w:t>contents property</w:t>
      </w:r>
      <w:bookmarkEnd w:id="545"/>
      <w:bookmarkEnd w:id="546"/>
    </w:p>
    <w:p w14:paraId="6B1C3792" w14:textId="4D1E4DE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7E4801">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547" w:name="_Toc509234379"/>
      <w:r>
        <w:t>properties property</w:t>
      </w:r>
      <w:bookmarkEnd w:id="547"/>
    </w:p>
    <w:p w14:paraId="21A387A7" w14:textId="4BB71F8A"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7E4801">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548" w:name="_Ref493423194"/>
      <w:bookmarkStart w:id="549" w:name="_Toc509234380"/>
      <w:r>
        <w:t>hash object</w:t>
      </w:r>
      <w:bookmarkEnd w:id="548"/>
      <w:bookmarkEnd w:id="549"/>
    </w:p>
    <w:p w14:paraId="5D6F2309" w14:textId="08453102" w:rsidR="00401BB5" w:rsidRDefault="00401BB5" w:rsidP="00401BB5">
      <w:pPr>
        <w:pStyle w:val="Heading3"/>
      </w:pPr>
      <w:bookmarkStart w:id="550" w:name="_Toc509234381"/>
      <w:r>
        <w:t>General</w:t>
      </w:r>
      <w:bookmarkEnd w:id="550"/>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342EB9FC"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7E4801">
        <w:t>3.17.2</w:t>
      </w:r>
      <w:r>
        <w:fldChar w:fldCharType="end"/>
      </w:r>
    </w:p>
    <w:p w14:paraId="006ED192" w14:textId="7EE2C831" w:rsidR="0082371F" w:rsidRDefault="0082371F" w:rsidP="0082371F">
      <w:pPr>
        <w:pStyle w:val="Code"/>
      </w:pPr>
      <w:r>
        <w:t xml:space="preserve">    "algorithm":"sha256"                                  # see §</w:t>
      </w:r>
      <w:r>
        <w:fldChar w:fldCharType="begin"/>
      </w:r>
      <w:r>
        <w:instrText xml:space="preserve"> REF _Ref493423568 \r \h </w:instrText>
      </w:r>
      <w:r>
        <w:fldChar w:fldCharType="separate"/>
      </w:r>
      <w:r w:rsidR="007E4801">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551" w:name="_Ref493423561"/>
      <w:bookmarkStart w:id="552" w:name="_Ref493423701"/>
      <w:bookmarkStart w:id="553" w:name="_Toc509234382"/>
      <w:r>
        <w:t>value property</w:t>
      </w:r>
      <w:bookmarkEnd w:id="551"/>
      <w:bookmarkEnd w:id="552"/>
      <w:bookmarkEnd w:id="553"/>
    </w:p>
    <w:p w14:paraId="373B1E83" w14:textId="3D126E48"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7E4801">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554" w:name="_Ref493423568"/>
      <w:bookmarkStart w:id="555" w:name="_Toc509234383"/>
      <w:r>
        <w:t>algorithm property</w:t>
      </w:r>
      <w:bookmarkEnd w:id="554"/>
      <w:bookmarkEnd w:id="555"/>
    </w:p>
    <w:p w14:paraId="074EAC1D" w14:textId="15B23CEC"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7E4801">
        <w:t>3.17.2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lastRenderedPageBreak/>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556" w:name="_Ref493350984"/>
      <w:bookmarkStart w:id="557" w:name="_Toc509234384"/>
      <w:r>
        <w:t>result object</w:t>
      </w:r>
      <w:bookmarkEnd w:id="556"/>
      <w:bookmarkEnd w:id="557"/>
    </w:p>
    <w:p w14:paraId="74FD90F6" w14:textId="18F2DD20" w:rsidR="00401BB5" w:rsidRDefault="00401BB5" w:rsidP="00401BB5">
      <w:pPr>
        <w:pStyle w:val="Heading3"/>
      </w:pPr>
      <w:bookmarkStart w:id="558" w:name="_Toc509234385"/>
      <w:r>
        <w:t>General</w:t>
      </w:r>
      <w:bookmarkEnd w:id="558"/>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559" w:name="_Toc509234386"/>
      <w:bookmarkStart w:id="560" w:name="_Ref493408865"/>
      <w:r>
        <w:t>id property</w:t>
      </w:r>
      <w:bookmarkEnd w:id="559"/>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lastRenderedPageBreak/>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05226631" w:rsidR="00621490" w:rsidRDefault="00621490" w:rsidP="00F823B8">
      <w:pPr>
        <w:pStyle w:val="ListParagraph"/>
        <w:numPr>
          <w:ilvl w:val="0"/>
          <w:numId w:val="56"/>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7E4801">
        <w:t>3.18.10</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561" w:name="_Ref508814211"/>
      <w:bookmarkStart w:id="562" w:name="_Toc509234387"/>
      <w:r>
        <w:t>ruleId property</w:t>
      </w:r>
      <w:bookmarkEnd w:id="560"/>
      <w:bookmarkEnd w:id="561"/>
      <w:bookmarkEnd w:id="562"/>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563" w:name="_Ref493408875"/>
      <w:bookmarkStart w:id="564" w:name="_Toc509234388"/>
      <w:r>
        <w:t>ruleKey property</w:t>
      </w:r>
      <w:bookmarkEnd w:id="563"/>
      <w:bookmarkEnd w:id="564"/>
    </w:p>
    <w:p w14:paraId="543A4472" w14:textId="78739AA6"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7E4801">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7E4801">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7E4801">
        <w:t>3.11.14</w:t>
      </w:r>
      <w:r>
        <w:fldChar w:fldCharType="end"/>
      </w:r>
      <w:r w:rsidR="00A8547F">
        <w:t>, §</w:t>
      </w:r>
      <w:r w:rsidR="00A8547F">
        <w:fldChar w:fldCharType="begin"/>
      </w:r>
      <w:r w:rsidR="00A8547F">
        <w:instrText xml:space="preserve"> REF _Ref508870783 \r \h </w:instrText>
      </w:r>
      <w:r w:rsidR="00A8547F">
        <w:fldChar w:fldCharType="separate"/>
      </w:r>
      <w:r w:rsidR="007E4801">
        <w:t>3.29.3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179CADA2"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2A0325">
        <w:rPr>
          <w:b/>
        </w:rPr>
        <w:t>SHALL</w:t>
      </w:r>
      <w:r w:rsidR="002A0325" w:rsidRPr="000A7DA8">
        <w:t xml:space="preserve"> </w:t>
      </w:r>
      <w:r w:rsidRPr="000A7DA8">
        <w:t xml:space="preserve">match the </w:t>
      </w:r>
      <w:r w:rsidRPr="000A7DA8">
        <w:rPr>
          <w:rStyle w:val="CODEtemp"/>
        </w:rPr>
        <w:t>id</w:t>
      </w:r>
      <w:r w:rsidRPr="000A7DA8">
        <w:t xml:space="preserve"> property (§</w:t>
      </w:r>
      <w:r>
        <w:fldChar w:fldCharType="begin"/>
      </w:r>
      <w:r>
        <w:instrText xml:space="preserve"> REF _Ref493408046 \r \h </w:instrText>
      </w:r>
      <w:r>
        <w:fldChar w:fldCharType="separate"/>
      </w:r>
      <w:r w:rsidR="007E4801">
        <w:t>3.30.3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7E4801">
        <w:t>3.29</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lastRenderedPageBreak/>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565" w:name="_Ref493511208"/>
      <w:bookmarkStart w:id="566" w:name="_Toc509234389"/>
      <w:r>
        <w:t>level property</w:t>
      </w:r>
      <w:bookmarkEnd w:id="565"/>
      <w:bookmarkEnd w:id="56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0C80801"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7E4801">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5C8DC98C"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7E4801">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4E0D0AD5" w:rsidR="000A7DA8" w:rsidRDefault="000A7DA8" w:rsidP="00715955">
      <w:pPr>
        <w:pStyle w:val="Codesmall"/>
      </w:pPr>
      <w:r>
        <w:t xml:space="preserve">        "analysisTarget":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6552135" w:rsidR="00B050AF" w:rsidRDefault="00B050AF" w:rsidP="00715955">
      <w:pPr>
        <w:pStyle w:val="Codesmall"/>
      </w:pPr>
      <w:r>
        <w:t xml:space="preserve">        "analysisTarget":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lastRenderedPageBreak/>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240F424"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7E4801">
        <w:t>3.31.3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7E4801">
        <w:t>3.31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7E4801">
        <w:t>3.30.11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7E4801">
        <w:t>3.30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7E4801">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7E4801">
        <w:t>3.18.4</w:t>
      </w:r>
      <w:r>
        <w:fldChar w:fldCharType="end"/>
      </w:r>
      <w:r w:rsidRPr="00B050AF">
        <w:t>).</w:t>
      </w:r>
    </w:p>
    <w:p w14:paraId="5E554133" w14:textId="6598AE1E"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7E4801">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7E4801">
        <w:t>3.11.14</w:t>
      </w:r>
      <w:r>
        <w:fldChar w:fldCharType="end"/>
      </w:r>
      <w:r w:rsidR="00892DEE">
        <w:t>, §</w:t>
      </w:r>
      <w:r w:rsidR="00892DEE">
        <w:fldChar w:fldCharType="begin"/>
      </w:r>
      <w:r w:rsidR="00892DEE">
        <w:instrText xml:space="preserve"> REF _Ref508871574 \r \h </w:instrText>
      </w:r>
      <w:r w:rsidR="00892DEE">
        <w:fldChar w:fldCharType="separate"/>
      </w:r>
      <w:r w:rsidR="007E4801">
        <w:t>3.29.3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567" w:name="_Ref493426628"/>
      <w:bookmarkStart w:id="568" w:name="_Toc509234390"/>
      <w:r>
        <w:t>message property</w:t>
      </w:r>
      <w:bookmarkEnd w:id="567"/>
      <w:bookmarkEnd w:id="568"/>
    </w:p>
    <w:p w14:paraId="2544155E" w14:textId="54BFA49B"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7E4801">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lastRenderedPageBreak/>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569" w:name="_Ref508874628"/>
      <w:bookmarkStart w:id="570" w:name="_Toc509234391"/>
      <w:r>
        <w:t>ruleMessageId property</w:t>
      </w:r>
      <w:bookmarkEnd w:id="569"/>
      <w:bookmarkEnd w:id="570"/>
    </w:p>
    <w:p w14:paraId="4698A3C5" w14:textId="77777777"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p>
    <w:p w14:paraId="68CFA550" w14:textId="225908F8"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7E4801">
        <w:t>3.30.7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7E4801">
        <w:t>3.30</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7E4801">
        <w:t>3.30.3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7E4801">
        <w:t>3.18.4</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7E4801">
        <w:t>3.18.3</w:t>
      </w:r>
      <w:r>
        <w:fldChar w:fldCharType="end"/>
      </w:r>
      <w:r>
        <w:t xml:space="preserve">) of the current </w:t>
      </w:r>
      <w:r w:rsidRPr="002C64CA">
        <w:rPr>
          <w:rStyle w:val="CODEtemp"/>
        </w:rPr>
        <w:t>result</w:t>
      </w:r>
      <w:r>
        <w:t xml:space="preserve"> object.</w:t>
      </w:r>
    </w:p>
    <w:p w14:paraId="5B30BCC5" w14:textId="12C28B54"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7E4801">
        <w:t>3.30.8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4576BFDC" w:rsidR="00C55966" w:rsidRDefault="00C55966" w:rsidP="00C55966">
      <w:pPr>
        <w:pStyle w:val="Codesmall"/>
      </w:pPr>
      <w:r>
        <w:t>{                                 # A run object (§</w:t>
      </w:r>
      <w:r>
        <w:fldChar w:fldCharType="begin"/>
      </w:r>
      <w:r>
        <w:instrText xml:space="preserve"> REF _Ref493349997 \w \h </w:instrText>
      </w:r>
      <w:r>
        <w:fldChar w:fldCharType="separate"/>
      </w:r>
      <w:r w:rsidR="007E4801">
        <w:t>3.11</w:t>
      </w:r>
      <w:r>
        <w:fldChar w:fldCharType="end"/>
      </w:r>
      <w:r>
        <w:t>)</w:t>
      </w:r>
    </w:p>
    <w:p w14:paraId="43E461F5" w14:textId="77777777" w:rsidR="00C55966" w:rsidRDefault="00C55966" w:rsidP="00C55966">
      <w:pPr>
        <w:pStyle w:val="Codesmall"/>
      </w:pPr>
      <w:r>
        <w:t xml:space="preserve">  "results": [</w:t>
      </w:r>
    </w:p>
    <w:p w14:paraId="2B8EC048" w14:textId="7BD50860" w:rsidR="00C55966" w:rsidRDefault="00C55966" w:rsidP="00C55966">
      <w:pPr>
        <w:pStyle w:val="Codesmall"/>
      </w:pPr>
      <w:r>
        <w:t xml:space="preserve">    {                             # A result object (§</w:t>
      </w:r>
      <w:r>
        <w:fldChar w:fldCharType="begin"/>
      </w:r>
      <w:r>
        <w:instrText xml:space="preserve"> REF _Ref493350984 \w \h </w:instrText>
      </w:r>
      <w:r>
        <w:fldChar w:fldCharType="separate"/>
      </w:r>
      <w:r w:rsidR="007E4801">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7ADDB2AB"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7E4801">
        <w:t>3.29</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571" w:name="_Toc509234392"/>
      <w:bookmarkStart w:id="572" w:name="_Ref509319843"/>
      <w:r>
        <w:t>locations property</w:t>
      </w:r>
      <w:bookmarkEnd w:id="571"/>
      <w:bookmarkEnd w:id="572"/>
    </w:p>
    <w:p w14:paraId="065F9E8C" w14:textId="2D91E78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CA5F99">
        <w:t>) location objects (§</w:t>
      </w:r>
      <w:r>
        <w:fldChar w:fldCharType="begin"/>
      </w:r>
      <w:r>
        <w:instrText xml:space="preserve"> REF _Ref493426721 \r \h </w:instrText>
      </w:r>
      <w:r>
        <w:fldChar w:fldCharType="separate"/>
      </w:r>
      <w:r w:rsidR="007E4801">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lastRenderedPageBreak/>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573" w:name="_Toc509234393"/>
      <w:r>
        <w:t>snippet property</w:t>
      </w:r>
      <w:bookmarkEnd w:id="573"/>
    </w:p>
    <w:p w14:paraId="415E05E1" w14:textId="2EF53DFA"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w:t>
      </w:r>
      <w:r w:rsidR="00F15D58" w:rsidRPr="00F15D58">
        <w:rPr>
          <w:rStyle w:val="CODEtemp"/>
        </w:rPr>
        <w:t>fileContent</w:t>
      </w:r>
      <w:r w:rsidR="00F15D58">
        <w:t xml:space="preserve"> object (§</w:t>
      </w:r>
      <w:r w:rsidR="00F15D58">
        <w:fldChar w:fldCharType="begin"/>
      </w:r>
      <w:r w:rsidR="00F15D58">
        <w:instrText xml:space="preserve"> REF _Ref509042171 \r \h </w:instrText>
      </w:r>
      <w:r w:rsidR="00F15D58">
        <w:fldChar w:fldCharType="separate"/>
      </w:r>
      <w:r w:rsidR="007E4801">
        <w:t>3.2</w:t>
      </w:r>
      <w:r w:rsidR="00F15D58">
        <w:fldChar w:fldCharType="end"/>
      </w:r>
      <w:r w:rsidR="00F15D58">
        <w:t>)</w:t>
      </w:r>
      <w:r w:rsidRPr="00135BCE">
        <w:t xml:space="preserve"> containing a source code or other file fragment that illustrates the result, for example, the text of the source code line on which the result was detected, or a small range of lines surrounding the result location.</w:t>
      </w:r>
    </w:p>
    <w:p w14:paraId="4BD017FA" w14:textId="30A3F3AE" w:rsidR="00401BB5" w:rsidRDefault="002F1358" w:rsidP="00401BB5">
      <w:pPr>
        <w:pStyle w:val="Heading3"/>
      </w:pPr>
      <w:bookmarkStart w:id="574" w:name="_Ref507591746"/>
      <w:bookmarkStart w:id="575" w:name="_Toc509234394"/>
      <w:r>
        <w:t>f</w:t>
      </w:r>
      <w:r w:rsidR="00401BB5">
        <w:t>ingerprintContribution</w:t>
      </w:r>
      <w:r>
        <w:t>s</w:t>
      </w:r>
      <w:r w:rsidR="00401BB5">
        <w:t xml:space="preserve"> property</w:t>
      </w:r>
      <w:bookmarkEnd w:id="574"/>
      <w:bookmarkEnd w:id="575"/>
    </w:p>
    <w:p w14:paraId="38DB500E" w14:textId="04E4795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7E4801">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lastRenderedPageBreak/>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2F1358">
      <w:pPr>
        <w:pStyle w:val="ListParagraph"/>
        <w:numPr>
          <w:ilvl w:val="0"/>
          <w:numId w:val="59"/>
        </w:numPr>
      </w:pPr>
      <w:r>
        <w:t>Choose meaningful property names that describe the information used to compute the fingerprint contribution.</w:t>
      </w:r>
    </w:p>
    <w:p w14:paraId="739F1941" w14:textId="77777777" w:rsidR="002F1358" w:rsidRDefault="002F1358" w:rsidP="002F1358">
      <w:pPr>
        <w:pStyle w:val="ListParagraph"/>
        <w:numPr>
          <w:ilvl w:val="0"/>
          <w:numId w:val="59"/>
        </w:numPr>
      </w:pPr>
      <w:r>
        <w:t>Document the property names.</w:t>
      </w:r>
    </w:p>
    <w:p w14:paraId="3998B9F1" w14:textId="7BC43367" w:rsidR="002F1358" w:rsidRDefault="002F1358" w:rsidP="002F1358">
      <w:pPr>
        <w:pStyle w:val="ListParagraph"/>
        <w:numPr>
          <w:ilvl w:val="0"/>
          <w:numId w:val="59"/>
        </w:numPr>
      </w:pPr>
      <w:r>
        <w:t>When introducing a fingerprint contribution computed with a different approach, associate it with a new property name.</w:t>
      </w:r>
    </w:p>
    <w:p w14:paraId="0220DE0B" w14:textId="40C8753C" w:rsidR="002F1358" w:rsidRPr="00135BCE" w:rsidRDefault="002F1358" w:rsidP="00135BCE">
      <w:pPr>
        <w:pStyle w:val="ListParagraph"/>
        <w:numPr>
          <w:ilvl w:val="0"/>
          <w:numId w:val="59"/>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576" w:name="_Toc509234395"/>
      <w:r>
        <w:t>codeFlows property</w:t>
      </w:r>
      <w:bookmarkEnd w:id="576"/>
    </w:p>
    <w:p w14:paraId="4BD8575B" w14:textId="2E42EEC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7E4801">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577" w:name="_Toc509234396"/>
      <w:r>
        <w:t>stacks property</w:t>
      </w:r>
      <w:bookmarkEnd w:id="577"/>
    </w:p>
    <w:p w14:paraId="5ABDA84F" w14:textId="2E19ECB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135BCE">
        <w:t>) stack objects (§</w:t>
      </w:r>
      <w:r>
        <w:fldChar w:fldCharType="begin"/>
      </w:r>
      <w:r>
        <w:instrText xml:space="preserve"> REF _Ref493427479 \r \h </w:instrText>
      </w:r>
      <w:r>
        <w:fldChar w:fldCharType="separate"/>
      </w:r>
      <w:r w:rsidR="007E4801">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78" w:name="_Ref493499246"/>
      <w:bookmarkStart w:id="579" w:name="_Toc509234397"/>
      <w:r>
        <w:t>relatedLocations property</w:t>
      </w:r>
      <w:bookmarkEnd w:id="578"/>
      <w:bookmarkEnd w:id="579"/>
    </w:p>
    <w:p w14:paraId="31F869B5" w14:textId="20E5AD2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7E4801">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lastRenderedPageBreak/>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4050FB2E" w:rsidR="00135BCE" w:rsidRDefault="002A24FE" w:rsidP="00C55966">
      <w:pPr>
        <w:pStyle w:val="Codesmall"/>
      </w:pPr>
      <w:r>
        <w:t xml:space="preserve">        "analysisTarget":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2FEF1C0D" w:rsidR="00135BCE" w:rsidRDefault="00135BCE" w:rsidP="00C55966">
      <w:pPr>
        <w:pStyle w:val="Codesmall"/>
      </w:pPr>
      <w:r>
        <w:t xml:space="preserve">    "relatedLocations": [   # An array of annotatedCodeLocation objects</w:t>
      </w:r>
    </w:p>
    <w:p w14:paraId="0707923B" w14:textId="198ED809" w:rsidR="00135BCE" w:rsidRDefault="00135BCE" w:rsidP="00C55966">
      <w:pPr>
        <w:pStyle w:val="Codesmall"/>
      </w:pPr>
      <w:r>
        <w:t xml:space="preserve">                            # (§</w:t>
      </w:r>
      <w:r w:rsidR="00A12CC2">
        <w:fldChar w:fldCharType="begin"/>
      </w:r>
      <w:r w:rsidR="00A12CC2">
        <w:instrText xml:space="preserve"> REF _Ref493427754 \r \h </w:instrText>
      </w:r>
      <w:r w:rsidR="00C55966">
        <w:instrText xml:space="preserve"> \* MERGEFORMAT </w:instrText>
      </w:r>
      <w:r w:rsidR="00A12CC2">
        <w:fldChar w:fldCharType="separate"/>
      </w:r>
      <w:r w:rsidR="007E4801">
        <w:t>3.27</w:t>
      </w:r>
      <w:r w:rsidR="00A12CC2">
        <w:fldChar w:fldCharType="end"/>
      </w:r>
      <w:r>
        <w:t>)</w:t>
      </w:r>
    </w:p>
    <w:p w14:paraId="488184E0" w14:textId="6EB3A5DD" w:rsidR="00135BCE" w:rsidRDefault="00135BCE" w:rsidP="00C55966">
      <w:pPr>
        <w:pStyle w:val="Codesmall"/>
      </w:pPr>
      <w:r>
        <w:t xml:space="preserve">      { </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580" w:name="_Toc509234398"/>
      <w:r>
        <w:t>suppressionStates property</w:t>
      </w:r>
      <w:bookmarkEnd w:id="580"/>
    </w:p>
    <w:p w14:paraId="1AE8DC88" w14:textId="2A54B9A5" w:rsidR="00401BB5" w:rsidRDefault="00401BB5" w:rsidP="00401BB5">
      <w:pPr>
        <w:pStyle w:val="Heading4"/>
      </w:pPr>
      <w:bookmarkStart w:id="581" w:name="_Toc509234399"/>
      <w:r>
        <w:t>General</w:t>
      </w:r>
      <w:bookmarkEnd w:id="581"/>
    </w:p>
    <w:p w14:paraId="0F62C5DD" w14:textId="34A859AE"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7E4801">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5979D2D"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7E4801">
        <w:t>3.18.14.2</w:t>
      </w:r>
      <w:r w:rsidR="00194A04">
        <w:fldChar w:fldCharType="end"/>
      </w:r>
      <w:r w:rsidR="002A24FE" w:rsidRPr="002A24FE">
        <w:t>)</w:t>
      </w:r>
      <w:r>
        <w:t>.</w:t>
      </w:r>
    </w:p>
    <w:p w14:paraId="1A5BE1CF" w14:textId="0D261D99"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7E4801">
        <w:t>3.18.14.3</w:t>
      </w:r>
      <w:r w:rsidR="00194A04">
        <w:fldChar w:fldCharType="end"/>
      </w:r>
      <w:r w:rsidR="002A24FE" w:rsidRPr="002A24FE">
        <w:t>).</w:t>
      </w:r>
    </w:p>
    <w:p w14:paraId="4F013A56" w14:textId="1CD9F500" w:rsidR="00401BB5" w:rsidRDefault="00401BB5" w:rsidP="00401BB5">
      <w:pPr>
        <w:pStyle w:val="Heading4"/>
      </w:pPr>
      <w:bookmarkStart w:id="582" w:name="_Ref493475240"/>
      <w:bookmarkStart w:id="583" w:name="_Toc509234400"/>
      <w:r>
        <w:t>suppressedInSource value</w:t>
      </w:r>
      <w:bookmarkEnd w:id="582"/>
      <w:bookmarkEnd w:id="58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t>
      </w:r>
      <w:r w:rsidRPr="00194A04">
        <w:lastRenderedPageBreak/>
        <w:t xml:space="preserve">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584" w:name="_Ref493475253"/>
      <w:bookmarkStart w:id="585" w:name="_Toc509234401"/>
      <w:r>
        <w:t>suppressedExternally value</w:t>
      </w:r>
      <w:bookmarkEnd w:id="584"/>
      <w:bookmarkEnd w:id="58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586" w:name="_Ref493351360"/>
      <w:bookmarkStart w:id="587" w:name="_Toc509234402"/>
      <w:r>
        <w:t>baselineState property</w:t>
      </w:r>
      <w:bookmarkEnd w:id="586"/>
      <w:bookmarkEnd w:id="587"/>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5CFF734E"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7E4801">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1D99880" w:rsidR="00194A04" w:rsidRDefault="00194A04" w:rsidP="00194A04">
      <w:r w:rsidRPr="00194A04">
        <w:t xml:space="preserve">If the </w:t>
      </w:r>
      <w:r w:rsidRPr="00194A04">
        <w:rPr>
          <w:rStyle w:val="CODEtemp"/>
        </w:rPr>
        <w:t>run.baselineId</w:t>
      </w:r>
      <w:r w:rsidRPr="00194A04">
        <w:t xml:space="preserve"> property of the current run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4EF766C1"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588" w:name="_Ref507598047"/>
      <w:bookmarkStart w:id="589" w:name="_Ref508987354"/>
      <w:bookmarkStart w:id="590" w:name="_Toc509234403"/>
      <w:bookmarkStart w:id="591" w:name="_Ref506807829"/>
      <w:r>
        <w:t>a</w:t>
      </w:r>
      <w:r w:rsidR="00A27D47">
        <w:t>ttachments</w:t>
      </w:r>
      <w:bookmarkEnd w:id="588"/>
      <w:r>
        <w:t xml:space="preserve"> property</w:t>
      </w:r>
      <w:bookmarkEnd w:id="589"/>
      <w:bookmarkEnd w:id="590"/>
    </w:p>
    <w:p w14:paraId="7E972364" w14:textId="6CF76BF9"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7E4801">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7E4801">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01447B82"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7E4801">
        <w:t>3.14.1</w:t>
      </w:r>
      <w:r>
        <w:fldChar w:fldCharType="end"/>
      </w:r>
      <w:r>
        <w:t>.</w:t>
      </w:r>
    </w:p>
    <w:p w14:paraId="555548BF" w14:textId="223DC9DB" w:rsidR="00DF302D" w:rsidRDefault="00DF302D" w:rsidP="006E546E">
      <w:pPr>
        <w:pStyle w:val="Heading3"/>
      </w:pPr>
      <w:bookmarkStart w:id="592" w:name="_Toc509234404"/>
      <w:r>
        <w:lastRenderedPageBreak/>
        <w:t>conversionProvenance property</w:t>
      </w:r>
      <w:bookmarkEnd w:id="591"/>
      <w:bookmarkEnd w:id="592"/>
    </w:p>
    <w:p w14:paraId="2E28B0A4" w14:textId="53A7B220"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7E4801">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7E4801">
        <w:t>3.6.2</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7E4801">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5BACC7CC"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7E4801">
        <w:t>3.19.1</w:t>
      </w:r>
      <w:r>
        <w:fldChar w:fldCharType="end"/>
      </w:r>
      <w:r>
        <w:t>.</w:t>
      </w:r>
    </w:p>
    <w:p w14:paraId="656D1948" w14:textId="2B2F6C2A" w:rsidR="006E546E" w:rsidRDefault="006E546E" w:rsidP="006E546E">
      <w:pPr>
        <w:pStyle w:val="Heading3"/>
      </w:pPr>
      <w:bookmarkStart w:id="593" w:name="_Toc509234405"/>
      <w:r>
        <w:t>fixes property</w:t>
      </w:r>
      <w:bookmarkEnd w:id="593"/>
    </w:p>
    <w:p w14:paraId="41DB16FF" w14:textId="1D7DFAF5"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7E4801">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7E4801">
        <w:t>3.31</w:t>
      </w:r>
      <w:r>
        <w:fldChar w:fldCharType="end"/>
      </w:r>
      <w:r w:rsidRPr="00E20F80">
        <w:t>).</w:t>
      </w:r>
    </w:p>
    <w:p w14:paraId="42E1D0DE" w14:textId="54DDCACE" w:rsidR="006E546E" w:rsidRDefault="006E546E" w:rsidP="006E546E">
      <w:pPr>
        <w:pStyle w:val="Heading3"/>
      </w:pPr>
      <w:bookmarkStart w:id="594" w:name="_Toc509234406"/>
      <w:r>
        <w:t>properties property</w:t>
      </w:r>
      <w:bookmarkEnd w:id="594"/>
    </w:p>
    <w:p w14:paraId="5BBA1AD3" w14:textId="02949D7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7E4801">
        <w:t>3.7</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595" w:name="_Ref503540214"/>
      <w:bookmarkStart w:id="596" w:name="_Ref506212395"/>
      <w:bookmarkStart w:id="597" w:name="_Toc509234407"/>
      <w:bookmarkStart w:id="598" w:name="_Ref493426721"/>
      <w:r>
        <w:t>analysis</w:t>
      </w:r>
      <w:bookmarkEnd w:id="595"/>
      <w:r>
        <w:t>ToolLogFileContents object</w:t>
      </w:r>
      <w:bookmarkEnd w:id="596"/>
      <w:bookmarkEnd w:id="597"/>
    </w:p>
    <w:p w14:paraId="5B2AC38C" w14:textId="77777777" w:rsidR="004002D1" w:rsidRPr="00107D61" w:rsidRDefault="004002D1" w:rsidP="004002D1">
      <w:pPr>
        <w:pStyle w:val="Heading3"/>
        <w:numPr>
          <w:ilvl w:val="2"/>
          <w:numId w:val="2"/>
        </w:numPr>
      </w:pPr>
      <w:bookmarkStart w:id="599" w:name="_Ref503541055"/>
      <w:bookmarkStart w:id="600" w:name="_Toc509234408"/>
      <w:r>
        <w:t>General</w:t>
      </w:r>
      <w:bookmarkEnd w:id="599"/>
      <w:bookmarkEnd w:id="600"/>
    </w:p>
    <w:p w14:paraId="129CC76D" w14:textId="6C7EC6BE"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7E4801">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r>
        <w:t>&lt;?xml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2069E98D" w:rsidR="004002D1" w:rsidRDefault="004002D1" w:rsidP="004002D1">
      <w:pPr>
        <w:pStyle w:val="Codesmall"/>
      </w:pPr>
      <w:r>
        <w:t xml:space="preserve">      "conversion": {  # A conversion object (see </w:t>
      </w:r>
      <w:r w:rsidRPr="00E20F80">
        <w:t>§</w:t>
      </w:r>
      <w:r w:rsidR="0054415E">
        <w:fldChar w:fldCharType="begin"/>
      </w:r>
      <w:r w:rsidR="0054415E">
        <w:instrText xml:space="preserve"> REF _Ref506806657 \r \h </w:instrText>
      </w:r>
      <w:r w:rsidR="0054415E">
        <w:fldChar w:fldCharType="separate"/>
      </w:r>
      <w:r w:rsidR="007E4801">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lastRenderedPageBreak/>
        <w:t xml:space="preserve">        {</w:t>
      </w:r>
    </w:p>
    <w:p w14:paraId="0124F841" w14:textId="77777777" w:rsidR="004002D1" w:rsidRDefault="004002D1" w:rsidP="004002D1">
      <w:pPr>
        <w:pStyle w:val="Codesmall"/>
      </w:pPr>
      <w:r>
        <w:t xml:space="preserve">          "ruleId": "Assertions",</w:t>
      </w:r>
    </w:p>
    <w:p w14:paraId="2607F39B" w14:textId="77777777" w:rsidR="009D54EE" w:rsidRDefault="004002D1" w:rsidP="004002D1">
      <w:pPr>
        <w:pStyle w:val="Codesmall"/>
      </w:pPr>
      <w:r>
        <w:t xml:space="preserve">          "message": </w:t>
      </w:r>
      <w:r w:rsidR="009D54EE">
        <w:t>{</w:t>
      </w:r>
    </w:p>
    <w:p w14:paraId="00232C32" w14:textId="77777777" w:rsidR="009D54EE" w:rsidRDefault="009D54EE" w:rsidP="004002D1">
      <w:pPr>
        <w:pStyle w:val="Codesmall"/>
      </w:pPr>
      <w:r>
        <w:t xml:space="preserve">            "text": </w:t>
      </w:r>
      <w:r w:rsidR="004002D1">
        <w:t>"Assertions are unreliable. ..."</w:t>
      </w:r>
    </w:p>
    <w:p w14:paraId="0254930F" w14:textId="1B77E976" w:rsidR="004002D1" w:rsidRDefault="009D54EE" w:rsidP="004002D1">
      <w:pPr>
        <w:pStyle w:val="Codesmall"/>
      </w:pPr>
      <w:r>
        <w:t xml:space="preserve">          }</w:t>
      </w:r>
      <w:r w:rsidR="004002D1">
        <w:t>,</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77923423" w:rsidR="004002D1" w:rsidRDefault="004002D1" w:rsidP="004002D1">
      <w:pPr>
        <w:pStyle w:val="Codesmall"/>
      </w:pPr>
      <w:r>
        <w:t xml:space="preserve">              "region": {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7E4801">
        <w:t>3.19.2</w:t>
      </w:r>
      <w:r w:rsidR="00EE6EBD">
        <w:fldChar w:fldCharType="end"/>
      </w:r>
      <w:r w:rsidR="00F15D58">
        <w:t>.</w:t>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4092ECD1" w:rsidR="004002D1" w:rsidRDefault="004002D1" w:rsidP="004002D1">
      <w:pPr>
        <w:pStyle w:val="Codesmall"/>
      </w:pPr>
      <w:r>
        <w:t xml:space="preserve">              "snippet": </w:t>
      </w:r>
      <w:r w:rsidR="00F15D58">
        <w:t xml:space="preserve">{                                </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7E4801">
        <w:t>3.19.3</w:t>
      </w:r>
      <w:r w:rsidR="00EE6EBD">
        <w:fldChar w:fldCharType="end"/>
      </w:r>
      <w:r w:rsidR="00F15D58">
        <w:t>.</w:t>
      </w:r>
    </w:p>
    <w:p w14:paraId="181B040F" w14:textId="6C8EB252" w:rsidR="00F15D58" w:rsidRDefault="00F15D58" w:rsidP="004002D1">
      <w:pPr>
        <w:pStyle w:val="Codesmall"/>
      </w:pPr>
      <w:r>
        <w:t xml:space="preserve">                "text": "</w:t>
      </w:r>
      <w:r w:rsidRPr="004811D4">
        <w:t xml:space="preserve">&lt;problem&gt;\n </w:t>
      </w:r>
      <w:r>
        <w:t>...</w:t>
      </w:r>
      <w:r w:rsidRPr="004811D4">
        <w:t xml:space="preserve"> \n  &lt;/problem&gt;</w:t>
      </w:r>
      <w:r>
        <w:t>",</w:t>
      </w:r>
    </w:p>
    <w:p w14:paraId="78E34D67" w14:textId="42AB9937" w:rsidR="00F15D58" w:rsidRDefault="00F15D58" w:rsidP="004002D1">
      <w:pPr>
        <w:pStyle w:val="Codesmall"/>
      </w:pPr>
      <w:r>
        <w:t xml:space="preserve">              },</w:t>
      </w:r>
    </w:p>
    <w:p w14:paraId="52497F27" w14:textId="466050B2" w:rsidR="00EE77C9" w:rsidRDefault="004002D1" w:rsidP="00EE77C9">
      <w:pPr>
        <w:pStyle w:val="Codesmall"/>
      </w:pPr>
      <w:r>
        <w:t xml:space="preserve">              "analysisToolLogFile</w:t>
      </w:r>
      <w:r w:rsidR="00EE77C9">
        <w:t xml:space="preserve">Location": {                # See </w:t>
      </w:r>
      <w:r w:rsidR="00EE77C9" w:rsidRPr="00E20F80">
        <w:t>§</w:t>
      </w:r>
      <w:r w:rsidR="00EE77C9">
        <w:fldChar w:fldCharType="begin"/>
      </w:r>
      <w:r w:rsidR="00EE77C9">
        <w:instrText xml:space="preserve"> REF _Ref506285865 \w \h </w:instrText>
      </w:r>
      <w:r w:rsidR="00EE77C9">
        <w:fldChar w:fldCharType="separate"/>
      </w:r>
      <w:r w:rsidR="007E4801">
        <w:t>3.19.4</w:t>
      </w:r>
      <w:r w:rsidR="00EE77C9">
        <w:fldChar w:fldCharType="end"/>
      </w:r>
      <w:r w:rsidR="00F15D58">
        <w:t>.</w:t>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601" w:name="_Ref503540611"/>
      <w:bookmarkStart w:id="602" w:name="_Toc509234409"/>
      <w:r>
        <w:t>region property</w:t>
      </w:r>
      <w:bookmarkEnd w:id="601"/>
      <w:bookmarkEnd w:id="602"/>
    </w:p>
    <w:p w14:paraId="07DFC403" w14:textId="64AF71C8"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7E4801">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50D9CD70" w:rsidR="004002D1" w:rsidRPr="00AB6586" w:rsidRDefault="004002D1" w:rsidP="004002D1">
      <w:r>
        <w:t xml:space="preserve">If this property is absent, the region </w:t>
      </w:r>
      <w:r w:rsidR="00D41895">
        <w:rPr>
          <w:b/>
        </w:rPr>
        <w:t>SHALL</w:t>
      </w:r>
      <w:r>
        <w:t xml:space="preserve"> </w:t>
      </w:r>
      <w:r w:rsidR="00D41895">
        <w:t xml:space="preserve">be </w:t>
      </w:r>
      <w:r>
        <w:t>taken to be the entirety of the analysis tool’s log file.</w:t>
      </w:r>
    </w:p>
    <w:p w14:paraId="7E969981" w14:textId="77777777" w:rsidR="004002D1" w:rsidRDefault="004002D1" w:rsidP="004002D1">
      <w:pPr>
        <w:pStyle w:val="Heading3"/>
        <w:numPr>
          <w:ilvl w:val="2"/>
          <w:numId w:val="2"/>
        </w:numPr>
      </w:pPr>
      <w:bookmarkStart w:id="603" w:name="_Ref503540621"/>
      <w:bookmarkStart w:id="604" w:name="_Toc509234410"/>
      <w:r>
        <w:t>snippet property</w:t>
      </w:r>
      <w:bookmarkEnd w:id="603"/>
      <w:bookmarkEnd w:id="604"/>
    </w:p>
    <w:p w14:paraId="728BD8AE" w14:textId="3A684164"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w:t>
      </w:r>
      <w:r w:rsidR="00F27F55" w:rsidRPr="00F27F55">
        <w:rPr>
          <w:rStyle w:val="CODEtemp"/>
        </w:rPr>
        <w:t>fileContent</w:t>
      </w:r>
      <w:r w:rsidR="00F27F55">
        <w:t xml:space="preserve"> object (§</w:t>
      </w:r>
      <w:r w:rsidR="00F27F55">
        <w:fldChar w:fldCharType="begin"/>
      </w:r>
      <w:r w:rsidR="00F27F55">
        <w:instrText xml:space="preserve"> REF _Ref509042382 \r \h </w:instrText>
      </w:r>
      <w:r w:rsidR="00F27F55">
        <w:fldChar w:fldCharType="separate"/>
      </w:r>
      <w:r w:rsidR="007E4801">
        <w:t>3.2</w:t>
      </w:r>
      <w:r w:rsidR="00F27F55">
        <w:fldChar w:fldCharType="end"/>
      </w:r>
      <w:r w:rsidR="00F27F55">
        <w:t>)</w:t>
      </w:r>
      <w:r>
        <w:t xml:space="preserve">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605" w:name="_Ref506285865"/>
      <w:bookmarkStart w:id="606" w:name="_Toc509234411"/>
      <w:r>
        <w:t>analysisToolLogFile</w:t>
      </w:r>
      <w:r w:rsidR="00316A25">
        <w:t>Location</w:t>
      </w:r>
      <w:r>
        <w:t xml:space="preserve"> property</w:t>
      </w:r>
      <w:bookmarkEnd w:id="605"/>
      <w:bookmarkEnd w:id="606"/>
    </w:p>
    <w:p w14:paraId="195FCA89" w14:textId="6A083C11"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7E4801">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528989BE" w:rsidR="004002D1" w:rsidRPr="00015160" w:rsidRDefault="004002D1" w:rsidP="004002D1">
      <w:r>
        <w:t xml:space="preserve">If </w:t>
      </w:r>
      <w:r w:rsidR="00D41895">
        <w:t>this</w:t>
      </w:r>
      <w:r>
        <w:t xml:space="preserve"> property is absent, its value </w:t>
      </w:r>
      <w:r w:rsidR="00D41895">
        <w:rPr>
          <w:b/>
        </w:rPr>
        <w:t>SHALL</w:t>
      </w:r>
      <w:r>
        <w:t xml:space="preserve"> be taken to be the value of the </w:t>
      </w:r>
      <w:r w:rsidRPr="00F0625D">
        <w:rPr>
          <w:rStyle w:val="CODEtemp"/>
        </w:rPr>
        <w:t>run.conversion.analysisToolLogFile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7E4801">
        <w:t>3.15.4</w:t>
      </w:r>
      <w:r w:rsidR="00EE6EBD">
        <w:fldChar w:fldCharType="end"/>
      </w:r>
      <w:r>
        <w:t>), if that property is present.</w:t>
      </w:r>
    </w:p>
    <w:p w14:paraId="6848B71B" w14:textId="614B7C52" w:rsidR="006E546E" w:rsidRDefault="006E546E" w:rsidP="006E546E">
      <w:pPr>
        <w:pStyle w:val="Heading2"/>
      </w:pPr>
      <w:bookmarkStart w:id="607" w:name="_Ref507665939"/>
      <w:bookmarkStart w:id="608" w:name="_Toc509234412"/>
      <w:r>
        <w:t>location object</w:t>
      </w:r>
      <w:bookmarkEnd w:id="598"/>
      <w:bookmarkEnd w:id="607"/>
      <w:bookmarkEnd w:id="608"/>
    </w:p>
    <w:p w14:paraId="27ED50C0" w14:textId="23D428DC" w:rsidR="006E546E" w:rsidRDefault="006E546E" w:rsidP="006E546E">
      <w:pPr>
        <w:pStyle w:val="Heading3"/>
      </w:pPr>
      <w:bookmarkStart w:id="609" w:name="_Ref493479281"/>
      <w:bookmarkStart w:id="610" w:name="_Toc509234413"/>
      <w:r>
        <w:t>General</w:t>
      </w:r>
      <w:bookmarkEnd w:id="609"/>
      <w:bookmarkEnd w:id="610"/>
    </w:p>
    <w:p w14:paraId="1D30489B" w14:textId="16B7CD7E"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7E4801">
        <w:t>3.21</w:t>
      </w:r>
      <w:r>
        <w:fldChar w:fldCharType="end"/>
      </w:r>
      <w:r w:rsidRPr="00180B28">
        <w:t>) of the result, the logical location (§</w:t>
      </w:r>
      <w:r>
        <w:fldChar w:fldCharType="begin"/>
      </w:r>
      <w:r>
        <w:instrText xml:space="preserve"> REF _Ref493404450 \w \h </w:instrText>
      </w:r>
      <w:r>
        <w:fldChar w:fldCharType="separate"/>
      </w:r>
      <w:r w:rsidR="007E4801">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lastRenderedPageBreak/>
        <w:t xml:space="preserve">NOTE: There are two reasons to include logical locations in the SARIF format in addition to physical locations: </w:t>
      </w:r>
    </w:p>
    <w:p w14:paraId="053DC3BB" w14:textId="0008DF51"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7E4801">
        <w:t>3.20.5</w:t>
      </w:r>
      <w:r>
        <w:fldChar w:fldCharType="end"/>
      </w:r>
      <w:r w:rsidRPr="00180B28">
        <w:t>) is particularly convenient for fingerprinting.</w:t>
      </w:r>
    </w:p>
    <w:p w14:paraId="638ED7CC" w14:textId="64BD3AA0" w:rsidR="006E546E" w:rsidRDefault="006E546E" w:rsidP="006E546E">
      <w:pPr>
        <w:pStyle w:val="Heading3"/>
      </w:pPr>
      <w:bookmarkStart w:id="611" w:name="_Ref493478389"/>
      <w:bookmarkStart w:id="612" w:name="_Toc509234414"/>
      <w:r>
        <w:t>Constraints</w:t>
      </w:r>
      <w:bookmarkEnd w:id="611"/>
      <w:bookmarkEnd w:id="612"/>
    </w:p>
    <w:p w14:paraId="4A7EE9DC" w14:textId="6A887142"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7E4801">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7E4801">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613" w:name="_Ref493424691"/>
      <w:bookmarkStart w:id="614" w:name="_Toc509234415"/>
      <w:r>
        <w:lastRenderedPageBreak/>
        <w:t>analysisTarget property</w:t>
      </w:r>
      <w:bookmarkEnd w:id="613"/>
      <w:bookmarkEnd w:id="614"/>
    </w:p>
    <w:p w14:paraId="4A174E10" w14:textId="381E45EC"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7E4801">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7E4801">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615" w:name="_Ref493477623"/>
      <w:bookmarkStart w:id="616" w:name="_Ref493478351"/>
      <w:bookmarkStart w:id="617" w:name="_Toc509234416"/>
      <w:r>
        <w:t>resultFile property</w:t>
      </w:r>
      <w:bookmarkEnd w:id="615"/>
      <w:bookmarkEnd w:id="616"/>
      <w:bookmarkEnd w:id="617"/>
    </w:p>
    <w:p w14:paraId="37D40289" w14:textId="20140A61"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7E4801">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7E4801">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618" w:name="_Ref493404450"/>
      <w:bookmarkStart w:id="619" w:name="_Ref493404690"/>
      <w:bookmarkStart w:id="620" w:name="_Toc509234417"/>
      <w:r>
        <w:t>fullyQualifiedLogicalName property</w:t>
      </w:r>
      <w:bookmarkEnd w:id="618"/>
      <w:bookmarkEnd w:id="619"/>
      <w:bookmarkEnd w:id="620"/>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45458BBD"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7E4801">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7E4801">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060CBCB8"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7E4801">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621" w:name="_Ref493404415"/>
      <w:bookmarkStart w:id="622" w:name="_Toc509234418"/>
      <w:r>
        <w:t>logicalLocationKey property</w:t>
      </w:r>
      <w:bookmarkEnd w:id="621"/>
      <w:bookmarkEnd w:id="622"/>
    </w:p>
    <w:p w14:paraId="5CE2EC28" w14:textId="5979B1BA"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7E4801">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7E4801">
        <w:t>3.20.5</w:t>
      </w:r>
      <w:r w:rsidR="00F249F9">
        <w:fldChar w:fldCharType="end"/>
      </w:r>
      <w:r w:rsidR="00F249F9" w:rsidRPr="00F249F9">
        <w:t>).</w:t>
      </w:r>
    </w:p>
    <w:p w14:paraId="336EF258" w14:textId="5DD2E2CC" w:rsidR="0040694F" w:rsidRDefault="00F249F9" w:rsidP="00F249F9">
      <w:r w:rsidRPr="00F249F9">
        <w:rPr>
          <w:rStyle w:val="CODEtemp"/>
        </w:rPr>
        <w:lastRenderedPageBreak/>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623" w:name="_Toc509234419"/>
      <w:r>
        <w:t>decoratedName property</w:t>
      </w:r>
      <w:bookmarkEnd w:id="623"/>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2C3A9472"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7E4801">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lastRenderedPageBreak/>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624" w:name="_Toc509234420"/>
      <w:r>
        <w:t>properties property</w:t>
      </w:r>
      <w:bookmarkEnd w:id="624"/>
    </w:p>
    <w:p w14:paraId="2CEAC173" w14:textId="4AEC3F35"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7E4801">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625" w:name="_Ref493477390"/>
      <w:bookmarkStart w:id="626" w:name="_Ref493478323"/>
      <w:bookmarkStart w:id="627" w:name="_Ref493478590"/>
      <w:bookmarkStart w:id="628" w:name="_Toc509234421"/>
      <w:r>
        <w:t>physicalLocation object</w:t>
      </w:r>
      <w:bookmarkEnd w:id="625"/>
      <w:bookmarkEnd w:id="626"/>
      <w:bookmarkEnd w:id="627"/>
      <w:bookmarkEnd w:id="628"/>
    </w:p>
    <w:p w14:paraId="0B9181AD" w14:textId="12F902F2" w:rsidR="006E546E" w:rsidRDefault="006E546E" w:rsidP="006E546E">
      <w:pPr>
        <w:pStyle w:val="Heading3"/>
      </w:pPr>
      <w:bookmarkStart w:id="629" w:name="_Toc509234422"/>
      <w:r>
        <w:t>General</w:t>
      </w:r>
      <w:bookmarkEnd w:id="629"/>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630" w:name="_Ref503357394"/>
      <w:bookmarkStart w:id="631" w:name="_Toc509234423"/>
      <w:bookmarkStart w:id="632" w:name="_Ref493343236"/>
      <w:r>
        <w:t>id property</w:t>
      </w:r>
      <w:bookmarkEnd w:id="630"/>
      <w:bookmarkEnd w:id="631"/>
    </w:p>
    <w:p w14:paraId="39E78313" w14:textId="490DE5E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7E4801">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5D5C9BA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7E4801">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633" w:name="_Ref503369432"/>
      <w:bookmarkStart w:id="634" w:name="_Ref503369435"/>
      <w:bookmarkStart w:id="635" w:name="_Ref503371110"/>
      <w:bookmarkStart w:id="636" w:name="_Ref503371652"/>
      <w:bookmarkStart w:id="637" w:name="_Toc509234424"/>
      <w:r>
        <w:t>fileLocation</w:t>
      </w:r>
      <w:r w:rsidR="006E546E">
        <w:t xml:space="preserve"> property</w:t>
      </w:r>
      <w:bookmarkEnd w:id="632"/>
      <w:bookmarkEnd w:id="633"/>
      <w:bookmarkEnd w:id="634"/>
      <w:bookmarkEnd w:id="635"/>
      <w:bookmarkEnd w:id="636"/>
      <w:bookmarkEnd w:id="637"/>
    </w:p>
    <w:p w14:paraId="5D69C82C" w14:textId="5037550B"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7E4801">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3D9C33BA"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7E4801">
        <w:t>3.27.10</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7E4801">
        <w:t>3.27.10</w:t>
      </w:r>
      <w:r>
        <w:fldChar w:fldCharType="end"/>
      </w:r>
      <w:r w:rsidRPr="00124F1F">
        <w:t>.</w:t>
      </w:r>
    </w:p>
    <w:p w14:paraId="79337148" w14:textId="123C6D29"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7E4801">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7E4801">
        <w:t>3.27.15</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7E4801">
        <w:t>3.27.15</w:t>
      </w:r>
      <w:r>
        <w:fldChar w:fldCharType="end"/>
      </w:r>
      <w:r w:rsidRPr="00124F1F">
        <w:t>.</w:t>
      </w:r>
    </w:p>
    <w:p w14:paraId="03500782" w14:textId="7EA05329"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7E4801">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lastRenderedPageBreak/>
        <w:t>EXAMPLE:</w:t>
      </w:r>
      <w:r w:rsidR="00A308C2" w:rsidRPr="00A308C2">
        <w:t xml:space="preserve"> </w:t>
      </w:r>
      <w:r w:rsidR="00A308C2">
        <w:t xml:space="preserve">In this example, the value of the property </w:t>
      </w:r>
      <w:r w:rsidR="00A308C2" w:rsidRPr="005D0859">
        <w:rPr>
          <w:rStyle w:val="CODEtemp"/>
        </w:rPr>
        <w:t>runs[0].results[0].locations[0].analysisTarget.fileLocation.uri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EA1C84">
      <w:pPr>
        <w:pStyle w:val="Codesmall"/>
      </w:pPr>
      <w:r>
        <w:t>{</w:t>
      </w:r>
    </w:p>
    <w:p w14:paraId="11BB9B13" w14:textId="0B9E9055" w:rsidR="00124F1F" w:rsidRDefault="00124F1F" w:rsidP="00EA1C84">
      <w:pPr>
        <w:pStyle w:val="Codesmall"/>
      </w:pPr>
      <w:r>
        <w:t xml:space="preserve">  "version": "</w:t>
      </w:r>
      <w:r w:rsidR="00EA1C84">
        <w:t>2</w:t>
      </w:r>
      <w:r>
        <w:t>.0",</w:t>
      </w:r>
    </w:p>
    <w:p w14:paraId="6538E711" w14:textId="494DEAC8" w:rsidR="00124F1F" w:rsidRDefault="00124F1F" w:rsidP="00EA1C84">
      <w:pPr>
        <w:pStyle w:val="Codesmall"/>
      </w:pPr>
      <w:r>
        <w:t xml:space="preserve">  "runs": [</w:t>
      </w:r>
    </w:p>
    <w:p w14:paraId="530555BC" w14:textId="59D28AC5" w:rsidR="00124F1F" w:rsidRDefault="00124F1F" w:rsidP="00EA1C84">
      <w:pPr>
        <w:pStyle w:val="Codesmall"/>
      </w:pPr>
      <w:r>
        <w:t xml:space="preserve">    {</w:t>
      </w:r>
    </w:p>
    <w:p w14:paraId="1B212C21" w14:textId="359B9E95" w:rsidR="00124F1F" w:rsidRDefault="00124F1F" w:rsidP="00EA1C84">
      <w:pPr>
        <w:pStyle w:val="Codesmall"/>
      </w:pPr>
      <w:r>
        <w:t xml:space="preserve">      "files": {</w:t>
      </w:r>
    </w:p>
    <w:p w14:paraId="62A6AD73" w14:textId="376195ED" w:rsidR="00124F1F" w:rsidRDefault="00124F1F" w:rsidP="00EA1C84">
      <w:pPr>
        <w:pStyle w:val="Codesmall"/>
      </w:pPr>
      <w:r>
        <w:t xml:space="preserve">        "file:///C:/Code/main.c": [</w:t>
      </w:r>
    </w:p>
    <w:p w14:paraId="2F590F36" w14:textId="160CABF6" w:rsidR="00124F1F" w:rsidRDefault="00124F1F" w:rsidP="00EA1C84">
      <w:pPr>
        <w:pStyle w:val="Codesmall"/>
      </w:pPr>
      <w:r>
        <w:t xml:space="preserve">          {</w:t>
      </w:r>
    </w:p>
    <w:p w14:paraId="06A95CD1" w14:textId="07236C65" w:rsidR="00124F1F" w:rsidRDefault="00124F1F" w:rsidP="00EA1C84">
      <w:pPr>
        <w:pStyle w:val="Codesmall"/>
      </w:pPr>
      <w:r>
        <w:t xml:space="preserve">            "mimeType": "text/x-c",</w:t>
      </w:r>
    </w:p>
    <w:p w14:paraId="2A5A7B5E" w14:textId="3F4CED65" w:rsidR="00124F1F" w:rsidRDefault="00124F1F" w:rsidP="00EA1C84">
      <w:pPr>
        <w:pStyle w:val="Codesmall"/>
      </w:pPr>
      <w:r>
        <w:t xml:space="preserve">          }</w:t>
      </w:r>
    </w:p>
    <w:p w14:paraId="6C3B9CE3" w14:textId="79EA8A05" w:rsidR="00124F1F" w:rsidRDefault="00124F1F" w:rsidP="00EA1C84">
      <w:pPr>
        <w:pStyle w:val="Codesmall"/>
      </w:pPr>
      <w:r>
        <w:t xml:space="preserve">        ]</w:t>
      </w:r>
    </w:p>
    <w:p w14:paraId="551495BB" w14:textId="77777777" w:rsidR="00124F1F" w:rsidRDefault="00124F1F" w:rsidP="00EA1C84">
      <w:pPr>
        <w:pStyle w:val="Codesmall"/>
      </w:pPr>
      <w:r>
        <w:t xml:space="preserve">      },</w:t>
      </w:r>
    </w:p>
    <w:p w14:paraId="330E2BB3" w14:textId="3F1A2E52" w:rsidR="00124F1F" w:rsidRDefault="00124F1F" w:rsidP="00EA1C84">
      <w:pPr>
        <w:pStyle w:val="Codesmall"/>
      </w:pPr>
      <w:r>
        <w:t xml:space="preserve">      "results": [</w:t>
      </w:r>
    </w:p>
    <w:p w14:paraId="41AF4041" w14:textId="77777777" w:rsidR="00124F1F" w:rsidRDefault="00124F1F" w:rsidP="00EA1C84">
      <w:pPr>
        <w:pStyle w:val="Codesmall"/>
      </w:pPr>
      <w:r>
        <w:t xml:space="preserve">        {</w:t>
      </w:r>
    </w:p>
    <w:p w14:paraId="7B40C95D" w14:textId="77777777" w:rsidR="00124F1F" w:rsidRDefault="00124F1F" w:rsidP="00EA1C84">
      <w:pPr>
        <w:pStyle w:val="Codesmall"/>
      </w:pPr>
      <w:r>
        <w:t xml:space="preserve">          "ruleId": "CA2101",</w:t>
      </w:r>
    </w:p>
    <w:p w14:paraId="7F79E71F" w14:textId="77777777" w:rsidR="00124F1F" w:rsidRDefault="00124F1F" w:rsidP="00EA1C84">
      <w:pPr>
        <w:pStyle w:val="Codesmall"/>
      </w:pPr>
      <w:r>
        <w:t xml:space="preserve">          "level": "error",</w:t>
      </w:r>
    </w:p>
    <w:p w14:paraId="02A497A9" w14:textId="77777777" w:rsidR="00124F1F" w:rsidRDefault="00124F1F" w:rsidP="00EA1C84">
      <w:pPr>
        <w:pStyle w:val="Codesmall"/>
      </w:pPr>
      <w:r>
        <w:t xml:space="preserve">          "locations": [</w:t>
      </w:r>
    </w:p>
    <w:p w14:paraId="7F5AEA8F" w14:textId="77777777" w:rsidR="00124F1F" w:rsidRDefault="00124F1F" w:rsidP="00EA1C84">
      <w:pPr>
        <w:pStyle w:val="Codesmall"/>
      </w:pPr>
      <w:r>
        <w:t xml:space="preserve">            {</w:t>
      </w:r>
    </w:p>
    <w:p w14:paraId="5DE56AAF" w14:textId="274B2A38" w:rsidR="00124F1F" w:rsidRDefault="00124F1F" w:rsidP="00EA1C84">
      <w:pPr>
        <w:pStyle w:val="Codesmall"/>
      </w:pPr>
      <w:r>
        <w:t xml:space="preserve">              "analysisTarget": {</w:t>
      </w:r>
    </w:p>
    <w:p w14:paraId="099F7F10" w14:textId="37CD34F6" w:rsidR="00A308C2" w:rsidRDefault="00A308C2" w:rsidP="00EA1C84">
      <w:pPr>
        <w:pStyle w:val="Codesmall"/>
      </w:pPr>
      <w:r>
        <w:t xml:space="preserve">                "fileLocation": {</w:t>
      </w:r>
    </w:p>
    <w:p w14:paraId="07BFEA92" w14:textId="1676FDE1"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EA1C84">
      <w:pPr>
        <w:pStyle w:val="Codesmall"/>
      </w:pPr>
      <w:r>
        <w:t xml:space="preserve">                }</w:t>
      </w:r>
      <w:r w:rsidR="00124F1F">
        <w:t>,</w:t>
      </w:r>
    </w:p>
    <w:p w14:paraId="74408CA4" w14:textId="77777777" w:rsidR="00124F1F" w:rsidRDefault="00124F1F" w:rsidP="00EA1C84">
      <w:pPr>
        <w:pStyle w:val="Codesmall"/>
      </w:pPr>
      <w:r>
        <w:t xml:space="preserve">                "region: {</w:t>
      </w:r>
    </w:p>
    <w:p w14:paraId="6B606BE2" w14:textId="77777777" w:rsidR="00124F1F" w:rsidRDefault="00124F1F" w:rsidP="00EA1C84">
      <w:pPr>
        <w:pStyle w:val="Codesmall"/>
      </w:pPr>
      <w:r>
        <w:t xml:space="preserve">                  "startLine": 24,</w:t>
      </w:r>
    </w:p>
    <w:p w14:paraId="6D17A420" w14:textId="77777777" w:rsidR="00124F1F" w:rsidRDefault="00124F1F" w:rsidP="00EA1C84">
      <w:pPr>
        <w:pStyle w:val="Codesmall"/>
      </w:pPr>
      <w:r>
        <w:t xml:space="preserve">                  "startColumn": 9</w:t>
      </w:r>
    </w:p>
    <w:p w14:paraId="3F005689" w14:textId="77777777" w:rsidR="00124F1F" w:rsidRDefault="00124F1F" w:rsidP="00EA1C84">
      <w:pPr>
        <w:pStyle w:val="Codesmall"/>
      </w:pPr>
      <w:r>
        <w:t xml:space="preserve">                }</w:t>
      </w:r>
    </w:p>
    <w:p w14:paraId="0B04A9CD" w14:textId="77777777" w:rsidR="00124F1F" w:rsidRDefault="00124F1F" w:rsidP="00EA1C84">
      <w:pPr>
        <w:pStyle w:val="Codesmall"/>
      </w:pPr>
      <w:r>
        <w:t xml:space="preserve">              }</w:t>
      </w:r>
    </w:p>
    <w:p w14:paraId="4CF2E3C1" w14:textId="77777777" w:rsidR="00124F1F" w:rsidRDefault="00124F1F" w:rsidP="00EA1C84">
      <w:pPr>
        <w:pStyle w:val="Codesmall"/>
      </w:pPr>
      <w:r>
        <w:t xml:space="preserve">            }</w:t>
      </w:r>
    </w:p>
    <w:p w14:paraId="1D184B7E" w14:textId="77777777" w:rsidR="00124F1F" w:rsidRDefault="00124F1F" w:rsidP="00EA1C84">
      <w:pPr>
        <w:pStyle w:val="Codesmall"/>
      </w:pPr>
      <w:r>
        <w:t xml:space="preserve">          ]</w:t>
      </w:r>
    </w:p>
    <w:p w14:paraId="4814D539" w14:textId="77777777" w:rsidR="00124F1F" w:rsidRDefault="00124F1F" w:rsidP="00EA1C84">
      <w:pPr>
        <w:pStyle w:val="Codesmall"/>
      </w:pPr>
      <w:r>
        <w:t xml:space="preserve">        }</w:t>
      </w:r>
    </w:p>
    <w:p w14:paraId="6244CB3D" w14:textId="77777777" w:rsidR="00124F1F" w:rsidRDefault="00124F1F" w:rsidP="00EA1C84">
      <w:pPr>
        <w:pStyle w:val="Codesmall"/>
      </w:pPr>
      <w:r>
        <w:t xml:space="preserve">      ]</w:t>
      </w:r>
    </w:p>
    <w:p w14:paraId="0435D3B5" w14:textId="77777777" w:rsidR="00124F1F" w:rsidRDefault="00124F1F" w:rsidP="00EA1C84">
      <w:pPr>
        <w:pStyle w:val="Codesmall"/>
      </w:pPr>
      <w:r>
        <w:t xml:space="preserve">    }</w:t>
      </w:r>
    </w:p>
    <w:p w14:paraId="2007737D" w14:textId="77777777" w:rsidR="00124F1F" w:rsidRDefault="00124F1F" w:rsidP="00EA1C84">
      <w:pPr>
        <w:pStyle w:val="Codesmall"/>
      </w:pPr>
      <w:r>
        <w:t xml:space="preserve">  ]</w:t>
      </w:r>
    </w:p>
    <w:p w14:paraId="2D3D9B39" w14:textId="58E646BE" w:rsidR="00124F1F" w:rsidRPr="00124F1F" w:rsidRDefault="00124F1F" w:rsidP="00EA1C84">
      <w:pPr>
        <w:pStyle w:val="Codesmall"/>
      </w:pPr>
      <w:r>
        <w:t>}</w:t>
      </w:r>
    </w:p>
    <w:p w14:paraId="6E2ED756" w14:textId="0C3DAAB4" w:rsidR="006E546E" w:rsidRDefault="006E546E" w:rsidP="006E546E">
      <w:pPr>
        <w:pStyle w:val="Heading3"/>
      </w:pPr>
      <w:bookmarkStart w:id="638" w:name="_Ref493509797"/>
      <w:bookmarkStart w:id="639" w:name="_Toc509234425"/>
      <w:r>
        <w:t>region property</w:t>
      </w:r>
      <w:bookmarkEnd w:id="638"/>
      <w:bookmarkEnd w:id="639"/>
    </w:p>
    <w:p w14:paraId="34CA82A6" w14:textId="008E17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7E4801">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640" w:name="_Ref493490350"/>
      <w:bookmarkStart w:id="641" w:name="_Toc509234426"/>
      <w:r>
        <w:t>region object</w:t>
      </w:r>
      <w:bookmarkEnd w:id="640"/>
      <w:bookmarkEnd w:id="641"/>
    </w:p>
    <w:p w14:paraId="5C4DB1F6" w14:textId="0F642D18" w:rsidR="006E546E" w:rsidRDefault="006E546E" w:rsidP="006E546E">
      <w:pPr>
        <w:pStyle w:val="Heading3"/>
      </w:pPr>
      <w:bookmarkStart w:id="642" w:name="_Toc509234427"/>
      <w:r>
        <w:t>General</w:t>
      </w:r>
      <w:bookmarkEnd w:id="642"/>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CC74C0B" w:rsidR="003E62A7" w:rsidRDefault="003E62A7" w:rsidP="003E62A7">
      <w:r w:rsidRPr="003E62A7">
        <w:lastRenderedPageBreak/>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7E4801">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643" w:name="_Ref493492556"/>
      <w:bookmarkStart w:id="644" w:name="_Ref493492604"/>
      <w:bookmarkStart w:id="645" w:name="_Ref493492671"/>
      <w:bookmarkStart w:id="646" w:name="_Toc509234428"/>
      <w:r>
        <w:t>Text regions</w:t>
      </w:r>
      <w:bookmarkEnd w:id="643"/>
      <w:bookmarkEnd w:id="644"/>
      <w:bookmarkEnd w:id="645"/>
      <w:bookmarkEnd w:id="646"/>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34BD2FC4"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21173AC4"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7E4801">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7E4801">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70B2A588"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7E4801">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7E4801">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7E4801">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lastRenderedPageBreak/>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647" w:name="_Ref509043519"/>
      <w:bookmarkStart w:id="648" w:name="_Ref509043733"/>
      <w:bookmarkStart w:id="649" w:name="_Toc509234429"/>
      <w:r>
        <w:t>Binary regions</w:t>
      </w:r>
      <w:bookmarkEnd w:id="647"/>
      <w:bookmarkEnd w:id="648"/>
      <w:bookmarkEnd w:id="649"/>
    </w:p>
    <w:p w14:paraId="645A946E" w14:textId="6101F2FE"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7E4801">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65FECF9"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7E4801">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15C1540B"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7E4801">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7E4801">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7E4801">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7E4801">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650" w:name="_Ref493490565"/>
      <w:bookmarkStart w:id="651" w:name="_Ref493491243"/>
      <w:bookmarkStart w:id="652" w:name="_Ref493492406"/>
      <w:bookmarkStart w:id="653" w:name="_Toc509234430"/>
      <w:r>
        <w:t>startLine property</w:t>
      </w:r>
      <w:bookmarkEnd w:id="650"/>
      <w:bookmarkEnd w:id="651"/>
      <w:bookmarkEnd w:id="652"/>
      <w:bookmarkEnd w:id="653"/>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654" w:name="_Ref493491260"/>
      <w:bookmarkStart w:id="655" w:name="_Ref493492414"/>
      <w:bookmarkStart w:id="656" w:name="_Toc509234431"/>
      <w:r>
        <w:t>startColumn property</w:t>
      </w:r>
      <w:bookmarkEnd w:id="654"/>
      <w:bookmarkEnd w:id="655"/>
      <w:bookmarkEnd w:id="656"/>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0D4BB1C5"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7E4801">
        <w:t>3.22.2</w:t>
      </w:r>
      <w:r>
        <w:fldChar w:fldCharType="end"/>
      </w:r>
      <w:r>
        <w:t>.</w:t>
      </w:r>
    </w:p>
    <w:p w14:paraId="29DFBDCD" w14:textId="49CB3F3F" w:rsidR="006E546E" w:rsidRDefault="006E546E" w:rsidP="006E546E">
      <w:pPr>
        <w:pStyle w:val="Heading3"/>
      </w:pPr>
      <w:bookmarkStart w:id="657" w:name="_Ref493491334"/>
      <w:bookmarkStart w:id="658" w:name="_Ref493492422"/>
      <w:bookmarkStart w:id="659" w:name="_Toc509234432"/>
      <w:r>
        <w:t>endLine property</w:t>
      </w:r>
      <w:bookmarkEnd w:id="657"/>
      <w:bookmarkEnd w:id="658"/>
      <w:bookmarkEnd w:id="659"/>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EC26800" w:rsidR="00FA2059" w:rsidRPr="00FA2059" w:rsidRDefault="00161D0D" w:rsidP="00161D0D">
      <w:r>
        <w:lastRenderedPageBreak/>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7E4801">
        <w:t>3.22.2</w:t>
      </w:r>
      <w:r>
        <w:fldChar w:fldCharType="end"/>
      </w:r>
      <w:r>
        <w:t>.</w:t>
      </w:r>
    </w:p>
    <w:p w14:paraId="70DC2A2F" w14:textId="6B14264D" w:rsidR="006E546E" w:rsidRDefault="006E546E" w:rsidP="006E546E">
      <w:pPr>
        <w:pStyle w:val="Heading3"/>
      </w:pPr>
      <w:bookmarkStart w:id="660" w:name="_Ref493491342"/>
      <w:bookmarkStart w:id="661" w:name="_Ref493492427"/>
      <w:bookmarkStart w:id="662" w:name="_Toc509234433"/>
      <w:r>
        <w:t>endColumn property</w:t>
      </w:r>
      <w:bookmarkEnd w:id="660"/>
      <w:bookmarkEnd w:id="661"/>
      <w:bookmarkEnd w:id="662"/>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1646CE2B"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7E4801">
        <w:t>3.22.2</w:t>
      </w:r>
      <w:r>
        <w:fldChar w:fldCharType="end"/>
      </w:r>
      <w:r>
        <w:t>.</w:t>
      </w:r>
    </w:p>
    <w:p w14:paraId="71768405" w14:textId="2CD24091" w:rsidR="006E546E" w:rsidRDefault="006E546E" w:rsidP="006E546E">
      <w:pPr>
        <w:pStyle w:val="Heading3"/>
      </w:pPr>
      <w:bookmarkStart w:id="663" w:name="_Ref493492251"/>
      <w:bookmarkStart w:id="664" w:name="_Ref493492981"/>
      <w:bookmarkStart w:id="665" w:name="_Toc509234434"/>
      <w:r>
        <w:t>offset property</w:t>
      </w:r>
      <w:bookmarkEnd w:id="663"/>
      <w:bookmarkEnd w:id="664"/>
      <w:bookmarkEnd w:id="665"/>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666" w:name="_Ref493491350"/>
      <w:bookmarkStart w:id="667" w:name="_Ref493492312"/>
      <w:bookmarkStart w:id="668" w:name="_Toc509234435"/>
      <w:r>
        <w:t>length property</w:t>
      </w:r>
      <w:bookmarkEnd w:id="666"/>
      <w:bookmarkEnd w:id="667"/>
      <w:bookmarkEnd w:id="668"/>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3FD46CDF"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7E4801">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669" w:name="_Ref493404505"/>
      <w:bookmarkStart w:id="670" w:name="_Toc509234436"/>
      <w:r>
        <w:t>logicalLocation object</w:t>
      </w:r>
      <w:bookmarkEnd w:id="669"/>
      <w:bookmarkEnd w:id="670"/>
    </w:p>
    <w:p w14:paraId="479717FF" w14:textId="2760154A" w:rsidR="006E546E" w:rsidRDefault="006E546E" w:rsidP="006E546E">
      <w:pPr>
        <w:pStyle w:val="Heading3"/>
      </w:pPr>
      <w:bookmarkStart w:id="671" w:name="_Toc509234437"/>
      <w:r>
        <w:t>General</w:t>
      </w:r>
      <w:bookmarkEnd w:id="671"/>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605968B1"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7E4801">
        <w:t>3.11.12</w:t>
      </w:r>
      <w:r>
        <w:fldChar w:fldCharType="end"/>
      </w:r>
      <w:r>
        <w:t>).</w:t>
      </w:r>
    </w:p>
    <w:p w14:paraId="70635E46" w14:textId="168F318C" w:rsidR="006E546E" w:rsidRDefault="006E546E" w:rsidP="006E546E">
      <w:pPr>
        <w:pStyle w:val="Heading3"/>
      </w:pPr>
      <w:bookmarkStart w:id="672" w:name="_Toc509234438"/>
      <w:r>
        <w:t>name property</w:t>
      </w:r>
      <w:bookmarkEnd w:id="672"/>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lastRenderedPageBreak/>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673" w:name="_Toc509234439"/>
      <w:r>
        <w:t>kind property</w:t>
      </w:r>
      <w:bookmarkEnd w:id="673"/>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674" w:name="_Toc509234440"/>
      <w:r>
        <w:t>parentKey property</w:t>
      </w:r>
      <w:bookmarkEnd w:id="674"/>
    </w:p>
    <w:p w14:paraId="765BBE49" w14:textId="11EDEF7E"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7E4801">
        <w:t>3.11.12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675" w:name="_Ref493427364"/>
      <w:bookmarkStart w:id="676" w:name="_Toc509234441"/>
      <w:r>
        <w:lastRenderedPageBreak/>
        <w:t>codeFlow object</w:t>
      </w:r>
      <w:bookmarkEnd w:id="675"/>
      <w:bookmarkEnd w:id="676"/>
    </w:p>
    <w:p w14:paraId="68EE36AB" w14:textId="336A5D40" w:rsidR="006E546E" w:rsidRDefault="006E546E" w:rsidP="006E546E">
      <w:pPr>
        <w:pStyle w:val="Heading3"/>
      </w:pPr>
      <w:bookmarkStart w:id="677" w:name="_Toc509234442"/>
      <w:r>
        <w:t>General</w:t>
      </w:r>
      <w:bookmarkEnd w:id="677"/>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678" w:name="_Ref503361742"/>
      <w:bookmarkStart w:id="679" w:name="_Toc509234443"/>
      <w:r>
        <w:t>message property</w:t>
      </w:r>
      <w:bookmarkEnd w:id="678"/>
      <w:bookmarkEnd w:id="679"/>
    </w:p>
    <w:p w14:paraId="3994B882" w14:textId="35BD1C3B"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7E4801">
        <w:t>3.9</w:t>
      </w:r>
      <w:r w:rsidR="009D54EE">
        <w:fldChar w:fldCharType="end"/>
      </w:r>
      <w:r w:rsidR="00AF7697">
        <w:t>)</w:t>
      </w:r>
      <w:r w:rsidRPr="00AD7FD8">
        <w:t xml:space="preserve"> relevant to the code flow.</w:t>
      </w:r>
    </w:p>
    <w:p w14:paraId="6B2CF899" w14:textId="00A4DB64" w:rsidR="006E546E" w:rsidRDefault="006E546E" w:rsidP="006E546E">
      <w:pPr>
        <w:pStyle w:val="Heading3"/>
      </w:pPr>
      <w:bookmarkStart w:id="680" w:name="_Toc509234444"/>
      <w:r>
        <w:t>locations property</w:t>
      </w:r>
      <w:bookmarkEnd w:id="680"/>
    </w:p>
    <w:p w14:paraId="648A48EB" w14:textId="5C462508"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7E4801">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681" w:name="_Toc509234445"/>
      <w:r>
        <w:t>properties property</w:t>
      </w:r>
      <w:bookmarkEnd w:id="681"/>
    </w:p>
    <w:p w14:paraId="070BA385" w14:textId="60A2E9B0"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E4801">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682" w:name="_Ref493427479"/>
      <w:bookmarkStart w:id="683" w:name="_Toc509234446"/>
      <w:r>
        <w:t>stack object</w:t>
      </w:r>
      <w:bookmarkEnd w:id="682"/>
      <w:bookmarkEnd w:id="683"/>
    </w:p>
    <w:p w14:paraId="5A2500F3" w14:textId="474DE860" w:rsidR="006E546E" w:rsidRDefault="006E546E" w:rsidP="006E546E">
      <w:pPr>
        <w:pStyle w:val="Heading3"/>
      </w:pPr>
      <w:bookmarkStart w:id="684" w:name="_Toc509234447"/>
      <w:r>
        <w:t>General</w:t>
      </w:r>
      <w:bookmarkEnd w:id="68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85" w:name="_Ref503361859"/>
      <w:bookmarkStart w:id="686" w:name="_Toc509234448"/>
      <w:r>
        <w:t>message property</w:t>
      </w:r>
      <w:bookmarkEnd w:id="685"/>
      <w:bookmarkEnd w:id="686"/>
    </w:p>
    <w:p w14:paraId="2BDF4228" w14:textId="4C7A142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7E4801">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87" w:name="_Toc509234449"/>
      <w:r>
        <w:t>frames property</w:t>
      </w:r>
      <w:bookmarkEnd w:id="687"/>
    </w:p>
    <w:p w14:paraId="469B2FA7" w14:textId="62DB61D6"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7E4801">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88" w:name="_Toc509234450"/>
      <w:r>
        <w:lastRenderedPageBreak/>
        <w:t>properties property</w:t>
      </w:r>
      <w:bookmarkEnd w:id="688"/>
    </w:p>
    <w:p w14:paraId="48B11B8A" w14:textId="1BC22752"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E4801">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89" w:name="_Ref493494398"/>
      <w:bookmarkStart w:id="690" w:name="_Toc509234451"/>
      <w:r>
        <w:t>stackFrame object</w:t>
      </w:r>
      <w:bookmarkEnd w:id="689"/>
      <w:bookmarkEnd w:id="690"/>
    </w:p>
    <w:p w14:paraId="440DEBE2" w14:textId="2D9664B2" w:rsidR="006E546E" w:rsidRDefault="006E546E" w:rsidP="006E546E">
      <w:pPr>
        <w:pStyle w:val="Heading3"/>
      </w:pPr>
      <w:bookmarkStart w:id="691" w:name="_Toc509234452"/>
      <w:r>
        <w:t>General</w:t>
      </w:r>
      <w:bookmarkEnd w:id="691"/>
    </w:p>
    <w:p w14:paraId="7DA1CA9D" w14:textId="6572D92C"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7E4801">
        <w:t>3.25</w:t>
      </w:r>
      <w:r>
        <w:fldChar w:fldCharType="end"/>
      </w:r>
      <w:r w:rsidRPr="00F41277">
        <w:t>).</w:t>
      </w:r>
    </w:p>
    <w:p w14:paraId="31AEBDA0" w14:textId="0547366C" w:rsidR="006E546E" w:rsidRDefault="006E546E" w:rsidP="006E546E">
      <w:pPr>
        <w:pStyle w:val="Heading3"/>
      </w:pPr>
      <w:bookmarkStart w:id="692" w:name="_Ref503362058"/>
      <w:bookmarkStart w:id="693" w:name="_Toc509234453"/>
      <w:r>
        <w:t>message property</w:t>
      </w:r>
      <w:bookmarkEnd w:id="692"/>
      <w:bookmarkEnd w:id="693"/>
    </w:p>
    <w:p w14:paraId="17FF8954" w14:textId="306BE6E7"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w:t>
      </w:r>
      <w:r w:rsidRPr="009D54EE">
        <w:rPr>
          <w:rStyle w:val="CODEtemp"/>
        </w:rPr>
        <w:t>message</w:t>
      </w:r>
      <w:r w:rsidR="009D54EE">
        <w:t xml:space="preserve"> object</w:t>
      </w:r>
      <w:r w:rsidR="00D862A8">
        <w:t xml:space="preserve"> (</w:t>
      </w:r>
      <w:r w:rsidR="00D862A8" w:rsidRPr="00F41277">
        <w:t>§</w:t>
      </w:r>
      <w:r w:rsidR="009D54EE">
        <w:fldChar w:fldCharType="begin"/>
      </w:r>
      <w:r w:rsidR="009D54EE">
        <w:instrText xml:space="preserve"> REF _Ref508814664 \r \h </w:instrText>
      </w:r>
      <w:r w:rsidR="009D54EE">
        <w:fldChar w:fldCharType="separate"/>
      </w:r>
      <w:r w:rsidR="007E4801">
        <w:t>3.9</w:t>
      </w:r>
      <w:r w:rsidR="009D54EE">
        <w:fldChar w:fldCharType="end"/>
      </w:r>
      <w:r w:rsidR="00D862A8">
        <w:t>)</w:t>
      </w:r>
      <w:r w:rsidRPr="00F41277">
        <w:t xml:space="preserve"> relevant to this stack frame</w:t>
      </w:r>
      <w:r>
        <w:t>.</w:t>
      </w:r>
    </w:p>
    <w:p w14:paraId="595703CE" w14:textId="2299F4E3" w:rsidR="00D10846" w:rsidRDefault="00D10846" w:rsidP="006E546E">
      <w:pPr>
        <w:pStyle w:val="Heading3"/>
      </w:pPr>
      <w:bookmarkStart w:id="694" w:name="_Ref503362303"/>
      <w:bookmarkStart w:id="695" w:name="_Toc509234454"/>
      <w:r>
        <w:t>physicalLocation property</w:t>
      </w:r>
      <w:bookmarkEnd w:id="694"/>
      <w:bookmarkEnd w:id="695"/>
    </w:p>
    <w:p w14:paraId="075462B0" w14:textId="49EC01F3"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7E4801">
        <w:t>3.21</w:t>
      </w:r>
      <w:r>
        <w:fldChar w:fldCharType="end"/>
      </w:r>
      <w:r>
        <w:t>) specifying the location to which this stack frame refers.</w:t>
      </w:r>
    </w:p>
    <w:p w14:paraId="4ABAFAEB" w14:textId="487C084B" w:rsidR="006E546E" w:rsidRDefault="006E546E" w:rsidP="006E546E">
      <w:pPr>
        <w:pStyle w:val="Heading3"/>
      </w:pPr>
      <w:bookmarkStart w:id="696" w:name="_Toc509234455"/>
      <w:r>
        <w:t>module property</w:t>
      </w:r>
      <w:bookmarkEnd w:id="69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97" w:name="_Toc509234456"/>
      <w:r>
        <w:t>threadId property</w:t>
      </w:r>
      <w:bookmarkEnd w:id="69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698" w:name="_Ref493495527"/>
      <w:bookmarkStart w:id="699" w:name="_Toc509234457"/>
      <w:r>
        <w:t>fullyQualifiedLogicalName property</w:t>
      </w:r>
      <w:bookmarkEnd w:id="698"/>
      <w:bookmarkEnd w:id="699"/>
    </w:p>
    <w:p w14:paraId="6E141375" w14:textId="549F9079"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7E4801">
        <w:t>3.20.5</w:t>
      </w:r>
      <w:r>
        <w:fldChar w:fldCharType="end"/>
      </w:r>
      <w:r>
        <w:t xml:space="preserve"> for examples.</w:t>
      </w:r>
    </w:p>
    <w:p w14:paraId="68A6E8A8" w14:textId="456B43EE"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7E4801">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7E4801">
        <w:t>3.26.7</w:t>
      </w:r>
      <w:r>
        <w:fldChar w:fldCharType="end"/>
      </w:r>
      <w:r>
        <w:t>.</w:t>
      </w:r>
    </w:p>
    <w:p w14:paraId="588EBC73" w14:textId="7961EC10" w:rsidR="006E546E" w:rsidRDefault="006E546E" w:rsidP="006E546E">
      <w:pPr>
        <w:pStyle w:val="Heading3"/>
      </w:pPr>
      <w:bookmarkStart w:id="700" w:name="_Ref493495433"/>
      <w:bookmarkStart w:id="701" w:name="_Toc509234458"/>
      <w:r>
        <w:t>logicalLocationKey property</w:t>
      </w:r>
      <w:bookmarkEnd w:id="700"/>
      <w:bookmarkEnd w:id="701"/>
    </w:p>
    <w:p w14:paraId="3CAA094A" w14:textId="25663437"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7E4801">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7E4801">
        <w:t>3.26.6</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702" w:name="_Toc509234459"/>
      <w:r>
        <w:t>address property</w:t>
      </w:r>
      <w:bookmarkEnd w:id="70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03" w:name="_Toc509234460"/>
      <w:r>
        <w:lastRenderedPageBreak/>
        <w:t>offset property</w:t>
      </w:r>
      <w:bookmarkEnd w:id="703"/>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7AEF2A6"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7E4801">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7E4801">
        <w:t>3.26.3</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704" w:name="_Toc509234461"/>
      <w:r>
        <w:t>parameters property</w:t>
      </w:r>
      <w:bookmarkEnd w:id="704"/>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705" w:name="_Toc509234462"/>
      <w:r>
        <w:t>properties property</w:t>
      </w:r>
      <w:bookmarkEnd w:id="705"/>
    </w:p>
    <w:p w14:paraId="4545F168" w14:textId="7D5B1449"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7E4801">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706" w:name="_Ref493427581"/>
      <w:bookmarkStart w:id="707" w:name="_Ref493427754"/>
      <w:bookmarkStart w:id="708" w:name="_Toc509234463"/>
      <w:r>
        <w:t>annotatedCodeLocation object</w:t>
      </w:r>
      <w:bookmarkEnd w:id="706"/>
      <w:bookmarkEnd w:id="707"/>
      <w:bookmarkEnd w:id="708"/>
    </w:p>
    <w:p w14:paraId="6AFFA125" w14:textId="72CDB951" w:rsidR="006E546E" w:rsidRDefault="006E546E" w:rsidP="006E546E">
      <w:pPr>
        <w:pStyle w:val="Heading3"/>
      </w:pPr>
      <w:bookmarkStart w:id="709" w:name="_Toc509234464"/>
      <w:r>
        <w:t>General</w:t>
      </w:r>
      <w:bookmarkEnd w:id="709"/>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710" w:name="_Toc509234465"/>
      <w:r>
        <w:t>step property</w:t>
      </w:r>
      <w:bookmarkEnd w:id="710"/>
    </w:p>
    <w:p w14:paraId="7D634CFE" w14:textId="4F4C1692"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004165E2">
        <w:rPr>
          <w:b/>
        </w:rPr>
        <w:t>SHALL</w:t>
      </w:r>
      <w:r w:rsidR="004165E2">
        <w:t xml:space="preserve"> </w:t>
      </w:r>
      <w:r>
        <w:t>be absent.</w:t>
      </w:r>
    </w:p>
    <w:p w14:paraId="04E56FAD" w14:textId="350AB954"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 xml:space="preserve">be an integer whose value is the 1-based sequence number of the location within the code flow, that is, it </w:t>
      </w:r>
      <w:r w:rsidR="004165E2" w:rsidRPr="00DF0303">
        <w:rPr>
          <w:b/>
        </w:rPr>
        <w:t>SHALL</w:t>
      </w:r>
      <w:r w:rsidR="004165E2">
        <w:t xml:space="preserve"> </w:t>
      </w:r>
      <w:r>
        <w:t>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711" w:name="_Ref493497783"/>
      <w:bookmarkStart w:id="712" w:name="_Ref493499799"/>
      <w:bookmarkStart w:id="713" w:name="_Toc509234466"/>
      <w:r>
        <w:t>physicalLocation property</w:t>
      </w:r>
      <w:bookmarkEnd w:id="711"/>
      <w:bookmarkEnd w:id="712"/>
      <w:bookmarkEnd w:id="713"/>
    </w:p>
    <w:p w14:paraId="4354E1E2" w14:textId="17F2213F"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7E4801">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41292BE0" w:rsidR="003D6897" w:rsidRDefault="003D6897" w:rsidP="00F823B8">
      <w:pPr>
        <w:pStyle w:val="Note"/>
        <w:numPr>
          <w:ilvl w:val="0"/>
          <w:numId w:val="19"/>
        </w:numPr>
      </w:pPr>
      <w:r>
        <w:lastRenderedPageBreak/>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7E4801">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7E4801">
        <w:t>3.27.9</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714" w:name="_Ref493498084"/>
      <w:bookmarkStart w:id="715" w:name="_Toc509234467"/>
      <w:r>
        <w:t>fullyQualifiedLogicalName property</w:t>
      </w:r>
      <w:bookmarkEnd w:id="714"/>
      <w:bookmarkEnd w:id="715"/>
    </w:p>
    <w:p w14:paraId="628A73C1" w14:textId="73B47A24"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7E4801">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7E4801">
        <w:t>3.20.5</w:t>
      </w:r>
      <w:r>
        <w:fldChar w:fldCharType="end"/>
      </w:r>
      <w:r>
        <w:t xml:space="preserve"> for examples.</w:t>
      </w:r>
    </w:p>
    <w:p w14:paraId="7A75113A" w14:textId="7375B76F"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7E4801">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7E4801">
        <w:t>3.27.5</w:t>
      </w:r>
      <w:r>
        <w:fldChar w:fldCharType="end"/>
      </w:r>
      <w:r>
        <w:t>.</w:t>
      </w:r>
    </w:p>
    <w:p w14:paraId="2908524E" w14:textId="2CB47E17" w:rsidR="006E546E" w:rsidRDefault="006E546E" w:rsidP="006E546E">
      <w:pPr>
        <w:pStyle w:val="Heading3"/>
      </w:pPr>
      <w:bookmarkStart w:id="716" w:name="_Ref493497988"/>
      <w:bookmarkStart w:id="717" w:name="_Toc509234468"/>
      <w:r>
        <w:t>logicalLocationKey property</w:t>
      </w:r>
      <w:bookmarkEnd w:id="716"/>
      <w:bookmarkEnd w:id="717"/>
    </w:p>
    <w:p w14:paraId="2355FA25" w14:textId="78CAFD41"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7E4801">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7E4801">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718" w:name="_Toc509234469"/>
      <w:r>
        <w:t>module property</w:t>
      </w:r>
      <w:bookmarkEnd w:id="718"/>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719" w:name="_Toc509234470"/>
      <w:r>
        <w:t>threadId property</w:t>
      </w:r>
      <w:bookmarkEnd w:id="719"/>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720" w:name="_Ref503362449"/>
      <w:bookmarkStart w:id="721" w:name="_Toc509234471"/>
      <w:r>
        <w:t>message property</w:t>
      </w:r>
      <w:bookmarkEnd w:id="720"/>
      <w:bookmarkEnd w:id="721"/>
    </w:p>
    <w:p w14:paraId="1776048E" w14:textId="4792A9AC"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003E72A2" w:rsidRPr="00E8026D">
        <w:rPr>
          <w:rStyle w:val="CODEtemp"/>
        </w:rPr>
        <w:t>message</w:t>
      </w:r>
      <w:r w:rsidR="003E72A2">
        <w:t xml:space="preserve"> </w:t>
      </w:r>
      <w:r w:rsidR="00E8026D">
        <w:t xml:space="preserve">object </w:t>
      </w:r>
      <w:r w:rsidR="003E72A2">
        <w:t>(§</w:t>
      </w:r>
      <w:r w:rsidR="00E8026D">
        <w:fldChar w:fldCharType="begin"/>
      </w:r>
      <w:r w:rsidR="00E8026D">
        <w:instrText xml:space="preserve"> REF _Ref508814664 \r \h </w:instrText>
      </w:r>
      <w:r w:rsidR="00E8026D">
        <w:fldChar w:fldCharType="separate"/>
      </w:r>
      <w:r w:rsidR="007E4801">
        <w:t>3.9</w:t>
      </w:r>
      <w:r w:rsidR="00E8026D">
        <w:fldChar w:fldCharType="end"/>
      </w:r>
      <w:r w:rsidR="003E72A2">
        <w:t xml:space="preserve">) </w:t>
      </w:r>
      <w:r w:rsidRPr="003A630D">
        <w:t>that describes the significance of this location within a particular context.</w:t>
      </w:r>
    </w:p>
    <w:p w14:paraId="0269CB61" w14:textId="2743C993" w:rsidR="003A630D" w:rsidRDefault="006E546E" w:rsidP="003A630D">
      <w:pPr>
        <w:pStyle w:val="Heading3"/>
      </w:pPr>
      <w:bookmarkStart w:id="722" w:name="_Ref493497656"/>
      <w:bookmarkStart w:id="723" w:name="_Ref493499356"/>
      <w:bookmarkStart w:id="724" w:name="_Ref503371505"/>
      <w:bookmarkStart w:id="725" w:name="_Ref503371599"/>
      <w:bookmarkStart w:id="726" w:name="_Toc509234472"/>
      <w:r>
        <w:t>kind property</w:t>
      </w:r>
      <w:bookmarkEnd w:id="722"/>
      <w:bookmarkEnd w:id="723"/>
      <w:bookmarkEnd w:id="724"/>
      <w:bookmarkEnd w:id="725"/>
      <w:bookmarkEnd w:id="726"/>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lastRenderedPageBreak/>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4517A3F4"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7E4801">
        <w:t>3.18.13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727" w:name="_Ref493488357"/>
      <w:bookmarkStart w:id="728" w:name="_Ref493488374"/>
      <w:bookmarkStart w:id="729" w:name="_Toc509234473"/>
      <w:r>
        <w:t>kind-dependent properties: target, targetLocation, values and state</w:t>
      </w:r>
      <w:bookmarkEnd w:id="727"/>
      <w:bookmarkEnd w:id="728"/>
      <w:bookmarkEnd w:id="729"/>
    </w:p>
    <w:p w14:paraId="24200A3C" w14:textId="1F9B358B"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7E4801">
        <w:t>3.27.9</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62D7E515"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7E4801">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2EF3E85F"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7E4801">
        <w:t>3.24</w:t>
      </w:r>
      <w:r w:rsidR="004A0B66">
        <w:fldChar w:fldCharType="end"/>
      </w:r>
      <w:r w:rsidR="004A0B66">
        <w:t>).</w:t>
      </w:r>
    </w:p>
    <w:p w14:paraId="0935BC16" w14:textId="79825762" w:rsidR="003A630D" w:rsidRDefault="003A630D" w:rsidP="003A630D">
      <w:r>
        <w:lastRenderedPageBreak/>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t>state</w:t>
      </w:r>
      <w:r>
        <w:t xml:space="preserve"> is a set of key/value pairs, each of which represents a variable or expression which participates in the operation.</w:t>
      </w:r>
    </w:p>
    <w:p w14:paraId="7BC06F20" w14:textId="7BDDD8D5"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7E4801">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7E4801">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4A0A2" w:rsidR="003A630D" w:rsidRDefault="003A630D" w:rsidP="003A630D">
      <w:r>
        <w:t xml:space="preserve">In this section, a “variable name” </w:t>
      </w:r>
      <w:r w:rsidR="004165E2" w:rsidRPr="00DF0303">
        <w:rPr>
          <w:b/>
        </w:rPr>
        <w:t>MAY</w:t>
      </w:r>
      <w:r w:rsidR="004165E2">
        <w:t xml:space="preserve"> </w:t>
      </w:r>
      <w:r>
        <w:t>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r w:rsidRPr="00301208">
        <w:rPr>
          <w:rStyle w:val="CODEtemp"/>
        </w:rPr>
        <w:t>values[0]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this-&gt;car-&gt;wheels[0]</w:t>
      </w:r>
    </w:p>
    <w:p w14:paraId="698FB7DF" w14:textId="77777777" w:rsidR="003A630D" w:rsidRDefault="003A630D" w:rsidP="00F823B8">
      <w:pPr>
        <w:pStyle w:val="Note"/>
        <w:numPr>
          <w:ilvl w:val="0"/>
          <w:numId w:val="24"/>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lastRenderedPageBreak/>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50434DE1"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4165E2" w:rsidRPr="00DF0303">
        <w:rPr>
          <w:b/>
        </w:rPr>
        <w:t>SHALL</w:t>
      </w:r>
      <w:r w:rsidR="004165E2">
        <w:t xml:space="preserve"> </w:t>
      </w:r>
      <w:r>
        <w:t>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410F8149"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the branch is the result of a test, in which case it </w:t>
      </w:r>
      <w:r w:rsidR="004165E2" w:rsidRPr="00DF0303">
        <w:rPr>
          <w:b/>
        </w:rPr>
        <w:t>SHALL</w:t>
      </w:r>
      <w:r w:rsidR="004165E2">
        <w:t xml:space="preserve"> </w:t>
      </w:r>
      <w:r>
        <w:t>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lastRenderedPageBreak/>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 xml:space="preserve">contain properties which specify the names and values of selected variables or </w:t>
      </w:r>
      <w:r>
        <w:lastRenderedPageBreak/>
        <w:t>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lastRenderedPageBreak/>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lastRenderedPageBreak/>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52BD46A0"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7E4801">
        <w:t>3.11.12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7E4801">
        <w:t>3.27.11</w:t>
      </w:r>
      <w:r w:rsidR="000F0B58">
        <w:fldChar w:fldCharType="end"/>
      </w:r>
      <w:r>
        <w:t>.</w:t>
      </w:r>
    </w:p>
    <w:p w14:paraId="0E31A26E" w14:textId="1F2AF4AE" w:rsidR="00B86BC7" w:rsidRDefault="00B86BC7" w:rsidP="00B86BC7">
      <w:pPr>
        <w:pStyle w:val="Heading3"/>
      </w:pPr>
      <w:bookmarkStart w:id="730" w:name="_Ref493509170"/>
      <w:bookmarkStart w:id="731" w:name="_Toc509234474"/>
      <w:r>
        <w:t>targetKey property</w:t>
      </w:r>
      <w:bookmarkEnd w:id="730"/>
      <w:bookmarkEnd w:id="731"/>
    </w:p>
    <w:p w14:paraId="20366F6F" w14:textId="2786F151"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7E4801">
        <w:t>3.11.12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7E4801">
        <w:t>3.27.10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732" w:name="_Toc509234475"/>
      <w:r>
        <w:t>importance property</w:t>
      </w:r>
      <w:bookmarkEnd w:id="732"/>
    </w:p>
    <w:p w14:paraId="12516DE7" w14:textId="1D0FAD1D"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7E4801">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733" w:name="_Toc509234476"/>
      <w:r>
        <w:t>taintKind property</w:t>
      </w:r>
      <w:bookmarkEnd w:id="733"/>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734" w:name="_Toc509234477"/>
      <w:r>
        <w:t>snippet property</w:t>
      </w:r>
      <w:bookmarkEnd w:id="734"/>
    </w:p>
    <w:p w14:paraId="15A1049D" w14:textId="582FA27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w:t>
      </w:r>
      <w:r w:rsidR="00F27F55">
        <w:t xml:space="preserve"> </w:t>
      </w:r>
      <w:r w:rsidR="00F27F55" w:rsidRPr="00F27F55">
        <w:rPr>
          <w:rStyle w:val="CODEtemp"/>
        </w:rPr>
        <w:t>fileContent</w:t>
      </w:r>
      <w:r w:rsidR="00F27F55">
        <w:t xml:space="preserve"> object (§</w:t>
      </w:r>
      <w:r w:rsidR="00F27F55">
        <w:fldChar w:fldCharType="begin"/>
      </w:r>
      <w:r w:rsidR="00F27F55">
        <w:instrText xml:space="preserve"> REF _Ref509042434 \r \h </w:instrText>
      </w:r>
      <w:r w:rsidR="00F27F55">
        <w:fldChar w:fldCharType="separate"/>
      </w:r>
      <w:r w:rsidR="007E4801">
        <w:t>3.2</w:t>
      </w:r>
      <w:r w:rsidR="00F27F55">
        <w:fldChar w:fldCharType="end"/>
      </w:r>
      <w:r w:rsidR="00F27F55">
        <w:t xml:space="preserve">) </w:t>
      </w:r>
      <w:r w:rsidRPr="004A77ED">
        <w:t xml:space="preserve">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7E4801">
        <w:t>3.21.4</w:t>
      </w:r>
      <w:r>
        <w:fldChar w:fldCharType="end"/>
      </w:r>
      <w:r>
        <w:t>).</w:t>
      </w:r>
    </w:p>
    <w:p w14:paraId="3B69C0B9" w14:textId="3B42BBEE" w:rsidR="00B86BC7" w:rsidRDefault="00B86BC7" w:rsidP="00B86BC7">
      <w:pPr>
        <w:pStyle w:val="Heading3"/>
      </w:pPr>
      <w:bookmarkStart w:id="735" w:name="_Ref493488427"/>
      <w:bookmarkStart w:id="736" w:name="_Ref493488443"/>
      <w:bookmarkStart w:id="737" w:name="_Toc509234478"/>
      <w:r>
        <w:t>annotations property</w:t>
      </w:r>
      <w:bookmarkEnd w:id="735"/>
      <w:bookmarkEnd w:id="736"/>
      <w:bookmarkEnd w:id="737"/>
    </w:p>
    <w:p w14:paraId="13126C95" w14:textId="60C2A83A"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7E4801">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7E4801">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E8026D">
      <w:pPr>
        <w:pStyle w:val="Codesmall"/>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E8026D">
      <w:pPr>
        <w:pStyle w:val="Codesmall"/>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561A1B17" w:rsidR="004A77ED" w:rsidRDefault="004A77ED" w:rsidP="00E8026D">
      <w:pPr>
        <w:pStyle w:val="Codesmall"/>
      </w:pPr>
      <w:r>
        <w:t xml:space="preserve">[                                 # </w:t>
      </w:r>
      <w:r w:rsidR="00E8026D">
        <w:t>A</w:t>
      </w:r>
      <w:r>
        <w:t>n array of annotation objects</w:t>
      </w:r>
    </w:p>
    <w:p w14:paraId="63253321" w14:textId="2FDA9296" w:rsidR="004A77ED" w:rsidRDefault="004A77ED" w:rsidP="00E8026D">
      <w:pPr>
        <w:pStyle w:val="Codesmall"/>
      </w:pPr>
      <w:r>
        <w:t xml:space="preserve"> </w:t>
      </w:r>
      <w:r w:rsidR="00E8026D">
        <w:t xml:space="preserve"> </w:t>
      </w:r>
      <w:r>
        <w:t xml:space="preserve">{                               # </w:t>
      </w:r>
      <w:r w:rsidR="00E8026D">
        <w:t>A</w:t>
      </w:r>
      <w:r>
        <w:t>n annotation object</w:t>
      </w:r>
      <w:r w:rsidR="00E8026D">
        <w:t xml:space="preserve"> (§</w:t>
      </w:r>
      <w:r w:rsidR="00E8026D">
        <w:fldChar w:fldCharType="begin"/>
      </w:r>
      <w:r w:rsidR="00E8026D">
        <w:instrText xml:space="preserve"> REF _Ref493509872 \r \h </w:instrText>
      </w:r>
      <w:r w:rsidR="00E8026D">
        <w:fldChar w:fldCharType="separate"/>
      </w:r>
      <w:r w:rsidR="007E4801">
        <w:t>3.28</w:t>
      </w:r>
      <w:r w:rsidR="00E8026D">
        <w:fldChar w:fldCharType="end"/>
      </w:r>
      <w:r w:rsidR="00E8026D">
        <w:t>)</w:t>
      </w:r>
    </w:p>
    <w:p w14:paraId="5E1CC826" w14:textId="77777777" w:rsidR="00E8026D" w:rsidRDefault="004A77ED" w:rsidP="00E8026D">
      <w:pPr>
        <w:pStyle w:val="Codesmall"/>
      </w:pPr>
      <w:r>
        <w:t xml:space="preserve">    "message": </w:t>
      </w:r>
      <w:r w:rsidR="00E8026D">
        <w:t>{</w:t>
      </w:r>
    </w:p>
    <w:p w14:paraId="4F54A081" w14:textId="77777777" w:rsidR="00E8026D" w:rsidRDefault="00E8026D" w:rsidP="00E8026D">
      <w:pPr>
        <w:pStyle w:val="Codesmall"/>
      </w:pPr>
      <w:r>
        <w:t xml:space="preserve">      "text": </w:t>
      </w:r>
      <w:r w:rsidR="004A77ED">
        <w:t>"(y + z) = 42"</w:t>
      </w:r>
    </w:p>
    <w:p w14:paraId="25275E38" w14:textId="65F182F2" w:rsidR="004A77ED" w:rsidRDefault="00E8026D" w:rsidP="00E8026D">
      <w:pPr>
        <w:pStyle w:val="Codesmall"/>
      </w:pPr>
      <w:r>
        <w:lastRenderedPageBreak/>
        <w:t xml:space="preserve">    }</w:t>
      </w:r>
      <w:r w:rsidR="004A77ED">
        <w:t>,</w:t>
      </w:r>
    </w:p>
    <w:p w14:paraId="72564D07" w14:textId="44F3D32C" w:rsidR="004A77ED" w:rsidRDefault="004A77ED" w:rsidP="00E8026D">
      <w:pPr>
        <w:pStyle w:val="Codesmall"/>
      </w:pPr>
      <w:r>
        <w:t xml:space="preserve">    "locations": [                # </w:t>
      </w:r>
      <w:r w:rsidR="00E8026D">
        <w:t>A</w:t>
      </w:r>
      <w:r>
        <w:t>n array of physicalLocation objects</w:t>
      </w:r>
    </w:p>
    <w:p w14:paraId="73D5F8B4" w14:textId="13EA7343" w:rsidR="004A77ED" w:rsidRDefault="004A77ED" w:rsidP="00E8026D">
      <w:pPr>
        <w:pStyle w:val="Codesmall"/>
      </w:pPr>
      <w:r>
        <w:t xml:space="preserve">      {                           # </w:t>
      </w:r>
      <w:r w:rsidR="00E8026D">
        <w:t>A</w:t>
      </w:r>
      <w:r>
        <w:t xml:space="preserve"> physicalLocation object</w:t>
      </w:r>
      <w:r w:rsidR="00E8026D">
        <w:t xml:space="preserve"> (§</w:t>
      </w:r>
      <w:r w:rsidR="00E8026D">
        <w:fldChar w:fldCharType="begin"/>
      </w:r>
      <w:r w:rsidR="00E8026D">
        <w:instrText xml:space="preserve"> REF _Ref493477390 \r \h </w:instrText>
      </w:r>
      <w:r w:rsidR="00E8026D">
        <w:fldChar w:fldCharType="separate"/>
      </w:r>
      <w:r w:rsidR="007E4801">
        <w:t>3.21</w:t>
      </w:r>
      <w:r w:rsidR="00E8026D">
        <w:fldChar w:fldCharType="end"/>
      </w:r>
      <w:r w:rsidR="00E8026D">
        <w:t>)</w:t>
      </w:r>
    </w:p>
    <w:p w14:paraId="069ABC29" w14:textId="57CDB011" w:rsidR="004A77ED" w:rsidRDefault="004A77ED" w:rsidP="00E8026D">
      <w:pPr>
        <w:pStyle w:val="Codesmall"/>
      </w:pPr>
      <w:r>
        <w:t xml:space="preserve">                                  # The </w:t>
      </w:r>
      <w:r w:rsidR="00A308C2">
        <w:t>fileLocation</w:t>
      </w:r>
      <w:r>
        <w:t xml:space="preserve"> property can be omitted</w:t>
      </w:r>
      <w:r w:rsidR="00E8026D">
        <w:t xml:space="preserve"> if it is</w:t>
      </w:r>
    </w:p>
    <w:p w14:paraId="01FDCDFC" w14:textId="49C37A91" w:rsidR="00A308C2" w:rsidRDefault="004A77ED" w:rsidP="00E8026D">
      <w:pPr>
        <w:pStyle w:val="Codesmall"/>
      </w:pPr>
      <w:r>
        <w:t xml:space="preserve">                                  # the same as annotatedCodeLocation.physicalLocation</w:t>
      </w:r>
    </w:p>
    <w:p w14:paraId="5BC4F9CF" w14:textId="3950A006" w:rsidR="004A77ED" w:rsidRDefault="00A308C2" w:rsidP="00E8026D">
      <w:pPr>
        <w:pStyle w:val="Codesmall"/>
      </w:pPr>
      <w:r>
        <w:t xml:space="preserve">                                  #                    </w:t>
      </w:r>
      <w:r w:rsidR="00E8026D">
        <w:t xml:space="preserve">            </w:t>
      </w:r>
      <w:r>
        <w:t xml:space="preserve">  </w:t>
      </w:r>
      <w:r w:rsidR="004A77ED">
        <w:t>.</w:t>
      </w:r>
      <w:r>
        <w:t>fileLocation.</w:t>
      </w:r>
    </w:p>
    <w:p w14:paraId="2EB056E3" w14:textId="77777777" w:rsidR="004A77ED" w:rsidRDefault="004A77ED" w:rsidP="00E8026D">
      <w:pPr>
        <w:pStyle w:val="Codesmall"/>
      </w:pPr>
      <w:r>
        <w:t xml:space="preserve">        "region": {</w:t>
      </w:r>
    </w:p>
    <w:p w14:paraId="3E021064" w14:textId="77777777" w:rsidR="004A77ED" w:rsidRDefault="004A77ED" w:rsidP="00E8026D">
      <w:pPr>
        <w:pStyle w:val="Codesmall"/>
      </w:pPr>
      <w:r>
        <w:t xml:space="preserve">          "startLine": 12,</w:t>
      </w:r>
    </w:p>
    <w:p w14:paraId="703BA291" w14:textId="77777777" w:rsidR="004A77ED" w:rsidRDefault="004A77ED" w:rsidP="00E8026D">
      <w:pPr>
        <w:pStyle w:val="Codesmall"/>
      </w:pPr>
      <w:r>
        <w:t xml:space="preserve">          "startColumn": 13,</w:t>
      </w:r>
    </w:p>
    <w:p w14:paraId="3AD89780" w14:textId="77777777" w:rsidR="004A77ED" w:rsidRDefault="004A77ED" w:rsidP="00E8026D">
      <w:pPr>
        <w:pStyle w:val="Codesmall"/>
      </w:pPr>
      <w:r>
        <w:t xml:space="preserve">          "endColumn": 19</w:t>
      </w:r>
    </w:p>
    <w:p w14:paraId="2238E909" w14:textId="77777777" w:rsidR="004A77ED" w:rsidRDefault="004A77ED" w:rsidP="00E8026D">
      <w:pPr>
        <w:pStyle w:val="Codesmall"/>
      </w:pPr>
      <w:r>
        <w:t xml:space="preserve">        }</w:t>
      </w:r>
    </w:p>
    <w:p w14:paraId="7C50C872" w14:textId="77777777" w:rsidR="004A77ED" w:rsidRDefault="004A77ED" w:rsidP="00E8026D">
      <w:pPr>
        <w:pStyle w:val="Codesmall"/>
      </w:pPr>
      <w:r>
        <w:t xml:space="preserve">      }</w:t>
      </w:r>
    </w:p>
    <w:p w14:paraId="4226B6DF" w14:textId="77777777" w:rsidR="004A77ED" w:rsidRDefault="004A77ED" w:rsidP="00E8026D">
      <w:pPr>
        <w:pStyle w:val="Codesmall"/>
      </w:pPr>
      <w:r>
        <w:t xml:space="preserve">    ]</w:t>
      </w:r>
    </w:p>
    <w:p w14:paraId="624273C8" w14:textId="77777777" w:rsidR="004A77ED" w:rsidRDefault="004A77ED" w:rsidP="00E8026D">
      <w:pPr>
        <w:pStyle w:val="Codesmall"/>
      </w:pPr>
      <w:r>
        <w:t xml:space="preserve">  }</w:t>
      </w:r>
    </w:p>
    <w:p w14:paraId="2A60B9A4" w14:textId="77777777" w:rsidR="004A77ED" w:rsidRDefault="004A77ED" w:rsidP="00E8026D">
      <w:pPr>
        <w:pStyle w:val="Codesmall"/>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annotatedCodeLocation.annotations[i].locations[j].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738" w:name="_Toc509234479"/>
      <w:r>
        <w:t>properties property</w:t>
      </w:r>
      <w:bookmarkEnd w:id="738"/>
    </w:p>
    <w:p w14:paraId="61AE0053" w14:textId="58F99D49"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739" w:name="_Hlk503362618"/>
      <w:r w:rsidRPr="004A77ED">
        <w:t>§</w:t>
      </w:r>
      <w:bookmarkEnd w:id="739"/>
      <w:r>
        <w:fldChar w:fldCharType="begin"/>
      </w:r>
      <w:r>
        <w:instrText xml:space="preserve"> REF _Ref493408960 \w \h </w:instrText>
      </w:r>
      <w:r>
        <w:fldChar w:fldCharType="separate"/>
      </w:r>
      <w:r w:rsidR="007E4801">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740" w:name="_Ref493509872"/>
      <w:bookmarkStart w:id="741" w:name="_Toc509234480"/>
      <w:r>
        <w:t>annotation object</w:t>
      </w:r>
      <w:bookmarkEnd w:id="740"/>
      <w:bookmarkEnd w:id="741"/>
    </w:p>
    <w:p w14:paraId="02CBFA23" w14:textId="6673CFB5" w:rsidR="00B86BC7" w:rsidRDefault="00B86BC7" w:rsidP="00B86BC7">
      <w:pPr>
        <w:pStyle w:val="Heading3"/>
      </w:pPr>
      <w:bookmarkStart w:id="742" w:name="_Toc509234481"/>
      <w:r>
        <w:t>General</w:t>
      </w:r>
      <w:bookmarkEnd w:id="742"/>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743" w:name="_Ref493510430"/>
      <w:bookmarkStart w:id="744" w:name="_Toc509234482"/>
      <w:r>
        <w:t>message property</w:t>
      </w:r>
      <w:bookmarkEnd w:id="743"/>
      <w:bookmarkEnd w:id="744"/>
    </w:p>
    <w:p w14:paraId="1B321225" w14:textId="769EE69B"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7E4801">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7E4801">
        <w:t>3.28.3</w:t>
      </w:r>
      <w:r w:rsidR="00B27191">
        <w:fldChar w:fldCharType="end"/>
      </w:r>
      <w:r w:rsidRPr="004A77ED">
        <w:t>).</w:t>
      </w:r>
    </w:p>
    <w:p w14:paraId="6950A391" w14:textId="04EDA9E0" w:rsidR="00B86BC7" w:rsidRDefault="00B86BC7" w:rsidP="00B86BC7">
      <w:pPr>
        <w:pStyle w:val="Heading3"/>
      </w:pPr>
      <w:bookmarkStart w:id="745" w:name="_Ref493488409"/>
      <w:bookmarkStart w:id="746" w:name="_Ref503362753"/>
      <w:bookmarkStart w:id="747" w:name="_Toc509234483"/>
      <w:r>
        <w:t>locations property</w:t>
      </w:r>
      <w:bookmarkEnd w:id="745"/>
      <w:bookmarkEnd w:id="746"/>
      <w:bookmarkEnd w:id="747"/>
    </w:p>
    <w:p w14:paraId="05806589" w14:textId="6D1E55F7"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7E4801">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7E4801">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7E4801">
        <w:t>3.28.2</w:t>
      </w:r>
      <w:r>
        <w:fldChar w:fldCharType="end"/>
      </w:r>
      <w:r w:rsidRPr="004A77ED">
        <w:t>) is relevant.</w:t>
      </w:r>
    </w:p>
    <w:p w14:paraId="30476A22" w14:textId="71D9FA88" w:rsidR="00262CD2" w:rsidRDefault="00262CD2" w:rsidP="00B86BC7">
      <w:pPr>
        <w:pStyle w:val="Heading2"/>
      </w:pPr>
      <w:bookmarkStart w:id="748" w:name="_Ref508812750"/>
      <w:bookmarkStart w:id="749" w:name="_Toc509234484"/>
      <w:bookmarkStart w:id="750" w:name="_Ref493407996"/>
      <w:r>
        <w:t>resources object</w:t>
      </w:r>
      <w:bookmarkEnd w:id="748"/>
      <w:bookmarkEnd w:id="749"/>
    </w:p>
    <w:p w14:paraId="526D1A22" w14:textId="73E461DD" w:rsidR="00E15F22" w:rsidRDefault="00E15F22" w:rsidP="00E15F22">
      <w:pPr>
        <w:pStyle w:val="Heading3"/>
      </w:pPr>
      <w:bookmarkStart w:id="751" w:name="_Toc509234485"/>
      <w:r>
        <w:t>General</w:t>
      </w:r>
      <w:bookmarkEnd w:id="751"/>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52" w:name="_Ref508811824"/>
      <w:bookmarkStart w:id="753" w:name="_Toc509234486"/>
      <w:r>
        <w:t>messageStrings property</w:t>
      </w:r>
      <w:bookmarkEnd w:id="752"/>
      <w:bookmarkEnd w:id="753"/>
    </w:p>
    <w:p w14:paraId="58977C62" w14:textId="1E4BE8A2"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7E4801">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7E4801">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7E4801">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7E4801">
        <w:t>3.9.9</w:t>
      </w:r>
      <w:r>
        <w:fldChar w:fldCharType="end"/>
      </w:r>
      <w:r>
        <w:t xml:space="preserve">) of any </w:t>
      </w:r>
      <w:r w:rsidRPr="009722CB">
        <w:rPr>
          <w:rStyle w:val="CODEtemp"/>
        </w:rPr>
        <w:t>message</w:t>
      </w:r>
      <w:r>
        <w:t xml:space="preserve"> object in the current run, the property value </w:t>
      </w:r>
      <w:r>
        <w:rPr>
          <w:b/>
        </w:rPr>
        <w:t>SHALL</w:t>
      </w:r>
      <w:r>
        <w:t xml:space="preserve"> be </w:t>
      </w:r>
      <w:r>
        <w:lastRenderedPageBreak/>
        <w:t>a plain text string (§</w:t>
      </w:r>
      <w:r>
        <w:fldChar w:fldCharType="begin"/>
      </w:r>
      <w:r>
        <w:instrText xml:space="preserve"> REF _Ref503354593 \r \h </w:instrText>
      </w:r>
      <w:r>
        <w:fldChar w:fldCharType="separate"/>
      </w:r>
      <w:r w:rsidR="007E4801">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7E4801">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7E4801">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754" w:name="_Ref508870783"/>
      <w:bookmarkStart w:id="755" w:name="_Ref508871574"/>
      <w:bookmarkStart w:id="756" w:name="_Ref508876005"/>
      <w:bookmarkStart w:id="757" w:name="_Toc509234487"/>
      <w:r>
        <w:t>rules property</w:t>
      </w:r>
      <w:bookmarkEnd w:id="754"/>
      <w:bookmarkEnd w:id="755"/>
      <w:bookmarkEnd w:id="756"/>
      <w:bookmarkEnd w:id="757"/>
    </w:p>
    <w:p w14:paraId="0650D575" w14:textId="33C2BD2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7E4801">
        <w:t>3.5</w:t>
      </w:r>
      <w:r>
        <w:fldChar w:fldCharType="end"/>
      </w:r>
      <w:r>
        <w:t>), each of whose properties represents a rule object (§</w:t>
      </w:r>
      <w:r>
        <w:fldChar w:fldCharType="begin"/>
      </w:r>
      <w:r>
        <w:instrText xml:space="preserve"> REF _Ref508814067 \r \h </w:instrText>
      </w:r>
      <w:r>
        <w:fldChar w:fldCharType="separate"/>
      </w:r>
      <w:r w:rsidR="007E4801">
        <w:t>3.30</w:t>
      </w:r>
      <w:r>
        <w:fldChar w:fldCharType="end"/>
      </w:r>
      <w:r>
        <w:t>).</w:t>
      </w:r>
    </w:p>
    <w:p w14:paraId="757EA362" w14:textId="2C21EC47"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7E4801">
        <w:t>3.30.3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6F548BD1" w:rsidR="00D11581" w:rsidRDefault="00D11581" w:rsidP="00D11581">
      <w:pPr>
        <w:pStyle w:val="Note"/>
      </w:pPr>
      <w:r>
        <w:lastRenderedPageBreak/>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7E4801">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7E4801">
        <w:t>3.18.3</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7E4801">
        <w:t>3.18.4</w:t>
      </w:r>
      <w:r w:rsidR="00162677">
        <w:fldChar w:fldCharType="end"/>
      </w:r>
      <w:r w:rsidRPr="0037313D">
        <w:t>).</w:t>
      </w:r>
    </w:p>
    <w:p w14:paraId="5EB63AAA" w14:textId="75C8B7FD" w:rsidR="00B86BC7" w:rsidRDefault="00B86BC7" w:rsidP="00B86BC7">
      <w:pPr>
        <w:pStyle w:val="Heading2"/>
      </w:pPr>
      <w:bookmarkStart w:id="758" w:name="_Ref508814067"/>
      <w:bookmarkStart w:id="759" w:name="_Toc509234488"/>
      <w:r>
        <w:t>rule object</w:t>
      </w:r>
      <w:bookmarkEnd w:id="750"/>
      <w:bookmarkEnd w:id="758"/>
      <w:bookmarkEnd w:id="759"/>
    </w:p>
    <w:p w14:paraId="0004BC6E" w14:textId="658F9ED1" w:rsidR="00B86BC7" w:rsidRDefault="00B86BC7" w:rsidP="00B86BC7">
      <w:pPr>
        <w:pStyle w:val="Heading3"/>
      </w:pPr>
      <w:bookmarkStart w:id="760" w:name="_Toc509234489"/>
      <w:r>
        <w:t>General</w:t>
      </w:r>
      <w:bookmarkEnd w:id="760"/>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61" w:name="_Toc509234490"/>
      <w:r>
        <w:t>Constraints</w:t>
      </w:r>
      <w:bookmarkEnd w:id="761"/>
    </w:p>
    <w:p w14:paraId="1A1A3719" w14:textId="2BBD4AFF"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7E4801">
        <w:t>3.30.5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7E4801">
        <w:t>3.30.6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62" w:name="_Ref493408046"/>
      <w:bookmarkStart w:id="763" w:name="_Toc509234491"/>
      <w:r>
        <w:t>id property</w:t>
      </w:r>
      <w:bookmarkEnd w:id="762"/>
      <w:bookmarkEnd w:id="763"/>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r>
        <w:t>So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64" w:name="_Toc509234492"/>
      <w:r>
        <w:t>name property</w:t>
      </w:r>
      <w:bookmarkEnd w:id="764"/>
    </w:p>
    <w:p w14:paraId="19E18CE8" w14:textId="5DF6C7D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7E4801">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65" w:name="_Ref493510771"/>
      <w:bookmarkStart w:id="766" w:name="_Toc509234493"/>
      <w:r>
        <w:lastRenderedPageBreak/>
        <w:t>shortDescription property</w:t>
      </w:r>
      <w:bookmarkEnd w:id="765"/>
      <w:bookmarkEnd w:id="766"/>
    </w:p>
    <w:p w14:paraId="529813AC" w14:textId="4AF7E1E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7E4801">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67" w:name="_Ref493510781"/>
      <w:bookmarkStart w:id="768" w:name="_Toc509234494"/>
      <w:r>
        <w:t>fullDescription property</w:t>
      </w:r>
      <w:bookmarkEnd w:id="767"/>
      <w:bookmarkEnd w:id="768"/>
    </w:p>
    <w:p w14:paraId="1D1994A2" w14:textId="404830C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7E4801">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4DB73B8"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7E4801">
        <w:t>3.30.5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69" w:name="_Ref493345139"/>
      <w:bookmarkStart w:id="770" w:name="_Toc509234495"/>
      <w:r>
        <w:t>message</w:t>
      </w:r>
      <w:r w:rsidR="00CD2BD7">
        <w:t>Strings</w:t>
      </w:r>
      <w:r>
        <w:t xml:space="preserve"> property</w:t>
      </w:r>
      <w:bookmarkEnd w:id="769"/>
      <w:bookmarkEnd w:id="770"/>
    </w:p>
    <w:p w14:paraId="6AA2B3CA" w14:textId="5CB333FB"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7E4801">
        <w:t>3.5</w:t>
      </w:r>
      <w:r w:rsidR="007F1CE5">
        <w:fldChar w:fldCharType="end"/>
      </w:r>
      <w:r w:rsidR="004A12C7">
        <w:t xml:space="preserve">) </w:t>
      </w:r>
      <w:r>
        <w:t xml:space="preserve">consisting of a set of </w:t>
      </w:r>
      <w:r w:rsidR="00F83B35">
        <w:t>properties</w:t>
      </w:r>
      <w:r>
        <w:t xml:space="preserve"> with arbitrary names.</w:t>
      </w:r>
    </w:p>
    <w:p w14:paraId="4810A9EB" w14:textId="7AAA7BD7"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7E4801">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E480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E4801">
        <w:t>3.9.5</w:t>
      </w:r>
      <w:r w:rsidR="00F67E65">
        <w:fldChar w:fldCharType="end"/>
      </w:r>
      <w:r w:rsidR="00F67E65">
        <w:t>).</w:t>
      </w:r>
    </w:p>
    <w:p w14:paraId="54AC3DC0" w14:textId="2085AA36"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7E4801">
        <w:t>3.18.7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71" w:name="_Ref503366474"/>
      <w:bookmarkStart w:id="772" w:name="_Ref503366805"/>
      <w:bookmarkStart w:id="773" w:name="_Toc509234496"/>
      <w:r>
        <w:lastRenderedPageBreak/>
        <w:t>richMessageStrings</w:t>
      </w:r>
      <w:r w:rsidR="00932BEE">
        <w:t xml:space="preserve"> property</w:t>
      </w:r>
      <w:bookmarkEnd w:id="771"/>
      <w:bookmarkEnd w:id="772"/>
      <w:bookmarkEnd w:id="773"/>
    </w:p>
    <w:p w14:paraId="5301B6AC" w14:textId="397A452E"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7E4801">
        <w:t>3.30.7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7E4801">
        <w:t>3.5</w:t>
      </w:r>
      <w:r w:rsidR="00F67E65">
        <w:fldChar w:fldCharType="end"/>
      </w:r>
      <w:r w:rsidR="004A12C7">
        <w:t>)</w:t>
      </w:r>
      <w:r>
        <w:t xml:space="preserve"> consisting of a set of properties with arbitrary names.</w:t>
      </w:r>
    </w:p>
    <w:p w14:paraId="03C9BFFA" w14:textId="656C6C7C"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7E4801">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E480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E4801">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64069E66"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7E4801">
        <w:t>3.9.3.2</w:t>
      </w:r>
      <w:r w:rsidR="00454769">
        <w:fldChar w:fldCharType="end"/>
      </w:r>
      <w:r w:rsidR="00454769">
        <w:t>.</w:t>
      </w:r>
    </w:p>
    <w:p w14:paraId="207C80A3" w14:textId="73D39987" w:rsidR="00B86BC7" w:rsidRDefault="00B86BC7" w:rsidP="00B86BC7">
      <w:pPr>
        <w:pStyle w:val="Heading3"/>
      </w:pPr>
      <w:bookmarkStart w:id="774" w:name="_Toc509234497"/>
      <w:del w:id="775" w:author="Laurence Golding" w:date="2018-03-20T09:39:00Z">
        <w:r w:rsidDel="00897D39">
          <w:delText xml:space="preserve">helpUri </w:delText>
        </w:r>
      </w:del>
      <w:ins w:id="776" w:author="Laurence Golding" w:date="2018-03-20T09:39:00Z">
        <w:r w:rsidR="00897D39">
          <w:t>help</w:t>
        </w:r>
        <w:r w:rsidR="00897D39">
          <w:t>Location</w:t>
        </w:r>
        <w:r w:rsidR="00897D39">
          <w:t xml:space="preserve"> </w:t>
        </w:r>
      </w:ins>
      <w:r>
        <w:t>property</w:t>
      </w:r>
      <w:bookmarkEnd w:id="774"/>
    </w:p>
    <w:p w14:paraId="782A7DB1" w14:textId="712CD8B0"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del w:id="777" w:author="Laurence Golding" w:date="2018-03-20T09:39:00Z">
        <w:r w:rsidRPr="0025208C" w:rsidDel="00897D39">
          <w:rPr>
            <w:rStyle w:val="CODEtemp"/>
          </w:rPr>
          <w:delText>helpUri</w:delText>
        </w:r>
        <w:r w:rsidDel="00897D39">
          <w:delText xml:space="preserve"> </w:delText>
        </w:r>
      </w:del>
      <w:ins w:id="778" w:author="Laurence Golding" w:date="2018-03-20T09:39:00Z">
        <w:r w:rsidR="00897D39" w:rsidRPr="0025208C">
          <w:rPr>
            <w:rStyle w:val="CODEtemp"/>
          </w:rPr>
          <w:t>help</w:t>
        </w:r>
        <w:r w:rsidR="00897D39">
          <w:rPr>
            <w:rStyle w:val="CODEtemp"/>
          </w:rPr>
          <w:t>Location</w:t>
        </w:r>
        <w:r w:rsidR="00897D39">
          <w:t xml:space="preserve"> </w:t>
        </w:r>
      </w:ins>
      <w:r>
        <w:t xml:space="preserve">whose value is a </w:t>
      </w:r>
      <w:del w:id="779" w:author="Laurence Golding" w:date="2018-03-20T09:39:00Z">
        <w:r w:rsidDel="00897D39">
          <w:delText>string containing</w:delText>
        </w:r>
      </w:del>
      <w:ins w:id="780" w:author="Laurence Golding" w:date="2018-03-20T09:39:00Z">
        <w:r w:rsidR="00897D39" w:rsidRPr="00647C7C">
          <w:rPr>
            <w:rStyle w:val="CODEtemp"/>
          </w:rPr>
          <w:t>fileLocation</w:t>
        </w:r>
        <w:r w:rsidR="00897D39">
          <w:t xml:space="preserve"> object (</w:t>
        </w:r>
      </w:ins>
      <w:ins w:id="781" w:author="Laurence Golding" w:date="2018-03-20T09:42:00Z">
        <w:r w:rsidR="00647C7C">
          <w:t>§</w:t>
        </w:r>
      </w:ins>
      <w:ins w:id="782" w:author="Laurence Golding" w:date="2018-03-20T09:43:00Z">
        <w:r w:rsidR="00647C7C">
          <w:fldChar w:fldCharType="begin"/>
        </w:r>
        <w:r w:rsidR="00647C7C">
          <w:instrText xml:space="preserve"> REF _Ref508989521 \r \h </w:instrText>
        </w:r>
      </w:ins>
      <w:r w:rsidR="00647C7C">
        <w:fldChar w:fldCharType="separate"/>
      </w:r>
      <w:ins w:id="783" w:author="Laurence Golding" w:date="2018-03-20T09:43:00Z">
        <w:r w:rsidR="00647C7C">
          <w:t>3.3</w:t>
        </w:r>
        <w:r w:rsidR="00647C7C">
          <w:fldChar w:fldCharType="end"/>
        </w:r>
      </w:ins>
      <w:ins w:id="784" w:author="Laurence Golding" w:date="2018-03-20T09:39:00Z">
        <w:r w:rsidR="00897D39">
          <w:t>) specifying</w:t>
        </w:r>
      </w:ins>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85" w:name="_Ref503364566"/>
      <w:bookmarkStart w:id="786" w:name="_Toc509234498"/>
      <w:r>
        <w:t>help property</w:t>
      </w:r>
      <w:bookmarkEnd w:id="785"/>
      <w:bookmarkEnd w:id="786"/>
    </w:p>
    <w:p w14:paraId="681BD68F" w14:textId="72CF4262"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7E4801">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87" w:name="_Ref508894471"/>
      <w:bookmarkStart w:id="788" w:name="_Toc509234499"/>
      <w:r>
        <w:t>configuration property</w:t>
      </w:r>
      <w:bookmarkEnd w:id="787"/>
      <w:bookmarkEnd w:id="788"/>
    </w:p>
    <w:p w14:paraId="566C2663" w14:textId="7305BF7B"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7E4801">
        <w:t>3.31</w:t>
      </w:r>
      <w:r>
        <w:fldChar w:fldCharType="end"/>
      </w:r>
      <w:r>
        <w:t>)</w:t>
      </w:r>
      <w:r w:rsidRPr="000A7DA8">
        <w:t>.</w:t>
      </w:r>
    </w:p>
    <w:p w14:paraId="7BA3CFE9" w14:textId="2E4E64F8"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7E4801">
        <w:t>3.31</w:t>
      </w:r>
      <w:r>
        <w:fldChar w:fldCharType="end"/>
      </w:r>
      <w:r>
        <w:t>.</w:t>
      </w:r>
    </w:p>
    <w:p w14:paraId="69A963A7" w14:textId="187B4FFC" w:rsidR="00B86BC7" w:rsidRDefault="00B86BC7" w:rsidP="00B86BC7">
      <w:pPr>
        <w:pStyle w:val="Heading3"/>
      </w:pPr>
      <w:bookmarkStart w:id="789" w:name="_Toc509234500"/>
      <w:r>
        <w:t>properties property</w:t>
      </w:r>
      <w:bookmarkEnd w:id="789"/>
    </w:p>
    <w:p w14:paraId="51CA671B" w14:textId="3EBB6E2E"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7E4801">
        <w:t>3.7</w:t>
      </w:r>
      <w:r>
        <w:fldChar w:fldCharType="end"/>
      </w:r>
      <w:r w:rsidRPr="0025208C">
        <w:t>). This allows tools to include information about the rule that is not explicitly specified in the SARIF format.</w:t>
      </w:r>
    </w:p>
    <w:p w14:paraId="60023273" w14:textId="11FE411D"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7E4801">
        <w:t>3.31.4</w:t>
      </w:r>
      <w:r>
        <w:fldChar w:fldCharType="end"/>
      </w:r>
      <w:r>
        <w:t>) for that.</w:t>
      </w:r>
    </w:p>
    <w:p w14:paraId="13B57609" w14:textId="2442BC85" w:rsidR="00164CCB" w:rsidRDefault="00164CCB" w:rsidP="00B86BC7">
      <w:pPr>
        <w:pStyle w:val="Heading2"/>
      </w:pPr>
      <w:bookmarkStart w:id="790" w:name="_Ref508894470"/>
      <w:bookmarkStart w:id="791" w:name="_Ref508894720"/>
      <w:bookmarkStart w:id="792" w:name="_Ref508894737"/>
      <w:bookmarkStart w:id="793" w:name="_Toc509234501"/>
      <w:bookmarkStart w:id="794" w:name="_Ref493477061"/>
      <w:r>
        <w:t>ruleConfiguration object</w:t>
      </w:r>
      <w:bookmarkEnd w:id="790"/>
      <w:bookmarkEnd w:id="791"/>
      <w:bookmarkEnd w:id="792"/>
      <w:bookmarkEnd w:id="793"/>
    </w:p>
    <w:p w14:paraId="2F470253" w14:textId="738DA236" w:rsidR="00164CCB" w:rsidRDefault="00164CCB" w:rsidP="00164CCB">
      <w:pPr>
        <w:pStyle w:val="Heading3"/>
      </w:pPr>
      <w:bookmarkStart w:id="795" w:name="_Toc509234502"/>
      <w:r>
        <w:t>General</w:t>
      </w:r>
      <w:bookmarkEnd w:id="79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0E048127" w:rsidR="00D41895" w:rsidRPr="00D41895" w:rsidRDefault="00D41895" w:rsidP="00D41895">
      <w:r>
        <w:lastRenderedPageBreak/>
        <w:t>For an example, see §</w:t>
      </w:r>
      <w:r>
        <w:fldChar w:fldCharType="begin"/>
      </w:r>
      <w:r>
        <w:instrText xml:space="preserve"> REF _Ref508894796 \r \h </w:instrText>
      </w:r>
      <w:r>
        <w:fldChar w:fldCharType="separate"/>
      </w:r>
      <w:r w:rsidR="007E4801">
        <w:t>3.31.4</w:t>
      </w:r>
      <w:r>
        <w:fldChar w:fldCharType="end"/>
      </w:r>
      <w:r>
        <w:t>.</w:t>
      </w:r>
    </w:p>
    <w:p w14:paraId="3F5F290D" w14:textId="702ADA23" w:rsidR="00164CCB" w:rsidRDefault="00164CCB" w:rsidP="00164CCB">
      <w:pPr>
        <w:pStyle w:val="Heading3"/>
      </w:pPr>
      <w:bookmarkStart w:id="796" w:name="_Toc509234503"/>
      <w:r>
        <w:t>enabled property</w:t>
      </w:r>
      <w:bookmarkEnd w:id="796"/>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97" w:name="_Ref508894469"/>
      <w:bookmarkStart w:id="798" w:name="_Toc509234504"/>
      <w:r>
        <w:t>defaultLevel property</w:t>
      </w:r>
      <w:bookmarkEnd w:id="797"/>
      <w:bookmarkEnd w:id="798"/>
    </w:p>
    <w:p w14:paraId="2F7AE5CB" w14:textId="4672664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7E4801">
        <w:t>3.18.5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3509410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7E4801">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7E4801">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7E4801">
        <w:t>3.18.4</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799" w:name="_Ref508894764"/>
      <w:bookmarkStart w:id="800" w:name="_Ref508894796"/>
      <w:bookmarkStart w:id="801" w:name="_Toc509234505"/>
      <w:r>
        <w:t>parameters property</w:t>
      </w:r>
      <w:bookmarkEnd w:id="799"/>
      <w:bookmarkEnd w:id="800"/>
      <w:bookmarkEnd w:id="801"/>
    </w:p>
    <w:p w14:paraId="18FD260D" w14:textId="6DAB8A14"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7E4801">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0396AA29" w:rsidR="00D41895" w:rsidRDefault="00D41895" w:rsidP="00D41895">
      <w:pPr>
        <w:pStyle w:val="Codesmall"/>
      </w:pPr>
      <w:r>
        <w:t>{                                  # A rule object (§</w:t>
      </w:r>
      <w:r>
        <w:fldChar w:fldCharType="begin"/>
      </w:r>
      <w:r>
        <w:instrText xml:space="preserve"> REF _Ref508814067 \r \h </w:instrText>
      </w:r>
      <w:r>
        <w:fldChar w:fldCharType="separate"/>
      </w:r>
      <w:r w:rsidR="007E4801">
        <w:t>3.30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802" w:name="_Toc509234506"/>
      <w:r>
        <w:lastRenderedPageBreak/>
        <w:t>fix object</w:t>
      </w:r>
      <w:bookmarkEnd w:id="794"/>
      <w:bookmarkEnd w:id="802"/>
    </w:p>
    <w:p w14:paraId="410A501F" w14:textId="4C707545" w:rsidR="00B86BC7" w:rsidRDefault="00B86BC7" w:rsidP="00B86BC7">
      <w:pPr>
        <w:pStyle w:val="Heading3"/>
      </w:pPr>
      <w:bookmarkStart w:id="803" w:name="_Toc509234507"/>
      <w:r>
        <w:t>General</w:t>
      </w:r>
      <w:bookmarkEnd w:id="803"/>
    </w:p>
    <w:p w14:paraId="493ABF69" w14:textId="505F2A56"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7E4801">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778801EE"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7E4801">
        <w:t>3.18</w:t>
      </w:r>
      <w:r>
        <w:fldChar w:fldCharType="end"/>
      </w:r>
      <w:r>
        <w:t>)</w:t>
      </w:r>
      <w:r w:rsidR="00DF5A5B">
        <w:t>.</w:t>
      </w:r>
    </w:p>
    <w:p w14:paraId="008E6A82" w14:textId="34D52C8C" w:rsidR="006F21F3" w:rsidRDefault="006F21F3" w:rsidP="00EA489A">
      <w:pPr>
        <w:pStyle w:val="Codesmall"/>
      </w:pPr>
      <w:r>
        <w:t xml:space="preserve">  "fix": {</w:t>
      </w:r>
    </w:p>
    <w:p w14:paraId="6386C02E" w14:textId="32B902FE"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7E4801">
        <w:t>3.32.2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73BDD60F"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7E4801">
        <w:t>3.32.3</w:t>
      </w:r>
      <w:r w:rsidR="00EA23DD">
        <w:fldChar w:fldCharType="end"/>
      </w:r>
      <w:r w:rsidR="00DF5A5B">
        <w:t>.</w:t>
      </w:r>
    </w:p>
    <w:p w14:paraId="396348ED" w14:textId="5F9CB4E3"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7E4801">
        <w:t>3.33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804" w:name="_Ref493512730"/>
      <w:bookmarkStart w:id="805" w:name="_Toc509234508"/>
      <w:r>
        <w:t>description property</w:t>
      </w:r>
      <w:bookmarkEnd w:id="804"/>
      <w:bookmarkEnd w:id="805"/>
    </w:p>
    <w:p w14:paraId="1893F7D7" w14:textId="7E90610C"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7E4801">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806" w:name="_Ref493512752"/>
      <w:bookmarkStart w:id="807" w:name="_Ref493513084"/>
      <w:bookmarkStart w:id="808" w:name="_Ref503372111"/>
      <w:bookmarkStart w:id="809" w:name="_Ref503372176"/>
      <w:bookmarkStart w:id="810" w:name="_Toc509234509"/>
      <w:r>
        <w:t>fileChanges property</w:t>
      </w:r>
      <w:bookmarkEnd w:id="806"/>
      <w:bookmarkEnd w:id="807"/>
      <w:bookmarkEnd w:id="808"/>
      <w:bookmarkEnd w:id="809"/>
      <w:bookmarkEnd w:id="810"/>
    </w:p>
    <w:p w14:paraId="6DE7B962" w14:textId="78C93F5D"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7E4801">
        <w:t>3.33</w:t>
      </w:r>
      <w:r>
        <w:fldChar w:fldCharType="end"/>
      </w:r>
      <w:r w:rsidRPr="006F21F3">
        <w:t>).</w:t>
      </w:r>
    </w:p>
    <w:p w14:paraId="6AA7DCCF" w14:textId="573A5B94" w:rsidR="00B86BC7" w:rsidRDefault="00B86BC7" w:rsidP="00B86BC7">
      <w:pPr>
        <w:pStyle w:val="Heading2"/>
      </w:pPr>
      <w:bookmarkStart w:id="811" w:name="_Ref493512744"/>
      <w:bookmarkStart w:id="812" w:name="_Ref493512991"/>
      <w:bookmarkStart w:id="813" w:name="_Toc509234510"/>
      <w:r>
        <w:t>fileChange object</w:t>
      </w:r>
      <w:bookmarkEnd w:id="811"/>
      <w:bookmarkEnd w:id="812"/>
      <w:bookmarkEnd w:id="813"/>
    </w:p>
    <w:p w14:paraId="74D8322D" w14:textId="06E505AA" w:rsidR="00B86BC7" w:rsidRDefault="00B86BC7" w:rsidP="00B86BC7">
      <w:pPr>
        <w:pStyle w:val="Heading3"/>
      </w:pPr>
      <w:bookmarkStart w:id="814" w:name="_Toc509234511"/>
      <w:r>
        <w:t>General</w:t>
      </w:r>
      <w:bookmarkEnd w:id="81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5B8B41CB"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7E4801">
        <w:t>3.31</w:t>
      </w:r>
      <w:r>
        <w:fldChar w:fldCharType="end"/>
      </w:r>
      <w:r>
        <w:t>)</w:t>
      </w:r>
      <w:r w:rsidR="00F27F55">
        <w:t>.</w:t>
      </w:r>
    </w:p>
    <w:p w14:paraId="0FF6717D" w14:textId="183ADA53"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7E4801">
        <w:t>3.32.3</w:t>
      </w:r>
      <w:r w:rsidR="00770A97">
        <w:fldChar w:fldCharType="end"/>
      </w:r>
      <w:r w:rsidR="00855CF1">
        <w:t>.</w:t>
      </w:r>
    </w:p>
    <w:p w14:paraId="6A521431" w14:textId="0248D8F7" w:rsidR="006F21F3" w:rsidRDefault="006F21F3" w:rsidP="007C764E">
      <w:pPr>
        <w:pStyle w:val="Codesmall"/>
      </w:pPr>
      <w:r>
        <w:t xml:space="preserve">    {                          </w:t>
      </w:r>
    </w:p>
    <w:p w14:paraId="0805703A" w14:textId="50EA0D44"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7E4801">
        <w:t>3.33.2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74D7B27"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7E4801">
        <w:t>3.33.3</w:t>
      </w:r>
      <w:r>
        <w:fldChar w:fldCharType="end"/>
      </w:r>
      <w:r w:rsidR="00855CF1">
        <w:t>.</w:t>
      </w:r>
    </w:p>
    <w:p w14:paraId="1FAFE72E" w14:textId="50240AA4"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7E4801">
        <w:t>3.34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lastRenderedPageBreak/>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815" w:name="_Ref493513096"/>
      <w:bookmarkStart w:id="816" w:name="_Ref493513195"/>
      <w:bookmarkStart w:id="817" w:name="_Ref493513493"/>
      <w:bookmarkStart w:id="818" w:name="_Toc509234512"/>
      <w:r>
        <w:t>fileLocation</w:t>
      </w:r>
      <w:r w:rsidR="00B86BC7">
        <w:t xml:space="preserve"> property</w:t>
      </w:r>
      <w:bookmarkEnd w:id="815"/>
      <w:bookmarkEnd w:id="816"/>
      <w:bookmarkEnd w:id="817"/>
      <w:bookmarkEnd w:id="818"/>
    </w:p>
    <w:p w14:paraId="47E2D8A5" w14:textId="0662CD16"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7E4801">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819" w:name="_Ref493513106"/>
      <w:bookmarkStart w:id="820" w:name="_Toc509234513"/>
      <w:r>
        <w:t>replacements property</w:t>
      </w:r>
      <w:bookmarkEnd w:id="819"/>
      <w:bookmarkEnd w:id="820"/>
    </w:p>
    <w:p w14:paraId="21F0788C" w14:textId="4EFF689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7E4801">
        <w:t>3.34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7E4801">
        <w:t>3.33.2</w:t>
      </w:r>
      <w:r>
        <w:fldChar w:fldCharType="end"/>
      </w:r>
      <w:r w:rsidRPr="006F21F3">
        <w:t>).</w:t>
      </w:r>
    </w:p>
    <w:p w14:paraId="40D9EA5A" w14:textId="3D521EDE" w:rsidR="00B86BC7" w:rsidRDefault="00B86BC7" w:rsidP="00B86BC7">
      <w:pPr>
        <w:pStyle w:val="Heading2"/>
      </w:pPr>
      <w:bookmarkStart w:id="821" w:name="_Ref493513114"/>
      <w:bookmarkStart w:id="822" w:name="_Ref493513476"/>
      <w:bookmarkStart w:id="823" w:name="_Toc509234514"/>
      <w:r>
        <w:t>replacement object</w:t>
      </w:r>
      <w:bookmarkEnd w:id="821"/>
      <w:bookmarkEnd w:id="822"/>
      <w:bookmarkEnd w:id="823"/>
    </w:p>
    <w:p w14:paraId="1276FD13" w14:textId="540BBC1F" w:rsidR="00B86BC7" w:rsidRDefault="00B86BC7" w:rsidP="00B86BC7">
      <w:pPr>
        <w:pStyle w:val="Heading3"/>
      </w:pPr>
      <w:bookmarkStart w:id="824" w:name="_Toc509234515"/>
      <w:r>
        <w:t>General</w:t>
      </w:r>
      <w:bookmarkEnd w:id="82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BFCDF3F"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7E4801">
        <w:t>3.34.3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7E4801">
        <w:t>3.34.4</w:t>
      </w:r>
      <w:r>
        <w:fldChar w:fldCharType="end"/>
      </w:r>
      <w:r>
        <w:t xml:space="preserve">), then the effect of the replacement </w:t>
      </w:r>
      <w:r w:rsidRPr="003672C8">
        <w:rPr>
          <w:b/>
        </w:rPr>
        <w:t>SHALL</w:t>
      </w:r>
      <w:r>
        <w:t xml:space="preserve"> be as if the removal were performed before the insertion.</w:t>
      </w:r>
    </w:p>
    <w:p w14:paraId="51FA77A0" w14:textId="4462BFEA"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7E4801">
        <w:t>3.33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7E4801">
        <w:t>3.33.3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lastRenderedPageBreak/>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3A474D1"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7E4801">
        <w:t>3.34.3</w:t>
      </w:r>
      <w:r>
        <w:fldChar w:fldCharType="end"/>
      </w:r>
      <w:r>
        <w:t>) specifies a text region (§</w:t>
      </w:r>
      <w:r>
        <w:fldChar w:fldCharType="begin"/>
      </w:r>
      <w:r>
        <w:instrText xml:space="preserve"> REF _Ref493492556 \r \h </w:instrText>
      </w:r>
      <w:r>
        <w:fldChar w:fldCharType="separate"/>
      </w:r>
      <w:r w:rsidR="007E4801">
        <w:t>3.22.2</w:t>
      </w:r>
      <w:r>
        <w:fldChar w:fldCharType="end"/>
      </w:r>
      <w:r>
        <w:t>) or a binary region (§</w:t>
      </w:r>
      <w:r>
        <w:fldChar w:fldCharType="begin"/>
      </w:r>
      <w:r>
        <w:instrText xml:space="preserve"> REF _Ref509043519 \r \h </w:instrText>
      </w:r>
      <w:r>
        <w:fldChar w:fldCharType="separate"/>
      </w:r>
      <w:r w:rsidR="007E4801">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509EDBC9"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7E4801">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825" w:name="_Toc509234516"/>
      <w:r>
        <w:t>Constraints</w:t>
      </w:r>
      <w:bookmarkEnd w:id="825"/>
    </w:p>
    <w:p w14:paraId="58129AF5" w14:textId="6C618BA8"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7E4801">
        <w:t>3.34.3</w:t>
      </w:r>
      <w:r>
        <w:fldChar w:fldCharType="end"/>
      </w:r>
      <w:r>
        <w:t>) specifies a text region (§</w:t>
      </w:r>
      <w:r>
        <w:fldChar w:fldCharType="begin"/>
      </w:r>
      <w:r>
        <w:instrText xml:space="preserve"> REF _Ref493492556 \r \h </w:instrText>
      </w:r>
      <w:r>
        <w:fldChar w:fldCharType="separate"/>
      </w:r>
      <w:r w:rsidR="007E4801">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7E4801">
        <w:t>3.34.4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7E4801">
        <w:t>3.2.2</w:t>
      </w:r>
      <w:r>
        <w:fldChar w:fldCharType="end"/>
      </w:r>
      <w:r>
        <w:t>).</w:t>
      </w:r>
    </w:p>
    <w:p w14:paraId="77DC3A72" w14:textId="779E3AB0"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7E4801">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7E4801">
        <w:t>3.2.3</w:t>
      </w:r>
      <w:r>
        <w:fldChar w:fldCharType="end"/>
      </w:r>
      <w:r>
        <w:t>).</w:t>
      </w:r>
    </w:p>
    <w:p w14:paraId="2919F4E4" w14:textId="2FD85E3E" w:rsidR="00B86BC7" w:rsidRDefault="00B86BC7" w:rsidP="00B86BC7">
      <w:pPr>
        <w:pStyle w:val="Heading3"/>
      </w:pPr>
      <w:bookmarkStart w:id="826" w:name="_Ref493518436"/>
      <w:bookmarkStart w:id="827" w:name="_Ref493518439"/>
      <w:bookmarkStart w:id="828" w:name="_Ref493518529"/>
      <w:bookmarkStart w:id="829" w:name="_Toc509234517"/>
      <w:r>
        <w:t>deleted</w:t>
      </w:r>
      <w:r w:rsidR="00F27F55">
        <w:t>Region</w:t>
      </w:r>
      <w:r>
        <w:t xml:space="preserve"> property</w:t>
      </w:r>
      <w:bookmarkEnd w:id="826"/>
      <w:bookmarkEnd w:id="827"/>
      <w:bookmarkEnd w:id="828"/>
      <w:bookmarkEnd w:id="829"/>
    </w:p>
    <w:p w14:paraId="1ECF4AC9" w14:textId="500FDF08"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7E4801">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830" w:name="_Ref493518437"/>
      <w:bookmarkStart w:id="831" w:name="_Ref493518440"/>
      <w:bookmarkStart w:id="832" w:name="_Toc509234518"/>
      <w:r>
        <w:t>inserted</w:t>
      </w:r>
      <w:r w:rsidR="00F27F55">
        <w:t>Content</w:t>
      </w:r>
      <w:r>
        <w:t xml:space="preserve"> property</w:t>
      </w:r>
      <w:bookmarkEnd w:id="830"/>
      <w:bookmarkEnd w:id="831"/>
      <w:bookmarkEnd w:id="832"/>
    </w:p>
    <w:p w14:paraId="6E86F82E" w14:textId="7C556AD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7E4801">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lastRenderedPageBreak/>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33" w:name="_Ref493404948"/>
      <w:bookmarkStart w:id="834" w:name="_Ref493406026"/>
      <w:bookmarkStart w:id="835" w:name="_Toc509234519"/>
      <w:r>
        <w:t>notification object</w:t>
      </w:r>
      <w:bookmarkEnd w:id="833"/>
      <w:bookmarkEnd w:id="834"/>
      <w:bookmarkEnd w:id="835"/>
    </w:p>
    <w:p w14:paraId="3BD7AF2E" w14:textId="23E07934" w:rsidR="00B86BC7" w:rsidRDefault="00B86BC7" w:rsidP="00B86BC7">
      <w:pPr>
        <w:pStyle w:val="Heading3"/>
      </w:pPr>
      <w:bookmarkStart w:id="836" w:name="_Toc509234520"/>
      <w:r>
        <w:t>General</w:t>
      </w:r>
      <w:bookmarkEnd w:id="836"/>
    </w:p>
    <w:p w14:paraId="759675E9" w14:textId="6FA4D9DE"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7E4801">
        <w:t>3.18</w:t>
      </w:r>
      <w:r>
        <w:fldChar w:fldCharType="end"/>
      </w:r>
      <w:r w:rsidRPr="003672C8">
        <w:t>).</w:t>
      </w:r>
    </w:p>
    <w:p w14:paraId="6C08731C" w14:textId="60FD4244" w:rsidR="00B86BC7" w:rsidRDefault="00B86BC7" w:rsidP="00B86BC7">
      <w:pPr>
        <w:pStyle w:val="Heading3"/>
      </w:pPr>
      <w:bookmarkStart w:id="837" w:name="_Toc509234521"/>
      <w:r>
        <w:t>id property</w:t>
      </w:r>
      <w:bookmarkEnd w:id="83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1B30A388"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7E4801">
        <w:t>3.30.3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838" w:name="_Ref493518926"/>
      <w:bookmarkStart w:id="839" w:name="_Toc509234522"/>
      <w:r>
        <w:t>ruleId property</w:t>
      </w:r>
      <w:bookmarkEnd w:id="838"/>
      <w:bookmarkEnd w:id="839"/>
    </w:p>
    <w:p w14:paraId="72DC23AB" w14:textId="422CDB2C"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7E4801">
        <w:t>3.30.3</w:t>
      </w:r>
      <w:r>
        <w:fldChar w:fldCharType="end"/>
      </w:r>
      <w:r w:rsidRPr="003672C8">
        <w:t>).</w:t>
      </w:r>
    </w:p>
    <w:p w14:paraId="6EDC8FC8" w14:textId="366C940A" w:rsidR="00B86BC7" w:rsidRDefault="00B86BC7" w:rsidP="00B86BC7">
      <w:pPr>
        <w:pStyle w:val="Heading3"/>
      </w:pPr>
      <w:bookmarkStart w:id="840" w:name="_Toc509234523"/>
      <w:r>
        <w:t>ruleKey property</w:t>
      </w:r>
      <w:bookmarkEnd w:id="840"/>
    </w:p>
    <w:p w14:paraId="689839C4" w14:textId="702143B7"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7E4801">
        <w:t>3.35.3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7E4801">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7E4801">
        <w:t>3.11.14</w:t>
      </w:r>
      <w:r>
        <w:fldChar w:fldCharType="end"/>
      </w:r>
      <w:r w:rsidR="00431CDA">
        <w:t>, §</w:t>
      </w:r>
      <w:r w:rsidR="00431CDA">
        <w:fldChar w:fldCharType="begin"/>
      </w:r>
      <w:r w:rsidR="00431CDA">
        <w:instrText xml:space="preserve"> REF _Ref508876005 \r \h </w:instrText>
      </w:r>
      <w:r w:rsidR="00431CDA">
        <w:fldChar w:fldCharType="separate"/>
      </w:r>
      <w:r w:rsidR="007E4801">
        <w:t>3.29.3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1CFA5079" w:rsidR="003672C8" w:rsidRDefault="003672C8" w:rsidP="003672C8">
      <w:r>
        <w:t xml:space="preserve">The value of the </w:t>
      </w:r>
      <w:r w:rsidRPr="003672C8">
        <w:rPr>
          <w:rStyle w:val="CODEtemp"/>
        </w:rPr>
        <w:t>ruleId</w:t>
      </w:r>
      <w:r>
        <w:t xml:space="preserve"> property on this notification object </w:t>
      </w:r>
      <w:r w:rsidR="002A0325" w:rsidRPr="002A0325">
        <w:rPr>
          <w:b/>
        </w:rPr>
        <w:t>SHALL</w:t>
      </w:r>
      <w:r w:rsidR="002A0325">
        <w:t xml:space="preserve"> </w:t>
      </w:r>
      <w:r>
        <w:t xml:space="preserve">match the </w:t>
      </w:r>
      <w:r w:rsidRPr="003672C8">
        <w:rPr>
          <w:rStyle w:val="CODEtemp"/>
        </w:rPr>
        <w:t>id</w:t>
      </w:r>
      <w:r>
        <w:t xml:space="preserve"> property (§</w:t>
      </w:r>
      <w:r>
        <w:fldChar w:fldCharType="begin"/>
      </w:r>
      <w:r>
        <w:instrText xml:space="preserve"> REF _Ref493408046 \w \h </w:instrText>
      </w:r>
      <w:r>
        <w:fldChar w:fldCharType="separate"/>
      </w:r>
      <w:r w:rsidR="007E4801">
        <w:t>3.30.3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7E4801">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431CDA">
      <w:pPr>
        <w:pStyle w:val="Codesmall"/>
      </w:pPr>
      <w:r>
        <w:t>"runs": [</w:t>
      </w:r>
    </w:p>
    <w:p w14:paraId="52B6EE6F" w14:textId="77777777" w:rsidR="003672C8" w:rsidRDefault="003672C8" w:rsidP="00431CDA">
      <w:pPr>
        <w:pStyle w:val="Codesmall"/>
      </w:pPr>
      <w:r>
        <w:t xml:space="preserve">  {</w:t>
      </w:r>
    </w:p>
    <w:p w14:paraId="4EE5FB01" w14:textId="77777777" w:rsidR="003672C8" w:rsidRDefault="003672C8" w:rsidP="00431CDA">
      <w:pPr>
        <w:pStyle w:val="Codesmall"/>
      </w:pPr>
      <w:r>
        <w:t xml:space="preserve">    "configurationNotifications": [</w:t>
      </w:r>
    </w:p>
    <w:p w14:paraId="67DB37AB" w14:textId="77777777" w:rsidR="003672C8" w:rsidRDefault="003672C8" w:rsidP="00431CDA">
      <w:pPr>
        <w:pStyle w:val="Codesmall"/>
      </w:pPr>
      <w:r>
        <w:t xml:space="preserve">      {</w:t>
      </w:r>
    </w:p>
    <w:p w14:paraId="5FF380F2" w14:textId="77777777" w:rsidR="003672C8" w:rsidRDefault="003672C8" w:rsidP="00431CDA">
      <w:pPr>
        <w:pStyle w:val="Codesmall"/>
      </w:pPr>
      <w:r>
        <w:t xml:space="preserve">        "id": "CFG0001",</w:t>
      </w:r>
    </w:p>
    <w:p w14:paraId="266ADE96" w14:textId="77777777" w:rsidR="00431CDA" w:rsidRDefault="003672C8" w:rsidP="00431CDA">
      <w:pPr>
        <w:pStyle w:val="Codesmall"/>
      </w:pPr>
      <w:r>
        <w:t xml:space="preserve">        "message": </w:t>
      </w:r>
      <w:r w:rsidR="00431CDA">
        <w:t>{</w:t>
      </w:r>
    </w:p>
    <w:p w14:paraId="62E9D30F" w14:textId="77777777" w:rsidR="00431CDA" w:rsidRDefault="00431CDA" w:rsidP="00431CDA">
      <w:pPr>
        <w:pStyle w:val="Codesmall"/>
      </w:pPr>
      <w:r>
        <w:t xml:space="preserve">          "text": </w:t>
      </w:r>
      <w:r w:rsidR="003672C8">
        <w:t>"Rule configuration is missing."</w:t>
      </w:r>
    </w:p>
    <w:p w14:paraId="1BA6BE59" w14:textId="56ADDEA9" w:rsidR="003672C8" w:rsidRDefault="00431CDA" w:rsidP="00431CDA">
      <w:pPr>
        <w:pStyle w:val="Codesmall"/>
      </w:pPr>
      <w:r>
        <w:t xml:space="preserve">        }</w:t>
      </w:r>
      <w:r w:rsidR="00E57DB7">
        <w:t>,</w:t>
      </w:r>
    </w:p>
    <w:p w14:paraId="0D14C6ED" w14:textId="6BB9EC80" w:rsidR="001037D4" w:rsidRDefault="001037D4" w:rsidP="00431CDA">
      <w:pPr>
        <w:pStyle w:val="Codesmall"/>
      </w:pPr>
      <w:r>
        <w:t xml:space="preserve">        "ruleKey": "CA1711-1", # Specifies a property name within "rules".</w:t>
      </w:r>
    </w:p>
    <w:p w14:paraId="37E75C68" w14:textId="45A06C9E" w:rsidR="003672C8" w:rsidRDefault="003672C8" w:rsidP="00431CDA">
      <w:pPr>
        <w:pStyle w:val="Codesmall"/>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431CDA">
      <w:pPr>
        <w:pStyle w:val="Codesmall"/>
      </w:pPr>
      <w:r>
        <w:t xml:space="preserve">                              </w:t>
      </w:r>
      <w:r w:rsidR="001037D4">
        <w:t xml:space="preserve"> </w:t>
      </w:r>
      <w:r>
        <w:t># property value within "rules"</w:t>
      </w:r>
    </w:p>
    <w:p w14:paraId="386C6093" w14:textId="77777777" w:rsidR="003672C8" w:rsidRDefault="003672C8" w:rsidP="00431CDA">
      <w:pPr>
        <w:pStyle w:val="Codesmall"/>
      </w:pPr>
      <w:r>
        <w:t xml:space="preserve">      }</w:t>
      </w:r>
    </w:p>
    <w:p w14:paraId="30C1B5C7" w14:textId="77777777" w:rsidR="003672C8" w:rsidRDefault="003672C8" w:rsidP="00431CDA">
      <w:pPr>
        <w:pStyle w:val="Codesmall"/>
      </w:pPr>
      <w:r>
        <w:t xml:space="preserve">    ],</w:t>
      </w:r>
    </w:p>
    <w:p w14:paraId="12676CFC" w14:textId="77777777" w:rsidR="003672C8" w:rsidRDefault="003672C8" w:rsidP="00431CDA">
      <w:pPr>
        <w:pStyle w:val="Codesmall"/>
      </w:pPr>
      <w:r>
        <w:t xml:space="preserve">    "rules": {</w:t>
      </w:r>
    </w:p>
    <w:p w14:paraId="24CCC349" w14:textId="77777777" w:rsidR="003672C8" w:rsidRDefault="003672C8" w:rsidP="00431CDA">
      <w:pPr>
        <w:pStyle w:val="Codesmall"/>
      </w:pPr>
      <w:r>
        <w:t xml:space="preserve">      "CA1711-1": {</w:t>
      </w:r>
    </w:p>
    <w:p w14:paraId="5E6C82C9" w14:textId="2F172176" w:rsidR="003672C8" w:rsidRDefault="003672C8" w:rsidP="00431CDA">
      <w:pPr>
        <w:pStyle w:val="Codesmall"/>
      </w:pPr>
      <w:r>
        <w:t xml:space="preserve">        "id": "CA1711"</w:t>
      </w:r>
      <w:r w:rsidR="00431CDA">
        <w:t>,</w:t>
      </w:r>
    </w:p>
    <w:p w14:paraId="256B8A47" w14:textId="3A0852A6" w:rsidR="00431CDA" w:rsidRDefault="00431CDA" w:rsidP="00431CDA">
      <w:pPr>
        <w:pStyle w:val="Codesmall"/>
      </w:pPr>
      <w:r>
        <w:lastRenderedPageBreak/>
        <w:t xml:space="preserve">        ...</w:t>
      </w:r>
    </w:p>
    <w:p w14:paraId="03E24CDD" w14:textId="77777777" w:rsidR="003672C8" w:rsidRDefault="003672C8" w:rsidP="00431CDA">
      <w:pPr>
        <w:pStyle w:val="Codesmall"/>
      </w:pPr>
      <w:r>
        <w:t xml:space="preserve">      },</w:t>
      </w:r>
    </w:p>
    <w:p w14:paraId="1BAB66B8" w14:textId="77777777" w:rsidR="003672C8" w:rsidRDefault="003672C8" w:rsidP="00431CDA">
      <w:pPr>
        <w:pStyle w:val="Codesmall"/>
      </w:pPr>
      <w:r>
        <w:t xml:space="preserve">      "CA1711-2": {</w:t>
      </w:r>
    </w:p>
    <w:p w14:paraId="19906FAC" w14:textId="652D7201" w:rsidR="003672C8" w:rsidRDefault="003672C8" w:rsidP="00431CDA">
      <w:pPr>
        <w:pStyle w:val="Codesmall"/>
      </w:pPr>
      <w:r>
        <w:t xml:space="preserve">        "id": "CA1711"</w:t>
      </w:r>
      <w:r w:rsidR="00D7201E">
        <w:t>,</w:t>
      </w:r>
    </w:p>
    <w:p w14:paraId="1B7B76CB" w14:textId="6733E652" w:rsidR="00D7201E" w:rsidRDefault="00D7201E" w:rsidP="00431CDA">
      <w:pPr>
        <w:pStyle w:val="Codesmall"/>
      </w:pPr>
      <w:r>
        <w:t xml:space="preserve">        ...</w:t>
      </w:r>
    </w:p>
    <w:p w14:paraId="5518D042" w14:textId="77777777" w:rsidR="003672C8" w:rsidRDefault="003672C8" w:rsidP="00431CDA">
      <w:pPr>
        <w:pStyle w:val="Codesmall"/>
      </w:pPr>
      <w:r>
        <w:t xml:space="preserve">      }</w:t>
      </w:r>
    </w:p>
    <w:p w14:paraId="33FA455A" w14:textId="77777777" w:rsidR="003672C8" w:rsidRDefault="003672C8" w:rsidP="00431CDA">
      <w:pPr>
        <w:pStyle w:val="Codesmall"/>
      </w:pPr>
      <w:r>
        <w:t xml:space="preserve">    }</w:t>
      </w:r>
    </w:p>
    <w:p w14:paraId="23434B37" w14:textId="77777777" w:rsidR="003672C8" w:rsidRDefault="003672C8" w:rsidP="00431CDA">
      <w:pPr>
        <w:pStyle w:val="Codesmall"/>
      </w:pPr>
      <w:r>
        <w:t xml:space="preserve">  }</w:t>
      </w:r>
    </w:p>
    <w:p w14:paraId="7E781FB7" w14:textId="67A93553" w:rsidR="003672C8" w:rsidRPr="003672C8" w:rsidRDefault="003672C8" w:rsidP="00431CDA">
      <w:pPr>
        <w:pStyle w:val="Codesmall"/>
      </w:pPr>
      <w:r>
        <w:t>]</w:t>
      </w:r>
    </w:p>
    <w:p w14:paraId="239DE5C9" w14:textId="568768A2" w:rsidR="00B86BC7" w:rsidRDefault="00B86BC7" w:rsidP="00B86BC7">
      <w:pPr>
        <w:pStyle w:val="Heading3"/>
      </w:pPr>
      <w:bookmarkStart w:id="841" w:name="_Toc509234524"/>
      <w:r>
        <w:t>physicalLocation property</w:t>
      </w:r>
      <w:bookmarkEnd w:id="841"/>
    </w:p>
    <w:p w14:paraId="23C5F0EF" w14:textId="4736FD1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7E4801">
        <w:t>3.21</w:t>
      </w:r>
      <w:r>
        <w:fldChar w:fldCharType="end"/>
      </w:r>
      <w:r w:rsidRPr="008651CE">
        <w:t>) that identifies the relevant location.</w:t>
      </w:r>
    </w:p>
    <w:p w14:paraId="0BE523CC" w14:textId="11807D96" w:rsidR="00B86BC7" w:rsidRDefault="00B86BC7" w:rsidP="00B86BC7">
      <w:pPr>
        <w:pStyle w:val="Heading3"/>
      </w:pPr>
      <w:bookmarkStart w:id="842" w:name="_Toc509234525"/>
      <w:r>
        <w:t>message property</w:t>
      </w:r>
      <w:bookmarkEnd w:id="842"/>
    </w:p>
    <w:p w14:paraId="095EAE33" w14:textId="3ABD8B23"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7E4801">
        <w:t>3.9</w:t>
      </w:r>
      <w:r w:rsidR="004C53FE">
        <w:fldChar w:fldCharType="end"/>
      </w:r>
      <w:r w:rsidR="006F4D22">
        <w:t>)</w:t>
      </w:r>
      <w:r w:rsidRPr="008651CE">
        <w:t xml:space="preserve"> that describes the condition that was encountered.</w:t>
      </w:r>
    </w:p>
    <w:p w14:paraId="17CA8781" w14:textId="357D74D2"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7E4801">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7E4801">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843" w:name="_Ref493404972"/>
      <w:bookmarkStart w:id="844" w:name="_Ref493406037"/>
      <w:bookmarkStart w:id="845" w:name="_Toc509234526"/>
      <w:r>
        <w:t>level property</w:t>
      </w:r>
      <w:bookmarkEnd w:id="843"/>
      <w:bookmarkEnd w:id="844"/>
      <w:bookmarkEnd w:id="84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F823B8">
      <w:pPr>
        <w:pStyle w:val="ListParagraph"/>
        <w:numPr>
          <w:ilvl w:val="0"/>
          <w:numId w:val="45"/>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846" w:name="_Toc509234527"/>
      <w:r>
        <w:t>threadId property</w:t>
      </w:r>
      <w:bookmarkEnd w:id="84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847" w:name="_Toc509234528"/>
      <w:r>
        <w:t>time property</w:t>
      </w:r>
      <w:bookmarkEnd w:id="847"/>
    </w:p>
    <w:p w14:paraId="2D4A5B6B" w14:textId="38E5FCE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7E4801">
        <w:t>3.8</w:t>
      </w:r>
      <w:r>
        <w:fldChar w:fldCharType="end"/>
      </w:r>
      <w:r w:rsidRPr="008651CE">
        <w:t>).</w:t>
      </w:r>
    </w:p>
    <w:p w14:paraId="33699F22" w14:textId="56DC8386" w:rsidR="00B86BC7" w:rsidRDefault="00B86BC7" w:rsidP="00B86BC7">
      <w:pPr>
        <w:pStyle w:val="Heading3"/>
      </w:pPr>
      <w:bookmarkStart w:id="848" w:name="_Toc509234529"/>
      <w:r>
        <w:t>exception property</w:t>
      </w:r>
      <w:bookmarkEnd w:id="848"/>
    </w:p>
    <w:p w14:paraId="0929118A" w14:textId="5A86E9BF"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7E4801">
        <w:t>3.36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849" w:name="_Toc509234530"/>
      <w:r>
        <w:lastRenderedPageBreak/>
        <w:t>properties property</w:t>
      </w:r>
      <w:bookmarkEnd w:id="849"/>
    </w:p>
    <w:p w14:paraId="2707E928" w14:textId="276A3918"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7E4801">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850" w:name="_Ref493570836"/>
      <w:bookmarkStart w:id="851" w:name="_Toc509234531"/>
      <w:r>
        <w:t>exception object</w:t>
      </w:r>
      <w:bookmarkEnd w:id="850"/>
      <w:bookmarkEnd w:id="851"/>
    </w:p>
    <w:p w14:paraId="1257C9E2" w14:textId="6070509F" w:rsidR="00B86BC7" w:rsidRDefault="00B86BC7" w:rsidP="00B86BC7">
      <w:pPr>
        <w:pStyle w:val="Heading3"/>
      </w:pPr>
      <w:bookmarkStart w:id="852" w:name="_Toc509234532"/>
      <w:r>
        <w:t>General</w:t>
      </w:r>
      <w:bookmarkEnd w:id="85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53" w:name="_Toc509234533"/>
      <w:r>
        <w:t>kind property</w:t>
      </w:r>
      <w:bookmarkEnd w:id="85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54" w:name="_Toc509234534"/>
      <w:r>
        <w:t>message property</w:t>
      </w:r>
      <w:bookmarkEnd w:id="854"/>
    </w:p>
    <w:p w14:paraId="0E15DE57" w14:textId="46750B4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7E4801">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069949DD"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7E4801">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7E4801">
        <w:t>3.9.4</w:t>
      </w:r>
      <w:r>
        <w:fldChar w:fldCharType="end"/>
      </w:r>
      <w:r>
        <w:t>).</w:t>
      </w:r>
    </w:p>
    <w:p w14:paraId="7B596160" w14:textId="2780E670" w:rsidR="00B86BC7" w:rsidRDefault="00B86BC7" w:rsidP="00B86BC7">
      <w:pPr>
        <w:pStyle w:val="Heading3"/>
      </w:pPr>
      <w:bookmarkStart w:id="855" w:name="_Toc509234535"/>
      <w:r>
        <w:t>stack property</w:t>
      </w:r>
      <w:bookmarkEnd w:id="855"/>
    </w:p>
    <w:p w14:paraId="17152AD6" w14:textId="17BE0C6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7E4801">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56" w:name="_Toc509234536"/>
      <w:r>
        <w:t>innerExceptions property</w:t>
      </w:r>
      <w:bookmarkEnd w:id="856"/>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857" w:name="_Toc287332011"/>
      <w:bookmarkStart w:id="858" w:name="_Toc509234537"/>
      <w:r w:rsidRPr="00FD22AC">
        <w:lastRenderedPageBreak/>
        <w:t>Conformance</w:t>
      </w:r>
      <w:bookmarkEnd w:id="857"/>
      <w:bookmarkEnd w:id="858"/>
    </w:p>
    <w:p w14:paraId="1D48659C" w14:textId="6555FDBE" w:rsidR="00EE1E0B" w:rsidRDefault="00EE1E0B" w:rsidP="002244CB"/>
    <w:p w14:paraId="3BBDC6A3" w14:textId="77777777" w:rsidR="00376AE7" w:rsidRDefault="00376AE7" w:rsidP="00376AE7">
      <w:pPr>
        <w:pStyle w:val="Heading2"/>
        <w:numPr>
          <w:ilvl w:val="1"/>
          <w:numId w:val="2"/>
        </w:numPr>
      </w:pPr>
      <w:bookmarkStart w:id="859" w:name="_Toc509234538"/>
      <w:r>
        <w:t>Conformance targets</w:t>
      </w:r>
      <w:bookmarkEnd w:id="85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F823B8">
      <w:pPr>
        <w:pStyle w:val="ListParagraph"/>
        <w:numPr>
          <w:ilvl w:val="0"/>
          <w:numId w:val="50"/>
        </w:numPr>
        <w:rPr>
          <w:b/>
        </w:rPr>
      </w:pPr>
      <w:r w:rsidRPr="0091648B">
        <w:rPr>
          <w:b/>
        </w:rPr>
        <w:t>SARIF log file</w:t>
      </w:r>
    </w:p>
    <w:p w14:paraId="533F983C" w14:textId="45B2CE48" w:rsidR="00105CCB" w:rsidRDefault="00105CCB" w:rsidP="00F823B8">
      <w:pPr>
        <w:pStyle w:val="ListParagraph"/>
        <w:numPr>
          <w:ilvl w:val="0"/>
          <w:numId w:val="50"/>
        </w:numPr>
        <w:rPr>
          <w:b/>
        </w:rPr>
      </w:pPr>
      <w:r>
        <w:rPr>
          <w:b/>
        </w:rPr>
        <w:t>SARIF resource file</w:t>
      </w:r>
      <w:r>
        <w:t>: A SARIF file that contains only those elements related to resources.</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860" w:name="_Toc509234539"/>
      <w:r>
        <w:t>Conformance Clause 1: SARIF log file</w:t>
      </w:r>
      <w:bookmarkEnd w:id="860"/>
    </w:p>
    <w:p w14:paraId="7C2F5389" w14:textId="0A4B72C2" w:rsidR="0018481C" w:rsidRDefault="00376AE7" w:rsidP="00376AE7">
      <w:r>
        <w:t>A text file satisfies the “SARIF log file” conformance profile if</w:t>
      </w:r>
      <w:r w:rsidR="0018481C">
        <w:t>:</w:t>
      </w:r>
    </w:p>
    <w:p w14:paraId="177D8019" w14:textId="7E3DDF53"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7E4801">
        <w:t>3</w:t>
      </w:r>
      <w:r w:rsidR="002244CB">
        <w:fldChar w:fldCharType="end"/>
      </w:r>
      <w:r w:rsidR="00376AE7">
        <w:t>.</w:t>
      </w:r>
    </w:p>
    <w:p w14:paraId="0502E9E3" w14:textId="302C5B6F" w:rsidR="00105CCB" w:rsidRDefault="00105CCB" w:rsidP="00376AE7">
      <w:pPr>
        <w:pStyle w:val="Heading2"/>
        <w:numPr>
          <w:ilvl w:val="1"/>
          <w:numId w:val="2"/>
        </w:numPr>
      </w:pPr>
      <w:bookmarkStart w:id="861" w:name="_Toc509234540"/>
      <w:r>
        <w:t>Conformance Clause 2: SARIF resource file</w:t>
      </w:r>
      <w:bookmarkEnd w:id="861"/>
    </w:p>
    <w:p w14:paraId="2BD1E793" w14:textId="77777777" w:rsidR="00105CCB" w:rsidRDefault="00105CCB" w:rsidP="00105CCB">
      <w:r>
        <w:t>A text file satisfies the “SARIF resource file” conformance profile if:</w:t>
      </w:r>
    </w:p>
    <w:p w14:paraId="2EADB205" w14:textId="19E04EDA" w:rsidR="00105CCB" w:rsidRDefault="00105CCB" w:rsidP="00105CCB">
      <w:pPr>
        <w:pStyle w:val="ListParagraph"/>
        <w:numPr>
          <w:ilvl w:val="0"/>
          <w:numId w:val="57"/>
        </w:numPr>
      </w:pPr>
      <w:r>
        <w:t>Its name conforms to the convention defined in §</w:t>
      </w:r>
      <w:r>
        <w:fldChar w:fldCharType="begin"/>
      </w:r>
      <w:r>
        <w:instrText xml:space="preserve"> REF _Ref508811723 \r \h </w:instrText>
      </w:r>
      <w:r>
        <w:fldChar w:fldCharType="separate"/>
      </w:r>
      <w:r w:rsidR="007E4801">
        <w:t>3.9.6.4</w:t>
      </w:r>
      <w:r>
        <w:fldChar w:fldCharType="end"/>
      </w:r>
      <w:r>
        <w:t>, “</w:t>
      </w:r>
      <w:r w:rsidR="001E6121">
        <w:fldChar w:fldCharType="begin"/>
      </w:r>
      <w:r w:rsidR="001E6121">
        <w:instrText xml:space="preserve"> REF _Ref508811723 \h </w:instrText>
      </w:r>
      <w:r w:rsidR="001E6121">
        <w:fldChar w:fldCharType="separate"/>
      </w:r>
      <w:r w:rsidR="007E4801">
        <w:t>SARIF resource file format</w:t>
      </w:r>
      <w:r w:rsidR="001E6121">
        <w:fldChar w:fldCharType="end"/>
      </w:r>
      <w:r>
        <w:t>”.</w:t>
      </w:r>
    </w:p>
    <w:p w14:paraId="58932575" w14:textId="53EFB4A8" w:rsidR="00105CCB" w:rsidRDefault="00105CCB" w:rsidP="00105CCB">
      <w:pPr>
        <w:pStyle w:val="ListParagraph"/>
        <w:numPr>
          <w:ilvl w:val="0"/>
          <w:numId w:val="57"/>
        </w:numPr>
      </w:pPr>
      <w:r>
        <w:t xml:space="preserve">It contains only those elements defined in </w:t>
      </w:r>
      <w:bookmarkStart w:id="862" w:name="_Hlk507945868"/>
      <w:r>
        <w:t>§</w:t>
      </w:r>
      <w:r>
        <w:fldChar w:fldCharType="begin"/>
      </w:r>
      <w:r>
        <w:instrText xml:space="preserve"> REF _Ref508811723 \r \h </w:instrText>
      </w:r>
      <w:r>
        <w:fldChar w:fldCharType="separate"/>
      </w:r>
      <w:r w:rsidR="007E4801">
        <w:t>3.9.6.4</w:t>
      </w:r>
      <w:r>
        <w:fldChar w:fldCharType="end"/>
      </w:r>
      <w:r>
        <w:t>.</w:t>
      </w:r>
      <w:bookmarkEnd w:id="862"/>
    </w:p>
    <w:p w14:paraId="2010E9D3" w14:textId="103DB0D1" w:rsidR="00105CCB" w:rsidRPr="00647D3C" w:rsidRDefault="00105CCB" w:rsidP="00105CCB">
      <w:pPr>
        <w:pStyle w:val="ListParagraph"/>
        <w:numPr>
          <w:ilvl w:val="0"/>
          <w:numId w:val="57"/>
        </w:numPr>
      </w:pPr>
      <w:r>
        <w:t>Those elements that it does contain conform to the syntax and semantics defined in §</w:t>
      </w:r>
      <w:r>
        <w:fldChar w:fldCharType="begin"/>
      </w:r>
      <w:r>
        <w:instrText xml:space="preserve"> REF _Ref506805751 \r \h </w:instrText>
      </w:r>
      <w:r>
        <w:fldChar w:fldCharType="separate"/>
      </w:r>
      <w:r w:rsidR="007E4801">
        <w:t>3</w:t>
      </w:r>
      <w:r>
        <w:fldChar w:fldCharType="end"/>
      </w:r>
      <w:r>
        <w:t>, except as modified in §</w:t>
      </w:r>
      <w:r>
        <w:fldChar w:fldCharType="begin"/>
      </w:r>
      <w:r>
        <w:instrText xml:space="preserve"> REF _Ref508811723 \r \h </w:instrText>
      </w:r>
      <w:r>
        <w:fldChar w:fldCharType="separate"/>
      </w:r>
      <w:r w:rsidR="007E4801">
        <w:t>3.9.6.4</w:t>
      </w:r>
      <w:r>
        <w:fldChar w:fldCharType="end"/>
      </w:r>
      <w:r>
        <w:t>.</w:t>
      </w:r>
    </w:p>
    <w:p w14:paraId="3A58DDE1" w14:textId="56034256" w:rsidR="0018481C" w:rsidRDefault="0018481C" w:rsidP="00376AE7">
      <w:pPr>
        <w:pStyle w:val="Heading2"/>
        <w:numPr>
          <w:ilvl w:val="1"/>
          <w:numId w:val="2"/>
        </w:numPr>
      </w:pPr>
      <w:bookmarkStart w:id="863" w:name="_Toc509234541"/>
      <w:r>
        <w:t xml:space="preserve">Conformance Clause </w:t>
      </w:r>
      <w:r w:rsidR="00105CCB">
        <w:t>3</w:t>
      </w:r>
      <w:r>
        <w:t>: SARIF producer</w:t>
      </w:r>
      <w:bookmarkEnd w:id="863"/>
    </w:p>
    <w:p w14:paraId="350705EC" w14:textId="77777777" w:rsidR="0018481C" w:rsidRDefault="0018481C" w:rsidP="0018481C">
      <w:r>
        <w:t>A program satisfies the “SARIF producer” conformance profile if:</w:t>
      </w:r>
    </w:p>
    <w:p w14:paraId="697B080C" w14:textId="1E4E410F"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7E4801">
        <w:t>3</w:t>
      </w:r>
      <w:r>
        <w:fldChar w:fldCharType="end"/>
      </w:r>
      <w:r>
        <w:t>.</w:t>
      </w:r>
    </w:p>
    <w:p w14:paraId="2447FAA5" w14:textId="38B6003C"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7E480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64" w:name="_Toc509234542"/>
      <w:r>
        <w:t xml:space="preserve">Conformance Clause </w:t>
      </w:r>
      <w:r w:rsidR="00105CCB">
        <w:t>4</w:t>
      </w:r>
      <w:r>
        <w:t>: Direct producer</w:t>
      </w:r>
      <w:bookmarkEnd w:id="86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144EE09D"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7E4801">
        <w:t>3</w:t>
      </w:r>
      <w:r w:rsidR="002244CB">
        <w:fldChar w:fldCharType="end"/>
      </w:r>
      <w:r>
        <w:t xml:space="preserve"> that are designated as applying to </w:t>
      </w:r>
      <w:r w:rsidR="0018481C">
        <w:t>“</w:t>
      </w:r>
      <w:r>
        <w:t>direct producers</w:t>
      </w:r>
      <w:r w:rsidR="0018481C">
        <w:t>” or to “analysis tools”</w:t>
      </w:r>
      <w:r>
        <w:t>.</w:t>
      </w:r>
    </w:p>
    <w:p w14:paraId="74D6208C" w14:textId="28807F3E"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E4801">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865" w:name="_Toc509234543"/>
      <w:r>
        <w:lastRenderedPageBreak/>
        <w:t xml:space="preserve">Conformance Clause </w:t>
      </w:r>
      <w:r w:rsidR="00105CCB">
        <w:t>5</w:t>
      </w:r>
      <w:r>
        <w:t>: Converter</w:t>
      </w:r>
      <w:bookmarkEnd w:id="865"/>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23BAB3C6"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7E4801">
        <w:t>3</w:t>
      </w:r>
      <w:r w:rsidR="002244CB">
        <w:fldChar w:fldCharType="end"/>
      </w:r>
      <w:r>
        <w:t xml:space="preserve"> that are designated as applying to converters.</w:t>
      </w:r>
    </w:p>
    <w:p w14:paraId="7BFA617E" w14:textId="380D0AC7"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E4801">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866" w:name="_Toc509234544"/>
      <w:r>
        <w:t xml:space="preserve">Conformance Clause </w:t>
      </w:r>
      <w:r w:rsidR="00105CCB">
        <w:t>6</w:t>
      </w:r>
      <w:r>
        <w:t>: Deterministic producer</w:t>
      </w:r>
      <w:bookmarkEnd w:id="86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867" w:name="_Toc509234545"/>
      <w:r>
        <w:t xml:space="preserve">Conformance Clause </w:t>
      </w:r>
      <w:r w:rsidR="00105CCB">
        <w:t>7</w:t>
      </w:r>
      <w:r>
        <w:t xml:space="preserve">: </w:t>
      </w:r>
      <w:r w:rsidR="0018481C">
        <w:t>SARIF c</w:t>
      </w:r>
      <w:r>
        <w:t>onsumer</w:t>
      </w:r>
      <w:bookmarkEnd w:id="86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512DE8B"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7E4801">
        <w:t>3</w:t>
      </w:r>
      <w:r w:rsidR="002244CB">
        <w:fldChar w:fldCharType="end"/>
      </w:r>
      <w:r>
        <w:t>.</w:t>
      </w:r>
    </w:p>
    <w:p w14:paraId="7B2084FE" w14:textId="63D46269"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7E4801">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868" w:name="_Toc509234546"/>
      <w:r>
        <w:t xml:space="preserve">Conformance Clause </w:t>
      </w:r>
      <w:r w:rsidR="00105CCB">
        <w:t>8</w:t>
      </w:r>
      <w:r>
        <w:t>: Viewer</w:t>
      </w:r>
      <w:bookmarkEnd w:id="868"/>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00829491"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7E4801">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869" w:name="AppendixAcknowledgments"/>
      <w:bookmarkStart w:id="870" w:name="_Toc85472897"/>
      <w:bookmarkStart w:id="871" w:name="_Toc287332012"/>
      <w:bookmarkStart w:id="872" w:name="_Toc509234547"/>
      <w:bookmarkEnd w:id="869"/>
      <w:r>
        <w:lastRenderedPageBreak/>
        <w:t xml:space="preserve">(Informative) </w:t>
      </w:r>
      <w:r w:rsidR="00B80CDB">
        <w:t>Acknowl</w:t>
      </w:r>
      <w:r w:rsidR="004D0E5E">
        <w:t>e</w:t>
      </w:r>
      <w:r w:rsidR="008F61FB">
        <w:t>dg</w:t>
      </w:r>
      <w:r w:rsidR="0052099F">
        <w:t>ments</w:t>
      </w:r>
      <w:bookmarkEnd w:id="870"/>
      <w:bookmarkEnd w:id="871"/>
      <w:bookmarkEnd w:id="872"/>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873" w:name="AppendixFingerprints"/>
      <w:bookmarkStart w:id="874" w:name="_Toc509234548"/>
      <w:bookmarkEnd w:id="873"/>
      <w:r>
        <w:lastRenderedPageBreak/>
        <w:t xml:space="preserve">(Informative) </w:t>
      </w:r>
      <w:r w:rsidR="00710FE0">
        <w:t>Use of fingerprints by result management systems</w:t>
      </w:r>
      <w:bookmarkEnd w:id="874"/>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75" w:name="AppendixViewers"/>
      <w:bookmarkStart w:id="876" w:name="_Toc509234549"/>
      <w:bookmarkEnd w:id="875"/>
      <w:r>
        <w:lastRenderedPageBreak/>
        <w:t xml:space="preserve">(Informative) </w:t>
      </w:r>
      <w:r w:rsidR="00710FE0">
        <w:t xml:space="preserve">Use of SARIF by log </w:t>
      </w:r>
      <w:r w:rsidR="00AF0D84">
        <w:t xml:space="preserve">file </w:t>
      </w:r>
      <w:r w:rsidR="00710FE0">
        <w:t>viewers</w:t>
      </w:r>
      <w:bookmarkEnd w:id="87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77" w:name="AppendixConverters"/>
      <w:bookmarkStart w:id="878" w:name="_Toc509234550"/>
      <w:bookmarkEnd w:id="877"/>
      <w:r>
        <w:lastRenderedPageBreak/>
        <w:t xml:space="preserve">(Informative) </w:t>
      </w:r>
      <w:r w:rsidR="00710FE0">
        <w:t>Production of SARIF by converters</w:t>
      </w:r>
      <w:bookmarkEnd w:id="87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4ABEAA58"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7E4801">
        <w:t>3.20.2</w:t>
      </w:r>
      <w:r>
        <w:fldChar w:fldCharType="end"/>
      </w:r>
      <w:r>
        <w:t>).</w:t>
      </w:r>
    </w:p>
    <w:p w14:paraId="14E4D457" w14:textId="1A0E6745"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7E4801">
        <w:t>3.12.4</w:t>
      </w:r>
      <w:r>
        <w:fldChar w:fldCharType="end"/>
      </w:r>
      <w:r>
        <w:t>).</w:t>
      </w:r>
    </w:p>
    <w:p w14:paraId="7B432429" w14:textId="7FCB8689" w:rsidR="00710FE0" w:rsidRDefault="002244CB" w:rsidP="00710FE0">
      <w:pPr>
        <w:pStyle w:val="AppendixHeading1"/>
      </w:pPr>
      <w:bookmarkStart w:id="879" w:name="AppendixRuleMetadata"/>
      <w:bookmarkStart w:id="880" w:name="_Toc509234551"/>
      <w:bookmarkEnd w:id="879"/>
      <w:r>
        <w:lastRenderedPageBreak/>
        <w:t xml:space="preserve">(Informative) </w:t>
      </w:r>
      <w:r w:rsidR="00710FE0">
        <w:t>Locating rule metadata</w:t>
      </w:r>
      <w:bookmarkEnd w:id="880"/>
    </w:p>
    <w:p w14:paraId="43EDCF6F" w14:textId="613A54CE"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7E4801">
        <w:t>3.11.14</w:t>
      </w:r>
      <w:r>
        <w:fldChar w:fldCharType="end"/>
      </w:r>
      <w:r>
        <w:t xml:space="preserve"> and §</w:t>
      </w:r>
      <w:r>
        <w:fldChar w:fldCharType="begin"/>
      </w:r>
      <w:r>
        <w:instrText xml:space="preserve"> REF _Ref493407996 \w \h </w:instrText>
      </w:r>
      <w:r>
        <w:fldChar w:fldCharType="separate"/>
      </w:r>
      <w:r w:rsidR="007E4801">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81" w:name="AppendixDeterminism"/>
      <w:bookmarkStart w:id="882" w:name="_Toc509234552"/>
      <w:bookmarkEnd w:id="881"/>
      <w:r>
        <w:lastRenderedPageBreak/>
        <w:t xml:space="preserve">(Normative) </w:t>
      </w:r>
      <w:r w:rsidR="00710FE0">
        <w:t>Producing deterministic SARIF log files</w:t>
      </w:r>
      <w:bookmarkEnd w:id="882"/>
    </w:p>
    <w:p w14:paraId="269DCAE0" w14:textId="72CA49C1" w:rsidR="00B62028" w:rsidRDefault="00B62028" w:rsidP="00B62028">
      <w:pPr>
        <w:pStyle w:val="AppendixHeading2"/>
      </w:pPr>
      <w:bookmarkStart w:id="883" w:name="_Toc509234553"/>
      <w:r>
        <w:t>General</w:t>
      </w:r>
      <w:bookmarkEnd w:id="88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884" w:name="_Toc509234554"/>
      <w:r>
        <w:t>Non-deterministic file format elements</w:t>
      </w:r>
      <w:bookmarkEnd w:id="88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r w:rsidRPr="00B62028">
        <w:rPr>
          <w:rStyle w:val="CODEtemp"/>
        </w:rPr>
        <w:t>invocation.startTime</w:t>
      </w:r>
    </w:p>
    <w:p w14:paraId="29D8FDB1" w14:textId="77777777" w:rsidR="00B62028" w:rsidRPr="00B62028" w:rsidRDefault="00B62028" w:rsidP="00F823B8">
      <w:pPr>
        <w:pStyle w:val="ListParagraph"/>
        <w:numPr>
          <w:ilvl w:val="0"/>
          <w:numId w:val="36"/>
        </w:numPr>
        <w:rPr>
          <w:rStyle w:val="CODEtemp"/>
        </w:rPr>
      </w:pPr>
      <w:r w:rsidRPr="00B62028">
        <w:rPr>
          <w:rStyle w:val="CODEtemp"/>
        </w:rPr>
        <w:t>invocation.endTime</w:t>
      </w:r>
    </w:p>
    <w:p w14:paraId="048942C6" w14:textId="77777777" w:rsidR="00B62028" w:rsidRPr="00B62028" w:rsidRDefault="00B62028" w:rsidP="00F823B8">
      <w:pPr>
        <w:pStyle w:val="ListParagraph"/>
        <w:numPr>
          <w:ilvl w:val="0"/>
          <w:numId w:val="36"/>
        </w:numPr>
        <w:rPr>
          <w:rStyle w:val="CODEtemp"/>
        </w:rPr>
      </w:pPr>
      <w:r w:rsidRPr="00B62028">
        <w:rPr>
          <w:rStyle w:val="CODEtemp"/>
        </w:rPr>
        <w:t>invocation.processId</w:t>
      </w:r>
    </w:p>
    <w:p w14:paraId="20D366BF" w14:textId="77777777" w:rsidR="00B62028" w:rsidRPr="00B62028" w:rsidRDefault="00B62028" w:rsidP="00F823B8">
      <w:pPr>
        <w:pStyle w:val="ListParagraph"/>
        <w:numPr>
          <w:ilvl w:val="0"/>
          <w:numId w:val="36"/>
        </w:numPr>
        <w:rPr>
          <w:rStyle w:val="CODEtemp"/>
        </w:rPr>
      </w:pPr>
      <w:r w:rsidRPr="00B62028">
        <w:rPr>
          <w:rStyle w:val="CODEtemp"/>
        </w:rPr>
        <w:t>invocation.machine</w:t>
      </w:r>
    </w:p>
    <w:p w14:paraId="6919656E" w14:textId="77777777" w:rsidR="00B62028" w:rsidRPr="00B62028" w:rsidRDefault="00B62028" w:rsidP="00F823B8">
      <w:pPr>
        <w:pStyle w:val="ListParagraph"/>
        <w:numPr>
          <w:ilvl w:val="0"/>
          <w:numId w:val="36"/>
        </w:numPr>
        <w:rPr>
          <w:rStyle w:val="CODEtemp"/>
        </w:rPr>
      </w:pPr>
      <w:r w:rsidRPr="00B62028">
        <w:rPr>
          <w:rStyle w:val="CODEtemp"/>
        </w:rPr>
        <w:t>invocation.account</w:t>
      </w:r>
    </w:p>
    <w:p w14:paraId="0E552812" w14:textId="77777777" w:rsidR="00B62028" w:rsidRDefault="00B62028" w:rsidP="00F823B8">
      <w:pPr>
        <w:pStyle w:val="ListParagraph"/>
        <w:numPr>
          <w:ilvl w:val="0"/>
          <w:numId w:val="36"/>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r w:rsidRPr="00B62028">
        <w:rPr>
          <w:rStyle w:val="CODEtemp"/>
        </w:rPr>
        <w:t>invocation.workingDirectory</w:t>
      </w:r>
    </w:p>
    <w:p w14:paraId="32AEE449" w14:textId="77777777" w:rsidR="00B62028" w:rsidRPr="00B62028" w:rsidRDefault="00B62028" w:rsidP="00F823B8">
      <w:pPr>
        <w:pStyle w:val="ListParagraph"/>
        <w:numPr>
          <w:ilvl w:val="0"/>
          <w:numId w:val="36"/>
        </w:numPr>
        <w:rPr>
          <w:rStyle w:val="CODEtemp"/>
        </w:rPr>
      </w:pPr>
      <w:r w:rsidRPr="00B62028">
        <w:rPr>
          <w:rStyle w:val="CODEtemp"/>
        </w:rPr>
        <w:t>invocation.environmentVariables</w:t>
      </w:r>
    </w:p>
    <w:p w14:paraId="7A789FB4" w14:textId="77777777" w:rsidR="00B62028" w:rsidRDefault="00B62028" w:rsidP="00F823B8">
      <w:pPr>
        <w:pStyle w:val="ListParagraph"/>
        <w:numPr>
          <w:ilvl w:val="0"/>
          <w:numId w:val="36"/>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r w:rsidRPr="00B62028">
        <w:rPr>
          <w:rStyle w:val="CODEtemp"/>
        </w:rPr>
        <w:t>notification.threadId</w:t>
      </w:r>
    </w:p>
    <w:p w14:paraId="0771D70D" w14:textId="77777777" w:rsidR="00B62028" w:rsidRPr="00B62028" w:rsidRDefault="00B62028" w:rsidP="00F823B8">
      <w:pPr>
        <w:pStyle w:val="ListParagraph"/>
        <w:numPr>
          <w:ilvl w:val="0"/>
          <w:numId w:val="36"/>
        </w:numPr>
        <w:rPr>
          <w:rStyle w:val="CODEtemp"/>
        </w:rPr>
      </w:pPr>
      <w:r w:rsidRPr="00B62028">
        <w:rPr>
          <w:rStyle w:val="CODEtemp"/>
        </w:rPr>
        <w:t>notification.time</w:t>
      </w:r>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r w:rsidRPr="00B62028">
        <w:rPr>
          <w:rStyle w:val="CODEtemp"/>
        </w:rPr>
        <w:t>run.automationId</w:t>
      </w:r>
    </w:p>
    <w:p w14:paraId="479C0B48" w14:textId="11B30972" w:rsidR="00B62028" w:rsidRDefault="00B62028" w:rsidP="00F823B8">
      <w:pPr>
        <w:pStyle w:val="ListParagraph"/>
        <w:numPr>
          <w:ilvl w:val="0"/>
          <w:numId w:val="36"/>
        </w:numPr>
        <w:rPr>
          <w:rStyle w:val="CODEtemp"/>
        </w:rPr>
      </w:pPr>
      <w:r w:rsidRPr="00B62028">
        <w:rPr>
          <w:rStyle w:val="CODEtemp"/>
        </w:rPr>
        <w:lastRenderedPageBreak/>
        <w:t>run.baselineId</w:t>
      </w:r>
    </w:p>
    <w:p w14:paraId="1C7E04E7" w14:textId="72BB980B" w:rsidR="00183DEE" w:rsidRPr="00B62028" w:rsidRDefault="00183DEE" w:rsidP="00F823B8">
      <w:pPr>
        <w:pStyle w:val="ListParagraph"/>
        <w:numPr>
          <w:ilvl w:val="0"/>
          <w:numId w:val="36"/>
        </w:numPr>
        <w:rPr>
          <w:rStyle w:val="CODEtemp"/>
        </w:rPr>
      </w:pPr>
      <w:r>
        <w:rPr>
          <w:rStyle w:val="CODEtemp"/>
        </w:rPr>
        <w:t>run.originalUriBaseIds</w:t>
      </w:r>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885" w:name="_Toc509234555"/>
      <w:r>
        <w:t>Array and dictionary element ordering</w:t>
      </w:r>
      <w:bookmarkEnd w:id="88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86" w:name="_Toc509234556"/>
      <w:r>
        <w:t>Absolute paths</w:t>
      </w:r>
      <w:bookmarkEnd w:id="886"/>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87" w:name="_Toc509234557"/>
      <w:r>
        <w:t>Compensating for non-deterministic output</w:t>
      </w:r>
      <w:bookmarkEnd w:id="88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88" w:name="_Toc509234558"/>
      <w:r>
        <w:lastRenderedPageBreak/>
        <w:t>Interaction between determinism and baselining</w:t>
      </w:r>
      <w:bookmarkEnd w:id="88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89" w:name="AppendixFixes"/>
      <w:bookmarkStart w:id="890" w:name="_Toc509234559"/>
      <w:bookmarkEnd w:id="889"/>
      <w:r>
        <w:lastRenderedPageBreak/>
        <w:t xml:space="preserve">(Informative) </w:t>
      </w:r>
      <w:r w:rsidR="00710FE0">
        <w:t>Guidance on fixes</w:t>
      </w:r>
      <w:bookmarkEnd w:id="890"/>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891" w:name="AppendixExamples"/>
      <w:bookmarkStart w:id="892" w:name="_Toc509234560"/>
      <w:bookmarkEnd w:id="891"/>
      <w:r>
        <w:lastRenderedPageBreak/>
        <w:t xml:space="preserve">(Informative) </w:t>
      </w:r>
      <w:r w:rsidR="00710FE0">
        <w:t>Examples</w:t>
      </w:r>
      <w:bookmarkEnd w:id="89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93" w:name="_Toc509234561"/>
      <w:r>
        <w:t xml:space="preserve">Minimal valid SARIF </w:t>
      </w:r>
      <w:r w:rsidR="00EA1C84">
        <w:t>log file</w:t>
      </w:r>
      <w:bookmarkEnd w:id="893"/>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637A4D17"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7E4801">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7E4801">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94" w:name="_Toc509234562"/>
      <w:r w:rsidRPr="00745595">
        <w:t xml:space="preserve">Minimal recommended SARIF </w:t>
      </w:r>
      <w:r w:rsidR="00EA1C84">
        <w:t xml:space="preserve">log </w:t>
      </w:r>
      <w:r w:rsidRPr="00745595">
        <w:t>file with source information</w:t>
      </w:r>
      <w:bookmarkEnd w:id="894"/>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56C3239"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7E4801">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C979CF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7E4801">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7E4801">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7E4801">
        <w:t>3.18</w:t>
      </w:r>
      <w:r>
        <w:fldChar w:fldCharType="end"/>
      </w:r>
      <w:r>
        <w:t xml:space="preserve">) so the recommended elements of the </w:t>
      </w:r>
      <w:r w:rsidRPr="00745595">
        <w:rPr>
          <w:rStyle w:val="CODEtemp"/>
        </w:rPr>
        <w:t>result</w:t>
      </w:r>
      <w:r>
        <w:t xml:space="preserve"> object can be shown.</w:t>
      </w:r>
    </w:p>
    <w:p w14:paraId="0A703AC0" w14:textId="6CC9E397"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7E4801">
        <w:t>3.11.10</w:t>
      </w:r>
      <w:r>
        <w:fldChar w:fldCharType="end"/>
      </w:r>
      <w:r>
        <w:t>) specifying only those files in which the tool detected a result.</w:t>
      </w:r>
    </w:p>
    <w:p w14:paraId="71E13AB3" w14:textId="13433D2B"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7E4801">
        <w:t>3.11.12</w:t>
      </w:r>
      <w:r>
        <w:fldChar w:fldCharType="end"/>
      </w:r>
      <w:r>
        <w:t>), because when physical location information is available, that property is optional (it “</w:t>
      </w:r>
      <w:r w:rsidRPr="00745595">
        <w:rPr>
          <w:b/>
        </w:rPr>
        <w:t>MAY</w:t>
      </w:r>
      <w:r>
        <w:t>” be present).</w:t>
      </w:r>
    </w:p>
    <w:p w14:paraId="3D9A1852" w14:textId="1302DC78"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7E4801">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77777777" w:rsidR="006570BF" w:rsidRDefault="006570BF" w:rsidP="00105CCB">
      <w:pPr>
        <w:pStyle w:val="Codesmall"/>
      </w:pPr>
      <w:r>
        <w:t xml:space="preserve">              "analysisTarget":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95" w:name="_Toc509234563"/>
      <w:r w:rsidRPr="001D7651">
        <w:t xml:space="preserve">Minimal recommended SARIF </w:t>
      </w:r>
      <w:r w:rsidR="00EA1C84">
        <w:t xml:space="preserve">log </w:t>
      </w:r>
      <w:r w:rsidRPr="001D7651">
        <w:t>file without source information</w:t>
      </w:r>
      <w:bookmarkEnd w:id="895"/>
    </w:p>
    <w:p w14:paraId="0C8A9C7D" w14:textId="6794C44A" w:rsidR="001D7651" w:rsidRDefault="001D7651" w:rsidP="001D7651">
      <w:r w:rsidRPr="001D7651">
        <w:t>This is a minimal recommended SARIF file for the case where</w:t>
      </w:r>
    </w:p>
    <w:p w14:paraId="1B15DF0E" w14:textId="300DBC65"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7E4801">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47F4C153"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7E4801">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7E4801">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7E4801">
        <w:t>3.18</w:t>
      </w:r>
      <w:r>
        <w:fldChar w:fldCharType="end"/>
      </w:r>
      <w:r>
        <w:t xml:space="preserve">) so the recommended elements of the </w:t>
      </w:r>
      <w:r w:rsidRPr="001D7651">
        <w:rPr>
          <w:rStyle w:val="CODEtemp"/>
        </w:rPr>
        <w:t>result</w:t>
      </w:r>
      <w:r>
        <w:t xml:space="preserve"> object can be shown.</w:t>
      </w:r>
    </w:p>
    <w:p w14:paraId="7469062E" w14:textId="63B31D86"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7E4801">
        <w:t>3.11.10</w:t>
      </w:r>
      <w:r>
        <w:fldChar w:fldCharType="end"/>
      </w:r>
      <w:r>
        <w:t>) specifying only those files in which the tool detected a result.</w:t>
      </w:r>
    </w:p>
    <w:p w14:paraId="76A5A66E" w14:textId="01FFC946"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7E4801">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96" w:name="_Toc509234564"/>
      <w:r w:rsidRPr="001D7651">
        <w:t xml:space="preserve">SARIF </w:t>
      </w:r>
      <w:r w:rsidR="00D71A1D">
        <w:t xml:space="preserve">resource </w:t>
      </w:r>
      <w:r w:rsidRPr="001D7651">
        <w:t xml:space="preserve">file </w:t>
      </w:r>
      <w:r w:rsidR="00D71A1D">
        <w:t>with</w:t>
      </w:r>
      <w:r w:rsidRPr="001D7651">
        <w:t xml:space="preserve"> rule metadata</w:t>
      </w:r>
      <w:bookmarkEnd w:id="896"/>
    </w:p>
    <w:p w14:paraId="269DD195" w14:textId="24A28D9D"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7E4801">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7E4801">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97" w:name="_Toc509234565"/>
      <w:r>
        <w:t>Comprehensive SARIF file</w:t>
      </w:r>
      <w:bookmarkEnd w:id="89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6AE6DF20" w14:textId="77777777" w:rsidR="00C55246" w:rsidRDefault="006043FF" w:rsidP="00EA1C84">
      <w:pPr>
        <w:pStyle w:val="Codesmall"/>
      </w:pPr>
      <w:r>
        <w:t xml:space="preserve">          "snippet": </w:t>
      </w:r>
      <w:r w:rsidR="00C55246">
        <w:t>{</w:t>
      </w:r>
    </w:p>
    <w:p w14:paraId="4BC2504A" w14:textId="77777777" w:rsidR="00C55246" w:rsidRDefault="00C55246" w:rsidP="00EA1C84">
      <w:pPr>
        <w:pStyle w:val="Codesmall"/>
      </w:pPr>
      <w:r>
        <w:t xml:space="preserve">            "text": </w:t>
      </w:r>
      <w:r w:rsidR="006043FF">
        <w:t>"add_core(ptr, offset, val);\n    return;"</w:t>
      </w:r>
    </w:p>
    <w:p w14:paraId="4002731A" w14:textId="5AECFA0B" w:rsidR="006043FF" w:rsidRDefault="00C55246" w:rsidP="00EA1C84">
      <w:pPr>
        <w:pStyle w:val="Codesmall"/>
      </w:pPr>
      <w:r>
        <w:t xml:space="preserve">          }</w:t>
      </w:r>
      <w:r w:rsidR="006043FF">
        <w:t>,</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0665C93C" w14:textId="3E55CF79" w:rsidR="006043FF" w:rsidRDefault="006043FF" w:rsidP="00EA1C84">
      <w:pPr>
        <w:pStyle w:val="Codesmall"/>
      </w:pPr>
      <w:r>
        <w:t xml:space="preserve">              "analysisTarget": {</w:t>
      </w:r>
    </w:p>
    <w:p w14:paraId="7D0528BA" w14:textId="74D3FABD" w:rsidR="00FD3B8F" w:rsidRDefault="00FD3B8F" w:rsidP="00EA1C84">
      <w:pPr>
        <w:pStyle w:val="Codesmall"/>
      </w:pPr>
      <w:r>
        <w:t xml:space="preserve">                "fileLocation": {</w:t>
      </w:r>
    </w:p>
    <w:p w14:paraId="09E5C244" w14:textId="6D61EE72" w:rsidR="006043FF" w:rsidRDefault="00FD3B8F" w:rsidP="00EA1C84">
      <w:pPr>
        <w:pStyle w:val="Codesmall"/>
      </w:pPr>
      <w:r>
        <w:t xml:space="preserve">  </w:t>
      </w:r>
      <w:r w:rsidR="006043FF">
        <w:t xml:space="preserve">                "uri": </w:t>
      </w:r>
      <w:r>
        <w:t>"</w:t>
      </w:r>
      <w:r w:rsidRPr="00FD3B8F">
        <w:t>file:///home/buildAgent/src/collections/list.cpp</w:t>
      </w:r>
      <w:r>
        <w:t>"</w:t>
      </w:r>
    </w:p>
    <w:p w14:paraId="204CE8A3" w14:textId="7DFCB7BF" w:rsidR="00FD3B8F" w:rsidRDefault="00FD3B8F" w:rsidP="00EA1C84">
      <w:pPr>
        <w:pStyle w:val="Codesmall"/>
      </w:pPr>
      <w:r>
        <w:t xml:space="preserve">                }</w:t>
      </w:r>
    </w:p>
    <w:p w14:paraId="4E5A5869" w14:textId="77777777" w:rsidR="006043FF" w:rsidRDefault="006043FF" w:rsidP="00EA1C84">
      <w:pPr>
        <w:pStyle w:val="Codesmall"/>
      </w:pPr>
      <w:r>
        <w:t xml:space="preserve">              },</w:t>
      </w:r>
    </w:p>
    <w:p w14:paraId="7AFE8656" w14:textId="1C7E0D6A" w:rsidR="006043FF" w:rsidRDefault="006043FF" w:rsidP="00EA1C84">
      <w:pPr>
        <w:pStyle w:val="Codesmall"/>
      </w:pPr>
      <w:r>
        <w:t xml:space="preserve">              "resultFile":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77777777" w:rsidR="006043FF" w:rsidRDefault="006043FF" w:rsidP="00EA1C84">
      <w:pPr>
        <w:pStyle w:val="Codesmall"/>
      </w:pPr>
      <w:r>
        <w:t xml:space="preserve">                  "offset": 254</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lastRenderedPageBreak/>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2E4AC411" w:rsidR="006043FF" w:rsidRDefault="005A6322" w:rsidP="00EA1C84">
      <w:pPr>
        <w:pStyle w:val="Codesmall"/>
      </w:pPr>
      <w:r>
        <w:t xml:space="preserve">              }</w:t>
      </w:r>
      <w:r w:rsidR="006043FF">
        <w:t>,</w:t>
      </w:r>
    </w:p>
    <w:p w14:paraId="404CEF8A" w14:textId="77777777" w:rsidR="006043FF" w:rsidRDefault="006043FF" w:rsidP="00EA1C84">
      <w:pPr>
        <w:pStyle w:val="Codesmall"/>
      </w:pPr>
      <w:r>
        <w:t xml:space="preserve">              "locations": [</w:t>
      </w:r>
    </w:p>
    <w:p w14:paraId="628E44CB" w14:textId="77777777" w:rsidR="006043FF" w:rsidRDefault="006043FF" w:rsidP="00EA1C84">
      <w:pPr>
        <w:pStyle w:val="Codesmall"/>
      </w:pPr>
      <w:r>
        <w:t xml:space="preserve">                {</w:t>
      </w:r>
    </w:p>
    <w:p w14:paraId="06F1FA6A" w14:textId="50B2F070" w:rsidR="006043FF" w:rsidRDefault="006043FF" w:rsidP="00EA1C84">
      <w:pPr>
        <w:pStyle w:val="Codesmall"/>
      </w:pPr>
      <w:r>
        <w:t xml:space="preserve">                  "step": </w:t>
      </w:r>
      <w:r w:rsidR="00652B5C">
        <w:t>1</w:t>
      </w:r>
      <w:r>
        <w:t>,</w:t>
      </w:r>
    </w:p>
    <w:p w14:paraId="0C205FBF" w14:textId="6CDC2B6F" w:rsidR="006043FF" w:rsidRDefault="006043FF" w:rsidP="00EA1C84">
      <w:pPr>
        <w:pStyle w:val="Codesmall"/>
      </w:pPr>
      <w:r>
        <w:t xml:space="preserve">                  "kind": "declaration",</w:t>
      </w:r>
    </w:p>
    <w:p w14:paraId="557B2880" w14:textId="622949A5" w:rsidR="006C19C1" w:rsidRDefault="006C19C1" w:rsidP="00EA1C84">
      <w:pPr>
        <w:pStyle w:val="Codesmall"/>
      </w:pPr>
      <w:r>
        <w:t xml:space="preserve">                  "target": "ptr",</w:t>
      </w:r>
    </w:p>
    <w:p w14:paraId="5105CE72" w14:textId="77777777" w:rsidR="006043FF" w:rsidRDefault="006043FF" w:rsidP="00EA1C84">
      <w:pPr>
        <w:pStyle w:val="Codesmall"/>
      </w:pPr>
      <w:r>
        <w:t xml:space="preserve">                  "importance": "essential",</w:t>
      </w:r>
    </w:p>
    <w:p w14:paraId="3FFA1917" w14:textId="77777777" w:rsidR="005A6322" w:rsidRDefault="006043FF" w:rsidP="00EA1C84">
      <w:pPr>
        <w:pStyle w:val="Codesmall"/>
      </w:pPr>
      <w:r>
        <w:t xml:space="preserve">                  "message": </w:t>
      </w:r>
      <w:r w:rsidR="005A6322">
        <w:t>{</w:t>
      </w:r>
    </w:p>
    <w:p w14:paraId="0A15AA36" w14:textId="5DD7E1FF" w:rsidR="005A6322" w:rsidRDefault="005A6322" w:rsidP="00EA1C84">
      <w:pPr>
        <w:pStyle w:val="Codesmall"/>
      </w:pPr>
      <w:r>
        <w:t xml:space="preserve">                    "text": </w:t>
      </w:r>
      <w:r w:rsidR="006043FF">
        <w:t>"Variable \"ptr\" declared."</w:t>
      </w:r>
      <w:r>
        <w:t>,</w:t>
      </w:r>
    </w:p>
    <w:p w14:paraId="3BD4629D" w14:textId="6E669EF3" w:rsidR="005A6322" w:rsidRDefault="005A6322" w:rsidP="005A6322">
      <w:pPr>
        <w:pStyle w:val="Codesmall"/>
      </w:pPr>
      <w:r>
        <w:t xml:space="preserve">                    "richText": "Variable `ptr` declared."</w:t>
      </w:r>
    </w:p>
    <w:p w14:paraId="66CDBDC2" w14:textId="52537395" w:rsidR="006043FF" w:rsidRDefault="005A6322" w:rsidP="00EA1C84">
      <w:pPr>
        <w:pStyle w:val="Codesmall"/>
      </w:pPr>
      <w:r>
        <w:t xml:space="preserve">                  }</w:t>
      </w:r>
      <w:r w:rsidR="006043FF">
        <w:t>,</w:t>
      </w:r>
    </w:p>
    <w:p w14:paraId="436C1C32" w14:textId="77777777" w:rsidR="00C55246" w:rsidRDefault="006043FF" w:rsidP="00EA1C84">
      <w:pPr>
        <w:pStyle w:val="Codesmall"/>
      </w:pPr>
      <w:r>
        <w:t xml:space="preserve">                  "snippet": </w:t>
      </w:r>
      <w:r w:rsidR="00C55246">
        <w:t>{</w:t>
      </w:r>
    </w:p>
    <w:p w14:paraId="52A898D8" w14:textId="77777777" w:rsidR="00C55246" w:rsidRDefault="00C55246" w:rsidP="00EA1C84">
      <w:pPr>
        <w:pStyle w:val="Codesmall"/>
      </w:pPr>
      <w:r>
        <w:t xml:space="preserve">                    "text": </w:t>
      </w:r>
      <w:r w:rsidR="006043FF">
        <w:t>"int *ptr;"</w:t>
      </w:r>
    </w:p>
    <w:p w14:paraId="7DF5AD37" w14:textId="588C63D5" w:rsidR="006043FF" w:rsidRDefault="00C55246" w:rsidP="00EA1C84">
      <w:pPr>
        <w:pStyle w:val="Codesmall"/>
      </w:pPr>
      <w:r>
        <w:t xml:space="preserve">                  }</w:t>
      </w:r>
      <w:r w:rsidR="006043FF">
        <w:t>,</w:t>
      </w:r>
    </w:p>
    <w:p w14:paraId="55030CD7" w14:textId="4F25A888" w:rsidR="006043FF" w:rsidRDefault="006043FF" w:rsidP="00EA1C84">
      <w:pPr>
        <w:pStyle w:val="Codesmall"/>
      </w:pPr>
      <w:r>
        <w:t xml:space="preserve">                  "physicalLocation": {</w:t>
      </w:r>
    </w:p>
    <w:p w14:paraId="72BF4DA8" w14:textId="28B69D58" w:rsidR="00FD3B8F" w:rsidRDefault="00FD3B8F" w:rsidP="00EA1C84">
      <w:pPr>
        <w:pStyle w:val="Codesmall"/>
      </w:pPr>
      <w:r>
        <w:t xml:space="preserve">                    "fileLocation": {</w:t>
      </w:r>
    </w:p>
    <w:p w14:paraId="0AFB0106" w14:textId="635F03E7" w:rsidR="00FD3B8F" w:rsidRDefault="006043FF" w:rsidP="00EA1C84">
      <w:pPr>
        <w:pStyle w:val="Codesmall"/>
      </w:pPr>
      <w:r>
        <w:t xml:space="preserve">                    </w:t>
      </w:r>
      <w:r w:rsidR="00FD3B8F">
        <w:t xml:space="preserve">  </w:t>
      </w:r>
      <w:r>
        <w:t>"uri": "file:///home/buildAgent/src/collections/list.h"</w:t>
      </w:r>
    </w:p>
    <w:p w14:paraId="711089AA" w14:textId="1DEF73C7" w:rsidR="006043FF" w:rsidRDefault="00FD3B8F" w:rsidP="00EA1C84">
      <w:pPr>
        <w:pStyle w:val="Codesmall"/>
      </w:pPr>
      <w:r>
        <w:t xml:space="preserve">                    }</w:t>
      </w:r>
      <w:r w:rsidR="006043FF">
        <w:t>,</w:t>
      </w:r>
    </w:p>
    <w:p w14:paraId="227E3EBD" w14:textId="77777777" w:rsidR="006043FF" w:rsidRDefault="006043FF" w:rsidP="00EA1C84">
      <w:pPr>
        <w:pStyle w:val="Codesmall"/>
      </w:pPr>
      <w:r>
        <w:t xml:space="preserve">                    "region": {</w:t>
      </w:r>
    </w:p>
    <w:p w14:paraId="6039956D" w14:textId="77777777" w:rsidR="006043FF" w:rsidRDefault="006043FF" w:rsidP="00EA1C84">
      <w:pPr>
        <w:pStyle w:val="Codesmall"/>
      </w:pPr>
      <w:r>
        <w:t xml:space="preserve">                      "startLine": 15</w:t>
      </w:r>
    </w:p>
    <w:p w14:paraId="1C265C5A" w14:textId="77777777" w:rsidR="006043FF" w:rsidRDefault="006043FF" w:rsidP="00EA1C84">
      <w:pPr>
        <w:pStyle w:val="Codesmall"/>
      </w:pPr>
      <w:r>
        <w:t xml:space="preserve">                    }</w:t>
      </w:r>
    </w:p>
    <w:p w14:paraId="06B1B5CD" w14:textId="77777777" w:rsidR="006043FF" w:rsidRDefault="006043FF" w:rsidP="00EA1C84">
      <w:pPr>
        <w:pStyle w:val="Codesmall"/>
      </w:pPr>
      <w:r>
        <w:t xml:space="preserve">                  },</w:t>
      </w:r>
    </w:p>
    <w:p w14:paraId="6A98296D" w14:textId="77777777" w:rsidR="006043FF" w:rsidRDefault="006043FF" w:rsidP="00EA1C84">
      <w:pPr>
        <w:pStyle w:val="Codesmall"/>
      </w:pPr>
      <w:r>
        <w:t xml:space="preserve">                  "fullyQualifiedLogicalName": "collections::list:add",</w:t>
      </w:r>
    </w:p>
    <w:p w14:paraId="6A7A1E06" w14:textId="77777777" w:rsidR="006043FF" w:rsidRDefault="006043FF" w:rsidP="00EA1C84">
      <w:pPr>
        <w:pStyle w:val="Codesmall"/>
      </w:pPr>
      <w:r>
        <w:t xml:space="preserve">                  "module": "platform",</w:t>
      </w:r>
    </w:p>
    <w:p w14:paraId="69DECDCE" w14:textId="77777777" w:rsidR="006043FF" w:rsidRDefault="006043FF" w:rsidP="00EA1C84">
      <w:pPr>
        <w:pStyle w:val="Codesmall"/>
      </w:pPr>
      <w:r>
        <w:t xml:space="preserve">                  "threadId": 52</w:t>
      </w:r>
    </w:p>
    <w:p w14:paraId="238A3AD1" w14:textId="77777777" w:rsidR="006043FF" w:rsidRDefault="006043FF" w:rsidP="00EA1C84">
      <w:pPr>
        <w:pStyle w:val="Codesmall"/>
      </w:pPr>
      <w:r>
        <w:t xml:space="preserve">                },</w:t>
      </w:r>
    </w:p>
    <w:p w14:paraId="08FF3BBF" w14:textId="77777777" w:rsidR="006043FF" w:rsidRDefault="006043FF" w:rsidP="00EA1C84">
      <w:pPr>
        <w:pStyle w:val="Codesmall"/>
      </w:pPr>
      <w:r>
        <w:t xml:space="preserve">                {</w:t>
      </w:r>
    </w:p>
    <w:p w14:paraId="42A3BD5E" w14:textId="3768DC97" w:rsidR="006043FF" w:rsidRDefault="006043FF" w:rsidP="00EA1C84">
      <w:pPr>
        <w:pStyle w:val="Codesmall"/>
      </w:pPr>
      <w:r>
        <w:t xml:space="preserve">                  "step": </w:t>
      </w:r>
      <w:r w:rsidR="00652B5C">
        <w:t>2</w:t>
      </w:r>
      <w:r>
        <w:t>,</w:t>
      </w:r>
    </w:p>
    <w:p w14:paraId="1EA494B8" w14:textId="3A7F4059" w:rsidR="006043FF" w:rsidRDefault="006043FF" w:rsidP="00EA1C84">
      <w:pPr>
        <w:pStyle w:val="Codesmall"/>
      </w:pPr>
      <w:r>
        <w:t xml:space="preserve">                  "kind": "assignment",</w:t>
      </w:r>
    </w:p>
    <w:p w14:paraId="3ED46827" w14:textId="54CDA527" w:rsidR="006C19C1" w:rsidRDefault="006C19C1" w:rsidP="00EA1C84">
      <w:pPr>
        <w:pStyle w:val="Codesmall"/>
      </w:pPr>
      <w:r>
        <w:t xml:space="preserve">                  "target": "offset",</w:t>
      </w:r>
    </w:p>
    <w:p w14:paraId="38F435AB" w14:textId="77777777" w:rsidR="006C19C1" w:rsidRDefault="006C19C1" w:rsidP="00EA1C84">
      <w:pPr>
        <w:pStyle w:val="Codesmall"/>
      </w:pPr>
      <w:r>
        <w:t xml:space="preserve">                  "values": [</w:t>
      </w:r>
    </w:p>
    <w:p w14:paraId="0BBBC647" w14:textId="26B31AAF" w:rsidR="006C19C1" w:rsidRDefault="006C19C1" w:rsidP="00EA1C84">
      <w:pPr>
        <w:pStyle w:val="Codesmall"/>
      </w:pPr>
      <w:r>
        <w:t xml:space="preserve">                    "43"</w:t>
      </w:r>
    </w:p>
    <w:p w14:paraId="3DB258FA" w14:textId="77777777" w:rsidR="006C19C1" w:rsidRDefault="006C19C1" w:rsidP="00EA1C84">
      <w:pPr>
        <w:pStyle w:val="Codesmall"/>
      </w:pPr>
      <w:r>
        <w:t xml:space="preserve">                  ],</w:t>
      </w:r>
    </w:p>
    <w:p w14:paraId="7E0C37B9" w14:textId="77777777" w:rsidR="006C19C1" w:rsidRDefault="006C19C1" w:rsidP="00EA1C84">
      <w:pPr>
        <w:pStyle w:val="Codesmall"/>
      </w:pPr>
      <w:r>
        <w:t xml:space="preserve">                  "state": {</w:t>
      </w:r>
    </w:p>
    <w:p w14:paraId="35C2AA4C" w14:textId="77777777" w:rsidR="006C19C1" w:rsidRDefault="006C19C1" w:rsidP="00EA1C84">
      <w:pPr>
        <w:pStyle w:val="Codesmall"/>
      </w:pPr>
      <w:r>
        <w:t xml:space="preserve">                    "y": "2",</w:t>
      </w:r>
    </w:p>
    <w:p w14:paraId="080BE347" w14:textId="77777777" w:rsidR="006C19C1" w:rsidRDefault="006C19C1" w:rsidP="00EA1C84">
      <w:pPr>
        <w:pStyle w:val="Codesmall"/>
      </w:pPr>
      <w:r>
        <w:t xml:space="preserve">                    "z": "4",</w:t>
      </w:r>
    </w:p>
    <w:p w14:paraId="4B1AE113" w14:textId="77777777" w:rsidR="006C19C1" w:rsidRDefault="006C19C1" w:rsidP="00EA1C84">
      <w:pPr>
        <w:pStyle w:val="Codesmall"/>
      </w:pPr>
      <w:r>
        <w:t xml:space="preserve">                    "y + z": "6",</w:t>
      </w:r>
    </w:p>
    <w:p w14:paraId="61397E47" w14:textId="77777777" w:rsidR="006C19C1" w:rsidRDefault="006C19C1" w:rsidP="00EA1C84">
      <w:pPr>
        <w:pStyle w:val="Codesmall"/>
      </w:pPr>
      <w:r>
        <w:t xml:space="preserve">                    "q": "7"</w:t>
      </w:r>
    </w:p>
    <w:p w14:paraId="75AE449A" w14:textId="77777777" w:rsidR="006C19C1" w:rsidRDefault="006C19C1" w:rsidP="00EA1C84">
      <w:pPr>
        <w:pStyle w:val="Codesmall"/>
      </w:pPr>
      <w:r>
        <w:t xml:space="preserve">                  },</w:t>
      </w:r>
    </w:p>
    <w:p w14:paraId="2AEA1AF5" w14:textId="77777777" w:rsidR="006043FF" w:rsidRDefault="006043FF" w:rsidP="00EA1C84">
      <w:pPr>
        <w:pStyle w:val="Codesmall"/>
      </w:pPr>
      <w:r>
        <w:t xml:space="preserve">                  "importance": "unimportant",</w:t>
      </w:r>
    </w:p>
    <w:p w14:paraId="7192A406" w14:textId="77777777" w:rsidR="001C6A7F" w:rsidRDefault="006043FF" w:rsidP="00EA1C84">
      <w:pPr>
        <w:pStyle w:val="Codesmall"/>
      </w:pPr>
      <w:r>
        <w:t xml:space="preserve">                  "snippet": </w:t>
      </w:r>
      <w:r w:rsidR="001C6A7F">
        <w:t>{</w:t>
      </w:r>
    </w:p>
    <w:p w14:paraId="34CD1CE0" w14:textId="77777777" w:rsidR="001C6A7F" w:rsidRDefault="001C6A7F" w:rsidP="00EA1C84">
      <w:pPr>
        <w:pStyle w:val="Codesmall"/>
      </w:pPr>
      <w:r>
        <w:t xml:space="preserve">                    "text": </w:t>
      </w:r>
      <w:r w:rsidR="006043FF">
        <w:t>"offset = (y + z)</w:t>
      </w:r>
      <w:r w:rsidR="006C19C1">
        <w:t xml:space="preserve"> * q</w:t>
      </w:r>
      <w:r w:rsidR="006043FF">
        <w:t xml:space="preserve"> + 1;"</w:t>
      </w:r>
    </w:p>
    <w:p w14:paraId="7218E0BF" w14:textId="0FF3C670" w:rsidR="006043FF" w:rsidRDefault="001C6A7F" w:rsidP="00EA1C84">
      <w:pPr>
        <w:pStyle w:val="Codesmall"/>
      </w:pPr>
      <w:r>
        <w:t xml:space="preserve">                  }</w:t>
      </w:r>
      <w:r w:rsidR="006043FF">
        <w:t>,</w:t>
      </w:r>
    </w:p>
    <w:p w14:paraId="3F7304FC" w14:textId="2A25F917" w:rsidR="006043FF" w:rsidRDefault="006043FF" w:rsidP="00EA1C84">
      <w:pPr>
        <w:pStyle w:val="Codesmall"/>
      </w:pPr>
      <w:r>
        <w:t xml:space="preserve">                  "physicalLocation": {</w:t>
      </w:r>
    </w:p>
    <w:p w14:paraId="0DD1B85B" w14:textId="65C1602B" w:rsidR="00FD3B8F" w:rsidRDefault="00FD3B8F" w:rsidP="00EA1C84">
      <w:pPr>
        <w:pStyle w:val="Codesmall"/>
      </w:pPr>
      <w:r>
        <w:t xml:space="preserve">                    "fileLocation": {</w:t>
      </w:r>
    </w:p>
    <w:p w14:paraId="3BA093A0" w14:textId="7AA1BEE9" w:rsidR="00FD3B8F" w:rsidRDefault="006043FF" w:rsidP="00EA1C84">
      <w:pPr>
        <w:pStyle w:val="Codesmall"/>
      </w:pPr>
      <w:r>
        <w:t xml:space="preserve">                    </w:t>
      </w:r>
      <w:r w:rsidR="00FD3B8F">
        <w:t xml:space="preserve">  </w:t>
      </w:r>
      <w:r>
        <w:t>"uri": "file:///home/buildAgent/src/collections/list.h"</w:t>
      </w:r>
    </w:p>
    <w:p w14:paraId="3A930C4B" w14:textId="292F4E1F" w:rsidR="006043FF" w:rsidRDefault="00FD3B8F" w:rsidP="00EA1C84">
      <w:pPr>
        <w:pStyle w:val="Codesmall"/>
      </w:pPr>
      <w:r>
        <w:t xml:space="preserve">                    }</w:t>
      </w:r>
      <w:r w:rsidR="006043FF">
        <w:t>,</w:t>
      </w:r>
    </w:p>
    <w:p w14:paraId="364B5D6F" w14:textId="77777777" w:rsidR="006043FF" w:rsidRDefault="006043FF" w:rsidP="00EA1C84">
      <w:pPr>
        <w:pStyle w:val="Codesmall"/>
      </w:pPr>
      <w:r>
        <w:t xml:space="preserve">                    "region": {</w:t>
      </w:r>
    </w:p>
    <w:p w14:paraId="044C2A0B" w14:textId="77777777" w:rsidR="006043FF" w:rsidRDefault="006043FF" w:rsidP="00EA1C84">
      <w:pPr>
        <w:pStyle w:val="Codesmall"/>
      </w:pPr>
      <w:r>
        <w:t xml:space="preserve">                      "startLine": 15</w:t>
      </w:r>
    </w:p>
    <w:p w14:paraId="78F59CBE" w14:textId="77777777" w:rsidR="006043FF" w:rsidRDefault="006043FF" w:rsidP="00EA1C84">
      <w:pPr>
        <w:pStyle w:val="Codesmall"/>
      </w:pPr>
      <w:r>
        <w:t xml:space="preserve">                    }</w:t>
      </w:r>
    </w:p>
    <w:p w14:paraId="018B206F" w14:textId="77777777" w:rsidR="006043FF" w:rsidRDefault="006043FF" w:rsidP="00EA1C84">
      <w:pPr>
        <w:pStyle w:val="Codesmall"/>
      </w:pPr>
      <w:r>
        <w:lastRenderedPageBreak/>
        <w:t xml:space="preserve">                  },</w:t>
      </w:r>
    </w:p>
    <w:p w14:paraId="336F3699" w14:textId="77777777" w:rsidR="006043FF" w:rsidRDefault="006043FF" w:rsidP="00EA1C84">
      <w:pPr>
        <w:pStyle w:val="Codesmall"/>
      </w:pPr>
      <w:r>
        <w:t xml:space="preserve">                  "annotations": [</w:t>
      </w:r>
    </w:p>
    <w:p w14:paraId="4C8E48CC" w14:textId="77777777" w:rsidR="006043FF" w:rsidRDefault="006043FF" w:rsidP="00EA1C84">
      <w:pPr>
        <w:pStyle w:val="Codesmall"/>
      </w:pPr>
      <w:r>
        <w:t xml:space="preserve">                    {</w:t>
      </w:r>
    </w:p>
    <w:p w14:paraId="65704FEE" w14:textId="77777777" w:rsidR="007B3256" w:rsidRDefault="006043FF" w:rsidP="00EA1C84">
      <w:pPr>
        <w:pStyle w:val="Codesmall"/>
      </w:pPr>
      <w:r>
        <w:t xml:space="preserve">                      "message": </w:t>
      </w:r>
      <w:r w:rsidR="007B3256">
        <w:t>{</w:t>
      </w:r>
    </w:p>
    <w:p w14:paraId="098BA350" w14:textId="34FDDB95" w:rsidR="006043FF" w:rsidRDefault="007B3256" w:rsidP="00EA1C84">
      <w:pPr>
        <w:pStyle w:val="Codesmall"/>
      </w:pPr>
      <w:r>
        <w:t xml:space="preserve">                        "text": </w:t>
      </w:r>
      <w:r w:rsidR="006043FF">
        <w:t>"(y + z) = 42",</w:t>
      </w:r>
    </w:p>
    <w:p w14:paraId="6F84E983" w14:textId="77777777" w:rsidR="007B3256" w:rsidRDefault="00162A07" w:rsidP="00EA1C84">
      <w:pPr>
        <w:pStyle w:val="Codesmall"/>
      </w:pPr>
      <w:r>
        <w:t xml:space="preserve">                      </w:t>
      </w:r>
      <w:r w:rsidR="007B3256">
        <w:t xml:space="preserve">  </w:t>
      </w:r>
      <w:r>
        <w:t>"rich</w:t>
      </w:r>
      <w:r w:rsidR="007B3256">
        <w:t>Text</w:t>
      </w:r>
      <w:r>
        <w:t>": "`(y + z) = 42`"</w:t>
      </w:r>
    </w:p>
    <w:p w14:paraId="49EFAACA" w14:textId="6A319ECD" w:rsidR="00162A07" w:rsidRDefault="007B3256" w:rsidP="00EA1C84">
      <w:pPr>
        <w:pStyle w:val="Codesmall"/>
      </w:pPr>
      <w:r>
        <w:t xml:space="preserve">                      }</w:t>
      </w:r>
      <w:r w:rsidR="00162A07">
        <w:t>,</w:t>
      </w:r>
    </w:p>
    <w:p w14:paraId="4D04E870" w14:textId="77777777" w:rsidR="006043FF" w:rsidRDefault="006043FF" w:rsidP="00EA1C84">
      <w:pPr>
        <w:pStyle w:val="Codesmall"/>
      </w:pPr>
      <w:r>
        <w:t xml:space="preserve">                      "locations": [</w:t>
      </w:r>
    </w:p>
    <w:p w14:paraId="5055E941" w14:textId="77777777" w:rsidR="006043FF" w:rsidRDefault="006043FF" w:rsidP="00EA1C84">
      <w:pPr>
        <w:pStyle w:val="Codesmall"/>
      </w:pPr>
      <w:r>
        <w:t xml:space="preserve">                        {</w:t>
      </w:r>
    </w:p>
    <w:p w14:paraId="0AE230EB" w14:textId="77777777" w:rsidR="006043FF" w:rsidRDefault="006043FF" w:rsidP="00EA1C84">
      <w:pPr>
        <w:pStyle w:val="Codesmall"/>
      </w:pPr>
      <w:r>
        <w:t xml:space="preserve">                          "region": {</w:t>
      </w:r>
    </w:p>
    <w:p w14:paraId="227B53BB" w14:textId="77777777" w:rsidR="006043FF" w:rsidRDefault="006043FF" w:rsidP="00EA1C84">
      <w:pPr>
        <w:pStyle w:val="Codesmall"/>
      </w:pPr>
      <w:r>
        <w:t xml:space="preserve">                            "startLine": 15,</w:t>
      </w:r>
    </w:p>
    <w:p w14:paraId="7047F4CA" w14:textId="77777777" w:rsidR="006043FF" w:rsidRDefault="006043FF" w:rsidP="00EA1C84">
      <w:pPr>
        <w:pStyle w:val="Codesmall"/>
      </w:pPr>
      <w:r>
        <w:t xml:space="preserve">                            "startColumn": 13,</w:t>
      </w:r>
    </w:p>
    <w:p w14:paraId="1386CAA5" w14:textId="77777777" w:rsidR="006043FF" w:rsidRDefault="006043FF" w:rsidP="00EA1C84">
      <w:pPr>
        <w:pStyle w:val="Codesmall"/>
      </w:pPr>
      <w:r>
        <w:t xml:space="preserve">                            "endColumn": 19</w:t>
      </w:r>
    </w:p>
    <w:p w14:paraId="3518C6BA" w14:textId="77777777" w:rsidR="006043FF" w:rsidRDefault="006043FF" w:rsidP="00EA1C84">
      <w:pPr>
        <w:pStyle w:val="Codesmall"/>
      </w:pPr>
      <w:r>
        <w:t xml:space="preserve">                          }</w:t>
      </w:r>
    </w:p>
    <w:p w14:paraId="128C9C8C" w14:textId="77777777" w:rsidR="006043FF" w:rsidRDefault="006043FF" w:rsidP="00EA1C84">
      <w:pPr>
        <w:pStyle w:val="Codesmall"/>
      </w:pPr>
      <w:r>
        <w:t xml:space="preserve">                        }</w:t>
      </w:r>
    </w:p>
    <w:p w14:paraId="375E6B92" w14:textId="77777777" w:rsidR="006043FF" w:rsidRDefault="006043FF" w:rsidP="00EA1C84">
      <w:pPr>
        <w:pStyle w:val="Codesmall"/>
      </w:pPr>
      <w:r>
        <w:t xml:space="preserve">                      ]</w:t>
      </w:r>
    </w:p>
    <w:p w14:paraId="3C51892B" w14:textId="77777777" w:rsidR="006043FF" w:rsidRDefault="006043FF" w:rsidP="00EA1C84">
      <w:pPr>
        <w:pStyle w:val="Codesmall"/>
      </w:pPr>
      <w:r>
        <w:t xml:space="preserve">                    }</w:t>
      </w:r>
    </w:p>
    <w:p w14:paraId="1F081B41" w14:textId="77777777" w:rsidR="006043FF" w:rsidRDefault="006043FF" w:rsidP="00EA1C84">
      <w:pPr>
        <w:pStyle w:val="Codesmall"/>
      </w:pPr>
      <w:r>
        <w:t xml:space="preserve">                  ],</w:t>
      </w:r>
    </w:p>
    <w:p w14:paraId="150A3DEB" w14:textId="77777777" w:rsidR="006043FF" w:rsidRDefault="006043FF" w:rsidP="00EA1C84">
      <w:pPr>
        <w:pStyle w:val="Codesmall"/>
      </w:pPr>
      <w:r>
        <w:t xml:space="preserve">                  "fullyQualifiedLogicalName": "collections::list:add",</w:t>
      </w:r>
    </w:p>
    <w:p w14:paraId="44F627C7" w14:textId="77777777" w:rsidR="006043FF" w:rsidRDefault="006043FF" w:rsidP="00EA1C84">
      <w:pPr>
        <w:pStyle w:val="Codesmall"/>
      </w:pPr>
      <w:r>
        <w:t xml:space="preserve">                  "module": "platform",</w:t>
      </w:r>
    </w:p>
    <w:p w14:paraId="3260DB1B" w14:textId="77777777" w:rsidR="006043FF" w:rsidRDefault="006043FF" w:rsidP="00EA1C84">
      <w:pPr>
        <w:pStyle w:val="Codesmall"/>
      </w:pPr>
      <w:r>
        <w:t xml:space="preserve">                  "threadId": 52</w:t>
      </w:r>
    </w:p>
    <w:p w14:paraId="48C25E2B" w14:textId="77777777" w:rsidR="006043FF" w:rsidRDefault="006043FF" w:rsidP="00EA1C84">
      <w:pPr>
        <w:pStyle w:val="Codesmall"/>
      </w:pPr>
      <w:r>
        <w:t xml:space="preserve">                },</w:t>
      </w:r>
    </w:p>
    <w:p w14:paraId="63A37CC6" w14:textId="77777777" w:rsidR="006043FF" w:rsidRDefault="006043FF" w:rsidP="00EA1C84">
      <w:pPr>
        <w:pStyle w:val="Codesmall"/>
      </w:pPr>
      <w:r>
        <w:t xml:space="preserve">                {</w:t>
      </w:r>
    </w:p>
    <w:p w14:paraId="11F69A04" w14:textId="2A4CCBD1" w:rsidR="006043FF" w:rsidRDefault="006043FF" w:rsidP="00EA1C84">
      <w:pPr>
        <w:pStyle w:val="Codesmall"/>
      </w:pPr>
      <w:r>
        <w:t xml:space="preserve">                  "step": </w:t>
      </w:r>
      <w:r w:rsidR="00652B5C">
        <w:t>3</w:t>
      </w:r>
      <w:r>
        <w:t>,</w:t>
      </w:r>
    </w:p>
    <w:p w14:paraId="3C7F3603" w14:textId="77777777" w:rsidR="006043FF" w:rsidRDefault="006043FF" w:rsidP="00EA1C84">
      <w:pPr>
        <w:pStyle w:val="Codesmall"/>
      </w:pPr>
      <w:r>
        <w:t xml:space="preserve">                  "kind": "call",</w:t>
      </w:r>
    </w:p>
    <w:p w14:paraId="7747F185" w14:textId="77777777" w:rsidR="006043FF" w:rsidRDefault="006043FF" w:rsidP="00EA1C84">
      <w:pPr>
        <w:pStyle w:val="Codesmall"/>
      </w:pPr>
      <w:r>
        <w:t xml:space="preserve">                  "importance": "essential",</w:t>
      </w:r>
    </w:p>
    <w:p w14:paraId="56FCFFDD" w14:textId="77777777" w:rsidR="007B3256" w:rsidRDefault="006043FF" w:rsidP="00EA1C84">
      <w:pPr>
        <w:pStyle w:val="Codesmall"/>
      </w:pPr>
      <w:r>
        <w:t xml:space="preserve">                  "message": </w:t>
      </w:r>
      <w:r w:rsidR="007B3256">
        <w:t>{</w:t>
      </w:r>
    </w:p>
    <w:p w14:paraId="6C8813A7" w14:textId="7D07C9A3" w:rsidR="006C19C1" w:rsidRDefault="007B3256" w:rsidP="00EA1C84">
      <w:pPr>
        <w:pStyle w:val="Codesmall"/>
      </w:pPr>
      <w:r>
        <w:t xml:space="preserve">                    "text": </w:t>
      </w:r>
      <w:r w:rsidR="006043FF">
        <w:t>"Uninitialized variable \"ptr\" passed to</w:t>
      </w:r>
    </w:p>
    <w:p w14:paraId="1E0972C1" w14:textId="03EA1615" w:rsidR="006043FF" w:rsidRDefault="006C19C1" w:rsidP="00EA1C84">
      <w:pPr>
        <w:pStyle w:val="Codesmall"/>
      </w:pPr>
      <w:r>
        <w:t xml:space="preserve">                             </w:t>
      </w:r>
      <w:r w:rsidR="006043FF">
        <w:t>method \"add_core\".",</w:t>
      </w:r>
    </w:p>
    <w:p w14:paraId="79AE5FFA" w14:textId="6E0A222E" w:rsidR="007B3256" w:rsidRDefault="007B3256" w:rsidP="007B3256">
      <w:pPr>
        <w:pStyle w:val="Codesmall"/>
      </w:pPr>
      <w:r>
        <w:t xml:space="preserve">                    "richText": "Uninitialized variable `ptr` passed to</w:t>
      </w:r>
    </w:p>
    <w:p w14:paraId="5BC8458B" w14:textId="77777777" w:rsidR="007B3256" w:rsidRDefault="007B3256" w:rsidP="007B3256">
      <w:pPr>
        <w:pStyle w:val="Codesmall"/>
      </w:pPr>
      <w:r>
        <w:t xml:space="preserve">                                 method `add_core`."</w:t>
      </w:r>
    </w:p>
    <w:p w14:paraId="31A4F321" w14:textId="226595E6" w:rsidR="007B3256" w:rsidRDefault="007B3256" w:rsidP="007B3256">
      <w:pPr>
        <w:pStyle w:val="Codesmall"/>
      </w:pPr>
      <w:r>
        <w:t xml:space="preserve">                  },</w:t>
      </w:r>
    </w:p>
    <w:p w14:paraId="69CA1162" w14:textId="77777777" w:rsidR="001C6A7F" w:rsidRDefault="006043FF" w:rsidP="00EA1C84">
      <w:pPr>
        <w:pStyle w:val="Codesmall"/>
      </w:pPr>
      <w:r>
        <w:t xml:space="preserve">                  "snippet": </w:t>
      </w:r>
      <w:r w:rsidR="001C6A7F">
        <w:t>{</w:t>
      </w:r>
    </w:p>
    <w:p w14:paraId="558B061D" w14:textId="77777777" w:rsidR="001C6A7F" w:rsidRDefault="001C6A7F" w:rsidP="00EA1C84">
      <w:pPr>
        <w:pStyle w:val="Codesmall"/>
      </w:pPr>
      <w:r>
        <w:t xml:space="preserve">                    "text": </w:t>
      </w:r>
      <w:r w:rsidR="006043FF">
        <w:t>"add_core(ptr, offset, val)"</w:t>
      </w:r>
    </w:p>
    <w:p w14:paraId="6B841E44" w14:textId="50AB57FD" w:rsidR="006043FF" w:rsidRDefault="001C6A7F" w:rsidP="00EA1C84">
      <w:pPr>
        <w:pStyle w:val="Codesmall"/>
      </w:pPr>
      <w:r>
        <w:t xml:space="preserve">                  }</w:t>
      </w:r>
      <w:r w:rsidR="006043FF">
        <w:t>,</w:t>
      </w:r>
    </w:p>
    <w:p w14:paraId="468A13D5" w14:textId="6BE6E605" w:rsidR="006043FF" w:rsidRDefault="006043FF" w:rsidP="00EA1C84">
      <w:pPr>
        <w:pStyle w:val="Codesmall"/>
      </w:pPr>
      <w:r>
        <w:t xml:space="preserve">                  "</w:t>
      </w:r>
      <w:r w:rsidR="00652B5C">
        <w:t>target</w:t>
      </w:r>
      <w:r>
        <w:t>": "collections::list:add_core",</w:t>
      </w:r>
    </w:p>
    <w:p w14:paraId="3A27B968" w14:textId="46932FA8" w:rsidR="006043FF" w:rsidRDefault="006043FF" w:rsidP="00EA1C84">
      <w:pPr>
        <w:pStyle w:val="Codesmall"/>
      </w:pPr>
      <w:r>
        <w:t xml:space="preserve">                  "physicalLocation": {</w:t>
      </w:r>
    </w:p>
    <w:p w14:paraId="1798184D" w14:textId="548BD2F2" w:rsidR="00FD3B8F" w:rsidRDefault="00FD3B8F" w:rsidP="00EA1C84">
      <w:pPr>
        <w:pStyle w:val="Codesmall"/>
      </w:pPr>
      <w:r>
        <w:t xml:space="preserve">                    "fileLocation": {</w:t>
      </w:r>
    </w:p>
    <w:p w14:paraId="1A41FF7D" w14:textId="77777777" w:rsidR="00FD3B8F" w:rsidRDefault="00FD3B8F" w:rsidP="00EA1C84">
      <w:pPr>
        <w:pStyle w:val="Codesmall"/>
      </w:pPr>
      <w:r>
        <w:t xml:space="preserve">  </w:t>
      </w:r>
      <w:r w:rsidR="006043FF">
        <w:t xml:space="preserve">                    "uri": "file:///home/buildAgent/src/collections/list.h"</w:t>
      </w:r>
    </w:p>
    <w:p w14:paraId="21009B42" w14:textId="70F9EC42" w:rsidR="006043FF" w:rsidRDefault="00FD3B8F" w:rsidP="00EA1C84">
      <w:pPr>
        <w:pStyle w:val="Codesmall"/>
      </w:pPr>
      <w:r>
        <w:t xml:space="preserve">                    }</w:t>
      </w:r>
      <w:r w:rsidR="006043FF">
        <w:t>,</w:t>
      </w:r>
    </w:p>
    <w:p w14:paraId="2F50E99A" w14:textId="77777777" w:rsidR="006043FF" w:rsidRDefault="006043FF" w:rsidP="00EA1C84">
      <w:pPr>
        <w:pStyle w:val="Codesmall"/>
      </w:pPr>
      <w:r>
        <w:t xml:space="preserve">                    "region": {</w:t>
      </w:r>
    </w:p>
    <w:p w14:paraId="4E1E7C61" w14:textId="77777777" w:rsidR="006043FF" w:rsidRDefault="006043FF" w:rsidP="00EA1C84">
      <w:pPr>
        <w:pStyle w:val="Codesmall"/>
      </w:pPr>
      <w:r>
        <w:t xml:space="preserve">                      "startLine": 25</w:t>
      </w:r>
    </w:p>
    <w:p w14:paraId="0296815D" w14:textId="77777777" w:rsidR="006043FF" w:rsidRDefault="006043FF" w:rsidP="00EA1C84">
      <w:pPr>
        <w:pStyle w:val="Codesmall"/>
      </w:pPr>
      <w:r>
        <w:t xml:space="preserve">                    }</w:t>
      </w:r>
    </w:p>
    <w:p w14:paraId="62ED8461" w14:textId="77777777" w:rsidR="006043FF" w:rsidRDefault="006043FF" w:rsidP="00EA1C84">
      <w:pPr>
        <w:pStyle w:val="Codesmall"/>
      </w:pPr>
      <w:r>
        <w:t xml:space="preserve">                  },</w:t>
      </w:r>
    </w:p>
    <w:p w14:paraId="4CFC74E7" w14:textId="77777777" w:rsidR="006043FF" w:rsidRDefault="006043FF" w:rsidP="00EA1C84">
      <w:pPr>
        <w:pStyle w:val="Codesmall"/>
      </w:pPr>
      <w:r>
        <w:t xml:space="preserve">                  "fullyQualifiedLogicalName": "collections::list:add",</w:t>
      </w:r>
    </w:p>
    <w:p w14:paraId="0C1D8F79" w14:textId="77777777" w:rsidR="006043FF" w:rsidRDefault="006043FF" w:rsidP="00EA1C84">
      <w:pPr>
        <w:pStyle w:val="Codesmall"/>
      </w:pPr>
      <w:r>
        <w:t xml:space="preserve">                  "module": "platform",</w:t>
      </w:r>
    </w:p>
    <w:p w14:paraId="6515C85B" w14:textId="77777777" w:rsidR="006043FF" w:rsidRDefault="006043FF" w:rsidP="00EA1C84">
      <w:pPr>
        <w:pStyle w:val="Codesmall"/>
      </w:pPr>
      <w:r>
        <w:t xml:space="preserve">                  "threadId": 52</w:t>
      </w:r>
    </w:p>
    <w:p w14:paraId="0FB43C21" w14:textId="77777777" w:rsidR="006043FF" w:rsidRDefault="006043FF" w:rsidP="00EA1C84">
      <w:pPr>
        <w:pStyle w:val="Codesmall"/>
      </w:pPr>
      <w:r>
        <w:t xml:space="preserve">                }</w:t>
      </w:r>
    </w:p>
    <w:p w14:paraId="10737524" w14:textId="77777777" w:rsidR="006043FF" w:rsidRDefault="006043FF" w:rsidP="00EA1C84">
      <w:pPr>
        <w:pStyle w:val="Codesmall"/>
      </w:pPr>
      <w:r>
        <w:t xml:space="preserve">              ]</w:t>
      </w:r>
    </w:p>
    <w:p w14:paraId="38618D91" w14:textId="77777777" w:rsidR="006043FF" w:rsidRDefault="006043FF" w:rsidP="00EA1C84">
      <w:pPr>
        <w:pStyle w:val="Codesmall"/>
      </w:pPr>
      <w:r>
        <w:t xml:space="preserve">            }</w:t>
      </w:r>
    </w:p>
    <w:p w14:paraId="1180C2F4" w14:textId="77777777" w:rsidR="006043FF" w:rsidRDefault="006043FF"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3EE98774" w:rsidR="006043FF" w:rsidRDefault="001B061B" w:rsidP="00EA1C84">
      <w:pPr>
        <w:pStyle w:val="Codesmall"/>
      </w:pPr>
      <w:r>
        <w:t xml:space="preserve">                  </w:t>
      </w:r>
      <w:r w:rsidR="00527ADE">
        <w:t>}</w:t>
      </w:r>
      <w:r w:rsidR="006043FF">
        <w:t>,</w:t>
      </w:r>
    </w:p>
    <w:p w14:paraId="1FFE4123" w14:textId="2AA19C67" w:rsidR="00FD3B8F" w:rsidRDefault="00FF4214" w:rsidP="00EA1C84">
      <w:pPr>
        <w:pStyle w:val="Codesmall"/>
      </w:pPr>
      <w:r>
        <w:t xml:space="preserve">                  "</w:t>
      </w:r>
      <w:r w:rsidR="00FD3B8F">
        <w:t>physicalLocation</w:t>
      </w:r>
      <w:r>
        <w:t>": {</w:t>
      </w:r>
    </w:p>
    <w:p w14:paraId="14F9E1C7" w14:textId="06325A3A" w:rsidR="001D4826" w:rsidRDefault="001D4826" w:rsidP="00EA1C84">
      <w:pPr>
        <w:pStyle w:val="Codesmall"/>
      </w:pPr>
      <w:r>
        <w:t xml:space="preserve">                    "fileLocation": {</w:t>
      </w:r>
    </w:p>
    <w:p w14:paraId="2D9A98FD" w14:textId="77777777" w:rsidR="001D4826" w:rsidRDefault="001D4826" w:rsidP="00EA1C84">
      <w:pPr>
        <w:pStyle w:val="Codesmall"/>
      </w:pPr>
      <w:r>
        <w:t xml:space="preserve">    </w:t>
      </w:r>
      <w:r w:rsidR="006043FF">
        <w:t xml:space="preserve">                  "uri": "file:///home/buildAgent/src/collections/list.h"</w:t>
      </w:r>
    </w:p>
    <w:p w14:paraId="174A8714" w14:textId="0FA6F9EE" w:rsidR="006043FF" w:rsidRDefault="001D4826" w:rsidP="00EA1C84">
      <w:pPr>
        <w:pStyle w:val="Codesmall"/>
      </w:pPr>
      <w:r>
        <w:t xml:space="preserve">                    }</w:t>
      </w:r>
      <w:r w:rsidR="006043FF">
        <w:t>,</w:t>
      </w:r>
    </w:p>
    <w:p w14:paraId="13CEE705" w14:textId="43B27CC5" w:rsidR="001D4826" w:rsidRDefault="001D4826" w:rsidP="00EA1C84">
      <w:pPr>
        <w:pStyle w:val="Codesmall"/>
      </w:pPr>
      <w:r>
        <w:t xml:space="preserve">                    "region": {</w:t>
      </w:r>
    </w:p>
    <w:p w14:paraId="212CD2F3" w14:textId="4FFD39EC" w:rsidR="006043FF" w:rsidRDefault="006043FF" w:rsidP="00EA1C84">
      <w:pPr>
        <w:pStyle w:val="Codesmall"/>
      </w:pPr>
      <w:r>
        <w:t xml:space="preserve">                  </w:t>
      </w:r>
      <w:r w:rsidR="001D4826">
        <w:t xml:space="preserve">    </w:t>
      </w:r>
      <w:r>
        <w:t>"</w:t>
      </w:r>
      <w:r w:rsidR="001D4826">
        <w:t>startL</w:t>
      </w:r>
      <w:r>
        <w:t>ine": 110,</w:t>
      </w:r>
    </w:p>
    <w:p w14:paraId="2BE92A88" w14:textId="77777777" w:rsidR="001D4826" w:rsidRDefault="006043FF" w:rsidP="00EA1C84">
      <w:pPr>
        <w:pStyle w:val="Codesmall"/>
      </w:pPr>
      <w:r>
        <w:t xml:space="preserve">                 </w:t>
      </w:r>
      <w:r w:rsidR="001D4826">
        <w:t xml:space="preserve">    </w:t>
      </w:r>
      <w:r>
        <w:t xml:space="preserve"> "</w:t>
      </w:r>
      <w:r w:rsidR="001D4826">
        <w:t>startC</w:t>
      </w:r>
      <w:r>
        <w:t>olumn": 15</w:t>
      </w:r>
    </w:p>
    <w:p w14:paraId="6451F956" w14:textId="77777777" w:rsidR="001D4826" w:rsidRDefault="001D4826" w:rsidP="00EA1C84">
      <w:pPr>
        <w:pStyle w:val="Codesmall"/>
      </w:pPr>
      <w:r>
        <w:t xml:space="preserve">                    }</w:t>
      </w:r>
    </w:p>
    <w:p w14:paraId="4FA56F18" w14:textId="753CA736" w:rsidR="006043FF" w:rsidRDefault="001D4826" w:rsidP="00EA1C84">
      <w:pPr>
        <w:pStyle w:val="Codesmall"/>
      </w:pPr>
      <w:r>
        <w:t xml:space="preserve">                  }</w:t>
      </w:r>
      <w:r w:rsidR="006043FF">
        <w:t>,</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70C0BE3D" w14:textId="77777777" w:rsidR="006043FF" w:rsidRDefault="006043FF" w:rsidP="00EA1C84">
      <w:pPr>
        <w:pStyle w:val="Codesmall"/>
      </w:pPr>
      <w:r>
        <w:t xml:space="preserve">                  "fullyQualifiedLogicalName": "collections::list:add_core",</w:t>
      </w:r>
    </w:p>
    <w:p w14:paraId="2D4F1C6D" w14:textId="77777777" w:rsidR="006043FF" w:rsidRDefault="006043FF" w:rsidP="00EA1C84">
      <w:pPr>
        <w:pStyle w:val="Codesmall"/>
      </w:pPr>
      <w:r>
        <w:lastRenderedPageBreak/>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7B355E53" w:rsidR="006043FF" w:rsidRDefault="006043FF" w:rsidP="00EA1C84">
      <w:pPr>
        <w:pStyle w:val="Codesmall"/>
      </w:pPr>
      <w:r>
        <w:t xml:space="preserve">                {</w:t>
      </w:r>
    </w:p>
    <w:p w14:paraId="497082CC" w14:textId="2806B5FC" w:rsidR="00777CFD" w:rsidRDefault="00777CFD" w:rsidP="00EA1C84">
      <w:pPr>
        <w:pStyle w:val="Codesmall"/>
      </w:pPr>
      <w:r>
        <w:t xml:space="preserve">                  "</w:t>
      </w:r>
      <w:r w:rsidR="008C4961">
        <w:t>physicalLocation": {</w:t>
      </w:r>
    </w:p>
    <w:p w14:paraId="2480407E" w14:textId="7F010A95" w:rsidR="008F442D" w:rsidRDefault="008F442D" w:rsidP="00EA1C84">
      <w:pPr>
        <w:pStyle w:val="Codesmall"/>
      </w:pPr>
      <w:r>
        <w:t xml:space="preserve">                    "fileLocation": {</w:t>
      </w:r>
    </w:p>
    <w:p w14:paraId="65309B85" w14:textId="24BCED88" w:rsidR="00C77E8B" w:rsidRDefault="008F442D" w:rsidP="00EA1C84">
      <w:pPr>
        <w:pStyle w:val="Codesmall"/>
      </w:pPr>
      <w:r>
        <w:t xml:space="preserve">  </w:t>
      </w:r>
      <w:r w:rsidR="006043FF">
        <w:t xml:space="preserve">                  </w:t>
      </w:r>
      <w:r w:rsidR="00C77E8B">
        <w:t xml:space="preserve">  </w:t>
      </w:r>
      <w:r w:rsidR="006043FF">
        <w:t>"uri": "file:///home/buildAgent/src/collections/list.h"</w:t>
      </w:r>
    </w:p>
    <w:p w14:paraId="474CB3E0" w14:textId="07AA8F8F" w:rsidR="006043FF" w:rsidRDefault="00C77E8B" w:rsidP="00EA1C84">
      <w:pPr>
        <w:pStyle w:val="Codesmall"/>
      </w:pPr>
      <w:r>
        <w:t xml:space="preserve">  </w:t>
      </w:r>
      <w:r w:rsidR="008F442D">
        <w:t xml:space="preserve">  </w:t>
      </w:r>
      <w:r>
        <w:t xml:space="preserve">                }</w:t>
      </w:r>
      <w:r w:rsidR="006043FF">
        <w:t>,</w:t>
      </w:r>
    </w:p>
    <w:p w14:paraId="25F8270F" w14:textId="2925A86D" w:rsidR="00E97466" w:rsidRDefault="006043FF" w:rsidP="00EA1C84">
      <w:pPr>
        <w:pStyle w:val="Codesmall"/>
      </w:pPr>
      <w:r>
        <w:t xml:space="preserve">    </w:t>
      </w:r>
      <w:r w:rsidR="008F442D">
        <w:t xml:space="preserve">  </w:t>
      </w:r>
      <w:r>
        <w:t xml:space="preserve">              </w:t>
      </w:r>
      <w:r w:rsidR="00E97466">
        <w:t>"region": {</w:t>
      </w:r>
    </w:p>
    <w:p w14:paraId="649D6181" w14:textId="3B22AE31" w:rsidR="006043FF" w:rsidRDefault="00E97466" w:rsidP="00EA1C84">
      <w:pPr>
        <w:pStyle w:val="Codesmall"/>
      </w:pPr>
      <w:r>
        <w:t xml:space="preserve">      </w:t>
      </w:r>
      <w:r w:rsidR="008F442D">
        <w:t xml:space="preserve">  </w:t>
      </w:r>
      <w:r>
        <w:t xml:space="preserve">              </w:t>
      </w:r>
      <w:r w:rsidR="006043FF">
        <w:t>"</w:t>
      </w:r>
      <w:r>
        <w:t>startL</w:t>
      </w:r>
      <w:r w:rsidR="006043FF">
        <w:t>ine": 43,</w:t>
      </w:r>
    </w:p>
    <w:p w14:paraId="55084900" w14:textId="1DD91A4A" w:rsidR="00E97466" w:rsidRDefault="006043FF" w:rsidP="00EA1C84">
      <w:pPr>
        <w:pStyle w:val="Codesmall"/>
      </w:pPr>
      <w:r>
        <w:t xml:space="preserve">        </w:t>
      </w:r>
      <w:r w:rsidR="008F442D">
        <w:t xml:space="preserve">  </w:t>
      </w:r>
      <w:r>
        <w:t xml:space="preserve">          </w:t>
      </w:r>
      <w:r w:rsidR="00E97466">
        <w:t xml:space="preserve">  </w:t>
      </w:r>
      <w:r>
        <w:t>"</w:t>
      </w:r>
      <w:r w:rsidR="00E97466">
        <w:t>startC</w:t>
      </w:r>
      <w:r>
        <w:t>olumn": 15</w:t>
      </w:r>
    </w:p>
    <w:p w14:paraId="2CD259A8" w14:textId="56A64605" w:rsidR="008F442D" w:rsidRDefault="008F442D" w:rsidP="00EA1C84">
      <w:pPr>
        <w:pStyle w:val="Codesmall"/>
      </w:pPr>
      <w:r>
        <w:t xml:space="preserve">                    }</w:t>
      </w:r>
    </w:p>
    <w:p w14:paraId="04B2767F" w14:textId="65FA861E" w:rsidR="006043FF" w:rsidRDefault="00E97466" w:rsidP="00EA1C84">
      <w:pPr>
        <w:pStyle w:val="Codesmall"/>
      </w:pPr>
      <w:r>
        <w:t xml:space="preserve">                  }</w:t>
      </w:r>
      <w:r w:rsidR="006043FF">
        <w:t>,</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62171350" w14:textId="77777777" w:rsidR="006043FF" w:rsidRDefault="006043FF" w:rsidP="00EA1C84">
      <w:pPr>
        <w:pStyle w:val="Codesmall"/>
      </w:pPr>
      <w:r>
        <w:t xml:space="preserve">                  "fullyQualifiedLogicalName": "collections::list:add",</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3D9215B" w:rsidR="006043FF" w:rsidRDefault="006043FF" w:rsidP="00EA1C84">
      <w:pPr>
        <w:pStyle w:val="Codesmall"/>
      </w:pPr>
      <w:r>
        <w:t xml:space="preserve">                {</w:t>
      </w:r>
    </w:p>
    <w:p w14:paraId="7BE17D57" w14:textId="6AA7AD29" w:rsidR="008F442D" w:rsidRDefault="008F442D" w:rsidP="00EA1C84">
      <w:pPr>
        <w:pStyle w:val="Codesmall"/>
      </w:pPr>
      <w:r>
        <w:t xml:space="preserve">                  "physicalLocation": {</w:t>
      </w:r>
    </w:p>
    <w:p w14:paraId="3DAADF14" w14:textId="5E04F7E6" w:rsidR="008F442D" w:rsidRDefault="008F442D" w:rsidP="00EA1C84">
      <w:pPr>
        <w:pStyle w:val="Codesmall"/>
      </w:pPr>
      <w:r>
        <w:t xml:space="preserve">                    "fileLocation": {</w:t>
      </w:r>
    </w:p>
    <w:p w14:paraId="21554A1A" w14:textId="77777777" w:rsidR="008F442D" w:rsidRDefault="008F442D" w:rsidP="00EA1C84">
      <w:pPr>
        <w:pStyle w:val="Codesmall"/>
      </w:pPr>
      <w:r>
        <w:t xml:space="preserve">    </w:t>
      </w:r>
      <w:r w:rsidR="006043FF">
        <w:t xml:space="preserve">                  "uri": "file:///home/buildAgent/src/application/main.cpp"</w:t>
      </w:r>
    </w:p>
    <w:p w14:paraId="108ED007" w14:textId="271CD912" w:rsidR="006043FF" w:rsidRDefault="008F442D" w:rsidP="00EA1C84">
      <w:pPr>
        <w:pStyle w:val="Codesmall"/>
      </w:pPr>
      <w:r>
        <w:t xml:space="preserve">                    }</w:t>
      </w:r>
      <w:r w:rsidR="006043FF">
        <w:t>,</w:t>
      </w:r>
    </w:p>
    <w:p w14:paraId="18C04223" w14:textId="02EF41F3" w:rsidR="008F442D" w:rsidRDefault="008F442D" w:rsidP="00EA1C84">
      <w:pPr>
        <w:pStyle w:val="Codesmall"/>
      </w:pPr>
      <w:r>
        <w:t xml:space="preserve">                    "region": {</w:t>
      </w:r>
    </w:p>
    <w:p w14:paraId="51CF648C" w14:textId="1E3A65F2" w:rsidR="006043FF" w:rsidRDefault="008F442D" w:rsidP="00EA1C84">
      <w:pPr>
        <w:pStyle w:val="Codesmall"/>
      </w:pPr>
      <w:r>
        <w:t xml:space="preserve">    </w:t>
      </w:r>
      <w:r w:rsidR="006043FF">
        <w:t xml:space="preserve">                  "</w:t>
      </w:r>
      <w:r>
        <w:t>startL</w:t>
      </w:r>
      <w:r w:rsidR="006043FF">
        <w:t>ine": 28,</w:t>
      </w:r>
    </w:p>
    <w:p w14:paraId="28062C0D" w14:textId="77777777" w:rsidR="008F442D" w:rsidRDefault="006043FF" w:rsidP="00EA1C84">
      <w:pPr>
        <w:pStyle w:val="Codesmall"/>
      </w:pPr>
      <w:r>
        <w:t xml:space="preserve">    </w:t>
      </w:r>
      <w:r w:rsidR="008F442D">
        <w:t xml:space="preserve">    </w:t>
      </w:r>
      <w:r>
        <w:t xml:space="preserve">              "</w:t>
      </w:r>
      <w:r w:rsidR="008F442D">
        <w:t>startC</w:t>
      </w:r>
      <w:r>
        <w:t>olumn": 9</w:t>
      </w:r>
    </w:p>
    <w:p w14:paraId="275066D3" w14:textId="77777777" w:rsidR="008F442D" w:rsidRDefault="008F442D" w:rsidP="00EA1C84">
      <w:pPr>
        <w:pStyle w:val="Codesmall"/>
      </w:pPr>
      <w:r>
        <w:t xml:space="preserve">                    }</w:t>
      </w:r>
    </w:p>
    <w:p w14:paraId="1C513E0E" w14:textId="40CDB0CA" w:rsidR="006043FF" w:rsidRDefault="008F442D"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670D2908" w14:textId="77777777" w:rsidR="006043FF" w:rsidRDefault="006043FF" w:rsidP="00EA1C84">
      <w:pPr>
        <w:pStyle w:val="Codesmall"/>
      </w:pPr>
      <w:r>
        <w:t xml:space="preserve">                  "fullyQualifiedLogicalName": "main",</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lastRenderedPageBreak/>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98" w:name="AppendixRevisionHistory"/>
      <w:bookmarkStart w:id="899" w:name="_Toc85472898"/>
      <w:bookmarkStart w:id="900" w:name="_Toc287332014"/>
      <w:bookmarkStart w:id="901" w:name="_Toc509234566"/>
      <w:bookmarkEnd w:id="898"/>
      <w:r>
        <w:lastRenderedPageBreak/>
        <w:t xml:space="preserve">(Informative) </w:t>
      </w:r>
      <w:r w:rsidR="00A05FDF">
        <w:t>Revision History</w:t>
      </w:r>
      <w:bookmarkEnd w:id="899"/>
      <w:bookmarkEnd w:id="900"/>
      <w:bookmarkEnd w:id="9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2071138"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E1230B7"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7AE3C00F"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E4BE8A7"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129030C"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158EA34"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F4AC942" w:rsidR="00827450" w:rsidRDefault="00827450" w:rsidP="00AC5012">
            <w:r>
              <w:t>Incorporate change</w:t>
            </w:r>
            <w:r w:rsidR="009559EA">
              <w:t>s</w:t>
            </w:r>
            <w:r>
              <w:t xml:space="preserve"> for GitHub Issue</w:t>
            </w:r>
            <w:r w:rsidR="009559EA">
              <w:t>s</w:t>
            </w:r>
            <w:r>
              <w:t xml:space="preserv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18BD846" w:rsidR="009559EA" w:rsidRDefault="009559EA" w:rsidP="00AC5012">
            <w:r>
              <w:t xml:space="preserve">Incorporate changes for GitHub Issues </w:t>
            </w:r>
            <w:hyperlink r:id="rId78" w:history="1">
              <w:r w:rsidRPr="009559EA">
                <w:rPr>
                  <w:rStyle w:val="Hyperlink"/>
                </w:rPr>
                <w:t>#10</w:t>
              </w:r>
            </w:hyperlink>
            <w:r>
              <w:t xml:space="preserve">, </w:t>
            </w:r>
            <w:hyperlink r:id="rId79" w:history="1">
              <w:r w:rsidRPr="009559EA">
                <w:rPr>
                  <w:rStyle w:val="Hyperlink"/>
                </w:rPr>
                <w:t>#15</w:t>
              </w:r>
            </w:hyperlink>
            <w:r>
              <w:t xml:space="preserve">, </w:t>
            </w:r>
            <w:hyperlink r:id="rId80" w:history="1">
              <w:r w:rsidRPr="009559EA">
                <w:rPr>
                  <w:rStyle w:val="Hyperlink"/>
                </w:rPr>
                <w:t>#23</w:t>
              </w:r>
            </w:hyperlink>
            <w:r>
              <w:t xml:space="preserve">, </w:t>
            </w:r>
            <w:hyperlink r:id="rId81" w:history="1">
              <w:r w:rsidRPr="009559EA">
                <w:rPr>
                  <w:rStyle w:val="Hyperlink"/>
                </w:rPr>
                <w:t>#29</w:t>
              </w:r>
            </w:hyperlink>
            <w:r>
              <w:t xml:space="preserve">, </w:t>
            </w:r>
            <w:hyperlink r:id="rId82" w:history="1">
              <w:r w:rsidRPr="009559EA">
                <w:rPr>
                  <w:rStyle w:val="Hyperlink"/>
                </w:rPr>
                <w:t>#63</w:t>
              </w:r>
            </w:hyperlink>
            <w:r>
              <w:t xml:space="preserve">, </w:t>
            </w:r>
            <w:hyperlink r:id="rId83" w:history="1">
              <w:r w:rsidRPr="009559EA">
                <w:rPr>
                  <w:rStyle w:val="Hyperlink"/>
                </w:rPr>
                <w:t>#64</w:t>
              </w:r>
            </w:hyperlink>
            <w:r>
              <w:t xml:space="preserve">, </w:t>
            </w:r>
            <w:hyperlink r:id="rId84" w:history="1">
              <w:r w:rsidRPr="009559EA">
                <w:rPr>
                  <w:rStyle w:val="Hyperlink"/>
                </w:rPr>
                <w:t>#84</w:t>
              </w:r>
            </w:hyperlink>
            <w:r>
              <w:t xml:space="preserve">, </w:t>
            </w:r>
            <w:hyperlink r:id="rId85" w:history="1">
              <w:r w:rsidRPr="009559EA">
                <w:rPr>
                  <w:rStyle w:val="Hyperlink"/>
                </w:rPr>
                <w:t>#102</w:t>
              </w:r>
            </w:hyperlink>
            <w:r>
              <w:t xml:space="preserve">, </w:t>
            </w:r>
            <w:hyperlink r:id="rId86" w:history="1">
              <w:r w:rsidRPr="009559EA">
                <w:rPr>
                  <w:rStyle w:val="Hyperlink"/>
                </w:rPr>
                <w:t>#110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0DCA4" w14:textId="77777777" w:rsidR="0063417E" w:rsidRDefault="0063417E" w:rsidP="008C100C">
      <w:r>
        <w:separator/>
      </w:r>
    </w:p>
    <w:p w14:paraId="4F1D4722" w14:textId="77777777" w:rsidR="0063417E" w:rsidRDefault="0063417E" w:rsidP="008C100C"/>
    <w:p w14:paraId="313ECF1A" w14:textId="77777777" w:rsidR="0063417E" w:rsidRDefault="0063417E" w:rsidP="008C100C"/>
    <w:p w14:paraId="519BD390" w14:textId="77777777" w:rsidR="0063417E" w:rsidRDefault="0063417E" w:rsidP="008C100C"/>
    <w:p w14:paraId="62102137" w14:textId="77777777" w:rsidR="0063417E" w:rsidRDefault="0063417E" w:rsidP="008C100C"/>
    <w:p w14:paraId="1FD71605" w14:textId="77777777" w:rsidR="0063417E" w:rsidRDefault="0063417E" w:rsidP="008C100C"/>
    <w:p w14:paraId="19748BE5" w14:textId="77777777" w:rsidR="0063417E" w:rsidRDefault="0063417E" w:rsidP="008C100C"/>
  </w:endnote>
  <w:endnote w:type="continuationSeparator" w:id="0">
    <w:p w14:paraId="337FB6F2" w14:textId="77777777" w:rsidR="0063417E" w:rsidRDefault="0063417E" w:rsidP="008C100C">
      <w:r>
        <w:continuationSeparator/>
      </w:r>
    </w:p>
    <w:p w14:paraId="459A420C" w14:textId="77777777" w:rsidR="0063417E" w:rsidRDefault="0063417E" w:rsidP="008C100C"/>
    <w:p w14:paraId="49E4A1EC" w14:textId="77777777" w:rsidR="0063417E" w:rsidRDefault="0063417E" w:rsidP="008C100C"/>
    <w:p w14:paraId="6324B339" w14:textId="77777777" w:rsidR="0063417E" w:rsidRDefault="0063417E" w:rsidP="008C100C"/>
    <w:p w14:paraId="11FC7F68" w14:textId="77777777" w:rsidR="0063417E" w:rsidRDefault="0063417E" w:rsidP="008C100C"/>
    <w:p w14:paraId="1EB06943" w14:textId="77777777" w:rsidR="0063417E" w:rsidRDefault="0063417E" w:rsidP="008C100C"/>
    <w:p w14:paraId="70C2F6D2" w14:textId="77777777" w:rsidR="0063417E" w:rsidRDefault="0063417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A908F4" w:rsidRDefault="00A908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A908F4" w:rsidRPr="00195F88" w:rsidRDefault="00A908F4"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A908F4" w:rsidRPr="00195F88" w:rsidRDefault="00A908F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A908F4" w:rsidRDefault="00A908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56632" w14:textId="77777777" w:rsidR="0063417E" w:rsidRDefault="0063417E" w:rsidP="008C100C">
      <w:r>
        <w:separator/>
      </w:r>
    </w:p>
    <w:p w14:paraId="731E6E51" w14:textId="77777777" w:rsidR="0063417E" w:rsidRDefault="0063417E" w:rsidP="008C100C"/>
  </w:footnote>
  <w:footnote w:type="continuationSeparator" w:id="0">
    <w:p w14:paraId="1A484A9A" w14:textId="77777777" w:rsidR="0063417E" w:rsidRDefault="0063417E" w:rsidP="008C100C">
      <w:r>
        <w:continuationSeparator/>
      </w:r>
    </w:p>
    <w:p w14:paraId="6262A812" w14:textId="77777777" w:rsidR="0063417E" w:rsidRDefault="0063417E"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A908F4" w:rsidRDefault="00A908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A908F4" w:rsidRDefault="00A908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A908F4" w:rsidRDefault="00A908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0F24BC"/>
    <w:multiLevelType w:val="hybridMultilevel"/>
    <w:tmpl w:val="0696E554"/>
    <w:lvl w:ilvl="0" w:tplc="29445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7"/>
  </w:num>
  <w:num w:numId="6">
    <w:abstractNumId w:val="25"/>
  </w:num>
  <w:num w:numId="7">
    <w:abstractNumId w:val="46"/>
  </w:num>
  <w:num w:numId="8">
    <w:abstractNumId w:val="37"/>
  </w:num>
  <w:num w:numId="9">
    <w:abstractNumId w:val="3"/>
  </w:num>
  <w:num w:numId="10">
    <w:abstractNumId w:val="55"/>
  </w:num>
  <w:num w:numId="11">
    <w:abstractNumId w:val="44"/>
  </w:num>
  <w:num w:numId="12">
    <w:abstractNumId w:val="21"/>
  </w:num>
  <w:num w:numId="13">
    <w:abstractNumId w:val="16"/>
  </w:num>
  <w:num w:numId="14">
    <w:abstractNumId w:val="17"/>
  </w:num>
  <w:num w:numId="15">
    <w:abstractNumId w:val="58"/>
  </w:num>
  <w:num w:numId="16">
    <w:abstractNumId w:val="43"/>
  </w:num>
  <w:num w:numId="17">
    <w:abstractNumId w:val="61"/>
  </w:num>
  <w:num w:numId="18">
    <w:abstractNumId w:val="47"/>
  </w:num>
  <w:num w:numId="19">
    <w:abstractNumId w:val="62"/>
  </w:num>
  <w:num w:numId="20">
    <w:abstractNumId w:val="52"/>
  </w:num>
  <w:num w:numId="21">
    <w:abstractNumId w:val="26"/>
  </w:num>
  <w:num w:numId="22">
    <w:abstractNumId w:val="50"/>
  </w:num>
  <w:num w:numId="23">
    <w:abstractNumId w:val="53"/>
  </w:num>
  <w:num w:numId="24">
    <w:abstractNumId w:val="42"/>
  </w:num>
  <w:num w:numId="25">
    <w:abstractNumId w:val="41"/>
  </w:num>
  <w:num w:numId="26">
    <w:abstractNumId w:val="35"/>
  </w:num>
  <w:num w:numId="27">
    <w:abstractNumId w:val="6"/>
  </w:num>
  <w:num w:numId="28">
    <w:abstractNumId w:val="33"/>
  </w:num>
  <w:num w:numId="29">
    <w:abstractNumId w:val="18"/>
  </w:num>
  <w:num w:numId="30">
    <w:abstractNumId w:val="56"/>
  </w:num>
  <w:num w:numId="31">
    <w:abstractNumId w:val="28"/>
  </w:num>
  <w:num w:numId="32">
    <w:abstractNumId w:val="10"/>
  </w:num>
  <w:num w:numId="33">
    <w:abstractNumId w:val="38"/>
  </w:num>
  <w:num w:numId="34">
    <w:abstractNumId w:val="22"/>
  </w:num>
  <w:num w:numId="35">
    <w:abstractNumId w:val="15"/>
  </w:num>
  <w:num w:numId="36">
    <w:abstractNumId w:val="8"/>
  </w:num>
  <w:num w:numId="37">
    <w:abstractNumId w:val="29"/>
  </w:num>
  <w:num w:numId="38">
    <w:abstractNumId w:val="24"/>
  </w:num>
  <w:num w:numId="39">
    <w:abstractNumId w:val="60"/>
  </w:num>
  <w:num w:numId="40">
    <w:abstractNumId w:val="9"/>
  </w:num>
  <w:num w:numId="41">
    <w:abstractNumId w:val="51"/>
  </w:num>
  <w:num w:numId="42">
    <w:abstractNumId w:val="27"/>
  </w:num>
  <w:num w:numId="43">
    <w:abstractNumId w:val="23"/>
  </w:num>
  <w:num w:numId="44">
    <w:abstractNumId w:val="14"/>
  </w:num>
  <w:num w:numId="45">
    <w:abstractNumId w:val="64"/>
  </w:num>
  <w:num w:numId="46">
    <w:abstractNumId w:val="34"/>
  </w:num>
  <w:num w:numId="47">
    <w:abstractNumId w:val="7"/>
  </w:num>
  <w:num w:numId="48">
    <w:abstractNumId w:val="59"/>
  </w:num>
  <w:num w:numId="49">
    <w:abstractNumId w:val="30"/>
  </w:num>
  <w:num w:numId="50">
    <w:abstractNumId w:val="31"/>
  </w:num>
  <w:num w:numId="51">
    <w:abstractNumId w:val="48"/>
  </w:num>
  <w:num w:numId="52">
    <w:abstractNumId w:val="54"/>
  </w:num>
  <w:num w:numId="53">
    <w:abstractNumId w:val="32"/>
  </w:num>
  <w:num w:numId="54">
    <w:abstractNumId w:val="11"/>
  </w:num>
  <w:num w:numId="55">
    <w:abstractNumId w:val="2"/>
  </w:num>
  <w:num w:numId="56">
    <w:abstractNumId w:val="12"/>
  </w:num>
  <w:num w:numId="57">
    <w:abstractNumId w:val="39"/>
  </w:num>
  <w:num w:numId="58">
    <w:abstractNumId w:val="36"/>
  </w:num>
  <w:num w:numId="59">
    <w:abstractNumId w:val="40"/>
  </w:num>
  <w:num w:numId="60">
    <w:abstractNumId w:val="19"/>
  </w:num>
  <w:num w:numId="61">
    <w:abstractNumId w:val="20"/>
  </w:num>
  <w:num w:numId="62">
    <w:abstractNumId w:val="4"/>
  </w:num>
  <w:num w:numId="63">
    <w:abstractNumId w:val="5"/>
  </w:num>
  <w:num w:numId="64">
    <w:abstractNumId w:val="63"/>
  </w:num>
  <w:num w:numId="65">
    <w:abstractNumId w:val="13"/>
  </w:num>
  <w:num w:numId="66">
    <w:abstractNumId w:val="45"/>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C6A"/>
    <w:rsid w:val="00035E41"/>
    <w:rsid w:val="00036B5E"/>
    <w:rsid w:val="0004318A"/>
    <w:rsid w:val="00045705"/>
    <w:rsid w:val="00050DE8"/>
    <w:rsid w:val="000514EF"/>
    <w:rsid w:val="00052E32"/>
    <w:rsid w:val="00054447"/>
    <w:rsid w:val="00062677"/>
    <w:rsid w:val="000712FC"/>
    <w:rsid w:val="0007310E"/>
    <w:rsid w:val="0007362C"/>
    <w:rsid w:val="00075DEE"/>
    <w:rsid w:val="00076EFC"/>
    <w:rsid w:val="000804E2"/>
    <w:rsid w:val="00082AAE"/>
    <w:rsid w:val="0008346E"/>
    <w:rsid w:val="00084D2F"/>
    <w:rsid w:val="000928F9"/>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556DA"/>
    <w:rsid w:val="00161D0D"/>
    <w:rsid w:val="00162677"/>
    <w:rsid w:val="00162A07"/>
    <w:rsid w:val="00164CCB"/>
    <w:rsid w:val="00165F54"/>
    <w:rsid w:val="00166CA8"/>
    <w:rsid w:val="00171199"/>
    <w:rsid w:val="00173B9F"/>
    <w:rsid w:val="00174363"/>
    <w:rsid w:val="00176B0C"/>
    <w:rsid w:val="00177DED"/>
    <w:rsid w:val="00180B28"/>
    <w:rsid w:val="00183DEE"/>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76BB"/>
    <w:rsid w:val="00360983"/>
    <w:rsid w:val="00361885"/>
    <w:rsid w:val="0036486E"/>
    <w:rsid w:val="00365886"/>
    <w:rsid w:val="00366BA7"/>
    <w:rsid w:val="003672C8"/>
    <w:rsid w:val="00367564"/>
    <w:rsid w:val="00367B83"/>
    <w:rsid w:val="0037269A"/>
    <w:rsid w:val="0037313D"/>
    <w:rsid w:val="00375394"/>
    <w:rsid w:val="00376AE7"/>
    <w:rsid w:val="003810C0"/>
    <w:rsid w:val="003817AC"/>
    <w:rsid w:val="0038356E"/>
    <w:rsid w:val="00383FA3"/>
    <w:rsid w:val="0039694A"/>
    <w:rsid w:val="003A01EA"/>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585B"/>
    <w:rsid w:val="003D5A5A"/>
    <w:rsid w:val="003D6897"/>
    <w:rsid w:val="003E1E75"/>
    <w:rsid w:val="003E4A16"/>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58D4"/>
    <w:rsid w:val="00431CDA"/>
    <w:rsid w:val="0043737C"/>
    <w:rsid w:val="0044419A"/>
    <w:rsid w:val="00452F2D"/>
    <w:rsid w:val="00454769"/>
    <w:rsid w:val="0045634D"/>
    <w:rsid w:val="004564FB"/>
    <w:rsid w:val="0045775F"/>
    <w:rsid w:val="00460340"/>
    <w:rsid w:val="0046367E"/>
    <w:rsid w:val="00463B76"/>
    <w:rsid w:val="00465D52"/>
    <w:rsid w:val="004776DE"/>
    <w:rsid w:val="0048683B"/>
    <w:rsid w:val="00490AEA"/>
    <w:rsid w:val="004925B5"/>
    <w:rsid w:val="00492D47"/>
    <w:rsid w:val="004A0B66"/>
    <w:rsid w:val="004A12C7"/>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D17"/>
    <w:rsid w:val="005D50A2"/>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3417E"/>
    <w:rsid w:val="0064262F"/>
    <w:rsid w:val="00642FA1"/>
    <w:rsid w:val="00643397"/>
    <w:rsid w:val="00646038"/>
    <w:rsid w:val="0064674B"/>
    <w:rsid w:val="00647C7C"/>
    <w:rsid w:val="00647E64"/>
    <w:rsid w:val="00652AA9"/>
    <w:rsid w:val="00652B5C"/>
    <w:rsid w:val="00653B8E"/>
    <w:rsid w:val="006570BF"/>
    <w:rsid w:val="00663A4D"/>
    <w:rsid w:val="006640DD"/>
    <w:rsid w:val="00666A43"/>
    <w:rsid w:val="00666BE5"/>
    <w:rsid w:val="006679CA"/>
    <w:rsid w:val="00675B49"/>
    <w:rsid w:val="00675C8D"/>
    <w:rsid w:val="00677F20"/>
    <w:rsid w:val="0068398A"/>
    <w:rsid w:val="00692CC8"/>
    <w:rsid w:val="0069440C"/>
    <w:rsid w:val="006A0BE4"/>
    <w:rsid w:val="006A0C4D"/>
    <w:rsid w:val="006A0D86"/>
    <w:rsid w:val="006A16A8"/>
    <w:rsid w:val="006A1B10"/>
    <w:rsid w:val="006A1D20"/>
    <w:rsid w:val="006A4281"/>
    <w:rsid w:val="006A4407"/>
    <w:rsid w:val="006A48F3"/>
    <w:rsid w:val="006A5962"/>
    <w:rsid w:val="006A6A3A"/>
    <w:rsid w:val="006B272F"/>
    <w:rsid w:val="006B484F"/>
    <w:rsid w:val="006B58F4"/>
    <w:rsid w:val="006B65C7"/>
    <w:rsid w:val="006B7822"/>
    <w:rsid w:val="006C19C1"/>
    <w:rsid w:val="006C3C8C"/>
    <w:rsid w:val="006C787E"/>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EE"/>
    <w:rsid w:val="007E2FF7"/>
    <w:rsid w:val="007E3373"/>
    <w:rsid w:val="007E4313"/>
    <w:rsid w:val="007E4801"/>
    <w:rsid w:val="007F1CE5"/>
    <w:rsid w:val="007F5126"/>
    <w:rsid w:val="00801EC5"/>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4B2F"/>
    <w:rsid w:val="00847950"/>
    <w:rsid w:val="00847EA1"/>
    <w:rsid w:val="00850F1B"/>
    <w:rsid w:val="00851329"/>
    <w:rsid w:val="00852177"/>
    <w:rsid w:val="00852E10"/>
    <w:rsid w:val="00853AE7"/>
    <w:rsid w:val="008546B3"/>
    <w:rsid w:val="0085499B"/>
    <w:rsid w:val="00854B1E"/>
    <w:rsid w:val="00855CF1"/>
    <w:rsid w:val="00856A2B"/>
    <w:rsid w:val="00857191"/>
    <w:rsid w:val="00860008"/>
    <w:rsid w:val="0086153A"/>
    <w:rsid w:val="008651CE"/>
    <w:rsid w:val="008677C6"/>
    <w:rsid w:val="00881AF1"/>
    <w:rsid w:val="00882021"/>
    <w:rsid w:val="00882DB2"/>
    <w:rsid w:val="00882FC4"/>
    <w:rsid w:val="0088732F"/>
    <w:rsid w:val="00890065"/>
    <w:rsid w:val="00892DEE"/>
    <w:rsid w:val="00893398"/>
    <w:rsid w:val="00897D39"/>
    <w:rsid w:val="008A0E1E"/>
    <w:rsid w:val="008A1222"/>
    <w:rsid w:val="008A1D1D"/>
    <w:rsid w:val="008A2BEF"/>
    <w:rsid w:val="008A5B4F"/>
    <w:rsid w:val="008A6250"/>
    <w:rsid w:val="008A6BC2"/>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317A5"/>
    <w:rsid w:val="00931C97"/>
    <w:rsid w:val="00932BEE"/>
    <w:rsid w:val="00933ED8"/>
    <w:rsid w:val="0094311F"/>
    <w:rsid w:val="009434F9"/>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224"/>
    <w:rsid w:val="00996B9D"/>
    <w:rsid w:val="0099761A"/>
    <w:rsid w:val="009A1CFF"/>
    <w:rsid w:val="009A44D0"/>
    <w:rsid w:val="009A4C1B"/>
    <w:rsid w:val="009A5AEE"/>
    <w:rsid w:val="009B1274"/>
    <w:rsid w:val="009B383D"/>
    <w:rsid w:val="009C2B7C"/>
    <w:rsid w:val="009C7DCE"/>
    <w:rsid w:val="009D1D26"/>
    <w:rsid w:val="009D5461"/>
    <w:rsid w:val="009D54EE"/>
    <w:rsid w:val="009E2F18"/>
    <w:rsid w:val="009E5ACB"/>
    <w:rsid w:val="009F03D2"/>
    <w:rsid w:val="009F3D61"/>
    <w:rsid w:val="009F6A4E"/>
    <w:rsid w:val="00A001B9"/>
    <w:rsid w:val="00A046ED"/>
    <w:rsid w:val="00A05FDF"/>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08F4"/>
    <w:rsid w:val="00A9135E"/>
    <w:rsid w:val="00A91CEB"/>
    <w:rsid w:val="00A92A05"/>
    <w:rsid w:val="00AA1F70"/>
    <w:rsid w:val="00AA5CBF"/>
    <w:rsid w:val="00AA7BD8"/>
    <w:rsid w:val="00AB66A4"/>
    <w:rsid w:val="00AB69EF"/>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78A9"/>
    <w:rsid w:val="00BC439B"/>
    <w:rsid w:val="00BC7D72"/>
    <w:rsid w:val="00BD0C18"/>
    <w:rsid w:val="00BD5C4F"/>
    <w:rsid w:val="00BD74E8"/>
    <w:rsid w:val="00BE00AC"/>
    <w:rsid w:val="00BE0635"/>
    <w:rsid w:val="00BE0637"/>
    <w:rsid w:val="00BE1BB3"/>
    <w:rsid w:val="00BE1CE0"/>
    <w:rsid w:val="00BF026B"/>
    <w:rsid w:val="00BF2FF9"/>
    <w:rsid w:val="00BF3723"/>
    <w:rsid w:val="00C00D1C"/>
    <w:rsid w:val="00C02DEC"/>
    <w:rsid w:val="00C03BCF"/>
    <w:rsid w:val="00C04891"/>
    <w:rsid w:val="00C06EC5"/>
    <w:rsid w:val="00C1024C"/>
    <w:rsid w:val="00C130CD"/>
    <w:rsid w:val="00C1379D"/>
    <w:rsid w:val="00C20C97"/>
    <w:rsid w:val="00C21C43"/>
    <w:rsid w:val="00C23558"/>
    <w:rsid w:val="00C254A7"/>
    <w:rsid w:val="00C30BBD"/>
    <w:rsid w:val="00C32606"/>
    <w:rsid w:val="00C40BDA"/>
    <w:rsid w:val="00C43D40"/>
    <w:rsid w:val="00C45F5B"/>
    <w:rsid w:val="00C50C8C"/>
    <w:rsid w:val="00C52EFC"/>
    <w:rsid w:val="00C542C1"/>
    <w:rsid w:val="00C55246"/>
    <w:rsid w:val="00C55966"/>
    <w:rsid w:val="00C56762"/>
    <w:rsid w:val="00C56949"/>
    <w:rsid w:val="00C6111F"/>
    <w:rsid w:val="00C6211E"/>
    <w:rsid w:val="00C66549"/>
    <w:rsid w:val="00C71349"/>
    <w:rsid w:val="00C7242E"/>
    <w:rsid w:val="00C7321D"/>
    <w:rsid w:val="00C7613B"/>
    <w:rsid w:val="00C76CAA"/>
    <w:rsid w:val="00C77916"/>
    <w:rsid w:val="00C77E8B"/>
    <w:rsid w:val="00C83566"/>
    <w:rsid w:val="00C85F5E"/>
    <w:rsid w:val="00C9139F"/>
    <w:rsid w:val="00C93F2E"/>
    <w:rsid w:val="00CA025D"/>
    <w:rsid w:val="00CA144C"/>
    <w:rsid w:val="00CA2698"/>
    <w:rsid w:val="00CA2EB2"/>
    <w:rsid w:val="00CA3AC5"/>
    <w:rsid w:val="00CA5783"/>
    <w:rsid w:val="00CA5EC9"/>
    <w:rsid w:val="00CA5F99"/>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1581"/>
    <w:rsid w:val="00D122C5"/>
    <w:rsid w:val="00D13A53"/>
    <w:rsid w:val="00D142A8"/>
    <w:rsid w:val="00D17F06"/>
    <w:rsid w:val="00D211A8"/>
    <w:rsid w:val="00D24DAF"/>
    <w:rsid w:val="00D27F14"/>
    <w:rsid w:val="00D27F62"/>
    <w:rsid w:val="00D336F4"/>
    <w:rsid w:val="00D34E24"/>
    <w:rsid w:val="00D367FF"/>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6227"/>
    <w:rsid w:val="00E06A9A"/>
    <w:rsid w:val="00E076E9"/>
    <w:rsid w:val="00E1429C"/>
    <w:rsid w:val="00E15F22"/>
    <w:rsid w:val="00E20F80"/>
    <w:rsid w:val="00E21636"/>
    <w:rsid w:val="00E230BA"/>
    <w:rsid w:val="00E239B6"/>
    <w:rsid w:val="00E310E0"/>
    <w:rsid w:val="00E31A55"/>
    <w:rsid w:val="00E32F7C"/>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9034C"/>
    <w:rsid w:val="00E90717"/>
    <w:rsid w:val="00E92030"/>
    <w:rsid w:val="00E945FA"/>
    <w:rsid w:val="00E947B6"/>
    <w:rsid w:val="00E97466"/>
    <w:rsid w:val="00EA1C84"/>
    <w:rsid w:val="00EA23DD"/>
    <w:rsid w:val="00EA3B33"/>
    <w:rsid w:val="00EA489A"/>
    <w:rsid w:val="00EB0402"/>
    <w:rsid w:val="00EB27F6"/>
    <w:rsid w:val="00EB5421"/>
    <w:rsid w:val="00EB7C69"/>
    <w:rsid w:val="00EC1016"/>
    <w:rsid w:val="00EC3DBB"/>
    <w:rsid w:val="00EC4D9D"/>
    <w:rsid w:val="00EC6397"/>
    <w:rsid w:val="00ED27C6"/>
    <w:rsid w:val="00ED540D"/>
    <w:rsid w:val="00EE100F"/>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73E0"/>
    <w:rsid w:val="00F07E6A"/>
    <w:rsid w:val="00F10B93"/>
    <w:rsid w:val="00F132B2"/>
    <w:rsid w:val="00F15D58"/>
    <w:rsid w:val="00F24170"/>
    <w:rsid w:val="00F249F9"/>
    <w:rsid w:val="00F27B42"/>
    <w:rsid w:val="00F27F55"/>
    <w:rsid w:val="00F30566"/>
    <w:rsid w:val="00F3260A"/>
    <w:rsid w:val="00F41277"/>
    <w:rsid w:val="00F42099"/>
    <w:rsid w:val="00F4291F"/>
    <w:rsid w:val="00F432F0"/>
    <w:rsid w:val="00F45E0E"/>
    <w:rsid w:val="00F46438"/>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85D1C"/>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3B8F"/>
    <w:rsid w:val="00FD445B"/>
    <w:rsid w:val="00FD48FE"/>
    <w:rsid w:val="00FE5C13"/>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2045"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84" Type="http://schemas.openxmlformats.org/officeDocument/2006/relationships/hyperlink" Target="https://github.com/oasis-tcs/sarif-spec/issues/84" TargetMode="Externa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openxmlformats.org/officeDocument/2006/relationships/hyperlink" Target="https://github.com/oasis-tcs/sarif-spec/issues/15"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82" Type="http://schemas.openxmlformats.org/officeDocument/2006/relationships/hyperlink" Target="https://github.com/oasis-tcs/sarif-spec/issues/63" TargetMode="External"/><Relationship Id="rId19" Type="http://schemas.openxmlformats.org/officeDocument/2006/relationships/hyperlink" Target="https://www.oasis-open.org/policies-guidelines/ipr"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9" TargetMode="External"/><Relationship Id="rId80" Type="http://schemas.openxmlformats.org/officeDocument/2006/relationships/hyperlink" Target="https://github.com/oasis-tcs/sarif-spec/issues/23" TargetMode="External"/><Relationship Id="rId85" Type="http://schemas.openxmlformats.org/officeDocument/2006/relationships/hyperlink" Target="https://github.com/oasis-tcs/sarif-spec/issues/102"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83" Type="http://schemas.openxmlformats.org/officeDocument/2006/relationships/hyperlink" Target="https://github.com/oasis-tcs/sarif-spec/issues/64" TargetMode="External"/><Relationship Id="rId88"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hyperlink" Target="https://github.com/oasis-tcs/sarif-spec/issues/10" TargetMode="External"/><Relationship Id="rId81" Type="http://schemas.openxmlformats.org/officeDocument/2006/relationships/hyperlink" Target="https://github.com/oasis-tcs/sarif-spec/issues/29" TargetMode="External"/><Relationship Id="rId86" Type="http://schemas.openxmlformats.org/officeDocument/2006/relationships/hyperlink" Target="https://github.com/oasis-tcs/sarif-spec/issues/11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DF54D-B95F-4BDE-A1B9-A54CCB50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11280</TotalTime>
  <Pages>123</Pages>
  <Words>49270</Words>
  <Characters>280840</Characters>
  <Application>Microsoft Office Word</Application>
  <DocSecurity>0</DocSecurity>
  <Lines>2340</Lines>
  <Paragraphs>658</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329452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511</cp:revision>
  <cp:lastPrinted>2011-08-05T16:21:00Z</cp:lastPrinted>
  <dcterms:created xsi:type="dcterms:W3CDTF">2017-08-01T19:18:00Z</dcterms:created>
  <dcterms:modified xsi:type="dcterms:W3CDTF">2018-03-20T22:02:00Z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