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9812ADF" w:rsidR="00E01912" w:rsidRDefault="00F84417" w:rsidP="00E01912">
      <w:pPr>
        <w:pStyle w:val="Subtitle"/>
        <w:rPr>
          <w:sz w:val="24"/>
          <w:szCs w:val="24"/>
        </w:rPr>
      </w:pPr>
      <w:bookmarkStart w:id="0" w:name="_Toc85472892"/>
      <w:r>
        <w:rPr>
          <w:sz w:val="24"/>
          <w:szCs w:val="24"/>
        </w:rPr>
        <w:t>01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92C22FF" w:rsidR="00D17F06" w:rsidRDefault="000B4AF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D473366"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35F331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63563F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94957E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4C92A5E7"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9983945"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FD9C994"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11737D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0848728" w14:textId="70405D5A" w:rsidR="00392DB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5610670" w:history="1">
        <w:r w:rsidR="00392DB1" w:rsidRPr="003A039D">
          <w:rPr>
            <w:rStyle w:val="Hyperlink"/>
            <w:noProof/>
          </w:rPr>
          <w:t>1</w:t>
        </w:r>
        <w:r w:rsidR="00392DB1">
          <w:rPr>
            <w:rFonts w:asciiTheme="minorHAnsi" w:eastAsiaTheme="minorEastAsia" w:hAnsiTheme="minorHAnsi" w:cstheme="minorBidi"/>
            <w:noProof/>
            <w:sz w:val="22"/>
            <w:szCs w:val="22"/>
          </w:rPr>
          <w:tab/>
        </w:r>
        <w:r w:rsidR="00392DB1" w:rsidRPr="003A039D">
          <w:rPr>
            <w:rStyle w:val="Hyperlink"/>
            <w:noProof/>
          </w:rPr>
          <w:t>Introduction</w:t>
        </w:r>
        <w:r w:rsidR="00392DB1">
          <w:rPr>
            <w:noProof/>
            <w:webHidden/>
          </w:rPr>
          <w:tab/>
        </w:r>
        <w:r w:rsidR="00392DB1">
          <w:rPr>
            <w:noProof/>
            <w:webHidden/>
          </w:rPr>
          <w:fldChar w:fldCharType="begin"/>
        </w:r>
        <w:r w:rsidR="00392DB1">
          <w:rPr>
            <w:noProof/>
            <w:webHidden/>
          </w:rPr>
          <w:instrText xml:space="preserve"> PAGEREF _Toc515610670 \h </w:instrText>
        </w:r>
        <w:r w:rsidR="00392DB1">
          <w:rPr>
            <w:noProof/>
            <w:webHidden/>
          </w:rPr>
        </w:r>
        <w:r w:rsidR="00392DB1">
          <w:rPr>
            <w:noProof/>
            <w:webHidden/>
          </w:rPr>
          <w:fldChar w:fldCharType="separate"/>
        </w:r>
        <w:r w:rsidR="00392DB1">
          <w:rPr>
            <w:noProof/>
            <w:webHidden/>
          </w:rPr>
          <w:t>12</w:t>
        </w:r>
        <w:r w:rsidR="00392DB1">
          <w:rPr>
            <w:noProof/>
            <w:webHidden/>
          </w:rPr>
          <w:fldChar w:fldCharType="end"/>
        </w:r>
      </w:hyperlink>
    </w:p>
    <w:p w14:paraId="1741D4FD" w14:textId="1F9C7D72"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671" w:history="1">
        <w:r w:rsidR="00392DB1" w:rsidRPr="003A039D">
          <w:rPr>
            <w:rStyle w:val="Hyperlink"/>
            <w:noProof/>
          </w:rPr>
          <w:t>1.1 IPR Policy</w:t>
        </w:r>
        <w:r w:rsidR="00392DB1">
          <w:rPr>
            <w:noProof/>
            <w:webHidden/>
          </w:rPr>
          <w:tab/>
        </w:r>
        <w:r w:rsidR="00392DB1">
          <w:rPr>
            <w:noProof/>
            <w:webHidden/>
          </w:rPr>
          <w:fldChar w:fldCharType="begin"/>
        </w:r>
        <w:r w:rsidR="00392DB1">
          <w:rPr>
            <w:noProof/>
            <w:webHidden/>
          </w:rPr>
          <w:instrText xml:space="preserve"> PAGEREF _Toc515610671 \h </w:instrText>
        </w:r>
        <w:r w:rsidR="00392DB1">
          <w:rPr>
            <w:noProof/>
            <w:webHidden/>
          </w:rPr>
        </w:r>
        <w:r w:rsidR="00392DB1">
          <w:rPr>
            <w:noProof/>
            <w:webHidden/>
          </w:rPr>
          <w:fldChar w:fldCharType="separate"/>
        </w:r>
        <w:r w:rsidR="00392DB1">
          <w:rPr>
            <w:noProof/>
            <w:webHidden/>
          </w:rPr>
          <w:t>12</w:t>
        </w:r>
        <w:r w:rsidR="00392DB1">
          <w:rPr>
            <w:noProof/>
            <w:webHidden/>
          </w:rPr>
          <w:fldChar w:fldCharType="end"/>
        </w:r>
      </w:hyperlink>
    </w:p>
    <w:p w14:paraId="53949E03" w14:textId="2AB70C42"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672" w:history="1">
        <w:r w:rsidR="00392DB1" w:rsidRPr="003A039D">
          <w:rPr>
            <w:rStyle w:val="Hyperlink"/>
            <w:noProof/>
          </w:rPr>
          <w:t>1.2 Terminology</w:t>
        </w:r>
        <w:r w:rsidR="00392DB1">
          <w:rPr>
            <w:noProof/>
            <w:webHidden/>
          </w:rPr>
          <w:tab/>
        </w:r>
        <w:r w:rsidR="00392DB1">
          <w:rPr>
            <w:noProof/>
            <w:webHidden/>
          </w:rPr>
          <w:fldChar w:fldCharType="begin"/>
        </w:r>
        <w:r w:rsidR="00392DB1">
          <w:rPr>
            <w:noProof/>
            <w:webHidden/>
          </w:rPr>
          <w:instrText xml:space="preserve"> PAGEREF _Toc515610672 \h </w:instrText>
        </w:r>
        <w:r w:rsidR="00392DB1">
          <w:rPr>
            <w:noProof/>
            <w:webHidden/>
          </w:rPr>
        </w:r>
        <w:r w:rsidR="00392DB1">
          <w:rPr>
            <w:noProof/>
            <w:webHidden/>
          </w:rPr>
          <w:fldChar w:fldCharType="separate"/>
        </w:r>
        <w:r w:rsidR="00392DB1">
          <w:rPr>
            <w:noProof/>
            <w:webHidden/>
          </w:rPr>
          <w:t>12</w:t>
        </w:r>
        <w:r w:rsidR="00392DB1">
          <w:rPr>
            <w:noProof/>
            <w:webHidden/>
          </w:rPr>
          <w:fldChar w:fldCharType="end"/>
        </w:r>
      </w:hyperlink>
    </w:p>
    <w:p w14:paraId="077ECA76" w14:textId="3C8894DD"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673" w:history="1">
        <w:r w:rsidR="00392DB1" w:rsidRPr="003A039D">
          <w:rPr>
            <w:rStyle w:val="Hyperlink"/>
            <w:noProof/>
          </w:rPr>
          <w:t>1.3 Normative References</w:t>
        </w:r>
        <w:r w:rsidR="00392DB1">
          <w:rPr>
            <w:noProof/>
            <w:webHidden/>
          </w:rPr>
          <w:tab/>
        </w:r>
        <w:r w:rsidR="00392DB1">
          <w:rPr>
            <w:noProof/>
            <w:webHidden/>
          </w:rPr>
          <w:fldChar w:fldCharType="begin"/>
        </w:r>
        <w:r w:rsidR="00392DB1">
          <w:rPr>
            <w:noProof/>
            <w:webHidden/>
          </w:rPr>
          <w:instrText xml:space="preserve"> PAGEREF _Toc515610673 \h </w:instrText>
        </w:r>
        <w:r w:rsidR="00392DB1">
          <w:rPr>
            <w:noProof/>
            <w:webHidden/>
          </w:rPr>
        </w:r>
        <w:r w:rsidR="00392DB1">
          <w:rPr>
            <w:noProof/>
            <w:webHidden/>
          </w:rPr>
          <w:fldChar w:fldCharType="separate"/>
        </w:r>
        <w:r w:rsidR="00392DB1">
          <w:rPr>
            <w:noProof/>
            <w:webHidden/>
          </w:rPr>
          <w:t>17</w:t>
        </w:r>
        <w:r w:rsidR="00392DB1">
          <w:rPr>
            <w:noProof/>
            <w:webHidden/>
          </w:rPr>
          <w:fldChar w:fldCharType="end"/>
        </w:r>
      </w:hyperlink>
    </w:p>
    <w:p w14:paraId="2629BD87" w14:textId="60D1156B"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674" w:history="1">
        <w:r w:rsidR="00392DB1" w:rsidRPr="003A039D">
          <w:rPr>
            <w:rStyle w:val="Hyperlink"/>
            <w:noProof/>
          </w:rPr>
          <w:t>1.4 Non-Normative References</w:t>
        </w:r>
        <w:r w:rsidR="00392DB1">
          <w:rPr>
            <w:noProof/>
            <w:webHidden/>
          </w:rPr>
          <w:tab/>
        </w:r>
        <w:r w:rsidR="00392DB1">
          <w:rPr>
            <w:noProof/>
            <w:webHidden/>
          </w:rPr>
          <w:fldChar w:fldCharType="begin"/>
        </w:r>
        <w:r w:rsidR="00392DB1">
          <w:rPr>
            <w:noProof/>
            <w:webHidden/>
          </w:rPr>
          <w:instrText xml:space="preserve"> PAGEREF _Toc515610674 \h </w:instrText>
        </w:r>
        <w:r w:rsidR="00392DB1">
          <w:rPr>
            <w:noProof/>
            <w:webHidden/>
          </w:rPr>
        </w:r>
        <w:r w:rsidR="00392DB1">
          <w:rPr>
            <w:noProof/>
            <w:webHidden/>
          </w:rPr>
          <w:fldChar w:fldCharType="separate"/>
        </w:r>
        <w:r w:rsidR="00392DB1">
          <w:rPr>
            <w:noProof/>
            <w:webHidden/>
          </w:rPr>
          <w:t>18</w:t>
        </w:r>
        <w:r w:rsidR="00392DB1">
          <w:rPr>
            <w:noProof/>
            <w:webHidden/>
          </w:rPr>
          <w:fldChar w:fldCharType="end"/>
        </w:r>
      </w:hyperlink>
    </w:p>
    <w:p w14:paraId="2A58A169" w14:textId="002CE468" w:rsidR="00392DB1" w:rsidRDefault="000B4AFC">
      <w:pPr>
        <w:pStyle w:val="TOC1"/>
        <w:rPr>
          <w:rFonts w:asciiTheme="minorHAnsi" w:eastAsiaTheme="minorEastAsia" w:hAnsiTheme="minorHAnsi" w:cstheme="minorBidi"/>
          <w:noProof/>
          <w:sz w:val="22"/>
          <w:szCs w:val="22"/>
        </w:rPr>
      </w:pPr>
      <w:hyperlink w:anchor="_Toc515610675" w:history="1">
        <w:r w:rsidR="00392DB1" w:rsidRPr="003A039D">
          <w:rPr>
            <w:rStyle w:val="Hyperlink"/>
            <w:noProof/>
          </w:rPr>
          <w:t>2</w:t>
        </w:r>
        <w:r w:rsidR="00392DB1">
          <w:rPr>
            <w:rFonts w:asciiTheme="minorHAnsi" w:eastAsiaTheme="minorEastAsia" w:hAnsiTheme="minorHAnsi" w:cstheme="minorBidi"/>
            <w:noProof/>
            <w:sz w:val="22"/>
            <w:szCs w:val="22"/>
          </w:rPr>
          <w:tab/>
        </w:r>
        <w:r w:rsidR="00392DB1" w:rsidRPr="003A039D">
          <w:rPr>
            <w:rStyle w:val="Hyperlink"/>
            <w:noProof/>
          </w:rPr>
          <w:t>Conventions</w:t>
        </w:r>
        <w:r w:rsidR="00392DB1">
          <w:rPr>
            <w:noProof/>
            <w:webHidden/>
          </w:rPr>
          <w:tab/>
        </w:r>
        <w:r w:rsidR="00392DB1">
          <w:rPr>
            <w:noProof/>
            <w:webHidden/>
          </w:rPr>
          <w:fldChar w:fldCharType="begin"/>
        </w:r>
        <w:r w:rsidR="00392DB1">
          <w:rPr>
            <w:noProof/>
            <w:webHidden/>
          </w:rPr>
          <w:instrText xml:space="preserve"> PAGEREF _Toc515610675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253509EB" w14:textId="7E190EE8"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676" w:history="1">
        <w:r w:rsidR="00392DB1" w:rsidRPr="003A039D">
          <w:rPr>
            <w:rStyle w:val="Hyperlink"/>
            <w:noProof/>
          </w:rPr>
          <w:t>2.1 General</w:t>
        </w:r>
        <w:r w:rsidR="00392DB1">
          <w:rPr>
            <w:noProof/>
            <w:webHidden/>
          </w:rPr>
          <w:tab/>
        </w:r>
        <w:r w:rsidR="00392DB1">
          <w:rPr>
            <w:noProof/>
            <w:webHidden/>
          </w:rPr>
          <w:fldChar w:fldCharType="begin"/>
        </w:r>
        <w:r w:rsidR="00392DB1">
          <w:rPr>
            <w:noProof/>
            <w:webHidden/>
          </w:rPr>
          <w:instrText xml:space="preserve"> PAGEREF _Toc515610676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7ECA4EDD" w14:textId="553BACB9"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677" w:history="1">
        <w:r w:rsidR="00392DB1" w:rsidRPr="003A039D">
          <w:rPr>
            <w:rStyle w:val="Hyperlink"/>
            <w:noProof/>
          </w:rPr>
          <w:t>2.2 Format examples</w:t>
        </w:r>
        <w:r w:rsidR="00392DB1">
          <w:rPr>
            <w:noProof/>
            <w:webHidden/>
          </w:rPr>
          <w:tab/>
        </w:r>
        <w:r w:rsidR="00392DB1">
          <w:rPr>
            <w:noProof/>
            <w:webHidden/>
          </w:rPr>
          <w:fldChar w:fldCharType="begin"/>
        </w:r>
        <w:r w:rsidR="00392DB1">
          <w:rPr>
            <w:noProof/>
            <w:webHidden/>
          </w:rPr>
          <w:instrText xml:space="preserve"> PAGEREF _Toc515610677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324073F7" w14:textId="53E18113"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678" w:history="1">
        <w:r w:rsidR="00392DB1" w:rsidRPr="003A039D">
          <w:rPr>
            <w:rStyle w:val="Hyperlink"/>
            <w:noProof/>
          </w:rPr>
          <w:t>2.3 Property notation</w:t>
        </w:r>
        <w:r w:rsidR="00392DB1">
          <w:rPr>
            <w:noProof/>
            <w:webHidden/>
          </w:rPr>
          <w:tab/>
        </w:r>
        <w:r w:rsidR="00392DB1">
          <w:rPr>
            <w:noProof/>
            <w:webHidden/>
          </w:rPr>
          <w:fldChar w:fldCharType="begin"/>
        </w:r>
        <w:r w:rsidR="00392DB1">
          <w:rPr>
            <w:noProof/>
            <w:webHidden/>
          </w:rPr>
          <w:instrText xml:space="preserve"> PAGEREF _Toc515610678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6DAD91FC" w14:textId="28F6BDFC"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679" w:history="1">
        <w:r w:rsidR="00392DB1" w:rsidRPr="003A039D">
          <w:rPr>
            <w:rStyle w:val="Hyperlink"/>
            <w:noProof/>
          </w:rPr>
          <w:t>2.4 Syntax notation</w:t>
        </w:r>
        <w:r w:rsidR="00392DB1">
          <w:rPr>
            <w:noProof/>
            <w:webHidden/>
          </w:rPr>
          <w:tab/>
        </w:r>
        <w:r w:rsidR="00392DB1">
          <w:rPr>
            <w:noProof/>
            <w:webHidden/>
          </w:rPr>
          <w:fldChar w:fldCharType="begin"/>
        </w:r>
        <w:r w:rsidR="00392DB1">
          <w:rPr>
            <w:noProof/>
            <w:webHidden/>
          </w:rPr>
          <w:instrText xml:space="preserve"> PAGEREF _Toc515610679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36C666C9" w14:textId="76104C42" w:rsidR="00392DB1" w:rsidRDefault="000B4AFC">
      <w:pPr>
        <w:pStyle w:val="TOC1"/>
        <w:rPr>
          <w:rFonts w:asciiTheme="minorHAnsi" w:eastAsiaTheme="minorEastAsia" w:hAnsiTheme="minorHAnsi" w:cstheme="minorBidi"/>
          <w:noProof/>
          <w:sz w:val="22"/>
          <w:szCs w:val="22"/>
        </w:rPr>
      </w:pPr>
      <w:hyperlink w:anchor="_Toc515610680" w:history="1">
        <w:r w:rsidR="00392DB1" w:rsidRPr="003A039D">
          <w:rPr>
            <w:rStyle w:val="Hyperlink"/>
            <w:noProof/>
          </w:rPr>
          <w:t>3</w:t>
        </w:r>
        <w:r w:rsidR="00392DB1">
          <w:rPr>
            <w:rFonts w:asciiTheme="minorHAnsi" w:eastAsiaTheme="minorEastAsia" w:hAnsiTheme="minorHAnsi" w:cstheme="minorBidi"/>
            <w:noProof/>
            <w:sz w:val="22"/>
            <w:szCs w:val="22"/>
          </w:rPr>
          <w:tab/>
        </w:r>
        <w:r w:rsidR="00392DB1" w:rsidRPr="003A039D">
          <w:rPr>
            <w:rStyle w:val="Hyperlink"/>
            <w:noProof/>
          </w:rPr>
          <w:t>File format</w:t>
        </w:r>
        <w:r w:rsidR="00392DB1">
          <w:rPr>
            <w:noProof/>
            <w:webHidden/>
          </w:rPr>
          <w:tab/>
        </w:r>
        <w:r w:rsidR="00392DB1">
          <w:rPr>
            <w:noProof/>
            <w:webHidden/>
          </w:rPr>
          <w:fldChar w:fldCharType="begin"/>
        </w:r>
        <w:r w:rsidR="00392DB1">
          <w:rPr>
            <w:noProof/>
            <w:webHidden/>
          </w:rPr>
          <w:instrText xml:space="preserve"> PAGEREF _Toc515610680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7461F8C5" w14:textId="6BB9EF55"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681" w:history="1">
        <w:r w:rsidR="00392DB1" w:rsidRPr="003A039D">
          <w:rPr>
            <w:rStyle w:val="Hyperlink"/>
            <w:noProof/>
          </w:rPr>
          <w:t>3.1 General</w:t>
        </w:r>
        <w:r w:rsidR="00392DB1">
          <w:rPr>
            <w:noProof/>
            <w:webHidden/>
          </w:rPr>
          <w:tab/>
        </w:r>
        <w:r w:rsidR="00392DB1">
          <w:rPr>
            <w:noProof/>
            <w:webHidden/>
          </w:rPr>
          <w:fldChar w:fldCharType="begin"/>
        </w:r>
        <w:r w:rsidR="00392DB1">
          <w:rPr>
            <w:noProof/>
            <w:webHidden/>
          </w:rPr>
          <w:instrText xml:space="preserve"> PAGEREF _Toc515610681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6D918FE8" w14:textId="7DF8F69C"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682" w:history="1">
        <w:r w:rsidR="00392DB1" w:rsidRPr="003A039D">
          <w:rPr>
            <w:rStyle w:val="Hyperlink"/>
            <w:noProof/>
          </w:rPr>
          <w:t>3.2 fileContent objects</w:t>
        </w:r>
        <w:r w:rsidR="00392DB1">
          <w:rPr>
            <w:noProof/>
            <w:webHidden/>
          </w:rPr>
          <w:tab/>
        </w:r>
        <w:r w:rsidR="00392DB1">
          <w:rPr>
            <w:noProof/>
            <w:webHidden/>
          </w:rPr>
          <w:fldChar w:fldCharType="begin"/>
        </w:r>
        <w:r w:rsidR="00392DB1">
          <w:rPr>
            <w:noProof/>
            <w:webHidden/>
          </w:rPr>
          <w:instrText xml:space="preserve"> PAGEREF _Toc515610682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044A9851" w14:textId="6DFA0D7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683" w:history="1">
        <w:r w:rsidR="00392DB1" w:rsidRPr="003A039D">
          <w:rPr>
            <w:rStyle w:val="Hyperlink"/>
            <w:noProof/>
          </w:rPr>
          <w:t>3.2.1 General</w:t>
        </w:r>
        <w:r w:rsidR="00392DB1">
          <w:rPr>
            <w:noProof/>
            <w:webHidden/>
          </w:rPr>
          <w:tab/>
        </w:r>
        <w:r w:rsidR="00392DB1">
          <w:rPr>
            <w:noProof/>
            <w:webHidden/>
          </w:rPr>
          <w:fldChar w:fldCharType="begin"/>
        </w:r>
        <w:r w:rsidR="00392DB1">
          <w:rPr>
            <w:noProof/>
            <w:webHidden/>
          </w:rPr>
          <w:instrText xml:space="preserve"> PAGEREF _Toc515610683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3CC21798" w14:textId="72AB2106"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684" w:history="1">
        <w:r w:rsidR="00392DB1" w:rsidRPr="003A039D">
          <w:rPr>
            <w:rStyle w:val="Hyperlink"/>
            <w:noProof/>
          </w:rPr>
          <w:t>3.2.2 text property</w:t>
        </w:r>
        <w:r w:rsidR="00392DB1">
          <w:rPr>
            <w:noProof/>
            <w:webHidden/>
          </w:rPr>
          <w:tab/>
        </w:r>
        <w:r w:rsidR="00392DB1">
          <w:rPr>
            <w:noProof/>
            <w:webHidden/>
          </w:rPr>
          <w:fldChar w:fldCharType="begin"/>
        </w:r>
        <w:r w:rsidR="00392DB1">
          <w:rPr>
            <w:noProof/>
            <w:webHidden/>
          </w:rPr>
          <w:instrText xml:space="preserve"> PAGEREF _Toc515610684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7D0FF696" w14:textId="27C6D4EE"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685" w:history="1">
        <w:r w:rsidR="00392DB1" w:rsidRPr="003A039D">
          <w:rPr>
            <w:rStyle w:val="Hyperlink"/>
            <w:noProof/>
          </w:rPr>
          <w:t>3.2.3 binary property</w:t>
        </w:r>
        <w:r w:rsidR="00392DB1">
          <w:rPr>
            <w:noProof/>
            <w:webHidden/>
          </w:rPr>
          <w:tab/>
        </w:r>
        <w:r w:rsidR="00392DB1">
          <w:rPr>
            <w:noProof/>
            <w:webHidden/>
          </w:rPr>
          <w:fldChar w:fldCharType="begin"/>
        </w:r>
        <w:r w:rsidR="00392DB1">
          <w:rPr>
            <w:noProof/>
            <w:webHidden/>
          </w:rPr>
          <w:instrText xml:space="preserve"> PAGEREF _Toc515610685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6873C68F" w14:textId="02B7B0F9"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686" w:history="1">
        <w:r w:rsidR="00392DB1" w:rsidRPr="003A039D">
          <w:rPr>
            <w:rStyle w:val="Hyperlink"/>
            <w:noProof/>
          </w:rPr>
          <w:t>3.3 fileLocation objects</w:t>
        </w:r>
        <w:r w:rsidR="00392DB1">
          <w:rPr>
            <w:noProof/>
            <w:webHidden/>
          </w:rPr>
          <w:tab/>
        </w:r>
        <w:r w:rsidR="00392DB1">
          <w:rPr>
            <w:noProof/>
            <w:webHidden/>
          </w:rPr>
          <w:fldChar w:fldCharType="begin"/>
        </w:r>
        <w:r w:rsidR="00392DB1">
          <w:rPr>
            <w:noProof/>
            <w:webHidden/>
          </w:rPr>
          <w:instrText xml:space="preserve"> PAGEREF _Toc515610686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3C9555B5" w14:textId="5755B237"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687" w:history="1">
        <w:r w:rsidR="00392DB1" w:rsidRPr="003A039D">
          <w:rPr>
            <w:rStyle w:val="Hyperlink"/>
            <w:noProof/>
          </w:rPr>
          <w:t>3.3.1 General</w:t>
        </w:r>
        <w:r w:rsidR="00392DB1">
          <w:rPr>
            <w:noProof/>
            <w:webHidden/>
          </w:rPr>
          <w:tab/>
        </w:r>
        <w:r w:rsidR="00392DB1">
          <w:rPr>
            <w:noProof/>
            <w:webHidden/>
          </w:rPr>
          <w:fldChar w:fldCharType="begin"/>
        </w:r>
        <w:r w:rsidR="00392DB1">
          <w:rPr>
            <w:noProof/>
            <w:webHidden/>
          </w:rPr>
          <w:instrText xml:space="preserve"> PAGEREF _Toc515610687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4805E0F6" w14:textId="0662536B"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688" w:history="1">
        <w:r w:rsidR="00392DB1" w:rsidRPr="003A039D">
          <w:rPr>
            <w:rStyle w:val="Hyperlink"/>
            <w:noProof/>
          </w:rPr>
          <w:t>3.3.2 uri property</w:t>
        </w:r>
        <w:r w:rsidR="00392DB1">
          <w:rPr>
            <w:noProof/>
            <w:webHidden/>
          </w:rPr>
          <w:tab/>
        </w:r>
        <w:r w:rsidR="00392DB1">
          <w:rPr>
            <w:noProof/>
            <w:webHidden/>
          </w:rPr>
          <w:fldChar w:fldCharType="begin"/>
        </w:r>
        <w:r w:rsidR="00392DB1">
          <w:rPr>
            <w:noProof/>
            <w:webHidden/>
          </w:rPr>
          <w:instrText xml:space="preserve"> PAGEREF _Toc515610688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24941FE6" w14:textId="4477B122" w:rsidR="00392DB1" w:rsidRDefault="000B4AFC">
      <w:pPr>
        <w:pStyle w:val="TOC4"/>
        <w:tabs>
          <w:tab w:val="right" w:leader="dot" w:pos="9350"/>
        </w:tabs>
        <w:rPr>
          <w:rFonts w:asciiTheme="minorHAnsi" w:eastAsiaTheme="minorEastAsia" w:hAnsiTheme="minorHAnsi" w:cstheme="minorBidi"/>
          <w:noProof/>
          <w:sz w:val="22"/>
          <w:szCs w:val="22"/>
        </w:rPr>
      </w:pPr>
      <w:hyperlink w:anchor="_Toc515610689" w:history="1">
        <w:r w:rsidR="00392DB1" w:rsidRPr="003A039D">
          <w:rPr>
            <w:rStyle w:val="Hyperlink"/>
            <w:noProof/>
          </w:rPr>
          <w:t>3.3.2.1 General</w:t>
        </w:r>
        <w:r w:rsidR="00392DB1">
          <w:rPr>
            <w:noProof/>
            <w:webHidden/>
          </w:rPr>
          <w:tab/>
        </w:r>
        <w:r w:rsidR="00392DB1">
          <w:rPr>
            <w:noProof/>
            <w:webHidden/>
          </w:rPr>
          <w:fldChar w:fldCharType="begin"/>
        </w:r>
        <w:r w:rsidR="00392DB1">
          <w:rPr>
            <w:noProof/>
            <w:webHidden/>
          </w:rPr>
          <w:instrText xml:space="preserve"> PAGEREF _Toc515610689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61988EEC" w14:textId="6134373F" w:rsidR="00392DB1" w:rsidRDefault="000B4AFC">
      <w:pPr>
        <w:pStyle w:val="TOC4"/>
        <w:tabs>
          <w:tab w:val="right" w:leader="dot" w:pos="9350"/>
        </w:tabs>
        <w:rPr>
          <w:rFonts w:asciiTheme="minorHAnsi" w:eastAsiaTheme="minorEastAsia" w:hAnsiTheme="minorHAnsi" w:cstheme="minorBidi"/>
          <w:noProof/>
          <w:sz w:val="22"/>
          <w:szCs w:val="22"/>
        </w:rPr>
      </w:pPr>
      <w:hyperlink w:anchor="_Toc515610690" w:history="1">
        <w:r w:rsidR="00392DB1" w:rsidRPr="003A039D">
          <w:rPr>
            <w:rStyle w:val="Hyperlink"/>
            <w:noProof/>
          </w:rPr>
          <w:t>3.3.2.2 URIs that use the "file" protocol</w:t>
        </w:r>
        <w:r w:rsidR="00392DB1">
          <w:rPr>
            <w:noProof/>
            <w:webHidden/>
          </w:rPr>
          <w:tab/>
        </w:r>
        <w:r w:rsidR="00392DB1">
          <w:rPr>
            <w:noProof/>
            <w:webHidden/>
          </w:rPr>
          <w:fldChar w:fldCharType="begin"/>
        </w:r>
        <w:r w:rsidR="00392DB1">
          <w:rPr>
            <w:noProof/>
            <w:webHidden/>
          </w:rPr>
          <w:instrText xml:space="preserve"> PAGEREF _Toc515610690 \h </w:instrText>
        </w:r>
        <w:r w:rsidR="00392DB1">
          <w:rPr>
            <w:noProof/>
            <w:webHidden/>
          </w:rPr>
        </w:r>
        <w:r w:rsidR="00392DB1">
          <w:rPr>
            <w:noProof/>
            <w:webHidden/>
          </w:rPr>
          <w:fldChar w:fldCharType="separate"/>
        </w:r>
        <w:r w:rsidR="00392DB1">
          <w:rPr>
            <w:noProof/>
            <w:webHidden/>
          </w:rPr>
          <w:t>23</w:t>
        </w:r>
        <w:r w:rsidR="00392DB1">
          <w:rPr>
            <w:noProof/>
            <w:webHidden/>
          </w:rPr>
          <w:fldChar w:fldCharType="end"/>
        </w:r>
      </w:hyperlink>
    </w:p>
    <w:p w14:paraId="34AFE1CE" w14:textId="17764723"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691" w:history="1">
        <w:r w:rsidR="00392DB1" w:rsidRPr="003A039D">
          <w:rPr>
            <w:rStyle w:val="Hyperlink"/>
            <w:noProof/>
          </w:rPr>
          <w:t>3.3.3 uriBaseId property</w:t>
        </w:r>
        <w:r w:rsidR="00392DB1">
          <w:rPr>
            <w:noProof/>
            <w:webHidden/>
          </w:rPr>
          <w:tab/>
        </w:r>
        <w:r w:rsidR="00392DB1">
          <w:rPr>
            <w:noProof/>
            <w:webHidden/>
          </w:rPr>
          <w:fldChar w:fldCharType="begin"/>
        </w:r>
        <w:r w:rsidR="00392DB1">
          <w:rPr>
            <w:noProof/>
            <w:webHidden/>
          </w:rPr>
          <w:instrText xml:space="preserve"> PAGEREF _Toc515610691 \h </w:instrText>
        </w:r>
        <w:r w:rsidR="00392DB1">
          <w:rPr>
            <w:noProof/>
            <w:webHidden/>
          </w:rPr>
        </w:r>
        <w:r w:rsidR="00392DB1">
          <w:rPr>
            <w:noProof/>
            <w:webHidden/>
          </w:rPr>
          <w:fldChar w:fldCharType="separate"/>
        </w:r>
        <w:r w:rsidR="00392DB1">
          <w:rPr>
            <w:noProof/>
            <w:webHidden/>
          </w:rPr>
          <w:t>23</w:t>
        </w:r>
        <w:r w:rsidR="00392DB1">
          <w:rPr>
            <w:noProof/>
            <w:webHidden/>
          </w:rPr>
          <w:fldChar w:fldCharType="end"/>
        </w:r>
      </w:hyperlink>
    </w:p>
    <w:p w14:paraId="5A766F28" w14:textId="130DC4BB"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692" w:history="1">
        <w:r w:rsidR="00392DB1" w:rsidRPr="003A039D">
          <w:rPr>
            <w:rStyle w:val="Hyperlink"/>
            <w:noProof/>
          </w:rPr>
          <w:t>3.3.4 Guidance on the use of fileLocation objects</w:t>
        </w:r>
        <w:r w:rsidR="00392DB1">
          <w:rPr>
            <w:noProof/>
            <w:webHidden/>
          </w:rPr>
          <w:tab/>
        </w:r>
        <w:r w:rsidR="00392DB1">
          <w:rPr>
            <w:noProof/>
            <w:webHidden/>
          </w:rPr>
          <w:fldChar w:fldCharType="begin"/>
        </w:r>
        <w:r w:rsidR="00392DB1">
          <w:rPr>
            <w:noProof/>
            <w:webHidden/>
          </w:rPr>
          <w:instrText xml:space="preserve"> PAGEREF _Toc515610692 \h </w:instrText>
        </w:r>
        <w:r w:rsidR="00392DB1">
          <w:rPr>
            <w:noProof/>
            <w:webHidden/>
          </w:rPr>
        </w:r>
        <w:r w:rsidR="00392DB1">
          <w:rPr>
            <w:noProof/>
            <w:webHidden/>
          </w:rPr>
          <w:fldChar w:fldCharType="separate"/>
        </w:r>
        <w:r w:rsidR="00392DB1">
          <w:rPr>
            <w:noProof/>
            <w:webHidden/>
          </w:rPr>
          <w:t>24</w:t>
        </w:r>
        <w:r w:rsidR="00392DB1">
          <w:rPr>
            <w:noProof/>
            <w:webHidden/>
          </w:rPr>
          <w:fldChar w:fldCharType="end"/>
        </w:r>
      </w:hyperlink>
    </w:p>
    <w:p w14:paraId="0C932AC6" w14:textId="14A08492"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693" w:history="1">
        <w:r w:rsidR="00392DB1" w:rsidRPr="003A039D">
          <w:rPr>
            <w:rStyle w:val="Hyperlink"/>
            <w:noProof/>
          </w:rPr>
          <w:t>3.4 String properties</w:t>
        </w:r>
        <w:r w:rsidR="00392DB1">
          <w:rPr>
            <w:noProof/>
            <w:webHidden/>
          </w:rPr>
          <w:tab/>
        </w:r>
        <w:r w:rsidR="00392DB1">
          <w:rPr>
            <w:noProof/>
            <w:webHidden/>
          </w:rPr>
          <w:fldChar w:fldCharType="begin"/>
        </w:r>
        <w:r w:rsidR="00392DB1">
          <w:rPr>
            <w:noProof/>
            <w:webHidden/>
          </w:rPr>
          <w:instrText xml:space="preserve"> PAGEREF _Toc515610693 \h </w:instrText>
        </w:r>
        <w:r w:rsidR="00392DB1">
          <w:rPr>
            <w:noProof/>
            <w:webHidden/>
          </w:rPr>
        </w:r>
        <w:r w:rsidR="00392DB1">
          <w:rPr>
            <w:noProof/>
            <w:webHidden/>
          </w:rPr>
          <w:fldChar w:fldCharType="separate"/>
        </w:r>
        <w:r w:rsidR="00392DB1">
          <w:rPr>
            <w:noProof/>
            <w:webHidden/>
          </w:rPr>
          <w:t>25</w:t>
        </w:r>
        <w:r w:rsidR="00392DB1">
          <w:rPr>
            <w:noProof/>
            <w:webHidden/>
          </w:rPr>
          <w:fldChar w:fldCharType="end"/>
        </w:r>
      </w:hyperlink>
    </w:p>
    <w:p w14:paraId="04DCAE39" w14:textId="1597BF7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694" w:history="1">
        <w:r w:rsidR="00392DB1" w:rsidRPr="003A039D">
          <w:rPr>
            <w:rStyle w:val="Hyperlink"/>
            <w:noProof/>
          </w:rPr>
          <w:t>3.4.1 General</w:t>
        </w:r>
        <w:r w:rsidR="00392DB1">
          <w:rPr>
            <w:noProof/>
            <w:webHidden/>
          </w:rPr>
          <w:tab/>
        </w:r>
        <w:r w:rsidR="00392DB1">
          <w:rPr>
            <w:noProof/>
            <w:webHidden/>
          </w:rPr>
          <w:fldChar w:fldCharType="begin"/>
        </w:r>
        <w:r w:rsidR="00392DB1">
          <w:rPr>
            <w:noProof/>
            <w:webHidden/>
          </w:rPr>
          <w:instrText xml:space="preserve"> PAGEREF _Toc515610694 \h </w:instrText>
        </w:r>
        <w:r w:rsidR="00392DB1">
          <w:rPr>
            <w:noProof/>
            <w:webHidden/>
          </w:rPr>
        </w:r>
        <w:r w:rsidR="00392DB1">
          <w:rPr>
            <w:noProof/>
            <w:webHidden/>
          </w:rPr>
          <w:fldChar w:fldCharType="separate"/>
        </w:r>
        <w:r w:rsidR="00392DB1">
          <w:rPr>
            <w:noProof/>
            <w:webHidden/>
          </w:rPr>
          <w:t>25</w:t>
        </w:r>
        <w:r w:rsidR="00392DB1">
          <w:rPr>
            <w:noProof/>
            <w:webHidden/>
          </w:rPr>
          <w:fldChar w:fldCharType="end"/>
        </w:r>
      </w:hyperlink>
    </w:p>
    <w:p w14:paraId="21146E57" w14:textId="6884D54D"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695" w:history="1">
        <w:r w:rsidR="00392DB1" w:rsidRPr="003A039D">
          <w:rPr>
            <w:rStyle w:val="Hyperlink"/>
            <w:noProof/>
          </w:rPr>
          <w:t>3.4.2 Redaction-aware string properties</w:t>
        </w:r>
        <w:r w:rsidR="00392DB1">
          <w:rPr>
            <w:noProof/>
            <w:webHidden/>
          </w:rPr>
          <w:tab/>
        </w:r>
        <w:r w:rsidR="00392DB1">
          <w:rPr>
            <w:noProof/>
            <w:webHidden/>
          </w:rPr>
          <w:fldChar w:fldCharType="begin"/>
        </w:r>
        <w:r w:rsidR="00392DB1">
          <w:rPr>
            <w:noProof/>
            <w:webHidden/>
          </w:rPr>
          <w:instrText xml:space="preserve"> PAGEREF _Toc515610695 \h </w:instrText>
        </w:r>
        <w:r w:rsidR="00392DB1">
          <w:rPr>
            <w:noProof/>
            <w:webHidden/>
          </w:rPr>
        </w:r>
        <w:r w:rsidR="00392DB1">
          <w:rPr>
            <w:noProof/>
            <w:webHidden/>
          </w:rPr>
          <w:fldChar w:fldCharType="separate"/>
        </w:r>
        <w:r w:rsidR="00392DB1">
          <w:rPr>
            <w:noProof/>
            <w:webHidden/>
          </w:rPr>
          <w:t>25</w:t>
        </w:r>
        <w:r w:rsidR="00392DB1">
          <w:rPr>
            <w:noProof/>
            <w:webHidden/>
          </w:rPr>
          <w:fldChar w:fldCharType="end"/>
        </w:r>
      </w:hyperlink>
    </w:p>
    <w:p w14:paraId="27D9CAD6" w14:textId="6CDD0F74"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696" w:history="1">
        <w:r w:rsidR="00392DB1" w:rsidRPr="003A039D">
          <w:rPr>
            <w:rStyle w:val="Hyperlink"/>
            <w:noProof/>
          </w:rPr>
          <w:t>3.4.3 GUID-valued string properties</w:t>
        </w:r>
        <w:r w:rsidR="00392DB1">
          <w:rPr>
            <w:noProof/>
            <w:webHidden/>
          </w:rPr>
          <w:tab/>
        </w:r>
        <w:r w:rsidR="00392DB1">
          <w:rPr>
            <w:noProof/>
            <w:webHidden/>
          </w:rPr>
          <w:fldChar w:fldCharType="begin"/>
        </w:r>
        <w:r w:rsidR="00392DB1">
          <w:rPr>
            <w:noProof/>
            <w:webHidden/>
          </w:rPr>
          <w:instrText xml:space="preserve"> PAGEREF _Toc515610696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6947354D" w14:textId="112298E9"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697" w:history="1">
        <w:r w:rsidR="00392DB1" w:rsidRPr="003A039D">
          <w:rPr>
            <w:rStyle w:val="Hyperlink"/>
            <w:noProof/>
          </w:rPr>
          <w:t>3.4.4 Hierarchical strings</w:t>
        </w:r>
        <w:r w:rsidR="00392DB1">
          <w:rPr>
            <w:noProof/>
            <w:webHidden/>
          </w:rPr>
          <w:tab/>
        </w:r>
        <w:r w:rsidR="00392DB1">
          <w:rPr>
            <w:noProof/>
            <w:webHidden/>
          </w:rPr>
          <w:fldChar w:fldCharType="begin"/>
        </w:r>
        <w:r w:rsidR="00392DB1">
          <w:rPr>
            <w:noProof/>
            <w:webHidden/>
          </w:rPr>
          <w:instrText xml:space="preserve"> PAGEREF _Toc515610697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6BD4C8B3" w14:textId="6FC8D44E"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698" w:history="1">
        <w:r w:rsidR="00392DB1" w:rsidRPr="003A039D">
          <w:rPr>
            <w:rStyle w:val="Hyperlink"/>
            <w:noProof/>
          </w:rPr>
          <w:t>3.5 Object properties</w:t>
        </w:r>
        <w:r w:rsidR="00392DB1">
          <w:rPr>
            <w:noProof/>
            <w:webHidden/>
          </w:rPr>
          <w:tab/>
        </w:r>
        <w:r w:rsidR="00392DB1">
          <w:rPr>
            <w:noProof/>
            <w:webHidden/>
          </w:rPr>
          <w:fldChar w:fldCharType="begin"/>
        </w:r>
        <w:r w:rsidR="00392DB1">
          <w:rPr>
            <w:noProof/>
            <w:webHidden/>
          </w:rPr>
          <w:instrText xml:space="preserve"> PAGEREF _Toc515610698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5D247349" w14:textId="4080EA4A"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699" w:history="1">
        <w:r w:rsidR="00392DB1" w:rsidRPr="003A039D">
          <w:rPr>
            <w:rStyle w:val="Hyperlink"/>
            <w:noProof/>
          </w:rPr>
          <w:t>3.6 Array properties</w:t>
        </w:r>
        <w:r w:rsidR="00392DB1">
          <w:rPr>
            <w:noProof/>
            <w:webHidden/>
          </w:rPr>
          <w:tab/>
        </w:r>
        <w:r w:rsidR="00392DB1">
          <w:rPr>
            <w:noProof/>
            <w:webHidden/>
          </w:rPr>
          <w:fldChar w:fldCharType="begin"/>
        </w:r>
        <w:r w:rsidR="00392DB1">
          <w:rPr>
            <w:noProof/>
            <w:webHidden/>
          </w:rPr>
          <w:instrText xml:space="preserve"> PAGEREF _Toc515610699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5A67A5E3" w14:textId="293D60E0"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00" w:history="1">
        <w:r w:rsidR="00392DB1" w:rsidRPr="003A039D">
          <w:rPr>
            <w:rStyle w:val="Hyperlink"/>
            <w:noProof/>
          </w:rPr>
          <w:t>3.6.1 General</w:t>
        </w:r>
        <w:r w:rsidR="00392DB1">
          <w:rPr>
            <w:noProof/>
            <w:webHidden/>
          </w:rPr>
          <w:tab/>
        </w:r>
        <w:r w:rsidR="00392DB1">
          <w:rPr>
            <w:noProof/>
            <w:webHidden/>
          </w:rPr>
          <w:fldChar w:fldCharType="begin"/>
        </w:r>
        <w:r w:rsidR="00392DB1">
          <w:rPr>
            <w:noProof/>
            <w:webHidden/>
          </w:rPr>
          <w:instrText xml:space="preserve"> PAGEREF _Toc515610700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5553E4A8" w14:textId="5DF19D88"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01" w:history="1">
        <w:r w:rsidR="00392DB1" w:rsidRPr="003A039D">
          <w:rPr>
            <w:rStyle w:val="Hyperlink"/>
            <w:noProof/>
          </w:rPr>
          <w:t>3.6.2 Array properties with unique values</w:t>
        </w:r>
        <w:r w:rsidR="00392DB1">
          <w:rPr>
            <w:noProof/>
            <w:webHidden/>
          </w:rPr>
          <w:tab/>
        </w:r>
        <w:r w:rsidR="00392DB1">
          <w:rPr>
            <w:noProof/>
            <w:webHidden/>
          </w:rPr>
          <w:fldChar w:fldCharType="begin"/>
        </w:r>
        <w:r w:rsidR="00392DB1">
          <w:rPr>
            <w:noProof/>
            <w:webHidden/>
          </w:rPr>
          <w:instrText xml:space="preserve"> PAGEREF _Toc515610701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0E77F027" w14:textId="49EB4B6F"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702" w:history="1">
        <w:r w:rsidR="00392DB1" w:rsidRPr="003A039D">
          <w:rPr>
            <w:rStyle w:val="Hyperlink"/>
            <w:noProof/>
          </w:rPr>
          <w:t>3.7 Property bags</w:t>
        </w:r>
        <w:r w:rsidR="00392DB1">
          <w:rPr>
            <w:noProof/>
            <w:webHidden/>
          </w:rPr>
          <w:tab/>
        </w:r>
        <w:r w:rsidR="00392DB1">
          <w:rPr>
            <w:noProof/>
            <w:webHidden/>
          </w:rPr>
          <w:fldChar w:fldCharType="begin"/>
        </w:r>
        <w:r w:rsidR="00392DB1">
          <w:rPr>
            <w:noProof/>
            <w:webHidden/>
          </w:rPr>
          <w:instrText xml:space="preserve"> PAGEREF _Toc515610702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2A44C9F5" w14:textId="6443428D"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03" w:history="1">
        <w:r w:rsidR="00392DB1" w:rsidRPr="003A039D">
          <w:rPr>
            <w:rStyle w:val="Hyperlink"/>
            <w:noProof/>
          </w:rPr>
          <w:t>3.7.1 General</w:t>
        </w:r>
        <w:r w:rsidR="00392DB1">
          <w:rPr>
            <w:noProof/>
            <w:webHidden/>
          </w:rPr>
          <w:tab/>
        </w:r>
        <w:r w:rsidR="00392DB1">
          <w:rPr>
            <w:noProof/>
            <w:webHidden/>
          </w:rPr>
          <w:fldChar w:fldCharType="begin"/>
        </w:r>
        <w:r w:rsidR="00392DB1">
          <w:rPr>
            <w:noProof/>
            <w:webHidden/>
          </w:rPr>
          <w:instrText xml:space="preserve"> PAGEREF _Toc515610703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2C0481EA" w14:textId="5280CD83"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04" w:history="1">
        <w:r w:rsidR="00392DB1" w:rsidRPr="003A039D">
          <w:rPr>
            <w:rStyle w:val="Hyperlink"/>
            <w:noProof/>
          </w:rPr>
          <w:t>3.7.2 Tags</w:t>
        </w:r>
        <w:r w:rsidR="00392DB1">
          <w:rPr>
            <w:noProof/>
            <w:webHidden/>
          </w:rPr>
          <w:tab/>
        </w:r>
        <w:r w:rsidR="00392DB1">
          <w:rPr>
            <w:noProof/>
            <w:webHidden/>
          </w:rPr>
          <w:fldChar w:fldCharType="begin"/>
        </w:r>
        <w:r w:rsidR="00392DB1">
          <w:rPr>
            <w:noProof/>
            <w:webHidden/>
          </w:rPr>
          <w:instrText xml:space="preserve"> PAGEREF _Toc515610704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43F8B38B" w14:textId="10EA77BF" w:rsidR="00392DB1" w:rsidRDefault="000B4AFC">
      <w:pPr>
        <w:pStyle w:val="TOC4"/>
        <w:tabs>
          <w:tab w:val="right" w:leader="dot" w:pos="9350"/>
        </w:tabs>
        <w:rPr>
          <w:rFonts w:asciiTheme="minorHAnsi" w:eastAsiaTheme="minorEastAsia" w:hAnsiTheme="minorHAnsi" w:cstheme="minorBidi"/>
          <w:noProof/>
          <w:sz w:val="22"/>
          <w:szCs w:val="22"/>
        </w:rPr>
      </w:pPr>
      <w:hyperlink w:anchor="_Toc515610705" w:history="1">
        <w:r w:rsidR="00392DB1" w:rsidRPr="003A039D">
          <w:rPr>
            <w:rStyle w:val="Hyperlink"/>
            <w:noProof/>
          </w:rPr>
          <w:t>3.7.2.1 General</w:t>
        </w:r>
        <w:r w:rsidR="00392DB1">
          <w:rPr>
            <w:noProof/>
            <w:webHidden/>
          </w:rPr>
          <w:tab/>
        </w:r>
        <w:r w:rsidR="00392DB1">
          <w:rPr>
            <w:noProof/>
            <w:webHidden/>
          </w:rPr>
          <w:fldChar w:fldCharType="begin"/>
        </w:r>
        <w:r w:rsidR="00392DB1">
          <w:rPr>
            <w:noProof/>
            <w:webHidden/>
          </w:rPr>
          <w:instrText xml:space="preserve"> PAGEREF _Toc515610705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370CA48D" w14:textId="5231E2BD" w:rsidR="00392DB1" w:rsidRDefault="000B4AFC">
      <w:pPr>
        <w:pStyle w:val="TOC4"/>
        <w:tabs>
          <w:tab w:val="right" w:leader="dot" w:pos="9350"/>
        </w:tabs>
        <w:rPr>
          <w:rFonts w:asciiTheme="minorHAnsi" w:eastAsiaTheme="minorEastAsia" w:hAnsiTheme="minorHAnsi" w:cstheme="minorBidi"/>
          <w:noProof/>
          <w:sz w:val="22"/>
          <w:szCs w:val="22"/>
        </w:rPr>
      </w:pPr>
      <w:hyperlink w:anchor="_Toc515610706" w:history="1">
        <w:r w:rsidR="00392DB1" w:rsidRPr="003A039D">
          <w:rPr>
            <w:rStyle w:val="Hyperlink"/>
            <w:noProof/>
          </w:rPr>
          <w:t>3.7.2.2 Tag metadata</w:t>
        </w:r>
        <w:r w:rsidR="00392DB1">
          <w:rPr>
            <w:noProof/>
            <w:webHidden/>
          </w:rPr>
          <w:tab/>
        </w:r>
        <w:r w:rsidR="00392DB1">
          <w:rPr>
            <w:noProof/>
            <w:webHidden/>
          </w:rPr>
          <w:fldChar w:fldCharType="begin"/>
        </w:r>
        <w:r w:rsidR="00392DB1">
          <w:rPr>
            <w:noProof/>
            <w:webHidden/>
          </w:rPr>
          <w:instrText xml:space="preserve"> PAGEREF _Toc515610706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7B1192E1" w14:textId="02D0F004"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707" w:history="1">
        <w:r w:rsidR="00392DB1" w:rsidRPr="003A039D">
          <w:rPr>
            <w:rStyle w:val="Hyperlink"/>
            <w:noProof/>
          </w:rPr>
          <w:t>3.8 Date/time properties</w:t>
        </w:r>
        <w:r w:rsidR="00392DB1">
          <w:rPr>
            <w:noProof/>
            <w:webHidden/>
          </w:rPr>
          <w:tab/>
        </w:r>
        <w:r w:rsidR="00392DB1">
          <w:rPr>
            <w:noProof/>
            <w:webHidden/>
          </w:rPr>
          <w:fldChar w:fldCharType="begin"/>
        </w:r>
        <w:r w:rsidR="00392DB1">
          <w:rPr>
            <w:noProof/>
            <w:webHidden/>
          </w:rPr>
          <w:instrText xml:space="preserve"> PAGEREF _Toc515610707 \h </w:instrText>
        </w:r>
        <w:r w:rsidR="00392DB1">
          <w:rPr>
            <w:noProof/>
            <w:webHidden/>
          </w:rPr>
        </w:r>
        <w:r w:rsidR="00392DB1">
          <w:rPr>
            <w:noProof/>
            <w:webHidden/>
          </w:rPr>
          <w:fldChar w:fldCharType="separate"/>
        </w:r>
        <w:r w:rsidR="00392DB1">
          <w:rPr>
            <w:noProof/>
            <w:webHidden/>
          </w:rPr>
          <w:t>28</w:t>
        </w:r>
        <w:r w:rsidR="00392DB1">
          <w:rPr>
            <w:noProof/>
            <w:webHidden/>
          </w:rPr>
          <w:fldChar w:fldCharType="end"/>
        </w:r>
      </w:hyperlink>
    </w:p>
    <w:p w14:paraId="6C3CC3E3" w14:textId="1480519C"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708" w:history="1">
        <w:r w:rsidR="00392DB1" w:rsidRPr="003A039D">
          <w:rPr>
            <w:rStyle w:val="Hyperlink"/>
            <w:noProof/>
          </w:rPr>
          <w:t>3.9 message objects</w:t>
        </w:r>
        <w:r w:rsidR="00392DB1">
          <w:rPr>
            <w:noProof/>
            <w:webHidden/>
          </w:rPr>
          <w:tab/>
        </w:r>
        <w:r w:rsidR="00392DB1">
          <w:rPr>
            <w:noProof/>
            <w:webHidden/>
          </w:rPr>
          <w:fldChar w:fldCharType="begin"/>
        </w:r>
        <w:r w:rsidR="00392DB1">
          <w:rPr>
            <w:noProof/>
            <w:webHidden/>
          </w:rPr>
          <w:instrText xml:space="preserve"> PAGEREF _Toc515610708 \h </w:instrText>
        </w:r>
        <w:r w:rsidR="00392DB1">
          <w:rPr>
            <w:noProof/>
            <w:webHidden/>
          </w:rPr>
        </w:r>
        <w:r w:rsidR="00392DB1">
          <w:rPr>
            <w:noProof/>
            <w:webHidden/>
          </w:rPr>
          <w:fldChar w:fldCharType="separate"/>
        </w:r>
        <w:r w:rsidR="00392DB1">
          <w:rPr>
            <w:noProof/>
            <w:webHidden/>
          </w:rPr>
          <w:t>29</w:t>
        </w:r>
        <w:r w:rsidR="00392DB1">
          <w:rPr>
            <w:noProof/>
            <w:webHidden/>
          </w:rPr>
          <w:fldChar w:fldCharType="end"/>
        </w:r>
      </w:hyperlink>
    </w:p>
    <w:p w14:paraId="7233C8EF" w14:textId="448D7EF2"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09" w:history="1">
        <w:r w:rsidR="00392DB1" w:rsidRPr="003A039D">
          <w:rPr>
            <w:rStyle w:val="Hyperlink"/>
            <w:noProof/>
          </w:rPr>
          <w:t>3.9.1 General</w:t>
        </w:r>
        <w:r w:rsidR="00392DB1">
          <w:rPr>
            <w:noProof/>
            <w:webHidden/>
          </w:rPr>
          <w:tab/>
        </w:r>
        <w:r w:rsidR="00392DB1">
          <w:rPr>
            <w:noProof/>
            <w:webHidden/>
          </w:rPr>
          <w:fldChar w:fldCharType="begin"/>
        </w:r>
        <w:r w:rsidR="00392DB1">
          <w:rPr>
            <w:noProof/>
            <w:webHidden/>
          </w:rPr>
          <w:instrText xml:space="preserve"> PAGEREF _Toc515610709 \h </w:instrText>
        </w:r>
        <w:r w:rsidR="00392DB1">
          <w:rPr>
            <w:noProof/>
            <w:webHidden/>
          </w:rPr>
        </w:r>
        <w:r w:rsidR="00392DB1">
          <w:rPr>
            <w:noProof/>
            <w:webHidden/>
          </w:rPr>
          <w:fldChar w:fldCharType="separate"/>
        </w:r>
        <w:r w:rsidR="00392DB1">
          <w:rPr>
            <w:noProof/>
            <w:webHidden/>
          </w:rPr>
          <w:t>29</w:t>
        </w:r>
        <w:r w:rsidR="00392DB1">
          <w:rPr>
            <w:noProof/>
            <w:webHidden/>
          </w:rPr>
          <w:fldChar w:fldCharType="end"/>
        </w:r>
      </w:hyperlink>
    </w:p>
    <w:p w14:paraId="47B06133" w14:textId="7BA6A05B"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10" w:history="1">
        <w:r w:rsidR="00392DB1" w:rsidRPr="003A039D">
          <w:rPr>
            <w:rStyle w:val="Hyperlink"/>
            <w:noProof/>
          </w:rPr>
          <w:t>3.9.2 Plain text messages</w:t>
        </w:r>
        <w:r w:rsidR="00392DB1">
          <w:rPr>
            <w:noProof/>
            <w:webHidden/>
          </w:rPr>
          <w:tab/>
        </w:r>
        <w:r w:rsidR="00392DB1">
          <w:rPr>
            <w:noProof/>
            <w:webHidden/>
          </w:rPr>
          <w:fldChar w:fldCharType="begin"/>
        </w:r>
        <w:r w:rsidR="00392DB1">
          <w:rPr>
            <w:noProof/>
            <w:webHidden/>
          </w:rPr>
          <w:instrText xml:space="preserve"> PAGEREF _Toc515610710 \h </w:instrText>
        </w:r>
        <w:r w:rsidR="00392DB1">
          <w:rPr>
            <w:noProof/>
            <w:webHidden/>
          </w:rPr>
        </w:r>
        <w:r w:rsidR="00392DB1">
          <w:rPr>
            <w:noProof/>
            <w:webHidden/>
          </w:rPr>
          <w:fldChar w:fldCharType="separate"/>
        </w:r>
        <w:r w:rsidR="00392DB1">
          <w:rPr>
            <w:noProof/>
            <w:webHidden/>
          </w:rPr>
          <w:t>29</w:t>
        </w:r>
        <w:r w:rsidR="00392DB1">
          <w:rPr>
            <w:noProof/>
            <w:webHidden/>
          </w:rPr>
          <w:fldChar w:fldCharType="end"/>
        </w:r>
      </w:hyperlink>
    </w:p>
    <w:p w14:paraId="548DBC6A" w14:textId="0D58A0B2"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11" w:history="1">
        <w:r w:rsidR="00392DB1" w:rsidRPr="003A039D">
          <w:rPr>
            <w:rStyle w:val="Hyperlink"/>
            <w:noProof/>
          </w:rPr>
          <w:t>3.9.3 Rich text messages</w:t>
        </w:r>
        <w:r w:rsidR="00392DB1">
          <w:rPr>
            <w:noProof/>
            <w:webHidden/>
          </w:rPr>
          <w:tab/>
        </w:r>
        <w:r w:rsidR="00392DB1">
          <w:rPr>
            <w:noProof/>
            <w:webHidden/>
          </w:rPr>
          <w:fldChar w:fldCharType="begin"/>
        </w:r>
        <w:r w:rsidR="00392DB1">
          <w:rPr>
            <w:noProof/>
            <w:webHidden/>
          </w:rPr>
          <w:instrText xml:space="preserve"> PAGEREF _Toc515610711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5C821502" w14:textId="74EB0F18" w:rsidR="00392DB1" w:rsidRDefault="000B4AFC">
      <w:pPr>
        <w:pStyle w:val="TOC4"/>
        <w:tabs>
          <w:tab w:val="right" w:leader="dot" w:pos="9350"/>
        </w:tabs>
        <w:rPr>
          <w:rFonts w:asciiTheme="minorHAnsi" w:eastAsiaTheme="minorEastAsia" w:hAnsiTheme="minorHAnsi" w:cstheme="minorBidi"/>
          <w:noProof/>
          <w:sz w:val="22"/>
          <w:szCs w:val="22"/>
        </w:rPr>
      </w:pPr>
      <w:hyperlink w:anchor="_Toc515610712" w:history="1">
        <w:r w:rsidR="00392DB1" w:rsidRPr="003A039D">
          <w:rPr>
            <w:rStyle w:val="Hyperlink"/>
            <w:noProof/>
          </w:rPr>
          <w:t>3.9.3.1 General</w:t>
        </w:r>
        <w:r w:rsidR="00392DB1">
          <w:rPr>
            <w:noProof/>
            <w:webHidden/>
          </w:rPr>
          <w:tab/>
        </w:r>
        <w:r w:rsidR="00392DB1">
          <w:rPr>
            <w:noProof/>
            <w:webHidden/>
          </w:rPr>
          <w:fldChar w:fldCharType="begin"/>
        </w:r>
        <w:r w:rsidR="00392DB1">
          <w:rPr>
            <w:noProof/>
            <w:webHidden/>
          </w:rPr>
          <w:instrText xml:space="preserve"> PAGEREF _Toc515610712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056CDA27" w14:textId="1776F435" w:rsidR="00392DB1" w:rsidRDefault="000B4AFC">
      <w:pPr>
        <w:pStyle w:val="TOC4"/>
        <w:tabs>
          <w:tab w:val="right" w:leader="dot" w:pos="9350"/>
        </w:tabs>
        <w:rPr>
          <w:rFonts w:asciiTheme="minorHAnsi" w:eastAsiaTheme="minorEastAsia" w:hAnsiTheme="minorHAnsi" w:cstheme="minorBidi"/>
          <w:noProof/>
          <w:sz w:val="22"/>
          <w:szCs w:val="22"/>
        </w:rPr>
      </w:pPr>
      <w:hyperlink w:anchor="_Toc515610713" w:history="1">
        <w:r w:rsidR="00392DB1" w:rsidRPr="003A039D">
          <w:rPr>
            <w:rStyle w:val="Hyperlink"/>
            <w:noProof/>
          </w:rPr>
          <w:t>3.9.3.2 Security implications</w:t>
        </w:r>
        <w:r w:rsidR="00392DB1">
          <w:rPr>
            <w:noProof/>
            <w:webHidden/>
          </w:rPr>
          <w:tab/>
        </w:r>
        <w:r w:rsidR="00392DB1">
          <w:rPr>
            <w:noProof/>
            <w:webHidden/>
          </w:rPr>
          <w:fldChar w:fldCharType="begin"/>
        </w:r>
        <w:r w:rsidR="00392DB1">
          <w:rPr>
            <w:noProof/>
            <w:webHidden/>
          </w:rPr>
          <w:instrText xml:space="preserve"> PAGEREF _Toc515610713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3BF9B746" w14:textId="403E6A00"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14" w:history="1">
        <w:r w:rsidR="00392DB1" w:rsidRPr="003A039D">
          <w:rPr>
            <w:rStyle w:val="Hyperlink"/>
            <w:noProof/>
          </w:rPr>
          <w:t>3.9.4 Messages with placeholders</w:t>
        </w:r>
        <w:r w:rsidR="00392DB1">
          <w:rPr>
            <w:noProof/>
            <w:webHidden/>
          </w:rPr>
          <w:tab/>
        </w:r>
        <w:r w:rsidR="00392DB1">
          <w:rPr>
            <w:noProof/>
            <w:webHidden/>
          </w:rPr>
          <w:fldChar w:fldCharType="begin"/>
        </w:r>
        <w:r w:rsidR="00392DB1">
          <w:rPr>
            <w:noProof/>
            <w:webHidden/>
          </w:rPr>
          <w:instrText xml:space="preserve"> PAGEREF _Toc515610714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75F8DF9A" w14:textId="7AFA8A2E"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15" w:history="1">
        <w:r w:rsidR="00392DB1" w:rsidRPr="003A039D">
          <w:rPr>
            <w:rStyle w:val="Hyperlink"/>
            <w:noProof/>
          </w:rPr>
          <w:t>3.9.5 Messages with embedded links</w:t>
        </w:r>
        <w:r w:rsidR="00392DB1">
          <w:rPr>
            <w:noProof/>
            <w:webHidden/>
          </w:rPr>
          <w:tab/>
        </w:r>
        <w:r w:rsidR="00392DB1">
          <w:rPr>
            <w:noProof/>
            <w:webHidden/>
          </w:rPr>
          <w:fldChar w:fldCharType="begin"/>
        </w:r>
        <w:r w:rsidR="00392DB1">
          <w:rPr>
            <w:noProof/>
            <w:webHidden/>
          </w:rPr>
          <w:instrText xml:space="preserve"> PAGEREF _Toc515610715 \h </w:instrText>
        </w:r>
        <w:r w:rsidR="00392DB1">
          <w:rPr>
            <w:noProof/>
            <w:webHidden/>
          </w:rPr>
        </w:r>
        <w:r w:rsidR="00392DB1">
          <w:rPr>
            <w:noProof/>
            <w:webHidden/>
          </w:rPr>
          <w:fldChar w:fldCharType="separate"/>
        </w:r>
        <w:r w:rsidR="00392DB1">
          <w:rPr>
            <w:noProof/>
            <w:webHidden/>
          </w:rPr>
          <w:t>31</w:t>
        </w:r>
        <w:r w:rsidR="00392DB1">
          <w:rPr>
            <w:noProof/>
            <w:webHidden/>
          </w:rPr>
          <w:fldChar w:fldCharType="end"/>
        </w:r>
      </w:hyperlink>
    </w:p>
    <w:p w14:paraId="67A71BB7" w14:textId="6099B72A"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16" w:history="1">
        <w:r w:rsidR="00392DB1" w:rsidRPr="003A039D">
          <w:rPr>
            <w:rStyle w:val="Hyperlink"/>
            <w:noProof/>
          </w:rPr>
          <w:t>3.9.6 Message string resources</w:t>
        </w:r>
        <w:r w:rsidR="00392DB1">
          <w:rPr>
            <w:noProof/>
            <w:webHidden/>
          </w:rPr>
          <w:tab/>
        </w:r>
        <w:r w:rsidR="00392DB1">
          <w:rPr>
            <w:noProof/>
            <w:webHidden/>
          </w:rPr>
          <w:fldChar w:fldCharType="begin"/>
        </w:r>
        <w:r w:rsidR="00392DB1">
          <w:rPr>
            <w:noProof/>
            <w:webHidden/>
          </w:rPr>
          <w:instrText xml:space="preserve"> PAGEREF _Toc515610716 \h </w:instrText>
        </w:r>
        <w:r w:rsidR="00392DB1">
          <w:rPr>
            <w:noProof/>
            <w:webHidden/>
          </w:rPr>
        </w:r>
        <w:r w:rsidR="00392DB1">
          <w:rPr>
            <w:noProof/>
            <w:webHidden/>
          </w:rPr>
          <w:fldChar w:fldCharType="separate"/>
        </w:r>
        <w:r w:rsidR="00392DB1">
          <w:rPr>
            <w:noProof/>
            <w:webHidden/>
          </w:rPr>
          <w:t>32</w:t>
        </w:r>
        <w:r w:rsidR="00392DB1">
          <w:rPr>
            <w:noProof/>
            <w:webHidden/>
          </w:rPr>
          <w:fldChar w:fldCharType="end"/>
        </w:r>
      </w:hyperlink>
    </w:p>
    <w:p w14:paraId="10DF3697" w14:textId="13667D09" w:rsidR="00392DB1" w:rsidRDefault="000B4AFC">
      <w:pPr>
        <w:pStyle w:val="TOC4"/>
        <w:tabs>
          <w:tab w:val="right" w:leader="dot" w:pos="9350"/>
        </w:tabs>
        <w:rPr>
          <w:rFonts w:asciiTheme="minorHAnsi" w:eastAsiaTheme="minorEastAsia" w:hAnsiTheme="minorHAnsi" w:cstheme="minorBidi"/>
          <w:noProof/>
          <w:sz w:val="22"/>
          <w:szCs w:val="22"/>
        </w:rPr>
      </w:pPr>
      <w:hyperlink w:anchor="_Toc515610717" w:history="1">
        <w:r w:rsidR="00392DB1" w:rsidRPr="003A039D">
          <w:rPr>
            <w:rStyle w:val="Hyperlink"/>
            <w:noProof/>
          </w:rPr>
          <w:t>3.9.6.1 General</w:t>
        </w:r>
        <w:r w:rsidR="00392DB1">
          <w:rPr>
            <w:noProof/>
            <w:webHidden/>
          </w:rPr>
          <w:tab/>
        </w:r>
        <w:r w:rsidR="00392DB1">
          <w:rPr>
            <w:noProof/>
            <w:webHidden/>
          </w:rPr>
          <w:fldChar w:fldCharType="begin"/>
        </w:r>
        <w:r w:rsidR="00392DB1">
          <w:rPr>
            <w:noProof/>
            <w:webHidden/>
          </w:rPr>
          <w:instrText xml:space="preserve"> PAGEREF _Toc515610717 \h </w:instrText>
        </w:r>
        <w:r w:rsidR="00392DB1">
          <w:rPr>
            <w:noProof/>
            <w:webHidden/>
          </w:rPr>
        </w:r>
        <w:r w:rsidR="00392DB1">
          <w:rPr>
            <w:noProof/>
            <w:webHidden/>
          </w:rPr>
          <w:fldChar w:fldCharType="separate"/>
        </w:r>
        <w:r w:rsidR="00392DB1">
          <w:rPr>
            <w:noProof/>
            <w:webHidden/>
          </w:rPr>
          <w:t>32</w:t>
        </w:r>
        <w:r w:rsidR="00392DB1">
          <w:rPr>
            <w:noProof/>
            <w:webHidden/>
          </w:rPr>
          <w:fldChar w:fldCharType="end"/>
        </w:r>
      </w:hyperlink>
    </w:p>
    <w:p w14:paraId="5E3E030A" w14:textId="761CEF63" w:rsidR="00392DB1" w:rsidRDefault="000B4AFC">
      <w:pPr>
        <w:pStyle w:val="TOC4"/>
        <w:tabs>
          <w:tab w:val="right" w:leader="dot" w:pos="9350"/>
        </w:tabs>
        <w:rPr>
          <w:rFonts w:asciiTheme="minorHAnsi" w:eastAsiaTheme="minorEastAsia" w:hAnsiTheme="minorHAnsi" w:cstheme="minorBidi"/>
          <w:noProof/>
          <w:sz w:val="22"/>
          <w:szCs w:val="22"/>
        </w:rPr>
      </w:pPr>
      <w:hyperlink w:anchor="_Toc515610718" w:history="1">
        <w:r w:rsidR="00392DB1" w:rsidRPr="003A039D">
          <w:rPr>
            <w:rStyle w:val="Hyperlink"/>
            <w:noProof/>
          </w:rPr>
          <w:t>3.9.6.2 Embedded string resource lookup procedure</w:t>
        </w:r>
        <w:r w:rsidR="00392DB1">
          <w:rPr>
            <w:noProof/>
            <w:webHidden/>
          </w:rPr>
          <w:tab/>
        </w:r>
        <w:r w:rsidR="00392DB1">
          <w:rPr>
            <w:noProof/>
            <w:webHidden/>
          </w:rPr>
          <w:fldChar w:fldCharType="begin"/>
        </w:r>
        <w:r w:rsidR="00392DB1">
          <w:rPr>
            <w:noProof/>
            <w:webHidden/>
          </w:rPr>
          <w:instrText xml:space="preserve"> PAGEREF _Toc515610718 \h </w:instrText>
        </w:r>
        <w:r w:rsidR="00392DB1">
          <w:rPr>
            <w:noProof/>
            <w:webHidden/>
          </w:rPr>
        </w:r>
        <w:r w:rsidR="00392DB1">
          <w:rPr>
            <w:noProof/>
            <w:webHidden/>
          </w:rPr>
          <w:fldChar w:fldCharType="separate"/>
        </w:r>
        <w:r w:rsidR="00392DB1">
          <w:rPr>
            <w:noProof/>
            <w:webHidden/>
          </w:rPr>
          <w:t>33</w:t>
        </w:r>
        <w:r w:rsidR="00392DB1">
          <w:rPr>
            <w:noProof/>
            <w:webHidden/>
          </w:rPr>
          <w:fldChar w:fldCharType="end"/>
        </w:r>
      </w:hyperlink>
    </w:p>
    <w:p w14:paraId="0C077BB7" w14:textId="74A1D9D2" w:rsidR="00392DB1" w:rsidRDefault="000B4AFC">
      <w:pPr>
        <w:pStyle w:val="TOC4"/>
        <w:tabs>
          <w:tab w:val="right" w:leader="dot" w:pos="9350"/>
        </w:tabs>
        <w:rPr>
          <w:rFonts w:asciiTheme="minorHAnsi" w:eastAsiaTheme="minorEastAsia" w:hAnsiTheme="minorHAnsi" w:cstheme="minorBidi"/>
          <w:noProof/>
          <w:sz w:val="22"/>
          <w:szCs w:val="22"/>
        </w:rPr>
      </w:pPr>
      <w:hyperlink w:anchor="_Toc515610719" w:history="1">
        <w:r w:rsidR="00392DB1" w:rsidRPr="003A039D">
          <w:rPr>
            <w:rStyle w:val="Hyperlink"/>
            <w:noProof/>
          </w:rPr>
          <w:t>3.9.6.3 SARIF resource file lookup procedure</w:t>
        </w:r>
        <w:r w:rsidR="00392DB1">
          <w:rPr>
            <w:noProof/>
            <w:webHidden/>
          </w:rPr>
          <w:tab/>
        </w:r>
        <w:r w:rsidR="00392DB1">
          <w:rPr>
            <w:noProof/>
            <w:webHidden/>
          </w:rPr>
          <w:fldChar w:fldCharType="begin"/>
        </w:r>
        <w:r w:rsidR="00392DB1">
          <w:rPr>
            <w:noProof/>
            <w:webHidden/>
          </w:rPr>
          <w:instrText xml:space="preserve"> PAGEREF _Toc515610719 \h </w:instrText>
        </w:r>
        <w:r w:rsidR="00392DB1">
          <w:rPr>
            <w:noProof/>
            <w:webHidden/>
          </w:rPr>
        </w:r>
        <w:r w:rsidR="00392DB1">
          <w:rPr>
            <w:noProof/>
            <w:webHidden/>
          </w:rPr>
          <w:fldChar w:fldCharType="separate"/>
        </w:r>
        <w:r w:rsidR="00392DB1">
          <w:rPr>
            <w:noProof/>
            <w:webHidden/>
          </w:rPr>
          <w:t>33</w:t>
        </w:r>
        <w:r w:rsidR="00392DB1">
          <w:rPr>
            <w:noProof/>
            <w:webHidden/>
          </w:rPr>
          <w:fldChar w:fldCharType="end"/>
        </w:r>
      </w:hyperlink>
    </w:p>
    <w:p w14:paraId="1621D03C" w14:textId="3C740B51" w:rsidR="00392DB1" w:rsidRDefault="000B4AFC">
      <w:pPr>
        <w:pStyle w:val="TOC4"/>
        <w:tabs>
          <w:tab w:val="right" w:leader="dot" w:pos="9350"/>
        </w:tabs>
        <w:rPr>
          <w:rFonts w:asciiTheme="minorHAnsi" w:eastAsiaTheme="minorEastAsia" w:hAnsiTheme="minorHAnsi" w:cstheme="minorBidi"/>
          <w:noProof/>
          <w:sz w:val="22"/>
          <w:szCs w:val="22"/>
        </w:rPr>
      </w:pPr>
      <w:hyperlink w:anchor="_Toc515610720" w:history="1">
        <w:r w:rsidR="00392DB1" w:rsidRPr="003A039D">
          <w:rPr>
            <w:rStyle w:val="Hyperlink"/>
            <w:noProof/>
          </w:rPr>
          <w:t>3.9.6.4 SARIF resource file format</w:t>
        </w:r>
        <w:r w:rsidR="00392DB1">
          <w:rPr>
            <w:noProof/>
            <w:webHidden/>
          </w:rPr>
          <w:tab/>
        </w:r>
        <w:r w:rsidR="00392DB1">
          <w:rPr>
            <w:noProof/>
            <w:webHidden/>
          </w:rPr>
          <w:fldChar w:fldCharType="begin"/>
        </w:r>
        <w:r w:rsidR="00392DB1">
          <w:rPr>
            <w:noProof/>
            <w:webHidden/>
          </w:rPr>
          <w:instrText xml:space="preserve"> PAGEREF _Toc515610720 \h </w:instrText>
        </w:r>
        <w:r w:rsidR="00392DB1">
          <w:rPr>
            <w:noProof/>
            <w:webHidden/>
          </w:rPr>
        </w:r>
        <w:r w:rsidR="00392DB1">
          <w:rPr>
            <w:noProof/>
            <w:webHidden/>
          </w:rPr>
          <w:fldChar w:fldCharType="separate"/>
        </w:r>
        <w:r w:rsidR="00392DB1">
          <w:rPr>
            <w:noProof/>
            <w:webHidden/>
          </w:rPr>
          <w:t>34</w:t>
        </w:r>
        <w:r w:rsidR="00392DB1">
          <w:rPr>
            <w:noProof/>
            <w:webHidden/>
          </w:rPr>
          <w:fldChar w:fldCharType="end"/>
        </w:r>
      </w:hyperlink>
    </w:p>
    <w:p w14:paraId="2A3E3C7B" w14:textId="734349E1" w:rsidR="00392DB1" w:rsidRDefault="000B4AFC">
      <w:pPr>
        <w:pStyle w:val="TOC5"/>
        <w:tabs>
          <w:tab w:val="right" w:leader="dot" w:pos="9350"/>
        </w:tabs>
        <w:rPr>
          <w:rFonts w:asciiTheme="minorHAnsi" w:eastAsiaTheme="minorEastAsia" w:hAnsiTheme="minorHAnsi" w:cstheme="minorBidi"/>
          <w:noProof/>
          <w:sz w:val="22"/>
          <w:szCs w:val="22"/>
        </w:rPr>
      </w:pPr>
      <w:hyperlink w:anchor="_Toc515610721" w:history="1">
        <w:r w:rsidR="00392DB1" w:rsidRPr="003A039D">
          <w:rPr>
            <w:rStyle w:val="Hyperlink"/>
            <w:noProof/>
          </w:rPr>
          <w:t>3.9.6.4.1 General</w:t>
        </w:r>
        <w:r w:rsidR="00392DB1">
          <w:rPr>
            <w:noProof/>
            <w:webHidden/>
          </w:rPr>
          <w:tab/>
        </w:r>
        <w:r w:rsidR="00392DB1">
          <w:rPr>
            <w:noProof/>
            <w:webHidden/>
          </w:rPr>
          <w:fldChar w:fldCharType="begin"/>
        </w:r>
        <w:r w:rsidR="00392DB1">
          <w:rPr>
            <w:noProof/>
            <w:webHidden/>
          </w:rPr>
          <w:instrText xml:space="preserve"> PAGEREF _Toc515610721 \h </w:instrText>
        </w:r>
        <w:r w:rsidR="00392DB1">
          <w:rPr>
            <w:noProof/>
            <w:webHidden/>
          </w:rPr>
        </w:r>
        <w:r w:rsidR="00392DB1">
          <w:rPr>
            <w:noProof/>
            <w:webHidden/>
          </w:rPr>
          <w:fldChar w:fldCharType="separate"/>
        </w:r>
        <w:r w:rsidR="00392DB1">
          <w:rPr>
            <w:noProof/>
            <w:webHidden/>
          </w:rPr>
          <w:t>34</w:t>
        </w:r>
        <w:r w:rsidR="00392DB1">
          <w:rPr>
            <w:noProof/>
            <w:webHidden/>
          </w:rPr>
          <w:fldChar w:fldCharType="end"/>
        </w:r>
      </w:hyperlink>
    </w:p>
    <w:p w14:paraId="30A2F461" w14:textId="317C5221" w:rsidR="00392DB1" w:rsidRDefault="000B4AFC">
      <w:pPr>
        <w:pStyle w:val="TOC5"/>
        <w:tabs>
          <w:tab w:val="right" w:leader="dot" w:pos="9350"/>
        </w:tabs>
        <w:rPr>
          <w:rFonts w:asciiTheme="minorHAnsi" w:eastAsiaTheme="minorEastAsia" w:hAnsiTheme="minorHAnsi" w:cstheme="minorBidi"/>
          <w:noProof/>
          <w:sz w:val="22"/>
          <w:szCs w:val="22"/>
        </w:rPr>
      </w:pPr>
      <w:hyperlink w:anchor="_Toc515610722" w:history="1">
        <w:r w:rsidR="00392DB1" w:rsidRPr="003A039D">
          <w:rPr>
            <w:rStyle w:val="Hyperlink"/>
            <w:noProof/>
          </w:rPr>
          <w:t>3.9.6.4.2 sarifLog object</w:t>
        </w:r>
        <w:r w:rsidR="00392DB1">
          <w:rPr>
            <w:noProof/>
            <w:webHidden/>
          </w:rPr>
          <w:tab/>
        </w:r>
        <w:r w:rsidR="00392DB1">
          <w:rPr>
            <w:noProof/>
            <w:webHidden/>
          </w:rPr>
          <w:fldChar w:fldCharType="begin"/>
        </w:r>
        <w:r w:rsidR="00392DB1">
          <w:rPr>
            <w:noProof/>
            <w:webHidden/>
          </w:rPr>
          <w:instrText xml:space="preserve"> PAGEREF _Toc515610722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768601D4" w14:textId="6004FB7F" w:rsidR="00392DB1" w:rsidRDefault="000B4AFC">
      <w:pPr>
        <w:pStyle w:val="TOC5"/>
        <w:tabs>
          <w:tab w:val="right" w:leader="dot" w:pos="9350"/>
        </w:tabs>
        <w:rPr>
          <w:rFonts w:asciiTheme="minorHAnsi" w:eastAsiaTheme="minorEastAsia" w:hAnsiTheme="minorHAnsi" w:cstheme="minorBidi"/>
          <w:noProof/>
          <w:sz w:val="22"/>
          <w:szCs w:val="22"/>
        </w:rPr>
      </w:pPr>
      <w:hyperlink w:anchor="_Toc515610723" w:history="1">
        <w:r w:rsidR="00392DB1" w:rsidRPr="003A039D">
          <w:rPr>
            <w:rStyle w:val="Hyperlink"/>
            <w:noProof/>
          </w:rPr>
          <w:t>3.9.6.4.3 run object</w:t>
        </w:r>
        <w:r w:rsidR="00392DB1">
          <w:rPr>
            <w:noProof/>
            <w:webHidden/>
          </w:rPr>
          <w:tab/>
        </w:r>
        <w:r w:rsidR="00392DB1">
          <w:rPr>
            <w:noProof/>
            <w:webHidden/>
          </w:rPr>
          <w:fldChar w:fldCharType="begin"/>
        </w:r>
        <w:r w:rsidR="00392DB1">
          <w:rPr>
            <w:noProof/>
            <w:webHidden/>
          </w:rPr>
          <w:instrText xml:space="preserve"> PAGEREF _Toc515610723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0E0124FE" w14:textId="050F0F4F" w:rsidR="00392DB1" w:rsidRDefault="000B4AFC">
      <w:pPr>
        <w:pStyle w:val="TOC5"/>
        <w:tabs>
          <w:tab w:val="right" w:leader="dot" w:pos="9350"/>
        </w:tabs>
        <w:rPr>
          <w:rFonts w:asciiTheme="minorHAnsi" w:eastAsiaTheme="minorEastAsia" w:hAnsiTheme="minorHAnsi" w:cstheme="minorBidi"/>
          <w:noProof/>
          <w:sz w:val="22"/>
          <w:szCs w:val="22"/>
        </w:rPr>
      </w:pPr>
      <w:hyperlink w:anchor="_Toc515610724" w:history="1">
        <w:r w:rsidR="00392DB1" w:rsidRPr="003A039D">
          <w:rPr>
            <w:rStyle w:val="Hyperlink"/>
            <w:noProof/>
          </w:rPr>
          <w:t>3.9.6.4.4 tool object</w:t>
        </w:r>
        <w:r w:rsidR="00392DB1">
          <w:rPr>
            <w:noProof/>
            <w:webHidden/>
          </w:rPr>
          <w:tab/>
        </w:r>
        <w:r w:rsidR="00392DB1">
          <w:rPr>
            <w:noProof/>
            <w:webHidden/>
          </w:rPr>
          <w:fldChar w:fldCharType="begin"/>
        </w:r>
        <w:r w:rsidR="00392DB1">
          <w:rPr>
            <w:noProof/>
            <w:webHidden/>
          </w:rPr>
          <w:instrText xml:space="preserve"> PAGEREF _Toc515610724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5CF4EB3B" w14:textId="5B733C95" w:rsidR="00392DB1" w:rsidRDefault="000B4AFC">
      <w:pPr>
        <w:pStyle w:val="TOC5"/>
        <w:tabs>
          <w:tab w:val="right" w:leader="dot" w:pos="9350"/>
        </w:tabs>
        <w:rPr>
          <w:rFonts w:asciiTheme="minorHAnsi" w:eastAsiaTheme="minorEastAsia" w:hAnsiTheme="minorHAnsi" w:cstheme="minorBidi"/>
          <w:noProof/>
          <w:sz w:val="22"/>
          <w:szCs w:val="22"/>
        </w:rPr>
      </w:pPr>
      <w:hyperlink w:anchor="_Toc515610725" w:history="1">
        <w:r w:rsidR="00392DB1" w:rsidRPr="003A039D">
          <w:rPr>
            <w:rStyle w:val="Hyperlink"/>
            <w:noProof/>
          </w:rPr>
          <w:t>3.9.6.4.5 resources object</w:t>
        </w:r>
        <w:r w:rsidR="00392DB1">
          <w:rPr>
            <w:noProof/>
            <w:webHidden/>
          </w:rPr>
          <w:tab/>
        </w:r>
        <w:r w:rsidR="00392DB1">
          <w:rPr>
            <w:noProof/>
            <w:webHidden/>
          </w:rPr>
          <w:fldChar w:fldCharType="begin"/>
        </w:r>
        <w:r w:rsidR="00392DB1">
          <w:rPr>
            <w:noProof/>
            <w:webHidden/>
          </w:rPr>
          <w:instrText xml:space="preserve"> PAGEREF _Toc515610725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3AF110CC" w14:textId="2D30DD24"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26" w:history="1">
        <w:r w:rsidR="00392DB1" w:rsidRPr="003A039D">
          <w:rPr>
            <w:rStyle w:val="Hyperlink"/>
            <w:noProof/>
          </w:rPr>
          <w:t>3.9.7 text property</w:t>
        </w:r>
        <w:r w:rsidR="00392DB1">
          <w:rPr>
            <w:noProof/>
            <w:webHidden/>
          </w:rPr>
          <w:tab/>
        </w:r>
        <w:r w:rsidR="00392DB1">
          <w:rPr>
            <w:noProof/>
            <w:webHidden/>
          </w:rPr>
          <w:fldChar w:fldCharType="begin"/>
        </w:r>
        <w:r w:rsidR="00392DB1">
          <w:rPr>
            <w:noProof/>
            <w:webHidden/>
          </w:rPr>
          <w:instrText xml:space="preserve"> PAGEREF _Toc515610726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4D1E3E32" w14:textId="79963801"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27" w:history="1">
        <w:r w:rsidR="00392DB1" w:rsidRPr="003A039D">
          <w:rPr>
            <w:rStyle w:val="Hyperlink"/>
            <w:noProof/>
          </w:rPr>
          <w:t>3.9.8 richText property</w:t>
        </w:r>
        <w:r w:rsidR="00392DB1">
          <w:rPr>
            <w:noProof/>
            <w:webHidden/>
          </w:rPr>
          <w:tab/>
        </w:r>
        <w:r w:rsidR="00392DB1">
          <w:rPr>
            <w:noProof/>
            <w:webHidden/>
          </w:rPr>
          <w:fldChar w:fldCharType="begin"/>
        </w:r>
        <w:r w:rsidR="00392DB1">
          <w:rPr>
            <w:noProof/>
            <w:webHidden/>
          </w:rPr>
          <w:instrText xml:space="preserve"> PAGEREF _Toc515610727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1C44E712" w14:textId="525C1242"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28" w:history="1">
        <w:r w:rsidR="00392DB1" w:rsidRPr="003A039D">
          <w:rPr>
            <w:rStyle w:val="Hyperlink"/>
            <w:noProof/>
          </w:rPr>
          <w:t>3.9.9 messageId property</w:t>
        </w:r>
        <w:r w:rsidR="00392DB1">
          <w:rPr>
            <w:noProof/>
            <w:webHidden/>
          </w:rPr>
          <w:tab/>
        </w:r>
        <w:r w:rsidR="00392DB1">
          <w:rPr>
            <w:noProof/>
            <w:webHidden/>
          </w:rPr>
          <w:fldChar w:fldCharType="begin"/>
        </w:r>
        <w:r w:rsidR="00392DB1">
          <w:rPr>
            <w:noProof/>
            <w:webHidden/>
          </w:rPr>
          <w:instrText xml:space="preserve"> PAGEREF _Toc515610728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1A616E64" w14:textId="21667D3C"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29" w:history="1">
        <w:r w:rsidR="00392DB1" w:rsidRPr="003A039D">
          <w:rPr>
            <w:rStyle w:val="Hyperlink"/>
            <w:noProof/>
          </w:rPr>
          <w:t>3.9.10 richMessageId property</w:t>
        </w:r>
        <w:r w:rsidR="00392DB1">
          <w:rPr>
            <w:noProof/>
            <w:webHidden/>
          </w:rPr>
          <w:tab/>
        </w:r>
        <w:r w:rsidR="00392DB1">
          <w:rPr>
            <w:noProof/>
            <w:webHidden/>
          </w:rPr>
          <w:fldChar w:fldCharType="begin"/>
        </w:r>
        <w:r w:rsidR="00392DB1">
          <w:rPr>
            <w:noProof/>
            <w:webHidden/>
          </w:rPr>
          <w:instrText xml:space="preserve"> PAGEREF _Toc515610729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26D4A56E" w14:textId="7F84AF38"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30" w:history="1">
        <w:r w:rsidR="00392DB1" w:rsidRPr="003A039D">
          <w:rPr>
            <w:rStyle w:val="Hyperlink"/>
            <w:noProof/>
          </w:rPr>
          <w:t>3.9.11 arguments property</w:t>
        </w:r>
        <w:r w:rsidR="00392DB1">
          <w:rPr>
            <w:noProof/>
            <w:webHidden/>
          </w:rPr>
          <w:tab/>
        </w:r>
        <w:r w:rsidR="00392DB1">
          <w:rPr>
            <w:noProof/>
            <w:webHidden/>
          </w:rPr>
          <w:fldChar w:fldCharType="begin"/>
        </w:r>
        <w:r w:rsidR="00392DB1">
          <w:rPr>
            <w:noProof/>
            <w:webHidden/>
          </w:rPr>
          <w:instrText xml:space="preserve"> PAGEREF _Toc515610730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46DB4228" w14:textId="2F91651F"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731" w:history="1">
        <w:r w:rsidR="00392DB1" w:rsidRPr="003A039D">
          <w:rPr>
            <w:rStyle w:val="Hyperlink"/>
            <w:noProof/>
          </w:rPr>
          <w:t>3.10 sarifLog object</w:t>
        </w:r>
        <w:r w:rsidR="00392DB1">
          <w:rPr>
            <w:noProof/>
            <w:webHidden/>
          </w:rPr>
          <w:tab/>
        </w:r>
        <w:r w:rsidR="00392DB1">
          <w:rPr>
            <w:noProof/>
            <w:webHidden/>
          </w:rPr>
          <w:fldChar w:fldCharType="begin"/>
        </w:r>
        <w:r w:rsidR="00392DB1">
          <w:rPr>
            <w:noProof/>
            <w:webHidden/>
          </w:rPr>
          <w:instrText xml:space="preserve"> PAGEREF _Toc515610731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6485C029" w14:textId="5DBC8F33"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32" w:history="1">
        <w:r w:rsidR="00392DB1" w:rsidRPr="003A039D">
          <w:rPr>
            <w:rStyle w:val="Hyperlink"/>
            <w:noProof/>
          </w:rPr>
          <w:t>3.10.1 General</w:t>
        </w:r>
        <w:r w:rsidR="00392DB1">
          <w:rPr>
            <w:noProof/>
            <w:webHidden/>
          </w:rPr>
          <w:tab/>
        </w:r>
        <w:r w:rsidR="00392DB1">
          <w:rPr>
            <w:noProof/>
            <w:webHidden/>
          </w:rPr>
          <w:fldChar w:fldCharType="begin"/>
        </w:r>
        <w:r w:rsidR="00392DB1">
          <w:rPr>
            <w:noProof/>
            <w:webHidden/>
          </w:rPr>
          <w:instrText xml:space="preserve"> PAGEREF _Toc515610732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7A29D79B" w14:textId="6F582D1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33" w:history="1">
        <w:r w:rsidR="00392DB1" w:rsidRPr="003A039D">
          <w:rPr>
            <w:rStyle w:val="Hyperlink"/>
            <w:noProof/>
          </w:rPr>
          <w:t>3.10.2 version property</w:t>
        </w:r>
        <w:r w:rsidR="00392DB1">
          <w:rPr>
            <w:noProof/>
            <w:webHidden/>
          </w:rPr>
          <w:tab/>
        </w:r>
        <w:r w:rsidR="00392DB1">
          <w:rPr>
            <w:noProof/>
            <w:webHidden/>
          </w:rPr>
          <w:fldChar w:fldCharType="begin"/>
        </w:r>
        <w:r w:rsidR="00392DB1">
          <w:rPr>
            <w:noProof/>
            <w:webHidden/>
          </w:rPr>
          <w:instrText xml:space="preserve"> PAGEREF _Toc515610733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32415909" w14:textId="79C986DA"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34" w:history="1">
        <w:r w:rsidR="00392DB1" w:rsidRPr="003A039D">
          <w:rPr>
            <w:rStyle w:val="Hyperlink"/>
            <w:noProof/>
          </w:rPr>
          <w:t>3.10.3 $schema property</w:t>
        </w:r>
        <w:r w:rsidR="00392DB1">
          <w:rPr>
            <w:noProof/>
            <w:webHidden/>
          </w:rPr>
          <w:tab/>
        </w:r>
        <w:r w:rsidR="00392DB1">
          <w:rPr>
            <w:noProof/>
            <w:webHidden/>
          </w:rPr>
          <w:fldChar w:fldCharType="begin"/>
        </w:r>
        <w:r w:rsidR="00392DB1">
          <w:rPr>
            <w:noProof/>
            <w:webHidden/>
          </w:rPr>
          <w:instrText xml:space="preserve"> PAGEREF _Toc515610734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10016E56" w14:textId="5E3F4831"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35" w:history="1">
        <w:r w:rsidR="00392DB1" w:rsidRPr="003A039D">
          <w:rPr>
            <w:rStyle w:val="Hyperlink"/>
            <w:noProof/>
          </w:rPr>
          <w:t>3.10.4 runs property</w:t>
        </w:r>
        <w:r w:rsidR="00392DB1">
          <w:rPr>
            <w:noProof/>
            <w:webHidden/>
          </w:rPr>
          <w:tab/>
        </w:r>
        <w:r w:rsidR="00392DB1">
          <w:rPr>
            <w:noProof/>
            <w:webHidden/>
          </w:rPr>
          <w:fldChar w:fldCharType="begin"/>
        </w:r>
        <w:r w:rsidR="00392DB1">
          <w:rPr>
            <w:noProof/>
            <w:webHidden/>
          </w:rPr>
          <w:instrText xml:space="preserve"> PAGEREF _Toc515610735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21F29855" w14:textId="2E07E348"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736" w:history="1">
        <w:r w:rsidR="00392DB1" w:rsidRPr="003A039D">
          <w:rPr>
            <w:rStyle w:val="Hyperlink"/>
            <w:noProof/>
          </w:rPr>
          <w:t>3.11 run object</w:t>
        </w:r>
        <w:r w:rsidR="00392DB1">
          <w:rPr>
            <w:noProof/>
            <w:webHidden/>
          </w:rPr>
          <w:tab/>
        </w:r>
        <w:r w:rsidR="00392DB1">
          <w:rPr>
            <w:noProof/>
            <w:webHidden/>
          </w:rPr>
          <w:fldChar w:fldCharType="begin"/>
        </w:r>
        <w:r w:rsidR="00392DB1">
          <w:rPr>
            <w:noProof/>
            <w:webHidden/>
          </w:rPr>
          <w:instrText xml:space="preserve"> PAGEREF _Toc515610736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72CACC78" w14:textId="13A8E067"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37" w:history="1">
        <w:r w:rsidR="00392DB1" w:rsidRPr="003A039D">
          <w:rPr>
            <w:rStyle w:val="Hyperlink"/>
            <w:noProof/>
          </w:rPr>
          <w:t>3.11.1 General</w:t>
        </w:r>
        <w:r w:rsidR="00392DB1">
          <w:rPr>
            <w:noProof/>
            <w:webHidden/>
          </w:rPr>
          <w:tab/>
        </w:r>
        <w:r w:rsidR="00392DB1">
          <w:rPr>
            <w:noProof/>
            <w:webHidden/>
          </w:rPr>
          <w:fldChar w:fldCharType="begin"/>
        </w:r>
        <w:r w:rsidR="00392DB1">
          <w:rPr>
            <w:noProof/>
            <w:webHidden/>
          </w:rPr>
          <w:instrText xml:space="preserve"> PAGEREF _Toc515610737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6912FE65" w14:textId="2E0A11D5"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38" w:history="1">
        <w:r w:rsidR="00392DB1" w:rsidRPr="003A039D">
          <w:rPr>
            <w:rStyle w:val="Hyperlink"/>
            <w:noProof/>
          </w:rPr>
          <w:t>3.11.2 instanceGuid property</w:t>
        </w:r>
        <w:r w:rsidR="00392DB1">
          <w:rPr>
            <w:noProof/>
            <w:webHidden/>
          </w:rPr>
          <w:tab/>
        </w:r>
        <w:r w:rsidR="00392DB1">
          <w:rPr>
            <w:noProof/>
            <w:webHidden/>
          </w:rPr>
          <w:fldChar w:fldCharType="begin"/>
        </w:r>
        <w:r w:rsidR="00392DB1">
          <w:rPr>
            <w:noProof/>
            <w:webHidden/>
          </w:rPr>
          <w:instrText xml:space="preserve"> PAGEREF _Toc515610738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18B64AA0" w14:textId="4463922E"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39" w:history="1">
        <w:r w:rsidR="00392DB1" w:rsidRPr="003A039D">
          <w:rPr>
            <w:rStyle w:val="Hyperlink"/>
            <w:noProof/>
          </w:rPr>
          <w:t>3.11.3 logicalId property</w:t>
        </w:r>
        <w:r w:rsidR="00392DB1">
          <w:rPr>
            <w:noProof/>
            <w:webHidden/>
          </w:rPr>
          <w:tab/>
        </w:r>
        <w:r w:rsidR="00392DB1">
          <w:rPr>
            <w:noProof/>
            <w:webHidden/>
          </w:rPr>
          <w:fldChar w:fldCharType="begin"/>
        </w:r>
        <w:r w:rsidR="00392DB1">
          <w:rPr>
            <w:noProof/>
            <w:webHidden/>
          </w:rPr>
          <w:instrText xml:space="preserve"> PAGEREF _Toc515610739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24599F1D" w14:textId="41F8B52D"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40" w:history="1">
        <w:r w:rsidR="00392DB1" w:rsidRPr="003A039D">
          <w:rPr>
            <w:rStyle w:val="Hyperlink"/>
            <w:noProof/>
          </w:rPr>
          <w:t>3.11.4 description property</w:t>
        </w:r>
        <w:r w:rsidR="00392DB1">
          <w:rPr>
            <w:noProof/>
            <w:webHidden/>
          </w:rPr>
          <w:tab/>
        </w:r>
        <w:r w:rsidR="00392DB1">
          <w:rPr>
            <w:noProof/>
            <w:webHidden/>
          </w:rPr>
          <w:fldChar w:fldCharType="begin"/>
        </w:r>
        <w:r w:rsidR="00392DB1">
          <w:rPr>
            <w:noProof/>
            <w:webHidden/>
          </w:rPr>
          <w:instrText xml:space="preserve"> PAGEREF _Toc515610740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1D39DDD9" w14:textId="0E26AC68"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41" w:history="1">
        <w:r w:rsidR="00392DB1" w:rsidRPr="003A039D">
          <w:rPr>
            <w:rStyle w:val="Hyperlink"/>
            <w:noProof/>
          </w:rPr>
          <w:t>3.11.5 baselineInstanceGuid property</w:t>
        </w:r>
        <w:r w:rsidR="00392DB1">
          <w:rPr>
            <w:noProof/>
            <w:webHidden/>
          </w:rPr>
          <w:tab/>
        </w:r>
        <w:r w:rsidR="00392DB1">
          <w:rPr>
            <w:noProof/>
            <w:webHidden/>
          </w:rPr>
          <w:fldChar w:fldCharType="begin"/>
        </w:r>
        <w:r w:rsidR="00392DB1">
          <w:rPr>
            <w:noProof/>
            <w:webHidden/>
          </w:rPr>
          <w:instrText xml:space="preserve"> PAGEREF _Toc515610741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50009E28" w14:textId="506E04A5"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42" w:history="1">
        <w:r w:rsidR="00392DB1" w:rsidRPr="003A039D">
          <w:rPr>
            <w:rStyle w:val="Hyperlink"/>
            <w:noProof/>
          </w:rPr>
          <w:t>3.11.6 automationLogicalId property</w:t>
        </w:r>
        <w:r w:rsidR="00392DB1">
          <w:rPr>
            <w:noProof/>
            <w:webHidden/>
          </w:rPr>
          <w:tab/>
        </w:r>
        <w:r w:rsidR="00392DB1">
          <w:rPr>
            <w:noProof/>
            <w:webHidden/>
          </w:rPr>
          <w:fldChar w:fldCharType="begin"/>
        </w:r>
        <w:r w:rsidR="00392DB1">
          <w:rPr>
            <w:noProof/>
            <w:webHidden/>
          </w:rPr>
          <w:instrText xml:space="preserve"> PAGEREF _Toc515610742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42C03395" w14:textId="43EBF0F0"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43" w:history="1">
        <w:r w:rsidR="00392DB1" w:rsidRPr="003A039D">
          <w:rPr>
            <w:rStyle w:val="Hyperlink"/>
            <w:noProof/>
          </w:rPr>
          <w:t>3.11.7 architecture property</w:t>
        </w:r>
        <w:r w:rsidR="00392DB1">
          <w:rPr>
            <w:noProof/>
            <w:webHidden/>
          </w:rPr>
          <w:tab/>
        </w:r>
        <w:r w:rsidR="00392DB1">
          <w:rPr>
            <w:noProof/>
            <w:webHidden/>
          </w:rPr>
          <w:fldChar w:fldCharType="begin"/>
        </w:r>
        <w:r w:rsidR="00392DB1">
          <w:rPr>
            <w:noProof/>
            <w:webHidden/>
          </w:rPr>
          <w:instrText xml:space="preserve"> PAGEREF _Toc515610743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6287A6CE" w14:textId="2D6BC60D"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44" w:history="1">
        <w:r w:rsidR="00392DB1" w:rsidRPr="003A039D">
          <w:rPr>
            <w:rStyle w:val="Hyperlink"/>
            <w:noProof/>
          </w:rPr>
          <w:t>3.11.8 tool property</w:t>
        </w:r>
        <w:r w:rsidR="00392DB1">
          <w:rPr>
            <w:noProof/>
            <w:webHidden/>
          </w:rPr>
          <w:tab/>
        </w:r>
        <w:r w:rsidR="00392DB1">
          <w:rPr>
            <w:noProof/>
            <w:webHidden/>
          </w:rPr>
          <w:fldChar w:fldCharType="begin"/>
        </w:r>
        <w:r w:rsidR="00392DB1">
          <w:rPr>
            <w:noProof/>
            <w:webHidden/>
          </w:rPr>
          <w:instrText xml:space="preserve"> PAGEREF _Toc515610744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09171836" w14:textId="5AC67596"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45" w:history="1">
        <w:r w:rsidR="00392DB1" w:rsidRPr="003A039D">
          <w:rPr>
            <w:rStyle w:val="Hyperlink"/>
            <w:noProof/>
          </w:rPr>
          <w:t>3.11.9 invocations property</w:t>
        </w:r>
        <w:r w:rsidR="00392DB1">
          <w:rPr>
            <w:noProof/>
            <w:webHidden/>
          </w:rPr>
          <w:tab/>
        </w:r>
        <w:r w:rsidR="00392DB1">
          <w:rPr>
            <w:noProof/>
            <w:webHidden/>
          </w:rPr>
          <w:fldChar w:fldCharType="begin"/>
        </w:r>
        <w:r w:rsidR="00392DB1">
          <w:rPr>
            <w:noProof/>
            <w:webHidden/>
          </w:rPr>
          <w:instrText xml:space="preserve"> PAGEREF _Toc515610745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56088E42" w14:textId="65433394"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46" w:history="1">
        <w:r w:rsidR="00392DB1" w:rsidRPr="003A039D">
          <w:rPr>
            <w:rStyle w:val="Hyperlink"/>
            <w:noProof/>
          </w:rPr>
          <w:t>3.11.10 conversion property</w:t>
        </w:r>
        <w:r w:rsidR="00392DB1">
          <w:rPr>
            <w:noProof/>
            <w:webHidden/>
          </w:rPr>
          <w:tab/>
        </w:r>
        <w:r w:rsidR="00392DB1">
          <w:rPr>
            <w:noProof/>
            <w:webHidden/>
          </w:rPr>
          <w:fldChar w:fldCharType="begin"/>
        </w:r>
        <w:r w:rsidR="00392DB1">
          <w:rPr>
            <w:noProof/>
            <w:webHidden/>
          </w:rPr>
          <w:instrText xml:space="preserve"> PAGEREF _Toc515610746 \h </w:instrText>
        </w:r>
        <w:r w:rsidR="00392DB1">
          <w:rPr>
            <w:noProof/>
            <w:webHidden/>
          </w:rPr>
        </w:r>
        <w:r w:rsidR="00392DB1">
          <w:rPr>
            <w:noProof/>
            <w:webHidden/>
          </w:rPr>
          <w:fldChar w:fldCharType="separate"/>
        </w:r>
        <w:r w:rsidR="00392DB1">
          <w:rPr>
            <w:noProof/>
            <w:webHidden/>
          </w:rPr>
          <w:t>40</w:t>
        </w:r>
        <w:r w:rsidR="00392DB1">
          <w:rPr>
            <w:noProof/>
            <w:webHidden/>
          </w:rPr>
          <w:fldChar w:fldCharType="end"/>
        </w:r>
      </w:hyperlink>
    </w:p>
    <w:p w14:paraId="21464E20" w14:textId="665C9818"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47" w:history="1">
        <w:r w:rsidR="00392DB1" w:rsidRPr="003A039D">
          <w:rPr>
            <w:rStyle w:val="Hyperlink"/>
            <w:noProof/>
          </w:rPr>
          <w:t>3.11.11 versionControlProvenance property</w:t>
        </w:r>
        <w:r w:rsidR="00392DB1">
          <w:rPr>
            <w:noProof/>
            <w:webHidden/>
          </w:rPr>
          <w:tab/>
        </w:r>
        <w:r w:rsidR="00392DB1">
          <w:rPr>
            <w:noProof/>
            <w:webHidden/>
          </w:rPr>
          <w:fldChar w:fldCharType="begin"/>
        </w:r>
        <w:r w:rsidR="00392DB1">
          <w:rPr>
            <w:noProof/>
            <w:webHidden/>
          </w:rPr>
          <w:instrText xml:space="preserve"> PAGEREF _Toc515610747 \h </w:instrText>
        </w:r>
        <w:r w:rsidR="00392DB1">
          <w:rPr>
            <w:noProof/>
            <w:webHidden/>
          </w:rPr>
        </w:r>
        <w:r w:rsidR="00392DB1">
          <w:rPr>
            <w:noProof/>
            <w:webHidden/>
          </w:rPr>
          <w:fldChar w:fldCharType="separate"/>
        </w:r>
        <w:r w:rsidR="00392DB1">
          <w:rPr>
            <w:noProof/>
            <w:webHidden/>
          </w:rPr>
          <w:t>40</w:t>
        </w:r>
        <w:r w:rsidR="00392DB1">
          <w:rPr>
            <w:noProof/>
            <w:webHidden/>
          </w:rPr>
          <w:fldChar w:fldCharType="end"/>
        </w:r>
      </w:hyperlink>
    </w:p>
    <w:p w14:paraId="212FD46E" w14:textId="6375FB95"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48" w:history="1">
        <w:r w:rsidR="00392DB1" w:rsidRPr="003A039D">
          <w:rPr>
            <w:rStyle w:val="Hyperlink"/>
            <w:noProof/>
          </w:rPr>
          <w:t>3.11.12 originalUriBaseIds property</w:t>
        </w:r>
        <w:r w:rsidR="00392DB1">
          <w:rPr>
            <w:noProof/>
            <w:webHidden/>
          </w:rPr>
          <w:tab/>
        </w:r>
        <w:r w:rsidR="00392DB1">
          <w:rPr>
            <w:noProof/>
            <w:webHidden/>
          </w:rPr>
          <w:fldChar w:fldCharType="begin"/>
        </w:r>
        <w:r w:rsidR="00392DB1">
          <w:rPr>
            <w:noProof/>
            <w:webHidden/>
          </w:rPr>
          <w:instrText xml:space="preserve"> PAGEREF _Toc515610748 \h </w:instrText>
        </w:r>
        <w:r w:rsidR="00392DB1">
          <w:rPr>
            <w:noProof/>
            <w:webHidden/>
          </w:rPr>
        </w:r>
        <w:r w:rsidR="00392DB1">
          <w:rPr>
            <w:noProof/>
            <w:webHidden/>
          </w:rPr>
          <w:fldChar w:fldCharType="separate"/>
        </w:r>
        <w:r w:rsidR="00392DB1">
          <w:rPr>
            <w:noProof/>
            <w:webHidden/>
          </w:rPr>
          <w:t>40</w:t>
        </w:r>
        <w:r w:rsidR="00392DB1">
          <w:rPr>
            <w:noProof/>
            <w:webHidden/>
          </w:rPr>
          <w:fldChar w:fldCharType="end"/>
        </w:r>
      </w:hyperlink>
    </w:p>
    <w:p w14:paraId="42F53948" w14:textId="2DC74A71"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49" w:history="1">
        <w:r w:rsidR="00392DB1" w:rsidRPr="003A039D">
          <w:rPr>
            <w:rStyle w:val="Hyperlink"/>
            <w:noProof/>
          </w:rPr>
          <w:t>3.11.13 files property</w:t>
        </w:r>
        <w:r w:rsidR="00392DB1">
          <w:rPr>
            <w:noProof/>
            <w:webHidden/>
          </w:rPr>
          <w:tab/>
        </w:r>
        <w:r w:rsidR="00392DB1">
          <w:rPr>
            <w:noProof/>
            <w:webHidden/>
          </w:rPr>
          <w:fldChar w:fldCharType="begin"/>
        </w:r>
        <w:r w:rsidR="00392DB1">
          <w:rPr>
            <w:noProof/>
            <w:webHidden/>
          </w:rPr>
          <w:instrText xml:space="preserve"> PAGEREF _Toc515610749 \h </w:instrText>
        </w:r>
        <w:r w:rsidR="00392DB1">
          <w:rPr>
            <w:noProof/>
            <w:webHidden/>
          </w:rPr>
        </w:r>
        <w:r w:rsidR="00392DB1">
          <w:rPr>
            <w:noProof/>
            <w:webHidden/>
          </w:rPr>
          <w:fldChar w:fldCharType="separate"/>
        </w:r>
        <w:r w:rsidR="00392DB1">
          <w:rPr>
            <w:noProof/>
            <w:webHidden/>
          </w:rPr>
          <w:t>41</w:t>
        </w:r>
        <w:r w:rsidR="00392DB1">
          <w:rPr>
            <w:noProof/>
            <w:webHidden/>
          </w:rPr>
          <w:fldChar w:fldCharType="end"/>
        </w:r>
      </w:hyperlink>
    </w:p>
    <w:p w14:paraId="54A35745" w14:textId="2F7C8DDA" w:rsidR="00392DB1" w:rsidRDefault="000B4AFC">
      <w:pPr>
        <w:pStyle w:val="TOC4"/>
        <w:tabs>
          <w:tab w:val="right" w:leader="dot" w:pos="9350"/>
        </w:tabs>
        <w:rPr>
          <w:rFonts w:asciiTheme="minorHAnsi" w:eastAsiaTheme="minorEastAsia" w:hAnsiTheme="minorHAnsi" w:cstheme="minorBidi"/>
          <w:noProof/>
          <w:sz w:val="22"/>
          <w:szCs w:val="22"/>
        </w:rPr>
      </w:pPr>
      <w:hyperlink w:anchor="_Toc515610750" w:history="1">
        <w:r w:rsidR="00392DB1" w:rsidRPr="003A039D">
          <w:rPr>
            <w:rStyle w:val="Hyperlink"/>
            <w:noProof/>
          </w:rPr>
          <w:t>3.11.13.1 General</w:t>
        </w:r>
        <w:r w:rsidR="00392DB1">
          <w:rPr>
            <w:noProof/>
            <w:webHidden/>
          </w:rPr>
          <w:tab/>
        </w:r>
        <w:r w:rsidR="00392DB1">
          <w:rPr>
            <w:noProof/>
            <w:webHidden/>
          </w:rPr>
          <w:fldChar w:fldCharType="begin"/>
        </w:r>
        <w:r w:rsidR="00392DB1">
          <w:rPr>
            <w:noProof/>
            <w:webHidden/>
          </w:rPr>
          <w:instrText xml:space="preserve"> PAGEREF _Toc515610750 \h </w:instrText>
        </w:r>
        <w:r w:rsidR="00392DB1">
          <w:rPr>
            <w:noProof/>
            <w:webHidden/>
          </w:rPr>
        </w:r>
        <w:r w:rsidR="00392DB1">
          <w:rPr>
            <w:noProof/>
            <w:webHidden/>
          </w:rPr>
          <w:fldChar w:fldCharType="separate"/>
        </w:r>
        <w:r w:rsidR="00392DB1">
          <w:rPr>
            <w:noProof/>
            <w:webHidden/>
          </w:rPr>
          <w:t>41</w:t>
        </w:r>
        <w:r w:rsidR="00392DB1">
          <w:rPr>
            <w:noProof/>
            <w:webHidden/>
          </w:rPr>
          <w:fldChar w:fldCharType="end"/>
        </w:r>
      </w:hyperlink>
    </w:p>
    <w:p w14:paraId="1957E349" w14:textId="47FBB592" w:rsidR="00392DB1" w:rsidRDefault="000B4AFC">
      <w:pPr>
        <w:pStyle w:val="TOC4"/>
        <w:tabs>
          <w:tab w:val="right" w:leader="dot" w:pos="9350"/>
        </w:tabs>
        <w:rPr>
          <w:rFonts w:asciiTheme="minorHAnsi" w:eastAsiaTheme="minorEastAsia" w:hAnsiTheme="minorHAnsi" w:cstheme="minorBidi"/>
          <w:noProof/>
          <w:sz w:val="22"/>
          <w:szCs w:val="22"/>
        </w:rPr>
      </w:pPr>
      <w:hyperlink w:anchor="_Toc515610751" w:history="1">
        <w:r w:rsidR="00392DB1" w:rsidRPr="003A039D">
          <w:rPr>
            <w:rStyle w:val="Hyperlink"/>
            <w:noProof/>
          </w:rPr>
          <w:t>3.11.13.2 Property names</w:t>
        </w:r>
        <w:r w:rsidR="00392DB1">
          <w:rPr>
            <w:noProof/>
            <w:webHidden/>
          </w:rPr>
          <w:tab/>
        </w:r>
        <w:r w:rsidR="00392DB1">
          <w:rPr>
            <w:noProof/>
            <w:webHidden/>
          </w:rPr>
          <w:fldChar w:fldCharType="begin"/>
        </w:r>
        <w:r w:rsidR="00392DB1">
          <w:rPr>
            <w:noProof/>
            <w:webHidden/>
          </w:rPr>
          <w:instrText xml:space="preserve"> PAGEREF _Toc515610751 \h </w:instrText>
        </w:r>
        <w:r w:rsidR="00392DB1">
          <w:rPr>
            <w:noProof/>
            <w:webHidden/>
          </w:rPr>
        </w:r>
        <w:r w:rsidR="00392DB1">
          <w:rPr>
            <w:noProof/>
            <w:webHidden/>
          </w:rPr>
          <w:fldChar w:fldCharType="separate"/>
        </w:r>
        <w:r w:rsidR="00392DB1">
          <w:rPr>
            <w:noProof/>
            <w:webHidden/>
          </w:rPr>
          <w:t>41</w:t>
        </w:r>
        <w:r w:rsidR="00392DB1">
          <w:rPr>
            <w:noProof/>
            <w:webHidden/>
          </w:rPr>
          <w:fldChar w:fldCharType="end"/>
        </w:r>
      </w:hyperlink>
    </w:p>
    <w:p w14:paraId="5BB72C9A" w14:textId="5C972800" w:rsidR="00392DB1" w:rsidRDefault="000B4AFC">
      <w:pPr>
        <w:pStyle w:val="TOC4"/>
        <w:tabs>
          <w:tab w:val="right" w:leader="dot" w:pos="9350"/>
        </w:tabs>
        <w:rPr>
          <w:rFonts w:asciiTheme="minorHAnsi" w:eastAsiaTheme="minorEastAsia" w:hAnsiTheme="minorHAnsi" w:cstheme="minorBidi"/>
          <w:noProof/>
          <w:sz w:val="22"/>
          <w:szCs w:val="22"/>
        </w:rPr>
      </w:pPr>
      <w:hyperlink w:anchor="_Toc515610752" w:history="1">
        <w:r w:rsidR="00392DB1" w:rsidRPr="003A039D">
          <w:rPr>
            <w:rStyle w:val="Hyperlink"/>
            <w:noProof/>
          </w:rPr>
          <w:t>3.11.13.3 Property values</w:t>
        </w:r>
        <w:r w:rsidR="00392DB1">
          <w:rPr>
            <w:noProof/>
            <w:webHidden/>
          </w:rPr>
          <w:tab/>
        </w:r>
        <w:r w:rsidR="00392DB1">
          <w:rPr>
            <w:noProof/>
            <w:webHidden/>
          </w:rPr>
          <w:fldChar w:fldCharType="begin"/>
        </w:r>
        <w:r w:rsidR="00392DB1">
          <w:rPr>
            <w:noProof/>
            <w:webHidden/>
          </w:rPr>
          <w:instrText xml:space="preserve"> PAGEREF _Toc515610752 \h </w:instrText>
        </w:r>
        <w:r w:rsidR="00392DB1">
          <w:rPr>
            <w:noProof/>
            <w:webHidden/>
          </w:rPr>
        </w:r>
        <w:r w:rsidR="00392DB1">
          <w:rPr>
            <w:noProof/>
            <w:webHidden/>
          </w:rPr>
          <w:fldChar w:fldCharType="separate"/>
        </w:r>
        <w:r w:rsidR="00392DB1">
          <w:rPr>
            <w:noProof/>
            <w:webHidden/>
          </w:rPr>
          <w:t>44</w:t>
        </w:r>
        <w:r w:rsidR="00392DB1">
          <w:rPr>
            <w:noProof/>
            <w:webHidden/>
          </w:rPr>
          <w:fldChar w:fldCharType="end"/>
        </w:r>
      </w:hyperlink>
    </w:p>
    <w:p w14:paraId="1D36FBEB" w14:textId="65E702C0"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53" w:history="1">
        <w:r w:rsidR="00392DB1" w:rsidRPr="003A039D">
          <w:rPr>
            <w:rStyle w:val="Hyperlink"/>
            <w:noProof/>
          </w:rPr>
          <w:t>3.11.14 logicalLocations property</w:t>
        </w:r>
        <w:r w:rsidR="00392DB1">
          <w:rPr>
            <w:noProof/>
            <w:webHidden/>
          </w:rPr>
          <w:tab/>
        </w:r>
        <w:r w:rsidR="00392DB1">
          <w:rPr>
            <w:noProof/>
            <w:webHidden/>
          </w:rPr>
          <w:fldChar w:fldCharType="begin"/>
        </w:r>
        <w:r w:rsidR="00392DB1">
          <w:rPr>
            <w:noProof/>
            <w:webHidden/>
          </w:rPr>
          <w:instrText xml:space="preserve"> PAGEREF _Toc515610753 \h </w:instrText>
        </w:r>
        <w:r w:rsidR="00392DB1">
          <w:rPr>
            <w:noProof/>
            <w:webHidden/>
          </w:rPr>
        </w:r>
        <w:r w:rsidR="00392DB1">
          <w:rPr>
            <w:noProof/>
            <w:webHidden/>
          </w:rPr>
          <w:fldChar w:fldCharType="separate"/>
        </w:r>
        <w:r w:rsidR="00392DB1">
          <w:rPr>
            <w:noProof/>
            <w:webHidden/>
          </w:rPr>
          <w:t>45</w:t>
        </w:r>
        <w:r w:rsidR="00392DB1">
          <w:rPr>
            <w:noProof/>
            <w:webHidden/>
          </w:rPr>
          <w:fldChar w:fldCharType="end"/>
        </w:r>
      </w:hyperlink>
    </w:p>
    <w:p w14:paraId="616B3665" w14:textId="31986D4E"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54" w:history="1">
        <w:r w:rsidR="00392DB1" w:rsidRPr="003A039D">
          <w:rPr>
            <w:rStyle w:val="Hyperlink"/>
            <w:noProof/>
          </w:rPr>
          <w:t>3.11.15 graphs property</w:t>
        </w:r>
        <w:r w:rsidR="00392DB1">
          <w:rPr>
            <w:noProof/>
            <w:webHidden/>
          </w:rPr>
          <w:tab/>
        </w:r>
        <w:r w:rsidR="00392DB1">
          <w:rPr>
            <w:noProof/>
            <w:webHidden/>
          </w:rPr>
          <w:fldChar w:fldCharType="begin"/>
        </w:r>
        <w:r w:rsidR="00392DB1">
          <w:rPr>
            <w:noProof/>
            <w:webHidden/>
          </w:rPr>
          <w:instrText xml:space="preserve"> PAGEREF _Toc515610754 \h </w:instrText>
        </w:r>
        <w:r w:rsidR="00392DB1">
          <w:rPr>
            <w:noProof/>
            <w:webHidden/>
          </w:rPr>
        </w:r>
        <w:r w:rsidR="00392DB1">
          <w:rPr>
            <w:noProof/>
            <w:webHidden/>
          </w:rPr>
          <w:fldChar w:fldCharType="separate"/>
        </w:r>
        <w:r w:rsidR="00392DB1">
          <w:rPr>
            <w:noProof/>
            <w:webHidden/>
          </w:rPr>
          <w:t>46</w:t>
        </w:r>
        <w:r w:rsidR="00392DB1">
          <w:rPr>
            <w:noProof/>
            <w:webHidden/>
          </w:rPr>
          <w:fldChar w:fldCharType="end"/>
        </w:r>
      </w:hyperlink>
    </w:p>
    <w:p w14:paraId="69129A3B" w14:textId="46BF30BA"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55" w:history="1">
        <w:r w:rsidR="00392DB1" w:rsidRPr="003A039D">
          <w:rPr>
            <w:rStyle w:val="Hyperlink"/>
            <w:noProof/>
          </w:rPr>
          <w:t>3.11.16 results property</w:t>
        </w:r>
        <w:r w:rsidR="00392DB1">
          <w:rPr>
            <w:noProof/>
            <w:webHidden/>
          </w:rPr>
          <w:tab/>
        </w:r>
        <w:r w:rsidR="00392DB1">
          <w:rPr>
            <w:noProof/>
            <w:webHidden/>
          </w:rPr>
          <w:fldChar w:fldCharType="begin"/>
        </w:r>
        <w:r w:rsidR="00392DB1">
          <w:rPr>
            <w:noProof/>
            <w:webHidden/>
          </w:rPr>
          <w:instrText xml:space="preserve"> PAGEREF _Toc515610755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09B3A599" w14:textId="7AAED2A5"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56" w:history="1">
        <w:r w:rsidR="00392DB1" w:rsidRPr="003A039D">
          <w:rPr>
            <w:rStyle w:val="Hyperlink"/>
            <w:noProof/>
          </w:rPr>
          <w:t>3.11.17 resources property</w:t>
        </w:r>
        <w:r w:rsidR="00392DB1">
          <w:rPr>
            <w:noProof/>
            <w:webHidden/>
          </w:rPr>
          <w:tab/>
        </w:r>
        <w:r w:rsidR="00392DB1">
          <w:rPr>
            <w:noProof/>
            <w:webHidden/>
          </w:rPr>
          <w:fldChar w:fldCharType="begin"/>
        </w:r>
        <w:r w:rsidR="00392DB1">
          <w:rPr>
            <w:noProof/>
            <w:webHidden/>
          </w:rPr>
          <w:instrText xml:space="preserve"> PAGEREF _Toc515610756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4BE4A218" w14:textId="6527E1D0"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57" w:history="1">
        <w:r w:rsidR="00392DB1" w:rsidRPr="003A039D">
          <w:rPr>
            <w:rStyle w:val="Hyperlink"/>
            <w:noProof/>
          </w:rPr>
          <w:t>3.11.18 defaultFileEncoding</w:t>
        </w:r>
        <w:r w:rsidR="00392DB1">
          <w:rPr>
            <w:noProof/>
            <w:webHidden/>
          </w:rPr>
          <w:tab/>
        </w:r>
        <w:r w:rsidR="00392DB1">
          <w:rPr>
            <w:noProof/>
            <w:webHidden/>
          </w:rPr>
          <w:fldChar w:fldCharType="begin"/>
        </w:r>
        <w:r w:rsidR="00392DB1">
          <w:rPr>
            <w:noProof/>
            <w:webHidden/>
          </w:rPr>
          <w:instrText xml:space="preserve"> PAGEREF _Toc515610757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1D2B3F73" w14:textId="7A6E1D88"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58" w:history="1">
        <w:r w:rsidR="00392DB1" w:rsidRPr="003A039D">
          <w:rPr>
            <w:rStyle w:val="Hyperlink"/>
            <w:noProof/>
          </w:rPr>
          <w:t>3.11.19 richMessageMimeType property</w:t>
        </w:r>
        <w:r w:rsidR="00392DB1">
          <w:rPr>
            <w:noProof/>
            <w:webHidden/>
          </w:rPr>
          <w:tab/>
        </w:r>
        <w:r w:rsidR="00392DB1">
          <w:rPr>
            <w:noProof/>
            <w:webHidden/>
          </w:rPr>
          <w:fldChar w:fldCharType="begin"/>
        </w:r>
        <w:r w:rsidR="00392DB1">
          <w:rPr>
            <w:noProof/>
            <w:webHidden/>
          </w:rPr>
          <w:instrText xml:space="preserve"> PAGEREF _Toc515610758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1F2DD241" w14:textId="19048E08"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59" w:history="1">
        <w:r w:rsidR="00392DB1" w:rsidRPr="003A039D">
          <w:rPr>
            <w:rStyle w:val="Hyperlink"/>
            <w:noProof/>
          </w:rPr>
          <w:t>3.11.20 redactionToken property</w:t>
        </w:r>
        <w:r w:rsidR="00392DB1">
          <w:rPr>
            <w:noProof/>
            <w:webHidden/>
          </w:rPr>
          <w:tab/>
        </w:r>
        <w:r w:rsidR="00392DB1">
          <w:rPr>
            <w:noProof/>
            <w:webHidden/>
          </w:rPr>
          <w:fldChar w:fldCharType="begin"/>
        </w:r>
        <w:r w:rsidR="00392DB1">
          <w:rPr>
            <w:noProof/>
            <w:webHidden/>
          </w:rPr>
          <w:instrText xml:space="preserve"> PAGEREF _Toc515610759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3BE7D949" w14:textId="70515269"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60" w:history="1">
        <w:r w:rsidR="00392DB1" w:rsidRPr="003A039D">
          <w:rPr>
            <w:rStyle w:val="Hyperlink"/>
            <w:noProof/>
          </w:rPr>
          <w:t>3.11.21 properties property</w:t>
        </w:r>
        <w:r w:rsidR="00392DB1">
          <w:rPr>
            <w:noProof/>
            <w:webHidden/>
          </w:rPr>
          <w:tab/>
        </w:r>
        <w:r w:rsidR="00392DB1">
          <w:rPr>
            <w:noProof/>
            <w:webHidden/>
          </w:rPr>
          <w:fldChar w:fldCharType="begin"/>
        </w:r>
        <w:r w:rsidR="00392DB1">
          <w:rPr>
            <w:noProof/>
            <w:webHidden/>
          </w:rPr>
          <w:instrText xml:space="preserve"> PAGEREF _Toc515610760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48879EE9" w14:textId="70A5DE35"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761" w:history="1">
        <w:r w:rsidR="00392DB1" w:rsidRPr="003A039D">
          <w:rPr>
            <w:rStyle w:val="Hyperlink"/>
            <w:noProof/>
          </w:rPr>
          <w:t>3.12 tool object</w:t>
        </w:r>
        <w:r w:rsidR="00392DB1">
          <w:rPr>
            <w:noProof/>
            <w:webHidden/>
          </w:rPr>
          <w:tab/>
        </w:r>
        <w:r w:rsidR="00392DB1">
          <w:rPr>
            <w:noProof/>
            <w:webHidden/>
          </w:rPr>
          <w:fldChar w:fldCharType="begin"/>
        </w:r>
        <w:r w:rsidR="00392DB1">
          <w:rPr>
            <w:noProof/>
            <w:webHidden/>
          </w:rPr>
          <w:instrText xml:space="preserve"> PAGEREF _Toc515610761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15E81EDF" w14:textId="7934A1B3"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62" w:history="1">
        <w:r w:rsidR="00392DB1" w:rsidRPr="003A039D">
          <w:rPr>
            <w:rStyle w:val="Hyperlink"/>
            <w:noProof/>
          </w:rPr>
          <w:t>3.12.1 General</w:t>
        </w:r>
        <w:r w:rsidR="00392DB1">
          <w:rPr>
            <w:noProof/>
            <w:webHidden/>
          </w:rPr>
          <w:tab/>
        </w:r>
        <w:r w:rsidR="00392DB1">
          <w:rPr>
            <w:noProof/>
            <w:webHidden/>
          </w:rPr>
          <w:fldChar w:fldCharType="begin"/>
        </w:r>
        <w:r w:rsidR="00392DB1">
          <w:rPr>
            <w:noProof/>
            <w:webHidden/>
          </w:rPr>
          <w:instrText xml:space="preserve"> PAGEREF _Toc515610762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04F51CC5" w14:textId="661721C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63" w:history="1">
        <w:r w:rsidR="00392DB1" w:rsidRPr="003A039D">
          <w:rPr>
            <w:rStyle w:val="Hyperlink"/>
            <w:noProof/>
          </w:rPr>
          <w:t>3.12.2 name property</w:t>
        </w:r>
        <w:r w:rsidR="00392DB1">
          <w:rPr>
            <w:noProof/>
            <w:webHidden/>
          </w:rPr>
          <w:tab/>
        </w:r>
        <w:r w:rsidR="00392DB1">
          <w:rPr>
            <w:noProof/>
            <w:webHidden/>
          </w:rPr>
          <w:fldChar w:fldCharType="begin"/>
        </w:r>
        <w:r w:rsidR="00392DB1">
          <w:rPr>
            <w:noProof/>
            <w:webHidden/>
          </w:rPr>
          <w:instrText xml:space="preserve"> PAGEREF _Toc515610763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4A5D572E" w14:textId="06F536EC"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64" w:history="1">
        <w:r w:rsidR="00392DB1" w:rsidRPr="003A039D">
          <w:rPr>
            <w:rStyle w:val="Hyperlink"/>
            <w:noProof/>
          </w:rPr>
          <w:t>3.12.3 fullName property</w:t>
        </w:r>
        <w:r w:rsidR="00392DB1">
          <w:rPr>
            <w:noProof/>
            <w:webHidden/>
          </w:rPr>
          <w:tab/>
        </w:r>
        <w:r w:rsidR="00392DB1">
          <w:rPr>
            <w:noProof/>
            <w:webHidden/>
          </w:rPr>
          <w:fldChar w:fldCharType="begin"/>
        </w:r>
        <w:r w:rsidR="00392DB1">
          <w:rPr>
            <w:noProof/>
            <w:webHidden/>
          </w:rPr>
          <w:instrText xml:space="preserve"> PAGEREF _Toc515610764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79E66097" w14:textId="01D4F3A1"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65" w:history="1">
        <w:r w:rsidR="00392DB1" w:rsidRPr="003A039D">
          <w:rPr>
            <w:rStyle w:val="Hyperlink"/>
            <w:noProof/>
          </w:rPr>
          <w:t>3.12.4 semanticVersion property</w:t>
        </w:r>
        <w:r w:rsidR="00392DB1">
          <w:rPr>
            <w:noProof/>
            <w:webHidden/>
          </w:rPr>
          <w:tab/>
        </w:r>
        <w:r w:rsidR="00392DB1">
          <w:rPr>
            <w:noProof/>
            <w:webHidden/>
          </w:rPr>
          <w:fldChar w:fldCharType="begin"/>
        </w:r>
        <w:r w:rsidR="00392DB1">
          <w:rPr>
            <w:noProof/>
            <w:webHidden/>
          </w:rPr>
          <w:instrText xml:space="preserve"> PAGEREF _Toc515610765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16147BBE" w14:textId="0D5104CB"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66" w:history="1">
        <w:r w:rsidR="00392DB1" w:rsidRPr="003A039D">
          <w:rPr>
            <w:rStyle w:val="Hyperlink"/>
            <w:noProof/>
          </w:rPr>
          <w:t>3.12.5 version property</w:t>
        </w:r>
        <w:r w:rsidR="00392DB1">
          <w:rPr>
            <w:noProof/>
            <w:webHidden/>
          </w:rPr>
          <w:tab/>
        </w:r>
        <w:r w:rsidR="00392DB1">
          <w:rPr>
            <w:noProof/>
            <w:webHidden/>
          </w:rPr>
          <w:fldChar w:fldCharType="begin"/>
        </w:r>
        <w:r w:rsidR="00392DB1">
          <w:rPr>
            <w:noProof/>
            <w:webHidden/>
          </w:rPr>
          <w:instrText xml:space="preserve"> PAGEREF _Toc515610766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2ADBD74E" w14:textId="4B7F6EE4"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67" w:history="1">
        <w:r w:rsidR="00392DB1" w:rsidRPr="003A039D">
          <w:rPr>
            <w:rStyle w:val="Hyperlink"/>
            <w:noProof/>
          </w:rPr>
          <w:t>3.12.6 fileVersion property</w:t>
        </w:r>
        <w:r w:rsidR="00392DB1">
          <w:rPr>
            <w:noProof/>
            <w:webHidden/>
          </w:rPr>
          <w:tab/>
        </w:r>
        <w:r w:rsidR="00392DB1">
          <w:rPr>
            <w:noProof/>
            <w:webHidden/>
          </w:rPr>
          <w:fldChar w:fldCharType="begin"/>
        </w:r>
        <w:r w:rsidR="00392DB1">
          <w:rPr>
            <w:noProof/>
            <w:webHidden/>
          </w:rPr>
          <w:instrText xml:space="preserve"> PAGEREF _Toc515610767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4EDF966A" w14:textId="15D45B50"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68" w:history="1">
        <w:r w:rsidR="00392DB1" w:rsidRPr="003A039D">
          <w:rPr>
            <w:rStyle w:val="Hyperlink"/>
            <w:noProof/>
          </w:rPr>
          <w:t>3.12.7 downloadUri property</w:t>
        </w:r>
        <w:r w:rsidR="00392DB1">
          <w:rPr>
            <w:noProof/>
            <w:webHidden/>
          </w:rPr>
          <w:tab/>
        </w:r>
        <w:r w:rsidR="00392DB1">
          <w:rPr>
            <w:noProof/>
            <w:webHidden/>
          </w:rPr>
          <w:fldChar w:fldCharType="begin"/>
        </w:r>
        <w:r w:rsidR="00392DB1">
          <w:rPr>
            <w:noProof/>
            <w:webHidden/>
          </w:rPr>
          <w:instrText xml:space="preserve"> PAGEREF _Toc515610768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729A3A7E" w14:textId="1728DBE5"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69" w:history="1">
        <w:r w:rsidR="00392DB1" w:rsidRPr="003A039D">
          <w:rPr>
            <w:rStyle w:val="Hyperlink"/>
            <w:noProof/>
          </w:rPr>
          <w:t>3.12.8 language property</w:t>
        </w:r>
        <w:r w:rsidR="00392DB1">
          <w:rPr>
            <w:noProof/>
            <w:webHidden/>
          </w:rPr>
          <w:tab/>
        </w:r>
        <w:r w:rsidR="00392DB1">
          <w:rPr>
            <w:noProof/>
            <w:webHidden/>
          </w:rPr>
          <w:fldChar w:fldCharType="begin"/>
        </w:r>
        <w:r w:rsidR="00392DB1">
          <w:rPr>
            <w:noProof/>
            <w:webHidden/>
          </w:rPr>
          <w:instrText xml:space="preserve"> PAGEREF _Toc515610769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21C2F9BF" w14:textId="6F2F5DC5"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70" w:history="1">
        <w:r w:rsidR="00392DB1" w:rsidRPr="003A039D">
          <w:rPr>
            <w:rStyle w:val="Hyperlink"/>
            <w:noProof/>
          </w:rPr>
          <w:t>3.12.9 resourceLocation property</w:t>
        </w:r>
        <w:r w:rsidR="00392DB1">
          <w:rPr>
            <w:noProof/>
            <w:webHidden/>
          </w:rPr>
          <w:tab/>
        </w:r>
        <w:r w:rsidR="00392DB1">
          <w:rPr>
            <w:noProof/>
            <w:webHidden/>
          </w:rPr>
          <w:fldChar w:fldCharType="begin"/>
        </w:r>
        <w:r w:rsidR="00392DB1">
          <w:rPr>
            <w:noProof/>
            <w:webHidden/>
          </w:rPr>
          <w:instrText xml:space="preserve"> PAGEREF _Toc515610770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4FF3E589" w14:textId="1360B918"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71" w:history="1">
        <w:r w:rsidR="00392DB1" w:rsidRPr="003A039D">
          <w:rPr>
            <w:rStyle w:val="Hyperlink"/>
            <w:noProof/>
          </w:rPr>
          <w:t>3.12.10 sarifLoggerVersion property</w:t>
        </w:r>
        <w:r w:rsidR="00392DB1">
          <w:rPr>
            <w:noProof/>
            <w:webHidden/>
          </w:rPr>
          <w:tab/>
        </w:r>
        <w:r w:rsidR="00392DB1">
          <w:rPr>
            <w:noProof/>
            <w:webHidden/>
          </w:rPr>
          <w:fldChar w:fldCharType="begin"/>
        </w:r>
        <w:r w:rsidR="00392DB1">
          <w:rPr>
            <w:noProof/>
            <w:webHidden/>
          </w:rPr>
          <w:instrText xml:space="preserve"> PAGEREF _Toc515610771 \h </w:instrText>
        </w:r>
        <w:r w:rsidR="00392DB1">
          <w:rPr>
            <w:noProof/>
            <w:webHidden/>
          </w:rPr>
        </w:r>
        <w:r w:rsidR="00392DB1">
          <w:rPr>
            <w:noProof/>
            <w:webHidden/>
          </w:rPr>
          <w:fldChar w:fldCharType="separate"/>
        </w:r>
        <w:r w:rsidR="00392DB1">
          <w:rPr>
            <w:noProof/>
            <w:webHidden/>
          </w:rPr>
          <w:t>50</w:t>
        </w:r>
        <w:r w:rsidR="00392DB1">
          <w:rPr>
            <w:noProof/>
            <w:webHidden/>
          </w:rPr>
          <w:fldChar w:fldCharType="end"/>
        </w:r>
      </w:hyperlink>
    </w:p>
    <w:p w14:paraId="5AB987BE" w14:textId="40F89189"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72" w:history="1">
        <w:r w:rsidR="00392DB1" w:rsidRPr="003A039D">
          <w:rPr>
            <w:rStyle w:val="Hyperlink"/>
            <w:noProof/>
          </w:rPr>
          <w:t>3.12.11 properties property</w:t>
        </w:r>
        <w:r w:rsidR="00392DB1">
          <w:rPr>
            <w:noProof/>
            <w:webHidden/>
          </w:rPr>
          <w:tab/>
        </w:r>
        <w:r w:rsidR="00392DB1">
          <w:rPr>
            <w:noProof/>
            <w:webHidden/>
          </w:rPr>
          <w:fldChar w:fldCharType="begin"/>
        </w:r>
        <w:r w:rsidR="00392DB1">
          <w:rPr>
            <w:noProof/>
            <w:webHidden/>
          </w:rPr>
          <w:instrText xml:space="preserve"> PAGEREF _Toc515610772 \h </w:instrText>
        </w:r>
        <w:r w:rsidR="00392DB1">
          <w:rPr>
            <w:noProof/>
            <w:webHidden/>
          </w:rPr>
        </w:r>
        <w:r w:rsidR="00392DB1">
          <w:rPr>
            <w:noProof/>
            <w:webHidden/>
          </w:rPr>
          <w:fldChar w:fldCharType="separate"/>
        </w:r>
        <w:r w:rsidR="00392DB1">
          <w:rPr>
            <w:noProof/>
            <w:webHidden/>
          </w:rPr>
          <w:t>50</w:t>
        </w:r>
        <w:r w:rsidR="00392DB1">
          <w:rPr>
            <w:noProof/>
            <w:webHidden/>
          </w:rPr>
          <w:fldChar w:fldCharType="end"/>
        </w:r>
      </w:hyperlink>
    </w:p>
    <w:p w14:paraId="1A996F19" w14:textId="1541D672"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773" w:history="1">
        <w:r w:rsidR="00392DB1" w:rsidRPr="003A039D">
          <w:rPr>
            <w:rStyle w:val="Hyperlink"/>
            <w:noProof/>
          </w:rPr>
          <w:t>3.13 invocation object</w:t>
        </w:r>
        <w:r w:rsidR="00392DB1">
          <w:rPr>
            <w:noProof/>
            <w:webHidden/>
          </w:rPr>
          <w:tab/>
        </w:r>
        <w:r w:rsidR="00392DB1">
          <w:rPr>
            <w:noProof/>
            <w:webHidden/>
          </w:rPr>
          <w:fldChar w:fldCharType="begin"/>
        </w:r>
        <w:r w:rsidR="00392DB1">
          <w:rPr>
            <w:noProof/>
            <w:webHidden/>
          </w:rPr>
          <w:instrText xml:space="preserve"> PAGEREF _Toc515610773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0B47DB37" w14:textId="629B2E98"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74" w:history="1">
        <w:r w:rsidR="00392DB1" w:rsidRPr="003A039D">
          <w:rPr>
            <w:rStyle w:val="Hyperlink"/>
            <w:noProof/>
          </w:rPr>
          <w:t>3.13.1 General</w:t>
        </w:r>
        <w:r w:rsidR="00392DB1">
          <w:rPr>
            <w:noProof/>
            <w:webHidden/>
          </w:rPr>
          <w:tab/>
        </w:r>
        <w:r w:rsidR="00392DB1">
          <w:rPr>
            <w:noProof/>
            <w:webHidden/>
          </w:rPr>
          <w:fldChar w:fldCharType="begin"/>
        </w:r>
        <w:r w:rsidR="00392DB1">
          <w:rPr>
            <w:noProof/>
            <w:webHidden/>
          </w:rPr>
          <w:instrText xml:space="preserve"> PAGEREF _Toc515610774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5EB18B3F" w14:textId="2593D1D6"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75" w:history="1">
        <w:r w:rsidR="00392DB1" w:rsidRPr="003A039D">
          <w:rPr>
            <w:rStyle w:val="Hyperlink"/>
            <w:noProof/>
          </w:rPr>
          <w:t>3.13.2 commandLine property</w:t>
        </w:r>
        <w:r w:rsidR="00392DB1">
          <w:rPr>
            <w:noProof/>
            <w:webHidden/>
          </w:rPr>
          <w:tab/>
        </w:r>
        <w:r w:rsidR="00392DB1">
          <w:rPr>
            <w:noProof/>
            <w:webHidden/>
          </w:rPr>
          <w:fldChar w:fldCharType="begin"/>
        </w:r>
        <w:r w:rsidR="00392DB1">
          <w:rPr>
            <w:noProof/>
            <w:webHidden/>
          </w:rPr>
          <w:instrText xml:space="preserve"> PAGEREF _Toc515610775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5C37C78D" w14:textId="7316E0C2"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76" w:history="1">
        <w:r w:rsidR="00392DB1" w:rsidRPr="003A039D">
          <w:rPr>
            <w:rStyle w:val="Hyperlink"/>
            <w:noProof/>
          </w:rPr>
          <w:t>3.13.3 arguments property</w:t>
        </w:r>
        <w:r w:rsidR="00392DB1">
          <w:rPr>
            <w:noProof/>
            <w:webHidden/>
          </w:rPr>
          <w:tab/>
        </w:r>
        <w:r w:rsidR="00392DB1">
          <w:rPr>
            <w:noProof/>
            <w:webHidden/>
          </w:rPr>
          <w:fldChar w:fldCharType="begin"/>
        </w:r>
        <w:r w:rsidR="00392DB1">
          <w:rPr>
            <w:noProof/>
            <w:webHidden/>
          </w:rPr>
          <w:instrText xml:space="preserve"> PAGEREF _Toc515610776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62EF59FE" w14:textId="4D267491"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77" w:history="1">
        <w:r w:rsidR="00392DB1" w:rsidRPr="003A039D">
          <w:rPr>
            <w:rStyle w:val="Hyperlink"/>
            <w:noProof/>
          </w:rPr>
          <w:t>3.13.4 responseFiles property</w:t>
        </w:r>
        <w:r w:rsidR="00392DB1">
          <w:rPr>
            <w:noProof/>
            <w:webHidden/>
          </w:rPr>
          <w:tab/>
        </w:r>
        <w:r w:rsidR="00392DB1">
          <w:rPr>
            <w:noProof/>
            <w:webHidden/>
          </w:rPr>
          <w:fldChar w:fldCharType="begin"/>
        </w:r>
        <w:r w:rsidR="00392DB1">
          <w:rPr>
            <w:noProof/>
            <w:webHidden/>
          </w:rPr>
          <w:instrText xml:space="preserve"> PAGEREF _Toc515610777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135C4316" w14:textId="11EFEE0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78" w:history="1">
        <w:r w:rsidR="00392DB1" w:rsidRPr="003A039D">
          <w:rPr>
            <w:rStyle w:val="Hyperlink"/>
            <w:noProof/>
          </w:rPr>
          <w:t>3.13.5 attachments property</w:t>
        </w:r>
        <w:r w:rsidR="00392DB1">
          <w:rPr>
            <w:noProof/>
            <w:webHidden/>
          </w:rPr>
          <w:tab/>
        </w:r>
        <w:r w:rsidR="00392DB1">
          <w:rPr>
            <w:noProof/>
            <w:webHidden/>
          </w:rPr>
          <w:fldChar w:fldCharType="begin"/>
        </w:r>
        <w:r w:rsidR="00392DB1">
          <w:rPr>
            <w:noProof/>
            <w:webHidden/>
          </w:rPr>
          <w:instrText xml:space="preserve"> PAGEREF _Toc515610778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5586665A" w14:textId="4815513B"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79" w:history="1">
        <w:r w:rsidR="00392DB1" w:rsidRPr="003A039D">
          <w:rPr>
            <w:rStyle w:val="Hyperlink"/>
            <w:noProof/>
          </w:rPr>
          <w:t>3.13.6 startTime property</w:t>
        </w:r>
        <w:r w:rsidR="00392DB1">
          <w:rPr>
            <w:noProof/>
            <w:webHidden/>
          </w:rPr>
          <w:tab/>
        </w:r>
        <w:r w:rsidR="00392DB1">
          <w:rPr>
            <w:noProof/>
            <w:webHidden/>
          </w:rPr>
          <w:fldChar w:fldCharType="begin"/>
        </w:r>
        <w:r w:rsidR="00392DB1">
          <w:rPr>
            <w:noProof/>
            <w:webHidden/>
          </w:rPr>
          <w:instrText xml:space="preserve"> PAGEREF _Toc515610779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20116FDA" w14:textId="5F4C3898"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80" w:history="1">
        <w:r w:rsidR="00392DB1" w:rsidRPr="003A039D">
          <w:rPr>
            <w:rStyle w:val="Hyperlink"/>
            <w:noProof/>
          </w:rPr>
          <w:t>3.13.7 endTime property</w:t>
        </w:r>
        <w:r w:rsidR="00392DB1">
          <w:rPr>
            <w:noProof/>
            <w:webHidden/>
          </w:rPr>
          <w:tab/>
        </w:r>
        <w:r w:rsidR="00392DB1">
          <w:rPr>
            <w:noProof/>
            <w:webHidden/>
          </w:rPr>
          <w:fldChar w:fldCharType="begin"/>
        </w:r>
        <w:r w:rsidR="00392DB1">
          <w:rPr>
            <w:noProof/>
            <w:webHidden/>
          </w:rPr>
          <w:instrText xml:space="preserve"> PAGEREF _Toc515610780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57FCB9E9" w14:textId="006AF27D"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81" w:history="1">
        <w:r w:rsidR="00392DB1" w:rsidRPr="003A039D">
          <w:rPr>
            <w:rStyle w:val="Hyperlink"/>
            <w:noProof/>
          </w:rPr>
          <w:t>3.13.8 exitCode property</w:t>
        </w:r>
        <w:r w:rsidR="00392DB1">
          <w:rPr>
            <w:noProof/>
            <w:webHidden/>
          </w:rPr>
          <w:tab/>
        </w:r>
        <w:r w:rsidR="00392DB1">
          <w:rPr>
            <w:noProof/>
            <w:webHidden/>
          </w:rPr>
          <w:fldChar w:fldCharType="begin"/>
        </w:r>
        <w:r w:rsidR="00392DB1">
          <w:rPr>
            <w:noProof/>
            <w:webHidden/>
          </w:rPr>
          <w:instrText xml:space="preserve"> PAGEREF _Toc515610781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157516EF" w14:textId="79FF073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82" w:history="1">
        <w:r w:rsidR="00392DB1" w:rsidRPr="003A039D">
          <w:rPr>
            <w:rStyle w:val="Hyperlink"/>
            <w:noProof/>
          </w:rPr>
          <w:t>3.13.9 exitCodeDescription property</w:t>
        </w:r>
        <w:r w:rsidR="00392DB1">
          <w:rPr>
            <w:noProof/>
            <w:webHidden/>
          </w:rPr>
          <w:tab/>
        </w:r>
        <w:r w:rsidR="00392DB1">
          <w:rPr>
            <w:noProof/>
            <w:webHidden/>
          </w:rPr>
          <w:fldChar w:fldCharType="begin"/>
        </w:r>
        <w:r w:rsidR="00392DB1">
          <w:rPr>
            <w:noProof/>
            <w:webHidden/>
          </w:rPr>
          <w:instrText xml:space="preserve"> PAGEREF _Toc515610782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47FD88E5" w14:textId="12D09EBA"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83" w:history="1">
        <w:r w:rsidR="00392DB1" w:rsidRPr="003A039D">
          <w:rPr>
            <w:rStyle w:val="Hyperlink"/>
            <w:noProof/>
          </w:rPr>
          <w:t>3.13.10 exitSignalName property</w:t>
        </w:r>
        <w:r w:rsidR="00392DB1">
          <w:rPr>
            <w:noProof/>
            <w:webHidden/>
          </w:rPr>
          <w:tab/>
        </w:r>
        <w:r w:rsidR="00392DB1">
          <w:rPr>
            <w:noProof/>
            <w:webHidden/>
          </w:rPr>
          <w:fldChar w:fldCharType="begin"/>
        </w:r>
        <w:r w:rsidR="00392DB1">
          <w:rPr>
            <w:noProof/>
            <w:webHidden/>
          </w:rPr>
          <w:instrText xml:space="preserve"> PAGEREF _Toc515610783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64798A43" w14:textId="0A52ADD7"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84" w:history="1">
        <w:r w:rsidR="00392DB1" w:rsidRPr="003A039D">
          <w:rPr>
            <w:rStyle w:val="Hyperlink"/>
            <w:noProof/>
          </w:rPr>
          <w:t>3.13.11 exitSignalNumber property</w:t>
        </w:r>
        <w:r w:rsidR="00392DB1">
          <w:rPr>
            <w:noProof/>
            <w:webHidden/>
          </w:rPr>
          <w:tab/>
        </w:r>
        <w:r w:rsidR="00392DB1">
          <w:rPr>
            <w:noProof/>
            <w:webHidden/>
          </w:rPr>
          <w:fldChar w:fldCharType="begin"/>
        </w:r>
        <w:r w:rsidR="00392DB1">
          <w:rPr>
            <w:noProof/>
            <w:webHidden/>
          </w:rPr>
          <w:instrText xml:space="preserve"> PAGEREF _Toc515610784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25BA1AB6" w14:textId="40183CFA"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85" w:history="1">
        <w:r w:rsidR="00392DB1" w:rsidRPr="003A039D">
          <w:rPr>
            <w:rStyle w:val="Hyperlink"/>
            <w:noProof/>
          </w:rPr>
          <w:t>3.13.12 processStartFailureMessage property</w:t>
        </w:r>
        <w:r w:rsidR="00392DB1">
          <w:rPr>
            <w:noProof/>
            <w:webHidden/>
          </w:rPr>
          <w:tab/>
        </w:r>
        <w:r w:rsidR="00392DB1">
          <w:rPr>
            <w:noProof/>
            <w:webHidden/>
          </w:rPr>
          <w:fldChar w:fldCharType="begin"/>
        </w:r>
        <w:r w:rsidR="00392DB1">
          <w:rPr>
            <w:noProof/>
            <w:webHidden/>
          </w:rPr>
          <w:instrText xml:space="preserve"> PAGEREF _Toc515610785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6F9F80F2" w14:textId="213CC4E5"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86" w:history="1">
        <w:r w:rsidR="00392DB1" w:rsidRPr="003A039D">
          <w:rPr>
            <w:rStyle w:val="Hyperlink"/>
            <w:noProof/>
          </w:rPr>
          <w:t>3.13.13 toolExecutionSuccessful property</w:t>
        </w:r>
        <w:r w:rsidR="00392DB1">
          <w:rPr>
            <w:noProof/>
            <w:webHidden/>
          </w:rPr>
          <w:tab/>
        </w:r>
        <w:r w:rsidR="00392DB1">
          <w:rPr>
            <w:noProof/>
            <w:webHidden/>
          </w:rPr>
          <w:fldChar w:fldCharType="begin"/>
        </w:r>
        <w:r w:rsidR="00392DB1">
          <w:rPr>
            <w:noProof/>
            <w:webHidden/>
          </w:rPr>
          <w:instrText xml:space="preserve"> PAGEREF _Toc515610786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5522B308" w14:textId="555A3AA9"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87" w:history="1">
        <w:r w:rsidR="00392DB1" w:rsidRPr="003A039D">
          <w:rPr>
            <w:rStyle w:val="Hyperlink"/>
            <w:noProof/>
          </w:rPr>
          <w:t>3.13.14 machine property</w:t>
        </w:r>
        <w:r w:rsidR="00392DB1">
          <w:rPr>
            <w:noProof/>
            <w:webHidden/>
          </w:rPr>
          <w:tab/>
        </w:r>
        <w:r w:rsidR="00392DB1">
          <w:rPr>
            <w:noProof/>
            <w:webHidden/>
          </w:rPr>
          <w:fldChar w:fldCharType="begin"/>
        </w:r>
        <w:r w:rsidR="00392DB1">
          <w:rPr>
            <w:noProof/>
            <w:webHidden/>
          </w:rPr>
          <w:instrText xml:space="preserve"> PAGEREF _Toc515610787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2F3B2222" w14:textId="51AF63CD"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88" w:history="1">
        <w:r w:rsidR="00392DB1" w:rsidRPr="003A039D">
          <w:rPr>
            <w:rStyle w:val="Hyperlink"/>
            <w:noProof/>
          </w:rPr>
          <w:t>3.13.15 account property</w:t>
        </w:r>
        <w:r w:rsidR="00392DB1">
          <w:rPr>
            <w:noProof/>
            <w:webHidden/>
          </w:rPr>
          <w:tab/>
        </w:r>
        <w:r w:rsidR="00392DB1">
          <w:rPr>
            <w:noProof/>
            <w:webHidden/>
          </w:rPr>
          <w:fldChar w:fldCharType="begin"/>
        </w:r>
        <w:r w:rsidR="00392DB1">
          <w:rPr>
            <w:noProof/>
            <w:webHidden/>
          </w:rPr>
          <w:instrText xml:space="preserve"> PAGEREF _Toc515610788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0A993F3B" w14:textId="5B3574A5"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89" w:history="1">
        <w:r w:rsidR="00392DB1" w:rsidRPr="003A039D">
          <w:rPr>
            <w:rStyle w:val="Hyperlink"/>
            <w:noProof/>
          </w:rPr>
          <w:t>3.13.16 processId property</w:t>
        </w:r>
        <w:r w:rsidR="00392DB1">
          <w:rPr>
            <w:noProof/>
            <w:webHidden/>
          </w:rPr>
          <w:tab/>
        </w:r>
        <w:r w:rsidR="00392DB1">
          <w:rPr>
            <w:noProof/>
            <w:webHidden/>
          </w:rPr>
          <w:fldChar w:fldCharType="begin"/>
        </w:r>
        <w:r w:rsidR="00392DB1">
          <w:rPr>
            <w:noProof/>
            <w:webHidden/>
          </w:rPr>
          <w:instrText xml:space="preserve"> PAGEREF _Toc515610789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341B7BD9" w14:textId="3BEA7BFA"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90" w:history="1">
        <w:r w:rsidR="00392DB1" w:rsidRPr="003A039D">
          <w:rPr>
            <w:rStyle w:val="Hyperlink"/>
            <w:noProof/>
          </w:rPr>
          <w:t>3.13.17 executableLocation property</w:t>
        </w:r>
        <w:r w:rsidR="00392DB1">
          <w:rPr>
            <w:noProof/>
            <w:webHidden/>
          </w:rPr>
          <w:tab/>
        </w:r>
        <w:r w:rsidR="00392DB1">
          <w:rPr>
            <w:noProof/>
            <w:webHidden/>
          </w:rPr>
          <w:fldChar w:fldCharType="begin"/>
        </w:r>
        <w:r w:rsidR="00392DB1">
          <w:rPr>
            <w:noProof/>
            <w:webHidden/>
          </w:rPr>
          <w:instrText xml:space="preserve"> PAGEREF _Toc515610790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1D6AFD44" w14:textId="4796C0A3"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91" w:history="1">
        <w:r w:rsidR="00392DB1" w:rsidRPr="003A039D">
          <w:rPr>
            <w:rStyle w:val="Hyperlink"/>
            <w:noProof/>
          </w:rPr>
          <w:t>3.13.18 workingDirectory property</w:t>
        </w:r>
        <w:r w:rsidR="00392DB1">
          <w:rPr>
            <w:noProof/>
            <w:webHidden/>
          </w:rPr>
          <w:tab/>
        </w:r>
        <w:r w:rsidR="00392DB1">
          <w:rPr>
            <w:noProof/>
            <w:webHidden/>
          </w:rPr>
          <w:fldChar w:fldCharType="begin"/>
        </w:r>
        <w:r w:rsidR="00392DB1">
          <w:rPr>
            <w:noProof/>
            <w:webHidden/>
          </w:rPr>
          <w:instrText xml:space="preserve"> PAGEREF _Toc515610791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2C82CD7B" w14:textId="5B4C0816"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92" w:history="1">
        <w:r w:rsidR="00392DB1" w:rsidRPr="003A039D">
          <w:rPr>
            <w:rStyle w:val="Hyperlink"/>
            <w:noProof/>
          </w:rPr>
          <w:t>3.13.19 environmentVariables property</w:t>
        </w:r>
        <w:r w:rsidR="00392DB1">
          <w:rPr>
            <w:noProof/>
            <w:webHidden/>
          </w:rPr>
          <w:tab/>
        </w:r>
        <w:r w:rsidR="00392DB1">
          <w:rPr>
            <w:noProof/>
            <w:webHidden/>
          </w:rPr>
          <w:fldChar w:fldCharType="begin"/>
        </w:r>
        <w:r w:rsidR="00392DB1">
          <w:rPr>
            <w:noProof/>
            <w:webHidden/>
          </w:rPr>
          <w:instrText xml:space="preserve"> PAGEREF _Toc515610792 \h </w:instrText>
        </w:r>
        <w:r w:rsidR="00392DB1">
          <w:rPr>
            <w:noProof/>
            <w:webHidden/>
          </w:rPr>
        </w:r>
        <w:r w:rsidR="00392DB1">
          <w:rPr>
            <w:noProof/>
            <w:webHidden/>
          </w:rPr>
          <w:fldChar w:fldCharType="separate"/>
        </w:r>
        <w:r w:rsidR="00392DB1">
          <w:rPr>
            <w:noProof/>
            <w:webHidden/>
          </w:rPr>
          <w:t>55</w:t>
        </w:r>
        <w:r w:rsidR="00392DB1">
          <w:rPr>
            <w:noProof/>
            <w:webHidden/>
          </w:rPr>
          <w:fldChar w:fldCharType="end"/>
        </w:r>
      </w:hyperlink>
    </w:p>
    <w:p w14:paraId="3111AEDE" w14:textId="49F45CCC"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93" w:history="1">
        <w:r w:rsidR="00392DB1" w:rsidRPr="003A039D">
          <w:rPr>
            <w:rStyle w:val="Hyperlink"/>
            <w:noProof/>
          </w:rPr>
          <w:t>3.13.20 toolNotifications property</w:t>
        </w:r>
        <w:r w:rsidR="00392DB1">
          <w:rPr>
            <w:noProof/>
            <w:webHidden/>
          </w:rPr>
          <w:tab/>
        </w:r>
        <w:r w:rsidR="00392DB1">
          <w:rPr>
            <w:noProof/>
            <w:webHidden/>
          </w:rPr>
          <w:fldChar w:fldCharType="begin"/>
        </w:r>
        <w:r w:rsidR="00392DB1">
          <w:rPr>
            <w:noProof/>
            <w:webHidden/>
          </w:rPr>
          <w:instrText xml:space="preserve"> PAGEREF _Toc515610793 \h </w:instrText>
        </w:r>
        <w:r w:rsidR="00392DB1">
          <w:rPr>
            <w:noProof/>
            <w:webHidden/>
          </w:rPr>
        </w:r>
        <w:r w:rsidR="00392DB1">
          <w:rPr>
            <w:noProof/>
            <w:webHidden/>
          </w:rPr>
          <w:fldChar w:fldCharType="separate"/>
        </w:r>
        <w:r w:rsidR="00392DB1">
          <w:rPr>
            <w:noProof/>
            <w:webHidden/>
          </w:rPr>
          <w:t>55</w:t>
        </w:r>
        <w:r w:rsidR="00392DB1">
          <w:rPr>
            <w:noProof/>
            <w:webHidden/>
          </w:rPr>
          <w:fldChar w:fldCharType="end"/>
        </w:r>
      </w:hyperlink>
    </w:p>
    <w:p w14:paraId="0E6E438F" w14:textId="73FC2B7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94" w:history="1">
        <w:r w:rsidR="00392DB1" w:rsidRPr="003A039D">
          <w:rPr>
            <w:rStyle w:val="Hyperlink"/>
            <w:noProof/>
          </w:rPr>
          <w:t>3.13.21 configurationNotifications property</w:t>
        </w:r>
        <w:r w:rsidR="00392DB1">
          <w:rPr>
            <w:noProof/>
            <w:webHidden/>
          </w:rPr>
          <w:tab/>
        </w:r>
        <w:r w:rsidR="00392DB1">
          <w:rPr>
            <w:noProof/>
            <w:webHidden/>
          </w:rPr>
          <w:fldChar w:fldCharType="begin"/>
        </w:r>
        <w:r w:rsidR="00392DB1">
          <w:rPr>
            <w:noProof/>
            <w:webHidden/>
          </w:rPr>
          <w:instrText xml:space="preserve"> PAGEREF _Toc515610794 \h </w:instrText>
        </w:r>
        <w:r w:rsidR="00392DB1">
          <w:rPr>
            <w:noProof/>
            <w:webHidden/>
          </w:rPr>
        </w:r>
        <w:r w:rsidR="00392DB1">
          <w:rPr>
            <w:noProof/>
            <w:webHidden/>
          </w:rPr>
          <w:fldChar w:fldCharType="separate"/>
        </w:r>
        <w:r w:rsidR="00392DB1">
          <w:rPr>
            <w:noProof/>
            <w:webHidden/>
          </w:rPr>
          <w:t>55</w:t>
        </w:r>
        <w:r w:rsidR="00392DB1">
          <w:rPr>
            <w:noProof/>
            <w:webHidden/>
          </w:rPr>
          <w:fldChar w:fldCharType="end"/>
        </w:r>
      </w:hyperlink>
    </w:p>
    <w:p w14:paraId="37226E4F" w14:textId="2B181A1A"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95" w:history="1">
        <w:r w:rsidR="00392DB1" w:rsidRPr="003A039D">
          <w:rPr>
            <w:rStyle w:val="Hyperlink"/>
            <w:noProof/>
          </w:rPr>
          <w:t>3.13.22 stdin, stdout, stderr, and stdoutStderr properties</w:t>
        </w:r>
        <w:r w:rsidR="00392DB1">
          <w:rPr>
            <w:noProof/>
            <w:webHidden/>
          </w:rPr>
          <w:tab/>
        </w:r>
        <w:r w:rsidR="00392DB1">
          <w:rPr>
            <w:noProof/>
            <w:webHidden/>
          </w:rPr>
          <w:fldChar w:fldCharType="begin"/>
        </w:r>
        <w:r w:rsidR="00392DB1">
          <w:rPr>
            <w:noProof/>
            <w:webHidden/>
          </w:rPr>
          <w:instrText xml:space="preserve"> PAGEREF _Toc515610795 \h </w:instrText>
        </w:r>
        <w:r w:rsidR="00392DB1">
          <w:rPr>
            <w:noProof/>
            <w:webHidden/>
          </w:rPr>
        </w:r>
        <w:r w:rsidR="00392DB1">
          <w:rPr>
            <w:noProof/>
            <w:webHidden/>
          </w:rPr>
          <w:fldChar w:fldCharType="separate"/>
        </w:r>
        <w:r w:rsidR="00392DB1">
          <w:rPr>
            <w:noProof/>
            <w:webHidden/>
          </w:rPr>
          <w:t>56</w:t>
        </w:r>
        <w:r w:rsidR="00392DB1">
          <w:rPr>
            <w:noProof/>
            <w:webHidden/>
          </w:rPr>
          <w:fldChar w:fldCharType="end"/>
        </w:r>
      </w:hyperlink>
    </w:p>
    <w:p w14:paraId="3EEEB0BB" w14:textId="44B14691"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96" w:history="1">
        <w:r w:rsidR="00392DB1" w:rsidRPr="003A039D">
          <w:rPr>
            <w:rStyle w:val="Hyperlink"/>
            <w:noProof/>
          </w:rPr>
          <w:t>3.13.23 properties property</w:t>
        </w:r>
        <w:r w:rsidR="00392DB1">
          <w:rPr>
            <w:noProof/>
            <w:webHidden/>
          </w:rPr>
          <w:tab/>
        </w:r>
        <w:r w:rsidR="00392DB1">
          <w:rPr>
            <w:noProof/>
            <w:webHidden/>
          </w:rPr>
          <w:fldChar w:fldCharType="begin"/>
        </w:r>
        <w:r w:rsidR="00392DB1">
          <w:rPr>
            <w:noProof/>
            <w:webHidden/>
          </w:rPr>
          <w:instrText xml:space="preserve"> PAGEREF _Toc515610796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65FEBC37" w14:textId="2C7C2D90"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797" w:history="1">
        <w:r w:rsidR="00392DB1" w:rsidRPr="003A039D">
          <w:rPr>
            <w:rStyle w:val="Hyperlink"/>
            <w:noProof/>
          </w:rPr>
          <w:t>3.14 attachment object</w:t>
        </w:r>
        <w:r w:rsidR="00392DB1">
          <w:rPr>
            <w:noProof/>
            <w:webHidden/>
          </w:rPr>
          <w:tab/>
        </w:r>
        <w:r w:rsidR="00392DB1">
          <w:rPr>
            <w:noProof/>
            <w:webHidden/>
          </w:rPr>
          <w:fldChar w:fldCharType="begin"/>
        </w:r>
        <w:r w:rsidR="00392DB1">
          <w:rPr>
            <w:noProof/>
            <w:webHidden/>
          </w:rPr>
          <w:instrText xml:space="preserve"> PAGEREF _Toc515610797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7887725A" w14:textId="3D43DE57"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98" w:history="1">
        <w:r w:rsidR="00392DB1" w:rsidRPr="003A039D">
          <w:rPr>
            <w:rStyle w:val="Hyperlink"/>
            <w:noProof/>
          </w:rPr>
          <w:t>3.14.1 General</w:t>
        </w:r>
        <w:r w:rsidR="00392DB1">
          <w:rPr>
            <w:noProof/>
            <w:webHidden/>
          </w:rPr>
          <w:tab/>
        </w:r>
        <w:r w:rsidR="00392DB1">
          <w:rPr>
            <w:noProof/>
            <w:webHidden/>
          </w:rPr>
          <w:fldChar w:fldCharType="begin"/>
        </w:r>
        <w:r w:rsidR="00392DB1">
          <w:rPr>
            <w:noProof/>
            <w:webHidden/>
          </w:rPr>
          <w:instrText xml:space="preserve"> PAGEREF _Toc515610798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7F3AE7DE" w14:textId="438AFA05"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799" w:history="1">
        <w:r w:rsidR="00392DB1" w:rsidRPr="003A039D">
          <w:rPr>
            <w:rStyle w:val="Hyperlink"/>
            <w:noProof/>
          </w:rPr>
          <w:t>3.14.2 description property</w:t>
        </w:r>
        <w:r w:rsidR="00392DB1">
          <w:rPr>
            <w:noProof/>
            <w:webHidden/>
          </w:rPr>
          <w:tab/>
        </w:r>
        <w:r w:rsidR="00392DB1">
          <w:rPr>
            <w:noProof/>
            <w:webHidden/>
          </w:rPr>
          <w:fldChar w:fldCharType="begin"/>
        </w:r>
        <w:r w:rsidR="00392DB1">
          <w:rPr>
            <w:noProof/>
            <w:webHidden/>
          </w:rPr>
          <w:instrText xml:space="preserve"> PAGEREF _Toc515610799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11DE358C" w14:textId="59EDCA9B"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00" w:history="1">
        <w:r w:rsidR="00392DB1" w:rsidRPr="003A039D">
          <w:rPr>
            <w:rStyle w:val="Hyperlink"/>
            <w:noProof/>
          </w:rPr>
          <w:t>3.14.3 fileLocation property</w:t>
        </w:r>
        <w:r w:rsidR="00392DB1">
          <w:rPr>
            <w:noProof/>
            <w:webHidden/>
          </w:rPr>
          <w:tab/>
        </w:r>
        <w:r w:rsidR="00392DB1">
          <w:rPr>
            <w:noProof/>
            <w:webHidden/>
          </w:rPr>
          <w:fldChar w:fldCharType="begin"/>
        </w:r>
        <w:r w:rsidR="00392DB1">
          <w:rPr>
            <w:noProof/>
            <w:webHidden/>
          </w:rPr>
          <w:instrText xml:space="preserve"> PAGEREF _Toc515610800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14B9061E" w14:textId="67F18201"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01" w:history="1">
        <w:r w:rsidR="00392DB1" w:rsidRPr="003A039D">
          <w:rPr>
            <w:rStyle w:val="Hyperlink"/>
            <w:noProof/>
          </w:rPr>
          <w:t>3.14.4 regions property</w:t>
        </w:r>
        <w:r w:rsidR="00392DB1">
          <w:rPr>
            <w:noProof/>
            <w:webHidden/>
          </w:rPr>
          <w:tab/>
        </w:r>
        <w:r w:rsidR="00392DB1">
          <w:rPr>
            <w:noProof/>
            <w:webHidden/>
          </w:rPr>
          <w:fldChar w:fldCharType="begin"/>
        </w:r>
        <w:r w:rsidR="00392DB1">
          <w:rPr>
            <w:noProof/>
            <w:webHidden/>
          </w:rPr>
          <w:instrText xml:space="preserve"> PAGEREF _Toc515610801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192C609A" w14:textId="39010D51"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02" w:history="1">
        <w:r w:rsidR="00392DB1" w:rsidRPr="003A039D">
          <w:rPr>
            <w:rStyle w:val="Hyperlink"/>
            <w:noProof/>
          </w:rPr>
          <w:t>3.14.5 rectangles property</w:t>
        </w:r>
        <w:r w:rsidR="00392DB1">
          <w:rPr>
            <w:noProof/>
            <w:webHidden/>
          </w:rPr>
          <w:tab/>
        </w:r>
        <w:r w:rsidR="00392DB1">
          <w:rPr>
            <w:noProof/>
            <w:webHidden/>
          </w:rPr>
          <w:fldChar w:fldCharType="begin"/>
        </w:r>
        <w:r w:rsidR="00392DB1">
          <w:rPr>
            <w:noProof/>
            <w:webHidden/>
          </w:rPr>
          <w:instrText xml:space="preserve"> PAGEREF _Toc515610802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5682B428" w14:textId="433819B4"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803" w:history="1">
        <w:r w:rsidR="00392DB1" w:rsidRPr="003A039D">
          <w:rPr>
            <w:rStyle w:val="Hyperlink"/>
            <w:noProof/>
          </w:rPr>
          <w:t>3.15 conversion object</w:t>
        </w:r>
        <w:r w:rsidR="00392DB1">
          <w:rPr>
            <w:noProof/>
            <w:webHidden/>
          </w:rPr>
          <w:tab/>
        </w:r>
        <w:r w:rsidR="00392DB1">
          <w:rPr>
            <w:noProof/>
            <w:webHidden/>
          </w:rPr>
          <w:fldChar w:fldCharType="begin"/>
        </w:r>
        <w:r w:rsidR="00392DB1">
          <w:rPr>
            <w:noProof/>
            <w:webHidden/>
          </w:rPr>
          <w:instrText xml:space="preserve"> PAGEREF _Toc515610803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6F4655EB" w14:textId="06F99865"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04" w:history="1">
        <w:r w:rsidR="00392DB1" w:rsidRPr="003A039D">
          <w:rPr>
            <w:rStyle w:val="Hyperlink"/>
            <w:noProof/>
          </w:rPr>
          <w:t>3.15.1 General</w:t>
        </w:r>
        <w:r w:rsidR="00392DB1">
          <w:rPr>
            <w:noProof/>
            <w:webHidden/>
          </w:rPr>
          <w:tab/>
        </w:r>
        <w:r w:rsidR="00392DB1">
          <w:rPr>
            <w:noProof/>
            <w:webHidden/>
          </w:rPr>
          <w:fldChar w:fldCharType="begin"/>
        </w:r>
        <w:r w:rsidR="00392DB1">
          <w:rPr>
            <w:noProof/>
            <w:webHidden/>
          </w:rPr>
          <w:instrText xml:space="preserve"> PAGEREF _Toc515610804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785B0E15" w14:textId="04A0EC7D"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05" w:history="1">
        <w:r w:rsidR="00392DB1" w:rsidRPr="003A039D">
          <w:rPr>
            <w:rStyle w:val="Hyperlink"/>
            <w:noProof/>
          </w:rPr>
          <w:t>3.15.2 tool property</w:t>
        </w:r>
        <w:r w:rsidR="00392DB1">
          <w:rPr>
            <w:noProof/>
            <w:webHidden/>
          </w:rPr>
          <w:tab/>
        </w:r>
        <w:r w:rsidR="00392DB1">
          <w:rPr>
            <w:noProof/>
            <w:webHidden/>
          </w:rPr>
          <w:fldChar w:fldCharType="begin"/>
        </w:r>
        <w:r w:rsidR="00392DB1">
          <w:rPr>
            <w:noProof/>
            <w:webHidden/>
          </w:rPr>
          <w:instrText xml:space="preserve"> PAGEREF _Toc515610805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58382341" w14:textId="4F73F44B"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06" w:history="1">
        <w:r w:rsidR="00392DB1" w:rsidRPr="003A039D">
          <w:rPr>
            <w:rStyle w:val="Hyperlink"/>
            <w:noProof/>
          </w:rPr>
          <w:t>3.15.3 invocation property</w:t>
        </w:r>
        <w:r w:rsidR="00392DB1">
          <w:rPr>
            <w:noProof/>
            <w:webHidden/>
          </w:rPr>
          <w:tab/>
        </w:r>
        <w:r w:rsidR="00392DB1">
          <w:rPr>
            <w:noProof/>
            <w:webHidden/>
          </w:rPr>
          <w:fldChar w:fldCharType="begin"/>
        </w:r>
        <w:r w:rsidR="00392DB1">
          <w:rPr>
            <w:noProof/>
            <w:webHidden/>
          </w:rPr>
          <w:instrText xml:space="preserve"> PAGEREF _Toc515610806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7CAD568B" w14:textId="36ECA199"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07" w:history="1">
        <w:r w:rsidR="00392DB1" w:rsidRPr="003A039D">
          <w:rPr>
            <w:rStyle w:val="Hyperlink"/>
            <w:noProof/>
          </w:rPr>
          <w:t>3.15.4 analysisToolLogFiles property</w:t>
        </w:r>
        <w:r w:rsidR="00392DB1">
          <w:rPr>
            <w:noProof/>
            <w:webHidden/>
          </w:rPr>
          <w:tab/>
        </w:r>
        <w:r w:rsidR="00392DB1">
          <w:rPr>
            <w:noProof/>
            <w:webHidden/>
          </w:rPr>
          <w:fldChar w:fldCharType="begin"/>
        </w:r>
        <w:r w:rsidR="00392DB1">
          <w:rPr>
            <w:noProof/>
            <w:webHidden/>
          </w:rPr>
          <w:instrText xml:space="preserve"> PAGEREF _Toc515610807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20DDFBD9" w14:textId="5D6F6A19"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808" w:history="1">
        <w:r w:rsidR="00392DB1" w:rsidRPr="003A039D">
          <w:rPr>
            <w:rStyle w:val="Hyperlink"/>
            <w:noProof/>
          </w:rPr>
          <w:t>3.16 versionControlDetails object</w:t>
        </w:r>
        <w:r w:rsidR="00392DB1">
          <w:rPr>
            <w:noProof/>
            <w:webHidden/>
          </w:rPr>
          <w:tab/>
        </w:r>
        <w:r w:rsidR="00392DB1">
          <w:rPr>
            <w:noProof/>
            <w:webHidden/>
          </w:rPr>
          <w:fldChar w:fldCharType="begin"/>
        </w:r>
        <w:r w:rsidR="00392DB1">
          <w:rPr>
            <w:noProof/>
            <w:webHidden/>
          </w:rPr>
          <w:instrText xml:space="preserve"> PAGEREF _Toc515610808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7F13764A" w14:textId="2C9F21F1"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09" w:history="1">
        <w:r w:rsidR="00392DB1" w:rsidRPr="003A039D">
          <w:rPr>
            <w:rStyle w:val="Hyperlink"/>
            <w:noProof/>
          </w:rPr>
          <w:t>3.16.1 General</w:t>
        </w:r>
        <w:r w:rsidR="00392DB1">
          <w:rPr>
            <w:noProof/>
            <w:webHidden/>
          </w:rPr>
          <w:tab/>
        </w:r>
        <w:r w:rsidR="00392DB1">
          <w:rPr>
            <w:noProof/>
            <w:webHidden/>
          </w:rPr>
          <w:fldChar w:fldCharType="begin"/>
        </w:r>
        <w:r w:rsidR="00392DB1">
          <w:rPr>
            <w:noProof/>
            <w:webHidden/>
          </w:rPr>
          <w:instrText xml:space="preserve"> PAGEREF _Toc515610809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28ADF982" w14:textId="5AD9790B"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10" w:history="1">
        <w:r w:rsidR="00392DB1" w:rsidRPr="003A039D">
          <w:rPr>
            <w:rStyle w:val="Hyperlink"/>
            <w:noProof/>
          </w:rPr>
          <w:t>3.16.2 Constraints</w:t>
        </w:r>
        <w:r w:rsidR="00392DB1">
          <w:rPr>
            <w:noProof/>
            <w:webHidden/>
          </w:rPr>
          <w:tab/>
        </w:r>
        <w:r w:rsidR="00392DB1">
          <w:rPr>
            <w:noProof/>
            <w:webHidden/>
          </w:rPr>
          <w:fldChar w:fldCharType="begin"/>
        </w:r>
        <w:r w:rsidR="00392DB1">
          <w:rPr>
            <w:noProof/>
            <w:webHidden/>
          </w:rPr>
          <w:instrText xml:space="preserve"> PAGEREF _Toc515610810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3549B72F" w14:textId="76E904BC"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11" w:history="1">
        <w:r w:rsidR="00392DB1" w:rsidRPr="003A039D">
          <w:rPr>
            <w:rStyle w:val="Hyperlink"/>
            <w:noProof/>
          </w:rPr>
          <w:t>3.16.3 uri property</w:t>
        </w:r>
        <w:r w:rsidR="00392DB1">
          <w:rPr>
            <w:noProof/>
            <w:webHidden/>
          </w:rPr>
          <w:tab/>
        </w:r>
        <w:r w:rsidR="00392DB1">
          <w:rPr>
            <w:noProof/>
            <w:webHidden/>
          </w:rPr>
          <w:fldChar w:fldCharType="begin"/>
        </w:r>
        <w:r w:rsidR="00392DB1">
          <w:rPr>
            <w:noProof/>
            <w:webHidden/>
          </w:rPr>
          <w:instrText xml:space="preserve"> PAGEREF _Toc515610811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68056070" w14:textId="44A14690"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12" w:history="1">
        <w:r w:rsidR="00392DB1" w:rsidRPr="003A039D">
          <w:rPr>
            <w:rStyle w:val="Hyperlink"/>
            <w:noProof/>
          </w:rPr>
          <w:t>3.16.4 revisionId property</w:t>
        </w:r>
        <w:r w:rsidR="00392DB1">
          <w:rPr>
            <w:noProof/>
            <w:webHidden/>
          </w:rPr>
          <w:tab/>
        </w:r>
        <w:r w:rsidR="00392DB1">
          <w:rPr>
            <w:noProof/>
            <w:webHidden/>
          </w:rPr>
          <w:fldChar w:fldCharType="begin"/>
        </w:r>
        <w:r w:rsidR="00392DB1">
          <w:rPr>
            <w:noProof/>
            <w:webHidden/>
          </w:rPr>
          <w:instrText xml:space="preserve"> PAGEREF _Toc515610812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315184C7" w14:textId="73AED7C3"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13" w:history="1">
        <w:r w:rsidR="00392DB1" w:rsidRPr="003A039D">
          <w:rPr>
            <w:rStyle w:val="Hyperlink"/>
            <w:noProof/>
          </w:rPr>
          <w:t>3.16.5 branch property</w:t>
        </w:r>
        <w:r w:rsidR="00392DB1">
          <w:rPr>
            <w:noProof/>
            <w:webHidden/>
          </w:rPr>
          <w:tab/>
        </w:r>
        <w:r w:rsidR="00392DB1">
          <w:rPr>
            <w:noProof/>
            <w:webHidden/>
          </w:rPr>
          <w:fldChar w:fldCharType="begin"/>
        </w:r>
        <w:r w:rsidR="00392DB1">
          <w:rPr>
            <w:noProof/>
            <w:webHidden/>
          </w:rPr>
          <w:instrText xml:space="preserve"> PAGEREF _Toc515610813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1F5F82D6" w14:textId="1EE9F519"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14" w:history="1">
        <w:r w:rsidR="00392DB1" w:rsidRPr="003A039D">
          <w:rPr>
            <w:rStyle w:val="Hyperlink"/>
            <w:noProof/>
          </w:rPr>
          <w:t>3.16.6 tag property</w:t>
        </w:r>
        <w:r w:rsidR="00392DB1">
          <w:rPr>
            <w:noProof/>
            <w:webHidden/>
          </w:rPr>
          <w:tab/>
        </w:r>
        <w:r w:rsidR="00392DB1">
          <w:rPr>
            <w:noProof/>
            <w:webHidden/>
          </w:rPr>
          <w:fldChar w:fldCharType="begin"/>
        </w:r>
        <w:r w:rsidR="00392DB1">
          <w:rPr>
            <w:noProof/>
            <w:webHidden/>
          </w:rPr>
          <w:instrText xml:space="preserve"> PAGEREF _Toc515610814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2E2B1C97" w14:textId="1D28DEAE"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15" w:history="1">
        <w:r w:rsidR="00392DB1" w:rsidRPr="003A039D">
          <w:rPr>
            <w:rStyle w:val="Hyperlink"/>
            <w:noProof/>
          </w:rPr>
          <w:t>3.16.7 timestamp property</w:t>
        </w:r>
        <w:r w:rsidR="00392DB1">
          <w:rPr>
            <w:noProof/>
            <w:webHidden/>
          </w:rPr>
          <w:tab/>
        </w:r>
        <w:r w:rsidR="00392DB1">
          <w:rPr>
            <w:noProof/>
            <w:webHidden/>
          </w:rPr>
          <w:fldChar w:fldCharType="begin"/>
        </w:r>
        <w:r w:rsidR="00392DB1">
          <w:rPr>
            <w:noProof/>
            <w:webHidden/>
          </w:rPr>
          <w:instrText xml:space="preserve"> PAGEREF _Toc515610815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46F4A652" w14:textId="059E9D99"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16" w:history="1">
        <w:r w:rsidR="00392DB1" w:rsidRPr="003A039D">
          <w:rPr>
            <w:rStyle w:val="Hyperlink"/>
            <w:noProof/>
          </w:rPr>
          <w:t>3.16.8 properties property</w:t>
        </w:r>
        <w:r w:rsidR="00392DB1">
          <w:rPr>
            <w:noProof/>
            <w:webHidden/>
          </w:rPr>
          <w:tab/>
        </w:r>
        <w:r w:rsidR="00392DB1">
          <w:rPr>
            <w:noProof/>
            <w:webHidden/>
          </w:rPr>
          <w:fldChar w:fldCharType="begin"/>
        </w:r>
        <w:r w:rsidR="00392DB1">
          <w:rPr>
            <w:noProof/>
            <w:webHidden/>
          </w:rPr>
          <w:instrText xml:space="preserve"> PAGEREF _Toc515610816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329D6CFC" w14:textId="6712EC25"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817" w:history="1">
        <w:r w:rsidR="00392DB1" w:rsidRPr="003A039D">
          <w:rPr>
            <w:rStyle w:val="Hyperlink"/>
            <w:noProof/>
          </w:rPr>
          <w:t>3.17 file object</w:t>
        </w:r>
        <w:r w:rsidR="00392DB1">
          <w:rPr>
            <w:noProof/>
            <w:webHidden/>
          </w:rPr>
          <w:tab/>
        </w:r>
        <w:r w:rsidR="00392DB1">
          <w:rPr>
            <w:noProof/>
            <w:webHidden/>
          </w:rPr>
          <w:fldChar w:fldCharType="begin"/>
        </w:r>
        <w:r w:rsidR="00392DB1">
          <w:rPr>
            <w:noProof/>
            <w:webHidden/>
          </w:rPr>
          <w:instrText xml:space="preserve"> PAGEREF _Toc515610817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5C6AC72D" w14:textId="356786EB"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18" w:history="1">
        <w:r w:rsidR="00392DB1" w:rsidRPr="003A039D">
          <w:rPr>
            <w:rStyle w:val="Hyperlink"/>
            <w:noProof/>
          </w:rPr>
          <w:t>3.17.1 General</w:t>
        </w:r>
        <w:r w:rsidR="00392DB1">
          <w:rPr>
            <w:noProof/>
            <w:webHidden/>
          </w:rPr>
          <w:tab/>
        </w:r>
        <w:r w:rsidR="00392DB1">
          <w:rPr>
            <w:noProof/>
            <w:webHidden/>
          </w:rPr>
          <w:fldChar w:fldCharType="begin"/>
        </w:r>
        <w:r w:rsidR="00392DB1">
          <w:rPr>
            <w:noProof/>
            <w:webHidden/>
          </w:rPr>
          <w:instrText xml:space="preserve"> PAGEREF _Toc515610818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0767FC11" w14:textId="5EBBF770"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19" w:history="1">
        <w:r w:rsidR="00392DB1" w:rsidRPr="003A039D">
          <w:rPr>
            <w:rStyle w:val="Hyperlink"/>
            <w:noProof/>
          </w:rPr>
          <w:t>3.17.2 fileLocation property</w:t>
        </w:r>
        <w:r w:rsidR="00392DB1">
          <w:rPr>
            <w:noProof/>
            <w:webHidden/>
          </w:rPr>
          <w:tab/>
        </w:r>
        <w:r w:rsidR="00392DB1">
          <w:rPr>
            <w:noProof/>
            <w:webHidden/>
          </w:rPr>
          <w:fldChar w:fldCharType="begin"/>
        </w:r>
        <w:r w:rsidR="00392DB1">
          <w:rPr>
            <w:noProof/>
            <w:webHidden/>
          </w:rPr>
          <w:instrText xml:space="preserve"> PAGEREF _Toc515610819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3B3DCF2C" w14:textId="0A36B780"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20" w:history="1">
        <w:r w:rsidR="00392DB1" w:rsidRPr="003A039D">
          <w:rPr>
            <w:rStyle w:val="Hyperlink"/>
            <w:noProof/>
          </w:rPr>
          <w:t>3.17.3 parentKey property</w:t>
        </w:r>
        <w:r w:rsidR="00392DB1">
          <w:rPr>
            <w:noProof/>
            <w:webHidden/>
          </w:rPr>
          <w:tab/>
        </w:r>
        <w:r w:rsidR="00392DB1">
          <w:rPr>
            <w:noProof/>
            <w:webHidden/>
          </w:rPr>
          <w:fldChar w:fldCharType="begin"/>
        </w:r>
        <w:r w:rsidR="00392DB1">
          <w:rPr>
            <w:noProof/>
            <w:webHidden/>
          </w:rPr>
          <w:instrText xml:space="preserve"> PAGEREF _Toc515610820 \h </w:instrText>
        </w:r>
        <w:r w:rsidR="00392DB1">
          <w:rPr>
            <w:noProof/>
            <w:webHidden/>
          </w:rPr>
        </w:r>
        <w:r w:rsidR="00392DB1">
          <w:rPr>
            <w:noProof/>
            <w:webHidden/>
          </w:rPr>
          <w:fldChar w:fldCharType="separate"/>
        </w:r>
        <w:r w:rsidR="00392DB1">
          <w:rPr>
            <w:noProof/>
            <w:webHidden/>
          </w:rPr>
          <w:t>61</w:t>
        </w:r>
        <w:r w:rsidR="00392DB1">
          <w:rPr>
            <w:noProof/>
            <w:webHidden/>
          </w:rPr>
          <w:fldChar w:fldCharType="end"/>
        </w:r>
      </w:hyperlink>
    </w:p>
    <w:p w14:paraId="4D41B143" w14:textId="732E66CE"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21" w:history="1">
        <w:r w:rsidR="00392DB1" w:rsidRPr="003A039D">
          <w:rPr>
            <w:rStyle w:val="Hyperlink"/>
            <w:noProof/>
          </w:rPr>
          <w:t>3.17.4 offset property</w:t>
        </w:r>
        <w:r w:rsidR="00392DB1">
          <w:rPr>
            <w:noProof/>
            <w:webHidden/>
          </w:rPr>
          <w:tab/>
        </w:r>
        <w:r w:rsidR="00392DB1">
          <w:rPr>
            <w:noProof/>
            <w:webHidden/>
          </w:rPr>
          <w:fldChar w:fldCharType="begin"/>
        </w:r>
        <w:r w:rsidR="00392DB1">
          <w:rPr>
            <w:noProof/>
            <w:webHidden/>
          </w:rPr>
          <w:instrText xml:space="preserve"> PAGEREF _Toc515610821 \h </w:instrText>
        </w:r>
        <w:r w:rsidR="00392DB1">
          <w:rPr>
            <w:noProof/>
            <w:webHidden/>
          </w:rPr>
        </w:r>
        <w:r w:rsidR="00392DB1">
          <w:rPr>
            <w:noProof/>
            <w:webHidden/>
          </w:rPr>
          <w:fldChar w:fldCharType="separate"/>
        </w:r>
        <w:r w:rsidR="00392DB1">
          <w:rPr>
            <w:noProof/>
            <w:webHidden/>
          </w:rPr>
          <w:t>62</w:t>
        </w:r>
        <w:r w:rsidR="00392DB1">
          <w:rPr>
            <w:noProof/>
            <w:webHidden/>
          </w:rPr>
          <w:fldChar w:fldCharType="end"/>
        </w:r>
      </w:hyperlink>
    </w:p>
    <w:p w14:paraId="6C3A2EDB" w14:textId="333DADA2"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22" w:history="1">
        <w:r w:rsidR="00392DB1" w:rsidRPr="003A039D">
          <w:rPr>
            <w:rStyle w:val="Hyperlink"/>
            <w:noProof/>
          </w:rPr>
          <w:t>3.17.5 length property</w:t>
        </w:r>
        <w:r w:rsidR="00392DB1">
          <w:rPr>
            <w:noProof/>
            <w:webHidden/>
          </w:rPr>
          <w:tab/>
        </w:r>
        <w:r w:rsidR="00392DB1">
          <w:rPr>
            <w:noProof/>
            <w:webHidden/>
          </w:rPr>
          <w:fldChar w:fldCharType="begin"/>
        </w:r>
        <w:r w:rsidR="00392DB1">
          <w:rPr>
            <w:noProof/>
            <w:webHidden/>
          </w:rPr>
          <w:instrText xml:space="preserve"> PAGEREF _Toc515610822 \h </w:instrText>
        </w:r>
        <w:r w:rsidR="00392DB1">
          <w:rPr>
            <w:noProof/>
            <w:webHidden/>
          </w:rPr>
        </w:r>
        <w:r w:rsidR="00392DB1">
          <w:rPr>
            <w:noProof/>
            <w:webHidden/>
          </w:rPr>
          <w:fldChar w:fldCharType="separate"/>
        </w:r>
        <w:r w:rsidR="00392DB1">
          <w:rPr>
            <w:noProof/>
            <w:webHidden/>
          </w:rPr>
          <w:t>62</w:t>
        </w:r>
        <w:r w:rsidR="00392DB1">
          <w:rPr>
            <w:noProof/>
            <w:webHidden/>
          </w:rPr>
          <w:fldChar w:fldCharType="end"/>
        </w:r>
      </w:hyperlink>
    </w:p>
    <w:p w14:paraId="0F246765" w14:textId="6038E0D3"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23" w:history="1">
        <w:r w:rsidR="00392DB1" w:rsidRPr="003A039D">
          <w:rPr>
            <w:rStyle w:val="Hyperlink"/>
            <w:noProof/>
          </w:rPr>
          <w:t>3.17.6 roles property</w:t>
        </w:r>
        <w:r w:rsidR="00392DB1">
          <w:rPr>
            <w:noProof/>
            <w:webHidden/>
          </w:rPr>
          <w:tab/>
        </w:r>
        <w:r w:rsidR="00392DB1">
          <w:rPr>
            <w:noProof/>
            <w:webHidden/>
          </w:rPr>
          <w:fldChar w:fldCharType="begin"/>
        </w:r>
        <w:r w:rsidR="00392DB1">
          <w:rPr>
            <w:noProof/>
            <w:webHidden/>
          </w:rPr>
          <w:instrText xml:space="preserve"> PAGEREF _Toc515610823 \h </w:instrText>
        </w:r>
        <w:r w:rsidR="00392DB1">
          <w:rPr>
            <w:noProof/>
            <w:webHidden/>
          </w:rPr>
        </w:r>
        <w:r w:rsidR="00392DB1">
          <w:rPr>
            <w:noProof/>
            <w:webHidden/>
          </w:rPr>
          <w:fldChar w:fldCharType="separate"/>
        </w:r>
        <w:r w:rsidR="00392DB1">
          <w:rPr>
            <w:noProof/>
            <w:webHidden/>
          </w:rPr>
          <w:t>62</w:t>
        </w:r>
        <w:r w:rsidR="00392DB1">
          <w:rPr>
            <w:noProof/>
            <w:webHidden/>
          </w:rPr>
          <w:fldChar w:fldCharType="end"/>
        </w:r>
      </w:hyperlink>
    </w:p>
    <w:p w14:paraId="029F4D76" w14:textId="07F312E0"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24" w:history="1">
        <w:r w:rsidR="00392DB1" w:rsidRPr="003A039D">
          <w:rPr>
            <w:rStyle w:val="Hyperlink"/>
            <w:noProof/>
          </w:rPr>
          <w:t>3.17.7 mimeType property</w:t>
        </w:r>
        <w:r w:rsidR="00392DB1">
          <w:rPr>
            <w:noProof/>
            <w:webHidden/>
          </w:rPr>
          <w:tab/>
        </w:r>
        <w:r w:rsidR="00392DB1">
          <w:rPr>
            <w:noProof/>
            <w:webHidden/>
          </w:rPr>
          <w:fldChar w:fldCharType="begin"/>
        </w:r>
        <w:r w:rsidR="00392DB1">
          <w:rPr>
            <w:noProof/>
            <w:webHidden/>
          </w:rPr>
          <w:instrText xml:space="preserve"> PAGEREF _Toc515610824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346B4B16" w14:textId="2F955F10"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25" w:history="1">
        <w:r w:rsidR="00392DB1" w:rsidRPr="003A039D">
          <w:rPr>
            <w:rStyle w:val="Hyperlink"/>
            <w:noProof/>
          </w:rPr>
          <w:t>3.17.8 contents property</w:t>
        </w:r>
        <w:r w:rsidR="00392DB1">
          <w:rPr>
            <w:noProof/>
            <w:webHidden/>
          </w:rPr>
          <w:tab/>
        </w:r>
        <w:r w:rsidR="00392DB1">
          <w:rPr>
            <w:noProof/>
            <w:webHidden/>
          </w:rPr>
          <w:fldChar w:fldCharType="begin"/>
        </w:r>
        <w:r w:rsidR="00392DB1">
          <w:rPr>
            <w:noProof/>
            <w:webHidden/>
          </w:rPr>
          <w:instrText xml:space="preserve"> PAGEREF _Toc515610825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132C4CB6" w14:textId="76D90398"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26" w:history="1">
        <w:r w:rsidR="00392DB1" w:rsidRPr="003A039D">
          <w:rPr>
            <w:rStyle w:val="Hyperlink"/>
            <w:noProof/>
          </w:rPr>
          <w:t>3.17.9 encoding property</w:t>
        </w:r>
        <w:r w:rsidR="00392DB1">
          <w:rPr>
            <w:noProof/>
            <w:webHidden/>
          </w:rPr>
          <w:tab/>
        </w:r>
        <w:r w:rsidR="00392DB1">
          <w:rPr>
            <w:noProof/>
            <w:webHidden/>
          </w:rPr>
          <w:fldChar w:fldCharType="begin"/>
        </w:r>
        <w:r w:rsidR="00392DB1">
          <w:rPr>
            <w:noProof/>
            <w:webHidden/>
          </w:rPr>
          <w:instrText xml:space="preserve"> PAGEREF _Toc515610826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258791B3" w14:textId="3553D279"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27" w:history="1">
        <w:r w:rsidR="00392DB1" w:rsidRPr="003A039D">
          <w:rPr>
            <w:rStyle w:val="Hyperlink"/>
            <w:noProof/>
          </w:rPr>
          <w:t>3.17.10 hashes property</w:t>
        </w:r>
        <w:r w:rsidR="00392DB1">
          <w:rPr>
            <w:noProof/>
            <w:webHidden/>
          </w:rPr>
          <w:tab/>
        </w:r>
        <w:r w:rsidR="00392DB1">
          <w:rPr>
            <w:noProof/>
            <w:webHidden/>
          </w:rPr>
          <w:fldChar w:fldCharType="begin"/>
        </w:r>
        <w:r w:rsidR="00392DB1">
          <w:rPr>
            <w:noProof/>
            <w:webHidden/>
          </w:rPr>
          <w:instrText xml:space="preserve"> PAGEREF _Toc515610827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5CED409D" w14:textId="217F0004"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28" w:history="1">
        <w:r w:rsidR="00392DB1" w:rsidRPr="003A039D">
          <w:rPr>
            <w:rStyle w:val="Hyperlink"/>
            <w:noProof/>
          </w:rPr>
          <w:t>3.17.11 lastModifiedTime property</w:t>
        </w:r>
        <w:r w:rsidR="00392DB1">
          <w:rPr>
            <w:noProof/>
            <w:webHidden/>
          </w:rPr>
          <w:tab/>
        </w:r>
        <w:r w:rsidR="00392DB1">
          <w:rPr>
            <w:noProof/>
            <w:webHidden/>
          </w:rPr>
          <w:fldChar w:fldCharType="begin"/>
        </w:r>
        <w:r w:rsidR="00392DB1">
          <w:rPr>
            <w:noProof/>
            <w:webHidden/>
          </w:rPr>
          <w:instrText xml:space="preserve"> PAGEREF _Toc515610828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14D4B6E8" w14:textId="14964977"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29" w:history="1">
        <w:r w:rsidR="00392DB1" w:rsidRPr="003A039D">
          <w:rPr>
            <w:rStyle w:val="Hyperlink"/>
            <w:noProof/>
          </w:rPr>
          <w:t>3.17.12 properties property</w:t>
        </w:r>
        <w:r w:rsidR="00392DB1">
          <w:rPr>
            <w:noProof/>
            <w:webHidden/>
          </w:rPr>
          <w:tab/>
        </w:r>
        <w:r w:rsidR="00392DB1">
          <w:rPr>
            <w:noProof/>
            <w:webHidden/>
          </w:rPr>
          <w:fldChar w:fldCharType="begin"/>
        </w:r>
        <w:r w:rsidR="00392DB1">
          <w:rPr>
            <w:noProof/>
            <w:webHidden/>
          </w:rPr>
          <w:instrText xml:space="preserve"> PAGEREF _Toc515610829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3F799D07" w14:textId="75A1D155"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830" w:history="1">
        <w:r w:rsidR="00392DB1" w:rsidRPr="003A039D">
          <w:rPr>
            <w:rStyle w:val="Hyperlink"/>
            <w:noProof/>
          </w:rPr>
          <w:t>3.18 hash object</w:t>
        </w:r>
        <w:r w:rsidR="00392DB1">
          <w:rPr>
            <w:noProof/>
            <w:webHidden/>
          </w:rPr>
          <w:tab/>
        </w:r>
        <w:r w:rsidR="00392DB1">
          <w:rPr>
            <w:noProof/>
            <w:webHidden/>
          </w:rPr>
          <w:fldChar w:fldCharType="begin"/>
        </w:r>
        <w:r w:rsidR="00392DB1">
          <w:rPr>
            <w:noProof/>
            <w:webHidden/>
          </w:rPr>
          <w:instrText xml:space="preserve"> PAGEREF _Toc515610830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3789D89B" w14:textId="6A223366"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31" w:history="1">
        <w:r w:rsidR="00392DB1" w:rsidRPr="003A039D">
          <w:rPr>
            <w:rStyle w:val="Hyperlink"/>
            <w:noProof/>
          </w:rPr>
          <w:t>3.18.1 General</w:t>
        </w:r>
        <w:r w:rsidR="00392DB1">
          <w:rPr>
            <w:noProof/>
            <w:webHidden/>
          </w:rPr>
          <w:tab/>
        </w:r>
        <w:r w:rsidR="00392DB1">
          <w:rPr>
            <w:noProof/>
            <w:webHidden/>
          </w:rPr>
          <w:fldChar w:fldCharType="begin"/>
        </w:r>
        <w:r w:rsidR="00392DB1">
          <w:rPr>
            <w:noProof/>
            <w:webHidden/>
          </w:rPr>
          <w:instrText xml:space="preserve"> PAGEREF _Toc515610831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3E477B97" w14:textId="2BDE2E21"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32" w:history="1">
        <w:r w:rsidR="00392DB1" w:rsidRPr="003A039D">
          <w:rPr>
            <w:rStyle w:val="Hyperlink"/>
            <w:noProof/>
          </w:rPr>
          <w:t>3.18.2 value property</w:t>
        </w:r>
        <w:r w:rsidR="00392DB1">
          <w:rPr>
            <w:noProof/>
            <w:webHidden/>
          </w:rPr>
          <w:tab/>
        </w:r>
        <w:r w:rsidR="00392DB1">
          <w:rPr>
            <w:noProof/>
            <w:webHidden/>
          </w:rPr>
          <w:fldChar w:fldCharType="begin"/>
        </w:r>
        <w:r w:rsidR="00392DB1">
          <w:rPr>
            <w:noProof/>
            <w:webHidden/>
          </w:rPr>
          <w:instrText xml:space="preserve"> PAGEREF _Toc515610832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575D1C0E" w14:textId="62288B54"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33" w:history="1">
        <w:r w:rsidR="00392DB1" w:rsidRPr="003A039D">
          <w:rPr>
            <w:rStyle w:val="Hyperlink"/>
            <w:noProof/>
          </w:rPr>
          <w:t>3.18.3 algorithm property</w:t>
        </w:r>
        <w:r w:rsidR="00392DB1">
          <w:rPr>
            <w:noProof/>
            <w:webHidden/>
          </w:rPr>
          <w:tab/>
        </w:r>
        <w:r w:rsidR="00392DB1">
          <w:rPr>
            <w:noProof/>
            <w:webHidden/>
          </w:rPr>
          <w:fldChar w:fldCharType="begin"/>
        </w:r>
        <w:r w:rsidR="00392DB1">
          <w:rPr>
            <w:noProof/>
            <w:webHidden/>
          </w:rPr>
          <w:instrText xml:space="preserve"> PAGEREF _Toc515610833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2A0A3AE0" w14:textId="09231476"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834" w:history="1">
        <w:r w:rsidR="00392DB1" w:rsidRPr="003A039D">
          <w:rPr>
            <w:rStyle w:val="Hyperlink"/>
            <w:noProof/>
          </w:rPr>
          <w:t>3.19 result object</w:t>
        </w:r>
        <w:r w:rsidR="00392DB1">
          <w:rPr>
            <w:noProof/>
            <w:webHidden/>
          </w:rPr>
          <w:tab/>
        </w:r>
        <w:r w:rsidR="00392DB1">
          <w:rPr>
            <w:noProof/>
            <w:webHidden/>
          </w:rPr>
          <w:fldChar w:fldCharType="begin"/>
        </w:r>
        <w:r w:rsidR="00392DB1">
          <w:rPr>
            <w:noProof/>
            <w:webHidden/>
          </w:rPr>
          <w:instrText xml:space="preserve"> PAGEREF _Toc515610834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65816B87" w14:textId="4565A07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35" w:history="1">
        <w:r w:rsidR="00392DB1" w:rsidRPr="003A039D">
          <w:rPr>
            <w:rStyle w:val="Hyperlink"/>
            <w:noProof/>
          </w:rPr>
          <w:t>3.19.1 General</w:t>
        </w:r>
        <w:r w:rsidR="00392DB1">
          <w:rPr>
            <w:noProof/>
            <w:webHidden/>
          </w:rPr>
          <w:tab/>
        </w:r>
        <w:r w:rsidR="00392DB1">
          <w:rPr>
            <w:noProof/>
            <w:webHidden/>
          </w:rPr>
          <w:fldChar w:fldCharType="begin"/>
        </w:r>
        <w:r w:rsidR="00392DB1">
          <w:rPr>
            <w:noProof/>
            <w:webHidden/>
          </w:rPr>
          <w:instrText xml:space="preserve"> PAGEREF _Toc515610835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3107172D" w14:textId="653AEAFE"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36" w:history="1">
        <w:r w:rsidR="00392DB1" w:rsidRPr="003A039D">
          <w:rPr>
            <w:rStyle w:val="Hyperlink"/>
            <w:noProof/>
          </w:rPr>
          <w:t>3.19.2 Constraints</w:t>
        </w:r>
        <w:r w:rsidR="00392DB1">
          <w:rPr>
            <w:noProof/>
            <w:webHidden/>
          </w:rPr>
          <w:tab/>
        </w:r>
        <w:r w:rsidR="00392DB1">
          <w:rPr>
            <w:noProof/>
            <w:webHidden/>
          </w:rPr>
          <w:fldChar w:fldCharType="begin"/>
        </w:r>
        <w:r w:rsidR="00392DB1">
          <w:rPr>
            <w:noProof/>
            <w:webHidden/>
          </w:rPr>
          <w:instrText xml:space="preserve"> PAGEREF _Toc515610836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7810D9DC" w14:textId="641014AC"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37" w:history="1">
        <w:r w:rsidR="00392DB1" w:rsidRPr="003A039D">
          <w:rPr>
            <w:rStyle w:val="Hyperlink"/>
            <w:noProof/>
          </w:rPr>
          <w:t>3.19.3 instanceGuid property</w:t>
        </w:r>
        <w:r w:rsidR="00392DB1">
          <w:rPr>
            <w:noProof/>
            <w:webHidden/>
          </w:rPr>
          <w:tab/>
        </w:r>
        <w:r w:rsidR="00392DB1">
          <w:rPr>
            <w:noProof/>
            <w:webHidden/>
          </w:rPr>
          <w:fldChar w:fldCharType="begin"/>
        </w:r>
        <w:r w:rsidR="00392DB1">
          <w:rPr>
            <w:noProof/>
            <w:webHidden/>
          </w:rPr>
          <w:instrText xml:space="preserve"> PAGEREF _Toc515610837 \h </w:instrText>
        </w:r>
        <w:r w:rsidR="00392DB1">
          <w:rPr>
            <w:noProof/>
            <w:webHidden/>
          </w:rPr>
        </w:r>
        <w:r w:rsidR="00392DB1">
          <w:rPr>
            <w:noProof/>
            <w:webHidden/>
          </w:rPr>
          <w:fldChar w:fldCharType="separate"/>
        </w:r>
        <w:r w:rsidR="00392DB1">
          <w:rPr>
            <w:noProof/>
            <w:webHidden/>
          </w:rPr>
          <w:t>66</w:t>
        </w:r>
        <w:r w:rsidR="00392DB1">
          <w:rPr>
            <w:noProof/>
            <w:webHidden/>
          </w:rPr>
          <w:fldChar w:fldCharType="end"/>
        </w:r>
      </w:hyperlink>
    </w:p>
    <w:p w14:paraId="3982B5D2" w14:textId="1C5BE35E"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38" w:history="1">
        <w:r w:rsidR="00392DB1" w:rsidRPr="003A039D">
          <w:rPr>
            <w:rStyle w:val="Hyperlink"/>
            <w:noProof/>
          </w:rPr>
          <w:t>3.19.4 ruleId property</w:t>
        </w:r>
        <w:r w:rsidR="00392DB1">
          <w:rPr>
            <w:noProof/>
            <w:webHidden/>
          </w:rPr>
          <w:tab/>
        </w:r>
        <w:r w:rsidR="00392DB1">
          <w:rPr>
            <w:noProof/>
            <w:webHidden/>
          </w:rPr>
          <w:fldChar w:fldCharType="begin"/>
        </w:r>
        <w:r w:rsidR="00392DB1">
          <w:rPr>
            <w:noProof/>
            <w:webHidden/>
          </w:rPr>
          <w:instrText xml:space="preserve"> PAGEREF _Toc515610838 \h </w:instrText>
        </w:r>
        <w:r w:rsidR="00392DB1">
          <w:rPr>
            <w:noProof/>
            <w:webHidden/>
          </w:rPr>
        </w:r>
        <w:r w:rsidR="00392DB1">
          <w:rPr>
            <w:noProof/>
            <w:webHidden/>
          </w:rPr>
          <w:fldChar w:fldCharType="separate"/>
        </w:r>
        <w:r w:rsidR="00392DB1">
          <w:rPr>
            <w:noProof/>
            <w:webHidden/>
          </w:rPr>
          <w:t>66</w:t>
        </w:r>
        <w:r w:rsidR="00392DB1">
          <w:rPr>
            <w:noProof/>
            <w:webHidden/>
          </w:rPr>
          <w:fldChar w:fldCharType="end"/>
        </w:r>
      </w:hyperlink>
    </w:p>
    <w:p w14:paraId="66861E84" w14:textId="18DC3DDD"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39" w:history="1">
        <w:r w:rsidR="00392DB1" w:rsidRPr="003A039D">
          <w:rPr>
            <w:rStyle w:val="Hyperlink"/>
            <w:noProof/>
          </w:rPr>
          <w:t>3.19.5 level property</w:t>
        </w:r>
        <w:r w:rsidR="00392DB1">
          <w:rPr>
            <w:noProof/>
            <w:webHidden/>
          </w:rPr>
          <w:tab/>
        </w:r>
        <w:r w:rsidR="00392DB1">
          <w:rPr>
            <w:noProof/>
            <w:webHidden/>
          </w:rPr>
          <w:fldChar w:fldCharType="begin"/>
        </w:r>
        <w:r w:rsidR="00392DB1">
          <w:rPr>
            <w:noProof/>
            <w:webHidden/>
          </w:rPr>
          <w:instrText xml:space="preserve"> PAGEREF _Toc515610839 \h </w:instrText>
        </w:r>
        <w:r w:rsidR="00392DB1">
          <w:rPr>
            <w:noProof/>
            <w:webHidden/>
          </w:rPr>
        </w:r>
        <w:r w:rsidR="00392DB1">
          <w:rPr>
            <w:noProof/>
            <w:webHidden/>
          </w:rPr>
          <w:fldChar w:fldCharType="separate"/>
        </w:r>
        <w:r w:rsidR="00392DB1">
          <w:rPr>
            <w:noProof/>
            <w:webHidden/>
          </w:rPr>
          <w:t>67</w:t>
        </w:r>
        <w:r w:rsidR="00392DB1">
          <w:rPr>
            <w:noProof/>
            <w:webHidden/>
          </w:rPr>
          <w:fldChar w:fldCharType="end"/>
        </w:r>
      </w:hyperlink>
    </w:p>
    <w:p w14:paraId="424D9701" w14:textId="798CBB3A"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40" w:history="1">
        <w:r w:rsidR="00392DB1" w:rsidRPr="003A039D">
          <w:rPr>
            <w:rStyle w:val="Hyperlink"/>
            <w:noProof/>
          </w:rPr>
          <w:t>3.19.6 message property</w:t>
        </w:r>
        <w:r w:rsidR="00392DB1">
          <w:rPr>
            <w:noProof/>
            <w:webHidden/>
          </w:rPr>
          <w:tab/>
        </w:r>
        <w:r w:rsidR="00392DB1">
          <w:rPr>
            <w:noProof/>
            <w:webHidden/>
          </w:rPr>
          <w:fldChar w:fldCharType="begin"/>
        </w:r>
        <w:r w:rsidR="00392DB1">
          <w:rPr>
            <w:noProof/>
            <w:webHidden/>
          </w:rPr>
          <w:instrText xml:space="preserve"> PAGEREF _Toc515610840 \h </w:instrText>
        </w:r>
        <w:r w:rsidR="00392DB1">
          <w:rPr>
            <w:noProof/>
            <w:webHidden/>
          </w:rPr>
        </w:r>
        <w:r w:rsidR="00392DB1">
          <w:rPr>
            <w:noProof/>
            <w:webHidden/>
          </w:rPr>
          <w:fldChar w:fldCharType="separate"/>
        </w:r>
        <w:r w:rsidR="00392DB1">
          <w:rPr>
            <w:noProof/>
            <w:webHidden/>
          </w:rPr>
          <w:t>69</w:t>
        </w:r>
        <w:r w:rsidR="00392DB1">
          <w:rPr>
            <w:noProof/>
            <w:webHidden/>
          </w:rPr>
          <w:fldChar w:fldCharType="end"/>
        </w:r>
      </w:hyperlink>
    </w:p>
    <w:p w14:paraId="35A6CE2A" w14:textId="3B1417F4"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41" w:history="1">
        <w:r w:rsidR="00392DB1" w:rsidRPr="003A039D">
          <w:rPr>
            <w:rStyle w:val="Hyperlink"/>
            <w:noProof/>
          </w:rPr>
          <w:t>3.19.7 ruleMessageId property</w:t>
        </w:r>
        <w:r w:rsidR="00392DB1">
          <w:rPr>
            <w:noProof/>
            <w:webHidden/>
          </w:rPr>
          <w:tab/>
        </w:r>
        <w:r w:rsidR="00392DB1">
          <w:rPr>
            <w:noProof/>
            <w:webHidden/>
          </w:rPr>
          <w:fldChar w:fldCharType="begin"/>
        </w:r>
        <w:r w:rsidR="00392DB1">
          <w:rPr>
            <w:noProof/>
            <w:webHidden/>
          </w:rPr>
          <w:instrText xml:space="preserve"> PAGEREF _Toc515610841 \h </w:instrText>
        </w:r>
        <w:r w:rsidR="00392DB1">
          <w:rPr>
            <w:noProof/>
            <w:webHidden/>
          </w:rPr>
        </w:r>
        <w:r w:rsidR="00392DB1">
          <w:rPr>
            <w:noProof/>
            <w:webHidden/>
          </w:rPr>
          <w:fldChar w:fldCharType="separate"/>
        </w:r>
        <w:r w:rsidR="00392DB1">
          <w:rPr>
            <w:noProof/>
            <w:webHidden/>
          </w:rPr>
          <w:t>69</w:t>
        </w:r>
        <w:r w:rsidR="00392DB1">
          <w:rPr>
            <w:noProof/>
            <w:webHidden/>
          </w:rPr>
          <w:fldChar w:fldCharType="end"/>
        </w:r>
      </w:hyperlink>
    </w:p>
    <w:p w14:paraId="5B400210" w14:textId="3FCCD443"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42" w:history="1">
        <w:r w:rsidR="00392DB1" w:rsidRPr="003A039D">
          <w:rPr>
            <w:rStyle w:val="Hyperlink"/>
            <w:noProof/>
          </w:rPr>
          <w:t>3.19.8 locations property</w:t>
        </w:r>
        <w:r w:rsidR="00392DB1">
          <w:rPr>
            <w:noProof/>
            <w:webHidden/>
          </w:rPr>
          <w:tab/>
        </w:r>
        <w:r w:rsidR="00392DB1">
          <w:rPr>
            <w:noProof/>
            <w:webHidden/>
          </w:rPr>
          <w:fldChar w:fldCharType="begin"/>
        </w:r>
        <w:r w:rsidR="00392DB1">
          <w:rPr>
            <w:noProof/>
            <w:webHidden/>
          </w:rPr>
          <w:instrText xml:space="preserve"> PAGEREF _Toc515610842 \h </w:instrText>
        </w:r>
        <w:r w:rsidR="00392DB1">
          <w:rPr>
            <w:noProof/>
            <w:webHidden/>
          </w:rPr>
        </w:r>
        <w:r w:rsidR="00392DB1">
          <w:rPr>
            <w:noProof/>
            <w:webHidden/>
          </w:rPr>
          <w:fldChar w:fldCharType="separate"/>
        </w:r>
        <w:r w:rsidR="00392DB1">
          <w:rPr>
            <w:noProof/>
            <w:webHidden/>
          </w:rPr>
          <w:t>70</w:t>
        </w:r>
        <w:r w:rsidR="00392DB1">
          <w:rPr>
            <w:noProof/>
            <w:webHidden/>
          </w:rPr>
          <w:fldChar w:fldCharType="end"/>
        </w:r>
      </w:hyperlink>
    </w:p>
    <w:p w14:paraId="419C13BA" w14:textId="37789E53"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43" w:history="1">
        <w:r w:rsidR="00392DB1" w:rsidRPr="003A039D">
          <w:rPr>
            <w:rStyle w:val="Hyperlink"/>
            <w:noProof/>
          </w:rPr>
          <w:t>3.19.9 analysisTarget property</w:t>
        </w:r>
        <w:r w:rsidR="00392DB1">
          <w:rPr>
            <w:noProof/>
            <w:webHidden/>
          </w:rPr>
          <w:tab/>
        </w:r>
        <w:r w:rsidR="00392DB1">
          <w:rPr>
            <w:noProof/>
            <w:webHidden/>
          </w:rPr>
          <w:fldChar w:fldCharType="begin"/>
        </w:r>
        <w:r w:rsidR="00392DB1">
          <w:rPr>
            <w:noProof/>
            <w:webHidden/>
          </w:rPr>
          <w:instrText xml:space="preserve"> PAGEREF _Toc515610843 \h </w:instrText>
        </w:r>
        <w:r w:rsidR="00392DB1">
          <w:rPr>
            <w:noProof/>
            <w:webHidden/>
          </w:rPr>
        </w:r>
        <w:r w:rsidR="00392DB1">
          <w:rPr>
            <w:noProof/>
            <w:webHidden/>
          </w:rPr>
          <w:fldChar w:fldCharType="separate"/>
        </w:r>
        <w:r w:rsidR="00392DB1">
          <w:rPr>
            <w:noProof/>
            <w:webHidden/>
          </w:rPr>
          <w:t>71</w:t>
        </w:r>
        <w:r w:rsidR="00392DB1">
          <w:rPr>
            <w:noProof/>
            <w:webHidden/>
          </w:rPr>
          <w:fldChar w:fldCharType="end"/>
        </w:r>
      </w:hyperlink>
    </w:p>
    <w:p w14:paraId="1BADA056" w14:textId="64948490"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44" w:history="1">
        <w:r w:rsidR="00392DB1" w:rsidRPr="003A039D">
          <w:rPr>
            <w:rStyle w:val="Hyperlink"/>
            <w:noProof/>
          </w:rPr>
          <w:t>3.19.10 fingerprints property</w:t>
        </w:r>
        <w:r w:rsidR="00392DB1">
          <w:rPr>
            <w:noProof/>
            <w:webHidden/>
          </w:rPr>
          <w:tab/>
        </w:r>
        <w:r w:rsidR="00392DB1">
          <w:rPr>
            <w:noProof/>
            <w:webHidden/>
          </w:rPr>
          <w:fldChar w:fldCharType="begin"/>
        </w:r>
        <w:r w:rsidR="00392DB1">
          <w:rPr>
            <w:noProof/>
            <w:webHidden/>
          </w:rPr>
          <w:instrText xml:space="preserve"> PAGEREF _Toc515610844 \h </w:instrText>
        </w:r>
        <w:r w:rsidR="00392DB1">
          <w:rPr>
            <w:noProof/>
            <w:webHidden/>
          </w:rPr>
        </w:r>
        <w:r w:rsidR="00392DB1">
          <w:rPr>
            <w:noProof/>
            <w:webHidden/>
          </w:rPr>
          <w:fldChar w:fldCharType="separate"/>
        </w:r>
        <w:r w:rsidR="00392DB1">
          <w:rPr>
            <w:noProof/>
            <w:webHidden/>
          </w:rPr>
          <w:t>71</w:t>
        </w:r>
        <w:r w:rsidR="00392DB1">
          <w:rPr>
            <w:noProof/>
            <w:webHidden/>
          </w:rPr>
          <w:fldChar w:fldCharType="end"/>
        </w:r>
      </w:hyperlink>
    </w:p>
    <w:p w14:paraId="6EECCDF1" w14:textId="18529FB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45" w:history="1">
        <w:r w:rsidR="00392DB1" w:rsidRPr="003A039D">
          <w:rPr>
            <w:rStyle w:val="Hyperlink"/>
            <w:noProof/>
          </w:rPr>
          <w:t>3.19.11 partialFingerprints property</w:t>
        </w:r>
        <w:r w:rsidR="00392DB1">
          <w:rPr>
            <w:noProof/>
            <w:webHidden/>
          </w:rPr>
          <w:tab/>
        </w:r>
        <w:r w:rsidR="00392DB1">
          <w:rPr>
            <w:noProof/>
            <w:webHidden/>
          </w:rPr>
          <w:fldChar w:fldCharType="begin"/>
        </w:r>
        <w:r w:rsidR="00392DB1">
          <w:rPr>
            <w:noProof/>
            <w:webHidden/>
          </w:rPr>
          <w:instrText xml:space="preserve"> PAGEREF _Toc515610845 \h </w:instrText>
        </w:r>
        <w:r w:rsidR="00392DB1">
          <w:rPr>
            <w:noProof/>
            <w:webHidden/>
          </w:rPr>
        </w:r>
        <w:r w:rsidR="00392DB1">
          <w:rPr>
            <w:noProof/>
            <w:webHidden/>
          </w:rPr>
          <w:fldChar w:fldCharType="separate"/>
        </w:r>
        <w:r w:rsidR="00392DB1">
          <w:rPr>
            <w:noProof/>
            <w:webHidden/>
          </w:rPr>
          <w:t>72</w:t>
        </w:r>
        <w:r w:rsidR="00392DB1">
          <w:rPr>
            <w:noProof/>
            <w:webHidden/>
          </w:rPr>
          <w:fldChar w:fldCharType="end"/>
        </w:r>
      </w:hyperlink>
    </w:p>
    <w:p w14:paraId="0DA59A6E" w14:textId="08126C1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46" w:history="1">
        <w:r w:rsidR="00392DB1" w:rsidRPr="003A039D">
          <w:rPr>
            <w:rStyle w:val="Hyperlink"/>
            <w:noProof/>
          </w:rPr>
          <w:t>3.19.12 codeFlows property</w:t>
        </w:r>
        <w:r w:rsidR="00392DB1">
          <w:rPr>
            <w:noProof/>
            <w:webHidden/>
          </w:rPr>
          <w:tab/>
        </w:r>
        <w:r w:rsidR="00392DB1">
          <w:rPr>
            <w:noProof/>
            <w:webHidden/>
          </w:rPr>
          <w:fldChar w:fldCharType="begin"/>
        </w:r>
        <w:r w:rsidR="00392DB1">
          <w:rPr>
            <w:noProof/>
            <w:webHidden/>
          </w:rPr>
          <w:instrText xml:space="preserve"> PAGEREF _Toc515610846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25221573" w14:textId="461EF49E"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47" w:history="1">
        <w:r w:rsidR="00392DB1" w:rsidRPr="003A039D">
          <w:rPr>
            <w:rStyle w:val="Hyperlink"/>
            <w:noProof/>
          </w:rPr>
          <w:t>3.19.13 graphs property</w:t>
        </w:r>
        <w:r w:rsidR="00392DB1">
          <w:rPr>
            <w:noProof/>
            <w:webHidden/>
          </w:rPr>
          <w:tab/>
        </w:r>
        <w:r w:rsidR="00392DB1">
          <w:rPr>
            <w:noProof/>
            <w:webHidden/>
          </w:rPr>
          <w:fldChar w:fldCharType="begin"/>
        </w:r>
        <w:r w:rsidR="00392DB1">
          <w:rPr>
            <w:noProof/>
            <w:webHidden/>
          </w:rPr>
          <w:instrText xml:space="preserve"> PAGEREF _Toc515610847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279DAC0E" w14:textId="440C3374"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48" w:history="1">
        <w:r w:rsidR="00392DB1" w:rsidRPr="003A039D">
          <w:rPr>
            <w:rStyle w:val="Hyperlink"/>
            <w:noProof/>
          </w:rPr>
          <w:t>3.19.14 graphTraversals property</w:t>
        </w:r>
        <w:r w:rsidR="00392DB1">
          <w:rPr>
            <w:noProof/>
            <w:webHidden/>
          </w:rPr>
          <w:tab/>
        </w:r>
        <w:r w:rsidR="00392DB1">
          <w:rPr>
            <w:noProof/>
            <w:webHidden/>
          </w:rPr>
          <w:fldChar w:fldCharType="begin"/>
        </w:r>
        <w:r w:rsidR="00392DB1">
          <w:rPr>
            <w:noProof/>
            <w:webHidden/>
          </w:rPr>
          <w:instrText xml:space="preserve"> PAGEREF _Toc515610848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66DE4F4E" w14:textId="539EF8C6"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49" w:history="1">
        <w:r w:rsidR="00392DB1" w:rsidRPr="003A039D">
          <w:rPr>
            <w:rStyle w:val="Hyperlink"/>
            <w:noProof/>
          </w:rPr>
          <w:t>3.19.15 stacks property</w:t>
        </w:r>
        <w:r w:rsidR="00392DB1">
          <w:rPr>
            <w:noProof/>
            <w:webHidden/>
          </w:rPr>
          <w:tab/>
        </w:r>
        <w:r w:rsidR="00392DB1">
          <w:rPr>
            <w:noProof/>
            <w:webHidden/>
          </w:rPr>
          <w:fldChar w:fldCharType="begin"/>
        </w:r>
        <w:r w:rsidR="00392DB1">
          <w:rPr>
            <w:noProof/>
            <w:webHidden/>
          </w:rPr>
          <w:instrText xml:space="preserve"> PAGEREF _Toc515610849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79954258" w14:textId="59CFFA91"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50" w:history="1">
        <w:r w:rsidR="00392DB1" w:rsidRPr="003A039D">
          <w:rPr>
            <w:rStyle w:val="Hyperlink"/>
            <w:noProof/>
          </w:rPr>
          <w:t>3.19.16 relatedLocations property</w:t>
        </w:r>
        <w:r w:rsidR="00392DB1">
          <w:rPr>
            <w:noProof/>
            <w:webHidden/>
          </w:rPr>
          <w:tab/>
        </w:r>
        <w:r w:rsidR="00392DB1">
          <w:rPr>
            <w:noProof/>
            <w:webHidden/>
          </w:rPr>
          <w:fldChar w:fldCharType="begin"/>
        </w:r>
        <w:r w:rsidR="00392DB1">
          <w:rPr>
            <w:noProof/>
            <w:webHidden/>
          </w:rPr>
          <w:instrText xml:space="preserve"> PAGEREF _Toc515610850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6E1F1018" w14:textId="7C812201"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51" w:history="1">
        <w:r w:rsidR="00392DB1" w:rsidRPr="003A039D">
          <w:rPr>
            <w:rStyle w:val="Hyperlink"/>
            <w:noProof/>
          </w:rPr>
          <w:t>3.19.17 suppressionStates property</w:t>
        </w:r>
        <w:r w:rsidR="00392DB1">
          <w:rPr>
            <w:noProof/>
            <w:webHidden/>
          </w:rPr>
          <w:tab/>
        </w:r>
        <w:r w:rsidR="00392DB1">
          <w:rPr>
            <w:noProof/>
            <w:webHidden/>
          </w:rPr>
          <w:fldChar w:fldCharType="begin"/>
        </w:r>
        <w:r w:rsidR="00392DB1">
          <w:rPr>
            <w:noProof/>
            <w:webHidden/>
          </w:rPr>
          <w:instrText xml:space="preserve"> PAGEREF _Toc515610851 \h </w:instrText>
        </w:r>
        <w:r w:rsidR="00392DB1">
          <w:rPr>
            <w:noProof/>
            <w:webHidden/>
          </w:rPr>
        </w:r>
        <w:r w:rsidR="00392DB1">
          <w:rPr>
            <w:noProof/>
            <w:webHidden/>
          </w:rPr>
          <w:fldChar w:fldCharType="separate"/>
        </w:r>
        <w:r w:rsidR="00392DB1">
          <w:rPr>
            <w:noProof/>
            <w:webHidden/>
          </w:rPr>
          <w:t>74</w:t>
        </w:r>
        <w:r w:rsidR="00392DB1">
          <w:rPr>
            <w:noProof/>
            <w:webHidden/>
          </w:rPr>
          <w:fldChar w:fldCharType="end"/>
        </w:r>
      </w:hyperlink>
    </w:p>
    <w:p w14:paraId="38B958BD" w14:textId="69693153" w:rsidR="00392DB1" w:rsidRDefault="000B4AFC">
      <w:pPr>
        <w:pStyle w:val="TOC4"/>
        <w:tabs>
          <w:tab w:val="right" w:leader="dot" w:pos="9350"/>
        </w:tabs>
        <w:rPr>
          <w:rFonts w:asciiTheme="minorHAnsi" w:eastAsiaTheme="minorEastAsia" w:hAnsiTheme="minorHAnsi" w:cstheme="minorBidi"/>
          <w:noProof/>
          <w:sz w:val="22"/>
          <w:szCs w:val="22"/>
        </w:rPr>
      </w:pPr>
      <w:hyperlink w:anchor="_Toc515610852" w:history="1">
        <w:r w:rsidR="00392DB1" w:rsidRPr="003A039D">
          <w:rPr>
            <w:rStyle w:val="Hyperlink"/>
            <w:noProof/>
          </w:rPr>
          <w:t>3.19.17.1 General</w:t>
        </w:r>
        <w:r w:rsidR="00392DB1">
          <w:rPr>
            <w:noProof/>
            <w:webHidden/>
          </w:rPr>
          <w:tab/>
        </w:r>
        <w:r w:rsidR="00392DB1">
          <w:rPr>
            <w:noProof/>
            <w:webHidden/>
          </w:rPr>
          <w:fldChar w:fldCharType="begin"/>
        </w:r>
        <w:r w:rsidR="00392DB1">
          <w:rPr>
            <w:noProof/>
            <w:webHidden/>
          </w:rPr>
          <w:instrText xml:space="preserve"> PAGEREF _Toc515610852 \h </w:instrText>
        </w:r>
        <w:r w:rsidR="00392DB1">
          <w:rPr>
            <w:noProof/>
            <w:webHidden/>
          </w:rPr>
        </w:r>
        <w:r w:rsidR="00392DB1">
          <w:rPr>
            <w:noProof/>
            <w:webHidden/>
          </w:rPr>
          <w:fldChar w:fldCharType="separate"/>
        </w:r>
        <w:r w:rsidR="00392DB1">
          <w:rPr>
            <w:noProof/>
            <w:webHidden/>
          </w:rPr>
          <w:t>74</w:t>
        </w:r>
        <w:r w:rsidR="00392DB1">
          <w:rPr>
            <w:noProof/>
            <w:webHidden/>
          </w:rPr>
          <w:fldChar w:fldCharType="end"/>
        </w:r>
      </w:hyperlink>
    </w:p>
    <w:p w14:paraId="398E136B" w14:textId="078DE19A" w:rsidR="00392DB1" w:rsidRDefault="000B4AFC">
      <w:pPr>
        <w:pStyle w:val="TOC4"/>
        <w:tabs>
          <w:tab w:val="right" w:leader="dot" w:pos="9350"/>
        </w:tabs>
        <w:rPr>
          <w:rFonts w:asciiTheme="minorHAnsi" w:eastAsiaTheme="minorEastAsia" w:hAnsiTheme="minorHAnsi" w:cstheme="minorBidi"/>
          <w:noProof/>
          <w:sz w:val="22"/>
          <w:szCs w:val="22"/>
        </w:rPr>
      </w:pPr>
      <w:hyperlink w:anchor="_Toc515610853" w:history="1">
        <w:r w:rsidR="00392DB1" w:rsidRPr="003A039D">
          <w:rPr>
            <w:rStyle w:val="Hyperlink"/>
            <w:noProof/>
          </w:rPr>
          <w:t>3.19.17.2 suppressedInSource value</w:t>
        </w:r>
        <w:r w:rsidR="00392DB1">
          <w:rPr>
            <w:noProof/>
            <w:webHidden/>
          </w:rPr>
          <w:tab/>
        </w:r>
        <w:r w:rsidR="00392DB1">
          <w:rPr>
            <w:noProof/>
            <w:webHidden/>
          </w:rPr>
          <w:fldChar w:fldCharType="begin"/>
        </w:r>
        <w:r w:rsidR="00392DB1">
          <w:rPr>
            <w:noProof/>
            <w:webHidden/>
          </w:rPr>
          <w:instrText xml:space="preserve"> PAGEREF _Toc515610853 \h </w:instrText>
        </w:r>
        <w:r w:rsidR="00392DB1">
          <w:rPr>
            <w:noProof/>
            <w:webHidden/>
          </w:rPr>
        </w:r>
        <w:r w:rsidR="00392DB1">
          <w:rPr>
            <w:noProof/>
            <w:webHidden/>
          </w:rPr>
          <w:fldChar w:fldCharType="separate"/>
        </w:r>
        <w:r w:rsidR="00392DB1">
          <w:rPr>
            <w:noProof/>
            <w:webHidden/>
          </w:rPr>
          <w:t>75</w:t>
        </w:r>
        <w:r w:rsidR="00392DB1">
          <w:rPr>
            <w:noProof/>
            <w:webHidden/>
          </w:rPr>
          <w:fldChar w:fldCharType="end"/>
        </w:r>
      </w:hyperlink>
    </w:p>
    <w:p w14:paraId="1A8BB1A9" w14:textId="6506CEBD" w:rsidR="00392DB1" w:rsidRDefault="000B4AFC">
      <w:pPr>
        <w:pStyle w:val="TOC4"/>
        <w:tabs>
          <w:tab w:val="right" w:leader="dot" w:pos="9350"/>
        </w:tabs>
        <w:rPr>
          <w:rFonts w:asciiTheme="minorHAnsi" w:eastAsiaTheme="minorEastAsia" w:hAnsiTheme="minorHAnsi" w:cstheme="minorBidi"/>
          <w:noProof/>
          <w:sz w:val="22"/>
          <w:szCs w:val="22"/>
        </w:rPr>
      </w:pPr>
      <w:hyperlink w:anchor="_Toc515610854" w:history="1">
        <w:r w:rsidR="00392DB1" w:rsidRPr="003A039D">
          <w:rPr>
            <w:rStyle w:val="Hyperlink"/>
            <w:noProof/>
          </w:rPr>
          <w:t>3.19.17.3 suppressedExternally value</w:t>
        </w:r>
        <w:r w:rsidR="00392DB1">
          <w:rPr>
            <w:noProof/>
            <w:webHidden/>
          </w:rPr>
          <w:tab/>
        </w:r>
        <w:r w:rsidR="00392DB1">
          <w:rPr>
            <w:noProof/>
            <w:webHidden/>
          </w:rPr>
          <w:fldChar w:fldCharType="begin"/>
        </w:r>
        <w:r w:rsidR="00392DB1">
          <w:rPr>
            <w:noProof/>
            <w:webHidden/>
          </w:rPr>
          <w:instrText xml:space="preserve"> PAGEREF _Toc515610854 \h </w:instrText>
        </w:r>
        <w:r w:rsidR="00392DB1">
          <w:rPr>
            <w:noProof/>
            <w:webHidden/>
          </w:rPr>
        </w:r>
        <w:r w:rsidR="00392DB1">
          <w:rPr>
            <w:noProof/>
            <w:webHidden/>
          </w:rPr>
          <w:fldChar w:fldCharType="separate"/>
        </w:r>
        <w:r w:rsidR="00392DB1">
          <w:rPr>
            <w:noProof/>
            <w:webHidden/>
          </w:rPr>
          <w:t>75</w:t>
        </w:r>
        <w:r w:rsidR="00392DB1">
          <w:rPr>
            <w:noProof/>
            <w:webHidden/>
          </w:rPr>
          <w:fldChar w:fldCharType="end"/>
        </w:r>
      </w:hyperlink>
    </w:p>
    <w:p w14:paraId="7C2B664D" w14:textId="53F6C27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55" w:history="1">
        <w:r w:rsidR="00392DB1" w:rsidRPr="003A039D">
          <w:rPr>
            <w:rStyle w:val="Hyperlink"/>
            <w:noProof/>
          </w:rPr>
          <w:t>3.19.18 baselineState property</w:t>
        </w:r>
        <w:r w:rsidR="00392DB1">
          <w:rPr>
            <w:noProof/>
            <w:webHidden/>
          </w:rPr>
          <w:tab/>
        </w:r>
        <w:r w:rsidR="00392DB1">
          <w:rPr>
            <w:noProof/>
            <w:webHidden/>
          </w:rPr>
          <w:fldChar w:fldCharType="begin"/>
        </w:r>
        <w:r w:rsidR="00392DB1">
          <w:rPr>
            <w:noProof/>
            <w:webHidden/>
          </w:rPr>
          <w:instrText xml:space="preserve"> PAGEREF _Toc515610855 \h </w:instrText>
        </w:r>
        <w:r w:rsidR="00392DB1">
          <w:rPr>
            <w:noProof/>
            <w:webHidden/>
          </w:rPr>
        </w:r>
        <w:r w:rsidR="00392DB1">
          <w:rPr>
            <w:noProof/>
            <w:webHidden/>
          </w:rPr>
          <w:fldChar w:fldCharType="separate"/>
        </w:r>
        <w:r w:rsidR="00392DB1">
          <w:rPr>
            <w:noProof/>
            <w:webHidden/>
          </w:rPr>
          <w:t>75</w:t>
        </w:r>
        <w:r w:rsidR="00392DB1">
          <w:rPr>
            <w:noProof/>
            <w:webHidden/>
          </w:rPr>
          <w:fldChar w:fldCharType="end"/>
        </w:r>
      </w:hyperlink>
    </w:p>
    <w:p w14:paraId="280083DF" w14:textId="79CF3520"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56" w:history="1">
        <w:r w:rsidR="00392DB1" w:rsidRPr="003A039D">
          <w:rPr>
            <w:rStyle w:val="Hyperlink"/>
            <w:noProof/>
          </w:rPr>
          <w:t>3.19.19 attachments property</w:t>
        </w:r>
        <w:r w:rsidR="00392DB1">
          <w:rPr>
            <w:noProof/>
            <w:webHidden/>
          </w:rPr>
          <w:tab/>
        </w:r>
        <w:r w:rsidR="00392DB1">
          <w:rPr>
            <w:noProof/>
            <w:webHidden/>
          </w:rPr>
          <w:fldChar w:fldCharType="begin"/>
        </w:r>
        <w:r w:rsidR="00392DB1">
          <w:rPr>
            <w:noProof/>
            <w:webHidden/>
          </w:rPr>
          <w:instrText xml:space="preserve"> PAGEREF _Toc515610856 \h </w:instrText>
        </w:r>
        <w:r w:rsidR="00392DB1">
          <w:rPr>
            <w:noProof/>
            <w:webHidden/>
          </w:rPr>
        </w:r>
        <w:r w:rsidR="00392DB1">
          <w:rPr>
            <w:noProof/>
            <w:webHidden/>
          </w:rPr>
          <w:fldChar w:fldCharType="separate"/>
        </w:r>
        <w:r w:rsidR="00392DB1">
          <w:rPr>
            <w:noProof/>
            <w:webHidden/>
          </w:rPr>
          <w:t>76</w:t>
        </w:r>
        <w:r w:rsidR="00392DB1">
          <w:rPr>
            <w:noProof/>
            <w:webHidden/>
          </w:rPr>
          <w:fldChar w:fldCharType="end"/>
        </w:r>
      </w:hyperlink>
    </w:p>
    <w:p w14:paraId="36CFCB11" w14:textId="4737C366"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57" w:history="1">
        <w:r w:rsidR="00392DB1" w:rsidRPr="003A039D">
          <w:rPr>
            <w:rStyle w:val="Hyperlink"/>
            <w:noProof/>
          </w:rPr>
          <w:t>3.19.20 workItemLocation property</w:t>
        </w:r>
        <w:r w:rsidR="00392DB1">
          <w:rPr>
            <w:noProof/>
            <w:webHidden/>
          </w:rPr>
          <w:tab/>
        </w:r>
        <w:r w:rsidR="00392DB1">
          <w:rPr>
            <w:noProof/>
            <w:webHidden/>
          </w:rPr>
          <w:fldChar w:fldCharType="begin"/>
        </w:r>
        <w:r w:rsidR="00392DB1">
          <w:rPr>
            <w:noProof/>
            <w:webHidden/>
          </w:rPr>
          <w:instrText xml:space="preserve"> PAGEREF _Toc515610857 \h </w:instrText>
        </w:r>
        <w:r w:rsidR="00392DB1">
          <w:rPr>
            <w:noProof/>
            <w:webHidden/>
          </w:rPr>
        </w:r>
        <w:r w:rsidR="00392DB1">
          <w:rPr>
            <w:noProof/>
            <w:webHidden/>
          </w:rPr>
          <w:fldChar w:fldCharType="separate"/>
        </w:r>
        <w:r w:rsidR="00392DB1">
          <w:rPr>
            <w:noProof/>
            <w:webHidden/>
          </w:rPr>
          <w:t>76</w:t>
        </w:r>
        <w:r w:rsidR="00392DB1">
          <w:rPr>
            <w:noProof/>
            <w:webHidden/>
          </w:rPr>
          <w:fldChar w:fldCharType="end"/>
        </w:r>
      </w:hyperlink>
    </w:p>
    <w:p w14:paraId="5CAE28D6" w14:textId="7B6F99CD"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58" w:history="1">
        <w:r w:rsidR="00392DB1" w:rsidRPr="003A039D">
          <w:rPr>
            <w:rStyle w:val="Hyperlink"/>
            <w:noProof/>
          </w:rPr>
          <w:t>3.19.21 conversionProvenance property</w:t>
        </w:r>
        <w:r w:rsidR="00392DB1">
          <w:rPr>
            <w:noProof/>
            <w:webHidden/>
          </w:rPr>
          <w:tab/>
        </w:r>
        <w:r w:rsidR="00392DB1">
          <w:rPr>
            <w:noProof/>
            <w:webHidden/>
          </w:rPr>
          <w:fldChar w:fldCharType="begin"/>
        </w:r>
        <w:r w:rsidR="00392DB1">
          <w:rPr>
            <w:noProof/>
            <w:webHidden/>
          </w:rPr>
          <w:instrText xml:space="preserve"> PAGEREF _Toc515610858 \h </w:instrText>
        </w:r>
        <w:r w:rsidR="00392DB1">
          <w:rPr>
            <w:noProof/>
            <w:webHidden/>
          </w:rPr>
        </w:r>
        <w:r w:rsidR="00392DB1">
          <w:rPr>
            <w:noProof/>
            <w:webHidden/>
          </w:rPr>
          <w:fldChar w:fldCharType="separate"/>
        </w:r>
        <w:r w:rsidR="00392DB1">
          <w:rPr>
            <w:noProof/>
            <w:webHidden/>
          </w:rPr>
          <w:t>76</w:t>
        </w:r>
        <w:r w:rsidR="00392DB1">
          <w:rPr>
            <w:noProof/>
            <w:webHidden/>
          </w:rPr>
          <w:fldChar w:fldCharType="end"/>
        </w:r>
      </w:hyperlink>
    </w:p>
    <w:p w14:paraId="20617588" w14:textId="1A066E4C"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59" w:history="1">
        <w:r w:rsidR="00392DB1" w:rsidRPr="003A039D">
          <w:rPr>
            <w:rStyle w:val="Hyperlink"/>
            <w:noProof/>
          </w:rPr>
          <w:t>3.19.22 fixes property</w:t>
        </w:r>
        <w:r w:rsidR="00392DB1">
          <w:rPr>
            <w:noProof/>
            <w:webHidden/>
          </w:rPr>
          <w:tab/>
        </w:r>
        <w:r w:rsidR="00392DB1">
          <w:rPr>
            <w:noProof/>
            <w:webHidden/>
          </w:rPr>
          <w:fldChar w:fldCharType="begin"/>
        </w:r>
        <w:r w:rsidR="00392DB1">
          <w:rPr>
            <w:noProof/>
            <w:webHidden/>
          </w:rPr>
          <w:instrText xml:space="preserve"> PAGEREF _Toc515610859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55E6A970" w14:textId="11C9B402"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60" w:history="1">
        <w:r w:rsidR="00392DB1" w:rsidRPr="003A039D">
          <w:rPr>
            <w:rStyle w:val="Hyperlink"/>
            <w:noProof/>
          </w:rPr>
          <w:t>3.19.23 properties property</w:t>
        </w:r>
        <w:r w:rsidR="00392DB1">
          <w:rPr>
            <w:noProof/>
            <w:webHidden/>
          </w:rPr>
          <w:tab/>
        </w:r>
        <w:r w:rsidR="00392DB1">
          <w:rPr>
            <w:noProof/>
            <w:webHidden/>
          </w:rPr>
          <w:fldChar w:fldCharType="begin"/>
        </w:r>
        <w:r w:rsidR="00392DB1">
          <w:rPr>
            <w:noProof/>
            <w:webHidden/>
          </w:rPr>
          <w:instrText xml:space="preserve"> PAGEREF _Toc515610860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0CFF0F06" w14:textId="4C70CBF3"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861" w:history="1">
        <w:r w:rsidR="00392DB1" w:rsidRPr="003A039D">
          <w:rPr>
            <w:rStyle w:val="Hyperlink"/>
            <w:noProof/>
          </w:rPr>
          <w:t>3.20 location object</w:t>
        </w:r>
        <w:r w:rsidR="00392DB1">
          <w:rPr>
            <w:noProof/>
            <w:webHidden/>
          </w:rPr>
          <w:tab/>
        </w:r>
        <w:r w:rsidR="00392DB1">
          <w:rPr>
            <w:noProof/>
            <w:webHidden/>
          </w:rPr>
          <w:fldChar w:fldCharType="begin"/>
        </w:r>
        <w:r w:rsidR="00392DB1">
          <w:rPr>
            <w:noProof/>
            <w:webHidden/>
          </w:rPr>
          <w:instrText xml:space="preserve"> PAGEREF _Toc515610861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2FF00AC9" w14:textId="05876FB2"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62" w:history="1">
        <w:r w:rsidR="00392DB1" w:rsidRPr="003A039D">
          <w:rPr>
            <w:rStyle w:val="Hyperlink"/>
            <w:noProof/>
          </w:rPr>
          <w:t>3.20.1 General</w:t>
        </w:r>
        <w:r w:rsidR="00392DB1">
          <w:rPr>
            <w:noProof/>
            <w:webHidden/>
          </w:rPr>
          <w:tab/>
        </w:r>
        <w:r w:rsidR="00392DB1">
          <w:rPr>
            <w:noProof/>
            <w:webHidden/>
          </w:rPr>
          <w:fldChar w:fldCharType="begin"/>
        </w:r>
        <w:r w:rsidR="00392DB1">
          <w:rPr>
            <w:noProof/>
            <w:webHidden/>
          </w:rPr>
          <w:instrText xml:space="preserve"> PAGEREF _Toc515610862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26DA7DF0" w14:textId="20C23805"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63" w:history="1">
        <w:r w:rsidR="00392DB1" w:rsidRPr="003A039D">
          <w:rPr>
            <w:rStyle w:val="Hyperlink"/>
            <w:noProof/>
          </w:rPr>
          <w:t>3.20.2 physicalLocation property</w:t>
        </w:r>
        <w:r w:rsidR="00392DB1">
          <w:rPr>
            <w:noProof/>
            <w:webHidden/>
          </w:rPr>
          <w:tab/>
        </w:r>
        <w:r w:rsidR="00392DB1">
          <w:rPr>
            <w:noProof/>
            <w:webHidden/>
          </w:rPr>
          <w:fldChar w:fldCharType="begin"/>
        </w:r>
        <w:r w:rsidR="00392DB1">
          <w:rPr>
            <w:noProof/>
            <w:webHidden/>
          </w:rPr>
          <w:instrText xml:space="preserve"> PAGEREF _Toc515610863 \h </w:instrText>
        </w:r>
        <w:r w:rsidR="00392DB1">
          <w:rPr>
            <w:noProof/>
            <w:webHidden/>
          </w:rPr>
        </w:r>
        <w:r w:rsidR="00392DB1">
          <w:rPr>
            <w:noProof/>
            <w:webHidden/>
          </w:rPr>
          <w:fldChar w:fldCharType="separate"/>
        </w:r>
        <w:r w:rsidR="00392DB1">
          <w:rPr>
            <w:noProof/>
            <w:webHidden/>
          </w:rPr>
          <w:t>78</w:t>
        </w:r>
        <w:r w:rsidR="00392DB1">
          <w:rPr>
            <w:noProof/>
            <w:webHidden/>
          </w:rPr>
          <w:fldChar w:fldCharType="end"/>
        </w:r>
      </w:hyperlink>
    </w:p>
    <w:p w14:paraId="271E2D84" w14:textId="5A23D962"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64" w:history="1">
        <w:r w:rsidR="00392DB1" w:rsidRPr="003A039D">
          <w:rPr>
            <w:rStyle w:val="Hyperlink"/>
            <w:noProof/>
          </w:rPr>
          <w:t>3.20.3 fullyQualifiedLogicalName property</w:t>
        </w:r>
        <w:r w:rsidR="00392DB1">
          <w:rPr>
            <w:noProof/>
            <w:webHidden/>
          </w:rPr>
          <w:tab/>
        </w:r>
        <w:r w:rsidR="00392DB1">
          <w:rPr>
            <w:noProof/>
            <w:webHidden/>
          </w:rPr>
          <w:fldChar w:fldCharType="begin"/>
        </w:r>
        <w:r w:rsidR="00392DB1">
          <w:rPr>
            <w:noProof/>
            <w:webHidden/>
          </w:rPr>
          <w:instrText xml:space="preserve"> PAGEREF _Toc515610864 \h </w:instrText>
        </w:r>
        <w:r w:rsidR="00392DB1">
          <w:rPr>
            <w:noProof/>
            <w:webHidden/>
          </w:rPr>
        </w:r>
        <w:r w:rsidR="00392DB1">
          <w:rPr>
            <w:noProof/>
            <w:webHidden/>
          </w:rPr>
          <w:fldChar w:fldCharType="separate"/>
        </w:r>
        <w:r w:rsidR="00392DB1">
          <w:rPr>
            <w:noProof/>
            <w:webHidden/>
          </w:rPr>
          <w:t>78</w:t>
        </w:r>
        <w:r w:rsidR="00392DB1">
          <w:rPr>
            <w:noProof/>
            <w:webHidden/>
          </w:rPr>
          <w:fldChar w:fldCharType="end"/>
        </w:r>
      </w:hyperlink>
    </w:p>
    <w:p w14:paraId="4BC4E5D0" w14:textId="473CF822"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65" w:history="1">
        <w:r w:rsidR="00392DB1" w:rsidRPr="003A039D">
          <w:rPr>
            <w:rStyle w:val="Hyperlink"/>
            <w:noProof/>
          </w:rPr>
          <w:t>3.20.4 message property</w:t>
        </w:r>
        <w:r w:rsidR="00392DB1">
          <w:rPr>
            <w:noProof/>
            <w:webHidden/>
          </w:rPr>
          <w:tab/>
        </w:r>
        <w:r w:rsidR="00392DB1">
          <w:rPr>
            <w:noProof/>
            <w:webHidden/>
          </w:rPr>
          <w:fldChar w:fldCharType="begin"/>
        </w:r>
        <w:r w:rsidR="00392DB1">
          <w:rPr>
            <w:noProof/>
            <w:webHidden/>
          </w:rPr>
          <w:instrText xml:space="preserve"> PAGEREF _Toc515610865 \h </w:instrText>
        </w:r>
        <w:r w:rsidR="00392DB1">
          <w:rPr>
            <w:noProof/>
            <w:webHidden/>
          </w:rPr>
        </w:r>
        <w:r w:rsidR="00392DB1">
          <w:rPr>
            <w:noProof/>
            <w:webHidden/>
          </w:rPr>
          <w:fldChar w:fldCharType="separate"/>
        </w:r>
        <w:r w:rsidR="00392DB1">
          <w:rPr>
            <w:noProof/>
            <w:webHidden/>
          </w:rPr>
          <w:t>79</w:t>
        </w:r>
        <w:r w:rsidR="00392DB1">
          <w:rPr>
            <w:noProof/>
            <w:webHidden/>
          </w:rPr>
          <w:fldChar w:fldCharType="end"/>
        </w:r>
      </w:hyperlink>
    </w:p>
    <w:p w14:paraId="5BB133A1" w14:textId="1CABCD9C"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66" w:history="1">
        <w:r w:rsidR="00392DB1" w:rsidRPr="003A039D">
          <w:rPr>
            <w:rStyle w:val="Hyperlink"/>
            <w:noProof/>
          </w:rPr>
          <w:t>3.20.5 annotations property</w:t>
        </w:r>
        <w:r w:rsidR="00392DB1">
          <w:rPr>
            <w:noProof/>
            <w:webHidden/>
          </w:rPr>
          <w:tab/>
        </w:r>
        <w:r w:rsidR="00392DB1">
          <w:rPr>
            <w:noProof/>
            <w:webHidden/>
          </w:rPr>
          <w:fldChar w:fldCharType="begin"/>
        </w:r>
        <w:r w:rsidR="00392DB1">
          <w:rPr>
            <w:noProof/>
            <w:webHidden/>
          </w:rPr>
          <w:instrText xml:space="preserve"> PAGEREF _Toc515610866 \h </w:instrText>
        </w:r>
        <w:r w:rsidR="00392DB1">
          <w:rPr>
            <w:noProof/>
            <w:webHidden/>
          </w:rPr>
        </w:r>
        <w:r w:rsidR="00392DB1">
          <w:rPr>
            <w:noProof/>
            <w:webHidden/>
          </w:rPr>
          <w:fldChar w:fldCharType="separate"/>
        </w:r>
        <w:r w:rsidR="00392DB1">
          <w:rPr>
            <w:noProof/>
            <w:webHidden/>
          </w:rPr>
          <w:t>79</w:t>
        </w:r>
        <w:r w:rsidR="00392DB1">
          <w:rPr>
            <w:noProof/>
            <w:webHidden/>
          </w:rPr>
          <w:fldChar w:fldCharType="end"/>
        </w:r>
      </w:hyperlink>
    </w:p>
    <w:p w14:paraId="381683E0" w14:textId="18B02E36"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67" w:history="1">
        <w:r w:rsidR="00392DB1" w:rsidRPr="003A039D">
          <w:rPr>
            <w:rStyle w:val="Hyperlink"/>
            <w:noProof/>
          </w:rPr>
          <w:t>3.20.6 properties property</w:t>
        </w:r>
        <w:r w:rsidR="00392DB1">
          <w:rPr>
            <w:noProof/>
            <w:webHidden/>
          </w:rPr>
          <w:tab/>
        </w:r>
        <w:r w:rsidR="00392DB1">
          <w:rPr>
            <w:noProof/>
            <w:webHidden/>
          </w:rPr>
          <w:fldChar w:fldCharType="begin"/>
        </w:r>
        <w:r w:rsidR="00392DB1">
          <w:rPr>
            <w:noProof/>
            <w:webHidden/>
          </w:rPr>
          <w:instrText xml:space="preserve"> PAGEREF _Toc515610867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52CE00CA" w14:textId="11A22F2B"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868" w:history="1">
        <w:r w:rsidR="00392DB1" w:rsidRPr="003A039D">
          <w:rPr>
            <w:rStyle w:val="Hyperlink"/>
            <w:noProof/>
          </w:rPr>
          <w:t>3.21 physicalLocation object</w:t>
        </w:r>
        <w:r w:rsidR="00392DB1">
          <w:rPr>
            <w:noProof/>
            <w:webHidden/>
          </w:rPr>
          <w:tab/>
        </w:r>
        <w:r w:rsidR="00392DB1">
          <w:rPr>
            <w:noProof/>
            <w:webHidden/>
          </w:rPr>
          <w:fldChar w:fldCharType="begin"/>
        </w:r>
        <w:r w:rsidR="00392DB1">
          <w:rPr>
            <w:noProof/>
            <w:webHidden/>
          </w:rPr>
          <w:instrText xml:space="preserve"> PAGEREF _Toc515610868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44012C1C" w14:textId="4330FA8C"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69" w:history="1">
        <w:r w:rsidR="00392DB1" w:rsidRPr="003A039D">
          <w:rPr>
            <w:rStyle w:val="Hyperlink"/>
            <w:noProof/>
          </w:rPr>
          <w:t>3.21.1 General</w:t>
        </w:r>
        <w:r w:rsidR="00392DB1">
          <w:rPr>
            <w:noProof/>
            <w:webHidden/>
          </w:rPr>
          <w:tab/>
        </w:r>
        <w:r w:rsidR="00392DB1">
          <w:rPr>
            <w:noProof/>
            <w:webHidden/>
          </w:rPr>
          <w:fldChar w:fldCharType="begin"/>
        </w:r>
        <w:r w:rsidR="00392DB1">
          <w:rPr>
            <w:noProof/>
            <w:webHidden/>
          </w:rPr>
          <w:instrText xml:space="preserve"> PAGEREF _Toc515610869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7C060922" w14:textId="20A25311"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70" w:history="1">
        <w:r w:rsidR="00392DB1" w:rsidRPr="003A039D">
          <w:rPr>
            <w:rStyle w:val="Hyperlink"/>
            <w:noProof/>
          </w:rPr>
          <w:t>3.21.2 id property</w:t>
        </w:r>
        <w:r w:rsidR="00392DB1">
          <w:rPr>
            <w:noProof/>
            <w:webHidden/>
          </w:rPr>
          <w:tab/>
        </w:r>
        <w:r w:rsidR="00392DB1">
          <w:rPr>
            <w:noProof/>
            <w:webHidden/>
          </w:rPr>
          <w:fldChar w:fldCharType="begin"/>
        </w:r>
        <w:r w:rsidR="00392DB1">
          <w:rPr>
            <w:noProof/>
            <w:webHidden/>
          </w:rPr>
          <w:instrText xml:space="preserve"> PAGEREF _Toc515610870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0E994AD3" w14:textId="41934E49"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71" w:history="1">
        <w:r w:rsidR="00392DB1" w:rsidRPr="003A039D">
          <w:rPr>
            <w:rStyle w:val="Hyperlink"/>
            <w:noProof/>
          </w:rPr>
          <w:t>3.21.3 fileLocation property</w:t>
        </w:r>
        <w:r w:rsidR="00392DB1">
          <w:rPr>
            <w:noProof/>
            <w:webHidden/>
          </w:rPr>
          <w:tab/>
        </w:r>
        <w:r w:rsidR="00392DB1">
          <w:rPr>
            <w:noProof/>
            <w:webHidden/>
          </w:rPr>
          <w:fldChar w:fldCharType="begin"/>
        </w:r>
        <w:r w:rsidR="00392DB1">
          <w:rPr>
            <w:noProof/>
            <w:webHidden/>
          </w:rPr>
          <w:instrText xml:space="preserve"> PAGEREF _Toc515610871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29D842AA" w14:textId="2D3CEE2C"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72" w:history="1">
        <w:r w:rsidR="00392DB1" w:rsidRPr="003A039D">
          <w:rPr>
            <w:rStyle w:val="Hyperlink"/>
            <w:noProof/>
          </w:rPr>
          <w:t>3.21.4 region property</w:t>
        </w:r>
        <w:r w:rsidR="00392DB1">
          <w:rPr>
            <w:noProof/>
            <w:webHidden/>
          </w:rPr>
          <w:tab/>
        </w:r>
        <w:r w:rsidR="00392DB1">
          <w:rPr>
            <w:noProof/>
            <w:webHidden/>
          </w:rPr>
          <w:fldChar w:fldCharType="begin"/>
        </w:r>
        <w:r w:rsidR="00392DB1">
          <w:rPr>
            <w:noProof/>
            <w:webHidden/>
          </w:rPr>
          <w:instrText xml:space="preserve"> PAGEREF _Toc515610872 \h </w:instrText>
        </w:r>
        <w:r w:rsidR="00392DB1">
          <w:rPr>
            <w:noProof/>
            <w:webHidden/>
          </w:rPr>
        </w:r>
        <w:r w:rsidR="00392DB1">
          <w:rPr>
            <w:noProof/>
            <w:webHidden/>
          </w:rPr>
          <w:fldChar w:fldCharType="separate"/>
        </w:r>
        <w:r w:rsidR="00392DB1">
          <w:rPr>
            <w:noProof/>
            <w:webHidden/>
          </w:rPr>
          <w:t>81</w:t>
        </w:r>
        <w:r w:rsidR="00392DB1">
          <w:rPr>
            <w:noProof/>
            <w:webHidden/>
          </w:rPr>
          <w:fldChar w:fldCharType="end"/>
        </w:r>
      </w:hyperlink>
    </w:p>
    <w:p w14:paraId="68824E92" w14:textId="3AB8491B"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73" w:history="1">
        <w:r w:rsidR="00392DB1" w:rsidRPr="003A039D">
          <w:rPr>
            <w:rStyle w:val="Hyperlink"/>
            <w:noProof/>
          </w:rPr>
          <w:t>3.21.5 contextRegion property</w:t>
        </w:r>
        <w:r w:rsidR="00392DB1">
          <w:rPr>
            <w:noProof/>
            <w:webHidden/>
          </w:rPr>
          <w:tab/>
        </w:r>
        <w:r w:rsidR="00392DB1">
          <w:rPr>
            <w:noProof/>
            <w:webHidden/>
          </w:rPr>
          <w:fldChar w:fldCharType="begin"/>
        </w:r>
        <w:r w:rsidR="00392DB1">
          <w:rPr>
            <w:noProof/>
            <w:webHidden/>
          </w:rPr>
          <w:instrText xml:space="preserve"> PAGEREF _Toc515610873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6A0D1692" w14:textId="11222E76"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874" w:history="1">
        <w:r w:rsidR="00392DB1" w:rsidRPr="003A039D">
          <w:rPr>
            <w:rStyle w:val="Hyperlink"/>
            <w:noProof/>
          </w:rPr>
          <w:t>3.22 region object</w:t>
        </w:r>
        <w:r w:rsidR="00392DB1">
          <w:rPr>
            <w:noProof/>
            <w:webHidden/>
          </w:rPr>
          <w:tab/>
        </w:r>
        <w:r w:rsidR="00392DB1">
          <w:rPr>
            <w:noProof/>
            <w:webHidden/>
          </w:rPr>
          <w:fldChar w:fldCharType="begin"/>
        </w:r>
        <w:r w:rsidR="00392DB1">
          <w:rPr>
            <w:noProof/>
            <w:webHidden/>
          </w:rPr>
          <w:instrText xml:space="preserve"> PAGEREF _Toc515610874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1327CF96" w14:textId="03031CA7"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75" w:history="1">
        <w:r w:rsidR="00392DB1" w:rsidRPr="003A039D">
          <w:rPr>
            <w:rStyle w:val="Hyperlink"/>
            <w:noProof/>
          </w:rPr>
          <w:t>3.22.1 General</w:t>
        </w:r>
        <w:r w:rsidR="00392DB1">
          <w:rPr>
            <w:noProof/>
            <w:webHidden/>
          </w:rPr>
          <w:tab/>
        </w:r>
        <w:r w:rsidR="00392DB1">
          <w:rPr>
            <w:noProof/>
            <w:webHidden/>
          </w:rPr>
          <w:fldChar w:fldCharType="begin"/>
        </w:r>
        <w:r w:rsidR="00392DB1">
          <w:rPr>
            <w:noProof/>
            <w:webHidden/>
          </w:rPr>
          <w:instrText xml:space="preserve"> PAGEREF _Toc515610875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79535A39" w14:textId="7CD3D980"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76" w:history="1">
        <w:r w:rsidR="00392DB1" w:rsidRPr="003A039D">
          <w:rPr>
            <w:rStyle w:val="Hyperlink"/>
            <w:noProof/>
          </w:rPr>
          <w:t>3.22.2 Text regions</w:t>
        </w:r>
        <w:r w:rsidR="00392DB1">
          <w:rPr>
            <w:noProof/>
            <w:webHidden/>
          </w:rPr>
          <w:tab/>
        </w:r>
        <w:r w:rsidR="00392DB1">
          <w:rPr>
            <w:noProof/>
            <w:webHidden/>
          </w:rPr>
          <w:fldChar w:fldCharType="begin"/>
        </w:r>
        <w:r w:rsidR="00392DB1">
          <w:rPr>
            <w:noProof/>
            <w:webHidden/>
          </w:rPr>
          <w:instrText xml:space="preserve"> PAGEREF _Toc515610876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0DB92769" w14:textId="7B5F8AFD"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77" w:history="1">
        <w:r w:rsidR="00392DB1" w:rsidRPr="003A039D">
          <w:rPr>
            <w:rStyle w:val="Hyperlink"/>
            <w:noProof/>
          </w:rPr>
          <w:t>3.22.3 Binary regions</w:t>
        </w:r>
        <w:r w:rsidR="00392DB1">
          <w:rPr>
            <w:noProof/>
            <w:webHidden/>
          </w:rPr>
          <w:tab/>
        </w:r>
        <w:r w:rsidR="00392DB1">
          <w:rPr>
            <w:noProof/>
            <w:webHidden/>
          </w:rPr>
          <w:fldChar w:fldCharType="begin"/>
        </w:r>
        <w:r w:rsidR="00392DB1">
          <w:rPr>
            <w:noProof/>
            <w:webHidden/>
          </w:rPr>
          <w:instrText xml:space="preserve"> PAGEREF _Toc515610877 \h </w:instrText>
        </w:r>
        <w:r w:rsidR="00392DB1">
          <w:rPr>
            <w:noProof/>
            <w:webHidden/>
          </w:rPr>
        </w:r>
        <w:r w:rsidR="00392DB1">
          <w:rPr>
            <w:noProof/>
            <w:webHidden/>
          </w:rPr>
          <w:fldChar w:fldCharType="separate"/>
        </w:r>
        <w:r w:rsidR="00392DB1">
          <w:rPr>
            <w:noProof/>
            <w:webHidden/>
          </w:rPr>
          <w:t>85</w:t>
        </w:r>
        <w:r w:rsidR="00392DB1">
          <w:rPr>
            <w:noProof/>
            <w:webHidden/>
          </w:rPr>
          <w:fldChar w:fldCharType="end"/>
        </w:r>
      </w:hyperlink>
    </w:p>
    <w:p w14:paraId="13298D70" w14:textId="4A58262B"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78" w:history="1">
        <w:r w:rsidR="00392DB1" w:rsidRPr="003A039D">
          <w:rPr>
            <w:rStyle w:val="Hyperlink"/>
            <w:noProof/>
          </w:rPr>
          <w:t>3.22.4 Independence of text and binary regions</w:t>
        </w:r>
        <w:r w:rsidR="00392DB1">
          <w:rPr>
            <w:noProof/>
            <w:webHidden/>
          </w:rPr>
          <w:tab/>
        </w:r>
        <w:r w:rsidR="00392DB1">
          <w:rPr>
            <w:noProof/>
            <w:webHidden/>
          </w:rPr>
          <w:fldChar w:fldCharType="begin"/>
        </w:r>
        <w:r w:rsidR="00392DB1">
          <w:rPr>
            <w:noProof/>
            <w:webHidden/>
          </w:rPr>
          <w:instrText xml:space="preserve"> PAGEREF _Toc515610878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3C23AE32" w14:textId="655B74E0"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79" w:history="1">
        <w:r w:rsidR="00392DB1" w:rsidRPr="003A039D">
          <w:rPr>
            <w:rStyle w:val="Hyperlink"/>
            <w:noProof/>
          </w:rPr>
          <w:t>3.22.5 startLine property</w:t>
        </w:r>
        <w:r w:rsidR="00392DB1">
          <w:rPr>
            <w:noProof/>
            <w:webHidden/>
          </w:rPr>
          <w:tab/>
        </w:r>
        <w:r w:rsidR="00392DB1">
          <w:rPr>
            <w:noProof/>
            <w:webHidden/>
          </w:rPr>
          <w:fldChar w:fldCharType="begin"/>
        </w:r>
        <w:r w:rsidR="00392DB1">
          <w:rPr>
            <w:noProof/>
            <w:webHidden/>
          </w:rPr>
          <w:instrText xml:space="preserve"> PAGEREF _Toc515610879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3FDE89F5" w14:textId="359982E9"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80" w:history="1">
        <w:r w:rsidR="00392DB1" w:rsidRPr="003A039D">
          <w:rPr>
            <w:rStyle w:val="Hyperlink"/>
            <w:noProof/>
          </w:rPr>
          <w:t>3.22.6 startColumn property</w:t>
        </w:r>
        <w:r w:rsidR="00392DB1">
          <w:rPr>
            <w:noProof/>
            <w:webHidden/>
          </w:rPr>
          <w:tab/>
        </w:r>
        <w:r w:rsidR="00392DB1">
          <w:rPr>
            <w:noProof/>
            <w:webHidden/>
          </w:rPr>
          <w:fldChar w:fldCharType="begin"/>
        </w:r>
        <w:r w:rsidR="00392DB1">
          <w:rPr>
            <w:noProof/>
            <w:webHidden/>
          </w:rPr>
          <w:instrText xml:space="preserve"> PAGEREF _Toc515610880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575F5505" w14:textId="549CC98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81" w:history="1">
        <w:r w:rsidR="00392DB1" w:rsidRPr="003A039D">
          <w:rPr>
            <w:rStyle w:val="Hyperlink"/>
            <w:noProof/>
          </w:rPr>
          <w:t>3.22.7 endLine property</w:t>
        </w:r>
        <w:r w:rsidR="00392DB1">
          <w:rPr>
            <w:noProof/>
            <w:webHidden/>
          </w:rPr>
          <w:tab/>
        </w:r>
        <w:r w:rsidR="00392DB1">
          <w:rPr>
            <w:noProof/>
            <w:webHidden/>
          </w:rPr>
          <w:fldChar w:fldCharType="begin"/>
        </w:r>
        <w:r w:rsidR="00392DB1">
          <w:rPr>
            <w:noProof/>
            <w:webHidden/>
          </w:rPr>
          <w:instrText xml:space="preserve"> PAGEREF _Toc515610881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7F4D728F" w14:textId="3E0E82A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82" w:history="1">
        <w:r w:rsidR="00392DB1" w:rsidRPr="003A039D">
          <w:rPr>
            <w:rStyle w:val="Hyperlink"/>
            <w:noProof/>
          </w:rPr>
          <w:t>3.22.8 endColumn property</w:t>
        </w:r>
        <w:r w:rsidR="00392DB1">
          <w:rPr>
            <w:noProof/>
            <w:webHidden/>
          </w:rPr>
          <w:tab/>
        </w:r>
        <w:r w:rsidR="00392DB1">
          <w:rPr>
            <w:noProof/>
            <w:webHidden/>
          </w:rPr>
          <w:fldChar w:fldCharType="begin"/>
        </w:r>
        <w:r w:rsidR="00392DB1">
          <w:rPr>
            <w:noProof/>
            <w:webHidden/>
          </w:rPr>
          <w:instrText xml:space="preserve"> PAGEREF _Toc515610882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5930DEAB" w14:textId="492590F1"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83" w:history="1">
        <w:r w:rsidR="00392DB1" w:rsidRPr="003A039D">
          <w:rPr>
            <w:rStyle w:val="Hyperlink"/>
            <w:noProof/>
          </w:rPr>
          <w:t>3.22.9 charOffset property</w:t>
        </w:r>
        <w:r w:rsidR="00392DB1">
          <w:rPr>
            <w:noProof/>
            <w:webHidden/>
          </w:rPr>
          <w:tab/>
        </w:r>
        <w:r w:rsidR="00392DB1">
          <w:rPr>
            <w:noProof/>
            <w:webHidden/>
          </w:rPr>
          <w:fldChar w:fldCharType="begin"/>
        </w:r>
        <w:r w:rsidR="00392DB1">
          <w:rPr>
            <w:noProof/>
            <w:webHidden/>
          </w:rPr>
          <w:instrText xml:space="preserve"> PAGEREF _Toc515610883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42DB36BD" w14:textId="193C0CAB"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84" w:history="1">
        <w:r w:rsidR="00392DB1" w:rsidRPr="003A039D">
          <w:rPr>
            <w:rStyle w:val="Hyperlink"/>
            <w:noProof/>
          </w:rPr>
          <w:t>3.22.10 charLength property</w:t>
        </w:r>
        <w:r w:rsidR="00392DB1">
          <w:rPr>
            <w:noProof/>
            <w:webHidden/>
          </w:rPr>
          <w:tab/>
        </w:r>
        <w:r w:rsidR="00392DB1">
          <w:rPr>
            <w:noProof/>
            <w:webHidden/>
          </w:rPr>
          <w:fldChar w:fldCharType="begin"/>
        </w:r>
        <w:r w:rsidR="00392DB1">
          <w:rPr>
            <w:noProof/>
            <w:webHidden/>
          </w:rPr>
          <w:instrText xml:space="preserve"> PAGEREF _Toc515610884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6ECFCAB9" w14:textId="5718DD1E"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85" w:history="1">
        <w:r w:rsidR="00392DB1" w:rsidRPr="003A039D">
          <w:rPr>
            <w:rStyle w:val="Hyperlink"/>
            <w:noProof/>
          </w:rPr>
          <w:t>3.22.11 byteOffset property</w:t>
        </w:r>
        <w:r w:rsidR="00392DB1">
          <w:rPr>
            <w:noProof/>
            <w:webHidden/>
          </w:rPr>
          <w:tab/>
        </w:r>
        <w:r w:rsidR="00392DB1">
          <w:rPr>
            <w:noProof/>
            <w:webHidden/>
          </w:rPr>
          <w:fldChar w:fldCharType="begin"/>
        </w:r>
        <w:r w:rsidR="00392DB1">
          <w:rPr>
            <w:noProof/>
            <w:webHidden/>
          </w:rPr>
          <w:instrText xml:space="preserve"> PAGEREF _Toc515610885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34A101C9" w14:textId="31046A2D"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86" w:history="1">
        <w:r w:rsidR="00392DB1" w:rsidRPr="003A039D">
          <w:rPr>
            <w:rStyle w:val="Hyperlink"/>
            <w:noProof/>
          </w:rPr>
          <w:t>3.22.12 byteLength property</w:t>
        </w:r>
        <w:r w:rsidR="00392DB1">
          <w:rPr>
            <w:noProof/>
            <w:webHidden/>
          </w:rPr>
          <w:tab/>
        </w:r>
        <w:r w:rsidR="00392DB1">
          <w:rPr>
            <w:noProof/>
            <w:webHidden/>
          </w:rPr>
          <w:fldChar w:fldCharType="begin"/>
        </w:r>
        <w:r w:rsidR="00392DB1">
          <w:rPr>
            <w:noProof/>
            <w:webHidden/>
          </w:rPr>
          <w:instrText xml:space="preserve"> PAGEREF _Toc515610886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1FCE491F" w14:textId="37A650E7"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87" w:history="1">
        <w:r w:rsidR="00392DB1" w:rsidRPr="003A039D">
          <w:rPr>
            <w:rStyle w:val="Hyperlink"/>
            <w:noProof/>
          </w:rPr>
          <w:t>3.22.13 snippet property</w:t>
        </w:r>
        <w:r w:rsidR="00392DB1">
          <w:rPr>
            <w:noProof/>
            <w:webHidden/>
          </w:rPr>
          <w:tab/>
        </w:r>
        <w:r w:rsidR="00392DB1">
          <w:rPr>
            <w:noProof/>
            <w:webHidden/>
          </w:rPr>
          <w:fldChar w:fldCharType="begin"/>
        </w:r>
        <w:r w:rsidR="00392DB1">
          <w:rPr>
            <w:noProof/>
            <w:webHidden/>
          </w:rPr>
          <w:instrText xml:space="preserve"> PAGEREF _Toc515610887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47D80094" w14:textId="0B2D2B83"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88" w:history="1">
        <w:r w:rsidR="00392DB1" w:rsidRPr="003A039D">
          <w:rPr>
            <w:rStyle w:val="Hyperlink"/>
            <w:noProof/>
          </w:rPr>
          <w:t>3.22.14 message property</w:t>
        </w:r>
        <w:r w:rsidR="00392DB1">
          <w:rPr>
            <w:noProof/>
            <w:webHidden/>
          </w:rPr>
          <w:tab/>
        </w:r>
        <w:r w:rsidR="00392DB1">
          <w:rPr>
            <w:noProof/>
            <w:webHidden/>
          </w:rPr>
          <w:fldChar w:fldCharType="begin"/>
        </w:r>
        <w:r w:rsidR="00392DB1">
          <w:rPr>
            <w:noProof/>
            <w:webHidden/>
          </w:rPr>
          <w:instrText xml:space="preserve"> PAGEREF _Toc515610888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449B1132" w14:textId="5FCF6858"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889" w:history="1">
        <w:r w:rsidR="00392DB1" w:rsidRPr="003A039D">
          <w:rPr>
            <w:rStyle w:val="Hyperlink"/>
            <w:noProof/>
          </w:rPr>
          <w:t>3.23 rectangle object</w:t>
        </w:r>
        <w:r w:rsidR="00392DB1">
          <w:rPr>
            <w:noProof/>
            <w:webHidden/>
          </w:rPr>
          <w:tab/>
        </w:r>
        <w:r w:rsidR="00392DB1">
          <w:rPr>
            <w:noProof/>
            <w:webHidden/>
          </w:rPr>
          <w:fldChar w:fldCharType="begin"/>
        </w:r>
        <w:r w:rsidR="00392DB1">
          <w:rPr>
            <w:noProof/>
            <w:webHidden/>
          </w:rPr>
          <w:instrText xml:space="preserve"> PAGEREF _Toc515610889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0BEF866E" w14:textId="572D38AC"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90" w:history="1">
        <w:r w:rsidR="00392DB1" w:rsidRPr="003A039D">
          <w:rPr>
            <w:rStyle w:val="Hyperlink"/>
            <w:noProof/>
          </w:rPr>
          <w:t>3.23.1 General</w:t>
        </w:r>
        <w:r w:rsidR="00392DB1">
          <w:rPr>
            <w:noProof/>
            <w:webHidden/>
          </w:rPr>
          <w:tab/>
        </w:r>
        <w:r w:rsidR="00392DB1">
          <w:rPr>
            <w:noProof/>
            <w:webHidden/>
          </w:rPr>
          <w:fldChar w:fldCharType="begin"/>
        </w:r>
        <w:r w:rsidR="00392DB1">
          <w:rPr>
            <w:noProof/>
            <w:webHidden/>
          </w:rPr>
          <w:instrText xml:space="preserve"> PAGEREF _Toc515610890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7F04E693" w14:textId="6C789050"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91" w:history="1">
        <w:r w:rsidR="00392DB1" w:rsidRPr="003A039D">
          <w:rPr>
            <w:rStyle w:val="Hyperlink"/>
            <w:noProof/>
          </w:rPr>
          <w:t>3.23.2 top, left, bottom, and right properties</w:t>
        </w:r>
        <w:r w:rsidR="00392DB1">
          <w:rPr>
            <w:noProof/>
            <w:webHidden/>
          </w:rPr>
          <w:tab/>
        </w:r>
        <w:r w:rsidR="00392DB1">
          <w:rPr>
            <w:noProof/>
            <w:webHidden/>
          </w:rPr>
          <w:fldChar w:fldCharType="begin"/>
        </w:r>
        <w:r w:rsidR="00392DB1">
          <w:rPr>
            <w:noProof/>
            <w:webHidden/>
          </w:rPr>
          <w:instrText xml:space="preserve"> PAGEREF _Toc515610891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7A0E9394" w14:textId="0387BB5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92" w:history="1">
        <w:r w:rsidR="00392DB1" w:rsidRPr="003A039D">
          <w:rPr>
            <w:rStyle w:val="Hyperlink"/>
            <w:noProof/>
          </w:rPr>
          <w:t>3.23.3 message property</w:t>
        </w:r>
        <w:r w:rsidR="00392DB1">
          <w:rPr>
            <w:noProof/>
            <w:webHidden/>
          </w:rPr>
          <w:tab/>
        </w:r>
        <w:r w:rsidR="00392DB1">
          <w:rPr>
            <w:noProof/>
            <w:webHidden/>
          </w:rPr>
          <w:fldChar w:fldCharType="begin"/>
        </w:r>
        <w:r w:rsidR="00392DB1">
          <w:rPr>
            <w:noProof/>
            <w:webHidden/>
          </w:rPr>
          <w:instrText xml:space="preserve"> PAGEREF _Toc515610892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1C40907A" w14:textId="214A0E98"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893" w:history="1">
        <w:r w:rsidR="00392DB1" w:rsidRPr="003A039D">
          <w:rPr>
            <w:rStyle w:val="Hyperlink"/>
            <w:noProof/>
          </w:rPr>
          <w:t>3.24 logicalLocation object</w:t>
        </w:r>
        <w:r w:rsidR="00392DB1">
          <w:rPr>
            <w:noProof/>
            <w:webHidden/>
          </w:rPr>
          <w:tab/>
        </w:r>
        <w:r w:rsidR="00392DB1">
          <w:rPr>
            <w:noProof/>
            <w:webHidden/>
          </w:rPr>
          <w:fldChar w:fldCharType="begin"/>
        </w:r>
        <w:r w:rsidR="00392DB1">
          <w:rPr>
            <w:noProof/>
            <w:webHidden/>
          </w:rPr>
          <w:instrText xml:space="preserve"> PAGEREF _Toc515610893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73F34799" w14:textId="2B355826"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94" w:history="1">
        <w:r w:rsidR="00392DB1" w:rsidRPr="003A039D">
          <w:rPr>
            <w:rStyle w:val="Hyperlink"/>
            <w:noProof/>
          </w:rPr>
          <w:t>3.24.1 General</w:t>
        </w:r>
        <w:r w:rsidR="00392DB1">
          <w:rPr>
            <w:noProof/>
            <w:webHidden/>
          </w:rPr>
          <w:tab/>
        </w:r>
        <w:r w:rsidR="00392DB1">
          <w:rPr>
            <w:noProof/>
            <w:webHidden/>
          </w:rPr>
          <w:fldChar w:fldCharType="begin"/>
        </w:r>
        <w:r w:rsidR="00392DB1">
          <w:rPr>
            <w:noProof/>
            <w:webHidden/>
          </w:rPr>
          <w:instrText xml:space="preserve"> PAGEREF _Toc515610894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570EAA06" w14:textId="7F5A4F4E"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95" w:history="1">
        <w:r w:rsidR="00392DB1" w:rsidRPr="003A039D">
          <w:rPr>
            <w:rStyle w:val="Hyperlink"/>
            <w:noProof/>
          </w:rPr>
          <w:t>3.24.2 Logical location naming rules</w:t>
        </w:r>
        <w:r w:rsidR="00392DB1">
          <w:rPr>
            <w:noProof/>
            <w:webHidden/>
          </w:rPr>
          <w:tab/>
        </w:r>
        <w:r w:rsidR="00392DB1">
          <w:rPr>
            <w:noProof/>
            <w:webHidden/>
          </w:rPr>
          <w:fldChar w:fldCharType="begin"/>
        </w:r>
        <w:r w:rsidR="00392DB1">
          <w:rPr>
            <w:noProof/>
            <w:webHidden/>
          </w:rPr>
          <w:instrText xml:space="preserve"> PAGEREF _Toc515610895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689D8251" w14:textId="0CD14F27"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96" w:history="1">
        <w:r w:rsidR="00392DB1" w:rsidRPr="003A039D">
          <w:rPr>
            <w:rStyle w:val="Hyperlink"/>
            <w:noProof/>
          </w:rPr>
          <w:t>3.24.3 name property</w:t>
        </w:r>
        <w:r w:rsidR="00392DB1">
          <w:rPr>
            <w:noProof/>
            <w:webHidden/>
          </w:rPr>
          <w:tab/>
        </w:r>
        <w:r w:rsidR="00392DB1">
          <w:rPr>
            <w:noProof/>
            <w:webHidden/>
          </w:rPr>
          <w:fldChar w:fldCharType="begin"/>
        </w:r>
        <w:r w:rsidR="00392DB1">
          <w:rPr>
            <w:noProof/>
            <w:webHidden/>
          </w:rPr>
          <w:instrText xml:space="preserve"> PAGEREF _Toc515610896 \h </w:instrText>
        </w:r>
        <w:r w:rsidR="00392DB1">
          <w:rPr>
            <w:noProof/>
            <w:webHidden/>
          </w:rPr>
        </w:r>
        <w:r w:rsidR="00392DB1">
          <w:rPr>
            <w:noProof/>
            <w:webHidden/>
          </w:rPr>
          <w:fldChar w:fldCharType="separate"/>
        </w:r>
        <w:r w:rsidR="00392DB1">
          <w:rPr>
            <w:noProof/>
            <w:webHidden/>
          </w:rPr>
          <w:t>89</w:t>
        </w:r>
        <w:r w:rsidR="00392DB1">
          <w:rPr>
            <w:noProof/>
            <w:webHidden/>
          </w:rPr>
          <w:fldChar w:fldCharType="end"/>
        </w:r>
      </w:hyperlink>
    </w:p>
    <w:p w14:paraId="7D9D4AF8" w14:textId="4425E759"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97" w:history="1">
        <w:r w:rsidR="00392DB1" w:rsidRPr="003A039D">
          <w:rPr>
            <w:rStyle w:val="Hyperlink"/>
            <w:noProof/>
          </w:rPr>
          <w:t>3.24.4 fullyQualifiedName property</w:t>
        </w:r>
        <w:r w:rsidR="00392DB1">
          <w:rPr>
            <w:noProof/>
            <w:webHidden/>
          </w:rPr>
          <w:tab/>
        </w:r>
        <w:r w:rsidR="00392DB1">
          <w:rPr>
            <w:noProof/>
            <w:webHidden/>
          </w:rPr>
          <w:fldChar w:fldCharType="begin"/>
        </w:r>
        <w:r w:rsidR="00392DB1">
          <w:rPr>
            <w:noProof/>
            <w:webHidden/>
          </w:rPr>
          <w:instrText xml:space="preserve"> PAGEREF _Toc515610897 \h </w:instrText>
        </w:r>
        <w:r w:rsidR="00392DB1">
          <w:rPr>
            <w:noProof/>
            <w:webHidden/>
          </w:rPr>
        </w:r>
        <w:r w:rsidR="00392DB1">
          <w:rPr>
            <w:noProof/>
            <w:webHidden/>
          </w:rPr>
          <w:fldChar w:fldCharType="separate"/>
        </w:r>
        <w:r w:rsidR="00392DB1">
          <w:rPr>
            <w:noProof/>
            <w:webHidden/>
          </w:rPr>
          <w:t>90</w:t>
        </w:r>
        <w:r w:rsidR="00392DB1">
          <w:rPr>
            <w:noProof/>
            <w:webHidden/>
          </w:rPr>
          <w:fldChar w:fldCharType="end"/>
        </w:r>
      </w:hyperlink>
    </w:p>
    <w:p w14:paraId="1651FB5D" w14:textId="5564A52A"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98" w:history="1">
        <w:r w:rsidR="00392DB1" w:rsidRPr="003A039D">
          <w:rPr>
            <w:rStyle w:val="Hyperlink"/>
            <w:noProof/>
          </w:rPr>
          <w:t>3.24.5 decoratedName property</w:t>
        </w:r>
        <w:r w:rsidR="00392DB1">
          <w:rPr>
            <w:noProof/>
            <w:webHidden/>
          </w:rPr>
          <w:tab/>
        </w:r>
        <w:r w:rsidR="00392DB1">
          <w:rPr>
            <w:noProof/>
            <w:webHidden/>
          </w:rPr>
          <w:fldChar w:fldCharType="begin"/>
        </w:r>
        <w:r w:rsidR="00392DB1">
          <w:rPr>
            <w:noProof/>
            <w:webHidden/>
          </w:rPr>
          <w:instrText xml:space="preserve"> PAGEREF _Toc515610898 \h </w:instrText>
        </w:r>
        <w:r w:rsidR="00392DB1">
          <w:rPr>
            <w:noProof/>
            <w:webHidden/>
          </w:rPr>
        </w:r>
        <w:r w:rsidR="00392DB1">
          <w:rPr>
            <w:noProof/>
            <w:webHidden/>
          </w:rPr>
          <w:fldChar w:fldCharType="separate"/>
        </w:r>
        <w:r w:rsidR="00392DB1">
          <w:rPr>
            <w:noProof/>
            <w:webHidden/>
          </w:rPr>
          <w:t>90</w:t>
        </w:r>
        <w:r w:rsidR="00392DB1">
          <w:rPr>
            <w:noProof/>
            <w:webHidden/>
          </w:rPr>
          <w:fldChar w:fldCharType="end"/>
        </w:r>
      </w:hyperlink>
    </w:p>
    <w:p w14:paraId="6224EE95" w14:textId="76D73B3D"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899" w:history="1">
        <w:r w:rsidR="00392DB1" w:rsidRPr="003A039D">
          <w:rPr>
            <w:rStyle w:val="Hyperlink"/>
            <w:noProof/>
          </w:rPr>
          <w:t>3.24.6 kind property</w:t>
        </w:r>
        <w:r w:rsidR="00392DB1">
          <w:rPr>
            <w:noProof/>
            <w:webHidden/>
          </w:rPr>
          <w:tab/>
        </w:r>
        <w:r w:rsidR="00392DB1">
          <w:rPr>
            <w:noProof/>
            <w:webHidden/>
          </w:rPr>
          <w:fldChar w:fldCharType="begin"/>
        </w:r>
        <w:r w:rsidR="00392DB1">
          <w:rPr>
            <w:noProof/>
            <w:webHidden/>
          </w:rPr>
          <w:instrText xml:space="preserve"> PAGEREF _Toc515610899 \h </w:instrText>
        </w:r>
        <w:r w:rsidR="00392DB1">
          <w:rPr>
            <w:noProof/>
            <w:webHidden/>
          </w:rPr>
        </w:r>
        <w:r w:rsidR="00392DB1">
          <w:rPr>
            <w:noProof/>
            <w:webHidden/>
          </w:rPr>
          <w:fldChar w:fldCharType="separate"/>
        </w:r>
        <w:r w:rsidR="00392DB1">
          <w:rPr>
            <w:noProof/>
            <w:webHidden/>
          </w:rPr>
          <w:t>90</w:t>
        </w:r>
        <w:r w:rsidR="00392DB1">
          <w:rPr>
            <w:noProof/>
            <w:webHidden/>
          </w:rPr>
          <w:fldChar w:fldCharType="end"/>
        </w:r>
      </w:hyperlink>
    </w:p>
    <w:p w14:paraId="3DE1B521" w14:textId="449EAE62"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00" w:history="1">
        <w:r w:rsidR="00392DB1" w:rsidRPr="003A039D">
          <w:rPr>
            <w:rStyle w:val="Hyperlink"/>
            <w:noProof/>
          </w:rPr>
          <w:t>3.24.7 parentKey property</w:t>
        </w:r>
        <w:r w:rsidR="00392DB1">
          <w:rPr>
            <w:noProof/>
            <w:webHidden/>
          </w:rPr>
          <w:tab/>
        </w:r>
        <w:r w:rsidR="00392DB1">
          <w:rPr>
            <w:noProof/>
            <w:webHidden/>
          </w:rPr>
          <w:fldChar w:fldCharType="begin"/>
        </w:r>
        <w:r w:rsidR="00392DB1">
          <w:rPr>
            <w:noProof/>
            <w:webHidden/>
          </w:rPr>
          <w:instrText xml:space="preserve"> PAGEREF _Toc515610900 \h </w:instrText>
        </w:r>
        <w:r w:rsidR="00392DB1">
          <w:rPr>
            <w:noProof/>
            <w:webHidden/>
          </w:rPr>
        </w:r>
        <w:r w:rsidR="00392DB1">
          <w:rPr>
            <w:noProof/>
            <w:webHidden/>
          </w:rPr>
          <w:fldChar w:fldCharType="separate"/>
        </w:r>
        <w:r w:rsidR="00392DB1">
          <w:rPr>
            <w:noProof/>
            <w:webHidden/>
          </w:rPr>
          <w:t>91</w:t>
        </w:r>
        <w:r w:rsidR="00392DB1">
          <w:rPr>
            <w:noProof/>
            <w:webHidden/>
          </w:rPr>
          <w:fldChar w:fldCharType="end"/>
        </w:r>
      </w:hyperlink>
    </w:p>
    <w:p w14:paraId="16EE7527" w14:textId="2D4E46B0"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901" w:history="1">
        <w:r w:rsidR="00392DB1" w:rsidRPr="003A039D">
          <w:rPr>
            <w:rStyle w:val="Hyperlink"/>
            <w:noProof/>
          </w:rPr>
          <w:t>3.25 codeFlow object</w:t>
        </w:r>
        <w:r w:rsidR="00392DB1">
          <w:rPr>
            <w:noProof/>
            <w:webHidden/>
          </w:rPr>
          <w:tab/>
        </w:r>
        <w:r w:rsidR="00392DB1">
          <w:rPr>
            <w:noProof/>
            <w:webHidden/>
          </w:rPr>
          <w:fldChar w:fldCharType="begin"/>
        </w:r>
        <w:r w:rsidR="00392DB1">
          <w:rPr>
            <w:noProof/>
            <w:webHidden/>
          </w:rPr>
          <w:instrText xml:space="preserve"> PAGEREF _Toc515610901 \h </w:instrText>
        </w:r>
        <w:r w:rsidR="00392DB1">
          <w:rPr>
            <w:noProof/>
            <w:webHidden/>
          </w:rPr>
        </w:r>
        <w:r w:rsidR="00392DB1">
          <w:rPr>
            <w:noProof/>
            <w:webHidden/>
          </w:rPr>
          <w:fldChar w:fldCharType="separate"/>
        </w:r>
        <w:r w:rsidR="00392DB1">
          <w:rPr>
            <w:noProof/>
            <w:webHidden/>
          </w:rPr>
          <w:t>91</w:t>
        </w:r>
        <w:r w:rsidR="00392DB1">
          <w:rPr>
            <w:noProof/>
            <w:webHidden/>
          </w:rPr>
          <w:fldChar w:fldCharType="end"/>
        </w:r>
      </w:hyperlink>
    </w:p>
    <w:p w14:paraId="55111B8E" w14:textId="3B6360E5"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02" w:history="1">
        <w:r w:rsidR="00392DB1" w:rsidRPr="003A039D">
          <w:rPr>
            <w:rStyle w:val="Hyperlink"/>
            <w:noProof/>
          </w:rPr>
          <w:t>3.25.1 General</w:t>
        </w:r>
        <w:r w:rsidR="00392DB1">
          <w:rPr>
            <w:noProof/>
            <w:webHidden/>
          </w:rPr>
          <w:tab/>
        </w:r>
        <w:r w:rsidR="00392DB1">
          <w:rPr>
            <w:noProof/>
            <w:webHidden/>
          </w:rPr>
          <w:fldChar w:fldCharType="begin"/>
        </w:r>
        <w:r w:rsidR="00392DB1">
          <w:rPr>
            <w:noProof/>
            <w:webHidden/>
          </w:rPr>
          <w:instrText xml:space="preserve"> PAGEREF _Toc515610902 \h </w:instrText>
        </w:r>
        <w:r w:rsidR="00392DB1">
          <w:rPr>
            <w:noProof/>
            <w:webHidden/>
          </w:rPr>
        </w:r>
        <w:r w:rsidR="00392DB1">
          <w:rPr>
            <w:noProof/>
            <w:webHidden/>
          </w:rPr>
          <w:fldChar w:fldCharType="separate"/>
        </w:r>
        <w:r w:rsidR="00392DB1">
          <w:rPr>
            <w:noProof/>
            <w:webHidden/>
          </w:rPr>
          <w:t>91</w:t>
        </w:r>
        <w:r w:rsidR="00392DB1">
          <w:rPr>
            <w:noProof/>
            <w:webHidden/>
          </w:rPr>
          <w:fldChar w:fldCharType="end"/>
        </w:r>
      </w:hyperlink>
    </w:p>
    <w:p w14:paraId="0C5AEDE2" w14:textId="2635BCD4"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03" w:history="1">
        <w:r w:rsidR="00392DB1" w:rsidRPr="003A039D">
          <w:rPr>
            <w:rStyle w:val="Hyperlink"/>
            <w:noProof/>
          </w:rPr>
          <w:t>3.25.2 message property</w:t>
        </w:r>
        <w:r w:rsidR="00392DB1">
          <w:rPr>
            <w:noProof/>
            <w:webHidden/>
          </w:rPr>
          <w:tab/>
        </w:r>
        <w:r w:rsidR="00392DB1">
          <w:rPr>
            <w:noProof/>
            <w:webHidden/>
          </w:rPr>
          <w:fldChar w:fldCharType="begin"/>
        </w:r>
        <w:r w:rsidR="00392DB1">
          <w:rPr>
            <w:noProof/>
            <w:webHidden/>
          </w:rPr>
          <w:instrText xml:space="preserve"> PAGEREF _Toc515610903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17649BAB" w14:textId="5B678DE6"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04" w:history="1">
        <w:r w:rsidR="00392DB1" w:rsidRPr="003A039D">
          <w:rPr>
            <w:rStyle w:val="Hyperlink"/>
            <w:noProof/>
          </w:rPr>
          <w:t>3.25.3 threadFlows property</w:t>
        </w:r>
        <w:r w:rsidR="00392DB1">
          <w:rPr>
            <w:noProof/>
            <w:webHidden/>
          </w:rPr>
          <w:tab/>
        </w:r>
        <w:r w:rsidR="00392DB1">
          <w:rPr>
            <w:noProof/>
            <w:webHidden/>
          </w:rPr>
          <w:fldChar w:fldCharType="begin"/>
        </w:r>
        <w:r w:rsidR="00392DB1">
          <w:rPr>
            <w:noProof/>
            <w:webHidden/>
          </w:rPr>
          <w:instrText xml:space="preserve"> PAGEREF _Toc515610904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09B4BB2D" w14:textId="7DEB5CD1"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05" w:history="1">
        <w:r w:rsidR="00392DB1" w:rsidRPr="003A039D">
          <w:rPr>
            <w:rStyle w:val="Hyperlink"/>
            <w:noProof/>
          </w:rPr>
          <w:t>3.25.4 properties property</w:t>
        </w:r>
        <w:r w:rsidR="00392DB1">
          <w:rPr>
            <w:noProof/>
            <w:webHidden/>
          </w:rPr>
          <w:tab/>
        </w:r>
        <w:r w:rsidR="00392DB1">
          <w:rPr>
            <w:noProof/>
            <w:webHidden/>
          </w:rPr>
          <w:fldChar w:fldCharType="begin"/>
        </w:r>
        <w:r w:rsidR="00392DB1">
          <w:rPr>
            <w:noProof/>
            <w:webHidden/>
          </w:rPr>
          <w:instrText xml:space="preserve"> PAGEREF _Toc515610905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757D6ED5" w14:textId="21E347B9"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906" w:history="1">
        <w:r w:rsidR="00392DB1" w:rsidRPr="003A039D">
          <w:rPr>
            <w:rStyle w:val="Hyperlink"/>
            <w:noProof/>
          </w:rPr>
          <w:t>3.26 threadFlow object</w:t>
        </w:r>
        <w:r w:rsidR="00392DB1">
          <w:rPr>
            <w:noProof/>
            <w:webHidden/>
          </w:rPr>
          <w:tab/>
        </w:r>
        <w:r w:rsidR="00392DB1">
          <w:rPr>
            <w:noProof/>
            <w:webHidden/>
          </w:rPr>
          <w:fldChar w:fldCharType="begin"/>
        </w:r>
        <w:r w:rsidR="00392DB1">
          <w:rPr>
            <w:noProof/>
            <w:webHidden/>
          </w:rPr>
          <w:instrText xml:space="preserve"> PAGEREF _Toc515610906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6811D823" w14:textId="3F67DCCD"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07" w:history="1">
        <w:r w:rsidR="00392DB1" w:rsidRPr="003A039D">
          <w:rPr>
            <w:rStyle w:val="Hyperlink"/>
            <w:noProof/>
          </w:rPr>
          <w:t>3.26.1 General</w:t>
        </w:r>
        <w:r w:rsidR="00392DB1">
          <w:rPr>
            <w:noProof/>
            <w:webHidden/>
          </w:rPr>
          <w:tab/>
        </w:r>
        <w:r w:rsidR="00392DB1">
          <w:rPr>
            <w:noProof/>
            <w:webHidden/>
          </w:rPr>
          <w:fldChar w:fldCharType="begin"/>
        </w:r>
        <w:r w:rsidR="00392DB1">
          <w:rPr>
            <w:noProof/>
            <w:webHidden/>
          </w:rPr>
          <w:instrText xml:space="preserve"> PAGEREF _Toc515610907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0F9DB32D" w14:textId="4FABA9FA"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08" w:history="1">
        <w:r w:rsidR="00392DB1" w:rsidRPr="003A039D">
          <w:rPr>
            <w:rStyle w:val="Hyperlink"/>
            <w:noProof/>
          </w:rPr>
          <w:t>3.26.2 id property</w:t>
        </w:r>
        <w:r w:rsidR="00392DB1">
          <w:rPr>
            <w:noProof/>
            <w:webHidden/>
          </w:rPr>
          <w:tab/>
        </w:r>
        <w:r w:rsidR="00392DB1">
          <w:rPr>
            <w:noProof/>
            <w:webHidden/>
          </w:rPr>
          <w:fldChar w:fldCharType="begin"/>
        </w:r>
        <w:r w:rsidR="00392DB1">
          <w:rPr>
            <w:noProof/>
            <w:webHidden/>
          </w:rPr>
          <w:instrText xml:space="preserve"> PAGEREF _Toc515610908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2FEF6D83" w14:textId="6230FAA3"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09" w:history="1">
        <w:r w:rsidR="00392DB1" w:rsidRPr="003A039D">
          <w:rPr>
            <w:rStyle w:val="Hyperlink"/>
            <w:noProof/>
          </w:rPr>
          <w:t>3.26.3 message property</w:t>
        </w:r>
        <w:r w:rsidR="00392DB1">
          <w:rPr>
            <w:noProof/>
            <w:webHidden/>
          </w:rPr>
          <w:tab/>
        </w:r>
        <w:r w:rsidR="00392DB1">
          <w:rPr>
            <w:noProof/>
            <w:webHidden/>
          </w:rPr>
          <w:fldChar w:fldCharType="begin"/>
        </w:r>
        <w:r w:rsidR="00392DB1">
          <w:rPr>
            <w:noProof/>
            <w:webHidden/>
          </w:rPr>
          <w:instrText xml:space="preserve"> PAGEREF _Toc515610909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0F48FBDB" w14:textId="1FA90D5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10" w:history="1">
        <w:r w:rsidR="00392DB1" w:rsidRPr="003A039D">
          <w:rPr>
            <w:rStyle w:val="Hyperlink"/>
            <w:noProof/>
          </w:rPr>
          <w:t>3.26.4 locations property</w:t>
        </w:r>
        <w:r w:rsidR="00392DB1">
          <w:rPr>
            <w:noProof/>
            <w:webHidden/>
          </w:rPr>
          <w:tab/>
        </w:r>
        <w:r w:rsidR="00392DB1">
          <w:rPr>
            <w:noProof/>
            <w:webHidden/>
          </w:rPr>
          <w:fldChar w:fldCharType="begin"/>
        </w:r>
        <w:r w:rsidR="00392DB1">
          <w:rPr>
            <w:noProof/>
            <w:webHidden/>
          </w:rPr>
          <w:instrText xml:space="preserve"> PAGEREF _Toc515610910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7DF2BC0C" w14:textId="47E4BF3C"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11" w:history="1">
        <w:r w:rsidR="00392DB1" w:rsidRPr="003A039D">
          <w:rPr>
            <w:rStyle w:val="Hyperlink"/>
            <w:noProof/>
          </w:rPr>
          <w:t>3.26.5 properties property</w:t>
        </w:r>
        <w:r w:rsidR="00392DB1">
          <w:rPr>
            <w:noProof/>
            <w:webHidden/>
          </w:rPr>
          <w:tab/>
        </w:r>
        <w:r w:rsidR="00392DB1">
          <w:rPr>
            <w:noProof/>
            <w:webHidden/>
          </w:rPr>
          <w:fldChar w:fldCharType="begin"/>
        </w:r>
        <w:r w:rsidR="00392DB1">
          <w:rPr>
            <w:noProof/>
            <w:webHidden/>
          </w:rPr>
          <w:instrText xml:space="preserve"> PAGEREF _Toc515610911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6425211A" w14:textId="51DF121B"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912" w:history="1">
        <w:r w:rsidR="00392DB1" w:rsidRPr="003A039D">
          <w:rPr>
            <w:rStyle w:val="Hyperlink"/>
            <w:noProof/>
          </w:rPr>
          <w:t>3.27 graph object</w:t>
        </w:r>
        <w:r w:rsidR="00392DB1">
          <w:rPr>
            <w:noProof/>
            <w:webHidden/>
          </w:rPr>
          <w:tab/>
        </w:r>
        <w:r w:rsidR="00392DB1">
          <w:rPr>
            <w:noProof/>
            <w:webHidden/>
          </w:rPr>
          <w:fldChar w:fldCharType="begin"/>
        </w:r>
        <w:r w:rsidR="00392DB1">
          <w:rPr>
            <w:noProof/>
            <w:webHidden/>
          </w:rPr>
          <w:instrText xml:space="preserve"> PAGEREF _Toc515610912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7F73CF50" w14:textId="384E263A"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13" w:history="1">
        <w:r w:rsidR="00392DB1" w:rsidRPr="003A039D">
          <w:rPr>
            <w:rStyle w:val="Hyperlink"/>
            <w:noProof/>
          </w:rPr>
          <w:t>3.27.1 General</w:t>
        </w:r>
        <w:r w:rsidR="00392DB1">
          <w:rPr>
            <w:noProof/>
            <w:webHidden/>
          </w:rPr>
          <w:tab/>
        </w:r>
        <w:r w:rsidR="00392DB1">
          <w:rPr>
            <w:noProof/>
            <w:webHidden/>
          </w:rPr>
          <w:fldChar w:fldCharType="begin"/>
        </w:r>
        <w:r w:rsidR="00392DB1">
          <w:rPr>
            <w:noProof/>
            <w:webHidden/>
          </w:rPr>
          <w:instrText xml:space="preserve"> PAGEREF _Toc515610913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18E52D58" w14:textId="1C8265DE"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14" w:history="1">
        <w:r w:rsidR="00392DB1" w:rsidRPr="003A039D">
          <w:rPr>
            <w:rStyle w:val="Hyperlink"/>
            <w:noProof/>
          </w:rPr>
          <w:t>3.27.2 id property</w:t>
        </w:r>
        <w:r w:rsidR="00392DB1">
          <w:rPr>
            <w:noProof/>
            <w:webHidden/>
          </w:rPr>
          <w:tab/>
        </w:r>
        <w:r w:rsidR="00392DB1">
          <w:rPr>
            <w:noProof/>
            <w:webHidden/>
          </w:rPr>
          <w:fldChar w:fldCharType="begin"/>
        </w:r>
        <w:r w:rsidR="00392DB1">
          <w:rPr>
            <w:noProof/>
            <w:webHidden/>
          </w:rPr>
          <w:instrText xml:space="preserve"> PAGEREF _Toc515610914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2B09576C" w14:textId="0FE0D862"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15" w:history="1">
        <w:r w:rsidR="00392DB1" w:rsidRPr="003A039D">
          <w:rPr>
            <w:rStyle w:val="Hyperlink"/>
            <w:noProof/>
          </w:rPr>
          <w:t>3.27.3 description property</w:t>
        </w:r>
        <w:r w:rsidR="00392DB1">
          <w:rPr>
            <w:noProof/>
            <w:webHidden/>
          </w:rPr>
          <w:tab/>
        </w:r>
        <w:r w:rsidR="00392DB1">
          <w:rPr>
            <w:noProof/>
            <w:webHidden/>
          </w:rPr>
          <w:fldChar w:fldCharType="begin"/>
        </w:r>
        <w:r w:rsidR="00392DB1">
          <w:rPr>
            <w:noProof/>
            <w:webHidden/>
          </w:rPr>
          <w:instrText xml:space="preserve"> PAGEREF _Toc515610915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206B8488" w14:textId="7C1F3E7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16" w:history="1">
        <w:r w:rsidR="00392DB1" w:rsidRPr="003A039D">
          <w:rPr>
            <w:rStyle w:val="Hyperlink"/>
            <w:noProof/>
          </w:rPr>
          <w:t>3.27.4 nodes property</w:t>
        </w:r>
        <w:r w:rsidR="00392DB1">
          <w:rPr>
            <w:noProof/>
            <w:webHidden/>
          </w:rPr>
          <w:tab/>
        </w:r>
        <w:r w:rsidR="00392DB1">
          <w:rPr>
            <w:noProof/>
            <w:webHidden/>
          </w:rPr>
          <w:fldChar w:fldCharType="begin"/>
        </w:r>
        <w:r w:rsidR="00392DB1">
          <w:rPr>
            <w:noProof/>
            <w:webHidden/>
          </w:rPr>
          <w:instrText xml:space="preserve"> PAGEREF _Toc515610916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57C81505" w14:textId="3FEF5E97"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17" w:history="1">
        <w:r w:rsidR="00392DB1" w:rsidRPr="003A039D">
          <w:rPr>
            <w:rStyle w:val="Hyperlink"/>
            <w:noProof/>
          </w:rPr>
          <w:t>3.27.5 edges property</w:t>
        </w:r>
        <w:r w:rsidR="00392DB1">
          <w:rPr>
            <w:noProof/>
            <w:webHidden/>
          </w:rPr>
          <w:tab/>
        </w:r>
        <w:r w:rsidR="00392DB1">
          <w:rPr>
            <w:noProof/>
            <w:webHidden/>
          </w:rPr>
          <w:fldChar w:fldCharType="begin"/>
        </w:r>
        <w:r w:rsidR="00392DB1">
          <w:rPr>
            <w:noProof/>
            <w:webHidden/>
          </w:rPr>
          <w:instrText xml:space="preserve"> PAGEREF _Toc515610917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31DB42D3" w14:textId="0A244B23"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18" w:history="1">
        <w:r w:rsidR="00392DB1" w:rsidRPr="003A039D">
          <w:rPr>
            <w:rStyle w:val="Hyperlink"/>
            <w:noProof/>
          </w:rPr>
          <w:t>3.27.6 properties property</w:t>
        </w:r>
        <w:r w:rsidR="00392DB1">
          <w:rPr>
            <w:noProof/>
            <w:webHidden/>
          </w:rPr>
          <w:tab/>
        </w:r>
        <w:r w:rsidR="00392DB1">
          <w:rPr>
            <w:noProof/>
            <w:webHidden/>
          </w:rPr>
          <w:fldChar w:fldCharType="begin"/>
        </w:r>
        <w:r w:rsidR="00392DB1">
          <w:rPr>
            <w:noProof/>
            <w:webHidden/>
          </w:rPr>
          <w:instrText xml:space="preserve"> PAGEREF _Toc515610918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439F629B" w14:textId="04DB25FD"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919" w:history="1">
        <w:r w:rsidR="00392DB1" w:rsidRPr="003A039D">
          <w:rPr>
            <w:rStyle w:val="Hyperlink"/>
            <w:noProof/>
          </w:rPr>
          <w:t>3.28 node object</w:t>
        </w:r>
        <w:r w:rsidR="00392DB1">
          <w:rPr>
            <w:noProof/>
            <w:webHidden/>
          </w:rPr>
          <w:tab/>
        </w:r>
        <w:r w:rsidR="00392DB1">
          <w:rPr>
            <w:noProof/>
            <w:webHidden/>
          </w:rPr>
          <w:fldChar w:fldCharType="begin"/>
        </w:r>
        <w:r w:rsidR="00392DB1">
          <w:rPr>
            <w:noProof/>
            <w:webHidden/>
          </w:rPr>
          <w:instrText xml:space="preserve"> PAGEREF _Toc515610919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5496B8DD" w14:textId="00F7D5D2"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20" w:history="1">
        <w:r w:rsidR="00392DB1" w:rsidRPr="003A039D">
          <w:rPr>
            <w:rStyle w:val="Hyperlink"/>
            <w:noProof/>
          </w:rPr>
          <w:t>3.28.1 General</w:t>
        </w:r>
        <w:r w:rsidR="00392DB1">
          <w:rPr>
            <w:noProof/>
            <w:webHidden/>
          </w:rPr>
          <w:tab/>
        </w:r>
        <w:r w:rsidR="00392DB1">
          <w:rPr>
            <w:noProof/>
            <w:webHidden/>
          </w:rPr>
          <w:fldChar w:fldCharType="begin"/>
        </w:r>
        <w:r w:rsidR="00392DB1">
          <w:rPr>
            <w:noProof/>
            <w:webHidden/>
          </w:rPr>
          <w:instrText xml:space="preserve"> PAGEREF _Toc515610920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353EC6FC" w14:textId="4089FD89"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21" w:history="1">
        <w:r w:rsidR="00392DB1" w:rsidRPr="003A039D">
          <w:rPr>
            <w:rStyle w:val="Hyperlink"/>
            <w:noProof/>
          </w:rPr>
          <w:t>3.28.2 id property</w:t>
        </w:r>
        <w:r w:rsidR="00392DB1">
          <w:rPr>
            <w:noProof/>
            <w:webHidden/>
          </w:rPr>
          <w:tab/>
        </w:r>
        <w:r w:rsidR="00392DB1">
          <w:rPr>
            <w:noProof/>
            <w:webHidden/>
          </w:rPr>
          <w:fldChar w:fldCharType="begin"/>
        </w:r>
        <w:r w:rsidR="00392DB1">
          <w:rPr>
            <w:noProof/>
            <w:webHidden/>
          </w:rPr>
          <w:instrText xml:space="preserve"> PAGEREF _Toc515610921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44647D13" w14:textId="4BCF7CF1"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22" w:history="1">
        <w:r w:rsidR="00392DB1" w:rsidRPr="003A039D">
          <w:rPr>
            <w:rStyle w:val="Hyperlink"/>
            <w:noProof/>
          </w:rPr>
          <w:t>3.28.3 label property</w:t>
        </w:r>
        <w:r w:rsidR="00392DB1">
          <w:rPr>
            <w:noProof/>
            <w:webHidden/>
          </w:rPr>
          <w:tab/>
        </w:r>
        <w:r w:rsidR="00392DB1">
          <w:rPr>
            <w:noProof/>
            <w:webHidden/>
          </w:rPr>
          <w:fldChar w:fldCharType="begin"/>
        </w:r>
        <w:r w:rsidR="00392DB1">
          <w:rPr>
            <w:noProof/>
            <w:webHidden/>
          </w:rPr>
          <w:instrText xml:space="preserve"> PAGEREF _Toc515610922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5E1F1F56" w14:textId="03453B6D"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23" w:history="1">
        <w:r w:rsidR="00392DB1" w:rsidRPr="003A039D">
          <w:rPr>
            <w:rStyle w:val="Hyperlink"/>
            <w:noProof/>
          </w:rPr>
          <w:t>3.28.4 location property</w:t>
        </w:r>
        <w:r w:rsidR="00392DB1">
          <w:rPr>
            <w:noProof/>
            <w:webHidden/>
          </w:rPr>
          <w:tab/>
        </w:r>
        <w:r w:rsidR="00392DB1">
          <w:rPr>
            <w:noProof/>
            <w:webHidden/>
          </w:rPr>
          <w:fldChar w:fldCharType="begin"/>
        </w:r>
        <w:r w:rsidR="00392DB1">
          <w:rPr>
            <w:noProof/>
            <w:webHidden/>
          </w:rPr>
          <w:instrText xml:space="preserve"> PAGEREF _Toc515610923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6B02137C" w14:textId="33B6A3B0"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24" w:history="1">
        <w:r w:rsidR="00392DB1" w:rsidRPr="003A039D">
          <w:rPr>
            <w:rStyle w:val="Hyperlink"/>
            <w:noProof/>
          </w:rPr>
          <w:t>3.28.5 children property</w:t>
        </w:r>
        <w:r w:rsidR="00392DB1">
          <w:rPr>
            <w:noProof/>
            <w:webHidden/>
          </w:rPr>
          <w:tab/>
        </w:r>
        <w:r w:rsidR="00392DB1">
          <w:rPr>
            <w:noProof/>
            <w:webHidden/>
          </w:rPr>
          <w:fldChar w:fldCharType="begin"/>
        </w:r>
        <w:r w:rsidR="00392DB1">
          <w:rPr>
            <w:noProof/>
            <w:webHidden/>
          </w:rPr>
          <w:instrText xml:space="preserve"> PAGEREF _Toc515610924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49B275CE" w14:textId="497C1CFC"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25" w:history="1">
        <w:r w:rsidR="00392DB1" w:rsidRPr="003A039D">
          <w:rPr>
            <w:rStyle w:val="Hyperlink"/>
            <w:noProof/>
          </w:rPr>
          <w:t>3.28.6 properties property</w:t>
        </w:r>
        <w:r w:rsidR="00392DB1">
          <w:rPr>
            <w:noProof/>
            <w:webHidden/>
          </w:rPr>
          <w:tab/>
        </w:r>
        <w:r w:rsidR="00392DB1">
          <w:rPr>
            <w:noProof/>
            <w:webHidden/>
          </w:rPr>
          <w:fldChar w:fldCharType="begin"/>
        </w:r>
        <w:r w:rsidR="00392DB1">
          <w:rPr>
            <w:noProof/>
            <w:webHidden/>
          </w:rPr>
          <w:instrText xml:space="preserve"> PAGEREF _Toc515610925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5E5E401E" w14:textId="1C5EE22F"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926" w:history="1">
        <w:r w:rsidR="00392DB1" w:rsidRPr="003A039D">
          <w:rPr>
            <w:rStyle w:val="Hyperlink"/>
            <w:noProof/>
          </w:rPr>
          <w:t>3.29 edge object</w:t>
        </w:r>
        <w:r w:rsidR="00392DB1">
          <w:rPr>
            <w:noProof/>
            <w:webHidden/>
          </w:rPr>
          <w:tab/>
        </w:r>
        <w:r w:rsidR="00392DB1">
          <w:rPr>
            <w:noProof/>
            <w:webHidden/>
          </w:rPr>
          <w:fldChar w:fldCharType="begin"/>
        </w:r>
        <w:r w:rsidR="00392DB1">
          <w:rPr>
            <w:noProof/>
            <w:webHidden/>
          </w:rPr>
          <w:instrText xml:space="preserve"> PAGEREF _Toc515610926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60CEA865" w14:textId="77F0E724"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27" w:history="1">
        <w:r w:rsidR="00392DB1" w:rsidRPr="003A039D">
          <w:rPr>
            <w:rStyle w:val="Hyperlink"/>
            <w:noProof/>
          </w:rPr>
          <w:t>3.29.1 General</w:t>
        </w:r>
        <w:r w:rsidR="00392DB1">
          <w:rPr>
            <w:noProof/>
            <w:webHidden/>
          </w:rPr>
          <w:tab/>
        </w:r>
        <w:r w:rsidR="00392DB1">
          <w:rPr>
            <w:noProof/>
            <w:webHidden/>
          </w:rPr>
          <w:fldChar w:fldCharType="begin"/>
        </w:r>
        <w:r w:rsidR="00392DB1">
          <w:rPr>
            <w:noProof/>
            <w:webHidden/>
          </w:rPr>
          <w:instrText xml:space="preserve"> PAGEREF _Toc515610927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731F214D" w14:textId="2CD96F3B"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28" w:history="1">
        <w:r w:rsidR="00392DB1" w:rsidRPr="003A039D">
          <w:rPr>
            <w:rStyle w:val="Hyperlink"/>
            <w:noProof/>
          </w:rPr>
          <w:t>3.29.2 id property</w:t>
        </w:r>
        <w:r w:rsidR="00392DB1">
          <w:rPr>
            <w:noProof/>
            <w:webHidden/>
          </w:rPr>
          <w:tab/>
        </w:r>
        <w:r w:rsidR="00392DB1">
          <w:rPr>
            <w:noProof/>
            <w:webHidden/>
          </w:rPr>
          <w:fldChar w:fldCharType="begin"/>
        </w:r>
        <w:r w:rsidR="00392DB1">
          <w:rPr>
            <w:noProof/>
            <w:webHidden/>
          </w:rPr>
          <w:instrText xml:space="preserve"> PAGEREF _Toc515610928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0C4D756C" w14:textId="6165AB54"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29" w:history="1">
        <w:r w:rsidR="00392DB1" w:rsidRPr="003A039D">
          <w:rPr>
            <w:rStyle w:val="Hyperlink"/>
            <w:noProof/>
          </w:rPr>
          <w:t>3.29.3 label property</w:t>
        </w:r>
        <w:r w:rsidR="00392DB1">
          <w:rPr>
            <w:noProof/>
            <w:webHidden/>
          </w:rPr>
          <w:tab/>
        </w:r>
        <w:r w:rsidR="00392DB1">
          <w:rPr>
            <w:noProof/>
            <w:webHidden/>
          </w:rPr>
          <w:fldChar w:fldCharType="begin"/>
        </w:r>
        <w:r w:rsidR="00392DB1">
          <w:rPr>
            <w:noProof/>
            <w:webHidden/>
          </w:rPr>
          <w:instrText xml:space="preserve"> PAGEREF _Toc515610929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129E59D3" w14:textId="78A79FFC"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30" w:history="1">
        <w:r w:rsidR="00392DB1" w:rsidRPr="003A039D">
          <w:rPr>
            <w:rStyle w:val="Hyperlink"/>
            <w:noProof/>
          </w:rPr>
          <w:t>3.29.4 sourceNodeId property</w:t>
        </w:r>
        <w:r w:rsidR="00392DB1">
          <w:rPr>
            <w:noProof/>
            <w:webHidden/>
          </w:rPr>
          <w:tab/>
        </w:r>
        <w:r w:rsidR="00392DB1">
          <w:rPr>
            <w:noProof/>
            <w:webHidden/>
          </w:rPr>
          <w:fldChar w:fldCharType="begin"/>
        </w:r>
        <w:r w:rsidR="00392DB1">
          <w:rPr>
            <w:noProof/>
            <w:webHidden/>
          </w:rPr>
          <w:instrText xml:space="preserve"> PAGEREF _Toc515610930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5FE89FDC" w14:textId="29799B9E"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31" w:history="1">
        <w:r w:rsidR="00392DB1" w:rsidRPr="003A039D">
          <w:rPr>
            <w:rStyle w:val="Hyperlink"/>
            <w:noProof/>
          </w:rPr>
          <w:t>3.29.5 targetNodeId property</w:t>
        </w:r>
        <w:r w:rsidR="00392DB1">
          <w:rPr>
            <w:noProof/>
            <w:webHidden/>
          </w:rPr>
          <w:tab/>
        </w:r>
        <w:r w:rsidR="00392DB1">
          <w:rPr>
            <w:noProof/>
            <w:webHidden/>
          </w:rPr>
          <w:fldChar w:fldCharType="begin"/>
        </w:r>
        <w:r w:rsidR="00392DB1">
          <w:rPr>
            <w:noProof/>
            <w:webHidden/>
          </w:rPr>
          <w:instrText xml:space="preserve"> PAGEREF _Toc515610931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7A499B34" w14:textId="7EED2238"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32" w:history="1">
        <w:r w:rsidR="00392DB1" w:rsidRPr="003A039D">
          <w:rPr>
            <w:rStyle w:val="Hyperlink"/>
            <w:noProof/>
          </w:rPr>
          <w:t>3.29.6 properties property</w:t>
        </w:r>
        <w:r w:rsidR="00392DB1">
          <w:rPr>
            <w:noProof/>
            <w:webHidden/>
          </w:rPr>
          <w:tab/>
        </w:r>
        <w:r w:rsidR="00392DB1">
          <w:rPr>
            <w:noProof/>
            <w:webHidden/>
          </w:rPr>
          <w:fldChar w:fldCharType="begin"/>
        </w:r>
        <w:r w:rsidR="00392DB1">
          <w:rPr>
            <w:noProof/>
            <w:webHidden/>
          </w:rPr>
          <w:instrText xml:space="preserve"> PAGEREF _Toc515610932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74D40363" w14:textId="5E12D7F5"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933" w:history="1">
        <w:r w:rsidR="00392DB1" w:rsidRPr="003A039D">
          <w:rPr>
            <w:rStyle w:val="Hyperlink"/>
            <w:noProof/>
          </w:rPr>
          <w:t>3.30 graphTraversal object</w:t>
        </w:r>
        <w:r w:rsidR="00392DB1">
          <w:rPr>
            <w:noProof/>
            <w:webHidden/>
          </w:rPr>
          <w:tab/>
        </w:r>
        <w:r w:rsidR="00392DB1">
          <w:rPr>
            <w:noProof/>
            <w:webHidden/>
          </w:rPr>
          <w:fldChar w:fldCharType="begin"/>
        </w:r>
        <w:r w:rsidR="00392DB1">
          <w:rPr>
            <w:noProof/>
            <w:webHidden/>
          </w:rPr>
          <w:instrText xml:space="preserve"> PAGEREF _Toc515610933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0492E395" w14:textId="4ECF047B"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34" w:history="1">
        <w:r w:rsidR="00392DB1" w:rsidRPr="003A039D">
          <w:rPr>
            <w:rStyle w:val="Hyperlink"/>
            <w:noProof/>
          </w:rPr>
          <w:t>3.30.1 General</w:t>
        </w:r>
        <w:r w:rsidR="00392DB1">
          <w:rPr>
            <w:noProof/>
            <w:webHidden/>
          </w:rPr>
          <w:tab/>
        </w:r>
        <w:r w:rsidR="00392DB1">
          <w:rPr>
            <w:noProof/>
            <w:webHidden/>
          </w:rPr>
          <w:fldChar w:fldCharType="begin"/>
        </w:r>
        <w:r w:rsidR="00392DB1">
          <w:rPr>
            <w:noProof/>
            <w:webHidden/>
          </w:rPr>
          <w:instrText xml:space="preserve"> PAGEREF _Toc515610934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12316CED" w14:textId="2D6B7BD5"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35" w:history="1">
        <w:r w:rsidR="00392DB1" w:rsidRPr="003A039D">
          <w:rPr>
            <w:rStyle w:val="Hyperlink"/>
            <w:noProof/>
          </w:rPr>
          <w:t>3.30.2 graphId property</w:t>
        </w:r>
        <w:r w:rsidR="00392DB1">
          <w:rPr>
            <w:noProof/>
            <w:webHidden/>
          </w:rPr>
          <w:tab/>
        </w:r>
        <w:r w:rsidR="00392DB1">
          <w:rPr>
            <w:noProof/>
            <w:webHidden/>
          </w:rPr>
          <w:fldChar w:fldCharType="begin"/>
        </w:r>
        <w:r w:rsidR="00392DB1">
          <w:rPr>
            <w:noProof/>
            <w:webHidden/>
          </w:rPr>
          <w:instrText xml:space="preserve"> PAGEREF _Toc515610935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0D2C7081" w14:textId="1741A2FE"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36" w:history="1">
        <w:r w:rsidR="00392DB1" w:rsidRPr="003A039D">
          <w:rPr>
            <w:rStyle w:val="Hyperlink"/>
            <w:noProof/>
          </w:rPr>
          <w:t>3.30.3 description property</w:t>
        </w:r>
        <w:r w:rsidR="00392DB1">
          <w:rPr>
            <w:noProof/>
            <w:webHidden/>
          </w:rPr>
          <w:tab/>
        </w:r>
        <w:r w:rsidR="00392DB1">
          <w:rPr>
            <w:noProof/>
            <w:webHidden/>
          </w:rPr>
          <w:fldChar w:fldCharType="begin"/>
        </w:r>
        <w:r w:rsidR="00392DB1">
          <w:rPr>
            <w:noProof/>
            <w:webHidden/>
          </w:rPr>
          <w:instrText xml:space="preserve"> PAGEREF _Toc515610936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7CE4C560" w14:textId="6E57497A"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37" w:history="1">
        <w:r w:rsidR="00392DB1" w:rsidRPr="003A039D">
          <w:rPr>
            <w:rStyle w:val="Hyperlink"/>
            <w:noProof/>
          </w:rPr>
          <w:t>3.30.4 initialState property</w:t>
        </w:r>
        <w:r w:rsidR="00392DB1">
          <w:rPr>
            <w:noProof/>
            <w:webHidden/>
          </w:rPr>
          <w:tab/>
        </w:r>
        <w:r w:rsidR="00392DB1">
          <w:rPr>
            <w:noProof/>
            <w:webHidden/>
          </w:rPr>
          <w:fldChar w:fldCharType="begin"/>
        </w:r>
        <w:r w:rsidR="00392DB1">
          <w:rPr>
            <w:noProof/>
            <w:webHidden/>
          </w:rPr>
          <w:instrText xml:space="preserve"> PAGEREF _Toc515610937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6F74DCC6" w14:textId="01DFEDD9"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38" w:history="1">
        <w:r w:rsidR="00392DB1" w:rsidRPr="003A039D">
          <w:rPr>
            <w:rStyle w:val="Hyperlink"/>
            <w:noProof/>
          </w:rPr>
          <w:t>3.30.5 edgeTraversals property</w:t>
        </w:r>
        <w:r w:rsidR="00392DB1">
          <w:rPr>
            <w:noProof/>
            <w:webHidden/>
          </w:rPr>
          <w:tab/>
        </w:r>
        <w:r w:rsidR="00392DB1">
          <w:rPr>
            <w:noProof/>
            <w:webHidden/>
          </w:rPr>
          <w:fldChar w:fldCharType="begin"/>
        </w:r>
        <w:r w:rsidR="00392DB1">
          <w:rPr>
            <w:noProof/>
            <w:webHidden/>
          </w:rPr>
          <w:instrText xml:space="preserve"> PAGEREF _Toc515610938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71467D28" w14:textId="58036850"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39" w:history="1">
        <w:r w:rsidR="00392DB1" w:rsidRPr="003A039D">
          <w:rPr>
            <w:rStyle w:val="Hyperlink"/>
            <w:noProof/>
          </w:rPr>
          <w:t>3.30.6 properties property</w:t>
        </w:r>
        <w:r w:rsidR="00392DB1">
          <w:rPr>
            <w:noProof/>
            <w:webHidden/>
          </w:rPr>
          <w:tab/>
        </w:r>
        <w:r w:rsidR="00392DB1">
          <w:rPr>
            <w:noProof/>
            <w:webHidden/>
          </w:rPr>
          <w:fldChar w:fldCharType="begin"/>
        </w:r>
        <w:r w:rsidR="00392DB1">
          <w:rPr>
            <w:noProof/>
            <w:webHidden/>
          </w:rPr>
          <w:instrText xml:space="preserve"> PAGEREF _Toc515610939 \h </w:instrText>
        </w:r>
        <w:r w:rsidR="00392DB1">
          <w:rPr>
            <w:noProof/>
            <w:webHidden/>
          </w:rPr>
        </w:r>
        <w:r w:rsidR="00392DB1">
          <w:rPr>
            <w:noProof/>
            <w:webHidden/>
          </w:rPr>
          <w:fldChar w:fldCharType="separate"/>
        </w:r>
        <w:r w:rsidR="00392DB1">
          <w:rPr>
            <w:noProof/>
            <w:webHidden/>
          </w:rPr>
          <w:t>97</w:t>
        </w:r>
        <w:r w:rsidR="00392DB1">
          <w:rPr>
            <w:noProof/>
            <w:webHidden/>
          </w:rPr>
          <w:fldChar w:fldCharType="end"/>
        </w:r>
      </w:hyperlink>
    </w:p>
    <w:p w14:paraId="383C50A8" w14:textId="24B32F62"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940" w:history="1">
        <w:r w:rsidR="00392DB1" w:rsidRPr="003A039D">
          <w:rPr>
            <w:rStyle w:val="Hyperlink"/>
            <w:noProof/>
          </w:rPr>
          <w:t>3.31 edgeTraversal object</w:t>
        </w:r>
        <w:r w:rsidR="00392DB1">
          <w:rPr>
            <w:noProof/>
            <w:webHidden/>
          </w:rPr>
          <w:tab/>
        </w:r>
        <w:r w:rsidR="00392DB1">
          <w:rPr>
            <w:noProof/>
            <w:webHidden/>
          </w:rPr>
          <w:fldChar w:fldCharType="begin"/>
        </w:r>
        <w:r w:rsidR="00392DB1">
          <w:rPr>
            <w:noProof/>
            <w:webHidden/>
          </w:rPr>
          <w:instrText xml:space="preserve"> PAGEREF _Toc515610940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7CEF10DF" w14:textId="1C8563CD"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41" w:history="1">
        <w:r w:rsidR="00392DB1" w:rsidRPr="003A039D">
          <w:rPr>
            <w:rStyle w:val="Hyperlink"/>
            <w:noProof/>
          </w:rPr>
          <w:t>3.31.1 General</w:t>
        </w:r>
        <w:r w:rsidR="00392DB1">
          <w:rPr>
            <w:noProof/>
            <w:webHidden/>
          </w:rPr>
          <w:tab/>
        </w:r>
        <w:r w:rsidR="00392DB1">
          <w:rPr>
            <w:noProof/>
            <w:webHidden/>
          </w:rPr>
          <w:fldChar w:fldCharType="begin"/>
        </w:r>
        <w:r w:rsidR="00392DB1">
          <w:rPr>
            <w:noProof/>
            <w:webHidden/>
          </w:rPr>
          <w:instrText xml:space="preserve"> PAGEREF _Toc515610941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7A674507" w14:textId="73D342D8"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42" w:history="1">
        <w:r w:rsidR="00392DB1" w:rsidRPr="003A039D">
          <w:rPr>
            <w:rStyle w:val="Hyperlink"/>
            <w:noProof/>
          </w:rPr>
          <w:t>3.31.2 edgeId property</w:t>
        </w:r>
        <w:r w:rsidR="00392DB1">
          <w:rPr>
            <w:noProof/>
            <w:webHidden/>
          </w:rPr>
          <w:tab/>
        </w:r>
        <w:r w:rsidR="00392DB1">
          <w:rPr>
            <w:noProof/>
            <w:webHidden/>
          </w:rPr>
          <w:fldChar w:fldCharType="begin"/>
        </w:r>
        <w:r w:rsidR="00392DB1">
          <w:rPr>
            <w:noProof/>
            <w:webHidden/>
          </w:rPr>
          <w:instrText xml:space="preserve"> PAGEREF _Toc515610942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66D00DDC" w14:textId="2B73A1D4"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43" w:history="1">
        <w:r w:rsidR="00392DB1" w:rsidRPr="003A039D">
          <w:rPr>
            <w:rStyle w:val="Hyperlink"/>
            <w:noProof/>
          </w:rPr>
          <w:t>3.31.3 message property</w:t>
        </w:r>
        <w:r w:rsidR="00392DB1">
          <w:rPr>
            <w:noProof/>
            <w:webHidden/>
          </w:rPr>
          <w:tab/>
        </w:r>
        <w:r w:rsidR="00392DB1">
          <w:rPr>
            <w:noProof/>
            <w:webHidden/>
          </w:rPr>
          <w:fldChar w:fldCharType="begin"/>
        </w:r>
        <w:r w:rsidR="00392DB1">
          <w:rPr>
            <w:noProof/>
            <w:webHidden/>
          </w:rPr>
          <w:instrText xml:space="preserve"> PAGEREF _Toc515610943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56B0958D" w14:textId="0134E99B"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44" w:history="1">
        <w:r w:rsidR="00392DB1" w:rsidRPr="003A039D">
          <w:rPr>
            <w:rStyle w:val="Hyperlink"/>
            <w:noProof/>
          </w:rPr>
          <w:t>3.31.4 finalState property</w:t>
        </w:r>
        <w:r w:rsidR="00392DB1">
          <w:rPr>
            <w:noProof/>
            <w:webHidden/>
          </w:rPr>
          <w:tab/>
        </w:r>
        <w:r w:rsidR="00392DB1">
          <w:rPr>
            <w:noProof/>
            <w:webHidden/>
          </w:rPr>
          <w:fldChar w:fldCharType="begin"/>
        </w:r>
        <w:r w:rsidR="00392DB1">
          <w:rPr>
            <w:noProof/>
            <w:webHidden/>
          </w:rPr>
          <w:instrText xml:space="preserve"> PAGEREF _Toc515610944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4F6619E3" w14:textId="631D70B8"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45" w:history="1">
        <w:r w:rsidR="00392DB1" w:rsidRPr="003A039D">
          <w:rPr>
            <w:rStyle w:val="Hyperlink"/>
            <w:noProof/>
          </w:rPr>
          <w:t>3.31.5 stepOverEdgeCount property</w:t>
        </w:r>
        <w:r w:rsidR="00392DB1">
          <w:rPr>
            <w:noProof/>
            <w:webHidden/>
          </w:rPr>
          <w:tab/>
        </w:r>
        <w:r w:rsidR="00392DB1">
          <w:rPr>
            <w:noProof/>
            <w:webHidden/>
          </w:rPr>
          <w:fldChar w:fldCharType="begin"/>
        </w:r>
        <w:r w:rsidR="00392DB1">
          <w:rPr>
            <w:noProof/>
            <w:webHidden/>
          </w:rPr>
          <w:instrText xml:space="preserve"> PAGEREF _Toc515610945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1AFC073D" w14:textId="388FCAC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46" w:history="1">
        <w:r w:rsidR="00392DB1" w:rsidRPr="003A039D">
          <w:rPr>
            <w:rStyle w:val="Hyperlink"/>
            <w:noProof/>
          </w:rPr>
          <w:t>3.31.6 properties property</w:t>
        </w:r>
        <w:r w:rsidR="00392DB1">
          <w:rPr>
            <w:noProof/>
            <w:webHidden/>
          </w:rPr>
          <w:tab/>
        </w:r>
        <w:r w:rsidR="00392DB1">
          <w:rPr>
            <w:noProof/>
            <w:webHidden/>
          </w:rPr>
          <w:fldChar w:fldCharType="begin"/>
        </w:r>
        <w:r w:rsidR="00392DB1">
          <w:rPr>
            <w:noProof/>
            <w:webHidden/>
          </w:rPr>
          <w:instrText xml:space="preserve"> PAGEREF _Toc515610946 \h </w:instrText>
        </w:r>
        <w:r w:rsidR="00392DB1">
          <w:rPr>
            <w:noProof/>
            <w:webHidden/>
          </w:rPr>
        </w:r>
        <w:r w:rsidR="00392DB1">
          <w:rPr>
            <w:noProof/>
            <w:webHidden/>
          </w:rPr>
          <w:fldChar w:fldCharType="separate"/>
        </w:r>
        <w:r w:rsidR="00392DB1">
          <w:rPr>
            <w:noProof/>
            <w:webHidden/>
          </w:rPr>
          <w:t>99</w:t>
        </w:r>
        <w:r w:rsidR="00392DB1">
          <w:rPr>
            <w:noProof/>
            <w:webHidden/>
          </w:rPr>
          <w:fldChar w:fldCharType="end"/>
        </w:r>
      </w:hyperlink>
    </w:p>
    <w:p w14:paraId="51AE669B" w14:textId="2AB586BD"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947" w:history="1">
        <w:r w:rsidR="00392DB1" w:rsidRPr="003A039D">
          <w:rPr>
            <w:rStyle w:val="Hyperlink"/>
            <w:noProof/>
          </w:rPr>
          <w:t>3.32 stack object</w:t>
        </w:r>
        <w:r w:rsidR="00392DB1">
          <w:rPr>
            <w:noProof/>
            <w:webHidden/>
          </w:rPr>
          <w:tab/>
        </w:r>
        <w:r w:rsidR="00392DB1">
          <w:rPr>
            <w:noProof/>
            <w:webHidden/>
          </w:rPr>
          <w:fldChar w:fldCharType="begin"/>
        </w:r>
        <w:r w:rsidR="00392DB1">
          <w:rPr>
            <w:noProof/>
            <w:webHidden/>
          </w:rPr>
          <w:instrText xml:space="preserve"> PAGEREF _Toc515610947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2AA33209" w14:textId="1B7C9E63"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48" w:history="1">
        <w:r w:rsidR="00392DB1" w:rsidRPr="003A039D">
          <w:rPr>
            <w:rStyle w:val="Hyperlink"/>
            <w:noProof/>
          </w:rPr>
          <w:t>3.32.1 General</w:t>
        </w:r>
        <w:r w:rsidR="00392DB1">
          <w:rPr>
            <w:noProof/>
            <w:webHidden/>
          </w:rPr>
          <w:tab/>
        </w:r>
        <w:r w:rsidR="00392DB1">
          <w:rPr>
            <w:noProof/>
            <w:webHidden/>
          </w:rPr>
          <w:fldChar w:fldCharType="begin"/>
        </w:r>
        <w:r w:rsidR="00392DB1">
          <w:rPr>
            <w:noProof/>
            <w:webHidden/>
          </w:rPr>
          <w:instrText xml:space="preserve"> PAGEREF _Toc515610948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51C3420F" w14:textId="26E24800"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49" w:history="1">
        <w:r w:rsidR="00392DB1" w:rsidRPr="003A039D">
          <w:rPr>
            <w:rStyle w:val="Hyperlink"/>
            <w:noProof/>
          </w:rPr>
          <w:t>3.32.2 message property</w:t>
        </w:r>
        <w:r w:rsidR="00392DB1">
          <w:rPr>
            <w:noProof/>
            <w:webHidden/>
          </w:rPr>
          <w:tab/>
        </w:r>
        <w:r w:rsidR="00392DB1">
          <w:rPr>
            <w:noProof/>
            <w:webHidden/>
          </w:rPr>
          <w:fldChar w:fldCharType="begin"/>
        </w:r>
        <w:r w:rsidR="00392DB1">
          <w:rPr>
            <w:noProof/>
            <w:webHidden/>
          </w:rPr>
          <w:instrText xml:space="preserve"> PAGEREF _Toc515610949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4ACA1B88" w14:textId="41C04769"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50" w:history="1">
        <w:r w:rsidR="00392DB1" w:rsidRPr="003A039D">
          <w:rPr>
            <w:rStyle w:val="Hyperlink"/>
            <w:noProof/>
          </w:rPr>
          <w:t>3.32.3 frames property</w:t>
        </w:r>
        <w:r w:rsidR="00392DB1">
          <w:rPr>
            <w:noProof/>
            <w:webHidden/>
          </w:rPr>
          <w:tab/>
        </w:r>
        <w:r w:rsidR="00392DB1">
          <w:rPr>
            <w:noProof/>
            <w:webHidden/>
          </w:rPr>
          <w:fldChar w:fldCharType="begin"/>
        </w:r>
        <w:r w:rsidR="00392DB1">
          <w:rPr>
            <w:noProof/>
            <w:webHidden/>
          </w:rPr>
          <w:instrText xml:space="preserve"> PAGEREF _Toc515610950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468F0154" w14:textId="35707ABB"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51" w:history="1">
        <w:r w:rsidR="00392DB1" w:rsidRPr="003A039D">
          <w:rPr>
            <w:rStyle w:val="Hyperlink"/>
            <w:noProof/>
          </w:rPr>
          <w:t>3.32.4 properties property</w:t>
        </w:r>
        <w:r w:rsidR="00392DB1">
          <w:rPr>
            <w:noProof/>
            <w:webHidden/>
          </w:rPr>
          <w:tab/>
        </w:r>
        <w:r w:rsidR="00392DB1">
          <w:rPr>
            <w:noProof/>
            <w:webHidden/>
          </w:rPr>
          <w:fldChar w:fldCharType="begin"/>
        </w:r>
        <w:r w:rsidR="00392DB1">
          <w:rPr>
            <w:noProof/>
            <w:webHidden/>
          </w:rPr>
          <w:instrText xml:space="preserve"> PAGEREF _Toc515610951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7732D3F2" w14:textId="025125F1"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952" w:history="1">
        <w:r w:rsidR="00392DB1" w:rsidRPr="003A039D">
          <w:rPr>
            <w:rStyle w:val="Hyperlink"/>
            <w:noProof/>
          </w:rPr>
          <w:t>3.33 stackFrame object</w:t>
        </w:r>
        <w:r w:rsidR="00392DB1">
          <w:rPr>
            <w:noProof/>
            <w:webHidden/>
          </w:rPr>
          <w:tab/>
        </w:r>
        <w:r w:rsidR="00392DB1">
          <w:rPr>
            <w:noProof/>
            <w:webHidden/>
          </w:rPr>
          <w:fldChar w:fldCharType="begin"/>
        </w:r>
        <w:r w:rsidR="00392DB1">
          <w:rPr>
            <w:noProof/>
            <w:webHidden/>
          </w:rPr>
          <w:instrText xml:space="preserve"> PAGEREF _Toc515610952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73F9E259" w14:textId="03C60B17"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53" w:history="1">
        <w:r w:rsidR="00392DB1" w:rsidRPr="003A039D">
          <w:rPr>
            <w:rStyle w:val="Hyperlink"/>
            <w:noProof/>
          </w:rPr>
          <w:t>3.33.1 General</w:t>
        </w:r>
        <w:r w:rsidR="00392DB1">
          <w:rPr>
            <w:noProof/>
            <w:webHidden/>
          </w:rPr>
          <w:tab/>
        </w:r>
        <w:r w:rsidR="00392DB1">
          <w:rPr>
            <w:noProof/>
            <w:webHidden/>
          </w:rPr>
          <w:fldChar w:fldCharType="begin"/>
        </w:r>
        <w:r w:rsidR="00392DB1">
          <w:rPr>
            <w:noProof/>
            <w:webHidden/>
          </w:rPr>
          <w:instrText xml:space="preserve"> PAGEREF _Toc515610953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546D5EDA" w14:textId="69EAC991"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54" w:history="1">
        <w:r w:rsidR="00392DB1" w:rsidRPr="003A039D">
          <w:rPr>
            <w:rStyle w:val="Hyperlink"/>
            <w:noProof/>
          </w:rPr>
          <w:t>3.33.2 location property</w:t>
        </w:r>
        <w:r w:rsidR="00392DB1">
          <w:rPr>
            <w:noProof/>
            <w:webHidden/>
          </w:rPr>
          <w:tab/>
        </w:r>
        <w:r w:rsidR="00392DB1">
          <w:rPr>
            <w:noProof/>
            <w:webHidden/>
          </w:rPr>
          <w:fldChar w:fldCharType="begin"/>
        </w:r>
        <w:r w:rsidR="00392DB1">
          <w:rPr>
            <w:noProof/>
            <w:webHidden/>
          </w:rPr>
          <w:instrText xml:space="preserve"> PAGEREF _Toc515610954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02DCA80B" w14:textId="74DB11B6"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55" w:history="1">
        <w:r w:rsidR="00392DB1" w:rsidRPr="003A039D">
          <w:rPr>
            <w:rStyle w:val="Hyperlink"/>
            <w:noProof/>
          </w:rPr>
          <w:t>3.33.3 module property</w:t>
        </w:r>
        <w:r w:rsidR="00392DB1">
          <w:rPr>
            <w:noProof/>
            <w:webHidden/>
          </w:rPr>
          <w:tab/>
        </w:r>
        <w:r w:rsidR="00392DB1">
          <w:rPr>
            <w:noProof/>
            <w:webHidden/>
          </w:rPr>
          <w:fldChar w:fldCharType="begin"/>
        </w:r>
        <w:r w:rsidR="00392DB1">
          <w:rPr>
            <w:noProof/>
            <w:webHidden/>
          </w:rPr>
          <w:instrText xml:space="preserve"> PAGEREF _Toc515610955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66274F1D" w14:textId="499858FB"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56" w:history="1">
        <w:r w:rsidR="00392DB1" w:rsidRPr="003A039D">
          <w:rPr>
            <w:rStyle w:val="Hyperlink"/>
            <w:noProof/>
          </w:rPr>
          <w:t>3.33.4 threadId property</w:t>
        </w:r>
        <w:r w:rsidR="00392DB1">
          <w:rPr>
            <w:noProof/>
            <w:webHidden/>
          </w:rPr>
          <w:tab/>
        </w:r>
        <w:r w:rsidR="00392DB1">
          <w:rPr>
            <w:noProof/>
            <w:webHidden/>
          </w:rPr>
          <w:fldChar w:fldCharType="begin"/>
        </w:r>
        <w:r w:rsidR="00392DB1">
          <w:rPr>
            <w:noProof/>
            <w:webHidden/>
          </w:rPr>
          <w:instrText xml:space="preserve"> PAGEREF _Toc515610956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0D12F052" w14:textId="6556F809"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57" w:history="1">
        <w:r w:rsidR="00392DB1" w:rsidRPr="003A039D">
          <w:rPr>
            <w:rStyle w:val="Hyperlink"/>
            <w:noProof/>
          </w:rPr>
          <w:t>3.33.5 address property</w:t>
        </w:r>
        <w:r w:rsidR="00392DB1">
          <w:rPr>
            <w:noProof/>
            <w:webHidden/>
          </w:rPr>
          <w:tab/>
        </w:r>
        <w:r w:rsidR="00392DB1">
          <w:rPr>
            <w:noProof/>
            <w:webHidden/>
          </w:rPr>
          <w:fldChar w:fldCharType="begin"/>
        </w:r>
        <w:r w:rsidR="00392DB1">
          <w:rPr>
            <w:noProof/>
            <w:webHidden/>
          </w:rPr>
          <w:instrText xml:space="preserve"> PAGEREF _Toc515610957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2A9A29AB" w14:textId="61874702"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58" w:history="1">
        <w:r w:rsidR="00392DB1" w:rsidRPr="003A039D">
          <w:rPr>
            <w:rStyle w:val="Hyperlink"/>
            <w:noProof/>
          </w:rPr>
          <w:t>3.33.6 offset property</w:t>
        </w:r>
        <w:r w:rsidR="00392DB1">
          <w:rPr>
            <w:noProof/>
            <w:webHidden/>
          </w:rPr>
          <w:tab/>
        </w:r>
        <w:r w:rsidR="00392DB1">
          <w:rPr>
            <w:noProof/>
            <w:webHidden/>
          </w:rPr>
          <w:fldChar w:fldCharType="begin"/>
        </w:r>
        <w:r w:rsidR="00392DB1">
          <w:rPr>
            <w:noProof/>
            <w:webHidden/>
          </w:rPr>
          <w:instrText xml:space="preserve"> PAGEREF _Toc515610958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773D6194" w14:textId="2629EE06"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59" w:history="1">
        <w:r w:rsidR="00392DB1" w:rsidRPr="003A039D">
          <w:rPr>
            <w:rStyle w:val="Hyperlink"/>
            <w:noProof/>
          </w:rPr>
          <w:t>3.33.7 parameters property</w:t>
        </w:r>
        <w:r w:rsidR="00392DB1">
          <w:rPr>
            <w:noProof/>
            <w:webHidden/>
          </w:rPr>
          <w:tab/>
        </w:r>
        <w:r w:rsidR="00392DB1">
          <w:rPr>
            <w:noProof/>
            <w:webHidden/>
          </w:rPr>
          <w:fldChar w:fldCharType="begin"/>
        </w:r>
        <w:r w:rsidR="00392DB1">
          <w:rPr>
            <w:noProof/>
            <w:webHidden/>
          </w:rPr>
          <w:instrText xml:space="preserve"> PAGEREF _Toc515610959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08D57084" w14:textId="4868F426"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60" w:history="1">
        <w:r w:rsidR="00392DB1" w:rsidRPr="003A039D">
          <w:rPr>
            <w:rStyle w:val="Hyperlink"/>
            <w:noProof/>
          </w:rPr>
          <w:t>3.33.8 properties property</w:t>
        </w:r>
        <w:r w:rsidR="00392DB1">
          <w:rPr>
            <w:noProof/>
            <w:webHidden/>
          </w:rPr>
          <w:tab/>
        </w:r>
        <w:r w:rsidR="00392DB1">
          <w:rPr>
            <w:noProof/>
            <w:webHidden/>
          </w:rPr>
          <w:fldChar w:fldCharType="begin"/>
        </w:r>
        <w:r w:rsidR="00392DB1">
          <w:rPr>
            <w:noProof/>
            <w:webHidden/>
          </w:rPr>
          <w:instrText xml:space="preserve"> PAGEREF _Toc515610960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7F4A3444" w14:textId="195A2A60"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961" w:history="1">
        <w:r w:rsidR="00392DB1" w:rsidRPr="003A039D">
          <w:rPr>
            <w:rStyle w:val="Hyperlink"/>
            <w:noProof/>
          </w:rPr>
          <w:t>3.34 threadFlowLocation object</w:t>
        </w:r>
        <w:r w:rsidR="00392DB1">
          <w:rPr>
            <w:noProof/>
            <w:webHidden/>
          </w:rPr>
          <w:tab/>
        </w:r>
        <w:r w:rsidR="00392DB1">
          <w:rPr>
            <w:noProof/>
            <w:webHidden/>
          </w:rPr>
          <w:fldChar w:fldCharType="begin"/>
        </w:r>
        <w:r w:rsidR="00392DB1">
          <w:rPr>
            <w:noProof/>
            <w:webHidden/>
          </w:rPr>
          <w:instrText xml:space="preserve"> PAGEREF _Toc515610961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5CC41D5F" w14:textId="735A72C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62" w:history="1">
        <w:r w:rsidR="00392DB1" w:rsidRPr="003A039D">
          <w:rPr>
            <w:rStyle w:val="Hyperlink"/>
            <w:noProof/>
          </w:rPr>
          <w:t>3.34.1 General</w:t>
        </w:r>
        <w:r w:rsidR="00392DB1">
          <w:rPr>
            <w:noProof/>
            <w:webHidden/>
          </w:rPr>
          <w:tab/>
        </w:r>
        <w:r w:rsidR="00392DB1">
          <w:rPr>
            <w:noProof/>
            <w:webHidden/>
          </w:rPr>
          <w:fldChar w:fldCharType="begin"/>
        </w:r>
        <w:r w:rsidR="00392DB1">
          <w:rPr>
            <w:noProof/>
            <w:webHidden/>
          </w:rPr>
          <w:instrText xml:space="preserve"> PAGEREF _Toc515610962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6AA7AB56" w14:textId="5FA8900B"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63" w:history="1">
        <w:r w:rsidR="00392DB1" w:rsidRPr="003A039D">
          <w:rPr>
            <w:rStyle w:val="Hyperlink"/>
            <w:noProof/>
          </w:rPr>
          <w:t>3.34.2 step property</w:t>
        </w:r>
        <w:r w:rsidR="00392DB1">
          <w:rPr>
            <w:noProof/>
            <w:webHidden/>
          </w:rPr>
          <w:tab/>
        </w:r>
        <w:r w:rsidR="00392DB1">
          <w:rPr>
            <w:noProof/>
            <w:webHidden/>
          </w:rPr>
          <w:fldChar w:fldCharType="begin"/>
        </w:r>
        <w:r w:rsidR="00392DB1">
          <w:rPr>
            <w:noProof/>
            <w:webHidden/>
          </w:rPr>
          <w:instrText xml:space="preserve"> PAGEREF _Toc515610963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3D64FCAD" w14:textId="11052FD4"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64" w:history="1">
        <w:r w:rsidR="00392DB1" w:rsidRPr="003A039D">
          <w:rPr>
            <w:rStyle w:val="Hyperlink"/>
            <w:noProof/>
          </w:rPr>
          <w:t>3.34.3 location property</w:t>
        </w:r>
        <w:r w:rsidR="00392DB1">
          <w:rPr>
            <w:noProof/>
            <w:webHidden/>
          </w:rPr>
          <w:tab/>
        </w:r>
        <w:r w:rsidR="00392DB1">
          <w:rPr>
            <w:noProof/>
            <w:webHidden/>
          </w:rPr>
          <w:fldChar w:fldCharType="begin"/>
        </w:r>
        <w:r w:rsidR="00392DB1">
          <w:rPr>
            <w:noProof/>
            <w:webHidden/>
          </w:rPr>
          <w:instrText xml:space="preserve"> PAGEREF _Toc515610964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663E4B0B" w14:textId="3C49BDAD"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65" w:history="1">
        <w:r w:rsidR="00392DB1" w:rsidRPr="003A039D">
          <w:rPr>
            <w:rStyle w:val="Hyperlink"/>
            <w:noProof/>
          </w:rPr>
          <w:t>3.34.4 module property</w:t>
        </w:r>
        <w:r w:rsidR="00392DB1">
          <w:rPr>
            <w:noProof/>
            <w:webHidden/>
          </w:rPr>
          <w:tab/>
        </w:r>
        <w:r w:rsidR="00392DB1">
          <w:rPr>
            <w:noProof/>
            <w:webHidden/>
          </w:rPr>
          <w:fldChar w:fldCharType="begin"/>
        </w:r>
        <w:r w:rsidR="00392DB1">
          <w:rPr>
            <w:noProof/>
            <w:webHidden/>
          </w:rPr>
          <w:instrText xml:space="preserve"> PAGEREF _Toc515610965 \h </w:instrText>
        </w:r>
        <w:r w:rsidR="00392DB1">
          <w:rPr>
            <w:noProof/>
            <w:webHidden/>
          </w:rPr>
        </w:r>
        <w:r w:rsidR="00392DB1">
          <w:rPr>
            <w:noProof/>
            <w:webHidden/>
          </w:rPr>
          <w:fldChar w:fldCharType="separate"/>
        </w:r>
        <w:r w:rsidR="00392DB1">
          <w:rPr>
            <w:noProof/>
            <w:webHidden/>
          </w:rPr>
          <w:t>102</w:t>
        </w:r>
        <w:r w:rsidR="00392DB1">
          <w:rPr>
            <w:noProof/>
            <w:webHidden/>
          </w:rPr>
          <w:fldChar w:fldCharType="end"/>
        </w:r>
      </w:hyperlink>
    </w:p>
    <w:p w14:paraId="7ED1C8CC" w14:textId="6A7B8EB0"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66" w:history="1">
        <w:r w:rsidR="00392DB1" w:rsidRPr="003A039D">
          <w:rPr>
            <w:rStyle w:val="Hyperlink"/>
            <w:noProof/>
          </w:rPr>
          <w:t>3.34.5 stack property</w:t>
        </w:r>
        <w:r w:rsidR="00392DB1">
          <w:rPr>
            <w:noProof/>
            <w:webHidden/>
          </w:rPr>
          <w:tab/>
        </w:r>
        <w:r w:rsidR="00392DB1">
          <w:rPr>
            <w:noProof/>
            <w:webHidden/>
          </w:rPr>
          <w:fldChar w:fldCharType="begin"/>
        </w:r>
        <w:r w:rsidR="00392DB1">
          <w:rPr>
            <w:noProof/>
            <w:webHidden/>
          </w:rPr>
          <w:instrText xml:space="preserve"> PAGEREF _Toc515610966 \h </w:instrText>
        </w:r>
        <w:r w:rsidR="00392DB1">
          <w:rPr>
            <w:noProof/>
            <w:webHidden/>
          </w:rPr>
        </w:r>
        <w:r w:rsidR="00392DB1">
          <w:rPr>
            <w:noProof/>
            <w:webHidden/>
          </w:rPr>
          <w:fldChar w:fldCharType="separate"/>
        </w:r>
        <w:r w:rsidR="00392DB1">
          <w:rPr>
            <w:noProof/>
            <w:webHidden/>
          </w:rPr>
          <w:t>102</w:t>
        </w:r>
        <w:r w:rsidR="00392DB1">
          <w:rPr>
            <w:noProof/>
            <w:webHidden/>
          </w:rPr>
          <w:fldChar w:fldCharType="end"/>
        </w:r>
      </w:hyperlink>
    </w:p>
    <w:p w14:paraId="51113837" w14:textId="01C478CC"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67" w:history="1">
        <w:r w:rsidR="00392DB1" w:rsidRPr="003A039D">
          <w:rPr>
            <w:rStyle w:val="Hyperlink"/>
            <w:noProof/>
          </w:rPr>
          <w:t>3.34.6 kind property</w:t>
        </w:r>
        <w:r w:rsidR="00392DB1">
          <w:rPr>
            <w:noProof/>
            <w:webHidden/>
          </w:rPr>
          <w:tab/>
        </w:r>
        <w:r w:rsidR="00392DB1">
          <w:rPr>
            <w:noProof/>
            <w:webHidden/>
          </w:rPr>
          <w:fldChar w:fldCharType="begin"/>
        </w:r>
        <w:r w:rsidR="00392DB1">
          <w:rPr>
            <w:noProof/>
            <w:webHidden/>
          </w:rPr>
          <w:instrText xml:space="preserve"> PAGEREF _Toc515610967 \h </w:instrText>
        </w:r>
        <w:r w:rsidR="00392DB1">
          <w:rPr>
            <w:noProof/>
            <w:webHidden/>
          </w:rPr>
        </w:r>
        <w:r w:rsidR="00392DB1">
          <w:rPr>
            <w:noProof/>
            <w:webHidden/>
          </w:rPr>
          <w:fldChar w:fldCharType="separate"/>
        </w:r>
        <w:r w:rsidR="00392DB1">
          <w:rPr>
            <w:noProof/>
            <w:webHidden/>
          </w:rPr>
          <w:t>103</w:t>
        </w:r>
        <w:r w:rsidR="00392DB1">
          <w:rPr>
            <w:noProof/>
            <w:webHidden/>
          </w:rPr>
          <w:fldChar w:fldCharType="end"/>
        </w:r>
      </w:hyperlink>
    </w:p>
    <w:p w14:paraId="1CA6646F" w14:textId="60A8F28A"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68" w:history="1">
        <w:r w:rsidR="00392DB1" w:rsidRPr="003A039D">
          <w:rPr>
            <w:rStyle w:val="Hyperlink"/>
            <w:noProof/>
          </w:rPr>
          <w:t>3.34.7 state property</w:t>
        </w:r>
        <w:r w:rsidR="00392DB1">
          <w:rPr>
            <w:noProof/>
            <w:webHidden/>
          </w:rPr>
          <w:tab/>
        </w:r>
        <w:r w:rsidR="00392DB1">
          <w:rPr>
            <w:noProof/>
            <w:webHidden/>
          </w:rPr>
          <w:fldChar w:fldCharType="begin"/>
        </w:r>
        <w:r w:rsidR="00392DB1">
          <w:rPr>
            <w:noProof/>
            <w:webHidden/>
          </w:rPr>
          <w:instrText xml:space="preserve"> PAGEREF _Toc515610968 \h </w:instrText>
        </w:r>
        <w:r w:rsidR="00392DB1">
          <w:rPr>
            <w:noProof/>
            <w:webHidden/>
          </w:rPr>
        </w:r>
        <w:r w:rsidR="00392DB1">
          <w:rPr>
            <w:noProof/>
            <w:webHidden/>
          </w:rPr>
          <w:fldChar w:fldCharType="separate"/>
        </w:r>
        <w:r w:rsidR="00392DB1">
          <w:rPr>
            <w:noProof/>
            <w:webHidden/>
          </w:rPr>
          <w:t>103</w:t>
        </w:r>
        <w:r w:rsidR="00392DB1">
          <w:rPr>
            <w:noProof/>
            <w:webHidden/>
          </w:rPr>
          <w:fldChar w:fldCharType="end"/>
        </w:r>
      </w:hyperlink>
    </w:p>
    <w:p w14:paraId="3667B09F" w14:textId="15C9720D"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69" w:history="1">
        <w:r w:rsidR="00392DB1" w:rsidRPr="003A039D">
          <w:rPr>
            <w:rStyle w:val="Hyperlink"/>
            <w:noProof/>
          </w:rPr>
          <w:t>3.34.8 nestingLevel property</w:t>
        </w:r>
        <w:r w:rsidR="00392DB1">
          <w:rPr>
            <w:noProof/>
            <w:webHidden/>
          </w:rPr>
          <w:tab/>
        </w:r>
        <w:r w:rsidR="00392DB1">
          <w:rPr>
            <w:noProof/>
            <w:webHidden/>
          </w:rPr>
          <w:fldChar w:fldCharType="begin"/>
        </w:r>
        <w:r w:rsidR="00392DB1">
          <w:rPr>
            <w:noProof/>
            <w:webHidden/>
          </w:rPr>
          <w:instrText xml:space="preserve"> PAGEREF _Toc515610969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42EF8360" w14:textId="32D556D9"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70" w:history="1">
        <w:r w:rsidR="00392DB1" w:rsidRPr="003A039D">
          <w:rPr>
            <w:rStyle w:val="Hyperlink"/>
            <w:noProof/>
          </w:rPr>
          <w:t>3.34.9 executionOrder property</w:t>
        </w:r>
        <w:r w:rsidR="00392DB1">
          <w:rPr>
            <w:noProof/>
            <w:webHidden/>
          </w:rPr>
          <w:tab/>
        </w:r>
        <w:r w:rsidR="00392DB1">
          <w:rPr>
            <w:noProof/>
            <w:webHidden/>
          </w:rPr>
          <w:fldChar w:fldCharType="begin"/>
        </w:r>
        <w:r w:rsidR="00392DB1">
          <w:rPr>
            <w:noProof/>
            <w:webHidden/>
          </w:rPr>
          <w:instrText xml:space="preserve"> PAGEREF _Toc515610970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798FDBE1" w14:textId="17FE830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71" w:history="1">
        <w:r w:rsidR="00392DB1" w:rsidRPr="003A039D">
          <w:rPr>
            <w:rStyle w:val="Hyperlink"/>
            <w:noProof/>
          </w:rPr>
          <w:t>3.34.10 importance property</w:t>
        </w:r>
        <w:r w:rsidR="00392DB1">
          <w:rPr>
            <w:noProof/>
            <w:webHidden/>
          </w:rPr>
          <w:tab/>
        </w:r>
        <w:r w:rsidR="00392DB1">
          <w:rPr>
            <w:noProof/>
            <w:webHidden/>
          </w:rPr>
          <w:fldChar w:fldCharType="begin"/>
        </w:r>
        <w:r w:rsidR="00392DB1">
          <w:rPr>
            <w:noProof/>
            <w:webHidden/>
          </w:rPr>
          <w:instrText xml:space="preserve"> PAGEREF _Toc515610971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1EF3370F" w14:textId="3420E677"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72" w:history="1">
        <w:r w:rsidR="00392DB1" w:rsidRPr="003A039D">
          <w:rPr>
            <w:rStyle w:val="Hyperlink"/>
            <w:noProof/>
          </w:rPr>
          <w:t>3.34.11 properties property</w:t>
        </w:r>
        <w:r w:rsidR="00392DB1">
          <w:rPr>
            <w:noProof/>
            <w:webHidden/>
          </w:rPr>
          <w:tab/>
        </w:r>
        <w:r w:rsidR="00392DB1">
          <w:rPr>
            <w:noProof/>
            <w:webHidden/>
          </w:rPr>
          <w:fldChar w:fldCharType="begin"/>
        </w:r>
        <w:r w:rsidR="00392DB1">
          <w:rPr>
            <w:noProof/>
            <w:webHidden/>
          </w:rPr>
          <w:instrText xml:space="preserve"> PAGEREF _Toc515610972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7393F8B6" w14:textId="5B59B553"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973" w:history="1">
        <w:r w:rsidR="00392DB1" w:rsidRPr="003A039D">
          <w:rPr>
            <w:rStyle w:val="Hyperlink"/>
            <w:noProof/>
          </w:rPr>
          <w:t>3.35 resources object</w:t>
        </w:r>
        <w:r w:rsidR="00392DB1">
          <w:rPr>
            <w:noProof/>
            <w:webHidden/>
          </w:rPr>
          <w:tab/>
        </w:r>
        <w:r w:rsidR="00392DB1">
          <w:rPr>
            <w:noProof/>
            <w:webHidden/>
          </w:rPr>
          <w:fldChar w:fldCharType="begin"/>
        </w:r>
        <w:r w:rsidR="00392DB1">
          <w:rPr>
            <w:noProof/>
            <w:webHidden/>
          </w:rPr>
          <w:instrText xml:space="preserve"> PAGEREF _Toc515610973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0EB95C26" w14:textId="5668D508"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74" w:history="1">
        <w:r w:rsidR="00392DB1" w:rsidRPr="003A039D">
          <w:rPr>
            <w:rStyle w:val="Hyperlink"/>
            <w:noProof/>
          </w:rPr>
          <w:t>3.35.1 General</w:t>
        </w:r>
        <w:r w:rsidR="00392DB1">
          <w:rPr>
            <w:noProof/>
            <w:webHidden/>
          </w:rPr>
          <w:tab/>
        </w:r>
        <w:r w:rsidR="00392DB1">
          <w:rPr>
            <w:noProof/>
            <w:webHidden/>
          </w:rPr>
          <w:fldChar w:fldCharType="begin"/>
        </w:r>
        <w:r w:rsidR="00392DB1">
          <w:rPr>
            <w:noProof/>
            <w:webHidden/>
          </w:rPr>
          <w:instrText xml:space="preserve"> PAGEREF _Toc515610974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7810E55C" w14:textId="69B5CD56"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75" w:history="1">
        <w:r w:rsidR="00392DB1" w:rsidRPr="003A039D">
          <w:rPr>
            <w:rStyle w:val="Hyperlink"/>
            <w:noProof/>
          </w:rPr>
          <w:t>3.35.2 messageStrings property</w:t>
        </w:r>
        <w:r w:rsidR="00392DB1">
          <w:rPr>
            <w:noProof/>
            <w:webHidden/>
          </w:rPr>
          <w:tab/>
        </w:r>
        <w:r w:rsidR="00392DB1">
          <w:rPr>
            <w:noProof/>
            <w:webHidden/>
          </w:rPr>
          <w:fldChar w:fldCharType="begin"/>
        </w:r>
        <w:r w:rsidR="00392DB1">
          <w:rPr>
            <w:noProof/>
            <w:webHidden/>
          </w:rPr>
          <w:instrText xml:space="preserve"> PAGEREF _Toc515610975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3B3BE62B" w14:textId="34CE0B87"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76" w:history="1">
        <w:r w:rsidR="00392DB1" w:rsidRPr="003A039D">
          <w:rPr>
            <w:rStyle w:val="Hyperlink"/>
            <w:noProof/>
          </w:rPr>
          <w:t>3.35.3 rules property</w:t>
        </w:r>
        <w:r w:rsidR="00392DB1">
          <w:rPr>
            <w:noProof/>
            <w:webHidden/>
          </w:rPr>
          <w:tab/>
        </w:r>
        <w:r w:rsidR="00392DB1">
          <w:rPr>
            <w:noProof/>
            <w:webHidden/>
          </w:rPr>
          <w:fldChar w:fldCharType="begin"/>
        </w:r>
        <w:r w:rsidR="00392DB1">
          <w:rPr>
            <w:noProof/>
            <w:webHidden/>
          </w:rPr>
          <w:instrText xml:space="preserve"> PAGEREF _Toc515610976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03F9E142" w14:textId="18B59D19"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977" w:history="1">
        <w:r w:rsidR="00392DB1" w:rsidRPr="003A039D">
          <w:rPr>
            <w:rStyle w:val="Hyperlink"/>
            <w:noProof/>
          </w:rPr>
          <w:t>3.36 rule object</w:t>
        </w:r>
        <w:r w:rsidR="00392DB1">
          <w:rPr>
            <w:noProof/>
            <w:webHidden/>
          </w:rPr>
          <w:tab/>
        </w:r>
        <w:r w:rsidR="00392DB1">
          <w:rPr>
            <w:noProof/>
            <w:webHidden/>
          </w:rPr>
          <w:fldChar w:fldCharType="begin"/>
        </w:r>
        <w:r w:rsidR="00392DB1">
          <w:rPr>
            <w:noProof/>
            <w:webHidden/>
          </w:rPr>
          <w:instrText xml:space="preserve"> PAGEREF _Toc515610977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24434817" w14:textId="1060FAE8"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78" w:history="1">
        <w:r w:rsidR="00392DB1" w:rsidRPr="003A039D">
          <w:rPr>
            <w:rStyle w:val="Hyperlink"/>
            <w:noProof/>
          </w:rPr>
          <w:t>3.36.1 General</w:t>
        </w:r>
        <w:r w:rsidR="00392DB1">
          <w:rPr>
            <w:noProof/>
            <w:webHidden/>
          </w:rPr>
          <w:tab/>
        </w:r>
        <w:r w:rsidR="00392DB1">
          <w:rPr>
            <w:noProof/>
            <w:webHidden/>
          </w:rPr>
          <w:fldChar w:fldCharType="begin"/>
        </w:r>
        <w:r w:rsidR="00392DB1">
          <w:rPr>
            <w:noProof/>
            <w:webHidden/>
          </w:rPr>
          <w:instrText xml:space="preserve"> PAGEREF _Toc515610978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44316D27" w14:textId="32A130B1"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79" w:history="1">
        <w:r w:rsidR="00392DB1" w:rsidRPr="003A039D">
          <w:rPr>
            <w:rStyle w:val="Hyperlink"/>
            <w:noProof/>
          </w:rPr>
          <w:t>3.36.2 Constraints</w:t>
        </w:r>
        <w:r w:rsidR="00392DB1">
          <w:rPr>
            <w:noProof/>
            <w:webHidden/>
          </w:rPr>
          <w:tab/>
        </w:r>
        <w:r w:rsidR="00392DB1">
          <w:rPr>
            <w:noProof/>
            <w:webHidden/>
          </w:rPr>
          <w:fldChar w:fldCharType="begin"/>
        </w:r>
        <w:r w:rsidR="00392DB1">
          <w:rPr>
            <w:noProof/>
            <w:webHidden/>
          </w:rPr>
          <w:instrText xml:space="preserve"> PAGEREF _Toc515610979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37353FFE" w14:textId="16494922"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80" w:history="1">
        <w:r w:rsidR="00392DB1" w:rsidRPr="003A039D">
          <w:rPr>
            <w:rStyle w:val="Hyperlink"/>
            <w:noProof/>
          </w:rPr>
          <w:t>3.36.3 id property</w:t>
        </w:r>
        <w:r w:rsidR="00392DB1">
          <w:rPr>
            <w:noProof/>
            <w:webHidden/>
          </w:rPr>
          <w:tab/>
        </w:r>
        <w:r w:rsidR="00392DB1">
          <w:rPr>
            <w:noProof/>
            <w:webHidden/>
          </w:rPr>
          <w:fldChar w:fldCharType="begin"/>
        </w:r>
        <w:r w:rsidR="00392DB1">
          <w:rPr>
            <w:noProof/>
            <w:webHidden/>
          </w:rPr>
          <w:instrText xml:space="preserve"> PAGEREF _Toc515610980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10E4D06A" w14:textId="0B4E4B00"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81" w:history="1">
        <w:r w:rsidR="00392DB1" w:rsidRPr="003A039D">
          <w:rPr>
            <w:rStyle w:val="Hyperlink"/>
            <w:noProof/>
          </w:rPr>
          <w:t>3.36.4 name property</w:t>
        </w:r>
        <w:r w:rsidR="00392DB1">
          <w:rPr>
            <w:noProof/>
            <w:webHidden/>
          </w:rPr>
          <w:tab/>
        </w:r>
        <w:r w:rsidR="00392DB1">
          <w:rPr>
            <w:noProof/>
            <w:webHidden/>
          </w:rPr>
          <w:fldChar w:fldCharType="begin"/>
        </w:r>
        <w:r w:rsidR="00392DB1">
          <w:rPr>
            <w:noProof/>
            <w:webHidden/>
          </w:rPr>
          <w:instrText xml:space="preserve"> PAGEREF _Toc515610981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351C1D85" w14:textId="1CE39BE2"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82" w:history="1">
        <w:r w:rsidR="00392DB1" w:rsidRPr="003A039D">
          <w:rPr>
            <w:rStyle w:val="Hyperlink"/>
            <w:noProof/>
          </w:rPr>
          <w:t>3.36.5 shortDescription property</w:t>
        </w:r>
        <w:r w:rsidR="00392DB1">
          <w:rPr>
            <w:noProof/>
            <w:webHidden/>
          </w:rPr>
          <w:tab/>
        </w:r>
        <w:r w:rsidR="00392DB1">
          <w:rPr>
            <w:noProof/>
            <w:webHidden/>
          </w:rPr>
          <w:fldChar w:fldCharType="begin"/>
        </w:r>
        <w:r w:rsidR="00392DB1">
          <w:rPr>
            <w:noProof/>
            <w:webHidden/>
          </w:rPr>
          <w:instrText xml:space="preserve"> PAGEREF _Toc515610982 \h </w:instrText>
        </w:r>
        <w:r w:rsidR="00392DB1">
          <w:rPr>
            <w:noProof/>
            <w:webHidden/>
          </w:rPr>
        </w:r>
        <w:r w:rsidR="00392DB1">
          <w:rPr>
            <w:noProof/>
            <w:webHidden/>
          </w:rPr>
          <w:fldChar w:fldCharType="separate"/>
        </w:r>
        <w:r w:rsidR="00392DB1">
          <w:rPr>
            <w:noProof/>
            <w:webHidden/>
          </w:rPr>
          <w:t>107</w:t>
        </w:r>
        <w:r w:rsidR="00392DB1">
          <w:rPr>
            <w:noProof/>
            <w:webHidden/>
          </w:rPr>
          <w:fldChar w:fldCharType="end"/>
        </w:r>
      </w:hyperlink>
    </w:p>
    <w:p w14:paraId="12A534D6" w14:textId="1A394139"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83" w:history="1">
        <w:r w:rsidR="00392DB1" w:rsidRPr="003A039D">
          <w:rPr>
            <w:rStyle w:val="Hyperlink"/>
            <w:noProof/>
          </w:rPr>
          <w:t>3.36.6 fullDescription property</w:t>
        </w:r>
        <w:r w:rsidR="00392DB1">
          <w:rPr>
            <w:noProof/>
            <w:webHidden/>
          </w:rPr>
          <w:tab/>
        </w:r>
        <w:r w:rsidR="00392DB1">
          <w:rPr>
            <w:noProof/>
            <w:webHidden/>
          </w:rPr>
          <w:fldChar w:fldCharType="begin"/>
        </w:r>
        <w:r w:rsidR="00392DB1">
          <w:rPr>
            <w:noProof/>
            <w:webHidden/>
          </w:rPr>
          <w:instrText xml:space="preserve"> PAGEREF _Toc515610983 \h </w:instrText>
        </w:r>
        <w:r w:rsidR="00392DB1">
          <w:rPr>
            <w:noProof/>
            <w:webHidden/>
          </w:rPr>
        </w:r>
        <w:r w:rsidR="00392DB1">
          <w:rPr>
            <w:noProof/>
            <w:webHidden/>
          </w:rPr>
          <w:fldChar w:fldCharType="separate"/>
        </w:r>
        <w:r w:rsidR="00392DB1">
          <w:rPr>
            <w:noProof/>
            <w:webHidden/>
          </w:rPr>
          <w:t>107</w:t>
        </w:r>
        <w:r w:rsidR="00392DB1">
          <w:rPr>
            <w:noProof/>
            <w:webHidden/>
          </w:rPr>
          <w:fldChar w:fldCharType="end"/>
        </w:r>
      </w:hyperlink>
    </w:p>
    <w:p w14:paraId="66E8AE16" w14:textId="35D59380"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84" w:history="1">
        <w:r w:rsidR="00392DB1" w:rsidRPr="003A039D">
          <w:rPr>
            <w:rStyle w:val="Hyperlink"/>
            <w:noProof/>
          </w:rPr>
          <w:t>3.36.7 messageStrings property</w:t>
        </w:r>
        <w:r w:rsidR="00392DB1">
          <w:rPr>
            <w:noProof/>
            <w:webHidden/>
          </w:rPr>
          <w:tab/>
        </w:r>
        <w:r w:rsidR="00392DB1">
          <w:rPr>
            <w:noProof/>
            <w:webHidden/>
          </w:rPr>
          <w:fldChar w:fldCharType="begin"/>
        </w:r>
        <w:r w:rsidR="00392DB1">
          <w:rPr>
            <w:noProof/>
            <w:webHidden/>
          </w:rPr>
          <w:instrText xml:space="preserve"> PAGEREF _Toc515610984 \h </w:instrText>
        </w:r>
        <w:r w:rsidR="00392DB1">
          <w:rPr>
            <w:noProof/>
            <w:webHidden/>
          </w:rPr>
        </w:r>
        <w:r w:rsidR="00392DB1">
          <w:rPr>
            <w:noProof/>
            <w:webHidden/>
          </w:rPr>
          <w:fldChar w:fldCharType="separate"/>
        </w:r>
        <w:r w:rsidR="00392DB1">
          <w:rPr>
            <w:noProof/>
            <w:webHidden/>
          </w:rPr>
          <w:t>107</w:t>
        </w:r>
        <w:r w:rsidR="00392DB1">
          <w:rPr>
            <w:noProof/>
            <w:webHidden/>
          </w:rPr>
          <w:fldChar w:fldCharType="end"/>
        </w:r>
      </w:hyperlink>
    </w:p>
    <w:p w14:paraId="076B729D" w14:textId="5CB93561"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85" w:history="1">
        <w:r w:rsidR="00392DB1" w:rsidRPr="003A039D">
          <w:rPr>
            <w:rStyle w:val="Hyperlink"/>
            <w:noProof/>
          </w:rPr>
          <w:t>3.36.8 richMessageStrings property</w:t>
        </w:r>
        <w:r w:rsidR="00392DB1">
          <w:rPr>
            <w:noProof/>
            <w:webHidden/>
          </w:rPr>
          <w:tab/>
        </w:r>
        <w:r w:rsidR="00392DB1">
          <w:rPr>
            <w:noProof/>
            <w:webHidden/>
          </w:rPr>
          <w:fldChar w:fldCharType="begin"/>
        </w:r>
        <w:r w:rsidR="00392DB1">
          <w:rPr>
            <w:noProof/>
            <w:webHidden/>
          </w:rPr>
          <w:instrText xml:space="preserve"> PAGEREF _Toc515610985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4018A4BC" w14:textId="7614136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86" w:history="1">
        <w:r w:rsidR="00392DB1" w:rsidRPr="003A039D">
          <w:rPr>
            <w:rStyle w:val="Hyperlink"/>
            <w:noProof/>
          </w:rPr>
          <w:t>3.36.9 helpLocation property</w:t>
        </w:r>
        <w:r w:rsidR="00392DB1">
          <w:rPr>
            <w:noProof/>
            <w:webHidden/>
          </w:rPr>
          <w:tab/>
        </w:r>
        <w:r w:rsidR="00392DB1">
          <w:rPr>
            <w:noProof/>
            <w:webHidden/>
          </w:rPr>
          <w:fldChar w:fldCharType="begin"/>
        </w:r>
        <w:r w:rsidR="00392DB1">
          <w:rPr>
            <w:noProof/>
            <w:webHidden/>
          </w:rPr>
          <w:instrText xml:space="preserve"> PAGEREF _Toc515610986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0C74A6E1" w14:textId="331C522E"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87" w:history="1">
        <w:r w:rsidR="00392DB1" w:rsidRPr="003A039D">
          <w:rPr>
            <w:rStyle w:val="Hyperlink"/>
            <w:noProof/>
          </w:rPr>
          <w:t>3.36.10 help property</w:t>
        </w:r>
        <w:r w:rsidR="00392DB1">
          <w:rPr>
            <w:noProof/>
            <w:webHidden/>
          </w:rPr>
          <w:tab/>
        </w:r>
        <w:r w:rsidR="00392DB1">
          <w:rPr>
            <w:noProof/>
            <w:webHidden/>
          </w:rPr>
          <w:fldChar w:fldCharType="begin"/>
        </w:r>
        <w:r w:rsidR="00392DB1">
          <w:rPr>
            <w:noProof/>
            <w:webHidden/>
          </w:rPr>
          <w:instrText xml:space="preserve"> PAGEREF _Toc515610987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7232AC66" w14:textId="74227D14"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88" w:history="1">
        <w:r w:rsidR="00392DB1" w:rsidRPr="003A039D">
          <w:rPr>
            <w:rStyle w:val="Hyperlink"/>
            <w:noProof/>
          </w:rPr>
          <w:t>3.36.11 configuration property</w:t>
        </w:r>
        <w:r w:rsidR="00392DB1">
          <w:rPr>
            <w:noProof/>
            <w:webHidden/>
          </w:rPr>
          <w:tab/>
        </w:r>
        <w:r w:rsidR="00392DB1">
          <w:rPr>
            <w:noProof/>
            <w:webHidden/>
          </w:rPr>
          <w:fldChar w:fldCharType="begin"/>
        </w:r>
        <w:r w:rsidR="00392DB1">
          <w:rPr>
            <w:noProof/>
            <w:webHidden/>
          </w:rPr>
          <w:instrText xml:space="preserve"> PAGEREF _Toc515610988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1D0CBAC5" w14:textId="502CB5BE"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89" w:history="1">
        <w:r w:rsidR="00392DB1" w:rsidRPr="003A039D">
          <w:rPr>
            <w:rStyle w:val="Hyperlink"/>
            <w:noProof/>
          </w:rPr>
          <w:t>3.36.12 properties property</w:t>
        </w:r>
        <w:r w:rsidR="00392DB1">
          <w:rPr>
            <w:noProof/>
            <w:webHidden/>
          </w:rPr>
          <w:tab/>
        </w:r>
        <w:r w:rsidR="00392DB1">
          <w:rPr>
            <w:noProof/>
            <w:webHidden/>
          </w:rPr>
          <w:fldChar w:fldCharType="begin"/>
        </w:r>
        <w:r w:rsidR="00392DB1">
          <w:rPr>
            <w:noProof/>
            <w:webHidden/>
          </w:rPr>
          <w:instrText xml:space="preserve"> PAGEREF _Toc515610989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0C65D8D5" w14:textId="2C0D48BE"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990" w:history="1">
        <w:r w:rsidR="00392DB1" w:rsidRPr="003A039D">
          <w:rPr>
            <w:rStyle w:val="Hyperlink"/>
            <w:noProof/>
          </w:rPr>
          <w:t>3.37 ruleConfiguration object</w:t>
        </w:r>
        <w:r w:rsidR="00392DB1">
          <w:rPr>
            <w:noProof/>
            <w:webHidden/>
          </w:rPr>
          <w:tab/>
        </w:r>
        <w:r w:rsidR="00392DB1">
          <w:rPr>
            <w:noProof/>
            <w:webHidden/>
          </w:rPr>
          <w:fldChar w:fldCharType="begin"/>
        </w:r>
        <w:r w:rsidR="00392DB1">
          <w:rPr>
            <w:noProof/>
            <w:webHidden/>
          </w:rPr>
          <w:instrText xml:space="preserve"> PAGEREF _Toc515610990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3A3C1EDF" w14:textId="25D65E17"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91" w:history="1">
        <w:r w:rsidR="00392DB1" w:rsidRPr="003A039D">
          <w:rPr>
            <w:rStyle w:val="Hyperlink"/>
            <w:noProof/>
          </w:rPr>
          <w:t>3.37.1 General</w:t>
        </w:r>
        <w:r w:rsidR="00392DB1">
          <w:rPr>
            <w:noProof/>
            <w:webHidden/>
          </w:rPr>
          <w:tab/>
        </w:r>
        <w:r w:rsidR="00392DB1">
          <w:rPr>
            <w:noProof/>
            <w:webHidden/>
          </w:rPr>
          <w:fldChar w:fldCharType="begin"/>
        </w:r>
        <w:r w:rsidR="00392DB1">
          <w:rPr>
            <w:noProof/>
            <w:webHidden/>
          </w:rPr>
          <w:instrText xml:space="preserve"> PAGEREF _Toc515610991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2F793365" w14:textId="4B3EAE43"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92" w:history="1">
        <w:r w:rsidR="00392DB1" w:rsidRPr="003A039D">
          <w:rPr>
            <w:rStyle w:val="Hyperlink"/>
            <w:noProof/>
          </w:rPr>
          <w:t>3.37.2 enabled property</w:t>
        </w:r>
        <w:r w:rsidR="00392DB1">
          <w:rPr>
            <w:noProof/>
            <w:webHidden/>
          </w:rPr>
          <w:tab/>
        </w:r>
        <w:r w:rsidR="00392DB1">
          <w:rPr>
            <w:noProof/>
            <w:webHidden/>
          </w:rPr>
          <w:fldChar w:fldCharType="begin"/>
        </w:r>
        <w:r w:rsidR="00392DB1">
          <w:rPr>
            <w:noProof/>
            <w:webHidden/>
          </w:rPr>
          <w:instrText xml:space="preserve"> PAGEREF _Toc515610992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57B5701F" w14:textId="7E08D344"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93" w:history="1">
        <w:r w:rsidR="00392DB1" w:rsidRPr="003A039D">
          <w:rPr>
            <w:rStyle w:val="Hyperlink"/>
            <w:noProof/>
          </w:rPr>
          <w:t>3.37.3 defaultLevel property</w:t>
        </w:r>
        <w:r w:rsidR="00392DB1">
          <w:rPr>
            <w:noProof/>
            <w:webHidden/>
          </w:rPr>
          <w:tab/>
        </w:r>
        <w:r w:rsidR="00392DB1">
          <w:rPr>
            <w:noProof/>
            <w:webHidden/>
          </w:rPr>
          <w:fldChar w:fldCharType="begin"/>
        </w:r>
        <w:r w:rsidR="00392DB1">
          <w:rPr>
            <w:noProof/>
            <w:webHidden/>
          </w:rPr>
          <w:instrText xml:space="preserve"> PAGEREF _Toc515610993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669B4B92" w14:textId="7ACD06C8"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94" w:history="1">
        <w:r w:rsidR="00392DB1" w:rsidRPr="003A039D">
          <w:rPr>
            <w:rStyle w:val="Hyperlink"/>
            <w:noProof/>
          </w:rPr>
          <w:t>3.37.4 parameters property</w:t>
        </w:r>
        <w:r w:rsidR="00392DB1">
          <w:rPr>
            <w:noProof/>
            <w:webHidden/>
          </w:rPr>
          <w:tab/>
        </w:r>
        <w:r w:rsidR="00392DB1">
          <w:rPr>
            <w:noProof/>
            <w:webHidden/>
          </w:rPr>
          <w:fldChar w:fldCharType="begin"/>
        </w:r>
        <w:r w:rsidR="00392DB1">
          <w:rPr>
            <w:noProof/>
            <w:webHidden/>
          </w:rPr>
          <w:instrText xml:space="preserve"> PAGEREF _Toc515610994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6EAF18F9" w14:textId="7E829DA3"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995" w:history="1">
        <w:r w:rsidR="00392DB1" w:rsidRPr="003A039D">
          <w:rPr>
            <w:rStyle w:val="Hyperlink"/>
            <w:noProof/>
          </w:rPr>
          <w:t>3.38 fix object</w:t>
        </w:r>
        <w:r w:rsidR="00392DB1">
          <w:rPr>
            <w:noProof/>
            <w:webHidden/>
          </w:rPr>
          <w:tab/>
        </w:r>
        <w:r w:rsidR="00392DB1">
          <w:rPr>
            <w:noProof/>
            <w:webHidden/>
          </w:rPr>
          <w:fldChar w:fldCharType="begin"/>
        </w:r>
        <w:r w:rsidR="00392DB1">
          <w:rPr>
            <w:noProof/>
            <w:webHidden/>
          </w:rPr>
          <w:instrText xml:space="preserve"> PAGEREF _Toc515610995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4E5DE8BD" w14:textId="1019007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96" w:history="1">
        <w:r w:rsidR="00392DB1" w:rsidRPr="003A039D">
          <w:rPr>
            <w:rStyle w:val="Hyperlink"/>
            <w:noProof/>
          </w:rPr>
          <w:t>3.38.1 General</w:t>
        </w:r>
        <w:r w:rsidR="00392DB1">
          <w:rPr>
            <w:noProof/>
            <w:webHidden/>
          </w:rPr>
          <w:tab/>
        </w:r>
        <w:r w:rsidR="00392DB1">
          <w:rPr>
            <w:noProof/>
            <w:webHidden/>
          </w:rPr>
          <w:fldChar w:fldCharType="begin"/>
        </w:r>
        <w:r w:rsidR="00392DB1">
          <w:rPr>
            <w:noProof/>
            <w:webHidden/>
          </w:rPr>
          <w:instrText xml:space="preserve"> PAGEREF _Toc515610996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03B6843D" w14:textId="43BF33B3"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97" w:history="1">
        <w:r w:rsidR="00392DB1" w:rsidRPr="003A039D">
          <w:rPr>
            <w:rStyle w:val="Hyperlink"/>
            <w:noProof/>
          </w:rPr>
          <w:t>3.38.2 description property</w:t>
        </w:r>
        <w:r w:rsidR="00392DB1">
          <w:rPr>
            <w:noProof/>
            <w:webHidden/>
          </w:rPr>
          <w:tab/>
        </w:r>
        <w:r w:rsidR="00392DB1">
          <w:rPr>
            <w:noProof/>
            <w:webHidden/>
          </w:rPr>
          <w:fldChar w:fldCharType="begin"/>
        </w:r>
        <w:r w:rsidR="00392DB1">
          <w:rPr>
            <w:noProof/>
            <w:webHidden/>
          </w:rPr>
          <w:instrText xml:space="preserve"> PAGEREF _Toc515610997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0BFBC904" w14:textId="65FB298C"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0998" w:history="1">
        <w:r w:rsidR="00392DB1" w:rsidRPr="003A039D">
          <w:rPr>
            <w:rStyle w:val="Hyperlink"/>
            <w:noProof/>
          </w:rPr>
          <w:t>3.38.3 fileChanges property</w:t>
        </w:r>
        <w:r w:rsidR="00392DB1">
          <w:rPr>
            <w:noProof/>
            <w:webHidden/>
          </w:rPr>
          <w:tab/>
        </w:r>
        <w:r w:rsidR="00392DB1">
          <w:rPr>
            <w:noProof/>
            <w:webHidden/>
          </w:rPr>
          <w:fldChar w:fldCharType="begin"/>
        </w:r>
        <w:r w:rsidR="00392DB1">
          <w:rPr>
            <w:noProof/>
            <w:webHidden/>
          </w:rPr>
          <w:instrText xml:space="preserve"> PAGEREF _Toc515610998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555B626A" w14:textId="76112550"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0999" w:history="1">
        <w:r w:rsidR="00392DB1" w:rsidRPr="003A039D">
          <w:rPr>
            <w:rStyle w:val="Hyperlink"/>
            <w:noProof/>
          </w:rPr>
          <w:t>3.39 fileChange object</w:t>
        </w:r>
        <w:r w:rsidR="00392DB1">
          <w:rPr>
            <w:noProof/>
            <w:webHidden/>
          </w:rPr>
          <w:tab/>
        </w:r>
        <w:r w:rsidR="00392DB1">
          <w:rPr>
            <w:noProof/>
            <w:webHidden/>
          </w:rPr>
          <w:fldChar w:fldCharType="begin"/>
        </w:r>
        <w:r w:rsidR="00392DB1">
          <w:rPr>
            <w:noProof/>
            <w:webHidden/>
          </w:rPr>
          <w:instrText xml:space="preserve"> PAGEREF _Toc515610999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2DDB4CAF" w14:textId="3880418C"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1000" w:history="1">
        <w:r w:rsidR="00392DB1" w:rsidRPr="003A039D">
          <w:rPr>
            <w:rStyle w:val="Hyperlink"/>
            <w:noProof/>
          </w:rPr>
          <w:t>3.39.1 General</w:t>
        </w:r>
        <w:r w:rsidR="00392DB1">
          <w:rPr>
            <w:noProof/>
            <w:webHidden/>
          </w:rPr>
          <w:tab/>
        </w:r>
        <w:r w:rsidR="00392DB1">
          <w:rPr>
            <w:noProof/>
            <w:webHidden/>
          </w:rPr>
          <w:fldChar w:fldCharType="begin"/>
        </w:r>
        <w:r w:rsidR="00392DB1">
          <w:rPr>
            <w:noProof/>
            <w:webHidden/>
          </w:rPr>
          <w:instrText xml:space="preserve"> PAGEREF _Toc515611000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511996B0" w14:textId="5A22745A"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1001" w:history="1">
        <w:r w:rsidR="00392DB1" w:rsidRPr="003A039D">
          <w:rPr>
            <w:rStyle w:val="Hyperlink"/>
            <w:noProof/>
          </w:rPr>
          <w:t>3.39.2 fileLocation property</w:t>
        </w:r>
        <w:r w:rsidR="00392DB1">
          <w:rPr>
            <w:noProof/>
            <w:webHidden/>
          </w:rPr>
          <w:tab/>
        </w:r>
        <w:r w:rsidR="00392DB1">
          <w:rPr>
            <w:noProof/>
            <w:webHidden/>
          </w:rPr>
          <w:fldChar w:fldCharType="begin"/>
        </w:r>
        <w:r w:rsidR="00392DB1">
          <w:rPr>
            <w:noProof/>
            <w:webHidden/>
          </w:rPr>
          <w:instrText xml:space="preserve"> PAGEREF _Toc515611001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5DB6B1DB" w14:textId="2E227101"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1002" w:history="1">
        <w:r w:rsidR="00392DB1" w:rsidRPr="003A039D">
          <w:rPr>
            <w:rStyle w:val="Hyperlink"/>
            <w:noProof/>
          </w:rPr>
          <w:t>3.39.3 replacements property</w:t>
        </w:r>
        <w:r w:rsidR="00392DB1">
          <w:rPr>
            <w:noProof/>
            <w:webHidden/>
          </w:rPr>
          <w:tab/>
        </w:r>
        <w:r w:rsidR="00392DB1">
          <w:rPr>
            <w:noProof/>
            <w:webHidden/>
          </w:rPr>
          <w:fldChar w:fldCharType="begin"/>
        </w:r>
        <w:r w:rsidR="00392DB1">
          <w:rPr>
            <w:noProof/>
            <w:webHidden/>
          </w:rPr>
          <w:instrText xml:space="preserve"> PAGEREF _Toc515611002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44D2092E" w14:textId="7E118F72"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03" w:history="1">
        <w:r w:rsidR="00392DB1" w:rsidRPr="003A039D">
          <w:rPr>
            <w:rStyle w:val="Hyperlink"/>
            <w:noProof/>
          </w:rPr>
          <w:t>3.40 replacement object</w:t>
        </w:r>
        <w:r w:rsidR="00392DB1">
          <w:rPr>
            <w:noProof/>
            <w:webHidden/>
          </w:rPr>
          <w:tab/>
        </w:r>
        <w:r w:rsidR="00392DB1">
          <w:rPr>
            <w:noProof/>
            <w:webHidden/>
          </w:rPr>
          <w:fldChar w:fldCharType="begin"/>
        </w:r>
        <w:r w:rsidR="00392DB1">
          <w:rPr>
            <w:noProof/>
            <w:webHidden/>
          </w:rPr>
          <w:instrText xml:space="preserve"> PAGEREF _Toc515611003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48B715C2" w14:textId="4CA4BAA9"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1004" w:history="1">
        <w:r w:rsidR="00392DB1" w:rsidRPr="003A039D">
          <w:rPr>
            <w:rStyle w:val="Hyperlink"/>
            <w:noProof/>
          </w:rPr>
          <w:t>3.40.1 General</w:t>
        </w:r>
        <w:r w:rsidR="00392DB1">
          <w:rPr>
            <w:noProof/>
            <w:webHidden/>
          </w:rPr>
          <w:tab/>
        </w:r>
        <w:r w:rsidR="00392DB1">
          <w:rPr>
            <w:noProof/>
            <w:webHidden/>
          </w:rPr>
          <w:fldChar w:fldCharType="begin"/>
        </w:r>
        <w:r w:rsidR="00392DB1">
          <w:rPr>
            <w:noProof/>
            <w:webHidden/>
          </w:rPr>
          <w:instrText xml:space="preserve"> PAGEREF _Toc515611004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32CA8A78" w14:textId="3ABBE79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1005" w:history="1">
        <w:r w:rsidR="00392DB1" w:rsidRPr="003A039D">
          <w:rPr>
            <w:rStyle w:val="Hyperlink"/>
            <w:noProof/>
          </w:rPr>
          <w:t>3.40.2 Constraints</w:t>
        </w:r>
        <w:r w:rsidR="00392DB1">
          <w:rPr>
            <w:noProof/>
            <w:webHidden/>
          </w:rPr>
          <w:tab/>
        </w:r>
        <w:r w:rsidR="00392DB1">
          <w:rPr>
            <w:noProof/>
            <w:webHidden/>
          </w:rPr>
          <w:fldChar w:fldCharType="begin"/>
        </w:r>
        <w:r w:rsidR="00392DB1">
          <w:rPr>
            <w:noProof/>
            <w:webHidden/>
          </w:rPr>
          <w:instrText xml:space="preserve"> PAGEREF _Toc515611005 \h </w:instrText>
        </w:r>
        <w:r w:rsidR="00392DB1">
          <w:rPr>
            <w:noProof/>
            <w:webHidden/>
          </w:rPr>
        </w:r>
        <w:r w:rsidR="00392DB1">
          <w:rPr>
            <w:noProof/>
            <w:webHidden/>
          </w:rPr>
          <w:fldChar w:fldCharType="separate"/>
        </w:r>
        <w:r w:rsidR="00392DB1">
          <w:rPr>
            <w:noProof/>
            <w:webHidden/>
          </w:rPr>
          <w:t>112</w:t>
        </w:r>
        <w:r w:rsidR="00392DB1">
          <w:rPr>
            <w:noProof/>
            <w:webHidden/>
          </w:rPr>
          <w:fldChar w:fldCharType="end"/>
        </w:r>
      </w:hyperlink>
    </w:p>
    <w:p w14:paraId="1F2EF304" w14:textId="250F88AC"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1006" w:history="1">
        <w:r w:rsidR="00392DB1" w:rsidRPr="003A039D">
          <w:rPr>
            <w:rStyle w:val="Hyperlink"/>
            <w:noProof/>
          </w:rPr>
          <w:t>3.40.3 deletedRegion property</w:t>
        </w:r>
        <w:r w:rsidR="00392DB1">
          <w:rPr>
            <w:noProof/>
            <w:webHidden/>
          </w:rPr>
          <w:tab/>
        </w:r>
        <w:r w:rsidR="00392DB1">
          <w:rPr>
            <w:noProof/>
            <w:webHidden/>
          </w:rPr>
          <w:fldChar w:fldCharType="begin"/>
        </w:r>
        <w:r w:rsidR="00392DB1">
          <w:rPr>
            <w:noProof/>
            <w:webHidden/>
          </w:rPr>
          <w:instrText xml:space="preserve"> PAGEREF _Toc515611006 \h </w:instrText>
        </w:r>
        <w:r w:rsidR="00392DB1">
          <w:rPr>
            <w:noProof/>
            <w:webHidden/>
          </w:rPr>
        </w:r>
        <w:r w:rsidR="00392DB1">
          <w:rPr>
            <w:noProof/>
            <w:webHidden/>
          </w:rPr>
          <w:fldChar w:fldCharType="separate"/>
        </w:r>
        <w:r w:rsidR="00392DB1">
          <w:rPr>
            <w:noProof/>
            <w:webHidden/>
          </w:rPr>
          <w:t>112</w:t>
        </w:r>
        <w:r w:rsidR="00392DB1">
          <w:rPr>
            <w:noProof/>
            <w:webHidden/>
          </w:rPr>
          <w:fldChar w:fldCharType="end"/>
        </w:r>
      </w:hyperlink>
    </w:p>
    <w:p w14:paraId="672D96A0" w14:textId="66183CEB"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1007" w:history="1">
        <w:r w:rsidR="00392DB1" w:rsidRPr="003A039D">
          <w:rPr>
            <w:rStyle w:val="Hyperlink"/>
            <w:noProof/>
          </w:rPr>
          <w:t>3.40.4 insertedContent property</w:t>
        </w:r>
        <w:r w:rsidR="00392DB1">
          <w:rPr>
            <w:noProof/>
            <w:webHidden/>
          </w:rPr>
          <w:tab/>
        </w:r>
        <w:r w:rsidR="00392DB1">
          <w:rPr>
            <w:noProof/>
            <w:webHidden/>
          </w:rPr>
          <w:fldChar w:fldCharType="begin"/>
        </w:r>
        <w:r w:rsidR="00392DB1">
          <w:rPr>
            <w:noProof/>
            <w:webHidden/>
          </w:rPr>
          <w:instrText xml:space="preserve"> PAGEREF _Toc515611007 \h </w:instrText>
        </w:r>
        <w:r w:rsidR="00392DB1">
          <w:rPr>
            <w:noProof/>
            <w:webHidden/>
          </w:rPr>
        </w:r>
        <w:r w:rsidR="00392DB1">
          <w:rPr>
            <w:noProof/>
            <w:webHidden/>
          </w:rPr>
          <w:fldChar w:fldCharType="separate"/>
        </w:r>
        <w:r w:rsidR="00392DB1">
          <w:rPr>
            <w:noProof/>
            <w:webHidden/>
          </w:rPr>
          <w:t>112</w:t>
        </w:r>
        <w:r w:rsidR="00392DB1">
          <w:rPr>
            <w:noProof/>
            <w:webHidden/>
          </w:rPr>
          <w:fldChar w:fldCharType="end"/>
        </w:r>
      </w:hyperlink>
    </w:p>
    <w:p w14:paraId="5AF85E7A" w14:textId="3078D824"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08" w:history="1">
        <w:r w:rsidR="00392DB1" w:rsidRPr="003A039D">
          <w:rPr>
            <w:rStyle w:val="Hyperlink"/>
            <w:noProof/>
          </w:rPr>
          <w:t>3.41 notification object</w:t>
        </w:r>
        <w:r w:rsidR="00392DB1">
          <w:rPr>
            <w:noProof/>
            <w:webHidden/>
          </w:rPr>
          <w:tab/>
        </w:r>
        <w:r w:rsidR="00392DB1">
          <w:rPr>
            <w:noProof/>
            <w:webHidden/>
          </w:rPr>
          <w:fldChar w:fldCharType="begin"/>
        </w:r>
        <w:r w:rsidR="00392DB1">
          <w:rPr>
            <w:noProof/>
            <w:webHidden/>
          </w:rPr>
          <w:instrText xml:space="preserve"> PAGEREF _Toc515611008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054D4CCF" w14:textId="5506FBF8"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1009" w:history="1">
        <w:r w:rsidR="00392DB1" w:rsidRPr="003A039D">
          <w:rPr>
            <w:rStyle w:val="Hyperlink"/>
            <w:noProof/>
          </w:rPr>
          <w:t>3.41.1 General</w:t>
        </w:r>
        <w:r w:rsidR="00392DB1">
          <w:rPr>
            <w:noProof/>
            <w:webHidden/>
          </w:rPr>
          <w:tab/>
        </w:r>
        <w:r w:rsidR="00392DB1">
          <w:rPr>
            <w:noProof/>
            <w:webHidden/>
          </w:rPr>
          <w:fldChar w:fldCharType="begin"/>
        </w:r>
        <w:r w:rsidR="00392DB1">
          <w:rPr>
            <w:noProof/>
            <w:webHidden/>
          </w:rPr>
          <w:instrText xml:space="preserve"> PAGEREF _Toc515611009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0188568D" w14:textId="1CC33945"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1010" w:history="1">
        <w:r w:rsidR="00392DB1" w:rsidRPr="003A039D">
          <w:rPr>
            <w:rStyle w:val="Hyperlink"/>
            <w:noProof/>
          </w:rPr>
          <w:t>3.41.2 id property</w:t>
        </w:r>
        <w:r w:rsidR="00392DB1">
          <w:rPr>
            <w:noProof/>
            <w:webHidden/>
          </w:rPr>
          <w:tab/>
        </w:r>
        <w:r w:rsidR="00392DB1">
          <w:rPr>
            <w:noProof/>
            <w:webHidden/>
          </w:rPr>
          <w:fldChar w:fldCharType="begin"/>
        </w:r>
        <w:r w:rsidR="00392DB1">
          <w:rPr>
            <w:noProof/>
            <w:webHidden/>
          </w:rPr>
          <w:instrText xml:space="preserve"> PAGEREF _Toc515611010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666D1F49" w14:textId="3446EA58"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1011" w:history="1">
        <w:r w:rsidR="00392DB1" w:rsidRPr="003A039D">
          <w:rPr>
            <w:rStyle w:val="Hyperlink"/>
            <w:noProof/>
          </w:rPr>
          <w:t>3.41.3 ruleId property</w:t>
        </w:r>
        <w:r w:rsidR="00392DB1">
          <w:rPr>
            <w:noProof/>
            <w:webHidden/>
          </w:rPr>
          <w:tab/>
        </w:r>
        <w:r w:rsidR="00392DB1">
          <w:rPr>
            <w:noProof/>
            <w:webHidden/>
          </w:rPr>
          <w:fldChar w:fldCharType="begin"/>
        </w:r>
        <w:r w:rsidR="00392DB1">
          <w:rPr>
            <w:noProof/>
            <w:webHidden/>
          </w:rPr>
          <w:instrText xml:space="preserve"> PAGEREF _Toc515611011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035618FA" w14:textId="44B2734B"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1012" w:history="1">
        <w:r w:rsidR="00392DB1" w:rsidRPr="003A039D">
          <w:rPr>
            <w:rStyle w:val="Hyperlink"/>
            <w:noProof/>
          </w:rPr>
          <w:t>3.41.4 physicalLocation property</w:t>
        </w:r>
        <w:r w:rsidR="00392DB1">
          <w:rPr>
            <w:noProof/>
            <w:webHidden/>
          </w:rPr>
          <w:tab/>
        </w:r>
        <w:r w:rsidR="00392DB1">
          <w:rPr>
            <w:noProof/>
            <w:webHidden/>
          </w:rPr>
          <w:fldChar w:fldCharType="begin"/>
        </w:r>
        <w:r w:rsidR="00392DB1">
          <w:rPr>
            <w:noProof/>
            <w:webHidden/>
          </w:rPr>
          <w:instrText xml:space="preserve"> PAGEREF _Toc515611012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1908EB84" w14:textId="59873857"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1013" w:history="1">
        <w:r w:rsidR="00392DB1" w:rsidRPr="003A039D">
          <w:rPr>
            <w:rStyle w:val="Hyperlink"/>
            <w:noProof/>
          </w:rPr>
          <w:t>3.41.5 message property</w:t>
        </w:r>
        <w:r w:rsidR="00392DB1">
          <w:rPr>
            <w:noProof/>
            <w:webHidden/>
          </w:rPr>
          <w:tab/>
        </w:r>
        <w:r w:rsidR="00392DB1">
          <w:rPr>
            <w:noProof/>
            <w:webHidden/>
          </w:rPr>
          <w:fldChar w:fldCharType="begin"/>
        </w:r>
        <w:r w:rsidR="00392DB1">
          <w:rPr>
            <w:noProof/>
            <w:webHidden/>
          </w:rPr>
          <w:instrText xml:space="preserve"> PAGEREF _Toc515611013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063FDF61" w14:textId="3237020B"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1014" w:history="1">
        <w:r w:rsidR="00392DB1" w:rsidRPr="003A039D">
          <w:rPr>
            <w:rStyle w:val="Hyperlink"/>
            <w:noProof/>
          </w:rPr>
          <w:t>3.41.6 level property</w:t>
        </w:r>
        <w:r w:rsidR="00392DB1">
          <w:rPr>
            <w:noProof/>
            <w:webHidden/>
          </w:rPr>
          <w:tab/>
        </w:r>
        <w:r w:rsidR="00392DB1">
          <w:rPr>
            <w:noProof/>
            <w:webHidden/>
          </w:rPr>
          <w:fldChar w:fldCharType="begin"/>
        </w:r>
        <w:r w:rsidR="00392DB1">
          <w:rPr>
            <w:noProof/>
            <w:webHidden/>
          </w:rPr>
          <w:instrText xml:space="preserve"> PAGEREF _Toc515611014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5B693719" w14:textId="3A6A9F6C"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1015" w:history="1">
        <w:r w:rsidR="00392DB1" w:rsidRPr="003A039D">
          <w:rPr>
            <w:rStyle w:val="Hyperlink"/>
            <w:noProof/>
          </w:rPr>
          <w:t>3.41.7 threadId property</w:t>
        </w:r>
        <w:r w:rsidR="00392DB1">
          <w:rPr>
            <w:noProof/>
            <w:webHidden/>
          </w:rPr>
          <w:tab/>
        </w:r>
        <w:r w:rsidR="00392DB1">
          <w:rPr>
            <w:noProof/>
            <w:webHidden/>
          </w:rPr>
          <w:fldChar w:fldCharType="begin"/>
        </w:r>
        <w:r w:rsidR="00392DB1">
          <w:rPr>
            <w:noProof/>
            <w:webHidden/>
          </w:rPr>
          <w:instrText xml:space="preserve"> PAGEREF _Toc515611015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6E739006" w14:textId="37E45A5E"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1016" w:history="1">
        <w:r w:rsidR="00392DB1" w:rsidRPr="003A039D">
          <w:rPr>
            <w:rStyle w:val="Hyperlink"/>
            <w:noProof/>
          </w:rPr>
          <w:t>3.41.8 time property</w:t>
        </w:r>
        <w:r w:rsidR="00392DB1">
          <w:rPr>
            <w:noProof/>
            <w:webHidden/>
          </w:rPr>
          <w:tab/>
        </w:r>
        <w:r w:rsidR="00392DB1">
          <w:rPr>
            <w:noProof/>
            <w:webHidden/>
          </w:rPr>
          <w:fldChar w:fldCharType="begin"/>
        </w:r>
        <w:r w:rsidR="00392DB1">
          <w:rPr>
            <w:noProof/>
            <w:webHidden/>
          </w:rPr>
          <w:instrText xml:space="preserve"> PAGEREF _Toc515611016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62691D21" w14:textId="751D4393"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1017" w:history="1">
        <w:r w:rsidR="00392DB1" w:rsidRPr="003A039D">
          <w:rPr>
            <w:rStyle w:val="Hyperlink"/>
            <w:noProof/>
          </w:rPr>
          <w:t>3.41.9 exception property</w:t>
        </w:r>
        <w:r w:rsidR="00392DB1">
          <w:rPr>
            <w:noProof/>
            <w:webHidden/>
          </w:rPr>
          <w:tab/>
        </w:r>
        <w:r w:rsidR="00392DB1">
          <w:rPr>
            <w:noProof/>
            <w:webHidden/>
          </w:rPr>
          <w:fldChar w:fldCharType="begin"/>
        </w:r>
        <w:r w:rsidR="00392DB1">
          <w:rPr>
            <w:noProof/>
            <w:webHidden/>
          </w:rPr>
          <w:instrText xml:space="preserve"> PAGEREF _Toc515611017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758F6B01" w14:textId="20ADB29D"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1018" w:history="1">
        <w:r w:rsidR="00392DB1" w:rsidRPr="003A039D">
          <w:rPr>
            <w:rStyle w:val="Hyperlink"/>
            <w:noProof/>
          </w:rPr>
          <w:t>3.41.10 properties property</w:t>
        </w:r>
        <w:r w:rsidR="00392DB1">
          <w:rPr>
            <w:noProof/>
            <w:webHidden/>
          </w:rPr>
          <w:tab/>
        </w:r>
        <w:r w:rsidR="00392DB1">
          <w:rPr>
            <w:noProof/>
            <w:webHidden/>
          </w:rPr>
          <w:fldChar w:fldCharType="begin"/>
        </w:r>
        <w:r w:rsidR="00392DB1">
          <w:rPr>
            <w:noProof/>
            <w:webHidden/>
          </w:rPr>
          <w:instrText xml:space="preserve"> PAGEREF _Toc515611018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1A08F469" w14:textId="4210F859"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19" w:history="1">
        <w:r w:rsidR="00392DB1" w:rsidRPr="003A039D">
          <w:rPr>
            <w:rStyle w:val="Hyperlink"/>
            <w:noProof/>
          </w:rPr>
          <w:t>3.42 exception object</w:t>
        </w:r>
        <w:r w:rsidR="00392DB1">
          <w:rPr>
            <w:noProof/>
            <w:webHidden/>
          </w:rPr>
          <w:tab/>
        </w:r>
        <w:r w:rsidR="00392DB1">
          <w:rPr>
            <w:noProof/>
            <w:webHidden/>
          </w:rPr>
          <w:fldChar w:fldCharType="begin"/>
        </w:r>
        <w:r w:rsidR="00392DB1">
          <w:rPr>
            <w:noProof/>
            <w:webHidden/>
          </w:rPr>
          <w:instrText xml:space="preserve"> PAGEREF _Toc515611019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64951B1C" w14:textId="0987DA6E"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1020" w:history="1">
        <w:r w:rsidR="00392DB1" w:rsidRPr="003A039D">
          <w:rPr>
            <w:rStyle w:val="Hyperlink"/>
            <w:noProof/>
          </w:rPr>
          <w:t>3.42.1 General</w:t>
        </w:r>
        <w:r w:rsidR="00392DB1">
          <w:rPr>
            <w:noProof/>
            <w:webHidden/>
          </w:rPr>
          <w:tab/>
        </w:r>
        <w:r w:rsidR="00392DB1">
          <w:rPr>
            <w:noProof/>
            <w:webHidden/>
          </w:rPr>
          <w:fldChar w:fldCharType="begin"/>
        </w:r>
        <w:r w:rsidR="00392DB1">
          <w:rPr>
            <w:noProof/>
            <w:webHidden/>
          </w:rPr>
          <w:instrText xml:space="preserve"> PAGEREF _Toc515611020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473DFF80" w14:textId="653D415F"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1021" w:history="1">
        <w:r w:rsidR="00392DB1" w:rsidRPr="003A039D">
          <w:rPr>
            <w:rStyle w:val="Hyperlink"/>
            <w:noProof/>
          </w:rPr>
          <w:t>3.42.2 kind property</w:t>
        </w:r>
        <w:r w:rsidR="00392DB1">
          <w:rPr>
            <w:noProof/>
            <w:webHidden/>
          </w:rPr>
          <w:tab/>
        </w:r>
        <w:r w:rsidR="00392DB1">
          <w:rPr>
            <w:noProof/>
            <w:webHidden/>
          </w:rPr>
          <w:fldChar w:fldCharType="begin"/>
        </w:r>
        <w:r w:rsidR="00392DB1">
          <w:rPr>
            <w:noProof/>
            <w:webHidden/>
          </w:rPr>
          <w:instrText xml:space="preserve"> PAGEREF _Toc515611021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307FB4C8" w14:textId="7554EA2E"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1022" w:history="1">
        <w:r w:rsidR="00392DB1" w:rsidRPr="003A039D">
          <w:rPr>
            <w:rStyle w:val="Hyperlink"/>
            <w:noProof/>
          </w:rPr>
          <w:t>3.42.3 message property</w:t>
        </w:r>
        <w:r w:rsidR="00392DB1">
          <w:rPr>
            <w:noProof/>
            <w:webHidden/>
          </w:rPr>
          <w:tab/>
        </w:r>
        <w:r w:rsidR="00392DB1">
          <w:rPr>
            <w:noProof/>
            <w:webHidden/>
          </w:rPr>
          <w:fldChar w:fldCharType="begin"/>
        </w:r>
        <w:r w:rsidR="00392DB1">
          <w:rPr>
            <w:noProof/>
            <w:webHidden/>
          </w:rPr>
          <w:instrText xml:space="preserve"> PAGEREF _Toc515611022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2E4729FC" w14:textId="24CBF97E"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1023" w:history="1">
        <w:r w:rsidR="00392DB1" w:rsidRPr="003A039D">
          <w:rPr>
            <w:rStyle w:val="Hyperlink"/>
            <w:noProof/>
          </w:rPr>
          <w:t>3.42.4 stack property</w:t>
        </w:r>
        <w:r w:rsidR="00392DB1">
          <w:rPr>
            <w:noProof/>
            <w:webHidden/>
          </w:rPr>
          <w:tab/>
        </w:r>
        <w:r w:rsidR="00392DB1">
          <w:rPr>
            <w:noProof/>
            <w:webHidden/>
          </w:rPr>
          <w:fldChar w:fldCharType="begin"/>
        </w:r>
        <w:r w:rsidR="00392DB1">
          <w:rPr>
            <w:noProof/>
            <w:webHidden/>
          </w:rPr>
          <w:instrText xml:space="preserve"> PAGEREF _Toc515611023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7B226D67" w14:textId="29ED21AE" w:rsidR="00392DB1" w:rsidRDefault="000B4AFC">
      <w:pPr>
        <w:pStyle w:val="TOC3"/>
        <w:tabs>
          <w:tab w:val="right" w:leader="dot" w:pos="9350"/>
        </w:tabs>
        <w:rPr>
          <w:rFonts w:asciiTheme="minorHAnsi" w:eastAsiaTheme="minorEastAsia" w:hAnsiTheme="minorHAnsi" w:cstheme="minorBidi"/>
          <w:noProof/>
          <w:sz w:val="22"/>
          <w:szCs w:val="22"/>
        </w:rPr>
      </w:pPr>
      <w:hyperlink w:anchor="_Toc515611024" w:history="1">
        <w:r w:rsidR="00392DB1" w:rsidRPr="003A039D">
          <w:rPr>
            <w:rStyle w:val="Hyperlink"/>
            <w:noProof/>
          </w:rPr>
          <w:t>3.42.5 innerExceptions property</w:t>
        </w:r>
        <w:r w:rsidR="00392DB1">
          <w:rPr>
            <w:noProof/>
            <w:webHidden/>
          </w:rPr>
          <w:tab/>
        </w:r>
        <w:r w:rsidR="00392DB1">
          <w:rPr>
            <w:noProof/>
            <w:webHidden/>
          </w:rPr>
          <w:fldChar w:fldCharType="begin"/>
        </w:r>
        <w:r w:rsidR="00392DB1">
          <w:rPr>
            <w:noProof/>
            <w:webHidden/>
          </w:rPr>
          <w:instrText xml:space="preserve"> PAGEREF _Toc515611024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72CC05D8" w14:textId="0EB8FB4C" w:rsidR="00392DB1" w:rsidRDefault="000B4AFC">
      <w:pPr>
        <w:pStyle w:val="TOC1"/>
        <w:rPr>
          <w:rFonts w:asciiTheme="minorHAnsi" w:eastAsiaTheme="minorEastAsia" w:hAnsiTheme="minorHAnsi" w:cstheme="minorBidi"/>
          <w:noProof/>
          <w:sz w:val="22"/>
          <w:szCs w:val="22"/>
        </w:rPr>
      </w:pPr>
      <w:hyperlink w:anchor="_Toc515611025" w:history="1">
        <w:r w:rsidR="00392DB1" w:rsidRPr="003A039D">
          <w:rPr>
            <w:rStyle w:val="Hyperlink"/>
            <w:noProof/>
          </w:rPr>
          <w:t>4</w:t>
        </w:r>
        <w:r w:rsidR="00392DB1">
          <w:rPr>
            <w:rFonts w:asciiTheme="minorHAnsi" w:eastAsiaTheme="minorEastAsia" w:hAnsiTheme="minorHAnsi" w:cstheme="minorBidi"/>
            <w:noProof/>
            <w:sz w:val="22"/>
            <w:szCs w:val="22"/>
          </w:rPr>
          <w:tab/>
        </w:r>
        <w:r w:rsidR="00392DB1" w:rsidRPr="003A039D">
          <w:rPr>
            <w:rStyle w:val="Hyperlink"/>
            <w:noProof/>
          </w:rPr>
          <w:t>Conformance</w:t>
        </w:r>
        <w:r w:rsidR="00392DB1">
          <w:rPr>
            <w:noProof/>
            <w:webHidden/>
          </w:rPr>
          <w:tab/>
        </w:r>
        <w:r w:rsidR="00392DB1">
          <w:rPr>
            <w:noProof/>
            <w:webHidden/>
          </w:rPr>
          <w:fldChar w:fldCharType="begin"/>
        </w:r>
        <w:r w:rsidR="00392DB1">
          <w:rPr>
            <w:noProof/>
            <w:webHidden/>
          </w:rPr>
          <w:instrText xml:space="preserve"> PAGEREF _Toc515611025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1809325F" w14:textId="3BA89A43"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26" w:history="1">
        <w:r w:rsidR="00392DB1" w:rsidRPr="003A039D">
          <w:rPr>
            <w:rStyle w:val="Hyperlink"/>
            <w:noProof/>
          </w:rPr>
          <w:t>4.1 Conformance targets</w:t>
        </w:r>
        <w:r w:rsidR="00392DB1">
          <w:rPr>
            <w:noProof/>
            <w:webHidden/>
          </w:rPr>
          <w:tab/>
        </w:r>
        <w:r w:rsidR="00392DB1">
          <w:rPr>
            <w:noProof/>
            <w:webHidden/>
          </w:rPr>
          <w:fldChar w:fldCharType="begin"/>
        </w:r>
        <w:r w:rsidR="00392DB1">
          <w:rPr>
            <w:noProof/>
            <w:webHidden/>
          </w:rPr>
          <w:instrText xml:space="preserve"> PAGEREF _Toc515611026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33DE2694" w14:textId="1A140E76"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27" w:history="1">
        <w:r w:rsidR="00392DB1" w:rsidRPr="003A039D">
          <w:rPr>
            <w:rStyle w:val="Hyperlink"/>
            <w:noProof/>
          </w:rPr>
          <w:t>4.2 Conformance Clause 1: SARIF log file</w:t>
        </w:r>
        <w:r w:rsidR="00392DB1">
          <w:rPr>
            <w:noProof/>
            <w:webHidden/>
          </w:rPr>
          <w:tab/>
        </w:r>
        <w:r w:rsidR="00392DB1">
          <w:rPr>
            <w:noProof/>
            <w:webHidden/>
          </w:rPr>
          <w:fldChar w:fldCharType="begin"/>
        </w:r>
        <w:r w:rsidR="00392DB1">
          <w:rPr>
            <w:noProof/>
            <w:webHidden/>
          </w:rPr>
          <w:instrText xml:space="preserve"> PAGEREF _Toc515611027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6C7ABADA" w14:textId="747F621B"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28" w:history="1">
        <w:r w:rsidR="00392DB1" w:rsidRPr="003A039D">
          <w:rPr>
            <w:rStyle w:val="Hyperlink"/>
            <w:noProof/>
          </w:rPr>
          <w:t>4.3 Conformance Clause 2: SARIF resource file</w:t>
        </w:r>
        <w:r w:rsidR="00392DB1">
          <w:rPr>
            <w:noProof/>
            <w:webHidden/>
          </w:rPr>
          <w:tab/>
        </w:r>
        <w:r w:rsidR="00392DB1">
          <w:rPr>
            <w:noProof/>
            <w:webHidden/>
          </w:rPr>
          <w:fldChar w:fldCharType="begin"/>
        </w:r>
        <w:r w:rsidR="00392DB1">
          <w:rPr>
            <w:noProof/>
            <w:webHidden/>
          </w:rPr>
          <w:instrText xml:space="preserve"> PAGEREF _Toc515611028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3B5F3B26" w14:textId="5A7DD432"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29" w:history="1">
        <w:r w:rsidR="00392DB1" w:rsidRPr="003A039D">
          <w:rPr>
            <w:rStyle w:val="Hyperlink"/>
            <w:noProof/>
          </w:rPr>
          <w:t>4.4 Conformance Clause 3: SARIF producer</w:t>
        </w:r>
        <w:r w:rsidR="00392DB1">
          <w:rPr>
            <w:noProof/>
            <w:webHidden/>
          </w:rPr>
          <w:tab/>
        </w:r>
        <w:r w:rsidR="00392DB1">
          <w:rPr>
            <w:noProof/>
            <w:webHidden/>
          </w:rPr>
          <w:fldChar w:fldCharType="begin"/>
        </w:r>
        <w:r w:rsidR="00392DB1">
          <w:rPr>
            <w:noProof/>
            <w:webHidden/>
          </w:rPr>
          <w:instrText xml:space="preserve"> PAGEREF _Toc515611029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4F6D07AE" w14:textId="58B9E375"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30" w:history="1">
        <w:r w:rsidR="00392DB1" w:rsidRPr="003A039D">
          <w:rPr>
            <w:rStyle w:val="Hyperlink"/>
            <w:noProof/>
          </w:rPr>
          <w:t>4.5 Conformance Clause 4: Direct producer</w:t>
        </w:r>
        <w:r w:rsidR="00392DB1">
          <w:rPr>
            <w:noProof/>
            <w:webHidden/>
          </w:rPr>
          <w:tab/>
        </w:r>
        <w:r w:rsidR="00392DB1">
          <w:rPr>
            <w:noProof/>
            <w:webHidden/>
          </w:rPr>
          <w:fldChar w:fldCharType="begin"/>
        </w:r>
        <w:r w:rsidR="00392DB1">
          <w:rPr>
            <w:noProof/>
            <w:webHidden/>
          </w:rPr>
          <w:instrText xml:space="preserve"> PAGEREF _Toc515611030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24CC871D" w14:textId="0053D6BB"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31" w:history="1">
        <w:r w:rsidR="00392DB1" w:rsidRPr="003A039D">
          <w:rPr>
            <w:rStyle w:val="Hyperlink"/>
            <w:noProof/>
          </w:rPr>
          <w:t>4.6 Conformance Clause 5: Deterministic producer</w:t>
        </w:r>
        <w:r w:rsidR="00392DB1">
          <w:rPr>
            <w:noProof/>
            <w:webHidden/>
          </w:rPr>
          <w:tab/>
        </w:r>
        <w:r w:rsidR="00392DB1">
          <w:rPr>
            <w:noProof/>
            <w:webHidden/>
          </w:rPr>
          <w:fldChar w:fldCharType="begin"/>
        </w:r>
        <w:r w:rsidR="00392DB1">
          <w:rPr>
            <w:noProof/>
            <w:webHidden/>
          </w:rPr>
          <w:instrText xml:space="preserve"> PAGEREF _Toc515611031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55682266" w14:textId="5CEFBAB9"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32" w:history="1">
        <w:r w:rsidR="00392DB1" w:rsidRPr="003A039D">
          <w:rPr>
            <w:rStyle w:val="Hyperlink"/>
            <w:noProof/>
          </w:rPr>
          <w:t>4.7 Conformance Clause 6: Converter</w:t>
        </w:r>
        <w:r w:rsidR="00392DB1">
          <w:rPr>
            <w:noProof/>
            <w:webHidden/>
          </w:rPr>
          <w:tab/>
        </w:r>
        <w:r w:rsidR="00392DB1">
          <w:rPr>
            <w:noProof/>
            <w:webHidden/>
          </w:rPr>
          <w:fldChar w:fldCharType="begin"/>
        </w:r>
        <w:r w:rsidR="00392DB1">
          <w:rPr>
            <w:noProof/>
            <w:webHidden/>
          </w:rPr>
          <w:instrText xml:space="preserve"> PAGEREF _Toc515611032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16FC8C1B" w14:textId="4CD99A7A"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33" w:history="1">
        <w:r w:rsidR="00392DB1" w:rsidRPr="003A039D">
          <w:rPr>
            <w:rStyle w:val="Hyperlink"/>
            <w:noProof/>
          </w:rPr>
          <w:t>4.8 Conformance Clause 7: SARIF post-processor</w:t>
        </w:r>
        <w:r w:rsidR="00392DB1">
          <w:rPr>
            <w:noProof/>
            <w:webHidden/>
          </w:rPr>
          <w:tab/>
        </w:r>
        <w:r w:rsidR="00392DB1">
          <w:rPr>
            <w:noProof/>
            <w:webHidden/>
          </w:rPr>
          <w:fldChar w:fldCharType="begin"/>
        </w:r>
        <w:r w:rsidR="00392DB1">
          <w:rPr>
            <w:noProof/>
            <w:webHidden/>
          </w:rPr>
          <w:instrText xml:space="preserve"> PAGEREF _Toc515611033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7197B49B" w14:textId="0569E2B2"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34" w:history="1">
        <w:r w:rsidR="00392DB1" w:rsidRPr="003A039D">
          <w:rPr>
            <w:rStyle w:val="Hyperlink"/>
            <w:noProof/>
          </w:rPr>
          <w:t>4.9 Conformance Clause 8: SARIF consumer</w:t>
        </w:r>
        <w:r w:rsidR="00392DB1">
          <w:rPr>
            <w:noProof/>
            <w:webHidden/>
          </w:rPr>
          <w:tab/>
        </w:r>
        <w:r w:rsidR="00392DB1">
          <w:rPr>
            <w:noProof/>
            <w:webHidden/>
          </w:rPr>
          <w:fldChar w:fldCharType="begin"/>
        </w:r>
        <w:r w:rsidR="00392DB1">
          <w:rPr>
            <w:noProof/>
            <w:webHidden/>
          </w:rPr>
          <w:instrText xml:space="preserve"> PAGEREF _Toc515611034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63F8A57A" w14:textId="08C9C7A2"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35" w:history="1">
        <w:r w:rsidR="00392DB1" w:rsidRPr="003A039D">
          <w:rPr>
            <w:rStyle w:val="Hyperlink"/>
            <w:noProof/>
          </w:rPr>
          <w:t>4.10 Conformance Clause 9: Viewer</w:t>
        </w:r>
        <w:r w:rsidR="00392DB1">
          <w:rPr>
            <w:noProof/>
            <w:webHidden/>
          </w:rPr>
          <w:tab/>
        </w:r>
        <w:r w:rsidR="00392DB1">
          <w:rPr>
            <w:noProof/>
            <w:webHidden/>
          </w:rPr>
          <w:fldChar w:fldCharType="begin"/>
        </w:r>
        <w:r w:rsidR="00392DB1">
          <w:rPr>
            <w:noProof/>
            <w:webHidden/>
          </w:rPr>
          <w:instrText xml:space="preserve"> PAGEREF _Toc515611035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54F12D3C" w14:textId="033D986E"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36" w:history="1">
        <w:r w:rsidR="00392DB1" w:rsidRPr="003A039D">
          <w:rPr>
            <w:rStyle w:val="Hyperlink"/>
            <w:noProof/>
          </w:rPr>
          <w:t>4.11 Conformance Clause 10: Result management system</w:t>
        </w:r>
        <w:r w:rsidR="00392DB1">
          <w:rPr>
            <w:noProof/>
            <w:webHidden/>
          </w:rPr>
          <w:tab/>
        </w:r>
        <w:r w:rsidR="00392DB1">
          <w:rPr>
            <w:noProof/>
            <w:webHidden/>
          </w:rPr>
          <w:fldChar w:fldCharType="begin"/>
        </w:r>
        <w:r w:rsidR="00392DB1">
          <w:rPr>
            <w:noProof/>
            <w:webHidden/>
          </w:rPr>
          <w:instrText xml:space="preserve"> PAGEREF _Toc515611036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43613090" w14:textId="0001CA87"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37" w:history="1">
        <w:r w:rsidR="00392DB1" w:rsidRPr="003A039D">
          <w:rPr>
            <w:rStyle w:val="Hyperlink"/>
            <w:noProof/>
          </w:rPr>
          <w:t>4.12 Conformance Clause 11: Engineering system</w:t>
        </w:r>
        <w:r w:rsidR="00392DB1">
          <w:rPr>
            <w:noProof/>
            <w:webHidden/>
          </w:rPr>
          <w:tab/>
        </w:r>
        <w:r w:rsidR="00392DB1">
          <w:rPr>
            <w:noProof/>
            <w:webHidden/>
          </w:rPr>
          <w:fldChar w:fldCharType="begin"/>
        </w:r>
        <w:r w:rsidR="00392DB1">
          <w:rPr>
            <w:noProof/>
            <w:webHidden/>
          </w:rPr>
          <w:instrText xml:space="preserve"> PAGEREF _Toc515611037 \h </w:instrText>
        </w:r>
        <w:r w:rsidR="00392DB1">
          <w:rPr>
            <w:noProof/>
            <w:webHidden/>
          </w:rPr>
        </w:r>
        <w:r w:rsidR="00392DB1">
          <w:rPr>
            <w:noProof/>
            <w:webHidden/>
          </w:rPr>
          <w:fldChar w:fldCharType="separate"/>
        </w:r>
        <w:r w:rsidR="00392DB1">
          <w:rPr>
            <w:noProof/>
            <w:webHidden/>
          </w:rPr>
          <w:t>119</w:t>
        </w:r>
        <w:r w:rsidR="00392DB1">
          <w:rPr>
            <w:noProof/>
            <w:webHidden/>
          </w:rPr>
          <w:fldChar w:fldCharType="end"/>
        </w:r>
      </w:hyperlink>
    </w:p>
    <w:p w14:paraId="0290CF05" w14:textId="26DC7914" w:rsidR="00392DB1" w:rsidRDefault="000B4AFC">
      <w:pPr>
        <w:pStyle w:val="TOC1"/>
        <w:rPr>
          <w:rFonts w:asciiTheme="minorHAnsi" w:eastAsiaTheme="minorEastAsia" w:hAnsiTheme="minorHAnsi" w:cstheme="minorBidi"/>
          <w:noProof/>
          <w:sz w:val="22"/>
          <w:szCs w:val="22"/>
        </w:rPr>
      </w:pPr>
      <w:hyperlink w:anchor="_Toc515611038" w:history="1">
        <w:r w:rsidR="00392DB1" w:rsidRPr="003A039D">
          <w:rPr>
            <w:rStyle w:val="Hyperlink"/>
            <w:noProof/>
          </w:rPr>
          <w:t>Appendix A. (Informative) Acknowledgments</w:t>
        </w:r>
        <w:r w:rsidR="00392DB1">
          <w:rPr>
            <w:noProof/>
            <w:webHidden/>
          </w:rPr>
          <w:tab/>
        </w:r>
        <w:r w:rsidR="00392DB1">
          <w:rPr>
            <w:noProof/>
            <w:webHidden/>
          </w:rPr>
          <w:fldChar w:fldCharType="begin"/>
        </w:r>
        <w:r w:rsidR="00392DB1">
          <w:rPr>
            <w:noProof/>
            <w:webHidden/>
          </w:rPr>
          <w:instrText xml:space="preserve"> PAGEREF _Toc515611038 \h </w:instrText>
        </w:r>
        <w:r w:rsidR="00392DB1">
          <w:rPr>
            <w:noProof/>
            <w:webHidden/>
          </w:rPr>
        </w:r>
        <w:r w:rsidR="00392DB1">
          <w:rPr>
            <w:noProof/>
            <w:webHidden/>
          </w:rPr>
          <w:fldChar w:fldCharType="separate"/>
        </w:r>
        <w:r w:rsidR="00392DB1">
          <w:rPr>
            <w:noProof/>
            <w:webHidden/>
          </w:rPr>
          <w:t>120</w:t>
        </w:r>
        <w:r w:rsidR="00392DB1">
          <w:rPr>
            <w:noProof/>
            <w:webHidden/>
          </w:rPr>
          <w:fldChar w:fldCharType="end"/>
        </w:r>
      </w:hyperlink>
    </w:p>
    <w:p w14:paraId="0862A9F8" w14:textId="1FA2DD21" w:rsidR="00392DB1" w:rsidRDefault="000B4AFC">
      <w:pPr>
        <w:pStyle w:val="TOC1"/>
        <w:rPr>
          <w:rFonts w:asciiTheme="minorHAnsi" w:eastAsiaTheme="minorEastAsia" w:hAnsiTheme="minorHAnsi" w:cstheme="minorBidi"/>
          <w:noProof/>
          <w:sz w:val="22"/>
          <w:szCs w:val="22"/>
        </w:rPr>
      </w:pPr>
      <w:hyperlink w:anchor="_Toc515611039" w:history="1">
        <w:r w:rsidR="00392DB1" w:rsidRPr="003A039D">
          <w:rPr>
            <w:rStyle w:val="Hyperlink"/>
            <w:noProof/>
          </w:rPr>
          <w:t>Appendix B. (Normative) Use of fingerprints by result management systems</w:t>
        </w:r>
        <w:r w:rsidR="00392DB1">
          <w:rPr>
            <w:noProof/>
            <w:webHidden/>
          </w:rPr>
          <w:tab/>
        </w:r>
        <w:r w:rsidR="00392DB1">
          <w:rPr>
            <w:noProof/>
            <w:webHidden/>
          </w:rPr>
          <w:fldChar w:fldCharType="begin"/>
        </w:r>
        <w:r w:rsidR="00392DB1">
          <w:rPr>
            <w:noProof/>
            <w:webHidden/>
          </w:rPr>
          <w:instrText xml:space="preserve"> PAGEREF _Toc515611039 \h </w:instrText>
        </w:r>
        <w:r w:rsidR="00392DB1">
          <w:rPr>
            <w:noProof/>
            <w:webHidden/>
          </w:rPr>
        </w:r>
        <w:r w:rsidR="00392DB1">
          <w:rPr>
            <w:noProof/>
            <w:webHidden/>
          </w:rPr>
          <w:fldChar w:fldCharType="separate"/>
        </w:r>
        <w:r w:rsidR="00392DB1">
          <w:rPr>
            <w:noProof/>
            <w:webHidden/>
          </w:rPr>
          <w:t>121</w:t>
        </w:r>
        <w:r w:rsidR="00392DB1">
          <w:rPr>
            <w:noProof/>
            <w:webHidden/>
          </w:rPr>
          <w:fldChar w:fldCharType="end"/>
        </w:r>
      </w:hyperlink>
    </w:p>
    <w:p w14:paraId="4C1F3695" w14:textId="0405DBDA" w:rsidR="00392DB1" w:rsidRDefault="000B4AFC">
      <w:pPr>
        <w:pStyle w:val="TOC1"/>
        <w:rPr>
          <w:rFonts w:asciiTheme="minorHAnsi" w:eastAsiaTheme="minorEastAsia" w:hAnsiTheme="minorHAnsi" w:cstheme="minorBidi"/>
          <w:noProof/>
          <w:sz w:val="22"/>
          <w:szCs w:val="22"/>
        </w:rPr>
      </w:pPr>
      <w:hyperlink w:anchor="_Toc515611040" w:history="1">
        <w:r w:rsidR="00392DB1" w:rsidRPr="003A039D">
          <w:rPr>
            <w:rStyle w:val="Hyperlink"/>
            <w:noProof/>
          </w:rPr>
          <w:t>Appendix C. (Informative) Use of SARIF by log file viewers</w:t>
        </w:r>
        <w:r w:rsidR="00392DB1">
          <w:rPr>
            <w:noProof/>
            <w:webHidden/>
          </w:rPr>
          <w:tab/>
        </w:r>
        <w:r w:rsidR="00392DB1">
          <w:rPr>
            <w:noProof/>
            <w:webHidden/>
          </w:rPr>
          <w:fldChar w:fldCharType="begin"/>
        </w:r>
        <w:r w:rsidR="00392DB1">
          <w:rPr>
            <w:noProof/>
            <w:webHidden/>
          </w:rPr>
          <w:instrText xml:space="preserve"> PAGEREF _Toc515611040 \h </w:instrText>
        </w:r>
        <w:r w:rsidR="00392DB1">
          <w:rPr>
            <w:noProof/>
            <w:webHidden/>
          </w:rPr>
        </w:r>
        <w:r w:rsidR="00392DB1">
          <w:rPr>
            <w:noProof/>
            <w:webHidden/>
          </w:rPr>
          <w:fldChar w:fldCharType="separate"/>
        </w:r>
        <w:r w:rsidR="00392DB1">
          <w:rPr>
            <w:noProof/>
            <w:webHidden/>
          </w:rPr>
          <w:t>122</w:t>
        </w:r>
        <w:r w:rsidR="00392DB1">
          <w:rPr>
            <w:noProof/>
            <w:webHidden/>
          </w:rPr>
          <w:fldChar w:fldCharType="end"/>
        </w:r>
      </w:hyperlink>
    </w:p>
    <w:p w14:paraId="647DD865" w14:textId="5398E19E" w:rsidR="00392DB1" w:rsidRDefault="000B4AFC">
      <w:pPr>
        <w:pStyle w:val="TOC1"/>
        <w:rPr>
          <w:rFonts w:asciiTheme="minorHAnsi" w:eastAsiaTheme="minorEastAsia" w:hAnsiTheme="minorHAnsi" w:cstheme="minorBidi"/>
          <w:noProof/>
          <w:sz w:val="22"/>
          <w:szCs w:val="22"/>
        </w:rPr>
      </w:pPr>
      <w:hyperlink w:anchor="_Toc515611041" w:history="1">
        <w:r w:rsidR="00392DB1" w:rsidRPr="003A039D">
          <w:rPr>
            <w:rStyle w:val="Hyperlink"/>
            <w:noProof/>
          </w:rPr>
          <w:t>Appendix D. (Informative) Production of SARIF by converters</w:t>
        </w:r>
        <w:r w:rsidR="00392DB1">
          <w:rPr>
            <w:noProof/>
            <w:webHidden/>
          </w:rPr>
          <w:tab/>
        </w:r>
        <w:r w:rsidR="00392DB1">
          <w:rPr>
            <w:noProof/>
            <w:webHidden/>
          </w:rPr>
          <w:fldChar w:fldCharType="begin"/>
        </w:r>
        <w:r w:rsidR="00392DB1">
          <w:rPr>
            <w:noProof/>
            <w:webHidden/>
          </w:rPr>
          <w:instrText xml:space="preserve"> PAGEREF _Toc515611041 \h </w:instrText>
        </w:r>
        <w:r w:rsidR="00392DB1">
          <w:rPr>
            <w:noProof/>
            <w:webHidden/>
          </w:rPr>
        </w:r>
        <w:r w:rsidR="00392DB1">
          <w:rPr>
            <w:noProof/>
            <w:webHidden/>
          </w:rPr>
          <w:fldChar w:fldCharType="separate"/>
        </w:r>
        <w:r w:rsidR="00392DB1">
          <w:rPr>
            <w:noProof/>
            <w:webHidden/>
          </w:rPr>
          <w:t>123</w:t>
        </w:r>
        <w:r w:rsidR="00392DB1">
          <w:rPr>
            <w:noProof/>
            <w:webHidden/>
          </w:rPr>
          <w:fldChar w:fldCharType="end"/>
        </w:r>
      </w:hyperlink>
    </w:p>
    <w:p w14:paraId="4AE38949" w14:textId="67D7E4FF" w:rsidR="00392DB1" w:rsidRDefault="000B4AFC">
      <w:pPr>
        <w:pStyle w:val="TOC1"/>
        <w:rPr>
          <w:rFonts w:asciiTheme="minorHAnsi" w:eastAsiaTheme="minorEastAsia" w:hAnsiTheme="minorHAnsi" w:cstheme="minorBidi"/>
          <w:noProof/>
          <w:sz w:val="22"/>
          <w:szCs w:val="22"/>
        </w:rPr>
      </w:pPr>
      <w:hyperlink w:anchor="_Toc515611042" w:history="1">
        <w:r w:rsidR="00392DB1" w:rsidRPr="003A039D">
          <w:rPr>
            <w:rStyle w:val="Hyperlink"/>
            <w:noProof/>
          </w:rPr>
          <w:t>Appendix E. (Informative) Locating rule metadata</w:t>
        </w:r>
        <w:r w:rsidR="00392DB1">
          <w:rPr>
            <w:noProof/>
            <w:webHidden/>
          </w:rPr>
          <w:tab/>
        </w:r>
        <w:r w:rsidR="00392DB1">
          <w:rPr>
            <w:noProof/>
            <w:webHidden/>
          </w:rPr>
          <w:fldChar w:fldCharType="begin"/>
        </w:r>
        <w:r w:rsidR="00392DB1">
          <w:rPr>
            <w:noProof/>
            <w:webHidden/>
          </w:rPr>
          <w:instrText xml:space="preserve"> PAGEREF _Toc515611042 \h </w:instrText>
        </w:r>
        <w:r w:rsidR="00392DB1">
          <w:rPr>
            <w:noProof/>
            <w:webHidden/>
          </w:rPr>
        </w:r>
        <w:r w:rsidR="00392DB1">
          <w:rPr>
            <w:noProof/>
            <w:webHidden/>
          </w:rPr>
          <w:fldChar w:fldCharType="separate"/>
        </w:r>
        <w:r w:rsidR="00392DB1">
          <w:rPr>
            <w:noProof/>
            <w:webHidden/>
          </w:rPr>
          <w:t>124</w:t>
        </w:r>
        <w:r w:rsidR="00392DB1">
          <w:rPr>
            <w:noProof/>
            <w:webHidden/>
          </w:rPr>
          <w:fldChar w:fldCharType="end"/>
        </w:r>
      </w:hyperlink>
    </w:p>
    <w:p w14:paraId="16169342" w14:textId="52F66A6D" w:rsidR="00392DB1" w:rsidRDefault="000B4AFC">
      <w:pPr>
        <w:pStyle w:val="TOC1"/>
        <w:rPr>
          <w:rFonts w:asciiTheme="minorHAnsi" w:eastAsiaTheme="minorEastAsia" w:hAnsiTheme="minorHAnsi" w:cstheme="minorBidi"/>
          <w:noProof/>
          <w:sz w:val="22"/>
          <w:szCs w:val="22"/>
        </w:rPr>
      </w:pPr>
      <w:hyperlink w:anchor="_Toc515611043" w:history="1">
        <w:r w:rsidR="00392DB1" w:rsidRPr="003A039D">
          <w:rPr>
            <w:rStyle w:val="Hyperlink"/>
            <w:noProof/>
          </w:rPr>
          <w:t>Appendix F. (Normative) Producing deterministic SARIF log files</w:t>
        </w:r>
        <w:r w:rsidR="00392DB1">
          <w:rPr>
            <w:noProof/>
            <w:webHidden/>
          </w:rPr>
          <w:tab/>
        </w:r>
        <w:r w:rsidR="00392DB1">
          <w:rPr>
            <w:noProof/>
            <w:webHidden/>
          </w:rPr>
          <w:fldChar w:fldCharType="begin"/>
        </w:r>
        <w:r w:rsidR="00392DB1">
          <w:rPr>
            <w:noProof/>
            <w:webHidden/>
          </w:rPr>
          <w:instrText xml:space="preserve"> PAGEREF _Toc515611043 \h </w:instrText>
        </w:r>
        <w:r w:rsidR="00392DB1">
          <w:rPr>
            <w:noProof/>
            <w:webHidden/>
          </w:rPr>
        </w:r>
        <w:r w:rsidR="00392DB1">
          <w:rPr>
            <w:noProof/>
            <w:webHidden/>
          </w:rPr>
          <w:fldChar w:fldCharType="separate"/>
        </w:r>
        <w:r w:rsidR="00392DB1">
          <w:rPr>
            <w:noProof/>
            <w:webHidden/>
          </w:rPr>
          <w:t>125</w:t>
        </w:r>
        <w:r w:rsidR="00392DB1">
          <w:rPr>
            <w:noProof/>
            <w:webHidden/>
          </w:rPr>
          <w:fldChar w:fldCharType="end"/>
        </w:r>
      </w:hyperlink>
    </w:p>
    <w:p w14:paraId="7B1C075E" w14:textId="25C2F39C"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44" w:history="1">
        <w:r w:rsidR="00392DB1" w:rsidRPr="003A039D">
          <w:rPr>
            <w:rStyle w:val="Hyperlink"/>
            <w:noProof/>
          </w:rPr>
          <w:t>F.1 General</w:t>
        </w:r>
        <w:r w:rsidR="00392DB1">
          <w:rPr>
            <w:noProof/>
            <w:webHidden/>
          </w:rPr>
          <w:tab/>
        </w:r>
        <w:r w:rsidR="00392DB1">
          <w:rPr>
            <w:noProof/>
            <w:webHidden/>
          </w:rPr>
          <w:fldChar w:fldCharType="begin"/>
        </w:r>
        <w:r w:rsidR="00392DB1">
          <w:rPr>
            <w:noProof/>
            <w:webHidden/>
          </w:rPr>
          <w:instrText xml:space="preserve"> PAGEREF _Toc515611044 \h </w:instrText>
        </w:r>
        <w:r w:rsidR="00392DB1">
          <w:rPr>
            <w:noProof/>
            <w:webHidden/>
          </w:rPr>
        </w:r>
        <w:r w:rsidR="00392DB1">
          <w:rPr>
            <w:noProof/>
            <w:webHidden/>
          </w:rPr>
          <w:fldChar w:fldCharType="separate"/>
        </w:r>
        <w:r w:rsidR="00392DB1">
          <w:rPr>
            <w:noProof/>
            <w:webHidden/>
          </w:rPr>
          <w:t>125</w:t>
        </w:r>
        <w:r w:rsidR="00392DB1">
          <w:rPr>
            <w:noProof/>
            <w:webHidden/>
          </w:rPr>
          <w:fldChar w:fldCharType="end"/>
        </w:r>
      </w:hyperlink>
    </w:p>
    <w:p w14:paraId="7D538A6B" w14:textId="696D9EBF"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45" w:history="1">
        <w:r w:rsidR="00392DB1" w:rsidRPr="003A039D">
          <w:rPr>
            <w:rStyle w:val="Hyperlink"/>
            <w:noProof/>
          </w:rPr>
          <w:t>F.2 Non-deterministic file format elements</w:t>
        </w:r>
        <w:r w:rsidR="00392DB1">
          <w:rPr>
            <w:noProof/>
            <w:webHidden/>
          </w:rPr>
          <w:tab/>
        </w:r>
        <w:r w:rsidR="00392DB1">
          <w:rPr>
            <w:noProof/>
            <w:webHidden/>
          </w:rPr>
          <w:fldChar w:fldCharType="begin"/>
        </w:r>
        <w:r w:rsidR="00392DB1">
          <w:rPr>
            <w:noProof/>
            <w:webHidden/>
          </w:rPr>
          <w:instrText xml:space="preserve"> PAGEREF _Toc515611045 \h </w:instrText>
        </w:r>
        <w:r w:rsidR="00392DB1">
          <w:rPr>
            <w:noProof/>
            <w:webHidden/>
          </w:rPr>
        </w:r>
        <w:r w:rsidR="00392DB1">
          <w:rPr>
            <w:noProof/>
            <w:webHidden/>
          </w:rPr>
          <w:fldChar w:fldCharType="separate"/>
        </w:r>
        <w:r w:rsidR="00392DB1">
          <w:rPr>
            <w:noProof/>
            <w:webHidden/>
          </w:rPr>
          <w:t>125</w:t>
        </w:r>
        <w:r w:rsidR="00392DB1">
          <w:rPr>
            <w:noProof/>
            <w:webHidden/>
          </w:rPr>
          <w:fldChar w:fldCharType="end"/>
        </w:r>
      </w:hyperlink>
    </w:p>
    <w:p w14:paraId="08F23305" w14:textId="52307A19"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46" w:history="1">
        <w:r w:rsidR="00392DB1" w:rsidRPr="003A039D">
          <w:rPr>
            <w:rStyle w:val="Hyperlink"/>
            <w:noProof/>
          </w:rPr>
          <w:t>F.3 Array and dictionary element ordering</w:t>
        </w:r>
        <w:r w:rsidR="00392DB1">
          <w:rPr>
            <w:noProof/>
            <w:webHidden/>
          </w:rPr>
          <w:tab/>
        </w:r>
        <w:r w:rsidR="00392DB1">
          <w:rPr>
            <w:noProof/>
            <w:webHidden/>
          </w:rPr>
          <w:fldChar w:fldCharType="begin"/>
        </w:r>
        <w:r w:rsidR="00392DB1">
          <w:rPr>
            <w:noProof/>
            <w:webHidden/>
          </w:rPr>
          <w:instrText xml:space="preserve"> PAGEREF _Toc515611046 \h </w:instrText>
        </w:r>
        <w:r w:rsidR="00392DB1">
          <w:rPr>
            <w:noProof/>
            <w:webHidden/>
          </w:rPr>
        </w:r>
        <w:r w:rsidR="00392DB1">
          <w:rPr>
            <w:noProof/>
            <w:webHidden/>
          </w:rPr>
          <w:fldChar w:fldCharType="separate"/>
        </w:r>
        <w:r w:rsidR="00392DB1">
          <w:rPr>
            <w:noProof/>
            <w:webHidden/>
          </w:rPr>
          <w:t>126</w:t>
        </w:r>
        <w:r w:rsidR="00392DB1">
          <w:rPr>
            <w:noProof/>
            <w:webHidden/>
          </w:rPr>
          <w:fldChar w:fldCharType="end"/>
        </w:r>
      </w:hyperlink>
    </w:p>
    <w:p w14:paraId="4E9BFBF1" w14:textId="49F6BD3F"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47" w:history="1">
        <w:r w:rsidR="00392DB1" w:rsidRPr="003A039D">
          <w:rPr>
            <w:rStyle w:val="Hyperlink"/>
            <w:noProof/>
          </w:rPr>
          <w:t>F.4 Absolute paths</w:t>
        </w:r>
        <w:r w:rsidR="00392DB1">
          <w:rPr>
            <w:noProof/>
            <w:webHidden/>
          </w:rPr>
          <w:tab/>
        </w:r>
        <w:r w:rsidR="00392DB1">
          <w:rPr>
            <w:noProof/>
            <w:webHidden/>
          </w:rPr>
          <w:fldChar w:fldCharType="begin"/>
        </w:r>
        <w:r w:rsidR="00392DB1">
          <w:rPr>
            <w:noProof/>
            <w:webHidden/>
          </w:rPr>
          <w:instrText xml:space="preserve"> PAGEREF _Toc515611047 \h </w:instrText>
        </w:r>
        <w:r w:rsidR="00392DB1">
          <w:rPr>
            <w:noProof/>
            <w:webHidden/>
          </w:rPr>
        </w:r>
        <w:r w:rsidR="00392DB1">
          <w:rPr>
            <w:noProof/>
            <w:webHidden/>
          </w:rPr>
          <w:fldChar w:fldCharType="separate"/>
        </w:r>
        <w:r w:rsidR="00392DB1">
          <w:rPr>
            <w:noProof/>
            <w:webHidden/>
          </w:rPr>
          <w:t>126</w:t>
        </w:r>
        <w:r w:rsidR="00392DB1">
          <w:rPr>
            <w:noProof/>
            <w:webHidden/>
          </w:rPr>
          <w:fldChar w:fldCharType="end"/>
        </w:r>
      </w:hyperlink>
    </w:p>
    <w:p w14:paraId="511D1E12" w14:textId="5DBA908D"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48" w:history="1">
        <w:r w:rsidR="00392DB1" w:rsidRPr="003A039D">
          <w:rPr>
            <w:rStyle w:val="Hyperlink"/>
            <w:noProof/>
          </w:rPr>
          <w:t>F.5 Compensating for non-deterministic output</w:t>
        </w:r>
        <w:r w:rsidR="00392DB1">
          <w:rPr>
            <w:noProof/>
            <w:webHidden/>
          </w:rPr>
          <w:tab/>
        </w:r>
        <w:r w:rsidR="00392DB1">
          <w:rPr>
            <w:noProof/>
            <w:webHidden/>
          </w:rPr>
          <w:fldChar w:fldCharType="begin"/>
        </w:r>
        <w:r w:rsidR="00392DB1">
          <w:rPr>
            <w:noProof/>
            <w:webHidden/>
          </w:rPr>
          <w:instrText xml:space="preserve"> PAGEREF _Toc515611048 \h </w:instrText>
        </w:r>
        <w:r w:rsidR="00392DB1">
          <w:rPr>
            <w:noProof/>
            <w:webHidden/>
          </w:rPr>
        </w:r>
        <w:r w:rsidR="00392DB1">
          <w:rPr>
            <w:noProof/>
            <w:webHidden/>
          </w:rPr>
          <w:fldChar w:fldCharType="separate"/>
        </w:r>
        <w:r w:rsidR="00392DB1">
          <w:rPr>
            <w:noProof/>
            <w:webHidden/>
          </w:rPr>
          <w:t>126</w:t>
        </w:r>
        <w:r w:rsidR="00392DB1">
          <w:rPr>
            <w:noProof/>
            <w:webHidden/>
          </w:rPr>
          <w:fldChar w:fldCharType="end"/>
        </w:r>
      </w:hyperlink>
    </w:p>
    <w:p w14:paraId="65178A5A" w14:textId="768DB63C"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49" w:history="1">
        <w:r w:rsidR="00392DB1" w:rsidRPr="003A039D">
          <w:rPr>
            <w:rStyle w:val="Hyperlink"/>
            <w:noProof/>
          </w:rPr>
          <w:t>F.6 Interaction between determinism and baselining</w:t>
        </w:r>
        <w:r w:rsidR="00392DB1">
          <w:rPr>
            <w:noProof/>
            <w:webHidden/>
          </w:rPr>
          <w:tab/>
        </w:r>
        <w:r w:rsidR="00392DB1">
          <w:rPr>
            <w:noProof/>
            <w:webHidden/>
          </w:rPr>
          <w:fldChar w:fldCharType="begin"/>
        </w:r>
        <w:r w:rsidR="00392DB1">
          <w:rPr>
            <w:noProof/>
            <w:webHidden/>
          </w:rPr>
          <w:instrText xml:space="preserve"> PAGEREF _Toc515611049 \h </w:instrText>
        </w:r>
        <w:r w:rsidR="00392DB1">
          <w:rPr>
            <w:noProof/>
            <w:webHidden/>
          </w:rPr>
        </w:r>
        <w:r w:rsidR="00392DB1">
          <w:rPr>
            <w:noProof/>
            <w:webHidden/>
          </w:rPr>
          <w:fldChar w:fldCharType="separate"/>
        </w:r>
        <w:r w:rsidR="00392DB1">
          <w:rPr>
            <w:noProof/>
            <w:webHidden/>
          </w:rPr>
          <w:t>127</w:t>
        </w:r>
        <w:r w:rsidR="00392DB1">
          <w:rPr>
            <w:noProof/>
            <w:webHidden/>
          </w:rPr>
          <w:fldChar w:fldCharType="end"/>
        </w:r>
      </w:hyperlink>
    </w:p>
    <w:p w14:paraId="53239B86" w14:textId="0CF65A7F" w:rsidR="00392DB1" w:rsidRDefault="000B4AFC">
      <w:pPr>
        <w:pStyle w:val="TOC1"/>
        <w:rPr>
          <w:rFonts w:asciiTheme="minorHAnsi" w:eastAsiaTheme="minorEastAsia" w:hAnsiTheme="minorHAnsi" w:cstheme="minorBidi"/>
          <w:noProof/>
          <w:sz w:val="22"/>
          <w:szCs w:val="22"/>
        </w:rPr>
      </w:pPr>
      <w:hyperlink w:anchor="_Toc515611050" w:history="1">
        <w:r w:rsidR="00392DB1" w:rsidRPr="003A039D">
          <w:rPr>
            <w:rStyle w:val="Hyperlink"/>
            <w:noProof/>
          </w:rPr>
          <w:t>Appendix G. (Informative) Guidance on fixes</w:t>
        </w:r>
        <w:r w:rsidR="00392DB1">
          <w:rPr>
            <w:noProof/>
            <w:webHidden/>
          </w:rPr>
          <w:tab/>
        </w:r>
        <w:r w:rsidR="00392DB1">
          <w:rPr>
            <w:noProof/>
            <w:webHidden/>
          </w:rPr>
          <w:fldChar w:fldCharType="begin"/>
        </w:r>
        <w:r w:rsidR="00392DB1">
          <w:rPr>
            <w:noProof/>
            <w:webHidden/>
          </w:rPr>
          <w:instrText xml:space="preserve"> PAGEREF _Toc515611050 \h </w:instrText>
        </w:r>
        <w:r w:rsidR="00392DB1">
          <w:rPr>
            <w:noProof/>
            <w:webHidden/>
          </w:rPr>
        </w:r>
        <w:r w:rsidR="00392DB1">
          <w:rPr>
            <w:noProof/>
            <w:webHidden/>
          </w:rPr>
          <w:fldChar w:fldCharType="separate"/>
        </w:r>
        <w:r w:rsidR="00392DB1">
          <w:rPr>
            <w:noProof/>
            <w:webHidden/>
          </w:rPr>
          <w:t>128</w:t>
        </w:r>
        <w:r w:rsidR="00392DB1">
          <w:rPr>
            <w:noProof/>
            <w:webHidden/>
          </w:rPr>
          <w:fldChar w:fldCharType="end"/>
        </w:r>
      </w:hyperlink>
    </w:p>
    <w:p w14:paraId="1812550D" w14:textId="513CAAD5" w:rsidR="00392DB1" w:rsidRDefault="000B4AFC">
      <w:pPr>
        <w:pStyle w:val="TOC1"/>
        <w:rPr>
          <w:rFonts w:asciiTheme="minorHAnsi" w:eastAsiaTheme="minorEastAsia" w:hAnsiTheme="minorHAnsi" w:cstheme="minorBidi"/>
          <w:noProof/>
          <w:sz w:val="22"/>
          <w:szCs w:val="22"/>
        </w:rPr>
      </w:pPr>
      <w:hyperlink w:anchor="_Toc515611051" w:history="1">
        <w:r w:rsidR="00392DB1" w:rsidRPr="003A039D">
          <w:rPr>
            <w:rStyle w:val="Hyperlink"/>
            <w:noProof/>
          </w:rPr>
          <w:t>Appendix H. (Informative) Diagnosing results in generated files</w:t>
        </w:r>
        <w:r w:rsidR="00392DB1">
          <w:rPr>
            <w:noProof/>
            <w:webHidden/>
          </w:rPr>
          <w:tab/>
        </w:r>
        <w:r w:rsidR="00392DB1">
          <w:rPr>
            <w:noProof/>
            <w:webHidden/>
          </w:rPr>
          <w:fldChar w:fldCharType="begin"/>
        </w:r>
        <w:r w:rsidR="00392DB1">
          <w:rPr>
            <w:noProof/>
            <w:webHidden/>
          </w:rPr>
          <w:instrText xml:space="preserve"> PAGEREF _Toc515611051 \h </w:instrText>
        </w:r>
        <w:r w:rsidR="00392DB1">
          <w:rPr>
            <w:noProof/>
            <w:webHidden/>
          </w:rPr>
        </w:r>
        <w:r w:rsidR="00392DB1">
          <w:rPr>
            <w:noProof/>
            <w:webHidden/>
          </w:rPr>
          <w:fldChar w:fldCharType="separate"/>
        </w:r>
        <w:r w:rsidR="00392DB1">
          <w:rPr>
            <w:noProof/>
            <w:webHidden/>
          </w:rPr>
          <w:t>129</w:t>
        </w:r>
        <w:r w:rsidR="00392DB1">
          <w:rPr>
            <w:noProof/>
            <w:webHidden/>
          </w:rPr>
          <w:fldChar w:fldCharType="end"/>
        </w:r>
      </w:hyperlink>
    </w:p>
    <w:p w14:paraId="12558062" w14:textId="5B76EF87" w:rsidR="00392DB1" w:rsidRDefault="000B4AFC">
      <w:pPr>
        <w:pStyle w:val="TOC1"/>
        <w:rPr>
          <w:rFonts w:asciiTheme="minorHAnsi" w:eastAsiaTheme="minorEastAsia" w:hAnsiTheme="minorHAnsi" w:cstheme="minorBidi"/>
          <w:noProof/>
          <w:sz w:val="22"/>
          <w:szCs w:val="22"/>
        </w:rPr>
      </w:pPr>
      <w:hyperlink w:anchor="_Toc515611052" w:history="1">
        <w:r w:rsidR="00392DB1" w:rsidRPr="003A039D">
          <w:rPr>
            <w:rStyle w:val="Hyperlink"/>
            <w:noProof/>
          </w:rPr>
          <w:t>Appendix I. (Informative) Examples</w:t>
        </w:r>
        <w:r w:rsidR="00392DB1">
          <w:rPr>
            <w:noProof/>
            <w:webHidden/>
          </w:rPr>
          <w:tab/>
        </w:r>
        <w:r w:rsidR="00392DB1">
          <w:rPr>
            <w:noProof/>
            <w:webHidden/>
          </w:rPr>
          <w:fldChar w:fldCharType="begin"/>
        </w:r>
        <w:r w:rsidR="00392DB1">
          <w:rPr>
            <w:noProof/>
            <w:webHidden/>
          </w:rPr>
          <w:instrText xml:space="preserve"> PAGEREF _Toc515611052 \h </w:instrText>
        </w:r>
        <w:r w:rsidR="00392DB1">
          <w:rPr>
            <w:noProof/>
            <w:webHidden/>
          </w:rPr>
        </w:r>
        <w:r w:rsidR="00392DB1">
          <w:rPr>
            <w:noProof/>
            <w:webHidden/>
          </w:rPr>
          <w:fldChar w:fldCharType="separate"/>
        </w:r>
        <w:r w:rsidR="00392DB1">
          <w:rPr>
            <w:noProof/>
            <w:webHidden/>
          </w:rPr>
          <w:t>132</w:t>
        </w:r>
        <w:r w:rsidR="00392DB1">
          <w:rPr>
            <w:noProof/>
            <w:webHidden/>
          </w:rPr>
          <w:fldChar w:fldCharType="end"/>
        </w:r>
      </w:hyperlink>
    </w:p>
    <w:p w14:paraId="752AECF7" w14:textId="77AA9064"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53" w:history="1">
        <w:r w:rsidR="00392DB1" w:rsidRPr="003A039D">
          <w:rPr>
            <w:rStyle w:val="Hyperlink"/>
            <w:noProof/>
          </w:rPr>
          <w:t>I.1 Minimal valid SARIF log file</w:t>
        </w:r>
        <w:r w:rsidR="00392DB1">
          <w:rPr>
            <w:noProof/>
            <w:webHidden/>
          </w:rPr>
          <w:tab/>
        </w:r>
        <w:r w:rsidR="00392DB1">
          <w:rPr>
            <w:noProof/>
            <w:webHidden/>
          </w:rPr>
          <w:fldChar w:fldCharType="begin"/>
        </w:r>
        <w:r w:rsidR="00392DB1">
          <w:rPr>
            <w:noProof/>
            <w:webHidden/>
          </w:rPr>
          <w:instrText xml:space="preserve"> PAGEREF _Toc515611053 \h </w:instrText>
        </w:r>
        <w:r w:rsidR="00392DB1">
          <w:rPr>
            <w:noProof/>
            <w:webHidden/>
          </w:rPr>
        </w:r>
        <w:r w:rsidR="00392DB1">
          <w:rPr>
            <w:noProof/>
            <w:webHidden/>
          </w:rPr>
          <w:fldChar w:fldCharType="separate"/>
        </w:r>
        <w:r w:rsidR="00392DB1">
          <w:rPr>
            <w:noProof/>
            <w:webHidden/>
          </w:rPr>
          <w:t>132</w:t>
        </w:r>
        <w:r w:rsidR="00392DB1">
          <w:rPr>
            <w:noProof/>
            <w:webHidden/>
          </w:rPr>
          <w:fldChar w:fldCharType="end"/>
        </w:r>
      </w:hyperlink>
    </w:p>
    <w:p w14:paraId="0AD1B6DF" w14:textId="054EA150"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54" w:history="1">
        <w:r w:rsidR="00392DB1" w:rsidRPr="003A039D">
          <w:rPr>
            <w:rStyle w:val="Hyperlink"/>
            <w:noProof/>
          </w:rPr>
          <w:t>I.2 Minimal recommended SARIF log file with source information</w:t>
        </w:r>
        <w:r w:rsidR="00392DB1">
          <w:rPr>
            <w:noProof/>
            <w:webHidden/>
          </w:rPr>
          <w:tab/>
        </w:r>
        <w:r w:rsidR="00392DB1">
          <w:rPr>
            <w:noProof/>
            <w:webHidden/>
          </w:rPr>
          <w:fldChar w:fldCharType="begin"/>
        </w:r>
        <w:r w:rsidR="00392DB1">
          <w:rPr>
            <w:noProof/>
            <w:webHidden/>
          </w:rPr>
          <w:instrText xml:space="preserve"> PAGEREF _Toc515611054 \h </w:instrText>
        </w:r>
        <w:r w:rsidR="00392DB1">
          <w:rPr>
            <w:noProof/>
            <w:webHidden/>
          </w:rPr>
        </w:r>
        <w:r w:rsidR="00392DB1">
          <w:rPr>
            <w:noProof/>
            <w:webHidden/>
          </w:rPr>
          <w:fldChar w:fldCharType="separate"/>
        </w:r>
        <w:r w:rsidR="00392DB1">
          <w:rPr>
            <w:noProof/>
            <w:webHidden/>
          </w:rPr>
          <w:t>132</w:t>
        </w:r>
        <w:r w:rsidR="00392DB1">
          <w:rPr>
            <w:noProof/>
            <w:webHidden/>
          </w:rPr>
          <w:fldChar w:fldCharType="end"/>
        </w:r>
      </w:hyperlink>
    </w:p>
    <w:p w14:paraId="2A61354C" w14:textId="4ED97987"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55" w:history="1">
        <w:r w:rsidR="00392DB1" w:rsidRPr="003A039D">
          <w:rPr>
            <w:rStyle w:val="Hyperlink"/>
            <w:noProof/>
          </w:rPr>
          <w:t>I.3 Minimal recommended SARIF log file without source information</w:t>
        </w:r>
        <w:r w:rsidR="00392DB1">
          <w:rPr>
            <w:noProof/>
            <w:webHidden/>
          </w:rPr>
          <w:tab/>
        </w:r>
        <w:r w:rsidR="00392DB1">
          <w:rPr>
            <w:noProof/>
            <w:webHidden/>
          </w:rPr>
          <w:fldChar w:fldCharType="begin"/>
        </w:r>
        <w:r w:rsidR="00392DB1">
          <w:rPr>
            <w:noProof/>
            <w:webHidden/>
          </w:rPr>
          <w:instrText xml:space="preserve"> PAGEREF _Toc515611055 \h </w:instrText>
        </w:r>
        <w:r w:rsidR="00392DB1">
          <w:rPr>
            <w:noProof/>
            <w:webHidden/>
          </w:rPr>
        </w:r>
        <w:r w:rsidR="00392DB1">
          <w:rPr>
            <w:noProof/>
            <w:webHidden/>
          </w:rPr>
          <w:fldChar w:fldCharType="separate"/>
        </w:r>
        <w:r w:rsidR="00392DB1">
          <w:rPr>
            <w:noProof/>
            <w:webHidden/>
          </w:rPr>
          <w:t>133</w:t>
        </w:r>
        <w:r w:rsidR="00392DB1">
          <w:rPr>
            <w:noProof/>
            <w:webHidden/>
          </w:rPr>
          <w:fldChar w:fldCharType="end"/>
        </w:r>
      </w:hyperlink>
    </w:p>
    <w:p w14:paraId="6E46657F" w14:textId="125B8C44"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56" w:history="1">
        <w:r w:rsidR="00392DB1" w:rsidRPr="003A039D">
          <w:rPr>
            <w:rStyle w:val="Hyperlink"/>
            <w:noProof/>
          </w:rPr>
          <w:t>I.4 SARIF resource file with rule metadata</w:t>
        </w:r>
        <w:r w:rsidR="00392DB1">
          <w:rPr>
            <w:noProof/>
            <w:webHidden/>
          </w:rPr>
          <w:tab/>
        </w:r>
        <w:r w:rsidR="00392DB1">
          <w:rPr>
            <w:noProof/>
            <w:webHidden/>
          </w:rPr>
          <w:fldChar w:fldCharType="begin"/>
        </w:r>
        <w:r w:rsidR="00392DB1">
          <w:rPr>
            <w:noProof/>
            <w:webHidden/>
          </w:rPr>
          <w:instrText xml:space="preserve"> PAGEREF _Toc515611056 \h </w:instrText>
        </w:r>
        <w:r w:rsidR="00392DB1">
          <w:rPr>
            <w:noProof/>
            <w:webHidden/>
          </w:rPr>
        </w:r>
        <w:r w:rsidR="00392DB1">
          <w:rPr>
            <w:noProof/>
            <w:webHidden/>
          </w:rPr>
          <w:fldChar w:fldCharType="separate"/>
        </w:r>
        <w:r w:rsidR="00392DB1">
          <w:rPr>
            <w:noProof/>
            <w:webHidden/>
          </w:rPr>
          <w:t>134</w:t>
        </w:r>
        <w:r w:rsidR="00392DB1">
          <w:rPr>
            <w:noProof/>
            <w:webHidden/>
          </w:rPr>
          <w:fldChar w:fldCharType="end"/>
        </w:r>
      </w:hyperlink>
    </w:p>
    <w:p w14:paraId="1DB09E84" w14:textId="100E9619" w:rsidR="00392DB1" w:rsidRDefault="000B4AFC">
      <w:pPr>
        <w:pStyle w:val="TOC2"/>
        <w:tabs>
          <w:tab w:val="right" w:leader="dot" w:pos="9350"/>
        </w:tabs>
        <w:rPr>
          <w:rFonts w:asciiTheme="minorHAnsi" w:eastAsiaTheme="minorEastAsia" w:hAnsiTheme="minorHAnsi" w:cstheme="minorBidi"/>
          <w:noProof/>
          <w:sz w:val="22"/>
          <w:szCs w:val="22"/>
        </w:rPr>
      </w:pPr>
      <w:hyperlink w:anchor="_Toc515611057" w:history="1">
        <w:r w:rsidR="00392DB1" w:rsidRPr="003A039D">
          <w:rPr>
            <w:rStyle w:val="Hyperlink"/>
            <w:noProof/>
          </w:rPr>
          <w:t>I.5 Comprehensive SARIF file</w:t>
        </w:r>
        <w:r w:rsidR="00392DB1">
          <w:rPr>
            <w:noProof/>
            <w:webHidden/>
          </w:rPr>
          <w:tab/>
        </w:r>
        <w:r w:rsidR="00392DB1">
          <w:rPr>
            <w:noProof/>
            <w:webHidden/>
          </w:rPr>
          <w:fldChar w:fldCharType="begin"/>
        </w:r>
        <w:r w:rsidR="00392DB1">
          <w:rPr>
            <w:noProof/>
            <w:webHidden/>
          </w:rPr>
          <w:instrText xml:space="preserve"> PAGEREF _Toc515611057 \h </w:instrText>
        </w:r>
        <w:r w:rsidR="00392DB1">
          <w:rPr>
            <w:noProof/>
            <w:webHidden/>
          </w:rPr>
        </w:r>
        <w:r w:rsidR="00392DB1">
          <w:rPr>
            <w:noProof/>
            <w:webHidden/>
          </w:rPr>
          <w:fldChar w:fldCharType="separate"/>
        </w:r>
        <w:r w:rsidR="00392DB1">
          <w:rPr>
            <w:noProof/>
            <w:webHidden/>
          </w:rPr>
          <w:t>135</w:t>
        </w:r>
        <w:r w:rsidR="00392DB1">
          <w:rPr>
            <w:noProof/>
            <w:webHidden/>
          </w:rPr>
          <w:fldChar w:fldCharType="end"/>
        </w:r>
      </w:hyperlink>
    </w:p>
    <w:p w14:paraId="1BBDFEA7" w14:textId="331B9173" w:rsidR="00392DB1" w:rsidRDefault="000B4AFC">
      <w:pPr>
        <w:pStyle w:val="TOC1"/>
        <w:rPr>
          <w:rFonts w:asciiTheme="minorHAnsi" w:eastAsiaTheme="minorEastAsia" w:hAnsiTheme="minorHAnsi" w:cstheme="minorBidi"/>
          <w:noProof/>
          <w:sz w:val="22"/>
          <w:szCs w:val="22"/>
        </w:rPr>
      </w:pPr>
      <w:hyperlink w:anchor="_Toc515611058" w:history="1">
        <w:r w:rsidR="00392DB1" w:rsidRPr="003A039D">
          <w:rPr>
            <w:rStyle w:val="Hyperlink"/>
            <w:noProof/>
          </w:rPr>
          <w:t>Appendix J. (Informative) Revision History</w:t>
        </w:r>
        <w:r w:rsidR="00392DB1">
          <w:rPr>
            <w:noProof/>
            <w:webHidden/>
          </w:rPr>
          <w:tab/>
        </w:r>
        <w:r w:rsidR="00392DB1">
          <w:rPr>
            <w:noProof/>
            <w:webHidden/>
          </w:rPr>
          <w:fldChar w:fldCharType="begin"/>
        </w:r>
        <w:r w:rsidR="00392DB1">
          <w:rPr>
            <w:noProof/>
            <w:webHidden/>
          </w:rPr>
          <w:instrText xml:space="preserve"> PAGEREF _Toc515611058 \h </w:instrText>
        </w:r>
        <w:r w:rsidR="00392DB1">
          <w:rPr>
            <w:noProof/>
            <w:webHidden/>
          </w:rPr>
        </w:r>
        <w:r w:rsidR="00392DB1">
          <w:rPr>
            <w:noProof/>
            <w:webHidden/>
          </w:rPr>
          <w:fldChar w:fldCharType="separate"/>
        </w:r>
        <w:r w:rsidR="00392DB1">
          <w:rPr>
            <w:noProof/>
            <w:webHidden/>
          </w:rPr>
          <w:t>142</w:t>
        </w:r>
        <w:r w:rsidR="00392DB1">
          <w:rPr>
            <w:noProof/>
            <w:webHidden/>
          </w:rPr>
          <w:fldChar w:fldCharType="end"/>
        </w:r>
      </w:hyperlink>
    </w:p>
    <w:p w14:paraId="300EBE96" w14:textId="766BCC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5610670"/>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5610671"/>
      <w:bookmarkStart w:id="6" w:name="_Toc85472893"/>
      <w:bookmarkStart w:id="7" w:name="_Toc287332007"/>
      <w:r>
        <w:t>IPR Policy</w:t>
      </w:r>
      <w:bookmarkEnd w:id="5"/>
    </w:p>
    <w:p w14:paraId="46AF25ED" w14:textId="147D891C"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2F01B67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5610672"/>
      <w:r>
        <w:t>Terminology</w:t>
      </w:r>
      <w:bookmarkEnd w:id="6"/>
      <w:bookmarkEnd w:id="7"/>
      <w:bookmarkEnd w:id="8"/>
    </w:p>
    <w:p w14:paraId="332C78E7" w14:textId="0672C0F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B708DCB" w:rsidR="00B05C99" w:rsidRDefault="000B4AF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7FC7B2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9422E0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7869E9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50193634" w:rsidR="008119BF" w:rsidRPr="008119BF" w:rsidRDefault="000B4AF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724146FF" w:rsidR="0044419A" w:rsidRDefault="000B4AF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788948B" w:rsidR="0044419A" w:rsidRDefault="000B4AF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E6B644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08F3460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C461F45" w:rsidR="00B05C99" w:rsidRDefault="000B4AF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BE9E5C0" w:rsidR="00D06F1A" w:rsidRPr="00D06F1A" w:rsidRDefault="000B4AF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06817159" w:rsidR="00376AE7" w:rsidRPr="00376AE7" w:rsidRDefault="000B4AF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529CF6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E845F13" w:rsidR="00366BA7" w:rsidRDefault="000B4AFC"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7405CA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B2E68B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6ECCE1C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69D27AB" w:rsidR="000237CE" w:rsidRPr="000237CE" w:rsidRDefault="000B4AF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5FC6FBB0" w:rsidR="0044419A" w:rsidRDefault="000B4AF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B4BF0B4" w:rsidR="0044419A" w:rsidRDefault="000B4AF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6B5E042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0D13E8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w:t>
      </w:r>
      <w:proofErr w:type="gramStart"/>
      <w:r w:rsidRPr="00244133">
        <w:rPr>
          <w:rStyle w:val="CODEtemp"/>
        </w:rPr>
        <w:t>C.f</w:t>
      </w:r>
      <w:proofErr w:type="gram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w:t>
      </w:r>
      <w:proofErr w:type="gramStart"/>
      <w:r w:rsidRPr="009F3F7F">
        <w:rPr>
          <w:rStyle w:val="CODEtemp"/>
        </w:rPr>
        <w:t>&gt;}*</w:t>
      </w:r>
      <w:proofErr w:type="gramEnd"/>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76C3E5E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4589B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0E85D97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C5024CA" w:rsidR="0044419A" w:rsidRDefault="000B4AF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29A04189"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5839A7C"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04CA6E3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w:t>
      </w:r>
      <w:proofErr w:type="gramStart"/>
      <w:r>
        <w:rPr>
          <w:rStyle w:val="CODEtemp"/>
        </w:rPr>
        <w:t>C</w:t>
      </w:r>
      <w:r w:rsidRPr="00244133">
        <w:rPr>
          <w:rStyle w:val="CODEtemp"/>
        </w:rPr>
        <w:t>.f</w:t>
      </w:r>
      <w:proofErr w:type="gram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64F35F1D" w:rsidR="00646038" w:rsidRDefault="000B4AFC"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794D6A4" w:rsidR="0044419A" w:rsidRDefault="000B4AFC"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FB3C20" w:rsidR="00646038" w:rsidRDefault="000B4AF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042E08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0AB89E8" w:rsidR="0044419A" w:rsidRDefault="000B4AF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2FD66957"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F940333" w:rsidR="00B05C99" w:rsidRDefault="000B4AF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C4B9823"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1C287B5"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EDD0DE2"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D478A88" w:rsidR="0044419A" w:rsidRDefault="000B4AF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7ED2157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0128F8A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A3A0A54" w:rsidR="00B05C99" w:rsidRDefault="000B4AF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0E5558D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3E788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6A31BB4" w:rsidR="0044419A" w:rsidRDefault="000B4AF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5A6A8CA6"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F215BB0"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50963398" w:rsidR="00822D1D" w:rsidRPr="00822D1D" w:rsidRDefault="000B4AF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4B9D2764" w:rsidR="00B05C99" w:rsidRDefault="000B4AF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66FD0DC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10A1B44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68D7B8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1CC7E5CC" w:rsidR="00366BA7" w:rsidRDefault="000B4AF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70702F64" w:rsidR="00753025" w:rsidRPr="00753025" w:rsidRDefault="000B4AF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AD7060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460E9681"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38B09E8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519204CB" w:rsidR="0044419A" w:rsidRDefault="000B4AF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A98A254" w:rsidR="0044419A" w:rsidRDefault="000B4AF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C9848A2" w:rsidR="0003129F" w:rsidRDefault="000B4AF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92739B4" w:rsidR="0044419A" w:rsidRDefault="000B4AF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506392B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700468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09DA7DF"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5610673"/>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B3DC3CB"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4B8D1BE9"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7F74A4CA"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38E2CFD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704C720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3FC03BBB"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4CC05B0F"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0A723E65"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5BD06A67"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658ED6B8"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3D040DD"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75526F7"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78C4B2E9"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2D10850A"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6DCC95CA"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5C9B5952"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EBE9134"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7FD55FBD"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37C6CC6C"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609D215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0714620B"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34020142"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5610674"/>
      <w:r>
        <w:t>Non-Normative References</w:t>
      </w:r>
      <w:bookmarkEnd w:id="81"/>
      <w:bookmarkEnd w:id="82"/>
      <w:bookmarkEnd w:id="83"/>
    </w:p>
    <w:p w14:paraId="1067680D" w14:textId="4BF722D5"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630027C2"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8022A46"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261C8F61"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30B54EC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369D3B7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48FFC72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5610675"/>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5610676"/>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5610677"/>
      <w:r>
        <w:t>Format examples</w:t>
      </w:r>
      <w:bookmarkEnd w:id="90"/>
    </w:p>
    <w:p w14:paraId="0C763244" w14:textId="1789265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5610678"/>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proofErr w:type="gramStart"/>
      <w:r w:rsidRPr="00801EC5">
        <w:rPr>
          <w:rStyle w:val="CODEtemp"/>
        </w:rPr>
        <w:t>physicalLocation.region.</w:t>
      </w:r>
      <w:r w:rsidR="00E50006">
        <w:rPr>
          <w:rStyle w:val="CODEtemp"/>
        </w:rPr>
        <w:t>charL</w:t>
      </w:r>
      <w:r w:rsidRPr="00801EC5">
        <w:rPr>
          <w:rStyle w:val="CODEtemp"/>
        </w:rPr>
        <w:t>ength</w:t>
      </w:r>
      <w:proofErr w:type="gramEnd"/>
      <w:r w:rsidRPr="00616C1A">
        <w:t>.</w:t>
      </w:r>
    </w:p>
    <w:p w14:paraId="7E604B2B" w14:textId="36E6CF0E" w:rsidR="00D5271C" w:rsidRDefault="00D5271C" w:rsidP="004F385B">
      <w:pPr>
        <w:pStyle w:val="Heading2"/>
      </w:pPr>
      <w:bookmarkStart w:id="92" w:name="_Toc515610679"/>
      <w:r>
        <w:t>Syntax notation</w:t>
      </w:r>
      <w:bookmarkEnd w:id="92"/>
    </w:p>
    <w:p w14:paraId="15BCDF38" w14:textId="0390063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48FFE137"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5610680"/>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5610681"/>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158C25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92DB1">
        <w:t>3.10</w:t>
      </w:r>
      <w:r w:rsidR="00C43D40">
        <w:fldChar w:fldCharType="end"/>
      </w:r>
      <w:r>
        <w:t>).</w:t>
      </w:r>
    </w:p>
    <w:p w14:paraId="7A96C9E2" w14:textId="0523DB7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4BA6707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5610682"/>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5610683"/>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5610684"/>
      <w:r>
        <w:t>text property</w:t>
      </w:r>
      <w:bookmarkEnd w:id="108"/>
      <w:bookmarkEnd w:id="109"/>
    </w:p>
    <w:p w14:paraId="4A7B5CC6" w14:textId="1D12BCDF"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92DB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5610685"/>
      <w:r>
        <w:t>binary property</w:t>
      </w:r>
      <w:bookmarkEnd w:id="110"/>
      <w:bookmarkEnd w:id="111"/>
    </w:p>
    <w:p w14:paraId="1BB5464B" w14:textId="72E47C64"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5610686"/>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5610687"/>
      <w:r>
        <w:t>General</w:t>
      </w:r>
      <w:bookmarkEnd w:id="114"/>
      <w:bookmarkEnd w:id="115"/>
    </w:p>
    <w:p w14:paraId="0DE4A1DE" w14:textId="31C11D9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92DB1">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92DB1">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5610688"/>
      <w:r>
        <w:t>uri property</w:t>
      </w:r>
      <w:bookmarkEnd w:id="116"/>
      <w:bookmarkEnd w:id="117"/>
    </w:p>
    <w:p w14:paraId="312B616B" w14:textId="376AEB65" w:rsidR="005345F2" w:rsidRDefault="005345F2" w:rsidP="005345F2">
      <w:pPr>
        <w:pStyle w:val="Heading4"/>
      </w:pPr>
      <w:bookmarkStart w:id="118" w:name="_Toc515610689"/>
      <w:r>
        <w:t>General</w:t>
      </w:r>
      <w:bookmarkEnd w:id="118"/>
    </w:p>
    <w:p w14:paraId="604C3241" w14:textId="58983ABC"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BCF7EDF"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proofErr w:type="gramStart"/>
      <w:r w:rsidR="00A41F43" w:rsidRPr="006065CD">
        <w:rPr>
          <w:rStyle w:val="CODEtemp"/>
        </w:rPr>
        <w:t>run.files</w:t>
      </w:r>
      <w:proofErr w:type="gramEnd"/>
      <w:r w:rsidR="00A41F43">
        <w:t xml:space="preserve"> (§</w:t>
      </w:r>
      <w:r w:rsidR="00A41F43">
        <w:fldChar w:fldCharType="begin"/>
      </w:r>
      <w:r w:rsidR="00A41F43">
        <w:instrText xml:space="preserve"> REF _Ref507667580 \r \h </w:instrText>
      </w:r>
      <w:r w:rsidR="00A41F43">
        <w:fldChar w:fldCharType="separate"/>
      </w:r>
      <w:r w:rsidR="00392DB1">
        <w:t>3.11.13</w:t>
      </w:r>
      <w:r w:rsidR="00A41F43">
        <w:fldChar w:fldCharType="end"/>
      </w:r>
      <w:r w:rsidR="00A41F43">
        <w:t>).</w:t>
      </w:r>
    </w:p>
    <w:p w14:paraId="653D799B" w14:textId="72431E41"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5610690"/>
      <w:r>
        <w:lastRenderedPageBreak/>
        <w:t>URIs that use the "file" protocol</w:t>
      </w:r>
      <w:bookmarkEnd w:id="120"/>
      <w:bookmarkEnd w:id="121"/>
    </w:p>
    <w:p w14:paraId="7C3ECB2F" w14:textId="13EC9D60"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75E25C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5610691"/>
      <w:r>
        <w:t>uriBaseId property</w:t>
      </w:r>
      <w:bookmarkEnd w:id="122"/>
      <w:bookmarkEnd w:id="123"/>
    </w:p>
    <w:p w14:paraId="4438C49A" w14:textId="3DAE2F2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92DB1">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B841586"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92DB1">
        <w:t>3.11.13.2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392DB1">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E95E18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92DB1">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F823B8">
      <w:pPr>
        <w:pStyle w:val="Note"/>
        <w:numPr>
          <w:ilvl w:val="0"/>
          <w:numId w:val="13"/>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13C02834"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92DB1">
        <w:t>3.3.4</w:t>
      </w:r>
      <w:r>
        <w:fldChar w:fldCharType="end"/>
      </w:r>
      <w:r>
        <w:t>.</w:t>
      </w:r>
    </w:p>
    <w:p w14:paraId="2223DEA6" w14:textId="74C0FBD7" w:rsidR="00F47A7C" w:rsidRDefault="00F47A7C" w:rsidP="00F47A7C">
      <w:pPr>
        <w:pStyle w:val="Heading3"/>
      </w:pPr>
      <w:bookmarkStart w:id="124" w:name="_Ref510013017"/>
      <w:bookmarkStart w:id="125" w:name="_Toc515610692"/>
      <w:r>
        <w:t>Guidance on the use of fileLocation objects</w:t>
      </w:r>
      <w:bookmarkEnd w:id="124"/>
      <w:bookmarkEnd w:id="125"/>
    </w:p>
    <w:p w14:paraId="00BF1D2C" w14:textId="6F6DC1C6" w:rsidR="00F47A7C" w:rsidRDefault="00F47A7C" w:rsidP="00F47A7C">
      <w:r>
        <w:t xml:space="preserve">Some </w:t>
      </w:r>
      <w:r w:rsidR="00F5246D">
        <w:t xml:space="preserve">absolute </w:t>
      </w:r>
      <w:r>
        <w:t xml:space="preserve">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7CD1FF" w:rsidR="00F47A7C" w:rsidRDefault="00F47A7C" w:rsidP="00F47A7C">
      <w:r>
        <w:t xml:space="preserve">A </w:t>
      </w:r>
      <w:r w:rsidRPr="009434F9">
        <w:rPr>
          <w:rStyle w:val="CODEtemp"/>
        </w:rPr>
        <w:t>fileLocation</w:t>
      </w:r>
      <w:r>
        <w:t xml:space="preserve"> object that represents a non-deterministic </w:t>
      </w:r>
      <w:r w:rsidR="00F5246D">
        <w:t xml:space="preserve">absolute </w:t>
      </w:r>
      <w:r>
        <w:t xml:space="preserve">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392DB1">
        <w:t>3.3.2</w:t>
      </w:r>
      <w:r>
        <w:fldChar w:fldCharType="end"/>
      </w:r>
      <w:r>
        <w:t xml:space="preserve">) containing a relative </w:t>
      </w:r>
      <w:r w:rsidR="00F5246D">
        <w:t>reference</w:t>
      </w:r>
      <w:r>
        <w:t xml:space="preserve">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392DB1">
        <w:t>3.3.3</w:t>
      </w:r>
      <w:r>
        <w:fldChar w:fldCharType="end"/>
      </w:r>
      <w:r>
        <w:t>) that captures the non-deterministic portion of the URI, for example, the absolute path to the root of the source code enlistment.</w:t>
      </w:r>
    </w:p>
    <w:p w14:paraId="39297213" w14:textId="71776083" w:rsidR="00F47A7C" w:rsidRDefault="00F47A7C" w:rsidP="00F47A7C">
      <w:pPr>
        <w:pStyle w:val="Note"/>
      </w:pPr>
      <w:r>
        <w:t xml:space="preserve">EXAMPLE 1: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F4CD577"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4DCC6D62" w14:textId="2185C66F"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392DB1">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18A9FE9" w:rsidR="00F47A7C" w:rsidRDefault="00F47A7C" w:rsidP="00F47A7C">
      <w:pPr>
        <w:pStyle w:val="Codesmall"/>
      </w:pPr>
      <w:r>
        <w:t xml:space="preserve">  "results": [                                   # See §</w:t>
      </w:r>
      <w:r>
        <w:fldChar w:fldCharType="begin"/>
      </w:r>
      <w:r>
        <w:instrText xml:space="preserve"> REF _Ref493350972 \r \h </w:instrText>
      </w:r>
      <w:r>
        <w:fldChar w:fldCharType="separate"/>
      </w:r>
      <w:r w:rsidR="00392DB1">
        <w:t>3.11.16</w:t>
      </w:r>
      <w:r>
        <w:fldChar w:fldCharType="end"/>
      </w:r>
      <w:r>
        <w:t xml:space="preserve">.                                     </w:t>
      </w:r>
    </w:p>
    <w:p w14:paraId="6EB641EB" w14:textId="5D3C3AB7"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 xml:space="preserve">). </w:t>
      </w:r>
    </w:p>
    <w:p w14:paraId="610BCD74" w14:textId="647670BE" w:rsidR="00F47A7C" w:rsidRDefault="00F47A7C" w:rsidP="00F47A7C">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1CD5C95D" w14:textId="01409977"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92DB1">
        <w:t>3.20</w:t>
      </w:r>
      <w:r>
        <w:fldChar w:fldCharType="end"/>
      </w:r>
      <w:r>
        <w:t>).</w:t>
      </w:r>
    </w:p>
    <w:p w14:paraId="509AAFAE" w14:textId="4F6A6DF4"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392DB1">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1BCBD2F8" w:rsidR="00F47A7C" w:rsidRDefault="00F47A7C" w:rsidP="00F47A7C">
      <w:r>
        <w:t xml:space="preserve">A </w:t>
      </w:r>
      <w:r w:rsidRPr="00897D39">
        <w:rPr>
          <w:rStyle w:val="CODEtemp"/>
        </w:rPr>
        <w:t>fileLocation</w:t>
      </w:r>
      <w:r>
        <w:t xml:space="preserve"> object that represents a deterministic </w:t>
      </w:r>
      <w:r w:rsidR="00842D42">
        <w:t xml:space="preserve">absolute </w:t>
      </w:r>
      <w:r>
        <w:t xml:space="preserve">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w:t>
      </w:r>
      <w:r w:rsidR="00842D42">
        <w:t>reference</w:t>
      </w:r>
      <w:r>
        <w:t xml:space="preserve"> together with a </w:t>
      </w:r>
      <w:r w:rsidRPr="00897D39">
        <w:rPr>
          <w:rStyle w:val="CODEtemp"/>
        </w:rPr>
        <w:t>uriBaseId</w:t>
      </w:r>
      <w:r>
        <w:t xml:space="preserve"> </w:t>
      </w:r>
      <w:r>
        <w:lastRenderedPageBreak/>
        <w:t xml:space="preserve">property. The use of a relative </w:t>
      </w:r>
      <w:r w:rsidR="00842D42">
        <w:t>reference</w:t>
      </w:r>
      <w:r>
        <w:t xml:space="preserve"> in this case might make the SARIF log file shorter if there are many deterministic </w:t>
      </w:r>
      <w:r w:rsidR="00842D42">
        <w:t xml:space="preserve">absolute </w:t>
      </w:r>
      <w:r>
        <w:t>URIs that share a common prefix.</w:t>
      </w:r>
    </w:p>
    <w:p w14:paraId="48D080CB" w14:textId="7AC56E3A" w:rsidR="00F47A7C" w:rsidRDefault="00F47A7C" w:rsidP="00F47A7C">
      <w:pPr>
        <w:pStyle w:val="Note"/>
      </w:pPr>
      <w:r>
        <w:t xml:space="preserve">EXAMPLE 2: In this example, a deterministic </w:t>
      </w:r>
      <w:r w:rsidR="00842D42">
        <w:t xml:space="preserve">absolute </w:t>
      </w:r>
      <w:r>
        <w:t xml:space="preserve">URI is represented by a </w:t>
      </w:r>
      <w:r w:rsidRPr="00897D39">
        <w:rPr>
          <w:rStyle w:val="CODEtemp"/>
        </w:rPr>
        <w:t>fileLocation</w:t>
      </w:r>
      <w:r>
        <w:t xml:space="preserve"> object whose </w:t>
      </w:r>
      <w:r w:rsidRPr="00897D39">
        <w:rPr>
          <w:rStyle w:val="CODEtemp"/>
        </w:rPr>
        <w:t>uri</w:t>
      </w:r>
      <w:r>
        <w:t xml:space="preserve"> property contains </w:t>
      </w:r>
      <w:r w:rsidR="00842D42">
        <w:t>the</w:t>
      </w:r>
      <w:r>
        <w:t xml:space="preserve"> absolute URI.</w:t>
      </w:r>
    </w:p>
    <w:p w14:paraId="01E9BB40" w14:textId="14C425A2"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7EC12F02" w14:textId="2C77CCE1"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392DB1">
        <w:t>3.11.17</w:t>
      </w:r>
      <w:r>
        <w:fldChar w:fldCharType="end"/>
      </w:r>
      <w:r>
        <w:t>.</w:t>
      </w:r>
    </w:p>
    <w:p w14:paraId="543558BD" w14:textId="729B2B51"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392DB1">
        <w:t>3.35.3</w:t>
      </w:r>
      <w:r>
        <w:fldChar w:fldCharType="end"/>
      </w:r>
      <w:r>
        <w:t>.</w:t>
      </w:r>
    </w:p>
    <w:p w14:paraId="1D9A228E" w14:textId="4C2981F6"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392DB1">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11AF8356" w:rsidR="00F47A7C" w:rsidRDefault="00F47A7C" w:rsidP="00F47A7C">
      <w:pPr>
        <w:pStyle w:val="Note"/>
      </w:pPr>
      <w:r>
        <w:t xml:space="preserve">EXAMPLE 3: In this example, multiple deterministic </w:t>
      </w:r>
      <w:r w:rsidR="00842D42">
        <w:t xml:space="preserve">absolute </w:t>
      </w:r>
      <w:r>
        <w:t xml:space="preserve">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w:t>
      </w:r>
      <w:r w:rsidR="00842D42">
        <w:t>references</w:t>
      </w:r>
      <w:r>
        <w:t xml:space="preserve"> and whose </w:t>
      </w:r>
      <w:r w:rsidRPr="00897D39">
        <w:rPr>
          <w:rStyle w:val="CODEtemp"/>
        </w:rPr>
        <w:t>uriBaseId</w:t>
      </w:r>
      <w:r>
        <w:t xml:space="preserve"> properties refer to the same base location.</w:t>
      </w:r>
    </w:p>
    <w:p w14:paraId="6381CCDB" w14:textId="0E609893"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059CC920" w14:textId="20D92F04"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392DB1">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1D7468E4"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392DB1">
        <w:t>3.11.17</w:t>
      </w:r>
      <w:r>
        <w:fldChar w:fldCharType="end"/>
      </w:r>
      <w:r>
        <w:t>.</w:t>
      </w:r>
    </w:p>
    <w:p w14:paraId="20737949" w14:textId="1C31EE20"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392DB1">
        <w:t>3.35.3</w:t>
      </w:r>
      <w:r>
        <w:fldChar w:fldCharType="end"/>
      </w:r>
      <w:r>
        <w:t>.</w:t>
      </w:r>
    </w:p>
    <w:p w14:paraId="0900A4C3" w14:textId="20098040"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392DB1">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5610693"/>
      <w:r>
        <w:t>String properties</w:t>
      </w:r>
      <w:bookmarkEnd w:id="126"/>
    </w:p>
    <w:p w14:paraId="6C63FE5C" w14:textId="4016EE67" w:rsidR="00D65090" w:rsidRDefault="00D65090" w:rsidP="00D65090">
      <w:pPr>
        <w:pStyle w:val="Heading3"/>
      </w:pPr>
      <w:bookmarkStart w:id="127" w:name="_Toc515610694"/>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5610695"/>
      <w:r>
        <w:t>Redaction</w:t>
      </w:r>
      <w:bookmarkEnd w:id="128"/>
      <w:r w:rsidR="00D244F4">
        <w:t>-aware string properties</w:t>
      </w:r>
      <w:bookmarkEnd w:id="129"/>
    </w:p>
    <w:p w14:paraId="553A2175" w14:textId="6F8BACB3"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392DB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862DDBB"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392DB1">
        <w:t>3.11.20</w:t>
      </w:r>
      <w:r>
        <w:fldChar w:fldCharType="end"/>
      </w:r>
      <w:r>
        <w:t>).</w:t>
      </w:r>
    </w:p>
    <w:p w14:paraId="670174B2" w14:textId="2F6F7D08" w:rsidR="00435405" w:rsidRDefault="00435405" w:rsidP="00435405">
      <w:pPr>
        <w:pStyle w:val="Heading3"/>
      </w:pPr>
      <w:bookmarkStart w:id="130" w:name="_Ref514314114"/>
      <w:bookmarkStart w:id="131" w:name="_Toc515610696"/>
      <w:r>
        <w:lastRenderedPageBreak/>
        <w:t>GUID-valued string properties</w:t>
      </w:r>
      <w:bookmarkEnd w:id="130"/>
      <w:bookmarkEnd w:id="131"/>
    </w:p>
    <w:p w14:paraId="515A660C" w14:textId="33E13A62"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72D5A2E2" w:rsidR="00D244F4" w:rsidRDefault="00D244F4" w:rsidP="00D244F4">
      <w:pPr>
        <w:pStyle w:val="Heading3"/>
      </w:pPr>
      <w:bookmarkStart w:id="132" w:name="_Ref514326061"/>
      <w:bookmarkStart w:id="133" w:name="_Toc515610697"/>
      <w:r>
        <w:t>Hierarchical string</w:t>
      </w:r>
      <w:bookmarkEnd w:id="132"/>
      <w:r w:rsidR="00EA1909">
        <w:t>s</w:t>
      </w:r>
      <w:bookmarkEnd w:id="133"/>
    </w:p>
    <w:p w14:paraId="06B22FB1" w14:textId="33F3F61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92DB1">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92DB1">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4" w:name="_Hlk514325527"/>
      <w:r>
        <w:t xml:space="preserve">hierarchical string = component, </w:t>
      </w:r>
      <w:proofErr w:type="gramStart"/>
      <w:r>
        <w:t>{ "</w:t>
      </w:r>
      <w:proofErr w:type="gramEnd"/>
      <w:r>
        <w:t>/", component };</w:t>
      </w:r>
    </w:p>
    <w:p w14:paraId="2B0439C2" w14:textId="77777777" w:rsidR="00D244F4" w:rsidRDefault="00D244F4" w:rsidP="00D244F4">
      <w:pPr>
        <w:pStyle w:val="Code"/>
      </w:pPr>
    </w:p>
    <w:p w14:paraId="5C289B05" w14:textId="77777777" w:rsidR="00D244F4" w:rsidRDefault="00D244F4" w:rsidP="00D244F4">
      <w:pPr>
        <w:pStyle w:val="Code"/>
      </w:pPr>
      <w:r>
        <w:t xml:space="preserve">component = component character, </w:t>
      </w:r>
      <w:proofErr w:type="gramStart"/>
      <w:r>
        <w:t>{ component</w:t>
      </w:r>
      <w:proofErr w:type="gramEnd"/>
      <w:r>
        <w:t xml:space="preserve"> character };</w:t>
      </w:r>
    </w:p>
    <w:p w14:paraId="1CCFFCF7" w14:textId="77777777" w:rsidR="00D244F4" w:rsidRDefault="00D244F4" w:rsidP="00D244F4">
      <w:pPr>
        <w:pStyle w:val="Code"/>
      </w:pPr>
    </w:p>
    <w:p w14:paraId="722843A7" w14:textId="77777777" w:rsidR="00D244F4" w:rsidRDefault="00D244F4" w:rsidP="00D244F4">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bookmarkEnd w:id="134"/>
    <w:p w14:paraId="0DB85927" w14:textId="0D296B71" w:rsidR="00D244F4" w:rsidRDefault="00D244F4" w:rsidP="00D244F4">
      <w:r>
        <w:t>For examples, see §</w:t>
      </w:r>
      <w:r>
        <w:fldChar w:fldCharType="begin"/>
      </w:r>
      <w:r>
        <w:instrText xml:space="preserve"> REF _Ref514325725 \r \h </w:instrText>
      </w:r>
      <w:r>
        <w:fldChar w:fldCharType="separate"/>
      </w:r>
      <w:r w:rsidR="00392DB1">
        <w:t>3.7.2</w:t>
      </w:r>
      <w:r>
        <w:fldChar w:fldCharType="end"/>
      </w:r>
      <w:r>
        <w:t xml:space="preserve"> and §</w:t>
      </w:r>
      <w:r>
        <w:fldChar w:fldCharType="begin"/>
      </w:r>
      <w:r>
        <w:instrText xml:space="preserve"> REF _Ref514325738 \r \h </w:instrText>
      </w:r>
      <w:r>
        <w:fldChar w:fldCharType="separate"/>
      </w:r>
      <w:r w:rsidR="00392DB1">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7E306055" w:rsidR="00D244F4" w:rsidRP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5" w:name="_Ref508798892"/>
      <w:bookmarkStart w:id="136" w:name="_Toc515610698"/>
      <w:r>
        <w:t>Object properties</w:t>
      </w:r>
      <w:bookmarkEnd w:id="135"/>
      <w:bookmarkEnd w:id="136"/>
    </w:p>
    <w:p w14:paraId="1C30B6EF" w14:textId="03135A06"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392DB1">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92DB1">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7" w:name="_Ref508869720"/>
      <w:bookmarkStart w:id="138" w:name="_Toc515610699"/>
      <w:r>
        <w:t>Array properties</w:t>
      </w:r>
      <w:bookmarkEnd w:id="137"/>
      <w:bookmarkEnd w:id="138"/>
    </w:p>
    <w:p w14:paraId="28EB82AC" w14:textId="5479DEBF" w:rsidR="000308F0" w:rsidRDefault="000308F0" w:rsidP="000308F0">
      <w:pPr>
        <w:pStyle w:val="Heading3"/>
      </w:pPr>
      <w:bookmarkStart w:id="139" w:name="_Toc515610700"/>
      <w:r>
        <w:t>General</w:t>
      </w:r>
      <w:bookmarkEnd w:id="139"/>
    </w:p>
    <w:p w14:paraId="5EBAA746" w14:textId="486EE13D"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392DB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92DB1">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0" w:name="_Ref493404799"/>
      <w:bookmarkStart w:id="141" w:name="_Toc515610701"/>
      <w:r>
        <w:t>Array properties with unique values</w:t>
      </w:r>
      <w:bookmarkEnd w:id="140"/>
      <w:bookmarkEnd w:id="141"/>
    </w:p>
    <w:p w14:paraId="125B0718" w14:textId="500F1EF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proofErr w:type="gramStart"/>
      <w:r w:rsidR="00D244F4">
        <w:t>In particular, two</w:t>
      </w:r>
      <w:proofErr w:type="gramEnd"/>
      <w:r w:rsidR="00D244F4">
        <w:t xml:space="preserve">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2" w:name="_Ref493408960"/>
      <w:bookmarkStart w:id="143" w:name="_Toc515610702"/>
      <w:r>
        <w:t>Property bags</w:t>
      </w:r>
      <w:bookmarkEnd w:id="142"/>
      <w:bookmarkEnd w:id="143"/>
    </w:p>
    <w:p w14:paraId="394A6CDE" w14:textId="6ABA55FC" w:rsidR="00815787" w:rsidRDefault="00815787" w:rsidP="00815787">
      <w:pPr>
        <w:pStyle w:val="Heading3"/>
      </w:pPr>
      <w:bookmarkStart w:id="144" w:name="_Toc515610703"/>
      <w:r>
        <w:t>General</w:t>
      </w:r>
      <w:bookmarkEnd w:id="144"/>
    </w:p>
    <w:p w14:paraId="0C250E31" w14:textId="6FF7F53C"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92DB1">
        <w:t>3.5</w:t>
      </w:r>
      <w:r w:rsidR="000E5572">
        <w:fldChar w:fldCharType="end"/>
      </w:r>
      <w:r w:rsidR="000E5572">
        <w:t>)</w:t>
      </w:r>
      <w:r w:rsidRPr="00490AEA">
        <w:t xml:space="preserve"> containing an arbitrary set of properties.</w:t>
      </w:r>
    </w:p>
    <w:p w14:paraId="5D63B18F" w14:textId="7C37570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92DB1">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w:t>
      </w:r>
      <w:proofErr w:type="gramStart"/>
      <w:r w:rsidR="001A344F" w:rsidRPr="00490AEA">
        <w:t>strings, but</w:t>
      </w:r>
      <w:proofErr w:type="gramEnd"/>
      <w:r w:rsidR="001A344F"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5" w:name="_Ref514325416"/>
      <w:bookmarkStart w:id="146" w:name="_Ref514325725"/>
      <w:bookmarkStart w:id="147" w:name="_Toc515610704"/>
      <w:r>
        <w:t>Tags</w:t>
      </w:r>
      <w:bookmarkEnd w:id="145"/>
      <w:bookmarkEnd w:id="146"/>
      <w:bookmarkEnd w:id="147"/>
    </w:p>
    <w:p w14:paraId="0765905B" w14:textId="2D9C6858" w:rsidR="00B501CE" w:rsidRPr="00B501CE" w:rsidRDefault="00B501CE" w:rsidP="00B501CE">
      <w:pPr>
        <w:pStyle w:val="Heading4"/>
      </w:pPr>
      <w:bookmarkStart w:id="148" w:name="_Toc515610705"/>
      <w:r>
        <w:t>General</w:t>
      </w:r>
      <w:bookmarkEnd w:id="148"/>
    </w:p>
    <w:p w14:paraId="0F1BC690" w14:textId="0EEC001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49" w:name="_Hlk493349329"/>
      <w:r w:rsidRPr="001A344F">
        <w:t xml:space="preserve">an array </w:t>
      </w:r>
      <w:r w:rsidR="00DC2EEB">
        <w:t>of</w:t>
      </w:r>
      <w:r w:rsidRPr="001A344F">
        <w:t xml:space="preserve"> zero or more </w:t>
      </w:r>
      <w:r w:rsidR="00DC2EEB">
        <w:t>unique</w:t>
      </w:r>
      <w:r w:rsidRPr="001A344F">
        <w:t xml:space="preserve"> strings</w:t>
      </w:r>
      <w:bookmarkEnd w:id="149"/>
      <w:r w:rsidR="00DC2EEB">
        <w:t xml:space="preserve"> (§</w:t>
      </w:r>
      <w:r w:rsidR="00DC2EEB">
        <w:fldChar w:fldCharType="begin"/>
      </w:r>
      <w:r w:rsidR="00DC2EEB">
        <w:instrText xml:space="preserve"> REF _Ref493404799 \r \h </w:instrText>
      </w:r>
      <w:r w:rsidR="00DC2EEB">
        <w:fldChar w:fldCharType="separate"/>
      </w:r>
      <w:r w:rsidR="00392DB1">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BED62A6"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92DB1">
        <w:t>3.4.4</w:t>
      </w:r>
      <w:r>
        <w:fldChar w:fldCharType="end"/>
      </w:r>
      <w:r>
        <w:t>).</w:t>
      </w:r>
    </w:p>
    <w:p w14:paraId="040355DB" w14:textId="1CEE3DBE"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571419E" w:rsidR="00DC2EEB" w:rsidRDefault="00DC2EEB" w:rsidP="00C91E75">
      <w:pPr>
        <w:pStyle w:val="Code"/>
      </w:pPr>
      <w:proofErr w:type="gramStart"/>
      <w:r>
        <w:t>{</w:t>
      </w:r>
      <w:r w:rsidR="00C91E75">
        <w:t xml:space="preserve">  </w:t>
      </w:r>
      <w:proofErr w:type="gramEnd"/>
      <w:r w:rsidR="00C91E75">
        <w:t xml:space="preserve">                            # A result object (§</w:t>
      </w:r>
      <w:r w:rsidR="00C91E75">
        <w:fldChar w:fldCharType="begin"/>
      </w:r>
      <w:r w:rsidR="00C91E75">
        <w:instrText xml:space="preserve"> REF _Ref493350984 \r \h  \* MERGEFORMAT </w:instrText>
      </w:r>
      <w:r w:rsidR="00C91E75">
        <w:fldChar w:fldCharType="separate"/>
      </w:r>
      <w:r w:rsidR="00392DB1">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0" w:name="_Toc515610706"/>
      <w:r>
        <w:t>Tag metadata</w:t>
      </w:r>
      <w:bookmarkEnd w:id="15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40C1850"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C0C8229"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D5C71D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92DB1">
        <w:t>3.11</w:t>
      </w:r>
      <w:r>
        <w:fldChar w:fldCharType="end"/>
      </w:r>
      <w:r>
        <w:t xml:space="preserve">) that lexically contains the </w:t>
      </w:r>
      <w:r w:rsidRPr="00B94FAC">
        <w:rPr>
          <w:rStyle w:val="CODEtemp"/>
        </w:rPr>
        <w:t>result</w:t>
      </w:r>
      <w:r>
        <w:t xml:space="preserve"> object:</w:t>
      </w:r>
    </w:p>
    <w:p w14:paraId="2D58AD47" w14:textId="3102298B"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392DB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1" w:name="_Ref493413701"/>
      <w:bookmarkStart w:id="152" w:name="_Ref493413744"/>
      <w:bookmarkStart w:id="153" w:name="_Toc515610707"/>
      <w:r>
        <w:t>Date/time properties</w:t>
      </w:r>
      <w:bookmarkEnd w:id="151"/>
      <w:bookmarkEnd w:id="152"/>
      <w:bookmarkEnd w:id="153"/>
    </w:p>
    <w:p w14:paraId="33510EF1" w14:textId="3B00801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4" w:name="_Ref493426052"/>
      <w:bookmarkStart w:id="155" w:name="_Ref508814664"/>
      <w:bookmarkStart w:id="156" w:name="_Toc515610708"/>
      <w:r>
        <w:t>m</w:t>
      </w:r>
      <w:r w:rsidR="00815787">
        <w:t xml:space="preserve">essage </w:t>
      </w:r>
      <w:bookmarkEnd w:id="154"/>
      <w:r>
        <w:t>objects</w:t>
      </w:r>
      <w:bookmarkEnd w:id="155"/>
      <w:bookmarkEnd w:id="156"/>
    </w:p>
    <w:p w14:paraId="0A758B59" w14:textId="372BB610" w:rsidR="00354823" w:rsidRPr="00354823" w:rsidRDefault="00354823" w:rsidP="00354823">
      <w:pPr>
        <w:pStyle w:val="Heading3"/>
      </w:pPr>
      <w:bookmarkStart w:id="157" w:name="_Toc515610709"/>
      <w:r>
        <w:t>General</w:t>
      </w:r>
      <w:bookmarkEnd w:id="15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8" w:name="_Ref503354593"/>
      <w:bookmarkStart w:id="159" w:name="_Toc515610710"/>
      <w:r>
        <w:t>Plain text messages</w:t>
      </w:r>
      <w:bookmarkEnd w:id="158"/>
      <w:bookmarkEnd w:id="15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55BFC2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92DB1">
        <w:t>3.9.4</w:t>
      </w:r>
      <w:r>
        <w:fldChar w:fldCharType="end"/>
      </w:r>
      <w:r>
        <w:t>) and embedded links (§</w:t>
      </w:r>
      <w:r>
        <w:fldChar w:fldCharType="begin"/>
      </w:r>
      <w:r>
        <w:instrText xml:space="preserve"> REF _Ref508810900 \r \h </w:instrText>
      </w:r>
      <w:r>
        <w:fldChar w:fldCharType="separate"/>
      </w:r>
      <w:r w:rsidR="00392DB1">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0" w:name="_Ref503354606"/>
      <w:bookmarkStart w:id="161" w:name="_Toc515610711"/>
      <w:r>
        <w:lastRenderedPageBreak/>
        <w:t>Rich text messages</w:t>
      </w:r>
      <w:bookmarkEnd w:id="160"/>
      <w:bookmarkEnd w:id="161"/>
    </w:p>
    <w:p w14:paraId="78C77DEB" w14:textId="06212753" w:rsidR="00675C8D" w:rsidRPr="00675C8D" w:rsidRDefault="00675C8D" w:rsidP="00675C8D">
      <w:pPr>
        <w:pStyle w:val="Heading4"/>
      </w:pPr>
      <w:bookmarkStart w:id="162" w:name="_Toc515610712"/>
      <w:r>
        <w:t>General</w:t>
      </w:r>
      <w:bookmarkEnd w:id="162"/>
    </w:p>
    <w:p w14:paraId="45F56986" w14:textId="39FC22D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92DB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92DB1">
        <w:t>3.9.5</w:t>
      </w:r>
      <w:r w:rsidR="0085499B">
        <w:fldChar w:fldCharType="end"/>
      </w:r>
      <w:r w:rsidR="0085499B">
        <w:t>).</w:t>
      </w:r>
    </w:p>
    <w:p w14:paraId="1BFC46D5" w14:textId="5DB4E262"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392DB1">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63" w:name="_Ref503355198"/>
      <w:bookmarkStart w:id="164" w:name="_Toc515610713"/>
      <w:r>
        <w:t>Security implications</w:t>
      </w:r>
      <w:bookmarkEnd w:id="163"/>
      <w:bookmarkEnd w:id="16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B2DBFDA"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5" w:name="_Ref508810893"/>
      <w:bookmarkStart w:id="166" w:name="_Toc515610714"/>
      <w:bookmarkStart w:id="167" w:name="_Ref503352567"/>
      <w:r>
        <w:t>Messages with placeholders</w:t>
      </w:r>
      <w:bookmarkEnd w:id="165"/>
      <w:bookmarkEnd w:id="16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0DA1CC26"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92DB1">
        <w:t>3.9.11</w:t>
      </w:r>
      <w:r>
        <w:fldChar w:fldCharType="end"/>
      </w:r>
      <w:r>
        <w:t>).</w:t>
      </w:r>
    </w:p>
    <w:p w14:paraId="5BF7BEF4" w14:textId="060AC89C"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92DB1">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ECEC945"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92DB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proofErr w:type="gramStart"/>
      <w:r w:rsidR="0017068A" w:rsidRPr="0017068A">
        <w:rPr>
          <w:rStyle w:val="CODEtemp"/>
        </w:rPr>
        <w:t>message.arguments</w:t>
      </w:r>
      <w:proofErr w:type="gramEnd"/>
      <w:r>
        <w:t>.</w:t>
      </w:r>
    </w:p>
    <w:p w14:paraId="621728BE" w14:textId="5485A213" w:rsidR="00AF2726" w:rsidRDefault="00AF2726" w:rsidP="00AF2726">
      <w:pPr>
        <w:pStyle w:val="Codesmall"/>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fldChar w:fldCharType="separate"/>
      </w:r>
      <w:r w:rsidR="00392DB1">
        <w:t>3.11</w:t>
      </w:r>
      <w:r>
        <w:fldChar w:fldCharType="end"/>
      </w:r>
      <w:r>
        <w:t>).</w:t>
      </w:r>
    </w:p>
    <w:p w14:paraId="2D82F457" w14:textId="291C97B2"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92DB1">
        <w:t>3.11.16</w:t>
      </w:r>
      <w:r>
        <w:fldChar w:fldCharType="end"/>
      </w:r>
      <w:r>
        <w:t>.</w:t>
      </w:r>
    </w:p>
    <w:p w14:paraId="13E475FD" w14:textId="5F95C2D5" w:rsidR="00AF2726" w:rsidRDefault="00AF2726" w:rsidP="00AF2726">
      <w:pPr>
        <w:pStyle w:val="Codesmall"/>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fldChar w:fldCharType="separate"/>
      </w:r>
      <w:r w:rsidR="00392DB1">
        <w:t>3.19</w:t>
      </w:r>
      <w:r>
        <w:fldChar w:fldCharType="end"/>
      </w:r>
      <w:r>
        <w:t>).</w:t>
      </w:r>
    </w:p>
    <w:p w14:paraId="3E8F3038" w14:textId="7A4F1A0C" w:rsidR="00AF2726" w:rsidRDefault="00AF2726" w:rsidP="00AF2726">
      <w:pPr>
        <w:pStyle w:val="Codesmall"/>
      </w:pPr>
      <w:r>
        <w:t xml:space="preserve">      "ruleId":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fldChar w:fldCharType="separate"/>
      </w:r>
      <w:r w:rsidR="00392DB1">
        <w:t>3.19.4</w:t>
      </w:r>
      <w:r>
        <w:fldChar w:fldCharType="end"/>
      </w:r>
      <w:r>
        <w:t>.</w:t>
      </w:r>
    </w:p>
    <w:p w14:paraId="1639AEDC" w14:textId="7537B625" w:rsidR="00AF2726" w:rsidRDefault="00AF2726" w:rsidP="00AF2726">
      <w:pPr>
        <w:pStyle w:val="Codesmall"/>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fldChar w:fldCharType="separate"/>
      </w:r>
      <w:r w:rsidR="00392DB1">
        <w:t>3.19.6</w:t>
      </w:r>
      <w:r>
        <w:fldChar w:fldCharType="end"/>
      </w:r>
      <w:r>
        <w:t>.</w:t>
      </w:r>
    </w:p>
    <w:p w14:paraId="3DF5F195" w14:textId="2307EE7D"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92DB1">
        <w:t>3.9.7</w:t>
      </w:r>
      <w:r>
        <w:fldChar w:fldCharType="end"/>
      </w:r>
      <w:r>
        <w:t>.</w:t>
      </w:r>
    </w:p>
    <w:p w14:paraId="1F41BBCB" w14:textId="127DF4DC" w:rsidR="00AF2726" w:rsidRDefault="00AF2726" w:rsidP="00AF2726">
      <w:pPr>
        <w:pStyle w:val="Codesmall"/>
      </w:pPr>
      <w:r>
        <w:t xml:space="preserve">        "arguments": [ "pBuffer</w:t>
      </w:r>
      <w:proofErr w:type="gramStart"/>
      <w:r>
        <w:t>" ]</w:t>
      </w:r>
      <w:proofErr w:type="gramEnd"/>
      <w:r>
        <w:t xml:space="preserve">           </w:t>
      </w:r>
      <w:r w:rsidR="0017068A">
        <w:t xml:space="preserve">    </w:t>
      </w:r>
      <w:r>
        <w:t xml:space="preserve">   # See §</w:t>
      </w:r>
      <w:r>
        <w:fldChar w:fldCharType="begin"/>
      </w:r>
      <w:r>
        <w:instrText xml:space="preserve"> REF _Ref508811093 \r \h </w:instrText>
      </w:r>
      <w:r>
        <w:fldChar w:fldCharType="separate"/>
      </w:r>
      <w:r w:rsidR="00392DB1">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8" w:name="_Ref508810900"/>
      <w:bookmarkStart w:id="169" w:name="_Toc515610715"/>
      <w:r>
        <w:t>Messages with e</w:t>
      </w:r>
      <w:r w:rsidR="00A4123E">
        <w:t>mbedded links</w:t>
      </w:r>
      <w:bookmarkEnd w:id="167"/>
      <w:bookmarkEnd w:id="168"/>
      <w:bookmarkEnd w:id="169"/>
    </w:p>
    <w:p w14:paraId="039E6FD3" w14:textId="4E91369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92DB1">
        <w:t>3.19</w:t>
      </w:r>
      <w:r w:rsidR="00360983">
        <w:fldChar w:fldCharType="end"/>
      </w:r>
      <w:r w:rsidR="006B7822">
        <w:t>)</w:t>
      </w:r>
      <w:r w:rsidR="002957C4">
        <w:t>. We refer to these links as “embedded links”.</w:t>
      </w:r>
    </w:p>
    <w:p w14:paraId="2E75A42E" w14:textId="37EE404D" w:rsidR="00424AAB" w:rsidRDefault="00424AAB" w:rsidP="00424AAB">
      <w:r>
        <w:t>Within a rich text message (§</w:t>
      </w:r>
      <w:r>
        <w:fldChar w:fldCharType="begin"/>
      </w:r>
      <w:r>
        <w:instrText xml:space="preserve"> REF _Ref503354606 \r \h </w:instrText>
      </w:r>
      <w:r>
        <w:fldChar w:fldCharType="separate"/>
      </w:r>
      <w:r w:rsidR="00392DB1">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E9D502C" w:rsidR="002957C4" w:rsidRDefault="00424AAB" w:rsidP="002957C4">
      <w:r>
        <w:t>Within a plain text message (§</w:t>
      </w:r>
      <w:r>
        <w:fldChar w:fldCharType="begin"/>
      </w:r>
      <w:r>
        <w:instrText xml:space="preserve"> REF _Ref503354593 \r \h </w:instrText>
      </w:r>
      <w:r>
        <w:fldChar w:fldCharType="separate"/>
      </w:r>
      <w:r w:rsidR="00392DB1">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 xml:space="preserve">normal link character </w:t>
      </w:r>
      <w:proofErr w:type="gramStart"/>
      <w:r>
        <w:t>= ?</w:t>
      </w:r>
      <w:proofErr w:type="gramEnd"/>
      <w:r>
        <w:t xml:space="preserve"> JSON string </w:t>
      </w:r>
      <w:proofErr w:type="gramStart"/>
      <w:r>
        <w:t>character ?</w:t>
      </w:r>
      <w:proofErr w:type="gramEnd"/>
      <w:r>
        <w:t xml:space="preserve">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 xml:space="preserve">link text = </w:t>
      </w:r>
      <w:proofErr w:type="gramStart"/>
      <w:r>
        <w:t>{ link</w:t>
      </w:r>
      <w:proofErr w:type="gramEnd"/>
      <w:r>
        <w:t xml:space="preserve">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CF042DE" w:rsidR="00E076E9" w:rsidRDefault="0085499B" w:rsidP="00EA1C84">
      <w:pPr>
        <w:pStyle w:val="Codesmall"/>
      </w:pPr>
      <w:r>
        <w:t xml:space="preserve">  "text": </w:t>
      </w:r>
      <w:r w:rsidR="00E076E9">
        <w:t>"</w:t>
      </w:r>
      <w:r w:rsidR="0012062C">
        <w:t>Prohibited term used in [para\\[0\</w:t>
      </w:r>
      <w:proofErr w:type="gramStart"/>
      <w:r w:rsidR="0012062C">
        <w:t>\]\</w:t>
      </w:r>
      <w:proofErr w:type="gramEnd"/>
      <w:r w:rsidR="0012062C">
        <w:t>\\\spans\\[2\\](1).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92DB1">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184203CF" w:rsidR="0012062C" w:rsidRDefault="0012062C" w:rsidP="0012062C">
      <w:pPr>
        <w:pStyle w:val="Note"/>
      </w:pPr>
      <w:r>
        <w:t xml:space="preserve">Prohibited term used in </w:t>
      </w:r>
      <w:hyperlink r:id="rId56" w:history="1">
        <w:r>
          <w:rPr>
            <w:rStyle w:val="Hyperlink"/>
          </w:rPr>
          <w:t>para[</w:t>
        </w:r>
        <w:proofErr w:type="gramStart"/>
        <w:r>
          <w:rPr>
            <w:rStyle w:val="Hyperlink"/>
          </w:rPr>
          <w:t>0]\</w:t>
        </w:r>
        <w:proofErr w:type="gramEnd"/>
        <w:r>
          <w:rPr>
            <w:rStyle w:val="Hyperlink"/>
          </w:rPr>
          <w:t>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62E998DC"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92DB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92DB1">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0" w:name="_Ref508812963"/>
      <w:bookmarkStart w:id="171" w:name="_Toc515610716"/>
      <w:bookmarkStart w:id="172" w:name="_Ref493337542"/>
      <w:r>
        <w:t>Message string resources</w:t>
      </w:r>
      <w:bookmarkEnd w:id="170"/>
      <w:bookmarkEnd w:id="171"/>
    </w:p>
    <w:p w14:paraId="558CEB2A" w14:textId="15F84E5D" w:rsidR="00F27B42" w:rsidRDefault="00F27B42" w:rsidP="00F27B42">
      <w:pPr>
        <w:pStyle w:val="Heading4"/>
      </w:pPr>
      <w:bookmarkStart w:id="173" w:name="_Toc515610717"/>
      <w:r>
        <w:t>General</w:t>
      </w:r>
      <w:bookmarkEnd w:id="173"/>
    </w:p>
    <w:p w14:paraId="2DC31705" w14:textId="5D6FCD91"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92DB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92DB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92DB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92DB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7C17C08A"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392DB1">
        <w:t>3.12.8</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392DB1">
        <w:t>3.35.2</w:t>
      </w:r>
      <w:r w:rsidR="000A6828">
        <w:fldChar w:fldCharType="end"/>
      </w:r>
      <w:r>
        <w:t>).</w:t>
      </w:r>
    </w:p>
    <w:p w14:paraId="71E30852" w14:textId="1702685A"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92DB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92DB1">
        <w:t>3.9.6.4</w:t>
      </w:r>
      <w:r>
        <w:fldChar w:fldCharType="end"/>
      </w:r>
      <w:r>
        <w:t xml:space="preserve"> defines the SARIF resource file format.</w:t>
      </w:r>
    </w:p>
    <w:p w14:paraId="256FEF1F" w14:textId="2E1E79D9" w:rsidR="00F27B42" w:rsidRDefault="00F27B42" w:rsidP="00F27B42">
      <w:pPr>
        <w:pStyle w:val="Heading4"/>
      </w:pPr>
      <w:bookmarkStart w:id="174" w:name="_Ref508812199"/>
      <w:bookmarkStart w:id="175" w:name="_Toc515610718"/>
      <w:r>
        <w:t>Embedded string resource lookup procedure</w:t>
      </w:r>
      <w:bookmarkEnd w:id="174"/>
      <w:bookmarkEnd w:id="17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6" w:name="_Ref508811713"/>
      <w:bookmarkStart w:id="177" w:name="_Toc515610719"/>
      <w:r>
        <w:t>SARIF resource file lookup procedure</w:t>
      </w:r>
      <w:bookmarkEnd w:id="176"/>
      <w:bookmarkEnd w:id="17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4853CB48"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392DB1">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51AA7281"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42BA3C8E"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BCEF8B7"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92DB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9A6B04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92DB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8" w:name="_Ref508811723"/>
      <w:bookmarkStart w:id="179" w:name="_Toc515610720"/>
      <w:r>
        <w:t>SARIF resource file format</w:t>
      </w:r>
      <w:bookmarkEnd w:id="178"/>
      <w:bookmarkEnd w:id="179"/>
    </w:p>
    <w:p w14:paraId="441176F7" w14:textId="05E307FC" w:rsidR="00F27B42" w:rsidRDefault="00F27B42" w:rsidP="00F27B42">
      <w:pPr>
        <w:pStyle w:val="Heading5"/>
      </w:pPr>
      <w:bookmarkStart w:id="180" w:name="_Toc515610721"/>
      <w:r>
        <w:t>General</w:t>
      </w:r>
      <w:bookmarkEnd w:id="18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1" w:name="_Toc515610722"/>
      <w:r>
        <w:lastRenderedPageBreak/>
        <w:t>sarifLog object</w:t>
      </w:r>
      <w:bookmarkEnd w:id="181"/>
    </w:p>
    <w:p w14:paraId="5BC49FE7" w14:textId="0253B9C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92DB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B26A28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92DB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93BCAAD"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92DB1">
              <w:t>3.10.4</w:t>
            </w:r>
            <w:r>
              <w:fldChar w:fldCharType="end"/>
            </w:r>
            <w:r>
              <w:rPr>
                <w:rStyle w:val="CODEtemp"/>
              </w:rPr>
              <w:t>)</w:t>
            </w:r>
          </w:p>
        </w:tc>
        <w:tc>
          <w:tcPr>
            <w:tcW w:w="1890" w:type="dxa"/>
          </w:tcPr>
          <w:p w14:paraId="4E542B44" w14:textId="5D5CA2AD"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392DB1">
              <w:t>3.11</w:t>
            </w:r>
            <w:r>
              <w:fldChar w:fldCharType="end"/>
            </w:r>
            <w:r>
              <w:t>)</w:t>
            </w:r>
          </w:p>
        </w:tc>
        <w:tc>
          <w:tcPr>
            <w:tcW w:w="1170" w:type="dxa"/>
          </w:tcPr>
          <w:p w14:paraId="0E0CACFE" w14:textId="77777777" w:rsidR="0086153A" w:rsidRDefault="0086153A" w:rsidP="00282714">
            <w:r>
              <w:t>Yes</w:t>
            </w:r>
          </w:p>
        </w:tc>
        <w:tc>
          <w:tcPr>
            <w:tcW w:w="5691" w:type="dxa"/>
          </w:tcPr>
          <w:p w14:paraId="17554539" w14:textId="4CE18479"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92DB1">
              <w:t>3.9.6.4.3</w:t>
            </w:r>
            <w:r>
              <w:fldChar w:fldCharType="end"/>
            </w:r>
            <w:r>
              <w:t>.</w:t>
            </w:r>
          </w:p>
        </w:tc>
      </w:tr>
    </w:tbl>
    <w:p w14:paraId="1325EAA7" w14:textId="079EF80F" w:rsidR="00F27B42" w:rsidRDefault="00F27B42" w:rsidP="00F27B42">
      <w:pPr>
        <w:pStyle w:val="Heading5"/>
      </w:pPr>
      <w:bookmarkStart w:id="182" w:name="_Ref508812519"/>
      <w:bookmarkStart w:id="183" w:name="_Toc515610723"/>
      <w:r>
        <w:t>run object</w:t>
      </w:r>
      <w:bookmarkEnd w:id="182"/>
      <w:bookmarkEnd w:id="18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91035CD"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92DB1">
              <w:t>3.11.8</w:t>
            </w:r>
            <w:r>
              <w:fldChar w:fldCharType="end"/>
            </w:r>
            <w:r>
              <w:t>)</w:t>
            </w:r>
          </w:p>
        </w:tc>
        <w:tc>
          <w:tcPr>
            <w:tcW w:w="1966" w:type="dxa"/>
          </w:tcPr>
          <w:p w14:paraId="562C4BC7" w14:textId="74E0454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92DB1">
              <w:t>3.12</w:t>
            </w:r>
            <w:r>
              <w:fldChar w:fldCharType="end"/>
            </w:r>
            <w:r>
              <w:t>)</w:t>
            </w:r>
          </w:p>
        </w:tc>
        <w:tc>
          <w:tcPr>
            <w:tcW w:w="1205" w:type="dxa"/>
          </w:tcPr>
          <w:p w14:paraId="7C63EEBA" w14:textId="77777777" w:rsidR="0086153A" w:rsidRDefault="0086153A" w:rsidP="00282714">
            <w:r>
              <w:t>Yes</w:t>
            </w:r>
          </w:p>
        </w:tc>
        <w:tc>
          <w:tcPr>
            <w:tcW w:w="5597" w:type="dxa"/>
          </w:tcPr>
          <w:p w14:paraId="20CA42D1" w14:textId="5830668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92DB1">
              <w:t>3.9.6.4.4</w:t>
            </w:r>
            <w:r>
              <w:fldChar w:fldCharType="end"/>
            </w:r>
            <w:r>
              <w:t>.</w:t>
            </w:r>
          </w:p>
        </w:tc>
      </w:tr>
      <w:tr w:rsidR="0086153A" w14:paraId="0A6EE765" w14:textId="77777777" w:rsidTr="00282714">
        <w:trPr>
          <w:trHeight w:val="485"/>
        </w:trPr>
        <w:tc>
          <w:tcPr>
            <w:tcW w:w="2071" w:type="dxa"/>
          </w:tcPr>
          <w:p w14:paraId="572E2CBD" w14:textId="6028BCB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92DB1">
              <w:t>3.11.17</w:t>
            </w:r>
            <w:r>
              <w:fldChar w:fldCharType="end"/>
            </w:r>
            <w:r>
              <w:t>)</w:t>
            </w:r>
          </w:p>
        </w:tc>
        <w:tc>
          <w:tcPr>
            <w:tcW w:w="1966" w:type="dxa"/>
          </w:tcPr>
          <w:p w14:paraId="217728F3" w14:textId="39C37F4E"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92DB1">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4" w:name="_Ref508812478"/>
      <w:bookmarkStart w:id="185" w:name="_Toc515610724"/>
      <w:r>
        <w:t>tool object</w:t>
      </w:r>
      <w:bookmarkEnd w:id="184"/>
      <w:bookmarkEnd w:id="18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403F3D5"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92DB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5BA125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92DB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2A31D1A2"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92DB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1F08F6C"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92DB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2AA8A7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92DB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7E83C0B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92DB1">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6" w:name="_Toc515610725"/>
      <w:r>
        <w:t>resources object</w:t>
      </w:r>
      <w:bookmarkEnd w:id="186"/>
    </w:p>
    <w:p w14:paraId="56784490" w14:textId="79FB0713"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92DB1">
        <w:t>3.35</w:t>
      </w:r>
      <w:r>
        <w:fldChar w:fldCharType="end"/>
      </w:r>
      <w:r>
        <w:t>).</w:t>
      </w:r>
    </w:p>
    <w:p w14:paraId="55D59945" w14:textId="28AAB945" w:rsidR="00B607AD" w:rsidRDefault="00B607AD" w:rsidP="00B607AD">
      <w:pPr>
        <w:pStyle w:val="Heading3"/>
      </w:pPr>
      <w:bookmarkStart w:id="187" w:name="_Ref508811133"/>
      <w:bookmarkStart w:id="188" w:name="_Toc515610726"/>
      <w:r>
        <w:lastRenderedPageBreak/>
        <w:t>text property</w:t>
      </w:r>
      <w:bookmarkEnd w:id="187"/>
      <w:bookmarkEnd w:id="188"/>
    </w:p>
    <w:p w14:paraId="38926169" w14:textId="1C691BB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92DB1">
        <w:t>3.9.2</w:t>
      </w:r>
      <w:r>
        <w:fldChar w:fldCharType="end"/>
      </w:r>
      <w:r>
        <w:t>)</w:t>
      </w:r>
      <w:r w:rsidRPr="0027620D">
        <w:t>.</w:t>
      </w:r>
    </w:p>
    <w:p w14:paraId="68ED5C2D" w14:textId="1A275EF8" w:rsidR="00B607AD" w:rsidRDefault="00B607AD" w:rsidP="00B607AD">
      <w:pPr>
        <w:pStyle w:val="Heading3"/>
      </w:pPr>
      <w:bookmarkStart w:id="189" w:name="_Ref508811583"/>
      <w:bookmarkStart w:id="190" w:name="_Toc515610727"/>
      <w:r>
        <w:t>richText property</w:t>
      </w:r>
      <w:bookmarkEnd w:id="189"/>
      <w:bookmarkEnd w:id="190"/>
    </w:p>
    <w:p w14:paraId="252D70DD" w14:textId="658F881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92DB1">
        <w:t>3.9.3</w:t>
      </w:r>
      <w:r>
        <w:fldChar w:fldCharType="end"/>
      </w:r>
      <w:r>
        <w:t>)</w:t>
      </w:r>
      <w:r w:rsidRPr="0027620D">
        <w:t>.</w:t>
      </w:r>
    </w:p>
    <w:p w14:paraId="5B4F9624" w14:textId="2476D065"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92DB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1" w:name="_Ref508811592"/>
      <w:bookmarkStart w:id="192" w:name="_Toc515610728"/>
      <w:r>
        <w:t>messageId property</w:t>
      </w:r>
      <w:bookmarkEnd w:id="191"/>
      <w:bookmarkEnd w:id="192"/>
    </w:p>
    <w:p w14:paraId="5F5AED7E" w14:textId="60AEA4B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92DB1">
        <w:t>3.9.6</w:t>
      </w:r>
      <w:r>
        <w:fldChar w:fldCharType="end"/>
      </w:r>
      <w:r>
        <w:t>) for the desired plain text message (§</w:t>
      </w:r>
      <w:r>
        <w:fldChar w:fldCharType="begin"/>
      </w:r>
      <w:r>
        <w:instrText xml:space="preserve"> REF _Ref503354593 \r \h </w:instrText>
      </w:r>
      <w:r>
        <w:fldChar w:fldCharType="separate"/>
      </w:r>
      <w:r w:rsidR="00392DB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92DB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92DB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3" w:name="_Ref508811630"/>
      <w:bookmarkStart w:id="194" w:name="_Toc515610729"/>
      <w:r>
        <w:t>richMessageId property</w:t>
      </w:r>
      <w:bookmarkEnd w:id="193"/>
      <w:bookmarkEnd w:id="194"/>
    </w:p>
    <w:p w14:paraId="71ECB735" w14:textId="01C5D73F"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92DB1">
        <w:t>3.9.6</w:t>
      </w:r>
      <w:r>
        <w:fldChar w:fldCharType="end"/>
      </w:r>
      <w:r>
        <w:t>) for the desired rich text message (§</w:t>
      </w:r>
      <w:r>
        <w:fldChar w:fldCharType="begin"/>
      </w:r>
      <w:r>
        <w:instrText xml:space="preserve"> REF _Ref503354606 \r \h </w:instrText>
      </w:r>
      <w:r>
        <w:fldChar w:fldCharType="separate"/>
      </w:r>
      <w:r w:rsidR="00392DB1">
        <w:t>3.9.3</w:t>
      </w:r>
      <w:r>
        <w:fldChar w:fldCharType="end"/>
      </w:r>
      <w:r>
        <w:t>).</w:t>
      </w:r>
    </w:p>
    <w:p w14:paraId="1DCA38AB" w14:textId="144BB2A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92DB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92DB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5" w:name="_Ref508811093"/>
      <w:bookmarkStart w:id="196" w:name="_Toc515610730"/>
      <w:r>
        <w:t>arguments property</w:t>
      </w:r>
      <w:bookmarkEnd w:id="195"/>
      <w:bookmarkEnd w:id="196"/>
    </w:p>
    <w:p w14:paraId="3337B550" w14:textId="237F2E2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92DB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92DB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92DB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92DB1">
        <w:t>3.9.10</w:t>
      </w:r>
      <w:r>
        <w:fldChar w:fldCharType="end"/>
      </w:r>
      <w:r>
        <w:t>) contains any placeholders (§</w:t>
      </w:r>
      <w:r>
        <w:fldChar w:fldCharType="begin"/>
      </w:r>
      <w:r>
        <w:instrText xml:space="preserve"> REF _Ref508810893 \r \h </w:instrText>
      </w:r>
      <w:r>
        <w:fldChar w:fldCharType="separate"/>
      </w:r>
      <w:r w:rsidR="00392DB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92DB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7" w:name="_Ref508812301"/>
      <w:bookmarkStart w:id="198" w:name="_Toc515610731"/>
      <w:r>
        <w:t>sarifLog object</w:t>
      </w:r>
      <w:bookmarkEnd w:id="172"/>
      <w:bookmarkEnd w:id="197"/>
      <w:bookmarkEnd w:id="198"/>
    </w:p>
    <w:p w14:paraId="5DEDD21B" w14:textId="0630136E" w:rsidR="000D32C1" w:rsidRDefault="000D32C1" w:rsidP="000D32C1">
      <w:pPr>
        <w:pStyle w:val="Heading3"/>
      </w:pPr>
      <w:bookmarkStart w:id="199" w:name="_Toc515610732"/>
      <w:r>
        <w:t>General</w:t>
      </w:r>
      <w:bookmarkEnd w:id="19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B746892"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92DB1">
        <w:t>3.10.2</w:t>
      </w:r>
      <w:r w:rsidR="0038356E">
        <w:fldChar w:fldCharType="end"/>
      </w:r>
      <w:r w:rsidR="00D71A1D">
        <w:t>.</w:t>
      </w:r>
    </w:p>
    <w:p w14:paraId="69B7D7D3" w14:textId="07F4484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92DB1">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37A4606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92DB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0" w:name="_Ref493349977"/>
      <w:bookmarkStart w:id="201" w:name="_Ref493350297"/>
      <w:bookmarkStart w:id="202" w:name="_Toc515610733"/>
      <w:r>
        <w:t>version property</w:t>
      </w:r>
      <w:bookmarkEnd w:id="200"/>
      <w:bookmarkEnd w:id="201"/>
      <w:bookmarkEnd w:id="20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3" w:name="_Ref508812350"/>
      <w:bookmarkStart w:id="204" w:name="_Toc515610734"/>
      <w:r>
        <w:t>$schema property</w:t>
      </w:r>
      <w:bookmarkEnd w:id="203"/>
      <w:bookmarkEnd w:id="20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B637F8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92DB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5" w:name="_Ref493349987"/>
      <w:bookmarkStart w:id="206" w:name="_Toc515610735"/>
      <w:r>
        <w:t>runs property</w:t>
      </w:r>
      <w:bookmarkEnd w:id="205"/>
      <w:bookmarkEnd w:id="206"/>
    </w:p>
    <w:p w14:paraId="4CED6907" w14:textId="5565A2E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92DB1">
        <w:t>3.11</w:t>
      </w:r>
      <w:r>
        <w:fldChar w:fldCharType="end"/>
      </w:r>
      <w:r w:rsidRPr="00584D35">
        <w:t>).</w:t>
      </w:r>
    </w:p>
    <w:p w14:paraId="076C2078" w14:textId="7A8121FC" w:rsidR="00C66549" w:rsidRPr="00C66549" w:rsidRDefault="00EC6397" w:rsidP="00C66549">
      <w:pPr>
        <w:pStyle w:val="Heading2"/>
      </w:pPr>
      <w:bookmarkStart w:id="207" w:name="_Ref493349997"/>
      <w:bookmarkStart w:id="208" w:name="_Ref493350451"/>
      <w:bookmarkStart w:id="209" w:name="_Toc515610736"/>
      <w:r>
        <w:t>run object</w:t>
      </w:r>
      <w:bookmarkEnd w:id="207"/>
      <w:bookmarkEnd w:id="208"/>
      <w:bookmarkEnd w:id="209"/>
    </w:p>
    <w:p w14:paraId="10E42C1C" w14:textId="534C375F" w:rsidR="000D32C1" w:rsidRDefault="000D32C1" w:rsidP="000D32C1">
      <w:pPr>
        <w:pStyle w:val="Heading3"/>
      </w:pPr>
      <w:bookmarkStart w:id="210" w:name="_Toc515610737"/>
      <w:r>
        <w:t>General</w:t>
      </w:r>
      <w:bookmarkEnd w:id="21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0243F43"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92DB1">
        <w:t>3.11.8</w:t>
      </w:r>
      <w:r>
        <w:fldChar w:fldCharType="end"/>
      </w:r>
      <w:r w:rsidR="00893398">
        <w:t>.</w:t>
      </w:r>
    </w:p>
    <w:p w14:paraId="458D3C95" w14:textId="55D67CAB"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92DB1">
        <w:t>3.12</w:t>
      </w:r>
      <w:r>
        <w:fldChar w:fldCharType="end"/>
      </w:r>
      <w:r>
        <w:t>)</w:t>
      </w:r>
      <w:r w:rsidR="00893398">
        <w:t>.</w:t>
      </w:r>
    </w:p>
    <w:p w14:paraId="5659FE03" w14:textId="398D62B9" w:rsidR="00C66549" w:rsidRDefault="00C66549" w:rsidP="00893398">
      <w:pPr>
        <w:pStyle w:val="Codesmall"/>
      </w:pPr>
      <w:r>
        <w:t xml:space="preserve">  },</w:t>
      </w:r>
    </w:p>
    <w:p w14:paraId="5572A9C8" w14:textId="74D7F4B6"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92DB1">
        <w:t>3.11.16</w:t>
      </w:r>
      <w:r>
        <w:fldChar w:fldCharType="end"/>
      </w:r>
      <w:r w:rsidR="00893398">
        <w:t>.</w:t>
      </w:r>
    </w:p>
    <w:p w14:paraId="2AB9C865" w14:textId="68161F9F" w:rsidR="00C66549" w:rsidRDefault="00C66549" w:rsidP="00893398">
      <w:pPr>
        <w:pStyle w:val="Codesmall"/>
      </w:pPr>
      <w:r>
        <w:t xml:space="preserve">    {</w:t>
      </w:r>
    </w:p>
    <w:p w14:paraId="34499818" w14:textId="2BD3FD5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92DB1">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1" w:name="_Ref493351359"/>
      <w:bookmarkStart w:id="212" w:name="_Toc515610738"/>
      <w:r>
        <w:lastRenderedPageBreak/>
        <w:t>i</w:t>
      </w:r>
      <w:r w:rsidR="00435405">
        <w:t>nstanceGui</w:t>
      </w:r>
      <w:r>
        <w:t>d property</w:t>
      </w:r>
      <w:bookmarkEnd w:id="211"/>
      <w:bookmarkEnd w:id="212"/>
    </w:p>
    <w:p w14:paraId="1C53D700" w14:textId="6D432F6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gramStart"/>
      <w:r w:rsidRPr="006066AC">
        <w:rPr>
          <w:rStyle w:val="CODEtemp"/>
        </w:rPr>
        <w:t>run.i</w:t>
      </w:r>
      <w:r w:rsidR="00435405">
        <w:rPr>
          <w:rStyle w:val="CODEtemp"/>
        </w:rPr>
        <w:t>nstanceGui</w:t>
      </w:r>
      <w:r w:rsidRPr="006066AC">
        <w:rPr>
          <w:rStyle w:val="CODEtemp"/>
        </w:rPr>
        <w:t>d</w:t>
      </w:r>
      <w:proofErr w:type="gramEnd"/>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3" w:name="_Ref513207134"/>
      <w:bookmarkStart w:id="214" w:name="_Toc515610739"/>
      <w:r>
        <w:t>logical</w:t>
      </w:r>
      <w:r w:rsidR="000D32C1">
        <w:t>Id property</w:t>
      </w:r>
      <w:bookmarkEnd w:id="213"/>
      <w:bookmarkEnd w:id="214"/>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1EC53DC6"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92DB1">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5" w:name="_Toc515610740"/>
      <w:r>
        <w:t>description property</w:t>
      </w:r>
      <w:bookmarkEnd w:id="215"/>
    </w:p>
    <w:p w14:paraId="4429B86F" w14:textId="0F441B27" w:rsidR="00E86746" w:rsidRDefault="00E86746" w:rsidP="00E86746">
      <w:proofErr w:type="gramStart"/>
      <w:r>
        <w:t>An</w:t>
      </w:r>
      <w:proofErr w:type="gramEnd"/>
      <w:r>
        <w:t xml:space="preserve">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this run.</w:t>
      </w:r>
    </w:p>
    <w:p w14:paraId="0F955C55" w14:textId="1BA15578"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92DB1">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3CE0A599" w:rsidR="00E86746" w:rsidRDefault="00E86746" w:rsidP="00E86746">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0BF4D6AD" w14:textId="06FB82DE"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92DB1">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6" w:name="_Ref493475805"/>
      <w:bookmarkStart w:id="217" w:name="_Toc515610741"/>
      <w:r>
        <w:t>baselineI</w:t>
      </w:r>
      <w:r w:rsidR="00435405">
        <w:t>nstanceGui</w:t>
      </w:r>
      <w:r>
        <w:t>d property</w:t>
      </w:r>
      <w:bookmarkEnd w:id="216"/>
      <w:bookmarkEnd w:id="217"/>
    </w:p>
    <w:p w14:paraId="2AAA192D" w14:textId="2597C12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92DB1">
        <w:t>3.11.2</w:t>
      </w:r>
      <w:r>
        <w:fldChar w:fldCharType="end"/>
      </w:r>
      <w:r w:rsidRPr="006066AC">
        <w:t>) of some previous run.</w:t>
      </w:r>
    </w:p>
    <w:p w14:paraId="730C1956" w14:textId="2FC83927"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92DB1">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198DB984"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392DB1">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92DB1">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2CD1EB04" w:rsidR="000D32C1" w:rsidRDefault="000D32C1" w:rsidP="000D32C1">
      <w:pPr>
        <w:pStyle w:val="Heading3"/>
      </w:pPr>
      <w:bookmarkStart w:id="218" w:name="_Ref514325384"/>
      <w:bookmarkStart w:id="219" w:name="_Ref514325738"/>
      <w:bookmarkStart w:id="220" w:name="_Toc515610742"/>
      <w:r>
        <w:t>automation</w:t>
      </w:r>
      <w:r w:rsidR="00435405">
        <w:t>Logical</w:t>
      </w:r>
      <w:r>
        <w:t>Id property</w:t>
      </w:r>
      <w:bookmarkEnd w:id="218"/>
      <w:bookmarkEnd w:id="219"/>
      <w:bookmarkEnd w:id="220"/>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04F5505F"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92DB1">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1" w:name="_Toc515610743"/>
      <w:r>
        <w:t>architecture property</w:t>
      </w:r>
      <w:bookmarkEnd w:id="22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2" w:name="_Ref493350956"/>
      <w:bookmarkStart w:id="223" w:name="_Toc515610744"/>
      <w:r>
        <w:t>tool property</w:t>
      </w:r>
      <w:bookmarkEnd w:id="222"/>
      <w:bookmarkEnd w:id="223"/>
    </w:p>
    <w:p w14:paraId="56566E8E" w14:textId="266044B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92DB1">
        <w:t>3.12</w:t>
      </w:r>
      <w:r>
        <w:fldChar w:fldCharType="end"/>
      </w:r>
      <w:r w:rsidRPr="003B5868">
        <w:t>) that describes the analysis tool that was run.</w:t>
      </w:r>
    </w:p>
    <w:p w14:paraId="29FA70CD" w14:textId="52EE5F0A" w:rsidR="000D32C1" w:rsidRDefault="000D32C1" w:rsidP="000D32C1">
      <w:pPr>
        <w:pStyle w:val="Heading3"/>
      </w:pPr>
      <w:bookmarkStart w:id="224" w:name="_Ref507657941"/>
      <w:bookmarkStart w:id="225" w:name="_Toc515610745"/>
      <w:r>
        <w:t>invocation</w:t>
      </w:r>
      <w:r w:rsidR="00514F09">
        <w:t>s</w:t>
      </w:r>
      <w:r>
        <w:t xml:space="preserve"> property</w:t>
      </w:r>
      <w:bookmarkEnd w:id="224"/>
      <w:bookmarkEnd w:id="225"/>
    </w:p>
    <w:p w14:paraId="676BBCBB" w14:textId="0559038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92DB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92DB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6" w:name="_Toc515610746"/>
      <w:r>
        <w:lastRenderedPageBreak/>
        <w:t>conversion property</w:t>
      </w:r>
      <w:bookmarkEnd w:id="226"/>
    </w:p>
    <w:p w14:paraId="226462F1" w14:textId="10C132E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92DB1">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7" w:name="_Ref511829897"/>
      <w:bookmarkStart w:id="228" w:name="_Toc515610747"/>
      <w:r>
        <w:t>versionControlProvenance property</w:t>
      </w:r>
      <w:bookmarkEnd w:id="227"/>
      <w:bookmarkEnd w:id="228"/>
    </w:p>
    <w:p w14:paraId="40DFBA3C" w14:textId="64D5FBF1"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392DB1">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92DB1">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2EDD399A"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392DB1">
        <w:t>3.16</w:t>
      </w:r>
      <w:r>
        <w:fldChar w:fldCharType="end"/>
      </w:r>
      <w:r>
        <w:t>).</w:t>
      </w:r>
    </w:p>
    <w:p w14:paraId="252CBC5B" w14:textId="6ECE7FDF"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392DB1">
        <w:t>3.16.3</w:t>
      </w:r>
      <w:r w:rsidR="00EC5421">
        <w:fldChar w:fldCharType="end"/>
      </w:r>
      <w:r>
        <w:t>.</w:t>
      </w:r>
    </w:p>
    <w:p w14:paraId="5C24FC9B" w14:textId="14429F86"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92DB1">
        <w:t>3.16.4</w:t>
      </w:r>
      <w:r w:rsidR="00EC5421">
        <w:fldChar w:fldCharType="end"/>
      </w:r>
      <w:r>
        <w:t>.</w:t>
      </w:r>
    </w:p>
    <w:p w14:paraId="1B1D75B0" w14:textId="0C71854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92DB1">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9" w:name="_Ref508869459"/>
      <w:bookmarkStart w:id="230" w:name="_Ref508869524"/>
      <w:bookmarkStart w:id="231" w:name="_Ref508869585"/>
      <w:bookmarkStart w:id="232" w:name="_Toc515610748"/>
      <w:bookmarkStart w:id="233" w:name="_Ref493345118"/>
      <w:r>
        <w:t>originalUriBaseIds property</w:t>
      </w:r>
      <w:bookmarkEnd w:id="229"/>
      <w:bookmarkEnd w:id="230"/>
      <w:bookmarkEnd w:id="231"/>
      <w:bookmarkEnd w:id="232"/>
    </w:p>
    <w:p w14:paraId="2DDCF7C4" w14:textId="16B7704B"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92DB1">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92DB1">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7FA5F4B"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92DB1">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7787B8B"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92DB1">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F93AFBE"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92DB1">
        <w:t>3.20</w:t>
      </w:r>
      <w:r w:rsidR="00B213E1">
        <w:fldChar w:fldCharType="end"/>
      </w:r>
      <w:r w:rsidR="00B213E1">
        <w:t>)</w:t>
      </w:r>
    </w:p>
    <w:p w14:paraId="26DCDECF" w14:textId="433016AB"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392DB1">
        <w:t>3.20.2</w:t>
      </w:r>
      <w:r w:rsidR="00C6546E">
        <w:fldChar w:fldCharType="end"/>
      </w:r>
      <w:r w:rsidR="00C6546E">
        <w:t>.</w:t>
      </w:r>
    </w:p>
    <w:p w14:paraId="14E37F0A" w14:textId="5854D338"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92DB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3E9850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92DB1">
        <w:t>3.3.2.2</w:t>
      </w:r>
      <w:r w:rsidR="0014301D">
        <w:fldChar w:fldCharType="end"/>
      </w:r>
      <w:r>
        <w:t>).</w:t>
      </w:r>
    </w:p>
    <w:p w14:paraId="7D9E2059" w14:textId="77777777" w:rsidR="000D32C1" w:rsidRDefault="000D32C1" w:rsidP="000D32C1">
      <w:pPr>
        <w:pStyle w:val="Heading3"/>
      </w:pPr>
      <w:bookmarkStart w:id="234" w:name="_Ref507667580"/>
      <w:bookmarkStart w:id="235" w:name="_Toc515610749"/>
      <w:r>
        <w:t>files property</w:t>
      </w:r>
      <w:bookmarkEnd w:id="233"/>
      <w:bookmarkEnd w:id="234"/>
      <w:bookmarkEnd w:id="235"/>
    </w:p>
    <w:p w14:paraId="07E80975" w14:textId="24B82ABD" w:rsidR="006A16A8" w:rsidRDefault="006A16A8" w:rsidP="006A16A8">
      <w:pPr>
        <w:pStyle w:val="Heading4"/>
      </w:pPr>
      <w:bookmarkStart w:id="236" w:name="_Toc515610750"/>
      <w:r>
        <w:t>General</w:t>
      </w:r>
      <w:bookmarkEnd w:id="236"/>
    </w:p>
    <w:p w14:paraId="1A04899C" w14:textId="17F51D6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92DB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609420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92DB1">
        <w:t>3.13.5</w:t>
      </w:r>
      <w:r w:rsidR="00F132B2">
        <w:fldChar w:fldCharType="end"/>
      </w:r>
      <w:r w:rsidR="00F132B2">
        <w:t>, §</w:t>
      </w:r>
      <w:r w:rsidR="00F132B2">
        <w:fldChar w:fldCharType="begin"/>
      </w:r>
      <w:r w:rsidR="00F132B2">
        <w:instrText xml:space="preserve"> REF _Ref508987354 \r \h </w:instrText>
      </w:r>
      <w:r w:rsidR="00F132B2">
        <w:fldChar w:fldCharType="separate"/>
      </w:r>
      <w:r w:rsidR="00392DB1">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7" w:name="_Ref508985072"/>
      <w:bookmarkStart w:id="238" w:name="_Toc515610751"/>
      <w:r>
        <w:t>Property names</w:t>
      </w:r>
      <w:bookmarkEnd w:id="237"/>
      <w:bookmarkEnd w:id="238"/>
    </w:p>
    <w:p w14:paraId="2525CEB8" w14:textId="7136BE60"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92DB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9" w:name="_Hlk508703537"/>
      <w:r>
        <w:t>relative property name</w:t>
      </w:r>
      <w:bookmarkEnd w:id="239"/>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311C3DD5"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92DB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92DB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8FFC0B6"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32923A5F" w14:textId="77777777" w:rsidR="00C85F5E" w:rsidRDefault="00C85F5E" w:rsidP="00C85F5E">
      <w:pPr>
        <w:pStyle w:val="Codesmall"/>
      </w:pPr>
      <w:r>
        <w:t xml:space="preserve">  "results": [</w:t>
      </w:r>
    </w:p>
    <w:p w14:paraId="2ED60C67" w14:textId="0A2F8241"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64A6A69B" w14:textId="77777777" w:rsidR="00C85F5E" w:rsidRDefault="00C85F5E" w:rsidP="00C85F5E">
      <w:pPr>
        <w:pStyle w:val="Codesmall"/>
      </w:pPr>
      <w:r>
        <w:t xml:space="preserve">      "relatedLocations": [</w:t>
      </w:r>
    </w:p>
    <w:p w14:paraId="68526452" w14:textId="591BCDD1"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392DB1">
        <w:t>3.34</w:t>
      </w:r>
      <w:r>
        <w:fldChar w:fldCharType="end"/>
      </w:r>
      <w:r>
        <w:t>).</w:t>
      </w:r>
    </w:p>
    <w:p w14:paraId="3BDF79BA" w14:textId="7AE6EC4D"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392DB1">
        <w:t>3.21</w:t>
      </w:r>
      <w:r>
        <w:fldChar w:fldCharType="end"/>
      </w:r>
      <w:r>
        <w:t>).</w:t>
      </w:r>
    </w:p>
    <w:p w14:paraId="074DA98B" w14:textId="24981A08"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392DB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0F8092"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92DB1">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7CCB3C2F"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0E9FFF9F" w14:textId="77777777" w:rsidR="00C85F5E" w:rsidRDefault="00C85F5E" w:rsidP="00C85F5E">
      <w:pPr>
        <w:pStyle w:val="Codesmall"/>
      </w:pPr>
      <w:r>
        <w:t xml:space="preserve">  "results": [</w:t>
      </w:r>
    </w:p>
    <w:p w14:paraId="2B1E2CCA" w14:textId="36DF64F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3FA8FEF0" w14:textId="77777777" w:rsidR="00C85F5E" w:rsidRDefault="00C85F5E" w:rsidP="00C85F5E">
      <w:pPr>
        <w:pStyle w:val="Codesmall"/>
      </w:pPr>
      <w:r>
        <w:t xml:space="preserve">      "relatedLocations": [</w:t>
      </w:r>
    </w:p>
    <w:p w14:paraId="51490C33" w14:textId="727DCA08"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392DB1">
        <w:t>3.20</w:t>
      </w:r>
      <w:r w:rsidR="009A40CD">
        <w:fldChar w:fldCharType="end"/>
      </w:r>
      <w:r>
        <w:t>).</w:t>
      </w:r>
    </w:p>
    <w:p w14:paraId="7A65DBF0" w14:textId="009AA86A"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392DB1">
        <w:t>3.21</w:t>
      </w:r>
      <w:r>
        <w:fldChar w:fldCharType="end"/>
      </w:r>
      <w:r>
        <w:t>).</w:t>
      </w:r>
    </w:p>
    <w:p w14:paraId="30B3771B" w14:textId="2F73DD64"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392DB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0587CD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92DB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323139E0"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392DB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1F1194C"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392DB1">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64EF362"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92DB1">
        <w:t>3.20</w:t>
      </w:r>
      <w:r w:rsidR="009A40CD">
        <w:fldChar w:fldCharType="end"/>
      </w:r>
      <w:r w:rsidR="00EB5421">
        <w:t>).</w:t>
      </w:r>
    </w:p>
    <w:p w14:paraId="39ADA288" w14:textId="65F2040C"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392DB1">
        <w:t>3.21</w:t>
      </w:r>
      <w:r w:rsidR="00EB5421">
        <w:fldChar w:fldCharType="end"/>
      </w:r>
      <w:r w:rsidR="00EB5421">
        <w:t>).</w:t>
      </w:r>
    </w:p>
    <w:p w14:paraId="5540FCD1" w14:textId="52AA49AD"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392DB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69D9641C"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44CC26B"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392DB1">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37012BAE"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392DB1">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5E69FEA8"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92DB1">
        <w:t>3.20</w:t>
      </w:r>
      <w:r w:rsidR="00EB5632">
        <w:fldChar w:fldCharType="end"/>
      </w:r>
      <w:r w:rsidR="00EB5632">
        <w:t>)</w:t>
      </w:r>
    </w:p>
    <w:p w14:paraId="1A34D47A" w14:textId="0158D069"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392DB1">
        <w:t>3.21</w:t>
      </w:r>
      <w:r w:rsidR="00EB5632">
        <w:fldChar w:fldCharType="end"/>
      </w:r>
      <w:r w:rsidR="00EB5632">
        <w:t>)</w:t>
      </w:r>
    </w:p>
    <w:p w14:paraId="77C7FCB9" w14:textId="7DE500EE"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392DB1">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F3069AE"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92DB1">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0" w:name="_Toc515610752"/>
      <w:r>
        <w:t>Property values</w:t>
      </w:r>
      <w:bookmarkEnd w:id="240"/>
    </w:p>
    <w:p w14:paraId="7A6BA100" w14:textId="7F3D60AC"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92DB1">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92DB1">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E671A12"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392DB1">
        <w:t>3.3.2</w:t>
      </w:r>
      <w:r w:rsidR="0054415E">
        <w:fldChar w:fldCharType="end"/>
      </w:r>
      <w:r w:rsidRPr="001C3E3E">
        <w:t>.</w:t>
      </w:r>
    </w:p>
    <w:p w14:paraId="7F2B59B5" w14:textId="35056098"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92DB1">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92DB1">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92DB1">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627DA5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22053A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92DB1">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10035BA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92DB1">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1" w:name="_Ref493479000"/>
      <w:bookmarkStart w:id="242" w:name="_Ref493479448"/>
      <w:bookmarkStart w:id="243" w:name="_Toc515610753"/>
      <w:r>
        <w:t>logicalLocations property</w:t>
      </w:r>
      <w:bookmarkEnd w:id="241"/>
      <w:bookmarkEnd w:id="242"/>
      <w:bookmarkEnd w:id="243"/>
    </w:p>
    <w:p w14:paraId="428BC587" w14:textId="056D888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92DB1">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4FFDD737"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92DB1">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92DB1">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92DB1">
        <w:t>3.24.2</w:t>
      </w:r>
      <w:r w:rsidR="00DC1421">
        <w:fldChar w:fldCharType="end"/>
      </w:r>
      <w:r w:rsidR="00FE30E5">
        <w:t>.</w:t>
      </w:r>
    </w:p>
    <w:p w14:paraId="1928BB84" w14:textId="3328A9E0"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92DB1">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2346B98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92DB1">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4" w:name="_Ref511820652"/>
      <w:bookmarkStart w:id="245" w:name="_Toc515610754"/>
      <w:r>
        <w:t>graphs property</w:t>
      </w:r>
      <w:bookmarkEnd w:id="244"/>
      <w:bookmarkEnd w:id="245"/>
    </w:p>
    <w:p w14:paraId="2212E1F5" w14:textId="39D7D6A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92DB1">
        <w:t>3.27</w:t>
      </w:r>
      <w:r>
        <w:fldChar w:fldCharType="end"/>
      </w:r>
      <w:r>
        <w:t>) each of which represents a directed graph. A directed graph is a network of nodes and directed edges that describes some aspect of the structure of the code (for example, a call graph).</w:t>
      </w:r>
    </w:p>
    <w:p w14:paraId="5E4D8FDC" w14:textId="237B08D9"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92DB1">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6" w:name="_Ref493350972"/>
      <w:bookmarkStart w:id="247" w:name="_Toc515610755"/>
      <w:r>
        <w:lastRenderedPageBreak/>
        <w:t>results property</w:t>
      </w:r>
      <w:bookmarkEnd w:id="246"/>
      <w:bookmarkEnd w:id="247"/>
    </w:p>
    <w:p w14:paraId="319EAE63" w14:textId="5CFA9E7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92DB1">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36916D6"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92DB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8" w:name="_Ref493404878"/>
      <w:bookmarkStart w:id="249" w:name="_Toc515610756"/>
      <w:r>
        <w:t>resource</w:t>
      </w:r>
      <w:r w:rsidR="00401BB5">
        <w:t>s property</w:t>
      </w:r>
      <w:bookmarkEnd w:id="248"/>
      <w:bookmarkEnd w:id="249"/>
    </w:p>
    <w:p w14:paraId="29E64BC9" w14:textId="47358FE7"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92DB1">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0" w:name="_Ref511828248"/>
      <w:bookmarkStart w:id="251" w:name="_Toc515610757"/>
      <w:r>
        <w:t>defaultFileEncoding</w:t>
      </w:r>
      <w:bookmarkEnd w:id="250"/>
      <w:bookmarkEnd w:id="251"/>
    </w:p>
    <w:p w14:paraId="305609EB" w14:textId="46673B3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92DB1">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92DB1">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92DB1">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0FF9F62" w:rsidR="00926829" w:rsidRPr="00926829" w:rsidRDefault="00926829" w:rsidP="00926829">
      <w:r>
        <w:t>For an example, see §</w:t>
      </w:r>
      <w:r>
        <w:fldChar w:fldCharType="begin"/>
      </w:r>
      <w:r>
        <w:instrText xml:space="preserve"> REF _Ref511828128 \r \h </w:instrText>
      </w:r>
      <w:r>
        <w:fldChar w:fldCharType="separate"/>
      </w:r>
      <w:r w:rsidR="00392DB1">
        <w:t>3.17.9</w:t>
      </w:r>
      <w:r>
        <w:fldChar w:fldCharType="end"/>
      </w:r>
      <w:r>
        <w:t>.</w:t>
      </w:r>
    </w:p>
    <w:p w14:paraId="321E971D" w14:textId="3DFB61DC" w:rsidR="003F533C" w:rsidRDefault="003F533C" w:rsidP="003F533C">
      <w:pPr>
        <w:pStyle w:val="Heading3"/>
      </w:pPr>
      <w:bookmarkStart w:id="252" w:name="_Ref503355262"/>
      <w:bookmarkStart w:id="253" w:name="_Toc515610758"/>
      <w:r>
        <w:t>richMessageMimeType property</w:t>
      </w:r>
      <w:bookmarkEnd w:id="252"/>
      <w:bookmarkEnd w:id="253"/>
    </w:p>
    <w:p w14:paraId="6FE5FA9A" w14:textId="6DD2D8E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92DB1">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B140BB8"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92DB1">
        <w:t>3.9.3.2</w:t>
      </w:r>
      <w:r>
        <w:fldChar w:fldCharType="end"/>
      </w:r>
      <w:r>
        <w:t>.</w:t>
      </w:r>
    </w:p>
    <w:p w14:paraId="0976C2B8" w14:textId="69407A93" w:rsidR="00D65090" w:rsidRDefault="00D65090" w:rsidP="00D65090">
      <w:pPr>
        <w:pStyle w:val="Heading3"/>
      </w:pPr>
      <w:bookmarkStart w:id="254" w:name="_Ref510017893"/>
      <w:bookmarkStart w:id="255" w:name="_Toc515610759"/>
      <w:r>
        <w:t>redactionToken</w:t>
      </w:r>
      <w:bookmarkEnd w:id="254"/>
      <w:r>
        <w:t xml:space="preserve"> property</w:t>
      </w:r>
      <w:bookmarkEnd w:id="255"/>
    </w:p>
    <w:p w14:paraId="0674C185" w14:textId="218B12C4" w:rsidR="00D65090" w:rsidRDefault="00D65090" w:rsidP="00D65090">
      <w:r>
        <w:t>If the value of any redaction-aware property (§</w:t>
      </w:r>
      <w:r>
        <w:fldChar w:fldCharType="begin"/>
      </w:r>
      <w:r>
        <w:instrText xml:space="preserve"> REF _Ref510017878 \r \h </w:instrText>
      </w:r>
      <w:r>
        <w:fldChar w:fldCharType="separate"/>
      </w:r>
      <w:r w:rsidR="00392DB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56"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lastRenderedPageBreak/>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7" w:name="_Toc515610760"/>
      <w:bookmarkEnd w:id="256"/>
      <w:r>
        <w:t>properties property</w:t>
      </w:r>
      <w:bookmarkEnd w:id="257"/>
    </w:p>
    <w:p w14:paraId="6A87570C" w14:textId="2DC97502"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92DB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8" w:name="_Ref493350964"/>
      <w:bookmarkStart w:id="259" w:name="_Toc515610761"/>
      <w:r>
        <w:t>tool object</w:t>
      </w:r>
      <w:bookmarkEnd w:id="258"/>
      <w:bookmarkEnd w:id="259"/>
    </w:p>
    <w:p w14:paraId="389A43BD" w14:textId="582B65CB" w:rsidR="00401BB5" w:rsidRDefault="00401BB5" w:rsidP="00401BB5">
      <w:pPr>
        <w:pStyle w:val="Heading3"/>
      </w:pPr>
      <w:bookmarkStart w:id="260" w:name="_Toc515610762"/>
      <w:r>
        <w:t>General</w:t>
      </w:r>
      <w:bookmarkEnd w:id="26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7D128C0"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392DB1">
        <w:t>3.12.2</w:t>
      </w:r>
      <w:r>
        <w:fldChar w:fldCharType="end"/>
      </w:r>
    </w:p>
    <w:p w14:paraId="69B4117F" w14:textId="5CBF1BF9"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392DB1">
        <w:t>3.12.3</w:t>
      </w:r>
      <w:r>
        <w:fldChar w:fldCharType="end"/>
      </w:r>
    </w:p>
    <w:p w14:paraId="3C102082" w14:textId="008DBBFD"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392DB1">
        <w:t>3.12.4</w:t>
      </w:r>
      <w:r>
        <w:fldChar w:fldCharType="end"/>
      </w:r>
    </w:p>
    <w:p w14:paraId="51BC003B" w14:textId="1471A2AE"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392DB1">
        <w:t>3.12.5</w:t>
      </w:r>
      <w:r>
        <w:fldChar w:fldCharType="end"/>
      </w:r>
    </w:p>
    <w:p w14:paraId="3461AB94" w14:textId="09D7ED16"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92DB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1" w:name="_Ref493409155"/>
      <w:bookmarkStart w:id="262" w:name="_Toc515610763"/>
      <w:r>
        <w:t>name property</w:t>
      </w:r>
      <w:bookmarkEnd w:id="261"/>
      <w:bookmarkEnd w:id="26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3" w:name="_Ref493409168"/>
      <w:bookmarkStart w:id="264" w:name="_Toc515610764"/>
      <w:r>
        <w:t>fullName property</w:t>
      </w:r>
      <w:bookmarkEnd w:id="263"/>
      <w:bookmarkEnd w:id="26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5" w:name="_Ref493409198"/>
      <w:bookmarkStart w:id="266" w:name="_Toc515610765"/>
      <w:r>
        <w:t>semanticVersion property</w:t>
      </w:r>
      <w:bookmarkEnd w:id="265"/>
      <w:bookmarkEnd w:id="266"/>
    </w:p>
    <w:p w14:paraId="0F26CA6A" w14:textId="3BAF213C"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7" w:name="_Ref493409191"/>
      <w:bookmarkStart w:id="268" w:name="_Toc515610766"/>
      <w:r>
        <w:t>version property</w:t>
      </w:r>
      <w:bookmarkEnd w:id="267"/>
      <w:bookmarkEnd w:id="26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69" w:name="_Ref493409205"/>
      <w:bookmarkStart w:id="270" w:name="_Toc515610767"/>
      <w:r>
        <w:t>fileVersion property</w:t>
      </w:r>
      <w:bookmarkEnd w:id="269"/>
      <w:bookmarkEnd w:id="27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1" w:name="_Toc515610768"/>
      <w:r>
        <w:t>downloadUri property</w:t>
      </w:r>
      <w:bookmarkEnd w:id="271"/>
    </w:p>
    <w:p w14:paraId="29604BF7" w14:textId="489AD622"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2" w:name="_Ref508811658"/>
      <w:bookmarkStart w:id="273" w:name="_Ref508812630"/>
      <w:bookmarkStart w:id="274" w:name="_Toc515610769"/>
      <w:r>
        <w:t>language property</w:t>
      </w:r>
      <w:bookmarkEnd w:id="272"/>
      <w:bookmarkEnd w:id="273"/>
      <w:bookmarkEnd w:id="274"/>
    </w:p>
    <w:p w14:paraId="0DEC6669" w14:textId="7715C04C"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5" w:name="_Hlk503355525"/>
      <w:r w:rsidRPr="00C56762">
        <w:t>a string specifying the language of the messages produced by the tool</w:t>
      </w:r>
      <w:bookmarkEnd w:id="27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6" w:name="_Ref508812052"/>
      <w:r>
        <w:t xml:space="preserve">The </w:t>
      </w:r>
      <w:r w:rsidRPr="00062677">
        <w:rPr>
          <w:rStyle w:val="CODEtemp"/>
        </w:rPr>
        <w:t>language</w:t>
      </w:r>
      <w:r>
        <w:t xml:space="preserve"> property specifies:</w:t>
      </w:r>
    </w:p>
    <w:p w14:paraId="4C6405EF" w14:textId="407AA9EE"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92DB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92DB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92DB1">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92DB1">
        <w:t>3.11</w:t>
      </w:r>
      <w:r>
        <w:fldChar w:fldCharType="end"/>
      </w:r>
      <w:r w:rsidRPr="008867D2">
        <w:t>).</w:t>
      </w:r>
    </w:p>
    <w:p w14:paraId="3FBBE723" w14:textId="36213D6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392DB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92DB1">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7" w:name="_Ref508891515"/>
      <w:bookmarkStart w:id="278" w:name="_Toc515610770"/>
      <w:r>
        <w:t>resourceLocation property</w:t>
      </w:r>
      <w:bookmarkEnd w:id="276"/>
      <w:bookmarkEnd w:id="277"/>
      <w:bookmarkEnd w:id="278"/>
    </w:p>
    <w:p w14:paraId="012A55E0" w14:textId="2FC1451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92DB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92DB1">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92DB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F97A0D8"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92DB1">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92DB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92DB1">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532A4A0"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392DB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F0C6AD2"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392DB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0A078EA"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392DB1">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B2BDF5B"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392DB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3025EF6"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392DB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0EB2E3E"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392DB1">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9" w:name="_Toc515610771"/>
      <w:r>
        <w:t>sarifLoggerVersion property</w:t>
      </w:r>
      <w:bookmarkEnd w:id="27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0" w:name="_Toc515610772"/>
      <w:r>
        <w:t>properties property</w:t>
      </w:r>
      <w:bookmarkEnd w:id="280"/>
    </w:p>
    <w:p w14:paraId="074F31FD" w14:textId="5FEB463A"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92DB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1" w:name="_Ref493352563"/>
      <w:bookmarkStart w:id="282" w:name="_Toc515610773"/>
      <w:r>
        <w:lastRenderedPageBreak/>
        <w:t>invocation object</w:t>
      </w:r>
      <w:bookmarkEnd w:id="281"/>
      <w:bookmarkEnd w:id="282"/>
    </w:p>
    <w:p w14:paraId="10E65C9D" w14:textId="17190F2B" w:rsidR="00401BB5" w:rsidRDefault="00401BB5" w:rsidP="00401BB5">
      <w:pPr>
        <w:pStyle w:val="Heading3"/>
      </w:pPr>
      <w:bookmarkStart w:id="283" w:name="_Toc515610774"/>
      <w:r>
        <w:t>General</w:t>
      </w:r>
      <w:bookmarkEnd w:id="28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4" w:name="_Ref493414102"/>
      <w:bookmarkStart w:id="285" w:name="_Toc515610775"/>
      <w:r>
        <w:t>commandLine property</w:t>
      </w:r>
      <w:bookmarkEnd w:id="284"/>
      <w:bookmarkEnd w:id="28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11D71DC"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92DB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6" w:name="_Ref506976541"/>
      <w:bookmarkStart w:id="287" w:name="_Toc515610776"/>
      <w:r>
        <w:t>arguments property</w:t>
      </w:r>
      <w:bookmarkEnd w:id="286"/>
      <w:bookmarkEnd w:id="28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312140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92DB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8" w:name="_Ref511899181"/>
      <w:bookmarkStart w:id="289" w:name="_Toc515610777"/>
      <w:r>
        <w:lastRenderedPageBreak/>
        <w:t>responseFiles property</w:t>
      </w:r>
      <w:bookmarkEnd w:id="288"/>
      <w:bookmarkEnd w:id="289"/>
    </w:p>
    <w:p w14:paraId="7F9B09E3" w14:textId="1A1F77F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92DB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E22637B"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392DB1">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7FD530EC"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92DB1">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0" w:name="_Ref507597986"/>
      <w:bookmarkStart w:id="291" w:name="_Toc515610778"/>
      <w:r>
        <w:t>attachments property</w:t>
      </w:r>
      <w:bookmarkEnd w:id="290"/>
      <w:bookmarkEnd w:id="291"/>
    </w:p>
    <w:p w14:paraId="13917F9A" w14:textId="3E243FC9"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92DB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92DB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92DB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92DB1">
        <w:t>3.13.3</w:t>
      </w:r>
      <w:r w:rsidR="00A27D47">
        <w:fldChar w:fldCharType="end"/>
      </w:r>
      <w:r>
        <w:t>), if present. They might also be files implicitly consumed by the tool, such as a configuration file.</w:t>
      </w:r>
    </w:p>
    <w:p w14:paraId="5A68CC32" w14:textId="675EC66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92DB1">
        <w:t>3.14.1</w:t>
      </w:r>
      <w:r w:rsidR="00A27D47">
        <w:fldChar w:fldCharType="end"/>
      </w:r>
      <w:r>
        <w:t>.</w:t>
      </w:r>
    </w:p>
    <w:p w14:paraId="01B231BB" w14:textId="6910B73F" w:rsidR="00401BB5" w:rsidRDefault="00401BB5" w:rsidP="00401BB5">
      <w:pPr>
        <w:pStyle w:val="Heading3"/>
      </w:pPr>
      <w:bookmarkStart w:id="292" w:name="_Toc515610779"/>
      <w:r>
        <w:t>startTime property</w:t>
      </w:r>
      <w:bookmarkEnd w:id="292"/>
    </w:p>
    <w:p w14:paraId="16315911" w14:textId="2DCEE13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92DB1">
        <w:t>3.8</w:t>
      </w:r>
      <w:r>
        <w:fldChar w:fldCharType="end"/>
      </w:r>
      <w:r w:rsidRPr="00A14F9A">
        <w:t>.</w:t>
      </w:r>
    </w:p>
    <w:p w14:paraId="64D62131" w14:textId="648590CB" w:rsidR="00401BB5" w:rsidRDefault="00401BB5" w:rsidP="00401BB5">
      <w:pPr>
        <w:pStyle w:val="Heading3"/>
      </w:pPr>
      <w:bookmarkStart w:id="293" w:name="_Toc515610780"/>
      <w:r>
        <w:t>endTime property</w:t>
      </w:r>
      <w:bookmarkEnd w:id="293"/>
    </w:p>
    <w:p w14:paraId="7310B713" w14:textId="116A18B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92DB1">
        <w:t>3.8</w:t>
      </w:r>
      <w:r>
        <w:fldChar w:fldCharType="end"/>
      </w:r>
      <w:r w:rsidRPr="00A14F9A">
        <w:t>.</w:t>
      </w:r>
    </w:p>
    <w:p w14:paraId="018E25F2" w14:textId="7C837EBB" w:rsidR="00BE0635" w:rsidRDefault="00BE0635" w:rsidP="00BE0635">
      <w:pPr>
        <w:pStyle w:val="Heading3"/>
      </w:pPr>
      <w:bookmarkStart w:id="294" w:name="_Ref509050679"/>
      <w:bookmarkStart w:id="295" w:name="_Toc515610781"/>
      <w:r>
        <w:t>exitCode property</w:t>
      </w:r>
      <w:bookmarkEnd w:id="294"/>
      <w:bookmarkEnd w:id="29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2ABB38D" w:rsidR="00BE0635" w:rsidRDefault="00BE0635" w:rsidP="00BE0635">
      <w:r>
        <w:t>For examples, see §</w:t>
      </w:r>
      <w:r>
        <w:fldChar w:fldCharType="begin"/>
      </w:r>
      <w:r>
        <w:instrText xml:space="preserve"> REF _Ref509050368 \r \h </w:instrText>
      </w:r>
      <w:r>
        <w:fldChar w:fldCharType="separate"/>
      </w:r>
      <w:r w:rsidR="00392DB1">
        <w:t>3.13.9</w:t>
      </w:r>
      <w:r>
        <w:fldChar w:fldCharType="end"/>
      </w:r>
      <w:r>
        <w:t>.</w:t>
      </w:r>
    </w:p>
    <w:p w14:paraId="2AB6A1A3" w14:textId="0E19F05A" w:rsidR="00BE0635" w:rsidRDefault="00BE0635" w:rsidP="00401BB5">
      <w:pPr>
        <w:pStyle w:val="Heading3"/>
      </w:pPr>
      <w:bookmarkStart w:id="296" w:name="_Ref509050368"/>
      <w:bookmarkStart w:id="297" w:name="_Toc515610782"/>
      <w:r>
        <w:lastRenderedPageBreak/>
        <w:t>exitCodeDescription property</w:t>
      </w:r>
      <w:bookmarkEnd w:id="296"/>
      <w:bookmarkEnd w:id="29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8" w:name="_Toc515610783"/>
      <w:r>
        <w:t>exitSignalName property</w:t>
      </w:r>
      <w:bookmarkEnd w:id="29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B69286F" w:rsidR="00BE0635" w:rsidRDefault="00BE0635" w:rsidP="00BE0635">
      <w:r>
        <w:t>For an example, see §</w:t>
      </w:r>
      <w:r>
        <w:fldChar w:fldCharType="begin"/>
      </w:r>
      <w:r>
        <w:instrText xml:space="preserve"> REF _Ref509050492 \r \h </w:instrText>
      </w:r>
      <w:r>
        <w:fldChar w:fldCharType="separate"/>
      </w:r>
      <w:r w:rsidR="00392DB1">
        <w:t>3.13.11</w:t>
      </w:r>
      <w:r>
        <w:fldChar w:fldCharType="end"/>
      </w:r>
      <w:r>
        <w:t>.</w:t>
      </w:r>
    </w:p>
    <w:p w14:paraId="01CF0A31" w14:textId="198FD4EE" w:rsidR="00BE0635" w:rsidRDefault="00BE0635" w:rsidP="00BE0635">
      <w:pPr>
        <w:pStyle w:val="Heading3"/>
      </w:pPr>
      <w:bookmarkStart w:id="299" w:name="_Ref509050492"/>
      <w:bookmarkStart w:id="300" w:name="_Toc515610784"/>
      <w:r>
        <w:t>exitSignalNumber property</w:t>
      </w:r>
      <w:bookmarkEnd w:id="299"/>
      <w:bookmarkEnd w:id="30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1" w:name="_Toc515610785"/>
      <w:r>
        <w:t>processStartFailureMessage property</w:t>
      </w:r>
      <w:bookmarkEnd w:id="30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02" w:name="_Toc515610786"/>
      <w:r>
        <w:t>toolExecutionSuccessful</w:t>
      </w:r>
      <w:r w:rsidR="00B209DE">
        <w:t xml:space="preserve"> property</w:t>
      </w:r>
      <w:bookmarkEnd w:id="30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23BC1BE" w:rsidR="00B209DE" w:rsidRDefault="00B209DE" w:rsidP="00B209DE">
      <w:bookmarkStart w:id="30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92DB1">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4" w:name="_Toc515610787"/>
      <w:r>
        <w:t>machine property</w:t>
      </w:r>
      <w:bookmarkEnd w:id="30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5" w:name="_Toc515610788"/>
      <w:r>
        <w:t>account property</w:t>
      </w:r>
      <w:bookmarkEnd w:id="30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6" w:name="_Toc515610789"/>
      <w:r>
        <w:t>processId property</w:t>
      </w:r>
      <w:bookmarkEnd w:id="30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7" w:name="_Toc515610790"/>
      <w:r>
        <w:t>executableLocation</w:t>
      </w:r>
      <w:r w:rsidR="00401BB5">
        <w:t xml:space="preserve"> property</w:t>
      </w:r>
      <w:bookmarkEnd w:id="307"/>
    </w:p>
    <w:p w14:paraId="2EFF9849" w14:textId="4A4B315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92DB1">
        <w:t>3.3</w:t>
      </w:r>
      <w:r w:rsidR="00F47A7C">
        <w:fldChar w:fldCharType="end"/>
      </w:r>
      <w:r w:rsidR="00F47A7C">
        <w:t>) specifying the absolute URI</w:t>
      </w:r>
      <w:r w:rsidRPr="00A14F9A">
        <w:t xml:space="preserve"> of the tool's executable file.</w:t>
      </w:r>
    </w:p>
    <w:p w14:paraId="1CA3AB71" w14:textId="5CD9AE7E"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92DB1">
        <w:t>3.3.4</w:t>
      </w:r>
      <w:r>
        <w:fldChar w:fldCharType="end"/>
      </w:r>
      <w:r>
        <w:t xml:space="preserve"> for non-deterministic absolute URIs.</w:t>
      </w:r>
    </w:p>
    <w:p w14:paraId="52D317A6" w14:textId="1AA75BE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92DB1">
        <w:t>3.12</w:t>
      </w:r>
      <w:r>
        <w:fldChar w:fldCharType="end"/>
      </w:r>
      <w:r w:rsidRPr="00A14F9A">
        <w:t>) because the identical tool might be invoked from different paths on different machines.</w:t>
      </w:r>
    </w:p>
    <w:p w14:paraId="4CBA5986" w14:textId="44266B1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92DB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8" w:name="_Toc515610791"/>
      <w:r>
        <w:t>workingDirectory property</w:t>
      </w:r>
      <w:bookmarkEnd w:id="30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9" w:name="_Toc515610792"/>
      <w:r>
        <w:lastRenderedPageBreak/>
        <w:t>environmentVariables property</w:t>
      </w:r>
      <w:bookmarkEnd w:id="30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0" w:name="_Ref493345429"/>
      <w:bookmarkStart w:id="311" w:name="_Toc515610793"/>
      <w:r>
        <w:t>toolNotifications property</w:t>
      </w:r>
      <w:bookmarkEnd w:id="310"/>
      <w:bookmarkEnd w:id="311"/>
    </w:p>
    <w:p w14:paraId="24067D15" w14:textId="284DC884"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92DB1">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92DB1">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2" w:name="_Ref509576439"/>
      <w:bookmarkStart w:id="313" w:name="_Toc515610794"/>
      <w:r>
        <w:t>configurationNotifications property</w:t>
      </w:r>
      <w:bookmarkEnd w:id="312"/>
      <w:bookmarkEnd w:id="313"/>
    </w:p>
    <w:p w14:paraId="59DC01CB" w14:textId="3C07918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92DB1">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92DB1">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4" w:name="_Ref511899216"/>
      <w:bookmarkStart w:id="315" w:name="_Toc515610795"/>
      <w:r>
        <w:t>stdin, stdout, stderr</w:t>
      </w:r>
      <w:r w:rsidR="00D943E5">
        <w:t>, and stdoutStderr</w:t>
      </w:r>
      <w:r>
        <w:t xml:space="preserve"> properties</w:t>
      </w:r>
      <w:bookmarkEnd w:id="314"/>
      <w:bookmarkEnd w:id="315"/>
    </w:p>
    <w:p w14:paraId="47275264" w14:textId="40776E58"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92DB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EF4E9AA"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392DB1">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2DE39DF6" w14:textId="35B623F1" w:rsidR="00401BB5" w:rsidRDefault="00401BB5" w:rsidP="00401BB5">
      <w:pPr>
        <w:pStyle w:val="Heading3"/>
      </w:pPr>
      <w:bookmarkStart w:id="316" w:name="_Toc515610796"/>
      <w:r>
        <w:lastRenderedPageBreak/>
        <w:t>properties property</w:t>
      </w:r>
      <w:bookmarkEnd w:id="316"/>
    </w:p>
    <w:p w14:paraId="6D4EC85A" w14:textId="50275AE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92DB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7" w:name="_Ref507597819"/>
      <w:bookmarkStart w:id="318" w:name="_Toc515610797"/>
      <w:bookmarkStart w:id="319" w:name="_Ref506806657"/>
      <w:r>
        <w:t>attachment object</w:t>
      </w:r>
      <w:bookmarkEnd w:id="317"/>
      <w:bookmarkEnd w:id="318"/>
    </w:p>
    <w:p w14:paraId="554194B0" w14:textId="77777777" w:rsidR="00A27D47" w:rsidRDefault="00A27D47" w:rsidP="00A27D47">
      <w:pPr>
        <w:pStyle w:val="Heading3"/>
        <w:numPr>
          <w:ilvl w:val="2"/>
          <w:numId w:val="2"/>
        </w:numPr>
      </w:pPr>
      <w:bookmarkStart w:id="320" w:name="_Ref506978653"/>
      <w:bookmarkStart w:id="321" w:name="_Toc515610798"/>
      <w:r>
        <w:t>General</w:t>
      </w:r>
      <w:bookmarkEnd w:id="320"/>
      <w:bookmarkEnd w:id="321"/>
    </w:p>
    <w:p w14:paraId="4FF20040" w14:textId="72A84A5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92DB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92DB1">
        <w:t>3.19.19</w:t>
      </w:r>
      <w:r>
        <w:fldChar w:fldCharType="end"/>
      </w:r>
      <w:r>
        <w:t>).</w:t>
      </w:r>
    </w:p>
    <w:p w14:paraId="120068B3" w14:textId="5424165B"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392DB1">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0402961D"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92DB1">
        <w:t>3.11</w:t>
      </w:r>
      <w:r w:rsidR="00E92030">
        <w:fldChar w:fldCharType="end"/>
      </w:r>
      <w:r w:rsidR="00E92030">
        <w:t>)</w:t>
      </w:r>
      <w:r w:rsidR="006D4B00">
        <w:t>.</w:t>
      </w:r>
    </w:p>
    <w:p w14:paraId="62B645C6" w14:textId="71B53C49"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92DB1">
        <w:t>3.11.9</w:t>
      </w:r>
      <w:r w:rsidR="00DF2D77">
        <w:fldChar w:fldCharType="end"/>
      </w:r>
      <w:r w:rsidR="00DF2D77">
        <w:t>.</w:t>
      </w:r>
    </w:p>
    <w:p w14:paraId="4A70386B" w14:textId="54FC8607"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392DB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40ED34D"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92DB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3ABB1D92"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92DB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161EFEF"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392DB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F5BEA9"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392DB1">
        <w:t>3.19</w:t>
      </w:r>
      <w:r>
        <w:fldChar w:fldCharType="end"/>
      </w:r>
      <w:r>
        <w:t>)</w:t>
      </w:r>
      <w:r w:rsidR="006D4B00">
        <w:t>.</w:t>
      </w:r>
    </w:p>
    <w:p w14:paraId="30BF41E2" w14:textId="69A25B72" w:rsidR="00A27D47" w:rsidRDefault="00A27D47" w:rsidP="00A27D47">
      <w:pPr>
        <w:pStyle w:val="Codesmall"/>
      </w:pPr>
      <w:r>
        <w:t xml:space="preserve">  ...</w:t>
      </w:r>
    </w:p>
    <w:p w14:paraId="344F43B5" w14:textId="0A4DE7B9"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92DB1">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6C266B28"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92DB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F53C263"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22" w:name="_Hlk507657707"/>
      <w:r>
        <w:fldChar w:fldCharType="begin"/>
      </w:r>
      <w:r>
        <w:instrText xml:space="preserve"> REF _Ref506978525 \r \h </w:instrText>
      </w:r>
      <w:r>
        <w:fldChar w:fldCharType="separate"/>
      </w:r>
      <w:r w:rsidR="00392DB1">
        <w:t>3.14.3</w:t>
      </w:r>
      <w:r>
        <w:fldChar w:fldCharType="end"/>
      </w:r>
      <w:bookmarkEnd w:id="32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3" w:name="_Ref506978925"/>
      <w:bookmarkStart w:id="324" w:name="_Toc515610799"/>
      <w:r>
        <w:t>description property</w:t>
      </w:r>
      <w:bookmarkEnd w:id="323"/>
      <w:bookmarkEnd w:id="324"/>
    </w:p>
    <w:p w14:paraId="237B6C86" w14:textId="7EEF217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92DB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5" w:name="_Ref506978525"/>
      <w:bookmarkStart w:id="326" w:name="_Toc515610800"/>
      <w:r>
        <w:t>fileLocation</w:t>
      </w:r>
      <w:r w:rsidR="00A27D47">
        <w:t xml:space="preserve"> property</w:t>
      </w:r>
      <w:bookmarkEnd w:id="325"/>
      <w:bookmarkEnd w:id="326"/>
    </w:p>
    <w:p w14:paraId="13D7987F" w14:textId="537E8C0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92DB1">
        <w:t>3.2</w:t>
      </w:r>
      <w:r w:rsidR="00E92030">
        <w:fldChar w:fldCharType="end"/>
      </w:r>
      <w:r>
        <w:t>) that specifies the location of the attachment file.</w:t>
      </w:r>
    </w:p>
    <w:p w14:paraId="75143AAE" w14:textId="458144C3" w:rsidR="008A21D5" w:rsidRDefault="008A21D5" w:rsidP="008A21D5">
      <w:pPr>
        <w:pStyle w:val="Heading3"/>
      </w:pPr>
      <w:bookmarkStart w:id="327" w:name="_Toc515610801"/>
      <w:r>
        <w:lastRenderedPageBreak/>
        <w:t>regions property</w:t>
      </w:r>
      <w:bookmarkEnd w:id="327"/>
    </w:p>
    <w:p w14:paraId="0B37D4FE" w14:textId="21F7BBD3"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92DB1">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92DB1">
        <w:t>3.22.14</w:t>
      </w:r>
      <w:r>
        <w:fldChar w:fldCharType="end"/>
      </w:r>
      <w:r>
        <w:t>) so a user can understand their relevance.</w:t>
      </w:r>
    </w:p>
    <w:p w14:paraId="7A2A7AE2" w14:textId="2F726FF8" w:rsidR="008A21D5" w:rsidRDefault="008A21D5" w:rsidP="008A21D5">
      <w:pPr>
        <w:pStyle w:val="Heading3"/>
      </w:pPr>
      <w:bookmarkStart w:id="328" w:name="_Toc515610802"/>
      <w:bookmarkStart w:id="329" w:name="_Hlk513212887"/>
      <w:r>
        <w:t>rectangles property</w:t>
      </w:r>
      <w:bookmarkEnd w:id="328"/>
    </w:p>
    <w:p w14:paraId="731EC896" w14:textId="1AD00DC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92DB1">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92DB1">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0" w:name="_Toc515610803"/>
      <w:bookmarkEnd w:id="329"/>
      <w:r>
        <w:t>conversion object</w:t>
      </w:r>
      <w:bookmarkEnd w:id="319"/>
      <w:bookmarkEnd w:id="330"/>
    </w:p>
    <w:p w14:paraId="615BCC83" w14:textId="7B3EE260" w:rsidR="00AC6C45" w:rsidRDefault="00AC6C45" w:rsidP="00AC6C45">
      <w:pPr>
        <w:pStyle w:val="Heading3"/>
      </w:pPr>
      <w:bookmarkStart w:id="331" w:name="_Toc515610804"/>
      <w:r>
        <w:t>General</w:t>
      </w:r>
      <w:bookmarkEnd w:id="33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4513AFE"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392DB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FEFB328"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92DB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968B71E"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392DB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2" w:name="_Ref503539410"/>
      <w:bookmarkStart w:id="333" w:name="_Toc515610805"/>
      <w:r>
        <w:t>tool property</w:t>
      </w:r>
      <w:bookmarkEnd w:id="332"/>
      <w:bookmarkEnd w:id="333"/>
    </w:p>
    <w:p w14:paraId="3E0454EE" w14:textId="6D717B7F"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92DB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4" w:name="_Ref503608264"/>
      <w:bookmarkStart w:id="335" w:name="_Toc515610806"/>
      <w:r>
        <w:t>invocation property</w:t>
      </w:r>
      <w:bookmarkEnd w:id="334"/>
      <w:bookmarkEnd w:id="335"/>
    </w:p>
    <w:p w14:paraId="3E5B67EA" w14:textId="2E79E87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92DB1">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6" w:name="_Ref503539431"/>
      <w:bookmarkStart w:id="337" w:name="_Toc515610807"/>
      <w:r>
        <w:lastRenderedPageBreak/>
        <w:t>analysisToolLog</w:t>
      </w:r>
      <w:r w:rsidR="00ED76F2">
        <w:t>Files</w:t>
      </w:r>
      <w:r>
        <w:t xml:space="preserve"> property</w:t>
      </w:r>
      <w:bookmarkEnd w:id="336"/>
      <w:bookmarkEnd w:id="33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A9BFE58"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92DB1">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92DB1">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6F6B052"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392DB1">
        <w:t>3.19.21</w:t>
      </w:r>
      <w:r>
        <w:fldChar w:fldCharType="end"/>
      </w:r>
      <w:r>
        <w:t>).</w:t>
      </w:r>
    </w:p>
    <w:p w14:paraId="3476EB07" w14:textId="7DAB202C" w:rsidR="002315DB" w:rsidRDefault="002315DB" w:rsidP="002315DB">
      <w:pPr>
        <w:pStyle w:val="Heading2"/>
      </w:pPr>
      <w:bookmarkStart w:id="338" w:name="_Ref511829625"/>
      <w:bookmarkStart w:id="339" w:name="_Toc515610808"/>
      <w:r>
        <w:t>versionControlDetails object</w:t>
      </w:r>
      <w:bookmarkEnd w:id="338"/>
      <w:bookmarkEnd w:id="339"/>
    </w:p>
    <w:p w14:paraId="28FE29F4" w14:textId="169979D6" w:rsidR="002315DB" w:rsidRDefault="002315DB" w:rsidP="002315DB">
      <w:pPr>
        <w:pStyle w:val="Heading3"/>
      </w:pPr>
      <w:bookmarkStart w:id="340" w:name="_Toc515610809"/>
      <w:r>
        <w:t>General</w:t>
      </w:r>
      <w:bookmarkEnd w:id="340"/>
    </w:p>
    <w:p w14:paraId="7229D67F" w14:textId="5729ECE0"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92DB1">
        <w:t>3.11</w:t>
      </w:r>
      <w:r>
        <w:fldChar w:fldCharType="end"/>
      </w:r>
      <w:r>
        <w:t>).</w:t>
      </w:r>
    </w:p>
    <w:p w14:paraId="18E3B1D4" w14:textId="54BB3478" w:rsidR="001466B1" w:rsidRPr="001466B1" w:rsidRDefault="001466B1" w:rsidP="001466B1">
      <w:r>
        <w:t>For an example, see §</w:t>
      </w:r>
      <w:r>
        <w:fldChar w:fldCharType="begin"/>
      </w:r>
      <w:r>
        <w:instrText xml:space="preserve"> REF _Ref511829897 \r \h </w:instrText>
      </w:r>
      <w:r>
        <w:fldChar w:fldCharType="separate"/>
      </w:r>
      <w:r w:rsidR="00392DB1">
        <w:t>3.11.11</w:t>
      </w:r>
      <w:r>
        <w:fldChar w:fldCharType="end"/>
      </w:r>
      <w:r>
        <w:t>.</w:t>
      </w:r>
    </w:p>
    <w:p w14:paraId="5CE76795" w14:textId="0BDD8598" w:rsidR="002315DB" w:rsidRDefault="002315DB" w:rsidP="002315DB">
      <w:pPr>
        <w:pStyle w:val="Heading3"/>
      </w:pPr>
      <w:bookmarkStart w:id="341" w:name="_Toc515610810"/>
      <w:r>
        <w:t>Constraints</w:t>
      </w:r>
      <w:bookmarkEnd w:id="34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2" w:name="_Ref511829678"/>
      <w:bookmarkStart w:id="343" w:name="_Toc515610811"/>
      <w:r>
        <w:t>uri property</w:t>
      </w:r>
      <w:bookmarkEnd w:id="342"/>
      <w:bookmarkEnd w:id="343"/>
    </w:p>
    <w:p w14:paraId="1785AFD1" w14:textId="2CD8D469" w:rsidR="001466B1" w:rsidRDefault="001466B1" w:rsidP="001466B1">
      <w:bookmarkStart w:id="34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5" w:name="_Ref513199006"/>
      <w:bookmarkStart w:id="346" w:name="_Toc515610812"/>
      <w:r>
        <w:t>revisionId property</w:t>
      </w:r>
      <w:bookmarkEnd w:id="344"/>
      <w:bookmarkEnd w:id="345"/>
      <w:bookmarkEnd w:id="34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7" w:name="_Ref511829698"/>
      <w:bookmarkStart w:id="348" w:name="_Toc515610813"/>
      <w:r>
        <w:t>branch property</w:t>
      </w:r>
      <w:bookmarkEnd w:id="347"/>
      <w:bookmarkEnd w:id="34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49" w:name="_Toc515610814"/>
      <w:r>
        <w:t>tag property</w:t>
      </w:r>
      <w:bookmarkEnd w:id="34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0" w:name="_Toc515610815"/>
      <w:r>
        <w:t>timestamp property</w:t>
      </w:r>
      <w:bookmarkEnd w:id="350"/>
    </w:p>
    <w:p w14:paraId="1844A6A7" w14:textId="24BB00A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92DB1">
        <w:t>3.8</w:t>
      </w:r>
      <w:r>
        <w:fldChar w:fldCharType="end"/>
      </w:r>
      <w:r>
        <w:t>.</w:t>
      </w:r>
    </w:p>
    <w:p w14:paraId="0611B5BD" w14:textId="421EBC37" w:rsidR="002315DB" w:rsidRDefault="002315DB" w:rsidP="002315DB">
      <w:pPr>
        <w:pStyle w:val="Heading3"/>
      </w:pPr>
      <w:bookmarkStart w:id="351" w:name="_Toc515610816"/>
      <w:r>
        <w:t>properties property</w:t>
      </w:r>
      <w:bookmarkEnd w:id="351"/>
    </w:p>
    <w:p w14:paraId="30274F4A" w14:textId="0F6E3829"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92DB1">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2" w:name="_Ref493403111"/>
      <w:bookmarkStart w:id="353" w:name="_Ref493404005"/>
      <w:bookmarkStart w:id="354" w:name="_Toc515610817"/>
      <w:r>
        <w:t>file object</w:t>
      </w:r>
      <w:bookmarkEnd w:id="352"/>
      <w:bookmarkEnd w:id="353"/>
      <w:bookmarkEnd w:id="354"/>
    </w:p>
    <w:p w14:paraId="375224F2" w14:textId="20156049" w:rsidR="00401BB5" w:rsidRDefault="00401BB5" w:rsidP="00401BB5">
      <w:pPr>
        <w:pStyle w:val="Heading3"/>
      </w:pPr>
      <w:bookmarkStart w:id="355" w:name="_Toc515610818"/>
      <w:r>
        <w:t>General</w:t>
      </w:r>
      <w:bookmarkEnd w:id="35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6" w:name="_Ref493403519"/>
      <w:bookmarkStart w:id="357" w:name="_Toc515610819"/>
      <w:r>
        <w:t>fileLocation</w:t>
      </w:r>
      <w:r w:rsidR="00401BB5">
        <w:t xml:space="preserve"> property</w:t>
      </w:r>
      <w:bookmarkEnd w:id="356"/>
      <w:bookmarkEnd w:id="357"/>
    </w:p>
    <w:p w14:paraId="35DB6B07" w14:textId="03808BB2"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92DB1">
        <w:t>3.2</w:t>
      </w:r>
      <w:r w:rsidR="00316A25">
        <w:fldChar w:fldCharType="end"/>
      </w:r>
      <w:r w:rsidRPr="00F90F0E">
        <w:t>).</w:t>
      </w:r>
    </w:p>
    <w:p w14:paraId="421F8AA7" w14:textId="0CABC073"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92DB1">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402B1A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69F606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92DB1">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FC3759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92DB1">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8" w:name="_Ref493404063"/>
      <w:bookmarkStart w:id="359" w:name="_Toc515610820"/>
      <w:r>
        <w:t>parentKey property</w:t>
      </w:r>
      <w:bookmarkEnd w:id="358"/>
      <w:bookmarkEnd w:id="359"/>
    </w:p>
    <w:p w14:paraId="7B9D65E1" w14:textId="29D7FA8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60" w:name="_Ref493403563"/>
      <w:bookmarkStart w:id="361" w:name="_Toc515610821"/>
      <w:r>
        <w:t>offset property</w:t>
      </w:r>
      <w:bookmarkEnd w:id="360"/>
      <w:bookmarkEnd w:id="36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FCF8DD6"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92DB1">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2" w:name="_Ref493403574"/>
      <w:bookmarkStart w:id="363" w:name="_Toc515610822"/>
      <w:r>
        <w:t>length property</w:t>
      </w:r>
      <w:bookmarkEnd w:id="362"/>
      <w:bookmarkEnd w:id="36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4" w:name="_Toc515610823"/>
      <w:bookmarkStart w:id="365" w:name="_Hlk514318855"/>
      <w:r>
        <w:t>roles property</w:t>
      </w:r>
      <w:bookmarkEnd w:id="364"/>
    </w:p>
    <w:bookmarkEnd w:id="36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11BE8F1A" w:rsidR="00201FA6" w:rsidRDefault="00201FA6" w:rsidP="00201FA6">
      <w:pPr>
        <w:pStyle w:val="ListParagraph"/>
        <w:numPr>
          <w:ilvl w:val="0"/>
          <w:numId w:val="59"/>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392DB1">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92DB1">
        <w:t>3.19.19</w:t>
      </w:r>
      <w:r>
        <w:fldChar w:fldCharType="end"/>
      </w:r>
      <w:r>
        <w:t>).</w:t>
      </w:r>
    </w:p>
    <w:p w14:paraId="3F2585BF" w14:textId="3903AB5C"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392DB1">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75613E28"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92DB1">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6E225DDB" w:rsidR="001F66A6" w:rsidRDefault="001F66A6" w:rsidP="001F66A6">
      <w:pPr>
        <w:ind w:left="360"/>
      </w:pPr>
      <w:bookmarkStart w:id="36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92DB1">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B0117C">
      <w:pPr>
        <w:pStyle w:val="ListParagraph"/>
        <w:numPr>
          <w:ilvl w:val="0"/>
          <w:numId w:val="66"/>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67" w:name="_Toc515610824"/>
      <w:bookmarkEnd w:id="366"/>
      <w:r>
        <w:t>mimeType property</w:t>
      </w:r>
      <w:bookmarkEnd w:id="367"/>
    </w:p>
    <w:p w14:paraId="4EDBA528" w14:textId="37778735"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8" w:name="_Ref511899450"/>
      <w:bookmarkStart w:id="369" w:name="_Toc515610825"/>
      <w:r>
        <w:t>contents property</w:t>
      </w:r>
      <w:bookmarkEnd w:id="368"/>
      <w:bookmarkEnd w:id="369"/>
    </w:p>
    <w:p w14:paraId="3EAD79DF" w14:textId="08B7D14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92DB1">
        <w:t>3.2</w:t>
      </w:r>
      <w:r>
        <w:fldChar w:fldCharType="end"/>
      </w:r>
      <w:r w:rsidRPr="00201FA6">
        <w:t>) representing the entire contents of the file.</w:t>
      </w:r>
    </w:p>
    <w:p w14:paraId="37061BF8" w14:textId="389B7925" w:rsidR="00926829" w:rsidRDefault="00926829" w:rsidP="00926829">
      <w:pPr>
        <w:pStyle w:val="Heading3"/>
      </w:pPr>
      <w:bookmarkStart w:id="370" w:name="_Ref511828128"/>
      <w:bookmarkStart w:id="371" w:name="_Toc515610826"/>
      <w:r>
        <w:t>encoding property</w:t>
      </w:r>
      <w:bookmarkEnd w:id="370"/>
      <w:bookmarkEnd w:id="371"/>
    </w:p>
    <w:p w14:paraId="29D5943D" w14:textId="0EE3A86C"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871EE8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92DB1">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2D581B8"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170FA798" w14:textId="0968B036"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392DB1">
        <w:t>3.11.18</w:t>
      </w:r>
      <w:r>
        <w:fldChar w:fldCharType="end"/>
      </w:r>
      <w:r>
        <w:t>.</w:t>
      </w:r>
    </w:p>
    <w:p w14:paraId="4E9D1D4D" w14:textId="77777777" w:rsidR="00926829" w:rsidRDefault="00926829" w:rsidP="00926829">
      <w:pPr>
        <w:pStyle w:val="Codesmall"/>
      </w:pPr>
    </w:p>
    <w:p w14:paraId="7C79FDD1" w14:textId="069465DE"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392DB1">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2" w:name="_Ref493345445"/>
      <w:bookmarkStart w:id="373" w:name="_Toc515610827"/>
      <w:r>
        <w:t>hashes property</w:t>
      </w:r>
      <w:bookmarkEnd w:id="372"/>
      <w:bookmarkEnd w:id="373"/>
    </w:p>
    <w:p w14:paraId="084CC4D1" w14:textId="759C411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92DB1">
        <w:t>3.6.2</w:t>
      </w:r>
      <w:r>
        <w:fldChar w:fldCharType="end"/>
      </w:r>
      <w:r w:rsidRPr="0082371F">
        <w:t>) hash objects (§</w:t>
      </w:r>
      <w:r>
        <w:fldChar w:fldCharType="begin"/>
      </w:r>
      <w:r>
        <w:instrText xml:space="preserve"> REF _Ref493423194 \r \h </w:instrText>
      </w:r>
      <w:r>
        <w:fldChar w:fldCharType="separate"/>
      </w:r>
      <w:r w:rsidR="00392DB1">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16E6EDC4"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5898B2F"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4" w:name="_Toc515610828"/>
      <w:r>
        <w:t>lastModifiedTime property</w:t>
      </w:r>
      <w:bookmarkEnd w:id="374"/>
    </w:p>
    <w:p w14:paraId="70E36537" w14:textId="7BD3DCB9"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92DB1">
        <w:t>3.8</w:t>
      </w:r>
      <w:r>
        <w:fldChar w:fldCharType="end"/>
      </w:r>
      <w:r w:rsidRPr="00A14F9A">
        <w:t>.</w:t>
      </w:r>
    </w:p>
    <w:p w14:paraId="44C1321C" w14:textId="4BB4185F"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92DB1">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5" w:name="_Toc515610829"/>
      <w:r>
        <w:t>properties property</w:t>
      </w:r>
      <w:bookmarkEnd w:id="375"/>
    </w:p>
    <w:p w14:paraId="21A387A7" w14:textId="46994CC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92DB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6" w:name="_Ref493423194"/>
      <w:bookmarkStart w:id="377" w:name="_Toc515610830"/>
      <w:r>
        <w:t>hash object</w:t>
      </w:r>
      <w:bookmarkEnd w:id="376"/>
      <w:bookmarkEnd w:id="377"/>
    </w:p>
    <w:p w14:paraId="5D6F2309" w14:textId="08453102" w:rsidR="00401BB5" w:rsidRDefault="00401BB5" w:rsidP="00401BB5">
      <w:pPr>
        <w:pStyle w:val="Heading3"/>
      </w:pPr>
      <w:bookmarkStart w:id="378" w:name="_Toc515610831"/>
      <w:r>
        <w:t>General</w:t>
      </w:r>
      <w:bookmarkEnd w:id="378"/>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8A8362E"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392DB1">
        <w:t>3.18.2</w:t>
      </w:r>
      <w:r>
        <w:fldChar w:fldCharType="end"/>
      </w:r>
    </w:p>
    <w:p w14:paraId="006ED192" w14:textId="33253069"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92DB1">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9" w:name="_Ref493423561"/>
      <w:bookmarkStart w:id="380" w:name="_Ref493423701"/>
      <w:bookmarkStart w:id="381" w:name="_Toc515610832"/>
      <w:r>
        <w:lastRenderedPageBreak/>
        <w:t>value property</w:t>
      </w:r>
      <w:bookmarkEnd w:id="379"/>
      <w:bookmarkEnd w:id="380"/>
      <w:bookmarkEnd w:id="381"/>
    </w:p>
    <w:p w14:paraId="373B1E83" w14:textId="1E07F53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92DB1">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2" w:name="_Ref493423568"/>
      <w:bookmarkStart w:id="383" w:name="_Toc515610833"/>
      <w:r>
        <w:t>algorithm property</w:t>
      </w:r>
      <w:bookmarkEnd w:id="382"/>
      <w:bookmarkEnd w:id="383"/>
    </w:p>
    <w:p w14:paraId="7E1D5FBC" w14:textId="684EFEA0"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92DB1">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4" w:name="_Ref493350984"/>
      <w:bookmarkStart w:id="385" w:name="_Toc515610834"/>
      <w:r>
        <w:t>result object</w:t>
      </w:r>
      <w:bookmarkEnd w:id="384"/>
      <w:bookmarkEnd w:id="385"/>
    </w:p>
    <w:p w14:paraId="74FD90F6" w14:textId="18F2DD20" w:rsidR="00401BB5" w:rsidRDefault="00401BB5" w:rsidP="00401BB5">
      <w:pPr>
        <w:pStyle w:val="Heading3"/>
      </w:pPr>
      <w:bookmarkStart w:id="386" w:name="_Toc515610835"/>
      <w:r>
        <w:t>General</w:t>
      </w:r>
      <w:bookmarkEnd w:id="38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7" w:name="_Ref509922615"/>
      <w:bookmarkStart w:id="388" w:name="_Toc515610836"/>
      <w:r>
        <w:t>Constraints</w:t>
      </w:r>
      <w:bookmarkEnd w:id="387"/>
      <w:bookmarkEnd w:id="388"/>
    </w:p>
    <w:p w14:paraId="529285B9" w14:textId="55BE075C"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92DB1">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392DB1">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B86D819"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392DB1">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392DB1">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392DB1">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392DB1">
        <w:t>3.9.11</w:t>
      </w:r>
      <w:r>
        <w:fldChar w:fldCharType="end"/>
      </w:r>
      <w:r>
        <w:t>), produces the identical string.</w:t>
      </w:r>
    </w:p>
    <w:p w14:paraId="3BAB4897" w14:textId="1EB0BF56"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350CA851" w14:textId="5B9F9E8B" w:rsidR="00F20219" w:rsidRDefault="00F20219" w:rsidP="00F20219">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41A1EEA3" w14:textId="202E7866"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7C4CBA6E" w14:textId="39FE1217"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392DB1">
        <w:t>3.19.4</w:t>
      </w:r>
      <w:r w:rsidR="00D1651A">
        <w:fldChar w:fldCharType="end"/>
      </w:r>
      <w:r>
        <w:t>.</w:t>
      </w:r>
    </w:p>
    <w:p w14:paraId="2698F849" w14:textId="6694FC3F"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92DB1">
        <w:t>3.19.6</w:t>
      </w:r>
      <w:r>
        <w:fldChar w:fldCharType="end"/>
      </w:r>
      <w:r>
        <w:t>.</w:t>
      </w:r>
    </w:p>
    <w:p w14:paraId="5579D8C4" w14:textId="50711627" w:rsidR="00F20219" w:rsidRDefault="00F20219" w:rsidP="00F20219">
      <w:pPr>
        <w:pStyle w:val="Codesmall"/>
      </w:pPr>
      <w:r>
        <w:t xml:space="preserve">        "text": "Variable </w:t>
      </w:r>
      <w:r w:rsidR="00AF2726">
        <w:t xml:space="preserve">'pBuffer' </w:t>
      </w:r>
      <w:r>
        <w:t>is uninitialized.</w:t>
      </w:r>
      <w:proofErr w:type="gramStart"/>
      <w:r>
        <w:t>",  #</w:t>
      </w:r>
      <w:proofErr w:type="gramEnd"/>
      <w:r>
        <w:t xml:space="preserve"> See §</w:t>
      </w:r>
      <w:r>
        <w:fldChar w:fldCharType="begin"/>
      </w:r>
      <w:r>
        <w:instrText xml:space="preserve"> REF _Ref508811133 \r \h </w:instrText>
      </w:r>
      <w:r>
        <w:fldChar w:fldCharType="separate"/>
      </w:r>
      <w:r w:rsidR="00392DB1">
        <w:t>3.9.7</w:t>
      </w:r>
      <w:r>
        <w:fldChar w:fldCharType="end"/>
      </w:r>
      <w:r>
        <w:t>.</w:t>
      </w:r>
    </w:p>
    <w:p w14:paraId="3E7DC5A6" w14:textId="48268492"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392DB1">
        <w:t>3.9.11</w:t>
      </w:r>
      <w:r>
        <w:fldChar w:fldCharType="end"/>
      </w:r>
      <w:r>
        <w:t>.</w:t>
      </w:r>
    </w:p>
    <w:p w14:paraId="7A14411A" w14:textId="77777777" w:rsidR="00F20219" w:rsidRDefault="00F20219" w:rsidP="00F20219">
      <w:pPr>
        <w:pStyle w:val="Codesmall"/>
      </w:pPr>
      <w:r>
        <w:t xml:space="preserve">      },</w:t>
      </w:r>
    </w:p>
    <w:p w14:paraId="76126D71" w14:textId="2F170B0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92DB1">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1073BBF"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392DB1">
        <w:t>3.11.17</w:t>
      </w:r>
      <w:r>
        <w:fldChar w:fldCharType="end"/>
      </w:r>
      <w:r>
        <w:t>.</w:t>
      </w:r>
    </w:p>
    <w:p w14:paraId="31852A71" w14:textId="1ABD91BA"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392DB1">
        <w:t>3.35.3</w:t>
      </w:r>
      <w:r>
        <w:fldChar w:fldCharType="end"/>
      </w:r>
    </w:p>
    <w:p w14:paraId="5CB9F5FC" w14:textId="250B29C9"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392DB1">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424C2D7E"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92DB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0B5E46BA"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37B22DA4" w14:textId="3DBE8D23" w:rsidR="00F20219" w:rsidRDefault="00F20219" w:rsidP="00F20219">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498DB2C9" w14:textId="7C22C472"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5C10AA6D" w14:textId="4739264A"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392DB1">
        <w:t>3.19.4</w:t>
      </w:r>
      <w:r w:rsidR="00D1651A">
        <w:fldChar w:fldCharType="end"/>
      </w:r>
      <w:r>
        <w:t>.</w:t>
      </w:r>
    </w:p>
    <w:p w14:paraId="0666F689" w14:textId="74B2D00B"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92DB1">
        <w:t>3.19.6</w:t>
      </w:r>
      <w:r>
        <w:fldChar w:fldCharType="end"/>
      </w:r>
      <w:r>
        <w:t>.</w:t>
      </w:r>
    </w:p>
    <w:p w14:paraId="370C9E91" w14:textId="6F4DDC4A" w:rsidR="00F20219" w:rsidRDefault="00F20219" w:rsidP="00F20219">
      <w:pPr>
        <w:pStyle w:val="Codesmall"/>
      </w:pPr>
      <w:r>
        <w:t xml:space="preserve">        "text": "Variable </w:t>
      </w:r>
      <w:r w:rsidR="00AF2726">
        <w:t>'pBuffer'</w:t>
      </w:r>
      <w:r>
        <w:t xml:space="preserve"> is uninitialized.</w:t>
      </w:r>
      <w:proofErr w:type="gramStart"/>
      <w:r>
        <w:t>",  #</w:t>
      </w:r>
      <w:proofErr w:type="gramEnd"/>
      <w:r>
        <w:t xml:space="preserve"> See §</w:t>
      </w:r>
      <w:r>
        <w:fldChar w:fldCharType="begin"/>
      </w:r>
      <w:r>
        <w:instrText xml:space="preserve"> REF _Ref508811133 \r \h </w:instrText>
      </w:r>
      <w:r>
        <w:fldChar w:fldCharType="separate"/>
      </w:r>
      <w:r w:rsidR="00392DB1">
        <w:t>3.9.7</w:t>
      </w:r>
      <w:r>
        <w:fldChar w:fldCharType="end"/>
      </w:r>
      <w:r>
        <w:t>.</w:t>
      </w:r>
    </w:p>
    <w:p w14:paraId="7A2BEE60" w14:textId="08CE1FEB"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392DB1">
        <w:t>3.9.11</w:t>
      </w:r>
      <w:r>
        <w:fldChar w:fldCharType="end"/>
      </w:r>
      <w:r>
        <w:t>.</w:t>
      </w:r>
    </w:p>
    <w:p w14:paraId="0264C094" w14:textId="77777777" w:rsidR="00F20219" w:rsidRDefault="00F20219" w:rsidP="00F20219">
      <w:pPr>
        <w:pStyle w:val="Codesmall"/>
      </w:pPr>
      <w:r>
        <w:t xml:space="preserve">      },</w:t>
      </w:r>
    </w:p>
    <w:p w14:paraId="6E3CB039" w14:textId="51F63963"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92DB1">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7CF960C3" w:rsidR="00F20219" w:rsidRDefault="00F20219" w:rsidP="00F20219">
      <w:pPr>
        <w:pStyle w:val="Codesmall"/>
        <w:rPr>
          <w:ins w:id="389" w:author="Laurence Golding" w:date="2018-06-01T13:15:00Z"/>
        </w:rPr>
      </w:pPr>
      <w:r>
        <w:t>}</w:t>
      </w:r>
    </w:p>
    <w:p w14:paraId="06020830" w14:textId="4EB249D1" w:rsidR="000B4AFC" w:rsidRDefault="000B4AFC" w:rsidP="000B4AFC">
      <w:pPr>
        <w:pStyle w:val="Heading3"/>
        <w:rPr>
          <w:ins w:id="390" w:author="Laurence Golding" w:date="2018-06-01T13:17:00Z"/>
        </w:rPr>
      </w:pPr>
      <w:bookmarkStart w:id="391" w:name="_Ref515624666"/>
      <w:ins w:id="392" w:author="Laurence Golding" w:date="2018-06-01T13:15:00Z">
        <w:r>
          <w:t>D</w:t>
        </w:r>
      </w:ins>
      <w:ins w:id="393" w:author="Laurence Golding" w:date="2018-06-01T13:16:00Z">
        <w:r>
          <w:t xml:space="preserve">istinguishing logically </w:t>
        </w:r>
      </w:ins>
      <w:ins w:id="394" w:author="Laurence Golding" w:date="2018-06-01T13:17:00Z">
        <w:r>
          <w:t>identical from logically distinct</w:t>
        </w:r>
      </w:ins>
      <w:ins w:id="395" w:author="Laurence Golding" w:date="2018-06-01T13:16:00Z">
        <w:r>
          <w:t xml:space="preserve"> results</w:t>
        </w:r>
      </w:ins>
      <w:bookmarkEnd w:id="391"/>
    </w:p>
    <w:p w14:paraId="28C6ADB2" w14:textId="5B5CC31A" w:rsidR="000B4AFC" w:rsidRDefault="000B4AFC" w:rsidP="00C35477">
      <w:pPr>
        <w:rPr>
          <w:ins w:id="396" w:author="Laurence Golding" w:date="2018-06-01T13:42:00Z"/>
        </w:rPr>
      </w:pPr>
      <w:ins w:id="397" w:author="Laurence Golding" w:date="2018-06-01T13:18:00Z">
        <w:r>
          <w:t>Successive runs of the same tool</w:t>
        </w:r>
      </w:ins>
      <w:ins w:id="398" w:author="Laurence Golding" w:date="2018-06-01T13:39:00Z">
        <w:r w:rsidR="00C35477">
          <w:t>, or even runs of different tools,</w:t>
        </w:r>
      </w:ins>
      <w:ins w:id="399" w:author="Laurence Golding" w:date="2018-06-01T13:18:00Z">
        <w:r>
          <w:t xml:space="preserve"> might detect the same condition in the code.</w:t>
        </w:r>
      </w:ins>
      <w:ins w:id="400" w:author="Laurence Golding" w:date="2018-06-01T13:19:00Z">
        <w:r>
          <w:t xml:space="preserve"> </w:t>
        </w:r>
      </w:ins>
      <w:ins w:id="401" w:author="Laurence Golding" w:date="2018-06-01T13:39:00Z">
        <w:r w:rsidR="00C35477">
          <w:t xml:space="preserve">When </w:t>
        </w:r>
      </w:ins>
      <w:ins w:id="402" w:author="Laurence Golding" w:date="2018-06-01T13:41:00Z">
        <w:r w:rsidR="00C35477">
          <w:t>two</w:t>
        </w:r>
        <w:r w:rsidR="00C35477">
          <w:t xml:space="preserve"> </w:t>
        </w:r>
        <w:r w:rsidR="00C35477" w:rsidRPr="00C35477">
          <w:rPr>
            <w:rStyle w:val="CODEtemp"/>
          </w:rPr>
          <w:t>result</w:t>
        </w:r>
        <w:r w:rsidR="00C35477">
          <w:t xml:space="preserve"> objects</w:t>
        </w:r>
        <w:r w:rsidR="00C35477">
          <w:t xml:space="preserve"> </w:t>
        </w:r>
      </w:ins>
      <w:ins w:id="403" w:author="Laurence Golding" w:date="2018-06-01T13:42:00Z">
        <w:r w:rsidR="00C35477">
          <w:t>represent</w:t>
        </w:r>
      </w:ins>
      <w:ins w:id="404" w:author="Laurence Golding" w:date="2018-06-01T13:41:00Z">
        <w:r w:rsidR="00C35477">
          <w:t xml:space="preserve"> </w:t>
        </w:r>
      </w:ins>
      <w:ins w:id="405" w:author="Laurence Golding" w:date="2018-06-01T13:39:00Z">
        <w:r w:rsidR="00C35477">
          <w:t xml:space="preserve">the same condition, we say </w:t>
        </w:r>
      </w:ins>
      <w:ins w:id="406" w:author="Laurence Golding" w:date="2018-06-01T13:40:00Z">
        <w:r w:rsidR="00C35477">
          <w:t>that</w:t>
        </w:r>
      </w:ins>
      <w:ins w:id="407" w:author="Laurence Golding" w:date="2018-06-01T13:39:00Z">
        <w:r w:rsidR="00C35477">
          <w:t xml:space="preserve"> the results a</w:t>
        </w:r>
      </w:ins>
      <w:ins w:id="408" w:author="Laurence Golding" w:date="2018-06-01T13:40:00Z">
        <w:r w:rsidR="00C35477">
          <w:t>re</w:t>
        </w:r>
      </w:ins>
      <w:ins w:id="409" w:author="Laurence Golding" w:date="2018-06-01T13:39:00Z">
        <w:r w:rsidR="00C35477">
          <w:t xml:space="preserve"> “logically identical</w:t>
        </w:r>
      </w:ins>
      <w:ins w:id="410" w:author="Laurence Golding" w:date="2018-06-01T13:42:00Z">
        <w:r w:rsidR="00C35477">
          <w:t>;</w:t>
        </w:r>
      </w:ins>
      <w:ins w:id="411" w:author="Laurence Golding" w:date="2018-06-01T13:39:00Z">
        <w:r w:rsidR="00C35477">
          <w:t>”</w:t>
        </w:r>
      </w:ins>
      <w:ins w:id="412" w:author="Laurence Golding" w:date="2018-06-01T13:40:00Z">
        <w:r w:rsidR="00C35477">
          <w:t xml:space="preserve"> </w:t>
        </w:r>
      </w:ins>
      <w:ins w:id="413" w:author="Laurence Golding" w:date="2018-06-01T13:42:00Z">
        <w:r w:rsidR="00C35477">
          <w:t>w</w:t>
        </w:r>
      </w:ins>
      <w:ins w:id="414" w:author="Laurence Golding" w:date="2018-06-01T13:40:00Z">
        <w:r w:rsidR="00C35477">
          <w:t>hen</w:t>
        </w:r>
      </w:ins>
      <w:ins w:id="415" w:author="Laurence Golding" w:date="2018-06-01T13:41:00Z">
        <w:r w:rsidR="00C35477">
          <w:t xml:space="preserve"> </w:t>
        </w:r>
      </w:ins>
      <w:ins w:id="416" w:author="Laurence Golding" w:date="2018-06-01T13:42:00Z">
        <w:r w:rsidR="00C35477">
          <w:t>they represent</w:t>
        </w:r>
      </w:ins>
      <w:ins w:id="417" w:author="Laurence Golding" w:date="2018-06-01T13:41:00Z">
        <w:r w:rsidR="00C35477">
          <w:t xml:space="preserve"> different conditions, we say that the results are </w:t>
        </w:r>
      </w:ins>
      <w:ins w:id="418" w:author="Laurence Golding" w:date="2018-06-01T13:42:00Z">
        <w:r w:rsidR="00C35477">
          <w:t>“</w:t>
        </w:r>
      </w:ins>
      <w:ins w:id="419" w:author="Laurence Golding" w:date="2018-06-01T13:41:00Z">
        <w:r w:rsidR="00C35477">
          <w:t>logically distinct</w:t>
        </w:r>
      </w:ins>
      <w:ins w:id="420" w:author="Laurence Golding" w:date="2018-06-01T13:42:00Z">
        <w:r w:rsidR="00C35477">
          <w:t>.”</w:t>
        </w:r>
      </w:ins>
      <w:ins w:id="421" w:author="Laurence Golding" w:date="2018-06-01T13:45:00Z">
        <w:r w:rsidR="00C35477">
          <w:t xml:space="preserve"> Two results </w:t>
        </w:r>
      </w:ins>
      <w:ins w:id="422" w:author="Laurence Golding" w:date="2018-06-01T13:47:00Z">
        <w:r w:rsidR="00C35477">
          <w:t>can</w:t>
        </w:r>
      </w:ins>
      <w:ins w:id="423" w:author="Laurence Golding" w:date="2018-06-01T13:45:00Z">
        <w:r w:rsidR="00C35477">
          <w:t xml:space="preserve"> be logically identical even if the </w:t>
        </w:r>
        <w:r w:rsidR="00C35477" w:rsidRPr="00C35477">
          <w:rPr>
            <w:rStyle w:val="CODEtemp"/>
          </w:rPr>
          <w:t>result</w:t>
        </w:r>
        <w:r w:rsidR="00C35477">
          <w:t xml:space="preserve"> objects are not identical. </w:t>
        </w:r>
      </w:ins>
      <w:ins w:id="424" w:author="Laurence Golding" w:date="2018-06-01T13:46:00Z">
        <w:r w:rsidR="00C35477">
          <w:t>For example, if code was inserted into the file between runs,</w:t>
        </w:r>
      </w:ins>
      <w:ins w:id="425" w:author="Laurence Golding" w:date="2018-06-01T13:47:00Z">
        <w:r w:rsidR="00C35477">
          <w:t xml:space="preserve"> the same condition might be reported on two different lines.</w:t>
        </w:r>
      </w:ins>
    </w:p>
    <w:p w14:paraId="416096F4" w14:textId="78D7A9BC" w:rsidR="00C35477" w:rsidRDefault="00C35477" w:rsidP="00C35477">
      <w:pPr>
        <w:rPr>
          <w:ins w:id="426" w:author="Laurence Golding" w:date="2018-06-01T13:49:00Z"/>
        </w:rPr>
      </w:pPr>
      <w:ins w:id="427" w:author="Laurence Golding" w:date="2018-06-01T13:42:00Z">
        <w:r>
          <w:t xml:space="preserve">To avoid </w:t>
        </w:r>
      </w:ins>
      <w:ins w:id="428" w:author="Laurence Golding" w:date="2018-06-01T13:43:00Z">
        <w:r>
          <w:t xml:space="preserve">reporting the same condition repeatedly, result management systems typically </w:t>
        </w:r>
      </w:ins>
      <w:ins w:id="429" w:author="Laurence Golding" w:date="2018-06-01T13:44:00Z">
        <w:r>
          <w:t>group results into equivalence classes such that results in any one class are logically identical and res</w:t>
        </w:r>
      </w:ins>
      <w:ins w:id="430" w:author="Laurence Golding" w:date="2018-06-01T13:45:00Z">
        <w:r>
          <w:t xml:space="preserve">ults in different classes are logically distinct. </w:t>
        </w:r>
      </w:ins>
      <w:ins w:id="431" w:author="Laurence Golding" w:date="2018-06-01T13:48:00Z">
        <w:r>
          <w:t xml:space="preserve">Some result management systems </w:t>
        </w:r>
      </w:ins>
      <w:ins w:id="432" w:author="Laurence Golding" w:date="2018-06-01T13:51:00Z">
        <w:r>
          <w:t xml:space="preserve">do this by </w:t>
        </w:r>
      </w:ins>
      <w:ins w:id="433" w:author="Laurence Golding" w:date="2018-06-01T13:48:00Z">
        <w:r>
          <w:t>calculat</w:t>
        </w:r>
      </w:ins>
      <w:ins w:id="434" w:author="Laurence Golding" w:date="2018-06-01T13:51:00Z">
        <w:r>
          <w:t>ing</w:t>
        </w:r>
      </w:ins>
      <w:ins w:id="435" w:author="Laurence Golding" w:date="2018-06-01T13:48:00Z">
        <w:r>
          <w:t xml:space="preserve"> a “fingerprint” for each result and consider</w:t>
        </w:r>
      </w:ins>
      <w:ins w:id="436" w:author="Laurence Golding" w:date="2018-06-01T13:51:00Z">
        <w:r>
          <w:t>ing</w:t>
        </w:r>
      </w:ins>
      <w:ins w:id="437" w:author="Laurence Golding" w:date="2018-06-01T13:48:00Z">
        <w:r>
          <w:t xml:space="preserve"> results with the same fingerprint to be logically identical. Other result management systems group results into equivalence classes </w:t>
        </w:r>
        <w:r>
          <w:rPr>
            <w:i/>
          </w:rPr>
          <w:t>without</w:t>
        </w:r>
        <w:r>
          <w:t xml:space="preserve"> associating a computed fingerp</w:t>
        </w:r>
      </w:ins>
      <w:ins w:id="438" w:author="Laurence Golding" w:date="2018-06-01T13:49:00Z">
        <w:r>
          <w:t>rint with each result</w:t>
        </w:r>
      </w:ins>
      <w:ins w:id="439" w:author="Laurence Golding" w:date="2018-06-01T13:51:00Z">
        <w:r>
          <w:t>, and they denote each equ</w:t>
        </w:r>
      </w:ins>
      <w:ins w:id="440" w:author="Laurence Golding" w:date="2018-06-01T13:52:00Z">
        <w:r>
          <w:t>ivalence class with an arbitrary unique identifier</w:t>
        </w:r>
      </w:ins>
      <w:ins w:id="441" w:author="Laurence Golding" w:date="2018-06-01T13:49:00Z">
        <w:r>
          <w:t>.</w:t>
        </w:r>
      </w:ins>
    </w:p>
    <w:p w14:paraId="230B847C" w14:textId="323D9BC1" w:rsidR="00C35477" w:rsidRPr="00C35477" w:rsidRDefault="00C35477" w:rsidP="00C35477">
      <w:ins w:id="442" w:author="Laurence Golding" w:date="2018-06-01T13:49:00Z">
        <w:r>
          <w:t xml:space="preserve">SARIF accommodates both </w:t>
        </w:r>
      </w:ins>
      <w:ins w:id="443" w:author="Laurence Golding" w:date="2018-06-01T13:52:00Z">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ins>
      <w:ins w:id="444" w:author="Laurence Golding" w:date="2018-06-01T13:53:00Z">
        <w:r>
          <w:t>§</w:t>
        </w:r>
        <w:r>
          <w:fldChar w:fldCharType="begin"/>
        </w:r>
        <w:r>
          <w:instrText xml:space="preserve"> REF _Ref513040093 \r \h </w:instrText>
        </w:r>
      </w:ins>
      <w:r>
        <w:fldChar w:fldCharType="separate"/>
      </w:r>
      <w:ins w:id="445" w:author="Laurence Golding" w:date="2018-06-01T13:53:00Z">
        <w:r>
          <w:t>3.19</w:t>
        </w:r>
        <w:r>
          <w:t>.</w:t>
        </w:r>
        <w:r>
          <w:t>12</w:t>
        </w:r>
        <w:r>
          <w:fldChar w:fldCharType="end"/>
        </w:r>
      </w:ins>
      <w:ins w:id="446" w:author="Laurence Golding" w:date="2018-06-01T13:52:00Z">
        <w:r>
          <w:t xml:space="preserve">). </w:t>
        </w:r>
      </w:ins>
      <w:ins w:id="447" w:author="Laurence Golding" w:date="2018-06-01T13:53:00Z">
        <w:r>
          <w:t xml:space="preserve">Result management systems that group results into equivalence classes without computing a fingerprint </w:t>
        </w:r>
        <w:r>
          <w:rPr>
            <w:b/>
          </w:rPr>
          <w:t>SHOULD</w:t>
        </w:r>
        <w:r>
          <w:t xml:space="preserve"> </w:t>
        </w:r>
      </w:ins>
      <w:ins w:id="448" w:author="Laurence Golding" w:date="2018-06-01T13:54:00Z">
        <w:r>
          <w:t xml:space="preserve">populate the </w:t>
        </w:r>
        <w:r w:rsidRPr="00C35477">
          <w:rPr>
            <w:rStyle w:val="CODEtemp"/>
          </w:rPr>
          <w:t>correlationGuid</w:t>
        </w:r>
        <w:r>
          <w:t xml:space="preserve"> property (§</w:t>
        </w:r>
        <w:r>
          <w:fldChar w:fldCharType="begin"/>
        </w:r>
        <w:r>
          <w:instrText xml:space="preserve"> REF _Ref515622036 \r \h </w:instrText>
        </w:r>
      </w:ins>
      <w:r>
        <w:fldChar w:fldCharType="separate"/>
      </w:r>
      <w:ins w:id="449" w:author="Laurence Golding" w:date="2018-06-01T13:54:00Z">
        <w:r>
          <w:t>3.19.5</w:t>
        </w:r>
        <w:r>
          <w:fldChar w:fldCharType="end"/>
        </w:r>
        <w:r>
          <w:t>).</w:t>
        </w:r>
      </w:ins>
    </w:p>
    <w:p w14:paraId="11C37704" w14:textId="5D599308" w:rsidR="00621490" w:rsidRDefault="00621490" w:rsidP="00401BB5">
      <w:pPr>
        <w:pStyle w:val="Heading3"/>
      </w:pPr>
      <w:bookmarkStart w:id="450" w:name="_Toc515610837"/>
      <w:bookmarkStart w:id="451" w:name="_Ref493408865"/>
      <w:r>
        <w:t>i</w:t>
      </w:r>
      <w:r w:rsidR="00435405">
        <w:t>nstanceGui</w:t>
      </w:r>
      <w:r>
        <w:t>d property</w:t>
      </w:r>
      <w:bookmarkEnd w:id="450"/>
    </w:p>
    <w:p w14:paraId="2C599143" w14:textId="3D2B3B83" w:rsidR="00376B6D" w:rsidRDefault="00376B6D" w:rsidP="00376B6D">
      <w:bookmarkStart w:id="452"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27F737A" w:rsidR="00376B6D" w:rsidRDefault="00376B6D" w:rsidP="00376B6D">
      <w:pPr>
        <w:rPr>
          <w:ins w:id="453" w:author="Laurence Golding" w:date="2018-06-01T13:03:00Z"/>
        </w:rPr>
      </w:pPr>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92DB1">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0E7DE03F" w14:textId="09A854E2" w:rsidR="008A3C59" w:rsidRDefault="008A3C59" w:rsidP="008A3C59">
      <w:pPr>
        <w:pStyle w:val="Heading3"/>
        <w:rPr>
          <w:ins w:id="454" w:author="Laurence Golding" w:date="2018-06-01T13:04:00Z"/>
        </w:rPr>
      </w:pPr>
      <w:bookmarkStart w:id="455" w:name="_Ref515622036"/>
      <w:ins w:id="456" w:author="Laurence Golding" w:date="2018-06-01T13:04:00Z">
        <w:r>
          <w:t>correlationGuid property</w:t>
        </w:r>
        <w:bookmarkEnd w:id="455"/>
      </w:ins>
    </w:p>
    <w:p w14:paraId="19CD0B17" w14:textId="53A32A89" w:rsidR="008A3C59" w:rsidRDefault="008A3C59" w:rsidP="008A3C59">
      <w:pPr>
        <w:rPr>
          <w:ins w:id="457" w:author="Laurence Golding" w:date="2018-06-01T13:06:00Z"/>
        </w:rPr>
      </w:pPr>
      <w:ins w:id="458" w:author="Laurence Golding" w:date="2018-06-01T13:04:00Z">
        <w:r>
          <w:t xml:space="preserve">A </w:t>
        </w:r>
        <w:r w:rsidRPr="003466D5">
          <w:rPr>
            <w:rStyle w:val="CODEtemp"/>
          </w:rPr>
          <w:t>result</w:t>
        </w:r>
        <w:r>
          <w:t xml:space="preserve"> object </w:t>
        </w:r>
        <w:r w:rsidRPr="003466D5">
          <w:rPr>
            <w:b/>
          </w:rPr>
          <w:t>MAY</w:t>
        </w:r>
        <w:r>
          <w:t xml:space="preserve"> contain a property named </w:t>
        </w:r>
      </w:ins>
      <w:ins w:id="459" w:author="Laurence Golding" w:date="2018-06-01T13:06:00Z">
        <w:r>
          <w:rPr>
            <w:rStyle w:val="CODEtemp"/>
          </w:rPr>
          <w:t>correlation</w:t>
        </w:r>
      </w:ins>
      <w:ins w:id="460" w:author="Laurence Golding" w:date="2018-06-01T13:04:00Z">
        <w:r>
          <w:rPr>
            <w:rStyle w:val="CODEtemp"/>
          </w:rPr>
          <w:t>Gui</w:t>
        </w:r>
        <w:r w:rsidRPr="003466D5">
          <w:rPr>
            <w:rStyle w:val="CODEtemp"/>
          </w:rPr>
          <w:t>d</w:t>
        </w:r>
        <w:r>
          <w:t xml:space="preserve"> whose value is a GUID-valued string (§</w:t>
        </w:r>
        <w:r>
          <w:fldChar w:fldCharType="begin"/>
        </w:r>
        <w:r>
          <w:instrText xml:space="preserve"> REF _Ref514314114 \r \h </w:instrText>
        </w:r>
        <w:r>
          <w:fldChar w:fldCharType="separate"/>
        </w:r>
        <w:r>
          <w:t>3.4.3</w:t>
        </w:r>
        <w:r>
          <w:fldChar w:fldCharType="end"/>
        </w:r>
        <w:r>
          <w:t>) that is shared by all results that are considered logically</w:t>
        </w:r>
      </w:ins>
      <w:ins w:id="461" w:author="Laurence Golding" w:date="2018-06-01T13:05:00Z">
        <w:r>
          <w:t xml:space="preserve"> </w:t>
        </w:r>
      </w:ins>
      <w:ins w:id="462" w:author="Laurence Golding" w:date="2018-06-01T13:54:00Z">
        <w:r w:rsidR="00C35477">
          <w:t>identical</w:t>
        </w:r>
      </w:ins>
      <w:ins w:id="463" w:author="Laurence Golding" w:date="2018-06-01T13:05:00Z">
        <w:r>
          <w:t>, and that is different between any two results that are considered logically distinct.</w:t>
        </w:r>
      </w:ins>
    </w:p>
    <w:p w14:paraId="633EA1A4" w14:textId="6679F26F" w:rsidR="008A3C59" w:rsidRDefault="008A3C59" w:rsidP="008A3C59">
      <w:pPr>
        <w:rPr>
          <w:ins w:id="464" w:author="Laurence Golding" w:date="2018-06-01T13:05:00Z"/>
        </w:rPr>
      </w:pPr>
      <w:ins w:id="465" w:author="Laurence Golding" w:date="2018-06-01T13:06:00Z">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ins>
    </w:p>
    <w:p w14:paraId="2216AD54" w14:textId="4DEE4088" w:rsidR="008A3C59" w:rsidRPr="000B4AFC" w:rsidRDefault="008A3C59" w:rsidP="000B4AFC">
      <w:pPr>
        <w:pStyle w:val="Note"/>
      </w:pPr>
      <w:ins w:id="466" w:author="Laurence Golding" w:date="2018-06-01T13:05:00Z">
        <w:r>
          <w:lastRenderedPageBreak/>
          <w:t xml:space="preserve">NOTE: </w:t>
        </w:r>
      </w:ins>
      <w:ins w:id="467" w:author="Laurence Golding" w:date="2018-06-01T13:14:00Z">
        <w:r w:rsidR="000B4AFC" w:rsidRPr="000B4AFC">
          <w:rPr>
            <w:rStyle w:val="CODEtemp"/>
          </w:rPr>
          <w:t>correlationGuid</w:t>
        </w:r>
        <w:r w:rsidR="000B4AFC">
          <w:t xml:space="preserve"> and </w:t>
        </w:r>
      </w:ins>
      <w:ins w:id="468" w:author="Laurence Golding" w:date="2018-06-01T13:13:00Z">
        <w:r w:rsidR="000B4AFC" w:rsidRPr="000B4AFC">
          <w:rPr>
            <w:rStyle w:val="CODEtemp"/>
          </w:rPr>
          <w:t>fingerprints</w:t>
        </w:r>
        <w:r w:rsidR="000B4AFC">
          <w:t xml:space="preserve"> (§</w:t>
        </w:r>
      </w:ins>
      <w:ins w:id="469" w:author="Laurence Golding" w:date="2018-06-01T13:14:00Z">
        <w:r w:rsidR="000B4AFC">
          <w:fldChar w:fldCharType="begin"/>
        </w:r>
        <w:r w:rsidR="000B4AFC">
          <w:instrText xml:space="preserve"> REF _Ref513040093 \r \h </w:instrText>
        </w:r>
      </w:ins>
      <w:r w:rsidR="000B4AFC">
        <w:fldChar w:fldCharType="separate"/>
      </w:r>
      <w:ins w:id="470" w:author="Laurence Golding" w:date="2018-06-01T13:14:00Z">
        <w:r w:rsidR="000B4AFC">
          <w:t>3.19.11</w:t>
        </w:r>
        <w:r w:rsidR="000B4AFC">
          <w:fldChar w:fldCharType="end"/>
        </w:r>
      </w:ins>
      <w:ins w:id="471" w:author="Laurence Golding" w:date="2018-06-01T13:13:00Z">
        <w:r w:rsidR="000B4AFC">
          <w:t xml:space="preserve">) provide two different ways for result management systems to associate results that are logically </w:t>
        </w:r>
      </w:ins>
      <w:ins w:id="472" w:author="Laurence Golding" w:date="2018-06-01T13:55:00Z">
        <w:r w:rsidR="00C35477">
          <w:t>identical</w:t>
        </w:r>
      </w:ins>
      <w:ins w:id="473" w:author="Laurence Golding" w:date="2018-06-01T13:13:00Z">
        <w:r w:rsidR="000B4AFC">
          <w:t>.</w:t>
        </w:r>
      </w:ins>
      <w:ins w:id="474" w:author="Laurence Golding" w:date="2018-06-01T13:55:00Z">
        <w:r w:rsidR="00C35477">
          <w:t xml:space="preserve"> See §</w:t>
        </w:r>
        <w:r w:rsidR="00C35477">
          <w:fldChar w:fldCharType="begin"/>
        </w:r>
        <w:r w:rsidR="00C35477">
          <w:instrText xml:space="preserve"> REF _Ref515624666 \r \h </w:instrText>
        </w:r>
      </w:ins>
      <w:r w:rsidR="00C35477">
        <w:fldChar w:fldCharType="separate"/>
      </w:r>
      <w:ins w:id="475" w:author="Laurence Golding" w:date="2018-06-01T13:55:00Z">
        <w:r w:rsidR="00C35477">
          <w:t>3.19.3</w:t>
        </w:r>
        <w:r w:rsidR="00C35477">
          <w:fldChar w:fldCharType="end"/>
        </w:r>
        <w:r w:rsidR="00C35477">
          <w:t xml:space="preserve"> for more information.</w:t>
        </w:r>
      </w:ins>
    </w:p>
    <w:p w14:paraId="4D5CBA4B" w14:textId="4E46EB73" w:rsidR="00401BB5" w:rsidRDefault="00401BB5" w:rsidP="00401BB5">
      <w:pPr>
        <w:pStyle w:val="Heading3"/>
      </w:pPr>
      <w:bookmarkStart w:id="476" w:name="_Ref513193500"/>
      <w:bookmarkStart w:id="477" w:name="_Ref513195673"/>
      <w:bookmarkStart w:id="478" w:name="_Toc515610838"/>
      <w:r>
        <w:t>ruleId property</w:t>
      </w:r>
      <w:bookmarkEnd w:id="451"/>
      <w:bookmarkEnd w:id="452"/>
      <w:bookmarkEnd w:id="476"/>
      <w:bookmarkEnd w:id="477"/>
      <w:bookmarkEnd w:id="47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18555ADA"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92DB1">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92DB1">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92DB1">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92DB1">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92DB1">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7E7540D6"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392DB1">
        <w:t>3.11</w:t>
      </w:r>
      <w:r w:rsidR="00C32311">
        <w:fldChar w:fldCharType="end"/>
      </w:r>
      <w:r w:rsidR="00C32311">
        <w:t>).</w:t>
      </w:r>
    </w:p>
    <w:p w14:paraId="00325953" w14:textId="474E2CA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92DB1">
        <w:t>3.11.16</w:t>
      </w:r>
      <w:r w:rsidR="00C32311">
        <w:fldChar w:fldCharType="end"/>
      </w:r>
      <w:r w:rsidR="000F5B03">
        <w:t>.</w:t>
      </w:r>
    </w:p>
    <w:p w14:paraId="269975A2" w14:textId="3FF9718F"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392DB1">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F081FB6"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392DB1">
        <w:t>3.11.17</w:t>
      </w:r>
      <w:r w:rsidR="00C32311">
        <w:fldChar w:fldCharType="end"/>
      </w:r>
      <w:r w:rsidR="00C32311">
        <w:t>.</w:t>
      </w:r>
    </w:p>
    <w:p w14:paraId="57DE0082" w14:textId="09CD6C40"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392DB1">
        <w:t>3.35.3</w:t>
      </w:r>
      <w:r w:rsidR="00C32311">
        <w:fldChar w:fldCharType="end"/>
      </w:r>
      <w:r w:rsidR="00C32311">
        <w:t>.</w:t>
      </w:r>
    </w:p>
    <w:p w14:paraId="7AC6549D" w14:textId="2FE76362"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392DB1">
        <w:t>3.36</w:t>
      </w:r>
      <w:r w:rsidR="00C32311">
        <w:fldChar w:fldCharType="end"/>
      </w:r>
      <w:r w:rsidR="00C32311">
        <w:t>).</w:t>
      </w:r>
    </w:p>
    <w:p w14:paraId="25A8FFA0" w14:textId="54EB26BE"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392DB1">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79" w:name="_Ref493511208"/>
      <w:bookmarkStart w:id="480" w:name="_Toc515610839"/>
      <w:r>
        <w:t>level property</w:t>
      </w:r>
      <w:bookmarkEnd w:id="479"/>
      <w:bookmarkEnd w:id="48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052EA32" w:rsidR="000A7DA8" w:rsidRDefault="000A7DA8" w:rsidP="00F823B8">
      <w:pPr>
        <w:pStyle w:val="ListParagraph"/>
        <w:numPr>
          <w:ilvl w:val="0"/>
          <w:numId w:val="9"/>
        </w:numPr>
      </w:pPr>
      <w:r w:rsidRPr="000A7DA8">
        <w:rPr>
          <w:rStyle w:val="CODEtemp"/>
        </w:rPr>
        <w:lastRenderedPageBreak/>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92DB1">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lastRenderedPageBreak/>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095128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92DB1">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92DB1">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92DB1">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92DB1">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92DB1">
        <w:t>3.19.3</w:t>
      </w:r>
      <w:r>
        <w:fldChar w:fldCharType="end"/>
      </w:r>
      <w:r w:rsidRPr="00B050AF">
        <w:t>).</w:t>
      </w:r>
    </w:p>
    <w:p w14:paraId="5E554133" w14:textId="5E9D1164"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92DB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92DB1">
        <w:t>3.11.17</w:t>
      </w:r>
      <w:r>
        <w:fldChar w:fldCharType="end"/>
      </w:r>
      <w:r w:rsidR="00892DEE">
        <w:t>, §</w:t>
      </w:r>
      <w:r w:rsidR="00892DEE">
        <w:fldChar w:fldCharType="begin"/>
      </w:r>
      <w:r w:rsidR="00892DEE">
        <w:instrText xml:space="preserve"> REF _Ref508871574 \r \h </w:instrText>
      </w:r>
      <w:r w:rsidR="00892DEE">
        <w:fldChar w:fldCharType="separate"/>
      </w:r>
      <w:r w:rsidR="00392DB1">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81" w:name="_Ref493426628"/>
      <w:bookmarkStart w:id="482" w:name="_Toc515610840"/>
      <w:r>
        <w:t>message property</w:t>
      </w:r>
      <w:bookmarkEnd w:id="481"/>
      <w:bookmarkEnd w:id="482"/>
    </w:p>
    <w:p w14:paraId="2544155E" w14:textId="65680F2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92DB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392DB1">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92DB1">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83" w:name="_Ref508874628"/>
      <w:bookmarkStart w:id="484" w:name="_Toc515610841"/>
      <w:bookmarkStart w:id="485" w:name="_Hlk513212230"/>
      <w:r>
        <w:lastRenderedPageBreak/>
        <w:t>ruleMessageId property</w:t>
      </w:r>
      <w:bookmarkEnd w:id="483"/>
      <w:bookmarkEnd w:id="484"/>
    </w:p>
    <w:bookmarkEnd w:id="485"/>
    <w:p w14:paraId="4698A3C5" w14:textId="4B9EA78F"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92DB1">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92DB1">
        <w:t>3.19.2</w:t>
      </w:r>
      <w:r w:rsidR="00F20219">
        <w:fldChar w:fldCharType="end"/>
      </w:r>
      <w:r w:rsidR="00F20219">
        <w:t xml:space="preserve"> for more information.</w:t>
      </w:r>
    </w:p>
    <w:p w14:paraId="5B30BCC5" w14:textId="1454BE26"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392DB1">
        <w:t>3.11.17</w:t>
      </w:r>
      <w:r>
        <w:fldChar w:fldCharType="end"/>
      </w:r>
      <w:r>
        <w:t>, §</w:t>
      </w:r>
      <w:r>
        <w:fldChar w:fldCharType="begin"/>
      </w:r>
      <w:r>
        <w:instrText xml:space="preserve"> REF _Ref508870783 \r \h </w:instrText>
      </w:r>
      <w:r>
        <w:fldChar w:fldCharType="separate"/>
      </w:r>
      <w:r w:rsidR="00392DB1">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392DB1">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92DB1">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392DB1">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392DB1">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75C9ECDC"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392DB1">
        <w:t>3.11</w:t>
      </w:r>
      <w:r>
        <w:fldChar w:fldCharType="end"/>
      </w:r>
      <w:r>
        <w:t>)</w:t>
      </w:r>
      <w:r w:rsidR="00B541E2">
        <w:t>.</w:t>
      </w:r>
    </w:p>
    <w:p w14:paraId="43E461F5" w14:textId="77777777" w:rsidR="00C55966" w:rsidRDefault="00C55966" w:rsidP="00C55966">
      <w:pPr>
        <w:pStyle w:val="Codesmall"/>
      </w:pPr>
      <w:r>
        <w:t xml:space="preserve">  "results": [</w:t>
      </w:r>
    </w:p>
    <w:p w14:paraId="2B8EC048" w14:textId="6CD469FA"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392DB1">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14C5CA73"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392DB1">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494C726" w:rsidR="00B541E2" w:rsidRDefault="00B541E2" w:rsidP="00B541E2">
      <w:bookmarkStart w:id="486"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392DB1">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392DB1">
        <w:t>3.19.6</w:t>
      </w:r>
      <w:r>
        <w:fldChar w:fldCharType="end"/>
      </w:r>
      <w:r w:rsidR="00C5150D">
        <w:t>, §</w:t>
      </w:r>
      <w:r w:rsidR="00C5150D">
        <w:fldChar w:fldCharType="begin"/>
      </w:r>
      <w:r w:rsidR="00C5150D">
        <w:instrText xml:space="preserve"> REF _Ref508811093 \r \h </w:instrText>
      </w:r>
      <w:r w:rsidR="00C5150D">
        <w:fldChar w:fldCharType="separate"/>
      </w:r>
      <w:r w:rsidR="00392DB1">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proofErr w:type="gramStart"/>
      <w:r w:rsidRPr="003538F1">
        <w:rPr>
          <w:rStyle w:val="CODEtemp"/>
        </w:rPr>
        <w:t>result.message</w:t>
      </w:r>
      <w:proofErr w:type="gramEnd"/>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proofErr w:type="gramStart"/>
      <w:r w:rsidR="00C5150D" w:rsidRPr="003538F1">
        <w:rPr>
          <w:rStyle w:val="CODEtemp"/>
        </w:rPr>
        <w:t>message.arguments</w:t>
      </w:r>
      <w:proofErr w:type="gramEnd"/>
      <w:r w:rsidR="00C5150D">
        <w:t xml:space="preserve"> holds t</w:t>
      </w:r>
      <w:r>
        <w:t xml:space="preserve">he replacement value </w:t>
      </w:r>
      <w:r w:rsidRPr="003538F1">
        <w:rPr>
          <w:rStyle w:val="CODEtemp"/>
        </w:rPr>
        <w:t>"counter"</w:t>
      </w:r>
      <w:r>
        <w:t>.</w:t>
      </w:r>
    </w:p>
    <w:p w14:paraId="5932B35D" w14:textId="13B37503"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392DB1">
        <w:t>3.11</w:t>
      </w:r>
      <w:r>
        <w:fldChar w:fldCharType="end"/>
      </w:r>
      <w:r>
        <w:t>).</w:t>
      </w:r>
    </w:p>
    <w:p w14:paraId="0917D307" w14:textId="77777777" w:rsidR="00B541E2" w:rsidRDefault="00B541E2" w:rsidP="00B541E2">
      <w:pPr>
        <w:pStyle w:val="Codesmall"/>
      </w:pPr>
      <w:r>
        <w:t xml:space="preserve">  "results": [</w:t>
      </w:r>
    </w:p>
    <w:p w14:paraId="720757A8" w14:textId="265EAE9D"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392DB1">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lastRenderedPageBreak/>
        <w:t xml:space="preserve">        "messageStrings":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87" w:name="_Ref510013155"/>
      <w:bookmarkStart w:id="488" w:name="_Toc515610842"/>
      <w:bookmarkEnd w:id="486"/>
      <w:r>
        <w:t>locations property</w:t>
      </w:r>
      <w:bookmarkEnd w:id="487"/>
      <w:bookmarkEnd w:id="488"/>
    </w:p>
    <w:p w14:paraId="065F9E8C" w14:textId="32D3E5C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92DB1">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489" w:name="_Ref510085223"/>
      <w:bookmarkStart w:id="490" w:name="_Toc515610843"/>
      <w:r>
        <w:t>analysisTarget</w:t>
      </w:r>
      <w:r w:rsidR="00673F27">
        <w:t xml:space="preserve"> p</w:t>
      </w:r>
      <w:r>
        <w:t>roperty</w:t>
      </w:r>
      <w:bookmarkEnd w:id="489"/>
      <w:bookmarkEnd w:id="490"/>
    </w:p>
    <w:p w14:paraId="50B31C9B" w14:textId="7A49721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92DB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1489D862"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58DF954F" w14:textId="141940E7"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392DB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E9653A8" w:rsidR="00673F27" w:rsidRDefault="00673F27" w:rsidP="00673F27">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29DB0443" w14:textId="16E63012" w:rsidR="00673F27" w:rsidRDefault="00673F27" w:rsidP="00673F27">
      <w:pPr>
        <w:pStyle w:val="Codesmall"/>
      </w:pPr>
      <w:r>
        <w:lastRenderedPageBreak/>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92DB1">
        <w:t>3.20</w:t>
      </w:r>
      <w:r>
        <w:fldChar w:fldCharType="end"/>
      </w:r>
      <w:r>
        <w:t>).</w:t>
      </w:r>
    </w:p>
    <w:p w14:paraId="7C6BCB69" w14:textId="74656F97"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392DB1">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91" w:name="_Ref513040093"/>
      <w:bookmarkStart w:id="492" w:name="_Toc515610844"/>
      <w:r>
        <w:t>fingerprints property</w:t>
      </w:r>
      <w:bookmarkEnd w:id="491"/>
      <w:bookmarkEnd w:id="492"/>
    </w:p>
    <w:p w14:paraId="3AC53915" w14:textId="54CEDF9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92DB1">
        <w:t>3.5</w:t>
      </w:r>
      <w:r>
        <w:fldChar w:fldCharType="end"/>
      </w:r>
      <w:r>
        <w:t>).</w:t>
      </w:r>
    </w:p>
    <w:p w14:paraId="3B2BA5EF" w14:textId="4461A1AF"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w:t>
      </w:r>
      <w:del w:id="493" w:author="Laurence Golding" w:date="2018-06-01T13:56:00Z">
        <w:r w:rsidDel="0000788E">
          <w:delText>“</w:delText>
        </w:r>
      </w:del>
      <w:r>
        <w:t>logically</w:t>
      </w:r>
      <w:del w:id="494" w:author="Laurence Golding" w:date="2018-06-01T13:56:00Z">
        <w:r w:rsidDel="0000788E">
          <w:delText>” the same</w:delText>
        </w:r>
      </w:del>
      <w:ins w:id="495" w:author="Laurence Golding" w:date="2018-06-01T13:56:00Z">
        <w:r w:rsidR="0000788E">
          <w:t xml:space="preserve"> identical</w:t>
        </w:r>
      </w:ins>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20B3F26"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392DB1">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1B539355" w:rsidR="003B6448" w:rsidRDefault="003B6448" w:rsidP="003B6448">
      <w:r>
        <w:t xml:space="preserve">This property is an array, rather than a single string, to allow a result management system to select among a variety of methods for deciding whether two results are logically </w:t>
      </w:r>
      <w:ins w:id="496" w:author="Laurence Golding" w:date="2018-06-01T14:01:00Z">
        <w:r w:rsidR="0000788E">
          <w:t>identical</w:t>
        </w:r>
      </w:ins>
      <w:del w:id="497" w:author="Laurence Golding" w:date="2018-06-01T14:01:00Z">
        <w:r w:rsidDel="0000788E">
          <w:delText>the same</w:delText>
        </w:r>
      </w:del>
      <w:r>
        <w:t xml:space="preserve"> or logically distinct.</w:t>
      </w:r>
    </w:p>
    <w:p w14:paraId="31838E3F" w14:textId="03A78961" w:rsidR="00FA2C6D" w:rsidRDefault="00FA2C6D" w:rsidP="003B6448">
      <w:moveFromRangeStart w:id="498" w:author="Laurence Golding" w:date="2018-06-01T13:09:00Z" w:name="move515621889"/>
      <w:moveFrom w:id="499" w:author="Laurence Golding" w:date="2018-06-01T13:09:00Z">
        <w:r w:rsidDel="00D645B8">
          <w:t xml:space="preserve">A result management system </w:t>
        </w:r>
        <w:r w:rsidDel="00D645B8">
          <w:rPr>
            <w:b/>
          </w:rPr>
          <w:t>SHOULD</w:t>
        </w:r>
        <w:r w:rsidDel="00D645B8">
          <w:t xml:space="preserve"> populate this property. </w:t>
        </w:r>
      </w:moveFrom>
      <w:moveFromRangeEnd w:id="49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ins w:id="500" w:author="Laurence Golding" w:date="2018-06-01T13:09:00Z">
        <w:r w:rsidR="00D645B8" w:rsidRPr="00D645B8">
          <w:t xml:space="preserve"> </w:t>
        </w:r>
      </w:ins>
      <w:moveToRangeStart w:id="501" w:author="Laurence Golding" w:date="2018-06-01T13:09:00Z" w:name="move515621889"/>
      <w:moveTo w:id="502" w:author="Laurence Golding" w:date="2018-06-01T13:09:00Z">
        <w:r w:rsidR="00D645B8">
          <w:t xml:space="preserve">A result management system </w:t>
        </w:r>
        <w:del w:id="503" w:author="Laurence Golding" w:date="2018-06-01T13:09:00Z">
          <w:r w:rsidR="00D645B8" w:rsidDel="00D645B8">
            <w:rPr>
              <w:b/>
            </w:rPr>
            <w:delText>SHOULD</w:delText>
          </w:r>
        </w:del>
      </w:moveTo>
      <w:ins w:id="504" w:author="Laurence Golding" w:date="2018-06-01T13:09:00Z">
        <w:r w:rsidR="00D645B8">
          <w:rPr>
            <w:b/>
          </w:rPr>
          <w:t>MAY</w:t>
        </w:r>
      </w:ins>
      <w:moveTo w:id="505" w:author="Laurence Golding" w:date="2018-06-01T13:09:00Z">
        <w:r w:rsidR="00D645B8">
          <w:t xml:space="preserve"> populate this property</w:t>
        </w:r>
      </w:moveTo>
      <w:ins w:id="506" w:author="Laurence Golding" w:date="2018-06-01T13:09:00Z">
        <w:r w:rsidR="00D645B8" w:rsidRPr="00D645B8">
          <w:t xml:space="preserve"> </w:t>
        </w:r>
        <w:r w:rsidR="00D645B8">
          <w:t xml:space="preserve">when it ingests a SARIF log file. If it does so, then later, when a SARIF consumer retrieves results in SARIF format from the result management system, the result management system </w:t>
        </w:r>
        <w:r w:rsidR="00D645B8" w:rsidRPr="008C0DF0">
          <w:rPr>
            <w:b/>
          </w:rPr>
          <w:t>SHALL</w:t>
        </w:r>
        <w:r w:rsidR="00D645B8">
          <w:t xml:space="preserve"> set this property to the value it assigned.</w:t>
        </w:r>
      </w:ins>
      <w:moveTo w:id="507" w:author="Laurence Golding" w:date="2018-06-01T13:09:00Z">
        <w:del w:id="508" w:author="Laurence Golding" w:date="2018-06-01T13:09:00Z">
          <w:r w:rsidR="00D645B8" w:rsidDel="00D645B8">
            <w:delText>.</w:delText>
          </w:r>
        </w:del>
      </w:moveTo>
      <w:moveToRangeEnd w:id="501"/>
    </w:p>
    <w:p w14:paraId="4559DB1A" w14:textId="6C07CAD5" w:rsidR="003B6448" w:rsidRDefault="000B4AFC" w:rsidP="003B6448">
      <w:pPr>
        <w:rPr>
          <w:ins w:id="509" w:author="Laurence Golding" w:date="2018-06-01T13:10:00Z"/>
        </w:rPr>
      </w:pPr>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1FD4126" w14:textId="5D54FDA6" w:rsidR="000B4AFC" w:rsidRPr="003B6448" w:rsidRDefault="000B4AFC" w:rsidP="000B4AFC">
      <w:pPr>
        <w:pStyle w:val="Note"/>
      </w:pPr>
      <w:ins w:id="510" w:author="Laurence Golding" w:date="2018-06-01T13:10:00Z">
        <w:r>
          <w:t xml:space="preserve">NOTE: </w:t>
        </w:r>
        <w:r w:rsidRPr="000B4AFC">
          <w:rPr>
            <w:rStyle w:val="CODEtemp"/>
          </w:rPr>
          <w:t>fingerprints</w:t>
        </w:r>
        <w:r>
          <w:t xml:space="preserve"> and </w:t>
        </w:r>
        <w:r w:rsidRPr="000B4AFC">
          <w:rPr>
            <w:rStyle w:val="CODEtemp"/>
          </w:rPr>
          <w:t>correlationGuid</w:t>
        </w:r>
        <w:r>
          <w:t xml:space="preserve"> </w:t>
        </w:r>
      </w:ins>
      <w:ins w:id="511" w:author="Laurence Golding" w:date="2018-06-01T13:11:00Z">
        <w:r>
          <w:t>(§</w:t>
        </w:r>
        <w:r>
          <w:fldChar w:fldCharType="begin"/>
        </w:r>
        <w:r>
          <w:instrText xml:space="preserve"> REF _Ref515622036 \r \h </w:instrText>
        </w:r>
      </w:ins>
      <w:r>
        <w:fldChar w:fldCharType="separate"/>
      </w:r>
      <w:ins w:id="512" w:author="Laurence Golding" w:date="2018-06-01T13:11:00Z">
        <w:r>
          <w:t>3.19.4</w:t>
        </w:r>
        <w:r>
          <w:fldChar w:fldCharType="end"/>
        </w:r>
        <w:r>
          <w:t>)</w:t>
        </w:r>
      </w:ins>
      <w:ins w:id="513" w:author="Laurence Golding" w:date="2018-06-01T13:12:00Z">
        <w:r>
          <w:t xml:space="preserve"> provide two different ways for result management systems to associate results that are logically </w:t>
        </w:r>
      </w:ins>
      <w:ins w:id="514" w:author="Laurence Golding" w:date="2018-06-01T14:02:00Z">
        <w:r w:rsidR="0000788E">
          <w:t>identical</w:t>
        </w:r>
      </w:ins>
      <w:ins w:id="515" w:author="Laurence Golding" w:date="2018-06-01T13:12:00Z">
        <w:r>
          <w:t>.</w:t>
        </w:r>
      </w:ins>
      <w:ins w:id="516" w:author="Laurence Golding" w:date="2018-06-01T14:02:00Z">
        <w:r w:rsidR="0000788E" w:rsidRPr="0000788E">
          <w:t xml:space="preserve"> </w:t>
        </w:r>
        <w:r w:rsidR="0000788E">
          <w:t>See §</w:t>
        </w:r>
        <w:r w:rsidR="0000788E">
          <w:fldChar w:fldCharType="begin"/>
        </w:r>
        <w:r w:rsidR="0000788E">
          <w:instrText xml:space="preserve"> REF _Ref515624666 \r \h </w:instrText>
        </w:r>
        <w:r w:rsidR="0000788E">
          <w:fldChar w:fldCharType="separate"/>
        </w:r>
        <w:r w:rsidR="0000788E">
          <w:t>3.19.3</w:t>
        </w:r>
        <w:r w:rsidR="0000788E">
          <w:fldChar w:fldCharType="end"/>
        </w:r>
        <w:r w:rsidR="0000788E">
          <w:t xml:space="preserve"> for more information.</w:t>
        </w:r>
      </w:ins>
      <w:ins w:id="517" w:author="Laurence Golding" w:date="2018-06-01T13:13:00Z">
        <w:r>
          <w:t xml:space="preserve"> </w:t>
        </w:r>
      </w:ins>
    </w:p>
    <w:p w14:paraId="4BD017FA" w14:textId="0E8A2233" w:rsidR="00401BB5" w:rsidRDefault="00FA2C6D" w:rsidP="00401BB5">
      <w:pPr>
        <w:pStyle w:val="Heading3"/>
      </w:pPr>
      <w:bookmarkStart w:id="518" w:name="_Ref507591746"/>
      <w:bookmarkStart w:id="519" w:name="_Toc515610845"/>
      <w:r>
        <w:t>partialFingerprints</w:t>
      </w:r>
      <w:r w:rsidR="00401BB5">
        <w:t xml:space="preserve"> property</w:t>
      </w:r>
      <w:bookmarkEnd w:id="518"/>
      <w:bookmarkEnd w:id="519"/>
    </w:p>
    <w:p w14:paraId="0F26AF7E" w14:textId="5BF8F55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92DB1">
        <w:t>3.5</w:t>
      </w:r>
      <w:r w:rsidR="002F1358">
        <w:fldChar w:fldCharType="end"/>
      </w:r>
      <w:r w:rsidR="002F1358">
        <w:t>).</w:t>
      </w:r>
    </w:p>
    <w:p w14:paraId="7DA72967" w14:textId="03CFFEDE"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92DB1">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969BCD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392DB1">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lastRenderedPageBreak/>
        <w:t xml:space="preserve">EXAMPLE: In this example, the producer has calculated a partial fingerprint using version </w:t>
      </w:r>
      <w:bookmarkStart w:id="520" w:name="_GoBack"/>
      <w:bookmarkEnd w:id="520"/>
      <w:r>
        <w:t xml:space="preserve">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521"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521"/>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522" w:name="_Ref510008160"/>
      <w:bookmarkStart w:id="523" w:name="_Toc515610846"/>
      <w:r>
        <w:t>codeFlows property</w:t>
      </w:r>
      <w:bookmarkEnd w:id="522"/>
      <w:bookmarkEnd w:id="523"/>
    </w:p>
    <w:p w14:paraId="4BD8575B" w14:textId="00BBBDE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92DB1">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24" w:name="_Ref511820702"/>
      <w:bookmarkStart w:id="525" w:name="_Toc515610847"/>
      <w:r>
        <w:t>graphs property</w:t>
      </w:r>
      <w:bookmarkEnd w:id="524"/>
      <w:bookmarkEnd w:id="525"/>
    </w:p>
    <w:p w14:paraId="7F5C098A" w14:textId="325C49F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92DB1">
        <w:t>3.27</w:t>
      </w:r>
      <w:r>
        <w:fldChar w:fldCharType="end"/>
      </w:r>
      <w:r>
        <w:t xml:space="preserve">) each of which represents a directed graph. A directed graph is a network </w:t>
      </w:r>
      <w:r>
        <w:lastRenderedPageBreak/>
        <w:t>of nodes and directed edges that describes some aspect of the structure of the code (for example, a call graph).</w:t>
      </w:r>
    </w:p>
    <w:p w14:paraId="2C35AD9B" w14:textId="54A13BF8"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92DB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92DB1">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92DB1">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526" w:name="_Ref511820008"/>
      <w:bookmarkStart w:id="527" w:name="_Toc515610848"/>
      <w:r>
        <w:t>graphTraversals property</w:t>
      </w:r>
      <w:bookmarkEnd w:id="526"/>
      <w:bookmarkEnd w:id="527"/>
    </w:p>
    <w:p w14:paraId="1AFBBE39" w14:textId="5A4DE010"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92DB1">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92DB1">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92DB1">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28" w:name="_Toc515610849"/>
      <w:r>
        <w:t>stacks property</w:t>
      </w:r>
      <w:bookmarkEnd w:id="528"/>
    </w:p>
    <w:p w14:paraId="5ABDA84F" w14:textId="18B9816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stack objects (§</w:t>
      </w:r>
      <w:r>
        <w:fldChar w:fldCharType="begin"/>
      </w:r>
      <w:r>
        <w:instrText xml:space="preserve"> REF _Ref493427479 \r \h </w:instrText>
      </w:r>
      <w:r>
        <w:fldChar w:fldCharType="separate"/>
      </w:r>
      <w:r w:rsidR="00392DB1">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29" w:name="_Ref493499246"/>
      <w:bookmarkStart w:id="530" w:name="_Toc515610850"/>
      <w:r>
        <w:t>relatedLocations property</w:t>
      </w:r>
      <w:bookmarkEnd w:id="529"/>
      <w:bookmarkEnd w:id="530"/>
    </w:p>
    <w:p w14:paraId="31F869B5" w14:textId="55354B1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92DB1">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1C8E508" w:rsidR="00135BCE" w:rsidRDefault="00135BCE" w:rsidP="00C55966">
      <w:pPr>
        <w:pStyle w:val="Codesmall"/>
      </w:pPr>
      <w:r>
        <w:lastRenderedPageBreak/>
        <w:t xml:space="preserve">                            # (§</w:t>
      </w:r>
      <w:r w:rsidR="001842EF">
        <w:fldChar w:fldCharType="begin"/>
      </w:r>
      <w:r w:rsidR="001842EF">
        <w:instrText xml:space="preserve"> REF _Ref507665939 \r \h </w:instrText>
      </w:r>
      <w:r w:rsidR="001842EF">
        <w:fldChar w:fldCharType="separate"/>
      </w:r>
      <w:r w:rsidR="00392DB1">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531" w:name="_Toc515610851"/>
      <w:r>
        <w:t>suppressionStates property</w:t>
      </w:r>
      <w:bookmarkEnd w:id="531"/>
    </w:p>
    <w:p w14:paraId="1AE8DC88" w14:textId="2A54B9A5" w:rsidR="00401BB5" w:rsidRDefault="00401BB5" w:rsidP="00401BB5">
      <w:pPr>
        <w:pStyle w:val="Heading4"/>
      </w:pPr>
      <w:bookmarkStart w:id="532" w:name="_Toc515610852"/>
      <w:r>
        <w:t>General</w:t>
      </w:r>
      <w:bookmarkEnd w:id="532"/>
    </w:p>
    <w:p w14:paraId="0F62C5DD" w14:textId="09260B2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92DB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2D669B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92DB1">
        <w:t>3.19.17.2</w:t>
      </w:r>
      <w:r w:rsidR="00194A04">
        <w:fldChar w:fldCharType="end"/>
      </w:r>
      <w:r w:rsidR="002A24FE" w:rsidRPr="002A24FE">
        <w:t>)</w:t>
      </w:r>
      <w:r>
        <w:t>.</w:t>
      </w:r>
    </w:p>
    <w:p w14:paraId="1A5BE1CF" w14:textId="08318B59"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92DB1">
        <w:t>3.19.17.3</w:t>
      </w:r>
      <w:r w:rsidR="00194A04">
        <w:fldChar w:fldCharType="end"/>
      </w:r>
      <w:r w:rsidR="002A24FE" w:rsidRPr="002A24FE">
        <w:t>).</w:t>
      </w:r>
    </w:p>
    <w:p w14:paraId="4F013A56" w14:textId="1CD9F500" w:rsidR="00401BB5" w:rsidRDefault="00401BB5" w:rsidP="00401BB5">
      <w:pPr>
        <w:pStyle w:val="Heading4"/>
      </w:pPr>
      <w:bookmarkStart w:id="533" w:name="_Ref493475240"/>
      <w:bookmarkStart w:id="534" w:name="_Toc515610853"/>
      <w:r>
        <w:t>suppressedInSource value</w:t>
      </w:r>
      <w:bookmarkEnd w:id="533"/>
      <w:bookmarkEnd w:id="53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35" w:name="_Ref493475253"/>
      <w:bookmarkStart w:id="536" w:name="_Toc515610854"/>
      <w:r>
        <w:t>suppressedExternally value</w:t>
      </w:r>
      <w:bookmarkEnd w:id="535"/>
      <w:bookmarkEnd w:id="53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37" w:name="_Ref493351360"/>
      <w:bookmarkStart w:id="538" w:name="_Toc515610855"/>
      <w:bookmarkStart w:id="539" w:name="_Hlk514318442"/>
      <w:r>
        <w:t>baselineState property</w:t>
      </w:r>
      <w:bookmarkEnd w:id="537"/>
      <w:bookmarkEnd w:id="53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ABE4F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92DB1">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92DB1">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53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C28F09E"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92DB1">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92DB1">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540" w:name="_Ref507598047"/>
      <w:bookmarkStart w:id="541" w:name="_Ref508987354"/>
      <w:bookmarkStart w:id="542" w:name="_Toc515610856"/>
      <w:bookmarkStart w:id="543" w:name="_Ref506807829"/>
      <w:r>
        <w:t>a</w:t>
      </w:r>
      <w:r w:rsidR="00A27D47">
        <w:t>ttachments</w:t>
      </w:r>
      <w:bookmarkEnd w:id="540"/>
      <w:r>
        <w:t xml:space="preserve"> property</w:t>
      </w:r>
      <w:bookmarkEnd w:id="541"/>
      <w:bookmarkEnd w:id="542"/>
    </w:p>
    <w:p w14:paraId="7E972364" w14:textId="15EE652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92DB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92DB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FC1FEB1"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92DB1">
        <w:t>3.14.1</w:t>
      </w:r>
      <w:r>
        <w:fldChar w:fldCharType="end"/>
      </w:r>
      <w:r>
        <w:t>.</w:t>
      </w:r>
    </w:p>
    <w:p w14:paraId="373CC2C6" w14:textId="6E03386A" w:rsidR="00563BBB" w:rsidRDefault="00563BBB" w:rsidP="00563BBB">
      <w:pPr>
        <w:pStyle w:val="Heading3"/>
      </w:pPr>
      <w:bookmarkStart w:id="544" w:name="_Toc515610857"/>
      <w:r>
        <w:t>workItemLocation property</w:t>
      </w:r>
      <w:bookmarkEnd w:id="544"/>
    </w:p>
    <w:p w14:paraId="1D36CDAB" w14:textId="2DA1204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392DB1">
        <w:t>3.3</w:t>
      </w:r>
      <w:r>
        <w:fldChar w:fldCharType="end"/>
      </w:r>
      <w:r>
        <w:t xml:space="preserve">) specifying </w:t>
      </w:r>
      <w:r w:rsidR="007A603D">
        <w:t>a</w:t>
      </w:r>
      <w:r>
        <w:t xml:space="preserve"> URI </w:t>
      </w:r>
      <w:r w:rsidR="007A603D">
        <w:t>reference to</w:t>
      </w:r>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545" w:name="_Ref510085934"/>
      <w:bookmarkStart w:id="546" w:name="_Toc515610858"/>
      <w:r>
        <w:lastRenderedPageBreak/>
        <w:t>conversionProvenance property</w:t>
      </w:r>
      <w:bookmarkEnd w:id="543"/>
      <w:bookmarkEnd w:id="545"/>
      <w:bookmarkEnd w:id="54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656B66A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92DB1">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92DB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92DB1">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3CC9D210" w:rsidR="00ED76F2" w:rsidRDefault="00ED76F2" w:rsidP="00DF302D">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392DB1">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95BF66F"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392DB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6469C87"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92DB1">
        <w:t>3.21</w:t>
      </w:r>
      <w:r>
        <w:fldChar w:fldCharType="end"/>
      </w:r>
      <w:r>
        <w:t>).</w:t>
      </w:r>
    </w:p>
    <w:p w14:paraId="2A15CECD" w14:textId="77777777" w:rsidR="00DE4250" w:rsidRDefault="00DE4250" w:rsidP="00DE4250">
      <w:pPr>
        <w:pStyle w:val="Codesmall"/>
      </w:pPr>
      <w:r>
        <w:t xml:space="preserve">            {</w:t>
      </w:r>
    </w:p>
    <w:p w14:paraId="17292CE8" w14:textId="6E971480"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392DB1">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42F5640"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392DB1">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47" w:name="_Toc515610859"/>
      <w:r>
        <w:t>fixes property</w:t>
      </w:r>
      <w:bookmarkEnd w:id="547"/>
    </w:p>
    <w:p w14:paraId="41DB16FF" w14:textId="6D66263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92DB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92DB1">
        <w:t>3.37</w:t>
      </w:r>
      <w:r>
        <w:fldChar w:fldCharType="end"/>
      </w:r>
      <w:r w:rsidRPr="00E20F80">
        <w:t>).</w:t>
      </w:r>
    </w:p>
    <w:p w14:paraId="42E1D0DE" w14:textId="54DDCACE" w:rsidR="006E546E" w:rsidRDefault="006E546E" w:rsidP="006E546E">
      <w:pPr>
        <w:pStyle w:val="Heading3"/>
      </w:pPr>
      <w:bookmarkStart w:id="548" w:name="_Toc515610860"/>
      <w:r>
        <w:t>properties property</w:t>
      </w:r>
      <w:bookmarkEnd w:id="548"/>
    </w:p>
    <w:p w14:paraId="5BBA1AD3" w14:textId="6C5F73C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92DB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549" w:name="_Ref493426721"/>
      <w:bookmarkStart w:id="550" w:name="_Ref507665939"/>
      <w:bookmarkStart w:id="551" w:name="_Toc515610861"/>
      <w:r>
        <w:t>location object</w:t>
      </w:r>
      <w:bookmarkEnd w:id="549"/>
      <w:bookmarkEnd w:id="550"/>
      <w:bookmarkEnd w:id="551"/>
    </w:p>
    <w:p w14:paraId="27ED50C0" w14:textId="23D428DC" w:rsidR="006E546E" w:rsidRDefault="006E546E" w:rsidP="006E546E">
      <w:pPr>
        <w:pStyle w:val="Heading3"/>
      </w:pPr>
      <w:bookmarkStart w:id="552" w:name="_Ref493479281"/>
      <w:bookmarkStart w:id="553" w:name="_Toc515610862"/>
      <w:r>
        <w:t>General</w:t>
      </w:r>
      <w:bookmarkEnd w:id="552"/>
      <w:bookmarkEnd w:id="553"/>
    </w:p>
    <w:p w14:paraId="1D30489B" w14:textId="34D42BA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92DB1">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92DB1">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FF902A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92DB1">
        <w:t>3.20.3</w:t>
      </w:r>
      <w:r>
        <w:fldChar w:fldCharType="end"/>
      </w:r>
      <w:r w:rsidRPr="00180B28">
        <w:t>) is particularly convenient for fingerprinting.</w:t>
      </w:r>
    </w:p>
    <w:p w14:paraId="310AFACC" w14:textId="51693515"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92DB1">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92DB1">
        <w:t>3.20.4</w:t>
      </w:r>
      <w:r>
        <w:fldChar w:fldCharType="end"/>
      </w:r>
      <w:r>
        <w:t>) explaining the significance of this “location.”</w:t>
      </w:r>
    </w:p>
    <w:p w14:paraId="7BB3738A" w14:textId="2222E264" w:rsidR="006E546E" w:rsidRDefault="00C6546E" w:rsidP="006E546E">
      <w:pPr>
        <w:pStyle w:val="Heading3"/>
      </w:pPr>
      <w:bookmarkStart w:id="554" w:name="_Ref493477623"/>
      <w:bookmarkStart w:id="555" w:name="_Ref493478351"/>
      <w:bookmarkStart w:id="556" w:name="_Toc515610863"/>
      <w:r>
        <w:t xml:space="preserve">physicalLocation </w:t>
      </w:r>
      <w:r w:rsidR="006E546E">
        <w:t>property</w:t>
      </w:r>
      <w:bookmarkEnd w:id="554"/>
      <w:bookmarkEnd w:id="555"/>
      <w:bookmarkEnd w:id="556"/>
    </w:p>
    <w:p w14:paraId="37D40289" w14:textId="72E0092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92DB1">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57" w:name="_Ref493404450"/>
      <w:bookmarkStart w:id="558" w:name="_Ref493404690"/>
      <w:bookmarkStart w:id="559" w:name="_Toc515610864"/>
      <w:r>
        <w:t>fullyQualifiedLogicalName property</w:t>
      </w:r>
      <w:bookmarkEnd w:id="557"/>
      <w:bookmarkEnd w:id="558"/>
      <w:bookmarkEnd w:id="55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61BC4481" w:rsidR="00E66E38" w:rsidRDefault="00E66E38" w:rsidP="00E66E38">
      <w:bookmarkStart w:id="560" w:name="_Hlk513194534"/>
      <w:bookmarkStart w:id="561"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92DB1">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560"/>
    </w:p>
    <w:p w14:paraId="01F88A86" w14:textId="438EF428"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92DB1">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61"/>
      <w:r w:rsidR="00C32159">
        <w:t>§</w:t>
      </w:r>
      <w:r w:rsidR="00C32159">
        <w:fldChar w:fldCharType="begin"/>
      </w:r>
      <w:r w:rsidR="00C32159">
        <w:instrText xml:space="preserve"> REF _Ref493349997 \r \h </w:instrText>
      </w:r>
      <w:r w:rsidR="00C32159">
        <w:fldChar w:fldCharType="separate"/>
      </w:r>
      <w:r w:rsidR="00392DB1">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34918807"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92DB1">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92DB1">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92DB1">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rsidP="006E0178">
      <w:pPr>
        <w:pStyle w:val="Note"/>
        <w:numPr>
          <w:ilvl w:val="0"/>
          <w:numId w:val="12"/>
        </w:numPr>
      </w:pPr>
      <w:proofErr w:type="gramStart"/>
      <w:r w:rsidRPr="006E0178">
        <w:rPr>
          <w:rStyle w:val="CODEtemp"/>
        </w:rPr>
        <w:t>run.logicalLocations</w:t>
      </w:r>
      <w:proofErr w:type="gramEnd"/>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2C9392D2"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392DB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562" w:name="_Ref513121634"/>
      <w:bookmarkStart w:id="563" w:name="_Ref513122103"/>
      <w:bookmarkStart w:id="564" w:name="_Toc515610865"/>
      <w:r>
        <w:t>message property</w:t>
      </w:r>
      <w:bookmarkEnd w:id="562"/>
      <w:bookmarkEnd w:id="563"/>
      <w:bookmarkEnd w:id="564"/>
    </w:p>
    <w:p w14:paraId="62F22E6F" w14:textId="6E3E985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relevant to the location.</w:t>
      </w:r>
    </w:p>
    <w:p w14:paraId="0E77A827" w14:textId="77777777" w:rsidR="00F13165" w:rsidRDefault="00F13165" w:rsidP="00F13165">
      <w:pPr>
        <w:pStyle w:val="Heading3"/>
      </w:pPr>
      <w:bookmarkStart w:id="565" w:name="_Ref510102819"/>
      <w:bookmarkStart w:id="566" w:name="_Toc515610866"/>
      <w:r>
        <w:t>annotations property</w:t>
      </w:r>
      <w:bookmarkEnd w:id="565"/>
      <w:bookmarkEnd w:id="566"/>
    </w:p>
    <w:p w14:paraId="1F7AABEC" w14:textId="54DDA83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92DB1">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92DB1">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92DB1">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4D72827"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392DB1">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567" w:name="_Toc515610867"/>
      <w:r>
        <w:t>properties property</w:t>
      </w:r>
      <w:bookmarkEnd w:id="567"/>
    </w:p>
    <w:p w14:paraId="2CEAC173" w14:textId="541EF76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92DB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68" w:name="_Ref493477390"/>
      <w:bookmarkStart w:id="569" w:name="_Ref493478323"/>
      <w:bookmarkStart w:id="570" w:name="_Ref493478590"/>
      <w:bookmarkStart w:id="571" w:name="_Toc515610868"/>
      <w:r>
        <w:lastRenderedPageBreak/>
        <w:t>physicalLocation object</w:t>
      </w:r>
      <w:bookmarkEnd w:id="568"/>
      <w:bookmarkEnd w:id="569"/>
      <w:bookmarkEnd w:id="570"/>
      <w:bookmarkEnd w:id="571"/>
    </w:p>
    <w:p w14:paraId="0B9181AD" w14:textId="12F902F2" w:rsidR="006E546E" w:rsidRDefault="006E546E" w:rsidP="006E546E">
      <w:pPr>
        <w:pStyle w:val="Heading3"/>
      </w:pPr>
      <w:bookmarkStart w:id="572" w:name="_Toc515610869"/>
      <w:r>
        <w:t>General</w:t>
      </w:r>
      <w:bookmarkEnd w:id="57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73" w:name="_Ref503357394"/>
      <w:bookmarkStart w:id="574" w:name="_Toc515610870"/>
      <w:bookmarkStart w:id="575" w:name="_Ref493343236"/>
      <w:r>
        <w:t>id property</w:t>
      </w:r>
      <w:bookmarkEnd w:id="573"/>
      <w:bookmarkEnd w:id="574"/>
    </w:p>
    <w:p w14:paraId="39E78313" w14:textId="3AE902B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722913B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92DB1">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92DB1">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76" w:name="_Ref503369432"/>
      <w:bookmarkStart w:id="577" w:name="_Ref503369435"/>
      <w:bookmarkStart w:id="578" w:name="_Ref503371110"/>
      <w:bookmarkStart w:id="579" w:name="_Ref503371652"/>
      <w:bookmarkStart w:id="580" w:name="_Toc515610871"/>
      <w:r>
        <w:t>fileLocation</w:t>
      </w:r>
      <w:r w:rsidR="006E546E">
        <w:t xml:space="preserve"> property</w:t>
      </w:r>
      <w:bookmarkEnd w:id="575"/>
      <w:bookmarkEnd w:id="576"/>
      <w:bookmarkEnd w:id="577"/>
      <w:bookmarkEnd w:id="578"/>
      <w:bookmarkEnd w:id="579"/>
      <w:bookmarkEnd w:id="580"/>
    </w:p>
    <w:p w14:paraId="5D69C82C" w14:textId="2060B60F"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92DB1">
        <w:t>3.2</w:t>
      </w:r>
      <w:r w:rsidR="00A308C2">
        <w:fldChar w:fldCharType="end"/>
      </w:r>
      <w:r w:rsidR="00A308C2">
        <w:t>)</w:t>
      </w:r>
      <w:r w:rsidR="00365886" w:rsidRPr="00365886">
        <w:t xml:space="preserve"> that represents the location of the file.</w:t>
      </w:r>
    </w:p>
    <w:p w14:paraId="03500782" w14:textId="447AFE66"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34C493CA"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392DB1">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81" w:name="_Ref493509797"/>
      <w:bookmarkStart w:id="582" w:name="_Toc515610872"/>
      <w:r>
        <w:t>region property</w:t>
      </w:r>
      <w:bookmarkEnd w:id="581"/>
      <w:bookmarkEnd w:id="582"/>
    </w:p>
    <w:p w14:paraId="34CA82A6" w14:textId="4F45E77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92DB1">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92DB1">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92DB1">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2774B01"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7A49ADC4" w14:textId="5F58B34B" w:rsidR="006805FB" w:rsidRDefault="006805FB" w:rsidP="006805FB">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779C2718" w14:textId="6BC6C682"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92DB1">
        <w:t>3.20</w:t>
      </w:r>
      <w:r>
        <w:fldChar w:fldCharType="end"/>
      </w:r>
      <w:r>
        <w:t>).</w:t>
      </w:r>
    </w:p>
    <w:p w14:paraId="3C94BD54" w14:textId="5DB11DA4"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392DB1">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83" w:name="_Toc515610873"/>
      <w:r>
        <w:t>contextRegion property</w:t>
      </w:r>
      <w:bookmarkEnd w:id="583"/>
    </w:p>
    <w:p w14:paraId="220640FE" w14:textId="2F254A2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92DB1">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92DB1">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BF81E82"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7E9D024B" w14:textId="1D49F456" w:rsidR="00843397" w:rsidRDefault="00843397" w:rsidP="00843397">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686DE936" w14:textId="642E938A"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92DB1">
        <w:t>3.20</w:t>
      </w:r>
      <w:r>
        <w:fldChar w:fldCharType="end"/>
      </w:r>
      <w:r>
        <w:t>).</w:t>
      </w:r>
    </w:p>
    <w:p w14:paraId="5B98A118" w14:textId="2B7C55DC"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392DB1">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F747433"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392DB1">
        <w:t>3.21.4</w:t>
      </w:r>
      <w:r>
        <w:fldChar w:fldCharType="end"/>
      </w:r>
      <w:r>
        <w:t>.</w:t>
      </w:r>
    </w:p>
    <w:p w14:paraId="0E148B16" w14:textId="77777777" w:rsidR="00843397" w:rsidRDefault="00843397" w:rsidP="00843397">
      <w:pPr>
        <w:pStyle w:val="Codesmall"/>
      </w:pPr>
      <w:r>
        <w:lastRenderedPageBreak/>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84" w:name="_Ref493490350"/>
      <w:bookmarkStart w:id="585" w:name="_Toc515610874"/>
      <w:r>
        <w:t>region object</w:t>
      </w:r>
      <w:bookmarkEnd w:id="584"/>
      <w:bookmarkEnd w:id="585"/>
    </w:p>
    <w:p w14:paraId="5C4DB1F6" w14:textId="19917190" w:rsidR="006E546E" w:rsidRDefault="006E546E" w:rsidP="006E546E">
      <w:pPr>
        <w:pStyle w:val="Heading3"/>
      </w:pPr>
      <w:bookmarkStart w:id="586" w:name="_Toc515610875"/>
      <w:r>
        <w:t>General</w:t>
      </w:r>
      <w:bookmarkEnd w:id="58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5B29F7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92DB1">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92DB1">
        <w:t>3.22.3</w:t>
      </w:r>
      <w:r>
        <w:fldChar w:fldCharType="end"/>
      </w:r>
      <w:r>
        <w:t>).</w:t>
      </w:r>
    </w:p>
    <w:p w14:paraId="4D60C0C6" w14:textId="07795823" w:rsidR="006E546E" w:rsidRDefault="006E546E" w:rsidP="006E546E">
      <w:pPr>
        <w:pStyle w:val="Heading3"/>
      </w:pPr>
      <w:bookmarkStart w:id="587" w:name="_Ref493492556"/>
      <w:bookmarkStart w:id="588" w:name="_Ref493492604"/>
      <w:bookmarkStart w:id="589" w:name="_Ref493492671"/>
      <w:bookmarkStart w:id="590" w:name="_Toc515610876"/>
      <w:r>
        <w:t>Text regions</w:t>
      </w:r>
      <w:bookmarkEnd w:id="587"/>
      <w:bookmarkEnd w:id="588"/>
      <w:bookmarkEnd w:id="589"/>
      <w:bookmarkEnd w:id="590"/>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287D1BD5" w14:textId="77777777" w:rsidR="00257E64" w:rsidRDefault="00257E64" w:rsidP="00257E64">
      <w:r>
        <w:t xml:space="preserve">A </w:t>
      </w:r>
      <w:r w:rsidRPr="003E62A7">
        <w:t xml:space="preserve">column number </w:t>
      </w:r>
      <w:r>
        <w:t xml:space="preserve">represents </w:t>
      </w:r>
      <w:r w:rsidRPr="003E62A7">
        <w:t xml:space="preserve">a count of characters. If a line in a text file contains tab characters, </w:t>
      </w:r>
      <w:r>
        <w:t xml:space="preserve">a SARIF </w:t>
      </w:r>
      <w:r w:rsidRPr="003E62A7">
        <w:t xml:space="preserve">viewer </w:t>
      </w:r>
      <w:r>
        <w:rPr>
          <w:b/>
        </w:rPr>
        <w:t>MAY</w:t>
      </w:r>
      <w:r w:rsidRPr="003E62A7">
        <w:t xml:space="preserve"> choose to present column numbers that match the visual offset of each character from the beginning of the line. These “visual” column numbers </w:t>
      </w:r>
      <w:r>
        <w:t>might</w:t>
      </w:r>
      <w:r w:rsidRPr="003E62A7">
        <w:t xml:space="preserve"> not match the column numbers contained in the SARIF file.</w:t>
      </w:r>
    </w:p>
    <w:p w14:paraId="62A17B6A" w14:textId="69FDB56A" w:rsidR="00257E64" w:rsidRDefault="00257E64" w:rsidP="00257E64">
      <w:r>
        <w:lastRenderedPageBreak/>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gramStart"/>
      <w:r w:rsidRPr="003316E1">
        <w:rPr>
          <w:rStyle w:val="CODEtemp"/>
        </w:rPr>
        <w:t>file.encoding</w:t>
      </w:r>
      <w:proofErr w:type="gramEnd"/>
      <w:r>
        <w:t xml:space="preserve"> (§</w:t>
      </w:r>
      <w:r>
        <w:fldChar w:fldCharType="begin"/>
      </w:r>
      <w:r>
        <w:instrText xml:space="preserve"> REF _Ref511828128 \r \h </w:instrText>
      </w:r>
      <w:r>
        <w:fldChar w:fldCharType="separate"/>
      </w:r>
      <w:r w:rsidR="00392DB1">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92DB1">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29DC5B09" w14:textId="45258750" w:rsidR="00257E64" w:rsidRDefault="00257E64" w:rsidP="00257E64">
      <w:r>
        <w:t xml:space="preserve">In text </w:t>
      </w:r>
      <w:r w:rsidRPr="003E62A7">
        <w:t>files encoded in UTF-16</w:t>
      </w:r>
      <w:r>
        <w:t xml:space="preserve">, </w:t>
      </w:r>
      <w:r w:rsidRPr="003E62A7">
        <w:t>a “surrogate pair”</w:t>
      </w:r>
      <w:r>
        <w:t xml:space="preserve"> [</w:t>
      </w:r>
      <w:hyperlink w:anchor="UNICODE10" w:history="1">
        <w:r w:rsidRPr="003E62A7">
          <w:rPr>
            <w:rStyle w:val="Hyperlink"/>
          </w:rPr>
          <w:t>UNICODE10</w:t>
        </w:r>
      </w:hyperlink>
      <w:r>
        <w:t>]</w:t>
      </w:r>
      <w:r w:rsidRPr="003E62A7">
        <w:t xml:space="preserve"> </w:t>
      </w:r>
      <w:r w:rsidRPr="003E62A7">
        <w:rPr>
          <w:b/>
        </w:rPr>
        <w:t>SHALL</w:t>
      </w:r>
      <w:r w:rsidRPr="003E62A7">
        <w:t xml:space="preserve"> </w:t>
      </w:r>
      <w:r>
        <w:t xml:space="preserve">be </w:t>
      </w:r>
      <w:r w:rsidRPr="003E62A7">
        <w:t>consider</w:t>
      </w:r>
      <w:r>
        <w:t>ed as a single character</w:t>
      </w:r>
      <w:r w:rsidRPr="003E62A7">
        <w:t>.</w:t>
      </w:r>
    </w:p>
    <w:p w14:paraId="059D2D95" w14:textId="77777777" w:rsidR="00257E64" w:rsidRDefault="00257E64" w:rsidP="00257E64">
      <w:r>
        <w:t xml:space="preserve">A text region </w:t>
      </w:r>
      <w:r>
        <w:rPr>
          <w:b/>
        </w:rPr>
        <w:t>MAY</w:t>
      </w:r>
      <w:r>
        <w:t xml:space="preserve"> be specified in three ways:</w:t>
      </w:r>
    </w:p>
    <w:p w14:paraId="79EA6147" w14:textId="0F961483" w:rsidR="00257E64" w:rsidRDefault="00257E64" w:rsidP="00257E64">
      <w:pPr>
        <w:pStyle w:val="ListParagraph"/>
        <w:numPr>
          <w:ilvl w:val="0"/>
          <w:numId w:val="68"/>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92DB1">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92DB1">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92DB1">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92DB1">
        <w:t>3.22.8</w:t>
      </w:r>
      <w:r>
        <w:fldChar w:fldCharType="end"/>
      </w:r>
      <w:r w:rsidRPr="003E62A7">
        <w:t>)</w:t>
      </w:r>
      <w:r>
        <w:t>.</w:t>
      </w:r>
    </w:p>
    <w:p w14:paraId="2FA2CAD1" w14:textId="35F749DB" w:rsidR="00257E64" w:rsidRDefault="00257E64" w:rsidP="00257E64">
      <w:pPr>
        <w:pStyle w:val="ListParagraph"/>
        <w:numPr>
          <w:ilvl w:val="0"/>
          <w:numId w:val="68"/>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92DB1">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92DB1">
        <w:t>3.22.10</w:t>
      </w:r>
      <w:r w:rsidR="00402C08">
        <w:fldChar w:fldCharType="end"/>
      </w:r>
      <w:r>
        <w:t>).</w:t>
      </w:r>
    </w:p>
    <w:p w14:paraId="134B8EAB" w14:textId="77777777" w:rsidR="00257E64" w:rsidRDefault="00257E64" w:rsidP="00257E64">
      <w:pPr>
        <w:pStyle w:val="ListParagraph"/>
        <w:numPr>
          <w:ilvl w:val="0"/>
          <w:numId w:val="68"/>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591"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591"/>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proofErr w:type="gramStart"/>
      <w:r w:rsidRPr="004505CA">
        <w:t>{</w:t>
      </w:r>
      <w:r>
        <w:t xml:space="preserve"> </w:t>
      </w:r>
      <w:r w:rsidRPr="004505CA">
        <w:t>"</w:t>
      </w:r>
      <w:proofErr w:type="gramEnd"/>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proofErr w:type="gramStart"/>
      <w:r w:rsidRPr="004505CA">
        <w:t>{</w:t>
      </w:r>
      <w:r>
        <w:t xml:space="preserve"> </w:t>
      </w:r>
      <w:r w:rsidRPr="004505CA">
        <w:t>"</w:t>
      </w:r>
      <w:proofErr w:type="gramEnd"/>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proofErr w:type="gramStart"/>
      <w:r w:rsidRPr="004505CA">
        <w:t>{</w:t>
      </w:r>
      <w:r>
        <w:t xml:space="preserve"> </w:t>
      </w:r>
      <w:r w:rsidRPr="004505CA">
        <w:t>"</w:t>
      </w:r>
      <w:proofErr w:type="gramEnd"/>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proofErr w:type="gramStart"/>
      <w:r w:rsidRPr="004505CA">
        <w:t>{</w:t>
      </w:r>
      <w:r>
        <w:t xml:space="preserve"> </w:t>
      </w:r>
      <w:r w:rsidRPr="004505CA">
        <w:t>"</w:t>
      </w:r>
      <w:proofErr w:type="gramEnd"/>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proofErr w:type="gramStart"/>
      <w:r>
        <w:t xml:space="preserve">{ </w:t>
      </w:r>
      <w:r w:rsidRPr="004505CA">
        <w:t>"</w:t>
      </w:r>
      <w:proofErr w:type="gramEnd"/>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proofErr w:type="gramStart"/>
      <w:r w:rsidRPr="004505CA">
        <w:t>{</w:t>
      </w:r>
      <w:r>
        <w:t xml:space="preserve"> </w:t>
      </w:r>
      <w:r w:rsidRPr="004505CA">
        <w:t>"</w:t>
      </w:r>
      <w:proofErr w:type="gramEnd"/>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proofErr w:type="gramStart"/>
      <w:r>
        <w:t>{ "</w:t>
      </w:r>
      <w:proofErr w:type="gramEnd"/>
      <w:r>
        <w:t>startLine": 2 }</w:t>
      </w:r>
    </w:p>
    <w:p w14:paraId="38209193" w14:textId="77777777" w:rsidR="00257E64" w:rsidRDefault="00257E64" w:rsidP="00257E64">
      <w:pPr>
        <w:pStyle w:val="Note"/>
      </w:pPr>
      <w:r>
        <w:lastRenderedPageBreak/>
        <w:t>Is identical to these regions (among others):</w:t>
      </w:r>
    </w:p>
    <w:p w14:paraId="547D9968" w14:textId="77777777" w:rsidR="00257E64" w:rsidRDefault="00257E64" w:rsidP="00257E64">
      <w:pPr>
        <w:pStyle w:val="Code"/>
      </w:pPr>
      <w:proofErr w:type="gramStart"/>
      <w:r>
        <w:t>{ "</w:t>
      </w:r>
      <w:proofErr w:type="gramEnd"/>
      <w:r>
        <w:t>startLine": 2, "startColumn": 1 }</w:t>
      </w:r>
    </w:p>
    <w:p w14:paraId="7172FEEC" w14:textId="77777777" w:rsidR="00257E64" w:rsidRDefault="00257E64" w:rsidP="00257E64">
      <w:pPr>
        <w:pStyle w:val="Code"/>
      </w:pPr>
      <w:proofErr w:type="gramStart"/>
      <w:r>
        <w:t>{ "</w:t>
      </w:r>
      <w:proofErr w:type="gramEnd"/>
      <w:r>
        <w:t>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 xml:space="preserve">EXAMPLE 4: The </w:t>
      </w:r>
      <w:proofErr w:type="gramStart"/>
      <w:r>
        <w:t>region{ "</w:t>
      </w:r>
      <w:proofErr w:type="gramEnd"/>
      <w:r>
        <w:t>startLine": 1, "charLength": 14 }</w:t>
      </w:r>
    </w:p>
    <w:p w14:paraId="3643F13F" w14:textId="77777777" w:rsidR="00257E64" w:rsidRDefault="00257E64" w:rsidP="00257E64">
      <w:pPr>
        <w:pStyle w:val="Note"/>
      </w:pPr>
      <w:r>
        <w:t xml:space="preserve">includes the characters from the </w:t>
      </w:r>
      <w:r w:rsidRPr="00CE0B9A">
        <w:rPr>
          <w:rStyle w:val="CODEtemp"/>
        </w:rPr>
        <w:t>"</w:t>
      </w:r>
      <w:proofErr w:type="gramStart"/>
      <w:r w:rsidRPr="00CE0B9A">
        <w:rPr>
          <w:rStyle w:val="CODEtemp"/>
        </w:rPr>
        <w:t>a</w:t>
      </w:r>
      <w:proofErr w:type="gramEnd"/>
      <w:r w:rsidRPr="00CE0B9A">
        <w:rPr>
          <w:rStyle w:val="CODEtemp"/>
        </w:rPr>
        <w:t>"</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proofErr w:type="gramStart"/>
      <w:r>
        <w:t>{ "</w:t>
      </w:r>
      <w:proofErr w:type="gramEnd"/>
      <w:r>
        <w:t>startLine": 1, "charLength": 14, "endLine": 3, "endColumn": 4 }</w:t>
      </w:r>
    </w:p>
    <w:p w14:paraId="51834EC5" w14:textId="77777777" w:rsidR="00257E64" w:rsidRDefault="00257E64" w:rsidP="00257E64">
      <w:pPr>
        <w:pStyle w:val="Code"/>
      </w:pPr>
      <w:proofErr w:type="gramStart"/>
      <w:r>
        <w:t>{ "</w:t>
      </w:r>
      <w:proofErr w:type="gramEnd"/>
      <w:r>
        <w:t>startLine": 1, "charLength": 14, "endLine": 3 }</w:t>
      </w:r>
    </w:p>
    <w:p w14:paraId="3571CF1B" w14:textId="77777777" w:rsidR="00257E64" w:rsidRDefault="00257E64" w:rsidP="00257E64">
      <w:pPr>
        <w:pStyle w:val="Code"/>
      </w:pPr>
      <w:proofErr w:type="gramStart"/>
      <w:r>
        <w:t>{ "</w:t>
      </w:r>
      <w:proofErr w:type="gramEnd"/>
      <w:r>
        <w:t>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proofErr w:type="gramStart"/>
      <w:r>
        <w:t>{ "</w:t>
      </w:r>
      <w:proofErr w:type="gramEnd"/>
      <w:r>
        <w:t>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proofErr w:type="gramStart"/>
      <w:r>
        <w:t>{ "</w:t>
      </w:r>
      <w:proofErr w:type="gramEnd"/>
      <w:r>
        <w:t>startLine": 1, "startColumn": 2, "endLine": 1 }</w:t>
      </w:r>
    </w:p>
    <w:p w14:paraId="493D7F7C" w14:textId="77777777" w:rsidR="00257E64" w:rsidRDefault="00257E64" w:rsidP="00257E64">
      <w:pPr>
        <w:pStyle w:val="Code"/>
      </w:pPr>
      <w:proofErr w:type="gramStart"/>
      <w:r>
        <w:t>{ "</w:t>
      </w:r>
      <w:proofErr w:type="gramEnd"/>
      <w:r>
        <w:t>startLine": 1, "startColumn": 2, "endLine": 1, "endColumn": 5 }</w:t>
      </w:r>
    </w:p>
    <w:p w14:paraId="57509F86" w14:textId="77777777" w:rsidR="00257E64" w:rsidRDefault="00257E64" w:rsidP="00257E64">
      <w:pPr>
        <w:pStyle w:val="Code"/>
      </w:pPr>
      <w:proofErr w:type="gramStart"/>
      <w:r>
        <w:t>{ "</w:t>
      </w:r>
      <w:proofErr w:type="gramEnd"/>
      <w:r>
        <w:t>startLine": 1, "startColumn": 2, "endLine": 1, "charLength": 3 }</w:t>
      </w:r>
    </w:p>
    <w:p w14:paraId="4B04AB99" w14:textId="77777777" w:rsidR="00257E64" w:rsidRDefault="00257E64" w:rsidP="00257E64">
      <w:pPr>
        <w:pStyle w:val="Code"/>
      </w:pPr>
      <w:proofErr w:type="gramStart"/>
      <w:r>
        <w:t>{ "</w:t>
      </w:r>
      <w:proofErr w:type="gramEnd"/>
      <w:r>
        <w:t>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proofErr w:type="gramStart"/>
      <w:r>
        <w:t>{ "</w:t>
      </w:r>
      <w:proofErr w:type="gramEnd"/>
      <w:r>
        <w:t>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proofErr w:type="gramStart"/>
      <w:r>
        <w:t>{ "</w:t>
      </w:r>
      <w:proofErr w:type="gramEnd"/>
      <w:r>
        <w:t>startLine": 2 }</w:t>
      </w:r>
    </w:p>
    <w:p w14:paraId="0A362FAC" w14:textId="77777777" w:rsidR="00257E64" w:rsidRDefault="00257E64" w:rsidP="00257E64">
      <w:pPr>
        <w:pStyle w:val="Code"/>
      </w:pPr>
      <w:proofErr w:type="gramStart"/>
      <w:r>
        <w:t>{ "</w:t>
      </w:r>
      <w:proofErr w:type="gramEnd"/>
      <w:r>
        <w:t>startLine": 2, "startColumn": 1 }</w:t>
      </w:r>
    </w:p>
    <w:p w14:paraId="5BCF93DA" w14:textId="77777777" w:rsidR="00257E64" w:rsidRDefault="00257E64" w:rsidP="00257E64">
      <w:pPr>
        <w:pStyle w:val="Code"/>
      </w:pPr>
      <w:proofErr w:type="gramStart"/>
      <w:r>
        <w:t>{ "</w:t>
      </w:r>
      <w:proofErr w:type="gramEnd"/>
      <w:r>
        <w:t>startLine": 2 , "charLength": 3 }</w:t>
      </w:r>
    </w:p>
    <w:p w14:paraId="4567FF24" w14:textId="77777777" w:rsidR="00257E64" w:rsidRDefault="00257E64" w:rsidP="00257E64">
      <w:pPr>
        <w:pStyle w:val="Code"/>
      </w:pPr>
      <w:proofErr w:type="gramStart"/>
      <w:r>
        <w:t>{ "</w:t>
      </w:r>
      <w:proofErr w:type="gramEnd"/>
      <w:r>
        <w:t>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proofErr w:type="gramStart"/>
      <w:r>
        <w:t>{ "</w:t>
      </w:r>
      <w:proofErr w:type="gramEnd"/>
      <w:r>
        <w:t>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lastRenderedPageBreak/>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proofErr w:type="gramStart"/>
      <w:r>
        <w:t>{ "</w:t>
      </w:r>
      <w:proofErr w:type="gramEnd"/>
      <w:r>
        <w:t>startLine": 1, "startColumn": 2, "endColumn": 2 }</w:t>
      </w:r>
    </w:p>
    <w:p w14:paraId="2A159A4D" w14:textId="77777777" w:rsidR="00257E64" w:rsidRPr="0079663D" w:rsidRDefault="00257E64" w:rsidP="00257E64">
      <w:pPr>
        <w:pStyle w:val="Code"/>
      </w:pPr>
      <w:proofErr w:type="gramStart"/>
      <w:r>
        <w:t>{ "</w:t>
      </w:r>
      <w:proofErr w:type="gramEnd"/>
      <w:r>
        <w:t>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proofErr w:type="gramStart"/>
      <w:r>
        <w:t>{ "</w:t>
      </w:r>
      <w:proofErr w:type="gramEnd"/>
      <w:r>
        <w:t>startLine": 1, "startColumn": 1, "endColumn": 1 }</w:t>
      </w:r>
    </w:p>
    <w:p w14:paraId="6842E272" w14:textId="77777777" w:rsidR="00257E64" w:rsidRPr="0079663D" w:rsidRDefault="00257E64" w:rsidP="00257E64">
      <w:pPr>
        <w:pStyle w:val="Code"/>
      </w:pPr>
      <w:proofErr w:type="gramStart"/>
      <w:r>
        <w:t>{ "</w:t>
      </w:r>
      <w:proofErr w:type="gramEnd"/>
      <w:r>
        <w:t>startLine": 1, "startColumn": 1, "charLength": 0 }</w:t>
      </w:r>
    </w:p>
    <w:p w14:paraId="68F623ED" w14:textId="77777777" w:rsidR="00257E64" w:rsidRPr="00854FBD" w:rsidRDefault="00257E64" w:rsidP="00257E64">
      <w:pPr>
        <w:pStyle w:val="Code"/>
      </w:pPr>
      <w:proofErr w:type="gramStart"/>
      <w:r>
        <w:t>{ "</w:t>
      </w:r>
      <w:proofErr w:type="gramEnd"/>
      <w:r>
        <w:t>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w:t>
      </w:r>
      <w:proofErr w:type="gramStart"/>
      <w:r>
        <w:t>sequence..</w:t>
      </w:r>
      <w:proofErr w:type="gramEnd"/>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proofErr w:type="gramStart"/>
      <w:r>
        <w:t>{ "</w:t>
      </w:r>
      <w:proofErr w:type="gramEnd"/>
      <w:r>
        <w:t>startLine": 4, "startColumn": 6, "endColumn": 6 }</w:t>
      </w:r>
    </w:p>
    <w:p w14:paraId="5536DE80" w14:textId="31514CE0" w:rsidR="00257E64" w:rsidRPr="00257E64" w:rsidRDefault="00257E64" w:rsidP="00257E64">
      <w:pPr>
        <w:pStyle w:val="Code"/>
      </w:pPr>
      <w:proofErr w:type="gramStart"/>
      <w:r>
        <w:t>{ "</w:t>
      </w:r>
      <w:proofErr w:type="gramEnd"/>
      <w:r>
        <w:t>startLine": 4, "startColumn": 6, "charLength": 0 }</w:t>
      </w:r>
    </w:p>
    <w:p w14:paraId="7A43AD4A" w14:textId="16FEF695" w:rsidR="006E546E" w:rsidRDefault="006E546E" w:rsidP="006E546E">
      <w:pPr>
        <w:pStyle w:val="Heading3"/>
      </w:pPr>
      <w:bookmarkStart w:id="592" w:name="_Ref509043519"/>
      <w:bookmarkStart w:id="593" w:name="_Ref509043733"/>
      <w:bookmarkStart w:id="594" w:name="_Toc515610877"/>
      <w:r>
        <w:t>Binary regions</w:t>
      </w:r>
      <w:bookmarkEnd w:id="592"/>
      <w:bookmarkEnd w:id="593"/>
      <w:bookmarkEnd w:id="59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8517329"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92DB1">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92DB1">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95" w:name="_Toc515610878"/>
      <w:r>
        <w:t>Independence of text and binary regions</w:t>
      </w:r>
      <w:bookmarkEnd w:id="59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6CEEF4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92DB1">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proofErr w:type="gramStart"/>
      <w:r w:rsidRPr="007B22D7">
        <w:t>{ "</w:t>
      </w:r>
      <w:proofErr w:type="gramEnd"/>
      <w:r w:rsidRPr="007B22D7">
        <w:t>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w:t>
      </w:r>
      <w:proofErr w:type="gramStart"/>
      <w:r>
        <w:t>1,  /</w:t>
      </w:r>
      <w:proofErr w:type="gramEnd"/>
      <w:r>
        <w:t>/ Missing startColumn defaults to 1.</w:t>
      </w:r>
    </w:p>
    <w:p w14:paraId="1AE56D1E" w14:textId="77777777" w:rsidR="00402C08" w:rsidRDefault="00402C08" w:rsidP="00402C08">
      <w:pPr>
        <w:pStyle w:val="Code"/>
      </w:pPr>
      <w:r>
        <w:t xml:space="preserve">  "endLine": </w:t>
      </w:r>
      <w:proofErr w:type="gramStart"/>
      <w:r>
        <w:t xml:space="preserve">1,   </w:t>
      </w:r>
      <w:proofErr w:type="gramEnd"/>
      <w:r>
        <w:t xml:space="preserve">   // Missing endLine defaults to startLine.</w:t>
      </w:r>
    </w:p>
    <w:p w14:paraId="6E97DCFB" w14:textId="77777777" w:rsidR="00402C08" w:rsidRDefault="00402C08" w:rsidP="00402C08">
      <w:pPr>
        <w:pStyle w:val="Code"/>
      </w:pPr>
      <w:r>
        <w:t xml:space="preserve">  "endColumn": </w:t>
      </w:r>
      <w:proofErr w:type="gramStart"/>
      <w:r>
        <w:t xml:space="preserve">6,   </w:t>
      </w:r>
      <w:proofErr w:type="gramEnd"/>
      <w:r>
        <w:t xml:space="preserve">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lastRenderedPageBreak/>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96" w:name="_Ref493490565"/>
      <w:bookmarkStart w:id="597" w:name="_Ref493491243"/>
      <w:bookmarkStart w:id="598" w:name="_Ref493492406"/>
      <w:bookmarkStart w:id="599" w:name="_Toc515610879"/>
      <w:r>
        <w:t>startLine property</w:t>
      </w:r>
      <w:bookmarkEnd w:id="596"/>
      <w:bookmarkEnd w:id="597"/>
      <w:bookmarkEnd w:id="598"/>
      <w:bookmarkEnd w:id="599"/>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40C0A595"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92DB1">
        <w:t>3.22.2</w:t>
      </w:r>
      <w:r>
        <w:fldChar w:fldCharType="end"/>
      </w:r>
      <w:r>
        <w:t>.</w:t>
      </w:r>
    </w:p>
    <w:p w14:paraId="319A0D92" w14:textId="3C8D3AF6" w:rsidR="006E546E" w:rsidRDefault="006E546E" w:rsidP="006E546E">
      <w:pPr>
        <w:pStyle w:val="Heading3"/>
      </w:pPr>
      <w:bookmarkStart w:id="600" w:name="_Ref493491260"/>
      <w:bookmarkStart w:id="601" w:name="_Ref493492414"/>
      <w:bookmarkStart w:id="602" w:name="_Toc515610880"/>
      <w:r>
        <w:t>startColumn property</w:t>
      </w:r>
      <w:bookmarkEnd w:id="600"/>
      <w:bookmarkEnd w:id="601"/>
      <w:bookmarkEnd w:id="602"/>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952BD71"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92DB1">
        <w:t>3.22.2</w:t>
      </w:r>
      <w:r>
        <w:fldChar w:fldCharType="end"/>
      </w:r>
      <w:r>
        <w:t>.</w:t>
      </w:r>
    </w:p>
    <w:p w14:paraId="29DFBDCD" w14:textId="49CB3F3F" w:rsidR="006E546E" w:rsidRDefault="006E546E" w:rsidP="006E546E">
      <w:pPr>
        <w:pStyle w:val="Heading3"/>
      </w:pPr>
      <w:bookmarkStart w:id="603" w:name="_Ref493491334"/>
      <w:bookmarkStart w:id="604" w:name="_Ref493492422"/>
      <w:bookmarkStart w:id="605" w:name="_Toc515610881"/>
      <w:r>
        <w:t>endLine property</w:t>
      </w:r>
      <w:bookmarkEnd w:id="603"/>
      <w:bookmarkEnd w:id="604"/>
      <w:bookmarkEnd w:id="605"/>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1B0D8B0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92DB1">
        <w:t>3.22.2</w:t>
      </w:r>
      <w:r>
        <w:fldChar w:fldCharType="end"/>
      </w:r>
      <w:r>
        <w:t>.</w:t>
      </w:r>
    </w:p>
    <w:p w14:paraId="70DC2A2F" w14:textId="6B14264D" w:rsidR="006E546E" w:rsidRDefault="006E546E" w:rsidP="006E546E">
      <w:pPr>
        <w:pStyle w:val="Heading3"/>
      </w:pPr>
      <w:bookmarkStart w:id="606" w:name="_Ref493491342"/>
      <w:bookmarkStart w:id="607" w:name="_Ref493492427"/>
      <w:bookmarkStart w:id="608" w:name="_Toc515610882"/>
      <w:r>
        <w:t>endColumn property</w:t>
      </w:r>
      <w:bookmarkEnd w:id="606"/>
      <w:bookmarkEnd w:id="607"/>
      <w:bookmarkEnd w:id="608"/>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5A3D29F"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92DB1">
        <w:t>3.22.2</w:t>
      </w:r>
      <w:r>
        <w:fldChar w:fldCharType="end"/>
      </w:r>
      <w:r>
        <w:t>.</w:t>
      </w:r>
    </w:p>
    <w:p w14:paraId="71768405" w14:textId="784F22E4" w:rsidR="006E546E" w:rsidRDefault="00257E64" w:rsidP="006E546E">
      <w:pPr>
        <w:pStyle w:val="Heading3"/>
      </w:pPr>
      <w:bookmarkStart w:id="609" w:name="_Ref493492251"/>
      <w:bookmarkStart w:id="610" w:name="_Ref493492981"/>
      <w:bookmarkStart w:id="611" w:name="_Toc515610883"/>
      <w:r>
        <w:t>charO</w:t>
      </w:r>
      <w:r w:rsidR="006E546E">
        <w:t>ffset property</w:t>
      </w:r>
      <w:bookmarkEnd w:id="609"/>
      <w:bookmarkEnd w:id="610"/>
      <w:bookmarkEnd w:id="611"/>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0547B236"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92DB1">
        <w:t>3.22.2</w:t>
      </w:r>
      <w:r>
        <w:fldChar w:fldCharType="end"/>
      </w:r>
      <w:r>
        <w:t>.</w:t>
      </w:r>
    </w:p>
    <w:p w14:paraId="7477E875" w14:textId="37EECCAE" w:rsidR="006E546E" w:rsidRDefault="00257E64" w:rsidP="006E546E">
      <w:pPr>
        <w:pStyle w:val="Heading3"/>
      </w:pPr>
      <w:bookmarkStart w:id="612" w:name="_Ref493491350"/>
      <w:bookmarkStart w:id="613" w:name="_Ref493492312"/>
      <w:bookmarkStart w:id="614" w:name="_Toc515610884"/>
      <w:r>
        <w:t>charL</w:t>
      </w:r>
      <w:r w:rsidR="006E546E">
        <w:t>ength property</w:t>
      </w:r>
      <w:bookmarkEnd w:id="612"/>
      <w:bookmarkEnd w:id="613"/>
      <w:bookmarkEnd w:id="614"/>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6724C608"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392DB1">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615" w:name="_Ref515544104"/>
      <w:bookmarkStart w:id="616" w:name="_Toc515610885"/>
      <w:r>
        <w:t>byteOffset property</w:t>
      </w:r>
      <w:bookmarkEnd w:id="615"/>
      <w:bookmarkEnd w:id="61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617" w:name="_Ref515544119"/>
      <w:bookmarkStart w:id="618" w:name="_Toc515610886"/>
      <w:r>
        <w:lastRenderedPageBreak/>
        <w:t>byteLength property</w:t>
      </w:r>
      <w:bookmarkEnd w:id="617"/>
      <w:bookmarkEnd w:id="618"/>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61C5BB4C"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392DB1">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619" w:name="_Toc515610887"/>
      <w:r>
        <w:t>snippet property</w:t>
      </w:r>
      <w:bookmarkEnd w:id="619"/>
    </w:p>
    <w:p w14:paraId="4E596286" w14:textId="5368257F"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92DB1">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620" w:name="_Ref513118337"/>
      <w:bookmarkStart w:id="621" w:name="_Toc515610888"/>
      <w:r>
        <w:t>message property</w:t>
      </w:r>
      <w:bookmarkEnd w:id="620"/>
      <w:bookmarkEnd w:id="621"/>
    </w:p>
    <w:p w14:paraId="11547397" w14:textId="2CFB0A3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622" w:name="_Ref513118449"/>
      <w:bookmarkStart w:id="623" w:name="_Toc515610889"/>
      <w:bookmarkStart w:id="624" w:name="_Hlk513212890"/>
      <w:r>
        <w:t>rectangle object</w:t>
      </w:r>
      <w:bookmarkEnd w:id="622"/>
      <w:bookmarkEnd w:id="623"/>
    </w:p>
    <w:p w14:paraId="3C4A6F0B" w14:textId="2FBD2981" w:rsidR="008A21D5" w:rsidRDefault="008A21D5" w:rsidP="008A21D5">
      <w:pPr>
        <w:pStyle w:val="Heading3"/>
      </w:pPr>
      <w:bookmarkStart w:id="625" w:name="_Toc515610890"/>
      <w:r>
        <w:t>General</w:t>
      </w:r>
      <w:bookmarkEnd w:id="62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26" w:name="_Toc515610891"/>
      <w:r>
        <w:t>top, left, bottom, and right properties</w:t>
      </w:r>
      <w:bookmarkEnd w:id="626"/>
    </w:p>
    <w:p w14:paraId="507C9305" w14:textId="35C3BE2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27" w:name="_Ref513118473"/>
      <w:bookmarkStart w:id="628" w:name="_Toc515610892"/>
      <w:r>
        <w:t>message property</w:t>
      </w:r>
      <w:bookmarkEnd w:id="627"/>
      <w:bookmarkEnd w:id="628"/>
    </w:p>
    <w:p w14:paraId="00BBEF13" w14:textId="46537A6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29" w:name="_Ref493404505"/>
      <w:bookmarkStart w:id="630" w:name="_Toc515610893"/>
      <w:bookmarkEnd w:id="624"/>
      <w:r>
        <w:lastRenderedPageBreak/>
        <w:t>logicalLocation object</w:t>
      </w:r>
      <w:bookmarkEnd w:id="629"/>
      <w:bookmarkEnd w:id="630"/>
    </w:p>
    <w:p w14:paraId="479717FF" w14:textId="2760154A" w:rsidR="006E546E" w:rsidRDefault="006E546E" w:rsidP="006E546E">
      <w:pPr>
        <w:pStyle w:val="Heading3"/>
      </w:pPr>
      <w:bookmarkStart w:id="631" w:name="_Toc515610894"/>
      <w:r>
        <w:t>General</w:t>
      </w:r>
      <w:bookmarkEnd w:id="63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8934C8C" w:rsid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392DB1">
        <w:t>3.11.14</w:t>
      </w:r>
      <w:r>
        <w:fldChar w:fldCharType="end"/>
      </w:r>
      <w:r>
        <w:t>).</w:t>
      </w:r>
    </w:p>
    <w:p w14:paraId="50DD453B" w14:textId="0DA90B69" w:rsidR="0024214F" w:rsidRDefault="0024214F" w:rsidP="0024214F">
      <w:pPr>
        <w:pStyle w:val="Heading3"/>
      </w:pPr>
      <w:bookmarkStart w:id="632" w:name="_Ref514248023"/>
      <w:bookmarkStart w:id="633" w:name="_Toc515610895"/>
      <w:r>
        <w:t>Logical location naming rules</w:t>
      </w:r>
      <w:bookmarkEnd w:id="632"/>
      <w:bookmarkEnd w:id="63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w:t>
      </w:r>
      <w:proofErr w:type="gramStart"/>
      <w:r w:rsidRPr="006869C1">
        <w:rPr>
          <w:rStyle w:val="CODEtemp"/>
        </w:rPr>
        <w:t>C.F</w:t>
      </w:r>
      <w:proofErr w:type="gramEnd"/>
      <w:r w:rsidRPr="006869C1">
        <w:rPr>
          <w:rStyle w:val="CODEtemp"/>
        </w:rPr>
        <w:t>(void)"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37B856B6"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92DB1">
        <w:t>3.24.3</w:t>
      </w:r>
      <w:r w:rsidR="0024214F">
        <w:fldChar w:fldCharType="end"/>
      </w:r>
      <w:r>
        <w:t>): a logical name.</w:t>
      </w:r>
    </w:p>
    <w:p w14:paraId="0D62023B" w14:textId="6FF9E1C4"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92DB1">
        <w:t>3.24.4</w:t>
      </w:r>
      <w:r w:rsidR="0024214F">
        <w:fldChar w:fldCharType="end"/>
      </w:r>
      <w:r>
        <w:t>): a fully qualified logical name.</w:t>
      </w:r>
    </w:p>
    <w:p w14:paraId="03FC3D7F" w14:textId="14820251" w:rsidR="00806466" w:rsidRDefault="00806466" w:rsidP="00806466">
      <w:pPr>
        <w:pStyle w:val="ListParagraph"/>
        <w:numPr>
          <w:ilvl w:val="0"/>
          <w:numId w:val="63"/>
        </w:numPr>
      </w:pPr>
      <w:proofErr w:type="gramStart"/>
      <w:r w:rsidRPr="00A12DAB">
        <w:rPr>
          <w:rStyle w:val="CODEtemp"/>
        </w:rPr>
        <w:t>location.fullyQualifiedLogicalName</w:t>
      </w:r>
      <w:proofErr w:type="gramEnd"/>
      <w:r>
        <w:t xml:space="preserve"> (§</w:t>
      </w:r>
      <w:r w:rsidR="0024214F">
        <w:fldChar w:fldCharType="begin"/>
      </w:r>
      <w:r w:rsidR="0024214F">
        <w:instrText xml:space="preserve"> REF _Ref493404450 \r \h </w:instrText>
      </w:r>
      <w:r w:rsidR="0024214F">
        <w:fldChar w:fldCharType="separate"/>
      </w:r>
      <w:r w:rsidR="00392DB1">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92DB1">
        <w:t>3.20.3</w:t>
      </w:r>
      <w:r w:rsidR="0024214F">
        <w:fldChar w:fldCharType="end"/>
      </w:r>
      <w:r>
        <w:t>).</w:t>
      </w:r>
    </w:p>
    <w:p w14:paraId="7ECFDD1E" w14:textId="4A1B3BFC" w:rsidR="00806466" w:rsidRDefault="00806466" w:rsidP="00806466">
      <w:pPr>
        <w:pStyle w:val="ListParagraph"/>
        <w:numPr>
          <w:ilvl w:val="0"/>
          <w:numId w:val="63"/>
        </w:numPr>
      </w:pPr>
      <w:r>
        <w:t xml:space="preserve">The property names in the object specified by </w:t>
      </w:r>
      <w:proofErr w:type="gramStart"/>
      <w:r w:rsidRPr="0024214F">
        <w:rPr>
          <w:rStyle w:val="CODEtemp"/>
        </w:rPr>
        <w:t>run.logicalLocations</w:t>
      </w:r>
      <w:proofErr w:type="gramEnd"/>
      <w:r w:rsidR="0024214F">
        <w:t xml:space="preserve"> (§</w:t>
      </w:r>
      <w:r w:rsidR="0024214F">
        <w:fldChar w:fldCharType="begin"/>
      </w:r>
      <w:r w:rsidR="0024214F">
        <w:instrText xml:space="preserve"> REF _Ref493479000 \r \h </w:instrText>
      </w:r>
      <w:r w:rsidR="0024214F">
        <w:fldChar w:fldCharType="separate"/>
      </w:r>
      <w:r w:rsidR="00392DB1">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92DB1">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CA65BB1"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92DB1">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w:t>
      </w:r>
      <w:proofErr w:type="gramStart"/>
      <w:r>
        <w:t>it(</w:t>
      </w:r>
      <w:proofErr w:type="gramEnd"/>
      <w:r>
        <w:t>) {</w:t>
      </w:r>
    </w:p>
    <w:p w14:paraId="05FB3DE3" w14:textId="4794CEE7" w:rsidR="001D1AD0" w:rsidRDefault="001D1AD0" w:rsidP="001D1AD0">
      <w:pPr>
        <w:pStyle w:val="Code"/>
      </w:pPr>
      <w:r>
        <w:t xml:space="preserve">  $("button"</w:t>
      </w:r>
      <w:proofErr w:type="gramStart"/>
      <w:r>
        <w:t>).click</w:t>
      </w:r>
      <w:proofErr w:type="gramEnd"/>
      <w:r>
        <w:t>(function(){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w:t>
      </w:r>
      <w:proofErr w:type="gramStart"/>
      <w:r w:rsidRPr="001D1AD0">
        <w:rPr>
          <w:rStyle w:val="CODEtemp"/>
        </w:rPr>
        <w:t>it?anon</w:t>
      </w:r>
      <w:proofErr w:type="gramEnd"/>
      <w:r w:rsidRPr="001D1AD0">
        <w:rPr>
          <w:rStyle w:val="CODEtemp"/>
        </w:rPr>
        <w:t>-1"</w:t>
      </w:r>
      <w:r>
        <w:t>.</w:t>
      </w:r>
    </w:p>
    <w:p w14:paraId="70635E46" w14:textId="168F318C" w:rsidR="006E546E" w:rsidRDefault="006E546E" w:rsidP="006E546E">
      <w:pPr>
        <w:pStyle w:val="Heading3"/>
      </w:pPr>
      <w:bookmarkStart w:id="634" w:name="_Ref514247682"/>
      <w:bookmarkStart w:id="635" w:name="_Toc515610896"/>
      <w:r>
        <w:lastRenderedPageBreak/>
        <w:t>name property</w:t>
      </w:r>
      <w:bookmarkEnd w:id="634"/>
      <w:bookmarkEnd w:id="635"/>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53E8BD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92DB1">
        <w:t>3.24.2</w:t>
      </w:r>
      <w:r w:rsidR="0024214F">
        <w:fldChar w:fldCharType="end"/>
      </w:r>
      <w:r w:rsidR="0024214F">
        <w:t>.</w:t>
      </w:r>
    </w:p>
    <w:p w14:paraId="6D79E424" w14:textId="3C62840F"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92DB1">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AD1AD4" w:rsidR="00BA28C3" w:rsidRDefault="00BA28C3" w:rsidP="00BA28C3">
      <w:pPr>
        <w:pStyle w:val="Code"/>
      </w:pPr>
      <w:r>
        <w:t>"logicalLocations</w:t>
      </w:r>
      <w:proofErr w:type="gramStart"/>
      <w:r>
        <w:t>":{</w:t>
      </w:r>
      <w:proofErr w:type="gramEnd"/>
      <w:r>
        <w:t xml:space="preserve">                 # See §</w:t>
      </w:r>
      <w:r>
        <w:fldChar w:fldCharType="begin"/>
      </w:r>
      <w:r>
        <w:instrText xml:space="preserve"> REF _Ref493479000 \r \h </w:instrText>
      </w:r>
      <w:r>
        <w:fldChar w:fldCharType="separate"/>
      </w:r>
      <w:r w:rsidR="00392DB1">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636" w:name="_Ref513194876"/>
      <w:bookmarkStart w:id="637" w:name="_Toc515610897"/>
      <w:r>
        <w:lastRenderedPageBreak/>
        <w:t>fullyQualifiedName property</w:t>
      </w:r>
      <w:bookmarkEnd w:id="636"/>
      <w:bookmarkEnd w:id="637"/>
    </w:p>
    <w:p w14:paraId="0F5707EB" w14:textId="14429898"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92DB1">
        <w:t>3.24.2</w:t>
      </w:r>
      <w:r w:rsidR="00BA28C3">
        <w:fldChar w:fldCharType="end"/>
      </w:r>
      <w:r w:rsidR="00BA28C3">
        <w:t>.</w:t>
      </w:r>
    </w:p>
    <w:p w14:paraId="3D01F66A" w14:textId="767F3A79"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392DB1">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92DB1">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638" w:name="_Toc515610898"/>
      <w:r>
        <w:t>decoratedName property</w:t>
      </w:r>
      <w:bookmarkEnd w:id="638"/>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3894A9B"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92DB1">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39" w:name="_Ref513195445"/>
      <w:bookmarkStart w:id="640" w:name="_Toc515610899"/>
      <w:r>
        <w:t>kind property</w:t>
      </w:r>
      <w:bookmarkEnd w:id="639"/>
      <w:bookmarkEnd w:id="64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641" w:name="_Toc515610900"/>
      <w:r>
        <w:t>parentKey property</w:t>
      </w:r>
      <w:bookmarkEnd w:id="641"/>
    </w:p>
    <w:p w14:paraId="765BBE49" w14:textId="79B58B6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392DB1">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642" w:name="_Ref510008325"/>
      <w:bookmarkStart w:id="643" w:name="_Toc515610901"/>
      <w:r>
        <w:lastRenderedPageBreak/>
        <w:t>codeFlow object</w:t>
      </w:r>
      <w:bookmarkEnd w:id="642"/>
      <w:bookmarkEnd w:id="643"/>
    </w:p>
    <w:p w14:paraId="507EC364" w14:textId="20C3EC2C" w:rsidR="00B163FF" w:rsidRDefault="00B163FF" w:rsidP="00B163FF">
      <w:pPr>
        <w:pStyle w:val="Heading3"/>
      </w:pPr>
      <w:bookmarkStart w:id="644" w:name="_Ref510009088"/>
      <w:bookmarkStart w:id="645" w:name="_Toc515610902"/>
      <w:r>
        <w:t>General</w:t>
      </w:r>
      <w:bookmarkEnd w:id="644"/>
      <w:bookmarkEnd w:id="645"/>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2D89ABB"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048B21D6" w14:textId="34289E64" w:rsidR="00B163FF" w:rsidRDefault="00B163FF" w:rsidP="00B163FF">
      <w:pPr>
        <w:pStyle w:val="Codesmall"/>
      </w:pPr>
      <w:r>
        <w:t xml:space="preserve">  "codeFlows": [                        # See §</w:t>
      </w:r>
      <w:r>
        <w:fldChar w:fldCharType="begin"/>
      </w:r>
      <w:r>
        <w:instrText xml:space="preserve"> REF _Ref510008160 \r \h </w:instrText>
      </w:r>
      <w:r>
        <w:fldChar w:fldCharType="separate"/>
      </w:r>
      <w:r w:rsidR="00392DB1">
        <w:t>3.19.12</w:t>
      </w:r>
      <w:r>
        <w:fldChar w:fldCharType="end"/>
      </w:r>
      <w:r>
        <w:t>.</w:t>
      </w:r>
    </w:p>
    <w:p w14:paraId="689DCA88" w14:textId="652E1571"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392DB1">
        <w:t>3.25</w:t>
      </w:r>
      <w:r>
        <w:fldChar w:fldCharType="end"/>
      </w:r>
      <w:r>
        <w:t>).</w:t>
      </w:r>
    </w:p>
    <w:p w14:paraId="086FC1AA" w14:textId="064594A1"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392DB1">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423236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92DB1">
        <w:t>3.25.3</w:t>
      </w:r>
      <w:r>
        <w:fldChar w:fldCharType="end"/>
      </w:r>
      <w:r>
        <w:t>.</w:t>
      </w:r>
    </w:p>
    <w:p w14:paraId="761FD0DB" w14:textId="249B1D9F"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392DB1">
        <w:t>3.26</w:t>
      </w:r>
      <w:r>
        <w:fldChar w:fldCharType="end"/>
      </w:r>
      <w:r>
        <w:t>).</w:t>
      </w:r>
    </w:p>
    <w:p w14:paraId="3D9C5E77" w14:textId="49557D4C"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392DB1">
        <w:t>3.26.2</w:t>
      </w:r>
      <w:r>
        <w:fldChar w:fldCharType="end"/>
      </w:r>
      <w:r>
        <w:t>.</w:t>
      </w:r>
    </w:p>
    <w:p w14:paraId="32E0CD47" w14:textId="7FCCE22C"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392DB1">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100CC91F" w:rsidR="00B163FF" w:rsidRDefault="00B163FF" w:rsidP="00B163FF">
      <w:pPr>
        <w:pStyle w:val="Codesmall"/>
      </w:pPr>
      <w:r>
        <w:t xml:space="preserve">          "locations": [                # See §</w:t>
      </w:r>
      <w:r>
        <w:fldChar w:fldCharType="begin"/>
      </w:r>
      <w:r>
        <w:instrText xml:space="preserve"> REF _Ref510008412 \r \h </w:instrText>
      </w:r>
      <w:r>
        <w:fldChar w:fldCharType="separate"/>
      </w:r>
      <w:r w:rsidR="00392DB1">
        <w:t>3.26.4</w:t>
      </w:r>
      <w:r>
        <w:fldChar w:fldCharType="end"/>
      </w:r>
      <w:r>
        <w:t>.</w:t>
      </w:r>
    </w:p>
    <w:p w14:paraId="7CF1AA49" w14:textId="071CD481" w:rsidR="00B163FF" w:rsidRDefault="00B163FF" w:rsidP="00B163FF">
      <w:pPr>
        <w:pStyle w:val="Codesmall"/>
      </w:pPr>
      <w:r>
        <w:t xml:space="preserve">            </w:t>
      </w:r>
      <w:proofErr w:type="gramStart"/>
      <w:r>
        <w:t xml:space="preserve">{  </w:t>
      </w:r>
      <w:proofErr w:type="gramEnd"/>
      <w:r>
        <w:t xml:space="preserve">                         # A </w:t>
      </w:r>
      <w:r w:rsidR="001C2E2F">
        <w:t>thread</w:t>
      </w:r>
      <w:r w:rsidR="007D2F0F">
        <w:t xml:space="preserve">FlowLocation </w:t>
      </w:r>
      <w:r>
        <w:t>object (§</w:t>
      </w:r>
      <w:r>
        <w:fldChar w:fldCharType="begin"/>
      </w:r>
      <w:r>
        <w:instrText xml:space="preserve"> REF _Ref493427581 \r \h </w:instrText>
      </w:r>
      <w:r>
        <w:fldChar w:fldCharType="separate"/>
      </w:r>
      <w:r w:rsidR="00392DB1">
        <w:t>3.34</w:t>
      </w:r>
      <w:r>
        <w:fldChar w:fldCharType="end"/>
      </w:r>
      <w:r>
        <w:t>).</w:t>
      </w:r>
    </w:p>
    <w:p w14:paraId="7402E3F3" w14:textId="4329DF39"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392DB1">
        <w:t>3.34.3</w:t>
      </w:r>
      <w:r>
        <w:fldChar w:fldCharType="end"/>
      </w:r>
      <w:r>
        <w:t>.</w:t>
      </w:r>
    </w:p>
    <w:p w14:paraId="5E1EB724" w14:textId="254DB704"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392DB1">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1EA2E226"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392DB1">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A08AD3E"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392DB1">
        <w:t>3.34.8</w:t>
      </w:r>
      <w:r w:rsidR="00EC5F35">
        <w:fldChar w:fldCharType="end"/>
      </w:r>
      <w:r>
        <w:t>.</w:t>
      </w:r>
    </w:p>
    <w:p w14:paraId="1029380F" w14:textId="23749396"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92DB1">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46" w:name="_Ref510008352"/>
      <w:bookmarkStart w:id="647" w:name="_Toc515610903"/>
      <w:r>
        <w:t>message property</w:t>
      </w:r>
      <w:bookmarkEnd w:id="646"/>
      <w:bookmarkEnd w:id="647"/>
    </w:p>
    <w:p w14:paraId="39D6B74B" w14:textId="449035F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92DB1">
        <w:t>3.9</w:t>
      </w:r>
      <w:r>
        <w:fldChar w:fldCharType="end"/>
      </w:r>
      <w:r>
        <w:t>)</w:t>
      </w:r>
      <w:r w:rsidRPr="00AD7FD8">
        <w:t xml:space="preserve"> relevant to the code flow.</w:t>
      </w:r>
    </w:p>
    <w:p w14:paraId="060DD1F9" w14:textId="5E6A402B" w:rsidR="00B163FF" w:rsidRDefault="00B163FF" w:rsidP="00B163FF">
      <w:pPr>
        <w:pStyle w:val="Heading3"/>
      </w:pPr>
      <w:bookmarkStart w:id="648" w:name="_Ref510008358"/>
      <w:bookmarkStart w:id="649" w:name="_Toc515610904"/>
      <w:r>
        <w:lastRenderedPageBreak/>
        <w:t>threadFlows property</w:t>
      </w:r>
      <w:bookmarkEnd w:id="648"/>
      <w:bookmarkEnd w:id="649"/>
    </w:p>
    <w:p w14:paraId="2D2C91FB" w14:textId="146DDB7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92DB1">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650" w:name="_Toc515610905"/>
      <w:r>
        <w:t>properties property</w:t>
      </w:r>
      <w:bookmarkEnd w:id="650"/>
    </w:p>
    <w:p w14:paraId="57DA8C55" w14:textId="2F0243E8"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651" w:name="_Ref493427364"/>
      <w:bookmarkStart w:id="652" w:name="_Toc515610906"/>
      <w:r>
        <w:t>thread</w:t>
      </w:r>
      <w:r w:rsidR="006E546E">
        <w:t>Flow object</w:t>
      </w:r>
      <w:bookmarkEnd w:id="651"/>
      <w:bookmarkEnd w:id="652"/>
    </w:p>
    <w:p w14:paraId="68EE36AB" w14:textId="336A5D40" w:rsidR="006E546E" w:rsidRDefault="006E546E" w:rsidP="006E546E">
      <w:pPr>
        <w:pStyle w:val="Heading3"/>
      </w:pPr>
      <w:bookmarkStart w:id="653" w:name="_Toc515610907"/>
      <w:r>
        <w:t>General</w:t>
      </w:r>
      <w:bookmarkEnd w:id="65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CD905E7" w:rsidR="00481B7B" w:rsidRDefault="00481B7B" w:rsidP="00AD7FD8">
      <w:r>
        <w:t>For an example, see §</w:t>
      </w:r>
      <w:r>
        <w:fldChar w:fldCharType="begin"/>
      </w:r>
      <w:r>
        <w:instrText xml:space="preserve"> REF _Ref510009088 \r \h </w:instrText>
      </w:r>
      <w:r>
        <w:fldChar w:fldCharType="separate"/>
      </w:r>
      <w:r w:rsidR="00392DB1">
        <w:t>3.25.1</w:t>
      </w:r>
      <w:r>
        <w:fldChar w:fldCharType="end"/>
      </w:r>
      <w:r>
        <w:t>.</w:t>
      </w:r>
    </w:p>
    <w:p w14:paraId="47D8E353" w14:textId="0B22E102" w:rsidR="00B163FF" w:rsidRDefault="00B163FF" w:rsidP="00B163FF">
      <w:pPr>
        <w:pStyle w:val="Heading3"/>
      </w:pPr>
      <w:bookmarkStart w:id="654" w:name="_Ref510008395"/>
      <w:bookmarkStart w:id="655" w:name="_Toc515610908"/>
      <w:r>
        <w:t>id property</w:t>
      </w:r>
      <w:bookmarkEnd w:id="654"/>
      <w:bookmarkEnd w:id="655"/>
    </w:p>
    <w:p w14:paraId="39CECB41" w14:textId="1ECC674F"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92DB1">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56" w:name="_Ref503361742"/>
      <w:bookmarkStart w:id="657" w:name="_Toc515610909"/>
      <w:r>
        <w:t>message property</w:t>
      </w:r>
      <w:bookmarkEnd w:id="656"/>
      <w:bookmarkEnd w:id="657"/>
    </w:p>
    <w:p w14:paraId="3994B882" w14:textId="0A266CD0"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92DB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58" w:name="_Ref510008412"/>
      <w:bookmarkStart w:id="659" w:name="_Toc515610910"/>
      <w:r>
        <w:t>locations property</w:t>
      </w:r>
      <w:bookmarkEnd w:id="658"/>
      <w:bookmarkEnd w:id="659"/>
    </w:p>
    <w:p w14:paraId="648A48EB" w14:textId="667AE64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92DB1">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660" w:name="_Toc515610911"/>
      <w:r>
        <w:t>properties property</w:t>
      </w:r>
      <w:bookmarkEnd w:id="660"/>
    </w:p>
    <w:p w14:paraId="070BA385" w14:textId="18A22979"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661" w:name="_Ref511819945"/>
      <w:bookmarkStart w:id="662" w:name="_Toc515610912"/>
      <w:r>
        <w:lastRenderedPageBreak/>
        <w:t>graph object</w:t>
      </w:r>
      <w:bookmarkEnd w:id="661"/>
      <w:bookmarkEnd w:id="662"/>
    </w:p>
    <w:p w14:paraId="79771063" w14:textId="13A3DA96" w:rsidR="00CD4F20" w:rsidRDefault="00CD4F20" w:rsidP="00CD4F20">
      <w:pPr>
        <w:pStyle w:val="Heading3"/>
      </w:pPr>
      <w:bookmarkStart w:id="663" w:name="_Toc515610913"/>
      <w:r>
        <w:t>General</w:t>
      </w:r>
      <w:bookmarkEnd w:id="663"/>
    </w:p>
    <w:p w14:paraId="0FCD96E1" w14:textId="19D668C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392DB1">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92DB1">
        <w:t>3.19.13</w:t>
      </w:r>
      <w:r>
        <w:fldChar w:fldCharType="end"/>
      </w:r>
      <w:r>
        <w:t>).</w:t>
      </w:r>
    </w:p>
    <w:p w14:paraId="1005630B" w14:textId="66ADBAB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w:t>
      </w:r>
    </w:p>
    <w:p w14:paraId="6F72B729" w14:textId="09F530D7" w:rsidR="00CD4F20" w:rsidRDefault="00CD4F20" w:rsidP="00CD4F20">
      <w:pPr>
        <w:pStyle w:val="Heading3"/>
      </w:pPr>
      <w:bookmarkStart w:id="664" w:name="_Ref511822858"/>
      <w:bookmarkStart w:id="665" w:name="_Toc515610914"/>
      <w:r>
        <w:t>id property</w:t>
      </w:r>
      <w:bookmarkEnd w:id="664"/>
      <w:bookmarkEnd w:id="665"/>
    </w:p>
    <w:p w14:paraId="1E5F5537" w14:textId="32D029C5"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proofErr w:type="gramStart"/>
      <w:r>
        <w:rPr>
          <w:rStyle w:val="CODEtemp"/>
        </w:rPr>
        <w:t>run.graphs</w:t>
      </w:r>
      <w:proofErr w:type="gramEnd"/>
      <w:r>
        <w:t xml:space="preserve"> property (§</w:t>
      </w:r>
      <w:r>
        <w:fldChar w:fldCharType="begin"/>
      </w:r>
      <w:r>
        <w:instrText xml:space="preserve"> REF _Ref511820652 \r \h </w:instrText>
      </w:r>
      <w:r>
        <w:fldChar w:fldCharType="separate"/>
      </w:r>
      <w:r w:rsidR="00392DB1">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92DB1">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gramStart"/>
      <w:r w:rsidR="00310D73">
        <w:rPr>
          <w:rStyle w:val="CODEtemp"/>
        </w:rPr>
        <w:t>result.g</w:t>
      </w:r>
      <w:r>
        <w:rPr>
          <w:rStyle w:val="CODEtemp"/>
        </w:rPr>
        <w:t>raphs</w:t>
      </w:r>
      <w:proofErr w:type="gramEnd"/>
      <w:r>
        <w:t xml:space="preserve"> properties in the </w:t>
      </w:r>
      <w:r>
        <w:rPr>
          <w:rStyle w:val="CODEtemp"/>
        </w:rPr>
        <w:t>run</w:t>
      </w:r>
      <w:r>
        <w:t>.</w:t>
      </w:r>
    </w:p>
    <w:p w14:paraId="4CED9B1B" w14:textId="3DF0F7A6" w:rsidR="00CD4F20" w:rsidRDefault="00CD4F20" w:rsidP="00CD4F20">
      <w:pPr>
        <w:pStyle w:val="Heading3"/>
      </w:pPr>
      <w:bookmarkStart w:id="666" w:name="_Toc515610915"/>
      <w:r>
        <w:t>description property</w:t>
      </w:r>
      <w:bookmarkEnd w:id="666"/>
    </w:p>
    <w:p w14:paraId="60597691" w14:textId="6E615AA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the graph.</w:t>
      </w:r>
    </w:p>
    <w:p w14:paraId="63CE6EE1" w14:textId="254DFD0E" w:rsidR="00CD4F20" w:rsidRDefault="00CD4F20" w:rsidP="00CD4F20">
      <w:pPr>
        <w:pStyle w:val="Heading3"/>
      </w:pPr>
      <w:bookmarkStart w:id="667" w:name="_Ref511823242"/>
      <w:bookmarkStart w:id="668" w:name="_Toc515610916"/>
      <w:r>
        <w:t>nodes property</w:t>
      </w:r>
      <w:bookmarkEnd w:id="667"/>
      <w:bookmarkEnd w:id="668"/>
    </w:p>
    <w:p w14:paraId="3BF1C872" w14:textId="67A6A4C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which represent the nodes of the graph.</w:t>
      </w:r>
    </w:p>
    <w:p w14:paraId="660381CB" w14:textId="2915D5F8" w:rsidR="00CD4F20" w:rsidRDefault="00CD4F20" w:rsidP="00CD4F20">
      <w:pPr>
        <w:pStyle w:val="Heading3"/>
      </w:pPr>
      <w:bookmarkStart w:id="669" w:name="_Ref511823263"/>
      <w:bookmarkStart w:id="670" w:name="_Toc515610917"/>
      <w:r>
        <w:t>edges property</w:t>
      </w:r>
      <w:bookmarkEnd w:id="669"/>
      <w:bookmarkEnd w:id="670"/>
    </w:p>
    <w:p w14:paraId="45BE5533" w14:textId="0FB89514"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92DB1">
        <w:t>3.29</w:t>
      </w:r>
      <w:r>
        <w:fldChar w:fldCharType="end"/>
      </w:r>
      <w:r>
        <w:t>) which represent the edges of the graph.</w:t>
      </w:r>
    </w:p>
    <w:p w14:paraId="2A8D5929" w14:textId="47CA4432" w:rsidR="00CD4F20" w:rsidRDefault="00CD4F20" w:rsidP="00CD4F20">
      <w:pPr>
        <w:pStyle w:val="Heading3"/>
      </w:pPr>
      <w:bookmarkStart w:id="671" w:name="_Toc515610918"/>
      <w:r>
        <w:t>properties property</w:t>
      </w:r>
      <w:bookmarkEnd w:id="671"/>
    </w:p>
    <w:p w14:paraId="35A7008A" w14:textId="0E5384E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672" w:name="_Ref511821868"/>
      <w:bookmarkStart w:id="673" w:name="_Toc515610919"/>
      <w:r>
        <w:t>node object</w:t>
      </w:r>
      <w:bookmarkEnd w:id="672"/>
      <w:bookmarkEnd w:id="673"/>
    </w:p>
    <w:p w14:paraId="5C490915" w14:textId="5A0DD1FC" w:rsidR="00CD4F20" w:rsidRDefault="00CD4F20" w:rsidP="00CD4F20">
      <w:pPr>
        <w:pStyle w:val="Heading3"/>
      </w:pPr>
      <w:bookmarkStart w:id="674" w:name="_Toc515610920"/>
      <w:r>
        <w:t>General</w:t>
      </w:r>
      <w:bookmarkEnd w:id="674"/>
    </w:p>
    <w:p w14:paraId="5F3D946D" w14:textId="5BE1D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31799269" w14:textId="7F2781A8" w:rsidR="00CD4F20" w:rsidRDefault="00CD4F20" w:rsidP="00CD4F20">
      <w:pPr>
        <w:pStyle w:val="Heading3"/>
      </w:pPr>
      <w:bookmarkStart w:id="675" w:name="_Ref511822118"/>
      <w:bookmarkStart w:id="676" w:name="_Toc515610921"/>
      <w:r>
        <w:t>id property</w:t>
      </w:r>
      <w:bookmarkEnd w:id="675"/>
      <w:bookmarkEnd w:id="676"/>
    </w:p>
    <w:p w14:paraId="3A12B52F" w14:textId="2C4018E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92DB1">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EF019BB"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392DB1">
        <w:t>3.27</w:t>
      </w:r>
      <w:r>
        <w:fldChar w:fldCharType="end"/>
      </w:r>
      <w:r>
        <w:t>).</w:t>
      </w:r>
    </w:p>
    <w:p w14:paraId="27EC8247" w14:textId="7FD7FD52" w:rsidR="00310D73" w:rsidRDefault="00310D73" w:rsidP="00310D73">
      <w:pPr>
        <w:pStyle w:val="Code"/>
      </w:pPr>
      <w:r>
        <w:t xml:space="preserve">  "nodes": [                  # See §</w:t>
      </w:r>
      <w:r>
        <w:fldChar w:fldCharType="begin"/>
      </w:r>
      <w:r>
        <w:instrText xml:space="preserve"> REF _Ref511823242 \r \h </w:instrText>
      </w:r>
      <w:r>
        <w:fldChar w:fldCharType="separate"/>
      </w:r>
      <w:r w:rsidR="00392DB1">
        <w:t>3.27.4</w:t>
      </w:r>
      <w:r>
        <w:fldChar w:fldCharType="end"/>
      </w:r>
      <w:r>
        <w:t>.</w:t>
      </w:r>
    </w:p>
    <w:p w14:paraId="374EAB6B" w14:textId="77777777" w:rsidR="00310D73" w:rsidRDefault="00310D73" w:rsidP="00310D73">
      <w:pPr>
        <w:pStyle w:val="Code"/>
      </w:pPr>
      <w:r>
        <w:t xml:space="preserve">    </w:t>
      </w:r>
      <w:proofErr w:type="gramStart"/>
      <w:r>
        <w:t xml:space="preserve">{  </w:t>
      </w:r>
      <w:proofErr w:type="gramEnd"/>
      <w:r>
        <w:t xml:space="preserve">                       # A node object.</w:t>
      </w:r>
    </w:p>
    <w:p w14:paraId="6013089A" w14:textId="77777777" w:rsidR="00310D73" w:rsidRDefault="00310D73" w:rsidP="00310D73">
      <w:pPr>
        <w:pStyle w:val="Code"/>
      </w:pPr>
      <w:r>
        <w:t xml:space="preserve">      "id": "n1",</w:t>
      </w:r>
    </w:p>
    <w:p w14:paraId="553DE8E4" w14:textId="4E158654" w:rsidR="00310D73" w:rsidRDefault="00310D73" w:rsidP="00310D73">
      <w:pPr>
        <w:pStyle w:val="Code"/>
      </w:pPr>
      <w:r>
        <w:t xml:space="preserve">      "children": [           # See §</w:t>
      </w:r>
      <w:r>
        <w:fldChar w:fldCharType="begin"/>
      </w:r>
      <w:r>
        <w:instrText xml:space="preserve"> REF _Ref515547420 \r \h </w:instrText>
      </w:r>
      <w:r>
        <w:fldChar w:fldCharType="separate"/>
      </w:r>
      <w:r w:rsidR="00392DB1">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77" w:name="_Toc515610922"/>
      <w:r>
        <w:t>label property</w:t>
      </w:r>
      <w:bookmarkEnd w:id="677"/>
    </w:p>
    <w:p w14:paraId="5AE47AC0" w14:textId="6958DD5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provides a short description of the node.</w:t>
      </w:r>
    </w:p>
    <w:p w14:paraId="4E017FF4" w14:textId="21BB0F35" w:rsidR="00CD4F20" w:rsidRDefault="00CD4F20" w:rsidP="00CD4F20">
      <w:pPr>
        <w:pStyle w:val="Heading3"/>
      </w:pPr>
      <w:bookmarkStart w:id="678" w:name="_Toc515610923"/>
      <w:r>
        <w:t>location property</w:t>
      </w:r>
      <w:bookmarkEnd w:id="678"/>
    </w:p>
    <w:p w14:paraId="20431782" w14:textId="319C096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92DB1">
        <w:t>3.20</w:t>
      </w:r>
      <w:r>
        <w:fldChar w:fldCharType="end"/>
      </w:r>
      <w:r>
        <w:t>) that specifies the location associated with the node.</w:t>
      </w:r>
    </w:p>
    <w:p w14:paraId="6D80BEE2" w14:textId="61FB435B" w:rsidR="00310D73" w:rsidRDefault="00310D73" w:rsidP="00310D73">
      <w:pPr>
        <w:pStyle w:val="Heading3"/>
      </w:pPr>
      <w:bookmarkStart w:id="679" w:name="_Ref515547420"/>
      <w:bookmarkStart w:id="680" w:name="_Toc515610924"/>
      <w:r>
        <w:t>children property</w:t>
      </w:r>
      <w:bookmarkEnd w:id="679"/>
      <w:bookmarkEnd w:id="680"/>
    </w:p>
    <w:p w14:paraId="5105ACEB" w14:textId="08ED370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681" w:name="_Toc515610925"/>
      <w:r>
        <w:t>properties property</w:t>
      </w:r>
      <w:bookmarkEnd w:id="681"/>
    </w:p>
    <w:p w14:paraId="4DAD8D8F" w14:textId="16B2156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682" w:name="_Ref511821891"/>
      <w:bookmarkStart w:id="683" w:name="_Toc515610926"/>
      <w:r>
        <w:t>edge object</w:t>
      </w:r>
      <w:bookmarkEnd w:id="682"/>
      <w:bookmarkEnd w:id="683"/>
    </w:p>
    <w:p w14:paraId="78AF70AE" w14:textId="37DDAA2D" w:rsidR="00CD4F20" w:rsidRDefault="00CD4F20" w:rsidP="00CD4F20">
      <w:pPr>
        <w:pStyle w:val="Heading3"/>
      </w:pPr>
      <w:bookmarkStart w:id="684" w:name="_Toc515610927"/>
      <w:r>
        <w:t>General</w:t>
      </w:r>
      <w:bookmarkEnd w:id="684"/>
    </w:p>
    <w:p w14:paraId="4DD63F10" w14:textId="30557F0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793D7A79" w14:textId="635537BA" w:rsidR="00CD4F20" w:rsidRDefault="00CD4F20" w:rsidP="00CD4F20">
      <w:pPr>
        <w:pStyle w:val="Heading3"/>
      </w:pPr>
      <w:bookmarkStart w:id="685" w:name="_Ref511823280"/>
      <w:bookmarkStart w:id="686" w:name="_Toc515610928"/>
      <w:r>
        <w:t>id property</w:t>
      </w:r>
      <w:bookmarkEnd w:id="685"/>
      <w:bookmarkEnd w:id="686"/>
    </w:p>
    <w:p w14:paraId="5747D78D" w14:textId="52832286" w:rsidR="00380A89" w:rsidRPr="00380A89" w:rsidRDefault="00380A89" w:rsidP="00380A89">
      <w:bookmarkStart w:id="68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8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1B21E298" w14:textId="491462EA" w:rsidR="00CD4F20" w:rsidRDefault="00CD4F20" w:rsidP="00CD4F20">
      <w:pPr>
        <w:pStyle w:val="Heading3"/>
      </w:pPr>
      <w:bookmarkStart w:id="688" w:name="_Toc515610929"/>
      <w:r>
        <w:t>label property</w:t>
      </w:r>
      <w:bookmarkEnd w:id="688"/>
    </w:p>
    <w:p w14:paraId="2E237F87" w14:textId="4FC01065"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provides a short description of the edge.</w:t>
      </w:r>
    </w:p>
    <w:p w14:paraId="4FD0229C" w14:textId="1F2B6CFF" w:rsidR="00CD4F20" w:rsidRDefault="00CD4F20" w:rsidP="00CD4F20">
      <w:pPr>
        <w:pStyle w:val="Heading3"/>
      </w:pPr>
      <w:bookmarkStart w:id="689" w:name="_Ref511822214"/>
      <w:bookmarkStart w:id="690" w:name="_Toc515610930"/>
      <w:r>
        <w:lastRenderedPageBreak/>
        <w:t>sourceNodeId property</w:t>
      </w:r>
      <w:bookmarkEnd w:id="689"/>
      <w:bookmarkEnd w:id="690"/>
    </w:p>
    <w:p w14:paraId="4F1F1502" w14:textId="0B5A2D2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9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92DB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bookmarkEnd w:id="69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92DB1">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0A4E117"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392DB1">
        <w:t>3.27</w:t>
      </w:r>
      <w:r>
        <w:fldChar w:fldCharType="end"/>
      </w:r>
      <w:r>
        <w:t>).</w:t>
      </w:r>
    </w:p>
    <w:p w14:paraId="4DF7DD5F" w14:textId="67E1DD6D" w:rsidR="00310D73" w:rsidRDefault="00310D73" w:rsidP="00310D73">
      <w:pPr>
        <w:pStyle w:val="Code"/>
      </w:pPr>
      <w:r>
        <w:t xml:space="preserve">  "nodes": [                  # See §</w:t>
      </w:r>
      <w:r>
        <w:fldChar w:fldCharType="begin"/>
      </w:r>
      <w:r>
        <w:instrText xml:space="preserve"> REF _Ref511823242 \r \h </w:instrText>
      </w:r>
      <w:r>
        <w:fldChar w:fldCharType="separate"/>
      </w:r>
      <w:r w:rsidR="00392DB1">
        <w:t>3.27.4</w:t>
      </w:r>
      <w:r>
        <w:fldChar w:fldCharType="end"/>
      </w:r>
      <w:r>
        <w:t>.</w:t>
      </w:r>
    </w:p>
    <w:p w14:paraId="38F46E43" w14:textId="77777777" w:rsidR="00310D73" w:rsidRDefault="00310D73" w:rsidP="00310D73">
      <w:pPr>
        <w:pStyle w:val="Code"/>
      </w:pPr>
      <w:r>
        <w:t xml:space="preserve">    </w:t>
      </w:r>
      <w:proofErr w:type="gramStart"/>
      <w:r>
        <w:t xml:space="preserve">{  </w:t>
      </w:r>
      <w:proofErr w:type="gramEnd"/>
      <w:r>
        <w:t xml:space="preserve">                       # A node object.</w:t>
      </w:r>
    </w:p>
    <w:p w14:paraId="1436D7A2" w14:textId="77777777" w:rsidR="00310D73" w:rsidRDefault="00310D73" w:rsidP="00310D73">
      <w:pPr>
        <w:pStyle w:val="Code"/>
      </w:pPr>
      <w:r>
        <w:t xml:space="preserve">      "id": "n1",</w:t>
      </w:r>
    </w:p>
    <w:p w14:paraId="16FB2CC8" w14:textId="00533CAB" w:rsidR="00310D73" w:rsidRDefault="00310D73" w:rsidP="00310D73">
      <w:pPr>
        <w:pStyle w:val="Code"/>
      </w:pPr>
      <w:r>
        <w:t xml:space="preserve">      "children": [           # See §</w:t>
      </w:r>
      <w:r>
        <w:fldChar w:fldCharType="begin"/>
      </w:r>
      <w:r>
        <w:instrText xml:space="preserve"> REF _Ref515547420 \r \h </w:instrText>
      </w:r>
      <w:r>
        <w:fldChar w:fldCharType="separate"/>
      </w:r>
      <w:r w:rsidR="00392DB1">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069E95F" w:rsidR="00310D73" w:rsidRDefault="00310D73" w:rsidP="00310D73">
      <w:pPr>
        <w:pStyle w:val="Code"/>
      </w:pPr>
      <w:r>
        <w:t xml:space="preserve">  "edges": [                  # See §</w:t>
      </w:r>
      <w:r>
        <w:fldChar w:fldCharType="begin"/>
      </w:r>
      <w:r>
        <w:instrText xml:space="preserve"> REF _Ref511823263 \r \h </w:instrText>
      </w:r>
      <w:r>
        <w:fldChar w:fldCharType="separate"/>
      </w:r>
      <w:r w:rsidR="00392DB1">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w:t>
      </w:r>
      <w:proofErr w:type="gramStart"/>
      <w:r>
        <w:t xml:space="preserve">",   </w:t>
      </w:r>
      <w:proofErr w:type="gramEnd"/>
      <w:r>
        <w:t>#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92" w:name="_Ref511823298"/>
      <w:bookmarkStart w:id="693" w:name="_Toc515610931"/>
      <w:r>
        <w:t>targetNodeId property</w:t>
      </w:r>
      <w:bookmarkEnd w:id="692"/>
      <w:bookmarkEnd w:id="693"/>
    </w:p>
    <w:p w14:paraId="09C99A58" w14:textId="1B10598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92DB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92DB1">
        <w:t>3.29.4</w:t>
      </w:r>
      <w:r>
        <w:fldChar w:fldCharType="end"/>
      </w:r>
      <w:r>
        <w:t>).</w:t>
      </w:r>
    </w:p>
    <w:p w14:paraId="4D640ECE" w14:textId="70B5AAAE" w:rsidR="00CD4F20" w:rsidRDefault="00CD4F20" w:rsidP="00CD4F20">
      <w:pPr>
        <w:pStyle w:val="Heading3"/>
      </w:pPr>
      <w:bookmarkStart w:id="694" w:name="_Toc515610932"/>
      <w:r>
        <w:t>properties property</w:t>
      </w:r>
      <w:bookmarkEnd w:id="694"/>
    </w:p>
    <w:p w14:paraId="0461D75E" w14:textId="0AD7A8F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95" w:name="_Ref511819971"/>
      <w:bookmarkStart w:id="696" w:name="_Toc515610933"/>
      <w:r>
        <w:t>graphTraversal object</w:t>
      </w:r>
      <w:bookmarkEnd w:id="695"/>
      <w:bookmarkEnd w:id="696"/>
    </w:p>
    <w:p w14:paraId="7EE87AC4" w14:textId="2D601D1D" w:rsidR="00CD4F20" w:rsidRDefault="00CD4F20" w:rsidP="00CD4F20">
      <w:pPr>
        <w:pStyle w:val="Heading3"/>
      </w:pPr>
      <w:bookmarkStart w:id="697" w:name="_Toc515610934"/>
      <w:r>
        <w:t>General</w:t>
      </w:r>
      <w:bookmarkEnd w:id="697"/>
    </w:p>
    <w:p w14:paraId="5B499FB9" w14:textId="6A0F707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92DB1">
        <w:t>3.31</w:t>
      </w:r>
      <w:r>
        <w:fldChar w:fldCharType="end"/>
      </w:r>
      <w:r>
        <w:t>). For an example, see §</w:t>
      </w:r>
      <w:r>
        <w:fldChar w:fldCharType="begin"/>
      </w:r>
      <w:r>
        <w:instrText xml:space="preserve"> REF _Ref511822614 \r \h </w:instrText>
      </w:r>
      <w:r>
        <w:fldChar w:fldCharType="separate"/>
      </w:r>
      <w:r w:rsidR="00392DB1">
        <w:t>3.30.5</w:t>
      </w:r>
      <w:r>
        <w:fldChar w:fldCharType="end"/>
      </w:r>
      <w:r>
        <w:t>.</w:t>
      </w:r>
    </w:p>
    <w:p w14:paraId="69BF4E4E" w14:textId="332F5E8E" w:rsidR="00CD4F20" w:rsidRDefault="00CD4F20" w:rsidP="00CD4F20">
      <w:pPr>
        <w:pStyle w:val="Heading3"/>
      </w:pPr>
      <w:bookmarkStart w:id="698" w:name="_Ref511823337"/>
      <w:bookmarkStart w:id="699" w:name="_Toc515610935"/>
      <w:r>
        <w:lastRenderedPageBreak/>
        <w:t>graphId property</w:t>
      </w:r>
      <w:bookmarkEnd w:id="698"/>
      <w:bookmarkEnd w:id="699"/>
    </w:p>
    <w:p w14:paraId="569BEBAE" w14:textId="63259EF2"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92DB1">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 being traversed.</w:t>
      </w:r>
    </w:p>
    <w:p w14:paraId="3B4B2F13" w14:textId="28DE08CA"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92DB1">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92DB1">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92DB1">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700" w:name="_Toc515610936"/>
      <w:r>
        <w:t>description property</w:t>
      </w:r>
      <w:bookmarkEnd w:id="700"/>
    </w:p>
    <w:p w14:paraId="00450671" w14:textId="57378E2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the graph traversal.</w:t>
      </w:r>
    </w:p>
    <w:p w14:paraId="1B078DE3" w14:textId="453A53D8" w:rsidR="00CD4F20" w:rsidRDefault="00CD4F20" w:rsidP="00CD4F20">
      <w:pPr>
        <w:pStyle w:val="Heading3"/>
      </w:pPr>
      <w:bookmarkStart w:id="701" w:name="_Ref511823179"/>
      <w:bookmarkStart w:id="702" w:name="_Toc515610937"/>
      <w:r>
        <w:t>initialState property</w:t>
      </w:r>
      <w:bookmarkEnd w:id="701"/>
      <w:bookmarkEnd w:id="702"/>
    </w:p>
    <w:p w14:paraId="0DAFE5D2" w14:textId="154C1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92DB1">
        <w:t>3.31.4</w:t>
      </w:r>
      <w:r>
        <w:fldChar w:fldCharType="end"/>
      </w:r>
      <w:r>
        <w:t>), enables a SARIF viewer to present a debugger-like “watch window” experience as the user traverses a graph.</w:t>
      </w:r>
    </w:p>
    <w:p w14:paraId="69AF54AA" w14:textId="7CA0B726"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392DB1">
        <w:t>3.34.7</w:t>
      </w:r>
      <w:r>
        <w:fldChar w:fldCharType="end"/>
      </w:r>
      <w:r>
        <w:t>.</w:t>
      </w:r>
    </w:p>
    <w:p w14:paraId="64F7666B" w14:textId="785BF9A5" w:rsidR="00CD4F20" w:rsidRDefault="00CD4F20" w:rsidP="00CD4F20">
      <w:pPr>
        <w:pStyle w:val="Heading3"/>
      </w:pPr>
      <w:bookmarkStart w:id="703" w:name="_Ref511822614"/>
      <w:bookmarkStart w:id="704" w:name="_Toc515610938"/>
      <w:r>
        <w:t>edgeTraversals property</w:t>
      </w:r>
      <w:bookmarkEnd w:id="703"/>
      <w:bookmarkEnd w:id="704"/>
    </w:p>
    <w:p w14:paraId="044B1D53" w14:textId="3EFF14F6"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92DB1">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6AF588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92DB1">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92DB1">
        <w:t>3.31.4</w:t>
      </w:r>
      <w:r>
        <w:fldChar w:fldCharType="end"/>
      </w:r>
      <w:r>
        <w:t>).</w:t>
      </w:r>
    </w:p>
    <w:p w14:paraId="4808B3B4" w14:textId="66013A41"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10E2D789" w14:textId="15C1480F" w:rsidR="009D3174" w:rsidRDefault="009D3174" w:rsidP="009D3174">
      <w:pPr>
        <w:pStyle w:val="Codesmall"/>
      </w:pPr>
      <w:r>
        <w:t xml:space="preserve">  "graphs": [                                # See §</w:t>
      </w:r>
      <w:r>
        <w:fldChar w:fldCharType="begin"/>
      </w:r>
      <w:r>
        <w:instrText xml:space="preserve"> REF _Ref511820702 \r \h </w:instrText>
      </w:r>
      <w:r>
        <w:fldChar w:fldCharType="separate"/>
      </w:r>
      <w:r w:rsidR="00392DB1">
        <w:t>3.19.13</w:t>
      </w:r>
      <w:r>
        <w:fldChar w:fldCharType="end"/>
      </w:r>
      <w:r>
        <w:t>.</w:t>
      </w:r>
    </w:p>
    <w:p w14:paraId="69735FC2" w14:textId="2945474F"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392DB1">
        <w:t>3.27</w:t>
      </w:r>
      <w:r>
        <w:fldChar w:fldCharType="end"/>
      </w:r>
      <w:r>
        <w:t>).</w:t>
      </w:r>
    </w:p>
    <w:p w14:paraId="0A2D9023" w14:textId="232E8D20"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392DB1">
        <w:t>3.27.2</w:t>
      </w:r>
      <w:r>
        <w:fldChar w:fldCharType="end"/>
      </w:r>
      <w:r>
        <w:t>.</w:t>
      </w:r>
    </w:p>
    <w:p w14:paraId="10FF4F75" w14:textId="77777777" w:rsidR="009D3174" w:rsidRDefault="009D3174" w:rsidP="009D3174">
      <w:pPr>
        <w:pStyle w:val="Codesmall"/>
      </w:pPr>
    </w:p>
    <w:p w14:paraId="2D97EC95" w14:textId="3D5287EF" w:rsidR="009D3174" w:rsidRDefault="009D3174" w:rsidP="009D3174">
      <w:pPr>
        <w:pStyle w:val="Codesmall"/>
      </w:pPr>
      <w:r>
        <w:t xml:space="preserve">      "nodes": [                             # See §</w:t>
      </w:r>
      <w:r>
        <w:fldChar w:fldCharType="begin"/>
      </w:r>
      <w:r>
        <w:instrText xml:space="preserve"> REF _Ref511823242 \r \h </w:instrText>
      </w:r>
      <w:r>
        <w:fldChar w:fldCharType="separate"/>
      </w:r>
      <w:r w:rsidR="00392DB1">
        <w:t>3.27.4</w:t>
      </w:r>
      <w:r>
        <w:fldChar w:fldCharType="end"/>
      </w:r>
      <w:r>
        <w:t>.</w:t>
      </w:r>
    </w:p>
    <w:p w14:paraId="385BE8FF" w14:textId="7E4E118B"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392DB1">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7B6ADE0" w:rsidR="009D3174" w:rsidRDefault="009D3174" w:rsidP="009D3174">
      <w:pPr>
        <w:pStyle w:val="Codesmall"/>
      </w:pPr>
      <w:r>
        <w:t xml:space="preserve">      "edges": [                             # See §</w:t>
      </w:r>
      <w:r>
        <w:fldChar w:fldCharType="begin"/>
      </w:r>
      <w:r>
        <w:instrText xml:space="preserve"> REF _Ref511823263 \r \h </w:instrText>
      </w:r>
      <w:r>
        <w:fldChar w:fldCharType="separate"/>
      </w:r>
      <w:r w:rsidR="00392DB1">
        <w:t>3.27.5</w:t>
      </w:r>
      <w:r>
        <w:fldChar w:fldCharType="end"/>
      </w:r>
      <w:r>
        <w:t>.</w:t>
      </w:r>
    </w:p>
    <w:p w14:paraId="3AE21EC0" w14:textId="4FF1CD2B"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392DB1">
        <w:t>3.29</w:t>
      </w:r>
      <w:r>
        <w:fldChar w:fldCharType="end"/>
      </w:r>
      <w:r>
        <w:t>).</w:t>
      </w:r>
    </w:p>
    <w:p w14:paraId="0FC27E06" w14:textId="0DA32FF1"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392DB1">
        <w:t>3.29.2</w:t>
      </w:r>
      <w:r>
        <w:fldChar w:fldCharType="end"/>
      </w:r>
      <w:r>
        <w:t>.</w:t>
      </w:r>
    </w:p>
    <w:p w14:paraId="33697097" w14:textId="7E03EB49"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392DB1">
        <w:t>3.29.4</w:t>
      </w:r>
      <w:r>
        <w:fldChar w:fldCharType="end"/>
      </w:r>
      <w:r>
        <w:t>.</w:t>
      </w:r>
    </w:p>
    <w:p w14:paraId="6F112479" w14:textId="291074EC"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92DB1">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FBC91FB"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92DB1">
        <w:t>3.19.14</w:t>
      </w:r>
      <w:r>
        <w:fldChar w:fldCharType="end"/>
      </w:r>
      <w:r>
        <w:t>.</w:t>
      </w:r>
    </w:p>
    <w:p w14:paraId="52989359" w14:textId="343D1B84"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392DB1">
        <w:t>3.30</w:t>
      </w:r>
      <w:r>
        <w:fldChar w:fldCharType="end"/>
      </w:r>
      <w:r>
        <w:t>).</w:t>
      </w:r>
    </w:p>
    <w:p w14:paraId="42598F9A" w14:textId="14C0A2D1"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392DB1">
        <w:t>3.30.2</w:t>
      </w:r>
      <w:r>
        <w:fldChar w:fldCharType="end"/>
      </w:r>
      <w:r>
        <w:t>.</w:t>
      </w:r>
    </w:p>
    <w:p w14:paraId="00E6F1B9" w14:textId="77777777" w:rsidR="009D3174" w:rsidRDefault="009D3174" w:rsidP="009D3174">
      <w:pPr>
        <w:pStyle w:val="Codesmall"/>
      </w:pPr>
    </w:p>
    <w:p w14:paraId="36D3F377" w14:textId="64B9B831"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392DB1">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C05E344"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92DB1">
        <w:t>3.30.5</w:t>
      </w:r>
      <w:r>
        <w:fldChar w:fldCharType="end"/>
      </w:r>
      <w:r>
        <w:t>.</w:t>
      </w:r>
    </w:p>
    <w:p w14:paraId="741740FA" w14:textId="654676D3"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392DB1">
        <w:t>3.31</w:t>
      </w:r>
      <w:r>
        <w:fldChar w:fldCharType="end"/>
      </w:r>
      <w:r>
        <w:t>).</w:t>
      </w:r>
    </w:p>
    <w:p w14:paraId="3B24AD48" w14:textId="2C75D8AC"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392DB1">
        <w:t>3.31.2</w:t>
      </w:r>
      <w:r w:rsidR="00D1651A">
        <w:fldChar w:fldCharType="end"/>
      </w:r>
      <w:r>
        <w:t>.</w:t>
      </w:r>
    </w:p>
    <w:p w14:paraId="091883BE" w14:textId="77777777" w:rsidR="009D3174" w:rsidRDefault="009D3174" w:rsidP="009D3174">
      <w:pPr>
        <w:pStyle w:val="Codesmall"/>
      </w:pPr>
    </w:p>
    <w:p w14:paraId="0C82C8AC" w14:textId="43E5E513"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392DB1">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705" w:name="_Toc515610939"/>
      <w:r>
        <w:t>properties property</w:t>
      </w:r>
      <w:bookmarkEnd w:id="705"/>
    </w:p>
    <w:p w14:paraId="3E4C1C95" w14:textId="2AC64B95"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706" w:name="_Ref511822569"/>
      <w:bookmarkStart w:id="707" w:name="_Toc515610940"/>
      <w:r>
        <w:t>edgeTraversal object</w:t>
      </w:r>
      <w:bookmarkEnd w:id="706"/>
      <w:bookmarkEnd w:id="707"/>
    </w:p>
    <w:p w14:paraId="4A14EA88" w14:textId="696B8630" w:rsidR="00CD4F20" w:rsidRDefault="00CD4F20" w:rsidP="00CD4F20">
      <w:pPr>
        <w:pStyle w:val="Heading3"/>
      </w:pPr>
      <w:bookmarkStart w:id="708" w:name="_Toc515610941"/>
      <w:r>
        <w:t>General</w:t>
      </w:r>
      <w:bookmarkEnd w:id="708"/>
    </w:p>
    <w:p w14:paraId="7FC25DC6" w14:textId="57980962" w:rsidR="00E66DEE" w:rsidRDefault="00E66DEE" w:rsidP="00E66DEE">
      <w:bookmarkStart w:id="70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10" w:name="_Ref513199007"/>
      <w:bookmarkStart w:id="711" w:name="_Toc515610942"/>
      <w:r>
        <w:t>edgeId property</w:t>
      </w:r>
      <w:bookmarkEnd w:id="709"/>
      <w:bookmarkEnd w:id="710"/>
      <w:bookmarkEnd w:id="711"/>
    </w:p>
    <w:p w14:paraId="48F3DA24" w14:textId="3F0EEDB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92DB1">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92DB1">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92DB1">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w:t>
      </w:r>
    </w:p>
    <w:p w14:paraId="0AD4B66E" w14:textId="675852EB" w:rsidR="00CD4F20" w:rsidRDefault="00CD4F20" w:rsidP="00CD4F20">
      <w:pPr>
        <w:pStyle w:val="Heading3"/>
      </w:pPr>
      <w:bookmarkStart w:id="712" w:name="_Toc515610943"/>
      <w:r>
        <w:lastRenderedPageBreak/>
        <w:t>message property</w:t>
      </w:r>
      <w:bookmarkEnd w:id="712"/>
    </w:p>
    <w:p w14:paraId="4271FA61" w14:textId="7958091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contains a message to display to the user as the edge is traversed.</w:t>
      </w:r>
    </w:p>
    <w:p w14:paraId="188B3BCD" w14:textId="25EB188B" w:rsidR="00CD4F20" w:rsidRDefault="00CD4F20" w:rsidP="00CD4F20">
      <w:pPr>
        <w:pStyle w:val="Heading3"/>
      </w:pPr>
      <w:bookmarkStart w:id="713" w:name="_Ref511823070"/>
      <w:bookmarkStart w:id="714" w:name="_Toc515610944"/>
      <w:r>
        <w:t>finalState property</w:t>
      </w:r>
      <w:bookmarkEnd w:id="713"/>
      <w:bookmarkEnd w:id="714"/>
    </w:p>
    <w:p w14:paraId="254B59E1" w14:textId="6E4A83F8"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92DB1">
        <w:t>3.30.4</w:t>
      </w:r>
      <w:r>
        <w:fldChar w:fldCharType="end"/>
      </w:r>
      <w:r>
        <w:t>), enables a viewer to present a debugger-like “watch window” experience as the user traverses a graph.</w:t>
      </w:r>
    </w:p>
    <w:p w14:paraId="47194824" w14:textId="43F6B2B0"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392DB1">
        <w:t>3.34.7</w:t>
      </w:r>
      <w:r>
        <w:fldChar w:fldCharType="end"/>
      </w:r>
      <w:r>
        <w:t>.</w:t>
      </w:r>
    </w:p>
    <w:p w14:paraId="0E93831D" w14:textId="4B6229DC" w:rsidR="00CD4F20" w:rsidRDefault="00326931" w:rsidP="00CD4F20">
      <w:pPr>
        <w:pStyle w:val="Heading3"/>
      </w:pPr>
      <w:bookmarkStart w:id="715" w:name="_Toc515610945"/>
      <w:r>
        <w:t>stepOverEdgeCount</w:t>
      </w:r>
      <w:r w:rsidR="00CD4F20">
        <w:t xml:space="preserve"> property</w:t>
      </w:r>
      <w:bookmarkEnd w:id="71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721794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92DB1">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w:t>
      </w:r>
      <w:proofErr w:type="gramStart"/>
      <w:r>
        <w:rPr>
          <w:rStyle w:val="CODEtemp"/>
        </w:rPr>
        <w:t>4 ]</w:t>
      </w:r>
      <w:proofErr w:type="gramEnd"/>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 xml:space="preserve">b2, </w:t>
      </w:r>
      <w:proofErr w:type="gramStart"/>
      <w:r w:rsidR="00BE0DF6">
        <w:rPr>
          <w:rStyle w:val="CODEtemp"/>
        </w:rPr>
        <w:t>eba</w:t>
      </w:r>
      <w:r>
        <w:rPr>
          <w:rStyle w:val="CODEtemp"/>
        </w:rPr>
        <w:t xml:space="preserve"> ]</w:t>
      </w:r>
      <w:proofErr w:type="gramEnd"/>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2A2F5A9D" w14:textId="1EFF3920" w:rsidR="00BE0DF6" w:rsidRDefault="00BE0DF6" w:rsidP="00BE0DF6">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75B400D0" w14:textId="56483DE3" w:rsidR="00BE0DF6" w:rsidRDefault="00BE0DF6" w:rsidP="00BE0DF6">
      <w:pPr>
        <w:pStyle w:val="Codesmall"/>
      </w:pPr>
      <w:r>
        <w:t xml:space="preserve">  "graphs": [                                     # See §</w:t>
      </w:r>
      <w:r>
        <w:fldChar w:fldCharType="begin"/>
      </w:r>
      <w:r>
        <w:instrText xml:space="preserve"> REF _Ref511820702 \r \h </w:instrText>
      </w:r>
      <w:r>
        <w:fldChar w:fldCharType="separate"/>
      </w:r>
      <w:r w:rsidR="00392DB1">
        <w:t>3.19.13</w:t>
      </w:r>
      <w:r>
        <w:fldChar w:fldCharType="end"/>
      </w:r>
      <w:r>
        <w:t>.</w:t>
      </w:r>
    </w:p>
    <w:p w14:paraId="15902C38" w14:textId="0AEA5DF0" w:rsidR="00BE0DF6" w:rsidRDefault="00BE0DF6" w:rsidP="00BE0DF6">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392DB1">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w:t>
      </w:r>
      <w:proofErr w:type="gramStart"/>
      <w:r>
        <w:t>{ "</w:t>
      </w:r>
      <w:proofErr w:type="gramEnd"/>
      <w:r>
        <w:t>id": "na1" },</w:t>
      </w:r>
    </w:p>
    <w:p w14:paraId="1FB80E2E" w14:textId="77777777" w:rsidR="00BE0DF6" w:rsidRDefault="00BE0DF6" w:rsidP="00BE0DF6">
      <w:pPr>
        <w:pStyle w:val="Codesmall"/>
      </w:pPr>
      <w:r>
        <w:t xml:space="preserve">            </w:t>
      </w:r>
      <w:proofErr w:type="gramStart"/>
      <w:r>
        <w:t>{ "</w:t>
      </w:r>
      <w:proofErr w:type="gramEnd"/>
      <w:r>
        <w:t>id": "na2", "label": "Call functionB" },</w:t>
      </w:r>
    </w:p>
    <w:p w14:paraId="7304BA66" w14:textId="77777777" w:rsidR="00BE0DF6" w:rsidRDefault="00BE0DF6" w:rsidP="00BE0DF6">
      <w:pPr>
        <w:pStyle w:val="Codesmall"/>
      </w:pPr>
      <w:r>
        <w:lastRenderedPageBreak/>
        <w:t xml:space="preserve">            </w:t>
      </w:r>
      <w:proofErr w:type="gramStart"/>
      <w:r>
        <w:t>{ "</w:t>
      </w:r>
      <w:proofErr w:type="gramEnd"/>
      <w:r>
        <w:t>id": "na3" },</w:t>
      </w:r>
    </w:p>
    <w:p w14:paraId="176FDB09" w14:textId="77777777" w:rsidR="00BE0DF6" w:rsidRDefault="00BE0DF6" w:rsidP="00BE0DF6">
      <w:pPr>
        <w:pStyle w:val="Codesmall"/>
      </w:pPr>
      <w:r>
        <w:t xml:space="preserve">            </w:t>
      </w:r>
      <w:proofErr w:type="gramStart"/>
      <w:r>
        <w:t>{ "</w:t>
      </w:r>
      <w:proofErr w:type="gramEnd"/>
      <w:r>
        <w:t>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w:t>
      </w:r>
      <w:proofErr w:type="gramStart"/>
      <w:r>
        <w:t>{ "</w:t>
      </w:r>
      <w:proofErr w:type="gramEnd"/>
      <w:r>
        <w:t>id": "nb1" },</w:t>
      </w:r>
    </w:p>
    <w:p w14:paraId="1C97810E" w14:textId="77777777" w:rsidR="00BE0DF6" w:rsidRDefault="00BE0DF6" w:rsidP="00BE0DF6">
      <w:pPr>
        <w:pStyle w:val="Codesmall"/>
      </w:pPr>
      <w:r>
        <w:t xml:space="preserve">            </w:t>
      </w:r>
      <w:proofErr w:type="gramStart"/>
      <w:r>
        <w:t>{ "</w:t>
      </w:r>
      <w:proofErr w:type="gramEnd"/>
      <w:r>
        <w:t>id": "nb2" },</w:t>
      </w:r>
    </w:p>
    <w:p w14:paraId="7B3EA789" w14:textId="77777777" w:rsidR="00BE0DF6" w:rsidRDefault="00BE0DF6" w:rsidP="00BE0DF6">
      <w:pPr>
        <w:pStyle w:val="Codesmall"/>
      </w:pPr>
      <w:r>
        <w:t xml:space="preserve">            </w:t>
      </w:r>
      <w:proofErr w:type="gramStart"/>
      <w:r>
        <w:t>{ "</w:t>
      </w:r>
      <w:proofErr w:type="gramEnd"/>
      <w:r>
        <w:t>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w:t>
      </w:r>
      <w:proofErr w:type="gramStart"/>
      <w:r>
        <w:t>{ "</w:t>
      </w:r>
      <w:proofErr w:type="gramEnd"/>
      <w:r>
        <w:t>id": "ea1", "sourceNodeId": "na1", "targetNodeId": "na2" },</w:t>
      </w:r>
    </w:p>
    <w:p w14:paraId="01F72A83" w14:textId="77777777" w:rsidR="00BE0DF6" w:rsidRDefault="00BE0DF6" w:rsidP="00BE0DF6">
      <w:pPr>
        <w:pStyle w:val="Codesmall"/>
      </w:pPr>
      <w:r>
        <w:t xml:space="preserve">        </w:t>
      </w:r>
      <w:proofErr w:type="gramStart"/>
      <w:r>
        <w:t>{ "</w:t>
      </w:r>
      <w:proofErr w:type="gramEnd"/>
      <w:r>
        <w:t>id": "ea2", "sourceNodeId": "na2", "targetNodeId": "na3" },</w:t>
      </w:r>
    </w:p>
    <w:p w14:paraId="02268C35" w14:textId="77777777" w:rsidR="00BE0DF6" w:rsidRDefault="00BE0DF6" w:rsidP="00BE0DF6">
      <w:pPr>
        <w:pStyle w:val="Codesmall"/>
      </w:pPr>
      <w:r>
        <w:t xml:space="preserve">        </w:t>
      </w:r>
      <w:proofErr w:type="gramStart"/>
      <w:r>
        <w:t>{ "</w:t>
      </w:r>
      <w:proofErr w:type="gramEnd"/>
      <w:r>
        <w:t>id": "eab", "sourceNodeId": "na2", "targetNodeId": "nb1" },</w:t>
      </w:r>
    </w:p>
    <w:p w14:paraId="1BDD6B9B" w14:textId="77777777" w:rsidR="00BE0DF6" w:rsidRDefault="00BE0DF6" w:rsidP="00BE0DF6">
      <w:pPr>
        <w:pStyle w:val="Codesmall"/>
      </w:pPr>
      <w:r>
        <w:t xml:space="preserve">        </w:t>
      </w:r>
      <w:proofErr w:type="gramStart"/>
      <w:r>
        <w:t>{ "</w:t>
      </w:r>
      <w:proofErr w:type="gramEnd"/>
      <w:r>
        <w:t>id": "ea3", "sourceNodeId": "na3", "targetNodeId": "na4" },</w:t>
      </w:r>
    </w:p>
    <w:p w14:paraId="1875D314" w14:textId="77777777" w:rsidR="00BE0DF6" w:rsidRDefault="00BE0DF6" w:rsidP="00BE0DF6">
      <w:pPr>
        <w:pStyle w:val="Codesmall"/>
      </w:pPr>
      <w:r>
        <w:t xml:space="preserve">        </w:t>
      </w:r>
      <w:proofErr w:type="gramStart"/>
      <w:r>
        <w:t>{ "</w:t>
      </w:r>
      <w:proofErr w:type="gramEnd"/>
      <w:r>
        <w:t>id": "eb1", "sourceNodeId": "nb1", "targetNodeId": "nb2" },</w:t>
      </w:r>
    </w:p>
    <w:p w14:paraId="7B2F53D2" w14:textId="77777777" w:rsidR="00BE0DF6" w:rsidRDefault="00BE0DF6" w:rsidP="00BE0DF6">
      <w:pPr>
        <w:pStyle w:val="Codesmall"/>
      </w:pPr>
      <w:r>
        <w:t xml:space="preserve">        </w:t>
      </w:r>
      <w:proofErr w:type="gramStart"/>
      <w:r>
        <w:t>{ "</w:t>
      </w:r>
      <w:proofErr w:type="gramEnd"/>
      <w:r>
        <w:t>id": "eb2", "sourceNodeId": "nb2", "targetNodeId": "nb3" },</w:t>
      </w:r>
    </w:p>
    <w:p w14:paraId="61AF89E9" w14:textId="77777777" w:rsidR="00BE0DF6" w:rsidRDefault="00BE0DF6" w:rsidP="00BE0DF6">
      <w:pPr>
        <w:pStyle w:val="Codesmall"/>
      </w:pPr>
      <w:r>
        <w:t xml:space="preserve">        </w:t>
      </w:r>
      <w:proofErr w:type="gramStart"/>
      <w:r>
        <w:t>{ "</w:t>
      </w:r>
      <w:proofErr w:type="gramEnd"/>
      <w:r>
        <w:t>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301559E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92DB1">
        <w:t>3.19.14</w:t>
      </w:r>
      <w:r>
        <w:fldChar w:fldCharType="end"/>
      </w:r>
      <w:r>
        <w:t>.</w:t>
      </w:r>
    </w:p>
    <w:p w14:paraId="7D1411F8" w14:textId="1B0A222A" w:rsidR="00BE0DF6" w:rsidRDefault="00BE0DF6" w:rsidP="00BE0DF6">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392DB1">
        <w:t>3.30</w:t>
      </w:r>
      <w:r>
        <w:fldChar w:fldCharType="end"/>
      </w:r>
      <w:r>
        <w:t>).</w:t>
      </w:r>
    </w:p>
    <w:p w14:paraId="06025B0C" w14:textId="77777777" w:rsidR="00BE0DF6" w:rsidRDefault="00BE0DF6" w:rsidP="00BE0DF6">
      <w:pPr>
        <w:pStyle w:val="Codesmall"/>
      </w:pPr>
      <w:r>
        <w:t xml:space="preserve">      "graphId": "code</w:t>
      </w:r>
      <w:proofErr w:type="gramStart"/>
      <w:r>
        <w:t xml:space="preserve">",   </w:t>
      </w:r>
      <w:proofErr w:type="gramEnd"/>
      <w:r>
        <w:t xml:space="preserv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w:t>
      </w:r>
      <w:proofErr w:type="gramStart"/>
      <w:r>
        <w:t>{ "</w:t>
      </w:r>
      <w:proofErr w:type="gramEnd"/>
      <w:r>
        <w:t>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w:t>
      </w:r>
      <w:proofErr w:type="gramStart"/>
      <w:r>
        <w:t>{ "</w:t>
      </w:r>
      <w:proofErr w:type="gramEnd"/>
      <w:r>
        <w:t>edgeId": "eb1" },</w:t>
      </w:r>
    </w:p>
    <w:p w14:paraId="2CFCE50F" w14:textId="77777777" w:rsidR="00BE0DF6" w:rsidRDefault="00BE0DF6" w:rsidP="00BE0DF6">
      <w:pPr>
        <w:pStyle w:val="Codesmall"/>
      </w:pPr>
      <w:r>
        <w:t xml:space="preserve">        </w:t>
      </w:r>
      <w:proofErr w:type="gramStart"/>
      <w:r>
        <w:t>{ "</w:t>
      </w:r>
      <w:proofErr w:type="gramEnd"/>
      <w:r>
        <w:t>edgeId": "eb2" },</w:t>
      </w:r>
    </w:p>
    <w:p w14:paraId="7CEC378E" w14:textId="77777777" w:rsidR="00BE0DF6" w:rsidRDefault="00BE0DF6" w:rsidP="00BE0DF6">
      <w:pPr>
        <w:pStyle w:val="Codesmall"/>
      </w:pPr>
      <w:r>
        <w:t xml:space="preserve">        </w:t>
      </w:r>
      <w:proofErr w:type="gramStart"/>
      <w:r>
        <w:t>{ "</w:t>
      </w:r>
      <w:proofErr w:type="gramEnd"/>
      <w:r>
        <w:t>edgeId": "eba" },</w:t>
      </w:r>
    </w:p>
    <w:p w14:paraId="0D1C2AE4" w14:textId="77777777" w:rsidR="00BE0DF6" w:rsidRDefault="00BE0DF6" w:rsidP="00BE0DF6">
      <w:pPr>
        <w:pStyle w:val="Codesmall"/>
      </w:pPr>
      <w:r>
        <w:t xml:space="preserve">        </w:t>
      </w:r>
      <w:proofErr w:type="gramStart"/>
      <w:r>
        <w:t>{ "</w:t>
      </w:r>
      <w:proofErr w:type="gramEnd"/>
      <w:r>
        <w:t>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716" w:name="_Toc515610946"/>
      <w:r>
        <w:t>properties property</w:t>
      </w:r>
      <w:bookmarkEnd w:id="716"/>
    </w:p>
    <w:p w14:paraId="0F3E8910" w14:textId="5692B8D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717" w:name="_Ref493427479"/>
      <w:bookmarkStart w:id="718" w:name="_Toc515610947"/>
      <w:r>
        <w:t>stack object</w:t>
      </w:r>
      <w:bookmarkEnd w:id="717"/>
      <w:bookmarkEnd w:id="718"/>
    </w:p>
    <w:p w14:paraId="5A2500F3" w14:textId="474DE860" w:rsidR="006E546E" w:rsidRDefault="006E546E" w:rsidP="006E546E">
      <w:pPr>
        <w:pStyle w:val="Heading3"/>
      </w:pPr>
      <w:bookmarkStart w:id="719" w:name="_Toc515610948"/>
      <w:r>
        <w:t>General</w:t>
      </w:r>
      <w:bookmarkEnd w:id="71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20" w:name="_Ref503361859"/>
      <w:bookmarkStart w:id="721" w:name="_Toc515610949"/>
      <w:r>
        <w:t>message property</w:t>
      </w:r>
      <w:bookmarkEnd w:id="720"/>
      <w:bookmarkEnd w:id="721"/>
    </w:p>
    <w:p w14:paraId="2BDF4228" w14:textId="17E7F2D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92DB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22" w:name="_Toc515610950"/>
      <w:r>
        <w:t>frames property</w:t>
      </w:r>
      <w:bookmarkEnd w:id="722"/>
    </w:p>
    <w:p w14:paraId="469B2FA7" w14:textId="119F6B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92DB1">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723" w:name="_Toc515610951"/>
      <w:r>
        <w:t>properties property</w:t>
      </w:r>
      <w:bookmarkEnd w:id="723"/>
    </w:p>
    <w:p w14:paraId="48B11B8A" w14:textId="55D19C8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724" w:name="_Ref493494398"/>
      <w:bookmarkStart w:id="725" w:name="_Toc515610952"/>
      <w:r>
        <w:t>stackFrame object</w:t>
      </w:r>
      <w:bookmarkEnd w:id="724"/>
      <w:bookmarkEnd w:id="725"/>
    </w:p>
    <w:p w14:paraId="440DEBE2" w14:textId="2D9664B2" w:rsidR="006E546E" w:rsidRDefault="006E546E" w:rsidP="006E546E">
      <w:pPr>
        <w:pStyle w:val="Heading3"/>
      </w:pPr>
      <w:bookmarkStart w:id="726" w:name="_Toc515610953"/>
      <w:r>
        <w:t>General</w:t>
      </w:r>
      <w:bookmarkEnd w:id="726"/>
    </w:p>
    <w:p w14:paraId="7DA1CA9D" w14:textId="5942B603"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92DB1">
        <w:t>3.32</w:t>
      </w:r>
      <w:r>
        <w:fldChar w:fldCharType="end"/>
      </w:r>
      <w:r w:rsidRPr="00F41277">
        <w:t>).</w:t>
      </w:r>
    </w:p>
    <w:p w14:paraId="595703CE" w14:textId="2E0FEEF4" w:rsidR="00D10846" w:rsidRDefault="003F0742" w:rsidP="006E546E">
      <w:pPr>
        <w:pStyle w:val="Heading3"/>
      </w:pPr>
      <w:bookmarkStart w:id="727" w:name="_Ref503362303"/>
      <w:bookmarkStart w:id="728" w:name="_Toc515610954"/>
      <w:r>
        <w:t xml:space="preserve">location </w:t>
      </w:r>
      <w:r w:rsidR="00D10846">
        <w:t>property</w:t>
      </w:r>
      <w:bookmarkEnd w:id="727"/>
      <w:bookmarkEnd w:id="728"/>
    </w:p>
    <w:p w14:paraId="075462B0" w14:textId="0AE05D8C"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92DB1">
        <w:t>3.20</w:t>
      </w:r>
      <w:r w:rsidR="003F0742">
        <w:fldChar w:fldCharType="end"/>
      </w:r>
      <w:r>
        <w:t>) specifying the location to which this stack frame refers.</w:t>
      </w:r>
    </w:p>
    <w:p w14:paraId="4ABAFAEB" w14:textId="487C084B" w:rsidR="006E546E" w:rsidRDefault="006E546E" w:rsidP="006E546E">
      <w:pPr>
        <w:pStyle w:val="Heading3"/>
      </w:pPr>
      <w:bookmarkStart w:id="729" w:name="_Toc515610955"/>
      <w:r>
        <w:t>module property</w:t>
      </w:r>
      <w:bookmarkEnd w:id="72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30" w:name="_Toc515610956"/>
      <w:r>
        <w:t>threadId property</w:t>
      </w:r>
      <w:bookmarkEnd w:id="73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31" w:name="_Toc515610957"/>
      <w:r>
        <w:t>address property</w:t>
      </w:r>
      <w:bookmarkEnd w:id="73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32" w:name="_Toc515610958"/>
      <w:r>
        <w:t>offset property</w:t>
      </w:r>
      <w:bookmarkEnd w:id="73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995382C"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w:t>
      </w:r>
      <w:r w:rsidR="0001452F">
        <w:rPr>
          <w:rStyle w:val="CODEtemp"/>
        </w:rPr>
        <w:t>byteO</w:t>
      </w:r>
      <w:r>
        <w:rPr>
          <w:rStyle w:val="CODEtemp"/>
        </w:rPr>
        <w:t>ffset</w:t>
      </w:r>
      <w:proofErr w:type="gramEnd"/>
      <w:r>
        <w:t xml:space="preserve"> property (§</w:t>
      </w:r>
      <w:r w:rsidR="0001452F">
        <w:fldChar w:fldCharType="begin"/>
      </w:r>
      <w:r w:rsidR="0001452F">
        <w:instrText xml:space="preserve"> REF _Ref515544104 \r \h </w:instrText>
      </w:r>
      <w:r w:rsidR="0001452F">
        <w:fldChar w:fldCharType="separate"/>
      </w:r>
      <w:r w:rsidR="00392DB1">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92DB1">
        <w:t>3.33.2</w:t>
      </w:r>
      <w:r>
        <w:fldChar w:fldCharType="end"/>
      </w:r>
      <w:r>
        <w:t xml:space="preserve">). </w:t>
      </w:r>
      <w:proofErr w:type="gramStart"/>
      <w:r>
        <w:rPr>
          <w:rStyle w:val="CODEtemp"/>
        </w:rPr>
        <w:t>physicalLocation.region.</w:t>
      </w:r>
      <w:r w:rsidR="0001452F">
        <w:rPr>
          <w:rStyle w:val="CODEtemp"/>
        </w:rPr>
        <w:t>byteO</w:t>
      </w:r>
      <w:r>
        <w:rPr>
          <w:rStyle w:val="CODEtemp"/>
        </w:rPr>
        <w:t>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733" w:name="_Toc515610959"/>
      <w:r>
        <w:t>parameters property</w:t>
      </w:r>
      <w:bookmarkEnd w:id="73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734" w:name="_Toc515610960"/>
      <w:r>
        <w:lastRenderedPageBreak/>
        <w:t>properties property</w:t>
      </w:r>
      <w:bookmarkEnd w:id="734"/>
    </w:p>
    <w:p w14:paraId="4545F168" w14:textId="6884235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92DB1">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735" w:name="_Ref493427581"/>
      <w:bookmarkStart w:id="736" w:name="_Ref493427754"/>
      <w:bookmarkStart w:id="737" w:name="_Toc515610961"/>
      <w:r>
        <w:t>thread</w:t>
      </w:r>
      <w:r w:rsidR="007D2F0F">
        <w:t xml:space="preserve">FlowLocation </w:t>
      </w:r>
      <w:r w:rsidR="006E546E">
        <w:t>object</w:t>
      </w:r>
      <w:bookmarkEnd w:id="735"/>
      <w:bookmarkEnd w:id="736"/>
      <w:bookmarkEnd w:id="737"/>
    </w:p>
    <w:p w14:paraId="6AFFA125" w14:textId="72CDB951" w:rsidR="006E546E" w:rsidRDefault="006E546E" w:rsidP="006E546E">
      <w:pPr>
        <w:pStyle w:val="Heading3"/>
      </w:pPr>
      <w:bookmarkStart w:id="738" w:name="_Toc515610962"/>
      <w:r>
        <w:t>General</w:t>
      </w:r>
      <w:bookmarkEnd w:id="738"/>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739" w:name="_Toc515610963"/>
      <w:r>
        <w:t>step property</w:t>
      </w:r>
      <w:bookmarkEnd w:id="739"/>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740" w:name="_Ref493497783"/>
      <w:bookmarkStart w:id="741" w:name="_Ref493499799"/>
      <w:bookmarkStart w:id="742" w:name="_Toc515610964"/>
      <w:r>
        <w:t xml:space="preserve">location </w:t>
      </w:r>
      <w:r w:rsidR="006E546E">
        <w:t>property</w:t>
      </w:r>
      <w:bookmarkEnd w:id="740"/>
      <w:bookmarkEnd w:id="741"/>
      <w:bookmarkEnd w:id="742"/>
    </w:p>
    <w:p w14:paraId="4354E1E2" w14:textId="299F7C8A"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92DB1">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D3AB6A6"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92DB1">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B746016"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92DB1">
        <w:t>3.34.9</w:t>
      </w:r>
      <w:r w:rsidR="000A451A">
        <w:fldChar w:fldCharType="end"/>
      </w:r>
      <w:r>
        <w:t>) to ensure that the location in the external program executes before the location in the program being analyzed.</w:t>
      </w:r>
    </w:p>
    <w:p w14:paraId="33DB1A87" w14:textId="4436CF88"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392DB1">
        <w:t>3.25</w:t>
      </w:r>
      <w:r w:rsidR="000A451A">
        <w:fldChar w:fldCharType="end"/>
      </w:r>
      <w:r>
        <w:t>).</w:t>
      </w:r>
    </w:p>
    <w:p w14:paraId="77957EDD" w14:textId="5CCBCCC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92DB1">
        <w:t>3.25.3</w:t>
      </w:r>
      <w:r w:rsidR="000A451A">
        <w:fldChar w:fldCharType="end"/>
      </w:r>
      <w:r>
        <w:t>.</w:t>
      </w:r>
    </w:p>
    <w:p w14:paraId="3D30CB9D" w14:textId="67321D48"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392DB1">
        <w:t>3.26</w:t>
      </w:r>
      <w:r w:rsidR="000A451A">
        <w:fldChar w:fldCharType="end"/>
      </w:r>
      <w:r>
        <w:t>).</w:t>
      </w:r>
    </w:p>
    <w:p w14:paraId="14000C19" w14:textId="1F5811D1"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392DB1">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6252193"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92DB1">
        <w:t>3.26.4</w:t>
      </w:r>
      <w:r w:rsidR="000A451A">
        <w:fldChar w:fldCharType="end"/>
      </w:r>
      <w:r>
        <w:t>.</w:t>
      </w:r>
    </w:p>
    <w:p w14:paraId="17635B29" w14:textId="4FBC20BF" w:rsidR="00317F25" w:rsidRDefault="00317F25" w:rsidP="00317F25">
      <w:pPr>
        <w:pStyle w:val="Codesmall"/>
      </w:pPr>
      <w:r>
        <w:t xml:space="preserve">        </w:t>
      </w:r>
      <w:proofErr w:type="gramStart"/>
      <w:r>
        <w:t xml:space="preserve">{  </w:t>
      </w:r>
      <w:proofErr w:type="gramEnd"/>
      <w:r>
        <w:t xml:space="preserve">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743" w:name="_Toc515610965"/>
      <w:r>
        <w:t>module property</w:t>
      </w:r>
      <w:bookmarkEnd w:id="74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44" w:name="_Toc515610966"/>
      <w:r>
        <w:t>stack property</w:t>
      </w:r>
      <w:bookmarkEnd w:id="744"/>
    </w:p>
    <w:p w14:paraId="1FCE52C5" w14:textId="529440B3"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92DB1">
        <w:t>3.32</w:t>
      </w:r>
      <w:r>
        <w:fldChar w:fldCharType="end"/>
      </w:r>
      <w:r>
        <w:t>) that represents the call stack leading to this location.</w:t>
      </w:r>
    </w:p>
    <w:p w14:paraId="612E79E6" w14:textId="774D149A" w:rsidR="00D31582" w:rsidRDefault="00D31582" w:rsidP="00D31582">
      <w:pPr>
        <w:pStyle w:val="Heading3"/>
      </w:pPr>
      <w:bookmarkStart w:id="745" w:name="_Toc515610967"/>
      <w:r>
        <w:t>kind property</w:t>
      </w:r>
      <w:bookmarkEnd w:id="745"/>
    </w:p>
    <w:p w14:paraId="7C674876" w14:textId="6919ED2B" w:rsidR="00D31582" w:rsidRDefault="00D31582" w:rsidP="00D31582">
      <w:bookmarkStart w:id="74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92DB1">
        <w:t>3.11.8</w:t>
      </w:r>
      <w:r>
        <w:fldChar w:fldCharType="end"/>
      </w:r>
      <w:r>
        <w:t>, §</w:t>
      </w:r>
      <w:r>
        <w:fldChar w:fldCharType="begin"/>
      </w:r>
      <w:r>
        <w:instrText xml:space="preserve"> REF _Ref493350964 \r \h </w:instrText>
      </w:r>
      <w:r>
        <w:fldChar w:fldCharType="separate"/>
      </w:r>
      <w:r w:rsidR="00392DB1">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46"/>
    </w:p>
    <w:p w14:paraId="0D282B13" w14:textId="241F5BD3" w:rsidR="00EC5F35" w:rsidRDefault="00EC5F35" w:rsidP="00EC5F35">
      <w:pPr>
        <w:pStyle w:val="Heading3"/>
      </w:pPr>
      <w:bookmarkStart w:id="747" w:name="_Ref510090188"/>
      <w:bookmarkStart w:id="748" w:name="_Toc515610968"/>
      <w:r>
        <w:lastRenderedPageBreak/>
        <w:t>state property</w:t>
      </w:r>
      <w:bookmarkEnd w:id="747"/>
      <w:bookmarkEnd w:id="748"/>
    </w:p>
    <w:p w14:paraId="7C600AFE" w14:textId="4F5C7D9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92DB1">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proofErr w:type="gramStart"/>
      <w:r>
        <w:t xml:space="preserve">{  </w:t>
      </w:r>
      <w:proofErr w:type="gramEnd"/>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749" w:name="_Ref510008884"/>
      <w:bookmarkStart w:id="750" w:name="_Toc515610969"/>
      <w:r>
        <w:t>nestingLevel property</w:t>
      </w:r>
      <w:bookmarkEnd w:id="749"/>
      <w:bookmarkEnd w:id="75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51" w:name="_Ref510008873"/>
      <w:bookmarkStart w:id="752" w:name="_Toc515610970"/>
      <w:r>
        <w:t>executionOrder property</w:t>
      </w:r>
      <w:bookmarkEnd w:id="751"/>
      <w:bookmarkEnd w:id="752"/>
    </w:p>
    <w:p w14:paraId="61CA929F" w14:textId="00FA881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92DB1">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53D322EF" w:rsidR="00F27DA9" w:rsidRPr="00080B7E"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1C0A658F" w14:textId="556D17D5" w:rsidR="00B86BC7" w:rsidRDefault="00B86BC7" w:rsidP="00B86BC7">
      <w:pPr>
        <w:pStyle w:val="Heading3"/>
      </w:pPr>
      <w:bookmarkStart w:id="753" w:name="_Toc515610971"/>
      <w:r>
        <w:t>importance property</w:t>
      </w:r>
      <w:bookmarkEnd w:id="753"/>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754" w:name="_Toc515610972"/>
      <w:r>
        <w:t>properties property</w:t>
      </w:r>
      <w:bookmarkEnd w:id="754"/>
    </w:p>
    <w:p w14:paraId="61AE0053" w14:textId="00B4B17D"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755" w:name="_Hlk503362618"/>
      <w:r w:rsidRPr="004A77ED">
        <w:t>§</w:t>
      </w:r>
      <w:bookmarkEnd w:id="755"/>
      <w:r>
        <w:fldChar w:fldCharType="begin"/>
      </w:r>
      <w:r>
        <w:instrText xml:space="preserve"> REF _Ref493408960 \w \h </w:instrText>
      </w:r>
      <w:r>
        <w:fldChar w:fldCharType="separate"/>
      </w:r>
      <w:r w:rsidR="00392DB1">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756" w:name="_Ref508812750"/>
      <w:bookmarkStart w:id="757" w:name="_Toc515610973"/>
      <w:bookmarkStart w:id="758" w:name="_Ref493407996"/>
      <w:r>
        <w:t>resources object</w:t>
      </w:r>
      <w:bookmarkEnd w:id="756"/>
      <w:bookmarkEnd w:id="757"/>
    </w:p>
    <w:p w14:paraId="526D1A22" w14:textId="73E461DD" w:rsidR="00E15F22" w:rsidRDefault="00E15F22" w:rsidP="00E15F22">
      <w:pPr>
        <w:pStyle w:val="Heading3"/>
      </w:pPr>
      <w:bookmarkStart w:id="759" w:name="_Toc515610974"/>
      <w:r>
        <w:t>General</w:t>
      </w:r>
      <w:bookmarkEnd w:id="75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60" w:name="_Ref508811824"/>
      <w:bookmarkStart w:id="761" w:name="_Toc515610975"/>
      <w:r>
        <w:t>messageStrings property</w:t>
      </w:r>
      <w:bookmarkEnd w:id="760"/>
      <w:bookmarkEnd w:id="761"/>
    </w:p>
    <w:p w14:paraId="58977C62" w14:textId="554AC9E8"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92DB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92DB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92DB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92DB1">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92DB1">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92DB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92DB1">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92DB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lastRenderedPageBreak/>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62" w:name="_Ref508870783"/>
      <w:bookmarkStart w:id="763" w:name="_Ref508871574"/>
      <w:bookmarkStart w:id="764" w:name="_Ref508876005"/>
      <w:bookmarkStart w:id="765" w:name="_Toc515610976"/>
      <w:r>
        <w:t>rules property</w:t>
      </w:r>
      <w:bookmarkEnd w:id="762"/>
      <w:bookmarkEnd w:id="763"/>
      <w:bookmarkEnd w:id="764"/>
      <w:bookmarkEnd w:id="765"/>
    </w:p>
    <w:p w14:paraId="0650D575" w14:textId="17BB219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92DB1">
        <w:t>3.36</w:t>
      </w:r>
      <w:r>
        <w:fldChar w:fldCharType="end"/>
      </w:r>
      <w:r>
        <w:t>).</w:t>
      </w:r>
    </w:p>
    <w:p w14:paraId="757EA362" w14:textId="1A0DA574"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392DB1">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4A77D3A"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92DB1">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92DB1">
        <w:t>3.19.4</w:t>
      </w:r>
      <w:r w:rsidR="00936D07">
        <w:fldChar w:fldCharType="end"/>
      </w:r>
      <w:r w:rsidRPr="0037313D">
        <w:t>).</w:t>
      </w:r>
    </w:p>
    <w:p w14:paraId="5EB63AAA" w14:textId="75C8B7FD" w:rsidR="00B86BC7" w:rsidRDefault="00B86BC7" w:rsidP="00B86BC7">
      <w:pPr>
        <w:pStyle w:val="Heading2"/>
      </w:pPr>
      <w:bookmarkStart w:id="766" w:name="_Ref508814067"/>
      <w:bookmarkStart w:id="767" w:name="_Toc515610977"/>
      <w:r>
        <w:lastRenderedPageBreak/>
        <w:t>rule object</w:t>
      </w:r>
      <w:bookmarkEnd w:id="758"/>
      <w:bookmarkEnd w:id="766"/>
      <w:bookmarkEnd w:id="767"/>
    </w:p>
    <w:p w14:paraId="0004BC6E" w14:textId="658F9ED1" w:rsidR="00B86BC7" w:rsidRDefault="00B86BC7" w:rsidP="00B86BC7">
      <w:pPr>
        <w:pStyle w:val="Heading3"/>
      </w:pPr>
      <w:bookmarkStart w:id="768" w:name="_Toc515610978"/>
      <w:r>
        <w:t>General</w:t>
      </w:r>
      <w:bookmarkEnd w:id="76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69" w:name="_Toc515610979"/>
      <w:r>
        <w:t>Constraints</w:t>
      </w:r>
      <w:bookmarkEnd w:id="769"/>
    </w:p>
    <w:p w14:paraId="1A1A3719" w14:textId="4AD125C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92DB1">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92DB1">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70" w:name="_Ref493408046"/>
      <w:bookmarkStart w:id="771" w:name="_Toc515610980"/>
      <w:r>
        <w:t>id property</w:t>
      </w:r>
      <w:bookmarkEnd w:id="770"/>
      <w:bookmarkEnd w:id="77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72" w:name="_Toc515610981"/>
      <w:r>
        <w:t>name property</w:t>
      </w:r>
      <w:bookmarkEnd w:id="772"/>
    </w:p>
    <w:p w14:paraId="19E18CE8" w14:textId="33C0DE7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92DB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73" w:name="_Ref493510771"/>
      <w:bookmarkStart w:id="774" w:name="_Toc515610982"/>
      <w:r>
        <w:t>shortDescription property</w:t>
      </w:r>
      <w:bookmarkEnd w:id="773"/>
      <w:bookmarkEnd w:id="774"/>
    </w:p>
    <w:p w14:paraId="529813AC" w14:textId="5399578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92DB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lastRenderedPageBreak/>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75" w:name="_Ref493510781"/>
      <w:bookmarkStart w:id="776" w:name="_Toc515610983"/>
      <w:r>
        <w:t>fullDescription property</w:t>
      </w:r>
      <w:bookmarkEnd w:id="775"/>
      <w:bookmarkEnd w:id="776"/>
    </w:p>
    <w:p w14:paraId="1D1994A2" w14:textId="126068D5"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92DB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BD7F6A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92DB1">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77" w:name="_Ref493345139"/>
      <w:bookmarkStart w:id="778" w:name="_Toc515610984"/>
      <w:r>
        <w:t>message</w:t>
      </w:r>
      <w:r w:rsidR="00CD2BD7">
        <w:t>Strings</w:t>
      </w:r>
      <w:r>
        <w:t xml:space="preserve"> property</w:t>
      </w:r>
      <w:bookmarkEnd w:id="777"/>
      <w:bookmarkEnd w:id="778"/>
    </w:p>
    <w:p w14:paraId="6AA2B3CA" w14:textId="2CB02D5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92DB1">
        <w:t>3.5</w:t>
      </w:r>
      <w:r w:rsidR="007F1CE5">
        <w:fldChar w:fldCharType="end"/>
      </w:r>
      <w:r w:rsidR="004A12C7">
        <w:t xml:space="preserve">) </w:t>
      </w:r>
      <w:r>
        <w:t xml:space="preserve">consisting of a set of </w:t>
      </w:r>
      <w:r w:rsidR="00F83B35">
        <w:t>properties</w:t>
      </w:r>
      <w:r>
        <w:t xml:space="preserve"> with arbitrary names.</w:t>
      </w:r>
    </w:p>
    <w:p w14:paraId="4810A9EB" w14:textId="161609A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92DB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92DB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92DB1">
        <w:t>3.9.5</w:t>
      </w:r>
      <w:r w:rsidR="00F67E65">
        <w:fldChar w:fldCharType="end"/>
      </w:r>
      <w:r w:rsidR="00F67E65">
        <w:t>).</w:t>
      </w:r>
    </w:p>
    <w:p w14:paraId="54AC3DC0" w14:textId="5B146AAD"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92DB1">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79" w:name="_Ref503366474"/>
      <w:bookmarkStart w:id="780" w:name="_Ref503366805"/>
      <w:bookmarkStart w:id="781" w:name="_Toc515610985"/>
      <w:r>
        <w:t>richMessageStrings</w:t>
      </w:r>
      <w:r w:rsidR="00932BEE">
        <w:t xml:space="preserve"> property</w:t>
      </w:r>
      <w:bookmarkEnd w:id="779"/>
      <w:bookmarkEnd w:id="780"/>
      <w:bookmarkEnd w:id="781"/>
    </w:p>
    <w:p w14:paraId="5301B6AC" w14:textId="5171FB5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92DB1">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92DB1">
        <w:t>3.5</w:t>
      </w:r>
      <w:r w:rsidR="00F67E65">
        <w:fldChar w:fldCharType="end"/>
      </w:r>
      <w:r w:rsidR="004A12C7">
        <w:t>)</w:t>
      </w:r>
      <w:r>
        <w:t xml:space="preserve"> consisting of a set of properties with arbitrary names.</w:t>
      </w:r>
    </w:p>
    <w:p w14:paraId="03C9BFFA" w14:textId="0317654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92DB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92DB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92DB1">
        <w:t>3.9.5</w:t>
      </w:r>
      <w:r w:rsidR="00F67E65">
        <w:fldChar w:fldCharType="end"/>
      </w:r>
      <w:r w:rsidR="00F67E65">
        <w:t>).</w:t>
      </w:r>
    </w:p>
    <w:p w14:paraId="10C6AFC3" w14:textId="44D3E86A" w:rsidR="00454769" w:rsidRDefault="00454769" w:rsidP="00454769">
      <w:r>
        <w:lastRenderedPageBreak/>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12CD8A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392DB1">
        <w:t>3.9.3.2</w:t>
      </w:r>
      <w:r w:rsidR="00454769">
        <w:fldChar w:fldCharType="end"/>
      </w:r>
      <w:r w:rsidR="00454769">
        <w:t>.</w:t>
      </w:r>
    </w:p>
    <w:p w14:paraId="207C80A3" w14:textId="79B47F9A" w:rsidR="00B86BC7" w:rsidRDefault="00B86BC7" w:rsidP="00B86BC7">
      <w:pPr>
        <w:pStyle w:val="Heading3"/>
      </w:pPr>
      <w:bookmarkStart w:id="782" w:name="_Toc515610986"/>
      <w:r>
        <w:t>help</w:t>
      </w:r>
      <w:r w:rsidR="00F47A7C">
        <w:t>Location</w:t>
      </w:r>
      <w:r>
        <w:t xml:space="preserve"> property</w:t>
      </w:r>
      <w:bookmarkEnd w:id="782"/>
    </w:p>
    <w:p w14:paraId="782A7DB1" w14:textId="2D1F948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92DB1">
        <w:t>3.3</w:t>
      </w:r>
      <w:r w:rsidR="00F47A7C">
        <w:fldChar w:fldCharType="end"/>
      </w:r>
      <w:r w:rsidR="00F47A7C">
        <w:t>) specifying</w:t>
      </w:r>
      <w:r>
        <w:t xml:space="preserve"> </w:t>
      </w:r>
      <w:r w:rsidR="007A603D">
        <w:t>a</w:t>
      </w:r>
      <w:r>
        <w:t xml:space="preserve"> URI</w:t>
      </w:r>
      <w:r w:rsidR="007A603D">
        <w:t xml:space="preserve"> reference to the location of</w:t>
      </w:r>
      <w:r>
        <w:t xml:space="preserve"> the 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83" w:name="_Ref503364566"/>
      <w:bookmarkStart w:id="784" w:name="_Toc515610987"/>
      <w:r>
        <w:t>help property</w:t>
      </w:r>
      <w:bookmarkEnd w:id="783"/>
      <w:bookmarkEnd w:id="784"/>
    </w:p>
    <w:p w14:paraId="681BD68F" w14:textId="6AB8272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92DB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85" w:name="_Ref508894471"/>
      <w:bookmarkStart w:id="786" w:name="_Toc515610988"/>
      <w:r>
        <w:t>configuration property</w:t>
      </w:r>
      <w:bookmarkEnd w:id="785"/>
      <w:bookmarkEnd w:id="786"/>
    </w:p>
    <w:p w14:paraId="566C2663" w14:textId="0ECDD11A"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92DB1">
        <w:t>3.37</w:t>
      </w:r>
      <w:r>
        <w:fldChar w:fldCharType="end"/>
      </w:r>
      <w:r>
        <w:t>)</w:t>
      </w:r>
      <w:r w:rsidRPr="000A7DA8">
        <w:t>.</w:t>
      </w:r>
    </w:p>
    <w:p w14:paraId="7BA3CFE9" w14:textId="68EF9D6E"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92DB1">
        <w:t>3.37</w:t>
      </w:r>
      <w:r>
        <w:fldChar w:fldCharType="end"/>
      </w:r>
      <w:r>
        <w:t>.</w:t>
      </w:r>
    </w:p>
    <w:p w14:paraId="69A963A7" w14:textId="187B4FFC" w:rsidR="00B86BC7" w:rsidRDefault="00B86BC7" w:rsidP="00B86BC7">
      <w:pPr>
        <w:pStyle w:val="Heading3"/>
      </w:pPr>
      <w:bookmarkStart w:id="787" w:name="_Toc515610989"/>
      <w:r>
        <w:t>properties property</w:t>
      </w:r>
      <w:bookmarkEnd w:id="787"/>
    </w:p>
    <w:p w14:paraId="51CA671B" w14:textId="40766DE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92DB1">
        <w:t>3.7</w:t>
      </w:r>
      <w:r>
        <w:fldChar w:fldCharType="end"/>
      </w:r>
      <w:r w:rsidRPr="0025208C">
        <w:t>). This allows tools to include information about the rule that is not explicitly specified in the SARIF format.</w:t>
      </w:r>
    </w:p>
    <w:p w14:paraId="60023273" w14:textId="3A884356"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92DB1">
        <w:t>3.37.4</w:t>
      </w:r>
      <w:r>
        <w:fldChar w:fldCharType="end"/>
      </w:r>
      <w:r>
        <w:t>) for that.</w:t>
      </w:r>
    </w:p>
    <w:p w14:paraId="13B57609" w14:textId="2442BC85" w:rsidR="00164CCB" w:rsidRDefault="00164CCB" w:rsidP="00B86BC7">
      <w:pPr>
        <w:pStyle w:val="Heading2"/>
      </w:pPr>
      <w:bookmarkStart w:id="788" w:name="_Ref508894470"/>
      <w:bookmarkStart w:id="789" w:name="_Ref508894720"/>
      <w:bookmarkStart w:id="790" w:name="_Ref508894737"/>
      <w:bookmarkStart w:id="791" w:name="_Toc515610990"/>
      <w:bookmarkStart w:id="792" w:name="_Ref493477061"/>
      <w:r>
        <w:t>ruleConfiguration object</w:t>
      </w:r>
      <w:bookmarkEnd w:id="788"/>
      <w:bookmarkEnd w:id="789"/>
      <w:bookmarkEnd w:id="790"/>
      <w:bookmarkEnd w:id="791"/>
    </w:p>
    <w:p w14:paraId="2F470253" w14:textId="738DA236" w:rsidR="00164CCB" w:rsidRDefault="00164CCB" w:rsidP="00164CCB">
      <w:pPr>
        <w:pStyle w:val="Heading3"/>
      </w:pPr>
      <w:bookmarkStart w:id="793" w:name="_Toc515610991"/>
      <w:r>
        <w:t>General</w:t>
      </w:r>
      <w:bookmarkEnd w:id="79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02A44F8" w:rsidR="00D41895" w:rsidRPr="00D41895" w:rsidRDefault="00D41895" w:rsidP="00D41895">
      <w:r>
        <w:t>For an example, see §</w:t>
      </w:r>
      <w:r>
        <w:fldChar w:fldCharType="begin"/>
      </w:r>
      <w:r>
        <w:instrText xml:space="preserve"> REF _Ref508894796 \r \h </w:instrText>
      </w:r>
      <w:r>
        <w:fldChar w:fldCharType="separate"/>
      </w:r>
      <w:r w:rsidR="00392DB1">
        <w:t>3.37.4</w:t>
      </w:r>
      <w:r>
        <w:fldChar w:fldCharType="end"/>
      </w:r>
      <w:r>
        <w:t>.</w:t>
      </w:r>
    </w:p>
    <w:p w14:paraId="3F5F290D" w14:textId="702ADA23" w:rsidR="00164CCB" w:rsidRDefault="00164CCB" w:rsidP="00164CCB">
      <w:pPr>
        <w:pStyle w:val="Heading3"/>
      </w:pPr>
      <w:bookmarkStart w:id="794" w:name="_Toc515610992"/>
      <w:r>
        <w:t>enabled property</w:t>
      </w:r>
      <w:bookmarkEnd w:id="79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lastRenderedPageBreak/>
        <w:t>SecurityScanner --disable "SEC</w:t>
      </w:r>
      <w:proofErr w:type="gramStart"/>
      <w:r>
        <w:t>4002,SEC</w:t>
      </w:r>
      <w:proofErr w:type="gramEnd"/>
      <w:r>
        <w:t>4003" --enable SEC6012</w:t>
      </w:r>
    </w:p>
    <w:p w14:paraId="3DFEB21B" w14:textId="26060AD2" w:rsidR="00164CCB" w:rsidRDefault="00164CCB" w:rsidP="00164CCB">
      <w:pPr>
        <w:pStyle w:val="Heading3"/>
      </w:pPr>
      <w:bookmarkStart w:id="795" w:name="_Ref508894469"/>
      <w:bookmarkStart w:id="796" w:name="_Toc515610993"/>
      <w:r>
        <w:t>defaultLevel property</w:t>
      </w:r>
      <w:bookmarkEnd w:id="795"/>
      <w:bookmarkEnd w:id="796"/>
    </w:p>
    <w:p w14:paraId="2F7AE5CB" w14:textId="1548F604"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gramStart"/>
      <w:r w:rsidRPr="00F4291F">
        <w:rPr>
          <w:rStyle w:val="CODEtemp"/>
        </w:rPr>
        <w:t>result.level</w:t>
      </w:r>
      <w:proofErr w:type="gramEnd"/>
      <w:r>
        <w:t xml:space="preserve"> (§</w:t>
      </w:r>
      <w:r>
        <w:fldChar w:fldCharType="begin"/>
      </w:r>
      <w:r>
        <w:instrText xml:space="preserve"> REF _Ref493511208 \w \h </w:instrText>
      </w:r>
      <w:r>
        <w:fldChar w:fldCharType="separate"/>
      </w:r>
      <w:r w:rsidR="00392DB1">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9CF8B2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92DB1">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797" w:name="_Ref508894764"/>
      <w:bookmarkStart w:id="798" w:name="_Ref508894796"/>
      <w:bookmarkStart w:id="799" w:name="_Toc515610994"/>
      <w:r>
        <w:t>parameters property</w:t>
      </w:r>
      <w:bookmarkEnd w:id="797"/>
      <w:bookmarkEnd w:id="798"/>
      <w:bookmarkEnd w:id="799"/>
    </w:p>
    <w:p w14:paraId="18FD260D" w14:textId="28F3D59E"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92DB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713009E"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392DB1">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800" w:name="_Toc515610995"/>
      <w:r>
        <w:t>fix object</w:t>
      </w:r>
      <w:bookmarkEnd w:id="792"/>
      <w:bookmarkEnd w:id="800"/>
    </w:p>
    <w:p w14:paraId="410A501F" w14:textId="4C707545" w:rsidR="00B86BC7" w:rsidRDefault="00B86BC7" w:rsidP="00B86BC7">
      <w:pPr>
        <w:pStyle w:val="Heading3"/>
      </w:pPr>
      <w:bookmarkStart w:id="801" w:name="_Toc515610996"/>
      <w:r>
        <w:t>General</w:t>
      </w:r>
      <w:bookmarkEnd w:id="801"/>
    </w:p>
    <w:p w14:paraId="493ABF69" w14:textId="52AE86F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FB637D8"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92DB1">
        <w:t>3.19</w:t>
      </w:r>
      <w:r>
        <w:fldChar w:fldCharType="end"/>
      </w:r>
      <w:r>
        <w:t>)</w:t>
      </w:r>
      <w:r w:rsidR="00DF5A5B">
        <w:t>.</w:t>
      </w:r>
    </w:p>
    <w:p w14:paraId="008E6A82" w14:textId="34D52C8C" w:rsidR="006F21F3" w:rsidRDefault="006F21F3" w:rsidP="00EA489A">
      <w:pPr>
        <w:pStyle w:val="Codesmall"/>
      </w:pPr>
      <w:r>
        <w:t xml:space="preserve">  "fix": {</w:t>
      </w:r>
    </w:p>
    <w:p w14:paraId="6386C02E" w14:textId="57C700C2"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92DB1">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7BD5B0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92DB1">
        <w:t>3.38.3</w:t>
      </w:r>
      <w:r w:rsidR="00EA23DD">
        <w:fldChar w:fldCharType="end"/>
      </w:r>
      <w:r w:rsidR="00DF5A5B">
        <w:t>.</w:t>
      </w:r>
    </w:p>
    <w:p w14:paraId="396348ED" w14:textId="6DE40191"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92DB1">
        <w:t>3.39</w:t>
      </w:r>
      <w:r>
        <w:fldChar w:fldCharType="end"/>
      </w:r>
      <w:r>
        <w:t>)</w:t>
      </w:r>
      <w:r w:rsidR="00DF5A5B">
        <w:t>.</w:t>
      </w:r>
    </w:p>
    <w:p w14:paraId="30F183B1" w14:textId="16A1F007" w:rsidR="006F21F3" w:rsidRDefault="006F21F3" w:rsidP="00EA489A">
      <w:pPr>
        <w:pStyle w:val="Codesmall"/>
      </w:pPr>
      <w:r>
        <w:lastRenderedPageBreak/>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802" w:name="_Ref493512730"/>
      <w:bookmarkStart w:id="803" w:name="_Toc515610997"/>
      <w:r>
        <w:t>description property</w:t>
      </w:r>
      <w:bookmarkEnd w:id="802"/>
      <w:bookmarkEnd w:id="803"/>
    </w:p>
    <w:p w14:paraId="1893F7D7" w14:textId="7872185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92DB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804" w:name="_Ref493512752"/>
      <w:bookmarkStart w:id="805" w:name="_Ref493513084"/>
      <w:bookmarkStart w:id="806" w:name="_Ref503372111"/>
      <w:bookmarkStart w:id="807" w:name="_Ref503372176"/>
      <w:bookmarkStart w:id="808" w:name="_Toc515610998"/>
      <w:r>
        <w:t>fileChanges property</w:t>
      </w:r>
      <w:bookmarkEnd w:id="804"/>
      <w:bookmarkEnd w:id="805"/>
      <w:bookmarkEnd w:id="806"/>
      <w:bookmarkEnd w:id="807"/>
      <w:bookmarkEnd w:id="808"/>
    </w:p>
    <w:p w14:paraId="6DE7B962" w14:textId="0ACA5FE8"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92DB1">
        <w:t>3.39</w:t>
      </w:r>
      <w:r>
        <w:fldChar w:fldCharType="end"/>
      </w:r>
      <w:r w:rsidRPr="006F21F3">
        <w:t>).</w:t>
      </w:r>
    </w:p>
    <w:p w14:paraId="6AA7DCCF" w14:textId="573A5B94" w:rsidR="00B86BC7" w:rsidRDefault="00B86BC7" w:rsidP="00B86BC7">
      <w:pPr>
        <w:pStyle w:val="Heading2"/>
      </w:pPr>
      <w:bookmarkStart w:id="809" w:name="_Ref493512744"/>
      <w:bookmarkStart w:id="810" w:name="_Ref493512991"/>
      <w:bookmarkStart w:id="811" w:name="_Toc515610999"/>
      <w:r>
        <w:t>fileChange object</w:t>
      </w:r>
      <w:bookmarkEnd w:id="809"/>
      <w:bookmarkEnd w:id="810"/>
      <w:bookmarkEnd w:id="811"/>
    </w:p>
    <w:p w14:paraId="74D8322D" w14:textId="06E505AA" w:rsidR="00B86BC7" w:rsidRDefault="00B86BC7" w:rsidP="00B86BC7">
      <w:pPr>
        <w:pStyle w:val="Heading3"/>
      </w:pPr>
      <w:bookmarkStart w:id="812" w:name="_Toc515611000"/>
      <w:r>
        <w:t>General</w:t>
      </w:r>
      <w:bookmarkEnd w:id="81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972D224"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92DB1">
        <w:t>3.37</w:t>
      </w:r>
      <w:r>
        <w:fldChar w:fldCharType="end"/>
      </w:r>
      <w:r>
        <w:t>)</w:t>
      </w:r>
      <w:r w:rsidR="00F27F55">
        <w:t>.</w:t>
      </w:r>
    </w:p>
    <w:p w14:paraId="0FF6717D" w14:textId="423E67A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92DB1">
        <w:t>3.38.3</w:t>
      </w:r>
      <w:r w:rsidR="00770A97">
        <w:fldChar w:fldCharType="end"/>
      </w:r>
      <w:r w:rsidR="00855CF1">
        <w:t>.</w:t>
      </w:r>
    </w:p>
    <w:p w14:paraId="6A521431" w14:textId="0248D8F7" w:rsidR="006F21F3" w:rsidRDefault="006F21F3" w:rsidP="007C764E">
      <w:pPr>
        <w:pStyle w:val="Codesmall"/>
      </w:pPr>
      <w:r>
        <w:t xml:space="preserve">    {                          </w:t>
      </w:r>
    </w:p>
    <w:p w14:paraId="0805703A" w14:textId="2671ACB5"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392DB1">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5206DCE"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92DB1">
        <w:t>3.39.3</w:t>
      </w:r>
      <w:r>
        <w:fldChar w:fldCharType="end"/>
      </w:r>
      <w:r w:rsidR="00855CF1">
        <w:t>.</w:t>
      </w:r>
    </w:p>
    <w:p w14:paraId="1FAFE72E" w14:textId="14550859"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92DB1">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13" w:name="_Ref493513096"/>
      <w:bookmarkStart w:id="814" w:name="_Ref493513195"/>
      <w:bookmarkStart w:id="815" w:name="_Ref493513493"/>
      <w:bookmarkStart w:id="816" w:name="_Toc515611001"/>
      <w:r>
        <w:t>fileLocation</w:t>
      </w:r>
      <w:r w:rsidR="00B86BC7">
        <w:t xml:space="preserve"> property</w:t>
      </w:r>
      <w:bookmarkEnd w:id="813"/>
      <w:bookmarkEnd w:id="814"/>
      <w:bookmarkEnd w:id="815"/>
      <w:bookmarkEnd w:id="816"/>
    </w:p>
    <w:p w14:paraId="47E2D8A5" w14:textId="054F332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92DB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17" w:name="_Ref493513106"/>
      <w:bookmarkStart w:id="818" w:name="_Toc515611002"/>
      <w:r>
        <w:lastRenderedPageBreak/>
        <w:t>replacements property</w:t>
      </w:r>
      <w:bookmarkEnd w:id="817"/>
      <w:bookmarkEnd w:id="818"/>
    </w:p>
    <w:p w14:paraId="21F0788C" w14:textId="2907FEA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92DB1">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92DB1">
        <w:t>3.39.2</w:t>
      </w:r>
      <w:r>
        <w:fldChar w:fldCharType="end"/>
      </w:r>
      <w:r w:rsidRPr="006F21F3">
        <w:t>).</w:t>
      </w:r>
    </w:p>
    <w:p w14:paraId="40D9EA5A" w14:textId="3D521EDE" w:rsidR="00B86BC7" w:rsidRDefault="00B86BC7" w:rsidP="00B86BC7">
      <w:pPr>
        <w:pStyle w:val="Heading2"/>
      </w:pPr>
      <w:bookmarkStart w:id="819" w:name="_Ref493513114"/>
      <w:bookmarkStart w:id="820" w:name="_Ref493513476"/>
      <w:bookmarkStart w:id="821" w:name="_Toc515611003"/>
      <w:r>
        <w:t>replacement object</w:t>
      </w:r>
      <w:bookmarkEnd w:id="819"/>
      <w:bookmarkEnd w:id="820"/>
      <w:bookmarkEnd w:id="821"/>
    </w:p>
    <w:p w14:paraId="1276FD13" w14:textId="540BBC1F" w:rsidR="00B86BC7" w:rsidRDefault="00B86BC7" w:rsidP="00B86BC7">
      <w:pPr>
        <w:pStyle w:val="Heading3"/>
      </w:pPr>
      <w:bookmarkStart w:id="822" w:name="_Toc515611004"/>
      <w:r>
        <w:t>General</w:t>
      </w:r>
      <w:bookmarkEnd w:id="82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3F50EA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92DB1">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92DB1">
        <w:t>3.40.4</w:t>
      </w:r>
      <w:r>
        <w:fldChar w:fldCharType="end"/>
      </w:r>
      <w:r>
        <w:t xml:space="preserve">), then the effect of the replacement </w:t>
      </w:r>
      <w:r w:rsidRPr="003672C8">
        <w:rPr>
          <w:b/>
        </w:rPr>
        <w:t>SHALL</w:t>
      </w:r>
      <w:r>
        <w:t xml:space="preserve"> be as if the removal were performed before the insertion.</w:t>
      </w:r>
    </w:p>
    <w:p w14:paraId="51FA77A0" w14:textId="625F079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92DB1">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92DB1">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w:t>
      </w:r>
      <w:r>
        <w:lastRenderedPageBreak/>
        <w:t xml:space="preserve">bytes specified by the </w:t>
      </w:r>
      <w:r w:rsidRPr="00A61E03">
        <w:rPr>
          <w:rStyle w:val="CODEtemp"/>
        </w:rPr>
        <w:t>insertedContent.binary</w:t>
      </w:r>
      <w:r>
        <w:t xml:space="preserve"> property are inserted at offset 312 with respect to the unmodified file.</w:t>
      </w:r>
    </w:p>
    <w:p w14:paraId="192780C5" w14:textId="7456C65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92DB1">
        <w:t>3.40.3</w:t>
      </w:r>
      <w:r>
        <w:fldChar w:fldCharType="end"/>
      </w:r>
      <w:r>
        <w:t>) specifies a text region (§</w:t>
      </w:r>
      <w:r>
        <w:fldChar w:fldCharType="begin"/>
      </w:r>
      <w:r>
        <w:instrText xml:space="preserve"> REF _Ref493492556 \r \h </w:instrText>
      </w:r>
      <w:r>
        <w:fldChar w:fldCharType="separate"/>
      </w:r>
      <w:r w:rsidR="00392DB1">
        <w:t>3.22.2</w:t>
      </w:r>
      <w:r>
        <w:fldChar w:fldCharType="end"/>
      </w:r>
      <w:r>
        <w:t>) or a binary region (§</w:t>
      </w:r>
      <w:r>
        <w:fldChar w:fldCharType="begin"/>
      </w:r>
      <w:r>
        <w:instrText xml:space="preserve"> REF _Ref509043519 \r \h </w:instrText>
      </w:r>
      <w:r>
        <w:fldChar w:fldCharType="separate"/>
      </w:r>
      <w:r w:rsidR="00392DB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9CCA6BB"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392DB1">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23" w:name="_Toc515611005"/>
      <w:r>
        <w:t>Constraints</w:t>
      </w:r>
      <w:bookmarkEnd w:id="823"/>
    </w:p>
    <w:p w14:paraId="58129AF5" w14:textId="3B56CD4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92DB1">
        <w:t>3.40.3</w:t>
      </w:r>
      <w:r>
        <w:fldChar w:fldCharType="end"/>
      </w:r>
      <w:r>
        <w:t>) specifies a text region (§</w:t>
      </w:r>
      <w:r>
        <w:fldChar w:fldCharType="begin"/>
      </w:r>
      <w:r>
        <w:instrText xml:space="preserve"> REF _Ref493492556 \r \h </w:instrText>
      </w:r>
      <w:r>
        <w:fldChar w:fldCharType="separate"/>
      </w:r>
      <w:r w:rsidR="00392DB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92DB1">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92DB1">
        <w:t>3.2.2</w:t>
      </w:r>
      <w:r>
        <w:fldChar w:fldCharType="end"/>
      </w:r>
      <w:r>
        <w:t>).</w:t>
      </w:r>
    </w:p>
    <w:p w14:paraId="77DC3A72" w14:textId="04C8E99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92DB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92DB1">
        <w:t>3.2.3</w:t>
      </w:r>
      <w:r>
        <w:fldChar w:fldCharType="end"/>
      </w:r>
      <w:r>
        <w:t>).</w:t>
      </w:r>
    </w:p>
    <w:p w14:paraId="2919F4E4" w14:textId="2FD85E3E" w:rsidR="00B86BC7" w:rsidRDefault="00B86BC7" w:rsidP="00B86BC7">
      <w:pPr>
        <w:pStyle w:val="Heading3"/>
      </w:pPr>
      <w:bookmarkStart w:id="824" w:name="_Ref493518436"/>
      <w:bookmarkStart w:id="825" w:name="_Ref493518439"/>
      <w:bookmarkStart w:id="826" w:name="_Ref493518529"/>
      <w:bookmarkStart w:id="827" w:name="_Toc515611006"/>
      <w:r>
        <w:t>deleted</w:t>
      </w:r>
      <w:r w:rsidR="00F27F55">
        <w:t>Region</w:t>
      </w:r>
      <w:r>
        <w:t xml:space="preserve"> property</w:t>
      </w:r>
      <w:bookmarkEnd w:id="824"/>
      <w:bookmarkEnd w:id="825"/>
      <w:bookmarkEnd w:id="826"/>
      <w:bookmarkEnd w:id="827"/>
    </w:p>
    <w:p w14:paraId="1ECF4AC9" w14:textId="1111288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92DB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28" w:name="_Ref493518437"/>
      <w:bookmarkStart w:id="829" w:name="_Ref493518440"/>
      <w:bookmarkStart w:id="830" w:name="_Toc515611007"/>
      <w:r>
        <w:t>inserted</w:t>
      </w:r>
      <w:r w:rsidR="00F27F55">
        <w:t>Content</w:t>
      </w:r>
      <w:r>
        <w:t xml:space="preserve"> property</w:t>
      </w:r>
      <w:bookmarkEnd w:id="828"/>
      <w:bookmarkEnd w:id="829"/>
      <w:bookmarkEnd w:id="830"/>
    </w:p>
    <w:p w14:paraId="6E86F82E" w14:textId="34935D7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92DB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31" w:name="_Ref493404948"/>
      <w:bookmarkStart w:id="832" w:name="_Ref493406026"/>
      <w:bookmarkStart w:id="833" w:name="_Toc515611008"/>
      <w:r>
        <w:t>notification object</w:t>
      </w:r>
      <w:bookmarkEnd w:id="831"/>
      <w:bookmarkEnd w:id="832"/>
      <w:bookmarkEnd w:id="833"/>
    </w:p>
    <w:p w14:paraId="3BD7AF2E" w14:textId="23E07934" w:rsidR="00B86BC7" w:rsidRDefault="00B86BC7" w:rsidP="00B86BC7">
      <w:pPr>
        <w:pStyle w:val="Heading3"/>
      </w:pPr>
      <w:bookmarkStart w:id="834" w:name="_Toc515611009"/>
      <w:r>
        <w:t>General</w:t>
      </w:r>
      <w:bookmarkEnd w:id="834"/>
    </w:p>
    <w:p w14:paraId="759675E9" w14:textId="5F542A2F"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92DB1">
        <w:t>3.19</w:t>
      </w:r>
      <w:r>
        <w:fldChar w:fldCharType="end"/>
      </w:r>
      <w:r w:rsidRPr="003672C8">
        <w:t>).</w:t>
      </w:r>
    </w:p>
    <w:p w14:paraId="6C08731C" w14:textId="60FD4244" w:rsidR="00B86BC7" w:rsidRDefault="00B86BC7" w:rsidP="00B86BC7">
      <w:pPr>
        <w:pStyle w:val="Heading3"/>
      </w:pPr>
      <w:bookmarkStart w:id="835" w:name="_Toc515611010"/>
      <w:r>
        <w:t>id property</w:t>
      </w:r>
      <w:bookmarkEnd w:id="83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C0D1A7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92DB1">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36" w:name="_Ref493518926"/>
      <w:bookmarkStart w:id="837" w:name="_Toc515611011"/>
      <w:r>
        <w:t>ruleId property</w:t>
      </w:r>
      <w:bookmarkEnd w:id="836"/>
      <w:bookmarkEnd w:id="837"/>
    </w:p>
    <w:p w14:paraId="72DC23AB" w14:textId="63C91321"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92DB1">
        <w:t>3.36.3</w:t>
      </w:r>
      <w:r>
        <w:fldChar w:fldCharType="end"/>
      </w:r>
      <w:r w:rsidRPr="003672C8">
        <w:t>).</w:t>
      </w:r>
    </w:p>
    <w:p w14:paraId="689839C4" w14:textId="0E2503B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92DB1">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92DB1">
        <w:t>3.11.17</w:t>
      </w:r>
      <w:r>
        <w:fldChar w:fldCharType="end"/>
      </w:r>
      <w:r w:rsidR="00431CDA">
        <w:t>, §</w:t>
      </w:r>
      <w:r w:rsidR="00EC0042">
        <w:fldChar w:fldCharType="begin"/>
      </w:r>
      <w:r w:rsidR="00EC0042">
        <w:instrText xml:space="preserve"> REF _Ref508870783 \r \h </w:instrText>
      </w:r>
      <w:r w:rsidR="00EC0042">
        <w:fldChar w:fldCharType="separate"/>
      </w:r>
      <w:r w:rsidR="00392DB1">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92DB1">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92DB1">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0B7C3E40"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392DB1">
        <w:t>3.11</w:t>
      </w:r>
      <w:r w:rsidR="009F29FD">
        <w:fldChar w:fldCharType="end"/>
      </w:r>
      <w:r w:rsidR="009F29FD">
        <w:t>).</w:t>
      </w:r>
    </w:p>
    <w:p w14:paraId="37E39977" w14:textId="40E988B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92DB1">
        <w:t>3.11.9</w:t>
      </w:r>
      <w:r>
        <w:fldChar w:fldCharType="end"/>
      </w:r>
      <w:r>
        <w:t>.</w:t>
      </w:r>
    </w:p>
    <w:p w14:paraId="5CBB9063" w14:textId="75627378"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392DB1">
        <w:t>3.13</w:t>
      </w:r>
      <w:r>
        <w:fldChar w:fldCharType="end"/>
      </w:r>
      <w:r>
        <w:t>).</w:t>
      </w:r>
    </w:p>
    <w:p w14:paraId="4EE5FB01" w14:textId="34A2A0B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92DB1">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2FFEF04"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392DB1">
        <w:t>3.11.17</w:t>
      </w:r>
      <w:r>
        <w:fldChar w:fldCharType="end"/>
      </w:r>
      <w:r>
        <w:t>.</w:t>
      </w:r>
    </w:p>
    <w:p w14:paraId="12676CFC" w14:textId="2B81334B"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392DB1">
        <w:t>3.35.3</w:t>
      </w:r>
      <w:r>
        <w:fldChar w:fldCharType="end"/>
      </w:r>
      <w:r>
        <w:t>.</w:t>
      </w:r>
    </w:p>
    <w:p w14:paraId="24CCC349" w14:textId="1BDCFFFD"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392DB1">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38" w:name="_Toc515611012"/>
      <w:r>
        <w:lastRenderedPageBreak/>
        <w:t>physicalLocation property</w:t>
      </w:r>
      <w:bookmarkEnd w:id="838"/>
    </w:p>
    <w:p w14:paraId="23C5F0EF" w14:textId="4C87E5A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92DB1">
        <w:t>3.21</w:t>
      </w:r>
      <w:r>
        <w:fldChar w:fldCharType="end"/>
      </w:r>
      <w:r w:rsidRPr="008651CE">
        <w:t>) that identifies the relevant location.</w:t>
      </w:r>
    </w:p>
    <w:p w14:paraId="0BE523CC" w14:textId="11807D96" w:rsidR="00B86BC7" w:rsidRDefault="00B86BC7" w:rsidP="00B86BC7">
      <w:pPr>
        <w:pStyle w:val="Heading3"/>
      </w:pPr>
      <w:bookmarkStart w:id="839" w:name="_Toc515611013"/>
      <w:r>
        <w:t>message property</w:t>
      </w:r>
      <w:bookmarkEnd w:id="839"/>
    </w:p>
    <w:p w14:paraId="095EAE33" w14:textId="33243AD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92DB1">
        <w:t>3.9</w:t>
      </w:r>
      <w:r w:rsidR="004C53FE">
        <w:fldChar w:fldCharType="end"/>
      </w:r>
      <w:r w:rsidR="006F4D22">
        <w:t>)</w:t>
      </w:r>
      <w:r w:rsidRPr="008651CE">
        <w:t xml:space="preserve"> that describes the condition that was encountered.</w:t>
      </w:r>
    </w:p>
    <w:p w14:paraId="17CA8781" w14:textId="0167A94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92DB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92DB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40" w:name="_Ref493404972"/>
      <w:bookmarkStart w:id="841" w:name="_Ref493406037"/>
      <w:bookmarkStart w:id="842" w:name="_Toc515611014"/>
      <w:r>
        <w:t>level property</w:t>
      </w:r>
      <w:bookmarkEnd w:id="840"/>
      <w:bookmarkEnd w:id="841"/>
      <w:bookmarkEnd w:id="84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43" w:name="_Toc515611015"/>
      <w:r>
        <w:t>threadId property</w:t>
      </w:r>
      <w:bookmarkEnd w:id="84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844" w:name="_Toc515611016"/>
      <w:r>
        <w:t>time property</w:t>
      </w:r>
      <w:bookmarkEnd w:id="844"/>
    </w:p>
    <w:p w14:paraId="2D4A5B6B" w14:textId="4E499E0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92DB1">
        <w:t>3.8</w:t>
      </w:r>
      <w:r>
        <w:fldChar w:fldCharType="end"/>
      </w:r>
      <w:r w:rsidRPr="008651CE">
        <w:t>).</w:t>
      </w:r>
    </w:p>
    <w:p w14:paraId="33699F22" w14:textId="56DC8386" w:rsidR="00B86BC7" w:rsidRDefault="00B86BC7" w:rsidP="00B86BC7">
      <w:pPr>
        <w:pStyle w:val="Heading3"/>
      </w:pPr>
      <w:bookmarkStart w:id="845" w:name="_Toc515611017"/>
      <w:r>
        <w:t>exception property</w:t>
      </w:r>
      <w:bookmarkEnd w:id="845"/>
    </w:p>
    <w:p w14:paraId="0929118A" w14:textId="53BDBA48"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92DB1">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846" w:name="_Toc515611018"/>
      <w:r>
        <w:t>properties property</w:t>
      </w:r>
      <w:bookmarkEnd w:id="846"/>
    </w:p>
    <w:p w14:paraId="2707E928" w14:textId="110A1DD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92DB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847" w:name="_Ref493570836"/>
      <w:bookmarkStart w:id="848" w:name="_Toc515611019"/>
      <w:r>
        <w:lastRenderedPageBreak/>
        <w:t>exception object</w:t>
      </w:r>
      <w:bookmarkEnd w:id="847"/>
      <w:bookmarkEnd w:id="848"/>
    </w:p>
    <w:p w14:paraId="1257C9E2" w14:textId="6070509F" w:rsidR="00B86BC7" w:rsidRDefault="00B86BC7" w:rsidP="00B86BC7">
      <w:pPr>
        <w:pStyle w:val="Heading3"/>
      </w:pPr>
      <w:bookmarkStart w:id="849" w:name="_Toc515611020"/>
      <w:r>
        <w:t>General</w:t>
      </w:r>
      <w:bookmarkEnd w:id="84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850" w:name="_Toc515611021"/>
      <w:r>
        <w:t>kind property</w:t>
      </w:r>
      <w:bookmarkEnd w:id="85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51" w:name="_Toc515611022"/>
      <w:r>
        <w:t>message property</w:t>
      </w:r>
      <w:bookmarkEnd w:id="851"/>
    </w:p>
    <w:p w14:paraId="0E15DE57" w14:textId="3CD3C5B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92DB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2D1427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92DB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92DB1">
        <w:t>3.9.4</w:t>
      </w:r>
      <w:r>
        <w:fldChar w:fldCharType="end"/>
      </w:r>
      <w:r>
        <w:t>).</w:t>
      </w:r>
    </w:p>
    <w:p w14:paraId="7B596160" w14:textId="2780E670" w:rsidR="00B86BC7" w:rsidRDefault="00B86BC7" w:rsidP="00B86BC7">
      <w:pPr>
        <w:pStyle w:val="Heading3"/>
      </w:pPr>
      <w:bookmarkStart w:id="852" w:name="_Toc515611023"/>
      <w:r>
        <w:t>stack property</w:t>
      </w:r>
      <w:bookmarkEnd w:id="852"/>
    </w:p>
    <w:p w14:paraId="17152AD6" w14:textId="388BF23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92DB1">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53" w:name="_Toc515611024"/>
      <w:r>
        <w:t>innerExceptions property</w:t>
      </w:r>
      <w:bookmarkEnd w:id="85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54" w:name="_Toc287332011"/>
      <w:bookmarkStart w:id="855" w:name="_Toc515611025"/>
      <w:r w:rsidRPr="00FD22AC">
        <w:lastRenderedPageBreak/>
        <w:t>Conformance</w:t>
      </w:r>
      <w:bookmarkEnd w:id="854"/>
      <w:bookmarkEnd w:id="855"/>
    </w:p>
    <w:p w14:paraId="1D48659C" w14:textId="6555FDBE" w:rsidR="00EE1E0B" w:rsidRDefault="00EE1E0B" w:rsidP="002244CB"/>
    <w:p w14:paraId="3BBDC6A3" w14:textId="77777777" w:rsidR="00376AE7" w:rsidRDefault="00376AE7" w:rsidP="00376AE7">
      <w:pPr>
        <w:pStyle w:val="Heading2"/>
        <w:numPr>
          <w:ilvl w:val="1"/>
          <w:numId w:val="2"/>
        </w:numPr>
      </w:pPr>
      <w:bookmarkStart w:id="856" w:name="_Toc515611026"/>
      <w:r>
        <w:t>Conformance targets</w:t>
      </w:r>
      <w:bookmarkEnd w:id="85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BD84BEC"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57" w:name="_Toc515611027"/>
      <w:r>
        <w:t>Conformance Clause 1: SARIF log file</w:t>
      </w:r>
      <w:bookmarkEnd w:id="857"/>
    </w:p>
    <w:p w14:paraId="7C2F5389" w14:textId="0A4B72C2" w:rsidR="0018481C" w:rsidRDefault="00376AE7" w:rsidP="00376AE7">
      <w:r>
        <w:t>A text file satisfies the “SARIF log file” conformance profile if</w:t>
      </w:r>
      <w:r w:rsidR="0018481C">
        <w:t>:</w:t>
      </w:r>
    </w:p>
    <w:p w14:paraId="177D8019" w14:textId="777B1AB2"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92DB1">
        <w:t>3</w:t>
      </w:r>
      <w:r w:rsidR="002244CB">
        <w:fldChar w:fldCharType="end"/>
      </w:r>
      <w:r w:rsidR="00376AE7">
        <w:t>.</w:t>
      </w:r>
    </w:p>
    <w:p w14:paraId="0502E9E3" w14:textId="302C5B6F" w:rsidR="00105CCB" w:rsidRDefault="00105CCB" w:rsidP="00376AE7">
      <w:pPr>
        <w:pStyle w:val="Heading2"/>
        <w:numPr>
          <w:ilvl w:val="1"/>
          <w:numId w:val="2"/>
        </w:numPr>
      </w:pPr>
      <w:bookmarkStart w:id="858" w:name="_Toc515611028"/>
      <w:r>
        <w:t>Conformance Clause 2: SARIF resource file</w:t>
      </w:r>
      <w:bookmarkEnd w:id="858"/>
    </w:p>
    <w:p w14:paraId="2BD1E793" w14:textId="77777777" w:rsidR="00105CCB" w:rsidRDefault="00105CCB" w:rsidP="00105CCB">
      <w:r>
        <w:t>A text file satisfies the “SARIF resource file” conformance profile if:</w:t>
      </w:r>
    </w:p>
    <w:p w14:paraId="2EADB205" w14:textId="35CBAD8A"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392DB1">
        <w:t>3.9.6.4</w:t>
      </w:r>
      <w:r>
        <w:fldChar w:fldCharType="end"/>
      </w:r>
      <w:r>
        <w:t>, “</w:t>
      </w:r>
      <w:r w:rsidR="001E6121">
        <w:fldChar w:fldCharType="begin"/>
      </w:r>
      <w:r w:rsidR="001E6121">
        <w:instrText xml:space="preserve"> REF _Ref508811723 \h </w:instrText>
      </w:r>
      <w:r w:rsidR="001E6121">
        <w:fldChar w:fldCharType="separate"/>
      </w:r>
      <w:r w:rsidR="00392DB1">
        <w:t>SARIF resource file format</w:t>
      </w:r>
      <w:r w:rsidR="001E6121">
        <w:fldChar w:fldCharType="end"/>
      </w:r>
      <w:r>
        <w:t>”.</w:t>
      </w:r>
    </w:p>
    <w:p w14:paraId="58932575" w14:textId="1C7E9F9E" w:rsidR="00105CCB" w:rsidRDefault="00105CCB" w:rsidP="00E04728">
      <w:pPr>
        <w:pStyle w:val="ListParagraph"/>
        <w:numPr>
          <w:ilvl w:val="0"/>
          <w:numId w:val="48"/>
        </w:numPr>
      </w:pPr>
      <w:r>
        <w:t xml:space="preserve">It contains only those elements defined in </w:t>
      </w:r>
      <w:bookmarkStart w:id="859" w:name="_Hlk507945868"/>
      <w:r>
        <w:t>§</w:t>
      </w:r>
      <w:r>
        <w:fldChar w:fldCharType="begin"/>
      </w:r>
      <w:r>
        <w:instrText xml:space="preserve"> REF _Ref508811723 \r \h </w:instrText>
      </w:r>
      <w:r>
        <w:fldChar w:fldCharType="separate"/>
      </w:r>
      <w:r w:rsidR="00392DB1">
        <w:t>3.9.6.4</w:t>
      </w:r>
      <w:r>
        <w:fldChar w:fldCharType="end"/>
      </w:r>
      <w:r>
        <w:t>.</w:t>
      </w:r>
      <w:bookmarkEnd w:id="859"/>
    </w:p>
    <w:p w14:paraId="2010E9D3" w14:textId="62E000DB"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392DB1">
        <w:t>3</w:t>
      </w:r>
      <w:r>
        <w:fldChar w:fldCharType="end"/>
      </w:r>
      <w:r>
        <w:t>, except as modified in §</w:t>
      </w:r>
      <w:r>
        <w:fldChar w:fldCharType="begin"/>
      </w:r>
      <w:r>
        <w:instrText xml:space="preserve"> REF _Ref508811723 \r \h </w:instrText>
      </w:r>
      <w:r>
        <w:fldChar w:fldCharType="separate"/>
      </w:r>
      <w:r w:rsidR="00392DB1">
        <w:t>3.9.6.4</w:t>
      </w:r>
      <w:r>
        <w:fldChar w:fldCharType="end"/>
      </w:r>
      <w:r>
        <w:t>.</w:t>
      </w:r>
    </w:p>
    <w:p w14:paraId="3A58DDE1" w14:textId="56034256" w:rsidR="0018481C" w:rsidRDefault="0018481C" w:rsidP="00376AE7">
      <w:pPr>
        <w:pStyle w:val="Heading2"/>
        <w:numPr>
          <w:ilvl w:val="1"/>
          <w:numId w:val="2"/>
        </w:numPr>
      </w:pPr>
      <w:bookmarkStart w:id="860" w:name="_Toc515611029"/>
      <w:r>
        <w:t xml:space="preserve">Conformance Clause </w:t>
      </w:r>
      <w:r w:rsidR="00105CCB">
        <w:t>3</w:t>
      </w:r>
      <w:r>
        <w:t>: SARIF producer</w:t>
      </w:r>
      <w:bookmarkEnd w:id="860"/>
    </w:p>
    <w:p w14:paraId="350705EC" w14:textId="77777777" w:rsidR="0018481C" w:rsidRDefault="0018481C" w:rsidP="0018481C">
      <w:r>
        <w:t>A program satisfies the “SARIF producer” conformance profile if:</w:t>
      </w:r>
    </w:p>
    <w:p w14:paraId="697B080C" w14:textId="443FF65D"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392DB1">
        <w:t>3</w:t>
      </w:r>
      <w:r>
        <w:fldChar w:fldCharType="end"/>
      </w:r>
      <w:r>
        <w:t>.</w:t>
      </w:r>
    </w:p>
    <w:p w14:paraId="2447FAA5" w14:textId="47AB69DD"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61" w:name="_Toc515611030"/>
      <w:r>
        <w:lastRenderedPageBreak/>
        <w:t xml:space="preserve">Conformance Clause </w:t>
      </w:r>
      <w:r w:rsidR="00105CCB">
        <w:t>4</w:t>
      </w:r>
      <w:r>
        <w:t>: Direct producer</w:t>
      </w:r>
      <w:bookmarkEnd w:id="86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819560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92DB1">
        <w:t>3</w:t>
      </w:r>
      <w:r w:rsidR="002244CB">
        <w:fldChar w:fldCharType="end"/>
      </w:r>
      <w:r>
        <w:t xml:space="preserve"> that are designated as applying to </w:t>
      </w:r>
      <w:r w:rsidR="0018481C">
        <w:t>“</w:t>
      </w:r>
      <w:r>
        <w:t>direct producers</w:t>
      </w:r>
      <w:r w:rsidR="0018481C">
        <w:t>” or to “analysis tools”</w:t>
      </w:r>
      <w:r>
        <w:t>.</w:t>
      </w:r>
    </w:p>
    <w:p w14:paraId="74D6208C" w14:textId="040B46DA"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92DB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62" w:name="_Toc515611031"/>
      <w:r>
        <w:t xml:space="preserve">Conformance Clause </w:t>
      </w:r>
      <w:r w:rsidR="00D06F1A">
        <w:t>5</w:t>
      </w:r>
      <w:r>
        <w:t>: Deterministic producer</w:t>
      </w:r>
      <w:bookmarkEnd w:id="86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63" w:name="_Toc515611032"/>
      <w:r>
        <w:t>Conformance Clause 6: Converter</w:t>
      </w:r>
      <w:bookmarkEnd w:id="863"/>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8DA39A"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converters.</w:t>
      </w:r>
    </w:p>
    <w:p w14:paraId="0990559B" w14:textId="2450B4F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392DB1">
        <w:t>3</w:t>
      </w:r>
      <w:r>
        <w:fldChar w:fldCharType="end"/>
      </w:r>
      <w:r>
        <w:t>, are intended to be produced only by direct producers.</w:t>
      </w:r>
    </w:p>
    <w:p w14:paraId="493D3DE6" w14:textId="184C26E6" w:rsidR="00D06F1A" w:rsidRDefault="00D06F1A" w:rsidP="00D06F1A">
      <w:pPr>
        <w:pStyle w:val="Heading2"/>
      </w:pPr>
      <w:bookmarkStart w:id="864" w:name="_Toc515611033"/>
      <w:r>
        <w:t>Conformance Clause 7: SARIF post-processor</w:t>
      </w:r>
      <w:bookmarkEnd w:id="86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6A2C9E27"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65" w:name="_Toc515611034"/>
      <w:r>
        <w:t xml:space="preserve">Conformance Clause </w:t>
      </w:r>
      <w:r w:rsidR="00D06F1A">
        <w:t>8</w:t>
      </w:r>
      <w:r>
        <w:t xml:space="preserve">: </w:t>
      </w:r>
      <w:r w:rsidR="0018481C">
        <w:t>SARIF c</w:t>
      </w:r>
      <w:r>
        <w:t>onsumer</w:t>
      </w:r>
      <w:bookmarkEnd w:id="86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97E590A"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92DB1">
        <w:t>3</w:t>
      </w:r>
      <w:r w:rsidR="002244CB">
        <w:fldChar w:fldCharType="end"/>
      </w:r>
      <w:r>
        <w:t>.</w:t>
      </w:r>
    </w:p>
    <w:p w14:paraId="7B2084FE" w14:textId="16EC61AC"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392DB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66" w:name="_Toc515611035"/>
      <w:r>
        <w:t xml:space="preserve">Conformance Clause </w:t>
      </w:r>
      <w:r w:rsidR="00D06F1A">
        <w:t>9</w:t>
      </w:r>
      <w:r>
        <w:t>: Viewer</w:t>
      </w:r>
      <w:bookmarkEnd w:id="866"/>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0F28FA9F"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392DB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67" w:name="_Toc515611036"/>
      <w:bookmarkStart w:id="868" w:name="_Hlk512505065"/>
      <w:r>
        <w:t>Conformance Clause 10: Result management system</w:t>
      </w:r>
      <w:bookmarkEnd w:id="86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15A951CB"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392DB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68"/>
    </w:p>
    <w:p w14:paraId="79E66955" w14:textId="44610F19" w:rsidR="00435405" w:rsidRDefault="00435405" w:rsidP="00435405">
      <w:pPr>
        <w:pStyle w:val="Heading2"/>
      </w:pPr>
      <w:bookmarkStart w:id="869" w:name="_Toc515611037"/>
      <w:r>
        <w:lastRenderedPageBreak/>
        <w:t>Conformance Clause 11: Engineering system</w:t>
      </w:r>
      <w:bookmarkEnd w:id="869"/>
    </w:p>
    <w:p w14:paraId="5A8D0E9E" w14:textId="2048F54B" w:rsidR="00435405" w:rsidRDefault="00435405" w:rsidP="00435405">
      <w:r>
        <w:t>An engineering system satisfies the “engineering system” conformance profile if:</w:t>
      </w:r>
    </w:p>
    <w:p w14:paraId="29F6F326" w14:textId="524AF60D"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engineering systems.</w:t>
      </w:r>
    </w:p>
    <w:p w14:paraId="51263FE3" w14:textId="31A49E7E" w:rsidR="0052099F" w:rsidRDefault="002244CB" w:rsidP="00CE1F32">
      <w:pPr>
        <w:pStyle w:val="AppendixHeading1"/>
      </w:pPr>
      <w:bookmarkStart w:id="870" w:name="AppendixAcknowledgments"/>
      <w:bookmarkStart w:id="871" w:name="_Toc85472897"/>
      <w:bookmarkStart w:id="872" w:name="_Toc287332012"/>
      <w:bookmarkStart w:id="873" w:name="_Toc515611038"/>
      <w:bookmarkStart w:id="874" w:name="_Hlk513041526"/>
      <w:bookmarkEnd w:id="870"/>
      <w:r>
        <w:lastRenderedPageBreak/>
        <w:t xml:space="preserve">(Informative) </w:t>
      </w:r>
      <w:r w:rsidR="00B80CDB">
        <w:t>Acknowl</w:t>
      </w:r>
      <w:r w:rsidR="004D0E5E">
        <w:t>e</w:t>
      </w:r>
      <w:r w:rsidR="008F61FB">
        <w:t>dg</w:t>
      </w:r>
      <w:r w:rsidR="0052099F">
        <w:t>ments</w:t>
      </w:r>
      <w:bookmarkEnd w:id="871"/>
      <w:bookmarkEnd w:id="872"/>
      <w:bookmarkEnd w:id="87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874"/>
    <w:p w14:paraId="645628E0" w14:textId="77777777" w:rsidR="00C76CAA" w:rsidRPr="00C76CAA" w:rsidRDefault="00C76CAA" w:rsidP="00C76CAA"/>
    <w:p w14:paraId="586B0BCA" w14:textId="2CB47B5E" w:rsidR="0052099F" w:rsidRDefault="002244CB" w:rsidP="008C100C">
      <w:pPr>
        <w:pStyle w:val="AppendixHeading1"/>
      </w:pPr>
      <w:bookmarkStart w:id="875" w:name="AppendixFingerprints"/>
      <w:bookmarkStart w:id="876" w:name="_Ref513039337"/>
      <w:bookmarkStart w:id="877" w:name="_Toc515611039"/>
      <w:bookmarkEnd w:id="875"/>
      <w:r>
        <w:lastRenderedPageBreak/>
        <w:t>(</w:t>
      </w:r>
      <w:r w:rsidR="00E8605A">
        <w:t>Normative</w:t>
      </w:r>
      <w:r>
        <w:t xml:space="preserve">) </w:t>
      </w:r>
      <w:r w:rsidR="00710FE0">
        <w:t>Use of fingerprints by result management systems</w:t>
      </w:r>
      <w:bookmarkEnd w:id="876"/>
      <w:bookmarkEnd w:id="87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2094245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92DB1">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2F5C8C9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92DB1">
        <w:t>F.2</w:t>
      </w:r>
      <w:r>
        <w:fldChar w:fldCharType="end"/>
      </w:r>
      <w:r>
        <w:t>) in its fingerprint computation.</w:t>
      </w:r>
    </w:p>
    <w:p w14:paraId="5F1C1209" w14:textId="37B3051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92DB1">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78" w:name="AppendixViewers"/>
      <w:bookmarkStart w:id="879" w:name="_Toc515611040"/>
      <w:bookmarkEnd w:id="878"/>
      <w:r>
        <w:lastRenderedPageBreak/>
        <w:t xml:space="preserve">(Informative) </w:t>
      </w:r>
      <w:r w:rsidR="00710FE0">
        <w:t xml:space="preserve">Use of SARIF by log </w:t>
      </w:r>
      <w:r w:rsidR="00AF0D84">
        <w:t xml:space="preserve">file </w:t>
      </w:r>
      <w:r w:rsidR="00710FE0">
        <w:t>viewers</w:t>
      </w:r>
      <w:bookmarkEnd w:id="87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80" w:name="AppendixConverters"/>
      <w:bookmarkStart w:id="881" w:name="_Toc515611041"/>
      <w:bookmarkEnd w:id="880"/>
      <w:r>
        <w:lastRenderedPageBreak/>
        <w:t xml:space="preserve">(Informative) </w:t>
      </w:r>
      <w:r w:rsidR="00710FE0">
        <w:t>Production of SARIF by converters</w:t>
      </w:r>
      <w:bookmarkEnd w:id="88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5848FA4C"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92DB1">
        <w:t>3.19.9</w:t>
      </w:r>
      <w:r w:rsidR="00C6546E">
        <w:fldChar w:fldCharType="end"/>
      </w:r>
      <w:r>
        <w:t>).</w:t>
      </w:r>
    </w:p>
    <w:p w14:paraId="14E4D457" w14:textId="48228F0C"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92DB1">
        <w:t>3.12.4</w:t>
      </w:r>
      <w:r>
        <w:fldChar w:fldCharType="end"/>
      </w:r>
      <w:r>
        <w:t>).</w:t>
      </w:r>
    </w:p>
    <w:p w14:paraId="7B432429" w14:textId="7FCB8689" w:rsidR="00710FE0" w:rsidRDefault="002244CB" w:rsidP="00710FE0">
      <w:pPr>
        <w:pStyle w:val="AppendixHeading1"/>
      </w:pPr>
      <w:bookmarkStart w:id="882" w:name="AppendixRuleMetadata"/>
      <w:bookmarkStart w:id="883" w:name="_Toc515611042"/>
      <w:bookmarkEnd w:id="882"/>
      <w:r>
        <w:lastRenderedPageBreak/>
        <w:t xml:space="preserve">(Informative) </w:t>
      </w:r>
      <w:r w:rsidR="00710FE0">
        <w:t>Locating rule metadata</w:t>
      </w:r>
      <w:bookmarkEnd w:id="883"/>
    </w:p>
    <w:p w14:paraId="43EDCF6F" w14:textId="4A63691C"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92DB1">
        <w:t>3.11.17</w:t>
      </w:r>
      <w:r>
        <w:fldChar w:fldCharType="end"/>
      </w:r>
      <w:r>
        <w:t xml:space="preserve"> and §</w:t>
      </w:r>
      <w:r>
        <w:fldChar w:fldCharType="begin"/>
      </w:r>
      <w:r>
        <w:instrText xml:space="preserve"> REF _Ref493407996 \w \h </w:instrText>
      </w:r>
      <w:r>
        <w:fldChar w:fldCharType="separate"/>
      </w:r>
      <w:r w:rsidR="00392DB1">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84" w:name="AppendixDeterminism"/>
      <w:bookmarkStart w:id="885" w:name="_Toc515611043"/>
      <w:bookmarkEnd w:id="884"/>
      <w:r>
        <w:lastRenderedPageBreak/>
        <w:t xml:space="preserve">(Normative) </w:t>
      </w:r>
      <w:r w:rsidR="00710FE0">
        <w:t>Producing deterministic SARIF log files</w:t>
      </w:r>
      <w:bookmarkEnd w:id="885"/>
    </w:p>
    <w:p w14:paraId="269DCAE0" w14:textId="72CA49C1" w:rsidR="00B62028" w:rsidRDefault="00B62028" w:rsidP="00B62028">
      <w:pPr>
        <w:pStyle w:val="AppendixHeading2"/>
      </w:pPr>
      <w:bookmarkStart w:id="886" w:name="_Toc515611044"/>
      <w:r>
        <w:t>General</w:t>
      </w:r>
      <w:bookmarkEnd w:id="88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887" w:name="_Ref513042258"/>
      <w:bookmarkStart w:id="888" w:name="_Toc515611045"/>
      <w:r>
        <w:t>Non-deterministic file format elements</w:t>
      </w:r>
      <w:bookmarkEnd w:id="887"/>
      <w:bookmarkEnd w:id="88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1A4A237C" w:rsid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29400A04" w14:textId="34C1603A" w:rsidR="00435405" w:rsidRPr="00B62028" w:rsidRDefault="00435405" w:rsidP="00E04728">
      <w:pPr>
        <w:pStyle w:val="ListParagraph"/>
        <w:numPr>
          <w:ilvl w:val="0"/>
          <w:numId w:val="27"/>
        </w:numPr>
        <w:rPr>
          <w:rStyle w:val="CODEtemp"/>
        </w:rPr>
      </w:pPr>
      <w:proofErr w:type="gramStart"/>
      <w:r>
        <w:rPr>
          <w:rStyle w:val="CODEtemp"/>
        </w:rPr>
        <w:t>result.instanceGuid</w:t>
      </w:r>
      <w:proofErr w:type="gramEnd"/>
    </w:p>
    <w:p w14:paraId="3553CBEA" w14:textId="7DF56B2E" w:rsidR="00B62028" w:rsidRPr="00B62028" w:rsidRDefault="00B62028" w:rsidP="00E04728">
      <w:pPr>
        <w:pStyle w:val="ListParagraph"/>
        <w:numPr>
          <w:ilvl w:val="0"/>
          <w:numId w:val="27"/>
        </w:numPr>
        <w:rPr>
          <w:rStyle w:val="CODEtemp"/>
        </w:rPr>
      </w:pPr>
      <w:proofErr w:type="gramStart"/>
      <w:r w:rsidRPr="00B62028">
        <w:rPr>
          <w:rStyle w:val="CODEtemp"/>
        </w:rPr>
        <w:t>run.i</w:t>
      </w:r>
      <w:r w:rsidR="00435405">
        <w:rPr>
          <w:rStyle w:val="CODEtemp"/>
        </w:rPr>
        <w:t>nstanceGui</w:t>
      </w:r>
      <w:r w:rsidRPr="00B62028">
        <w:rPr>
          <w:rStyle w:val="CODEtemp"/>
        </w:rPr>
        <w:t>d</w:t>
      </w:r>
      <w:proofErr w:type="gramEnd"/>
    </w:p>
    <w:p w14:paraId="6AC2A0B4" w14:textId="7361F5F9" w:rsidR="00B62028" w:rsidRPr="00B62028" w:rsidRDefault="00B62028" w:rsidP="00E04728">
      <w:pPr>
        <w:pStyle w:val="ListParagraph"/>
        <w:numPr>
          <w:ilvl w:val="0"/>
          <w:numId w:val="27"/>
        </w:numPr>
        <w:rPr>
          <w:rStyle w:val="CODEtemp"/>
        </w:rPr>
      </w:pPr>
      <w:proofErr w:type="gramStart"/>
      <w:r w:rsidRPr="00B62028">
        <w:rPr>
          <w:rStyle w:val="CODEtemp"/>
        </w:rPr>
        <w:lastRenderedPageBreak/>
        <w:t>run.automation</w:t>
      </w:r>
      <w:r w:rsidR="00435405">
        <w:rPr>
          <w:rStyle w:val="CODEtemp"/>
        </w:rPr>
        <w:t>Logical</w:t>
      </w:r>
      <w:r w:rsidRPr="00B62028">
        <w:rPr>
          <w:rStyle w:val="CODEtemp"/>
        </w:rPr>
        <w:t>Id</w:t>
      </w:r>
      <w:proofErr w:type="gramEnd"/>
    </w:p>
    <w:p w14:paraId="479C0B48" w14:textId="631E0DAA" w:rsidR="00B62028" w:rsidRDefault="00B62028" w:rsidP="00E04728">
      <w:pPr>
        <w:pStyle w:val="ListParagraph"/>
        <w:numPr>
          <w:ilvl w:val="0"/>
          <w:numId w:val="27"/>
        </w:numPr>
        <w:rPr>
          <w:rStyle w:val="CODEtemp"/>
        </w:rPr>
      </w:pPr>
      <w:proofErr w:type="gramStart"/>
      <w:r w:rsidRPr="00B62028">
        <w:rPr>
          <w:rStyle w:val="CODEtemp"/>
        </w:rPr>
        <w:t>run.baseline</w:t>
      </w:r>
      <w:r w:rsidR="00435405">
        <w:rPr>
          <w:rStyle w:val="CODEtemp"/>
        </w:rPr>
        <w:t>InstanceGui</w:t>
      </w:r>
      <w:r w:rsidRPr="00B62028">
        <w:rPr>
          <w:rStyle w:val="CODEtemp"/>
        </w:rPr>
        <w:t>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889" w:name="_Toc515611046"/>
      <w:r>
        <w:t>Array and dictionary element ordering</w:t>
      </w:r>
      <w:bookmarkEnd w:id="88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90" w:name="_Ref513042289"/>
      <w:bookmarkStart w:id="891" w:name="_Toc515611047"/>
      <w:r>
        <w:t>Absolute paths</w:t>
      </w:r>
      <w:bookmarkEnd w:id="890"/>
      <w:bookmarkEnd w:id="89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92" w:name="_Toc515611048"/>
      <w:r>
        <w:t>Compensating for non-deterministic output</w:t>
      </w:r>
      <w:bookmarkEnd w:id="89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93" w:name="_Toc515611049"/>
      <w:r>
        <w:t>Interaction between determinism and baselining</w:t>
      </w:r>
      <w:bookmarkEnd w:id="89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94" w:name="AppendixFixes"/>
      <w:bookmarkStart w:id="895" w:name="_Toc515611050"/>
      <w:bookmarkEnd w:id="894"/>
      <w:r>
        <w:lastRenderedPageBreak/>
        <w:t xml:space="preserve">(Informative) </w:t>
      </w:r>
      <w:r w:rsidR="00710FE0">
        <w:t>Guidance on fixes</w:t>
      </w:r>
      <w:bookmarkEnd w:id="89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96" w:name="_Toc515611051"/>
      <w:r>
        <w:lastRenderedPageBreak/>
        <w:t>(Informative) Diagnosing results in generated files</w:t>
      </w:r>
      <w:bookmarkEnd w:id="89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1B11F7D8"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92DB1">
        <w:t>3.11</w:t>
      </w:r>
      <w:r>
        <w:fldChar w:fldCharType="end"/>
      </w:r>
      <w:r>
        <w:t>).</w:t>
      </w:r>
    </w:p>
    <w:p w14:paraId="16CC02FE" w14:textId="78C2CF20"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392DB1">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93F402E" w:rsidR="00830F21" w:rsidRDefault="00830F21" w:rsidP="00830F21">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12542006" w14:textId="33C76044"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92DB1">
        <w:t>3.19</w:t>
      </w:r>
      <w:r>
        <w:fldChar w:fldCharType="end"/>
      </w:r>
      <w:r>
        <w:t>).</w:t>
      </w:r>
    </w:p>
    <w:p w14:paraId="405D3CE1" w14:textId="580D60AA"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392DB1">
        <w:t>3.19.4</w:t>
      </w:r>
      <w:r w:rsidR="00EC5421">
        <w:fldChar w:fldCharType="end"/>
      </w:r>
      <w:r>
        <w:t>.</w:t>
      </w:r>
    </w:p>
    <w:p w14:paraId="53F54E24" w14:textId="4F1DAB14"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92DB1">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4FD50B2" w:rsidR="00830F21" w:rsidRDefault="00830F21" w:rsidP="00830F21">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6B5EF283" w14:textId="5567C3A1"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392DB1">
        <w:t>3.20</w:t>
      </w:r>
      <w:r>
        <w:fldChar w:fldCharType="end"/>
      </w:r>
      <w:r>
        <w:t>).</w:t>
      </w:r>
    </w:p>
    <w:p w14:paraId="348A704B" w14:textId="1C6F258B"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392DB1">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CF0DAC6"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392DB1">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C6FEF65"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392DB1">
        <w:t>3.17</w:t>
      </w:r>
      <w:r>
        <w:fldChar w:fldCharType="end"/>
      </w:r>
      <w:r>
        <w:t>).</w:t>
      </w:r>
    </w:p>
    <w:p w14:paraId="0CA4B796" w14:textId="15009AF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92DB1">
        <w:rPr>
          <w:b/>
        </w:rPr>
        <w:t>3.17.8</w:t>
      </w:r>
      <w:r>
        <w:rPr>
          <w:b/>
        </w:rPr>
        <w:fldChar w:fldCharType="end"/>
      </w:r>
      <w:r w:rsidRPr="00EC7E26">
        <w:rPr>
          <w:b/>
        </w:rPr>
        <w:t>.</w:t>
      </w:r>
    </w:p>
    <w:p w14:paraId="26239F27" w14:textId="2B497AB2"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92DB1">
        <w:rPr>
          <w:b/>
        </w:rPr>
        <w:t>3.2</w:t>
      </w:r>
      <w:r w:rsidRPr="00EC7E26">
        <w:rPr>
          <w:b/>
        </w:rPr>
        <w:fldChar w:fldCharType="end"/>
      </w:r>
      <w:r w:rsidRPr="00EC7E26">
        <w:rPr>
          <w:b/>
        </w:rPr>
        <w:t>).</w:t>
      </w:r>
    </w:p>
    <w:p w14:paraId="3F9D74B5" w14:textId="16A16FDE"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92DB1">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147B42F4"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92DB1">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97" w:name="AppendixExamples"/>
      <w:bookmarkStart w:id="898" w:name="_Toc515611052"/>
      <w:bookmarkEnd w:id="897"/>
      <w:r>
        <w:lastRenderedPageBreak/>
        <w:t xml:space="preserve">(Informative) </w:t>
      </w:r>
      <w:r w:rsidR="00710FE0">
        <w:t>Examples</w:t>
      </w:r>
      <w:bookmarkEnd w:id="89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99" w:name="_Toc515611053"/>
      <w:r>
        <w:t xml:space="preserve">Minimal valid SARIF </w:t>
      </w:r>
      <w:r w:rsidR="00EA1C84">
        <w:t>log file</w:t>
      </w:r>
      <w:bookmarkEnd w:id="89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8213B4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92DB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92DB1">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00" w:name="_Toc515611054"/>
      <w:r w:rsidRPr="00745595">
        <w:t xml:space="preserve">Minimal recommended SARIF </w:t>
      </w:r>
      <w:r w:rsidR="00EA1C84">
        <w:t xml:space="preserve">log </w:t>
      </w:r>
      <w:r w:rsidRPr="00745595">
        <w:t>file with source information</w:t>
      </w:r>
      <w:bookmarkEnd w:id="90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4769BF5"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392DB1">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35AEE6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92DB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92DB1">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so the recommended elements of the </w:t>
      </w:r>
      <w:r w:rsidRPr="00745595">
        <w:rPr>
          <w:rStyle w:val="CODEtemp"/>
        </w:rPr>
        <w:t>result</w:t>
      </w:r>
      <w:r>
        <w:t xml:space="preserve"> object can be shown.</w:t>
      </w:r>
    </w:p>
    <w:p w14:paraId="0A703AC0" w14:textId="62D480BB"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392DB1">
        <w:t>3.11.13</w:t>
      </w:r>
      <w:r w:rsidR="00830F21">
        <w:fldChar w:fldCharType="end"/>
      </w:r>
      <w:r>
        <w:t>) specif</w:t>
      </w:r>
      <w:r w:rsidR="00830F21">
        <w:t>ies</w:t>
      </w:r>
      <w:r>
        <w:t xml:space="preserve"> only those files in which the tool detected a result.</w:t>
      </w:r>
    </w:p>
    <w:p w14:paraId="71E13AB3" w14:textId="05CF1C99"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392DB1">
        <w:t>3.11.14</w:t>
      </w:r>
      <w:r>
        <w:fldChar w:fldCharType="end"/>
      </w:r>
      <w:r>
        <w:t>), because when physical location information is available, that property is optional (it “</w:t>
      </w:r>
      <w:r w:rsidRPr="00745595">
        <w:rPr>
          <w:b/>
        </w:rPr>
        <w:t>MAY</w:t>
      </w:r>
      <w:r>
        <w:t>” be present).</w:t>
      </w:r>
    </w:p>
    <w:p w14:paraId="3D9A1852" w14:textId="1A3880C1"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92DB1">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01" w:name="_Toc515611055"/>
      <w:r w:rsidRPr="001D7651">
        <w:t xml:space="preserve">Minimal recommended SARIF </w:t>
      </w:r>
      <w:r w:rsidR="00EA1C84">
        <w:t xml:space="preserve">log </w:t>
      </w:r>
      <w:r w:rsidRPr="001D7651">
        <w:t>file without source information</w:t>
      </w:r>
      <w:bookmarkEnd w:id="901"/>
    </w:p>
    <w:p w14:paraId="0C8A9C7D" w14:textId="6794C44A" w:rsidR="001D7651" w:rsidRDefault="001D7651" w:rsidP="001D7651">
      <w:r w:rsidRPr="001D7651">
        <w:t>This is a minimal recommended SARIF file for the case where</w:t>
      </w:r>
    </w:p>
    <w:p w14:paraId="1B15DF0E" w14:textId="7842014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392DB1">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C001A1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92DB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92DB1">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so the recommended elements of the </w:t>
      </w:r>
      <w:r w:rsidRPr="001D7651">
        <w:rPr>
          <w:rStyle w:val="CODEtemp"/>
        </w:rPr>
        <w:t>result</w:t>
      </w:r>
      <w:r>
        <w:t xml:space="preserve"> object can be shown.</w:t>
      </w:r>
    </w:p>
    <w:p w14:paraId="7469062E" w14:textId="488FD9A0"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392DB1">
        <w:t>3.11.13</w:t>
      </w:r>
      <w:r w:rsidR="00830F21">
        <w:fldChar w:fldCharType="end"/>
      </w:r>
      <w:r>
        <w:t>) specif</w:t>
      </w:r>
      <w:r w:rsidR="00830F21">
        <w:t>ies</w:t>
      </w:r>
      <w:r>
        <w:t xml:space="preserve"> only those files in which the tool detected a result.</w:t>
      </w:r>
    </w:p>
    <w:p w14:paraId="76A5A66E" w14:textId="04554306"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392DB1">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02" w:name="_Toc515611056"/>
      <w:r w:rsidRPr="001D7651">
        <w:t xml:space="preserve">SARIF </w:t>
      </w:r>
      <w:r w:rsidR="00D71A1D">
        <w:t xml:space="preserve">resource </w:t>
      </w:r>
      <w:r w:rsidRPr="001D7651">
        <w:t xml:space="preserve">file </w:t>
      </w:r>
      <w:r w:rsidR="00D71A1D">
        <w:t>with</w:t>
      </w:r>
      <w:r w:rsidRPr="001D7651">
        <w:t xml:space="preserve"> rule metadata</w:t>
      </w:r>
      <w:bookmarkEnd w:id="902"/>
    </w:p>
    <w:p w14:paraId="269DD195" w14:textId="37D91696"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92DB1">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392DB1">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903" w:name="_Toc515611057"/>
      <w:r>
        <w:t>Comprehensive SARIF file</w:t>
      </w:r>
      <w:bookmarkEnd w:id="90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w:t>
      </w:r>
      <w:proofErr w:type="gramStart"/>
      <w:r>
        <w:t>0}\</w:t>
      </w:r>
      <w:proofErr w:type="gramEnd"/>
      <w:r>
        <w:t>"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w:t>
      </w:r>
      <w:proofErr w:type="gramStart"/>
      <w:r>
        <w:t>`{</w:t>
      </w:r>
      <w:proofErr w:type="gramEnd"/>
      <w:r>
        <w:t>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04" w:name="AppendixRevisionHistory"/>
      <w:bookmarkStart w:id="905" w:name="_Toc85472898"/>
      <w:bookmarkStart w:id="906" w:name="_Toc287332014"/>
      <w:bookmarkStart w:id="907" w:name="_Toc515611058"/>
      <w:bookmarkEnd w:id="904"/>
      <w:r>
        <w:lastRenderedPageBreak/>
        <w:t xml:space="preserve">(Informative) </w:t>
      </w:r>
      <w:r w:rsidR="00A05FDF">
        <w:t>Revision History</w:t>
      </w:r>
      <w:bookmarkEnd w:id="905"/>
      <w:bookmarkEnd w:id="906"/>
      <w:bookmarkEnd w:id="9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C23C802"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7C18C6F"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7354A13"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267AD3F"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E6E0467"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8B0A3BE"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F18B61C"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DFE2879"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E41751B"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E73CCB7"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7DDE2A1"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64C033F"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B2CB7AE"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010DC15"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7CDC5" w14:textId="77777777" w:rsidR="002E4C42" w:rsidRDefault="002E4C42" w:rsidP="008C100C">
      <w:r>
        <w:separator/>
      </w:r>
    </w:p>
    <w:p w14:paraId="5BBDFD58" w14:textId="77777777" w:rsidR="002E4C42" w:rsidRDefault="002E4C42" w:rsidP="008C100C"/>
    <w:p w14:paraId="22ACFFB3" w14:textId="77777777" w:rsidR="002E4C42" w:rsidRDefault="002E4C42" w:rsidP="008C100C"/>
    <w:p w14:paraId="61DA2AA0" w14:textId="77777777" w:rsidR="002E4C42" w:rsidRDefault="002E4C42" w:rsidP="008C100C"/>
    <w:p w14:paraId="09A22999" w14:textId="77777777" w:rsidR="002E4C42" w:rsidRDefault="002E4C42" w:rsidP="008C100C"/>
    <w:p w14:paraId="2D229485" w14:textId="77777777" w:rsidR="002E4C42" w:rsidRDefault="002E4C42" w:rsidP="008C100C"/>
    <w:p w14:paraId="22A8862A" w14:textId="77777777" w:rsidR="002E4C42" w:rsidRDefault="002E4C42" w:rsidP="008C100C"/>
  </w:endnote>
  <w:endnote w:type="continuationSeparator" w:id="0">
    <w:p w14:paraId="5F7B0907" w14:textId="77777777" w:rsidR="002E4C42" w:rsidRDefault="002E4C42" w:rsidP="008C100C">
      <w:r>
        <w:continuationSeparator/>
      </w:r>
    </w:p>
    <w:p w14:paraId="0E16282A" w14:textId="77777777" w:rsidR="002E4C42" w:rsidRDefault="002E4C42" w:rsidP="008C100C"/>
    <w:p w14:paraId="030F85D7" w14:textId="77777777" w:rsidR="002E4C42" w:rsidRDefault="002E4C42" w:rsidP="008C100C"/>
    <w:p w14:paraId="058E2D86" w14:textId="77777777" w:rsidR="002E4C42" w:rsidRDefault="002E4C42" w:rsidP="008C100C"/>
    <w:p w14:paraId="3A752BCC" w14:textId="77777777" w:rsidR="002E4C42" w:rsidRDefault="002E4C42" w:rsidP="008C100C"/>
    <w:p w14:paraId="3C1E11D5" w14:textId="77777777" w:rsidR="002E4C42" w:rsidRDefault="002E4C42" w:rsidP="008C100C"/>
    <w:p w14:paraId="689EF60A" w14:textId="77777777" w:rsidR="002E4C42" w:rsidRDefault="002E4C4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0B4AFC" w:rsidRPr="00195F88" w:rsidRDefault="000B4AF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0B4AFC" w:rsidRPr="00195F88" w:rsidRDefault="000B4AF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5ACDB" w14:textId="77777777" w:rsidR="002E4C42" w:rsidRDefault="002E4C42" w:rsidP="008C100C">
      <w:r>
        <w:separator/>
      </w:r>
    </w:p>
    <w:p w14:paraId="35F52586" w14:textId="77777777" w:rsidR="002E4C42" w:rsidRDefault="002E4C42" w:rsidP="008C100C"/>
  </w:footnote>
  <w:footnote w:type="continuationSeparator" w:id="0">
    <w:p w14:paraId="4FA072B1" w14:textId="77777777" w:rsidR="002E4C42" w:rsidRDefault="002E4C42" w:rsidP="008C100C">
      <w:r>
        <w:continuationSeparator/>
      </w:r>
    </w:p>
    <w:p w14:paraId="595CDB86" w14:textId="77777777" w:rsidR="002E4C42" w:rsidRDefault="002E4C42"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0"/>
  </w:num>
  <w:num w:numId="3">
    <w:abstractNumId w:val="50"/>
  </w:num>
  <w:num w:numId="4">
    <w:abstractNumId w:val="0"/>
  </w:num>
  <w:num w:numId="5">
    <w:abstractNumId w:val="58"/>
  </w:num>
  <w:num w:numId="6">
    <w:abstractNumId w:val="27"/>
  </w:num>
  <w:num w:numId="7">
    <w:abstractNumId w:val="47"/>
  </w:num>
  <w:num w:numId="8">
    <w:abstractNumId w:val="39"/>
  </w:num>
  <w:num w:numId="9">
    <w:abstractNumId w:val="4"/>
  </w:num>
  <w:num w:numId="10">
    <w:abstractNumId w:val="53"/>
  </w:num>
  <w:num w:numId="11">
    <w:abstractNumId w:val="46"/>
  </w:num>
  <w:num w:numId="12">
    <w:abstractNumId w:val="21"/>
  </w:num>
  <w:num w:numId="13">
    <w:abstractNumId w:val="17"/>
  </w:num>
  <w:num w:numId="14">
    <w:abstractNumId w:val="18"/>
  </w:num>
  <w:num w:numId="15">
    <w:abstractNumId w:val="60"/>
  </w:num>
  <w:num w:numId="16">
    <w:abstractNumId w:val="45"/>
  </w:num>
  <w:num w:numId="17">
    <w:abstractNumId w:val="63"/>
  </w:num>
  <w:num w:numId="18">
    <w:abstractNumId w:val="48"/>
  </w:num>
  <w:num w:numId="19">
    <w:abstractNumId w:val="7"/>
  </w:num>
  <w:num w:numId="20">
    <w:abstractNumId w:val="36"/>
  </w:num>
  <w:num w:numId="21">
    <w:abstractNumId w:val="57"/>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2"/>
  </w:num>
  <w:num w:numId="31">
    <w:abstractNumId w:val="10"/>
  </w:num>
  <w:num w:numId="32">
    <w:abstractNumId w:val="51"/>
  </w:num>
  <w:num w:numId="33">
    <w:abstractNumId w:val="28"/>
  </w:num>
  <w:num w:numId="34">
    <w:abstractNumId w:val="25"/>
  </w:num>
  <w:num w:numId="35">
    <w:abstractNumId w:val="15"/>
  </w:num>
  <w:num w:numId="36">
    <w:abstractNumId w:val="66"/>
  </w:num>
  <w:num w:numId="37">
    <w:abstractNumId w:val="37"/>
  </w:num>
  <w:num w:numId="38">
    <w:abstractNumId w:val="8"/>
  </w:num>
  <w:num w:numId="39">
    <w:abstractNumId w:val="61"/>
  </w:num>
  <w:num w:numId="40">
    <w:abstractNumId w:val="33"/>
  </w:num>
  <w:num w:numId="41">
    <w:abstractNumId w:val="34"/>
  </w:num>
  <w:num w:numId="42">
    <w:abstractNumId w:val="49"/>
  </w:num>
  <w:num w:numId="43">
    <w:abstractNumId w:val="52"/>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5"/>
  </w:num>
  <w:num w:numId="56">
    <w:abstractNumId w:val="14"/>
  </w:num>
  <w:num w:numId="57">
    <w:abstractNumId w:val="22"/>
  </w:num>
  <w:num w:numId="58">
    <w:abstractNumId w:val="64"/>
  </w:num>
  <w:num w:numId="59">
    <w:abstractNumId w:val="32"/>
  </w:num>
  <w:num w:numId="60">
    <w:abstractNumId w:val="59"/>
  </w:num>
  <w:num w:numId="61">
    <w:abstractNumId w:val="56"/>
  </w:num>
  <w:num w:numId="62">
    <w:abstractNumId w:val="24"/>
  </w:num>
  <w:num w:numId="63">
    <w:abstractNumId w:val="31"/>
  </w:num>
  <w:num w:numId="64">
    <w:abstractNumId w:val="44"/>
  </w:num>
  <w:num w:numId="65">
    <w:abstractNumId w:val="3"/>
  </w:num>
  <w:num w:numId="66">
    <w:abstractNumId w:val="54"/>
  </w:num>
  <w:num w:numId="67">
    <w:abstractNumId w:val="55"/>
  </w:num>
  <w:num w:numId="68">
    <w:abstractNumId w:val="4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None" w15:userId="Laurence Gold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0788E"/>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4AFC"/>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2E2F"/>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4C42"/>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13A"/>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4A76"/>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603D"/>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3C59"/>
    <w:rsid w:val="008A4CD4"/>
    <w:rsid w:val="008A5B4F"/>
    <w:rsid w:val="008A6250"/>
    <w:rsid w:val="008A6BC2"/>
    <w:rsid w:val="008A75AE"/>
    <w:rsid w:val="008B35FC"/>
    <w:rsid w:val="008B3FB3"/>
    <w:rsid w:val="008B75E9"/>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5477"/>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45B8"/>
    <w:rsid w:val="00D65090"/>
    <w:rsid w:val="00D71A1D"/>
    <w:rsid w:val="00D7201E"/>
    <w:rsid w:val="00D72BDC"/>
    <w:rsid w:val="00D73EE0"/>
    <w:rsid w:val="00D74F12"/>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microsoft.com/office/2011/relationships/people" Target="people.xm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34" Type="http://schemas.openxmlformats.org/officeDocument/2006/relationships/hyperlink" Target="https://github.com/oasis-tcs/sarif-spec/issues/176" TargetMode="External"/><Relationship Id="rId139"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fontTable" Target="fontTable.xm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56" Type="http://schemas.openxmlformats.org/officeDocument/2006/relationships/hyperlink" Target="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26" Type="http://schemas.openxmlformats.org/officeDocument/2006/relationships/hyperlink" Target="https://github.com/oasis-tcs/sarif-spec/issues/1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79A55-0FB4-4942-BFBF-834C3468E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16702</TotalTime>
  <Pages>143</Pages>
  <Words>59482</Words>
  <Characters>339051</Characters>
  <Application>Microsoft Office Word</Application>
  <DocSecurity>0</DocSecurity>
  <Lines>2825</Lines>
  <Paragraphs>795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397738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823</cp:revision>
  <cp:lastPrinted>2011-08-05T16:21:00Z</cp:lastPrinted>
  <dcterms:created xsi:type="dcterms:W3CDTF">2017-08-01T19:18:00Z</dcterms:created>
  <dcterms:modified xsi:type="dcterms:W3CDTF">2018-06-01T21:02:00Z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