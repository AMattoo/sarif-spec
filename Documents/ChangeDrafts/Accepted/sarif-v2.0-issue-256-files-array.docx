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5D3DA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5D3DAA">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5D3DAA">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5D3DAA">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5D3DAA">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5D3DAA">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5D3DAA">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5D3DAA">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5D3DAA">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5D3DAA">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5D3DAA">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5D3DAA">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5D3DAA">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5D3DAA">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5D3DAA">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5D3DAA">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5D3DAA">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5D3DAA">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5D3DAA">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5D3DAA">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5D3DAA">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5D3DAA">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5D3DAA">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5D3DA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5D3DA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5D3DA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5D3DA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5D3DA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5D3DA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5D3DA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5D3DA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5D3DA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5D3DA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5D3DA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5D3DA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5D3DA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5D3DA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5D3DA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5D3D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5D3DA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5D3DA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5D3DA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5D3D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5D3DA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5D3DA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5D3DA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5D3DA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5D3DA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5D3DA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5D3DA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5D3DA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5D3DA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r>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41614881" w:rsidR="00EF1697" w:rsidRDefault="00944CF4" w:rsidP="00944CF4">
      <w:pPr>
        <w:rPr>
          <w:ins w:id="119" w:author="Laurence Golding" w:date="2018-10-28T13:3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4C2763BD" w14:textId="75A40DAC" w:rsidR="00C32F86" w:rsidRDefault="00C32F86" w:rsidP="00C32F86">
      <w:pPr>
        <w:pStyle w:val="Heading3"/>
        <w:rPr>
          <w:ins w:id="120" w:author="Laurence Golding" w:date="2018-10-28T13:36:00Z"/>
        </w:rPr>
      </w:pPr>
      <w:ins w:id="121" w:author="Laurence Golding" w:date="2018-10-28T13:36:00Z">
        <w:r>
          <w:t>Constraints</w:t>
        </w:r>
      </w:ins>
    </w:p>
    <w:p w14:paraId="31AD7845" w14:textId="71010525" w:rsidR="00C32F86" w:rsidRDefault="00C32F86" w:rsidP="00C32F86">
      <w:pPr>
        <w:rPr>
          <w:ins w:id="122" w:author="Laurence Golding" w:date="2018-10-28T13:36:00Z"/>
        </w:rPr>
      </w:pPr>
      <w:ins w:id="123" w:author="Laurence Golding" w:date="2018-10-28T13:36:00Z">
        <w:r>
          <w:t xml:space="preserve">At least one of the </w:t>
        </w:r>
        <w:r w:rsidRPr="00C32F86">
          <w:rPr>
            <w:rStyle w:val="CODEtemp"/>
          </w:rPr>
          <w:t>uri</w:t>
        </w:r>
        <w:r>
          <w:t xml:space="preserve"> property </w:t>
        </w:r>
      </w:ins>
      <w:ins w:id="124" w:author="Laurence Golding" w:date="2018-10-28T13:40:00Z">
        <w:r>
          <w:t>(</w:t>
        </w:r>
      </w:ins>
      <w:ins w:id="125" w:author="Laurence Golding" w:date="2018-10-28T13:43:00Z">
        <w:r>
          <w:t>§</w:t>
        </w:r>
      </w:ins>
      <w:ins w:id="126" w:author="Laurence Golding" w:date="2018-10-28T13:44:00Z">
        <w:r>
          <w:fldChar w:fldCharType="begin"/>
        </w:r>
        <w:r>
          <w:instrText xml:space="preserve"> REF _Ref507592462 \r \h </w:instrText>
        </w:r>
      </w:ins>
      <w:r>
        <w:fldChar w:fldCharType="separate"/>
      </w:r>
      <w:ins w:id="127" w:author="Laurence Golding" w:date="2018-10-28T13:44:00Z">
        <w:r>
          <w:t>3.4.3</w:t>
        </w:r>
        <w:r>
          <w:fldChar w:fldCharType="end"/>
        </w:r>
      </w:ins>
      <w:ins w:id="128" w:author="Laurence Golding" w:date="2018-10-28T13:40:00Z">
        <w:r>
          <w:t xml:space="preserve">) </w:t>
        </w:r>
      </w:ins>
      <w:ins w:id="129" w:author="Laurence Golding" w:date="2018-10-28T13:36:00Z">
        <w:r>
          <w:t xml:space="preserve">or the </w:t>
        </w:r>
        <w:r w:rsidRPr="00C32F86">
          <w:rPr>
            <w:rStyle w:val="CODEtemp"/>
          </w:rPr>
          <w:t>fileIndex</w:t>
        </w:r>
        <w:r>
          <w:t xml:space="preserve"> property</w:t>
        </w:r>
      </w:ins>
      <w:ins w:id="130" w:author="Laurence Golding" w:date="2018-10-28T13:40:00Z">
        <w:r>
          <w:t xml:space="preserve"> (</w:t>
        </w:r>
      </w:ins>
      <w:ins w:id="131" w:author="Laurence Golding" w:date="2018-10-28T13:43:00Z">
        <w:r>
          <w:t>§</w:t>
        </w:r>
      </w:ins>
      <w:ins w:id="132" w:author="Laurence Golding" w:date="2018-10-28T13:44:00Z">
        <w:r>
          <w:fldChar w:fldCharType="begin"/>
        </w:r>
        <w:r>
          <w:instrText xml:space="preserve"> REF _Ref528496019 \r \h </w:instrText>
        </w:r>
      </w:ins>
      <w:r>
        <w:fldChar w:fldCharType="separate"/>
      </w:r>
      <w:ins w:id="133" w:author="Laurence Golding" w:date="2018-10-28T13:44:00Z">
        <w:r>
          <w:t>3.4.5</w:t>
        </w:r>
        <w:r>
          <w:fldChar w:fldCharType="end"/>
        </w:r>
      </w:ins>
      <w:ins w:id="134" w:author="Laurence Golding" w:date="2018-10-28T13:40:00Z">
        <w:r>
          <w:t>)</w:t>
        </w:r>
      </w:ins>
      <w:ins w:id="135" w:author="Laurence Golding" w:date="2018-10-28T13:36:00Z">
        <w:r>
          <w:t xml:space="preserve"> </w:t>
        </w:r>
        <w:r w:rsidRPr="00C32F86">
          <w:rPr>
            <w:b/>
          </w:rPr>
          <w:t>SHALL</w:t>
        </w:r>
        <w:r>
          <w:t xml:space="preserve"> be present; they </w:t>
        </w:r>
        <w:r w:rsidRPr="00C32F86">
          <w:rPr>
            <w:b/>
          </w:rPr>
          <w:t>MAY</w:t>
        </w:r>
        <w:r>
          <w:t xml:space="preserve"> both be present.</w:t>
        </w:r>
      </w:ins>
    </w:p>
    <w:p w14:paraId="526C78FC" w14:textId="244208D1" w:rsidR="00C32F86" w:rsidRPr="00C32F86" w:rsidRDefault="00C32F86" w:rsidP="00C32F86">
      <w:pPr>
        <w:pStyle w:val="Note"/>
      </w:pPr>
      <w:ins w:id="136" w:author="Laurence Golding" w:date="2018-10-28T13:45:00Z">
        <w:r>
          <w:t xml:space="preserve">NOTE: </w:t>
        </w:r>
      </w:ins>
      <w:ins w:id="137" w:author="Laurence Golding" w:date="2018-10-28T13:38:00Z">
        <w:r>
          <w:t xml:space="preserve">Providing both </w:t>
        </w:r>
        <w:r w:rsidRPr="00C32F86">
          <w:rPr>
            <w:rStyle w:val="CODEtemp"/>
          </w:rPr>
          <w:t>uri</w:t>
        </w:r>
        <w:r>
          <w:t xml:space="preserve"> and </w:t>
        </w:r>
        <w:r w:rsidRPr="00C32F86">
          <w:rPr>
            <w:rStyle w:val="CODEtemp"/>
          </w:rPr>
          <w:t>fileIndex</w:t>
        </w:r>
        <w:r>
          <w:t xml:space="preserve"> makes the log file more readable at the expense of</w:t>
        </w:r>
      </w:ins>
      <w:ins w:id="138" w:author="Laurence Golding" w:date="2018-10-28T13:39:00Z">
        <w:r>
          <w:t xml:space="preserve"> increased size</w:t>
        </w:r>
      </w:ins>
      <w:ins w:id="139" w:author="Laurence Golding" w:date="2018-10-28T13:41:00Z">
        <w:r>
          <w:t>.</w:t>
        </w:r>
      </w:ins>
      <w:ins w:id="140" w:author="Laurence Golding" w:date="2018-10-28T13:39:00Z">
        <w:r>
          <w:t xml:space="preserve"> </w:t>
        </w:r>
      </w:ins>
      <w:ins w:id="141" w:author="Laurence Golding" w:date="2018-10-28T13:41:00Z">
        <w:r>
          <w:t>P</w:t>
        </w:r>
      </w:ins>
      <w:ins w:id="142" w:author="Laurence Golding" w:date="2018-10-28T13:39:00Z">
        <w:r>
          <w:t xml:space="preserve">roviding only </w:t>
        </w:r>
        <w:r w:rsidRPr="00C32F86">
          <w:rPr>
            <w:rStyle w:val="CODEtemp"/>
          </w:rPr>
          <w:t>fileIndex</w:t>
        </w:r>
        <w:r>
          <w:t xml:space="preserve"> reduces log file size but makes it less readable to an end user, who has to determine the URI by </w:t>
        </w:r>
      </w:ins>
      <w:ins w:id="143" w:author="Laurence Golding" w:date="2018-10-28T13:40:00Z">
        <w:r>
          <w:t>locating the</w:t>
        </w:r>
      </w:ins>
      <w:ins w:id="144" w:author="Laurence Golding" w:date="2018-10-28T13:43:00Z">
        <w:r>
          <w:t xml:space="preserve"> </w:t>
        </w:r>
        <w:r w:rsidRPr="00C32F86">
          <w:rPr>
            <w:rStyle w:val="CODEtemp"/>
          </w:rPr>
          <w:t>file</w:t>
        </w:r>
        <w:r>
          <w:t xml:space="preserve"> object </w:t>
        </w:r>
      </w:ins>
      <w:ins w:id="145" w:author="Laurence Golding" w:date="2018-10-28T13:44:00Z">
        <w:r>
          <w:t>(§</w:t>
        </w:r>
        <w:r>
          <w:fldChar w:fldCharType="begin"/>
        </w:r>
        <w:r>
          <w:instrText xml:space="preserve"> REF _Ref493403111 \r \h </w:instrText>
        </w:r>
      </w:ins>
      <w:r>
        <w:instrText xml:space="preserve"> \* MERGEFORMAT </w:instrText>
      </w:r>
      <w:r>
        <w:fldChar w:fldCharType="separate"/>
      </w:r>
      <w:ins w:id="146" w:author="Laurence Golding" w:date="2018-10-28T13:44:00Z">
        <w:r>
          <w:t>3.20</w:t>
        </w:r>
        <w:r>
          <w:fldChar w:fldCharType="end"/>
        </w:r>
        <w:r>
          <w:t xml:space="preserve">) </w:t>
        </w:r>
      </w:ins>
      <w:ins w:id="147" w:author="Laurence Golding" w:date="2018-10-28T13:43:00Z">
        <w:r>
          <w:t>at the index within</w:t>
        </w:r>
      </w:ins>
      <w:ins w:id="148" w:author="Laurence Golding" w:date="2018-10-28T13:40:00Z">
        <w:r>
          <w:t xml:space="preserve"> </w:t>
        </w:r>
        <w:r w:rsidRPr="00C32F86">
          <w:rPr>
            <w:rStyle w:val="CODEtemp"/>
          </w:rPr>
          <w:t>run.files</w:t>
        </w:r>
        <w:r>
          <w:t xml:space="preserve"> </w:t>
        </w:r>
      </w:ins>
      <w:ins w:id="149" w:author="Laurence Golding" w:date="2018-10-28T13:41:00Z">
        <w:r>
          <w:t>(</w:t>
        </w:r>
      </w:ins>
      <w:ins w:id="150" w:author="Laurence Golding" w:date="2018-10-28T13:43:00Z">
        <w:r>
          <w:t>§</w:t>
        </w:r>
      </w:ins>
      <w:ins w:id="151" w:author="Laurence Golding" w:date="2018-10-28T13:45:00Z">
        <w:r>
          <w:fldChar w:fldCharType="begin"/>
        </w:r>
        <w:r>
          <w:instrText xml:space="preserve"> REF _Ref493349997 \r \h </w:instrText>
        </w:r>
      </w:ins>
      <w:r>
        <w:instrText xml:space="preserve"> \* MERGEFORMAT </w:instrText>
      </w:r>
      <w:r>
        <w:fldChar w:fldCharType="separate"/>
      </w:r>
      <w:ins w:id="152" w:author="Laurence Golding" w:date="2018-10-28T13:45:00Z">
        <w:r>
          <w:t>3.12</w:t>
        </w:r>
        <w:r>
          <w:fldChar w:fldCharType="end"/>
        </w:r>
      </w:ins>
      <w:ins w:id="153" w:author="Laurence Golding" w:date="2018-10-28T13:41:00Z">
        <w:r>
          <w:t xml:space="preserve">, </w:t>
        </w:r>
      </w:ins>
      <w:ins w:id="154" w:author="Laurence Golding" w:date="2018-10-28T13:43:00Z">
        <w:r>
          <w:t>§</w:t>
        </w:r>
      </w:ins>
      <w:ins w:id="155" w:author="Laurence Golding" w:date="2018-10-28T13:45:00Z">
        <w:r>
          <w:fldChar w:fldCharType="begin"/>
        </w:r>
        <w:r>
          <w:instrText xml:space="preserve"> REF _Ref507667580 \r \h </w:instrText>
        </w:r>
      </w:ins>
      <w:r>
        <w:instrText xml:space="preserve"> \* MERGEFORMAT </w:instrText>
      </w:r>
      <w:r>
        <w:fldChar w:fldCharType="separate"/>
      </w:r>
      <w:ins w:id="156" w:author="Laurence Golding" w:date="2018-10-28T13:45:00Z">
        <w:r>
          <w:t>3.12.11</w:t>
        </w:r>
        <w:r>
          <w:fldChar w:fldCharType="end"/>
        </w:r>
      </w:ins>
      <w:ins w:id="157" w:author="Laurence Golding" w:date="2018-10-28T13:41:00Z">
        <w:r>
          <w:t xml:space="preserve">) </w:t>
        </w:r>
      </w:ins>
      <w:ins w:id="158" w:author="Laurence Golding" w:date="2018-10-28T13:40:00Z">
        <w:r>
          <w:t xml:space="preserve">specified by </w:t>
        </w:r>
        <w:r w:rsidRPr="00C32F86">
          <w:rPr>
            <w:rStyle w:val="CODEtemp"/>
          </w:rPr>
          <w:t>fileIndex</w:t>
        </w:r>
        <w:r>
          <w:t>.</w:t>
        </w:r>
      </w:ins>
    </w:p>
    <w:p w14:paraId="511A338A" w14:textId="698015A4" w:rsidR="00EF1697" w:rsidRDefault="00EF1697" w:rsidP="00EF1697">
      <w:pPr>
        <w:pStyle w:val="Heading3"/>
      </w:pPr>
      <w:bookmarkStart w:id="159" w:name="_Ref507592462"/>
      <w:bookmarkStart w:id="160" w:name="_Toc528157175"/>
      <w:r>
        <w:t>uri property</w:t>
      </w:r>
      <w:bookmarkEnd w:id="159"/>
      <w:bookmarkEnd w:id="160"/>
    </w:p>
    <w:p w14:paraId="312B616B" w14:textId="376AEB65" w:rsidR="005345F2" w:rsidRDefault="005345F2" w:rsidP="005345F2">
      <w:pPr>
        <w:pStyle w:val="Heading4"/>
      </w:pPr>
      <w:bookmarkStart w:id="161" w:name="_Toc528157176"/>
      <w:r>
        <w:t>General</w:t>
      </w:r>
      <w:bookmarkEnd w:id="161"/>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DEB6B3" w:rsidR="00A41F43" w:rsidDel="00BF5D94" w:rsidRDefault="00F5246D" w:rsidP="00882021">
      <w:pPr>
        <w:rPr>
          <w:del w:id="162" w:author="Laurence Golding" w:date="2018-10-29T10:18:00Z"/>
        </w:rPr>
      </w:pPr>
      <w:del w:id="163" w:author="Laurence Golding" w:date="2018-10-29T10:18:00Z">
        <w:r w:rsidDel="00BF5D94">
          <w:delText>A URI reference that specifies</w:delText>
        </w:r>
        <w:r w:rsidRPr="006065CD" w:rsidDel="00BF5D94">
          <w:delText xml:space="preserve"> </w:delText>
        </w:r>
        <w:r w:rsidR="00A41F43" w:rsidRPr="006065CD" w:rsidDel="00BF5D94">
          <w:delText xml:space="preserve">a nested file </w:delText>
        </w:r>
        <w:r w:rsidR="00A41F43" w:rsidRPr="006065CD" w:rsidDel="00BF5D94">
          <w:rPr>
            <w:b/>
          </w:rPr>
          <w:delText>SHALL</w:delText>
        </w:r>
        <w:r w:rsidR="00A41F43" w:rsidRPr="006065CD" w:rsidDel="00BF5D94">
          <w:delText xml:space="preserve"> </w:delText>
        </w:r>
        <w:r w:rsidDel="00BF5D94">
          <w:delText>consist of</w:delText>
        </w:r>
        <w:r w:rsidR="00A41F43" w:rsidRPr="006065CD" w:rsidDel="00BF5D94">
          <w:delText xml:space="preserve"> </w:delText>
        </w:r>
        <w:r w:rsidDel="00BF5D94">
          <w:delText>a</w:delText>
        </w:r>
        <w:r w:rsidR="00A41F43" w:rsidRPr="006065CD" w:rsidDel="00BF5D94">
          <w:delText xml:space="preserve"> URI </w:delText>
        </w:r>
        <w:r w:rsidDel="00BF5D94">
          <w:delText>reference to</w:delText>
        </w:r>
        <w:r w:rsidR="00A41F43" w:rsidRPr="006065CD" w:rsidDel="00BF5D94">
          <w:delText xml:space="preserve"> the outermost parent, together with a fragment that describes the nesting of the file within its parent or parents. </w:delText>
        </w:r>
        <w:bookmarkStart w:id="164" w:name="_Hlk508802385"/>
        <w:r w:rsidR="00A41F43" w:rsidRPr="006065CD" w:rsidDel="00BF5D94">
          <w:delText xml:space="preserve">The fragment </w:delText>
        </w:r>
        <w:r w:rsidR="00A41F43" w:rsidDel="00BF5D94">
          <w:rPr>
            <w:b/>
          </w:rPr>
          <w:delText>SHALL</w:delText>
        </w:r>
        <w:r w:rsidR="00A41F43" w:rsidRPr="006065CD" w:rsidDel="00BF5D94">
          <w:delText xml:space="preserve"> begin with a forward slash character (</w:delText>
        </w:r>
        <w:r w:rsidR="00A41F43" w:rsidRPr="006065CD" w:rsidDel="00BF5D94">
          <w:rPr>
            <w:rStyle w:val="CODEtemp"/>
          </w:rPr>
          <w:delText>"/"</w:delText>
        </w:r>
        <w:r w:rsidR="00A41F43" w:rsidRPr="006065CD" w:rsidDel="00BF5D94">
          <w:delText>)</w:delText>
        </w:r>
        <w:r w:rsidR="00A41F43" w:rsidDel="00BF5D94">
          <w:delText xml:space="preserve"> to emphasize that it represents the complete path to the nested file within its container</w:delText>
        </w:r>
        <w:r w:rsidR="00A41F43" w:rsidRPr="006065CD" w:rsidDel="00BF5D94">
          <w:delText>.</w:delText>
        </w:r>
        <w:bookmarkEnd w:id="164"/>
        <w:r w:rsidR="00A41F43" w:rsidDel="00BF5D94">
          <w:delText xml:space="preserve"> This requirement allows SARIF consumers to look up the URI of a nested file in the dictionary contained in </w:delText>
        </w:r>
        <w:r w:rsidR="00A41F43" w:rsidRPr="006065CD" w:rsidDel="00BF5D94">
          <w:rPr>
            <w:rStyle w:val="CODEtemp"/>
          </w:rPr>
          <w:delText>run.files</w:delText>
        </w:r>
        <w:r w:rsidR="00A41F43" w:rsidDel="00BF5D94">
          <w:delText xml:space="preserve"> (§</w:delText>
        </w:r>
        <w:r w:rsidR="00A41F43" w:rsidDel="00BF5D94">
          <w:fldChar w:fldCharType="begin"/>
        </w:r>
        <w:r w:rsidR="00A41F43" w:rsidDel="00BF5D94">
          <w:delInstrText xml:space="preserve"> REF _Ref507667580 \r \h </w:delInstrText>
        </w:r>
        <w:r w:rsidR="00A41F43" w:rsidDel="00BF5D94">
          <w:fldChar w:fldCharType="separate"/>
        </w:r>
        <w:r w:rsidR="00CE3B9C" w:rsidDel="00BF5D94">
          <w:delText>3.12.11</w:delText>
        </w:r>
        <w:r w:rsidR="00A41F43" w:rsidDel="00BF5D94">
          <w:fldChar w:fldCharType="end"/>
        </w:r>
        <w:r w:rsidR="00A41F43" w:rsidDel="00BF5D94">
          <w:delText>).</w:delText>
        </w:r>
      </w:del>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65" w:name="_Ref511910229"/>
      <w:bookmarkStart w:id="166" w:name="_Toc528157177"/>
      <w:r>
        <w:t>URIs that use the "file" protocol</w:t>
      </w:r>
      <w:bookmarkEnd w:id="165"/>
      <w:bookmarkEnd w:id="166"/>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7" w:name="_Ref507592476"/>
      <w:bookmarkStart w:id="168" w:name="_Toc528157178"/>
      <w:r>
        <w:t>uriBaseId property</w:t>
      </w:r>
      <w:bookmarkEnd w:id="167"/>
      <w:bookmarkEnd w:id="168"/>
    </w:p>
    <w:p w14:paraId="3E55F101" w14:textId="1D8D242D" w:rsidR="00C50C8C" w:rsidRDefault="00EF1697" w:rsidP="00F24170">
      <w:pPr>
        <w:rPr>
          <w:ins w:id="169" w:author="Laurence Golding" w:date="2018-10-29T10:21:00Z"/>
        </w:rPr>
      </w:pPr>
      <w:r>
        <w:t xml:space="preserve">If </w:t>
      </w:r>
      <w:ins w:id="170" w:author="Laurence Golding" w:date="2018-10-29T10:20:00Z">
        <w:r w:rsidR="00EE70EB">
          <w:t xml:space="preserve">this </w:t>
        </w:r>
        <w:r w:rsidR="00EE70EB" w:rsidRPr="00EE70EB">
          <w:rPr>
            <w:rStyle w:val="CODEtemp"/>
          </w:rPr>
          <w:t>fileLocation</w:t>
        </w:r>
        <w:r w:rsidR="00EE70EB">
          <w:t xml:space="preserve"> object describes a top-level file</w:t>
        </w:r>
      </w:ins>
      <w:ins w:id="171" w:author="Laurence Golding" w:date="2018-10-29T10:21:00Z">
        <w:r w:rsidR="00EE70EB">
          <w:t xml:space="preserve"> and</w:t>
        </w:r>
      </w:ins>
      <w:ins w:id="172" w:author="Laurence Golding" w:date="2018-10-29T10:20:00Z">
        <w:r w:rsidR="00EE70EB">
          <w:t xml:space="preserve">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w:t>
      </w:r>
      <w:del w:id="173" w:author="Laurence Golding" w:date="2018-10-29T10:21:00Z">
        <w:r w:rsidDel="0022711D">
          <w:delText xml:space="preserve">a </w:delText>
        </w:r>
      </w:del>
      <w:ins w:id="174" w:author="Laurence Golding" w:date="2018-10-29T10:21:00Z">
        <w:r w:rsidR="0022711D">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del w:id="175" w:author="Laurence Golding" w:date="2018-10-26T11:37:00Z">
        <w:r w:rsidR="00C50C8C" w:rsidDel="00C76375">
          <w:delText>To avoid ambiguity in interpreting the property names (§</w:delText>
        </w:r>
        <w:r w:rsidR="00C50C8C" w:rsidDel="00C76375">
          <w:fldChar w:fldCharType="begin"/>
        </w:r>
        <w:r w:rsidR="00C50C8C" w:rsidDel="00C76375">
          <w:delInstrText xml:space="preserve"> REF _Ref508985072 \r \h </w:delInstrText>
        </w:r>
        <w:r w:rsidR="00C50C8C" w:rsidDel="00C76375">
          <w:fldChar w:fldCharType="separate"/>
        </w:r>
        <w:r w:rsidR="00CE3B9C" w:rsidDel="00C76375">
          <w:delText>3.12.11.2</w:delText>
        </w:r>
        <w:r w:rsidR="00C50C8C" w:rsidDel="00C76375">
          <w:fldChar w:fldCharType="end"/>
        </w:r>
        <w:r w:rsidR="00C50C8C" w:rsidDel="00C76375">
          <w:delText xml:space="preserve">) in </w:delText>
        </w:r>
        <w:r w:rsidR="00C50C8C" w:rsidRPr="00C50C8C" w:rsidDel="00C76375">
          <w:rPr>
            <w:rStyle w:val="CODEtemp"/>
          </w:rPr>
          <w:delText>run.files</w:delText>
        </w:r>
        <w:r w:rsidR="00C50C8C" w:rsidDel="00C76375">
          <w:delText xml:space="preserve"> (§</w:delText>
        </w:r>
        <w:r w:rsidR="00C50C8C" w:rsidDel="00C76375">
          <w:fldChar w:fldCharType="begin"/>
        </w:r>
        <w:r w:rsidR="00C50C8C" w:rsidDel="00C76375">
          <w:delInstrText xml:space="preserve"> REF _Ref507667580 \r \h </w:delInstrText>
        </w:r>
        <w:r w:rsidR="00C50C8C" w:rsidDel="00C76375">
          <w:fldChar w:fldCharType="separate"/>
        </w:r>
        <w:r w:rsidR="00CE3B9C" w:rsidDel="00C76375">
          <w:delText>3.12.11</w:delText>
        </w:r>
        <w:r w:rsidR="00C50C8C" w:rsidDel="00C76375">
          <w:fldChar w:fldCharType="end"/>
        </w:r>
        <w:r w:rsidR="00C50C8C" w:rsidDel="00C76375">
          <w:delText xml:space="preserve">), </w:delText>
        </w:r>
        <w:r w:rsidR="00C50C8C" w:rsidRPr="00C50C8C" w:rsidDel="00C76375">
          <w:rPr>
            <w:rStyle w:val="CODEtemp"/>
          </w:rPr>
          <w:delText>uriBaseId</w:delText>
        </w:r>
        <w:r w:rsidR="00C50C8C" w:rsidDel="00C76375">
          <w:delText xml:space="preserve"> </w:delText>
        </w:r>
        <w:r w:rsidR="00C50C8C" w:rsidDel="00C76375">
          <w:rPr>
            <w:b/>
          </w:rPr>
          <w:delText>SHALL NOT</w:delText>
        </w:r>
        <w:r w:rsidR="00C50C8C" w:rsidDel="00C76375">
          <w:delText xml:space="preserve"> </w:delText>
        </w:r>
        <w:r w:rsidR="00CA197F" w:rsidDel="00C76375">
          <w:delText>contain</w:delText>
        </w:r>
        <w:r w:rsidR="00C50C8C" w:rsidDel="00C76375">
          <w:delText xml:space="preserve"> the character </w:delText>
        </w:r>
        <w:r w:rsidR="00C50C8C" w:rsidRPr="00C50C8C" w:rsidDel="00C76375">
          <w:rPr>
            <w:rStyle w:val="CODEtemp"/>
          </w:rPr>
          <w:delText>"#"</w:delText>
        </w:r>
        <w:r w:rsidR="00C50C8C" w:rsidDel="00C76375">
          <w:delText>.</w:delText>
        </w:r>
      </w:del>
    </w:p>
    <w:p w14:paraId="4AB186F2" w14:textId="7961D921" w:rsidR="0022711D" w:rsidRPr="0022711D" w:rsidRDefault="0022711D" w:rsidP="00F24170">
      <w:ins w:id="176" w:author="Laurence Golding" w:date="2018-10-29T10:21:00Z">
        <w:r>
          <w:t xml:space="preserve">If this </w:t>
        </w:r>
        <w:r w:rsidRPr="0022711D">
          <w:rPr>
            <w:rStyle w:val="CODEtemp"/>
          </w:rPr>
          <w:t>fileLocation</w:t>
        </w:r>
        <w:r>
          <w:t xml:space="preserve"> object describes a nested file, uriBaseId </w:t>
        </w:r>
        <w:r>
          <w:rPr>
            <w:b/>
          </w:rPr>
          <w:t>SHALL</w:t>
        </w:r>
        <w:r>
          <w:t xml:space="preserve"> be absent.</w:t>
        </w:r>
      </w:ins>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D5B7DD1" w:rsidR="00F47A7C" w:rsidRDefault="00F47A7C" w:rsidP="00F47A7C">
      <w:pPr>
        <w:rPr>
          <w:ins w:id="177" w:author="Laurence Golding" w:date="2018-10-25T15:05: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39F6BF8D" w14:textId="57AD574B" w:rsidR="00880CF3" w:rsidRDefault="00880CF3" w:rsidP="00880CF3">
      <w:pPr>
        <w:pStyle w:val="Heading3"/>
        <w:rPr>
          <w:ins w:id="178" w:author="Laurence Golding" w:date="2018-10-25T15:06:00Z"/>
        </w:rPr>
      </w:pPr>
      <w:bookmarkStart w:id="179" w:name="_Ref528496019"/>
      <w:ins w:id="180" w:author="Laurence Golding" w:date="2018-10-25T15:05:00Z">
        <w:r>
          <w:t>fil</w:t>
        </w:r>
      </w:ins>
      <w:ins w:id="181" w:author="Laurence Golding" w:date="2018-10-25T15:06:00Z">
        <w:r>
          <w:t>eIndex property</w:t>
        </w:r>
        <w:bookmarkEnd w:id="179"/>
      </w:ins>
    </w:p>
    <w:p w14:paraId="2FFAAAAB" w14:textId="79ED68FA" w:rsidR="00880CF3" w:rsidRDefault="00880CF3" w:rsidP="00880CF3">
      <w:pPr>
        <w:rPr>
          <w:ins w:id="182" w:author="Laurence Golding" w:date="2018-10-25T15:08:00Z"/>
        </w:rPr>
      </w:pPr>
      <w:ins w:id="183" w:author="Laurence Golding" w:date="2018-10-25T15:06:00Z">
        <w:r>
          <w:t xml:space="preserve">If the containing </w:t>
        </w:r>
        <w:r w:rsidRPr="00880CF3">
          <w:rPr>
            <w:rStyle w:val="CODEtemp"/>
          </w:rPr>
          <w:t>run</w:t>
        </w:r>
        <w:r>
          <w:t xml:space="preserve"> object (§</w:t>
        </w:r>
      </w:ins>
      <w:ins w:id="184" w:author="Laurence Golding" w:date="2018-10-25T15:07:00Z">
        <w:r>
          <w:fldChar w:fldCharType="begin"/>
        </w:r>
        <w:r>
          <w:instrText xml:space="preserve"> REF _Ref493349997 \r \h </w:instrText>
        </w:r>
      </w:ins>
      <w:r>
        <w:fldChar w:fldCharType="separate"/>
      </w:r>
      <w:ins w:id="185" w:author="Laurence Golding" w:date="2018-10-25T15:07:00Z">
        <w:r>
          <w:t>3.12</w:t>
        </w:r>
        <w:r>
          <w:fldChar w:fldCharType="end"/>
        </w:r>
      </w:ins>
      <w:ins w:id="186" w:author="Laurence Golding" w:date="2018-10-25T15:06:00Z">
        <w:r>
          <w:t xml:space="preserve">) contains a </w:t>
        </w:r>
        <w:r w:rsidRPr="00880CF3">
          <w:rPr>
            <w:rStyle w:val="CODEtemp"/>
          </w:rPr>
          <w:t>files</w:t>
        </w:r>
        <w:r>
          <w:t xml:space="preserve"> property (§</w:t>
        </w:r>
      </w:ins>
      <w:ins w:id="187" w:author="Laurence Golding" w:date="2018-10-25T15:07:00Z">
        <w:r>
          <w:fldChar w:fldCharType="begin"/>
        </w:r>
        <w:r>
          <w:instrText xml:space="preserve"> REF _Ref507667580 \r \h </w:instrText>
        </w:r>
      </w:ins>
      <w:r>
        <w:fldChar w:fldCharType="separate"/>
      </w:r>
      <w:ins w:id="188" w:author="Laurence Golding" w:date="2018-10-25T15:07:00Z">
        <w:r>
          <w:t>3.12.11</w:t>
        </w:r>
        <w:r>
          <w:fldChar w:fldCharType="end"/>
        </w:r>
      </w:ins>
      <w:ins w:id="189" w:author="Laurence Golding" w:date="2018-10-25T15:06:00Z">
        <w:r>
          <w:t xml:space="preserve">), </w:t>
        </w:r>
      </w:ins>
      <w:ins w:id="190" w:author="Laurence Golding" w:date="2018-10-25T15:07:00Z">
        <w:r>
          <w:t xml:space="preserve">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w:t>
        </w:r>
      </w:ins>
      <w:ins w:id="191" w:author="Laurence Golding" w:date="2018-10-25T15:21:00Z">
        <w:r>
          <w:t xml:space="preserve"> within</w:t>
        </w:r>
      </w:ins>
      <w:ins w:id="192" w:author="Laurence Golding" w:date="2018-10-25T15:22:00Z">
        <w:r>
          <w:t xml:space="preserve"> the</w:t>
        </w:r>
      </w:ins>
      <w:ins w:id="193" w:author="Laurence Golding" w:date="2018-10-25T15:21:00Z">
        <w:r>
          <w:t xml:space="preserve"> </w:t>
        </w:r>
        <w:r w:rsidRPr="00880CF3">
          <w:rPr>
            <w:rStyle w:val="CODEtemp"/>
          </w:rPr>
          <w:t>run.files</w:t>
        </w:r>
      </w:ins>
      <w:ins w:id="194" w:author="Laurence Golding" w:date="2018-10-25T15:07:00Z">
        <w:r>
          <w:t xml:space="preserve"> </w:t>
        </w:r>
      </w:ins>
      <w:ins w:id="195" w:author="Laurence Golding" w:date="2018-10-25T15:22:00Z">
        <w:r>
          <w:t xml:space="preserve">array </w:t>
        </w:r>
      </w:ins>
      <w:ins w:id="196" w:author="Laurence Golding" w:date="2018-10-25T15:07:00Z">
        <w:r>
          <w:t>of t</w:t>
        </w:r>
      </w:ins>
      <w:ins w:id="197" w:author="Laurence Golding" w:date="2018-10-25T15:08:00Z">
        <w:r>
          <w:t>h</w:t>
        </w:r>
      </w:ins>
      <w:ins w:id="198" w:author="Laurence Golding" w:date="2018-10-25T15:16:00Z">
        <w:r>
          <w:t xml:space="preserve">e </w:t>
        </w:r>
        <w:r w:rsidRPr="00880CF3">
          <w:rPr>
            <w:rStyle w:val="CODEtemp"/>
          </w:rPr>
          <w:t>file</w:t>
        </w:r>
        <w:r>
          <w:t xml:space="preserve"> object (§</w:t>
        </w:r>
        <w:r>
          <w:fldChar w:fldCharType="begin"/>
        </w:r>
        <w:r>
          <w:instrText xml:space="preserve"> REF _Ref493403111 \r \h </w:instrText>
        </w:r>
      </w:ins>
      <w:r>
        <w:fldChar w:fldCharType="separate"/>
      </w:r>
      <w:ins w:id="199" w:author="Laurence Golding" w:date="2018-10-25T15:16:00Z">
        <w:r>
          <w:t>3.20</w:t>
        </w:r>
        <w:r>
          <w:fldChar w:fldCharType="end"/>
        </w:r>
        <w:r>
          <w:t>) that describes th</w:t>
        </w:r>
      </w:ins>
      <w:ins w:id="200" w:author="Laurence Golding" w:date="2018-10-25T15:21:00Z">
        <w:r>
          <w:t>e</w:t>
        </w:r>
      </w:ins>
      <w:ins w:id="201" w:author="Laurence Golding" w:date="2018-10-25T15:08:00Z">
        <w:r>
          <w:t xml:space="preserve"> file</w:t>
        </w:r>
      </w:ins>
      <w:ins w:id="202" w:author="Laurence Golding" w:date="2018-10-25T15:21:00Z">
        <w:r>
          <w:t xml:space="preserve"> specified by this </w:t>
        </w:r>
        <w:r w:rsidRPr="00880CF3">
          <w:rPr>
            <w:rStyle w:val="CODEtemp"/>
          </w:rPr>
          <w:t>fileLocation</w:t>
        </w:r>
        <w:r>
          <w:t xml:space="preserve"> object</w:t>
        </w:r>
      </w:ins>
      <w:ins w:id="203" w:author="Laurence Golding" w:date="2018-10-25T15:08:00Z">
        <w:r>
          <w:t>.</w:t>
        </w:r>
      </w:ins>
      <w:ins w:id="204" w:author="Laurence Golding" w:date="2018-11-16T11:35:00Z">
        <w:r w:rsidR="008063AE">
          <w:t xml:space="preserve"> If this property is absent, it </w:t>
        </w:r>
        <w:r w:rsidR="008063AE">
          <w:rPr>
            <w:b/>
          </w:rPr>
          <w:t>SHALL</w:t>
        </w:r>
        <w:r w:rsidR="008063AE">
          <w:t xml:space="preserve"> default to -1.</w:t>
        </w:r>
      </w:ins>
    </w:p>
    <w:p w14:paraId="104FA392" w14:textId="4E2E3641" w:rsidR="00880CF3" w:rsidRPr="00880CF3" w:rsidRDefault="00880CF3" w:rsidP="00880CF3">
      <w:pPr>
        <w:pStyle w:val="Note"/>
      </w:pPr>
      <w:ins w:id="205" w:author="Laurence Golding" w:date="2018-10-25T15:08:00Z">
        <w:r>
          <w:t xml:space="preserve">NOTE: If </w:t>
        </w:r>
        <w:r w:rsidRPr="00880CF3">
          <w:rPr>
            <w:rStyle w:val="CODEtemp"/>
          </w:rPr>
          <w:t>fileIndex</w:t>
        </w:r>
        <w:r>
          <w:t xml:space="preserve"> is absent, the SARIF consumer will not be able to locate </w:t>
        </w:r>
      </w:ins>
      <w:ins w:id="206" w:author="Laurence Golding" w:date="2018-10-25T15:22:00Z">
        <w:r>
          <w:t>information</w:t>
        </w:r>
      </w:ins>
      <w:ins w:id="207" w:author="Laurence Golding" w:date="2018-10-25T15:08:00Z">
        <w:r>
          <w:t xml:space="preserve"> about the file without traversing th</w:t>
        </w:r>
      </w:ins>
      <w:ins w:id="208" w:author="Laurence Golding" w:date="2018-10-25T15:09:00Z">
        <w:r>
          <w:t xml:space="preserve">e </w:t>
        </w:r>
        <w:r w:rsidRPr="00880CF3">
          <w:rPr>
            <w:rStyle w:val="CODEtemp"/>
          </w:rPr>
          <w:t>run.files</w:t>
        </w:r>
        <w:r>
          <w:t xml:space="preserve"> array searching for a </w:t>
        </w:r>
      </w:ins>
      <w:ins w:id="209" w:author="Laurence Golding" w:date="2018-10-25T15:12:00Z">
        <w:r w:rsidRPr="00880CF3">
          <w:rPr>
            <w:rStyle w:val="CODEtemp"/>
          </w:rPr>
          <w:t>file</w:t>
        </w:r>
        <w:r>
          <w:t xml:space="preserve"> </w:t>
        </w:r>
      </w:ins>
      <w:ins w:id="210" w:author="Laurence Golding" w:date="2018-10-25T15:13:00Z">
        <w:r>
          <w:t xml:space="preserve">object </w:t>
        </w:r>
      </w:ins>
      <w:ins w:id="211" w:author="Laurence Golding" w:date="2018-10-25T15:12:00Z">
        <w:r>
          <w:t xml:space="preserve">whose </w:t>
        </w:r>
        <w:r w:rsidRPr="00880CF3">
          <w:rPr>
            <w:rStyle w:val="CODEtemp"/>
          </w:rPr>
          <w:t>fileLocatio</w:t>
        </w:r>
      </w:ins>
      <w:ins w:id="212" w:author="Laurence Golding" w:date="2018-10-25T15:17:00Z">
        <w:r>
          <w:rPr>
            <w:rStyle w:val="CODEtemp"/>
          </w:rPr>
          <w:t>n.</w:t>
        </w:r>
      </w:ins>
      <w:ins w:id="213" w:author="Laurence Golding" w:date="2018-10-25T15:12:00Z">
        <w:r w:rsidRPr="00880CF3">
          <w:rPr>
            <w:rStyle w:val="CODEtemp"/>
          </w:rPr>
          <w:t>uri</w:t>
        </w:r>
        <w:r>
          <w:t xml:space="preserve"> </w:t>
        </w:r>
      </w:ins>
      <w:ins w:id="214" w:author="Laurence Golding" w:date="2018-10-25T15:17:00Z">
        <w:r>
          <w:t>(§</w:t>
        </w:r>
        <w:r>
          <w:fldChar w:fldCharType="begin"/>
        </w:r>
        <w:r>
          <w:instrText xml:space="preserve"> REF _Ref493403519 \r \h </w:instrText>
        </w:r>
      </w:ins>
      <w:r>
        <w:fldChar w:fldCharType="separate"/>
      </w:r>
      <w:ins w:id="215" w:author="Laurence Golding" w:date="2018-10-25T15:17:00Z">
        <w:r>
          <w:t>3.20.2</w:t>
        </w:r>
        <w:r>
          <w:fldChar w:fldCharType="end"/>
        </w:r>
        <w:r>
          <w:t>, §</w:t>
        </w:r>
      </w:ins>
      <w:ins w:id="216" w:author="Laurence Golding" w:date="2018-10-25T15:18:00Z">
        <w:r>
          <w:fldChar w:fldCharType="begin"/>
        </w:r>
        <w:r>
          <w:instrText xml:space="preserve"> REF _Ref507592462 \r \h </w:instrText>
        </w:r>
      </w:ins>
      <w:r>
        <w:fldChar w:fldCharType="separate"/>
      </w:r>
      <w:ins w:id="217" w:author="Laurence Golding" w:date="2018-10-25T15:18:00Z">
        <w:r>
          <w:t>3.4.2</w:t>
        </w:r>
        <w:r>
          <w:fldChar w:fldCharType="end"/>
        </w:r>
      </w:ins>
      <w:ins w:id="218" w:author="Laurence Golding" w:date="2018-10-25T15:17:00Z">
        <w:r>
          <w:t xml:space="preserve">) </w:t>
        </w:r>
      </w:ins>
      <w:ins w:id="219" w:author="Laurence Golding" w:date="2018-10-25T15:12:00Z">
        <w:r>
          <w:t xml:space="preserve">and </w:t>
        </w:r>
        <w:r w:rsidRPr="00880CF3">
          <w:rPr>
            <w:rStyle w:val="CODEtemp"/>
          </w:rPr>
          <w:t>uriBaseId</w:t>
        </w:r>
        <w:r>
          <w:t xml:space="preserve"> </w:t>
        </w:r>
      </w:ins>
      <w:ins w:id="220" w:author="Laurence Golding" w:date="2018-10-25T15:17:00Z">
        <w:r>
          <w:t>(§</w:t>
        </w:r>
      </w:ins>
      <w:ins w:id="221" w:author="Laurence Golding" w:date="2018-10-25T15:18:00Z">
        <w:r>
          <w:fldChar w:fldCharType="begin"/>
        </w:r>
        <w:r>
          <w:instrText xml:space="preserve"> REF _Ref507592476 \r \h </w:instrText>
        </w:r>
      </w:ins>
      <w:r>
        <w:fldChar w:fldCharType="separate"/>
      </w:r>
      <w:ins w:id="222" w:author="Laurence Golding" w:date="2018-10-25T15:18:00Z">
        <w:r>
          <w:t>3.4.3</w:t>
        </w:r>
        <w:r>
          <w:fldChar w:fldCharType="end"/>
        </w:r>
      </w:ins>
      <w:ins w:id="223" w:author="Laurence Golding" w:date="2018-10-25T15:17:00Z">
        <w:r>
          <w:t xml:space="preserve">) </w:t>
        </w:r>
      </w:ins>
      <w:ins w:id="224" w:author="Laurence Golding" w:date="2018-10-25T15:12:00Z">
        <w:r>
          <w:t>propert</w:t>
        </w:r>
      </w:ins>
      <w:ins w:id="225" w:author="Laurence Golding" w:date="2018-10-25T15:13:00Z">
        <w:r>
          <w:t xml:space="preserve">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226" w:name="_Ref510013017"/>
      <w:bookmarkStart w:id="227" w:name="_Toc528157179"/>
      <w:r>
        <w:t>Guidance on the use of fileLocation objects</w:t>
      </w:r>
      <w:bookmarkEnd w:id="226"/>
      <w:bookmarkEnd w:id="22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28" w:name="_Toc528157180"/>
      <w:r>
        <w:t>String properties</w:t>
      </w:r>
      <w:bookmarkEnd w:id="228"/>
    </w:p>
    <w:p w14:paraId="6C63FE5C" w14:textId="4016EE67" w:rsidR="00D65090" w:rsidRDefault="00D65090" w:rsidP="00D65090">
      <w:pPr>
        <w:pStyle w:val="Heading3"/>
      </w:pPr>
      <w:bookmarkStart w:id="229" w:name="_Toc528157181"/>
      <w:r>
        <w:t>General</w:t>
      </w:r>
      <w:bookmarkEnd w:id="22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0" w:name="_Ref510017878"/>
      <w:bookmarkStart w:id="231" w:name="_Toc528157182"/>
      <w:r>
        <w:t>Redaction</w:t>
      </w:r>
      <w:bookmarkEnd w:id="230"/>
      <w:r w:rsidR="00D244F4">
        <w:t>-aware string properties</w:t>
      </w:r>
      <w:bookmarkEnd w:id="231"/>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232" w:name="_Ref514314114"/>
      <w:bookmarkStart w:id="233" w:name="_Toc528157183"/>
      <w:r>
        <w:t>GUID-valued string properties</w:t>
      </w:r>
      <w:bookmarkEnd w:id="232"/>
      <w:bookmarkEnd w:id="233"/>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4" w:name="_Ref514326061"/>
      <w:bookmarkStart w:id="235" w:name="_Ref526937577"/>
      <w:bookmarkStart w:id="236" w:name="_Toc528157184"/>
      <w:r>
        <w:lastRenderedPageBreak/>
        <w:t>Hierarchical string</w:t>
      </w:r>
      <w:bookmarkEnd w:id="234"/>
      <w:r w:rsidR="00EA1909">
        <w:t>s</w:t>
      </w:r>
      <w:bookmarkEnd w:id="235"/>
      <w:bookmarkEnd w:id="236"/>
    </w:p>
    <w:p w14:paraId="48E1903C" w14:textId="613DF0CD" w:rsidR="00C535F2" w:rsidRPr="00C535F2" w:rsidRDefault="00C535F2" w:rsidP="00C535F2">
      <w:pPr>
        <w:pStyle w:val="Heading4"/>
      </w:pPr>
      <w:bookmarkStart w:id="237" w:name="_Ref528149163"/>
      <w:bookmarkStart w:id="238" w:name="_Toc528157185"/>
      <w:r>
        <w:t>General</w:t>
      </w:r>
      <w:bookmarkEnd w:id="237"/>
      <w:bookmarkEnd w:id="238"/>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39"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39"/>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40" w:name="_Ref515815105"/>
      <w:bookmarkStart w:id="241" w:name="_Toc528157186"/>
      <w:r>
        <w:t>Versioned hierarchical strings</w:t>
      </w:r>
      <w:bookmarkEnd w:id="240"/>
      <w:bookmarkEnd w:id="241"/>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42" w:name="_Ref508798892"/>
      <w:bookmarkStart w:id="243" w:name="_Toc528157187"/>
      <w:r>
        <w:t>Object properties</w:t>
      </w:r>
      <w:bookmarkEnd w:id="242"/>
      <w:bookmarkEnd w:id="243"/>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44" w:name="_Ref508869720"/>
      <w:bookmarkStart w:id="245" w:name="_Toc528157188"/>
      <w:r>
        <w:t>Array properties</w:t>
      </w:r>
      <w:bookmarkEnd w:id="244"/>
      <w:bookmarkEnd w:id="245"/>
    </w:p>
    <w:p w14:paraId="28EB82AC" w14:textId="5479DEBF" w:rsidR="000308F0" w:rsidRDefault="000308F0" w:rsidP="000308F0">
      <w:pPr>
        <w:pStyle w:val="Heading3"/>
      </w:pPr>
      <w:bookmarkStart w:id="246" w:name="_Toc528157189"/>
      <w:r>
        <w:t>General</w:t>
      </w:r>
      <w:bookmarkEnd w:id="246"/>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47" w:name="_Ref493404799"/>
      <w:bookmarkStart w:id="248" w:name="_Toc528157190"/>
      <w:r>
        <w:t>Array properties with unique values</w:t>
      </w:r>
      <w:bookmarkEnd w:id="247"/>
      <w:bookmarkEnd w:id="248"/>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49" w:name="_Ref493408960"/>
      <w:bookmarkStart w:id="250" w:name="_Toc528157191"/>
      <w:r>
        <w:t>Property bags</w:t>
      </w:r>
      <w:bookmarkEnd w:id="249"/>
      <w:bookmarkEnd w:id="250"/>
    </w:p>
    <w:p w14:paraId="394A6CDE" w14:textId="6ABA55FC" w:rsidR="00815787" w:rsidRDefault="00815787" w:rsidP="00815787">
      <w:pPr>
        <w:pStyle w:val="Heading3"/>
      </w:pPr>
      <w:bookmarkStart w:id="251" w:name="_Toc528157192"/>
      <w:r>
        <w:t>General</w:t>
      </w:r>
      <w:bookmarkEnd w:id="251"/>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52" w:name="_Ref514325416"/>
      <w:bookmarkStart w:id="253" w:name="_Ref514325725"/>
      <w:bookmarkStart w:id="254" w:name="_Toc528157193"/>
      <w:r>
        <w:t>Tags</w:t>
      </w:r>
      <w:bookmarkEnd w:id="252"/>
      <w:bookmarkEnd w:id="253"/>
      <w:bookmarkEnd w:id="254"/>
    </w:p>
    <w:p w14:paraId="0765905B" w14:textId="2D9C6858" w:rsidR="00B501CE" w:rsidRPr="00B501CE" w:rsidRDefault="00B501CE" w:rsidP="00B501CE">
      <w:pPr>
        <w:pStyle w:val="Heading4"/>
      </w:pPr>
      <w:bookmarkStart w:id="255" w:name="_Toc528157194"/>
      <w:r>
        <w:t>General</w:t>
      </w:r>
      <w:bookmarkEnd w:id="255"/>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56" w:name="_Hlk493349329"/>
      <w:r w:rsidRPr="001A344F">
        <w:t xml:space="preserve">an array </w:t>
      </w:r>
      <w:r w:rsidR="00DC2EEB">
        <w:t>of</w:t>
      </w:r>
      <w:r w:rsidRPr="001A344F">
        <w:t xml:space="preserve"> zero or more </w:t>
      </w:r>
      <w:r w:rsidR="00DC2EEB">
        <w:t>unique</w:t>
      </w:r>
      <w:r w:rsidRPr="001A344F">
        <w:t xml:space="preserve"> strings</w:t>
      </w:r>
      <w:bookmarkEnd w:id="256"/>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57" w:name="_Toc528157195"/>
      <w:r>
        <w:t>Tag metadata</w:t>
      </w:r>
      <w:bookmarkEnd w:id="25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58" w:name="_Ref493413701"/>
      <w:bookmarkStart w:id="259" w:name="_Ref493413744"/>
      <w:bookmarkStart w:id="260" w:name="_Toc528157196"/>
      <w:r>
        <w:t>Date/time properties</w:t>
      </w:r>
      <w:bookmarkEnd w:id="258"/>
      <w:bookmarkEnd w:id="259"/>
      <w:bookmarkEnd w:id="260"/>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6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26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62" w:name="_Ref493426052"/>
      <w:bookmarkStart w:id="263" w:name="_Ref508814664"/>
      <w:bookmarkStart w:id="264" w:name="_Toc528157197"/>
      <w:r>
        <w:t>m</w:t>
      </w:r>
      <w:r w:rsidR="00815787">
        <w:t xml:space="preserve">essage </w:t>
      </w:r>
      <w:bookmarkEnd w:id="262"/>
      <w:r>
        <w:t>objects</w:t>
      </w:r>
      <w:bookmarkEnd w:id="263"/>
      <w:bookmarkEnd w:id="264"/>
    </w:p>
    <w:p w14:paraId="0A758B59" w14:textId="372BB610" w:rsidR="00354823" w:rsidRPr="00354823" w:rsidRDefault="00354823" w:rsidP="00354823">
      <w:pPr>
        <w:pStyle w:val="Heading3"/>
      </w:pPr>
      <w:bookmarkStart w:id="265" w:name="_Toc528157198"/>
      <w:r>
        <w:t>General</w:t>
      </w:r>
      <w:bookmarkEnd w:id="2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66" w:name="_Ref503354593"/>
      <w:bookmarkStart w:id="267" w:name="_Toc528157199"/>
      <w:r>
        <w:t>Plain text messages</w:t>
      </w:r>
      <w:bookmarkEnd w:id="266"/>
      <w:bookmarkEnd w:id="26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68" w:name="_Ref503354606"/>
      <w:bookmarkStart w:id="269" w:name="_Toc528157200"/>
      <w:r>
        <w:t>Rich text messages</w:t>
      </w:r>
      <w:bookmarkEnd w:id="268"/>
      <w:bookmarkEnd w:id="269"/>
    </w:p>
    <w:p w14:paraId="78C77DEB" w14:textId="06212753" w:rsidR="00675C8D" w:rsidRPr="00675C8D" w:rsidRDefault="00675C8D" w:rsidP="00675C8D">
      <w:pPr>
        <w:pStyle w:val="Heading4"/>
      </w:pPr>
      <w:bookmarkStart w:id="270" w:name="_Toc528157201"/>
      <w:r>
        <w:t>General</w:t>
      </w:r>
      <w:bookmarkEnd w:id="270"/>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71" w:name="_Ref503355198"/>
      <w:bookmarkStart w:id="272" w:name="_Toc528157202"/>
      <w:r>
        <w:lastRenderedPageBreak/>
        <w:t>Security implications</w:t>
      </w:r>
      <w:bookmarkEnd w:id="271"/>
      <w:bookmarkEnd w:id="27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3" w:name="_Ref508810893"/>
      <w:bookmarkStart w:id="274" w:name="_Toc528157203"/>
      <w:bookmarkStart w:id="275" w:name="_Ref503352567"/>
      <w:r>
        <w:t>Messages with placeholders</w:t>
      </w:r>
      <w:bookmarkEnd w:id="273"/>
      <w:bookmarkEnd w:id="27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76" w:name="_Ref508810900"/>
      <w:bookmarkStart w:id="277" w:name="_Toc528157204"/>
      <w:r>
        <w:lastRenderedPageBreak/>
        <w:t>Messages with e</w:t>
      </w:r>
      <w:r w:rsidR="00A4123E">
        <w:t>mbedded links</w:t>
      </w:r>
      <w:bookmarkEnd w:id="275"/>
      <w:bookmarkEnd w:id="276"/>
      <w:bookmarkEnd w:id="277"/>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78" w:name="_Ref508812963"/>
      <w:bookmarkStart w:id="279" w:name="_Toc528157205"/>
      <w:bookmarkStart w:id="280" w:name="_Ref493337542"/>
      <w:r>
        <w:t>Message string resources</w:t>
      </w:r>
      <w:bookmarkEnd w:id="278"/>
      <w:bookmarkEnd w:id="279"/>
    </w:p>
    <w:p w14:paraId="558CEB2A" w14:textId="15F84E5D" w:rsidR="00F27B42" w:rsidRDefault="00F27B42" w:rsidP="00F27B42">
      <w:pPr>
        <w:pStyle w:val="Heading4"/>
      </w:pPr>
      <w:bookmarkStart w:id="281" w:name="_Toc528157206"/>
      <w:r>
        <w:t>General</w:t>
      </w:r>
      <w:bookmarkEnd w:id="281"/>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282" w:name="_Ref508812199"/>
      <w:bookmarkStart w:id="283" w:name="_Toc528157207"/>
      <w:r>
        <w:t>Embedded string resource lookup procedure</w:t>
      </w:r>
      <w:bookmarkEnd w:id="282"/>
      <w:bookmarkEnd w:id="28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84" w:name="_Toc528157208"/>
      <w:r>
        <w:t>SARIF resource file naming convention</w:t>
      </w:r>
      <w:bookmarkEnd w:id="28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85" w:name="_Ref508811713"/>
      <w:bookmarkStart w:id="286" w:name="_Toc528157209"/>
      <w:r>
        <w:t>SARIF resource file lookup procedure</w:t>
      </w:r>
      <w:bookmarkEnd w:id="285"/>
      <w:bookmarkEnd w:id="28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287" w:name="_Ref508811723"/>
      <w:bookmarkStart w:id="288" w:name="_Toc528157210"/>
      <w:r>
        <w:t>SARIF resource file format</w:t>
      </w:r>
      <w:bookmarkEnd w:id="287"/>
      <w:bookmarkEnd w:id="288"/>
    </w:p>
    <w:p w14:paraId="441176F7" w14:textId="05E307FC" w:rsidR="00F27B42" w:rsidRDefault="00F27B42" w:rsidP="00F27B42">
      <w:pPr>
        <w:pStyle w:val="Heading5"/>
      </w:pPr>
      <w:bookmarkStart w:id="289" w:name="_Toc528157211"/>
      <w:r>
        <w:t>General</w:t>
      </w:r>
      <w:bookmarkEnd w:id="28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90" w:name="_Toc528157212"/>
      <w:r>
        <w:t>sarifLog object</w:t>
      </w:r>
      <w:bookmarkEnd w:id="290"/>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291" w:name="_Ref508812519"/>
      <w:bookmarkStart w:id="292" w:name="_Toc528157213"/>
      <w:r>
        <w:lastRenderedPageBreak/>
        <w:t>run object</w:t>
      </w:r>
      <w:bookmarkEnd w:id="291"/>
      <w:bookmarkEnd w:id="29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93" w:name="_Ref508812478"/>
      <w:bookmarkStart w:id="294" w:name="_Toc528157214"/>
      <w:r>
        <w:t>tool object</w:t>
      </w:r>
      <w:bookmarkEnd w:id="293"/>
      <w:bookmarkEnd w:id="29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95" w:name="_Toc528157215"/>
      <w:r>
        <w:t>resources object</w:t>
      </w:r>
      <w:bookmarkEnd w:id="295"/>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296" w:name="_Ref508811133"/>
      <w:bookmarkStart w:id="297" w:name="_Toc528157216"/>
      <w:r>
        <w:t>text property</w:t>
      </w:r>
      <w:bookmarkEnd w:id="296"/>
      <w:bookmarkEnd w:id="297"/>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98" w:name="_Ref508811583"/>
      <w:bookmarkStart w:id="299" w:name="_Toc528157217"/>
      <w:r>
        <w:t>richText property</w:t>
      </w:r>
      <w:bookmarkEnd w:id="298"/>
      <w:bookmarkEnd w:id="299"/>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00" w:name="_Ref508811592"/>
      <w:bookmarkStart w:id="301" w:name="_Toc528157218"/>
      <w:r>
        <w:lastRenderedPageBreak/>
        <w:t>messageId property</w:t>
      </w:r>
      <w:bookmarkEnd w:id="300"/>
      <w:bookmarkEnd w:id="301"/>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02" w:name="_Ref508811630"/>
      <w:bookmarkStart w:id="303" w:name="_Toc528157219"/>
      <w:r>
        <w:t>richMessageId property</w:t>
      </w:r>
      <w:bookmarkEnd w:id="302"/>
      <w:bookmarkEnd w:id="303"/>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04" w:name="_Ref508811093"/>
      <w:bookmarkStart w:id="305" w:name="_Toc528157220"/>
      <w:r>
        <w:t>arguments property</w:t>
      </w:r>
      <w:bookmarkEnd w:id="304"/>
      <w:bookmarkEnd w:id="305"/>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06" w:name="_Ref508812301"/>
      <w:bookmarkStart w:id="307" w:name="_Toc528157221"/>
      <w:r>
        <w:t>sarifLog object</w:t>
      </w:r>
      <w:bookmarkEnd w:id="280"/>
      <w:bookmarkEnd w:id="306"/>
      <w:bookmarkEnd w:id="307"/>
    </w:p>
    <w:p w14:paraId="5DEDD21B" w14:textId="0630136E" w:rsidR="000D32C1" w:rsidRDefault="000D32C1" w:rsidP="000D32C1">
      <w:pPr>
        <w:pStyle w:val="Heading3"/>
      </w:pPr>
      <w:bookmarkStart w:id="308" w:name="_Toc528157222"/>
      <w:r>
        <w:t>General</w:t>
      </w:r>
      <w:bookmarkEnd w:id="30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09" w:name="_Ref493349977"/>
      <w:bookmarkStart w:id="310" w:name="_Ref493350297"/>
      <w:bookmarkStart w:id="311" w:name="_Toc528157223"/>
      <w:r>
        <w:t>version property</w:t>
      </w:r>
      <w:bookmarkEnd w:id="309"/>
      <w:bookmarkEnd w:id="310"/>
      <w:bookmarkEnd w:id="311"/>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12" w:name="_Ref508812350"/>
      <w:bookmarkStart w:id="313" w:name="_Toc528157224"/>
      <w:r>
        <w:t>$schema property</w:t>
      </w:r>
      <w:bookmarkEnd w:id="312"/>
      <w:bookmarkEnd w:id="31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4" w:name="_Ref493349987"/>
      <w:bookmarkStart w:id="315" w:name="_Toc528157225"/>
      <w:r>
        <w:t>runs property</w:t>
      </w:r>
      <w:bookmarkEnd w:id="314"/>
      <w:bookmarkEnd w:id="315"/>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316" w:name="_Ref493349997"/>
      <w:bookmarkStart w:id="317" w:name="_Ref493350451"/>
      <w:bookmarkStart w:id="318" w:name="_Toc528157226"/>
      <w:r>
        <w:t>run object</w:t>
      </w:r>
      <w:bookmarkEnd w:id="316"/>
      <w:bookmarkEnd w:id="317"/>
      <w:bookmarkEnd w:id="318"/>
    </w:p>
    <w:p w14:paraId="10E42C1C" w14:textId="534C375F" w:rsidR="000D32C1" w:rsidRDefault="000D32C1" w:rsidP="000D32C1">
      <w:pPr>
        <w:pStyle w:val="Heading3"/>
      </w:pPr>
      <w:bookmarkStart w:id="319" w:name="_Toc528157227"/>
      <w:r>
        <w:t>General</w:t>
      </w:r>
      <w:bookmarkEnd w:id="31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320" w:name="_Ref522953645"/>
      <w:bookmarkStart w:id="321" w:name="_Toc528157228"/>
      <w:r>
        <w:t>external</w:t>
      </w:r>
      <w:r w:rsidR="007072B1">
        <w:t>Property</w:t>
      </w:r>
      <w:r>
        <w:t>Files property</w:t>
      </w:r>
      <w:bookmarkEnd w:id="320"/>
      <w:bookmarkEnd w:id="321"/>
    </w:p>
    <w:p w14:paraId="3E8B7EF9" w14:textId="6DFD68BA" w:rsidR="000F505D" w:rsidRPr="000F505D" w:rsidRDefault="00AF60C1" w:rsidP="000F505D">
      <w:pPr>
        <w:pStyle w:val="Heading4"/>
      </w:pPr>
      <w:bookmarkStart w:id="322" w:name="_Toc528157229"/>
      <w:r>
        <w:t>Rationale</w:t>
      </w:r>
      <w:bookmarkEnd w:id="32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lastRenderedPageBreak/>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323" w:name="_Toc528157230"/>
      <w:r>
        <w:t>Property definition</w:t>
      </w:r>
      <w:bookmarkEnd w:id="323"/>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44C939DE" w:rsidR="000F505D" w:rsidRPr="000F505D" w:rsidDel="00812719" w:rsidRDefault="000F505D" w:rsidP="000F505D">
      <w:pPr>
        <w:pStyle w:val="ListParagraph"/>
        <w:numPr>
          <w:ilvl w:val="0"/>
          <w:numId w:val="69"/>
        </w:numPr>
        <w:rPr>
          <w:del w:id="324" w:author="Laurence Golding" w:date="2018-10-28T11:32:00Z"/>
          <w:rStyle w:val="CODEtemp"/>
        </w:rPr>
      </w:pPr>
      <w:del w:id="325" w:author="Laurence Golding" w:date="2018-10-28T11:32:00Z">
        <w:r w:rsidRPr="000F505D" w:rsidDel="00812719">
          <w:rPr>
            <w:rStyle w:val="CODEtemp"/>
          </w:rPr>
          <w:delText>files</w:delText>
        </w:r>
      </w:del>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730DAA0C" w:rsidR="000F505D" w:rsidRPr="000F505D" w:rsidDel="00812719" w:rsidRDefault="000F505D" w:rsidP="000F505D">
      <w:pPr>
        <w:pStyle w:val="ListParagraph"/>
        <w:numPr>
          <w:ilvl w:val="0"/>
          <w:numId w:val="69"/>
        </w:numPr>
        <w:rPr>
          <w:del w:id="326" w:author="Laurence Golding" w:date="2018-10-28T11:33:00Z"/>
          <w:rStyle w:val="CODEtemp"/>
        </w:rPr>
      </w:pPr>
      <w:del w:id="327" w:author="Laurence Golding" w:date="2018-10-28T11:33:00Z">
        <w:r w:rsidRPr="000F505D" w:rsidDel="00812719">
          <w:rPr>
            <w:rStyle w:val="CODEtemp"/>
          </w:rPr>
          <w:delText>logicalLocations</w:delText>
        </w:r>
      </w:del>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75E0598E" w14:textId="64CE25B7" w:rsidR="00812719" w:rsidRDefault="00812719" w:rsidP="000F505D">
      <w:pPr>
        <w:pStyle w:val="ListParagraph"/>
        <w:numPr>
          <w:ilvl w:val="0"/>
          <w:numId w:val="70"/>
        </w:numPr>
        <w:rPr>
          <w:ins w:id="328" w:author="Laurence Golding" w:date="2018-10-28T11:32:00Z"/>
          <w:rStyle w:val="CODEtemp"/>
        </w:rPr>
      </w:pPr>
      <w:ins w:id="329" w:author="Laurence Golding" w:date="2018-10-28T11:32:00Z">
        <w:r>
          <w:rPr>
            <w:rStyle w:val="CODEtemp"/>
          </w:rPr>
          <w:t>files</w:t>
        </w:r>
      </w:ins>
    </w:p>
    <w:p w14:paraId="1B526363" w14:textId="5389B7C5" w:rsidR="000F505D" w:rsidRDefault="000F505D" w:rsidP="000F505D">
      <w:pPr>
        <w:pStyle w:val="ListParagraph"/>
        <w:numPr>
          <w:ilvl w:val="0"/>
          <w:numId w:val="70"/>
        </w:numPr>
        <w:rPr>
          <w:ins w:id="330" w:author="Laurence Golding" w:date="2018-10-28T11:32:00Z"/>
          <w:rStyle w:val="CODEtemp"/>
        </w:rPr>
      </w:pPr>
      <w:r w:rsidRPr="00604BE7">
        <w:rPr>
          <w:rStyle w:val="CODEtemp"/>
        </w:rPr>
        <w:t>invocations</w:t>
      </w:r>
    </w:p>
    <w:p w14:paraId="655BD5AF" w14:textId="6879624A" w:rsidR="00812719" w:rsidRPr="00604BE7" w:rsidRDefault="00812719" w:rsidP="000F505D">
      <w:pPr>
        <w:pStyle w:val="ListParagraph"/>
        <w:numPr>
          <w:ilvl w:val="0"/>
          <w:numId w:val="70"/>
        </w:numPr>
        <w:rPr>
          <w:rStyle w:val="CODEtemp"/>
        </w:rPr>
      </w:pPr>
      <w:ins w:id="331" w:author="Laurence Golding" w:date="2018-10-28T11:32:00Z">
        <w:r>
          <w:rPr>
            <w:rStyle w:val="CODEtemp"/>
          </w:rPr>
          <w:t>logicalLocations</w:t>
        </w:r>
      </w:ins>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E854A59" w:rsidR="00604BE7" w:rsidRDefault="00604BE7" w:rsidP="00604BE7">
      <w:pPr>
        <w:pStyle w:val="Note"/>
      </w:pPr>
      <w:r>
        <w:lastRenderedPageBreak/>
        <w:t>EXAMPLE</w:t>
      </w:r>
      <w:r w:rsidR="007072B1">
        <w:t xml:space="preserve"> 1</w:t>
      </w:r>
      <w:r>
        <w:t xml:space="preserve">: In this example, the </w:t>
      </w:r>
      <w:r w:rsidRPr="005679F2">
        <w:rPr>
          <w:rStyle w:val="CODEtemp"/>
        </w:rPr>
        <w:t>run.</w:t>
      </w:r>
      <w:del w:id="332" w:author="Laurence Golding" w:date="2018-10-29T09:34:00Z">
        <w:r w:rsidRPr="005679F2" w:rsidDel="00AC435D">
          <w:rPr>
            <w:rStyle w:val="CODEtemp"/>
          </w:rPr>
          <w:delText>files</w:delText>
        </w:r>
        <w:r w:rsidDel="00AC435D">
          <w:delText xml:space="preserve"> </w:delText>
        </w:r>
      </w:del>
      <w:ins w:id="333" w:author="Laurence Golding" w:date="2018-10-29T09:34:00Z">
        <w:r w:rsidR="00AC435D">
          <w:rPr>
            <w:rStyle w:val="CODEtemp"/>
          </w:rPr>
          <w:t>conversion</w:t>
        </w:r>
        <w:r w:rsidR="00AC435D">
          <w:t xml:space="preserve"> </w:t>
        </w:r>
      </w:ins>
      <w:r>
        <w:t xml:space="preserve">property is stored in the file </w:t>
      </w:r>
      <w:r w:rsidR="004E2E96" w:rsidRPr="005679F2">
        <w:rPr>
          <w:rStyle w:val="CODEtemp"/>
        </w:rPr>
        <w:t>C:\logs\scantool.</w:t>
      </w:r>
      <w:del w:id="334" w:author="Laurence Golding" w:date="2018-10-29T09:34:00Z">
        <w:r w:rsidR="004E2E96" w:rsidRPr="005679F2" w:rsidDel="00AC435D">
          <w:rPr>
            <w:rStyle w:val="CODEtemp"/>
          </w:rPr>
          <w:delText>files</w:delText>
        </w:r>
      </w:del>
      <w:ins w:id="335" w:author="Laurence Golding" w:date="2018-10-29T09:34:00Z">
        <w:r w:rsidR="00AC435D">
          <w:rPr>
            <w:rStyle w:val="CODEtemp"/>
          </w:rPr>
          <w:t>conversion</w:t>
        </w:r>
      </w:ins>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363BD8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ins w:id="336" w:author="Laurence Golding" w:date="2018-10-29T09:34:00Z">
        <w:r w:rsidR="00AC435D">
          <w:t>.</w:t>
        </w:r>
      </w:ins>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3BCB875E" w:rsidR="00604BE7" w:rsidRDefault="00604BE7" w:rsidP="00604BE7">
      <w:pPr>
        <w:pStyle w:val="Code"/>
      </w:pPr>
      <w:r>
        <w:t xml:space="preserve">    "</w:t>
      </w:r>
      <w:r w:rsidR="007072B1">
        <w:t>run.</w:t>
      </w:r>
      <w:del w:id="337" w:author="Laurence Golding" w:date="2018-10-29T09:31:00Z">
        <w:r w:rsidDel="00FA12BF">
          <w:delText>files</w:delText>
        </w:r>
      </w:del>
      <w:ins w:id="338" w:author="Laurence Golding" w:date="2018-10-29T09:31:00Z">
        <w:r w:rsidR="00FA12BF">
          <w:t>conversion</w:t>
        </w:r>
      </w:ins>
      <w:r>
        <w:t>": {</w:t>
      </w:r>
      <w:del w:id="339" w:author="Laurence Golding" w:date="2018-10-29T09:33:00Z">
        <w:r w:rsidR="0069571F" w:rsidDel="00FA12BF">
          <w:delText xml:space="preserve">     </w:delText>
        </w:r>
      </w:del>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F119A8C" w:rsidR="00604BE7" w:rsidRDefault="00604BE7" w:rsidP="00604BE7">
      <w:pPr>
        <w:pStyle w:val="Code"/>
      </w:pPr>
      <w:r>
        <w:t xml:space="preserve">      </w:t>
      </w:r>
      <w:r w:rsidR="006F4CE3">
        <w:t xml:space="preserve">  </w:t>
      </w:r>
      <w:r>
        <w:t>"uri": "scantool.</w:t>
      </w:r>
      <w:del w:id="340" w:author="Laurence Golding" w:date="2018-10-29T09:33:00Z">
        <w:r w:rsidDel="00FA12BF">
          <w:delText>files</w:delText>
        </w:r>
      </w:del>
      <w:ins w:id="341" w:author="Laurence Golding" w:date="2018-10-29T09:33:00Z">
        <w:r w:rsidR="00FA12BF">
          <w:t>conversion</w:t>
        </w:r>
      </w:ins>
      <w:r>
        <w:t>.sarif</w:t>
      </w:r>
      <w:r w:rsidR="007072B1">
        <w:t>-external-properties</w:t>
      </w:r>
      <w:r>
        <w:t>",</w:t>
      </w:r>
    </w:p>
    <w:p w14:paraId="5AA27C9B" w14:textId="63C425D6" w:rsidR="00604BE7" w:rsidRDefault="00604BE7" w:rsidP="00604BE7">
      <w:pPr>
        <w:pStyle w:val="Code"/>
        <w:rPr>
          <w:ins w:id="342" w:author="Laurence Golding" w:date="2018-10-29T09:33:00Z"/>
        </w:rPr>
      </w:pPr>
      <w:r>
        <w:t xml:space="preserve">      </w:t>
      </w:r>
      <w:r w:rsidR="006F4CE3">
        <w:t xml:space="preserve">  </w:t>
      </w:r>
      <w:r>
        <w:t>"uriBaseId": "LOGSDIR"</w:t>
      </w:r>
      <w:ins w:id="343" w:author="Laurence Golding" w:date="2018-10-29T09:33:00Z">
        <w:r w:rsidR="00FA12BF">
          <w:t>,</w:t>
        </w:r>
      </w:ins>
    </w:p>
    <w:p w14:paraId="76EC7E98" w14:textId="00522487" w:rsidR="00FA12BF" w:rsidRDefault="00FA12BF" w:rsidP="00604BE7">
      <w:pPr>
        <w:pStyle w:val="Code"/>
      </w:pPr>
      <w:ins w:id="344" w:author="Laurence Golding" w:date="2018-10-29T09:33:00Z">
        <w:r>
          <w:t xml:space="preserve">        "fileIndex": 0</w:t>
        </w:r>
      </w:ins>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CD07F39" w:rsidR="00604BE7" w:rsidRDefault="00604BE7" w:rsidP="00604BE7">
      <w:pPr>
        <w:pStyle w:val="Code"/>
        <w:rPr>
          <w:ins w:id="345" w:author="Laurence Golding" w:date="2018-10-29T09:33:00Z"/>
        </w:rPr>
      </w:pPr>
      <w:r>
        <w:t xml:space="preserve">        </w:t>
      </w:r>
      <w:r w:rsidR="006B7DBD">
        <w:t xml:space="preserve">  </w:t>
      </w:r>
      <w:r>
        <w:t>"uriBaseId": "LOGSDIR"</w:t>
      </w:r>
      <w:ins w:id="346" w:author="Laurence Golding" w:date="2018-10-29T09:33:00Z">
        <w:r w:rsidR="00FA12BF">
          <w:t>,</w:t>
        </w:r>
      </w:ins>
    </w:p>
    <w:p w14:paraId="05AD660F" w14:textId="0B2ED998" w:rsidR="00FA12BF" w:rsidRDefault="00FA12BF" w:rsidP="00604BE7">
      <w:pPr>
        <w:pStyle w:val="Code"/>
      </w:pPr>
      <w:ins w:id="347" w:author="Laurence Golding" w:date="2018-10-29T09:33:00Z">
        <w:r>
          <w:t xml:space="preserve">          "fileIndex": 1</w:t>
        </w:r>
      </w:ins>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000772A2" w:rsidR="00604BE7" w:rsidRDefault="00604BE7" w:rsidP="00604BE7">
      <w:pPr>
        <w:pStyle w:val="Code"/>
        <w:rPr>
          <w:ins w:id="348" w:author="Laurence Golding" w:date="2018-10-29T09:34:00Z"/>
        </w:rPr>
      </w:pPr>
      <w:r>
        <w:t xml:space="preserve">    </w:t>
      </w:r>
      <w:r w:rsidR="006B7DBD">
        <w:t xml:space="preserve">    </w:t>
      </w:r>
      <w:r>
        <w:t xml:space="preserve">  "uriBaseId": "LOGSDIR"</w:t>
      </w:r>
      <w:ins w:id="349" w:author="Laurence Golding" w:date="2018-10-29T09:34:00Z">
        <w:r w:rsidR="00FA12BF">
          <w:t>,</w:t>
        </w:r>
      </w:ins>
    </w:p>
    <w:p w14:paraId="38C566BA" w14:textId="2833CA7F" w:rsidR="00FA12BF" w:rsidRDefault="00FA12BF" w:rsidP="00604BE7">
      <w:pPr>
        <w:pStyle w:val="Code"/>
      </w:pPr>
      <w:ins w:id="350" w:author="Laurence Golding" w:date="2018-10-29T09:34:00Z">
        <w:r>
          <w:t xml:space="preserve">          "fileIndex": 2</w:t>
        </w:r>
      </w:ins>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746A55A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ins w:id="351" w:author="Laurence Golding" w:date="2018-10-29T09:34:00Z">
        <w:r w:rsidR="00AC435D">
          <w:t>.</w:t>
        </w:r>
      </w:ins>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lastRenderedPageBreak/>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566E084A" w:rsidR="00294FED" w:rsidRDefault="00294FED" w:rsidP="00294FED">
      <w:pPr>
        <w:pStyle w:val="Code"/>
        <w:rPr>
          <w:ins w:id="352" w:author="Laurence Golding" w:date="2018-10-29T09:35:00Z"/>
        </w:rPr>
      </w:pPr>
      <w:r>
        <w:t xml:space="preserve">        "uriBaseId": "LOGSDIR"</w:t>
      </w:r>
      <w:ins w:id="353" w:author="Laurence Golding" w:date="2018-10-29T09:35:00Z">
        <w:r w:rsidR="00AC435D">
          <w:t>,</w:t>
        </w:r>
      </w:ins>
    </w:p>
    <w:p w14:paraId="5640F3EB" w14:textId="215D53F0" w:rsidR="00AC435D" w:rsidRDefault="00AC435D" w:rsidP="00294FED">
      <w:pPr>
        <w:pStyle w:val="Code"/>
      </w:pPr>
      <w:ins w:id="354" w:author="Laurence Golding" w:date="2018-10-29T09:35:00Z">
        <w:r>
          <w:t xml:space="preserve">        "fileIndex": 0</w:t>
        </w:r>
      </w:ins>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3DA83562" w:rsidR="00294FED" w:rsidRDefault="00294FED" w:rsidP="00294FED">
      <w:pPr>
        <w:pStyle w:val="Code"/>
        <w:rPr>
          <w:ins w:id="355" w:author="Laurence Golding" w:date="2018-10-29T09:35:00Z"/>
        </w:rPr>
      </w:pPr>
      <w:r>
        <w:t xml:space="preserve">        "uriBaseId": "LOGSDIR"</w:t>
      </w:r>
      <w:ins w:id="356" w:author="Laurence Golding" w:date="2018-10-29T09:35:00Z">
        <w:r w:rsidR="00AC435D">
          <w:t>,</w:t>
        </w:r>
      </w:ins>
    </w:p>
    <w:p w14:paraId="7914C5B8" w14:textId="7BDD6F7B" w:rsidR="00AC435D" w:rsidRDefault="00AC435D" w:rsidP="00294FED">
      <w:pPr>
        <w:pStyle w:val="Code"/>
      </w:pPr>
      <w:ins w:id="357" w:author="Laurence Golding" w:date="2018-10-29T09:35:00Z">
        <w:r>
          <w:t xml:space="preserve">        "fileIndex": 0</w:t>
        </w:r>
      </w:ins>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6B61394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ins w:id="358" w:author="Laurence Golding" w:date="2018-10-29T09:36:00Z">
        <w:r w:rsidR="00324F8F">
          <w:t>.</w:t>
        </w:r>
      </w:ins>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54D38FF1" w:rsidR="00F265D8" w:rsidRDefault="00F265D8" w:rsidP="00F265D8">
      <w:pPr>
        <w:pStyle w:val="Code"/>
        <w:rPr>
          <w:ins w:id="359" w:author="Laurence Golding" w:date="2018-10-29T09:36:00Z"/>
        </w:rPr>
      </w:pPr>
      <w:r>
        <w:t xml:space="preserve">          "uriBaseId": "LOGSDIR"</w:t>
      </w:r>
      <w:ins w:id="360" w:author="Laurence Golding" w:date="2018-10-29T09:36:00Z">
        <w:r w:rsidR="0026493F">
          <w:t>,</w:t>
        </w:r>
      </w:ins>
    </w:p>
    <w:p w14:paraId="5345E465" w14:textId="70D2A3E6" w:rsidR="0026493F" w:rsidRDefault="0026493F" w:rsidP="00F265D8">
      <w:pPr>
        <w:pStyle w:val="Code"/>
      </w:pPr>
      <w:ins w:id="361" w:author="Laurence Golding" w:date="2018-10-29T09:36:00Z">
        <w:r>
          <w:t xml:space="preserve">          "fileIndex": 0</w:t>
        </w:r>
      </w:ins>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38B49DB7" w:rsidR="00F265D8" w:rsidRDefault="00F265D8" w:rsidP="00F265D8">
      <w:pPr>
        <w:pStyle w:val="Code"/>
        <w:rPr>
          <w:ins w:id="362" w:author="Laurence Golding" w:date="2018-10-29T09:36:00Z"/>
        </w:rPr>
      </w:pPr>
      <w:r>
        <w:t xml:space="preserve">          "uriBaseId": "LOGSDIR"</w:t>
      </w:r>
      <w:ins w:id="363" w:author="Laurence Golding" w:date="2018-10-29T09:36:00Z">
        <w:r w:rsidR="0026493F">
          <w:t>,</w:t>
        </w:r>
      </w:ins>
    </w:p>
    <w:p w14:paraId="04133D44" w14:textId="526253A8" w:rsidR="0026493F" w:rsidRDefault="0026493F" w:rsidP="00F265D8">
      <w:pPr>
        <w:pStyle w:val="Code"/>
      </w:pPr>
      <w:ins w:id="364" w:author="Laurence Golding" w:date="2018-10-29T09:36:00Z">
        <w:r>
          <w:t xml:space="preserve">          "fileIndex": 0</w:t>
        </w:r>
      </w:ins>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65" w:name="_Ref526937024"/>
      <w:bookmarkStart w:id="366" w:name="_Toc528157231"/>
      <w:r>
        <w:t>id property</w:t>
      </w:r>
      <w:bookmarkEnd w:id="365"/>
      <w:bookmarkEnd w:id="366"/>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367" w:name="_Ref526937372"/>
      <w:bookmarkStart w:id="368" w:name="_Toc528157232"/>
      <w:r>
        <w:t>aggregateIds property</w:t>
      </w:r>
      <w:bookmarkEnd w:id="367"/>
      <w:bookmarkEnd w:id="368"/>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lastRenderedPageBreak/>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369" w:name="_Ref493475805"/>
      <w:bookmarkStart w:id="370" w:name="_Toc528157233"/>
      <w:r>
        <w:t>baselineI</w:t>
      </w:r>
      <w:r w:rsidR="00435405">
        <w:t>nstanceGui</w:t>
      </w:r>
      <w:r>
        <w:t>d property</w:t>
      </w:r>
      <w:bookmarkEnd w:id="369"/>
      <w:bookmarkEnd w:id="370"/>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71" w:name="_Ref493350956"/>
      <w:bookmarkStart w:id="372" w:name="_Toc528157234"/>
      <w:r>
        <w:t>tool property</w:t>
      </w:r>
      <w:bookmarkEnd w:id="371"/>
      <w:bookmarkEnd w:id="372"/>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373" w:name="_Ref507657941"/>
      <w:bookmarkStart w:id="374" w:name="_Toc528157235"/>
      <w:r>
        <w:t>invocation</w:t>
      </w:r>
      <w:r w:rsidR="00514F09">
        <w:t>s</w:t>
      </w:r>
      <w:r>
        <w:t xml:space="preserve"> property</w:t>
      </w:r>
      <w:bookmarkEnd w:id="373"/>
      <w:bookmarkEnd w:id="374"/>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5" w:name="_Toc528157236"/>
      <w:r>
        <w:t>conversion property</w:t>
      </w:r>
      <w:bookmarkEnd w:id="375"/>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6" w:name="_Ref511829897"/>
      <w:bookmarkStart w:id="377" w:name="_Toc528157237"/>
      <w:r>
        <w:t>versionControlProvenance property</w:t>
      </w:r>
      <w:bookmarkEnd w:id="376"/>
      <w:bookmarkEnd w:id="377"/>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78" w:name="_Ref508869459"/>
      <w:bookmarkStart w:id="379" w:name="_Ref508869524"/>
      <w:bookmarkStart w:id="380" w:name="_Ref508869585"/>
      <w:bookmarkStart w:id="381" w:name="_Toc528157238"/>
      <w:bookmarkStart w:id="382" w:name="_Ref493345118"/>
      <w:r>
        <w:t>originalUriBaseIds property</w:t>
      </w:r>
      <w:bookmarkEnd w:id="378"/>
      <w:bookmarkEnd w:id="379"/>
      <w:bookmarkEnd w:id="380"/>
      <w:bookmarkEnd w:id="381"/>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83" w:name="_Ref507667580"/>
      <w:bookmarkStart w:id="384" w:name="_Toc528157239"/>
      <w:r>
        <w:t>files property</w:t>
      </w:r>
      <w:bookmarkEnd w:id="382"/>
      <w:bookmarkEnd w:id="383"/>
      <w:bookmarkEnd w:id="384"/>
    </w:p>
    <w:p w14:paraId="07E80975" w14:textId="5440EE8D" w:rsidR="006A16A8" w:rsidDel="00E85FFC" w:rsidRDefault="006A16A8" w:rsidP="006A16A8">
      <w:pPr>
        <w:pStyle w:val="Heading4"/>
        <w:rPr>
          <w:del w:id="385" w:author="Laurence Golding" w:date="2018-10-25T15:39:00Z"/>
        </w:rPr>
      </w:pPr>
      <w:bookmarkStart w:id="386" w:name="_Toc528157240"/>
      <w:del w:id="387" w:author="Laurence Golding" w:date="2018-10-25T15:39:00Z">
        <w:r w:rsidDel="00E85FFC">
          <w:delText>General</w:delText>
        </w:r>
        <w:bookmarkEnd w:id="386"/>
      </w:del>
    </w:p>
    <w:p w14:paraId="1A04899C" w14:textId="1BD677B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del w:id="388" w:author="Laurence Golding" w:date="2018-10-25T15:24:00Z">
        <w:r w:rsidRPr="003B5868" w:rsidDel="00E85FFC">
          <w:delText>object</w:delText>
        </w:r>
        <w:r w:rsidR="004A12C7" w:rsidDel="00E85FFC">
          <w:delText xml:space="preserve"> (§</w:delText>
        </w:r>
        <w:r w:rsidR="004A12C7" w:rsidDel="00E85FFC">
          <w:fldChar w:fldCharType="begin"/>
        </w:r>
        <w:r w:rsidR="004A12C7" w:rsidDel="00E85FFC">
          <w:delInstrText xml:space="preserve"> REF _Ref508798892 \r \h </w:delInstrText>
        </w:r>
        <w:r w:rsidR="004A12C7" w:rsidDel="00E85FFC">
          <w:fldChar w:fldCharType="separate"/>
        </w:r>
        <w:r w:rsidR="00CE3B9C" w:rsidDel="00E85FFC">
          <w:delText>3.6</w:delText>
        </w:r>
        <w:r w:rsidR="004A12C7" w:rsidDel="00E85FFC">
          <w:fldChar w:fldCharType="end"/>
        </w:r>
        <w:r w:rsidR="004A12C7" w:rsidDel="00E85FFC">
          <w:delText>)</w:delText>
        </w:r>
      </w:del>
      <w:ins w:id="389" w:author="Laurence Golding" w:date="2018-10-25T15:24:00Z">
        <w:r w:rsidR="00E85FFC">
          <w:t xml:space="preserve">array of </w:t>
        </w:r>
        <w:r w:rsidR="00E85FFC" w:rsidRPr="00E85FFC">
          <w:rPr>
            <w:rStyle w:val="CODEtemp"/>
          </w:rPr>
          <w:t>file</w:t>
        </w:r>
        <w:r w:rsidR="00E85FFC">
          <w:t xml:space="preserve"> objects</w:t>
        </w:r>
      </w:ins>
      <w:r w:rsidRPr="003B5868">
        <w:t xml:space="preserve"> </w:t>
      </w:r>
      <w:ins w:id="390" w:author="Laurence Golding" w:date="2018-10-25T15:25:00Z">
        <w:r w:rsidR="00E85FFC">
          <w:t>(§</w:t>
        </w:r>
      </w:ins>
      <w:ins w:id="391" w:author="Laurence Golding" w:date="2018-10-25T15:26:00Z">
        <w:r w:rsidR="00E85FFC">
          <w:fldChar w:fldCharType="begin"/>
        </w:r>
        <w:r w:rsidR="00E85FFC">
          <w:instrText xml:space="preserve"> REF _Ref493403111 \r \h </w:instrText>
        </w:r>
      </w:ins>
      <w:r w:rsidR="00E85FFC">
        <w:fldChar w:fldCharType="separate"/>
      </w:r>
      <w:ins w:id="392" w:author="Laurence Golding" w:date="2018-10-25T15:26:00Z">
        <w:r w:rsidR="00E85FFC">
          <w:t>3.20</w:t>
        </w:r>
        <w:r w:rsidR="00E85FFC">
          <w:fldChar w:fldCharType="end"/>
        </w:r>
      </w:ins>
      <w:ins w:id="393" w:author="Laurence Golding" w:date="2018-10-25T15:25:00Z">
        <w:r w:rsidR="00E85FFC">
          <w:t xml:space="preserve">) </w:t>
        </w:r>
      </w:ins>
      <w:r w:rsidRPr="003B5868">
        <w:t xml:space="preserve">each of </w:t>
      </w:r>
      <w:del w:id="394" w:author="Laurence Golding" w:date="2018-10-25T15:24:00Z">
        <w:r w:rsidRPr="003B5868" w:rsidDel="00E85FFC">
          <w:delText>whose properties</w:delText>
        </w:r>
      </w:del>
      <w:ins w:id="395" w:author="Laurence Golding" w:date="2018-10-25T15:24:00Z">
        <w:r w:rsidR="00E85FFC">
          <w:t>which</w:t>
        </w:r>
      </w:ins>
      <w:r w:rsidRPr="003B5868">
        <w:t xml:space="preserve"> represents a file </w:t>
      </w:r>
      <w:r w:rsidR="005652D9">
        <w:t>relevant to</w:t>
      </w:r>
      <w:r w:rsidRPr="003B5868">
        <w:t xml:space="preserve"> the run.</w:t>
      </w:r>
    </w:p>
    <w:p w14:paraId="0A40CC65" w14:textId="41922D37" w:rsidR="003B5868" w:rsidRPr="00F132B2" w:rsidRDefault="003B5868" w:rsidP="003B5868">
      <w:r w:rsidRPr="003B5868">
        <w:t xml:space="preserve">The </w:t>
      </w:r>
      <w:del w:id="396" w:author="Laurence Golding" w:date="2018-10-25T15:25:00Z">
        <w:r w:rsidRPr="003B5868" w:rsidDel="00E85FFC">
          <w:delText xml:space="preserve">object specified by the </w:delText>
        </w:r>
        <w:r w:rsidRPr="003B5868" w:rsidDel="00E85FFC">
          <w:rPr>
            <w:rStyle w:val="CODEtemp"/>
          </w:rPr>
          <w:delText>files</w:delText>
        </w:r>
        <w:r w:rsidRPr="003B5868" w:rsidDel="00E85FFC">
          <w:delText xml:space="preserve"> property</w:delText>
        </w:r>
      </w:del>
      <w:ins w:id="397" w:author="Laurence Golding" w:date="2018-10-25T15:25:00Z">
        <w:r w:rsidR="00E85FFC">
          <w:t>array</w:t>
        </w:r>
      </w:ins>
      <w:r w:rsidRPr="003B5868">
        <w:t xml:space="preserve"> </w:t>
      </w:r>
      <w:r w:rsidRPr="003B5868">
        <w:rPr>
          <w:b/>
        </w:rPr>
        <w:t>SHOULD</w:t>
      </w:r>
      <w:r w:rsidRPr="003B5868">
        <w:t xml:space="preserve"> contain </w:t>
      </w:r>
      <w:del w:id="398" w:author="Laurence Golding" w:date="2018-10-25T15:25:00Z">
        <w:r w:rsidRPr="003B5868" w:rsidDel="00E85FFC">
          <w:delText xml:space="preserve">properties </w:delText>
        </w:r>
      </w:del>
      <w:ins w:id="399" w:author="Laurence Golding" w:date="2018-10-25T15:25:00Z">
        <w:r w:rsidR="00E85FFC">
          <w:t>elements</w:t>
        </w:r>
        <w:r w:rsidR="00E85FFC" w:rsidRPr="003B5868">
          <w:t xml:space="preserve"> </w:t>
        </w:r>
      </w:ins>
      <w:r w:rsidRPr="003B5868">
        <w:t xml:space="preserve">representing at least those files in which results were detected, but it </w:t>
      </w:r>
      <w:r w:rsidRPr="003B5868">
        <w:rPr>
          <w:b/>
        </w:rPr>
        <w:t>MAY</w:t>
      </w:r>
      <w:r w:rsidRPr="003B5868">
        <w:t xml:space="preserve"> contain </w:t>
      </w:r>
      <w:del w:id="400" w:author="Laurence Golding" w:date="2018-10-25T15:26:00Z">
        <w:r w:rsidRPr="003B5868" w:rsidDel="00E85FFC">
          <w:delText xml:space="preserve">properties </w:delText>
        </w:r>
      </w:del>
      <w:ins w:id="401" w:author="Laurence Golding" w:date="2018-10-25T15:26:00Z">
        <w:r w:rsidR="00E85FFC">
          <w:t>elements</w:t>
        </w:r>
        <w:r w:rsidR="00E85FFC"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A0C77A7" w:rsidR="003B5868" w:rsidRDefault="003B5868" w:rsidP="00C85F5E">
      <w:pPr>
        <w:pStyle w:val="Codesmall"/>
      </w:pPr>
      <w:r>
        <w:t xml:space="preserve">"files": </w:t>
      </w:r>
      <w:ins w:id="402" w:author="Laurence Golding" w:date="2018-10-25T15:41:00Z">
        <w:r w:rsidR="00E85FFC">
          <w:t>[</w:t>
        </w:r>
      </w:ins>
      <w:del w:id="403" w:author="Laurence Golding" w:date="2018-10-25T15:41:00Z">
        <w:r w:rsidDel="00E85FFC">
          <w:delText>{</w:delText>
        </w:r>
      </w:del>
    </w:p>
    <w:p w14:paraId="7CB16C80" w14:textId="1E82B450" w:rsidR="003B5868" w:rsidRDefault="003B5868" w:rsidP="00C85F5E">
      <w:pPr>
        <w:pStyle w:val="Codesmall"/>
        <w:rPr>
          <w:ins w:id="404" w:author="Laurence Golding" w:date="2018-10-25T15:41:00Z"/>
        </w:rPr>
      </w:pPr>
      <w:r>
        <w:t xml:space="preserve">  </w:t>
      </w:r>
      <w:del w:id="405" w:author="Laurence Golding" w:date="2018-10-25T15:42:00Z">
        <w:r w:rsidDel="00E85FFC">
          <w:delText xml:space="preserve">"file:///C:/Code/main.c": </w:delText>
        </w:r>
      </w:del>
      <w:r>
        <w:t>{</w:t>
      </w:r>
    </w:p>
    <w:p w14:paraId="632B82C1" w14:textId="684E05C4" w:rsidR="00E85FFC" w:rsidRDefault="00E85FFC" w:rsidP="00C85F5E">
      <w:pPr>
        <w:pStyle w:val="Codesmall"/>
        <w:rPr>
          <w:ins w:id="406" w:author="Laurence Golding" w:date="2018-10-25T15:41:00Z"/>
        </w:rPr>
      </w:pPr>
      <w:ins w:id="407" w:author="Laurence Golding" w:date="2018-10-25T15:41:00Z">
        <w:r>
          <w:t xml:space="preserve">    "fileLocation": {</w:t>
        </w:r>
      </w:ins>
    </w:p>
    <w:p w14:paraId="14402000" w14:textId="2F68C1A4" w:rsidR="00E85FFC" w:rsidRDefault="00E85FFC" w:rsidP="00C85F5E">
      <w:pPr>
        <w:pStyle w:val="Codesmall"/>
        <w:rPr>
          <w:ins w:id="408" w:author="Laurence Golding" w:date="2018-10-25T15:41:00Z"/>
        </w:rPr>
      </w:pPr>
      <w:ins w:id="409" w:author="Laurence Golding" w:date="2018-10-25T15:41:00Z">
        <w:r>
          <w:t xml:space="preserve">    </w:t>
        </w:r>
      </w:ins>
      <w:ins w:id="410" w:author="Laurence Golding" w:date="2018-10-25T15:42:00Z">
        <w:r>
          <w:t xml:space="preserve">  "uri": "file:///C:/Code/main.c"</w:t>
        </w:r>
      </w:ins>
    </w:p>
    <w:p w14:paraId="2637A53F" w14:textId="5C73FA16" w:rsidR="00E85FFC" w:rsidRDefault="00E85FFC" w:rsidP="00C85F5E">
      <w:pPr>
        <w:pStyle w:val="Codesmall"/>
      </w:pPr>
      <w:ins w:id="411" w:author="Laurence Golding" w:date="2018-10-25T15:41:00Z">
        <w:r>
          <w:t xml:space="preserve">    },</w:t>
        </w:r>
      </w:ins>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B57391B" w:rsidR="003B5868" w:rsidRDefault="00E85FFC" w:rsidP="00C85F5E">
      <w:pPr>
        <w:pStyle w:val="Codesmall"/>
      </w:pPr>
      <w:ins w:id="412" w:author="Laurence Golding" w:date="2018-10-25T15:41:00Z">
        <w:r>
          <w:t>]</w:t>
        </w:r>
      </w:ins>
      <w:del w:id="413" w:author="Laurence Golding" w:date="2018-10-25T15:41:00Z">
        <w:r w:rsidR="003B5868" w:rsidDel="00E85FFC">
          <w:delText>}</w:delText>
        </w:r>
      </w:del>
    </w:p>
    <w:p w14:paraId="3EA8D001" w14:textId="6EFCB81D" w:rsidR="00D373E0" w:rsidRDefault="00D373E0" w:rsidP="00D373E0"/>
    <w:p w14:paraId="7F6A01F8" w14:textId="75532D12" w:rsidR="00C85F5E" w:rsidDel="00E85FFC" w:rsidRDefault="00C85F5E" w:rsidP="00C85F5E">
      <w:pPr>
        <w:pStyle w:val="Heading4"/>
        <w:rPr>
          <w:del w:id="414" w:author="Laurence Golding" w:date="2018-10-25T15:39:00Z"/>
        </w:rPr>
      </w:pPr>
      <w:bookmarkStart w:id="415" w:name="_Ref508985072"/>
      <w:bookmarkStart w:id="416" w:name="_Toc528157241"/>
      <w:del w:id="417" w:author="Laurence Golding" w:date="2018-10-25T15:39:00Z">
        <w:r w:rsidDel="00E85FFC">
          <w:delText>Property names</w:delText>
        </w:r>
        <w:bookmarkEnd w:id="415"/>
        <w:bookmarkEnd w:id="416"/>
      </w:del>
    </w:p>
    <w:p w14:paraId="2525CEB8" w14:textId="1AE6C303" w:rsidR="00C85F5E" w:rsidDel="00E85FFC" w:rsidRDefault="00C85F5E" w:rsidP="00C85F5E">
      <w:pPr>
        <w:rPr>
          <w:del w:id="418" w:author="Laurence Golding" w:date="2018-10-25T15:39:00Z"/>
        </w:rPr>
      </w:pPr>
      <w:del w:id="419" w:author="Laurence Golding" w:date="2018-10-25T15:39:00Z">
        <w:r w:rsidDel="00E85FFC">
          <w:delText xml:space="preserve">The property names in the </w:delText>
        </w:r>
        <w:r w:rsidRPr="00B41400" w:rsidDel="00E85FFC">
          <w:rPr>
            <w:rStyle w:val="CODEtemp"/>
          </w:rPr>
          <w:delText>files</w:delText>
        </w:r>
        <w:r w:rsidDel="00E85FFC">
          <w:delText xml:space="preserve"> object are related to the file locations specified in </w:delText>
        </w:r>
        <w:r w:rsidRPr="00B41400" w:rsidDel="00E85FFC">
          <w:rPr>
            <w:rStyle w:val="CODEtemp"/>
          </w:rPr>
          <w:delText>fileLocation</w:delText>
        </w:r>
        <w:r w:rsidDel="00E85FFC">
          <w:delText xml:space="preserve"> objects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 within the run. The syntax for the property names is:</w:delText>
        </w:r>
      </w:del>
    </w:p>
    <w:p w14:paraId="36781F9E" w14:textId="7770606C" w:rsidR="00C85F5E" w:rsidDel="00E85FFC" w:rsidRDefault="00C85F5E" w:rsidP="00C85F5E">
      <w:pPr>
        <w:pStyle w:val="Codesmall"/>
        <w:rPr>
          <w:del w:id="420" w:author="Laurence Golding" w:date="2018-10-25T15:39:00Z"/>
        </w:rPr>
      </w:pPr>
      <w:del w:id="421" w:author="Laurence Golding" w:date="2018-10-25T15:39:00Z">
        <w:r w:rsidDel="00E85FFC">
          <w:delText>files object property name = absolute property name | relative property name</w:delText>
        </w:r>
      </w:del>
    </w:p>
    <w:p w14:paraId="3961C1C5" w14:textId="2D300BB1" w:rsidR="00C85F5E" w:rsidDel="00E85FFC" w:rsidRDefault="00C85F5E" w:rsidP="00C85F5E">
      <w:pPr>
        <w:pStyle w:val="Codesmall"/>
        <w:rPr>
          <w:del w:id="422" w:author="Laurence Golding" w:date="2018-10-25T15:39:00Z"/>
        </w:rPr>
      </w:pPr>
    </w:p>
    <w:p w14:paraId="76538671" w14:textId="76C88D25" w:rsidR="00C85F5E" w:rsidDel="00E85FFC" w:rsidRDefault="00C85F5E" w:rsidP="00C85F5E">
      <w:pPr>
        <w:pStyle w:val="Codesmall"/>
        <w:rPr>
          <w:del w:id="423" w:author="Laurence Golding" w:date="2018-10-25T15:39:00Z"/>
        </w:rPr>
      </w:pPr>
      <w:del w:id="424" w:author="Laurence Golding" w:date="2018-10-25T15:39:00Z">
        <w:r w:rsidDel="00E85FFC">
          <w:delText>absolute property name = URI</w:delText>
        </w:r>
      </w:del>
    </w:p>
    <w:p w14:paraId="7D59A21F" w14:textId="06DBC88B" w:rsidR="00C85F5E" w:rsidDel="00E85FFC" w:rsidRDefault="00C85F5E" w:rsidP="00C85F5E">
      <w:pPr>
        <w:pStyle w:val="Codesmall"/>
        <w:rPr>
          <w:del w:id="425" w:author="Laurence Golding" w:date="2018-10-25T15:39:00Z"/>
        </w:rPr>
      </w:pPr>
    </w:p>
    <w:p w14:paraId="72AD6FE0" w14:textId="5565974C" w:rsidR="00C85F5E" w:rsidDel="00E85FFC" w:rsidRDefault="00C85F5E" w:rsidP="00C85F5E">
      <w:pPr>
        <w:pStyle w:val="Codesmall"/>
        <w:rPr>
          <w:del w:id="426" w:author="Laurence Golding" w:date="2018-10-25T15:39:00Z"/>
        </w:rPr>
      </w:pPr>
      <w:bookmarkStart w:id="427" w:name="_Hlk508703537"/>
      <w:del w:id="428" w:author="Laurence Golding" w:date="2018-10-25T15:39:00Z">
        <w:r w:rsidDel="00E85FFC">
          <w:delText>relative property name</w:delText>
        </w:r>
        <w:bookmarkEnd w:id="427"/>
        <w:r w:rsidDel="00E85FFC">
          <w:delText xml:space="preserve"> = [ uri base id prefix ], relative-ref</w:delText>
        </w:r>
      </w:del>
    </w:p>
    <w:p w14:paraId="02A9E4E2" w14:textId="356A1A19" w:rsidR="00C85F5E" w:rsidDel="00E85FFC" w:rsidRDefault="00C85F5E" w:rsidP="00C85F5E">
      <w:pPr>
        <w:pStyle w:val="Codesmall"/>
        <w:rPr>
          <w:del w:id="429" w:author="Laurence Golding" w:date="2018-10-25T15:39:00Z"/>
        </w:rPr>
      </w:pPr>
    </w:p>
    <w:p w14:paraId="4ABE52FF" w14:textId="17B1724F" w:rsidR="00C85F5E" w:rsidDel="00E85FFC" w:rsidRDefault="00C85F5E" w:rsidP="00C85F5E">
      <w:pPr>
        <w:pStyle w:val="Codesmall"/>
        <w:rPr>
          <w:del w:id="430" w:author="Laurence Golding" w:date="2018-10-25T15:39:00Z"/>
        </w:rPr>
      </w:pPr>
      <w:del w:id="431" w:author="Laurence Golding" w:date="2018-10-25T15:39:00Z">
        <w:r w:rsidDel="00E85FFC">
          <w:delText>URI = (? an absolute URI as defined by the URI construct in RFC 3986 ?)</w:delText>
        </w:r>
      </w:del>
    </w:p>
    <w:p w14:paraId="0282D084" w14:textId="0D7B0BB5" w:rsidR="00C85F5E" w:rsidDel="00E85FFC" w:rsidRDefault="00C85F5E" w:rsidP="00C85F5E">
      <w:pPr>
        <w:pStyle w:val="Codesmall"/>
        <w:rPr>
          <w:del w:id="432" w:author="Laurence Golding" w:date="2018-10-25T15:39:00Z"/>
        </w:rPr>
      </w:pPr>
    </w:p>
    <w:p w14:paraId="6F861431" w14:textId="11088827" w:rsidR="00C85F5E" w:rsidDel="00E85FFC" w:rsidRDefault="00C85F5E" w:rsidP="00C85F5E">
      <w:pPr>
        <w:pStyle w:val="Codesmall"/>
        <w:rPr>
          <w:del w:id="433" w:author="Laurence Golding" w:date="2018-10-25T15:39:00Z"/>
        </w:rPr>
      </w:pPr>
      <w:del w:id="434" w:author="Laurence Golding" w:date="2018-10-25T15:39:00Z">
        <w:r w:rsidDel="00E85FFC">
          <w:delText>relative-ref = (? a relative URI as defined by the relative-ref construct in RFC 3986 ?)</w:delText>
        </w:r>
      </w:del>
    </w:p>
    <w:p w14:paraId="05C19D82" w14:textId="0F5BEC4E" w:rsidR="00C85F5E" w:rsidDel="00E85FFC" w:rsidRDefault="00C85F5E" w:rsidP="00C85F5E">
      <w:pPr>
        <w:pStyle w:val="Codesmall"/>
        <w:rPr>
          <w:del w:id="435" w:author="Laurence Golding" w:date="2018-10-25T15:39:00Z"/>
        </w:rPr>
      </w:pPr>
    </w:p>
    <w:p w14:paraId="6FC43873" w14:textId="15809971" w:rsidR="00C85F5E" w:rsidDel="00E85FFC" w:rsidRDefault="00C85F5E" w:rsidP="00C85F5E">
      <w:pPr>
        <w:pStyle w:val="Codesmall"/>
        <w:rPr>
          <w:del w:id="436" w:author="Laurence Golding" w:date="2018-10-25T15:39:00Z"/>
        </w:rPr>
      </w:pPr>
      <w:del w:id="437" w:author="Laurence Golding" w:date="2018-10-25T15:39:00Z">
        <w:r w:rsidDel="00E85FFC">
          <w:delText>uri base id prefix = "#", uri base id, "#"</w:delText>
        </w:r>
      </w:del>
    </w:p>
    <w:p w14:paraId="55B684C5" w14:textId="018B2E64" w:rsidR="00C85F5E" w:rsidDel="00E85FFC" w:rsidRDefault="00C85F5E" w:rsidP="00C85F5E">
      <w:pPr>
        <w:pStyle w:val="Codesmall"/>
        <w:rPr>
          <w:del w:id="438" w:author="Laurence Golding" w:date="2018-10-25T15:39:00Z"/>
        </w:rPr>
      </w:pPr>
    </w:p>
    <w:p w14:paraId="5610501C" w14:textId="574C5A36" w:rsidR="00C85F5E" w:rsidDel="00E85FFC" w:rsidRDefault="00C85F5E" w:rsidP="00C85F5E">
      <w:pPr>
        <w:pStyle w:val="Codesmall"/>
        <w:rPr>
          <w:del w:id="439" w:author="Laurence Golding" w:date="2018-10-25T15:39:00Z"/>
        </w:rPr>
      </w:pPr>
      <w:del w:id="440" w:author="Laurence Golding" w:date="2018-10-25T15:39:00Z">
        <w:r w:rsidDel="00E85FFC">
          <w:delText>uri base id = (? the value of a uriBaseId property in a fileLocation object ?)</w:delText>
        </w:r>
      </w:del>
    </w:p>
    <w:p w14:paraId="4ADE1425" w14:textId="130AC4B7" w:rsidR="00C85F5E" w:rsidRPr="0042754C" w:rsidDel="00E85FFC" w:rsidRDefault="00C85F5E" w:rsidP="00C85F5E">
      <w:pPr>
        <w:rPr>
          <w:del w:id="441" w:author="Laurence Golding" w:date="2018-10-25T15:39:00Z"/>
        </w:rPr>
      </w:pPr>
      <w:del w:id="442" w:author="Laurence Golding" w:date="2018-10-25T15:39:00Z">
        <w:r w:rsidDel="00E85FFC">
          <w:delText xml:space="preserve">If the </w:delText>
        </w:r>
        <w:r w:rsidRPr="00B41400" w:rsidDel="00E85FFC">
          <w:rPr>
            <w:rStyle w:val="CODEtemp"/>
          </w:rPr>
          <w:delText>fileLocation.uri</w:delText>
        </w:r>
        <w:r w:rsidDel="00E85FFC">
          <w:delText xml:space="preserve"> property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contains an absolute URI, the corresponding property name in the </w:delText>
        </w:r>
        <w:r w:rsidRPr="00B41400" w:rsidDel="00E85FFC">
          <w:rPr>
            <w:rStyle w:val="CODEtemp"/>
          </w:rPr>
          <w:delText>files</w:delText>
        </w:r>
        <w:r w:rsidDel="00E85FFC">
          <w:delText xml:space="preserve"> object </w:delText>
        </w:r>
        <w:r w:rsidRPr="00B41400" w:rsidDel="00E85FFC">
          <w:rPr>
            <w:b/>
          </w:rPr>
          <w:delText>SHALL</w:delText>
        </w:r>
        <w:r w:rsidDel="00E85FFC">
          <w:delText xml:space="preserve"> be an </w:delText>
        </w:r>
        <w:r w:rsidRPr="0042754C" w:rsidDel="00E85FFC">
          <w:rPr>
            <w:rStyle w:val="CODEtemp"/>
          </w:rPr>
          <w:delText>absolute property name</w:delText>
        </w:r>
        <w:r w:rsidDel="00E85FFC">
          <w:delText xml:space="preserve"> containing an absolute URI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4B79E57" w14:textId="6D997066" w:rsidR="00C85F5E" w:rsidDel="00E85FFC" w:rsidRDefault="00C85F5E" w:rsidP="00C85F5E">
      <w:pPr>
        <w:pStyle w:val="Note"/>
        <w:rPr>
          <w:del w:id="443" w:author="Laurence Golding" w:date="2018-10-25T15:39:00Z"/>
        </w:rPr>
      </w:pPr>
      <w:del w:id="444" w:author="Laurence Golding" w:date="2018-10-25T15:39:00Z">
        <w:r w:rsidDel="00E85FFC">
          <w:delText xml:space="preserve">EXAMPLE 1: In this example, a </w:delText>
        </w:r>
        <w:r w:rsidRPr="00B41400" w:rsidDel="00E85FFC">
          <w:rPr>
            <w:rStyle w:val="CODEtemp"/>
          </w:rPr>
          <w:delText>fileLocation</w:delText>
        </w:r>
        <w:r w:rsidDel="00E85FFC">
          <w:delText xml:space="preserve"> object in the run has a </w:delText>
        </w:r>
        <w:r w:rsidRPr="00B41400" w:rsidDel="00E85FFC">
          <w:rPr>
            <w:rStyle w:val="CODEtemp"/>
          </w:rPr>
          <w:delText>uri</w:delText>
        </w:r>
        <w:r w:rsidDel="00E85FFC">
          <w:delText xml:space="preserve"> property whose value is an absolute URI. The name of the corresponding property in the </w:delText>
        </w:r>
        <w:r w:rsidRPr="00B41400" w:rsidDel="00E85FFC">
          <w:rPr>
            <w:rStyle w:val="CODEtemp"/>
          </w:rPr>
          <w:delText>files</w:delText>
        </w:r>
        <w:r w:rsidDel="00E85FFC">
          <w:delText xml:space="preserve"> object matches that URI.</w:delText>
        </w:r>
      </w:del>
    </w:p>
    <w:p w14:paraId="534253B5" w14:textId="39F9D2D8" w:rsidR="00C85F5E" w:rsidDel="00E85FFC" w:rsidRDefault="00C85F5E" w:rsidP="00C85F5E">
      <w:pPr>
        <w:pStyle w:val="Codesmall"/>
        <w:rPr>
          <w:del w:id="445" w:author="Laurence Golding" w:date="2018-10-25T15:39:00Z"/>
        </w:rPr>
      </w:pPr>
      <w:del w:id="446"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32923A5F" w14:textId="53CDD4DB" w:rsidR="00C85F5E" w:rsidDel="00E85FFC" w:rsidRDefault="00C85F5E" w:rsidP="00C85F5E">
      <w:pPr>
        <w:pStyle w:val="Codesmall"/>
        <w:rPr>
          <w:del w:id="447" w:author="Laurence Golding" w:date="2018-10-25T15:39:00Z"/>
        </w:rPr>
      </w:pPr>
      <w:del w:id="448" w:author="Laurence Golding" w:date="2018-10-25T15:39:00Z">
        <w:r w:rsidDel="00E85FFC">
          <w:delText xml:space="preserve">  "results": [</w:delText>
        </w:r>
      </w:del>
    </w:p>
    <w:p w14:paraId="2ED60C67" w14:textId="414A5794" w:rsidR="00C85F5E" w:rsidDel="00E85FFC" w:rsidRDefault="00C85F5E" w:rsidP="00C85F5E">
      <w:pPr>
        <w:pStyle w:val="Codesmall"/>
        <w:rPr>
          <w:del w:id="449" w:author="Laurence Golding" w:date="2018-10-25T15:39:00Z"/>
        </w:rPr>
      </w:pPr>
      <w:del w:id="450"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64A6A69B" w14:textId="398F19D3" w:rsidR="00C85F5E" w:rsidDel="00E85FFC" w:rsidRDefault="00C85F5E" w:rsidP="00C85F5E">
      <w:pPr>
        <w:pStyle w:val="Codesmall"/>
        <w:rPr>
          <w:del w:id="451" w:author="Laurence Golding" w:date="2018-10-25T15:39:00Z"/>
        </w:rPr>
      </w:pPr>
      <w:del w:id="452" w:author="Laurence Golding" w:date="2018-10-25T15:39:00Z">
        <w:r w:rsidDel="00E85FFC">
          <w:delText xml:space="preserve">      "relatedLocations": [</w:delText>
        </w:r>
      </w:del>
    </w:p>
    <w:p w14:paraId="68526452" w14:textId="53B860AF" w:rsidR="00C85F5E" w:rsidDel="00E85FFC" w:rsidRDefault="00C85F5E" w:rsidP="00C85F5E">
      <w:pPr>
        <w:pStyle w:val="Codesmall"/>
        <w:rPr>
          <w:del w:id="453" w:author="Laurence Golding" w:date="2018-10-25T15:39:00Z"/>
        </w:rPr>
      </w:pPr>
      <w:del w:id="454" w:author="Laurence Golding" w:date="2018-10-25T15:39:00Z">
        <w:r w:rsidDel="00E85FFC">
          <w:delText xml:space="preserve">        {                          # A </w:delText>
        </w:r>
        <w:r w:rsidR="009A40CD" w:rsidDel="00E85FFC">
          <w:delText xml:space="preserve">location </w:delText>
        </w:r>
        <w:r w:rsidDel="00E85FFC">
          <w:delText>object (§</w:delText>
        </w:r>
        <w:r w:rsidDel="00E85FFC">
          <w:fldChar w:fldCharType="begin"/>
        </w:r>
        <w:r w:rsidDel="00E85FFC">
          <w:delInstrText xml:space="preserve"> REF _Ref493427581 \r \h </w:delInstrText>
        </w:r>
        <w:r w:rsidDel="00E85FFC">
          <w:fldChar w:fldCharType="separate"/>
        </w:r>
        <w:r w:rsidR="00CE3B9C" w:rsidDel="00E85FFC">
          <w:delText>3.36</w:delText>
        </w:r>
        <w:r w:rsidDel="00E85FFC">
          <w:fldChar w:fldCharType="end"/>
        </w:r>
        <w:r w:rsidDel="00E85FFC">
          <w:delText>).</w:delText>
        </w:r>
      </w:del>
    </w:p>
    <w:p w14:paraId="3BDF79BA" w14:textId="309F1438" w:rsidR="00C85F5E" w:rsidDel="00E85FFC" w:rsidRDefault="00C85F5E" w:rsidP="00C85F5E">
      <w:pPr>
        <w:pStyle w:val="Codesmall"/>
        <w:rPr>
          <w:del w:id="455" w:author="Laurence Golding" w:date="2018-10-25T15:39:00Z"/>
        </w:rPr>
      </w:pPr>
      <w:del w:id="456"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074DA98B" w14:textId="7FF4821B" w:rsidR="00C85F5E" w:rsidDel="00E85FFC" w:rsidRDefault="00C85F5E" w:rsidP="00C85F5E">
      <w:pPr>
        <w:pStyle w:val="Codesmall"/>
        <w:rPr>
          <w:del w:id="457" w:author="Laurence Golding" w:date="2018-10-25T15:39:00Z"/>
        </w:rPr>
      </w:pPr>
      <w:del w:id="458"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496DEC39" w14:textId="0243E69A" w:rsidR="00C85F5E" w:rsidDel="00E85FFC" w:rsidRDefault="00C85F5E" w:rsidP="00C85F5E">
      <w:pPr>
        <w:pStyle w:val="Codesmall"/>
        <w:rPr>
          <w:del w:id="459" w:author="Laurence Golding" w:date="2018-10-25T15:39:00Z"/>
        </w:rPr>
      </w:pPr>
      <w:del w:id="460" w:author="Laurence Golding" w:date="2018-10-25T15:39:00Z">
        <w:r w:rsidDel="00E85FFC">
          <w:delText xml:space="preserve">              "uri": "file:///C:/source/input.c"</w:delText>
        </w:r>
      </w:del>
    </w:p>
    <w:p w14:paraId="190C1F6D" w14:textId="46C9F8AB" w:rsidR="00C85F5E" w:rsidDel="00E85FFC" w:rsidRDefault="00C85F5E" w:rsidP="00C85F5E">
      <w:pPr>
        <w:pStyle w:val="Codesmall"/>
        <w:rPr>
          <w:del w:id="461" w:author="Laurence Golding" w:date="2018-10-25T15:39:00Z"/>
        </w:rPr>
      </w:pPr>
      <w:del w:id="462" w:author="Laurence Golding" w:date="2018-10-25T15:39:00Z">
        <w:r w:rsidDel="00E85FFC">
          <w:delText xml:space="preserve">            }</w:delText>
        </w:r>
      </w:del>
    </w:p>
    <w:p w14:paraId="011E4E7A" w14:textId="69A46D50" w:rsidR="00C85F5E" w:rsidDel="00E85FFC" w:rsidRDefault="00C85F5E" w:rsidP="00C85F5E">
      <w:pPr>
        <w:pStyle w:val="Codesmall"/>
        <w:rPr>
          <w:del w:id="463" w:author="Laurence Golding" w:date="2018-10-25T15:39:00Z"/>
        </w:rPr>
      </w:pPr>
      <w:del w:id="464" w:author="Laurence Golding" w:date="2018-10-25T15:39:00Z">
        <w:r w:rsidDel="00E85FFC">
          <w:delText xml:space="preserve">          }</w:delText>
        </w:r>
      </w:del>
    </w:p>
    <w:p w14:paraId="02B54271" w14:textId="4E2C8FD6" w:rsidR="00C85F5E" w:rsidDel="00E85FFC" w:rsidRDefault="00C85F5E" w:rsidP="00C85F5E">
      <w:pPr>
        <w:pStyle w:val="Codesmall"/>
        <w:rPr>
          <w:del w:id="465" w:author="Laurence Golding" w:date="2018-10-25T15:39:00Z"/>
        </w:rPr>
      </w:pPr>
      <w:del w:id="466" w:author="Laurence Golding" w:date="2018-10-25T15:39:00Z">
        <w:r w:rsidDel="00E85FFC">
          <w:delText xml:space="preserve">        }</w:delText>
        </w:r>
      </w:del>
    </w:p>
    <w:p w14:paraId="7EC28B4A" w14:textId="1F445084" w:rsidR="00C85F5E" w:rsidDel="00E85FFC" w:rsidRDefault="00C85F5E" w:rsidP="00C85F5E">
      <w:pPr>
        <w:pStyle w:val="Codesmall"/>
        <w:rPr>
          <w:del w:id="467" w:author="Laurence Golding" w:date="2018-10-25T15:39:00Z"/>
        </w:rPr>
      </w:pPr>
      <w:del w:id="468" w:author="Laurence Golding" w:date="2018-10-25T15:39:00Z">
        <w:r w:rsidDel="00E85FFC">
          <w:delText xml:space="preserve">      ]</w:delText>
        </w:r>
      </w:del>
    </w:p>
    <w:p w14:paraId="0866A1F6" w14:textId="75B9174B" w:rsidR="00C85F5E" w:rsidDel="00E85FFC" w:rsidRDefault="00C85F5E" w:rsidP="00C85F5E">
      <w:pPr>
        <w:pStyle w:val="Codesmall"/>
        <w:rPr>
          <w:del w:id="469" w:author="Laurence Golding" w:date="2018-10-25T15:39:00Z"/>
        </w:rPr>
      </w:pPr>
      <w:del w:id="470" w:author="Laurence Golding" w:date="2018-10-25T15:39:00Z">
        <w:r w:rsidDel="00E85FFC">
          <w:delText xml:space="preserve">    }</w:delText>
        </w:r>
      </w:del>
    </w:p>
    <w:p w14:paraId="64602046" w14:textId="450C965B" w:rsidR="00C85F5E" w:rsidDel="00E85FFC" w:rsidRDefault="00C85F5E" w:rsidP="00C85F5E">
      <w:pPr>
        <w:pStyle w:val="Codesmall"/>
        <w:rPr>
          <w:del w:id="471" w:author="Laurence Golding" w:date="2018-10-25T15:39:00Z"/>
        </w:rPr>
      </w:pPr>
      <w:del w:id="472" w:author="Laurence Golding" w:date="2018-10-25T15:39:00Z">
        <w:r w:rsidDel="00E85FFC">
          <w:delText xml:space="preserve">  ],</w:delText>
        </w:r>
      </w:del>
    </w:p>
    <w:p w14:paraId="56C30953" w14:textId="0EF0F522" w:rsidR="00C85F5E" w:rsidDel="00E85FFC" w:rsidRDefault="00C85F5E" w:rsidP="00C85F5E">
      <w:pPr>
        <w:pStyle w:val="Codesmall"/>
        <w:rPr>
          <w:del w:id="473" w:author="Laurence Golding" w:date="2018-10-25T15:39:00Z"/>
        </w:rPr>
      </w:pPr>
    </w:p>
    <w:p w14:paraId="1349A493" w14:textId="7EB17FE0" w:rsidR="00C85F5E" w:rsidDel="00E85FFC" w:rsidRDefault="00C85F5E" w:rsidP="00C85F5E">
      <w:pPr>
        <w:pStyle w:val="Codesmall"/>
        <w:rPr>
          <w:del w:id="474" w:author="Laurence Golding" w:date="2018-10-25T15:39:00Z"/>
        </w:rPr>
      </w:pPr>
      <w:del w:id="475" w:author="Laurence Golding" w:date="2018-10-25T15:39:00Z">
        <w:r w:rsidDel="00E85FFC">
          <w:delText xml:space="preserve">  "files": {</w:delText>
        </w:r>
      </w:del>
    </w:p>
    <w:p w14:paraId="0B3B52B4" w14:textId="77BFE692" w:rsidR="00C85F5E" w:rsidDel="00E85FFC" w:rsidRDefault="00C85F5E" w:rsidP="00C85F5E">
      <w:pPr>
        <w:pStyle w:val="Codesmall"/>
        <w:rPr>
          <w:del w:id="476" w:author="Laurence Golding" w:date="2018-10-25T15:39:00Z"/>
        </w:rPr>
      </w:pPr>
      <w:del w:id="477" w:author="Laurence Golding" w:date="2018-10-25T15:39:00Z">
        <w:r w:rsidDel="00E85FFC">
          <w:delText xml:space="preserve">    "</w:delText>
        </w:r>
        <w:r w:rsidRPr="00B41400" w:rsidDel="00E85FFC">
          <w:delText>file:///C:/source/input.c</w:delText>
        </w:r>
        <w:r w:rsidDel="00E85FFC">
          <w:delText>": {  # Property name matches absolute URI from</w:delText>
        </w:r>
      </w:del>
    </w:p>
    <w:p w14:paraId="7DE078D0" w14:textId="713CA849" w:rsidR="00C85F5E" w:rsidDel="00E85FFC" w:rsidRDefault="00C85F5E" w:rsidP="00C85F5E">
      <w:pPr>
        <w:pStyle w:val="Codesmall"/>
        <w:rPr>
          <w:del w:id="478" w:author="Laurence Golding" w:date="2018-10-25T15:39:00Z"/>
        </w:rPr>
      </w:pPr>
      <w:del w:id="479" w:author="Laurence Golding" w:date="2018-10-25T15:39:00Z">
        <w:r w:rsidDel="00E85FFC">
          <w:delText xml:space="preserve">      ...                           # fileLocation object</w:delText>
        </w:r>
      </w:del>
    </w:p>
    <w:p w14:paraId="2787B0F6" w14:textId="05822CA8" w:rsidR="00C85F5E" w:rsidDel="00E85FFC" w:rsidRDefault="00C85F5E" w:rsidP="00C85F5E">
      <w:pPr>
        <w:pStyle w:val="Codesmall"/>
        <w:rPr>
          <w:del w:id="480" w:author="Laurence Golding" w:date="2018-10-25T15:39:00Z"/>
        </w:rPr>
      </w:pPr>
      <w:del w:id="481" w:author="Laurence Golding" w:date="2018-10-25T15:39:00Z">
        <w:r w:rsidDel="00E85FFC">
          <w:delText xml:space="preserve">    }</w:delText>
        </w:r>
      </w:del>
    </w:p>
    <w:p w14:paraId="1B9C8857" w14:textId="57046DB8" w:rsidR="00C85F5E" w:rsidDel="00E85FFC" w:rsidRDefault="00C85F5E" w:rsidP="00C85F5E">
      <w:pPr>
        <w:pStyle w:val="Codesmall"/>
        <w:rPr>
          <w:del w:id="482" w:author="Laurence Golding" w:date="2018-10-25T15:39:00Z"/>
        </w:rPr>
      </w:pPr>
      <w:del w:id="483" w:author="Laurence Golding" w:date="2018-10-25T15:39:00Z">
        <w:r w:rsidDel="00E85FFC">
          <w:delText xml:space="preserve">  }</w:delText>
        </w:r>
      </w:del>
    </w:p>
    <w:p w14:paraId="5F272335" w14:textId="6474895D" w:rsidR="00C85F5E" w:rsidRPr="00B41400" w:rsidDel="00E85FFC" w:rsidRDefault="00C85F5E" w:rsidP="00C85F5E">
      <w:pPr>
        <w:pStyle w:val="Codesmall"/>
        <w:rPr>
          <w:del w:id="484" w:author="Laurence Golding" w:date="2018-10-25T15:39:00Z"/>
        </w:rPr>
      </w:pPr>
      <w:del w:id="485" w:author="Laurence Golding" w:date="2018-10-25T15:39:00Z">
        <w:r w:rsidDel="00E85FFC">
          <w:delText>}</w:delText>
        </w:r>
      </w:del>
    </w:p>
    <w:p w14:paraId="7B7E8B88" w14:textId="60F75840" w:rsidR="00C85F5E" w:rsidDel="00E85FFC" w:rsidRDefault="00C85F5E" w:rsidP="00C85F5E">
      <w:pPr>
        <w:rPr>
          <w:del w:id="486" w:author="Laurence Golding" w:date="2018-10-25T15:39:00Z"/>
        </w:rPr>
      </w:pPr>
      <w:del w:id="487" w:author="Laurence Golding" w:date="2018-10-25T15:39:00Z">
        <w:r w:rsidDel="00E85FFC">
          <w:delText xml:space="preserve">If the </w:delText>
        </w:r>
        <w:r w:rsidRPr="00B41400" w:rsidDel="00E85FFC">
          <w:rPr>
            <w:rStyle w:val="CODEtemp"/>
          </w:rPr>
          <w:delText>fileLocation.uri</w:delText>
        </w:r>
        <w:r w:rsidDel="00E85FFC">
          <w:delText xml:space="preserve"> property contains a relative </w:delText>
        </w:r>
        <w:r w:rsidR="00842D42" w:rsidDel="00E85FFC">
          <w:delText>reference</w:delText>
        </w:r>
        <w:r w:rsidDel="00E85FFC">
          <w:delText xml:space="preserve">, the corresponding property name in the </w:delText>
        </w:r>
        <w:r w:rsidRPr="00B41400" w:rsidDel="00E85FFC">
          <w:rPr>
            <w:rStyle w:val="CODEtemp"/>
          </w:rPr>
          <w:delText>files</w:delText>
        </w:r>
        <w:r w:rsidDel="00E85FFC">
          <w:delText xml:space="preserve"> object </w:delText>
        </w:r>
        <w:r w:rsidDel="00E85FFC">
          <w:rPr>
            <w:b/>
          </w:rPr>
          <w:delText>SHALL</w:delText>
        </w:r>
        <w:r w:rsidDel="00E85FFC">
          <w:delText xml:space="preserve"> be a </w:delText>
        </w:r>
        <w:r w:rsidRPr="0042754C" w:rsidDel="00E85FFC">
          <w:rPr>
            <w:rStyle w:val="CODEtemp"/>
          </w:rPr>
          <w:delText>relative property name</w:delText>
        </w:r>
        <w:r w:rsidDel="00E85FFC">
          <w:delText xml:space="preserve"> whose </w:delText>
        </w:r>
        <w:r w:rsidRPr="0042754C" w:rsidDel="00E85FFC">
          <w:rPr>
            <w:rStyle w:val="CODEtemp"/>
          </w:rPr>
          <w:delText>relative-ref</w:delText>
        </w:r>
        <w:r w:rsidDel="00E85FFC">
          <w:delText xml:space="preserve"> portion is a relative </w:delText>
        </w:r>
        <w:r w:rsidR="00842D42" w:rsidDel="00E85FFC">
          <w:delText>reference</w:delText>
        </w:r>
        <w:r w:rsidDel="00E85FFC">
          <w:delText xml:space="preserve">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0BBD419" w14:textId="7FC66A9F" w:rsidR="00C85F5E" w:rsidDel="00E85FFC" w:rsidRDefault="00C85F5E" w:rsidP="00C85F5E">
      <w:pPr>
        <w:pStyle w:val="Note"/>
        <w:rPr>
          <w:del w:id="488" w:author="Laurence Golding" w:date="2018-10-25T15:39:00Z"/>
        </w:rPr>
      </w:pPr>
      <w:del w:id="489" w:author="Laurence Golding" w:date="2018-10-25T15:39:00Z">
        <w:r w:rsidDel="00E85FFC">
          <w:delText xml:space="preserve">EXAMPLE 2: In this example, a </w:delText>
        </w:r>
        <w:r w:rsidRPr="001205D3" w:rsidDel="00E85FFC">
          <w:rPr>
            <w:rStyle w:val="CODEtemp"/>
          </w:rPr>
          <w:delText>fileLocation</w:delText>
        </w:r>
        <w:r w:rsidDel="00E85FFC">
          <w:delText xml:space="preserve"> object in the run has a </w:delText>
        </w:r>
        <w:r w:rsidRPr="001205D3" w:rsidDel="00E85FFC">
          <w:rPr>
            <w:rStyle w:val="CODEtemp"/>
          </w:rPr>
          <w:delText>uri</w:delText>
        </w:r>
        <w:r w:rsidDel="00E85FFC">
          <w:delText xml:space="preserve"> property whose value is a relative </w:delText>
        </w:r>
        <w:r w:rsidR="00842D42" w:rsidDel="00E85FFC">
          <w:delText>reference</w:delText>
        </w:r>
        <w:r w:rsidDel="00E85FFC">
          <w:delText xml:space="preserve">. The name of the corresponding property in the </w:delText>
        </w:r>
        <w:r w:rsidRPr="001205D3" w:rsidDel="00E85FFC">
          <w:rPr>
            <w:rStyle w:val="CODEtemp"/>
          </w:rPr>
          <w:delText>files</w:delText>
        </w:r>
        <w:r w:rsidDel="00E85FFC">
          <w:delText xml:space="preserve"> object matches that </w:delText>
        </w:r>
        <w:r w:rsidR="00842D42" w:rsidDel="00E85FFC">
          <w:delText>relative reference</w:delText>
        </w:r>
        <w:r w:rsidDel="00E85FFC">
          <w:delText>.</w:delText>
        </w:r>
      </w:del>
    </w:p>
    <w:p w14:paraId="00C487F2" w14:textId="140EDE5D" w:rsidR="00C85F5E" w:rsidDel="00E85FFC" w:rsidRDefault="00C85F5E" w:rsidP="00C85F5E">
      <w:pPr>
        <w:pStyle w:val="Codesmall"/>
        <w:rPr>
          <w:del w:id="490" w:author="Laurence Golding" w:date="2018-10-25T15:39:00Z"/>
        </w:rPr>
      </w:pPr>
      <w:del w:id="491"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0E9FFF9F" w14:textId="42187191" w:rsidR="00C85F5E" w:rsidDel="00E85FFC" w:rsidRDefault="00C85F5E" w:rsidP="00C85F5E">
      <w:pPr>
        <w:pStyle w:val="Codesmall"/>
        <w:rPr>
          <w:del w:id="492" w:author="Laurence Golding" w:date="2018-10-25T15:39:00Z"/>
        </w:rPr>
      </w:pPr>
      <w:del w:id="493" w:author="Laurence Golding" w:date="2018-10-25T15:39:00Z">
        <w:r w:rsidDel="00E85FFC">
          <w:delText xml:space="preserve">  "results": [</w:delText>
        </w:r>
      </w:del>
    </w:p>
    <w:p w14:paraId="2B1E2CCA" w14:textId="2F5DF451" w:rsidR="00C85F5E" w:rsidDel="00E85FFC" w:rsidRDefault="00C85F5E" w:rsidP="00C85F5E">
      <w:pPr>
        <w:pStyle w:val="Codesmall"/>
        <w:rPr>
          <w:del w:id="494" w:author="Laurence Golding" w:date="2018-10-25T15:39:00Z"/>
        </w:rPr>
      </w:pPr>
      <w:del w:id="495"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3FA8FEF0" w14:textId="3FF55E28" w:rsidR="00C85F5E" w:rsidDel="00E85FFC" w:rsidRDefault="00C85F5E" w:rsidP="00C85F5E">
      <w:pPr>
        <w:pStyle w:val="Codesmall"/>
        <w:rPr>
          <w:del w:id="496" w:author="Laurence Golding" w:date="2018-10-25T15:39:00Z"/>
        </w:rPr>
      </w:pPr>
      <w:del w:id="497" w:author="Laurence Golding" w:date="2018-10-25T15:39:00Z">
        <w:r w:rsidDel="00E85FFC">
          <w:delText xml:space="preserve">      "relatedLocations": [</w:delText>
        </w:r>
      </w:del>
    </w:p>
    <w:p w14:paraId="51490C33" w14:textId="354047BF" w:rsidR="00C85F5E" w:rsidDel="00E85FFC" w:rsidRDefault="00C85F5E" w:rsidP="00C85F5E">
      <w:pPr>
        <w:pStyle w:val="Codesmall"/>
        <w:rPr>
          <w:del w:id="498" w:author="Laurence Golding" w:date="2018-10-25T15:39:00Z"/>
        </w:rPr>
      </w:pPr>
      <w:del w:id="499" w:author="Laurence Golding" w:date="2018-10-25T15:39:00Z">
        <w:r w:rsidDel="00E85FFC">
          <w:delText xml:space="preserve">        {                          # A </w:delText>
        </w:r>
        <w:r w:rsidR="009A40CD" w:rsidDel="00E85FFC">
          <w:delText xml:space="preserve">location </w:delText>
        </w:r>
        <w:r w:rsidDel="00E85FFC">
          <w:delText>object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Del="00E85FFC">
          <w:delText>).</w:delText>
        </w:r>
      </w:del>
    </w:p>
    <w:p w14:paraId="7A65DBF0" w14:textId="331CC241" w:rsidR="00C85F5E" w:rsidDel="00E85FFC" w:rsidRDefault="00C85F5E" w:rsidP="00C85F5E">
      <w:pPr>
        <w:pStyle w:val="Codesmall"/>
        <w:rPr>
          <w:del w:id="500" w:author="Laurence Golding" w:date="2018-10-25T15:39:00Z"/>
        </w:rPr>
      </w:pPr>
      <w:del w:id="501"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30B3771B" w14:textId="1C2EB37D" w:rsidR="00C85F5E" w:rsidDel="00E85FFC" w:rsidRDefault="00C85F5E" w:rsidP="00C85F5E">
      <w:pPr>
        <w:pStyle w:val="Codesmall"/>
        <w:rPr>
          <w:del w:id="502" w:author="Laurence Golding" w:date="2018-10-25T15:39:00Z"/>
        </w:rPr>
      </w:pPr>
      <w:del w:id="503"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6FED1674" w14:textId="54FBB1E1" w:rsidR="00C85F5E" w:rsidDel="00E85FFC" w:rsidRDefault="00C85F5E" w:rsidP="00C85F5E">
      <w:pPr>
        <w:pStyle w:val="Codesmall"/>
        <w:rPr>
          <w:del w:id="504" w:author="Laurence Golding" w:date="2018-10-25T15:39:00Z"/>
        </w:rPr>
      </w:pPr>
      <w:del w:id="505" w:author="Laurence Golding" w:date="2018-10-25T15:39:00Z">
        <w:r w:rsidDel="00E85FFC">
          <w:delText xml:space="preserve">              "uri": "input.c",</w:delText>
        </w:r>
      </w:del>
    </w:p>
    <w:p w14:paraId="75836390" w14:textId="7F9C5CE6" w:rsidR="00C85F5E" w:rsidDel="00E85FFC" w:rsidRDefault="00C85F5E" w:rsidP="00C85F5E">
      <w:pPr>
        <w:pStyle w:val="Codesmall"/>
        <w:rPr>
          <w:del w:id="506" w:author="Laurence Golding" w:date="2018-10-25T15:39:00Z"/>
        </w:rPr>
      </w:pPr>
      <w:del w:id="507" w:author="Laurence Golding" w:date="2018-10-25T15:39:00Z">
        <w:r w:rsidDel="00E85FFC">
          <w:delText xml:space="preserve">              "uriBaseId": "SRCROOT"</w:delText>
        </w:r>
      </w:del>
    </w:p>
    <w:p w14:paraId="4C8F7C3B" w14:textId="4C2CE1F3" w:rsidR="00C85F5E" w:rsidDel="00E85FFC" w:rsidRDefault="00C85F5E" w:rsidP="00C85F5E">
      <w:pPr>
        <w:pStyle w:val="Codesmall"/>
        <w:rPr>
          <w:del w:id="508" w:author="Laurence Golding" w:date="2018-10-25T15:39:00Z"/>
        </w:rPr>
      </w:pPr>
      <w:del w:id="509" w:author="Laurence Golding" w:date="2018-10-25T15:39:00Z">
        <w:r w:rsidDel="00E85FFC">
          <w:delText xml:space="preserve">            }</w:delText>
        </w:r>
      </w:del>
    </w:p>
    <w:p w14:paraId="379DB315" w14:textId="1B015DBD" w:rsidR="00C85F5E" w:rsidDel="00E85FFC" w:rsidRDefault="00C85F5E" w:rsidP="00C85F5E">
      <w:pPr>
        <w:pStyle w:val="Codesmall"/>
        <w:rPr>
          <w:del w:id="510" w:author="Laurence Golding" w:date="2018-10-25T15:39:00Z"/>
        </w:rPr>
      </w:pPr>
      <w:del w:id="511" w:author="Laurence Golding" w:date="2018-10-25T15:39:00Z">
        <w:r w:rsidDel="00E85FFC">
          <w:delText xml:space="preserve">          }</w:delText>
        </w:r>
      </w:del>
    </w:p>
    <w:p w14:paraId="37EC09B1" w14:textId="2AFF67B6" w:rsidR="00C85F5E" w:rsidDel="00E85FFC" w:rsidRDefault="00C85F5E" w:rsidP="00C85F5E">
      <w:pPr>
        <w:pStyle w:val="Codesmall"/>
        <w:rPr>
          <w:del w:id="512" w:author="Laurence Golding" w:date="2018-10-25T15:39:00Z"/>
        </w:rPr>
      </w:pPr>
      <w:del w:id="513" w:author="Laurence Golding" w:date="2018-10-25T15:39:00Z">
        <w:r w:rsidDel="00E85FFC">
          <w:delText xml:space="preserve">        }</w:delText>
        </w:r>
      </w:del>
    </w:p>
    <w:p w14:paraId="753C95B4" w14:textId="17F1AAAE" w:rsidR="00C85F5E" w:rsidDel="00E85FFC" w:rsidRDefault="00C85F5E" w:rsidP="00C85F5E">
      <w:pPr>
        <w:pStyle w:val="Codesmall"/>
        <w:rPr>
          <w:del w:id="514" w:author="Laurence Golding" w:date="2018-10-25T15:39:00Z"/>
        </w:rPr>
      </w:pPr>
      <w:del w:id="515" w:author="Laurence Golding" w:date="2018-10-25T15:39:00Z">
        <w:r w:rsidDel="00E85FFC">
          <w:delText xml:space="preserve">      ]</w:delText>
        </w:r>
      </w:del>
    </w:p>
    <w:p w14:paraId="30480264" w14:textId="46D05A63" w:rsidR="00C85F5E" w:rsidDel="00E85FFC" w:rsidRDefault="00C85F5E" w:rsidP="00C85F5E">
      <w:pPr>
        <w:pStyle w:val="Codesmall"/>
        <w:rPr>
          <w:del w:id="516" w:author="Laurence Golding" w:date="2018-10-25T15:39:00Z"/>
        </w:rPr>
      </w:pPr>
      <w:del w:id="517" w:author="Laurence Golding" w:date="2018-10-25T15:39:00Z">
        <w:r w:rsidDel="00E85FFC">
          <w:delText xml:space="preserve">    }</w:delText>
        </w:r>
      </w:del>
    </w:p>
    <w:p w14:paraId="559094A9" w14:textId="202085D3" w:rsidR="00C85F5E" w:rsidDel="00E85FFC" w:rsidRDefault="00C85F5E" w:rsidP="00C85F5E">
      <w:pPr>
        <w:pStyle w:val="Codesmall"/>
        <w:rPr>
          <w:del w:id="518" w:author="Laurence Golding" w:date="2018-10-25T15:39:00Z"/>
        </w:rPr>
      </w:pPr>
      <w:del w:id="519" w:author="Laurence Golding" w:date="2018-10-25T15:39:00Z">
        <w:r w:rsidDel="00E85FFC">
          <w:delText xml:space="preserve">  ],</w:delText>
        </w:r>
      </w:del>
    </w:p>
    <w:p w14:paraId="26A40B89" w14:textId="1ABAAA2D" w:rsidR="00C85F5E" w:rsidDel="00E85FFC" w:rsidRDefault="00C85F5E" w:rsidP="00C85F5E">
      <w:pPr>
        <w:pStyle w:val="Codesmall"/>
        <w:rPr>
          <w:del w:id="520" w:author="Laurence Golding" w:date="2018-10-25T15:39:00Z"/>
        </w:rPr>
      </w:pPr>
    </w:p>
    <w:p w14:paraId="7E5B4F12" w14:textId="7547E081" w:rsidR="00C85F5E" w:rsidDel="00E85FFC" w:rsidRDefault="00C85F5E" w:rsidP="00C85F5E">
      <w:pPr>
        <w:pStyle w:val="Codesmall"/>
        <w:rPr>
          <w:del w:id="521" w:author="Laurence Golding" w:date="2018-10-25T15:39:00Z"/>
        </w:rPr>
      </w:pPr>
      <w:del w:id="522" w:author="Laurence Golding" w:date="2018-10-25T15:39:00Z">
        <w:r w:rsidDel="00E85FFC">
          <w:delText xml:space="preserve">  "files": {</w:delText>
        </w:r>
      </w:del>
    </w:p>
    <w:p w14:paraId="0FF5709C" w14:textId="7F3A4A9C" w:rsidR="00C85F5E" w:rsidDel="00E85FFC" w:rsidRDefault="00C85F5E" w:rsidP="00C85F5E">
      <w:pPr>
        <w:pStyle w:val="Codesmall"/>
        <w:rPr>
          <w:del w:id="523" w:author="Laurence Golding" w:date="2018-10-25T15:39:00Z"/>
        </w:rPr>
      </w:pPr>
      <w:del w:id="524" w:author="Laurence Golding" w:date="2018-10-25T15:39:00Z">
        <w:r w:rsidDel="00E85FFC">
          <w:delText xml:space="preserve">    "</w:delText>
        </w:r>
        <w:r w:rsidRPr="00B41400" w:rsidDel="00E85FFC">
          <w:delText>input.c</w:delText>
        </w:r>
        <w:r w:rsidDel="00E85FFC">
          <w:delText xml:space="preserve">": {                    # Property name matches relative </w:delText>
        </w:r>
        <w:r w:rsidR="00842D42" w:rsidDel="00E85FFC">
          <w:delText>reference</w:delText>
        </w:r>
        <w:r w:rsidDel="00E85FFC">
          <w:delText xml:space="preserve"> from</w:delText>
        </w:r>
      </w:del>
    </w:p>
    <w:p w14:paraId="55EDC8F1" w14:textId="63331231" w:rsidR="00C85F5E" w:rsidDel="00E85FFC" w:rsidRDefault="00C85F5E" w:rsidP="00C85F5E">
      <w:pPr>
        <w:pStyle w:val="Codesmall"/>
        <w:rPr>
          <w:del w:id="525" w:author="Laurence Golding" w:date="2018-10-25T15:39:00Z"/>
        </w:rPr>
      </w:pPr>
      <w:del w:id="526" w:author="Laurence Golding" w:date="2018-10-25T15:39:00Z">
        <w:r w:rsidDel="00E85FFC">
          <w:delText xml:space="preserve">      ...                           # fileLocation object</w:delText>
        </w:r>
      </w:del>
    </w:p>
    <w:p w14:paraId="1E42AF34" w14:textId="78C7E152" w:rsidR="00C85F5E" w:rsidDel="00E85FFC" w:rsidRDefault="00C85F5E" w:rsidP="00C85F5E">
      <w:pPr>
        <w:pStyle w:val="Codesmall"/>
        <w:rPr>
          <w:del w:id="527" w:author="Laurence Golding" w:date="2018-10-25T15:39:00Z"/>
        </w:rPr>
      </w:pPr>
      <w:del w:id="528" w:author="Laurence Golding" w:date="2018-10-25T15:39:00Z">
        <w:r w:rsidDel="00E85FFC">
          <w:delText xml:space="preserve">    }</w:delText>
        </w:r>
      </w:del>
    </w:p>
    <w:p w14:paraId="7F4815B5" w14:textId="7698EECC" w:rsidR="00C85F5E" w:rsidDel="00E85FFC" w:rsidRDefault="00C85F5E" w:rsidP="00C85F5E">
      <w:pPr>
        <w:pStyle w:val="Codesmall"/>
        <w:rPr>
          <w:del w:id="529" w:author="Laurence Golding" w:date="2018-10-25T15:39:00Z"/>
        </w:rPr>
      </w:pPr>
      <w:del w:id="530" w:author="Laurence Golding" w:date="2018-10-25T15:39:00Z">
        <w:r w:rsidDel="00E85FFC">
          <w:delText xml:space="preserve">  }</w:delText>
        </w:r>
      </w:del>
    </w:p>
    <w:p w14:paraId="0B75CD53" w14:textId="07DDA832" w:rsidR="00C85F5E" w:rsidRPr="00B41400" w:rsidDel="00E85FFC" w:rsidRDefault="00C85F5E" w:rsidP="00C85F5E">
      <w:pPr>
        <w:pStyle w:val="Codesmall"/>
        <w:rPr>
          <w:del w:id="531" w:author="Laurence Golding" w:date="2018-10-25T15:39:00Z"/>
        </w:rPr>
      </w:pPr>
      <w:del w:id="532" w:author="Laurence Golding" w:date="2018-10-25T15:39:00Z">
        <w:r w:rsidDel="00E85FFC">
          <w:delText>}</w:delText>
        </w:r>
      </w:del>
    </w:p>
    <w:p w14:paraId="41529356" w14:textId="68060BEE" w:rsidR="00C85F5E" w:rsidDel="00E85FFC" w:rsidRDefault="00C85F5E" w:rsidP="00C85F5E">
      <w:pPr>
        <w:rPr>
          <w:del w:id="533" w:author="Laurence Golding" w:date="2018-10-25T15:39:00Z"/>
        </w:rPr>
      </w:pPr>
      <w:del w:id="534" w:author="Laurence Golding" w:date="2018-10-25T15:39:00Z">
        <w:r w:rsidDel="00E85FFC">
          <w:delText>If</w:delText>
        </w:r>
        <w:r w:rsidRPr="0042754C" w:rsidDel="00E85FFC">
          <w:delText xml:space="preserve"> </w:delText>
        </w:r>
        <w:r w:rsidDel="00E85FFC">
          <w:delText xml:space="preserve">two or more properties in the </w:delText>
        </w:r>
        <w:r w:rsidRPr="00B41400" w:rsidDel="00E85FFC">
          <w:rPr>
            <w:rStyle w:val="CODEtemp"/>
          </w:rPr>
          <w:delText>files</w:delText>
        </w:r>
        <w:r w:rsidDel="00E85FFC">
          <w:delText xml:space="preserve"> object correspond to </w:delText>
        </w:r>
        <w:r w:rsidRPr="00B41400" w:rsidDel="00E85FFC">
          <w:rPr>
            <w:rStyle w:val="CODEtemp"/>
          </w:rPr>
          <w:delText>fileLocation</w:delText>
        </w:r>
        <w:r w:rsidDel="00E85FFC">
          <w:delText xml:space="preserve"> objects with equivalent relative </w:delText>
        </w:r>
        <w:r w:rsidR="00842D42" w:rsidDel="00E85FFC">
          <w:delText>reference</w:delText>
        </w:r>
        <w:r w:rsidDel="00E85FFC">
          <w:delText>-valued</w:delText>
        </w:r>
        <w:r w:rsidRPr="00B41400" w:rsidDel="00E85FFC">
          <w:rPr>
            <w:rStyle w:val="CODEtemp"/>
          </w:rPr>
          <w:delText xml:space="preserve"> uri </w:delText>
        </w:r>
        <w:r w:rsidDel="00E85FFC">
          <w:delText xml:space="preserve">properties but different </w:delText>
        </w:r>
        <w:r w:rsidRPr="00B41400" w:rsidDel="00E85FFC">
          <w:rPr>
            <w:rStyle w:val="CODEtemp"/>
          </w:rPr>
          <w:delText>uriBaseId</w:delText>
        </w:r>
        <w:r w:rsidDel="00E85FFC">
          <w:delText xml:space="preserve"> properties (§</w:delText>
        </w:r>
        <w:r w:rsidDel="00E85FFC">
          <w:fldChar w:fldCharType="begin"/>
        </w:r>
        <w:r w:rsidDel="00E85FFC">
          <w:delInstrText xml:space="preserve"> REF _Ref507592476 \r \h </w:delInstrText>
        </w:r>
        <w:r w:rsidDel="00E85FFC">
          <w:fldChar w:fldCharType="separate"/>
        </w:r>
        <w:r w:rsidR="00CE3B9C" w:rsidDel="00E85FFC">
          <w:delText>3.4.3</w:delText>
        </w:r>
        <w:r w:rsidDel="00E85FFC">
          <w:fldChar w:fldCharType="end"/>
        </w:r>
        <w:r w:rsidDel="00E85FFC">
          <w:delText xml:space="preserve">), then each of the conflicting property names </w:delText>
        </w:r>
        <w:r w:rsidDel="00E85FFC">
          <w:rPr>
            <w:b/>
          </w:rPr>
          <w:delText>SHALL</w:delText>
        </w:r>
        <w:r w:rsidDel="00E85FFC">
          <w:delText xml:space="preserve"> have a </w:delText>
        </w:r>
        <w:r w:rsidRPr="003A355F" w:rsidDel="00E85FFC">
          <w:rPr>
            <w:rStyle w:val="CODEtemp"/>
          </w:rPr>
          <w:delText>uri base id prefix</w:delText>
        </w:r>
        <w:r w:rsidDel="00E85FFC">
          <w:delText>. This avoids a situation where two properties would otherwise have the same property name.</w:delText>
        </w:r>
      </w:del>
    </w:p>
    <w:p w14:paraId="17EB2E33" w14:textId="038716B6" w:rsidR="00C85F5E" w:rsidDel="00E85FFC" w:rsidRDefault="00C85F5E" w:rsidP="00C85F5E">
      <w:pPr>
        <w:pStyle w:val="Note"/>
        <w:rPr>
          <w:del w:id="535" w:author="Laurence Golding" w:date="2018-10-25T15:39:00Z"/>
        </w:rPr>
      </w:pPr>
      <w:del w:id="536" w:author="Laurence Golding" w:date="2018-10-25T15:39:00Z">
        <w:r w:rsidDel="00E85FFC">
          <w:delText xml:space="preserve">NOTE 1: Since no valid URI </w:delText>
        </w:r>
        <w:r w:rsidR="00842D42" w:rsidDel="00E85FFC">
          <w:delText xml:space="preserve">reference </w:delText>
        </w:r>
        <w:r w:rsidDel="00E85FFC">
          <w:delText xml:space="preserve">starts with a </w:delText>
        </w:r>
        <w:r w:rsidRPr="003A355F" w:rsidDel="00E85FFC">
          <w:rPr>
            <w:rStyle w:val="CODEtemp"/>
          </w:rPr>
          <w:delText>"#"</w:delText>
        </w:r>
        <w:r w:rsidDel="00E85FFC">
          <w:delText xml:space="preserve"> character, there is no danger of a property name that starts with a </w:delText>
        </w:r>
        <w:r w:rsidRPr="003A355F" w:rsidDel="00E85FFC">
          <w:rPr>
            <w:rStyle w:val="CODEtemp"/>
          </w:rPr>
          <w:delText>uri base id prefix</w:delText>
        </w:r>
        <w:r w:rsidDel="00E85FFC">
          <w:delText xml:space="preserve"> colliding with another property name that represents a URI </w:delText>
        </w:r>
        <w:r w:rsidR="00842D42" w:rsidDel="00E85FFC">
          <w:delText xml:space="preserve">reference </w:delText>
        </w:r>
        <w:r w:rsidDel="00E85FFC">
          <w:delText>with no prefix.</w:delText>
        </w:r>
      </w:del>
    </w:p>
    <w:p w14:paraId="345819D8" w14:textId="2CC8510D" w:rsidR="00C85F5E" w:rsidDel="00E85FFC" w:rsidRDefault="00C85F5E" w:rsidP="00C85F5E">
      <w:pPr>
        <w:pStyle w:val="Note"/>
        <w:rPr>
          <w:del w:id="537" w:author="Laurence Golding" w:date="2018-10-25T15:39:00Z"/>
        </w:rPr>
      </w:pPr>
      <w:del w:id="538" w:author="Laurence Golding" w:date="2018-10-25T15:39:00Z">
        <w:r w:rsidDel="00E85FFC">
          <w:delText xml:space="preserve">EXAMPLE 3: In this example, two </w:delText>
        </w:r>
        <w:r w:rsidRPr="003A355F" w:rsidDel="00E85FFC">
          <w:rPr>
            <w:rStyle w:val="CODEtemp"/>
          </w:rPr>
          <w:delText>fileLocation</w:delText>
        </w:r>
        <w:r w:rsidDel="00E85FFC">
          <w:delText xml:space="preserve"> objects have the same relative </w:delText>
        </w:r>
        <w:r w:rsidR="00842D42" w:rsidDel="00E85FFC">
          <w:delText>reference</w:delText>
        </w:r>
        <w:r w:rsidDel="00E85FFC">
          <w:delText xml:space="preserve">-valued </w:delText>
        </w:r>
        <w:r w:rsidRPr="003A355F" w:rsidDel="00E85FFC">
          <w:rPr>
            <w:rStyle w:val="CODEtemp"/>
          </w:rPr>
          <w:delText>uri</w:delText>
        </w:r>
        <w:r w:rsidDel="00E85FFC">
          <w:delText xml:space="preserve"> property but different </w:delText>
        </w:r>
        <w:r w:rsidRPr="003A355F" w:rsidDel="00E85FFC">
          <w:rPr>
            <w:rStyle w:val="CODEtemp"/>
          </w:rPr>
          <w:delText>uriBaseId</w:delText>
        </w:r>
        <w:r w:rsidDel="00E85FFC">
          <w:delText xml:space="preserve"> properties. The names of the corresponding properties in the </w:delText>
        </w:r>
        <w:r w:rsidRPr="003A355F" w:rsidDel="00E85FFC">
          <w:rPr>
            <w:rStyle w:val="CODEtemp"/>
          </w:rPr>
          <w:delText>files</w:delText>
        </w:r>
        <w:r w:rsidDel="00E85FFC">
          <w:delText xml:space="preserve"> object include a </w:delText>
        </w:r>
        <w:r w:rsidRPr="003A355F" w:rsidDel="00E85FFC">
          <w:rPr>
            <w:rStyle w:val="CODEtemp"/>
          </w:rPr>
          <w:delText>uri base id prefix</w:delText>
        </w:r>
        <w:r w:rsidDel="00E85FFC">
          <w:delText xml:space="preserve"> to avoid a property name collision.</w:delText>
        </w:r>
      </w:del>
    </w:p>
    <w:p w14:paraId="32E4399A" w14:textId="2E400D9D" w:rsidR="00C85F5E" w:rsidDel="00E85FFC" w:rsidRDefault="00C85F5E" w:rsidP="00C85F5E">
      <w:pPr>
        <w:pStyle w:val="Codesmall"/>
        <w:rPr>
          <w:del w:id="539" w:author="Laurence Golding" w:date="2018-10-25T15:39:00Z"/>
        </w:rPr>
      </w:pPr>
      <w:del w:id="540" w:author="Laurence Golding" w:date="2018-10-25T15:39:00Z">
        <w:r w:rsidDel="00E85FFC">
          <w:delText>{                                  # A run object</w:delText>
        </w:r>
        <w:r w:rsidR="00CD6CD4" w:rsidDel="00E85FFC">
          <w:delText xml:space="preserve"> (§</w:delText>
        </w:r>
        <w:r w:rsidR="00CD6CD4" w:rsidDel="00E85FFC">
          <w:fldChar w:fldCharType="begin"/>
        </w:r>
        <w:r w:rsidR="00CD6CD4" w:rsidDel="00E85FFC">
          <w:delInstrText xml:space="preserve"> REF _Ref493349997 \r \h </w:delInstrText>
        </w:r>
        <w:r w:rsidR="00CD6CD4" w:rsidDel="00E85FFC">
          <w:fldChar w:fldCharType="separate"/>
        </w:r>
        <w:r w:rsidR="00CE3B9C" w:rsidDel="00E85FFC">
          <w:delText>3.12</w:delText>
        </w:r>
        <w:r w:rsidR="00CD6CD4" w:rsidDel="00E85FFC">
          <w:fldChar w:fldCharType="end"/>
        </w:r>
        <w:r w:rsidR="00CD6CD4" w:rsidDel="00E85FFC">
          <w:delText>).</w:delText>
        </w:r>
      </w:del>
    </w:p>
    <w:p w14:paraId="7882A361" w14:textId="2F818721" w:rsidR="00C85F5E" w:rsidDel="00E85FFC" w:rsidRDefault="00C85F5E" w:rsidP="00C85F5E">
      <w:pPr>
        <w:pStyle w:val="Codesmall"/>
        <w:rPr>
          <w:del w:id="541" w:author="Laurence Golding" w:date="2018-10-25T15:39:00Z"/>
        </w:rPr>
      </w:pPr>
      <w:del w:id="542" w:author="Laurence Golding" w:date="2018-10-25T15:39:00Z">
        <w:r w:rsidDel="00E85FFC">
          <w:delText xml:space="preserve">  "results": [</w:delText>
        </w:r>
      </w:del>
    </w:p>
    <w:p w14:paraId="46C2C9A8" w14:textId="6C3555C1" w:rsidR="00C85F5E" w:rsidDel="00E85FFC" w:rsidRDefault="00C85F5E" w:rsidP="00C85F5E">
      <w:pPr>
        <w:pStyle w:val="Codesmall"/>
        <w:rPr>
          <w:del w:id="543" w:author="Laurence Golding" w:date="2018-10-25T15:39:00Z"/>
        </w:rPr>
      </w:pPr>
      <w:del w:id="544" w:author="Laurence Golding" w:date="2018-10-25T15:39:00Z">
        <w:r w:rsidDel="00E85FFC">
          <w:delText xml:space="preserve">    {                              # A result object</w:delText>
        </w:r>
        <w:r w:rsidR="00EB5421" w:rsidDel="00E85FFC">
          <w:delText xml:space="preserve"> (§</w:delText>
        </w:r>
        <w:r w:rsidR="00EB5421" w:rsidDel="00E85FFC">
          <w:fldChar w:fldCharType="begin"/>
        </w:r>
        <w:r w:rsidR="00EB5421" w:rsidDel="00E85FFC">
          <w:delInstrText xml:space="preserve"> REF _Ref493350984 \r \h </w:delInstrText>
        </w:r>
        <w:r w:rsidR="00EB5421" w:rsidDel="00E85FFC">
          <w:fldChar w:fldCharType="separate"/>
        </w:r>
        <w:r w:rsidR="00CE3B9C" w:rsidDel="00E85FFC">
          <w:delText>3.21</w:delText>
        </w:r>
        <w:r w:rsidR="00EB5421" w:rsidDel="00E85FFC">
          <w:fldChar w:fldCharType="end"/>
        </w:r>
        <w:r w:rsidR="00EB5421" w:rsidDel="00E85FFC">
          <w:delText>).</w:delText>
        </w:r>
      </w:del>
    </w:p>
    <w:p w14:paraId="39BF10F7" w14:textId="6EC95E8A" w:rsidR="00C85F5E" w:rsidDel="00E85FFC" w:rsidRDefault="00C85F5E" w:rsidP="00C85F5E">
      <w:pPr>
        <w:pStyle w:val="Codesmall"/>
        <w:rPr>
          <w:del w:id="545" w:author="Laurence Golding" w:date="2018-10-25T15:39:00Z"/>
        </w:rPr>
      </w:pPr>
      <w:del w:id="546" w:author="Laurence Golding" w:date="2018-10-25T15:39:00Z">
        <w:r w:rsidDel="00E85FFC">
          <w:delText xml:space="preserve">      "relatedLocations": [</w:delText>
        </w:r>
      </w:del>
    </w:p>
    <w:p w14:paraId="71FAB2E3" w14:textId="03E0D43E" w:rsidR="00C85F5E" w:rsidDel="00E85FFC" w:rsidRDefault="00C85F5E" w:rsidP="00C85F5E">
      <w:pPr>
        <w:pStyle w:val="Codesmall"/>
        <w:rPr>
          <w:del w:id="547" w:author="Laurence Golding" w:date="2018-10-25T15:39:00Z"/>
        </w:rPr>
      </w:pPr>
      <w:del w:id="548" w:author="Laurence Golding" w:date="2018-10-25T15:39:00Z">
        <w:r w:rsidDel="00E85FFC">
          <w:delText xml:space="preserve">        {                          # A </w:delText>
        </w:r>
        <w:r w:rsidR="009A40CD" w:rsidDel="00E85FFC">
          <w:delText xml:space="preserve">location </w:delText>
        </w:r>
        <w:r w:rsidDel="00E85FFC">
          <w:delText>object</w:delText>
        </w:r>
        <w:r w:rsidR="00EB5421" w:rsidDel="00E85FFC">
          <w:delText xml:space="preserve">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R="00EB5421" w:rsidDel="00E85FFC">
          <w:delText>).</w:delText>
        </w:r>
      </w:del>
    </w:p>
    <w:p w14:paraId="39ADA288" w14:textId="71A98DC0" w:rsidR="00C85F5E" w:rsidDel="00E85FFC" w:rsidRDefault="00C85F5E" w:rsidP="00C85F5E">
      <w:pPr>
        <w:pStyle w:val="Codesmall"/>
        <w:rPr>
          <w:del w:id="549" w:author="Laurence Golding" w:date="2018-10-25T15:39:00Z"/>
        </w:rPr>
      </w:pPr>
      <w:del w:id="550" w:author="Laurence Golding" w:date="2018-10-25T15:39:00Z">
        <w:r w:rsidDel="00E85FFC">
          <w:delText xml:space="preserve">          "physicalLocation": {    # A physicalLocation object</w:delText>
        </w:r>
        <w:r w:rsidR="00EB5421" w:rsidDel="00E85FFC">
          <w:delText xml:space="preserve"> (§</w:delText>
        </w:r>
        <w:r w:rsidR="00EB5421" w:rsidDel="00E85FFC">
          <w:fldChar w:fldCharType="begin"/>
        </w:r>
        <w:r w:rsidR="00EB5421" w:rsidDel="00E85FFC">
          <w:delInstrText xml:space="preserve"> REF _Ref493477390 \r \h </w:delInstrText>
        </w:r>
        <w:r w:rsidR="00EB5421" w:rsidDel="00E85FFC">
          <w:fldChar w:fldCharType="separate"/>
        </w:r>
        <w:r w:rsidR="00CE3B9C" w:rsidDel="00E85FFC">
          <w:delText>3.23</w:delText>
        </w:r>
        <w:r w:rsidR="00EB5421" w:rsidDel="00E85FFC">
          <w:fldChar w:fldCharType="end"/>
        </w:r>
        <w:r w:rsidR="00EB5421" w:rsidDel="00E85FFC">
          <w:delText>).</w:delText>
        </w:r>
      </w:del>
    </w:p>
    <w:p w14:paraId="5540FCD1" w14:textId="33F00035" w:rsidR="00C85F5E" w:rsidDel="00E85FFC" w:rsidRDefault="00C85F5E" w:rsidP="00C85F5E">
      <w:pPr>
        <w:pStyle w:val="Codesmall"/>
        <w:rPr>
          <w:del w:id="551" w:author="Laurence Golding" w:date="2018-10-25T15:39:00Z"/>
        </w:rPr>
      </w:pPr>
      <w:del w:id="552" w:author="Laurence Golding" w:date="2018-10-25T15:39:00Z">
        <w:r w:rsidDel="00E85FFC">
          <w:delText xml:space="preserve">            "fileLocation": {      # A fileLocation object</w:delText>
        </w:r>
        <w:r w:rsidR="00EB5421" w:rsidDel="00E85FFC">
          <w:delText xml:space="preserve"> (§</w:delText>
        </w:r>
        <w:r w:rsidR="00EB5421" w:rsidDel="00E85FFC">
          <w:fldChar w:fldCharType="begin"/>
        </w:r>
        <w:r w:rsidR="00EB5421" w:rsidDel="00E85FFC">
          <w:delInstrText xml:space="preserve"> REF _Ref507594747 \r \h </w:delInstrText>
        </w:r>
        <w:r w:rsidR="00EB5421" w:rsidDel="00E85FFC">
          <w:fldChar w:fldCharType="separate"/>
        </w:r>
        <w:r w:rsidR="00CE3B9C" w:rsidDel="00E85FFC">
          <w:delText>3.3</w:delText>
        </w:r>
        <w:r w:rsidR="00EB5421" w:rsidDel="00E85FFC">
          <w:fldChar w:fldCharType="end"/>
        </w:r>
        <w:r w:rsidR="00EB5421" w:rsidDel="00E85FFC">
          <w:delText>).</w:delText>
        </w:r>
      </w:del>
    </w:p>
    <w:p w14:paraId="392FCDB8" w14:textId="622F5DA6" w:rsidR="00C85F5E" w:rsidDel="00E85FFC" w:rsidRDefault="00C85F5E" w:rsidP="00C85F5E">
      <w:pPr>
        <w:pStyle w:val="Codesmall"/>
        <w:rPr>
          <w:del w:id="553" w:author="Laurence Golding" w:date="2018-10-25T15:39:00Z"/>
        </w:rPr>
      </w:pPr>
      <w:del w:id="554" w:author="Laurence Golding" w:date="2018-10-25T15:39:00Z">
        <w:r w:rsidDel="00E85FFC">
          <w:delText xml:space="preserve">              "uri": "utilities.c",</w:delText>
        </w:r>
      </w:del>
    </w:p>
    <w:p w14:paraId="79F3E5FB" w14:textId="07638444" w:rsidR="00C85F5E" w:rsidDel="00E85FFC" w:rsidRDefault="00C85F5E" w:rsidP="00C85F5E">
      <w:pPr>
        <w:pStyle w:val="Codesmall"/>
        <w:rPr>
          <w:del w:id="555" w:author="Laurence Golding" w:date="2018-10-25T15:39:00Z"/>
        </w:rPr>
      </w:pPr>
      <w:del w:id="556" w:author="Laurence Golding" w:date="2018-10-25T15:39:00Z">
        <w:r w:rsidDel="00E85FFC">
          <w:delText xml:space="preserve">              "uriBaseId": "SRCROOT"</w:delText>
        </w:r>
      </w:del>
    </w:p>
    <w:p w14:paraId="1CCABBBB" w14:textId="1B379E59" w:rsidR="00C85F5E" w:rsidDel="00E85FFC" w:rsidRDefault="00C85F5E" w:rsidP="00C85F5E">
      <w:pPr>
        <w:pStyle w:val="Codesmall"/>
        <w:rPr>
          <w:del w:id="557" w:author="Laurence Golding" w:date="2018-10-25T15:39:00Z"/>
        </w:rPr>
      </w:pPr>
      <w:del w:id="558" w:author="Laurence Golding" w:date="2018-10-25T15:39:00Z">
        <w:r w:rsidDel="00E85FFC">
          <w:delText xml:space="preserve">            }</w:delText>
        </w:r>
      </w:del>
    </w:p>
    <w:p w14:paraId="2890BDFE" w14:textId="251F3DA5" w:rsidR="00C85F5E" w:rsidDel="00E85FFC" w:rsidRDefault="00C85F5E" w:rsidP="00C85F5E">
      <w:pPr>
        <w:pStyle w:val="Codesmall"/>
        <w:rPr>
          <w:del w:id="559" w:author="Laurence Golding" w:date="2018-10-25T15:39:00Z"/>
        </w:rPr>
      </w:pPr>
      <w:del w:id="560" w:author="Laurence Golding" w:date="2018-10-25T15:39:00Z">
        <w:r w:rsidDel="00E85FFC">
          <w:delText xml:space="preserve">          },</w:delText>
        </w:r>
      </w:del>
    </w:p>
    <w:p w14:paraId="53D57092" w14:textId="0D4D97E5" w:rsidR="00C85F5E" w:rsidDel="00E85FFC" w:rsidRDefault="00C85F5E" w:rsidP="00C85F5E">
      <w:pPr>
        <w:pStyle w:val="Codesmall"/>
        <w:rPr>
          <w:del w:id="561" w:author="Laurence Golding" w:date="2018-10-25T15:39:00Z"/>
        </w:rPr>
      </w:pPr>
      <w:del w:id="562" w:author="Laurence Golding" w:date="2018-10-25T15:39:00Z">
        <w:r w:rsidDel="00E85FFC">
          <w:delText xml:space="preserve">          "physicalLocation": {</w:delText>
        </w:r>
      </w:del>
    </w:p>
    <w:p w14:paraId="3E4C6CD4" w14:textId="58EBD849" w:rsidR="00C85F5E" w:rsidDel="00E85FFC" w:rsidRDefault="00C85F5E" w:rsidP="00C85F5E">
      <w:pPr>
        <w:pStyle w:val="Codesmall"/>
        <w:rPr>
          <w:del w:id="563" w:author="Laurence Golding" w:date="2018-10-25T15:39:00Z"/>
        </w:rPr>
      </w:pPr>
      <w:del w:id="564" w:author="Laurence Golding" w:date="2018-10-25T15:39:00Z">
        <w:r w:rsidDel="00E85FFC">
          <w:delText xml:space="preserve">            "fileLocation": {</w:delText>
        </w:r>
      </w:del>
    </w:p>
    <w:p w14:paraId="14F7C80D" w14:textId="11BE9C57" w:rsidR="00C85F5E" w:rsidDel="00E85FFC" w:rsidRDefault="00C85F5E" w:rsidP="00C85F5E">
      <w:pPr>
        <w:pStyle w:val="Codesmall"/>
        <w:rPr>
          <w:del w:id="565" w:author="Laurence Golding" w:date="2018-10-25T15:39:00Z"/>
        </w:rPr>
      </w:pPr>
      <w:del w:id="566" w:author="Laurence Golding" w:date="2018-10-25T15:39:00Z">
        <w:r w:rsidDel="00E85FFC">
          <w:delText xml:space="preserve">              "uri": "utilities.c",</w:delText>
        </w:r>
      </w:del>
    </w:p>
    <w:p w14:paraId="00C255B2" w14:textId="51579BC8" w:rsidR="00C85F5E" w:rsidDel="00E85FFC" w:rsidRDefault="00C85F5E" w:rsidP="00C85F5E">
      <w:pPr>
        <w:pStyle w:val="Codesmall"/>
        <w:rPr>
          <w:del w:id="567" w:author="Laurence Golding" w:date="2018-10-25T15:39:00Z"/>
        </w:rPr>
      </w:pPr>
      <w:del w:id="568" w:author="Laurence Golding" w:date="2018-10-25T15:39:00Z">
        <w:r w:rsidDel="00E85FFC">
          <w:delText xml:space="preserve">              "uriBaseId": "TESTSRCROOT"</w:delText>
        </w:r>
      </w:del>
    </w:p>
    <w:p w14:paraId="3A5E3F44" w14:textId="0847F1D3" w:rsidR="00C85F5E" w:rsidDel="00E85FFC" w:rsidRDefault="00C85F5E" w:rsidP="00C85F5E">
      <w:pPr>
        <w:pStyle w:val="Codesmall"/>
        <w:rPr>
          <w:del w:id="569" w:author="Laurence Golding" w:date="2018-10-25T15:39:00Z"/>
        </w:rPr>
      </w:pPr>
      <w:del w:id="570" w:author="Laurence Golding" w:date="2018-10-25T15:39:00Z">
        <w:r w:rsidDel="00E85FFC">
          <w:delText xml:space="preserve">            }</w:delText>
        </w:r>
      </w:del>
    </w:p>
    <w:p w14:paraId="4CADF6FC" w14:textId="7C47B512" w:rsidR="00C85F5E" w:rsidDel="00E85FFC" w:rsidRDefault="00C85F5E" w:rsidP="00C85F5E">
      <w:pPr>
        <w:pStyle w:val="Codesmall"/>
        <w:rPr>
          <w:del w:id="571" w:author="Laurence Golding" w:date="2018-10-25T15:39:00Z"/>
        </w:rPr>
      </w:pPr>
      <w:del w:id="572" w:author="Laurence Golding" w:date="2018-10-25T15:39:00Z">
        <w:r w:rsidDel="00E85FFC">
          <w:delText xml:space="preserve">          }</w:delText>
        </w:r>
      </w:del>
    </w:p>
    <w:p w14:paraId="48E8FA56" w14:textId="50A4FAE5" w:rsidR="00C85F5E" w:rsidDel="00E85FFC" w:rsidRDefault="00C85F5E" w:rsidP="00C85F5E">
      <w:pPr>
        <w:pStyle w:val="Codesmall"/>
        <w:rPr>
          <w:del w:id="573" w:author="Laurence Golding" w:date="2018-10-25T15:39:00Z"/>
        </w:rPr>
      </w:pPr>
      <w:del w:id="574" w:author="Laurence Golding" w:date="2018-10-25T15:39:00Z">
        <w:r w:rsidDel="00E85FFC">
          <w:delText xml:space="preserve">        }</w:delText>
        </w:r>
      </w:del>
    </w:p>
    <w:p w14:paraId="2CD89873" w14:textId="2192B7B9" w:rsidR="00C85F5E" w:rsidDel="00E85FFC" w:rsidRDefault="00C85F5E" w:rsidP="00C85F5E">
      <w:pPr>
        <w:pStyle w:val="Codesmall"/>
        <w:rPr>
          <w:del w:id="575" w:author="Laurence Golding" w:date="2018-10-25T15:39:00Z"/>
        </w:rPr>
      </w:pPr>
      <w:del w:id="576" w:author="Laurence Golding" w:date="2018-10-25T15:39:00Z">
        <w:r w:rsidDel="00E85FFC">
          <w:delText xml:space="preserve">      ]</w:delText>
        </w:r>
      </w:del>
    </w:p>
    <w:p w14:paraId="0C5D3A23" w14:textId="0DA84798" w:rsidR="00C85F5E" w:rsidDel="00E85FFC" w:rsidRDefault="00C85F5E" w:rsidP="00C85F5E">
      <w:pPr>
        <w:pStyle w:val="Codesmall"/>
        <w:rPr>
          <w:del w:id="577" w:author="Laurence Golding" w:date="2018-10-25T15:39:00Z"/>
        </w:rPr>
      </w:pPr>
      <w:del w:id="578" w:author="Laurence Golding" w:date="2018-10-25T15:39:00Z">
        <w:r w:rsidDel="00E85FFC">
          <w:delText xml:space="preserve">    }</w:delText>
        </w:r>
      </w:del>
    </w:p>
    <w:p w14:paraId="6F8C19B1" w14:textId="28EE1822" w:rsidR="00C85F5E" w:rsidDel="00E85FFC" w:rsidRDefault="00C85F5E" w:rsidP="00C85F5E">
      <w:pPr>
        <w:pStyle w:val="Codesmall"/>
        <w:rPr>
          <w:del w:id="579" w:author="Laurence Golding" w:date="2018-10-25T15:39:00Z"/>
        </w:rPr>
      </w:pPr>
      <w:del w:id="580" w:author="Laurence Golding" w:date="2018-10-25T15:39:00Z">
        <w:r w:rsidDel="00E85FFC">
          <w:delText xml:space="preserve">  ],</w:delText>
        </w:r>
      </w:del>
    </w:p>
    <w:p w14:paraId="6CC2985B" w14:textId="51208F11" w:rsidR="00C85F5E" w:rsidDel="00E85FFC" w:rsidRDefault="00C85F5E" w:rsidP="00C85F5E">
      <w:pPr>
        <w:pStyle w:val="Codesmall"/>
        <w:rPr>
          <w:del w:id="581" w:author="Laurence Golding" w:date="2018-10-25T15:39:00Z"/>
        </w:rPr>
      </w:pPr>
    </w:p>
    <w:p w14:paraId="005BBB0C" w14:textId="261D9DEE" w:rsidR="00C85F5E" w:rsidDel="00E85FFC" w:rsidRDefault="00C85F5E" w:rsidP="00C85F5E">
      <w:pPr>
        <w:pStyle w:val="Codesmall"/>
        <w:rPr>
          <w:del w:id="582" w:author="Laurence Golding" w:date="2018-10-25T15:39:00Z"/>
        </w:rPr>
      </w:pPr>
      <w:del w:id="583" w:author="Laurence Golding" w:date="2018-10-25T15:39:00Z">
        <w:r w:rsidDel="00E85FFC">
          <w:delText xml:space="preserve">  "files": {</w:delText>
        </w:r>
      </w:del>
    </w:p>
    <w:p w14:paraId="5A2362B2" w14:textId="6378BC43" w:rsidR="00C85F5E" w:rsidDel="00E85FFC" w:rsidRDefault="00C85F5E" w:rsidP="00C85F5E">
      <w:pPr>
        <w:pStyle w:val="Codesmall"/>
        <w:rPr>
          <w:del w:id="584" w:author="Laurence Golding" w:date="2018-10-25T15:39:00Z"/>
        </w:rPr>
      </w:pPr>
      <w:del w:id="585" w:author="Laurence Golding" w:date="2018-10-25T15:39:00Z">
        <w:r w:rsidDel="00E85FFC">
          <w:delText xml:space="preserve">    "#SRCROOT#utilities</w:delText>
        </w:r>
        <w:r w:rsidRPr="00B41400" w:rsidDel="00E85FFC">
          <w:delText>.c</w:delText>
        </w:r>
        <w:r w:rsidDel="00E85FFC">
          <w:delText>": {      # Property name includes uri base id prefix</w:delText>
        </w:r>
      </w:del>
    </w:p>
    <w:p w14:paraId="1A8E2E5E" w14:textId="592A6280" w:rsidR="00C85F5E" w:rsidDel="00E85FFC" w:rsidRDefault="00C85F5E" w:rsidP="00C85F5E">
      <w:pPr>
        <w:pStyle w:val="Codesmall"/>
        <w:rPr>
          <w:del w:id="586" w:author="Laurence Golding" w:date="2018-10-25T15:39:00Z"/>
        </w:rPr>
      </w:pPr>
      <w:del w:id="587" w:author="Laurence Golding" w:date="2018-10-25T15:39:00Z">
        <w:r w:rsidDel="00E85FFC">
          <w:delText xml:space="preserve">      ...</w:delText>
        </w:r>
      </w:del>
    </w:p>
    <w:p w14:paraId="5B959CFF" w14:textId="25F48295" w:rsidR="00C85F5E" w:rsidDel="00E85FFC" w:rsidRDefault="00C85F5E" w:rsidP="00C85F5E">
      <w:pPr>
        <w:pStyle w:val="Codesmall"/>
        <w:rPr>
          <w:del w:id="588" w:author="Laurence Golding" w:date="2018-10-25T15:39:00Z"/>
        </w:rPr>
      </w:pPr>
      <w:del w:id="589" w:author="Laurence Golding" w:date="2018-10-25T15:39:00Z">
        <w:r w:rsidDel="00E85FFC">
          <w:delText xml:space="preserve">    },</w:delText>
        </w:r>
      </w:del>
    </w:p>
    <w:p w14:paraId="15B4BC1B" w14:textId="7DE92EC8" w:rsidR="00C85F5E" w:rsidDel="00E85FFC" w:rsidRDefault="00C85F5E" w:rsidP="00C85F5E">
      <w:pPr>
        <w:pStyle w:val="Codesmall"/>
        <w:rPr>
          <w:del w:id="590" w:author="Laurence Golding" w:date="2018-10-25T15:39:00Z"/>
        </w:rPr>
      </w:pPr>
      <w:del w:id="591" w:author="Laurence Golding" w:date="2018-10-25T15:39:00Z">
        <w:r w:rsidDel="00E85FFC">
          <w:delText xml:space="preserve">    "#TESTSRCROOT#utilities.c": {</w:delText>
        </w:r>
      </w:del>
    </w:p>
    <w:p w14:paraId="51A106A3" w14:textId="2D9F96F3" w:rsidR="00C85F5E" w:rsidDel="00E85FFC" w:rsidRDefault="00C85F5E" w:rsidP="00C85F5E">
      <w:pPr>
        <w:pStyle w:val="Codesmall"/>
        <w:rPr>
          <w:del w:id="592" w:author="Laurence Golding" w:date="2018-10-25T15:39:00Z"/>
        </w:rPr>
      </w:pPr>
      <w:del w:id="593" w:author="Laurence Golding" w:date="2018-10-25T15:39:00Z">
        <w:r w:rsidDel="00E85FFC">
          <w:delText xml:space="preserve">      ...</w:delText>
        </w:r>
      </w:del>
    </w:p>
    <w:p w14:paraId="29888936" w14:textId="57456B29" w:rsidR="00C85F5E" w:rsidDel="00E85FFC" w:rsidRDefault="00C85F5E" w:rsidP="00C85F5E">
      <w:pPr>
        <w:pStyle w:val="Codesmall"/>
        <w:rPr>
          <w:del w:id="594" w:author="Laurence Golding" w:date="2018-10-25T15:39:00Z"/>
        </w:rPr>
      </w:pPr>
      <w:del w:id="595" w:author="Laurence Golding" w:date="2018-10-25T15:39:00Z">
        <w:r w:rsidDel="00E85FFC">
          <w:delText xml:space="preserve">    }</w:delText>
        </w:r>
      </w:del>
    </w:p>
    <w:p w14:paraId="7604A8F7" w14:textId="5D998316" w:rsidR="00C85F5E" w:rsidDel="00E85FFC" w:rsidRDefault="00C85F5E" w:rsidP="00C85F5E">
      <w:pPr>
        <w:pStyle w:val="Codesmall"/>
        <w:rPr>
          <w:del w:id="596" w:author="Laurence Golding" w:date="2018-10-25T15:39:00Z"/>
        </w:rPr>
      </w:pPr>
      <w:del w:id="597" w:author="Laurence Golding" w:date="2018-10-25T15:39:00Z">
        <w:r w:rsidDel="00E85FFC">
          <w:delText xml:space="preserve">  }</w:delText>
        </w:r>
      </w:del>
    </w:p>
    <w:p w14:paraId="2BD30F75" w14:textId="6A2DD65A" w:rsidR="00C85F5E" w:rsidRPr="00B41400" w:rsidDel="00E85FFC" w:rsidRDefault="00C85F5E" w:rsidP="00C85F5E">
      <w:pPr>
        <w:pStyle w:val="Codesmall"/>
        <w:rPr>
          <w:del w:id="598" w:author="Laurence Golding" w:date="2018-10-25T15:39:00Z"/>
        </w:rPr>
      </w:pPr>
      <w:del w:id="599" w:author="Laurence Golding" w:date="2018-10-25T15:39:00Z">
        <w:r w:rsidDel="00E85FFC">
          <w:delText>}</w:delText>
        </w:r>
      </w:del>
    </w:p>
    <w:p w14:paraId="5B04BB91" w14:textId="0A538E2A" w:rsidR="00C85F5E" w:rsidDel="00E85FFC" w:rsidRDefault="00C85F5E" w:rsidP="00C85F5E">
      <w:pPr>
        <w:rPr>
          <w:del w:id="600" w:author="Laurence Golding" w:date="2018-10-25T15:39:00Z"/>
        </w:rPr>
      </w:pPr>
      <w:del w:id="601" w:author="Laurence Golding" w:date="2018-10-25T15:39:00Z">
        <w:r w:rsidDel="00E85FFC">
          <w:delText xml:space="preserve">If a </w:delText>
        </w:r>
        <w:r w:rsidRPr="0042754C" w:rsidDel="00E85FFC">
          <w:rPr>
            <w:rStyle w:val="CODEtemp"/>
          </w:rPr>
          <w:delText>relative property name</w:delText>
        </w:r>
        <w:r w:rsidDel="00E85FFC">
          <w:delText xml:space="preserve"> does </w:delText>
        </w:r>
        <w:r w:rsidDel="00E85FFC">
          <w:rPr>
            <w:i/>
          </w:rPr>
          <w:delText>not</w:delText>
        </w:r>
        <w:r w:rsidDel="00E85FFC">
          <w:delText xml:space="preserve"> conflict with any other property name in the </w:delText>
        </w:r>
        <w:r w:rsidRPr="0042754C" w:rsidDel="00E85FFC">
          <w:rPr>
            <w:rStyle w:val="CODEtemp"/>
          </w:rPr>
          <w:delText>files</w:delText>
        </w:r>
        <w:r w:rsidDel="00E85FFC">
          <w:delText xml:space="preserve"> object, the </w:delText>
        </w:r>
        <w:r w:rsidRPr="0042754C" w:rsidDel="00E85FFC">
          <w:rPr>
            <w:rStyle w:val="CODEtemp"/>
          </w:rPr>
          <w:delText>uri base id prefix</w:delText>
        </w:r>
        <w:r w:rsidDel="00E85FFC">
          <w:delText xml:space="preserve"> portion of the property name </w:delText>
        </w:r>
        <w:r w:rsidDel="00E85FFC">
          <w:rPr>
            <w:b/>
          </w:rPr>
          <w:delText>SHOULD</w:delText>
        </w:r>
        <w:r w:rsidDel="00E85FFC">
          <w:delText xml:space="preserve"> be absent (see EXAMPLE 2).</w:delText>
        </w:r>
      </w:del>
    </w:p>
    <w:p w14:paraId="5F9C8F21" w14:textId="135B6F8F" w:rsidR="00C85F5E" w:rsidRPr="0042754C" w:rsidDel="00E85FFC" w:rsidRDefault="00C85F5E" w:rsidP="00C85F5E">
      <w:pPr>
        <w:pStyle w:val="Note"/>
        <w:rPr>
          <w:del w:id="602" w:author="Laurence Golding" w:date="2018-10-25T15:39:00Z"/>
        </w:rPr>
      </w:pPr>
      <w:del w:id="603" w:author="Laurence Golding" w:date="2018-10-25T15:39:00Z">
        <w:r w:rsidDel="00E85FFC">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73F98576" w:rsidR="00C85F5E" w:rsidDel="00E85FFC" w:rsidRDefault="00C85F5E" w:rsidP="00C85F5E">
      <w:pPr>
        <w:rPr>
          <w:del w:id="604" w:author="Laurence Golding" w:date="2018-10-25T15:39:00Z"/>
        </w:rPr>
      </w:pPr>
      <w:del w:id="605" w:author="Laurence Golding" w:date="2018-10-25T15:39:00Z">
        <w:r w:rsidDel="00E85FFC">
          <w:delText xml:space="preserve">Regardless of whether the property name represents an absolute URI, a </w:delText>
        </w:r>
        <w:r w:rsidR="00842D42" w:rsidDel="00E85FFC">
          <w:delText>relative reference</w:delText>
        </w:r>
        <w:r w:rsidDel="00E85FFC">
          <w:delText xml:space="preserve">, or a relative </w:delText>
        </w:r>
        <w:r w:rsidR="00842D42" w:rsidDel="00E85FFC">
          <w:delText>reference</w:delText>
        </w:r>
        <w:r w:rsidDel="00E85FFC">
          <w:delText xml:space="preserve"> with a </w:delText>
        </w:r>
        <w:r w:rsidRPr="00B41400" w:rsidDel="00E85FFC">
          <w:rPr>
            <w:rStyle w:val="CODEtemp"/>
          </w:rPr>
          <w:delText>uri base id prefix</w:delText>
        </w:r>
        <w:r w:rsidDel="00E85FFC">
          <w:delText xml:space="preserve">, the URI </w:delText>
        </w:r>
        <w:r w:rsidR="00842D42" w:rsidDel="00E85FFC">
          <w:delText xml:space="preserve">reference </w:delText>
        </w:r>
        <w:r w:rsidDel="00E85FFC">
          <w:delText xml:space="preserve">portion of the property name </w:delText>
        </w:r>
        <w:r w:rsidDel="00E85FFC">
          <w:rPr>
            <w:b/>
          </w:rPr>
          <w:delText>SHOULD</w:delText>
        </w:r>
        <w:r w:rsidDel="00E85FFC">
          <w:delText xml:space="preserve"> be normalized as described in [</w:delText>
        </w:r>
        <w:r w:rsidR="00FA779C" w:rsidDel="00E85FFC">
          <w:rPr>
            <w:rStyle w:val="Hyperlink"/>
          </w:rPr>
          <w:fldChar w:fldCharType="begin"/>
        </w:r>
        <w:r w:rsidR="00FA779C" w:rsidDel="00E85FFC">
          <w:rPr>
            <w:rStyle w:val="Hyperlink"/>
          </w:rPr>
          <w:delInstrText xml:space="preserve"> HYPERLINK \l "RFC3986" </w:delInstrText>
        </w:r>
        <w:r w:rsidR="00FA779C" w:rsidDel="00E85FFC">
          <w:rPr>
            <w:rStyle w:val="Hyperlink"/>
          </w:rPr>
          <w:fldChar w:fldCharType="separate"/>
        </w:r>
        <w:r w:rsidRPr="00B41400" w:rsidDel="00E85FFC">
          <w:rPr>
            <w:rStyle w:val="Hyperlink"/>
          </w:rPr>
          <w:delText>RFC3986</w:delText>
        </w:r>
        <w:r w:rsidR="00FA779C" w:rsidDel="00E85FFC">
          <w:rPr>
            <w:rStyle w:val="Hyperlink"/>
          </w:rPr>
          <w:fldChar w:fldCharType="end"/>
        </w:r>
        <w:r w:rsidDel="00E85FFC">
          <w:delText>].</w:delText>
        </w:r>
      </w:del>
    </w:p>
    <w:p w14:paraId="6CEE6091" w14:textId="514CD188" w:rsidR="00C85F5E" w:rsidDel="00E85FFC" w:rsidRDefault="00C85F5E" w:rsidP="00C85F5E">
      <w:pPr>
        <w:pStyle w:val="Note"/>
        <w:rPr>
          <w:del w:id="606" w:author="Laurence Golding" w:date="2018-10-25T15:39:00Z"/>
        </w:rPr>
      </w:pPr>
      <w:del w:id="607" w:author="Laurence Golding" w:date="2018-10-25T15:39:00Z">
        <w:r w:rsidDel="00E85FFC">
          <w:delText xml:space="preserve">EXAMPLE 4: In this example, the </w:delText>
        </w:r>
        <w:r w:rsidRPr="003A355F" w:rsidDel="00E85FFC">
          <w:rPr>
            <w:rStyle w:val="CODEtemp"/>
          </w:rPr>
          <w:delText>uri</w:delText>
        </w:r>
        <w:r w:rsidDel="00E85FFC">
          <w:delText xml:space="preserve"> property of the </w:delText>
        </w:r>
        <w:r w:rsidRPr="003A355F" w:rsidDel="00E85FFC">
          <w:rPr>
            <w:rStyle w:val="CODEtemp"/>
          </w:rPr>
          <w:delText>fileLocation</w:delText>
        </w:r>
        <w:r w:rsidDel="00E85FFC">
          <w:delText xml:space="preserve"> object is not normalized, but the name of the corresponding property in the </w:delText>
        </w:r>
        <w:r w:rsidRPr="003A355F" w:rsidDel="00E85FFC">
          <w:rPr>
            <w:rStyle w:val="CODEtemp"/>
          </w:rPr>
          <w:delText>files</w:delText>
        </w:r>
        <w:r w:rsidDel="00E85FFC">
          <w:delText xml:space="preserve"> object </w:delText>
        </w:r>
        <w:r w:rsidDel="00E85FFC">
          <w:rPr>
            <w:i/>
          </w:rPr>
          <w:delText>is</w:delText>
        </w:r>
        <w:r w:rsidDel="00E85FFC">
          <w:delText xml:space="preserve"> normalized.</w:delText>
        </w:r>
      </w:del>
    </w:p>
    <w:p w14:paraId="0FFB7C9C" w14:textId="79A7F09D" w:rsidR="00C85F5E" w:rsidDel="00E85FFC" w:rsidRDefault="00C85F5E" w:rsidP="00C85F5E">
      <w:pPr>
        <w:pStyle w:val="Codesmall"/>
        <w:rPr>
          <w:del w:id="608" w:author="Laurence Golding" w:date="2018-10-25T15:39:00Z"/>
        </w:rPr>
      </w:pPr>
      <w:del w:id="609" w:author="Laurence Golding" w:date="2018-10-25T15:39:00Z">
        <w:r w:rsidDel="00E85FFC">
          <w:delText>{                                  # A run object</w:delText>
        </w:r>
        <w:r w:rsidR="00EB5632" w:rsidDel="00E85FFC">
          <w:delText xml:space="preserve"> (§</w:delText>
        </w:r>
        <w:r w:rsidR="00EB5632" w:rsidDel="00E85FFC">
          <w:fldChar w:fldCharType="begin"/>
        </w:r>
        <w:r w:rsidR="00EB5632" w:rsidDel="00E85FFC">
          <w:delInstrText xml:space="preserve"> REF _Ref493349997 \r \h </w:delInstrText>
        </w:r>
        <w:r w:rsidR="00EB5632" w:rsidDel="00E85FFC">
          <w:fldChar w:fldCharType="separate"/>
        </w:r>
        <w:r w:rsidR="00CE3B9C" w:rsidDel="00E85FFC">
          <w:delText>3.12</w:delText>
        </w:r>
        <w:r w:rsidR="00EB5632" w:rsidDel="00E85FFC">
          <w:fldChar w:fldCharType="end"/>
        </w:r>
        <w:r w:rsidR="00EB5632" w:rsidDel="00E85FFC">
          <w:delText>)</w:delText>
        </w:r>
      </w:del>
    </w:p>
    <w:p w14:paraId="3DE82FBC" w14:textId="759B6374" w:rsidR="00C85F5E" w:rsidDel="00E85FFC" w:rsidRDefault="00C85F5E" w:rsidP="00C85F5E">
      <w:pPr>
        <w:pStyle w:val="Codesmall"/>
        <w:rPr>
          <w:del w:id="610" w:author="Laurence Golding" w:date="2018-10-25T15:39:00Z"/>
        </w:rPr>
      </w:pPr>
      <w:del w:id="611" w:author="Laurence Golding" w:date="2018-10-25T15:39:00Z">
        <w:r w:rsidDel="00E85FFC">
          <w:delText xml:space="preserve">  "results": [</w:delText>
        </w:r>
      </w:del>
    </w:p>
    <w:p w14:paraId="0F7C0894" w14:textId="42232132" w:rsidR="00C85F5E" w:rsidDel="00E85FFC" w:rsidRDefault="00C85F5E" w:rsidP="00C85F5E">
      <w:pPr>
        <w:pStyle w:val="Codesmall"/>
        <w:rPr>
          <w:del w:id="612" w:author="Laurence Golding" w:date="2018-10-25T15:39:00Z"/>
        </w:rPr>
      </w:pPr>
      <w:del w:id="613" w:author="Laurence Golding" w:date="2018-10-25T15:39:00Z">
        <w:r w:rsidDel="00E85FFC">
          <w:delText xml:space="preserve">    {                              # A result object</w:delText>
        </w:r>
        <w:r w:rsidR="00EB5632" w:rsidDel="00E85FFC">
          <w:delText xml:space="preserve"> (§</w:delText>
        </w:r>
        <w:r w:rsidR="00EB5632" w:rsidDel="00E85FFC">
          <w:fldChar w:fldCharType="begin"/>
        </w:r>
        <w:r w:rsidR="00EB5632" w:rsidDel="00E85FFC">
          <w:delInstrText xml:space="preserve"> REF _Ref493350984 \r \h </w:delInstrText>
        </w:r>
        <w:r w:rsidR="00EB5632" w:rsidDel="00E85FFC">
          <w:fldChar w:fldCharType="separate"/>
        </w:r>
        <w:r w:rsidR="00CE3B9C" w:rsidDel="00E85FFC">
          <w:delText>3.21</w:delText>
        </w:r>
        <w:r w:rsidR="00EB5632" w:rsidDel="00E85FFC">
          <w:fldChar w:fldCharType="end"/>
        </w:r>
        <w:r w:rsidR="00EB5632" w:rsidDel="00E85FFC">
          <w:delText>)</w:delText>
        </w:r>
      </w:del>
    </w:p>
    <w:p w14:paraId="2461E1F8" w14:textId="32E502FA" w:rsidR="00C85F5E" w:rsidDel="00E85FFC" w:rsidRDefault="00C85F5E" w:rsidP="00C85F5E">
      <w:pPr>
        <w:pStyle w:val="Codesmall"/>
        <w:rPr>
          <w:del w:id="614" w:author="Laurence Golding" w:date="2018-10-25T15:39:00Z"/>
        </w:rPr>
      </w:pPr>
      <w:del w:id="615" w:author="Laurence Golding" w:date="2018-10-25T15:39:00Z">
        <w:r w:rsidDel="00E85FFC">
          <w:delText xml:space="preserve">      "relatedLocations": [</w:delText>
        </w:r>
      </w:del>
    </w:p>
    <w:p w14:paraId="5A26B684" w14:textId="7C7C78C0" w:rsidR="00C85F5E" w:rsidDel="00E85FFC" w:rsidRDefault="00C85F5E" w:rsidP="00C85F5E">
      <w:pPr>
        <w:pStyle w:val="Codesmall"/>
        <w:rPr>
          <w:del w:id="616" w:author="Laurence Golding" w:date="2018-10-25T15:39:00Z"/>
        </w:rPr>
      </w:pPr>
      <w:del w:id="617" w:author="Laurence Golding" w:date="2018-10-25T15:39:00Z">
        <w:r w:rsidDel="00E85FFC">
          <w:delText xml:space="preserve">        {                          # A </w:delText>
        </w:r>
        <w:r w:rsidR="00EB5632" w:rsidDel="00E85FFC">
          <w:delText xml:space="preserve">location </w:delText>
        </w:r>
        <w:r w:rsidDel="00E85FFC">
          <w:delText>object</w:delText>
        </w:r>
        <w:r w:rsidR="00EB5632" w:rsidDel="00E85FFC">
          <w:delText xml:space="preserve"> (§</w:delText>
        </w:r>
        <w:r w:rsidR="00EB5632" w:rsidDel="00E85FFC">
          <w:fldChar w:fldCharType="begin"/>
        </w:r>
        <w:r w:rsidR="00EB5632" w:rsidDel="00E85FFC">
          <w:delInstrText xml:space="preserve"> REF _Ref507665939 \r \h </w:delInstrText>
        </w:r>
        <w:r w:rsidR="00EB5632" w:rsidDel="00E85FFC">
          <w:fldChar w:fldCharType="separate"/>
        </w:r>
        <w:r w:rsidR="00CE3B9C" w:rsidDel="00E85FFC">
          <w:delText>3.22</w:delText>
        </w:r>
        <w:r w:rsidR="00EB5632" w:rsidDel="00E85FFC">
          <w:fldChar w:fldCharType="end"/>
        </w:r>
        <w:r w:rsidR="00EB5632" w:rsidDel="00E85FFC">
          <w:delText>)</w:delText>
        </w:r>
      </w:del>
    </w:p>
    <w:p w14:paraId="1A34D47A" w14:textId="30BF4442" w:rsidR="00C85F5E" w:rsidDel="00E85FFC" w:rsidRDefault="00C85F5E" w:rsidP="00C85F5E">
      <w:pPr>
        <w:pStyle w:val="Codesmall"/>
        <w:rPr>
          <w:del w:id="618" w:author="Laurence Golding" w:date="2018-10-25T15:39:00Z"/>
        </w:rPr>
      </w:pPr>
      <w:del w:id="619" w:author="Laurence Golding" w:date="2018-10-25T15:39:00Z">
        <w:r w:rsidDel="00E85FFC">
          <w:delText xml:space="preserve">          "physicalLocation": {    # A physicalLocation object</w:delText>
        </w:r>
        <w:r w:rsidR="00EB5632" w:rsidDel="00E85FFC">
          <w:delText xml:space="preserve"> (§</w:delText>
        </w:r>
        <w:r w:rsidR="00EB5632" w:rsidDel="00E85FFC">
          <w:fldChar w:fldCharType="begin"/>
        </w:r>
        <w:r w:rsidR="00EB5632" w:rsidDel="00E85FFC">
          <w:delInstrText xml:space="preserve"> REF _Ref493477390 \r \h </w:delInstrText>
        </w:r>
        <w:r w:rsidR="00EB5632" w:rsidDel="00E85FFC">
          <w:fldChar w:fldCharType="separate"/>
        </w:r>
        <w:r w:rsidR="00CE3B9C" w:rsidDel="00E85FFC">
          <w:delText>3.23</w:delText>
        </w:r>
        <w:r w:rsidR="00EB5632" w:rsidDel="00E85FFC">
          <w:fldChar w:fldCharType="end"/>
        </w:r>
        <w:r w:rsidR="00EB5632" w:rsidDel="00E85FFC">
          <w:delText>)</w:delText>
        </w:r>
      </w:del>
    </w:p>
    <w:p w14:paraId="77C7FCB9" w14:textId="146DD876" w:rsidR="00C85F5E" w:rsidDel="00E85FFC" w:rsidRDefault="00C85F5E" w:rsidP="00C85F5E">
      <w:pPr>
        <w:pStyle w:val="Codesmall"/>
        <w:rPr>
          <w:del w:id="620" w:author="Laurence Golding" w:date="2018-10-25T15:39:00Z"/>
        </w:rPr>
      </w:pPr>
      <w:del w:id="621" w:author="Laurence Golding" w:date="2018-10-25T15:39:00Z">
        <w:r w:rsidDel="00E85FFC">
          <w:delText xml:space="preserve">            "fileLocation": {      # A fileLocation object</w:delText>
        </w:r>
        <w:r w:rsidR="00EB5632" w:rsidDel="00E85FFC">
          <w:delText xml:space="preserve"> (§</w:delText>
        </w:r>
        <w:r w:rsidR="00EB5632" w:rsidDel="00E85FFC">
          <w:fldChar w:fldCharType="begin"/>
        </w:r>
        <w:r w:rsidR="00EB5632" w:rsidDel="00E85FFC">
          <w:delInstrText xml:space="preserve"> REF _Ref508989521 \r \h </w:delInstrText>
        </w:r>
        <w:r w:rsidR="00EB5632" w:rsidDel="00E85FFC">
          <w:fldChar w:fldCharType="separate"/>
        </w:r>
        <w:r w:rsidR="00CE3B9C" w:rsidDel="00E85FFC">
          <w:delText>3.4</w:delText>
        </w:r>
        <w:r w:rsidR="00EB5632" w:rsidDel="00E85FFC">
          <w:fldChar w:fldCharType="end"/>
        </w:r>
        <w:r w:rsidR="00EB5632" w:rsidDel="00E85FFC">
          <w:delText>)</w:delText>
        </w:r>
      </w:del>
    </w:p>
    <w:p w14:paraId="4E372C15" w14:textId="77918A13" w:rsidR="00C85F5E" w:rsidDel="00E85FFC" w:rsidRDefault="00C85F5E" w:rsidP="00C85F5E">
      <w:pPr>
        <w:pStyle w:val="Codesmall"/>
        <w:rPr>
          <w:del w:id="622" w:author="Laurence Golding" w:date="2018-10-25T15:39:00Z"/>
        </w:rPr>
      </w:pPr>
      <w:del w:id="623" w:author="Laurence Golding" w:date="2018-10-25T15:39:00Z">
        <w:r w:rsidDel="00E85FFC">
          <w:delText xml:space="preserve">              "uri": "FILE:///C:/source/input.c"  # scheme is not normalized</w:delText>
        </w:r>
      </w:del>
    </w:p>
    <w:p w14:paraId="35A30A9B" w14:textId="265C5571" w:rsidR="00C85F5E" w:rsidDel="00E85FFC" w:rsidRDefault="00C85F5E" w:rsidP="00C85F5E">
      <w:pPr>
        <w:pStyle w:val="Codesmall"/>
        <w:rPr>
          <w:del w:id="624" w:author="Laurence Golding" w:date="2018-10-25T15:39:00Z"/>
        </w:rPr>
      </w:pPr>
      <w:del w:id="625" w:author="Laurence Golding" w:date="2018-10-25T15:39:00Z">
        <w:r w:rsidDel="00E85FFC">
          <w:delText xml:space="preserve">            }</w:delText>
        </w:r>
      </w:del>
    </w:p>
    <w:p w14:paraId="4ADAA224" w14:textId="0F58E1E8" w:rsidR="00C85F5E" w:rsidDel="00E85FFC" w:rsidRDefault="00C85F5E" w:rsidP="00C85F5E">
      <w:pPr>
        <w:pStyle w:val="Codesmall"/>
        <w:rPr>
          <w:del w:id="626" w:author="Laurence Golding" w:date="2018-10-25T15:39:00Z"/>
        </w:rPr>
      </w:pPr>
      <w:del w:id="627" w:author="Laurence Golding" w:date="2018-10-25T15:39:00Z">
        <w:r w:rsidDel="00E85FFC">
          <w:delText xml:space="preserve">          }</w:delText>
        </w:r>
      </w:del>
    </w:p>
    <w:p w14:paraId="408B2402" w14:textId="13C0A814" w:rsidR="00C85F5E" w:rsidDel="00E85FFC" w:rsidRDefault="00C85F5E" w:rsidP="00C85F5E">
      <w:pPr>
        <w:pStyle w:val="Codesmall"/>
        <w:rPr>
          <w:del w:id="628" w:author="Laurence Golding" w:date="2018-10-25T15:39:00Z"/>
        </w:rPr>
      </w:pPr>
      <w:del w:id="629" w:author="Laurence Golding" w:date="2018-10-25T15:39:00Z">
        <w:r w:rsidDel="00E85FFC">
          <w:delText xml:space="preserve">        }</w:delText>
        </w:r>
      </w:del>
    </w:p>
    <w:p w14:paraId="34F12DE7" w14:textId="5C9485AD" w:rsidR="00C85F5E" w:rsidDel="00E85FFC" w:rsidRDefault="00C85F5E" w:rsidP="00C85F5E">
      <w:pPr>
        <w:pStyle w:val="Codesmall"/>
        <w:rPr>
          <w:del w:id="630" w:author="Laurence Golding" w:date="2018-10-25T15:39:00Z"/>
        </w:rPr>
      </w:pPr>
      <w:del w:id="631" w:author="Laurence Golding" w:date="2018-10-25T15:39:00Z">
        <w:r w:rsidDel="00E85FFC">
          <w:delText xml:space="preserve">      ]</w:delText>
        </w:r>
      </w:del>
    </w:p>
    <w:p w14:paraId="237AD435" w14:textId="4AAB1567" w:rsidR="00C85F5E" w:rsidDel="00E85FFC" w:rsidRDefault="00C85F5E" w:rsidP="00C85F5E">
      <w:pPr>
        <w:pStyle w:val="Codesmall"/>
        <w:rPr>
          <w:del w:id="632" w:author="Laurence Golding" w:date="2018-10-25T15:39:00Z"/>
        </w:rPr>
      </w:pPr>
      <w:del w:id="633" w:author="Laurence Golding" w:date="2018-10-25T15:39:00Z">
        <w:r w:rsidDel="00E85FFC">
          <w:delText xml:space="preserve">    }</w:delText>
        </w:r>
      </w:del>
    </w:p>
    <w:p w14:paraId="3A2BAE33" w14:textId="42B6E440" w:rsidR="00C85F5E" w:rsidDel="00E85FFC" w:rsidRDefault="00C85F5E" w:rsidP="00C85F5E">
      <w:pPr>
        <w:pStyle w:val="Codesmall"/>
        <w:rPr>
          <w:del w:id="634" w:author="Laurence Golding" w:date="2018-10-25T15:39:00Z"/>
        </w:rPr>
      </w:pPr>
      <w:del w:id="635" w:author="Laurence Golding" w:date="2018-10-25T15:39:00Z">
        <w:r w:rsidDel="00E85FFC">
          <w:delText xml:space="preserve">  ],</w:delText>
        </w:r>
      </w:del>
    </w:p>
    <w:p w14:paraId="38C6B62A" w14:textId="7D5F404A" w:rsidR="00C85F5E" w:rsidDel="00E85FFC" w:rsidRDefault="00C85F5E" w:rsidP="00C85F5E">
      <w:pPr>
        <w:pStyle w:val="Codesmall"/>
        <w:rPr>
          <w:del w:id="636" w:author="Laurence Golding" w:date="2018-10-25T15:39:00Z"/>
        </w:rPr>
      </w:pPr>
    </w:p>
    <w:p w14:paraId="3A4748B8" w14:textId="09324E15" w:rsidR="00C85F5E" w:rsidDel="00E85FFC" w:rsidRDefault="00C85F5E" w:rsidP="00C85F5E">
      <w:pPr>
        <w:pStyle w:val="Codesmall"/>
        <w:rPr>
          <w:del w:id="637" w:author="Laurence Golding" w:date="2018-10-25T15:39:00Z"/>
        </w:rPr>
      </w:pPr>
      <w:del w:id="638" w:author="Laurence Golding" w:date="2018-10-25T15:39:00Z">
        <w:r w:rsidDel="00E85FFC">
          <w:delText xml:space="preserve">  "files": {</w:delText>
        </w:r>
      </w:del>
    </w:p>
    <w:p w14:paraId="5BBD7E0E" w14:textId="53481C58" w:rsidR="00C85F5E" w:rsidDel="00E85FFC" w:rsidRDefault="00C85F5E" w:rsidP="00C85F5E">
      <w:pPr>
        <w:pStyle w:val="Codesmall"/>
        <w:rPr>
          <w:del w:id="639" w:author="Laurence Golding" w:date="2018-10-25T15:39:00Z"/>
        </w:rPr>
      </w:pPr>
      <w:del w:id="640" w:author="Laurence Golding" w:date="2018-10-25T15:39:00Z">
        <w:r w:rsidDel="00E85FFC">
          <w:delText xml:space="preserve">    "</w:delText>
        </w:r>
        <w:r w:rsidRPr="00B41400" w:rsidDel="00E85FFC">
          <w:delText>file:///C:/source/input.c</w:delText>
        </w:r>
        <w:r w:rsidDel="00E85FFC">
          <w:delText>": {  # Property name matches absolute URI after</w:delText>
        </w:r>
      </w:del>
    </w:p>
    <w:p w14:paraId="0F99B64E" w14:textId="562FAD23" w:rsidR="00C85F5E" w:rsidDel="00E85FFC" w:rsidRDefault="00C85F5E" w:rsidP="00C85F5E">
      <w:pPr>
        <w:pStyle w:val="Codesmall"/>
        <w:rPr>
          <w:del w:id="641" w:author="Laurence Golding" w:date="2018-10-25T15:39:00Z"/>
        </w:rPr>
      </w:pPr>
      <w:del w:id="642" w:author="Laurence Golding" w:date="2018-10-25T15:39:00Z">
        <w:r w:rsidDel="00E85FFC">
          <w:delText xml:space="preserve">      ...                           # normalization (scheme has been normalized).</w:delText>
        </w:r>
      </w:del>
    </w:p>
    <w:p w14:paraId="16F3924C" w14:textId="11D7017A" w:rsidR="00C85F5E" w:rsidDel="00E85FFC" w:rsidRDefault="00C85F5E" w:rsidP="00C85F5E">
      <w:pPr>
        <w:pStyle w:val="Codesmall"/>
        <w:rPr>
          <w:del w:id="643" w:author="Laurence Golding" w:date="2018-10-25T15:39:00Z"/>
        </w:rPr>
      </w:pPr>
      <w:del w:id="644" w:author="Laurence Golding" w:date="2018-10-25T15:39:00Z">
        <w:r w:rsidDel="00E85FFC">
          <w:delText xml:space="preserve">    }</w:delText>
        </w:r>
      </w:del>
    </w:p>
    <w:p w14:paraId="19403DC9" w14:textId="0B525AC0" w:rsidR="00C85F5E" w:rsidDel="00E85FFC" w:rsidRDefault="00C85F5E" w:rsidP="00C85F5E">
      <w:pPr>
        <w:pStyle w:val="Codesmall"/>
        <w:rPr>
          <w:del w:id="645" w:author="Laurence Golding" w:date="2018-10-25T15:39:00Z"/>
        </w:rPr>
      </w:pPr>
      <w:del w:id="646" w:author="Laurence Golding" w:date="2018-10-25T15:39:00Z">
        <w:r w:rsidDel="00E85FFC">
          <w:delText xml:space="preserve">  }</w:delText>
        </w:r>
      </w:del>
    </w:p>
    <w:p w14:paraId="508F0922" w14:textId="77F4E795" w:rsidR="00C85F5E" w:rsidRPr="00B41400" w:rsidDel="00E85FFC" w:rsidRDefault="00C85F5E" w:rsidP="00C85F5E">
      <w:pPr>
        <w:pStyle w:val="Codesmall"/>
        <w:rPr>
          <w:del w:id="647" w:author="Laurence Golding" w:date="2018-10-25T15:39:00Z"/>
        </w:rPr>
      </w:pPr>
      <w:del w:id="648" w:author="Laurence Golding" w:date="2018-10-25T15:39:00Z">
        <w:r w:rsidDel="00E85FFC">
          <w:delText>}</w:delText>
        </w:r>
      </w:del>
    </w:p>
    <w:p w14:paraId="1A5E3146" w14:textId="09652782" w:rsidR="00C85F5E" w:rsidRPr="003A355F" w:rsidDel="00E85FFC" w:rsidRDefault="00C85F5E" w:rsidP="00C85F5E">
      <w:pPr>
        <w:pStyle w:val="Codesmall"/>
        <w:rPr>
          <w:del w:id="649" w:author="Laurence Golding" w:date="2018-10-25T15:39:00Z"/>
        </w:rPr>
      </w:pPr>
    </w:p>
    <w:p w14:paraId="2A950EB1" w14:textId="77282581" w:rsidR="00C85F5E" w:rsidDel="00E85FFC" w:rsidRDefault="00C85F5E" w:rsidP="00C85F5E">
      <w:pPr>
        <w:rPr>
          <w:del w:id="650" w:author="Laurence Golding" w:date="2018-10-25T15:39:00Z"/>
        </w:rPr>
      </w:pPr>
      <w:del w:id="651" w:author="Laurence Golding" w:date="2018-10-25T15:39:00Z">
        <w:r w:rsidDel="00E85FFC">
          <w:delText xml:space="preserve">Every pair of absolute URI-valued property names </w:delText>
        </w:r>
        <w:r w:rsidDel="00E85FFC">
          <w:rPr>
            <w:b/>
          </w:rPr>
          <w:delText>SHALL</w:delText>
        </w:r>
        <w:r w:rsidDel="00E85FFC">
          <w:delText xml:space="preserve"> be distinct (that is, they </w:delText>
        </w:r>
        <w:r w:rsidDel="00E85FFC">
          <w:rPr>
            <w:b/>
          </w:rPr>
          <w:delText>SHALL</w:delText>
        </w:r>
        <w:r w:rsidDel="00E85FFC">
          <w:delText xml:space="preserve"> differ after normalization) as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Similarly, every pair of relative </w:delText>
        </w:r>
        <w:r w:rsidR="00A26108" w:rsidDel="00E85FFC">
          <w:delText>reference</w:delText>
        </w:r>
        <w:r w:rsidDel="00E85FFC">
          <w:delText xml:space="preserve">-valued property names which lack a </w:delText>
        </w:r>
        <w:r w:rsidRPr="0042754C" w:rsidDel="00E85FFC">
          <w:rPr>
            <w:rStyle w:val="CODEtemp"/>
          </w:rPr>
          <w:delText>uri base id prefix</w:delText>
        </w:r>
        <w:r w:rsidDel="00E85FFC">
          <w:delText xml:space="preserve"> </w:delText>
        </w:r>
        <w:r w:rsidR="00AD14CE" w:rsidDel="00E85FFC">
          <w:rPr>
            <w:b/>
          </w:rPr>
          <w:delText>SHALL</w:delText>
        </w:r>
        <w:r w:rsidR="00AD14CE" w:rsidDel="00E85FFC">
          <w:delText xml:space="preserve"> </w:delText>
        </w:r>
        <w:r w:rsidDel="00E85FFC">
          <w:delText>be distinct.</w:delText>
        </w:r>
      </w:del>
    </w:p>
    <w:p w14:paraId="336161FC" w14:textId="0F7FEF3F" w:rsidR="00C85F5E" w:rsidDel="00E85FFC" w:rsidRDefault="00C85F5E" w:rsidP="00C85F5E">
      <w:pPr>
        <w:pStyle w:val="Note"/>
        <w:rPr>
          <w:del w:id="652" w:author="Laurence Golding" w:date="2018-10-25T15:39:00Z"/>
        </w:rPr>
      </w:pPr>
      <w:del w:id="653" w:author="Laurence Golding" w:date="2018-10-25T15:39:00Z">
        <w:r w:rsidDel="00E85FFC">
          <w:delText xml:space="preserve">NOTE 3: This restriction ensures that there is only one property in the </w:delText>
        </w:r>
        <w:r w:rsidRPr="003A355F" w:rsidDel="00E85FFC">
          <w:rPr>
            <w:rStyle w:val="CODEtemp"/>
          </w:rPr>
          <w:delText>files</w:delText>
        </w:r>
        <w:r w:rsidDel="00E85FFC">
          <w:delText xml:space="preserve"> object that describes any given physical file.</w:delText>
        </w:r>
      </w:del>
    </w:p>
    <w:p w14:paraId="39F8D78A" w14:textId="39D8EB7F" w:rsidR="00C85F5E" w:rsidDel="00E85FFC" w:rsidRDefault="00C85F5E" w:rsidP="00C85F5E">
      <w:pPr>
        <w:pStyle w:val="Note"/>
        <w:rPr>
          <w:del w:id="654" w:author="Laurence Golding" w:date="2018-10-25T15:39:00Z"/>
        </w:rPr>
      </w:pPr>
      <w:del w:id="655" w:author="Laurence Golding" w:date="2018-10-25T15:39:00Z">
        <w:r w:rsidDel="00E85FFC">
          <w:delText>EXAMPLE 5: This example represents invalid SARIF because the names of two properties in the files object are not distinct; that is, they would be the same if both were normalized.</w:delText>
        </w:r>
      </w:del>
    </w:p>
    <w:p w14:paraId="1A719E8E" w14:textId="158F78EB" w:rsidR="00C85F5E" w:rsidDel="00E85FFC" w:rsidRDefault="00C85F5E" w:rsidP="00C85F5E">
      <w:pPr>
        <w:pStyle w:val="Codesmall"/>
        <w:rPr>
          <w:del w:id="656" w:author="Laurence Golding" w:date="2018-10-25T15:39:00Z"/>
        </w:rPr>
      </w:pPr>
      <w:del w:id="657" w:author="Laurence Golding" w:date="2018-10-25T15:39:00Z">
        <w:r w:rsidDel="00E85FFC">
          <w:delText>"files": {</w:delText>
        </w:r>
      </w:del>
    </w:p>
    <w:p w14:paraId="13DC63C3" w14:textId="07238356" w:rsidR="00C85F5E" w:rsidDel="00E85FFC" w:rsidRDefault="00C85F5E" w:rsidP="00C85F5E">
      <w:pPr>
        <w:pStyle w:val="Codesmall"/>
        <w:rPr>
          <w:del w:id="658" w:author="Laurence Golding" w:date="2018-10-25T15:39:00Z"/>
        </w:rPr>
      </w:pPr>
      <w:del w:id="659" w:author="Laurence Golding" w:date="2018-10-25T15:39:00Z">
        <w:r w:rsidDel="00E85FFC">
          <w:delText xml:space="preserve">  "FILE</w:delText>
        </w:r>
        <w:r w:rsidRPr="003A355F" w:rsidDel="00E85FFC">
          <w:delText>:///C:/source/input.c</w:delText>
        </w:r>
        <w:r w:rsidDel="00E85FFC">
          <w:delText>": {</w:delText>
        </w:r>
      </w:del>
    </w:p>
    <w:p w14:paraId="08EBEFD5" w14:textId="4F36DEAE" w:rsidR="00C85F5E" w:rsidDel="00E85FFC" w:rsidRDefault="00C85F5E" w:rsidP="00C85F5E">
      <w:pPr>
        <w:pStyle w:val="Codesmall"/>
        <w:rPr>
          <w:del w:id="660" w:author="Laurence Golding" w:date="2018-10-25T15:39:00Z"/>
        </w:rPr>
      </w:pPr>
      <w:del w:id="661" w:author="Laurence Golding" w:date="2018-10-25T15:39:00Z">
        <w:r w:rsidDel="00E85FFC">
          <w:delText xml:space="preserve">    ...</w:delText>
        </w:r>
      </w:del>
    </w:p>
    <w:p w14:paraId="5E5C7680" w14:textId="151BEE3E" w:rsidR="00C85F5E" w:rsidDel="00E85FFC" w:rsidRDefault="00C85F5E" w:rsidP="00C85F5E">
      <w:pPr>
        <w:pStyle w:val="Codesmall"/>
        <w:rPr>
          <w:del w:id="662" w:author="Laurence Golding" w:date="2018-10-25T15:39:00Z"/>
        </w:rPr>
      </w:pPr>
      <w:del w:id="663" w:author="Laurence Golding" w:date="2018-10-25T15:39:00Z">
        <w:r w:rsidDel="00E85FFC">
          <w:delText xml:space="preserve">  },</w:delText>
        </w:r>
      </w:del>
    </w:p>
    <w:p w14:paraId="1C3AE837" w14:textId="7B675E64" w:rsidR="00C85F5E" w:rsidDel="00E85FFC" w:rsidRDefault="00C85F5E" w:rsidP="00C85F5E">
      <w:pPr>
        <w:pStyle w:val="Codesmall"/>
        <w:rPr>
          <w:del w:id="664" w:author="Laurence Golding" w:date="2018-10-25T15:39:00Z"/>
        </w:rPr>
      </w:pPr>
      <w:del w:id="665" w:author="Laurence Golding" w:date="2018-10-25T15:39:00Z">
        <w:r w:rsidDel="00E85FFC">
          <w:delText xml:space="preserve">  "file:///C:/source/input.c": {  # INVALID: the property names are not distinct.</w:delText>
        </w:r>
      </w:del>
    </w:p>
    <w:p w14:paraId="1AEB460C" w14:textId="7048A3E9" w:rsidR="00C85F5E" w:rsidDel="00E85FFC" w:rsidRDefault="00C85F5E" w:rsidP="00C85F5E">
      <w:pPr>
        <w:pStyle w:val="Codesmall"/>
        <w:rPr>
          <w:del w:id="666" w:author="Laurence Golding" w:date="2018-10-25T15:39:00Z"/>
        </w:rPr>
      </w:pPr>
      <w:del w:id="667" w:author="Laurence Golding" w:date="2018-10-25T15:39:00Z">
        <w:r w:rsidDel="00E85FFC">
          <w:delText xml:space="preserve">    ...</w:delText>
        </w:r>
      </w:del>
    </w:p>
    <w:p w14:paraId="4EEAF973" w14:textId="7F206E9B" w:rsidR="00C85F5E" w:rsidDel="00E85FFC" w:rsidRDefault="00C85F5E" w:rsidP="00C85F5E">
      <w:pPr>
        <w:pStyle w:val="Codesmall"/>
        <w:rPr>
          <w:del w:id="668" w:author="Laurence Golding" w:date="2018-10-25T15:39:00Z"/>
        </w:rPr>
      </w:pPr>
      <w:del w:id="669" w:author="Laurence Golding" w:date="2018-10-25T15:39:00Z">
        <w:r w:rsidDel="00E85FFC">
          <w:delText xml:space="preserve">  }</w:delText>
        </w:r>
      </w:del>
    </w:p>
    <w:p w14:paraId="2770885F" w14:textId="2C8078AE" w:rsidR="00C85F5E" w:rsidRPr="003A355F" w:rsidDel="00E85FFC" w:rsidRDefault="00C85F5E" w:rsidP="00C85F5E">
      <w:pPr>
        <w:pStyle w:val="Codesmall"/>
        <w:rPr>
          <w:del w:id="670" w:author="Laurence Golding" w:date="2018-10-25T15:39:00Z"/>
        </w:rPr>
      </w:pPr>
      <w:del w:id="671" w:author="Laurence Golding" w:date="2018-10-25T15:39:00Z">
        <w:r w:rsidDel="00E85FFC">
          <w:delText>}</w:delText>
        </w:r>
      </w:del>
    </w:p>
    <w:p w14:paraId="6923FB32" w14:textId="58EB2614" w:rsidR="00C85F5E" w:rsidDel="00E85FFC" w:rsidRDefault="00C85F5E" w:rsidP="00C85F5E">
      <w:pPr>
        <w:pStyle w:val="Heading4"/>
        <w:rPr>
          <w:del w:id="672" w:author="Laurence Golding" w:date="2018-10-25T15:39:00Z"/>
        </w:rPr>
      </w:pPr>
      <w:bookmarkStart w:id="673" w:name="_Toc528157242"/>
      <w:del w:id="674" w:author="Laurence Golding" w:date="2018-10-25T15:39:00Z">
        <w:r w:rsidDel="00E85FFC">
          <w:delText>Property values</w:delText>
        </w:r>
        <w:bookmarkEnd w:id="673"/>
      </w:del>
    </w:p>
    <w:p w14:paraId="7A6BA100" w14:textId="6D0FE07D" w:rsidR="001C3E3E" w:rsidDel="00E85FFC" w:rsidRDefault="001C3E3E" w:rsidP="003B5868">
      <w:pPr>
        <w:rPr>
          <w:del w:id="675" w:author="Laurence Golding" w:date="2018-10-25T15:39:00Z"/>
        </w:rPr>
      </w:pPr>
      <w:del w:id="676" w:author="Laurence Golding" w:date="2018-10-25T15:39:00Z">
        <w:r w:rsidRPr="001C3E3E" w:rsidDel="00E85FFC">
          <w:delText xml:space="preserve">Each property value in the </w:delText>
        </w:r>
        <w:r w:rsidRPr="00907C51" w:rsidDel="00E85FFC">
          <w:rPr>
            <w:rStyle w:val="CODEtemp"/>
          </w:rPr>
          <w:delText>files</w:delText>
        </w:r>
        <w:r w:rsidRPr="001C3E3E" w:rsidDel="00E85FFC">
          <w:delText xml:space="preserve"> object </w:delText>
        </w:r>
        <w:r w:rsidRPr="001C3E3E" w:rsidDel="00E85FFC">
          <w:rPr>
            <w:b/>
          </w:rPr>
          <w:delText>SHALL</w:delText>
        </w:r>
        <w:r w:rsidRPr="001C3E3E" w:rsidDel="00E85FFC">
          <w:delText xml:space="preserve"> be a </w:delText>
        </w:r>
        <w:r w:rsidRPr="001C3E3E" w:rsidDel="00E85FFC">
          <w:rPr>
            <w:rStyle w:val="CODEtemp"/>
          </w:rPr>
          <w:delText>file</w:delText>
        </w:r>
        <w:r w:rsidRPr="001C3E3E" w:rsidDel="00E85FFC">
          <w:delText xml:space="preserve"> object (§</w:delText>
        </w:r>
        <w:r w:rsidDel="00E85FFC">
          <w:fldChar w:fldCharType="begin"/>
        </w:r>
        <w:r w:rsidDel="00E85FFC">
          <w:delInstrText xml:space="preserve"> REF _Ref493403111 \r \h </w:delInstrText>
        </w:r>
        <w:r w:rsidDel="00E85FFC">
          <w:fldChar w:fldCharType="separate"/>
        </w:r>
        <w:r w:rsidR="00CE3B9C" w:rsidDel="00E85FFC">
          <w:delText>3.20</w:delText>
        </w:r>
        <w:r w:rsidDel="00E85FFC">
          <w:fldChar w:fldCharType="end"/>
        </w:r>
        <w:r w:rsidRPr="001C3E3E" w:rsidDel="00E85FFC">
          <w:delText>) which contains information about the file identified by the property name</w:delText>
        </w:r>
        <w:r w:rsidR="00907C51" w:rsidDel="00E85FFC">
          <w:delText xml:space="preserve"> (§</w:delText>
        </w:r>
        <w:r w:rsidR="00907C51" w:rsidDel="00E85FFC">
          <w:fldChar w:fldCharType="begin"/>
        </w:r>
        <w:r w:rsidR="00907C51" w:rsidDel="00E85FFC">
          <w:delInstrText xml:space="preserve"> REF _Ref508985072 \r \h </w:delInstrText>
        </w:r>
        <w:r w:rsidR="00907C51" w:rsidDel="00E85FFC">
          <w:fldChar w:fldCharType="separate"/>
        </w:r>
        <w:r w:rsidR="00CE3B9C" w:rsidDel="00E85FFC">
          <w:delText>3.12.11.2</w:delText>
        </w:r>
        <w:r w:rsidR="00907C51" w:rsidDel="00E85FFC">
          <w:fldChar w:fldCharType="end"/>
        </w:r>
        <w:r w:rsidR="00907C51" w:rsidDel="00E85FFC">
          <w:delText>)</w:delText>
        </w:r>
        <w:r w:rsidRPr="001C3E3E" w:rsidDel="00E85FFC">
          <w:delText>.</w:delText>
        </w:r>
      </w:del>
    </w:p>
    <w:p w14:paraId="28548F6B" w14:textId="0CD9D7B6" w:rsidR="001C3E3E" w:rsidRDefault="001C3E3E" w:rsidP="000A334A">
      <w:r w:rsidRPr="001C3E3E">
        <w:t>In some cases, a file might be nested within another file (for example, a compressed container), referred to as its “parent.” A file that is not nested within another file is referred to as a “top-level file</w:t>
      </w:r>
      <w:r>
        <w:t xml:space="preserve">”. A file that is </w:t>
      </w:r>
      <w:r>
        <w:lastRenderedPageBreak/>
        <w:t>nested within</w:t>
      </w:r>
      <w:r w:rsidRPr="001C3E3E">
        <w:t xml:space="preserve"> another file is referred to as a “nested file”.</w:t>
      </w:r>
      <w:ins w:id="677" w:author="Laurence Golding" w:date="2018-10-26T11:11:00Z">
        <w:r w:rsidR="002C2033">
          <w:t xml:space="preserve"> Within</w:t>
        </w:r>
        <w:r w:rsidR="000A334A">
          <w:t xml:space="preserve"> the </w:t>
        </w:r>
        <w:r w:rsidR="000A334A" w:rsidRPr="000A334A">
          <w:rPr>
            <w:rStyle w:val="CODEtemp"/>
          </w:rPr>
          <w:t>files</w:t>
        </w:r>
        <w:r w:rsidR="000A334A">
          <w:t xml:space="preserve"> array, a </w:t>
        </w:r>
        <w:r w:rsidR="000A334A" w:rsidRPr="000A334A">
          <w:rPr>
            <w:rStyle w:val="CODEtemp"/>
          </w:rPr>
          <w:t>file</w:t>
        </w:r>
        <w:r w:rsidR="000A334A">
          <w:t xml:space="preserve"> object representing a nested file is </w:t>
        </w:r>
      </w:ins>
      <w:ins w:id="678" w:author="Laurence Golding" w:date="2018-10-28T11:53:00Z">
        <w:r w:rsidR="00B01E6E">
          <w:t>linked to</w:t>
        </w:r>
      </w:ins>
      <w:ins w:id="679" w:author="Laurence Golding" w:date="2018-10-26T11:11:00Z">
        <w:r w:rsidR="000A334A">
          <w:t xml:space="preserve"> its parent </w:t>
        </w:r>
      </w:ins>
      <w:ins w:id="680" w:author="Laurence Golding" w:date="2018-10-28T11:51:00Z">
        <w:r w:rsidR="00B01E6E">
          <w:rPr>
            <w:i/>
          </w:rPr>
          <w:t>via</w:t>
        </w:r>
      </w:ins>
      <w:ins w:id="681" w:author="Laurence Golding" w:date="2018-10-26T11:12:00Z">
        <w:r w:rsidR="000A334A">
          <w:t xml:space="preserve"> its </w:t>
        </w:r>
        <w:r w:rsidR="000A334A" w:rsidRPr="000A334A">
          <w:rPr>
            <w:rStyle w:val="CODEtemp"/>
          </w:rPr>
          <w:t>parentIndex</w:t>
        </w:r>
        <w:r w:rsidR="000A334A">
          <w:t xml:space="preserve"> property (</w:t>
        </w:r>
      </w:ins>
      <w:ins w:id="682" w:author="Laurence Golding" w:date="2018-10-26T11:15:00Z">
        <w:r w:rsidR="000A334A" w:rsidRPr="00642FA1">
          <w:t>§</w:t>
        </w:r>
      </w:ins>
      <w:ins w:id="683" w:author="Laurence Golding" w:date="2018-10-26T11:38:00Z">
        <w:r w:rsidR="0062103D">
          <w:fldChar w:fldCharType="begin"/>
        </w:r>
        <w:r w:rsidR="0062103D">
          <w:instrText xml:space="preserve"> REF _Ref493404063 \r \h </w:instrText>
        </w:r>
      </w:ins>
      <w:r w:rsidR="0062103D">
        <w:fldChar w:fldCharType="separate"/>
      </w:r>
      <w:ins w:id="684" w:author="Laurence Golding" w:date="2018-10-26T11:38:00Z">
        <w:r w:rsidR="0062103D">
          <w:t>3.20.3</w:t>
        </w:r>
        <w:r w:rsidR="0062103D">
          <w:fldChar w:fldCharType="end"/>
        </w:r>
      </w:ins>
      <w:ins w:id="685" w:author="Laurence Golding" w:date="2018-10-26T11:12:00Z">
        <w:r w:rsidR="000A334A">
          <w:t>).</w:t>
        </w:r>
      </w:ins>
      <w:ins w:id="686" w:author="Laurence Golding" w:date="2018-10-26T11:32:00Z">
        <w:r w:rsidR="00C76375">
          <w:t xml:space="preserve"> For an example, see </w:t>
        </w:r>
        <w:r w:rsidR="00C76375" w:rsidRPr="00642FA1">
          <w:t>§</w:t>
        </w:r>
      </w:ins>
      <w:ins w:id="687" w:author="Laurence Golding" w:date="2018-10-26T11:38:00Z">
        <w:r w:rsidR="0062103D">
          <w:fldChar w:fldCharType="begin"/>
        </w:r>
        <w:r w:rsidR="0062103D">
          <w:instrText xml:space="preserve"> REF _Ref493404063 \r \h </w:instrText>
        </w:r>
      </w:ins>
      <w:r w:rsidR="0062103D">
        <w:fldChar w:fldCharType="separate"/>
      </w:r>
      <w:ins w:id="688" w:author="Laurence Golding" w:date="2018-10-26T11:38:00Z">
        <w:r w:rsidR="0062103D">
          <w:t>3.20.3</w:t>
        </w:r>
        <w:r w:rsidR="0062103D">
          <w:fldChar w:fldCharType="end"/>
        </w:r>
      </w:ins>
      <w:ins w:id="689" w:author="Laurence Golding" w:date="2018-10-26T11:32:00Z">
        <w:r w:rsidR="00C76375">
          <w:t>.</w:t>
        </w:r>
      </w:ins>
    </w:p>
    <w:p w14:paraId="55B720D4" w14:textId="44DF51DD" w:rsidR="001C3E3E" w:rsidDel="000A334A" w:rsidRDefault="001C3E3E" w:rsidP="003B5868">
      <w:pPr>
        <w:rPr>
          <w:del w:id="690" w:author="Laurence Golding" w:date="2018-10-26T11:13:00Z"/>
        </w:rPr>
      </w:pPr>
      <w:del w:id="691" w:author="Laurence Golding" w:date="2018-10-26T11:13:00Z">
        <w:r w:rsidRPr="001C3E3E" w:rsidDel="000A334A">
          <w:delText xml:space="preserve">If the file is a nested file, then the property name </w:delText>
        </w:r>
        <w:r w:rsidRPr="001C3E3E" w:rsidDel="000A334A">
          <w:rPr>
            <w:b/>
          </w:rPr>
          <w:delText>SHALL</w:delText>
        </w:r>
        <w:r w:rsidRPr="001C3E3E" w:rsidDel="000A334A">
          <w:delText xml:space="preserve"> </w:delText>
        </w:r>
        <w:r w:rsidR="00907C51" w:rsidDel="000A334A">
          <w:delText>specify</w:delText>
        </w:r>
        <w:r w:rsidRPr="001C3E3E" w:rsidDel="000A334A">
          <w:delText xml:space="preserve"> </w:delText>
        </w:r>
        <w:r w:rsidR="00107336" w:rsidDel="000A334A">
          <w:delText>a</w:delText>
        </w:r>
        <w:r w:rsidRPr="001C3E3E" w:rsidDel="000A334A">
          <w:delText xml:space="preserve"> URI </w:delText>
        </w:r>
        <w:r w:rsidR="00107336" w:rsidDel="000A334A">
          <w:delText>reference to</w:delText>
        </w:r>
        <w:r w:rsidRPr="001C3E3E" w:rsidDel="000A334A">
          <w:delText xml:space="preserve"> the outermost parent, together with a fragment that describes the nesting of the file within its parent or parents. The fragment </w:delText>
        </w:r>
        <w:r w:rsidR="00A41F43" w:rsidDel="000A334A">
          <w:rPr>
            <w:b/>
          </w:rPr>
          <w:delText>SHALL</w:delText>
        </w:r>
        <w:r w:rsidRPr="001C3E3E" w:rsidDel="000A334A">
          <w:delText xml:space="preserve"> begin with a forward slash character (</w:delText>
        </w:r>
        <w:r w:rsidDel="000A334A">
          <w:delText>“</w:delText>
        </w:r>
        <w:r w:rsidRPr="001C3E3E" w:rsidDel="000A334A">
          <w:rPr>
            <w:rStyle w:val="CODEtemp"/>
          </w:rPr>
          <w:delText>/</w:delText>
        </w:r>
        <w:r w:rsidDel="000A334A">
          <w:delText>”</w:delText>
        </w:r>
        <w:r w:rsidRPr="001C3E3E" w:rsidDel="000A334A">
          <w:delText>)</w:delText>
        </w:r>
        <w:r w:rsidR="00A41F43" w:rsidDel="000A334A">
          <w:delText>, to emphasize that it represents the complete path to the nested file within its container</w:delText>
        </w:r>
        <w:r w:rsidRPr="001C3E3E" w:rsidDel="000A334A">
          <w:delText>.</w:delText>
        </w:r>
      </w:del>
    </w:p>
    <w:p w14:paraId="4336C55D" w14:textId="515F8ADE" w:rsidR="001C3E3E" w:rsidDel="000A334A" w:rsidRDefault="001C3E3E" w:rsidP="001C3E3E">
      <w:pPr>
        <w:pStyle w:val="Note"/>
        <w:rPr>
          <w:del w:id="692" w:author="Laurence Golding" w:date="2018-10-26T11:13:00Z"/>
        </w:rPr>
      </w:pPr>
      <w:del w:id="693" w:author="Laurence Golding" w:date="2018-10-26T11:13:00Z">
        <w:r w:rsidDel="000A334A">
          <w:delText xml:space="preserve">EXAMPLE </w:delText>
        </w:r>
        <w:r w:rsidR="00907C51" w:rsidDel="000A334A">
          <w:delText>1</w:delText>
        </w:r>
        <w:r w:rsidDel="000A334A">
          <w:delText xml:space="preserve">: Valid: The fragment </w:delText>
        </w:r>
        <w:r w:rsidR="00A41F43" w:rsidDel="000A334A">
          <w:delText>begins with a forward slash</w:delText>
        </w:r>
        <w:r w:rsidDel="000A334A">
          <w:delText>:</w:delText>
        </w:r>
      </w:del>
    </w:p>
    <w:p w14:paraId="33D2E4AA" w14:textId="3941EA2A" w:rsidR="001C3E3E" w:rsidDel="000A334A" w:rsidRDefault="001C3E3E" w:rsidP="00907C51">
      <w:pPr>
        <w:pStyle w:val="Codesmall"/>
        <w:rPr>
          <w:del w:id="694" w:author="Laurence Golding" w:date="2018-10-26T11:13:00Z"/>
        </w:rPr>
      </w:pPr>
      <w:del w:id="695" w:author="Laurence Golding" w:date="2018-10-26T11:13:00Z">
        <w:r w:rsidDel="000A334A">
          <w:delText>"files": {</w:delText>
        </w:r>
      </w:del>
    </w:p>
    <w:p w14:paraId="3C9B2F8A" w14:textId="7CEEBCC9" w:rsidR="001C3E3E" w:rsidDel="000A334A" w:rsidRDefault="001C3E3E" w:rsidP="00907C51">
      <w:pPr>
        <w:pStyle w:val="Codesmall"/>
        <w:rPr>
          <w:del w:id="696" w:author="Laurence Golding" w:date="2018-10-26T11:13:00Z"/>
        </w:rPr>
      </w:pPr>
      <w:del w:id="697" w:author="Laurence Golding" w:date="2018-10-26T11:13:00Z">
        <w:r w:rsidDel="000A334A">
          <w:delText xml:space="preserve">  "file:///C:/bin/archive.zip#/images/grape.jpg": {</w:delText>
        </w:r>
      </w:del>
    </w:p>
    <w:p w14:paraId="287B9C8C" w14:textId="7BB7058A" w:rsidR="001C3E3E" w:rsidDel="000A334A" w:rsidRDefault="001C3E3E" w:rsidP="00907C51">
      <w:pPr>
        <w:pStyle w:val="Codesmall"/>
        <w:rPr>
          <w:del w:id="698" w:author="Laurence Golding" w:date="2018-10-26T11:13:00Z"/>
        </w:rPr>
      </w:pPr>
      <w:del w:id="699" w:author="Laurence Golding" w:date="2018-10-26T11:13:00Z">
        <w:r w:rsidDel="000A334A">
          <w:delText xml:space="preserve">    ...</w:delText>
        </w:r>
      </w:del>
    </w:p>
    <w:p w14:paraId="2931716A" w14:textId="6FF8B5BB" w:rsidR="001C3E3E" w:rsidDel="000A334A" w:rsidRDefault="001C3E3E" w:rsidP="00907C51">
      <w:pPr>
        <w:pStyle w:val="Codesmall"/>
        <w:rPr>
          <w:del w:id="700" w:author="Laurence Golding" w:date="2018-10-26T11:13:00Z"/>
        </w:rPr>
      </w:pPr>
      <w:del w:id="701" w:author="Laurence Golding" w:date="2018-10-26T11:13:00Z">
        <w:r w:rsidDel="000A334A">
          <w:delText xml:space="preserve">  }</w:delText>
        </w:r>
      </w:del>
    </w:p>
    <w:p w14:paraId="4AB27355" w14:textId="220F4389" w:rsidR="001C3E3E" w:rsidDel="000A334A" w:rsidRDefault="001C3E3E" w:rsidP="00907C51">
      <w:pPr>
        <w:pStyle w:val="Codesmall"/>
        <w:rPr>
          <w:del w:id="702" w:author="Laurence Golding" w:date="2018-10-26T11:13:00Z"/>
        </w:rPr>
      </w:pPr>
      <w:del w:id="703" w:author="Laurence Golding" w:date="2018-10-26T11:13:00Z">
        <w:r w:rsidDel="000A334A">
          <w:delText>}</w:delText>
        </w:r>
      </w:del>
    </w:p>
    <w:p w14:paraId="6D249035" w14:textId="6F18EA35" w:rsidR="001C3E3E" w:rsidDel="000A334A" w:rsidRDefault="001C3E3E" w:rsidP="001C3E3E">
      <w:pPr>
        <w:pStyle w:val="Note"/>
        <w:rPr>
          <w:del w:id="704" w:author="Laurence Golding" w:date="2018-10-26T11:13:00Z"/>
        </w:rPr>
      </w:pPr>
      <w:del w:id="705" w:author="Laurence Golding" w:date="2018-10-26T11:13:00Z">
        <w:r w:rsidDel="000A334A">
          <w:delText xml:space="preserve">EXAMPLE </w:delText>
        </w:r>
        <w:r w:rsidR="00907C51" w:rsidDel="000A334A">
          <w:delText>2</w:delText>
        </w:r>
        <w:r w:rsidDel="000A334A">
          <w:delText xml:space="preserve">: Invalid: The fragment </w:delText>
        </w:r>
        <w:r w:rsidR="00A41F43" w:rsidDel="000A334A">
          <w:delText>does</w:delText>
        </w:r>
        <w:r w:rsidDel="000A334A">
          <w:delText xml:space="preserve"> not </w:delText>
        </w:r>
        <w:r w:rsidR="00A41F43" w:rsidDel="000A334A">
          <w:delText>begin with a forward slash</w:delText>
        </w:r>
        <w:r w:rsidDel="000A334A">
          <w:delText>:</w:delText>
        </w:r>
      </w:del>
    </w:p>
    <w:p w14:paraId="5C1CDBEF" w14:textId="425326F1" w:rsidR="001C3E3E" w:rsidDel="000A334A" w:rsidRDefault="001C3E3E" w:rsidP="00907C51">
      <w:pPr>
        <w:pStyle w:val="Codesmall"/>
        <w:rPr>
          <w:del w:id="706" w:author="Laurence Golding" w:date="2018-10-26T11:13:00Z"/>
        </w:rPr>
      </w:pPr>
      <w:del w:id="707" w:author="Laurence Golding" w:date="2018-10-26T11:13:00Z">
        <w:r w:rsidDel="000A334A">
          <w:delText>"files": {</w:delText>
        </w:r>
      </w:del>
    </w:p>
    <w:p w14:paraId="5A2E438D" w14:textId="62339BCE" w:rsidR="001C3E3E" w:rsidDel="000A334A" w:rsidRDefault="001C3E3E" w:rsidP="00907C51">
      <w:pPr>
        <w:pStyle w:val="Codesmall"/>
        <w:rPr>
          <w:del w:id="708" w:author="Laurence Golding" w:date="2018-10-26T11:13:00Z"/>
        </w:rPr>
      </w:pPr>
      <w:del w:id="709" w:author="Laurence Golding" w:date="2018-10-26T11:13:00Z">
        <w:r w:rsidDel="000A334A">
          <w:delText xml:space="preserve">  "file:///C:/bin/archive.zip#images/grape.jpg": {</w:delText>
        </w:r>
        <w:r w:rsidR="00907C51" w:rsidDel="000A334A">
          <w:delText xml:space="preserve"> # INVALID</w:delText>
        </w:r>
      </w:del>
    </w:p>
    <w:p w14:paraId="3BE26F5C" w14:textId="5329488A" w:rsidR="001C3E3E" w:rsidDel="000A334A" w:rsidRDefault="001C3E3E" w:rsidP="00907C51">
      <w:pPr>
        <w:pStyle w:val="Codesmall"/>
        <w:rPr>
          <w:del w:id="710" w:author="Laurence Golding" w:date="2018-10-26T11:13:00Z"/>
        </w:rPr>
      </w:pPr>
      <w:del w:id="711" w:author="Laurence Golding" w:date="2018-10-26T11:13:00Z">
        <w:r w:rsidDel="000A334A">
          <w:delText xml:space="preserve">    ...</w:delText>
        </w:r>
      </w:del>
    </w:p>
    <w:p w14:paraId="78D6EEEA" w14:textId="716B4D8D" w:rsidR="001C3E3E" w:rsidDel="000A334A" w:rsidRDefault="001C3E3E" w:rsidP="00907C51">
      <w:pPr>
        <w:pStyle w:val="Codesmall"/>
        <w:rPr>
          <w:del w:id="712" w:author="Laurence Golding" w:date="2018-10-26T11:13:00Z"/>
        </w:rPr>
      </w:pPr>
      <w:del w:id="713" w:author="Laurence Golding" w:date="2018-10-26T11:13:00Z">
        <w:r w:rsidDel="000A334A">
          <w:delText xml:space="preserve">  }</w:delText>
        </w:r>
      </w:del>
    </w:p>
    <w:p w14:paraId="17B7171C" w14:textId="402E1196" w:rsidR="001C3E3E" w:rsidDel="000A334A" w:rsidRDefault="001C3E3E" w:rsidP="00907C51">
      <w:pPr>
        <w:pStyle w:val="Codesmall"/>
        <w:rPr>
          <w:del w:id="714" w:author="Laurence Golding" w:date="2018-10-26T11:13:00Z"/>
        </w:rPr>
      </w:pPr>
      <w:del w:id="715" w:author="Laurence Golding" w:date="2018-10-26T11:13:00Z">
        <w:r w:rsidDel="000A334A">
          <w:delText>}</w:delText>
        </w:r>
      </w:del>
    </w:p>
    <w:p w14:paraId="393580CD" w14:textId="74C9B449" w:rsidR="001C3E3E" w:rsidDel="000A334A" w:rsidRDefault="001C3E3E" w:rsidP="001C3E3E">
      <w:pPr>
        <w:rPr>
          <w:del w:id="716" w:author="Laurence Golding" w:date="2018-10-26T11:13:00Z"/>
        </w:rPr>
      </w:pPr>
      <w:del w:id="717" w:author="Laurence Golding" w:date="2018-10-26T11:13:00Z">
        <w:r w:rsidRPr="001C3E3E" w:rsidDel="000A334A">
          <w:delText xml:space="preserve">If the file is nested more than one level deep in the outermost parent, the fragments representing each level of nesting </w:delText>
        </w:r>
        <w:r w:rsidR="004165E2" w:rsidRPr="00DF0303" w:rsidDel="000A334A">
          <w:rPr>
            <w:b/>
          </w:rPr>
          <w:delText>MAY</w:delText>
        </w:r>
        <w:r w:rsidR="004165E2" w:rsidRPr="001C3E3E" w:rsidDel="000A334A">
          <w:delText xml:space="preserve"> </w:delText>
        </w:r>
        <w:r w:rsidRPr="001C3E3E" w:rsidDel="000A334A">
          <w:delText>be combined in any way desired, as long as no two of the resulting property names are equivalent as defined in §</w:delText>
        </w:r>
        <w:r w:rsidR="0054415E" w:rsidDel="000A334A">
          <w:fldChar w:fldCharType="begin"/>
        </w:r>
        <w:r w:rsidR="0054415E" w:rsidDel="000A334A">
          <w:delInstrText xml:space="preserve"> REF _Ref507592462 \r \h </w:delInstrText>
        </w:r>
        <w:r w:rsidR="0054415E" w:rsidDel="000A334A">
          <w:fldChar w:fldCharType="separate"/>
        </w:r>
        <w:r w:rsidR="00CE3B9C" w:rsidDel="000A334A">
          <w:delText>3.4.2</w:delText>
        </w:r>
        <w:r w:rsidR="0054415E" w:rsidDel="000A334A">
          <w:fldChar w:fldCharType="end"/>
        </w:r>
        <w:r w:rsidRPr="001C3E3E" w:rsidDel="000A334A">
          <w:delText>.</w:delText>
        </w:r>
      </w:del>
    </w:p>
    <w:p w14:paraId="7F2B59B5" w14:textId="73F914EF" w:rsidR="001C3E3E" w:rsidDel="000A334A" w:rsidRDefault="001C3E3E" w:rsidP="001C3E3E">
      <w:pPr>
        <w:pStyle w:val="Note"/>
        <w:rPr>
          <w:del w:id="718" w:author="Laurence Golding" w:date="2018-10-26T11:13:00Z"/>
        </w:rPr>
      </w:pPr>
      <w:del w:id="719" w:author="Laurence Golding" w:date="2018-10-26T11:13:00Z">
        <w:r w:rsidDel="000A334A">
          <w:delText xml:space="preserve">NOTE: </w:delText>
        </w:r>
        <w:r w:rsidRPr="001C3E3E" w:rsidDel="000A334A">
          <w:delText xml:space="preserve">It </w:delText>
        </w:r>
        <w:r w:rsidR="00BD0C18" w:rsidDel="000A334A">
          <w:delText>does not need to</w:delText>
        </w:r>
        <w:r w:rsidRPr="001C3E3E" w:rsidDel="000A334A">
          <w:delText xml:space="preserve"> be possible to use this URI to navigate directly to the nested file. The information necessary to do that is specified in the </w:delText>
        </w:r>
        <w:r w:rsidR="00316A25" w:rsidDel="000A334A">
          <w:rPr>
            <w:rStyle w:val="CODEtemp"/>
          </w:rPr>
          <w:delText>fileLocation</w:delText>
        </w:r>
        <w:r w:rsidRPr="001C3E3E" w:rsidDel="000A334A">
          <w:delText xml:space="preserve"> property (§</w:delText>
        </w:r>
        <w:r w:rsidR="002F18F3" w:rsidDel="000A334A">
          <w:fldChar w:fldCharType="begin"/>
        </w:r>
        <w:r w:rsidR="002F18F3" w:rsidDel="000A334A">
          <w:delInstrText xml:space="preserve"> REF _Ref493403519 \r \h </w:delInstrText>
        </w:r>
        <w:r w:rsidR="002F18F3" w:rsidDel="000A334A">
          <w:fldChar w:fldCharType="separate"/>
        </w:r>
        <w:r w:rsidR="00CE3B9C" w:rsidDel="000A334A">
          <w:delText>3.20.2</w:delText>
        </w:r>
        <w:r w:rsidR="002F18F3" w:rsidDel="000A334A">
          <w:fldChar w:fldCharType="end"/>
        </w:r>
        <w:r w:rsidRPr="001C3E3E" w:rsidDel="000A334A">
          <w:delText xml:space="preserve">), or in the </w:delText>
        </w:r>
        <w:r w:rsidRPr="002F18F3" w:rsidDel="000A334A">
          <w:rPr>
            <w:rStyle w:val="CODEtemp"/>
          </w:rPr>
          <w:delText>offset</w:delText>
        </w:r>
        <w:r w:rsidRPr="001C3E3E" w:rsidDel="000A334A">
          <w:delText xml:space="preserve"> (§</w:delText>
        </w:r>
        <w:r w:rsidR="002F18F3" w:rsidDel="000A334A">
          <w:fldChar w:fldCharType="begin"/>
        </w:r>
        <w:r w:rsidR="002F18F3" w:rsidDel="000A334A">
          <w:delInstrText xml:space="preserve"> REF _Ref493403563 \r \h </w:delInstrText>
        </w:r>
        <w:r w:rsidR="002F18F3" w:rsidDel="000A334A">
          <w:fldChar w:fldCharType="separate"/>
        </w:r>
        <w:r w:rsidR="00CE3B9C" w:rsidDel="000A334A">
          <w:delText>3.20.4</w:delText>
        </w:r>
        <w:r w:rsidR="002F18F3" w:rsidDel="000A334A">
          <w:fldChar w:fldCharType="end"/>
        </w:r>
        <w:r w:rsidRPr="001C3E3E" w:rsidDel="000A334A">
          <w:delText xml:space="preserve">) and </w:delText>
        </w:r>
        <w:r w:rsidRPr="002F18F3" w:rsidDel="000A334A">
          <w:rPr>
            <w:rStyle w:val="CODEtemp"/>
          </w:rPr>
          <w:delText>length</w:delText>
        </w:r>
        <w:r w:rsidRPr="001C3E3E" w:rsidDel="000A334A">
          <w:delText xml:space="preserve"> (§</w:delText>
        </w:r>
        <w:r w:rsidR="002F18F3" w:rsidDel="000A334A">
          <w:fldChar w:fldCharType="begin"/>
        </w:r>
        <w:r w:rsidR="002F18F3" w:rsidDel="000A334A">
          <w:delInstrText xml:space="preserve"> REF _Ref493403574 \r \h </w:delInstrText>
        </w:r>
        <w:r w:rsidR="002F18F3" w:rsidDel="000A334A">
          <w:fldChar w:fldCharType="separate"/>
        </w:r>
        <w:r w:rsidR="00CE3B9C" w:rsidDel="000A334A">
          <w:delText>3.20.5</w:delText>
        </w:r>
        <w:r w:rsidR="002F18F3" w:rsidDel="000A334A">
          <w:fldChar w:fldCharType="end"/>
        </w:r>
        <w:r w:rsidRPr="001C3E3E" w:rsidDel="000A334A">
          <w:delText xml:space="preserve">) properties, of each </w:delText>
        </w:r>
        <w:r w:rsidRPr="002F18F3" w:rsidDel="000A334A">
          <w:rPr>
            <w:rStyle w:val="CODEtemp"/>
          </w:rPr>
          <w:delText>file</w:delText>
        </w:r>
        <w:r w:rsidRPr="001C3E3E" w:rsidDel="000A334A">
          <w:delText xml:space="preserve"> object.</w:delText>
        </w:r>
      </w:del>
    </w:p>
    <w:p w14:paraId="09066CFB" w14:textId="15843345" w:rsidR="002F18F3" w:rsidDel="00C11B3C" w:rsidRDefault="002F18F3" w:rsidP="002F18F3">
      <w:pPr>
        <w:pStyle w:val="Note"/>
        <w:rPr>
          <w:del w:id="720" w:author="Laurence Golding" w:date="2018-10-26T11:29:00Z"/>
        </w:rPr>
      </w:pPr>
      <w:del w:id="721" w:author="Laurence Golding" w:date="2018-10-26T11:29:00Z">
        <w:r w:rsidDel="00C11B3C">
          <w:delText xml:space="preserve">EXAMPLE </w:delText>
        </w:r>
        <w:r w:rsidR="00907C51" w:rsidDel="00C11B3C">
          <w:delText>3</w:delText>
        </w:r>
        <w:r w:rsidDel="00C11B3C">
          <w:delText xml:space="preserve">: </w:delText>
        </w:r>
        <w:r w:rsidRPr="002F18F3" w:rsidDel="00C11B3C">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C11B3C">
          <w:rPr>
            <w:rStyle w:val="CODEtemp"/>
          </w:rPr>
          <w:delText>/docs/intro.docx</w:delText>
        </w:r>
        <w:r w:rsidRPr="002F18F3" w:rsidDel="00C11B3C">
          <w:delText>. Then one possible value for the property name within the files object would be:</w:delText>
        </w:r>
      </w:del>
    </w:p>
    <w:p w14:paraId="7A0C1586" w14:textId="041F960A" w:rsidR="002F18F3" w:rsidDel="00C11B3C" w:rsidRDefault="002F18F3" w:rsidP="00967B7B">
      <w:pPr>
        <w:pStyle w:val="Codesmall"/>
        <w:rPr>
          <w:del w:id="722" w:author="Laurence Golding" w:date="2018-10-26T11:29:00Z"/>
        </w:rPr>
      </w:pPr>
      <w:del w:id="723" w:author="Laurence Golding" w:date="2018-10-26T11:29:00Z">
        <w:r w:rsidRPr="002F18F3" w:rsidDel="00C11B3C">
          <w:delText>file:///C:/Code/presentation.zip#/docs/intro.docx/Flash1</w:delText>
        </w:r>
      </w:del>
    </w:p>
    <w:p w14:paraId="17799E12" w14:textId="20AEF193" w:rsidR="002F18F3" w:rsidDel="00C11B3C" w:rsidRDefault="002F18F3" w:rsidP="002F18F3">
      <w:pPr>
        <w:pStyle w:val="Note"/>
        <w:rPr>
          <w:del w:id="724" w:author="Laurence Golding" w:date="2018-10-26T11:29:00Z"/>
        </w:rPr>
      </w:pPr>
      <w:del w:id="725" w:author="Laurence Golding" w:date="2018-10-26T11:29:00Z">
        <w:r w:rsidRPr="002F18F3" w:rsidDel="00C11B3C">
          <w:delText>If the fragment contains any characters which cannot occur in</w:delText>
        </w:r>
        <w:r w:rsidDel="00C11B3C">
          <w:delText xml:space="preserve"> a fragment as specified in [</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 xml:space="preserve">, those character </w:delText>
        </w:r>
        <w:r w:rsidR="00907C51" w:rsidDel="00C11B3C">
          <w:rPr>
            <w:b/>
          </w:rPr>
          <w:delText>SHALL</w:delText>
        </w:r>
        <w:r w:rsidRPr="002F18F3" w:rsidDel="00C11B3C">
          <w:delText xml:space="preserve"> be percent-encoded as specified in </w:delText>
        </w:r>
        <w:r w:rsidDel="00C11B3C">
          <w:delText>[</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w:delText>
        </w:r>
      </w:del>
    </w:p>
    <w:p w14:paraId="34B8D27A" w14:textId="3CEE55BD" w:rsidR="002F18F3" w:rsidDel="00C11B3C" w:rsidRDefault="002F18F3" w:rsidP="002F18F3">
      <w:pPr>
        <w:pStyle w:val="Note"/>
        <w:rPr>
          <w:del w:id="726" w:author="Laurence Golding" w:date="2018-10-26T11:29:00Z"/>
        </w:rPr>
      </w:pPr>
      <w:del w:id="727" w:author="Laurence Golding" w:date="2018-10-26T11:29:00Z">
        <w:r w:rsidDel="00C11B3C">
          <w:delText xml:space="preserve">EXAMPLE </w:delText>
        </w:r>
        <w:r w:rsidR="00907C51" w:rsidDel="00C11B3C">
          <w:delText>4</w:delText>
        </w:r>
        <w:r w:rsidDel="00C11B3C">
          <w:delText xml:space="preserve">: </w:delText>
        </w:r>
        <w:r w:rsidRPr="002F18F3" w:rsidDel="00C11B3C">
          <w:delText xml:space="preserve">Suppose a compressed container contains a file named </w:delText>
        </w:r>
        <w:r w:rsidRPr="002F18F3" w:rsidDel="00C11B3C">
          <w:rPr>
            <w:rStyle w:val="CODEtemp"/>
          </w:rPr>
          <w:delText>/docs/chapter#1.doc</w:delText>
        </w:r>
        <w:r w:rsidRPr="002F18F3" w:rsidDel="00C11B3C">
          <w:delText xml:space="preserve">. Then one possible value for the property name within the </w:delText>
        </w:r>
        <w:r w:rsidRPr="002F18F3" w:rsidDel="00C11B3C">
          <w:rPr>
            <w:rStyle w:val="CODEtemp"/>
          </w:rPr>
          <w:delText>files</w:delText>
        </w:r>
        <w:r w:rsidRPr="002F18F3" w:rsidDel="00C11B3C">
          <w:delText xml:space="preserve"> </w:delText>
        </w:r>
        <w:r w:rsidR="00642FA1" w:rsidDel="00C11B3C">
          <w:delText>property</w:delText>
        </w:r>
        <w:r w:rsidRPr="002F18F3" w:rsidDel="00C11B3C">
          <w:delText xml:space="preserve"> would be:</w:delText>
        </w:r>
      </w:del>
    </w:p>
    <w:p w14:paraId="28228F34" w14:textId="01AA1F6F" w:rsidR="002F18F3" w:rsidDel="00C11B3C" w:rsidRDefault="002F18F3" w:rsidP="00967B7B">
      <w:pPr>
        <w:pStyle w:val="Codesmall"/>
        <w:rPr>
          <w:del w:id="728" w:author="Laurence Golding" w:date="2018-10-26T11:29:00Z"/>
        </w:rPr>
      </w:pPr>
      <w:del w:id="729" w:author="Laurence Golding" w:date="2018-10-26T11:29:00Z">
        <w:r w:rsidRPr="002F18F3" w:rsidDel="00C11B3C">
          <w:delText>file:///C:/Code/presentation.zip#/docs/chapter%231.doc</w:delText>
        </w:r>
      </w:del>
    </w:p>
    <w:p w14:paraId="71DEF16C" w14:textId="4BC96180" w:rsidR="002F18F3" w:rsidDel="00C11B3C" w:rsidRDefault="002F18F3" w:rsidP="002F18F3">
      <w:pPr>
        <w:pStyle w:val="Note"/>
        <w:rPr>
          <w:del w:id="730" w:author="Laurence Golding" w:date="2018-10-26T11:29:00Z"/>
        </w:rPr>
      </w:pPr>
      <w:del w:id="731" w:author="Laurence Golding" w:date="2018-10-26T11:29:00Z">
        <w:r w:rsidRPr="002F18F3" w:rsidDel="00C11B3C">
          <w:delText xml:space="preserve">The </w:delText>
        </w:r>
        <w:r w:rsidDel="00C11B3C">
          <w:delText>“</w:delText>
        </w:r>
        <w:r w:rsidRPr="002F18F3" w:rsidDel="00C11B3C">
          <w:rPr>
            <w:rStyle w:val="CODEtemp"/>
          </w:rPr>
          <w:delText>#</w:delText>
        </w:r>
        <w:r w:rsidDel="00C11B3C">
          <w:delText>”</w:delText>
        </w:r>
        <w:r w:rsidRPr="002F18F3" w:rsidDel="00C11B3C">
          <w:delText xml:space="preserve"> character has been percent-encoded as </w:delText>
        </w:r>
        <w:r w:rsidRPr="002F18F3" w:rsidDel="00C11B3C">
          <w:rPr>
            <w:rStyle w:val="CODEtemp"/>
          </w:rPr>
          <w:delText>%23</w:delText>
        </w:r>
        <w:r w:rsidRPr="002F18F3" w:rsidDel="00C11B3C">
          <w:delText>.</w:delText>
        </w:r>
      </w:del>
    </w:p>
    <w:p w14:paraId="013727D5" w14:textId="3CF38E56" w:rsidR="00642FA1" w:rsidDel="00C11B3C" w:rsidRDefault="00642FA1" w:rsidP="00642FA1">
      <w:pPr>
        <w:pStyle w:val="Note"/>
        <w:rPr>
          <w:del w:id="732" w:author="Laurence Golding" w:date="2018-10-26T11:29:00Z"/>
        </w:rPr>
      </w:pPr>
      <w:del w:id="733" w:author="Laurence Golding" w:date="2018-10-26T11:29:00Z">
        <w:r w:rsidDel="00C11B3C">
          <w:delText xml:space="preserve">EXAMPLE </w:delText>
        </w:r>
        <w:r w:rsidR="00907C51" w:rsidDel="00C11B3C">
          <w:delText>5</w:delText>
        </w:r>
        <w:r w:rsidDel="00C11B3C">
          <w:delText xml:space="preserve">: </w:delText>
        </w:r>
        <w:r w:rsidRPr="00642FA1" w:rsidDel="00C11B3C">
          <w:delText xml:space="preserve">This example shows a </w:delText>
        </w:r>
        <w:r w:rsidRPr="00642FA1" w:rsidDel="00C11B3C">
          <w:rPr>
            <w:rStyle w:val="CODEtemp"/>
          </w:rPr>
          <w:delText>files</w:delText>
        </w:r>
        <w:r w:rsidRPr="00642FA1" w:rsidDel="00C11B3C">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C11B3C">
          <w:fldChar w:fldCharType="begin"/>
        </w:r>
        <w:r w:rsidDel="00C11B3C">
          <w:delInstrText xml:space="preserve"> REF _Ref493404005 \r \h </w:delInstrText>
        </w:r>
        <w:r w:rsidDel="00C11B3C">
          <w:fldChar w:fldCharType="separate"/>
        </w:r>
        <w:r w:rsidR="00CE3B9C" w:rsidDel="00C11B3C">
          <w:delText>3.20</w:delText>
        </w:r>
        <w:r w:rsidDel="00C11B3C">
          <w:fldChar w:fldCharType="end"/>
        </w:r>
        <w:r w:rsidRPr="00642FA1" w:rsidDel="00C11B3C">
          <w:delText>.</w:delText>
        </w:r>
      </w:del>
    </w:p>
    <w:p w14:paraId="0C9AC863" w14:textId="62AA9CBF" w:rsidR="00642FA1" w:rsidDel="00C11B3C" w:rsidRDefault="00642FA1" w:rsidP="00967B7B">
      <w:pPr>
        <w:pStyle w:val="Codesmall"/>
        <w:rPr>
          <w:del w:id="734" w:author="Laurence Golding" w:date="2018-10-26T11:29:00Z"/>
        </w:rPr>
      </w:pPr>
      <w:del w:id="735" w:author="Laurence Golding" w:date="2018-10-26T11:29:00Z">
        <w:r w:rsidDel="00C11B3C">
          <w:delText>"files": {</w:delText>
        </w:r>
      </w:del>
    </w:p>
    <w:p w14:paraId="29062A06" w14:textId="76420571" w:rsidR="00642FA1" w:rsidDel="00C11B3C" w:rsidRDefault="00642FA1" w:rsidP="00967B7B">
      <w:pPr>
        <w:pStyle w:val="Codesmall"/>
        <w:rPr>
          <w:del w:id="736" w:author="Laurence Golding" w:date="2018-10-26T11:29:00Z"/>
        </w:rPr>
      </w:pPr>
      <w:del w:id="737" w:author="Laurence Golding" w:date="2018-10-26T11:29:00Z">
        <w:r w:rsidDel="00C11B3C">
          <w:delText xml:space="preserve">  "file:///C:/Code/app.zip": {</w:delText>
        </w:r>
      </w:del>
    </w:p>
    <w:p w14:paraId="6C86FA86" w14:textId="36456E66" w:rsidR="00642FA1" w:rsidDel="00C11B3C" w:rsidRDefault="00642FA1" w:rsidP="00967B7B">
      <w:pPr>
        <w:pStyle w:val="Codesmall"/>
        <w:rPr>
          <w:del w:id="738" w:author="Laurence Golding" w:date="2018-10-26T11:29:00Z"/>
        </w:rPr>
      </w:pPr>
      <w:del w:id="739" w:author="Laurence Golding" w:date="2018-10-26T11:29:00Z">
        <w:r w:rsidDel="00C11B3C">
          <w:delText xml:space="preserve">    "mimeType": "application/zip",</w:delText>
        </w:r>
      </w:del>
    </w:p>
    <w:p w14:paraId="1145D86D" w14:textId="18F4D269" w:rsidR="00642FA1" w:rsidDel="00C11B3C" w:rsidRDefault="00642FA1" w:rsidP="00967B7B">
      <w:pPr>
        <w:pStyle w:val="Codesmall"/>
        <w:rPr>
          <w:del w:id="740" w:author="Laurence Golding" w:date="2018-10-26T11:29:00Z"/>
        </w:rPr>
      </w:pPr>
      <w:del w:id="741" w:author="Laurence Golding" w:date="2018-10-26T11:29:00Z">
        <w:r w:rsidDel="00C11B3C">
          <w:delText xml:space="preserve">  },</w:delText>
        </w:r>
      </w:del>
    </w:p>
    <w:p w14:paraId="3F8C76E2" w14:textId="34D0BC6E" w:rsidR="00642FA1" w:rsidDel="00C11B3C" w:rsidRDefault="00642FA1" w:rsidP="00967B7B">
      <w:pPr>
        <w:pStyle w:val="Codesmall"/>
        <w:rPr>
          <w:del w:id="742" w:author="Laurence Golding" w:date="2018-10-26T11:29:00Z"/>
        </w:rPr>
      </w:pPr>
      <w:del w:id="743" w:author="Laurence Golding" w:date="2018-10-26T11:29:00Z">
        <w:r w:rsidDel="00C11B3C">
          <w:delText xml:space="preserve">  "file:///C:/Code/app.zip#/docs/intro.docx": {</w:delText>
        </w:r>
      </w:del>
    </w:p>
    <w:p w14:paraId="3FC8B1BF" w14:textId="04E8786A" w:rsidR="00316A25" w:rsidDel="00C11B3C" w:rsidRDefault="00316A25" w:rsidP="00967B7B">
      <w:pPr>
        <w:pStyle w:val="Codesmall"/>
        <w:rPr>
          <w:del w:id="744" w:author="Laurence Golding" w:date="2018-10-26T11:29:00Z"/>
        </w:rPr>
      </w:pPr>
      <w:del w:id="745" w:author="Laurence Golding" w:date="2018-10-26T11:29:00Z">
        <w:r w:rsidDel="00C11B3C">
          <w:delText xml:space="preserve">    "fileLocation": {</w:delText>
        </w:r>
      </w:del>
    </w:p>
    <w:p w14:paraId="0AB9992B" w14:textId="016F26CC" w:rsidR="00642FA1" w:rsidDel="00C11B3C" w:rsidRDefault="00642FA1" w:rsidP="00967B7B">
      <w:pPr>
        <w:pStyle w:val="Codesmall"/>
        <w:rPr>
          <w:del w:id="746" w:author="Laurence Golding" w:date="2018-10-26T11:29:00Z"/>
        </w:rPr>
      </w:pPr>
      <w:del w:id="747" w:author="Laurence Golding" w:date="2018-10-26T11:29:00Z">
        <w:r w:rsidDel="00C11B3C">
          <w:delText xml:space="preserve">    </w:delText>
        </w:r>
        <w:r w:rsidR="00316A25" w:rsidDel="00C11B3C">
          <w:delText xml:space="preserve">  </w:delText>
        </w:r>
        <w:r w:rsidDel="00C11B3C">
          <w:delText>"uri": "/docs/intro.docx",</w:delText>
        </w:r>
      </w:del>
    </w:p>
    <w:p w14:paraId="7A979774" w14:textId="70D662DE" w:rsidR="00316A25" w:rsidDel="00C11B3C" w:rsidRDefault="00316A25" w:rsidP="00967B7B">
      <w:pPr>
        <w:pStyle w:val="Codesmall"/>
        <w:rPr>
          <w:del w:id="748" w:author="Laurence Golding" w:date="2018-10-26T11:29:00Z"/>
        </w:rPr>
      </w:pPr>
      <w:del w:id="749" w:author="Laurence Golding" w:date="2018-10-26T11:29:00Z">
        <w:r w:rsidDel="00C11B3C">
          <w:delText xml:space="preserve">    },</w:delText>
        </w:r>
      </w:del>
    </w:p>
    <w:p w14:paraId="0D35AAAA" w14:textId="54558357" w:rsidR="00642FA1" w:rsidDel="00C11B3C" w:rsidRDefault="00642FA1" w:rsidP="00967B7B">
      <w:pPr>
        <w:pStyle w:val="Codesmall"/>
        <w:rPr>
          <w:del w:id="750" w:author="Laurence Golding" w:date="2018-10-26T11:29:00Z"/>
        </w:rPr>
      </w:pPr>
      <w:del w:id="751" w:author="Laurence Golding" w:date="2018-10-26T11:29:00Z">
        <w:r w:rsidDel="00C11B3C">
          <w:delText xml:space="preserve">    "mimeType": "application/vnd.openxmlformats-officedocument.wordprocessingml.document",</w:delText>
        </w:r>
      </w:del>
    </w:p>
    <w:p w14:paraId="5EE0FD65" w14:textId="017E740F" w:rsidR="00642FA1" w:rsidDel="00C11B3C" w:rsidRDefault="00642FA1" w:rsidP="00967B7B">
      <w:pPr>
        <w:pStyle w:val="Codesmall"/>
        <w:rPr>
          <w:del w:id="752" w:author="Laurence Golding" w:date="2018-10-26T11:29:00Z"/>
        </w:rPr>
      </w:pPr>
      <w:del w:id="753" w:author="Laurence Golding" w:date="2018-10-26T11:29:00Z">
        <w:r w:rsidDel="00C11B3C">
          <w:delText xml:space="preserve">    "parentKey": "file:///C:/Code/app.zip"    # See §</w:delText>
        </w:r>
        <w:r w:rsidDel="00C11B3C">
          <w:fldChar w:fldCharType="begin"/>
        </w:r>
        <w:r w:rsidDel="00C11B3C">
          <w:delInstrText xml:space="preserve"> REF _Ref493404063 \r \h </w:delInstrText>
        </w:r>
        <w:r w:rsidR="00967B7B" w:rsidDel="00C11B3C">
          <w:delInstrText xml:space="preserve"> \* MERGEFORMAT </w:delInstrText>
        </w:r>
        <w:r w:rsidDel="00C11B3C">
          <w:fldChar w:fldCharType="separate"/>
        </w:r>
        <w:r w:rsidR="00CE3B9C" w:rsidDel="00C11B3C">
          <w:delText>3.20.3</w:delText>
        </w:r>
        <w:r w:rsidDel="00C11B3C">
          <w:fldChar w:fldCharType="end"/>
        </w:r>
      </w:del>
    </w:p>
    <w:p w14:paraId="7865EA06" w14:textId="3BBC50AB" w:rsidR="00642FA1" w:rsidDel="00C11B3C" w:rsidRDefault="00642FA1" w:rsidP="00967B7B">
      <w:pPr>
        <w:pStyle w:val="Codesmall"/>
        <w:rPr>
          <w:del w:id="754" w:author="Laurence Golding" w:date="2018-10-26T11:29:00Z"/>
        </w:rPr>
      </w:pPr>
      <w:del w:id="755" w:author="Laurence Golding" w:date="2018-10-26T11:29:00Z">
        <w:r w:rsidDel="00C11B3C">
          <w:delText xml:space="preserve">  },</w:delText>
        </w:r>
      </w:del>
    </w:p>
    <w:p w14:paraId="78CFDC51" w14:textId="54174534" w:rsidR="00642FA1" w:rsidDel="00C11B3C" w:rsidRDefault="00642FA1" w:rsidP="00967B7B">
      <w:pPr>
        <w:pStyle w:val="Codesmall"/>
        <w:rPr>
          <w:del w:id="756" w:author="Laurence Golding" w:date="2018-10-26T11:29:00Z"/>
        </w:rPr>
      </w:pPr>
      <w:del w:id="757" w:author="Laurence Golding" w:date="2018-10-26T11:29:00Z">
        <w:r w:rsidDel="00C11B3C">
          <w:delText xml:space="preserve">  "file:///C:/Code/app.zip#/docs/intro.docx/Flash1": {</w:delText>
        </w:r>
      </w:del>
    </w:p>
    <w:p w14:paraId="5943FE3E" w14:textId="32A967EC" w:rsidR="00642FA1" w:rsidDel="00C11B3C" w:rsidRDefault="00642FA1" w:rsidP="00967B7B">
      <w:pPr>
        <w:pStyle w:val="Codesmall"/>
        <w:rPr>
          <w:del w:id="758" w:author="Laurence Golding" w:date="2018-10-26T11:29:00Z"/>
        </w:rPr>
      </w:pPr>
      <w:del w:id="759" w:author="Laurence Golding" w:date="2018-10-26T11:29:00Z">
        <w:r w:rsidDel="00C11B3C">
          <w:delText xml:space="preserve">    "offset": 17522,</w:delText>
        </w:r>
      </w:del>
    </w:p>
    <w:p w14:paraId="207D833E" w14:textId="559E4A69" w:rsidR="00642FA1" w:rsidDel="00C11B3C" w:rsidRDefault="00642FA1" w:rsidP="00967B7B">
      <w:pPr>
        <w:pStyle w:val="Codesmall"/>
        <w:rPr>
          <w:del w:id="760" w:author="Laurence Golding" w:date="2018-10-26T11:29:00Z"/>
        </w:rPr>
      </w:pPr>
      <w:del w:id="761" w:author="Laurence Golding" w:date="2018-10-26T11:29:00Z">
        <w:r w:rsidDel="00C11B3C">
          <w:delText xml:space="preserve">    "length": 4050,</w:delText>
        </w:r>
      </w:del>
    </w:p>
    <w:p w14:paraId="0A209886" w14:textId="7D693E0E" w:rsidR="00642FA1" w:rsidDel="00C11B3C" w:rsidRDefault="00642FA1" w:rsidP="00967B7B">
      <w:pPr>
        <w:pStyle w:val="Codesmall"/>
        <w:rPr>
          <w:del w:id="762" w:author="Laurence Golding" w:date="2018-10-26T11:29:00Z"/>
        </w:rPr>
      </w:pPr>
      <w:del w:id="763" w:author="Laurence Golding" w:date="2018-10-26T11:29:00Z">
        <w:r w:rsidDel="00C11B3C">
          <w:delText xml:space="preserve">    "mimeType": "application/x-shockwave-flash",</w:delText>
        </w:r>
      </w:del>
    </w:p>
    <w:p w14:paraId="1F880C99" w14:textId="293162B1" w:rsidR="00642FA1" w:rsidDel="00C11B3C" w:rsidRDefault="00642FA1" w:rsidP="00967B7B">
      <w:pPr>
        <w:pStyle w:val="Codesmall"/>
        <w:rPr>
          <w:del w:id="764" w:author="Laurence Golding" w:date="2018-10-26T11:29:00Z"/>
        </w:rPr>
      </w:pPr>
      <w:del w:id="765" w:author="Laurence Golding" w:date="2018-10-26T11:29:00Z">
        <w:r w:rsidDel="00C11B3C">
          <w:delText xml:space="preserve">    "parentKey": "file:///C:/Code/app.zip#/docs/intro.docx"</w:delText>
        </w:r>
      </w:del>
    </w:p>
    <w:p w14:paraId="4157FABC" w14:textId="3B24CFBC" w:rsidR="00642FA1" w:rsidDel="00C11B3C" w:rsidRDefault="00642FA1" w:rsidP="00967B7B">
      <w:pPr>
        <w:pStyle w:val="Codesmall"/>
        <w:rPr>
          <w:del w:id="766" w:author="Laurence Golding" w:date="2018-10-26T11:29:00Z"/>
        </w:rPr>
      </w:pPr>
      <w:del w:id="767" w:author="Laurence Golding" w:date="2018-10-26T11:29:00Z">
        <w:r w:rsidDel="00C11B3C">
          <w:delText xml:space="preserve">  }</w:delText>
        </w:r>
      </w:del>
    </w:p>
    <w:p w14:paraId="26889D23" w14:textId="1C60535B" w:rsidR="00642FA1" w:rsidRPr="00642FA1" w:rsidDel="00C11B3C" w:rsidRDefault="00642FA1" w:rsidP="00967B7B">
      <w:pPr>
        <w:pStyle w:val="Codesmall"/>
        <w:rPr>
          <w:del w:id="768" w:author="Laurence Golding" w:date="2018-10-26T11:29:00Z"/>
        </w:rPr>
      </w:pPr>
      <w:del w:id="769" w:author="Laurence Golding" w:date="2018-10-26T11:29:00Z">
        <w:r w:rsidDel="00C11B3C">
          <w:delText>}</w:delText>
        </w:r>
      </w:del>
    </w:p>
    <w:p w14:paraId="36C20962" w14:textId="71E6E929" w:rsidR="000D32C1" w:rsidRDefault="000D32C1" w:rsidP="000D32C1">
      <w:pPr>
        <w:pStyle w:val="Heading3"/>
      </w:pPr>
      <w:bookmarkStart w:id="770" w:name="_Ref493479000"/>
      <w:bookmarkStart w:id="771" w:name="_Ref493479448"/>
      <w:bookmarkStart w:id="772" w:name="_Toc528157243"/>
      <w:r>
        <w:t>logicalLocations property</w:t>
      </w:r>
      <w:bookmarkEnd w:id="770"/>
      <w:bookmarkEnd w:id="771"/>
      <w:bookmarkEnd w:id="772"/>
    </w:p>
    <w:p w14:paraId="428BC587" w14:textId="3429291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del w:id="773" w:author="Laurence Golding" w:date="2018-10-25T15:43:00Z">
        <w:r w:rsidRPr="00D27F62" w:rsidDel="00E85FFC">
          <w:delText>object</w:delText>
        </w:r>
        <w:r w:rsidR="00CD4F20" w:rsidDel="00E85FFC">
          <w:delText xml:space="preserve"> (§</w:delText>
        </w:r>
        <w:r w:rsidR="00CD4F20" w:rsidDel="00E85FFC">
          <w:fldChar w:fldCharType="begin"/>
        </w:r>
        <w:r w:rsidR="00CD4F20" w:rsidDel="00E85FFC">
          <w:delInstrText xml:space="preserve"> REF _Ref508798892 \r \h </w:delInstrText>
        </w:r>
        <w:r w:rsidR="00CD4F20" w:rsidDel="00E85FFC">
          <w:fldChar w:fldCharType="separate"/>
        </w:r>
        <w:r w:rsidR="00CE3B9C" w:rsidDel="00E85FFC">
          <w:delText>3.6</w:delText>
        </w:r>
        <w:r w:rsidR="00CD4F20" w:rsidDel="00E85FFC">
          <w:fldChar w:fldCharType="end"/>
        </w:r>
        <w:r w:rsidR="00CD4F20" w:rsidDel="00E85FFC">
          <w:delText>)</w:delText>
        </w:r>
      </w:del>
      <w:ins w:id="774" w:author="Laurence Golding" w:date="2018-10-25T15:43:00Z">
        <w:r w:rsidR="00E85FFC">
          <w:t xml:space="preserve">arary of </w:t>
        </w:r>
        <w:r w:rsidR="00E85FFC" w:rsidRPr="00CF4BCC">
          <w:rPr>
            <w:rStyle w:val="CODEtemp"/>
          </w:rPr>
          <w:t>logicalLocation</w:t>
        </w:r>
        <w:r w:rsidR="00E85FFC">
          <w:t xml:space="preserve"> objects (</w:t>
        </w:r>
      </w:ins>
      <w:ins w:id="775" w:author="Laurence Golding" w:date="2018-10-25T15:48:00Z">
        <w:r w:rsidR="00CF4BCC" w:rsidRPr="00642FA1">
          <w:t>§</w:t>
        </w:r>
      </w:ins>
      <w:ins w:id="776" w:author="Laurence Golding" w:date="2018-10-25T15:50:00Z">
        <w:r w:rsidR="00CF4BCC">
          <w:fldChar w:fldCharType="begin"/>
        </w:r>
        <w:r w:rsidR="00CF4BCC">
          <w:instrText xml:space="preserve"> REF _Ref493404505 \r \h </w:instrText>
        </w:r>
      </w:ins>
      <w:r w:rsidR="00CF4BCC">
        <w:fldChar w:fldCharType="separate"/>
      </w:r>
      <w:ins w:id="777" w:author="Laurence Golding" w:date="2018-10-25T15:50:00Z">
        <w:r w:rsidR="00CF4BCC">
          <w:t>3.26</w:t>
        </w:r>
        <w:r w:rsidR="00CF4BCC">
          <w:fldChar w:fldCharType="end"/>
        </w:r>
      </w:ins>
      <w:ins w:id="778" w:author="Laurence Golding" w:date="2018-10-25T15:43:00Z">
        <w:r w:rsidR="00E85FFC">
          <w:t>)</w:t>
        </w:r>
      </w:ins>
      <w:r w:rsidRPr="00D27F62">
        <w:t xml:space="preserve"> each of </w:t>
      </w:r>
      <w:del w:id="779" w:author="Laurence Golding" w:date="2018-10-25T15:43:00Z">
        <w:r w:rsidRPr="00D27F62" w:rsidDel="00E85FFC">
          <w:delText xml:space="preserve">whose properties </w:delText>
        </w:r>
      </w:del>
      <w:ins w:id="780" w:author="Laurence Golding" w:date="2018-10-25T15:43:00Z">
        <w:r w:rsidR="00E85FFC">
          <w:t xml:space="preserve">which </w:t>
        </w:r>
      </w:ins>
      <w:r w:rsidRPr="00D27F62">
        <w:t xml:space="preserve">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BF1367E" w:rsidR="00D27F62" w:rsidRPr="00FE30E5" w:rsidDel="00CF4BCC" w:rsidRDefault="00D27F62" w:rsidP="00D27F62">
      <w:pPr>
        <w:rPr>
          <w:del w:id="781" w:author="Laurence Golding" w:date="2018-10-25T15:51:00Z"/>
        </w:rPr>
      </w:pPr>
      <w:del w:id="782" w:author="Laurence Golding" w:date="2018-10-25T15:51:00Z">
        <w:r w:rsidRPr="00D27F62" w:rsidDel="00CF4BCC">
          <w:delText>Wi</w:delText>
        </w:r>
        <w:r w:rsidDel="00CF4BCC">
          <w:delText xml:space="preserve">th one </w:delText>
        </w:r>
        <w:r w:rsidR="004816E2" w:rsidDel="00CF4BCC">
          <w:delText xml:space="preserve">rare </w:delText>
        </w:r>
        <w:r w:rsidDel="00CF4BCC">
          <w:delText>exception described in §</w:delText>
        </w:r>
        <w:r w:rsidR="004816E2" w:rsidDel="00CF4BCC">
          <w:fldChar w:fldCharType="begin"/>
        </w:r>
        <w:r w:rsidR="004816E2" w:rsidDel="00CF4BCC">
          <w:delInstrText xml:space="preserve"> REF _Ref493404450 \r \h </w:delInstrText>
        </w:r>
        <w:r w:rsidR="004816E2" w:rsidDel="00CF4BCC">
          <w:fldChar w:fldCharType="separate"/>
        </w:r>
        <w:r w:rsidR="00CE3B9C" w:rsidDel="00CF4BCC">
          <w:delText>3.22.3</w:delText>
        </w:r>
        <w:r w:rsidR="004816E2" w:rsidDel="00CF4BCC">
          <w:fldChar w:fldCharType="end"/>
        </w:r>
        <w:r w:rsidRPr="00D27F62" w:rsidDel="00CF4BCC">
          <w:delText xml:space="preserve">, each property name in the </w:delText>
        </w:r>
        <w:r w:rsidRPr="00D27F62" w:rsidDel="00CF4BCC">
          <w:rPr>
            <w:rStyle w:val="CODEtemp"/>
          </w:rPr>
          <w:delText>logicalLocations</w:delText>
        </w:r>
        <w:r w:rsidRPr="00D27F62" w:rsidDel="00CF4BCC">
          <w:delText xml:space="preserve"> object </w:delText>
        </w:r>
        <w:r w:rsidRPr="00D27F62" w:rsidDel="00CF4BCC">
          <w:rPr>
            <w:b/>
          </w:rPr>
          <w:delText>SHALL</w:delText>
        </w:r>
        <w:r w:rsidRPr="00D27F62" w:rsidDel="00CF4BCC">
          <w:delText xml:space="preserve"> be the</w:delText>
        </w:r>
        <w:r w:rsidR="00FE30E5" w:rsidDel="00CF4BCC">
          <w:delText xml:space="preserve"> fully qualified name of the</w:delText>
        </w:r>
        <w:r w:rsidRPr="00D27F62" w:rsidDel="00CF4BCC">
          <w:delText xml:space="preserve"> logical location. See §</w:delText>
        </w:r>
        <w:r w:rsidDel="00CF4BCC">
          <w:fldChar w:fldCharType="begin"/>
        </w:r>
        <w:r w:rsidDel="00CF4BCC">
          <w:delInstrText xml:space="preserve"> REF _Ref493404450 \r \h </w:delInstrText>
        </w:r>
        <w:r w:rsidDel="00CF4BCC">
          <w:fldChar w:fldCharType="separate"/>
        </w:r>
        <w:r w:rsidR="00CE3B9C" w:rsidDel="00CF4BCC">
          <w:delText>3.22.3</w:delText>
        </w:r>
        <w:r w:rsidDel="00CF4BCC">
          <w:fldChar w:fldCharType="end"/>
        </w:r>
        <w:r w:rsidDel="00CF4BCC">
          <w:delText xml:space="preserve"> </w:delText>
        </w:r>
        <w:r w:rsidRPr="00D27F62" w:rsidDel="00CF4BCC">
          <w:delText>for examples.</w:delText>
        </w:r>
        <w:r w:rsidR="00FE30E5" w:rsidDel="00CF4BCC">
          <w:delText xml:space="preserve"> The property name</w:delText>
        </w:r>
        <w:r w:rsidR="00DC1421" w:rsidDel="00CF4BCC">
          <w:delText>s</w:delText>
        </w:r>
        <w:r w:rsidR="00FE30E5" w:rsidDel="00CF4BCC">
          <w:delText xml:space="preserve"> </w:delText>
        </w:r>
        <w:r w:rsidR="00FE30E5" w:rsidDel="00CF4BCC">
          <w:rPr>
            <w:b/>
          </w:rPr>
          <w:delText>SHALL</w:delText>
        </w:r>
        <w:r w:rsidR="00FE30E5" w:rsidDel="00CF4BCC">
          <w:delText xml:space="preserve"> follow the naming rules for fully qualified logical names described in §</w:delText>
        </w:r>
        <w:r w:rsidR="00DC1421" w:rsidDel="00CF4BCC">
          <w:fldChar w:fldCharType="begin"/>
        </w:r>
        <w:r w:rsidR="00DC1421" w:rsidDel="00CF4BCC">
          <w:delInstrText xml:space="preserve"> REF _Ref514248023 \r \h </w:delInstrText>
        </w:r>
        <w:r w:rsidR="00DC1421" w:rsidDel="00CF4BCC">
          <w:fldChar w:fldCharType="separate"/>
        </w:r>
        <w:r w:rsidR="00CE3B9C" w:rsidDel="00CF4BCC">
          <w:delText>3.26.2</w:delText>
        </w:r>
        <w:r w:rsidR="00DC1421" w:rsidDel="00CF4BCC">
          <w:fldChar w:fldCharType="end"/>
        </w:r>
        <w:r w:rsidR="00FE30E5" w:rsidDel="00CF4BCC">
          <w:delText>.</w:delText>
        </w:r>
      </w:del>
    </w:p>
    <w:p w14:paraId="1928BB84" w14:textId="3B3C9639" w:rsidR="00D27F62" w:rsidDel="00CF4BCC" w:rsidRDefault="00D27F62" w:rsidP="00D27F62">
      <w:pPr>
        <w:rPr>
          <w:del w:id="783" w:author="Laurence Golding" w:date="2018-10-25T15:51:00Z"/>
        </w:rPr>
      </w:pPr>
      <w:del w:id="784" w:author="Laurence Golding" w:date="2018-10-25T15:51:00Z">
        <w:r w:rsidRPr="00D27F62" w:rsidDel="00CF4BCC">
          <w:delText>Each</w:delText>
        </w:r>
        <w:r w:rsidR="00DC1421" w:rsidDel="00CF4BCC">
          <w:delText xml:space="preserve"> property</w:delText>
        </w:r>
        <w:r w:rsidRPr="00D27F62" w:rsidDel="00CF4BCC">
          <w:delText xml:space="preserve"> value in the </w:delText>
        </w:r>
        <w:r w:rsidRPr="00D27F62" w:rsidDel="00CF4BCC">
          <w:rPr>
            <w:rStyle w:val="CODEtemp"/>
          </w:rPr>
          <w:delText>logicalLocations</w:delText>
        </w:r>
        <w:r w:rsidRPr="00D27F62" w:rsidDel="00CF4BCC">
          <w:delText xml:space="preserve"> </w:delText>
        </w:r>
        <w:r w:rsidR="00DC1421" w:rsidDel="00CF4BCC">
          <w:delText xml:space="preserve">object </w:delText>
        </w:r>
        <w:r w:rsidR="00AD14CE" w:rsidRPr="00DF0303" w:rsidDel="00CF4BCC">
          <w:rPr>
            <w:b/>
          </w:rPr>
          <w:delText>SHALL</w:delText>
        </w:r>
        <w:r w:rsidR="00AD14CE" w:rsidRPr="00D27F62" w:rsidDel="00CF4BCC">
          <w:delText xml:space="preserve"> </w:delText>
        </w:r>
        <w:r w:rsidRPr="00D27F62" w:rsidDel="00CF4BCC">
          <w:delText xml:space="preserve">be a </w:delText>
        </w:r>
        <w:r w:rsidRPr="00D27F62" w:rsidDel="00CF4BCC">
          <w:rPr>
            <w:rStyle w:val="CODEtemp"/>
          </w:rPr>
          <w:delText>logicalLocation</w:delText>
        </w:r>
        <w:r w:rsidRPr="00D27F62" w:rsidDel="00CF4BCC">
          <w:delText xml:space="preserve"> object (§</w:delText>
        </w:r>
        <w:r w:rsidDel="00CF4BCC">
          <w:fldChar w:fldCharType="begin"/>
        </w:r>
        <w:r w:rsidDel="00CF4BCC">
          <w:delInstrText xml:space="preserve"> REF _Ref493404505 \r \h </w:delInstrText>
        </w:r>
        <w:r w:rsidDel="00CF4BCC">
          <w:fldChar w:fldCharType="separate"/>
        </w:r>
        <w:r w:rsidR="00CE3B9C" w:rsidDel="00CF4BCC">
          <w:delText>3.26</w:delText>
        </w:r>
        <w:r w:rsidDel="00CF4BCC">
          <w:fldChar w:fldCharType="end"/>
        </w:r>
        <w:r w:rsidRPr="00D27F62" w:rsidDel="00CF4BCC">
          <w:delText>).</w:delText>
        </w:r>
      </w:del>
    </w:p>
    <w:p w14:paraId="491726B1" w14:textId="67470F5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785" w:author="Laurence Golding" w:date="2018-10-28T11:46:00Z">
        <w:r w:rsidR="00FC629B" w:rsidRPr="00FC629B">
          <w:t xml:space="preserve"> </w:t>
        </w:r>
      </w:ins>
      <w:ins w:id="786" w:author="Laurence Golding" w:date="2018-10-28T11:51:00Z">
        <w:r w:rsidR="00B01E6E">
          <w:t xml:space="preserve">Within the </w:t>
        </w:r>
        <w:r w:rsidR="00B01E6E" w:rsidRPr="00B01E6E">
          <w:rPr>
            <w:rStyle w:val="CODEtemp"/>
          </w:rPr>
          <w:t>logicalLocations</w:t>
        </w:r>
        <w:r w:rsidR="00B01E6E">
          <w:t xml:space="preserve"> array, a</w:t>
        </w:r>
      </w:ins>
      <w:ins w:id="787" w:author="Laurence Golding" w:date="2018-10-28T11:46:00Z">
        <w:r w:rsidR="00FC629B">
          <w:t xml:space="preserve"> </w:t>
        </w:r>
      </w:ins>
      <w:ins w:id="788" w:author="Laurence Golding" w:date="2018-10-28T11:52:00Z">
        <w:r w:rsidR="00B01E6E" w:rsidRPr="00B01E6E">
          <w:rPr>
            <w:rStyle w:val="CODEtemp"/>
          </w:rPr>
          <w:t>logicalLocation</w:t>
        </w:r>
        <w:r w:rsidR="00B01E6E">
          <w:t xml:space="preserve"> object representing a </w:t>
        </w:r>
      </w:ins>
      <w:ins w:id="789" w:author="Laurence Golding" w:date="2018-10-28T11:46:00Z">
        <w:r w:rsidR="00FC629B">
          <w:t>nested logical location is linked to its parent</w:t>
        </w:r>
      </w:ins>
      <w:ins w:id="790" w:author="Laurence Golding" w:date="2018-10-28T11:52:00Z">
        <w:r w:rsidR="00B01E6E">
          <w:t xml:space="preserve"> </w:t>
        </w:r>
      </w:ins>
      <w:ins w:id="791" w:author="Laurence Golding" w:date="2018-10-28T11:46:00Z">
        <w:r w:rsidR="00FC629B">
          <w:rPr>
            <w:i/>
          </w:rPr>
          <w:t>via</w:t>
        </w:r>
        <w:r w:rsidR="00FC629B">
          <w:t xml:space="preserve"> its </w:t>
        </w:r>
        <w:r w:rsidR="00FC629B" w:rsidRPr="00D964D0">
          <w:rPr>
            <w:rStyle w:val="CODEtemp"/>
          </w:rPr>
          <w:t>parentIndex</w:t>
        </w:r>
        <w:r w:rsidR="00FC629B">
          <w:t xml:space="preserve"> property (</w:t>
        </w:r>
        <w:r w:rsidR="00FC629B" w:rsidRPr="00D27F62">
          <w:t>§</w:t>
        </w:r>
        <w:r w:rsidR="00FC629B">
          <w:fldChar w:fldCharType="begin"/>
        </w:r>
        <w:r w:rsidR="00FC629B">
          <w:instrText xml:space="preserve"> REF _Ref528489835 \r \h </w:instrText>
        </w:r>
      </w:ins>
      <w:ins w:id="792" w:author="Laurence Golding" w:date="2018-10-28T11:46:00Z">
        <w:r w:rsidR="00FC629B">
          <w:fldChar w:fldCharType="separate"/>
        </w:r>
        <w:r w:rsidR="00FC629B">
          <w:t>3.26.7</w:t>
        </w:r>
        <w:r w:rsidR="00FC629B">
          <w:fldChar w:fldCharType="end"/>
        </w:r>
        <w:r w:rsidR="00FC629B">
          <w:t>).</w:t>
        </w:r>
      </w:ins>
    </w:p>
    <w:p w14:paraId="03B0B57E" w14:textId="4FC5638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793" w:author="Laurence Golding" w:date="2018-10-25T15:51:00Z">
        <w:r w:rsidR="00FE30E5" w:rsidDel="00CF4BCC">
          <w:delText>object</w:delText>
        </w:r>
      </w:del>
      <w:ins w:id="794" w:author="Laurence Golding" w:date="2018-10-25T15:51:00Z">
        <w:r w:rsidR="00CF4BCC">
          <w:t>array</w:t>
        </w:r>
      </w:ins>
      <w:r w:rsidRPr="00D27F62">
        <w:t xml:space="preserve">, then the </w:t>
      </w:r>
      <w:r w:rsidRPr="00D27F62">
        <w:rPr>
          <w:rStyle w:val="CODEtemp"/>
        </w:rPr>
        <w:t>logicalLocations</w:t>
      </w:r>
      <w:r w:rsidRPr="00D27F62">
        <w:t xml:space="preserve"> </w:t>
      </w:r>
      <w:del w:id="795" w:author="Laurence Golding" w:date="2018-10-25T15:51:00Z">
        <w:r w:rsidRPr="00D27F62" w:rsidDel="00CF4BCC">
          <w:delText xml:space="preserve">object </w:delText>
        </w:r>
      </w:del>
      <w:ins w:id="796" w:author="Laurence Golding" w:date="2018-10-25T15:51:00Z">
        <w:r w:rsidR="00CF4BCC">
          <w:t>array</w:t>
        </w:r>
        <w:r w:rsidR="00CF4BCC" w:rsidRPr="00D27F62">
          <w:t xml:space="preserve"> </w:t>
        </w:r>
      </w:ins>
      <w:r w:rsidRPr="00D27F62">
        <w:rPr>
          <w:b/>
        </w:rPr>
        <w:t>SHALL</w:t>
      </w:r>
      <w:r w:rsidRPr="00D27F62">
        <w:t xml:space="preserve"> also </w:t>
      </w:r>
      <w:r w:rsidR="00FE30E5">
        <w:t xml:space="preserve">contain </w:t>
      </w:r>
      <w:del w:id="797" w:author="Laurence Golding" w:date="2018-10-25T15:52:00Z">
        <w:r w:rsidRPr="00D27F62" w:rsidDel="00CF4BCC">
          <w:delText xml:space="preserve">properties </w:delText>
        </w:r>
      </w:del>
      <w:ins w:id="798" w:author="Laurence Golding" w:date="2018-10-25T15:52:00Z">
        <w:r w:rsidR="00CF4BCC">
          <w:t>elements</w:t>
        </w:r>
        <w:r w:rsidR="00CF4BCC" w:rsidRPr="00D27F62">
          <w:t xml:space="preserve"> </w:t>
        </w:r>
      </w:ins>
      <w:r w:rsidRPr="00D27F62">
        <w:t>describing each of its parents, up to and including the top-level logical location.</w:t>
      </w:r>
    </w:p>
    <w:p w14:paraId="26EC0053" w14:textId="16A79AAC" w:rsidR="00D27F62" w:rsidRPr="00D964D0"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799" w:author="Laurence Golding" w:date="2018-10-25T15:52:00Z">
        <w:r w:rsidRPr="00D27F62" w:rsidDel="00CF4BCC">
          <w:delText xml:space="preserve">object </w:delText>
        </w:r>
      </w:del>
      <w:ins w:id="800" w:author="Laurence Golding" w:date="2018-10-25T15:52:00Z">
        <w:r w:rsidR="00CF4BCC">
          <w:t>array</w:t>
        </w:r>
        <w:r w:rsidR="00CF4BCC" w:rsidRPr="00D27F62">
          <w:t xml:space="preserve"> </w:t>
        </w:r>
      </w:ins>
      <w:r w:rsidRPr="00D27F62">
        <w:t>contains not only a</w:t>
      </w:r>
      <w:ins w:id="801" w:author="Laurence Golding" w:date="2018-10-25T15:52:00Z">
        <w:r w:rsidR="00CF4BCC">
          <w:t>n</w:t>
        </w:r>
      </w:ins>
      <w:r w:rsidRPr="00D27F62">
        <w:t xml:space="preserve"> </w:t>
      </w:r>
      <w:del w:id="802" w:author="Laurence Golding" w:date="2018-10-25T15:52:00Z">
        <w:r w:rsidRPr="00D27F62" w:rsidDel="00CF4BCC">
          <w:delText xml:space="preserve">property </w:delText>
        </w:r>
      </w:del>
      <w:ins w:id="803" w:author="Laurence Golding" w:date="2018-10-25T15:52:00Z">
        <w:r w:rsidR="00CF4BCC">
          <w:t>element</w:t>
        </w:r>
        <w:r w:rsidR="00CF4BCC" w:rsidRPr="00D27F62">
          <w:t xml:space="preserve"> </w:t>
        </w:r>
      </w:ins>
      <w:r w:rsidRPr="00D27F62">
        <w:t xml:space="preserve">describing the class, but also </w:t>
      </w:r>
      <w:del w:id="804" w:author="Laurence Golding" w:date="2018-10-25T15:52:00Z">
        <w:r w:rsidRPr="00D27F62" w:rsidDel="00CF4BCC">
          <w:delText xml:space="preserve">properties </w:delText>
        </w:r>
      </w:del>
      <w:ins w:id="805" w:author="Laurence Golding" w:date="2018-10-25T15:52:00Z">
        <w:r w:rsidR="00CF4BCC">
          <w:t>elements</w:t>
        </w:r>
        <w:r w:rsidR="00CF4BCC" w:rsidRPr="00D27F62">
          <w:t xml:space="preserve"> </w:t>
        </w:r>
      </w:ins>
      <w:r w:rsidRPr="00D27F62">
        <w:t xml:space="preserve">describing its </w:t>
      </w:r>
      <w:r w:rsidR="00B67C57">
        <w:t>containing namespaces</w:t>
      </w:r>
      <w:r w:rsidRPr="00D27F62">
        <w:t>.</w:t>
      </w:r>
    </w:p>
    <w:p w14:paraId="3C2C2165" w14:textId="77777777" w:rsidR="00D27F62" w:rsidRDefault="00D27F62" w:rsidP="00D27F62">
      <w:pPr>
        <w:pStyle w:val="Code"/>
      </w:pPr>
      <w:r>
        <w:t>"logicalLocations": {</w:t>
      </w:r>
    </w:p>
    <w:p w14:paraId="0409E7B4" w14:textId="30D725D0" w:rsidR="00D27F62" w:rsidRDefault="00D27F62" w:rsidP="00D27F62">
      <w:pPr>
        <w:pStyle w:val="Code"/>
      </w:pPr>
      <w:r>
        <w:t xml:space="preserve">  </w:t>
      </w:r>
      <w:del w:id="806" w:author="Laurence Golding" w:date="2018-10-28T11:43:00Z">
        <w:r w:rsidDel="00325447">
          <w:delText xml:space="preserve">"namespaceA::namespaceB::classC": </w:delText>
        </w:r>
      </w:del>
      <w:r>
        <w:t>{</w:t>
      </w:r>
    </w:p>
    <w:p w14:paraId="0B0A86DC" w14:textId="10BB6124" w:rsidR="00D27F62" w:rsidRDefault="00D27F62" w:rsidP="00D27F62">
      <w:pPr>
        <w:pStyle w:val="Code"/>
        <w:rPr>
          <w:ins w:id="807" w:author="Laurence Golding" w:date="2018-10-28T11:35:00Z"/>
        </w:rPr>
      </w:pPr>
      <w:r>
        <w:t xml:space="preserve">    "name": "classC",</w:t>
      </w:r>
    </w:p>
    <w:p w14:paraId="7F8A6BCE" w14:textId="73312711" w:rsidR="00325447" w:rsidRDefault="00325447" w:rsidP="00D27F62">
      <w:pPr>
        <w:pStyle w:val="Code"/>
      </w:pPr>
      <w:ins w:id="808" w:author="Laurence Golding" w:date="2018-10-28T11:35:00Z">
        <w:r>
          <w:t xml:space="preserve">    "</w:t>
        </w:r>
      </w:ins>
      <w:ins w:id="809" w:author="Laurence Golding" w:date="2018-10-28T11:43:00Z">
        <w:r>
          <w:t>fullyQualifiedName": "</w:t>
        </w:r>
        <w:proofErr w:type="gramStart"/>
        <w:r>
          <w:t>namespaceA::</w:t>
        </w:r>
        <w:proofErr w:type="gramEnd"/>
        <w:r>
          <w:t>namespaceB::classC"</w:t>
        </w:r>
      </w:ins>
      <w:ins w:id="810" w:author="Laurence Golding" w:date="2018-10-28T11:44:00Z">
        <w:r w:rsidR="00FC629B">
          <w:t>,</w:t>
        </w:r>
      </w:ins>
    </w:p>
    <w:p w14:paraId="2DE46EAE" w14:textId="7CDF0757" w:rsidR="00D27F62" w:rsidRDefault="00D27F62" w:rsidP="00D27F62">
      <w:pPr>
        <w:pStyle w:val="Code"/>
      </w:pPr>
      <w:r>
        <w:t xml:space="preserve">    "kind": "type",</w:t>
      </w:r>
    </w:p>
    <w:p w14:paraId="2F76CB00" w14:textId="749F27C9" w:rsidR="00D27F62" w:rsidRDefault="00D27F62" w:rsidP="00D27F62">
      <w:pPr>
        <w:pStyle w:val="Code"/>
      </w:pPr>
      <w:r>
        <w:t xml:space="preserve">    "parent</w:t>
      </w:r>
      <w:ins w:id="811" w:author="Laurence Golding" w:date="2018-10-25T15:53:00Z">
        <w:r w:rsidR="00CF4BCC">
          <w:t>Index</w:t>
        </w:r>
      </w:ins>
      <w:del w:id="812" w:author="Laurence Golding" w:date="2018-10-25T15:53:00Z">
        <w:r w:rsidDel="00CF4BCC">
          <w:delText>Key</w:delText>
        </w:r>
      </w:del>
      <w:r>
        <w:t xml:space="preserve">": </w:t>
      </w:r>
      <w:del w:id="813" w:author="Laurence Golding" w:date="2018-10-25T15:53:00Z">
        <w:r w:rsidDel="00CF4BCC">
          <w:delText>"namespaceA::namespaceB"</w:delText>
        </w:r>
      </w:del>
      <w:ins w:id="814" w:author="Laurence Golding" w:date="2018-10-25T15:53:00Z">
        <w:r w:rsidR="00CF4BCC">
          <w:t>1</w:t>
        </w:r>
      </w:ins>
    </w:p>
    <w:p w14:paraId="7B5684E8" w14:textId="768E88D9" w:rsidR="00D27F62" w:rsidRDefault="00D27F62" w:rsidP="00D27F62">
      <w:pPr>
        <w:pStyle w:val="Code"/>
      </w:pPr>
      <w:r>
        <w:t xml:space="preserve">  },</w:t>
      </w:r>
    </w:p>
    <w:p w14:paraId="4135A42E" w14:textId="3FB49A28" w:rsidR="00D27F62" w:rsidRDefault="00D27F62" w:rsidP="00D27F62">
      <w:pPr>
        <w:pStyle w:val="Code"/>
      </w:pPr>
      <w:del w:id="815" w:author="Laurence Golding" w:date="2018-10-28T11:44:00Z">
        <w:r w:rsidDel="00325447">
          <w:delText>"namespaceA::namespaceB"</w:delText>
        </w:r>
        <w:r w:rsidDel="00FC629B">
          <w:delText>:</w:delText>
        </w:r>
      </w:del>
      <w:r>
        <w:t xml:space="preserve"> </w:t>
      </w:r>
      <w:ins w:id="816" w:author="Laurence Golding" w:date="2018-10-28T11:44:00Z">
        <w:r w:rsidR="00FC629B">
          <w:t xml:space="preserve"> </w:t>
        </w:r>
      </w:ins>
      <w:r>
        <w:t>{</w:t>
      </w:r>
    </w:p>
    <w:p w14:paraId="41E841C4" w14:textId="48D26A90" w:rsidR="00D27F62" w:rsidRDefault="00D27F62" w:rsidP="00D27F62">
      <w:pPr>
        <w:pStyle w:val="Code"/>
        <w:rPr>
          <w:ins w:id="817" w:author="Laurence Golding" w:date="2018-10-28T11:43:00Z"/>
        </w:rPr>
      </w:pPr>
      <w:r>
        <w:t xml:space="preserve">    "name": "namespaceB",</w:t>
      </w:r>
    </w:p>
    <w:p w14:paraId="4B4EF386" w14:textId="1A3B6227" w:rsidR="00325447" w:rsidRDefault="00325447" w:rsidP="00D27F62">
      <w:pPr>
        <w:pStyle w:val="Code"/>
      </w:pPr>
      <w:ins w:id="818" w:author="Laurence Golding" w:date="2018-10-28T11:43:00Z">
        <w:r>
          <w:t xml:space="preserve">    </w:t>
        </w:r>
      </w:ins>
      <w:ins w:id="819" w:author="Laurence Golding" w:date="2018-10-28T11:44:00Z">
        <w:r>
          <w:t>"fullyQualifiedName": "</w:t>
        </w:r>
        <w:proofErr w:type="gramStart"/>
        <w:r>
          <w:t>namespaceA::</w:t>
        </w:r>
        <w:proofErr w:type="gramEnd"/>
        <w:r>
          <w:t>namespaceB"</w:t>
        </w:r>
        <w:r w:rsidR="00FC629B">
          <w:t>,</w:t>
        </w:r>
      </w:ins>
    </w:p>
    <w:p w14:paraId="062FD9DE" w14:textId="76127280" w:rsidR="00D27F62" w:rsidRDefault="00D27F62" w:rsidP="00D27F62">
      <w:pPr>
        <w:pStyle w:val="Code"/>
      </w:pPr>
      <w:r>
        <w:t xml:space="preserve">    "kind": "namespace"</w:t>
      </w:r>
    </w:p>
    <w:p w14:paraId="74C5CF12" w14:textId="311F8593" w:rsidR="00D27F62" w:rsidRDefault="00D27F62" w:rsidP="00D27F62">
      <w:pPr>
        <w:pStyle w:val="Code"/>
      </w:pPr>
      <w:r>
        <w:t xml:space="preserve">    "parent</w:t>
      </w:r>
      <w:ins w:id="820" w:author="Laurence Golding" w:date="2018-10-25T15:53:00Z">
        <w:r w:rsidR="00CF4BCC">
          <w:t>Index</w:t>
        </w:r>
      </w:ins>
      <w:del w:id="821" w:author="Laurence Golding" w:date="2018-10-25T15:53:00Z">
        <w:r w:rsidDel="00CF4BCC">
          <w:delText>Key</w:delText>
        </w:r>
      </w:del>
      <w:r>
        <w:t xml:space="preserve">": </w:t>
      </w:r>
      <w:del w:id="822" w:author="Laurence Golding" w:date="2018-10-25T15:53:00Z">
        <w:r w:rsidDel="00CF4BCC">
          <w:delText>"namespaceA"</w:delText>
        </w:r>
      </w:del>
      <w:ins w:id="823" w:author="Laurence Golding" w:date="2018-10-25T15:53:00Z">
        <w:r w:rsidR="00CF4BCC">
          <w:t>2</w:t>
        </w:r>
      </w:ins>
    </w:p>
    <w:p w14:paraId="63A5D2EF" w14:textId="4DACA3E8" w:rsidR="00D27F62" w:rsidRDefault="00D27F62" w:rsidP="00D27F62">
      <w:pPr>
        <w:pStyle w:val="Code"/>
      </w:pPr>
      <w:r>
        <w:t xml:space="preserve">  },</w:t>
      </w:r>
    </w:p>
    <w:p w14:paraId="6B99FC27" w14:textId="5FB07E7B" w:rsidR="00D27F62" w:rsidRDefault="00D27F62" w:rsidP="00D27F62">
      <w:pPr>
        <w:pStyle w:val="Code"/>
      </w:pPr>
      <w:r>
        <w:t xml:space="preserve">  </w:t>
      </w:r>
      <w:del w:id="824" w:author="Laurence Golding" w:date="2018-10-28T11:45:00Z">
        <w:r w:rsidDel="00FC629B">
          <w:delText xml:space="preserve">"namespaceA": </w:delText>
        </w:r>
      </w:del>
      <w:r>
        <w:t>{</w:t>
      </w:r>
    </w:p>
    <w:p w14:paraId="0D6B6280" w14:textId="09DC3380" w:rsidR="00D27F62" w:rsidRDefault="00D27F62" w:rsidP="00D27F62">
      <w:pPr>
        <w:pStyle w:val="Code"/>
      </w:pPr>
      <w:r>
        <w:t xml:space="preserve">    "</w:t>
      </w:r>
      <w:ins w:id="825" w:author="Laurence Golding" w:date="2018-10-28T11:44:00Z">
        <w:r w:rsidR="00FC629B">
          <w:t>fullyQualifiedName</w:t>
        </w:r>
      </w:ins>
      <w:del w:id="826" w:author="Laurence Golding" w:date="2018-10-28T11:44:00Z">
        <w:r w:rsidDel="00FC629B">
          <w:delText>name</w:delText>
        </w:r>
      </w:del>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FC629B">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827" w:name="_Ref511820652"/>
      <w:bookmarkStart w:id="828" w:name="_Toc528157244"/>
      <w:r>
        <w:lastRenderedPageBreak/>
        <w:t>graphs property</w:t>
      </w:r>
      <w:bookmarkEnd w:id="827"/>
      <w:bookmarkEnd w:id="828"/>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829" w:name="_Ref493350972"/>
      <w:bookmarkStart w:id="830" w:name="_Toc528157245"/>
      <w:r>
        <w:t>results property</w:t>
      </w:r>
      <w:bookmarkEnd w:id="829"/>
      <w:bookmarkEnd w:id="830"/>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831" w:name="_Ref493404878"/>
      <w:bookmarkStart w:id="832" w:name="_Toc528157246"/>
      <w:r>
        <w:t>resource</w:t>
      </w:r>
      <w:r w:rsidR="00401BB5">
        <w:t>s property</w:t>
      </w:r>
      <w:bookmarkEnd w:id="831"/>
      <w:bookmarkEnd w:id="832"/>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833" w:name="_Ref511828248"/>
      <w:bookmarkStart w:id="834" w:name="_Toc528157247"/>
      <w:r>
        <w:t>defaultFileEncoding</w:t>
      </w:r>
      <w:bookmarkEnd w:id="833"/>
      <w:bookmarkEnd w:id="834"/>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835" w:name="_Ref516063927"/>
      <w:bookmarkStart w:id="836" w:name="_Toc528157248"/>
      <w:r>
        <w:t>columnKind property</w:t>
      </w:r>
      <w:bookmarkEnd w:id="835"/>
      <w:bookmarkEnd w:id="83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37" w:name="_Ref503355262"/>
      <w:bookmarkStart w:id="838" w:name="_Toc528157249"/>
      <w:r>
        <w:t>richMessageMimeType property</w:t>
      </w:r>
      <w:bookmarkEnd w:id="837"/>
      <w:bookmarkEnd w:id="838"/>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839" w:name="_Ref510017893"/>
      <w:bookmarkStart w:id="840" w:name="_Toc528157250"/>
      <w:r>
        <w:t>redactionToken</w:t>
      </w:r>
      <w:bookmarkEnd w:id="839"/>
      <w:r>
        <w:t xml:space="preserve"> property</w:t>
      </w:r>
      <w:bookmarkEnd w:id="840"/>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84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842" w:name="_Ref525806896"/>
      <w:bookmarkStart w:id="843" w:name="_Toc528157251"/>
      <w:bookmarkEnd w:id="841"/>
      <w:r>
        <w:t>externa</w:t>
      </w:r>
      <w:r w:rsidR="00F265D8">
        <w:t>Property</w:t>
      </w:r>
      <w:r>
        <w:t>File object</w:t>
      </w:r>
      <w:bookmarkEnd w:id="842"/>
      <w:bookmarkEnd w:id="843"/>
    </w:p>
    <w:p w14:paraId="020DB163" w14:textId="0923AD36" w:rsidR="00AF60C1" w:rsidRDefault="00AF60C1" w:rsidP="00AF60C1">
      <w:pPr>
        <w:pStyle w:val="Heading3"/>
      </w:pPr>
      <w:bookmarkStart w:id="844" w:name="_Toc528157252"/>
      <w:r>
        <w:t>General</w:t>
      </w:r>
      <w:bookmarkEnd w:id="844"/>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845" w:name="_Ref525810081"/>
      <w:bookmarkStart w:id="846" w:name="_Toc528157253"/>
      <w:r>
        <w:t>fileLocation property</w:t>
      </w:r>
      <w:bookmarkEnd w:id="845"/>
      <w:bookmarkEnd w:id="846"/>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847" w:name="_Ref525810085"/>
      <w:bookmarkStart w:id="848" w:name="_Toc528157254"/>
      <w:r>
        <w:lastRenderedPageBreak/>
        <w:t>instanceGuid property</w:t>
      </w:r>
      <w:bookmarkEnd w:id="847"/>
      <w:bookmarkEnd w:id="848"/>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849" w:name="_Ref526936831"/>
      <w:bookmarkStart w:id="850" w:name="_Toc528157255"/>
      <w:r>
        <w:t>runAutomationDetails object</w:t>
      </w:r>
      <w:bookmarkEnd w:id="849"/>
      <w:bookmarkEnd w:id="850"/>
    </w:p>
    <w:p w14:paraId="589B6DF1" w14:textId="63103A8B" w:rsidR="00636635" w:rsidRDefault="00636635" w:rsidP="00636635">
      <w:pPr>
        <w:pStyle w:val="Heading3"/>
      </w:pPr>
      <w:bookmarkStart w:id="851" w:name="_Ref526936874"/>
      <w:bookmarkStart w:id="852" w:name="_Toc528157256"/>
      <w:r>
        <w:t>General</w:t>
      </w:r>
      <w:bookmarkEnd w:id="851"/>
      <w:bookmarkEnd w:id="852"/>
    </w:p>
    <w:p w14:paraId="00A2DEFC" w14:textId="52796ED2" w:rsidR="00A0147E" w:rsidRDefault="00A0147E" w:rsidP="00A0147E">
      <w:bookmarkStart w:id="853" w:name="_Hlk526586231"/>
      <w:r>
        <w:t xml:space="preserve">A </w:t>
      </w:r>
      <w:r>
        <w:rPr>
          <w:rStyle w:val="CODEtemp"/>
        </w:rPr>
        <w:t>runAutomationDetails</w:t>
      </w:r>
      <w:r>
        <w:t xml:space="preserve"> object contains information that specifies its containing </w:t>
      </w:r>
      <w:bookmarkEnd w:id="853"/>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854" w:name="_Toc528157257"/>
      <w:r>
        <w:t>Constraints</w:t>
      </w:r>
      <w:bookmarkEnd w:id="854"/>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55" w:name="_Toc528157258"/>
      <w:r>
        <w:lastRenderedPageBreak/>
        <w:t>description property</w:t>
      </w:r>
      <w:bookmarkEnd w:id="855"/>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856" w:name="_Ref526936776"/>
      <w:bookmarkStart w:id="857" w:name="_Toc528157259"/>
      <w:r>
        <w:t>instanceId property</w:t>
      </w:r>
      <w:bookmarkEnd w:id="856"/>
      <w:bookmarkEnd w:id="857"/>
    </w:p>
    <w:p w14:paraId="4B70380E" w14:textId="608A91D6" w:rsidR="008B6DA3" w:rsidRDefault="008B6DA3" w:rsidP="008B6DA3">
      <w:bookmarkStart w:id="858"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858"/>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859" w:name="_Ref526937044"/>
      <w:bookmarkStart w:id="860" w:name="_Toc528157260"/>
      <w:r>
        <w:t>instanceGuid property</w:t>
      </w:r>
      <w:bookmarkEnd w:id="859"/>
      <w:bookmarkEnd w:id="860"/>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861" w:name="_Ref526937456"/>
      <w:bookmarkStart w:id="862" w:name="_Toc528157261"/>
      <w:r>
        <w:t>correlationGuid property</w:t>
      </w:r>
      <w:bookmarkEnd w:id="861"/>
      <w:bookmarkEnd w:id="862"/>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863" w:name="_Ref493350964"/>
      <w:bookmarkStart w:id="864" w:name="_Toc528157262"/>
      <w:r>
        <w:t>tool object</w:t>
      </w:r>
      <w:bookmarkEnd w:id="863"/>
      <w:bookmarkEnd w:id="864"/>
    </w:p>
    <w:p w14:paraId="389A43BD" w14:textId="582B65CB" w:rsidR="00401BB5" w:rsidRDefault="00401BB5" w:rsidP="00401BB5">
      <w:pPr>
        <w:pStyle w:val="Heading3"/>
      </w:pPr>
      <w:bookmarkStart w:id="865" w:name="_Toc528157263"/>
      <w:r>
        <w:t>General</w:t>
      </w:r>
      <w:bookmarkEnd w:id="8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866" w:name="_Ref493409155"/>
      <w:bookmarkStart w:id="867" w:name="_Toc528157264"/>
      <w:r>
        <w:t>name property</w:t>
      </w:r>
      <w:bookmarkEnd w:id="866"/>
      <w:bookmarkEnd w:id="8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868" w:name="_Ref493409168"/>
      <w:bookmarkStart w:id="869" w:name="_Toc528157265"/>
      <w:r>
        <w:t>fullName property</w:t>
      </w:r>
      <w:bookmarkEnd w:id="868"/>
      <w:bookmarkEnd w:id="8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70" w:name="_Ref493409198"/>
      <w:bookmarkStart w:id="871" w:name="_Toc528157266"/>
      <w:r>
        <w:t>semanticVersion property</w:t>
      </w:r>
      <w:bookmarkEnd w:id="870"/>
      <w:bookmarkEnd w:id="871"/>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872" w:name="_Ref493409191"/>
      <w:bookmarkStart w:id="873" w:name="_Toc528157267"/>
      <w:r>
        <w:lastRenderedPageBreak/>
        <w:t>version property</w:t>
      </w:r>
      <w:bookmarkEnd w:id="872"/>
      <w:bookmarkEnd w:id="8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874" w:name="_Ref493409205"/>
      <w:bookmarkStart w:id="875" w:name="_Toc528157268"/>
      <w:r>
        <w:t>fileVersion property</w:t>
      </w:r>
      <w:bookmarkEnd w:id="874"/>
      <w:bookmarkEnd w:id="8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76" w:name="_Toc528157269"/>
      <w:r>
        <w:t>downloadUri property</w:t>
      </w:r>
      <w:bookmarkEnd w:id="876"/>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77" w:name="_Ref508811658"/>
      <w:bookmarkStart w:id="878" w:name="_Ref508812630"/>
      <w:bookmarkStart w:id="879" w:name="_Toc528157270"/>
      <w:r>
        <w:t>language property</w:t>
      </w:r>
      <w:bookmarkEnd w:id="877"/>
      <w:bookmarkEnd w:id="878"/>
      <w:bookmarkEnd w:id="879"/>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80" w:name="_Hlk503355525"/>
      <w:r w:rsidRPr="00C56762">
        <w:t>a string specifying the language of the messages produced by the tool</w:t>
      </w:r>
      <w:bookmarkEnd w:id="8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881"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82" w:name="_Ref508891515"/>
      <w:bookmarkStart w:id="883" w:name="_Toc528157271"/>
      <w:r>
        <w:t>resourceLocation property</w:t>
      </w:r>
      <w:bookmarkEnd w:id="881"/>
      <w:bookmarkEnd w:id="882"/>
      <w:bookmarkEnd w:id="883"/>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84" w:name="_Toc528157272"/>
      <w:r>
        <w:t>sarifLoggerVersion property</w:t>
      </w:r>
      <w:bookmarkEnd w:id="8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85" w:name="_Ref493352563"/>
      <w:bookmarkStart w:id="886" w:name="_Toc528157273"/>
      <w:r>
        <w:t>invocation object</w:t>
      </w:r>
      <w:bookmarkEnd w:id="885"/>
      <w:bookmarkEnd w:id="886"/>
    </w:p>
    <w:p w14:paraId="10E65C9D" w14:textId="17190F2B" w:rsidR="00401BB5" w:rsidRDefault="00401BB5" w:rsidP="00401BB5">
      <w:pPr>
        <w:pStyle w:val="Heading3"/>
      </w:pPr>
      <w:bookmarkStart w:id="887" w:name="_Toc528157274"/>
      <w:r>
        <w:t>General</w:t>
      </w:r>
      <w:bookmarkEnd w:id="8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88" w:name="_Ref493414102"/>
      <w:bookmarkStart w:id="889" w:name="_Toc528157275"/>
      <w:r>
        <w:t>commandLine property</w:t>
      </w:r>
      <w:bookmarkEnd w:id="888"/>
      <w:bookmarkEnd w:id="8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lastRenderedPageBreak/>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890" w:name="_Ref506976541"/>
      <w:bookmarkStart w:id="891" w:name="_Toc528157276"/>
      <w:r>
        <w:t>arguments property</w:t>
      </w:r>
      <w:bookmarkEnd w:id="890"/>
      <w:bookmarkEnd w:id="89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92" w:name="_Ref511899181"/>
      <w:bookmarkStart w:id="893" w:name="_Toc528157277"/>
      <w:r>
        <w:t>responseFiles property</w:t>
      </w:r>
      <w:bookmarkEnd w:id="892"/>
      <w:bookmarkEnd w:id="893"/>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894" w:name="_Ref507597986"/>
      <w:bookmarkStart w:id="895" w:name="_Toc528157278"/>
      <w:r>
        <w:t>attachments property</w:t>
      </w:r>
      <w:bookmarkEnd w:id="894"/>
      <w:bookmarkEnd w:id="895"/>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896" w:name="_Toc528157279"/>
      <w:r>
        <w:t>startTime</w:t>
      </w:r>
      <w:r w:rsidR="00485F6A">
        <w:t>Utc</w:t>
      </w:r>
      <w:r>
        <w:t xml:space="preserve"> property</w:t>
      </w:r>
      <w:bookmarkEnd w:id="896"/>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897" w:name="_Toc528157280"/>
      <w:r>
        <w:t>endTime</w:t>
      </w:r>
      <w:r w:rsidR="00D1201D">
        <w:t>Utc</w:t>
      </w:r>
      <w:r>
        <w:t xml:space="preserve"> property</w:t>
      </w:r>
      <w:bookmarkEnd w:id="897"/>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898" w:name="_Ref509050679"/>
      <w:bookmarkStart w:id="899" w:name="_Toc528157281"/>
      <w:r>
        <w:t>exitCode property</w:t>
      </w:r>
      <w:bookmarkEnd w:id="898"/>
      <w:bookmarkEnd w:id="8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900" w:name="_Ref509050368"/>
      <w:bookmarkStart w:id="901" w:name="_Toc528157282"/>
      <w:r>
        <w:t>exitCodeDescription property</w:t>
      </w:r>
      <w:bookmarkEnd w:id="900"/>
      <w:bookmarkEnd w:id="9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902" w:name="_Toc528157283"/>
      <w:r>
        <w:lastRenderedPageBreak/>
        <w:t>exitSignalName property</w:t>
      </w:r>
      <w:bookmarkEnd w:id="9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903" w:name="_Ref509050492"/>
      <w:bookmarkStart w:id="904" w:name="_Toc528157284"/>
      <w:r>
        <w:t>exitSignalNumber property</w:t>
      </w:r>
      <w:bookmarkEnd w:id="903"/>
      <w:bookmarkEnd w:id="9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905" w:name="_Ref525821649"/>
      <w:bookmarkStart w:id="906" w:name="_Toc528157285"/>
      <w:r>
        <w:t>processStartFailureMessage property</w:t>
      </w:r>
      <w:bookmarkEnd w:id="905"/>
      <w:bookmarkEnd w:id="9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907" w:name="_Toc528157286"/>
      <w:r>
        <w:t>toolExecutionSuccessful</w:t>
      </w:r>
      <w:r w:rsidR="00B209DE">
        <w:t xml:space="preserve"> property</w:t>
      </w:r>
      <w:bookmarkEnd w:id="9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9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909" w:name="_Toc528157287"/>
      <w:r>
        <w:lastRenderedPageBreak/>
        <w:t>machine property</w:t>
      </w:r>
      <w:bookmarkEnd w:id="9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10" w:name="_Toc528157288"/>
      <w:r>
        <w:t>account property</w:t>
      </w:r>
      <w:bookmarkEnd w:id="9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11" w:name="_Toc528157289"/>
      <w:r>
        <w:t>processId property</w:t>
      </w:r>
      <w:bookmarkEnd w:id="9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912" w:name="_Toc528157290"/>
      <w:r>
        <w:t>executableLocation</w:t>
      </w:r>
      <w:r w:rsidR="00401BB5">
        <w:t xml:space="preserve"> property</w:t>
      </w:r>
      <w:bookmarkEnd w:id="912"/>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13" w:name="_Toc528157291"/>
      <w:r>
        <w:t>workingDirectory property</w:t>
      </w:r>
      <w:bookmarkEnd w:id="913"/>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14" w:name="_Toc528157292"/>
      <w:r>
        <w:t>environmentVariables property</w:t>
      </w:r>
      <w:bookmarkEnd w:id="9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915" w:name="_Ref493345429"/>
      <w:bookmarkStart w:id="916" w:name="_Toc528157293"/>
      <w:r>
        <w:t>toolNotifications property</w:t>
      </w:r>
      <w:bookmarkEnd w:id="915"/>
      <w:bookmarkEnd w:id="916"/>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17" w:name="_Ref509576439"/>
      <w:bookmarkStart w:id="918" w:name="_Toc528157294"/>
      <w:r>
        <w:t>configurationNotifications property</w:t>
      </w:r>
      <w:bookmarkEnd w:id="917"/>
      <w:bookmarkEnd w:id="918"/>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19" w:name="_Ref511899216"/>
      <w:bookmarkStart w:id="920" w:name="_Toc528157295"/>
      <w:r>
        <w:t>stdin, stdout, stderr</w:t>
      </w:r>
      <w:r w:rsidR="00D943E5">
        <w:t>, and stdoutStderr</w:t>
      </w:r>
      <w:r>
        <w:t xml:space="preserve"> properties</w:t>
      </w:r>
      <w:bookmarkEnd w:id="919"/>
      <w:bookmarkEnd w:id="920"/>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921" w:name="_Ref507597819"/>
      <w:bookmarkStart w:id="922" w:name="_Toc528157296"/>
      <w:bookmarkStart w:id="923" w:name="_Ref506806657"/>
      <w:r>
        <w:t>attachment object</w:t>
      </w:r>
      <w:bookmarkEnd w:id="921"/>
      <w:bookmarkEnd w:id="922"/>
    </w:p>
    <w:p w14:paraId="554194B0" w14:textId="77777777" w:rsidR="00A27D47" w:rsidRDefault="00A27D47" w:rsidP="00A27D47">
      <w:pPr>
        <w:pStyle w:val="Heading3"/>
        <w:numPr>
          <w:ilvl w:val="2"/>
          <w:numId w:val="2"/>
        </w:numPr>
      </w:pPr>
      <w:bookmarkStart w:id="924" w:name="_Ref506978653"/>
      <w:bookmarkStart w:id="925" w:name="_Toc528157297"/>
      <w:r>
        <w:t>General</w:t>
      </w:r>
      <w:bookmarkEnd w:id="924"/>
      <w:bookmarkEnd w:id="925"/>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926" w:name="_Hlk507657707"/>
      <w:r>
        <w:fldChar w:fldCharType="begin"/>
      </w:r>
      <w:r>
        <w:instrText xml:space="preserve"> REF _Ref506978525 \r \h </w:instrText>
      </w:r>
      <w:r>
        <w:fldChar w:fldCharType="separate"/>
      </w:r>
      <w:r w:rsidR="00CE3B9C">
        <w:t>3.17.3</w:t>
      </w:r>
      <w:r>
        <w:fldChar w:fldCharType="end"/>
      </w:r>
      <w:bookmarkEnd w:id="9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927" w:name="_Ref506978925"/>
      <w:bookmarkStart w:id="928" w:name="_Toc528157298"/>
      <w:r>
        <w:t>description property</w:t>
      </w:r>
      <w:bookmarkEnd w:id="927"/>
      <w:bookmarkEnd w:id="928"/>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929" w:name="_Ref506978525"/>
      <w:bookmarkStart w:id="930" w:name="_Toc528157299"/>
      <w:r>
        <w:t>fileLocation</w:t>
      </w:r>
      <w:r w:rsidR="00A27D47">
        <w:t xml:space="preserve"> property</w:t>
      </w:r>
      <w:bookmarkEnd w:id="929"/>
      <w:bookmarkEnd w:id="930"/>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931" w:name="_Toc528157300"/>
      <w:r>
        <w:t>regions property</w:t>
      </w:r>
      <w:bookmarkEnd w:id="931"/>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932" w:name="_Toc528157301"/>
      <w:bookmarkStart w:id="933" w:name="_Hlk513212887"/>
      <w:r>
        <w:t>rectangles property</w:t>
      </w:r>
      <w:bookmarkEnd w:id="932"/>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934" w:name="_Toc528157302"/>
      <w:bookmarkEnd w:id="933"/>
      <w:r>
        <w:t>conversion object</w:t>
      </w:r>
      <w:bookmarkEnd w:id="923"/>
      <w:bookmarkEnd w:id="934"/>
    </w:p>
    <w:p w14:paraId="615BCC83" w14:textId="7B3EE260" w:rsidR="00AC6C45" w:rsidRDefault="00AC6C45" w:rsidP="00AC6C45">
      <w:pPr>
        <w:pStyle w:val="Heading3"/>
      </w:pPr>
      <w:bookmarkStart w:id="935" w:name="_Toc528157303"/>
      <w:r>
        <w:t>General</w:t>
      </w:r>
      <w:bookmarkEnd w:id="93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36" w:name="_Ref503539410"/>
      <w:bookmarkStart w:id="937" w:name="_Toc528157304"/>
      <w:r>
        <w:t>tool property</w:t>
      </w:r>
      <w:bookmarkEnd w:id="936"/>
      <w:bookmarkEnd w:id="937"/>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938" w:name="_Ref503608264"/>
      <w:bookmarkStart w:id="939" w:name="_Toc528157305"/>
      <w:r>
        <w:t>invocation property</w:t>
      </w:r>
      <w:bookmarkEnd w:id="938"/>
      <w:bookmarkEnd w:id="939"/>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940" w:name="_Ref503539431"/>
      <w:bookmarkStart w:id="941" w:name="_Toc528157306"/>
      <w:r>
        <w:t>analysisToolLog</w:t>
      </w:r>
      <w:r w:rsidR="00ED76F2">
        <w:t>Files</w:t>
      </w:r>
      <w:r>
        <w:t xml:space="preserve"> property</w:t>
      </w:r>
      <w:bookmarkEnd w:id="940"/>
      <w:bookmarkEnd w:id="94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942" w:name="_Ref511829625"/>
      <w:bookmarkStart w:id="943" w:name="_Toc528157307"/>
      <w:r>
        <w:t>versionControlDetails object</w:t>
      </w:r>
      <w:bookmarkEnd w:id="942"/>
      <w:bookmarkEnd w:id="943"/>
    </w:p>
    <w:p w14:paraId="28FE29F4" w14:textId="169979D6" w:rsidR="002315DB" w:rsidRDefault="002315DB" w:rsidP="002315DB">
      <w:pPr>
        <w:pStyle w:val="Heading3"/>
      </w:pPr>
      <w:bookmarkStart w:id="944" w:name="_Toc528157308"/>
      <w:r>
        <w:t>General</w:t>
      </w:r>
      <w:bookmarkEnd w:id="944"/>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945" w:name="_Toc528157309"/>
      <w:r>
        <w:t>Constraints</w:t>
      </w:r>
      <w:bookmarkEnd w:id="94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946" w:name="_Ref511829678"/>
      <w:bookmarkStart w:id="947" w:name="_Toc528157310"/>
      <w:r>
        <w:t xml:space="preserve">repositoryUri </w:t>
      </w:r>
      <w:r w:rsidR="002315DB">
        <w:t>property</w:t>
      </w:r>
      <w:bookmarkEnd w:id="946"/>
      <w:bookmarkEnd w:id="947"/>
    </w:p>
    <w:p w14:paraId="1785AFD1" w14:textId="53FE3BB2" w:rsidR="001466B1" w:rsidRDefault="001466B1" w:rsidP="001466B1">
      <w:bookmarkStart w:id="94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949" w:name="_Ref513199006"/>
      <w:bookmarkStart w:id="950" w:name="_Toc528157311"/>
      <w:r>
        <w:t>revisionId property</w:t>
      </w:r>
      <w:bookmarkEnd w:id="948"/>
      <w:bookmarkEnd w:id="949"/>
      <w:bookmarkEnd w:id="95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951" w:name="_Ref511829698"/>
      <w:bookmarkStart w:id="952" w:name="_Toc528157312"/>
      <w:r>
        <w:t>branch property</w:t>
      </w:r>
      <w:bookmarkEnd w:id="951"/>
      <w:bookmarkEnd w:id="95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953" w:name="_Ref526939310"/>
      <w:bookmarkStart w:id="954" w:name="_Toc528157313"/>
      <w:r>
        <w:t xml:space="preserve">revisionTag </w:t>
      </w:r>
      <w:r w:rsidR="002315DB">
        <w:t>property</w:t>
      </w:r>
      <w:bookmarkEnd w:id="953"/>
      <w:bookmarkEnd w:id="954"/>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955" w:name="_Ref526939293"/>
      <w:bookmarkStart w:id="956" w:name="_Toc528157314"/>
      <w:bookmarkStart w:id="957" w:name="_Hlk525802952"/>
      <w:r>
        <w:t xml:space="preserve">asOfTimeUtc </w:t>
      </w:r>
      <w:r w:rsidR="002315DB">
        <w:t>property</w:t>
      </w:r>
      <w:bookmarkEnd w:id="955"/>
      <w:bookmarkEnd w:id="956"/>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958" w:name="_Ref493403111"/>
      <w:bookmarkStart w:id="959" w:name="_Ref493404005"/>
      <w:bookmarkStart w:id="960" w:name="_Toc528157315"/>
      <w:bookmarkEnd w:id="957"/>
      <w:r>
        <w:t>file object</w:t>
      </w:r>
      <w:bookmarkEnd w:id="958"/>
      <w:bookmarkEnd w:id="959"/>
      <w:bookmarkEnd w:id="960"/>
    </w:p>
    <w:p w14:paraId="375224F2" w14:textId="20156049" w:rsidR="00401BB5" w:rsidRDefault="00401BB5" w:rsidP="00401BB5">
      <w:pPr>
        <w:pStyle w:val="Heading3"/>
      </w:pPr>
      <w:bookmarkStart w:id="961" w:name="_Toc528157316"/>
      <w:r>
        <w:t>General</w:t>
      </w:r>
      <w:bookmarkEnd w:id="9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962" w:name="_Ref493403519"/>
      <w:bookmarkStart w:id="963" w:name="_Toc528157317"/>
      <w:r>
        <w:t>fileLocation</w:t>
      </w:r>
      <w:r w:rsidR="00401BB5">
        <w:t xml:space="preserve"> property</w:t>
      </w:r>
      <w:bookmarkEnd w:id="962"/>
      <w:bookmarkEnd w:id="963"/>
    </w:p>
    <w:p w14:paraId="35DB6B07" w14:textId="0AB73D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5B477A4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964" w:author="Laurence Golding" w:date="2018-10-28T11:57:00Z">
        <w:r w:rsidRPr="00F90F0E" w:rsidDel="00366686">
          <w:rPr>
            <w:b/>
          </w:rPr>
          <w:delText>MAY</w:delText>
        </w:r>
        <w:r w:rsidRPr="00F90F0E" w:rsidDel="00366686">
          <w:delText xml:space="preserve"> </w:delText>
        </w:r>
      </w:del>
      <w:ins w:id="965" w:author="Laurence Golding" w:date="2018-10-28T11:57:00Z">
        <w:r w:rsidR="00366686">
          <w:rPr>
            <w:b/>
          </w:rPr>
          <w:t>SHALL</w:t>
        </w:r>
        <w:r w:rsidR="00366686" w:rsidRPr="00F90F0E">
          <w:t xml:space="preserve"> </w:t>
        </w:r>
      </w:ins>
      <w:r w:rsidRPr="00F90F0E">
        <w:t>be present.</w:t>
      </w:r>
      <w:del w:id="966" w:author="Laurence Golding" w:date="2018-10-28T11:57:00Z">
        <w:r w:rsidRPr="00F90F0E" w:rsidDel="00366686">
          <w:delText xml:space="preserve"> If </w:delText>
        </w:r>
        <w:r w:rsidR="00316A25" w:rsidDel="00366686">
          <w:delText xml:space="preserve">it is </w:delText>
        </w:r>
        <w:r w:rsidRPr="00F90F0E" w:rsidDel="00366686">
          <w:delText xml:space="preserve">present, </w:delText>
        </w:r>
        <w:r w:rsidR="00316A25" w:rsidDel="00366686">
          <w:delText xml:space="preserve">the value of its </w:delText>
        </w:r>
        <w:r w:rsidR="00316A25" w:rsidRPr="00316A25" w:rsidDel="00366686">
          <w:rPr>
            <w:rStyle w:val="CODEtemp"/>
          </w:rPr>
          <w:delText>uri</w:delText>
        </w:r>
        <w:r w:rsidR="00316A25" w:rsidDel="00366686">
          <w:delText xml:space="preserve"> property (</w:delText>
        </w:r>
        <w:r w:rsidR="00316A25" w:rsidRPr="00F90F0E" w:rsidDel="00366686">
          <w:delText>§</w:delText>
        </w:r>
        <w:r w:rsidR="00316A25" w:rsidDel="00366686">
          <w:fldChar w:fldCharType="begin"/>
        </w:r>
        <w:r w:rsidR="00316A25" w:rsidDel="00366686">
          <w:delInstrText xml:space="preserve"> REF _Ref507592462 \r \h </w:delInstrText>
        </w:r>
        <w:r w:rsidR="00316A25" w:rsidDel="00366686">
          <w:fldChar w:fldCharType="separate"/>
        </w:r>
        <w:r w:rsidR="00CE3B9C" w:rsidDel="00366686">
          <w:delText>3.4.2</w:delText>
        </w:r>
        <w:r w:rsidR="00316A25" w:rsidDel="00366686">
          <w:fldChar w:fldCharType="end"/>
        </w:r>
        <w:r w:rsidR="00316A25" w:rsidDel="00366686">
          <w:delText>)</w:delText>
        </w:r>
        <w:r w:rsidRPr="00F90F0E" w:rsidDel="00366686">
          <w:delText xml:space="preserve"> </w:delText>
        </w:r>
        <w:r w:rsidRPr="00F90F0E" w:rsidDel="00366686">
          <w:rPr>
            <w:b/>
          </w:rPr>
          <w:delText>SHALL</w:delText>
        </w:r>
        <w:r w:rsidRPr="00F90F0E" w:rsidDel="00366686">
          <w:delText xml:space="preserve"> equal the name of the property within </w:delText>
        </w:r>
        <w:r w:rsidRPr="00F90F0E" w:rsidDel="00366686">
          <w:rPr>
            <w:rStyle w:val="CODEtemp"/>
          </w:rPr>
          <w:delText>run.files</w:delText>
        </w:r>
        <w:r w:rsidRPr="00F90F0E" w:rsidDel="00366686">
          <w:delText xml:space="preserve"> (§</w:delText>
        </w:r>
        <w:r w:rsidR="00830F21" w:rsidDel="00366686">
          <w:fldChar w:fldCharType="begin"/>
        </w:r>
        <w:r w:rsidR="00830F21" w:rsidDel="00366686">
          <w:delInstrText xml:space="preserve"> REF _Ref507667580 \r \h </w:delInstrText>
        </w:r>
        <w:r w:rsidR="00830F21" w:rsidDel="00366686">
          <w:fldChar w:fldCharType="separate"/>
        </w:r>
        <w:r w:rsidR="00CE3B9C" w:rsidDel="00366686">
          <w:delText>3.12.11</w:delText>
        </w:r>
        <w:r w:rsidR="00830F21" w:rsidDel="00366686">
          <w:fldChar w:fldCharType="end"/>
        </w:r>
        <w:r w:rsidRPr="00F90F0E" w:rsidDel="00366686">
          <w:delText xml:space="preserve">) whose value is this </w:delText>
        </w:r>
        <w:r w:rsidRPr="00F90F0E" w:rsidDel="00366686">
          <w:rPr>
            <w:rStyle w:val="CODEtemp"/>
          </w:rPr>
          <w:delText>file</w:delText>
        </w:r>
        <w:r w:rsidRPr="00F90F0E" w:rsidDel="00366686">
          <w:delText xml:space="preserve"> object. If </w:delText>
        </w:r>
        <w:r w:rsidR="00316A25" w:rsidDel="00366686">
          <w:delText xml:space="preserve">it is </w:delText>
        </w:r>
        <w:r w:rsidRPr="00F90F0E" w:rsidDel="00366686">
          <w:delText xml:space="preserve">absent, it </w:delText>
        </w:r>
        <w:r w:rsidRPr="00F90F0E" w:rsidDel="00366686">
          <w:rPr>
            <w:b/>
          </w:rPr>
          <w:delText>SHALL</w:delText>
        </w:r>
        <w:r w:rsidRPr="00F90F0E" w:rsidDel="00366686">
          <w:delText xml:space="preserve"> be </w:delText>
        </w:r>
        <w:r w:rsidR="00304A75" w:rsidDel="00366686">
          <w:delText>taken to be</w:delText>
        </w:r>
        <w:r w:rsidR="00316A25" w:rsidDel="00366686">
          <w:delText xml:space="preserve"> present and</w:delText>
        </w:r>
        <w:r w:rsidRPr="00F90F0E" w:rsidDel="00366686">
          <w:delText xml:space="preserve"> </w:delText>
        </w:r>
        <w:r w:rsidR="00304A75" w:rsidDel="00366686">
          <w:delText>to have</w:delText>
        </w:r>
        <w:r w:rsidRPr="00F90F0E" w:rsidDel="00366686">
          <w:delText xml:space="preserve"> </w:delText>
        </w:r>
        <w:r w:rsidR="00316A25" w:rsidDel="00366686">
          <w:delText xml:space="preserve">a </w:delText>
        </w:r>
        <w:r w:rsidR="00316A25" w:rsidRPr="00316A25" w:rsidDel="00366686">
          <w:rPr>
            <w:rStyle w:val="CODEtemp"/>
          </w:rPr>
          <w:delText>uri</w:delText>
        </w:r>
        <w:r w:rsidR="00316A25" w:rsidDel="00366686">
          <w:delText xml:space="preserve"> property with </w:delText>
        </w:r>
        <w:r w:rsidRPr="00F90F0E" w:rsidDel="00366686">
          <w:delText>that same value.</w:delText>
        </w:r>
      </w:del>
    </w:p>
    <w:p w14:paraId="255F2B01" w14:textId="489156AE"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w:t>
      </w:r>
      <w:ins w:id="967" w:author="Laurence Golding" w:date="2018-10-28T11:56:00Z">
        <w:r w:rsidR="00366686">
          <w:t xml:space="preserve"> value of the</w:t>
        </w:r>
      </w:ins>
      <w:r w:rsidRPr="006A0D86">
        <w:t xml:space="preserve"> </w:t>
      </w:r>
      <w:r w:rsidR="00316A25">
        <w:rPr>
          <w:rStyle w:val="CODEtemp"/>
        </w:rPr>
        <w:t>fileLocation</w:t>
      </w:r>
      <w:r w:rsidRPr="006A0D86">
        <w:t xml:space="preserve"> property</w:t>
      </w:r>
      <w:ins w:id="968" w:author="Laurence Golding" w:date="2018-10-28T11:56:00Z">
        <w:r w:rsidR="00366686">
          <w:t>’s</w:t>
        </w:r>
      </w:ins>
      <w:r w:rsidRPr="006A0D86">
        <w:t xml:space="preserve"> </w:t>
      </w:r>
      <w:del w:id="969" w:author="Laurence Golding" w:date="2018-10-28T11:56:00Z">
        <w:r w:rsidRPr="006A0D86" w:rsidDel="00366686">
          <w:rPr>
            <w:b/>
          </w:rPr>
          <w:delText>SHALL</w:delText>
        </w:r>
        <w:r w:rsidRPr="006A0D86" w:rsidDel="00366686">
          <w:delText xml:space="preserve"> be present, and </w:delText>
        </w:r>
        <w:r w:rsidR="00316A25" w:rsidDel="00366686">
          <w:delText>the</w:delText>
        </w:r>
        <w:r w:rsidRPr="006A0D86" w:rsidDel="00366686">
          <w:delText xml:space="preserve"> value</w:delText>
        </w:r>
        <w:r w:rsidR="00316A25" w:rsidDel="00366686">
          <w:delText xml:space="preserve"> of its </w:delText>
        </w:r>
      </w:del>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bookmarkStart w:id="970" w:name="_Hlk528570481"/>
      <w:r w:rsidRPr="0063202C">
        <w:t>§</w:t>
      </w:r>
      <w:bookmarkEnd w:id="970"/>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457F9427" w:rsidR="00513AC5" w:rsidRDefault="00513AC5" w:rsidP="00513AC5">
      <w:pPr>
        <w:pStyle w:val="Note"/>
      </w:pPr>
      <w:r>
        <w:t>EXAMPLE</w:t>
      </w:r>
      <w:del w:id="971" w:author="Laurence Golding" w:date="2018-10-28T12:04:00Z">
        <w:r w:rsidDel="00366686">
          <w:delText xml:space="preserve"> 1</w:delText>
        </w:r>
      </w:del>
      <w:r>
        <w:t xml:space="preserve">: </w:t>
      </w:r>
      <w:del w:id="972" w:author="Laurence Golding" w:date="2018-10-28T12:01: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top-level file repeats the property name. </w:delText>
        </w:r>
      </w:del>
      <w:ins w:id="973" w:author="Laurence Golding" w:date="2018-10-28T12:03:00Z">
        <w:r w:rsidR="00366686">
          <w:t xml:space="preserve">In this example, there are two levels of nesting. </w:t>
        </w:r>
      </w:ins>
      <w:r w:rsidRPr="00513AC5">
        <w:t xml:space="preserve">The </w:t>
      </w:r>
      <w:r w:rsidR="00316A25">
        <w:rPr>
          <w:rStyle w:val="CODEtemp"/>
        </w:rPr>
        <w:t>fileLocation.u</w:t>
      </w:r>
      <w:r w:rsidRPr="00513AC5">
        <w:rPr>
          <w:rStyle w:val="CODEtemp"/>
        </w:rPr>
        <w:t>ri</w:t>
      </w:r>
      <w:r w:rsidRPr="00513AC5">
        <w:t xml:space="preserve"> propert</w:t>
      </w:r>
      <w:del w:id="974" w:author="Laurence Golding" w:date="2018-10-28T12:03:00Z">
        <w:r w:rsidRPr="00513AC5" w:rsidDel="00366686">
          <w:delText>y</w:delText>
        </w:r>
      </w:del>
      <w:ins w:id="975" w:author="Laurence Golding" w:date="2018-10-28T12:03:00Z">
        <w:r w:rsidR="00366686">
          <w:t>ies</w:t>
        </w:r>
      </w:ins>
      <w:r w:rsidRPr="00513AC5">
        <w:t xml:space="preserve"> of the nested file</w:t>
      </w:r>
      <w:ins w:id="976" w:author="Laurence Golding" w:date="2018-10-28T12:03:00Z">
        <w:r w:rsidR="00366686">
          <w:t>s</w:t>
        </w:r>
      </w:ins>
      <w:r w:rsidRPr="00513AC5">
        <w:t xml:space="preserve"> </w:t>
      </w:r>
      <w:del w:id="977" w:author="Laurence Golding" w:date="2018-10-28T12:03:00Z">
        <w:r w:rsidRPr="00513AC5" w:rsidDel="00366686">
          <w:delText xml:space="preserve">specifies </w:delText>
        </w:r>
      </w:del>
      <w:ins w:id="978" w:author="Laurence Golding" w:date="2018-10-28T12:03:00Z">
        <w:r w:rsidR="00366686" w:rsidRPr="00513AC5">
          <w:t>specifi</w:t>
        </w:r>
        <w:r w:rsidR="00366686">
          <w:t>y</w:t>
        </w:r>
        <w:r w:rsidR="00366686" w:rsidRPr="00513AC5">
          <w:t xml:space="preserve"> </w:t>
        </w:r>
      </w:ins>
      <w:r w:rsidRPr="00513AC5">
        <w:t xml:space="preserve">the relative </w:t>
      </w:r>
      <w:r w:rsidR="007A603D">
        <w:t>reference</w:t>
      </w:r>
      <w:ins w:id="979" w:author="Laurence Golding" w:date="2018-10-28T12:03:00Z">
        <w:r w:rsidR="00366686">
          <w:t>s</w:t>
        </w:r>
      </w:ins>
      <w:r w:rsidRPr="00513AC5">
        <w:t xml:space="preserve"> of th</w:t>
      </w:r>
      <w:ins w:id="980" w:author="Laurence Golding" w:date="2018-10-28T12:03:00Z">
        <w:r w:rsidR="00366686">
          <w:t>os</w:t>
        </w:r>
      </w:ins>
      <w:r w:rsidRPr="00513AC5">
        <w:t xml:space="preserve">e </w:t>
      </w:r>
      <w:del w:id="981" w:author="Laurence Golding" w:date="2018-10-28T12:03:00Z">
        <w:r w:rsidRPr="00513AC5" w:rsidDel="00366686">
          <w:delText xml:space="preserve">nested </w:delText>
        </w:r>
      </w:del>
      <w:r w:rsidRPr="00513AC5">
        <w:t>file</w:t>
      </w:r>
      <w:ins w:id="982" w:author="Laurence Golding" w:date="2018-10-28T12:04:00Z">
        <w:r w:rsidR="00366686">
          <w:t>s</w:t>
        </w:r>
      </w:ins>
      <w:r w:rsidRPr="00513AC5">
        <w:t xml:space="preserve"> with respect to </w:t>
      </w:r>
      <w:del w:id="983" w:author="Laurence Golding" w:date="2018-10-28T12:04:00Z">
        <w:r w:rsidRPr="00513AC5" w:rsidDel="00366686">
          <w:delText xml:space="preserve">its </w:delText>
        </w:r>
      </w:del>
      <w:ins w:id="984" w:author="Laurence Golding" w:date="2018-10-28T12:04:00Z">
        <w:r w:rsidR="00366686">
          <w:t>their</w:t>
        </w:r>
        <w:r w:rsidR="00366686" w:rsidRPr="00513AC5">
          <w:t xml:space="preserve"> </w:t>
        </w:r>
      </w:ins>
      <w:r w:rsidRPr="00513AC5">
        <w:t>parent</w:t>
      </w:r>
      <w:ins w:id="985" w:author="Laurence Golding" w:date="2018-10-28T12:04:00Z">
        <w:r w:rsidR="00366686">
          <w:t>s</w:t>
        </w:r>
      </w:ins>
      <w:r w:rsidRPr="00513AC5">
        <w:t>.</w:t>
      </w:r>
    </w:p>
    <w:p w14:paraId="02A933E9" w14:textId="399B2F85" w:rsidR="00513AC5" w:rsidDel="00366686" w:rsidRDefault="00513AC5" w:rsidP="00513AC5">
      <w:pPr>
        <w:pStyle w:val="Code"/>
        <w:rPr>
          <w:del w:id="986" w:author="Laurence Golding" w:date="2018-10-28T12:04:00Z"/>
        </w:rPr>
      </w:pPr>
      <w:del w:id="987" w:author="Laurence Golding" w:date="2018-10-28T12:04:00Z">
        <w:r w:rsidDel="00366686">
          <w:delText>"files": {</w:delText>
        </w:r>
      </w:del>
    </w:p>
    <w:p w14:paraId="303930E3" w14:textId="794A1056" w:rsidR="00513AC5" w:rsidDel="00366686" w:rsidRDefault="00513AC5" w:rsidP="00513AC5">
      <w:pPr>
        <w:pStyle w:val="Code"/>
        <w:rPr>
          <w:del w:id="988" w:author="Laurence Golding" w:date="2018-10-28T12:04:00Z"/>
        </w:rPr>
      </w:pPr>
      <w:del w:id="989" w:author="Laurence Golding" w:date="2018-10-28T12:04:00Z">
        <w:r w:rsidDel="00366686">
          <w:delText xml:space="preserve">  "http://www.example.com/a.zip": {</w:delText>
        </w:r>
      </w:del>
    </w:p>
    <w:p w14:paraId="05995185" w14:textId="3873ACD6" w:rsidR="00316A25" w:rsidDel="00366686" w:rsidRDefault="00316A25" w:rsidP="00513AC5">
      <w:pPr>
        <w:pStyle w:val="Code"/>
        <w:rPr>
          <w:del w:id="990" w:author="Laurence Golding" w:date="2018-10-28T12:04:00Z"/>
        </w:rPr>
      </w:pPr>
      <w:del w:id="991" w:author="Laurence Golding" w:date="2018-10-28T12:04:00Z">
        <w:r w:rsidDel="00366686">
          <w:delText xml:space="preserve">    "fileLocation": {</w:delText>
        </w:r>
      </w:del>
    </w:p>
    <w:p w14:paraId="09ADE34D" w14:textId="460FA1B8" w:rsidR="00316A25" w:rsidDel="00366686" w:rsidRDefault="00316A25" w:rsidP="00513AC5">
      <w:pPr>
        <w:pStyle w:val="Code"/>
        <w:rPr>
          <w:del w:id="992" w:author="Laurence Golding" w:date="2018-10-28T12:04:00Z"/>
        </w:rPr>
      </w:pPr>
      <w:del w:id="993" w:author="Laurence Golding" w:date="2018-10-28T12:04:00Z">
        <w:r w:rsidDel="00366686">
          <w:delText xml:space="preserve">  </w:delText>
        </w:r>
        <w:r w:rsidR="00513AC5" w:rsidDel="00366686">
          <w:delText xml:space="preserve">    "uri": </w:delText>
        </w:r>
        <w:r w:rsidDel="00366686">
          <w:delText>"</w:delText>
        </w:r>
        <w:r w:rsidRPr="00316A25" w:rsidDel="00366686">
          <w:delText>http://www.example.com/a.zip</w:delText>
        </w:r>
        <w:r w:rsidDel="00366686">
          <w:delText>"</w:delText>
        </w:r>
      </w:del>
    </w:p>
    <w:p w14:paraId="1D1533A2" w14:textId="792C8AA0" w:rsidR="00513AC5" w:rsidDel="00366686" w:rsidRDefault="00316A25" w:rsidP="00513AC5">
      <w:pPr>
        <w:pStyle w:val="Code"/>
        <w:rPr>
          <w:del w:id="994" w:author="Laurence Golding" w:date="2018-10-28T12:04:00Z"/>
        </w:rPr>
      </w:pPr>
      <w:del w:id="995" w:author="Laurence Golding" w:date="2018-10-28T12:04:00Z">
        <w:r w:rsidDel="00366686">
          <w:delText xml:space="preserve">    }</w:delText>
        </w:r>
        <w:r w:rsidR="00513AC5" w:rsidDel="00366686">
          <w:delText>,</w:delText>
        </w:r>
      </w:del>
    </w:p>
    <w:p w14:paraId="516A9D0D" w14:textId="069FB370" w:rsidR="00513AC5" w:rsidDel="00366686" w:rsidRDefault="00513AC5" w:rsidP="00513AC5">
      <w:pPr>
        <w:pStyle w:val="Code"/>
        <w:rPr>
          <w:del w:id="996" w:author="Laurence Golding" w:date="2018-10-28T12:04:00Z"/>
        </w:rPr>
      </w:pPr>
      <w:del w:id="997" w:author="Laurence Golding" w:date="2018-10-28T12:04:00Z">
        <w:r w:rsidDel="00366686">
          <w:delText xml:space="preserve">    "mimeType": "application/zip"</w:delText>
        </w:r>
      </w:del>
    </w:p>
    <w:p w14:paraId="0217D557" w14:textId="7E879F3C" w:rsidR="00513AC5" w:rsidDel="00366686" w:rsidRDefault="00513AC5" w:rsidP="00513AC5">
      <w:pPr>
        <w:pStyle w:val="Code"/>
        <w:rPr>
          <w:del w:id="998" w:author="Laurence Golding" w:date="2018-10-28T12:04:00Z"/>
        </w:rPr>
      </w:pPr>
      <w:del w:id="999" w:author="Laurence Golding" w:date="2018-10-28T12:04:00Z">
        <w:r w:rsidDel="00366686">
          <w:delText xml:space="preserve">  },</w:delText>
        </w:r>
      </w:del>
    </w:p>
    <w:p w14:paraId="6760275F" w14:textId="419B75CF" w:rsidR="00513AC5" w:rsidDel="00366686" w:rsidRDefault="00513AC5" w:rsidP="00513AC5">
      <w:pPr>
        <w:pStyle w:val="Code"/>
        <w:rPr>
          <w:del w:id="1000" w:author="Laurence Golding" w:date="2018-10-28T12:04:00Z"/>
        </w:rPr>
      </w:pPr>
      <w:del w:id="1001" w:author="Laurence Golding" w:date="2018-10-28T12:04:00Z">
        <w:r w:rsidDel="00366686">
          <w:delText xml:space="preserve">  "http://www.example.com/a.zip#/src/file.c": {</w:delText>
        </w:r>
      </w:del>
    </w:p>
    <w:p w14:paraId="0DD1A49B" w14:textId="1090D0EB" w:rsidR="00316A25" w:rsidDel="00366686" w:rsidRDefault="00316A25" w:rsidP="00513AC5">
      <w:pPr>
        <w:pStyle w:val="Code"/>
        <w:rPr>
          <w:del w:id="1002" w:author="Laurence Golding" w:date="2018-10-28T12:04:00Z"/>
        </w:rPr>
      </w:pPr>
      <w:del w:id="1003" w:author="Laurence Golding" w:date="2018-10-28T12:04:00Z">
        <w:r w:rsidDel="00366686">
          <w:delText xml:space="preserve">    "fileLocation": {</w:delText>
        </w:r>
      </w:del>
    </w:p>
    <w:p w14:paraId="0EB3A9EC" w14:textId="3901FEFC" w:rsidR="00316A25" w:rsidDel="00366686" w:rsidRDefault="00513AC5" w:rsidP="00513AC5">
      <w:pPr>
        <w:pStyle w:val="Code"/>
        <w:rPr>
          <w:del w:id="1004" w:author="Laurence Golding" w:date="2018-10-28T12:04:00Z"/>
        </w:rPr>
      </w:pPr>
      <w:del w:id="1005" w:author="Laurence Golding" w:date="2018-10-28T12:04:00Z">
        <w:r w:rsidDel="00366686">
          <w:delText xml:space="preserve">    </w:delText>
        </w:r>
        <w:r w:rsidR="00316A25" w:rsidDel="00366686">
          <w:delText xml:space="preserve">  </w:delText>
        </w:r>
        <w:r w:rsidDel="00366686">
          <w:delText>"uri": "/src/file.c"</w:delText>
        </w:r>
      </w:del>
    </w:p>
    <w:p w14:paraId="6ED34D44" w14:textId="2FC34C1C" w:rsidR="00513AC5" w:rsidDel="00366686" w:rsidRDefault="00316A25" w:rsidP="00513AC5">
      <w:pPr>
        <w:pStyle w:val="Code"/>
        <w:rPr>
          <w:del w:id="1006" w:author="Laurence Golding" w:date="2018-10-28T12:04:00Z"/>
        </w:rPr>
      </w:pPr>
      <w:del w:id="1007" w:author="Laurence Golding" w:date="2018-10-28T12:04:00Z">
        <w:r w:rsidDel="00366686">
          <w:delText xml:space="preserve">    }</w:delText>
        </w:r>
        <w:r w:rsidR="00513AC5" w:rsidDel="00366686">
          <w:delText>,</w:delText>
        </w:r>
      </w:del>
    </w:p>
    <w:p w14:paraId="3B480DCF" w14:textId="57B937F5" w:rsidR="00513AC5" w:rsidDel="00366686" w:rsidRDefault="00513AC5" w:rsidP="00513AC5">
      <w:pPr>
        <w:pStyle w:val="Code"/>
        <w:rPr>
          <w:del w:id="1008" w:author="Laurence Golding" w:date="2018-10-28T12:04:00Z"/>
        </w:rPr>
      </w:pPr>
      <w:del w:id="1009" w:author="Laurence Golding" w:date="2018-10-28T12:04:00Z">
        <w:r w:rsidDel="00366686">
          <w:delText xml:space="preserve">    "mimeType": "x-c",</w:delText>
        </w:r>
      </w:del>
    </w:p>
    <w:p w14:paraId="56468B73" w14:textId="0F116428" w:rsidR="00513AC5" w:rsidDel="00366686" w:rsidRDefault="00513AC5" w:rsidP="00513AC5">
      <w:pPr>
        <w:pStyle w:val="Code"/>
        <w:rPr>
          <w:del w:id="1010" w:author="Laurence Golding" w:date="2018-10-28T12:04:00Z"/>
        </w:rPr>
      </w:pPr>
      <w:del w:id="1011" w:author="Laurence Golding" w:date="2018-10-28T12:04:00Z">
        <w:r w:rsidDel="00366686">
          <w:delText xml:space="preserve">    "parentKey": "http://www.example.com/a.zip" # See §</w:delText>
        </w:r>
        <w:r w:rsidDel="00366686">
          <w:fldChar w:fldCharType="begin"/>
        </w:r>
        <w:r w:rsidDel="00366686">
          <w:delInstrText xml:space="preserve"> REF _Ref493404063 \r \h </w:delInstrText>
        </w:r>
        <w:r w:rsidDel="00366686">
          <w:fldChar w:fldCharType="separate"/>
        </w:r>
        <w:r w:rsidR="00CE3B9C" w:rsidDel="00366686">
          <w:delText>3.20.3</w:delText>
        </w:r>
        <w:r w:rsidDel="00366686">
          <w:fldChar w:fldCharType="end"/>
        </w:r>
      </w:del>
    </w:p>
    <w:p w14:paraId="6B609F07" w14:textId="5AC1FE75" w:rsidR="00513AC5" w:rsidDel="00366686" w:rsidRDefault="00316A25" w:rsidP="00513AC5">
      <w:pPr>
        <w:pStyle w:val="Code"/>
        <w:rPr>
          <w:del w:id="1012" w:author="Laurence Golding" w:date="2018-10-28T12:04:00Z"/>
        </w:rPr>
      </w:pPr>
      <w:del w:id="1013" w:author="Laurence Golding" w:date="2018-10-28T12:04:00Z">
        <w:r w:rsidDel="00366686">
          <w:delText xml:space="preserve">  </w:delText>
        </w:r>
        <w:r w:rsidR="00513AC5" w:rsidDel="00366686">
          <w:delText>}</w:delText>
        </w:r>
      </w:del>
    </w:p>
    <w:p w14:paraId="72510520" w14:textId="75777EC6" w:rsidR="00513AC5" w:rsidDel="00366686" w:rsidRDefault="00513AC5" w:rsidP="00513AC5">
      <w:pPr>
        <w:pStyle w:val="Code"/>
        <w:rPr>
          <w:del w:id="1014" w:author="Laurence Golding" w:date="2018-10-28T12:04:00Z"/>
        </w:rPr>
      </w:pPr>
      <w:del w:id="1015" w:author="Laurence Golding" w:date="2018-10-28T12:04:00Z">
        <w:r w:rsidDel="00366686">
          <w:delText>}</w:delText>
        </w:r>
      </w:del>
    </w:p>
    <w:p w14:paraId="64884DD9" w14:textId="034DC9DC" w:rsidR="00513AC5" w:rsidDel="00366686" w:rsidRDefault="00513AC5" w:rsidP="00513AC5">
      <w:pPr>
        <w:pStyle w:val="Note"/>
        <w:rPr>
          <w:del w:id="1016" w:author="Laurence Golding" w:date="2018-10-28T12:04:00Z"/>
        </w:rPr>
      </w:pPr>
      <w:del w:id="1017" w:author="Laurence Golding" w:date="2018-10-28T12:04:00Z">
        <w:r w:rsidDel="00366686">
          <w:delText xml:space="preserve">EXAMPLE 2: </w:delText>
        </w:r>
        <w:r w:rsidRPr="00513AC5" w:rsidDel="00366686">
          <w:delText xml:space="preserve">The </w:delText>
        </w:r>
        <w:r w:rsidR="00316A25" w:rsidDel="00366686">
          <w:rPr>
            <w:rStyle w:val="CODEtemp"/>
          </w:rPr>
          <w:delText>fileLocation</w:delText>
        </w:r>
        <w:r w:rsidRPr="00513AC5" w:rsidDel="00366686">
          <w:delText xml:space="preserve"> property of the top-level file is omitted. It is interpreted as</w:delText>
        </w:r>
        <w:r w:rsidR="00316A25" w:rsidDel="00366686">
          <w:delText xml:space="preserve"> being present and having a </w:delText>
        </w:r>
        <w:r w:rsidR="00316A25" w:rsidRPr="00316A25" w:rsidDel="00366686">
          <w:rPr>
            <w:rStyle w:val="CODEtemp"/>
          </w:rPr>
          <w:delText>uri</w:delText>
        </w:r>
        <w:r w:rsidR="00316A25" w:rsidDel="00366686">
          <w:delText xml:space="preserve"> property with the value </w:delText>
        </w:r>
        <w:r w:rsidRPr="00513AC5" w:rsidDel="00366686">
          <w:rPr>
            <w:rStyle w:val="CODEtemp"/>
          </w:rPr>
          <w:delText>"http://www.example.com/a.zip"</w:delText>
        </w:r>
        <w:r w:rsidRPr="00513AC5" w:rsidDel="00366686">
          <w:delText>.</w:delText>
        </w:r>
      </w:del>
    </w:p>
    <w:p w14:paraId="73C0502C" w14:textId="50DED028" w:rsidR="00513AC5" w:rsidDel="00366686" w:rsidRDefault="00513AC5" w:rsidP="00513AC5">
      <w:pPr>
        <w:pStyle w:val="Code"/>
        <w:rPr>
          <w:del w:id="1018" w:author="Laurence Golding" w:date="2018-10-28T12:04:00Z"/>
        </w:rPr>
      </w:pPr>
      <w:del w:id="1019" w:author="Laurence Golding" w:date="2018-10-28T12:04:00Z">
        <w:r w:rsidDel="00366686">
          <w:delText>"files": {</w:delText>
        </w:r>
      </w:del>
    </w:p>
    <w:p w14:paraId="33D09D06" w14:textId="13597F8F" w:rsidR="00513AC5" w:rsidDel="00366686" w:rsidRDefault="00513AC5" w:rsidP="00513AC5">
      <w:pPr>
        <w:pStyle w:val="Code"/>
        <w:rPr>
          <w:del w:id="1020" w:author="Laurence Golding" w:date="2018-10-28T12:04:00Z"/>
        </w:rPr>
      </w:pPr>
      <w:del w:id="1021" w:author="Laurence Golding" w:date="2018-10-28T12:04:00Z">
        <w:r w:rsidDel="00366686">
          <w:delText xml:space="preserve">  "http://www.example.com/a.zip": {</w:delText>
        </w:r>
      </w:del>
    </w:p>
    <w:p w14:paraId="6524BE87" w14:textId="0D5025EF" w:rsidR="00513AC5" w:rsidDel="00366686" w:rsidRDefault="00513AC5" w:rsidP="00513AC5">
      <w:pPr>
        <w:pStyle w:val="Code"/>
        <w:rPr>
          <w:del w:id="1022" w:author="Laurence Golding" w:date="2018-10-28T12:04:00Z"/>
        </w:rPr>
      </w:pPr>
      <w:del w:id="1023" w:author="Laurence Golding" w:date="2018-10-28T12:04:00Z">
        <w:r w:rsidDel="00366686">
          <w:delText xml:space="preserve">    "mimeType": "application/zip"</w:delText>
        </w:r>
      </w:del>
    </w:p>
    <w:p w14:paraId="4DAE2898" w14:textId="69F2F81E" w:rsidR="00513AC5" w:rsidDel="00366686" w:rsidRDefault="00513AC5" w:rsidP="00513AC5">
      <w:pPr>
        <w:pStyle w:val="Code"/>
        <w:rPr>
          <w:del w:id="1024" w:author="Laurence Golding" w:date="2018-10-28T12:04:00Z"/>
        </w:rPr>
      </w:pPr>
      <w:del w:id="1025" w:author="Laurence Golding" w:date="2018-10-28T12:04:00Z">
        <w:r w:rsidDel="00366686">
          <w:delText xml:space="preserve">  },</w:delText>
        </w:r>
      </w:del>
    </w:p>
    <w:p w14:paraId="2D582A1C" w14:textId="1DB32534" w:rsidR="00513AC5" w:rsidDel="00366686" w:rsidRDefault="00513AC5" w:rsidP="00513AC5">
      <w:pPr>
        <w:pStyle w:val="Code"/>
        <w:rPr>
          <w:del w:id="1026" w:author="Laurence Golding" w:date="2018-10-28T12:04:00Z"/>
        </w:rPr>
      </w:pPr>
      <w:del w:id="1027" w:author="Laurence Golding" w:date="2018-10-28T12:04:00Z">
        <w:r w:rsidDel="00366686">
          <w:delText xml:space="preserve">  "http://www.example.com/a.zip#/src/file.c": {</w:delText>
        </w:r>
      </w:del>
    </w:p>
    <w:p w14:paraId="267EC941" w14:textId="2DA3BF04" w:rsidR="00316A25" w:rsidDel="00366686" w:rsidRDefault="00316A25" w:rsidP="00513AC5">
      <w:pPr>
        <w:pStyle w:val="Code"/>
        <w:rPr>
          <w:del w:id="1028" w:author="Laurence Golding" w:date="2018-10-28T12:04:00Z"/>
        </w:rPr>
      </w:pPr>
      <w:del w:id="1029" w:author="Laurence Golding" w:date="2018-10-28T12:04:00Z">
        <w:r w:rsidDel="00366686">
          <w:delText xml:space="preserve">    "fileLocation": {</w:delText>
        </w:r>
      </w:del>
    </w:p>
    <w:p w14:paraId="37EBB712" w14:textId="7907D6A9" w:rsidR="00316A25" w:rsidDel="00366686" w:rsidRDefault="00316A25" w:rsidP="00513AC5">
      <w:pPr>
        <w:pStyle w:val="Code"/>
        <w:rPr>
          <w:del w:id="1030" w:author="Laurence Golding" w:date="2018-10-28T12:04:00Z"/>
        </w:rPr>
      </w:pPr>
      <w:del w:id="1031" w:author="Laurence Golding" w:date="2018-10-28T12:04:00Z">
        <w:r w:rsidDel="00366686">
          <w:delText xml:space="preserve">  </w:delText>
        </w:r>
        <w:r w:rsidR="00513AC5" w:rsidDel="00366686">
          <w:delText xml:space="preserve">    "uri": "/src/file.c"</w:delText>
        </w:r>
      </w:del>
    </w:p>
    <w:p w14:paraId="2A543450" w14:textId="27160F3C" w:rsidR="00513AC5" w:rsidDel="00366686" w:rsidRDefault="00316A25" w:rsidP="00513AC5">
      <w:pPr>
        <w:pStyle w:val="Code"/>
        <w:rPr>
          <w:del w:id="1032" w:author="Laurence Golding" w:date="2018-10-28T12:04:00Z"/>
        </w:rPr>
      </w:pPr>
      <w:del w:id="1033" w:author="Laurence Golding" w:date="2018-10-28T12:04:00Z">
        <w:r w:rsidDel="00366686">
          <w:delText xml:space="preserve">    }</w:delText>
        </w:r>
        <w:r w:rsidR="00513AC5" w:rsidDel="00366686">
          <w:delText>,</w:delText>
        </w:r>
      </w:del>
    </w:p>
    <w:p w14:paraId="7B67A71E" w14:textId="568C0D1D" w:rsidR="00513AC5" w:rsidDel="00366686" w:rsidRDefault="00513AC5" w:rsidP="00513AC5">
      <w:pPr>
        <w:pStyle w:val="Code"/>
        <w:rPr>
          <w:del w:id="1034" w:author="Laurence Golding" w:date="2018-10-28T12:04:00Z"/>
        </w:rPr>
      </w:pPr>
      <w:del w:id="1035" w:author="Laurence Golding" w:date="2018-10-28T12:04:00Z">
        <w:r w:rsidDel="00366686">
          <w:delText xml:space="preserve">    "mimeType": "x-c",</w:delText>
        </w:r>
      </w:del>
    </w:p>
    <w:p w14:paraId="528323BB" w14:textId="0E82E371" w:rsidR="00513AC5" w:rsidDel="00366686" w:rsidRDefault="00513AC5" w:rsidP="00513AC5">
      <w:pPr>
        <w:pStyle w:val="Code"/>
        <w:rPr>
          <w:del w:id="1036" w:author="Laurence Golding" w:date="2018-10-28T12:04:00Z"/>
        </w:rPr>
      </w:pPr>
      <w:del w:id="1037" w:author="Laurence Golding" w:date="2018-10-28T12:04:00Z">
        <w:r w:rsidDel="00366686">
          <w:delText xml:space="preserve">    "parentKey": "http://www.example.com/a.zip"</w:delText>
        </w:r>
      </w:del>
    </w:p>
    <w:p w14:paraId="0BFEA443" w14:textId="11900D58" w:rsidR="00513AC5" w:rsidDel="00366686" w:rsidRDefault="00513AC5" w:rsidP="00513AC5">
      <w:pPr>
        <w:pStyle w:val="Code"/>
        <w:rPr>
          <w:del w:id="1038" w:author="Laurence Golding" w:date="2018-10-28T12:04:00Z"/>
        </w:rPr>
      </w:pPr>
      <w:del w:id="1039" w:author="Laurence Golding" w:date="2018-10-28T12:04:00Z">
        <w:r w:rsidDel="00366686">
          <w:delText xml:space="preserve">  }</w:delText>
        </w:r>
      </w:del>
    </w:p>
    <w:p w14:paraId="31FF6CB5" w14:textId="20F63E15" w:rsidR="00513AC5" w:rsidDel="00366686" w:rsidRDefault="00513AC5" w:rsidP="00513AC5">
      <w:pPr>
        <w:pStyle w:val="Code"/>
        <w:rPr>
          <w:del w:id="1040" w:author="Laurence Golding" w:date="2018-10-28T12:04:00Z"/>
        </w:rPr>
      </w:pPr>
      <w:del w:id="1041" w:author="Laurence Golding" w:date="2018-10-28T12:04:00Z">
        <w:r w:rsidDel="00366686">
          <w:delText>}</w:delText>
        </w:r>
      </w:del>
    </w:p>
    <w:p w14:paraId="6D527479" w14:textId="166585DD" w:rsidR="00513AC5" w:rsidDel="00366686" w:rsidRDefault="00513AC5" w:rsidP="00513AC5">
      <w:pPr>
        <w:rPr>
          <w:del w:id="1042" w:author="Laurence Golding" w:date="2018-10-28T12:04:00Z"/>
        </w:rPr>
      </w:pPr>
      <w:del w:id="1043" w:author="Laurence Golding" w:date="2018-10-28T12:04: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for a nested file </w:delText>
        </w:r>
        <w:r w:rsidR="00BD0C18" w:rsidDel="00366686">
          <w:delText>does not need to</w:delText>
        </w:r>
        <w:r w:rsidRPr="00513AC5" w:rsidDel="00366686">
          <w:delText xml:space="preserve"> match the fragment portion of the URI </w:delText>
        </w:r>
        <w:r w:rsidR="007A603D" w:rsidDel="00366686">
          <w:delText xml:space="preserve">reference </w:delText>
        </w:r>
        <w:r w:rsidRPr="00513AC5" w:rsidDel="00366686">
          <w:delText>specified in the property name. This allows multiple levels of nesting to be represented.</w:delText>
        </w:r>
      </w:del>
    </w:p>
    <w:p w14:paraId="47F1817F" w14:textId="2ECB7278" w:rsidR="00513AC5" w:rsidDel="00366686" w:rsidRDefault="00513AC5" w:rsidP="00513AC5">
      <w:pPr>
        <w:pStyle w:val="Note"/>
        <w:rPr>
          <w:del w:id="1044" w:author="Laurence Golding" w:date="2018-10-28T12:04:00Z"/>
        </w:rPr>
      </w:pPr>
      <w:del w:id="1045" w:author="Laurence Golding" w:date="2018-10-28T12:04:00Z">
        <w:r w:rsidDel="00366686">
          <w:delText xml:space="preserve">EXAMPLE 3: </w:delText>
        </w:r>
        <w:r w:rsidRPr="00513AC5" w:rsidDel="00366686">
          <w:delText xml:space="preserve">There are two levels of nesting. 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most deeply nested file does not match the fragment portion of the URI </w:delText>
        </w:r>
        <w:r w:rsidR="007A603D" w:rsidDel="00366686">
          <w:delText xml:space="preserve">reference </w:delText>
        </w:r>
        <w:r w:rsidRPr="00513AC5" w:rsidDel="00366686">
          <w:delText>specified in the property name.</w:delText>
        </w:r>
      </w:del>
    </w:p>
    <w:p w14:paraId="6DA21303" w14:textId="2C1B5CA4" w:rsidR="00513AC5" w:rsidRDefault="00513AC5" w:rsidP="00513AC5">
      <w:pPr>
        <w:pStyle w:val="Code"/>
      </w:pPr>
      <w:r>
        <w:t xml:space="preserve">"files": </w:t>
      </w:r>
      <w:del w:id="1046" w:author="Laurence Golding" w:date="2018-10-28T13:09:00Z">
        <w:r w:rsidDel="00711F3B">
          <w:delText>{</w:delText>
        </w:r>
      </w:del>
      <w:ins w:id="1047" w:author="Laurence Golding" w:date="2018-10-28T13:09:00Z">
        <w:r w:rsidR="00711F3B">
          <w:t>[</w:t>
        </w:r>
      </w:ins>
    </w:p>
    <w:p w14:paraId="7DC0496E" w14:textId="7A89F65D" w:rsidR="00513AC5" w:rsidRDefault="00513AC5" w:rsidP="00513AC5">
      <w:pPr>
        <w:pStyle w:val="Code"/>
        <w:rPr>
          <w:ins w:id="1048" w:author="Laurence Golding" w:date="2018-10-28T12:05:00Z"/>
        </w:rPr>
      </w:pPr>
      <w:r>
        <w:t xml:space="preserve">  </w:t>
      </w:r>
      <w:del w:id="1049" w:author="Laurence Golding" w:date="2018-10-28T12:05:00Z">
        <w:r w:rsidDel="00F32019">
          <w:delText xml:space="preserve">"http://www.example.com/a.zip": </w:delText>
        </w:r>
      </w:del>
      <w:r>
        <w:t>{</w:t>
      </w:r>
    </w:p>
    <w:p w14:paraId="2EDC6F11" w14:textId="5B4248A6" w:rsidR="00F32019" w:rsidRDefault="00F32019" w:rsidP="00513AC5">
      <w:pPr>
        <w:pStyle w:val="Code"/>
        <w:rPr>
          <w:ins w:id="1050" w:author="Laurence Golding" w:date="2018-10-28T12:05:00Z"/>
        </w:rPr>
      </w:pPr>
      <w:ins w:id="1051" w:author="Laurence Golding" w:date="2018-10-28T12:05:00Z">
        <w:r>
          <w:t xml:space="preserve">    "fileLocation": {</w:t>
        </w:r>
      </w:ins>
    </w:p>
    <w:p w14:paraId="61E09740" w14:textId="19BD46CC" w:rsidR="00F32019" w:rsidRDefault="00F32019" w:rsidP="00513AC5">
      <w:pPr>
        <w:pStyle w:val="Code"/>
        <w:rPr>
          <w:ins w:id="1052" w:author="Laurence Golding" w:date="2018-10-28T12:05:00Z"/>
        </w:rPr>
      </w:pPr>
      <w:ins w:id="1053" w:author="Laurence Golding" w:date="2018-10-28T12:05:00Z">
        <w:r>
          <w:t xml:space="preserve">      "uri": "http://www.example.com/a.zip"</w:t>
        </w:r>
      </w:ins>
    </w:p>
    <w:p w14:paraId="18E9E6CB" w14:textId="2D7E5070" w:rsidR="00F32019" w:rsidRDefault="00F32019" w:rsidP="00513AC5">
      <w:pPr>
        <w:pStyle w:val="Code"/>
      </w:pPr>
      <w:ins w:id="1054" w:author="Laurence Golding" w:date="2018-10-28T12:05:00Z">
        <w:r>
          <w:t xml:space="preserve">    },</w:t>
        </w:r>
      </w:ins>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1468BBE3" w:rsidR="00513AC5" w:rsidRDefault="00316A25" w:rsidP="00513AC5">
      <w:pPr>
        <w:pStyle w:val="Code"/>
      </w:pPr>
      <w:r>
        <w:t xml:space="preserve"> </w:t>
      </w:r>
      <w:r w:rsidR="00513AC5">
        <w:t xml:space="preserve"> </w:t>
      </w:r>
      <w:del w:id="1055" w:author="Laurence Golding" w:date="2018-10-28T12:05:00Z">
        <w:r w:rsidR="00513AC5" w:rsidDel="00F32019">
          <w:delText xml:space="preserve">"http://www.example.com/a.zip#/media/b.zip": </w:delText>
        </w:r>
      </w:del>
      <w:r w:rsidR="00513AC5">
        <w:t>{</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3621DA7E" w:rsidR="00513AC5" w:rsidRDefault="00513AC5" w:rsidP="00513AC5">
      <w:pPr>
        <w:pStyle w:val="Code"/>
      </w:pPr>
      <w:r>
        <w:t xml:space="preserve">    "parent</w:t>
      </w:r>
      <w:del w:id="1056" w:author="Laurence Golding" w:date="2018-10-28T12:06:00Z">
        <w:r w:rsidDel="00F32019">
          <w:delText>Key</w:delText>
        </w:r>
      </w:del>
      <w:ins w:id="1057" w:author="Laurence Golding" w:date="2018-10-28T12:06:00Z">
        <w:r w:rsidR="00F32019">
          <w:t>Index</w:t>
        </w:r>
      </w:ins>
      <w:r>
        <w:t xml:space="preserve">": </w:t>
      </w:r>
      <w:del w:id="1058" w:author="Laurence Golding" w:date="2018-10-28T12:06:00Z">
        <w:r w:rsidDel="00F32019">
          <w:delText>"http://www.example.com/a.zip"</w:delText>
        </w:r>
      </w:del>
      <w:ins w:id="1059" w:author="Laurence Golding" w:date="2018-10-28T12:06:00Z">
        <w:r w:rsidR="00F32019">
          <w:t>0</w:t>
        </w:r>
      </w:ins>
    </w:p>
    <w:p w14:paraId="69BC8C5F" w14:textId="338EEB30" w:rsidR="00513AC5" w:rsidRDefault="00513AC5" w:rsidP="00513AC5">
      <w:pPr>
        <w:pStyle w:val="Code"/>
      </w:pPr>
      <w:r>
        <w:t xml:space="preserve">  },</w:t>
      </w:r>
    </w:p>
    <w:p w14:paraId="0161F607" w14:textId="4F8076E1" w:rsidR="00513AC5" w:rsidRDefault="00513AC5" w:rsidP="00513AC5">
      <w:pPr>
        <w:pStyle w:val="Code"/>
      </w:pPr>
      <w:r>
        <w:t xml:space="preserve">  </w:t>
      </w:r>
      <w:del w:id="1060" w:author="Laurence Golding" w:date="2018-10-28T12:06:00Z">
        <w:r w:rsidDel="00F32019">
          <w:delText xml:space="preserve">"http://www.example.com/a.zip#/media/b.zip/images/c.png": </w:delText>
        </w:r>
      </w:del>
      <w:r>
        <w:t>{</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2A20CBC1" w:rsidR="00513AC5" w:rsidRDefault="00513AC5" w:rsidP="00513AC5">
      <w:pPr>
        <w:pStyle w:val="Code"/>
      </w:pPr>
      <w:r>
        <w:t xml:space="preserve">    "parent</w:t>
      </w:r>
      <w:del w:id="1061" w:author="Laurence Golding" w:date="2018-10-28T12:06:00Z">
        <w:r w:rsidDel="00F32019">
          <w:delText>Key</w:delText>
        </w:r>
      </w:del>
      <w:ins w:id="1062" w:author="Laurence Golding" w:date="2018-10-28T12:06:00Z">
        <w:r w:rsidR="00F32019">
          <w:t>Index</w:t>
        </w:r>
      </w:ins>
      <w:r>
        <w:t xml:space="preserve">": </w:t>
      </w:r>
      <w:del w:id="1063" w:author="Laurence Golding" w:date="2018-10-28T12:06:00Z">
        <w:r w:rsidDel="00F32019">
          <w:delText>"http://www.example.com/a.zip#/media/b.zip"</w:delText>
        </w:r>
      </w:del>
      <w:ins w:id="1064" w:author="Laurence Golding" w:date="2018-10-28T12:06:00Z">
        <w:r w:rsidR="00F32019">
          <w:t>1</w:t>
        </w:r>
      </w:ins>
    </w:p>
    <w:p w14:paraId="588FD571" w14:textId="6456F3D7" w:rsidR="00513AC5" w:rsidRDefault="00513AC5" w:rsidP="00513AC5">
      <w:pPr>
        <w:pStyle w:val="Code"/>
      </w:pPr>
      <w:r>
        <w:t xml:space="preserve">  }</w:t>
      </w:r>
    </w:p>
    <w:p w14:paraId="676E5596" w14:textId="600ADA2E" w:rsidR="00513AC5" w:rsidRPr="00513AC5" w:rsidRDefault="00513AC5" w:rsidP="00513AC5">
      <w:pPr>
        <w:pStyle w:val="Code"/>
      </w:pPr>
      <w:del w:id="1065" w:author="Laurence Golding" w:date="2018-10-28T13:09:00Z">
        <w:r w:rsidDel="00711F3B">
          <w:delText>}</w:delText>
        </w:r>
      </w:del>
      <w:ins w:id="1066" w:author="Laurence Golding" w:date="2018-10-28T13:09:00Z">
        <w:r w:rsidR="00711F3B">
          <w:t>]</w:t>
        </w:r>
      </w:ins>
    </w:p>
    <w:p w14:paraId="42C6608E" w14:textId="47FBA3F5" w:rsidR="00401BB5" w:rsidRDefault="00401BB5" w:rsidP="00401BB5">
      <w:pPr>
        <w:pStyle w:val="Heading3"/>
      </w:pPr>
      <w:bookmarkStart w:id="1067" w:name="_Ref493404063"/>
      <w:bookmarkStart w:id="1068" w:name="_Toc528157318"/>
      <w:r>
        <w:t>parent</w:t>
      </w:r>
      <w:ins w:id="1069" w:author="Laurence Golding" w:date="2018-10-26T11:17:00Z">
        <w:r w:rsidR="000A334A">
          <w:t>Index</w:t>
        </w:r>
      </w:ins>
      <w:del w:id="1070" w:author="Laurence Golding" w:date="2018-10-26T11:17:00Z">
        <w:r w:rsidDel="000A334A">
          <w:delText>Key</w:delText>
        </w:r>
      </w:del>
      <w:r>
        <w:t xml:space="preserve"> property</w:t>
      </w:r>
      <w:bookmarkEnd w:id="1067"/>
      <w:bookmarkEnd w:id="1068"/>
    </w:p>
    <w:p w14:paraId="7B9D65E1" w14:textId="292092CA" w:rsidR="00321264" w:rsidRDefault="00321264" w:rsidP="00321264">
      <w:r w:rsidRPr="00321264">
        <w:t xml:space="preserve">If </w:t>
      </w:r>
      <w:del w:id="1071" w:author="Laurence Golding" w:date="2018-10-26T11:19:00Z">
        <w:r w:rsidRPr="00321264" w:rsidDel="000A334A">
          <w:delText>the file represented by the</w:delText>
        </w:r>
      </w:del>
      <w:ins w:id="1072" w:author="Laurence Golding" w:date="2018-10-26T11:19:00Z">
        <w:r w:rsidR="000A334A">
          <w:t>this</w:t>
        </w:r>
      </w:ins>
      <w:r w:rsidRPr="00321264">
        <w:t xml:space="preserve"> </w:t>
      </w:r>
      <w:r w:rsidRPr="00321264">
        <w:rPr>
          <w:rStyle w:val="CODEtemp"/>
        </w:rPr>
        <w:t>file</w:t>
      </w:r>
      <w:r w:rsidRPr="00321264">
        <w:t xml:space="preserve"> object </w:t>
      </w:r>
      <w:del w:id="1073" w:author="Laurence Golding" w:date="2018-10-26T11:19:00Z">
        <w:r w:rsidRPr="00321264" w:rsidDel="000A334A">
          <w:delText xml:space="preserve">is </w:delText>
        </w:r>
      </w:del>
      <w:ins w:id="1074" w:author="Laurence Golding" w:date="2018-10-26T11:19:00Z">
        <w:r w:rsidR="000A334A">
          <w:t>represents</w:t>
        </w:r>
        <w:r w:rsidR="000A334A" w:rsidRPr="00321264">
          <w:t xml:space="preserve"> </w:t>
        </w:r>
      </w:ins>
      <w:r w:rsidRPr="00321264">
        <w:t xml:space="preserve">a nested file, then </w:t>
      </w:r>
      <w:del w:id="1075" w:author="Laurence Golding" w:date="2018-10-26T11:20:00Z">
        <w:r w:rsidRPr="00321264" w:rsidDel="000A334A">
          <w:delText xml:space="preserve">the </w:delText>
        </w:r>
        <w:r w:rsidRPr="00321264" w:rsidDel="000A334A">
          <w:rPr>
            <w:rStyle w:val="CODEtemp"/>
          </w:rPr>
          <w:delText>file</w:delText>
        </w:r>
        <w:r w:rsidRPr="00321264" w:rsidDel="000A334A">
          <w:delText xml:space="preserve"> object</w:delText>
        </w:r>
      </w:del>
      <w:ins w:id="1076" w:author="Laurence Golding" w:date="2018-10-26T11:20:00Z">
        <w:r w:rsidR="000A334A">
          <w:t>it</w:t>
        </w:r>
      </w:ins>
      <w:r w:rsidRPr="00321264">
        <w:t xml:space="preserve"> </w:t>
      </w:r>
      <w:r w:rsidRPr="00321264">
        <w:rPr>
          <w:b/>
        </w:rPr>
        <w:t>SHALL</w:t>
      </w:r>
      <w:r w:rsidRPr="00321264">
        <w:t xml:space="preserve"> contain a property named </w:t>
      </w:r>
      <w:r w:rsidRPr="00321264">
        <w:rPr>
          <w:rStyle w:val="CODEtemp"/>
        </w:rPr>
        <w:t>parent</w:t>
      </w:r>
      <w:ins w:id="1077" w:author="Laurence Golding" w:date="2018-10-26T11:16:00Z">
        <w:r w:rsidR="000A334A">
          <w:rPr>
            <w:rStyle w:val="CODEtemp"/>
          </w:rPr>
          <w:t>Index</w:t>
        </w:r>
      </w:ins>
      <w:del w:id="1078" w:author="Laurence Golding" w:date="2018-10-26T11:16:00Z">
        <w:r w:rsidRPr="00321264" w:rsidDel="000A334A">
          <w:rPr>
            <w:rStyle w:val="CODEtemp"/>
          </w:rPr>
          <w:delText>Key</w:delText>
        </w:r>
      </w:del>
      <w:r w:rsidRPr="00321264">
        <w:t xml:space="preserve"> whose value is a </w:t>
      </w:r>
      <w:del w:id="1079" w:author="Laurence Golding" w:date="2018-10-26T11:16:00Z">
        <w:r w:rsidRPr="00321264" w:rsidDel="000A334A">
          <w:delText xml:space="preserve">string </w:delText>
        </w:r>
      </w:del>
      <w:ins w:id="1080" w:author="Laurence Golding" w:date="2018-10-26T11:16:00Z">
        <w:r w:rsidR="000A334A">
          <w:t>non-negative integer</w:t>
        </w:r>
        <w:r w:rsidR="000A334A" w:rsidRPr="00321264">
          <w:t xml:space="preserve"> </w:t>
        </w:r>
      </w:ins>
      <w:del w:id="1081" w:author="Laurence Golding" w:date="2018-10-26T11:16:00Z">
        <w:r w:rsidRPr="00321264" w:rsidDel="000A334A">
          <w:delText xml:space="preserve">containing a URI </w:delText>
        </w:r>
        <w:r w:rsidR="007A603D" w:rsidDel="000A334A">
          <w:delText xml:space="preserve">reference </w:delText>
        </w:r>
        <w:r w:rsidRPr="00321264" w:rsidDel="000A334A">
          <w:delText>that matches the property name</w:delText>
        </w:r>
      </w:del>
      <w:ins w:id="1082" w:author="Laurence Golding" w:date="2018-10-26T11:16:00Z">
        <w:r w:rsidR="000A334A">
          <w:t>that specifies the index</w:t>
        </w:r>
      </w:ins>
      <w:r w:rsidRPr="00321264">
        <w:t xml:space="preserve"> of the parent file's </w:t>
      </w:r>
      <w:r w:rsidRPr="00321264">
        <w:rPr>
          <w:rStyle w:val="CODEtemp"/>
        </w:rPr>
        <w:t>file</w:t>
      </w:r>
      <w:r w:rsidRPr="00321264">
        <w:t xml:space="preserve"> object within</w:t>
      </w:r>
      <w:ins w:id="1083" w:author="Laurence Golding" w:date="2018-10-26T11:16:00Z">
        <w:r w:rsidR="000A334A">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ins w:id="1084" w:author="Laurence Golding" w:date="2018-10-26T11:16:00Z">
        <w:r w:rsidR="000A334A">
          <w:t xml:space="preserve"> array</w:t>
        </w:r>
      </w:ins>
      <w:r w:rsidRPr="00321264">
        <w:t>.</w:t>
      </w:r>
      <w:ins w:id="1085" w:author="Laurence Golding" w:date="2018-11-16T11:33:00Z">
        <w:r w:rsidR="005D3DAA">
          <w:t xml:space="preserve"> If this property is absent, it </w:t>
        </w:r>
        <w:r w:rsidR="005D3DAA">
          <w:rPr>
            <w:b/>
          </w:rPr>
          <w:t>SHALL</w:t>
        </w:r>
        <w:r w:rsidR="005D3DAA">
          <w:t xml:space="preserve"> default to -1.</w:t>
        </w:r>
      </w:ins>
    </w:p>
    <w:p w14:paraId="46ED3F87" w14:textId="7D400887" w:rsidR="00321264" w:rsidRDefault="00321264" w:rsidP="00321264">
      <w:r w:rsidRPr="00321264">
        <w:t xml:space="preserve">If </w:t>
      </w:r>
      <w:del w:id="1086" w:author="Laurence Golding" w:date="2018-10-26T11:20:00Z">
        <w:r w:rsidRPr="00321264" w:rsidDel="000A334A">
          <w:delText>the file represented by the</w:delText>
        </w:r>
      </w:del>
      <w:ins w:id="1087" w:author="Laurence Golding" w:date="2018-10-26T11:20:00Z">
        <w:r w:rsidR="000A334A">
          <w:t>this</w:t>
        </w:r>
      </w:ins>
      <w:r w:rsidRPr="00321264">
        <w:t xml:space="preserve"> </w:t>
      </w:r>
      <w:r w:rsidRPr="00321264">
        <w:rPr>
          <w:rStyle w:val="CODEtemp"/>
        </w:rPr>
        <w:t>file</w:t>
      </w:r>
      <w:r w:rsidRPr="00321264">
        <w:t xml:space="preserve"> object </w:t>
      </w:r>
      <w:del w:id="1088" w:author="Laurence Golding" w:date="2018-10-26T11:20:00Z">
        <w:r w:rsidRPr="00321264" w:rsidDel="000A334A">
          <w:delText xml:space="preserve">is </w:delText>
        </w:r>
      </w:del>
      <w:ins w:id="1089" w:author="Laurence Golding" w:date="2018-10-26T11:20:00Z">
        <w:r w:rsidR="000A334A">
          <w:t>represents</w:t>
        </w:r>
        <w:r w:rsidR="000A334A" w:rsidRPr="00321264">
          <w:t xml:space="preserve"> </w:t>
        </w:r>
      </w:ins>
      <w:r w:rsidRPr="00321264">
        <w:t xml:space="preserve">a top-level file, then </w:t>
      </w:r>
      <w:del w:id="1090" w:author="Laurence Golding" w:date="2018-10-26T11:20:00Z">
        <w:r w:rsidRPr="00321264" w:rsidDel="000A334A">
          <w:delText xml:space="preserve">the </w:delText>
        </w:r>
      </w:del>
      <w:r w:rsidRPr="00321264">
        <w:rPr>
          <w:rStyle w:val="CODEtemp"/>
        </w:rPr>
        <w:t>parent</w:t>
      </w:r>
      <w:ins w:id="1091" w:author="Laurence Golding" w:date="2018-10-26T11:21:00Z">
        <w:r w:rsidR="000A334A">
          <w:rPr>
            <w:rStyle w:val="CODEtemp"/>
          </w:rPr>
          <w:t>Index</w:t>
        </w:r>
      </w:ins>
      <w:del w:id="1092" w:author="Laurence Golding" w:date="2018-10-26T11:21:00Z">
        <w:r w:rsidRPr="00321264" w:rsidDel="000A334A">
          <w:rPr>
            <w:rStyle w:val="CODEtemp"/>
          </w:rPr>
          <w:delText>Key</w:delText>
        </w:r>
      </w:del>
      <w:r w:rsidRPr="00321264">
        <w:t xml:space="preserve"> </w:t>
      </w:r>
      <w:del w:id="1093" w:author="Laurence Golding" w:date="2018-10-26T11:20:00Z">
        <w:r w:rsidRPr="00321264" w:rsidDel="000A334A">
          <w:delText xml:space="preserve">property </w:delText>
        </w:r>
      </w:del>
      <w:r w:rsidRPr="00321264">
        <w:rPr>
          <w:b/>
        </w:rPr>
        <w:t>SHALL</w:t>
      </w:r>
      <w:r w:rsidRPr="00321264">
        <w:t xml:space="preserve"> be absent.</w:t>
      </w:r>
    </w:p>
    <w:p w14:paraId="0F927DD1" w14:textId="29C297FA" w:rsidR="00321264" w:rsidRDefault="00321264" w:rsidP="00321264">
      <w:pPr>
        <w:pStyle w:val="Note"/>
        <w:rPr>
          <w:ins w:id="1094" w:author="Laurence Golding" w:date="2018-10-26T11:28:00Z"/>
        </w:rPr>
      </w:pPr>
      <w:r>
        <w:t xml:space="preserve">NOTE: </w:t>
      </w:r>
      <w:del w:id="1095" w:author="Laurence Golding" w:date="2018-10-26T11:21:00Z">
        <w:r w:rsidRPr="00321264" w:rsidDel="00C11B3C">
          <w:delText xml:space="preserve">The </w:delText>
        </w:r>
      </w:del>
      <w:del w:id="1096" w:author="Laurence Golding" w:date="2018-10-26T11:17:00Z">
        <w:r w:rsidRPr="00321264" w:rsidDel="000A334A">
          <w:delText xml:space="preserve">presence of </w:delText>
        </w:r>
      </w:del>
      <w:del w:id="1097" w:author="Laurence Golding" w:date="2018-10-26T11:16:00Z">
        <w:r w:rsidRPr="00321264" w:rsidDel="000A334A">
          <w:delText xml:space="preserve">the </w:delText>
        </w:r>
      </w:del>
      <w:r w:rsidRPr="00321264">
        <w:rPr>
          <w:rStyle w:val="CODEtemp"/>
        </w:rPr>
        <w:t>parent</w:t>
      </w:r>
      <w:ins w:id="1098" w:author="Laurence Golding" w:date="2018-10-26T11:17:00Z">
        <w:r w:rsidR="000A334A">
          <w:rPr>
            <w:rStyle w:val="CODEtemp"/>
          </w:rPr>
          <w:t>Index</w:t>
        </w:r>
      </w:ins>
      <w:del w:id="1099" w:author="Laurence Golding" w:date="2018-10-26T11:16:00Z">
        <w:r w:rsidRPr="00321264" w:rsidDel="000A334A">
          <w:rPr>
            <w:rStyle w:val="CODEtemp"/>
          </w:rPr>
          <w:delText>Key</w:delText>
        </w:r>
      </w:del>
      <w:r w:rsidRPr="00321264">
        <w:t xml:space="preserve"> </w:t>
      </w:r>
      <w:del w:id="1100" w:author="Laurence Golding" w:date="2018-10-26T11:17:00Z">
        <w:r w:rsidRPr="00321264" w:rsidDel="000A33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1101" w:author="Laurence Golding" w:date="2018-10-26T11:17:00Z">
        <w:r w:rsidRPr="00321264" w:rsidDel="000A334A">
          <w:delText xml:space="preserve"> It is necessary because the URI </w:delText>
        </w:r>
        <w:r w:rsidR="007A603D" w:rsidDel="000A334A">
          <w:delText xml:space="preserve">reference </w:delText>
        </w:r>
        <w:r w:rsidRPr="00321264" w:rsidDel="000A334A">
          <w:delText xml:space="preserve">specified by a </w:delText>
        </w:r>
        <w:r w:rsidRPr="00321264" w:rsidDel="000A334A">
          <w:rPr>
            <w:rStyle w:val="CODEtemp"/>
          </w:rPr>
          <w:delText>file</w:delText>
        </w:r>
        <w:r w:rsidRPr="00321264" w:rsidDel="000A334A">
          <w:delText xml:space="preserve"> object's property name within </w:delText>
        </w:r>
        <w:r w:rsidRPr="00321264" w:rsidDel="000A334A">
          <w:rPr>
            <w:rStyle w:val="CODEtemp"/>
          </w:rPr>
          <w:delText>run.files</w:delText>
        </w:r>
        <w:r w:rsidRPr="00321264" w:rsidDel="000A334A">
          <w:delText xml:space="preserve"> does not necessarily contain enough information to do so.</w:delText>
        </w:r>
      </w:del>
    </w:p>
    <w:p w14:paraId="366A942A" w14:textId="271DFA1F" w:rsidR="00C11B3C" w:rsidRDefault="00C11B3C" w:rsidP="00C11B3C">
      <w:pPr>
        <w:pStyle w:val="Note"/>
        <w:rPr>
          <w:ins w:id="1102" w:author="Laurence Golding" w:date="2018-10-26T11:30:00Z"/>
        </w:rPr>
      </w:pPr>
      <w:ins w:id="1103" w:author="Laurence Golding" w:date="2018-10-26T11:28:00Z">
        <w:r>
          <w:t xml:space="preserve">EXAMPLE: </w:t>
        </w:r>
      </w:ins>
      <w:ins w:id="1104" w:author="Laurence Golding" w:date="2018-10-26T11:43:00Z">
        <w:r w:rsidR="003F4CF6">
          <w:t xml:space="preserve">This example </w:t>
        </w:r>
      </w:ins>
      <w:ins w:id="1105" w:author="Laurence Golding" w:date="2018-10-26T11:45:00Z">
        <w:r w:rsidR="003F4CF6">
          <w:t>demonstrates two lev</w:t>
        </w:r>
      </w:ins>
      <w:ins w:id="1106" w:author="Laurence Golding" w:date="2018-10-26T11:46:00Z">
        <w:r w:rsidR="003F4CF6">
          <w:t>els of file nesting</w:t>
        </w:r>
      </w:ins>
      <w:ins w:id="1107" w:author="Laurence Golding" w:date="2018-10-26T11:30:00Z">
        <w:r w:rsidRPr="00642FA1">
          <w:t>.</w:t>
        </w:r>
      </w:ins>
      <w:ins w:id="1108" w:author="Laurence Golding" w:date="2018-10-26T11:43:00Z">
        <w:r w:rsidR="003F4CF6">
          <w:t xml:space="preserve"> The </w:t>
        </w:r>
      </w:ins>
      <w:ins w:id="1109" w:author="Laurence Golding" w:date="2018-10-26T11:46:00Z">
        <w:r w:rsidR="003F4CF6">
          <w:t>top-level</w:t>
        </w:r>
      </w:ins>
      <w:ins w:id="1110" w:author="Laurence Golding" w:date="2018-10-26T11:44:00Z">
        <w:r w:rsidR="003F4CF6">
          <w:t xml:space="preserve"> </w:t>
        </w:r>
      </w:ins>
      <w:ins w:id="1111" w:author="Laurence Golding" w:date="2018-10-26T11:46:00Z">
        <w:r w:rsidR="003F4CF6">
          <w:t>file</w:t>
        </w:r>
      </w:ins>
      <w:ins w:id="1112" w:author="Laurence Golding" w:date="2018-10-26T11:44:00Z">
        <w:r w:rsidR="003F4CF6">
          <w:t xml:space="preserve"> is a ZIP archive </w:t>
        </w:r>
      </w:ins>
      <w:ins w:id="1113" w:author="Laurence Golding" w:date="2018-10-26T11:48:00Z">
        <w:r w:rsidR="003F4CF6">
          <w:t>represented b</w:t>
        </w:r>
      </w:ins>
      <w:ins w:id="1114" w:author="Laurence Golding" w:date="2018-10-26T11:49:00Z">
        <w:r w:rsidR="003F4CF6">
          <w:t xml:space="preserve">y the </w:t>
        </w:r>
        <w:r w:rsidR="003F4CF6" w:rsidRPr="003F4CF6">
          <w:rPr>
            <w:rStyle w:val="CODEtemp"/>
          </w:rPr>
          <w:t>file</w:t>
        </w:r>
        <w:r w:rsidR="003F4CF6">
          <w:t xml:space="preserve"> object </w:t>
        </w:r>
      </w:ins>
      <w:ins w:id="1115" w:author="Laurence Golding" w:date="2018-10-26T11:44:00Z">
        <w:r w:rsidR="003F4CF6">
          <w:t xml:space="preserve">at index 0 in the </w:t>
        </w:r>
        <w:r w:rsidR="003F4CF6" w:rsidRPr="003F4CF6">
          <w:rPr>
            <w:rStyle w:val="CODEtemp"/>
          </w:rPr>
          <w:t>files</w:t>
        </w:r>
        <w:r w:rsidR="003F4CF6">
          <w:t xml:space="preserve"> array. Th</w:t>
        </w:r>
      </w:ins>
      <w:ins w:id="1116" w:author="Laurence Golding" w:date="2018-10-26T11:45:00Z">
        <w:r w:rsidR="003F4CF6">
          <w:t>e</w:t>
        </w:r>
      </w:ins>
      <w:ins w:id="1117" w:author="Laurence Golding" w:date="2018-10-26T11:44:00Z">
        <w:r w:rsidR="003F4CF6">
          <w:t xml:space="preserve"> archive contains a word processing document at the specified absolute path from </w:t>
        </w:r>
      </w:ins>
      <w:ins w:id="1118" w:author="Laurence Golding" w:date="2018-10-26T11:46:00Z">
        <w:r w:rsidR="003F4CF6">
          <w:t>its root</w:t>
        </w:r>
      </w:ins>
      <w:ins w:id="1119" w:author="Laurence Golding" w:date="2018-10-26T11:45:00Z">
        <w:r w:rsidR="003F4CF6">
          <w:t>; the document is</w:t>
        </w:r>
      </w:ins>
      <w:ins w:id="1120" w:author="Laurence Golding" w:date="2018-10-26T11:49:00Z">
        <w:r w:rsidR="003F4CF6">
          <w:t xml:space="preserve"> represented by the </w:t>
        </w:r>
        <w:r w:rsidR="003F4CF6" w:rsidRPr="003F4CF6">
          <w:rPr>
            <w:rStyle w:val="CODEtemp"/>
          </w:rPr>
          <w:t>file</w:t>
        </w:r>
        <w:r w:rsidR="003F4CF6">
          <w:t xml:space="preserve"> object</w:t>
        </w:r>
      </w:ins>
      <w:ins w:id="1121" w:author="Laurence Golding" w:date="2018-10-26T11:45:00Z">
        <w:r w:rsidR="003F4CF6">
          <w:t xml:space="preserve"> at index 1. Finally, the document contains an embedded </w:t>
        </w:r>
      </w:ins>
      <w:ins w:id="1122" w:author="Laurence Golding" w:date="2018-10-26T11:49:00Z">
        <w:r w:rsidR="003F4CF6">
          <w:t xml:space="preserve">media </w:t>
        </w:r>
      </w:ins>
      <w:ins w:id="1123" w:author="Laurence Golding" w:date="2018-10-26T11:45:00Z">
        <w:r w:rsidR="003F4CF6">
          <w:t>object of the specified length</w:t>
        </w:r>
      </w:ins>
      <w:ins w:id="1124" w:author="Laurence Golding" w:date="2018-10-26T11:46:00Z">
        <w:r w:rsidR="003F4CF6">
          <w:t xml:space="preserve"> at the specified offset from its </w:t>
        </w:r>
      </w:ins>
      <w:ins w:id="1125" w:author="Laurence Golding" w:date="2018-10-26T11:47:00Z">
        <w:r w:rsidR="003F4CF6">
          <w:t xml:space="preserve">beginning; the </w:t>
        </w:r>
      </w:ins>
      <w:ins w:id="1126" w:author="Laurence Golding" w:date="2018-10-26T11:49:00Z">
        <w:r w:rsidR="003F4CF6">
          <w:t xml:space="preserve">media </w:t>
        </w:r>
      </w:ins>
      <w:ins w:id="1127" w:author="Laurence Golding" w:date="2018-10-26T11:47:00Z">
        <w:r w:rsidR="003F4CF6">
          <w:t>object is</w:t>
        </w:r>
      </w:ins>
      <w:ins w:id="1128" w:author="Laurence Golding" w:date="2018-10-26T11:49:00Z">
        <w:r w:rsidR="003F4CF6">
          <w:t xml:space="preserve"> represented by the </w:t>
        </w:r>
        <w:r w:rsidR="003F4CF6" w:rsidRPr="003F4CF6">
          <w:rPr>
            <w:rStyle w:val="CODEtemp"/>
          </w:rPr>
          <w:t>file</w:t>
        </w:r>
        <w:r w:rsidR="003F4CF6">
          <w:t xml:space="preserve"> object</w:t>
        </w:r>
      </w:ins>
      <w:ins w:id="1129" w:author="Laurence Golding" w:date="2018-10-26T11:47:00Z">
        <w:r w:rsidR="003F4CF6">
          <w:t xml:space="preserve"> at index 2. The </w:t>
        </w:r>
      </w:ins>
      <w:ins w:id="1130" w:author="Laurence Golding" w:date="2018-10-26T11:50:00Z">
        <w:r w:rsidR="003F4CF6">
          <w:t xml:space="preserve">media </w:t>
        </w:r>
      </w:ins>
      <w:ins w:id="1131" w:author="Laurence Golding" w:date="2018-10-26T11:47:00Z">
        <w:r w:rsidR="003F4CF6">
          <w:t xml:space="preserve">object’s </w:t>
        </w:r>
        <w:r w:rsidR="003F4CF6" w:rsidRPr="003F4CF6">
          <w:rPr>
            <w:rStyle w:val="CODEtemp"/>
          </w:rPr>
          <w:t>parentIndex</w:t>
        </w:r>
        <w:r w:rsidR="003F4CF6">
          <w:t xml:space="preserve"> property refers to its parent document; the document’s </w:t>
        </w:r>
        <w:r w:rsidR="003F4CF6" w:rsidRPr="003F4CF6">
          <w:rPr>
            <w:rStyle w:val="CODEtemp"/>
          </w:rPr>
          <w:lastRenderedPageBreak/>
          <w:t>parentI</w:t>
        </w:r>
      </w:ins>
      <w:ins w:id="1132" w:author="Laurence Golding" w:date="2018-10-26T11:50:00Z">
        <w:r w:rsidR="003F4CF6" w:rsidRPr="003F4CF6">
          <w:rPr>
            <w:rStyle w:val="CODEtemp"/>
          </w:rPr>
          <w:t>n</w:t>
        </w:r>
      </w:ins>
      <w:ins w:id="1133" w:author="Laurence Golding" w:date="2018-10-26T11:47:00Z">
        <w:r w:rsidR="003F4CF6" w:rsidRPr="003F4CF6">
          <w:rPr>
            <w:rStyle w:val="CODEtemp"/>
          </w:rPr>
          <w:t>dex</w:t>
        </w:r>
        <w:r w:rsidR="003F4CF6">
          <w:t xml:space="preserve"> property refers to its parent ZIP archive, and the ZIP archive does not have a </w:t>
        </w:r>
        <w:r w:rsidR="003F4CF6" w:rsidRPr="003F4CF6">
          <w:rPr>
            <w:rStyle w:val="CODEtemp"/>
          </w:rPr>
          <w:t>parentI</w:t>
        </w:r>
      </w:ins>
      <w:ins w:id="1134" w:author="Laurence Golding" w:date="2018-10-26T11:48:00Z">
        <w:r w:rsidR="003F4CF6" w:rsidRPr="003F4CF6">
          <w:rPr>
            <w:rStyle w:val="CODEtemp"/>
          </w:rPr>
          <w:t>ndex</w:t>
        </w:r>
        <w:r w:rsidR="003F4CF6">
          <w:t xml:space="preserve"> property.</w:t>
        </w:r>
      </w:ins>
    </w:p>
    <w:p w14:paraId="31C2DB63" w14:textId="6B251E42" w:rsidR="00C11B3C" w:rsidRDefault="00C11B3C" w:rsidP="00C11B3C">
      <w:pPr>
        <w:pStyle w:val="Codesmall"/>
        <w:rPr>
          <w:ins w:id="1135" w:author="Laurence Golding" w:date="2018-10-26T11:30:00Z"/>
        </w:rPr>
      </w:pPr>
      <w:ins w:id="1136" w:author="Laurence Golding" w:date="2018-10-26T11:30:00Z">
        <w:r>
          <w:t xml:space="preserve">"files": </w:t>
        </w:r>
      </w:ins>
      <w:ins w:id="1137" w:author="Laurence Golding" w:date="2018-10-26T11:31:00Z">
        <w:r>
          <w:t>[</w:t>
        </w:r>
      </w:ins>
    </w:p>
    <w:p w14:paraId="1B672D6C" w14:textId="24E13B2E" w:rsidR="00C11B3C" w:rsidRDefault="00C11B3C" w:rsidP="00C11B3C">
      <w:pPr>
        <w:pStyle w:val="Codesmall"/>
        <w:rPr>
          <w:ins w:id="1138" w:author="Laurence Golding" w:date="2018-10-26T11:31:00Z"/>
        </w:rPr>
      </w:pPr>
      <w:ins w:id="1139" w:author="Laurence Golding" w:date="2018-10-26T11:30:00Z">
        <w:r>
          <w:t xml:space="preserve">  {</w:t>
        </w:r>
      </w:ins>
    </w:p>
    <w:p w14:paraId="79BAF24E" w14:textId="2EF0F614" w:rsidR="00C11B3C" w:rsidRDefault="00C11B3C" w:rsidP="00C11B3C">
      <w:pPr>
        <w:pStyle w:val="Codesmall"/>
        <w:rPr>
          <w:ins w:id="1140" w:author="Laurence Golding" w:date="2018-10-26T11:31:00Z"/>
        </w:rPr>
      </w:pPr>
      <w:ins w:id="1141" w:author="Laurence Golding" w:date="2018-10-26T11:31:00Z">
        <w:r>
          <w:t xml:space="preserve">    "</w:t>
        </w:r>
      </w:ins>
      <w:ins w:id="1142" w:author="Laurence Golding" w:date="2018-10-28T13:06:00Z">
        <w:r w:rsidR="00411198">
          <w:t>file</w:t>
        </w:r>
      </w:ins>
      <w:ins w:id="1143" w:author="Laurence Golding" w:date="2018-10-26T11:31:00Z">
        <w:r>
          <w:t>Location": {</w:t>
        </w:r>
      </w:ins>
    </w:p>
    <w:p w14:paraId="08851DA4" w14:textId="32CE1216" w:rsidR="00C11B3C" w:rsidRDefault="00C11B3C" w:rsidP="00C11B3C">
      <w:pPr>
        <w:pStyle w:val="Codesmall"/>
        <w:rPr>
          <w:ins w:id="1144" w:author="Laurence Golding" w:date="2018-10-26T11:31:00Z"/>
        </w:rPr>
      </w:pPr>
      <w:ins w:id="1145" w:author="Laurence Golding" w:date="2018-10-26T11:31:00Z">
        <w:r>
          <w:t xml:space="preserve">      "uri": "file:///C:/Code/app.zip"</w:t>
        </w:r>
      </w:ins>
    </w:p>
    <w:p w14:paraId="067AABE8" w14:textId="2B351798" w:rsidR="00C11B3C" w:rsidRDefault="00C11B3C" w:rsidP="00C11B3C">
      <w:pPr>
        <w:pStyle w:val="Codesmall"/>
        <w:rPr>
          <w:ins w:id="1146" w:author="Laurence Golding" w:date="2018-10-26T11:30:00Z"/>
        </w:rPr>
      </w:pPr>
      <w:ins w:id="1147" w:author="Laurence Golding" w:date="2018-10-26T11:31:00Z">
        <w:r>
          <w:t xml:space="preserve">    }</w:t>
        </w:r>
      </w:ins>
    </w:p>
    <w:p w14:paraId="60465482" w14:textId="77777777" w:rsidR="00C11B3C" w:rsidRDefault="00C11B3C" w:rsidP="00C11B3C">
      <w:pPr>
        <w:pStyle w:val="Codesmall"/>
        <w:rPr>
          <w:ins w:id="1148" w:author="Laurence Golding" w:date="2018-10-26T11:30:00Z"/>
        </w:rPr>
      </w:pPr>
      <w:ins w:id="1149" w:author="Laurence Golding" w:date="2018-10-26T11:30:00Z">
        <w:r>
          <w:t xml:space="preserve">    "mimeType": "application/zip",</w:t>
        </w:r>
      </w:ins>
    </w:p>
    <w:p w14:paraId="0524FBFC" w14:textId="77777777" w:rsidR="00C11B3C" w:rsidRDefault="00C11B3C" w:rsidP="00C11B3C">
      <w:pPr>
        <w:pStyle w:val="Codesmall"/>
        <w:rPr>
          <w:ins w:id="1150" w:author="Laurence Golding" w:date="2018-10-26T11:30:00Z"/>
        </w:rPr>
      </w:pPr>
      <w:ins w:id="1151" w:author="Laurence Golding" w:date="2018-10-26T11:30:00Z">
        <w:r>
          <w:t xml:space="preserve">  },</w:t>
        </w:r>
      </w:ins>
    </w:p>
    <w:p w14:paraId="76E3B694" w14:textId="3D0F43CE" w:rsidR="00C11B3C" w:rsidRDefault="00C11B3C" w:rsidP="00C11B3C">
      <w:pPr>
        <w:pStyle w:val="Codesmall"/>
        <w:rPr>
          <w:ins w:id="1152" w:author="Laurence Golding" w:date="2018-10-26T11:30:00Z"/>
        </w:rPr>
      </w:pPr>
      <w:ins w:id="1153" w:author="Laurence Golding" w:date="2018-10-26T11:30:00Z">
        <w:r>
          <w:t xml:space="preserve">  {</w:t>
        </w:r>
      </w:ins>
    </w:p>
    <w:p w14:paraId="18E04946" w14:textId="77777777" w:rsidR="00C11B3C" w:rsidRDefault="00C11B3C" w:rsidP="00C11B3C">
      <w:pPr>
        <w:pStyle w:val="Codesmall"/>
        <w:rPr>
          <w:ins w:id="1154" w:author="Laurence Golding" w:date="2018-10-26T11:30:00Z"/>
        </w:rPr>
      </w:pPr>
      <w:ins w:id="1155" w:author="Laurence Golding" w:date="2018-10-26T11:30:00Z">
        <w:r>
          <w:t xml:space="preserve">    "fileLocation": {</w:t>
        </w:r>
      </w:ins>
    </w:p>
    <w:p w14:paraId="6F67BF7E" w14:textId="77777777" w:rsidR="00C11B3C" w:rsidRDefault="00C11B3C" w:rsidP="00C11B3C">
      <w:pPr>
        <w:pStyle w:val="Codesmall"/>
        <w:rPr>
          <w:ins w:id="1156" w:author="Laurence Golding" w:date="2018-10-26T11:30:00Z"/>
        </w:rPr>
      </w:pPr>
      <w:ins w:id="1157" w:author="Laurence Golding" w:date="2018-10-26T11:30:00Z">
        <w:r>
          <w:t xml:space="preserve">      "uri": "/docs/intro.docx",</w:t>
        </w:r>
      </w:ins>
    </w:p>
    <w:p w14:paraId="7A2A4665" w14:textId="77777777" w:rsidR="00C11B3C" w:rsidRDefault="00C11B3C" w:rsidP="00C11B3C">
      <w:pPr>
        <w:pStyle w:val="Codesmall"/>
        <w:rPr>
          <w:ins w:id="1158" w:author="Laurence Golding" w:date="2018-10-26T11:30:00Z"/>
        </w:rPr>
      </w:pPr>
      <w:ins w:id="1159" w:author="Laurence Golding" w:date="2018-10-26T11:30:00Z">
        <w:r>
          <w:t xml:space="preserve">    },</w:t>
        </w:r>
      </w:ins>
    </w:p>
    <w:p w14:paraId="28F71050" w14:textId="77777777" w:rsidR="0062103D" w:rsidRDefault="00C11B3C" w:rsidP="00C11B3C">
      <w:pPr>
        <w:pStyle w:val="Codesmall"/>
        <w:rPr>
          <w:ins w:id="1160" w:author="Laurence Golding" w:date="2018-10-26T11:41:00Z"/>
        </w:rPr>
      </w:pPr>
      <w:ins w:id="1161" w:author="Laurence Golding" w:date="2018-10-26T11:30:00Z">
        <w:r>
          <w:t xml:space="preserve">    "mimeType":</w:t>
        </w:r>
      </w:ins>
    </w:p>
    <w:p w14:paraId="42DB9A2F" w14:textId="4C9FA307" w:rsidR="00C11B3C" w:rsidRDefault="0062103D" w:rsidP="00C11B3C">
      <w:pPr>
        <w:pStyle w:val="Codesmall"/>
        <w:rPr>
          <w:ins w:id="1162" w:author="Laurence Golding" w:date="2018-10-26T11:30:00Z"/>
        </w:rPr>
      </w:pPr>
      <w:ins w:id="1163" w:author="Laurence Golding" w:date="2018-10-26T11:41:00Z">
        <w:r>
          <w:t xml:space="preserve">      </w:t>
        </w:r>
      </w:ins>
      <w:ins w:id="1164" w:author="Laurence Golding" w:date="2018-10-26T11:30:00Z">
        <w:r w:rsidR="00C11B3C">
          <w:t>"application/vnd.openxmlformats-officedocument.wordprocessingml.document",</w:t>
        </w:r>
      </w:ins>
    </w:p>
    <w:p w14:paraId="7DB6E2E6" w14:textId="4551C26B" w:rsidR="00C11B3C" w:rsidRDefault="00C11B3C" w:rsidP="00C11B3C">
      <w:pPr>
        <w:pStyle w:val="Codesmall"/>
        <w:rPr>
          <w:ins w:id="1165" w:author="Laurence Golding" w:date="2018-10-26T11:30:00Z"/>
        </w:rPr>
      </w:pPr>
      <w:ins w:id="1166" w:author="Laurence Golding" w:date="2018-10-26T11:30:00Z">
        <w:r>
          <w:t xml:space="preserve">    "parent</w:t>
        </w:r>
      </w:ins>
      <w:ins w:id="1167" w:author="Laurence Golding" w:date="2018-10-26T11:41:00Z">
        <w:r w:rsidR="0062103D">
          <w:t>Index</w:t>
        </w:r>
      </w:ins>
      <w:ins w:id="1168" w:author="Laurence Golding" w:date="2018-10-26T11:30:00Z">
        <w:r>
          <w:t xml:space="preserve">": </w:t>
        </w:r>
      </w:ins>
      <w:ins w:id="1169" w:author="Laurence Golding" w:date="2018-10-26T11:42:00Z">
        <w:r w:rsidR="003F4CF6">
          <w:t>0</w:t>
        </w:r>
      </w:ins>
    </w:p>
    <w:p w14:paraId="6C2B8BFC" w14:textId="77777777" w:rsidR="00C11B3C" w:rsidRDefault="00C11B3C" w:rsidP="00C11B3C">
      <w:pPr>
        <w:pStyle w:val="Codesmall"/>
        <w:rPr>
          <w:ins w:id="1170" w:author="Laurence Golding" w:date="2018-10-26T11:30:00Z"/>
        </w:rPr>
      </w:pPr>
      <w:ins w:id="1171" w:author="Laurence Golding" w:date="2018-10-26T11:30:00Z">
        <w:r>
          <w:t xml:space="preserve">  },</w:t>
        </w:r>
      </w:ins>
    </w:p>
    <w:p w14:paraId="5DA63B41" w14:textId="7677C049" w:rsidR="00C11B3C" w:rsidRDefault="00C11B3C" w:rsidP="00C11B3C">
      <w:pPr>
        <w:pStyle w:val="Codesmall"/>
        <w:rPr>
          <w:ins w:id="1172" w:author="Laurence Golding" w:date="2018-10-26T11:30:00Z"/>
        </w:rPr>
      </w:pPr>
      <w:ins w:id="1173" w:author="Laurence Golding" w:date="2018-10-26T11:30:00Z">
        <w:r>
          <w:t xml:space="preserve">  {</w:t>
        </w:r>
      </w:ins>
    </w:p>
    <w:p w14:paraId="4D3C1E6E" w14:textId="77777777" w:rsidR="00C11B3C" w:rsidRDefault="00C11B3C" w:rsidP="00C11B3C">
      <w:pPr>
        <w:pStyle w:val="Codesmall"/>
        <w:rPr>
          <w:ins w:id="1174" w:author="Laurence Golding" w:date="2018-10-26T11:30:00Z"/>
        </w:rPr>
      </w:pPr>
      <w:ins w:id="1175" w:author="Laurence Golding" w:date="2018-10-26T11:30:00Z">
        <w:r>
          <w:t xml:space="preserve">    "offset": 17522,</w:t>
        </w:r>
      </w:ins>
    </w:p>
    <w:p w14:paraId="1668386E" w14:textId="77777777" w:rsidR="00C11B3C" w:rsidRDefault="00C11B3C" w:rsidP="00C11B3C">
      <w:pPr>
        <w:pStyle w:val="Codesmall"/>
        <w:rPr>
          <w:ins w:id="1176" w:author="Laurence Golding" w:date="2018-10-26T11:30:00Z"/>
        </w:rPr>
      </w:pPr>
      <w:ins w:id="1177" w:author="Laurence Golding" w:date="2018-10-26T11:30:00Z">
        <w:r>
          <w:t xml:space="preserve">    "length": 4050,</w:t>
        </w:r>
      </w:ins>
    </w:p>
    <w:p w14:paraId="37499EF7" w14:textId="77777777" w:rsidR="00C11B3C" w:rsidRDefault="00C11B3C" w:rsidP="00C11B3C">
      <w:pPr>
        <w:pStyle w:val="Codesmall"/>
        <w:rPr>
          <w:ins w:id="1178" w:author="Laurence Golding" w:date="2018-10-26T11:30:00Z"/>
        </w:rPr>
      </w:pPr>
      <w:ins w:id="1179" w:author="Laurence Golding" w:date="2018-10-26T11:30:00Z">
        <w:r>
          <w:t xml:space="preserve">    "mimeType": "application/x-shockwave-flash",</w:t>
        </w:r>
      </w:ins>
    </w:p>
    <w:p w14:paraId="1E643CC1" w14:textId="5593C710" w:rsidR="00C11B3C" w:rsidRDefault="00C11B3C" w:rsidP="00C11B3C">
      <w:pPr>
        <w:pStyle w:val="Codesmall"/>
        <w:rPr>
          <w:ins w:id="1180" w:author="Laurence Golding" w:date="2018-10-26T11:30:00Z"/>
        </w:rPr>
      </w:pPr>
      <w:ins w:id="1181" w:author="Laurence Golding" w:date="2018-10-26T11:30:00Z">
        <w:r>
          <w:t xml:space="preserve">    "parent</w:t>
        </w:r>
      </w:ins>
      <w:ins w:id="1182" w:author="Laurence Golding" w:date="2018-10-26T11:42:00Z">
        <w:r w:rsidR="003F4CF6">
          <w:t>Index</w:t>
        </w:r>
      </w:ins>
      <w:ins w:id="1183" w:author="Laurence Golding" w:date="2018-10-26T11:30:00Z">
        <w:r>
          <w:t xml:space="preserve">": </w:t>
        </w:r>
      </w:ins>
      <w:ins w:id="1184" w:author="Laurence Golding" w:date="2018-10-26T11:42:00Z">
        <w:r w:rsidR="003F4CF6">
          <w:t>1</w:t>
        </w:r>
      </w:ins>
    </w:p>
    <w:p w14:paraId="067B757C" w14:textId="77777777" w:rsidR="00C11B3C" w:rsidRDefault="00C11B3C" w:rsidP="00C11B3C">
      <w:pPr>
        <w:pStyle w:val="Codesmall"/>
        <w:rPr>
          <w:ins w:id="1185" w:author="Laurence Golding" w:date="2018-10-26T11:30:00Z"/>
        </w:rPr>
      </w:pPr>
      <w:ins w:id="1186" w:author="Laurence Golding" w:date="2018-10-26T11:30:00Z">
        <w:r>
          <w:t xml:space="preserve">  }</w:t>
        </w:r>
      </w:ins>
    </w:p>
    <w:p w14:paraId="294D1795" w14:textId="4A74CE21" w:rsidR="00C11B3C" w:rsidRPr="00C11B3C" w:rsidRDefault="00883547" w:rsidP="003F4CF6">
      <w:pPr>
        <w:pStyle w:val="Codesmall"/>
      </w:pPr>
      <w:ins w:id="1187" w:author="Laurence Golding" w:date="2018-10-28T13:09:00Z">
        <w:r>
          <w:t>]</w:t>
        </w:r>
      </w:ins>
    </w:p>
    <w:p w14:paraId="7A2E9AEB" w14:textId="4B20ACE1" w:rsidR="00401BB5" w:rsidRDefault="00401BB5" w:rsidP="00401BB5">
      <w:pPr>
        <w:pStyle w:val="Heading3"/>
      </w:pPr>
      <w:bookmarkStart w:id="1188" w:name="_Ref493403563"/>
      <w:bookmarkStart w:id="1189" w:name="_Toc528157319"/>
      <w:r>
        <w:t>offset property</w:t>
      </w:r>
      <w:bookmarkEnd w:id="1188"/>
      <w:bookmarkEnd w:id="118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90" w:name="_Ref493403574"/>
      <w:bookmarkStart w:id="1191" w:name="_Toc528157320"/>
      <w:r>
        <w:t>length property</w:t>
      </w:r>
      <w:bookmarkEnd w:id="1190"/>
      <w:bookmarkEnd w:id="119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92" w:name="_Toc528157321"/>
      <w:bookmarkStart w:id="1193" w:name="_Hlk514318855"/>
      <w:r>
        <w:t>roles property</w:t>
      </w:r>
      <w:bookmarkEnd w:id="1192"/>
    </w:p>
    <w:bookmarkEnd w:id="119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119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95" w:name="_Toc528157322"/>
      <w:bookmarkEnd w:id="1194"/>
      <w:r>
        <w:t>mimeType property</w:t>
      </w:r>
      <w:bookmarkEnd w:id="1195"/>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96" w:name="_Ref511899450"/>
      <w:bookmarkStart w:id="1197" w:name="_Toc528157323"/>
      <w:r>
        <w:t>contents property</w:t>
      </w:r>
      <w:bookmarkEnd w:id="1196"/>
      <w:bookmarkEnd w:id="1197"/>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1198" w:name="_Ref511828128"/>
      <w:bookmarkStart w:id="1199" w:name="_Toc528157324"/>
      <w:r>
        <w:t>encoding property</w:t>
      </w:r>
      <w:bookmarkEnd w:id="1198"/>
      <w:bookmarkEnd w:id="1199"/>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79332B98" w:rsidR="00926829" w:rsidRDefault="00926829" w:rsidP="00926829">
      <w:pPr>
        <w:pStyle w:val="Codesmall"/>
      </w:pPr>
      <w:r>
        <w:t xml:space="preserve">  "files": </w:t>
      </w:r>
      <w:del w:id="1200" w:author="Laurence Golding" w:date="2018-10-28T13:07:00Z">
        <w:r w:rsidDel="00562F2A">
          <w:delText xml:space="preserve">{                           </w:delText>
        </w:r>
      </w:del>
      <w:ins w:id="1201" w:author="Laurence Golding" w:date="2018-10-28T13:07:00Z">
        <w:r w:rsidR="00562F2A">
          <w:t xml:space="preserve">[                           </w:t>
        </w:r>
      </w:ins>
      <w:r>
        <w:t># See §</w:t>
      </w:r>
      <w:r>
        <w:fldChar w:fldCharType="begin"/>
      </w:r>
      <w:r>
        <w:instrText xml:space="preserve"> REF _Ref507667580 \r \h </w:instrText>
      </w:r>
      <w:r>
        <w:fldChar w:fldCharType="separate"/>
      </w:r>
      <w:r w:rsidR="00CE3B9C">
        <w:t>3.12.11</w:t>
      </w:r>
      <w:r>
        <w:fldChar w:fldCharType="end"/>
      </w:r>
      <w:r>
        <w:t>.</w:t>
      </w:r>
    </w:p>
    <w:p w14:paraId="6F0B3BE0" w14:textId="05D14FCA" w:rsidR="00926829" w:rsidRDefault="00926829" w:rsidP="00926829">
      <w:pPr>
        <w:pStyle w:val="Codesmall"/>
        <w:rPr>
          <w:ins w:id="1202" w:author="Laurence Golding" w:date="2018-10-28T13:07:00Z"/>
        </w:rPr>
      </w:pPr>
      <w:r>
        <w:t xml:space="preserve">    "output.txt": {</w:t>
      </w:r>
    </w:p>
    <w:p w14:paraId="49EEB958" w14:textId="4CAC7B7D" w:rsidR="00562F2A" w:rsidRDefault="00562F2A" w:rsidP="00926829">
      <w:pPr>
        <w:pStyle w:val="Codesmall"/>
        <w:rPr>
          <w:ins w:id="1203" w:author="Laurence Golding" w:date="2018-10-28T13:07:00Z"/>
        </w:rPr>
      </w:pPr>
      <w:ins w:id="1204" w:author="Laurence Golding" w:date="2018-10-28T13:07:00Z">
        <w:r>
          <w:t xml:space="preserve">      "fileLocation": {</w:t>
        </w:r>
      </w:ins>
    </w:p>
    <w:p w14:paraId="100A5AA8" w14:textId="51E3297A" w:rsidR="00562F2A" w:rsidRDefault="00562F2A" w:rsidP="00926829">
      <w:pPr>
        <w:pStyle w:val="Codesmall"/>
        <w:rPr>
          <w:ins w:id="1205" w:author="Laurence Golding" w:date="2018-10-28T13:07:00Z"/>
        </w:rPr>
      </w:pPr>
      <w:ins w:id="1206" w:author="Laurence Golding" w:date="2018-10-28T13:07:00Z">
        <w:r>
          <w:t xml:space="preserve">        "uri</w:t>
        </w:r>
      </w:ins>
      <w:ins w:id="1207" w:author="Laurence Golding" w:date="2018-10-28T13:08:00Z">
        <w:r>
          <w:t>": "output.txt"</w:t>
        </w:r>
      </w:ins>
    </w:p>
    <w:p w14:paraId="1F9DAC47" w14:textId="3C0FFEBD" w:rsidR="00562F2A" w:rsidRDefault="00562F2A" w:rsidP="00926829">
      <w:pPr>
        <w:pStyle w:val="Codesmall"/>
      </w:pPr>
      <w:ins w:id="1208" w:author="Laurence Golding" w:date="2018-10-28T13:07: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124B28AC" w:rsidR="00926829" w:rsidRDefault="00926829" w:rsidP="00926829">
      <w:pPr>
        <w:pStyle w:val="Codesmall"/>
        <w:rPr>
          <w:ins w:id="1209" w:author="Laurence Golding" w:date="2018-10-28T13:08:00Z"/>
        </w:rPr>
      </w:pPr>
      <w:r>
        <w:t xml:space="preserve">    </w:t>
      </w:r>
      <w:del w:id="1210" w:author="Laurence Golding" w:date="2018-10-28T13:08:00Z">
        <w:r w:rsidDel="00562F2A">
          <w:delText xml:space="preserve">"data.txt": </w:delText>
        </w:r>
      </w:del>
      <w:r>
        <w:t>{</w:t>
      </w:r>
    </w:p>
    <w:p w14:paraId="6863FB4A" w14:textId="1A998F0F" w:rsidR="00562F2A" w:rsidRDefault="00562F2A" w:rsidP="00926829">
      <w:pPr>
        <w:pStyle w:val="Codesmall"/>
        <w:rPr>
          <w:ins w:id="1211" w:author="Laurence Golding" w:date="2018-10-28T13:08:00Z"/>
        </w:rPr>
      </w:pPr>
      <w:ins w:id="1212" w:author="Laurence Golding" w:date="2018-10-28T13:08:00Z">
        <w:r>
          <w:t xml:space="preserve">      "fileLocation": {</w:t>
        </w:r>
      </w:ins>
    </w:p>
    <w:p w14:paraId="101205B3" w14:textId="1DCAD804" w:rsidR="00562F2A" w:rsidRDefault="00562F2A" w:rsidP="00926829">
      <w:pPr>
        <w:pStyle w:val="Codesmall"/>
        <w:rPr>
          <w:ins w:id="1213" w:author="Laurence Golding" w:date="2018-10-28T13:08:00Z"/>
        </w:rPr>
      </w:pPr>
      <w:ins w:id="1214" w:author="Laurence Golding" w:date="2018-10-28T13:08:00Z">
        <w:r>
          <w:lastRenderedPageBreak/>
          <w:t xml:space="preserve">        "uri": "data.txt"</w:t>
        </w:r>
      </w:ins>
    </w:p>
    <w:p w14:paraId="09CDD62A" w14:textId="62D0E39A" w:rsidR="00562F2A" w:rsidRDefault="00562F2A" w:rsidP="00926829">
      <w:pPr>
        <w:pStyle w:val="Codesmall"/>
      </w:pPr>
      <w:ins w:id="1215" w:author="Laurence Golding" w:date="2018-10-28T13:0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9E1C863" w:rsidR="00926829" w:rsidRDefault="00926829" w:rsidP="00926829">
      <w:pPr>
        <w:pStyle w:val="Codesmall"/>
      </w:pPr>
      <w:r>
        <w:t xml:space="preserve">  </w:t>
      </w:r>
      <w:del w:id="1216" w:author="Laurence Golding" w:date="2018-10-28T13:07:00Z">
        <w:r w:rsidDel="00562F2A">
          <w:delText>}</w:delText>
        </w:r>
      </w:del>
      <w:ins w:id="1217" w:author="Laurence Golding" w:date="2018-10-28T13:07:00Z">
        <w:r w:rsidR="00562F2A">
          <w:t>]</w:t>
        </w:r>
      </w:ins>
    </w:p>
    <w:p w14:paraId="15B3E52A" w14:textId="4E410EFC" w:rsidR="00D72BDC" w:rsidRDefault="00D72BDC" w:rsidP="00926829">
      <w:pPr>
        <w:pStyle w:val="Codesmall"/>
      </w:pPr>
      <w:del w:id="1218" w:author="Laurence Golding" w:date="2018-10-28T13:09:00Z">
        <w:r w:rsidDel="00EA0BA5">
          <w:delText>}</w:delText>
        </w:r>
      </w:del>
      <w:ins w:id="1219" w:author="Laurence Golding" w:date="2018-10-28T13:09:00Z">
        <w:r w:rsidR="00EA0BA5">
          <w:t>]</w:t>
        </w:r>
      </w:ins>
    </w:p>
    <w:p w14:paraId="0BA813E0" w14:textId="6C22A625" w:rsidR="00401BB5" w:rsidRDefault="00401BB5" w:rsidP="00401BB5">
      <w:pPr>
        <w:pStyle w:val="Heading3"/>
      </w:pPr>
      <w:bookmarkStart w:id="1220" w:name="_Ref493345445"/>
      <w:bookmarkStart w:id="1221" w:name="_Toc528157325"/>
      <w:r>
        <w:t>hashes property</w:t>
      </w:r>
      <w:bookmarkEnd w:id="1220"/>
      <w:bookmarkEnd w:id="1221"/>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22" w:name="_Toc528157326"/>
      <w:r>
        <w:t>lastModifiedTime</w:t>
      </w:r>
      <w:r w:rsidR="00327EBE">
        <w:t>Utc</w:t>
      </w:r>
      <w:r>
        <w:t xml:space="preserve"> property</w:t>
      </w:r>
      <w:bookmarkEnd w:id="1222"/>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223" w:name="_Ref493350984"/>
      <w:bookmarkStart w:id="1224" w:name="_Toc528157327"/>
      <w:r>
        <w:t>result object</w:t>
      </w:r>
      <w:bookmarkEnd w:id="1223"/>
      <w:bookmarkEnd w:id="1224"/>
    </w:p>
    <w:p w14:paraId="74FD90F6" w14:textId="18F2DD20" w:rsidR="00401BB5" w:rsidRDefault="00401BB5" w:rsidP="00401BB5">
      <w:pPr>
        <w:pStyle w:val="Heading3"/>
      </w:pPr>
      <w:bookmarkStart w:id="1225" w:name="_Toc528157328"/>
      <w:r>
        <w:t>General</w:t>
      </w:r>
      <w:bookmarkEnd w:id="122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226" w:name="_Ref515624666"/>
      <w:bookmarkStart w:id="1227" w:name="_Toc528157329"/>
      <w:r>
        <w:t>Distinguishing logically identical from logically distinct results</w:t>
      </w:r>
      <w:bookmarkEnd w:id="1226"/>
      <w:bookmarkEnd w:id="122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228" w:name="_Toc528157330"/>
      <w:bookmarkStart w:id="1229" w:name="_Ref493408865"/>
      <w:r>
        <w:lastRenderedPageBreak/>
        <w:t>i</w:t>
      </w:r>
      <w:r w:rsidR="00435405">
        <w:t>nstanceGui</w:t>
      </w:r>
      <w:r>
        <w:t>d property</w:t>
      </w:r>
      <w:bookmarkEnd w:id="1228"/>
    </w:p>
    <w:p w14:paraId="2C599143" w14:textId="11222D1E" w:rsidR="00376B6D" w:rsidRDefault="00376B6D" w:rsidP="00376B6D">
      <w:bookmarkStart w:id="123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231" w:name="_Ref516055541"/>
      <w:bookmarkStart w:id="1232" w:name="_Toc528157331"/>
      <w:r>
        <w:t>correlationGuid property</w:t>
      </w:r>
      <w:bookmarkEnd w:id="1231"/>
      <w:bookmarkEnd w:id="1232"/>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1233" w:name="_Ref513193500"/>
      <w:bookmarkStart w:id="1234" w:name="_Ref513195673"/>
      <w:bookmarkStart w:id="1235" w:name="_Toc528157332"/>
      <w:r>
        <w:t>ruleId property</w:t>
      </w:r>
      <w:bookmarkEnd w:id="1229"/>
      <w:bookmarkEnd w:id="1230"/>
      <w:bookmarkEnd w:id="1233"/>
      <w:bookmarkEnd w:id="1234"/>
      <w:bookmarkEnd w:id="12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1236" w:author="Laurence Golding" w:date="2018-10-25T14:13:00Z">
        <w:r w:rsidR="004816E2" w:rsidDel="00425AFD">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2B29AC88" w:rsidR="00244809" w:rsidRDefault="00244809" w:rsidP="00244809">
      <w:pPr>
        <w:rPr>
          <w:ins w:id="1237" w:author="Laurence Golding" w:date="2018-10-25T12:23: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8CC997F" w14:textId="4CEE0738" w:rsidR="008809FB" w:rsidRPr="00244809" w:rsidRDefault="008809FB" w:rsidP="0078339F">
      <w:pPr>
        <w:pStyle w:val="Heading3"/>
      </w:pPr>
      <w:ins w:id="1238" w:author="Laurence Golding" w:date="2018-10-25T12:23:00Z">
        <w:r>
          <w:t>ruleIndex property</w:t>
        </w:r>
      </w:ins>
    </w:p>
    <w:p w14:paraId="543A4472" w14:textId="5284D7CD" w:rsidR="00465D52" w:rsidRDefault="004816E2" w:rsidP="00465D52">
      <w:pPr>
        <w:rPr>
          <w:ins w:id="1239" w:author="Laurence Golding" w:date="2018-10-25T14:46:00Z"/>
        </w:rPr>
      </w:pPr>
      <w:del w:id="1240" w:author="Laurence Golding" w:date="2018-10-25T14:06:00Z">
        <w:r w:rsidDel="0078339F">
          <w:delText xml:space="preserve">Some tools define multiple rules with the same id. </w:delText>
        </w:r>
        <w:r w:rsidR="00465D52" w:rsidRPr="00465D52" w:rsidDel="0078339F">
          <w:delText>If there is more than one rule with the</w:delText>
        </w:r>
        <w:r w:rsidDel="0078339F">
          <w:delText xml:space="preserve"> desired</w:delText>
        </w:r>
        <w:r w:rsidR="00471FEC" w:rsidDel="0078339F">
          <w:delText xml:space="preserve"> id</w:delText>
        </w:r>
      </w:del>
      <w:ins w:id="1241" w:author="Laurence Golding" w:date="2018-10-25T14:06:00Z">
        <w:r w:rsidR="0078339F">
          <w:t xml:space="preserve">If </w:t>
        </w:r>
        <w:r w:rsidR="0078339F" w:rsidRPr="0078339F">
          <w:rPr>
            <w:rStyle w:val="CODEtemp"/>
          </w:rPr>
          <w:t>ruleId</w:t>
        </w:r>
        <w:r w:rsidR="0078339F">
          <w:t xml:space="preserve"> </w:t>
        </w:r>
      </w:ins>
      <w:ins w:id="1242" w:author="Laurence Golding" w:date="2018-10-25T14:07:00Z">
        <w:r w:rsidR="0078339F">
          <w:t>(§</w:t>
        </w:r>
        <w:r w:rsidR="0078339F">
          <w:fldChar w:fldCharType="begin"/>
        </w:r>
        <w:r w:rsidR="0078339F">
          <w:instrText xml:space="preserve"> REF _Ref513193500 \r \h </w:instrText>
        </w:r>
      </w:ins>
      <w:r w:rsidR="0078339F">
        <w:fldChar w:fldCharType="separate"/>
      </w:r>
      <w:ins w:id="1243" w:author="Laurence Golding" w:date="2018-10-25T14:07:00Z">
        <w:r w:rsidR="0078339F">
          <w:t>3.21.5</w:t>
        </w:r>
        <w:r w:rsidR="0078339F">
          <w:fldChar w:fldCharType="end"/>
        </w:r>
        <w:r w:rsidR="0078339F">
          <w:t xml:space="preserve">) </w:t>
        </w:r>
      </w:ins>
      <w:ins w:id="1244" w:author="Laurence Golding" w:date="2018-10-25T14:06:00Z">
        <w:r w:rsidR="0078339F">
          <w:t>is present</w:t>
        </w:r>
      </w:ins>
      <w:r w:rsidR="00465D52" w:rsidRPr="00465D52">
        <w:t>,</w:t>
      </w:r>
      <w:del w:id="1245" w:author="Laurence Golding" w:date="2018-10-25T14:52:00Z">
        <w:r w:rsidR="00465D52" w:rsidRPr="00465D52" w:rsidDel="00F97028">
          <w:delText xml:space="preserve"> and if the</w:delText>
        </w:r>
        <w:r w:rsidDel="00F97028">
          <w:delText xml:space="preserve"> containing</w:delText>
        </w:r>
        <w:r w:rsidR="00465D52" w:rsidRPr="00465D52" w:rsidDel="00F97028">
          <w:delText xml:space="preserve"> </w:delText>
        </w:r>
        <w:r w:rsidR="00465D52" w:rsidRPr="00465D52" w:rsidDel="00F97028">
          <w:rPr>
            <w:rStyle w:val="CODEtemp"/>
          </w:rPr>
          <w:delText>run</w:delText>
        </w:r>
        <w:r w:rsidR="00465D52" w:rsidRPr="00465D52" w:rsidDel="00F97028">
          <w:delText xml:space="preserve"> object </w:delText>
        </w:r>
        <w:r w:rsidR="00465D52" w:rsidDel="00F97028">
          <w:delText>(</w:delText>
        </w:r>
        <w:r w:rsidR="00465D52" w:rsidRPr="00465D52" w:rsidDel="00F97028">
          <w:delText>§</w:delText>
        </w:r>
        <w:r w:rsidR="00465D52" w:rsidDel="00F97028">
          <w:fldChar w:fldCharType="begin"/>
        </w:r>
        <w:r w:rsidR="00465D52" w:rsidDel="00F97028">
          <w:delInstrText xml:space="preserve"> REF _Ref493349997 \r \h </w:delInstrText>
        </w:r>
        <w:r w:rsidR="00465D52" w:rsidDel="00F97028">
          <w:fldChar w:fldCharType="separate"/>
        </w:r>
        <w:r w:rsidR="00CE3B9C" w:rsidDel="00F97028">
          <w:delText>3.12</w:delText>
        </w:r>
        <w:r w:rsidR="00465D52" w:rsidDel="00F97028">
          <w:fldChar w:fldCharType="end"/>
        </w:r>
        <w:r w:rsidR="00465D52" w:rsidDel="00F97028">
          <w:delText xml:space="preserve">) </w:delText>
        </w:r>
        <w:r w:rsidR="00465D52" w:rsidRPr="00465D52" w:rsidDel="00F97028">
          <w:delText xml:space="preserve">contains a </w:delText>
        </w:r>
        <w:r w:rsidR="00465D52" w:rsidRPr="00465D52" w:rsidDel="00F97028">
          <w:rPr>
            <w:rStyle w:val="CODEtemp"/>
          </w:rPr>
          <w:delText>r</w:delText>
        </w:r>
        <w:r w:rsidR="00A8547F" w:rsidDel="00F97028">
          <w:rPr>
            <w:rStyle w:val="CODEtemp"/>
          </w:rPr>
          <w:delText>esources.r</w:delText>
        </w:r>
        <w:r w:rsidR="00465D52" w:rsidRPr="00465D52" w:rsidDel="00F97028">
          <w:rPr>
            <w:rStyle w:val="CODEtemp"/>
          </w:rPr>
          <w:delText>ules</w:delText>
        </w:r>
        <w:r w:rsidR="00465D52" w:rsidDel="00F97028">
          <w:delText xml:space="preserve"> property (§</w:delText>
        </w:r>
        <w:r w:rsidR="00465D52" w:rsidDel="00F97028">
          <w:fldChar w:fldCharType="begin"/>
        </w:r>
        <w:r w:rsidR="00465D52" w:rsidDel="00F97028">
          <w:delInstrText xml:space="preserve"> REF _Ref493404878 \r \h </w:delInstrText>
        </w:r>
        <w:r w:rsidR="00465D52" w:rsidDel="00F97028">
          <w:fldChar w:fldCharType="separate"/>
        </w:r>
        <w:r w:rsidR="00CE3B9C" w:rsidDel="00F97028">
          <w:delText>3.12.15</w:delText>
        </w:r>
        <w:r w:rsidR="00465D52" w:rsidDel="00F97028">
          <w:fldChar w:fldCharType="end"/>
        </w:r>
        <w:r w:rsidR="00A8547F" w:rsidDel="00F97028">
          <w:delText>, §</w:delText>
        </w:r>
        <w:r w:rsidR="00242824" w:rsidDel="00F97028">
          <w:fldChar w:fldCharType="begin"/>
        </w:r>
        <w:r w:rsidR="00242824" w:rsidDel="00F97028">
          <w:delInstrText xml:space="preserve"> REF _Ref508870783 \r \h </w:delInstrText>
        </w:r>
        <w:r w:rsidR="00242824" w:rsidDel="00F97028">
          <w:fldChar w:fldCharType="separate"/>
        </w:r>
        <w:r w:rsidR="00CE3B9C" w:rsidDel="00F97028">
          <w:delText>3.37.3</w:delText>
        </w:r>
        <w:r w:rsidR="00242824" w:rsidDel="00F97028">
          <w:fldChar w:fldCharType="end"/>
        </w:r>
        <w:r w:rsidR="00465D52" w:rsidRPr="00465D52" w:rsidDel="00F97028">
          <w:delText>), then</w:delText>
        </w:r>
      </w:del>
      <w:r w:rsidR="00465D52" w:rsidRPr="00465D52">
        <w:t xml:space="preserve"> </w:t>
      </w:r>
      <w:del w:id="1246" w:author="Laurence Golding" w:date="2018-10-25T14:08:00Z">
        <w:r w:rsidDel="0078339F">
          <w:delText xml:space="preserve">instead of containing the rule id, </w:delText>
        </w:r>
        <w:r w:rsidRPr="004816E2" w:rsidDel="0078339F">
          <w:rPr>
            <w:rStyle w:val="CODEtemp"/>
          </w:rPr>
          <w:delText>ruleId</w:delText>
        </w:r>
      </w:del>
      <w:ins w:id="1247" w:author="Laurence Golding" w:date="2018-10-25T14:08:00Z">
        <w:r w:rsidR="0078339F">
          <w:t xml:space="preserve">the </w:t>
        </w:r>
        <w:r w:rsidR="0078339F" w:rsidRPr="0078339F">
          <w:rPr>
            <w:rStyle w:val="CODEtemp"/>
          </w:rPr>
          <w:t>result</w:t>
        </w:r>
        <w:r w:rsidR="0078339F">
          <w:t xml:space="preserve"> object</w:t>
        </w:r>
      </w:ins>
      <w:r>
        <w:t xml:space="preserve"> </w:t>
      </w:r>
      <w:del w:id="1248" w:author="Laurence Golding" w:date="2018-10-25T14:45:00Z">
        <w:r w:rsidDel="00F97028">
          <w:rPr>
            <w:b/>
          </w:rPr>
          <w:delText>SHALL</w:delText>
        </w:r>
        <w:r w:rsidR="00465D52" w:rsidRPr="00465D52" w:rsidDel="00F97028">
          <w:delText xml:space="preserve"> </w:delText>
        </w:r>
      </w:del>
      <w:ins w:id="1249" w:author="Laurence Golding" w:date="2018-10-25T14:45:00Z">
        <w:r w:rsidR="00F97028">
          <w:rPr>
            <w:b/>
          </w:rPr>
          <w:t>SHOULD</w:t>
        </w:r>
        <w:r w:rsidR="00F97028" w:rsidRPr="00465D52">
          <w:t xml:space="preserve"> </w:t>
        </w:r>
      </w:ins>
      <w:r>
        <w:t xml:space="preserve">contain </w:t>
      </w:r>
      <w:r w:rsidR="00465D52" w:rsidRPr="00465D52">
        <w:t xml:space="preserve">a </w:t>
      </w:r>
      <w:del w:id="1250" w:author="Laurence Golding" w:date="2018-10-25T14:08:00Z">
        <w:r w:rsidR="00465D52" w:rsidRPr="00465D52" w:rsidDel="0078339F">
          <w:delText xml:space="preserve">string that </w:delText>
        </w:r>
        <w:r w:rsidDel="0078339F">
          <w:delText>equals</w:delText>
        </w:r>
        <w:r w:rsidR="00465D52" w:rsidRPr="00465D52" w:rsidDel="0078339F">
          <w:delText xml:space="preserve"> one of the property names</w:delText>
        </w:r>
      </w:del>
      <w:ins w:id="1251" w:author="Laurence Golding" w:date="2018-10-25T14:09:00Z">
        <w:r w:rsidR="0078339F" w:rsidRPr="0078339F">
          <w:t xml:space="preserve"> </w:t>
        </w:r>
        <w:r w:rsidR="0078339F">
          <w:t xml:space="preserve">property named </w:t>
        </w:r>
        <w:r w:rsidR="0078339F" w:rsidRPr="0078339F">
          <w:rPr>
            <w:rStyle w:val="CODEtemp"/>
          </w:rPr>
          <w:t>ruleIndex</w:t>
        </w:r>
        <w:r w:rsidR="0078339F">
          <w:t xml:space="preserve"> whose value is a non-negative integer that specifies the index of the relevant </w:t>
        </w:r>
        <w:r w:rsidR="0078339F" w:rsidRPr="00425AFD">
          <w:rPr>
            <w:rStyle w:val="CODEtemp"/>
          </w:rPr>
          <w:t>rule</w:t>
        </w:r>
      </w:ins>
      <w:ins w:id="1252" w:author="Laurence Golding" w:date="2018-10-25T14:10:00Z">
        <w:r w:rsidR="0078339F">
          <w:t xml:space="preserve"> </w:t>
        </w:r>
      </w:ins>
      <w:ins w:id="1253" w:author="Laurence Golding" w:date="2018-10-25T14:09:00Z">
        <w:r w:rsidR="0078339F">
          <w:t>object</w:t>
        </w:r>
      </w:ins>
      <w:r w:rsidR="00465D52" w:rsidRPr="00465D52">
        <w:t xml:space="preserve"> </w:t>
      </w:r>
      <w:ins w:id="1254" w:author="Laurence Golding" w:date="2018-10-25T14:43:00Z">
        <w:r w:rsidR="00F97028">
          <w:t>(§</w:t>
        </w:r>
        <w:r w:rsidR="00F97028">
          <w:fldChar w:fldCharType="begin"/>
        </w:r>
        <w:r w:rsidR="00F97028">
          <w:instrText xml:space="preserve"> REF _Ref508814067 \r \h </w:instrText>
        </w:r>
      </w:ins>
      <w:ins w:id="1255" w:author="Laurence Golding" w:date="2018-10-25T14:43:00Z">
        <w:r w:rsidR="00F97028">
          <w:fldChar w:fldCharType="separate"/>
        </w:r>
        <w:r w:rsidR="00F97028">
          <w:t>3.38</w:t>
        </w:r>
        <w:r w:rsidR="00F97028">
          <w:fldChar w:fldCharType="end"/>
        </w:r>
        <w:r w:rsidR="00F97028">
          <w:t xml:space="preserve">) </w:t>
        </w:r>
      </w:ins>
      <w:r w:rsidR="00465D52" w:rsidRPr="00465D52">
        <w:t xml:space="preserve">in </w:t>
      </w:r>
      <w:r w:rsidR="002E52B0">
        <w:rPr>
          <w:rStyle w:val="CODEtemp"/>
        </w:rPr>
        <w:t>resources</w:t>
      </w:r>
      <w:r w:rsidR="00465D52" w:rsidRPr="000A7DA8">
        <w:rPr>
          <w:rStyle w:val="CODEtemp"/>
        </w:rPr>
        <w:t>.rules</w:t>
      </w:r>
      <w:del w:id="1256" w:author="Laurence Golding" w:date="2018-10-25T14:53:00Z">
        <w:r w:rsidR="00465D52" w:rsidRPr="00465D52" w:rsidDel="00F97028">
          <w:delText>.</w:delText>
        </w:r>
      </w:del>
      <w:ins w:id="1257" w:author="Laurence Golding" w:date="2018-10-25T14:52:00Z">
        <w:r w:rsidR="00F97028">
          <w:t xml:space="preserve"> </w:t>
        </w:r>
      </w:ins>
      <w:del w:id="1258" w:author="Laurence Golding" w:date="2018-10-25T14:13:00Z">
        <w:r w:rsidDel="00425AFD">
          <w:delText xml:space="preserve"> To improve the readability of the log file, this property name </w:delText>
        </w:r>
        <w:r w:rsidDel="00425AFD">
          <w:rPr>
            <w:b/>
          </w:rPr>
          <w:delText>SHOULD</w:delText>
        </w:r>
        <w:r w:rsidDel="00425AFD">
          <w:delText xml:space="preserve"> be formed by appending a suffix to the rule id. In this case, the </w:delText>
        </w:r>
        <w:r w:rsidRPr="00431F8A" w:rsidDel="00425AFD">
          <w:rPr>
            <w:rStyle w:val="CODEtemp"/>
          </w:rPr>
          <w:delText>"id"</w:delText>
        </w:r>
        <w:r w:rsidDel="00425AFD">
          <w:delText xml:space="preserve"> property (§</w:delText>
        </w:r>
        <w:r w:rsidR="00C32311" w:rsidDel="00425AFD">
          <w:fldChar w:fldCharType="begin"/>
        </w:r>
        <w:r w:rsidR="00C32311" w:rsidDel="00425AFD">
          <w:delInstrText xml:space="preserve"> REF _Ref493408046 \r \h </w:delInstrText>
        </w:r>
        <w:r w:rsidR="00C32311" w:rsidDel="00425AFD">
          <w:fldChar w:fldCharType="separate"/>
        </w:r>
        <w:r w:rsidR="00CE3B9C" w:rsidDel="00425AFD">
          <w:delText>3.38.3</w:delText>
        </w:r>
        <w:r w:rsidR="00C32311" w:rsidDel="00425AFD">
          <w:fldChar w:fldCharType="end"/>
        </w:r>
        <w:r w:rsidDel="00425AFD">
          <w:delText>) of the specified rule object (§</w:delText>
        </w:r>
        <w:r w:rsidR="00C32311" w:rsidDel="00425AFD">
          <w:fldChar w:fldCharType="begin"/>
        </w:r>
        <w:r w:rsidR="00C32311" w:rsidDel="00425AFD">
          <w:delInstrText xml:space="preserve"> REF _Ref508814067 \r \h </w:delInstrText>
        </w:r>
        <w:r w:rsidR="00C32311" w:rsidDel="00425AFD">
          <w:fldChar w:fldCharType="separate"/>
        </w:r>
        <w:r w:rsidR="00CE3B9C" w:rsidDel="00425AFD">
          <w:delText>3.38</w:delText>
        </w:r>
        <w:r w:rsidR="00C32311" w:rsidDel="00425AFD">
          <w:fldChar w:fldCharType="end"/>
        </w:r>
        <w:r w:rsidDel="00425AFD">
          <w:delText xml:space="preserve">) </w:delText>
        </w:r>
        <w:r w:rsidDel="00425AFD">
          <w:rPr>
            <w:b/>
          </w:rPr>
          <w:delText>SHALL</w:delText>
        </w:r>
        <w:r w:rsidDel="00425AFD">
          <w:delText xml:space="preserve"> contains the actual rule id.</w:delText>
        </w:r>
      </w:del>
      <w:ins w:id="1259" w:author="Laurence Golding" w:date="2018-10-25T14:53:00Z">
        <w:r w:rsidR="00F97028">
          <w:t>or in an external resource file (see §</w:t>
        </w:r>
      </w:ins>
      <w:ins w:id="1260" w:author="Laurence Golding" w:date="2018-10-25T14:55:00Z">
        <w:r w:rsidR="00F97028">
          <w:fldChar w:fldCharType="begin"/>
        </w:r>
        <w:r w:rsidR="00F97028">
          <w:instrText xml:space="preserve"> REF _Ref508811713 \r \h </w:instrText>
        </w:r>
      </w:ins>
      <w:r w:rsidR="00F97028">
        <w:fldChar w:fldCharType="separate"/>
      </w:r>
      <w:ins w:id="1261" w:author="Laurence Golding" w:date="2018-10-25T14:55:00Z">
        <w:r w:rsidR="00F97028">
          <w:t>3.10.6.4</w:t>
        </w:r>
        <w:r w:rsidR="00F97028">
          <w:fldChar w:fldCharType="end"/>
        </w:r>
      </w:ins>
      <w:ins w:id="1262" w:author="Laurence Golding" w:date="2018-10-25T14:53:00Z">
        <w:r w:rsidR="00F97028">
          <w:t>).</w:t>
        </w:r>
      </w:ins>
      <w:ins w:id="1263" w:author="Laurence Golding" w:date="2018-11-16T11:34:00Z">
        <w:r w:rsidR="008063AE">
          <w:t xml:space="preserve"> If this property is absent, it </w:t>
        </w:r>
        <w:r w:rsidR="008063AE">
          <w:rPr>
            <w:b/>
          </w:rPr>
          <w:t>SHALL</w:t>
        </w:r>
        <w:r w:rsidR="008063AE">
          <w:t xml:space="preserve"> default to -1.</w:t>
        </w:r>
      </w:ins>
    </w:p>
    <w:p w14:paraId="7C8C5CCE" w14:textId="550FFFD2" w:rsidR="00F97028" w:rsidRDefault="00F97028" w:rsidP="00F97028">
      <w:pPr>
        <w:pStyle w:val="Note"/>
      </w:pPr>
      <w:ins w:id="1264" w:author="Laurence Golding" w:date="2018-10-25T14:46:00Z">
        <w:r>
          <w:t xml:space="preserve">NOTE: If </w:t>
        </w:r>
        <w:r w:rsidRPr="00F97028">
          <w:rPr>
            <w:rStyle w:val="CODEtemp"/>
          </w:rPr>
          <w:t>ruleIndex</w:t>
        </w:r>
        <w:r>
          <w:t xml:space="preserve"> is absent, a SARIF consumer will not be able to locate metadata for the </w:t>
        </w:r>
      </w:ins>
      <w:ins w:id="1265" w:author="Laurence Golding" w:date="2018-10-25T14:47:00Z">
        <w:r>
          <w:t xml:space="preserve">rule without traversing the </w:t>
        </w:r>
        <w:r w:rsidRPr="00F97028">
          <w:rPr>
            <w:rStyle w:val="CODEtemp"/>
          </w:rPr>
          <w:t>resources.rules</w:t>
        </w:r>
        <w:r>
          <w:t xml:space="preserve"> array searching for a rule whose </w:t>
        </w:r>
        <w:r w:rsidRPr="00F97028">
          <w:rPr>
            <w:rStyle w:val="CODEtemp"/>
          </w:rPr>
          <w:t>id</w:t>
        </w:r>
        <w:r>
          <w:t xml:space="preserve"> property </w:t>
        </w:r>
      </w:ins>
      <w:ins w:id="1266" w:author="Laurence Golding" w:date="2018-10-25T14:48:00Z">
        <w:r>
          <w:t>(§</w:t>
        </w:r>
      </w:ins>
      <w:ins w:id="1267" w:author="Laurence Golding" w:date="2018-10-25T14:49:00Z">
        <w:r>
          <w:fldChar w:fldCharType="begin"/>
        </w:r>
        <w:r>
          <w:instrText xml:space="preserve"> REF _Ref493408046 \r \h </w:instrText>
        </w:r>
      </w:ins>
      <w:r>
        <w:fldChar w:fldCharType="separate"/>
      </w:r>
      <w:ins w:id="1268" w:author="Laurence Golding" w:date="2018-10-25T14:49:00Z">
        <w:r>
          <w:t>3.38.3</w:t>
        </w:r>
        <w:r>
          <w:fldChar w:fldCharType="end"/>
        </w:r>
      </w:ins>
      <w:ins w:id="1269" w:author="Laurence Golding" w:date="2018-10-25T14:48:00Z">
        <w:r>
          <w:t xml:space="preserve">) </w:t>
        </w:r>
      </w:ins>
      <w:ins w:id="1270" w:author="Laurence Golding" w:date="2018-10-25T14:47:00Z">
        <w:r>
          <w:t xml:space="preserve">matches </w:t>
        </w:r>
        <w:r w:rsidRPr="00F97028">
          <w:rPr>
            <w:rStyle w:val="CODEtemp"/>
          </w:rPr>
          <w:t>ruleId</w:t>
        </w:r>
        <w:r>
          <w:t>. Even that will not work if multiple rules have the same id</w:t>
        </w:r>
      </w:ins>
      <w:ins w:id="1271" w:author="Laurence Golding" w:date="2018-10-25T14:50:00Z">
        <w:r>
          <w:t>, which does happen for some tools</w:t>
        </w:r>
      </w:ins>
      <w:ins w:id="1272" w:author="Laurence Golding" w:date="2018-10-25T14:48:00Z">
        <w:r>
          <w:t>.</w:t>
        </w:r>
      </w:ins>
    </w:p>
    <w:p w14:paraId="0DB8B3AE" w14:textId="624D1670" w:rsidR="000A7DA8" w:rsidRDefault="000A7DA8" w:rsidP="000A7DA8">
      <w:pPr>
        <w:pStyle w:val="Note"/>
      </w:pPr>
      <w:r>
        <w:lastRenderedPageBreak/>
        <w:t>EXAMPLE</w:t>
      </w:r>
      <w:del w:id="1273" w:author="Laurence Golding" w:date="2018-10-25T14:13:00Z">
        <w:r w:rsidR="004816E2" w:rsidDel="00425AFD">
          <w:delText xml:space="preserve"> 2</w:delText>
        </w:r>
      </w:del>
      <w:r>
        <w:t xml:space="preserve">: </w:t>
      </w:r>
      <w:r w:rsidRPr="000A7DA8">
        <w:t xml:space="preserve">In this example, there is more than one rule with id </w:t>
      </w:r>
      <w:r w:rsidRPr="000A7DA8">
        <w:rPr>
          <w:rStyle w:val="CODEtemp"/>
        </w:rPr>
        <w:t>CA1711</w:t>
      </w:r>
      <w:r w:rsidRPr="000A7DA8">
        <w:t>.</w:t>
      </w:r>
      <w:del w:id="1274" w:author="Laurence Golding" w:date="2018-10-25T14:13:00Z">
        <w:r w:rsidR="004816E2" w:rsidDel="00425AFD">
          <w:delText>The SARIF producer sets</w:delText>
        </w:r>
        <w:r w:rsidRPr="000A7DA8" w:rsidDel="00425AFD">
          <w:delText xml:space="preserve"> </w:delText>
        </w:r>
        <w:r w:rsidRPr="000A7DA8" w:rsidDel="00425AFD">
          <w:rPr>
            <w:rStyle w:val="CODEtemp"/>
          </w:rPr>
          <w:delText>rule</w:delText>
        </w:r>
        <w:r w:rsidR="004816E2" w:rsidDel="00425AFD">
          <w:rPr>
            <w:rStyle w:val="CODEtemp"/>
          </w:rPr>
          <w:delText>Id</w:delText>
        </w:r>
        <w:r w:rsidRPr="000A7DA8" w:rsidDel="00425AFD">
          <w:delText xml:space="preserve"> to</w:delText>
        </w:r>
        <w:r w:rsidR="004816E2" w:rsidDel="00425AFD">
          <w:delText xml:space="preserve"> a value that</w:delText>
        </w:r>
        <w:r w:rsidRPr="000A7DA8" w:rsidDel="00425AFD">
          <w:delText xml:space="preserve"> specif</w:delText>
        </w:r>
        <w:r w:rsidR="004816E2" w:rsidDel="00425AFD">
          <w:delText>ies</w:delText>
        </w:r>
        <w:r w:rsidRPr="000A7DA8" w:rsidDel="00425AFD">
          <w:delText xml:space="preserve"> which of the rules with that id is meant</w:delText>
        </w:r>
      </w:del>
      <w:ins w:id="1275" w:author="Laurence Golding" w:date="2018-10-25T14:14:00Z">
        <w:r w:rsidR="00425AFD">
          <w:t xml:space="preserve"> </w:t>
        </w:r>
        <w:r w:rsidR="00425AFD" w:rsidRPr="00431F8A">
          <w:rPr>
            <w:rStyle w:val="CODEtemp"/>
          </w:rPr>
          <w:t>ruleI</w:t>
        </w:r>
        <w:r w:rsidR="00425AFD">
          <w:rPr>
            <w:rStyle w:val="CODEtemp"/>
          </w:rPr>
          <w:t>ndex</w:t>
        </w:r>
        <w:r w:rsidR="00425AFD">
          <w:t xml:space="preserve"> uniquely specifies the relevant rule, whether or not there are multiple rules with the same id</w:t>
        </w:r>
      </w:ins>
      <w:r w:rsidRPr="000A7DA8">
        <w:t>.</w:t>
      </w:r>
      <w:del w:id="1276" w:author="Laurence Golding" w:date="2018-10-25T12:24:00Z">
        <w:r w:rsidR="004816E2" w:rsidDel="008809FB">
          <w:delText xml:space="preserve"> That value is formed by appending the suffix </w:delText>
        </w:r>
        <w:r w:rsidR="004816E2" w:rsidRPr="00431F8A" w:rsidDel="008809FB">
          <w:rPr>
            <w:rStyle w:val="CODEtemp"/>
          </w:rPr>
          <w:delText>"-1"</w:delText>
        </w:r>
        <w:r w:rsidR="004816E2" w:rsidDel="008809FB">
          <w:delText xml:space="preserve"> to the rule id. The rule id is specified by </w:delText>
        </w:r>
        <w:r w:rsidR="004816E2" w:rsidRPr="00431F8A" w:rsidDel="008809FB">
          <w:rPr>
            <w:rStyle w:val="CODEtemp"/>
          </w:rPr>
          <w:delText>resources.rules["CA1711</w:delText>
        </w:r>
        <w:r w:rsidR="004816E2" w:rsidDel="008809FB">
          <w:rPr>
            <w:rStyle w:val="CODEtemp"/>
          </w:rPr>
          <w:delText>-1</w:delText>
        </w:r>
        <w:r w:rsidR="004816E2" w:rsidRPr="00431F8A" w:rsidDel="008809FB">
          <w:rPr>
            <w:rStyle w:val="CODEtemp"/>
          </w:rPr>
          <w:delText>"].id</w:delText>
        </w:r>
        <w:r w:rsidR="004816E2" w:rsidDel="008809FB">
          <w:delText xml:space="preserve">, which evaluates to </w:delText>
        </w:r>
        <w:r w:rsidR="004816E2" w:rsidRPr="00431F8A" w:rsidDel="008809FB">
          <w:rPr>
            <w:rStyle w:val="CODEtemp"/>
          </w:rPr>
          <w:delText>"CA1711"</w:delText>
        </w:r>
        <w:r w:rsidR="004816E2" w:rsidDel="008809FB">
          <w:delText>.</w:delText>
        </w:r>
      </w:del>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352CA56A" w:rsidR="002E52B0" w:rsidRDefault="002E52B0" w:rsidP="002E52B0">
      <w:pPr>
        <w:pStyle w:val="Codesmall"/>
        <w:rPr>
          <w:ins w:id="1277" w:author="Laurence Golding" w:date="2018-10-25T14:14:00Z"/>
        </w:rPr>
      </w:pPr>
      <w:r>
        <w:t xml:space="preserve">      "ruleId": "CA1711</w:t>
      </w:r>
      <w:del w:id="1278" w:author="Laurence Golding" w:date="2018-10-25T14:15:00Z">
        <w:r w:rsidR="00C32311" w:rsidDel="00425AFD">
          <w:delText>-1</w:delText>
        </w:r>
      </w:del>
      <w:r>
        <w:t>",</w:t>
      </w:r>
      <w:del w:id="1279" w:author="Laurence Golding" w:date="2018-10-25T14:14:00Z">
        <w:r w:rsidDel="00425AFD">
          <w:delText xml:space="preserve">  # </w:delText>
        </w:r>
        <w:r w:rsidR="00C32311" w:rsidDel="00425AFD">
          <w:delText>Specifies a property name within "rules".</w:delText>
        </w:r>
      </w:del>
    </w:p>
    <w:p w14:paraId="0CD2AEA0" w14:textId="16301D13" w:rsidR="00425AFD" w:rsidRDefault="00425AFD" w:rsidP="002E52B0">
      <w:pPr>
        <w:pStyle w:val="Codesmall"/>
      </w:pPr>
      <w:ins w:id="1280" w:author="Laurence Golding" w:date="2018-10-25T14:14:00Z">
        <w:r>
          <w:t xml:space="preserve">      "ruleIndex"</w:t>
        </w:r>
      </w:ins>
      <w:ins w:id="1281" w:author="Laurence Golding" w:date="2018-10-25T14:15:00Z">
        <w:r>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547DF4F2" w:rsidR="002E52B0" w:rsidRDefault="002E52B0" w:rsidP="002E52B0">
      <w:pPr>
        <w:pStyle w:val="Codesmall"/>
      </w:pPr>
      <w:r>
        <w:t xml:space="preserve">    "rules": </w:t>
      </w:r>
      <w:del w:id="1282" w:author="Laurence Golding" w:date="2018-10-25T12:23:00Z">
        <w:r w:rsidDel="008809FB">
          <w:delText>{</w:delText>
        </w:r>
        <w:r w:rsidR="00C32311" w:rsidDel="008809FB">
          <w:delText xml:space="preserve">               </w:delText>
        </w:r>
      </w:del>
      <w:ins w:id="1283" w:author="Laurence Golding" w:date="2018-10-25T12:23:00Z">
        <w:r w:rsidR="008809FB">
          <w:t xml:space="preserve">[               </w:t>
        </w:r>
      </w:ins>
      <w:r w:rsidR="00C32311">
        <w:t>#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4079B4C4" w:rsidR="002E52B0" w:rsidRDefault="002E52B0" w:rsidP="002E52B0">
      <w:pPr>
        <w:pStyle w:val="Codesmall"/>
      </w:pPr>
      <w:r>
        <w:t xml:space="preserve">      </w:t>
      </w:r>
      <w:del w:id="1284" w:author="Laurence Golding" w:date="2018-10-25T12:23:00Z">
        <w:r w:rsidDel="008809FB">
          <w:delText xml:space="preserve">"CA1711-1": </w:delText>
        </w:r>
      </w:del>
      <w:r>
        <w:t>{</w:t>
      </w:r>
      <w:ins w:id="1285" w:author="Laurence Golding" w:date="2018-10-25T12:23:00Z">
        <w:r w:rsidR="008809FB">
          <w:t xml:space="preserve">            </w:t>
        </w:r>
      </w:ins>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1D4D9195" w:rsidR="002E52B0" w:rsidRDefault="002E52B0" w:rsidP="002E52B0">
      <w:pPr>
        <w:pStyle w:val="Codesmall"/>
      </w:pPr>
      <w:r>
        <w:t xml:space="preserve">      </w:t>
      </w:r>
      <w:del w:id="1286" w:author="Laurence Golding" w:date="2018-10-25T12:23:00Z">
        <w:r w:rsidDel="008809FB">
          <w:delText xml:space="preserve">"CA1711-2": </w:delText>
        </w:r>
      </w:del>
      <w:r>
        <w:t>{</w:t>
      </w:r>
      <w:ins w:id="1287" w:author="Laurence Golding" w:date="2018-10-25T12:23:00Z">
        <w:r w:rsidR="008809FB">
          <w:t xml:space="preserve">            </w:t>
        </w:r>
      </w:ins>
      <w:r w:rsidR="00D62947">
        <w:t xml:space="preserve">          # Another rule object with the same rule id.</w:t>
      </w:r>
      <w:ins w:id="1288" w:author="Laurence Golding" w:date="2018-10-25T14:43:00Z">
        <w:r w:rsidR="00F97028">
          <w:t xml:space="preserve"> ruleIndex</w:t>
        </w:r>
      </w:ins>
    </w:p>
    <w:p w14:paraId="43548C5D" w14:textId="21070159" w:rsidR="002E52B0" w:rsidRDefault="002E52B0" w:rsidP="002E52B0">
      <w:pPr>
        <w:pStyle w:val="Codesmall"/>
      </w:pPr>
      <w:r>
        <w:t xml:space="preserve">        "id": "CA1711"</w:t>
      </w:r>
      <w:r w:rsidR="00C32311">
        <w:t>,</w:t>
      </w:r>
      <w:ins w:id="1289" w:author="Laurence Golding" w:date="2018-10-25T14:43:00Z">
        <w:r w:rsidR="00F97028">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11048E02" w:rsidR="002E52B0" w:rsidRDefault="002E52B0" w:rsidP="002E52B0">
      <w:pPr>
        <w:pStyle w:val="Codesmall"/>
      </w:pPr>
      <w:r>
        <w:t xml:space="preserve">    </w:t>
      </w:r>
      <w:del w:id="1290" w:author="Laurence Golding" w:date="2018-10-25T14:15:00Z">
        <w:r w:rsidDel="00425AFD">
          <w:delText>}</w:delText>
        </w:r>
      </w:del>
      <w:ins w:id="1291" w:author="Laurence Golding" w:date="2018-10-25T14:15:00Z">
        <w:r w:rsidR="00425AFD">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292" w:name="_Ref493511208"/>
      <w:bookmarkStart w:id="1293" w:name="_Toc528157333"/>
      <w:r>
        <w:t>level property</w:t>
      </w:r>
      <w:bookmarkEnd w:id="1292"/>
      <w:bookmarkEnd w:id="12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294" w:name="_Ref493426628"/>
      <w:bookmarkStart w:id="1295" w:name="_Toc528157334"/>
      <w:r>
        <w:lastRenderedPageBreak/>
        <w:t>message property</w:t>
      </w:r>
      <w:bookmarkEnd w:id="1294"/>
      <w:bookmarkEnd w:id="1295"/>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1296" w:name="_Hlk522873802"/>
      <w:r>
        <w:t>§</w:t>
      </w:r>
      <w:bookmarkEnd w:id="1296"/>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4F235337" w:rsidR="003B3A06" w:rsidRDefault="003B3A06" w:rsidP="003B3A06">
      <w:pPr>
        <w:pStyle w:val="Codesmall"/>
      </w:pPr>
      <w:r>
        <w:lastRenderedPageBreak/>
        <w:t xml:space="preserve">    "rules": </w:t>
      </w:r>
      <w:ins w:id="1297" w:author="Laurence Golding" w:date="2018-10-25T12:24:00Z">
        <w:r w:rsidR="008809FB">
          <w:t>[</w:t>
        </w:r>
      </w:ins>
      <w:del w:id="1298" w:author="Laurence Golding" w:date="2018-10-25T12:24:00Z">
        <w:r w:rsidDel="008809FB">
          <w:delText>{</w:delText>
        </w:r>
      </w:del>
    </w:p>
    <w:p w14:paraId="6E7464D8" w14:textId="193C3921" w:rsidR="003B3A06" w:rsidRDefault="003B3A06" w:rsidP="003B3A06">
      <w:pPr>
        <w:pStyle w:val="Codesmall"/>
      </w:pPr>
      <w:r>
        <w:t xml:space="preserve">     </w:t>
      </w:r>
      <w:ins w:id="1299" w:author="Laurence Golding" w:date="2018-10-25T12:24:00Z">
        <w:r w:rsidR="008809FB">
          <w:t xml:space="preserve"> </w:t>
        </w:r>
      </w:ins>
      <w:del w:id="1300" w:author="Laurence Golding" w:date="2018-10-25T12:24:00Z">
        <w:r w:rsidDel="008809FB">
          <w:delText xml:space="preserve"> "CA2101": </w:delText>
        </w:r>
      </w:del>
      <w:r>
        <w:t>{</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27FA0762" w:rsidR="003B3A06" w:rsidRDefault="003B3A06" w:rsidP="003B3A06">
      <w:pPr>
        <w:pStyle w:val="Codesmall"/>
      </w:pPr>
      <w:r>
        <w:t xml:space="preserve">    </w:t>
      </w:r>
      <w:del w:id="1301" w:author="Laurence Golding" w:date="2018-10-25T12:24:00Z">
        <w:r w:rsidDel="008809FB">
          <w:delText>}</w:delText>
        </w:r>
      </w:del>
      <w:ins w:id="1302" w:author="Laurence Golding" w:date="2018-10-25T12:24:00Z">
        <w:r w:rsidR="008809FB">
          <w:t>]</w:t>
        </w:r>
      </w:ins>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1303" w:name="_Ref510013155"/>
      <w:bookmarkStart w:id="1304" w:name="_Toc528157335"/>
      <w:r>
        <w:t>locations property</w:t>
      </w:r>
      <w:bookmarkEnd w:id="1303"/>
      <w:bookmarkEnd w:id="1304"/>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05" w:name="_Ref510085223"/>
      <w:bookmarkStart w:id="1306" w:name="_Toc528157336"/>
      <w:r>
        <w:t>analysisTarget</w:t>
      </w:r>
      <w:r w:rsidR="00673F27">
        <w:t xml:space="preserve"> p</w:t>
      </w:r>
      <w:r>
        <w:t>roperty</w:t>
      </w:r>
      <w:bookmarkEnd w:id="1305"/>
      <w:bookmarkEnd w:id="1306"/>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07" w:name="_Ref513040093"/>
      <w:bookmarkStart w:id="1308" w:name="_Toc528157337"/>
      <w:r>
        <w:t>fingerprints property</w:t>
      </w:r>
      <w:bookmarkEnd w:id="1307"/>
      <w:bookmarkEnd w:id="1308"/>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5D3DA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1309" w:name="_Ref507591746"/>
      <w:bookmarkStart w:id="1310" w:name="_Toc528157338"/>
      <w:r>
        <w:t>partialFingerprints</w:t>
      </w:r>
      <w:r w:rsidR="00401BB5">
        <w:t xml:space="preserve"> property</w:t>
      </w:r>
      <w:bookmarkEnd w:id="1309"/>
      <w:bookmarkEnd w:id="1310"/>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1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12" w:name="_Ref510008160"/>
      <w:bookmarkStart w:id="1313" w:name="_Toc528157339"/>
      <w:r>
        <w:t>codeFlows property</w:t>
      </w:r>
      <w:bookmarkEnd w:id="1312"/>
      <w:bookmarkEnd w:id="1313"/>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14" w:name="_Ref511820702"/>
      <w:bookmarkStart w:id="1315" w:name="_Toc528157340"/>
      <w:r>
        <w:t>graphs property</w:t>
      </w:r>
      <w:bookmarkEnd w:id="1314"/>
      <w:bookmarkEnd w:id="1315"/>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16" w:name="_Ref511820008"/>
      <w:bookmarkStart w:id="1317" w:name="_Toc528157341"/>
      <w:r>
        <w:lastRenderedPageBreak/>
        <w:t>graphTraversals property</w:t>
      </w:r>
      <w:bookmarkEnd w:id="1316"/>
      <w:bookmarkEnd w:id="1317"/>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18" w:name="_Toc528157342"/>
      <w:r>
        <w:t>stacks property</w:t>
      </w:r>
      <w:bookmarkEnd w:id="1318"/>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19" w:name="_Ref493499246"/>
      <w:bookmarkStart w:id="1320" w:name="_Toc528157343"/>
      <w:r>
        <w:t>relatedLocations property</w:t>
      </w:r>
      <w:bookmarkEnd w:id="1319"/>
      <w:bookmarkEnd w:id="1320"/>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21" w:name="_Toc528157344"/>
      <w:r>
        <w:t>suppressionStates property</w:t>
      </w:r>
      <w:bookmarkEnd w:id="1321"/>
    </w:p>
    <w:p w14:paraId="1AE8DC88" w14:textId="2A54B9A5" w:rsidR="00401BB5" w:rsidRDefault="00401BB5" w:rsidP="00401BB5">
      <w:pPr>
        <w:pStyle w:val="Heading4"/>
      </w:pPr>
      <w:bookmarkStart w:id="1322" w:name="_Toc528157345"/>
      <w:r>
        <w:t>General</w:t>
      </w:r>
      <w:bookmarkEnd w:id="1322"/>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1323" w:name="_Ref493475240"/>
      <w:bookmarkStart w:id="1324" w:name="_Toc528157346"/>
      <w:r>
        <w:t>suppressedInSource value</w:t>
      </w:r>
      <w:bookmarkEnd w:id="1323"/>
      <w:bookmarkEnd w:id="13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25" w:name="_Ref493475253"/>
      <w:bookmarkStart w:id="1326" w:name="_Toc528157347"/>
      <w:r>
        <w:t>suppressedExternally value</w:t>
      </w:r>
      <w:bookmarkEnd w:id="1325"/>
      <w:bookmarkEnd w:id="13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27" w:name="_Ref493351360"/>
      <w:bookmarkStart w:id="1328" w:name="_Toc528157348"/>
      <w:bookmarkStart w:id="1329" w:name="_Hlk514318442"/>
      <w:r>
        <w:lastRenderedPageBreak/>
        <w:t>baselineState property</w:t>
      </w:r>
      <w:bookmarkEnd w:id="1327"/>
      <w:bookmarkEnd w:id="13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30" w:name="_Ref507598047"/>
      <w:bookmarkStart w:id="1331" w:name="_Ref508987354"/>
      <w:bookmarkStart w:id="1332" w:name="_Toc528157349"/>
      <w:bookmarkStart w:id="1333" w:name="_Ref506807829"/>
      <w:r>
        <w:t>a</w:t>
      </w:r>
      <w:r w:rsidR="00A27D47">
        <w:t>ttachments</w:t>
      </w:r>
      <w:bookmarkEnd w:id="1330"/>
      <w:r>
        <w:t xml:space="preserve"> property</w:t>
      </w:r>
      <w:bookmarkEnd w:id="1331"/>
      <w:bookmarkEnd w:id="1332"/>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1334" w:name="_Toc528157350"/>
      <w:r>
        <w:t>workItem</w:t>
      </w:r>
      <w:r w:rsidR="00326BD5">
        <w:t>Uri</w:t>
      </w:r>
      <w:r w:rsidR="008C5D5A">
        <w:t>s</w:t>
      </w:r>
      <w:r>
        <w:t xml:space="preserve"> property</w:t>
      </w:r>
      <w:bookmarkEnd w:id="1334"/>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335" w:name="_Toc528157351"/>
      <w:r>
        <w:t>hostedViewerUri property</w:t>
      </w:r>
      <w:bookmarkEnd w:id="1335"/>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1336" w:name="_Ref510085934"/>
      <w:bookmarkStart w:id="1337" w:name="_Toc528157352"/>
      <w:r>
        <w:lastRenderedPageBreak/>
        <w:t>conversionProvenance property</w:t>
      </w:r>
      <w:bookmarkEnd w:id="1333"/>
      <w:bookmarkEnd w:id="1336"/>
      <w:bookmarkEnd w:id="13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38" w:name="_Toc528157353"/>
      <w:r>
        <w:t>fixes property</w:t>
      </w:r>
      <w:bookmarkEnd w:id="1338"/>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1339" w:name="_Toc528157354"/>
      <w:r>
        <w:t>occurrenceCount property</w:t>
      </w:r>
      <w:bookmarkEnd w:id="1339"/>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340" w:name="_Ref493426721"/>
      <w:bookmarkStart w:id="1341" w:name="_Ref507665939"/>
      <w:bookmarkStart w:id="1342" w:name="_Toc528157355"/>
      <w:r>
        <w:t>location object</w:t>
      </w:r>
      <w:bookmarkEnd w:id="1340"/>
      <w:bookmarkEnd w:id="1341"/>
      <w:bookmarkEnd w:id="1342"/>
    </w:p>
    <w:p w14:paraId="27ED50C0" w14:textId="23D428DC" w:rsidR="006E546E" w:rsidRDefault="006E546E" w:rsidP="006E546E">
      <w:pPr>
        <w:pStyle w:val="Heading3"/>
      </w:pPr>
      <w:bookmarkStart w:id="1343" w:name="_Ref493479281"/>
      <w:bookmarkStart w:id="1344" w:name="_Toc528157356"/>
      <w:r>
        <w:t>General</w:t>
      </w:r>
      <w:bookmarkEnd w:id="1343"/>
      <w:bookmarkEnd w:id="1344"/>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8DF56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1345" w:author="Laurence Golding" w:date="2018-10-29T08:49:00Z">
        <w:r w:rsidRPr="00180B28" w:rsidDel="000B4144">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1B04A5" w:rsidR="00334A3F" w:rsidRDefault="00334A3F" w:rsidP="00334A3F">
      <w:pPr>
        <w:rPr>
          <w:ins w:id="1346" w:author="Laurence Golding" w:date="2018-10-29T08:48:00Z"/>
        </w:rPr>
      </w:pPr>
      <w:r>
        <w:t xml:space="preserve">In rare circumstances, </w:t>
      </w:r>
      <w:del w:id="1347" w:author="Laurence Golding" w:date="2018-10-29T08:48:00Z">
        <w:r w:rsidDel="000B4144">
          <w:delText xml:space="preserve">their </w:delText>
        </w:r>
      </w:del>
      <w:ins w:id="1348" w:author="Laurence Golding" w:date="2018-10-29T08:48:00Z">
        <w:r w:rsidR="000B4144">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w:t>
      </w:r>
      <w:r w:rsidRPr="000B4144">
        <w:rPr>
          <w:rStyle w:val="CODEtemp"/>
        </w:rPr>
        <w:t>location</w:t>
      </w:r>
      <w:r>
        <w:t xml:space="preserve">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15BDF20A" w14:textId="77777777" w:rsidR="000B4144" w:rsidRDefault="000B4144" w:rsidP="000B4144">
      <w:pPr>
        <w:pStyle w:val="Heading3"/>
        <w:rPr>
          <w:ins w:id="1349" w:author="Laurence Golding" w:date="2018-10-29T08:48:00Z"/>
        </w:rPr>
      </w:pPr>
      <w:ins w:id="1350" w:author="Laurence Golding" w:date="2018-10-29T08:48:00Z">
        <w:r>
          <w:t>Constraints</w:t>
        </w:r>
      </w:ins>
    </w:p>
    <w:p w14:paraId="32FB3490" w14:textId="05AC4EBC" w:rsidR="000B4144" w:rsidRDefault="000B4144" w:rsidP="000B4144">
      <w:pPr>
        <w:rPr>
          <w:ins w:id="1351" w:author="Laurence Golding" w:date="2018-10-29T08:48:00Z"/>
        </w:rPr>
      </w:pPr>
      <w:ins w:id="1352" w:author="Laurence Golding" w:date="2018-10-29T08:48:00Z">
        <w:r>
          <w:t xml:space="preserve">At least one of the </w:t>
        </w:r>
        <w:r w:rsidRPr="00DE6CA3">
          <w:rPr>
            <w:rStyle w:val="CODEtemp"/>
          </w:rPr>
          <w:t>fullyQualified</w:t>
        </w:r>
        <w:r>
          <w:rPr>
            <w:rStyle w:val="CODEtemp"/>
          </w:rPr>
          <w:t>Logi</w:t>
        </w:r>
        <w:r w:rsidRPr="00DE6CA3">
          <w:rPr>
            <w:rStyle w:val="CODEtemp"/>
          </w:rPr>
          <w:t>calName</w:t>
        </w:r>
        <w:r>
          <w:t xml:space="preserve"> property (§</w:t>
        </w:r>
      </w:ins>
      <w:ins w:id="1353" w:author="Laurence Golding" w:date="2018-10-29T08:50:00Z">
        <w:r>
          <w:fldChar w:fldCharType="begin"/>
        </w:r>
        <w:r>
          <w:instrText xml:space="preserve"> REF _Ref493404450 \r \h </w:instrText>
        </w:r>
      </w:ins>
      <w:r>
        <w:fldChar w:fldCharType="separate"/>
      </w:r>
      <w:ins w:id="1354" w:author="Laurence Golding" w:date="2018-10-29T08:50:00Z">
        <w:r>
          <w:t>3.22.4</w:t>
        </w:r>
        <w:r>
          <w:fldChar w:fldCharType="end"/>
        </w:r>
      </w:ins>
      <w:ins w:id="1355" w:author="Laurence Golding" w:date="2018-10-29T08:48:00Z">
        <w:r>
          <w:t xml:space="preserve">) or the </w:t>
        </w:r>
        <w:r w:rsidRPr="00DE6CA3">
          <w:rPr>
            <w:rStyle w:val="CODEtemp"/>
          </w:rPr>
          <w:t>logicalLocationIndex</w:t>
        </w:r>
        <w:r>
          <w:t xml:space="preserve"> property (§</w:t>
        </w:r>
      </w:ins>
      <w:ins w:id="1356" w:author="Laurence Golding" w:date="2018-10-29T08:50:00Z">
        <w:r>
          <w:fldChar w:fldCharType="begin"/>
        </w:r>
        <w:r>
          <w:instrText xml:space="preserve"> REF _Ref528566364 \r \h </w:instrText>
        </w:r>
      </w:ins>
      <w:r>
        <w:fldChar w:fldCharType="separate"/>
      </w:r>
      <w:ins w:id="1357" w:author="Laurence Golding" w:date="2018-10-29T08:50:00Z">
        <w:r>
          <w:t>3.22.5</w:t>
        </w:r>
        <w:r>
          <w:fldChar w:fldCharType="end"/>
        </w:r>
      </w:ins>
      <w:ins w:id="1358" w:author="Laurence Golding" w:date="2018-10-29T08:48:00Z">
        <w:r>
          <w:t xml:space="preserve">) </w:t>
        </w:r>
        <w:r w:rsidRPr="00DE6CA3">
          <w:rPr>
            <w:b/>
          </w:rPr>
          <w:t>SHALL</w:t>
        </w:r>
        <w:r>
          <w:t xml:space="preserve"> be present; they</w:t>
        </w:r>
        <w:r w:rsidRPr="00DE6CA3">
          <w:rPr>
            <w:b/>
          </w:rPr>
          <w:t xml:space="preserve"> MAY </w:t>
        </w:r>
        <w:r>
          <w:t>both be present.</w:t>
        </w:r>
      </w:ins>
    </w:p>
    <w:p w14:paraId="5BC46DF5" w14:textId="0C7F4819" w:rsidR="000B4144" w:rsidRPr="00334A3F" w:rsidRDefault="000B4144" w:rsidP="000B4144">
      <w:pPr>
        <w:pStyle w:val="Note"/>
      </w:pPr>
      <w:ins w:id="1359" w:author="Laurence Golding" w:date="2018-10-29T08:48:00Z">
        <w:r>
          <w:lastRenderedPageBreak/>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ins>
      <w:ins w:id="1360" w:author="Laurence Golding" w:date="2018-10-29T08:51:00Z">
        <w:r>
          <w:fldChar w:fldCharType="begin"/>
        </w:r>
        <w:r>
          <w:instrText xml:space="preserve"> REF _Ref493404505 \r \h </w:instrText>
        </w:r>
      </w:ins>
      <w:r>
        <w:fldChar w:fldCharType="separate"/>
      </w:r>
      <w:ins w:id="1361" w:author="Laurence Golding" w:date="2018-10-29T08:51:00Z">
        <w:r>
          <w:t>3.26</w:t>
        </w:r>
        <w:r>
          <w:fldChar w:fldCharType="end"/>
        </w:r>
      </w:ins>
      <w:ins w:id="1362" w:author="Laurence Golding" w:date="2018-10-29T08:48:00Z">
        <w:r>
          <w:t xml:space="preserve">) at the index within </w:t>
        </w:r>
        <w:r w:rsidRPr="00DE6CA3">
          <w:rPr>
            <w:rStyle w:val="CODEtemp"/>
          </w:rPr>
          <w:t>run.logicalLocations</w:t>
        </w:r>
        <w:r>
          <w:t xml:space="preserve"> (§</w:t>
        </w:r>
      </w:ins>
      <w:ins w:id="1363" w:author="Laurence Golding" w:date="2018-10-29T08:51:00Z">
        <w:r>
          <w:fldChar w:fldCharType="begin"/>
        </w:r>
        <w:r>
          <w:instrText xml:space="preserve"> REF _Ref493349997 \r \h </w:instrText>
        </w:r>
      </w:ins>
      <w:r>
        <w:fldChar w:fldCharType="separate"/>
      </w:r>
      <w:ins w:id="1364" w:author="Laurence Golding" w:date="2018-10-29T08:51:00Z">
        <w:r>
          <w:t>3.12</w:t>
        </w:r>
        <w:r>
          <w:fldChar w:fldCharType="end"/>
        </w:r>
      </w:ins>
      <w:ins w:id="1365" w:author="Laurence Golding" w:date="2018-10-29T08:48:00Z">
        <w:r>
          <w:t>, §</w:t>
        </w:r>
      </w:ins>
      <w:ins w:id="1366" w:author="Laurence Golding" w:date="2018-10-29T08:51:00Z">
        <w:r>
          <w:fldChar w:fldCharType="begin"/>
        </w:r>
        <w:r>
          <w:instrText xml:space="preserve"> REF _Ref493479000 \r \h </w:instrText>
        </w:r>
      </w:ins>
      <w:r>
        <w:fldChar w:fldCharType="separate"/>
      </w:r>
      <w:ins w:id="1367" w:author="Laurence Golding" w:date="2018-10-29T08:51:00Z">
        <w:r>
          <w:t>3.12.12</w:t>
        </w:r>
        <w:r>
          <w:fldChar w:fldCharType="end"/>
        </w:r>
      </w:ins>
      <w:ins w:id="1368" w:author="Laurence Golding" w:date="2018-10-29T08:48:00Z">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1369" w:name="_Ref493477623"/>
      <w:bookmarkStart w:id="1370" w:name="_Ref493478351"/>
      <w:bookmarkStart w:id="1371" w:name="_Toc528157357"/>
      <w:r>
        <w:t xml:space="preserve">physicalLocation </w:t>
      </w:r>
      <w:r w:rsidR="006E546E">
        <w:t>property</w:t>
      </w:r>
      <w:bookmarkEnd w:id="1369"/>
      <w:bookmarkEnd w:id="1370"/>
      <w:bookmarkEnd w:id="1371"/>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72" w:name="_Ref493404450"/>
      <w:bookmarkStart w:id="1373" w:name="_Ref493404690"/>
      <w:bookmarkStart w:id="1374" w:name="_Toc528157358"/>
      <w:r>
        <w:t>fullyQualifiedLogicalName property</w:t>
      </w:r>
      <w:bookmarkEnd w:id="1372"/>
      <w:bookmarkEnd w:id="1373"/>
      <w:bookmarkEnd w:id="137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1375" w:name="_Hlk513194534"/>
      <w:bookmarkStart w:id="137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75"/>
    </w:p>
    <w:p w14:paraId="01F88A86" w14:textId="02C66C9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76"/>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1377" w:author="Laurence Golding" w:date="2018-10-25T16:17:00Z">
        <w:r w:rsidRPr="00E66E38" w:rsidDel="00B10A43">
          <w:delText xml:space="preserve">name </w:delText>
        </w:r>
      </w:del>
      <w:ins w:id="1378" w:author="Laurence Golding" w:date="2018-10-25T16:17:00Z">
        <w:r w:rsidR="00B10A43" w:rsidRPr="00B10A43">
          <w:rPr>
            <w:rStyle w:val="CODEtemp"/>
          </w:rPr>
          <w:t>fullyQualifiedName</w:t>
        </w:r>
        <w:r w:rsidR="00B10A43">
          <w:t xml:space="preserve"> property</w:t>
        </w:r>
        <w:r w:rsidR="00B10A43" w:rsidRPr="00E66E38">
          <w:t xml:space="preserve"> </w:t>
        </w:r>
        <w:r w:rsidR="00B10A43">
          <w:t>(</w:t>
        </w:r>
      </w:ins>
      <w:ins w:id="1379" w:author="Laurence Golding" w:date="2018-10-25T16:18:00Z">
        <w:r w:rsidR="00B10A43">
          <w:t>§</w:t>
        </w:r>
      </w:ins>
      <w:ins w:id="1380" w:author="Laurence Golding" w:date="2018-10-29T10:10:00Z">
        <w:r w:rsidR="00481ECB">
          <w:fldChar w:fldCharType="begin"/>
        </w:r>
        <w:r w:rsidR="00481ECB">
          <w:instrText xml:space="preserve"> REF _Ref513194876 \r \h </w:instrText>
        </w:r>
      </w:ins>
      <w:r w:rsidR="00481ECB">
        <w:fldChar w:fldCharType="separate"/>
      </w:r>
      <w:ins w:id="1381" w:author="Laurence Golding" w:date="2018-10-29T10:10:00Z">
        <w:r w:rsidR="00481ECB">
          <w:t>3.26.4</w:t>
        </w:r>
        <w:r w:rsidR="00481ECB">
          <w:fldChar w:fldCharType="end"/>
        </w:r>
      </w:ins>
      <w:ins w:id="1382" w:author="Laurence Golding" w:date="2018-10-25T16:17:00Z">
        <w:r w:rsidR="00B10A43">
          <w:t xml:space="preserve">) </w:t>
        </w:r>
      </w:ins>
      <w:r w:rsidRPr="00E66E38">
        <w:t xml:space="preserve">of one of the </w:t>
      </w:r>
      <w:del w:id="1383" w:author="Laurence Golding" w:date="2018-10-25T16:17:00Z">
        <w:r w:rsidRPr="00E66E38" w:rsidDel="00B10A43">
          <w:delText xml:space="preserve">properties </w:delText>
        </w:r>
      </w:del>
      <w:ins w:id="1384" w:author="Laurence Golding" w:date="2018-10-25T16:17:00Z">
        <w:r w:rsidR="00B10A43">
          <w:t>ele</w:t>
        </w:r>
      </w:ins>
      <w:ins w:id="1385" w:author="Laurence Golding" w:date="2018-10-25T16:18:00Z">
        <w:r w:rsidR="00B10A43">
          <w:t>ments</w:t>
        </w:r>
      </w:ins>
      <w:ins w:id="1386" w:author="Laurence Golding" w:date="2018-10-25T16:17:00Z">
        <w:r w:rsidR="00B10A43" w:rsidRPr="00E66E38">
          <w:t xml:space="preserve"> </w:t>
        </w:r>
      </w:ins>
      <w:del w:id="1387" w:author="Laurence Golding" w:date="2018-10-26T09:46:00Z">
        <w:r w:rsidRPr="00E66E38" w:rsidDel="00662BAF">
          <w:delText xml:space="preserve">on </w:delText>
        </w:r>
      </w:del>
      <w:ins w:id="1388" w:author="Laurence Golding" w:date="2018-10-26T09:46:00Z">
        <w:r w:rsidR="00662BAF" w:rsidRPr="00E66E38">
          <w:t>o</w:t>
        </w:r>
        <w:r w:rsidR="00662BAF">
          <w:t>f</w:t>
        </w:r>
        <w:r w:rsidR="00662BAF" w:rsidRPr="00E66E38">
          <w:t xml:space="preserve"> </w:t>
        </w:r>
      </w:ins>
      <w:del w:id="1389" w:author="Laurence Golding" w:date="2018-10-26T09:46:00Z">
        <w:r w:rsidRPr="00E66E38" w:rsidDel="008F2170">
          <w:delText>th</w:delText>
        </w:r>
        <w:r w:rsidR="00C32159" w:rsidDel="008F2170">
          <w:delText>at</w:delText>
        </w:r>
        <w:r w:rsidRPr="00E66E38" w:rsidDel="008F2170">
          <w:delText xml:space="preserve"> </w:delText>
        </w:r>
      </w:del>
      <w:ins w:id="1390" w:author="Laurence Golding" w:date="2018-10-26T09:46:00Z">
        <w:r w:rsidR="008F2170" w:rsidRPr="00E66E38">
          <w:t>th</w:t>
        </w:r>
        <w:r w:rsidR="008F2170">
          <w:t>e</w:t>
        </w:r>
        <w:r w:rsidR="008F2170" w:rsidRPr="00E66E38">
          <w:t xml:space="preserve"> </w:t>
        </w:r>
      </w:ins>
      <w:r w:rsidRPr="00E66E38">
        <w:rPr>
          <w:rStyle w:val="CODEtemp"/>
        </w:rPr>
        <w:t>logicalLocations</w:t>
      </w:r>
      <w:r w:rsidRPr="00E66E38">
        <w:t xml:space="preserve"> </w:t>
      </w:r>
      <w:del w:id="1391" w:author="Laurence Golding" w:date="2018-10-25T16:18:00Z">
        <w:r w:rsidRPr="00E66E38" w:rsidDel="00B10A43">
          <w:delText>object</w:delText>
        </w:r>
      </w:del>
      <w:ins w:id="1392" w:author="Laurence Golding" w:date="2018-10-25T16:18:00Z">
        <w:r w:rsidR="00B10A43">
          <w:t>array</w:t>
        </w:r>
      </w:ins>
      <w:r w:rsidRPr="00E66E38">
        <w:t>.</w:t>
      </w:r>
    </w:p>
    <w:p w14:paraId="6E40EBD1" w14:textId="71CFA8CF" w:rsidR="006E0178" w:rsidRDefault="006E0178" w:rsidP="00E66E38">
      <w:del w:id="1393" w:author="Laurence Golding" w:date="2018-10-25T16:18:00Z">
        <w:r w:rsidDel="00B10A43">
          <w:delText>If during</w:delText>
        </w:r>
        <w:r w:rsidRPr="00F249F9" w:rsidDel="00B10A43">
          <w:delText xml:space="preserve"> a run </w:delText>
        </w:r>
        <w:r w:rsidDel="00B10A43">
          <w:delText>a</w:delText>
        </w:r>
        <w:r w:rsidRPr="00F249F9" w:rsidDel="00B10A43">
          <w:delText xml:space="preserve"> tool produces results in</w:delText>
        </w:r>
      </w:del>
      <w:ins w:id="1394" w:author="Laurence Golding" w:date="2018-10-25T16:18:00Z">
        <w:r w:rsidR="00B10A43">
          <w:t>It is possible for</w:t>
        </w:r>
      </w:ins>
      <w:r w:rsidRPr="00F249F9">
        <w:t xml:space="preserve"> two or more distinct logical locations </w:t>
      </w:r>
      <w:del w:id="1395" w:author="Laurence Golding" w:date="2018-10-25T16:18:00Z">
        <w:r w:rsidRPr="00F249F9" w:rsidDel="00B10A43">
          <w:delText xml:space="preserve">with </w:delText>
        </w:r>
      </w:del>
      <w:ins w:id="1396" w:author="Laurence Golding" w:date="2018-10-25T16:19:00Z">
        <w:r w:rsidR="00B10A43">
          <w:t>to have</w:t>
        </w:r>
      </w:ins>
      <w:ins w:id="1397" w:author="Laurence Golding" w:date="2018-10-25T16:18:00Z">
        <w:r w:rsidR="00B10A43" w:rsidRPr="00F249F9">
          <w:t xml:space="preserve"> </w:t>
        </w:r>
      </w:ins>
      <w:r w:rsidRPr="00F249F9">
        <w:t>the same</w:t>
      </w:r>
      <w:r>
        <w:t xml:space="preserve"> fully qualified logical name</w:t>
      </w:r>
      <w:del w:id="1398" w:author="Laurence Golding" w:date="2018-10-25T16:19:00Z">
        <w:r w:rsidDel="00B10A43">
          <w:delText xml:space="preserve">, </w:delText>
        </w:r>
      </w:del>
      <w:ins w:id="1399" w:author="Laurence Golding" w:date="2018-10-25T16:19:00Z">
        <w:r w:rsidR="00B10A43">
          <w:t xml:space="preserve">. </w:t>
        </w:r>
      </w:ins>
      <w:del w:id="1400" w:author="Laurence Golding" w:date="2018-10-25T16:19:00Z">
        <w:r w:rsidDel="00B10A43">
          <w:delText xml:space="preserve">and if the containing </w:delText>
        </w:r>
        <w:r w:rsidRPr="00F95A40" w:rsidDel="00B10A43">
          <w:rPr>
            <w:rStyle w:val="CODEtemp"/>
          </w:rPr>
          <w:delText>run</w:delText>
        </w:r>
        <w:r w:rsidDel="00B10A43">
          <w:delText xml:space="preserve"> object contain a </w:delText>
        </w:r>
        <w:r w:rsidDel="00B10A43">
          <w:rPr>
            <w:rStyle w:val="CODEtemp"/>
          </w:rPr>
          <w:delText>logicalLocations</w:delText>
        </w:r>
        <w:r w:rsidDel="00B10A43">
          <w:delText xml:space="preserve"> property (§</w:delText>
        </w:r>
        <w:r w:rsidDel="00B10A43">
          <w:fldChar w:fldCharType="begin"/>
        </w:r>
        <w:r w:rsidDel="00B10A43">
          <w:delInstrText xml:space="preserve"> REF _Ref493479000 \r \h </w:delInstrText>
        </w:r>
        <w:r w:rsidDel="00B10A43">
          <w:fldChar w:fldCharType="separate"/>
        </w:r>
        <w:r w:rsidR="00CE3B9C" w:rsidDel="00B10A43">
          <w:delText>3.12.12</w:delText>
        </w:r>
        <w:r w:rsidDel="00B10A43">
          <w:fldChar w:fldCharType="end"/>
        </w:r>
        <w:r w:rsidDel="00B10A43">
          <w:delText xml:space="preserve">), then instead of containing the fully qualified logical name, </w:delText>
        </w:r>
        <w:r w:rsidRPr="00F95A40" w:rsidDel="00B10A43">
          <w:rPr>
            <w:rStyle w:val="CODEtemp"/>
          </w:rPr>
          <w:delText>fullyQualifiedLogicalName</w:delText>
        </w:r>
        <w:r w:rsidDel="00B10A43">
          <w:delText xml:space="preserve"> </w:delText>
        </w:r>
        <w:r w:rsidDel="00B10A43">
          <w:rPr>
            <w:b/>
          </w:rPr>
          <w:delText>SHALL</w:delText>
        </w:r>
        <w:r w:rsidDel="00B10A43">
          <w:delText xml:space="preserve"> contain a string that equals one of the property names in </w:delText>
        </w:r>
        <w:r w:rsidRPr="00F95A40" w:rsidDel="00B10A43">
          <w:rPr>
            <w:rStyle w:val="CODEtemp"/>
          </w:rPr>
          <w:delText>run.</w:delText>
        </w:r>
        <w:r w:rsidDel="00B10A43">
          <w:rPr>
            <w:rStyle w:val="CODEtemp"/>
          </w:rPr>
          <w:delText>logicalLocations</w:delText>
        </w:r>
        <w:r w:rsidDel="00B10A43">
          <w:delText>.</w:delText>
        </w:r>
        <w:r w:rsidRPr="00F249F9" w:rsidDel="00B10A43">
          <w:delText xml:space="preserve"> </w:delText>
        </w:r>
        <w:r w:rsidDel="00B10A43">
          <w:delText xml:space="preserve">To improve the readability of the log file, this property name </w:delText>
        </w:r>
        <w:r w:rsidRPr="000164FF" w:rsidDel="00B10A43">
          <w:rPr>
            <w:b/>
          </w:rPr>
          <w:delText>SHOULD</w:delText>
        </w:r>
        <w:r w:rsidDel="00B10A43">
          <w:delText xml:space="preserve"> be formed </w:delText>
        </w:r>
        <w:r w:rsidRPr="000164FF" w:rsidDel="00B10A43">
          <w:delText>by</w:delText>
        </w:r>
        <w:r w:rsidRPr="00F249F9" w:rsidDel="00B10A43">
          <w:delText xml:space="preserve"> appending a suffix </w:delText>
        </w:r>
        <w:r w:rsidDel="00B10A43">
          <w:delText xml:space="preserve">to the </w:delText>
        </w:r>
        <w:r w:rsidRPr="007C40D6" w:rsidDel="00B10A43">
          <w:delText>fully</w:delText>
        </w:r>
        <w:r w:rsidDel="00B10A43">
          <w:delText xml:space="preserve"> q</w:delText>
        </w:r>
        <w:r w:rsidRPr="007C40D6" w:rsidDel="00B10A43">
          <w:delText>ualified</w:delText>
        </w:r>
        <w:r w:rsidDel="00B10A43">
          <w:delText xml:space="preserve"> l</w:delText>
        </w:r>
        <w:r w:rsidRPr="007C40D6" w:rsidDel="00B10A43">
          <w:delText>ogical</w:delText>
        </w:r>
        <w:r w:rsidDel="00B10A43">
          <w:delText xml:space="preserve"> n</w:delText>
        </w:r>
        <w:r w:rsidRPr="007C40D6" w:rsidDel="00B10A43">
          <w:delText>ame</w:delText>
        </w:r>
        <w:r w:rsidDel="00B10A43">
          <w:delText>s.</w:delText>
        </w:r>
        <w:r w:rsidRPr="00F249F9" w:rsidDel="00B10A43">
          <w:delText xml:space="preserve"> </w:delText>
        </w:r>
        <w:r w:rsidDel="00B10A43">
          <w:delText xml:space="preserve">In this case, the </w:delText>
        </w:r>
        <w:r w:rsidRPr="00F95A40" w:rsidDel="00B10A43">
          <w:rPr>
            <w:rStyle w:val="CODEtemp"/>
          </w:rPr>
          <w:delText>fullyQualifiedName</w:delText>
        </w:r>
        <w:r w:rsidDel="00B10A43">
          <w:delText xml:space="preserve"> property (§</w:delText>
        </w:r>
        <w:r w:rsidDel="00B10A43">
          <w:fldChar w:fldCharType="begin"/>
        </w:r>
        <w:r w:rsidDel="00B10A43">
          <w:delInstrText xml:space="preserve"> REF _Ref513194876 \r \h </w:delInstrText>
        </w:r>
        <w:r w:rsidDel="00B10A43">
          <w:fldChar w:fldCharType="separate"/>
        </w:r>
        <w:r w:rsidR="00CE3B9C" w:rsidDel="00B10A43">
          <w:delText>3.26.4</w:delText>
        </w:r>
        <w:r w:rsidDel="00B10A43">
          <w:fldChar w:fldCharType="end"/>
        </w:r>
        <w:r w:rsidDel="00B10A43">
          <w:delText xml:space="preserve">) of the </w:delText>
        </w:r>
        <w:r w:rsidDel="00B10A43">
          <w:rPr>
            <w:rStyle w:val="CODEtemp"/>
          </w:rPr>
          <w:delText>logicalLocation</w:delText>
        </w:r>
        <w:r w:rsidDel="00B10A43">
          <w:delText xml:space="preserve"> object (§</w:delText>
        </w:r>
        <w:r w:rsidDel="00B10A43">
          <w:fldChar w:fldCharType="begin"/>
        </w:r>
        <w:r w:rsidDel="00B10A43">
          <w:delInstrText xml:space="preserve"> REF _Ref493404505 \r \h </w:delInstrText>
        </w:r>
        <w:r w:rsidDel="00B10A43">
          <w:fldChar w:fldCharType="separate"/>
        </w:r>
        <w:r w:rsidR="00CE3B9C" w:rsidDel="00B10A43">
          <w:delText>3.26</w:delText>
        </w:r>
        <w:r w:rsidDel="00B10A43">
          <w:fldChar w:fldCharType="end"/>
        </w:r>
        <w:r w:rsidDel="00B10A43">
          <w:delText xml:space="preserve">) </w:delText>
        </w:r>
        <w:r w:rsidDel="00B10A43">
          <w:rPr>
            <w:b/>
          </w:rPr>
          <w:delText>SHALL</w:delText>
        </w:r>
        <w:r w:rsidDel="00B10A43">
          <w:delText xml:space="preserve"> contain the actual fully qualified logical name</w:delText>
        </w:r>
        <w:r w:rsidRPr="00F249F9" w:rsidDel="00B10A43">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1AFCED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del w:id="1401" w:author="Laurence Golding" w:date="2018-10-27T11:20:00Z">
        <w:r w:rsidDel="0054050E">
          <w:delText>.</w:delText>
        </w:r>
      </w:del>
      <w:ins w:id="1402" w:author="Laurence Golding" w:date="2018-10-27T11:20:00Z">
        <w:r w:rsidR="0054050E">
          <w:t xml:space="preserve">. However, they would be </w:t>
        </w:r>
      </w:ins>
      <w:ins w:id="1403" w:author="Laurence Golding" w:date="2018-10-27T11:21:00Z">
        <w:r w:rsidR="0054050E">
          <w:t xml:space="preserve">distinguished by their </w:t>
        </w:r>
        <w:r w:rsidR="0054050E" w:rsidRPr="0054050E">
          <w:rPr>
            <w:rStyle w:val="CODEtemp"/>
          </w:rPr>
          <w:t>kind</w:t>
        </w:r>
        <w:r w:rsidR="0054050E">
          <w:t xml:space="preserve"> and </w:t>
        </w:r>
        <w:r w:rsidR="0054050E" w:rsidRPr="0054050E">
          <w:rPr>
            <w:rStyle w:val="CODEtemp"/>
          </w:rPr>
          <w:t>parentIndex</w:t>
        </w:r>
        <w:r w:rsidR="0054050E">
          <w:t xml:space="preserve"> properties</w:t>
        </w:r>
      </w:ins>
      <w:del w:id="1404" w:author="Laurence Golding" w:date="2018-10-27T11:20:00Z">
        <w:r w:rsidDel="0054050E">
          <w:delText xml:space="preserve"> In that case, the tool might set the </w:delText>
        </w:r>
        <w:r w:rsidR="006E0178" w:rsidDel="0054050E">
          <w:rPr>
            <w:rStyle w:val="CODEtemp"/>
          </w:rPr>
          <w:delText>fullyQualifiedLogicalName</w:delText>
        </w:r>
        <w:r w:rsidDel="0054050E">
          <w:delText xml:space="preserve"> property in one of the results to </w:delText>
        </w:r>
        <w:r w:rsidRPr="0040694F" w:rsidDel="0054050E">
          <w:rPr>
            <w:rStyle w:val="CODEtemp"/>
          </w:rPr>
          <w:delText>A::B-1</w:delText>
        </w:r>
        <w:r w:rsidDel="0054050E">
          <w:delText xml:space="preserve">, and it might populate </w:delText>
        </w:r>
        <w:r w:rsidR="006805FB" w:rsidRPr="006805FB" w:rsidDel="0054050E">
          <w:rPr>
            <w:rStyle w:val="CODEtemp"/>
          </w:rPr>
          <w:delText>run.</w:delText>
        </w:r>
        <w:r w:rsidRPr="0040694F" w:rsidDel="0054050E">
          <w:rPr>
            <w:rStyle w:val="CODEtemp"/>
          </w:rPr>
          <w:delText>logicalLocations</w:delText>
        </w:r>
        <w:r w:rsidDel="0054050E">
          <w:delText xml:space="preserve"> as follows</w:delText>
        </w:r>
      </w:del>
      <w:r>
        <w:t>:</w:t>
      </w:r>
    </w:p>
    <w:p w14:paraId="4F87E161" w14:textId="40387316" w:rsidR="006E0178" w:rsidRDefault="006E0178" w:rsidP="006E0178">
      <w:pPr>
        <w:pStyle w:val="Codesmall"/>
      </w:pPr>
      <w:r>
        <w:t xml:space="preserve">"logicalLocations": </w:t>
      </w:r>
      <w:ins w:id="1405" w:author="Laurence Golding" w:date="2018-10-25T16:27:00Z">
        <w:r w:rsidR="00B10A43">
          <w:t>[</w:t>
        </w:r>
      </w:ins>
      <w:del w:id="1406" w:author="Laurence Golding" w:date="2018-10-25T16:27:00Z">
        <w:r w:rsidDel="00B10A43">
          <w:delText>{</w:delText>
        </w:r>
      </w:del>
    </w:p>
    <w:p w14:paraId="2ADE1DFB" w14:textId="77777777" w:rsidR="006E0178" w:rsidRDefault="006E0178" w:rsidP="006E0178">
      <w:pPr>
        <w:pStyle w:val="Codesmall"/>
      </w:pPr>
      <w:r>
        <w:t xml:space="preserve">  </w:t>
      </w:r>
      <w:del w:id="1407" w:author="Laurence Golding" w:date="2018-10-25T16:27:00Z">
        <w:r w:rsidDel="00B10A43">
          <w:delText xml:space="preserve">"A::B": </w:delText>
        </w:r>
      </w:del>
      <w:r>
        <w:t>{</w:t>
      </w:r>
    </w:p>
    <w:p w14:paraId="2DE003CD" w14:textId="77777777" w:rsidR="00B10A43" w:rsidRDefault="006E0178" w:rsidP="006E0178">
      <w:pPr>
        <w:pStyle w:val="Codesmall"/>
        <w:rPr>
          <w:ins w:id="1408" w:author="Laurence Golding" w:date="2018-10-25T16:28:00Z"/>
        </w:rPr>
      </w:pPr>
      <w:r>
        <w:lastRenderedPageBreak/>
        <w:t xml:space="preserve">    "name": "B",</w:t>
      </w:r>
      <w:del w:id="1409" w:author="Laurence Golding" w:date="2018-10-25T16:28:00Z">
        <w:r w:rsidDel="00B10A43">
          <w:delText xml:space="preserve">                   # Must specify because it differs from property name.</w:delText>
        </w:r>
      </w:del>
    </w:p>
    <w:p w14:paraId="2630F48F" w14:textId="5D3A8E09" w:rsidR="006E0178" w:rsidRDefault="00B10A43" w:rsidP="006E0178">
      <w:pPr>
        <w:pStyle w:val="Codesmall"/>
      </w:pPr>
      <w:ins w:id="1410" w:author="Laurence Golding" w:date="2018-10-25T16:28:00Z">
        <w:r>
          <w:t xml:space="preserve">    "fullyQualifiedName": "</w:t>
        </w:r>
        <w:proofErr w:type="gramStart"/>
        <w:r>
          <w:t>A::</w:t>
        </w:r>
        <w:proofErr w:type="gramEnd"/>
        <w:r>
          <w:t>B",</w:t>
        </w:r>
      </w:ins>
      <w:del w:id="1411" w:author="Laurence Golding" w:date="2018-10-25T16:28:00Z">
        <w:r w:rsidR="006E0178" w:rsidDel="00B10A43">
          <w:delText xml:space="preserve">                          </w:delText>
        </w:r>
      </w:del>
      <w:r w:rsidR="006E0178">
        <w:t xml:space="preserve"> </w:t>
      </w:r>
    </w:p>
    <w:p w14:paraId="3F22EBA4" w14:textId="6ECB389A" w:rsidR="006E0178" w:rsidRDefault="006E0178" w:rsidP="006E0178">
      <w:pPr>
        <w:pStyle w:val="Codesmall"/>
      </w:pPr>
      <w:r>
        <w:t xml:space="preserve">    "kind": "namespace",</w:t>
      </w:r>
      <w:del w:id="1412" w:author="Laurence Golding" w:date="2018-10-25T16:28:00Z">
        <w:r w:rsidDel="00B10A43">
          <w:delText xml:space="preserve">           # But fullyQualifiedName matches, so can be omitted.</w:delText>
        </w:r>
      </w:del>
    </w:p>
    <w:p w14:paraId="39B6B650" w14:textId="1DB61CDA" w:rsidR="006E0178" w:rsidRDefault="006E0178" w:rsidP="006E0178">
      <w:pPr>
        <w:pStyle w:val="Codesmall"/>
      </w:pPr>
      <w:r>
        <w:t xml:space="preserve">    "parent</w:t>
      </w:r>
      <w:ins w:id="1413" w:author="Laurence Golding" w:date="2018-10-25T16:27:00Z">
        <w:r w:rsidR="00B10A43">
          <w:t>Index</w:t>
        </w:r>
      </w:ins>
      <w:del w:id="1414" w:author="Laurence Golding" w:date="2018-10-25T16:27:00Z">
        <w:r w:rsidDel="00B10A43">
          <w:delText>Key</w:delText>
        </w:r>
      </w:del>
      <w:r>
        <w:t xml:space="preserve">": </w:t>
      </w:r>
      <w:ins w:id="1415" w:author="Laurence Golding" w:date="2018-10-25T16:27:00Z">
        <w:r w:rsidR="00B10A43">
          <w:t>1</w:t>
        </w:r>
      </w:ins>
      <w:del w:id="1416" w:author="Laurence Golding" w:date="2018-10-25T16:27:00Z">
        <w:r w:rsidDel="00B10A43">
          <w:delText>"A"</w:delText>
        </w:r>
      </w:del>
    </w:p>
    <w:p w14:paraId="317CFCB2" w14:textId="77777777" w:rsidR="006E0178" w:rsidRDefault="006E0178" w:rsidP="006E0178">
      <w:pPr>
        <w:pStyle w:val="Codesmall"/>
      </w:pPr>
      <w:r>
        <w:t xml:space="preserve">  },</w:t>
      </w:r>
    </w:p>
    <w:p w14:paraId="22F70624" w14:textId="7F362946" w:rsidR="006E0178" w:rsidRDefault="006E0178" w:rsidP="006E0178">
      <w:pPr>
        <w:pStyle w:val="Codesmall"/>
        <w:rPr>
          <w:ins w:id="1417" w:author="Laurence Golding" w:date="2018-10-27T11:17:00Z"/>
        </w:rPr>
      </w:pPr>
      <w:r>
        <w:t xml:space="preserve">  </w:t>
      </w:r>
      <w:del w:id="1418" w:author="Laurence Golding" w:date="2018-10-25T16:29:00Z">
        <w:r w:rsidDel="00B10A43">
          <w:delText xml:space="preserve">"A": </w:delText>
        </w:r>
      </w:del>
      <w:r>
        <w:t>{</w:t>
      </w:r>
      <w:del w:id="1419" w:author="Laurence Golding" w:date="2018-10-25T16:29:00Z">
        <w:r w:rsidDel="00B10A43">
          <w:delText xml:space="preserve">                           # Both name and fullyQualifiedName match property</w:delText>
        </w:r>
      </w:del>
    </w:p>
    <w:p w14:paraId="5BDA6388" w14:textId="5F4C71FF" w:rsidR="00021915" w:rsidRDefault="00021915" w:rsidP="006E0178">
      <w:pPr>
        <w:pStyle w:val="Codesmall"/>
      </w:pPr>
      <w:ins w:id="1420" w:author="Laurence Golding" w:date="2018-10-27T11:17:00Z">
        <w:r>
          <w:t xml:space="preserve">    "name": "A",</w:t>
        </w:r>
      </w:ins>
    </w:p>
    <w:p w14:paraId="79B365DF" w14:textId="455F9724" w:rsidR="006E0178" w:rsidRDefault="006E0178" w:rsidP="006E0178">
      <w:pPr>
        <w:pStyle w:val="Codesmall"/>
      </w:pPr>
      <w:r>
        <w:t xml:space="preserve">    "kind": "namespace"</w:t>
      </w:r>
      <w:del w:id="1421" w:author="Laurence Golding" w:date="2018-10-27T11:16:00Z">
        <w:r w:rsidDel="00021915">
          <w:delText xml:space="preserve">            # name, so can be omitted.</w:delText>
        </w:r>
      </w:del>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del w:id="1422" w:author="Laurence Golding" w:date="2018-10-25T16:28:00Z">
        <w:r w:rsidDel="00B10A43">
          <w:delText xml:space="preserve">"A::B-1": </w:delText>
        </w:r>
      </w:del>
      <w:r>
        <w:t>{</w:t>
      </w:r>
    </w:p>
    <w:p w14:paraId="77718134" w14:textId="2346E568" w:rsidR="006E0178" w:rsidRDefault="006E0178" w:rsidP="006E0178">
      <w:pPr>
        <w:pStyle w:val="Codesmall"/>
      </w:pPr>
      <w:r>
        <w:t xml:space="preserve">    "name": "B",</w:t>
      </w:r>
      <w:del w:id="1423" w:author="Laurence Golding" w:date="2018-10-27T11:17:00Z">
        <w:r w:rsidDel="00021915">
          <w:delText xml:space="preserve">                   # Must specify because it differs from property name.</w:delText>
        </w:r>
      </w:del>
    </w:p>
    <w:p w14:paraId="587692BD" w14:textId="0D6C5674" w:rsidR="006E0178" w:rsidRDefault="006E0178" w:rsidP="006E0178">
      <w:pPr>
        <w:pStyle w:val="Codesmall"/>
      </w:pPr>
      <w:r>
        <w:t xml:space="preserve">    "fullyQualifiedName": "A::B",</w:t>
      </w:r>
      <w:del w:id="1424" w:author="Laurence Golding" w:date="2018-10-27T11:17:00Z">
        <w:r w:rsidDel="0002191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4F3CC752" w:rsidR="006E0178" w:rsidRDefault="006E0178" w:rsidP="006E0178">
      <w:pPr>
        <w:pStyle w:val="Codesmall"/>
      </w:pPr>
      <w:r>
        <w:t xml:space="preserve">    "</w:t>
      </w:r>
      <w:del w:id="1425" w:author="Laurence Golding" w:date="2018-10-27T11:18:00Z">
        <w:r w:rsidDel="00021915">
          <w:delText>parentKey</w:delText>
        </w:r>
      </w:del>
      <w:ins w:id="1426" w:author="Laurence Golding" w:date="2018-10-27T11:18:00Z">
        <w:r w:rsidR="00021915">
          <w:t>parentIndex</w:t>
        </w:r>
      </w:ins>
      <w:r>
        <w:t xml:space="preserve">": </w:t>
      </w:r>
      <w:del w:id="1427" w:author="Laurence Golding" w:date="2018-10-27T11:18:00Z">
        <w:r w:rsidDel="00021915">
          <w:delText>"A-1"</w:delText>
        </w:r>
      </w:del>
      <w:ins w:id="1428" w:author="Laurence Golding" w:date="2018-10-27T11:18:00Z">
        <w:r w:rsidR="00021915">
          <w:t>3</w:t>
        </w:r>
      </w:ins>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w:t>
      </w:r>
      <w:del w:id="1429" w:author="Laurence Golding" w:date="2018-10-27T11:17:00Z">
        <w:r w:rsidDel="00021915">
          <w:delText xml:space="preserve">"A-1": </w:delText>
        </w:r>
      </w:del>
      <w:r>
        <w:t>{</w:t>
      </w:r>
    </w:p>
    <w:p w14:paraId="32607CA1" w14:textId="103D483B" w:rsidR="006E0178" w:rsidRDefault="006E0178" w:rsidP="006E0178">
      <w:pPr>
        <w:pStyle w:val="Codesmall"/>
      </w:pPr>
      <w:r>
        <w:t xml:space="preserve">    "name": "A",</w:t>
      </w:r>
      <w:del w:id="1430" w:author="Laurence Golding" w:date="2018-10-27T11:18:00Z">
        <w:r w:rsidDel="00021915">
          <w:delText xml:space="preserve">                   # Must specify because it differs from property name.</w:delText>
        </w:r>
      </w:del>
    </w:p>
    <w:p w14:paraId="3A9A04AE" w14:textId="6E9DAEDD" w:rsidR="006E0178" w:rsidDel="00021915" w:rsidRDefault="006E0178" w:rsidP="006E0178">
      <w:pPr>
        <w:pStyle w:val="Codesmall"/>
        <w:rPr>
          <w:del w:id="1431" w:author="Laurence Golding" w:date="2018-10-27T11:18:00Z"/>
        </w:rPr>
      </w:pPr>
      <w:del w:id="1432" w:author="Laurence Golding" w:date="2018-10-27T11:18:00Z">
        <w:r w:rsidDel="0002191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 xml:space="preserve">As mentioned in </w:t>
      </w:r>
      <w:bookmarkStart w:id="1433" w:name="_Hlk528248032"/>
      <w:r w:rsidRPr="00E66E38">
        <w:t>§</w:t>
      </w:r>
      <w:bookmarkEnd w:id="1433"/>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6E911F2F" w:rsidR="006E0178" w:rsidRDefault="006E0178" w:rsidP="00EA540C">
      <w:pPr>
        <w:pStyle w:val="Note"/>
        <w:numPr>
          <w:ilvl w:val="0"/>
          <w:numId w:val="11"/>
        </w:numPr>
        <w:rPr>
          <w:ins w:id="1434" w:author="Laurence Golding" w:date="2018-10-25T16:21: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506642BD" w14:textId="69403471" w:rsidR="00B10A43" w:rsidRDefault="00B10A43" w:rsidP="00B10A43">
      <w:pPr>
        <w:pStyle w:val="Heading3"/>
        <w:rPr>
          <w:ins w:id="1435" w:author="Laurence Golding" w:date="2018-10-25T16:21:00Z"/>
        </w:rPr>
      </w:pPr>
      <w:bookmarkStart w:id="1436" w:name="_Ref528566364"/>
      <w:ins w:id="1437" w:author="Laurence Golding" w:date="2018-10-25T16:21:00Z">
        <w:r>
          <w:t>logicalLocationIndex property</w:t>
        </w:r>
        <w:bookmarkEnd w:id="1436"/>
      </w:ins>
    </w:p>
    <w:p w14:paraId="5F28CEAE" w14:textId="45614952" w:rsidR="00B10A43" w:rsidRDefault="00BD16F5" w:rsidP="00B10A43">
      <w:pPr>
        <w:rPr>
          <w:ins w:id="1438" w:author="Laurence Golding" w:date="2018-10-25T16:26:00Z"/>
        </w:rPr>
      </w:pPr>
      <w:ins w:id="1439" w:author="Laurence Golding" w:date="2018-10-27T11:41:00Z">
        <w:r>
          <w:t>I</w:t>
        </w:r>
      </w:ins>
      <w:ins w:id="1440" w:author="Laurence Golding" w:date="2018-10-25T16:22:00Z">
        <w:r w:rsidR="00B10A43">
          <w:t xml:space="preserve">f the containing </w:t>
        </w:r>
        <w:r w:rsidR="00B10A43" w:rsidRPr="00B10A43">
          <w:rPr>
            <w:rStyle w:val="CODEtemp"/>
          </w:rPr>
          <w:t>run</w:t>
        </w:r>
        <w:r w:rsidR="00B10A43">
          <w:t xml:space="preserve"> object (</w:t>
        </w:r>
      </w:ins>
      <w:ins w:id="1441" w:author="Laurence Golding" w:date="2018-10-25T16:24:00Z">
        <w:r w:rsidR="00B10A43" w:rsidRPr="00E66E38">
          <w:t>§</w:t>
        </w:r>
      </w:ins>
      <w:ins w:id="1442" w:author="Laurence Golding" w:date="2018-10-25T16:25:00Z">
        <w:r w:rsidR="00B10A43">
          <w:fldChar w:fldCharType="begin"/>
        </w:r>
        <w:r w:rsidR="00B10A43">
          <w:instrText xml:space="preserve"> REF _Ref493349997 \r \h </w:instrText>
        </w:r>
      </w:ins>
      <w:r w:rsidR="00B10A43">
        <w:fldChar w:fldCharType="separate"/>
      </w:r>
      <w:ins w:id="1443" w:author="Laurence Golding" w:date="2018-10-25T16:25:00Z">
        <w:r w:rsidR="00B10A43">
          <w:t>3.12</w:t>
        </w:r>
        <w:r w:rsidR="00B10A43">
          <w:fldChar w:fldCharType="end"/>
        </w:r>
      </w:ins>
      <w:ins w:id="1444" w:author="Laurence Golding" w:date="2018-10-25T16:22:00Z">
        <w:r w:rsidR="00B10A43">
          <w:t xml:space="preserve">) contains a </w:t>
        </w:r>
        <w:r w:rsidR="00B10A43" w:rsidRPr="00B10A43">
          <w:rPr>
            <w:rStyle w:val="CODEtemp"/>
          </w:rPr>
          <w:t>logicalLocations</w:t>
        </w:r>
        <w:r w:rsidR="00B10A43">
          <w:t xml:space="preserve"> property (</w:t>
        </w:r>
      </w:ins>
      <w:ins w:id="1445" w:author="Laurence Golding" w:date="2018-10-25T16:24:00Z">
        <w:r w:rsidR="00B10A43" w:rsidRPr="00E66E38">
          <w:t>§</w:t>
        </w:r>
      </w:ins>
      <w:ins w:id="1446" w:author="Laurence Golding" w:date="2018-10-25T16:25:00Z">
        <w:r w:rsidR="00B10A43">
          <w:fldChar w:fldCharType="begin"/>
        </w:r>
        <w:r w:rsidR="00B10A43">
          <w:instrText xml:space="preserve"> REF _Ref493479000 \r \h </w:instrText>
        </w:r>
      </w:ins>
      <w:r w:rsidR="00B10A43">
        <w:fldChar w:fldCharType="separate"/>
      </w:r>
      <w:ins w:id="1447" w:author="Laurence Golding" w:date="2018-10-25T16:25:00Z">
        <w:r w:rsidR="00B10A43">
          <w:t>3.12.12</w:t>
        </w:r>
        <w:r w:rsidR="00B10A43">
          <w:fldChar w:fldCharType="end"/>
        </w:r>
      </w:ins>
      <w:ins w:id="1448" w:author="Laurence Golding" w:date="2018-10-25T16:22:00Z">
        <w:r w:rsidR="00B10A43">
          <w:t xml:space="preserve">), then the </w:t>
        </w:r>
        <w:r w:rsidR="00B10A43" w:rsidRPr="00B10A43">
          <w:rPr>
            <w:rStyle w:val="CODEtemp"/>
          </w:rPr>
          <w:t>lo</w:t>
        </w:r>
      </w:ins>
      <w:ins w:id="1449" w:author="Laurence Golding" w:date="2018-10-25T16:23:00Z">
        <w:r w:rsidR="00B10A43" w:rsidRPr="00B10A43">
          <w:rPr>
            <w:rStyle w:val="CODEtemp"/>
          </w:rPr>
          <w:t>cation</w:t>
        </w:r>
        <w:r w:rsidR="00B10A43">
          <w:t xml:space="preserve"> object </w:t>
        </w:r>
        <w:r w:rsidR="00B10A43">
          <w:rPr>
            <w:b/>
          </w:rPr>
          <w:t>SHOULD</w:t>
        </w:r>
        <w:r w:rsidR="00B10A43">
          <w:t xml:space="preserve"> contain a property named </w:t>
        </w:r>
        <w:r w:rsidR="00B10A43" w:rsidRPr="00B10A43">
          <w:rPr>
            <w:rStyle w:val="CODEtemp"/>
          </w:rPr>
          <w:t>logicalLocationIndex</w:t>
        </w:r>
        <w:r w:rsidR="00B10A43">
          <w:t xml:space="preserve"> whose value is a non-negative integer that specifies the index within the </w:t>
        </w:r>
        <w:r w:rsidR="00B10A43" w:rsidRPr="00B10A43">
          <w:rPr>
            <w:rStyle w:val="CODEtemp"/>
          </w:rPr>
          <w:t>logicalLocations</w:t>
        </w:r>
        <w:r w:rsidR="00B10A43">
          <w:t xml:space="preserve"> array of the </w:t>
        </w:r>
        <w:r w:rsidR="00B10A43" w:rsidRPr="00B10A43">
          <w:rPr>
            <w:rStyle w:val="CODEtemp"/>
          </w:rPr>
          <w:t>logicalLocation</w:t>
        </w:r>
        <w:r w:rsidR="00B10A43">
          <w:t xml:space="preserve"> object</w:t>
        </w:r>
      </w:ins>
      <w:ins w:id="1450" w:author="Laurence Golding" w:date="2018-10-25T16:24:00Z">
        <w:r w:rsidR="00B10A43">
          <w:t xml:space="preserve"> (</w:t>
        </w:r>
        <w:r w:rsidR="00B10A43" w:rsidRPr="00E66E38">
          <w:t>§</w:t>
        </w:r>
      </w:ins>
      <w:ins w:id="1451" w:author="Laurence Golding" w:date="2018-10-25T16:26:00Z">
        <w:r w:rsidR="00B10A43">
          <w:fldChar w:fldCharType="begin"/>
        </w:r>
        <w:r w:rsidR="00B10A43">
          <w:instrText xml:space="preserve"> REF _Ref493404505 \r \h </w:instrText>
        </w:r>
      </w:ins>
      <w:r w:rsidR="00B10A43">
        <w:fldChar w:fldCharType="separate"/>
      </w:r>
      <w:ins w:id="1452" w:author="Laurence Golding" w:date="2018-10-25T16:26:00Z">
        <w:r w:rsidR="00B10A43">
          <w:t>3.26</w:t>
        </w:r>
        <w:r w:rsidR="00B10A43">
          <w:fldChar w:fldCharType="end"/>
        </w:r>
      </w:ins>
      <w:ins w:id="1453" w:author="Laurence Golding" w:date="2018-10-25T16:24:00Z">
        <w:r w:rsidR="00B10A43">
          <w:t>)</w:t>
        </w:r>
      </w:ins>
      <w:ins w:id="1454" w:author="Laurence Golding" w:date="2018-10-25T16:23:00Z">
        <w:r w:rsidR="00B10A43">
          <w:t xml:space="preserve"> that describes the logical location specified by </w:t>
        </w:r>
        <w:r w:rsidR="00B10A43" w:rsidRPr="00B10A43">
          <w:rPr>
            <w:rStyle w:val="CODEtemp"/>
          </w:rPr>
          <w:t>fullyQualifiedLogicalNa</w:t>
        </w:r>
      </w:ins>
      <w:ins w:id="1455" w:author="Laurence Golding" w:date="2018-10-25T16:24:00Z">
        <w:r w:rsidR="00B10A43" w:rsidRPr="00B10A43">
          <w:rPr>
            <w:rStyle w:val="CODEtemp"/>
          </w:rPr>
          <w:t>me</w:t>
        </w:r>
      </w:ins>
      <w:ins w:id="1456" w:author="Laurence Golding" w:date="2018-10-27T11:46:00Z">
        <w:r>
          <w:t xml:space="preserve"> (</w:t>
        </w:r>
      </w:ins>
      <w:ins w:id="1457" w:author="Laurence Golding" w:date="2018-10-27T11:47:00Z">
        <w:r>
          <w:t>§</w:t>
        </w:r>
        <w:r>
          <w:fldChar w:fldCharType="begin"/>
        </w:r>
        <w:r>
          <w:instrText xml:space="preserve"> REF _Ref493404450 \r \h </w:instrText>
        </w:r>
      </w:ins>
      <w:r>
        <w:fldChar w:fldCharType="separate"/>
      </w:r>
      <w:ins w:id="1458" w:author="Laurence Golding" w:date="2018-10-27T11:47:00Z">
        <w:r>
          <w:t>3.22.3</w:t>
        </w:r>
        <w:r>
          <w:fldChar w:fldCharType="end"/>
        </w:r>
      </w:ins>
      <w:ins w:id="1459" w:author="Laurence Golding" w:date="2018-10-27T11:46:00Z">
        <w:r>
          <w:t>).</w:t>
        </w:r>
      </w:ins>
      <w:ins w:id="1460" w:author="Laurence Golding" w:date="2018-11-16T11:35:00Z">
        <w:r w:rsidR="008063AE">
          <w:t xml:space="preserve"> If this property is absent, it </w:t>
        </w:r>
        <w:r w:rsidR="008063AE">
          <w:rPr>
            <w:b/>
          </w:rPr>
          <w:t>SHALL</w:t>
        </w:r>
        <w:r w:rsidR="008063AE">
          <w:t xml:space="preserve"> default to -1.</w:t>
        </w:r>
      </w:ins>
    </w:p>
    <w:p w14:paraId="6A62C56C" w14:textId="1A48BB5C" w:rsidR="00B10A43" w:rsidRPr="00B10A43" w:rsidRDefault="00B10A43" w:rsidP="00B10A43">
      <w:pPr>
        <w:pStyle w:val="Note"/>
      </w:pPr>
      <w:ins w:id="1461" w:author="Laurence Golding" w:date="2018-10-25T16:26:00Z">
        <w:r>
          <w:t xml:space="preserve">NOTE: If </w:t>
        </w:r>
        <w:r w:rsidRPr="00B10A43">
          <w:rPr>
            <w:rStyle w:val="CODEtemp"/>
          </w:rPr>
          <w:t>logicalLocationIndex</w:t>
        </w:r>
        <w:r>
          <w:t xml:space="preserve"> is a</w:t>
        </w:r>
      </w:ins>
      <w:ins w:id="1462" w:author="Laurence Golding" w:date="2018-10-25T16:27:00Z">
        <w:r>
          <w:t xml:space="preserve">bsent, </w:t>
        </w:r>
      </w:ins>
      <w:ins w:id="1463" w:author="Laurence Golding" w:date="2018-10-27T11:43:00Z">
        <w:r w:rsidR="00BD16F5">
          <w:t xml:space="preserve">the SARIF consumer will not be able to locate information about the logical location without traversing the </w:t>
        </w:r>
        <w:r w:rsidR="00BD16F5" w:rsidRPr="00880CF3">
          <w:rPr>
            <w:rStyle w:val="CODEtemp"/>
          </w:rPr>
          <w:t>run.</w:t>
        </w:r>
        <w:r w:rsidR="00BD16F5">
          <w:rPr>
            <w:rStyle w:val="CODEtemp"/>
          </w:rPr>
          <w:t>logicalL</w:t>
        </w:r>
      </w:ins>
      <w:ins w:id="1464" w:author="Laurence Golding" w:date="2018-10-27T11:44:00Z">
        <w:r w:rsidR="00BD16F5">
          <w:rPr>
            <w:rStyle w:val="CODEtemp"/>
          </w:rPr>
          <w:t>ocations</w:t>
        </w:r>
      </w:ins>
      <w:ins w:id="1465" w:author="Laurence Golding" w:date="2018-10-27T11:43:00Z">
        <w:r w:rsidR="00BD16F5">
          <w:t xml:space="preserve"> array searching for a </w:t>
        </w:r>
      </w:ins>
      <w:ins w:id="1466" w:author="Laurence Golding" w:date="2018-10-27T11:44:00Z">
        <w:r w:rsidR="00BD16F5">
          <w:rPr>
            <w:rStyle w:val="CODEtemp"/>
          </w:rPr>
          <w:t>logicalLocation</w:t>
        </w:r>
      </w:ins>
      <w:ins w:id="1467" w:author="Laurence Golding" w:date="2018-10-27T11:43:00Z">
        <w:r w:rsidR="00BD16F5">
          <w:t xml:space="preserve"> object whose </w:t>
        </w:r>
      </w:ins>
      <w:ins w:id="1468" w:author="Laurence Golding" w:date="2018-10-27T11:44:00Z">
        <w:r w:rsidR="00BD16F5">
          <w:rPr>
            <w:rStyle w:val="CODEtemp"/>
          </w:rPr>
          <w:t>fullyQualifiedName</w:t>
        </w:r>
      </w:ins>
      <w:ins w:id="1469" w:author="Laurence Golding" w:date="2018-10-27T11:43:00Z">
        <w:r w:rsidR="00BD16F5">
          <w:t xml:space="preserve"> (§</w:t>
        </w:r>
      </w:ins>
      <w:ins w:id="1470" w:author="Laurence Golding" w:date="2018-10-27T11:46:00Z">
        <w:r w:rsidR="00BD16F5">
          <w:fldChar w:fldCharType="begin"/>
        </w:r>
        <w:r w:rsidR="00BD16F5">
          <w:instrText xml:space="preserve"> REF _Ref513194876 \r \h </w:instrText>
        </w:r>
      </w:ins>
      <w:r w:rsidR="00BD16F5">
        <w:fldChar w:fldCharType="separate"/>
      </w:r>
      <w:ins w:id="1471" w:author="Laurence Golding" w:date="2018-10-27T11:46:00Z">
        <w:r w:rsidR="00BD16F5">
          <w:t>3.26.4</w:t>
        </w:r>
        <w:r w:rsidR="00BD16F5">
          <w:fldChar w:fldCharType="end"/>
        </w:r>
      </w:ins>
      <w:ins w:id="1472" w:author="Laurence Golding" w:date="2018-10-27T11:43:00Z">
        <w:r w:rsidR="00BD16F5">
          <w:t>)</w:t>
        </w:r>
      </w:ins>
      <w:ins w:id="1473" w:author="Laurence Golding" w:date="2018-10-27T11:44:00Z">
        <w:r w:rsidR="00BD16F5">
          <w:t xml:space="preserve"> </w:t>
        </w:r>
      </w:ins>
      <w:ins w:id="1474" w:author="Laurence Golding" w:date="2018-10-27T11:43:00Z">
        <w:r w:rsidR="00BD16F5">
          <w:t>match</w:t>
        </w:r>
      </w:ins>
      <w:ins w:id="1475" w:author="Laurence Golding" w:date="2018-10-27T11:45:00Z">
        <w:r w:rsidR="00BD16F5">
          <w:t xml:space="preserve">es the </w:t>
        </w:r>
        <w:r w:rsidR="00BD16F5" w:rsidRPr="00BD16F5">
          <w:rPr>
            <w:rStyle w:val="CODEtemp"/>
          </w:rPr>
          <w:t>fullyQualifiedLogicalName</w:t>
        </w:r>
      </w:ins>
      <w:ins w:id="1476" w:author="Laurence Golding" w:date="2018-10-27T11:43:00Z">
        <w:r w:rsidR="00BD16F5">
          <w:t xml:space="preserve"> of this </w:t>
        </w:r>
      </w:ins>
      <w:ins w:id="1477" w:author="Laurence Golding" w:date="2018-10-27T11:45:00Z">
        <w:r w:rsidR="00BD16F5">
          <w:rPr>
            <w:rStyle w:val="CODEtemp"/>
          </w:rPr>
          <w:t>l</w:t>
        </w:r>
      </w:ins>
      <w:ins w:id="1478" w:author="Laurence Golding" w:date="2018-10-27T11:43:00Z">
        <w:r w:rsidR="00BD16F5" w:rsidRPr="00880CF3">
          <w:rPr>
            <w:rStyle w:val="CODEtemp"/>
          </w:rPr>
          <w:t>ocation</w:t>
        </w:r>
        <w:r w:rsidR="00BD16F5">
          <w:t xml:space="preserve"> object</w:t>
        </w:r>
      </w:ins>
      <w:ins w:id="1479" w:author="Laurence Golding" w:date="2018-10-27T11:48:00Z">
        <w:r w:rsidR="00BD16F5">
          <w:t xml:space="preserve"> (</w:t>
        </w:r>
      </w:ins>
      <w:ins w:id="1480" w:author="Laurence Golding" w:date="2018-10-27T11:49:00Z">
        <w:r w:rsidR="00BD16F5">
          <w:t xml:space="preserve">and </w:t>
        </w:r>
        <w:r w:rsidR="00BD16F5" w:rsidRPr="00BD16F5">
          <w:rPr>
            <w:rStyle w:val="CODEtemp"/>
          </w:rPr>
          <w:t>fullyQualifiedLogicalName</w:t>
        </w:r>
      </w:ins>
      <w:ins w:id="1481" w:author="Laurence Golding" w:date="2018-10-27T11:48:00Z">
        <w:r w:rsidR="00BD16F5">
          <w:t xml:space="preserve"> might be absent, since </w:t>
        </w:r>
      </w:ins>
      <w:ins w:id="1482" w:author="Laurence Golding" w:date="2018-10-27T11:49:00Z">
        <w:r w:rsidR="00BD16F5">
          <w:t xml:space="preserve">it </w:t>
        </w:r>
      </w:ins>
      <w:ins w:id="1483" w:author="Laurence Golding" w:date="2018-10-27T11:48:00Z">
        <w:r w:rsidR="00BD16F5">
          <w:t>is optional).</w:t>
        </w:r>
      </w:ins>
    </w:p>
    <w:p w14:paraId="4CD27C2E" w14:textId="16EED1C5" w:rsidR="00F13165" w:rsidRDefault="00F13165" w:rsidP="00F13165">
      <w:pPr>
        <w:pStyle w:val="Heading3"/>
      </w:pPr>
      <w:bookmarkStart w:id="1484" w:name="_Ref513121634"/>
      <w:bookmarkStart w:id="1485" w:name="_Ref513122103"/>
      <w:bookmarkStart w:id="1486" w:name="_Toc528157359"/>
      <w:r>
        <w:t>message property</w:t>
      </w:r>
      <w:bookmarkEnd w:id="1484"/>
      <w:bookmarkEnd w:id="1485"/>
      <w:bookmarkEnd w:id="1486"/>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1487" w:name="_Ref510102819"/>
      <w:bookmarkStart w:id="1488" w:name="_Toc528157360"/>
      <w:r>
        <w:lastRenderedPageBreak/>
        <w:t>annotations property</w:t>
      </w:r>
      <w:bookmarkEnd w:id="1487"/>
      <w:bookmarkEnd w:id="1488"/>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1489" w:name="_Ref493477390"/>
      <w:bookmarkStart w:id="1490" w:name="_Ref493478323"/>
      <w:bookmarkStart w:id="1491" w:name="_Ref493478590"/>
      <w:bookmarkStart w:id="1492" w:name="_Toc528157361"/>
      <w:r>
        <w:t>physicalLocation object</w:t>
      </w:r>
      <w:bookmarkEnd w:id="1489"/>
      <w:bookmarkEnd w:id="1490"/>
      <w:bookmarkEnd w:id="1491"/>
      <w:bookmarkEnd w:id="1492"/>
    </w:p>
    <w:p w14:paraId="0B9181AD" w14:textId="12F902F2" w:rsidR="006E546E" w:rsidRDefault="006E546E" w:rsidP="006E546E">
      <w:pPr>
        <w:pStyle w:val="Heading3"/>
      </w:pPr>
      <w:bookmarkStart w:id="1493" w:name="_Toc528157362"/>
      <w:r>
        <w:t>General</w:t>
      </w:r>
      <w:bookmarkEnd w:id="149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494" w:name="_Ref503357394"/>
      <w:bookmarkStart w:id="1495" w:name="_Toc528157363"/>
      <w:bookmarkStart w:id="1496" w:name="_Ref493343236"/>
      <w:r>
        <w:t>id property</w:t>
      </w:r>
      <w:bookmarkEnd w:id="1494"/>
      <w:bookmarkEnd w:id="1495"/>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497" w:name="_Ref503369432"/>
      <w:bookmarkStart w:id="1498" w:name="_Ref503369435"/>
      <w:bookmarkStart w:id="1499" w:name="_Ref503371110"/>
      <w:bookmarkStart w:id="1500" w:name="_Ref503371652"/>
      <w:bookmarkStart w:id="1501" w:name="_Toc528157364"/>
      <w:r>
        <w:t>fileLocation</w:t>
      </w:r>
      <w:r w:rsidR="006E546E">
        <w:t xml:space="preserve"> property</w:t>
      </w:r>
      <w:bookmarkEnd w:id="1496"/>
      <w:bookmarkEnd w:id="1497"/>
      <w:bookmarkEnd w:id="1498"/>
      <w:bookmarkEnd w:id="1499"/>
      <w:bookmarkEnd w:id="1500"/>
      <w:bookmarkEnd w:id="1501"/>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7B6A785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w:t>
      </w:r>
      <w:del w:id="1502" w:author="Laurence Golding" w:date="2018-10-28T13:12:00Z">
        <w:r w:rsidR="00A308C2" w:rsidDel="00E9386A">
          <w:rPr>
            <w:rStyle w:val="CODEtemp"/>
          </w:rPr>
          <w:delText>u</w:delText>
        </w:r>
        <w:r w:rsidRPr="00124F1F" w:rsidDel="00E9386A">
          <w:rPr>
            <w:rStyle w:val="CODEtemp"/>
          </w:rPr>
          <w:delText>ri</w:delText>
        </w:r>
        <w:r w:rsidRPr="00124F1F" w:rsidDel="00E9386A">
          <w:delText xml:space="preserve"> </w:delText>
        </w:r>
      </w:del>
      <w:ins w:id="1503" w:author="Laurence Golding" w:date="2018-10-28T13:12:00Z">
        <w:r w:rsidR="00E9386A">
          <w:rPr>
            <w:rStyle w:val="CODEtemp"/>
          </w:rPr>
          <w:t>fileIndex</w:t>
        </w:r>
        <w:r w:rsidR="00E9386A" w:rsidRPr="00124F1F">
          <w:t xml:space="preserve"> </w:t>
        </w:r>
      </w:ins>
      <w:ins w:id="1504" w:author="Laurence Golding" w:date="2018-10-28T13:17:00Z">
        <w:r w:rsidR="00585BE3">
          <w:t>(</w:t>
        </w:r>
        <w:r w:rsidR="00585BE3" w:rsidRPr="00124F1F">
          <w:t>§</w:t>
        </w:r>
      </w:ins>
      <w:ins w:id="1505" w:author="Laurence Golding" w:date="2018-10-28T13:18:00Z">
        <w:r w:rsidR="00585BE3">
          <w:fldChar w:fldCharType="begin"/>
        </w:r>
        <w:r w:rsidR="00585BE3">
          <w:instrText xml:space="preserve"> REF _Ref528496019 \r \h </w:instrText>
        </w:r>
      </w:ins>
      <w:r w:rsidR="00585BE3">
        <w:fldChar w:fldCharType="separate"/>
      </w:r>
      <w:ins w:id="1506" w:author="Laurence Golding" w:date="2018-10-28T13:18:00Z">
        <w:r w:rsidR="00585BE3">
          <w:t>3.4.4</w:t>
        </w:r>
        <w:r w:rsidR="00585BE3">
          <w:fldChar w:fldCharType="end"/>
        </w:r>
      </w:ins>
      <w:ins w:id="1507" w:author="Laurence Golding" w:date="2018-10-28T13:17:00Z">
        <w:r w:rsidR="00585BE3">
          <w:t xml:space="preserve">) </w:t>
        </w:r>
      </w:ins>
      <w:r w:rsidRPr="00124F1F">
        <w:rPr>
          <w:b/>
        </w:rPr>
        <w:t>SHOULD</w:t>
      </w:r>
      <w:r w:rsidRPr="00124F1F">
        <w:t xml:space="preserve"> equal the </w:t>
      </w:r>
      <w:del w:id="1508" w:author="Laurence Golding" w:date="2018-10-28T13:13:00Z">
        <w:r w:rsidRPr="00124F1F" w:rsidDel="00E9386A">
          <w:delText>name of one of the properties o</w:delText>
        </w:r>
        <w:r w:rsidR="00C32159" w:rsidDel="00E9386A">
          <w:delText>f</w:delText>
        </w:r>
      </w:del>
      <w:ins w:id="1509" w:author="Laurence Golding" w:date="2018-10-28T13:13:00Z">
        <w:r w:rsidR="00E9386A">
          <w:t>index within</w:t>
        </w:r>
      </w:ins>
      <w:r w:rsidRPr="00124F1F">
        <w:t xml:space="preserve"> the </w:t>
      </w:r>
      <w:r w:rsidRPr="00124F1F">
        <w:rPr>
          <w:rStyle w:val="CODEtemp"/>
        </w:rPr>
        <w:t>run.files</w:t>
      </w:r>
      <w:r w:rsidRPr="00124F1F">
        <w:t xml:space="preserve"> </w:t>
      </w:r>
      <w:del w:id="1510" w:author="Laurence Golding" w:date="2018-10-28T13:13:00Z">
        <w:r w:rsidRPr="00124F1F" w:rsidDel="00E9386A">
          <w:delText>object</w:delText>
        </w:r>
      </w:del>
      <w:ins w:id="1511" w:author="Laurence Golding" w:date="2018-10-28T13:13:00Z">
        <w:r w:rsidR="00E9386A">
          <w:t xml:space="preserve">array of a </w:t>
        </w:r>
        <w:r w:rsidR="00E9386A" w:rsidRPr="00E9386A">
          <w:rPr>
            <w:rStyle w:val="CODEtemp"/>
          </w:rPr>
          <w:t>file</w:t>
        </w:r>
        <w:r w:rsidR="00E9386A">
          <w:t xml:space="preserve"> object</w:t>
        </w:r>
      </w:ins>
      <w:ins w:id="1512" w:author="Laurence Golding" w:date="2018-10-28T13:15:00Z">
        <w:r w:rsidR="00E9386A">
          <w:t xml:space="preserve"> (</w:t>
        </w:r>
        <w:r w:rsidR="00E9386A" w:rsidRPr="00124F1F">
          <w:t>§</w:t>
        </w:r>
      </w:ins>
      <w:ins w:id="1513" w:author="Laurence Golding" w:date="2018-10-28T13:17:00Z">
        <w:r w:rsidR="00E9386A">
          <w:fldChar w:fldCharType="begin"/>
        </w:r>
        <w:r w:rsidR="00E9386A">
          <w:instrText xml:space="preserve"> REF _Ref493403111 \r \h </w:instrText>
        </w:r>
      </w:ins>
      <w:r w:rsidR="00E9386A">
        <w:fldChar w:fldCharType="separate"/>
      </w:r>
      <w:ins w:id="1514" w:author="Laurence Golding" w:date="2018-10-28T13:17:00Z">
        <w:r w:rsidR="00E9386A">
          <w:t>3.20</w:t>
        </w:r>
        <w:r w:rsidR="00E9386A">
          <w:fldChar w:fldCharType="end"/>
        </w:r>
      </w:ins>
      <w:ins w:id="1515" w:author="Laurence Golding" w:date="2018-10-28T13:15:00Z">
        <w:r w:rsidR="00E9386A">
          <w:t>)</w:t>
        </w:r>
      </w:ins>
      <w:ins w:id="1516" w:author="Laurence Golding" w:date="2018-10-28T13:13:00Z">
        <w:r w:rsidR="00E9386A">
          <w:t xml:space="preserve"> whose </w:t>
        </w:r>
        <w:r w:rsidR="00E9386A" w:rsidRPr="00E9386A">
          <w:rPr>
            <w:rStyle w:val="CODEtemp"/>
          </w:rPr>
          <w:t>fileLocation</w:t>
        </w:r>
      </w:ins>
      <w:ins w:id="1517" w:author="Laurence Golding" w:date="2018-10-28T13:14:00Z">
        <w:r w:rsidR="00E9386A">
          <w:t xml:space="preserve"> property</w:t>
        </w:r>
      </w:ins>
      <w:ins w:id="1518" w:author="Laurence Golding" w:date="2018-10-28T13:15:00Z">
        <w:r w:rsidR="00E9386A">
          <w:t xml:space="preserve"> (</w:t>
        </w:r>
        <w:r w:rsidR="00E9386A" w:rsidRPr="00124F1F">
          <w:t>§</w:t>
        </w:r>
      </w:ins>
      <w:ins w:id="1519" w:author="Laurence Golding" w:date="2018-10-28T13:17:00Z">
        <w:r w:rsidR="00E9386A">
          <w:fldChar w:fldCharType="begin"/>
        </w:r>
        <w:r w:rsidR="00E9386A">
          <w:instrText xml:space="preserve"> REF _Ref493403519 \r \h </w:instrText>
        </w:r>
      </w:ins>
      <w:r w:rsidR="00E9386A">
        <w:fldChar w:fldCharType="separate"/>
      </w:r>
      <w:ins w:id="1520" w:author="Laurence Golding" w:date="2018-10-28T13:17:00Z">
        <w:r w:rsidR="00E9386A">
          <w:t>3.20.2</w:t>
        </w:r>
        <w:r w:rsidR="00E9386A">
          <w:fldChar w:fldCharType="end"/>
        </w:r>
      </w:ins>
      <w:ins w:id="1521" w:author="Laurence Golding" w:date="2018-10-28T13:15:00Z">
        <w:r w:rsidR="00E9386A">
          <w:t>)</w:t>
        </w:r>
      </w:ins>
      <w:ins w:id="1522" w:author="Laurence Golding" w:date="2018-10-28T13:14:00Z">
        <w:r w:rsidR="00E9386A">
          <w:t xml:space="preserve"> designates the same file as does this </w:t>
        </w:r>
        <w:r w:rsidR="00E9386A" w:rsidRPr="00E9386A">
          <w:rPr>
            <w:rStyle w:val="CODEtemp"/>
          </w:rPr>
          <w:t>fileLocation</w:t>
        </w:r>
        <w:r w:rsidR="00E9386A">
          <w:t xml:space="preserve"> object</w:t>
        </w:r>
      </w:ins>
      <w:del w:id="1523" w:author="Laurence Golding" w:date="2018-10-28T13:14:00Z">
        <w:r w:rsidRPr="00124F1F" w:rsidDel="00E9386A">
          <w:delText xml:space="preserve">, </w:delText>
        </w:r>
      </w:del>
      <w:ins w:id="1524" w:author="Laurence Golding" w:date="2018-10-28T13:14:00Z">
        <w:r w:rsidR="00E9386A">
          <w:t>.</w:t>
        </w:r>
        <w:r w:rsidR="00E9386A" w:rsidRPr="00124F1F">
          <w:t xml:space="preserve"> </w:t>
        </w:r>
      </w:ins>
      <w:del w:id="1525" w:author="Laurence Golding" w:date="2018-10-28T13:14:00Z">
        <w:r w:rsidRPr="00124F1F" w:rsidDel="00E9386A">
          <w:delText xml:space="preserve">which </w:delText>
        </w:r>
      </w:del>
      <w:ins w:id="1526" w:author="Laurence Golding" w:date="2018-10-28T13:14:00Z">
        <w:r w:rsidR="00E9386A">
          <w:t xml:space="preserve">The specified </w:t>
        </w:r>
        <w:r w:rsidR="00E9386A" w:rsidRPr="00E9386A">
          <w:rPr>
            <w:rStyle w:val="CODEtemp"/>
          </w:rPr>
          <w:t>file</w:t>
        </w:r>
        <w:r w:rsidR="00E9386A">
          <w:t xml:space="preserve"> object</w:t>
        </w:r>
        <w:r w:rsidR="00E9386A" w:rsidRPr="00124F1F">
          <w:t xml:space="preserve"> </w:t>
        </w:r>
      </w:ins>
      <w:r w:rsidRPr="00124F1F">
        <w:t xml:space="preserve">provides additional information about the file specified by </w:t>
      </w:r>
      <w:r w:rsidR="00A308C2">
        <w:rPr>
          <w:rStyle w:val="CODEtemp"/>
        </w:rPr>
        <w:t>fileLocation</w:t>
      </w:r>
      <w:r w:rsidRPr="00124F1F">
        <w:t>.</w:t>
      </w:r>
    </w:p>
    <w:p w14:paraId="73DAD09D" w14:textId="771BBE7C"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1527" w:author="Laurence Golding" w:date="2018-10-28T13:18:00Z">
        <w:r w:rsidR="00A308C2" w:rsidRPr="005D0859" w:rsidDel="00585BE3">
          <w:rPr>
            <w:rStyle w:val="CODEtemp"/>
          </w:rPr>
          <w:delText>uri</w:delText>
        </w:r>
        <w:r w:rsidR="00A308C2" w:rsidDel="00585BE3">
          <w:delText xml:space="preserve"> </w:delText>
        </w:r>
      </w:del>
      <w:ins w:id="1528" w:author="Laurence Golding" w:date="2018-10-28T13:18:00Z">
        <w:r w:rsidR="00585BE3">
          <w:rPr>
            <w:rStyle w:val="CODEtemp"/>
          </w:rPr>
          <w:t>fileIndex</w:t>
        </w:r>
        <w:r w:rsidR="00585BE3">
          <w:t xml:space="preserve"> </w:t>
        </w:r>
      </w:ins>
      <w:del w:id="1529" w:author="Laurence Golding" w:date="2018-10-28T13:18:00Z">
        <w:r w:rsidR="00A308C2" w:rsidDel="00585BE3">
          <w:delText>equal</w:delText>
        </w:r>
        <w:r w:rsidR="00C32159" w:rsidDel="00585BE3">
          <w:delText>s</w:delText>
        </w:r>
        <w:r w:rsidR="00A308C2" w:rsidDel="00585BE3">
          <w:delText xml:space="preserve"> the name of the property</w:delText>
        </w:r>
      </w:del>
      <w:ins w:id="1530" w:author="Laurence Golding" w:date="2018-10-28T13:18:00Z">
        <w:r w:rsidR="00585BE3">
          <w:t xml:space="preserve">specifies the </w:t>
        </w:r>
        <w:r w:rsidR="00585BE3" w:rsidRPr="00585BE3">
          <w:rPr>
            <w:rStyle w:val="CODEtemp"/>
          </w:rPr>
          <w:t>file</w:t>
        </w:r>
        <w:r w:rsidR="00585BE3">
          <w:t xml:space="preserve"> object located at</w:t>
        </w:r>
      </w:ins>
      <w:r w:rsidR="00A308C2">
        <w:t xml:space="preserve"> </w:t>
      </w:r>
      <w:r w:rsidR="00A308C2" w:rsidRPr="005D0859">
        <w:rPr>
          <w:rStyle w:val="CODEtemp"/>
        </w:rPr>
        <w:t>files[0]</w:t>
      </w:r>
      <w:del w:id="1531" w:author="Laurence Golding" w:date="2018-10-28T13:19:00Z">
        <w:r w:rsidR="00A308C2" w:rsidRPr="005D0859" w:rsidDel="00585BE3">
          <w:rPr>
            <w:rStyle w:val="CODEtemp"/>
          </w:rPr>
          <w:delText>[file:///C:/Code/main.c]</w:delText>
        </w:r>
      </w:del>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181AA4EF" w:rsidR="00124F1F" w:rsidRDefault="00124F1F" w:rsidP="00EA1C84">
      <w:pPr>
        <w:pStyle w:val="Codesmall"/>
      </w:pPr>
      <w:r>
        <w:t xml:space="preserve">  "files": </w:t>
      </w:r>
      <w:del w:id="1532" w:author="Laurence Golding" w:date="2018-10-28T13:10:00Z">
        <w:r w:rsidDel="00E9386A">
          <w:delText>{</w:delText>
        </w:r>
      </w:del>
      <w:ins w:id="1533" w:author="Laurence Golding" w:date="2018-10-28T13:10:00Z">
        <w:r w:rsidR="00E9386A">
          <w:t>[</w:t>
        </w:r>
      </w:ins>
    </w:p>
    <w:p w14:paraId="62A6AD73" w14:textId="1A61F25F" w:rsidR="00124F1F" w:rsidDel="00E9386A" w:rsidRDefault="00124F1F" w:rsidP="00EA1C84">
      <w:pPr>
        <w:pStyle w:val="Codesmall"/>
        <w:rPr>
          <w:del w:id="1534" w:author="Laurence Golding" w:date="2018-10-28T13:11:00Z"/>
        </w:rPr>
      </w:pPr>
      <w:del w:id="1535" w:author="Laurence Golding" w:date="2018-10-28T13:11:00Z">
        <w:r w:rsidDel="00E9386A">
          <w:delText xml:space="preserve">    "file:///C:/Code/main.c": [</w:delText>
        </w:r>
      </w:del>
    </w:p>
    <w:p w14:paraId="2F590F36" w14:textId="0D60946E" w:rsidR="00124F1F" w:rsidRDefault="00124F1F" w:rsidP="00EA1C84">
      <w:pPr>
        <w:pStyle w:val="Codesmall"/>
        <w:rPr>
          <w:ins w:id="1536" w:author="Laurence Golding" w:date="2018-10-28T13:10:00Z"/>
        </w:rPr>
      </w:pPr>
      <w:r>
        <w:t xml:space="preserve">    </w:t>
      </w:r>
      <w:del w:id="1537" w:author="Laurence Golding" w:date="2018-10-28T13:10:00Z">
        <w:r w:rsidDel="00E9386A">
          <w:delText xml:space="preserve">  </w:delText>
        </w:r>
      </w:del>
      <w:r>
        <w:t>{</w:t>
      </w:r>
    </w:p>
    <w:p w14:paraId="4D2AFCF4" w14:textId="629BE6E4" w:rsidR="00E9386A" w:rsidRDefault="00E9386A" w:rsidP="00EA1C84">
      <w:pPr>
        <w:pStyle w:val="Codesmall"/>
        <w:rPr>
          <w:ins w:id="1538" w:author="Laurence Golding" w:date="2018-10-28T13:10:00Z"/>
        </w:rPr>
      </w:pPr>
      <w:ins w:id="1539" w:author="Laurence Golding" w:date="2018-10-28T13:10:00Z">
        <w:r>
          <w:t xml:space="preserve">      "fileLocation": {</w:t>
        </w:r>
      </w:ins>
    </w:p>
    <w:p w14:paraId="11F595D1" w14:textId="1EE8FE19" w:rsidR="00E9386A" w:rsidRDefault="00E9386A" w:rsidP="00EA1C84">
      <w:pPr>
        <w:pStyle w:val="Codesmall"/>
        <w:rPr>
          <w:ins w:id="1540" w:author="Laurence Golding" w:date="2018-10-28T13:10:00Z"/>
        </w:rPr>
      </w:pPr>
      <w:ins w:id="1541" w:author="Laurence Golding" w:date="2018-10-28T13:10:00Z">
        <w:r>
          <w:t xml:space="preserve">        "uri": </w:t>
        </w:r>
      </w:ins>
      <w:ins w:id="1542" w:author="Laurence Golding" w:date="2018-10-28T13:11:00Z">
        <w:r>
          <w:t>"file:///C:/Code/main.c"</w:t>
        </w:r>
      </w:ins>
    </w:p>
    <w:p w14:paraId="4199C453" w14:textId="6755D366" w:rsidR="00E9386A" w:rsidRDefault="00E9386A" w:rsidP="00EA1C84">
      <w:pPr>
        <w:pStyle w:val="Codesmall"/>
      </w:pPr>
      <w:ins w:id="1543" w:author="Laurence Golding" w:date="2018-10-28T13:10:00Z">
        <w:r>
          <w:t xml:space="preserve">      },</w:t>
        </w:r>
      </w:ins>
    </w:p>
    <w:p w14:paraId="06A95CD1" w14:textId="661A215E" w:rsidR="00124F1F" w:rsidRDefault="00124F1F" w:rsidP="00EA1C84">
      <w:pPr>
        <w:pStyle w:val="Codesmall"/>
      </w:pPr>
      <w:r>
        <w:t xml:space="preserve">      </w:t>
      </w:r>
      <w:del w:id="1544" w:author="Laurence Golding" w:date="2018-10-28T13:10:00Z">
        <w:r w:rsidDel="00E9386A">
          <w:delText xml:space="preserve">  </w:delText>
        </w:r>
      </w:del>
      <w:r>
        <w:t>"mimeType": "text/x-c",</w:t>
      </w:r>
    </w:p>
    <w:p w14:paraId="2A5A7B5E" w14:textId="0212FE98" w:rsidR="00124F1F" w:rsidRDefault="00124F1F" w:rsidP="00EA1C84">
      <w:pPr>
        <w:pStyle w:val="Codesmall"/>
      </w:pPr>
      <w:r>
        <w:t xml:space="preserve">    </w:t>
      </w:r>
      <w:del w:id="1545" w:author="Laurence Golding" w:date="2018-10-28T13:10:00Z">
        <w:r w:rsidDel="00E9386A">
          <w:delText xml:space="preserve">  </w:delText>
        </w:r>
      </w:del>
      <w:r>
        <w:t>}</w:t>
      </w:r>
    </w:p>
    <w:p w14:paraId="6C3B9CE3" w14:textId="7E870735" w:rsidR="00124F1F" w:rsidDel="00E9386A" w:rsidRDefault="00124F1F" w:rsidP="00EA1C84">
      <w:pPr>
        <w:pStyle w:val="Codesmall"/>
        <w:rPr>
          <w:del w:id="1546" w:author="Laurence Golding" w:date="2018-10-28T13:12:00Z"/>
        </w:rPr>
      </w:pPr>
      <w:del w:id="1547" w:author="Laurence Golding" w:date="2018-10-28T13:12:00Z">
        <w:r w:rsidDel="00E9386A">
          <w:delText xml:space="preserve">    ]</w:delText>
        </w:r>
      </w:del>
    </w:p>
    <w:p w14:paraId="551495BB" w14:textId="3CB52BDD" w:rsidR="00124F1F" w:rsidRDefault="00124F1F" w:rsidP="00EA1C84">
      <w:pPr>
        <w:pStyle w:val="Codesmall"/>
      </w:pPr>
      <w:r>
        <w:t xml:space="preserve">  </w:t>
      </w:r>
      <w:del w:id="1548" w:author="Laurence Golding" w:date="2018-10-28T13:10:00Z">
        <w:r w:rsidDel="00E9386A">
          <w:delText>},</w:delText>
        </w:r>
      </w:del>
      <w:ins w:id="1549" w:author="Laurence Golding" w:date="2018-10-28T13:10:00Z">
        <w:r w:rsidR="00E9386A">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2BCFCFB5" w:rsidR="00A308C2" w:rsidRDefault="00124F1F" w:rsidP="00EA1C84">
      <w:pPr>
        <w:pStyle w:val="Codesmall"/>
        <w:rPr>
          <w:ins w:id="1550" w:author="Laurence Golding" w:date="2018-10-28T13:12:00Z"/>
        </w:rPr>
      </w:pPr>
      <w:r>
        <w:t xml:space="preserve">          </w:t>
      </w:r>
      <w:r w:rsidR="00A308C2">
        <w:t xml:space="preserve">  </w:t>
      </w:r>
      <w:r>
        <w:t xml:space="preserve">  "uri": </w:t>
      </w:r>
      <w:r w:rsidR="00A308C2">
        <w:t>"</w:t>
      </w:r>
      <w:r w:rsidR="00A308C2" w:rsidRPr="00A308C2">
        <w:t>file:///C:/Code/main.c</w:t>
      </w:r>
      <w:r w:rsidR="00A308C2">
        <w:t>"</w:t>
      </w:r>
      <w:ins w:id="1551" w:author="Laurence Golding" w:date="2018-10-28T13:12:00Z">
        <w:r w:rsidR="00E9386A">
          <w:t>,</w:t>
        </w:r>
      </w:ins>
    </w:p>
    <w:p w14:paraId="5E602818" w14:textId="7FEE7C47" w:rsidR="00E9386A" w:rsidRDefault="00E9386A" w:rsidP="00EA1C84">
      <w:pPr>
        <w:pStyle w:val="Codesmall"/>
      </w:pPr>
      <w:ins w:id="1552" w:author="Laurence Golding" w:date="2018-10-28T13:12: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553" w:name="_Ref493509797"/>
      <w:bookmarkStart w:id="1554" w:name="_Toc528157365"/>
      <w:r>
        <w:t>region property</w:t>
      </w:r>
      <w:bookmarkEnd w:id="1553"/>
      <w:bookmarkEnd w:id="1554"/>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555" w:name="_Toc528157366"/>
      <w:r>
        <w:t>contextRegion property</w:t>
      </w:r>
      <w:bookmarkEnd w:id="1555"/>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556" w:name="_Ref493490350"/>
      <w:bookmarkStart w:id="1557" w:name="_Toc528157367"/>
      <w:r>
        <w:t>region object</w:t>
      </w:r>
      <w:bookmarkEnd w:id="1556"/>
      <w:bookmarkEnd w:id="1557"/>
    </w:p>
    <w:p w14:paraId="5C4DB1F6" w14:textId="19917190" w:rsidR="006E546E" w:rsidRDefault="006E546E" w:rsidP="006E546E">
      <w:pPr>
        <w:pStyle w:val="Heading3"/>
      </w:pPr>
      <w:bookmarkStart w:id="1558" w:name="_Toc528157368"/>
      <w:r>
        <w:t>General</w:t>
      </w:r>
      <w:bookmarkEnd w:id="155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1559" w:name="_Ref493492556"/>
      <w:bookmarkStart w:id="1560" w:name="_Ref493492604"/>
      <w:bookmarkStart w:id="1561" w:name="_Ref493492671"/>
      <w:bookmarkStart w:id="1562" w:name="_Toc528157369"/>
      <w:r>
        <w:t>Text regions</w:t>
      </w:r>
      <w:bookmarkEnd w:id="1559"/>
      <w:bookmarkEnd w:id="1560"/>
      <w:bookmarkEnd w:id="1561"/>
      <w:bookmarkEnd w:id="156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563" w:name="_Ref509043519"/>
      <w:bookmarkStart w:id="1564" w:name="_Ref509043733"/>
      <w:bookmarkStart w:id="1565" w:name="_Toc528157370"/>
      <w:r>
        <w:t>Binary regions</w:t>
      </w:r>
      <w:bookmarkEnd w:id="1563"/>
      <w:bookmarkEnd w:id="1564"/>
      <w:bookmarkEnd w:id="156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566" w:name="_Toc528157371"/>
      <w:r>
        <w:t>Independence of text and binary regions</w:t>
      </w:r>
      <w:bookmarkEnd w:id="156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67" w:name="_Ref493490565"/>
      <w:bookmarkStart w:id="1568" w:name="_Ref493491243"/>
      <w:bookmarkStart w:id="1569" w:name="_Ref493492406"/>
      <w:bookmarkStart w:id="1570" w:name="_Toc528157372"/>
      <w:r>
        <w:t>startLine property</w:t>
      </w:r>
      <w:bookmarkEnd w:id="1567"/>
      <w:bookmarkEnd w:id="1568"/>
      <w:bookmarkEnd w:id="1569"/>
      <w:bookmarkEnd w:id="1570"/>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71" w:name="_Ref493491260"/>
      <w:bookmarkStart w:id="1572" w:name="_Ref493492414"/>
      <w:bookmarkStart w:id="1573" w:name="_Toc528157373"/>
      <w:r>
        <w:t>startColumn property</w:t>
      </w:r>
      <w:bookmarkEnd w:id="1571"/>
      <w:bookmarkEnd w:id="1572"/>
      <w:bookmarkEnd w:id="157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574" w:name="_Ref493491334"/>
      <w:bookmarkStart w:id="1575" w:name="_Ref493492422"/>
      <w:bookmarkStart w:id="1576" w:name="_Toc528157374"/>
      <w:r>
        <w:t>endLine property</w:t>
      </w:r>
      <w:bookmarkEnd w:id="1574"/>
      <w:bookmarkEnd w:id="1575"/>
      <w:bookmarkEnd w:id="157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577" w:name="_Ref493491342"/>
      <w:bookmarkStart w:id="1578" w:name="_Ref493492427"/>
      <w:bookmarkStart w:id="1579" w:name="_Toc528157375"/>
      <w:r>
        <w:t>endColumn property</w:t>
      </w:r>
      <w:bookmarkEnd w:id="1577"/>
      <w:bookmarkEnd w:id="1578"/>
      <w:bookmarkEnd w:id="157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80" w:name="_Ref493492251"/>
      <w:bookmarkStart w:id="1581" w:name="_Ref493492981"/>
      <w:bookmarkStart w:id="1582" w:name="_Toc528157376"/>
      <w:r>
        <w:t>charO</w:t>
      </w:r>
      <w:r w:rsidR="006E546E">
        <w:t>ffset property</w:t>
      </w:r>
      <w:bookmarkEnd w:id="1580"/>
      <w:bookmarkEnd w:id="1581"/>
      <w:bookmarkEnd w:id="1582"/>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583" w:name="_Ref493491350"/>
      <w:bookmarkStart w:id="1584" w:name="_Ref493492312"/>
      <w:bookmarkStart w:id="1585" w:name="_Toc528157377"/>
      <w:r>
        <w:t>charL</w:t>
      </w:r>
      <w:r w:rsidR="006E546E">
        <w:t>ength property</w:t>
      </w:r>
      <w:bookmarkEnd w:id="1583"/>
      <w:bookmarkEnd w:id="1584"/>
      <w:bookmarkEnd w:id="1585"/>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586" w:name="_Ref515544104"/>
      <w:bookmarkStart w:id="1587" w:name="_Toc528157378"/>
      <w:r>
        <w:lastRenderedPageBreak/>
        <w:t>byteOffset property</w:t>
      </w:r>
      <w:bookmarkEnd w:id="1586"/>
      <w:bookmarkEnd w:id="158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588" w:name="_Ref515544119"/>
      <w:bookmarkStart w:id="1589" w:name="_Toc528157379"/>
      <w:r>
        <w:t>byteLength property</w:t>
      </w:r>
      <w:bookmarkEnd w:id="1588"/>
      <w:bookmarkEnd w:id="1589"/>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590" w:name="_Toc528157380"/>
      <w:r>
        <w:t>snippet property</w:t>
      </w:r>
      <w:bookmarkEnd w:id="1590"/>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591" w:name="_Ref513118337"/>
      <w:bookmarkStart w:id="1592" w:name="_Toc528157381"/>
      <w:r>
        <w:t>message property</w:t>
      </w:r>
      <w:bookmarkEnd w:id="1591"/>
      <w:bookmarkEnd w:id="1592"/>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593" w:name="_Ref513118449"/>
      <w:bookmarkStart w:id="1594" w:name="_Toc528157382"/>
      <w:bookmarkStart w:id="1595" w:name="_Hlk513212890"/>
      <w:r>
        <w:t>rectangle object</w:t>
      </w:r>
      <w:bookmarkEnd w:id="1593"/>
      <w:bookmarkEnd w:id="1594"/>
    </w:p>
    <w:p w14:paraId="3C4A6F0B" w14:textId="2FBD2981" w:rsidR="008A21D5" w:rsidRDefault="008A21D5" w:rsidP="008A21D5">
      <w:pPr>
        <w:pStyle w:val="Heading3"/>
      </w:pPr>
      <w:bookmarkStart w:id="1596" w:name="_Toc528157383"/>
      <w:r>
        <w:t>General</w:t>
      </w:r>
      <w:bookmarkEnd w:id="15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597" w:name="_Toc528157384"/>
      <w:r>
        <w:t>top, left, bottom, and right properties</w:t>
      </w:r>
      <w:bookmarkEnd w:id="1597"/>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598" w:name="_Ref513118473"/>
      <w:bookmarkStart w:id="1599" w:name="_Toc528157385"/>
      <w:r>
        <w:lastRenderedPageBreak/>
        <w:t>message property</w:t>
      </w:r>
      <w:bookmarkEnd w:id="1598"/>
      <w:bookmarkEnd w:id="1599"/>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00" w:name="_Ref493404505"/>
      <w:bookmarkStart w:id="1601" w:name="_Toc528157386"/>
      <w:bookmarkEnd w:id="1595"/>
      <w:r>
        <w:t>logicalLocation object</w:t>
      </w:r>
      <w:bookmarkEnd w:id="1600"/>
      <w:bookmarkEnd w:id="1601"/>
    </w:p>
    <w:p w14:paraId="479717FF" w14:textId="2760154A" w:rsidR="006E546E" w:rsidRDefault="006E546E" w:rsidP="006E546E">
      <w:pPr>
        <w:pStyle w:val="Heading3"/>
      </w:pPr>
      <w:bookmarkStart w:id="1602" w:name="_Toc528157387"/>
      <w:r>
        <w:t>General</w:t>
      </w:r>
      <w:bookmarkEnd w:id="16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54520B4D" w14:textId="60BA991D" w:rsidR="00C32F86" w:rsidRPr="000B4144" w:rsidRDefault="00161D0D" w:rsidP="000B4144">
      <w:r w:rsidRPr="00161D0D">
        <w:rPr>
          <w:rStyle w:val="CODEtemp"/>
        </w:rPr>
        <w:t>logicalLocation</w:t>
      </w:r>
      <w:r>
        <w:t xml:space="preserve"> objects occur as </w:t>
      </w:r>
      <w:del w:id="1603" w:author="Laurence Golding" w:date="2018-10-25T15:54:00Z">
        <w:r w:rsidDel="00CF4BCC">
          <w:delText>property values</w:delText>
        </w:r>
      </w:del>
      <w:ins w:id="1604" w:author="Laurence Golding" w:date="2018-10-25T15:54:00Z">
        <w:r w:rsidR="00CF4BCC">
          <w:t>elements</w:t>
        </w:r>
      </w:ins>
      <w:r>
        <w:t xml:space="preserve"> within the </w:t>
      </w:r>
      <w:r w:rsidRPr="00161D0D">
        <w:rPr>
          <w:rStyle w:val="CODEtemp"/>
        </w:rPr>
        <w:t>run.logicalLocations</w:t>
      </w:r>
      <w:r>
        <w:t xml:space="preserve"> </w:t>
      </w:r>
      <w:del w:id="1605" w:author="Laurence Golding" w:date="2018-10-25T15:54:00Z">
        <w:r w:rsidDel="00CF4BCC">
          <w:delText xml:space="preserve">object </w:delText>
        </w:r>
      </w:del>
      <w:ins w:id="1606" w:author="Laurence Golding" w:date="2018-10-25T15:54:00Z">
        <w:r w:rsidR="00CF4BCC">
          <w:t xml:space="preserve">array </w:t>
        </w:r>
      </w:ins>
      <w:r>
        <w:t>(§</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1607" w:name="_Ref514248023"/>
      <w:bookmarkStart w:id="1608" w:name="_Toc528157388"/>
      <w:r>
        <w:t>Logical location naming rules</w:t>
      </w:r>
      <w:bookmarkEnd w:id="1607"/>
      <w:bookmarkEnd w:id="160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46FF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a fully qualified logical name</w:t>
      </w:r>
      <w:del w:id="1609" w:author="Laurence Golding" w:date="2018-10-26T10:25:00Z">
        <w:r w:rsidDel="007E6663">
          <w:delText xml:space="preserve">, with one </w:delText>
        </w:r>
        <w:r w:rsidR="0024214F" w:rsidDel="007E6663">
          <w:delText xml:space="preserve">rare </w:delText>
        </w:r>
        <w:r w:rsidDel="007E6663">
          <w:delText>exception (see §</w:delText>
        </w:r>
        <w:r w:rsidR="0024214F" w:rsidDel="007E6663">
          <w:fldChar w:fldCharType="begin"/>
        </w:r>
        <w:r w:rsidR="0024214F" w:rsidDel="007E6663">
          <w:delInstrText xml:space="preserve"> REF _Ref493404450 \r \h </w:delInstrText>
        </w:r>
        <w:r w:rsidR="0024214F" w:rsidDel="007E6663">
          <w:fldChar w:fldCharType="separate"/>
        </w:r>
        <w:r w:rsidR="00CE3B9C" w:rsidDel="007E6663">
          <w:delText>3.22.3</w:delText>
        </w:r>
        <w:r w:rsidR="0024214F" w:rsidDel="007E6663">
          <w:fldChar w:fldCharType="end"/>
        </w:r>
        <w:r w:rsidDel="007E6663">
          <w:delText>)</w:delText>
        </w:r>
      </w:del>
      <w:r>
        <w:t>.</w:t>
      </w:r>
    </w:p>
    <w:p w14:paraId="7ECFDD1E" w14:textId="55347AED" w:rsidR="00806466" w:rsidDel="00CF4BCC" w:rsidRDefault="00806466" w:rsidP="00EA540C">
      <w:pPr>
        <w:pStyle w:val="ListParagraph"/>
        <w:numPr>
          <w:ilvl w:val="0"/>
          <w:numId w:val="58"/>
        </w:numPr>
        <w:rPr>
          <w:del w:id="1610" w:author="Laurence Golding" w:date="2018-10-25T15:54:00Z"/>
        </w:rPr>
      </w:pPr>
      <w:del w:id="1611" w:author="Laurence Golding" w:date="2018-10-25T15:54:00Z">
        <w:r w:rsidDel="00CF4BCC">
          <w:delText xml:space="preserve">The property names in the object specified by </w:delText>
        </w:r>
        <w:r w:rsidRPr="0024214F" w:rsidDel="00CF4BCC">
          <w:rPr>
            <w:rStyle w:val="CODEtemp"/>
          </w:rPr>
          <w:delText>run.logicalLocations</w:delText>
        </w:r>
        <w:r w:rsidR="0024214F" w:rsidDel="00CF4BCC">
          <w:delText xml:space="preserve"> (§</w:delText>
        </w:r>
        <w:r w:rsidR="0024214F" w:rsidDel="00CF4BCC">
          <w:fldChar w:fldCharType="begin"/>
        </w:r>
        <w:r w:rsidR="0024214F" w:rsidDel="00CF4BCC">
          <w:delInstrText xml:space="preserve"> REF _Ref493479000 \r \h </w:delInstrText>
        </w:r>
        <w:r w:rsidR="0024214F" w:rsidDel="00CF4BCC">
          <w:fldChar w:fldCharType="separate"/>
        </w:r>
        <w:r w:rsidR="00CE3B9C" w:rsidDel="00CF4BCC">
          <w:delText>3.12.12</w:delText>
        </w:r>
        <w:r w:rsidR="0024214F" w:rsidDel="00CF4BCC">
          <w:fldChar w:fldCharType="end"/>
        </w:r>
        <w:r w:rsidR="0024214F" w:rsidDel="00CF4BCC">
          <w:delText>)</w:delText>
        </w:r>
        <w:r w:rsidDel="00CF4BCC">
          <w:delText>: fully qualified logical names, with one</w:delText>
        </w:r>
        <w:r w:rsidR="0024214F" w:rsidDel="00CF4BCC">
          <w:delText xml:space="preserve"> rare</w:delText>
        </w:r>
        <w:r w:rsidDel="00CF4BCC">
          <w:delText xml:space="preserve"> exception (see §</w:delText>
        </w:r>
        <w:r w:rsidR="0024214F" w:rsidDel="00CF4BCC">
          <w:fldChar w:fldCharType="begin"/>
        </w:r>
        <w:r w:rsidR="0024214F" w:rsidDel="00CF4BCC">
          <w:delInstrText xml:space="preserve"> REF _Ref493404450 \r \h </w:delInstrText>
        </w:r>
        <w:r w:rsidR="0024214F" w:rsidDel="00CF4BCC">
          <w:fldChar w:fldCharType="separate"/>
        </w:r>
        <w:r w:rsidR="00CE3B9C" w:rsidDel="00CF4BCC">
          <w:delText>3.22.3</w:delText>
        </w:r>
        <w:r w:rsidR="0024214F" w:rsidDel="00CF4BCC">
          <w:fldChar w:fldCharType="end"/>
        </w:r>
        <w:r w:rsidDel="00CF4BCC">
          <w:delText>)</w:delText>
        </w:r>
        <w:r w:rsidR="0024214F" w:rsidDel="00CF4BCC">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455F6578" w:rsidR="006E546E" w:rsidRDefault="006E546E" w:rsidP="006E546E">
      <w:pPr>
        <w:pStyle w:val="Heading3"/>
      </w:pPr>
      <w:bookmarkStart w:id="1612" w:name="_Ref514247682"/>
      <w:bookmarkStart w:id="1613" w:name="_Toc528157389"/>
      <w:r>
        <w:t>name property</w:t>
      </w:r>
      <w:bookmarkEnd w:id="1612"/>
      <w:bookmarkEnd w:id="1613"/>
    </w:p>
    <w:p w14:paraId="55C381B2" w14:textId="1BEC6336" w:rsidR="00BD0C18" w:rsidRDefault="006E0178" w:rsidP="00BD0C18">
      <w:del w:id="1614" w:author="Laurence Golding" w:date="2018-10-26T09:52:00Z">
        <w:r w:rsidDel="008F2170">
          <w:delText>With one exception described below, a</w:delText>
        </w:r>
      </w:del>
      <w:ins w:id="1615" w:author="Laurence Golding" w:date="2018-10-26T09:52:00Z">
        <w:r w:rsidR="008F2170">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2D7EE2FE" w:rsidR="00BD0C18" w:rsidRDefault="00AD7FD8" w:rsidP="00AD7FD8">
      <w:pPr>
        <w:pStyle w:val="Note"/>
      </w:pPr>
      <w:del w:id="1616" w:author="Laurence Golding" w:date="2018-10-26T09:57:00Z">
        <w:r w:rsidDel="008F2170">
          <w:delText>EXAMPLE 1</w:delText>
        </w:r>
      </w:del>
      <w:ins w:id="1617" w:author="Laurence Golding" w:date="2018-10-26T09:57:00Z">
        <w:r w:rsidR="008F2170">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0D827621" w:rsidR="00BD0C18" w:rsidDel="008F2170" w:rsidRDefault="00BD0C18" w:rsidP="00BD0C18">
      <w:pPr>
        <w:rPr>
          <w:del w:id="1618" w:author="Laurence Golding" w:date="2018-10-26T09:59:00Z"/>
        </w:rPr>
      </w:pPr>
      <w:del w:id="1619" w:author="Laurence Golding" w:date="2018-10-26T09:59:00Z">
        <w:r w:rsidDel="008F2170">
          <w:delText xml:space="preserve">If the </w:delText>
        </w:r>
        <w:r w:rsidRPr="00AD7FD8" w:rsidDel="008F2170">
          <w:rPr>
            <w:rStyle w:val="CODEtemp"/>
          </w:rPr>
          <w:delText>logicalLocation</w:delText>
        </w:r>
        <w:r w:rsidDel="008F2170">
          <w:delText xml:space="preserve"> object describes a top-level logical location, and if the </w:delText>
        </w:r>
        <w:r w:rsidRPr="00AD7FD8" w:rsidDel="008F2170">
          <w:rPr>
            <w:rStyle w:val="CODEtemp"/>
          </w:rPr>
          <w:delText>name</w:delText>
        </w:r>
        <w:r w:rsidDel="008F2170">
          <w:delText xml:space="preserve"> property would equal the name of the property</w:delText>
        </w:r>
        <w:r w:rsidR="00AD7FD8" w:rsidDel="008F2170">
          <w:delText xml:space="preserve"> for which this object provides the value</w:delText>
        </w:r>
        <w:r w:rsidDel="008F2170">
          <w:delText>, then t</w:delText>
        </w:r>
        <w:r w:rsidR="00AD7FD8" w:rsidDel="008F2170">
          <w:delText xml:space="preserve">he </w:delText>
        </w:r>
        <w:r w:rsidR="00AD7FD8" w:rsidRPr="00AD7FD8" w:rsidDel="008F2170">
          <w:rPr>
            <w:rStyle w:val="CODEtemp"/>
          </w:rPr>
          <w:delText>name</w:delText>
        </w:r>
        <w:r w:rsidR="00AD7FD8" w:rsidDel="008F2170">
          <w:delText xml:space="preserve"> property </w:delText>
        </w:r>
        <w:r w:rsidR="00AD7FD8" w:rsidRPr="00AD7FD8" w:rsidDel="008F2170">
          <w:rPr>
            <w:b/>
          </w:rPr>
          <w:delText>MAY</w:delText>
        </w:r>
        <w:r w:rsidR="00AD7FD8" w:rsidDel="008F2170">
          <w:delText xml:space="preserve"> be absent.</w:delText>
        </w:r>
      </w:del>
    </w:p>
    <w:p w14:paraId="5BE28879" w14:textId="29B5BFFB" w:rsidR="00BA28C3" w:rsidRDefault="00BA28C3" w:rsidP="00BA28C3">
      <w:pPr>
        <w:pStyle w:val="Note"/>
      </w:pPr>
      <w:r>
        <w:t>EXAMPLE</w:t>
      </w:r>
      <w:del w:id="1620" w:author="Laurence Golding" w:date="2018-10-26T09:58:00Z">
        <w:r w:rsidDel="008F2170">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543A7A4" w:rsidR="00BA28C3" w:rsidDel="007E6663" w:rsidRDefault="00BA28C3" w:rsidP="00BA28C3">
      <w:pPr>
        <w:pStyle w:val="Code"/>
        <w:rPr>
          <w:del w:id="1621" w:author="Laurence Golding" w:date="2018-10-26T10:27:00Z"/>
        </w:rPr>
      </w:pPr>
      <w:del w:id="1622" w:author="Laurence Golding" w:date="2018-10-26T10:27:00Z">
        <w:r w:rsidDel="007E6663">
          <w:delText>"logicalLocations":</w:delText>
        </w:r>
      </w:del>
      <w:del w:id="1623" w:author="Laurence Golding" w:date="2018-10-26T09:55:00Z">
        <w:r w:rsidDel="008F2170">
          <w:delText>{</w:delText>
        </w:r>
      </w:del>
      <w:del w:id="1624" w:author="Laurence Golding" w:date="2018-10-26T10:27:00Z">
        <w:r w:rsidDel="007E6663">
          <w:delText xml:space="preserve">                 # See §</w:delText>
        </w:r>
        <w:r w:rsidDel="007E6663">
          <w:fldChar w:fldCharType="begin"/>
        </w:r>
        <w:r w:rsidDel="007E6663">
          <w:delInstrText xml:space="preserve"> REF _Ref493479000 \r \h </w:delInstrText>
        </w:r>
        <w:r w:rsidDel="007E6663">
          <w:fldChar w:fldCharType="separate"/>
        </w:r>
        <w:r w:rsidR="00CE3B9C" w:rsidDel="007E6663">
          <w:delText>3.12.12</w:delText>
        </w:r>
        <w:r w:rsidDel="007E6663">
          <w:fldChar w:fldCharType="end"/>
        </w:r>
        <w:r w:rsidDel="007E6663">
          <w:delText>.</w:delText>
        </w:r>
      </w:del>
    </w:p>
    <w:p w14:paraId="6A4996E6" w14:textId="1C1BC0C5" w:rsidR="00BA28C3" w:rsidRDefault="00BA28C3" w:rsidP="00BA28C3">
      <w:pPr>
        <w:pStyle w:val="Code"/>
      </w:pPr>
      <w:del w:id="1625" w:author="Laurence Golding" w:date="2018-10-26T10:27:00Z">
        <w:r w:rsidDel="007E6663">
          <w:delText xml:space="preserve">  </w:delText>
        </w:r>
      </w:del>
      <w:del w:id="1626" w:author="Laurence Golding" w:date="2018-10-26T09:55:00Z">
        <w:r w:rsidDel="008F2170">
          <w:delText xml:space="preserve">"b::c(float)": </w:delText>
        </w:r>
      </w:del>
      <w:r>
        <w:t>{</w:t>
      </w:r>
      <w:ins w:id="1627" w:author="Laurence Golding" w:date="2018-10-26T10:27:00Z">
        <w:r w:rsidR="007E6663">
          <w:t xml:space="preserve">                                       # A logicalLocation object.</w:t>
        </w:r>
      </w:ins>
    </w:p>
    <w:p w14:paraId="242EECC5" w14:textId="440DB9C0" w:rsidR="00BA28C3" w:rsidRDefault="00BA28C3" w:rsidP="00BA28C3">
      <w:pPr>
        <w:pStyle w:val="Code"/>
      </w:pPr>
      <w:del w:id="1628" w:author="Laurence Golding" w:date="2018-10-26T10:27:00Z">
        <w:r w:rsidDel="007E6663">
          <w:delText xml:space="preserve">  </w:delText>
        </w:r>
      </w:del>
      <w:r>
        <w:t xml:space="preserve">  "name": "c(float)",</w:t>
      </w:r>
    </w:p>
    <w:p w14:paraId="373DF4AB" w14:textId="3D2C228E" w:rsidR="00BA28C3" w:rsidRDefault="00BA28C3" w:rsidP="00BA28C3">
      <w:pPr>
        <w:pStyle w:val="Code"/>
        <w:rPr>
          <w:ins w:id="1629" w:author="Laurence Golding" w:date="2018-10-26T10:06:00Z"/>
        </w:rPr>
      </w:pPr>
      <w:del w:id="1630" w:author="Laurence Golding" w:date="2018-10-26T10:27:00Z">
        <w:r w:rsidDel="007E6663">
          <w:delText xml:space="preserve">  </w:delText>
        </w:r>
      </w:del>
      <w:r>
        <w:t xml:space="preserve">  </w:t>
      </w:r>
      <w:ins w:id="1631" w:author="Laurence Golding" w:date="2018-10-26T10:05:00Z">
        <w:r w:rsidR="008F2170">
          <w:t>"fullyQualifiedName": "</w:t>
        </w:r>
        <w:proofErr w:type="gramStart"/>
        <w:r w:rsidR="008F2170">
          <w:t>b::</w:t>
        </w:r>
        <w:proofErr w:type="gramEnd"/>
        <w:r w:rsidR="008F2170">
          <w:t xml:space="preserve">c(float)",  # See </w:t>
        </w:r>
      </w:ins>
      <w:ins w:id="1632" w:author="Laurence Golding" w:date="2018-10-26T10:06:00Z">
        <w:r w:rsidR="008F2170">
          <w:t>§</w:t>
        </w:r>
        <w:r w:rsidR="008F2170">
          <w:fldChar w:fldCharType="begin"/>
        </w:r>
        <w:r w:rsidR="008F2170">
          <w:instrText xml:space="preserve"> REF _Ref513194876 \r \h </w:instrText>
        </w:r>
      </w:ins>
      <w:r w:rsidR="008F2170">
        <w:fldChar w:fldCharType="separate"/>
      </w:r>
      <w:ins w:id="1633" w:author="Laurence Golding" w:date="2018-10-26T10:06:00Z">
        <w:r w:rsidR="008F2170">
          <w:t>3.26.4</w:t>
        </w:r>
        <w:r w:rsidR="008F2170">
          <w:fldChar w:fldCharType="end"/>
        </w:r>
        <w:r w:rsidR="008F2170">
          <w:t>.</w:t>
        </w:r>
      </w:ins>
      <w:del w:id="1634" w:author="Laurence Golding" w:date="2018-10-26T10:05:00Z">
        <w:r w:rsidDel="008F2170">
          <w:delText>...</w:delText>
        </w:r>
      </w:del>
    </w:p>
    <w:p w14:paraId="5812518C" w14:textId="020A37B2" w:rsidR="008F2170" w:rsidRDefault="008F2170" w:rsidP="00BA28C3">
      <w:pPr>
        <w:pStyle w:val="Code"/>
      </w:pPr>
      <w:ins w:id="1635" w:author="Laurence Golding" w:date="2018-10-26T10:06:00Z">
        <w:r>
          <w:t xml:space="preserve">  "kind"</w:t>
        </w:r>
      </w:ins>
      <w:ins w:id="1636" w:author="Laurence Golding" w:date="2018-10-26T10:07:00Z">
        <w:r>
          <w:t>: "function"                    # See §</w:t>
        </w:r>
        <w:r>
          <w:fldChar w:fldCharType="begin"/>
        </w:r>
        <w:r>
          <w:instrText xml:space="preserve"> REF _Ref513195445 \r \h </w:instrText>
        </w:r>
      </w:ins>
      <w:r>
        <w:fldChar w:fldCharType="separate"/>
      </w:r>
      <w:ins w:id="1637" w:author="Laurence Golding" w:date="2018-10-26T10:07:00Z">
        <w:r>
          <w:t>3.26.6</w:t>
        </w:r>
        <w:r>
          <w:fldChar w:fldCharType="end"/>
        </w:r>
        <w:r>
          <w:t>.</w:t>
        </w:r>
      </w:ins>
    </w:p>
    <w:p w14:paraId="5EE01950" w14:textId="7F3A5A7F" w:rsidR="00BA28C3" w:rsidRDefault="00BA28C3" w:rsidP="00BA28C3">
      <w:pPr>
        <w:pStyle w:val="Code"/>
      </w:pPr>
      <w:del w:id="1638" w:author="Laurence Golding" w:date="2018-10-26T10:27:00Z">
        <w:r w:rsidDel="007E6663">
          <w:delText xml:space="preserve">  </w:delText>
        </w:r>
      </w:del>
      <w:r>
        <w:t>}</w:t>
      </w:r>
    </w:p>
    <w:p w14:paraId="5638000E" w14:textId="4DB23313" w:rsidR="00BA28C3" w:rsidDel="007E6663" w:rsidRDefault="00BA28C3" w:rsidP="00BA28C3">
      <w:pPr>
        <w:pStyle w:val="Code"/>
        <w:rPr>
          <w:del w:id="1639" w:author="Laurence Golding" w:date="2018-10-26T10:27:00Z"/>
        </w:rPr>
      </w:pPr>
      <w:del w:id="1640" w:author="Laurence Golding" w:date="2018-10-26T09:55:00Z">
        <w:r w:rsidDel="008F2170">
          <w:delText>}</w:delText>
        </w:r>
      </w:del>
    </w:p>
    <w:p w14:paraId="4A5D5F18" w14:textId="6E24399A" w:rsidR="00BD0C18" w:rsidDel="008F2170" w:rsidRDefault="00AD7FD8" w:rsidP="00AD7FD8">
      <w:pPr>
        <w:pStyle w:val="Note"/>
        <w:rPr>
          <w:del w:id="1641" w:author="Laurence Golding" w:date="2018-10-26T09:57:00Z"/>
        </w:rPr>
      </w:pPr>
      <w:del w:id="1642" w:author="Laurence Golding" w:date="2018-10-26T09:57:00Z">
        <w:r w:rsidDel="008F2170">
          <w:delText xml:space="preserve">EXAMPLE </w:delText>
        </w:r>
        <w:r w:rsidR="00BA28C3" w:rsidDel="008F2170">
          <w:delText>3</w:delText>
        </w:r>
        <w:r w:rsidDel="008F2170">
          <w:delText xml:space="preserve">: </w:delText>
        </w:r>
        <w:r w:rsidR="00BD0C18" w:rsidDel="008F2170">
          <w:delText xml:space="preserve">In this example, the logical location is a top-level C++ function named </w:delText>
        </w:r>
        <w:r w:rsidRPr="00AD7FD8" w:rsidDel="008F2170">
          <w:rPr>
            <w:rStyle w:val="CODEtemp"/>
          </w:rPr>
          <w:delText>functionF</w:delText>
        </w:r>
        <w:r w:rsidDel="008F2170">
          <w:delText xml:space="preserve">, and </w:delText>
        </w:r>
        <w:r w:rsidRPr="00AD7FD8" w:rsidDel="008F2170">
          <w:rPr>
            <w:rStyle w:val="CODEtemp"/>
          </w:rPr>
          <w:delText>name</w:delText>
        </w:r>
        <w:r w:rsidDel="008F2170">
          <w:delText xml:space="preserve"> </w:delText>
        </w:r>
        <w:r w:rsidR="00ED083C" w:rsidDel="008F2170">
          <w:delText xml:space="preserve">matches the property name, so it can be </w:delText>
        </w:r>
        <w:r w:rsidDel="008F2170">
          <w:delText>omitted.</w:delText>
        </w:r>
      </w:del>
    </w:p>
    <w:p w14:paraId="7B15F182" w14:textId="1135ADEF" w:rsidR="00BD0C18" w:rsidDel="008F2170" w:rsidRDefault="00BD0C18" w:rsidP="00AD7FD8">
      <w:pPr>
        <w:pStyle w:val="Code"/>
        <w:rPr>
          <w:del w:id="1643" w:author="Laurence Golding" w:date="2018-10-26T09:57:00Z"/>
        </w:rPr>
      </w:pPr>
      <w:del w:id="1644" w:author="Laurence Golding" w:date="2018-10-26T09:57:00Z">
        <w:r w:rsidDel="008F2170">
          <w:delText>"logicalLocations": {</w:delText>
        </w:r>
      </w:del>
    </w:p>
    <w:p w14:paraId="13DF079C" w14:textId="64C9B4AE" w:rsidR="00BD0C18" w:rsidDel="008F2170" w:rsidRDefault="00BD0C18" w:rsidP="00AD7FD8">
      <w:pPr>
        <w:pStyle w:val="Code"/>
        <w:rPr>
          <w:del w:id="1645" w:author="Laurence Golding" w:date="2018-10-26T09:57:00Z"/>
        </w:rPr>
      </w:pPr>
      <w:del w:id="1646" w:author="Laurence Golding" w:date="2018-10-26T09:57:00Z">
        <w:r w:rsidDel="008F2170">
          <w:delText xml:space="preserve">    "functionF": {</w:delText>
        </w:r>
      </w:del>
    </w:p>
    <w:p w14:paraId="6E33970E" w14:textId="19695CF7" w:rsidR="00BD0C18" w:rsidDel="008F2170" w:rsidRDefault="00BD0C18" w:rsidP="00AD7FD8">
      <w:pPr>
        <w:pStyle w:val="Code"/>
        <w:rPr>
          <w:del w:id="1647" w:author="Laurence Golding" w:date="2018-10-26T09:57:00Z"/>
        </w:rPr>
      </w:pPr>
      <w:del w:id="1648" w:author="Laurence Golding" w:date="2018-10-26T09:57:00Z">
        <w:r w:rsidDel="008F2170">
          <w:delText xml:space="preserve">        "kind": "function"</w:delText>
        </w:r>
      </w:del>
    </w:p>
    <w:p w14:paraId="4C36D471" w14:textId="3E0A78E4" w:rsidR="00BD0C18" w:rsidDel="008F2170" w:rsidRDefault="00BD0C18" w:rsidP="00AD7FD8">
      <w:pPr>
        <w:pStyle w:val="Code"/>
        <w:rPr>
          <w:del w:id="1649" w:author="Laurence Golding" w:date="2018-10-26T09:57:00Z"/>
        </w:rPr>
      </w:pPr>
      <w:del w:id="1650" w:author="Laurence Golding" w:date="2018-10-26T09:57:00Z">
        <w:r w:rsidDel="008F2170">
          <w:delText xml:space="preserve">    }</w:delText>
        </w:r>
      </w:del>
    </w:p>
    <w:p w14:paraId="4ECCFAE6" w14:textId="6F6694FF" w:rsidR="00AD7FD8" w:rsidDel="008F2170" w:rsidRDefault="00BD0C18" w:rsidP="00AD7FD8">
      <w:pPr>
        <w:pStyle w:val="Code"/>
        <w:rPr>
          <w:del w:id="1651" w:author="Laurence Golding" w:date="2018-10-26T09:57:00Z"/>
        </w:rPr>
      </w:pPr>
      <w:del w:id="1652" w:author="Laurence Golding" w:date="2018-10-26T09:57:00Z">
        <w:r w:rsidDel="008F2170">
          <w:delText>}</w:delText>
        </w:r>
      </w:del>
    </w:p>
    <w:p w14:paraId="75F37ECC" w14:textId="773D4D3C" w:rsidR="00BD0C18" w:rsidDel="008F2170" w:rsidRDefault="00AD7FD8" w:rsidP="00AD7FD8">
      <w:pPr>
        <w:pStyle w:val="Note"/>
        <w:rPr>
          <w:del w:id="1653" w:author="Laurence Golding" w:date="2018-10-26T09:57:00Z"/>
        </w:rPr>
      </w:pPr>
      <w:del w:id="1654" w:author="Laurence Golding" w:date="2018-10-26T09:57:00Z">
        <w:r w:rsidDel="008F2170">
          <w:delText xml:space="preserve">EXAMPLE </w:delText>
        </w:r>
        <w:r w:rsidR="00BA28C3" w:rsidDel="008F2170">
          <w:delText>4</w:delText>
        </w:r>
        <w:r w:rsidDel="008F2170">
          <w:delText xml:space="preserve">: </w:delText>
        </w:r>
        <w:r w:rsidR="00BD0C18" w:rsidDel="008F2170">
          <w:delText xml:space="preserve">In this example, the logical location is a top-level C++ function, and </w:delText>
        </w:r>
        <w:r w:rsidR="00BD0C18" w:rsidRPr="00AD7FD8" w:rsidDel="008F2170">
          <w:rPr>
            <w:rStyle w:val="CODEtemp"/>
          </w:rPr>
          <w:delText>name</w:delText>
        </w:r>
        <w:r w:rsidDel="008F2170">
          <w:delText xml:space="preserve"> equal</w:delText>
        </w:r>
        <w:r w:rsidR="00C32159" w:rsidDel="008F2170">
          <w:delText>s</w:delText>
        </w:r>
        <w:r w:rsidDel="008F2170">
          <w:delText xml:space="preserve"> the property name</w:delText>
        </w:r>
        <w:r w:rsidR="00ED083C" w:rsidDel="008F2170">
          <w:delText>, but the log file creator has chosen to include it anyway.</w:delText>
        </w:r>
      </w:del>
    </w:p>
    <w:p w14:paraId="19545970" w14:textId="06D8ADDC" w:rsidR="00BD0C18" w:rsidDel="008F2170" w:rsidRDefault="00BD0C18" w:rsidP="00AD7FD8">
      <w:pPr>
        <w:pStyle w:val="Code"/>
        <w:rPr>
          <w:del w:id="1655" w:author="Laurence Golding" w:date="2018-10-26T09:57:00Z"/>
        </w:rPr>
      </w:pPr>
      <w:del w:id="1656" w:author="Laurence Golding" w:date="2018-10-26T09:57:00Z">
        <w:r w:rsidDel="008F2170">
          <w:delText>"logicalLocations": {</w:delText>
        </w:r>
      </w:del>
    </w:p>
    <w:p w14:paraId="53F7E4F2" w14:textId="2B084496" w:rsidR="00BD0C18" w:rsidDel="008F2170" w:rsidRDefault="00BD0C18" w:rsidP="00AD7FD8">
      <w:pPr>
        <w:pStyle w:val="Code"/>
        <w:rPr>
          <w:del w:id="1657" w:author="Laurence Golding" w:date="2018-10-26T09:57:00Z"/>
        </w:rPr>
      </w:pPr>
      <w:del w:id="1658" w:author="Laurence Golding" w:date="2018-10-26T09:57:00Z">
        <w:r w:rsidDel="008F2170">
          <w:delText xml:space="preserve">    "functionF": {</w:delText>
        </w:r>
      </w:del>
    </w:p>
    <w:p w14:paraId="6816E7C9" w14:textId="502A8F53" w:rsidR="00BD0C18" w:rsidDel="008F2170" w:rsidRDefault="00BD0C18" w:rsidP="00AD7FD8">
      <w:pPr>
        <w:pStyle w:val="Code"/>
        <w:rPr>
          <w:del w:id="1659" w:author="Laurence Golding" w:date="2018-10-26T09:57:00Z"/>
        </w:rPr>
      </w:pPr>
      <w:del w:id="1660" w:author="Laurence Golding" w:date="2018-10-26T09:57:00Z">
        <w:r w:rsidDel="008F2170">
          <w:delText xml:space="preserve">        "name": "functionF",</w:delText>
        </w:r>
      </w:del>
    </w:p>
    <w:p w14:paraId="51C6FBFC" w14:textId="4310241E" w:rsidR="00BD0C18" w:rsidDel="008F2170" w:rsidRDefault="00BD0C18" w:rsidP="00AD7FD8">
      <w:pPr>
        <w:pStyle w:val="Code"/>
        <w:rPr>
          <w:del w:id="1661" w:author="Laurence Golding" w:date="2018-10-26T09:57:00Z"/>
        </w:rPr>
      </w:pPr>
      <w:del w:id="1662" w:author="Laurence Golding" w:date="2018-10-26T09:57:00Z">
        <w:r w:rsidDel="008F2170">
          <w:delText xml:space="preserve">        "kind": "function"</w:delText>
        </w:r>
      </w:del>
    </w:p>
    <w:p w14:paraId="59BDD6F3" w14:textId="70C3ABF8" w:rsidR="00BD0C18" w:rsidDel="008F2170" w:rsidRDefault="00BD0C18" w:rsidP="00AD7FD8">
      <w:pPr>
        <w:pStyle w:val="Code"/>
        <w:rPr>
          <w:del w:id="1663" w:author="Laurence Golding" w:date="2018-10-26T09:57:00Z"/>
        </w:rPr>
      </w:pPr>
      <w:del w:id="1664" w:author="Laurence Golding" w:date="2018-10-26T09:57:00Z">
        <w:r w:rsidDel="008F2170">
          <w:delText xml:space="preserve">    }</w:delText>
        </w:r>
      </w:del>
    </w:p>
    <w:p w14:paraId="62EC1166" w14:textId="0073D11F" w:rsidR="00BD0C18" w:rsidDel="008F2170" w:rsidRDefault="00BD0C18" w:rsidP="00AD7FD8">
      <w:pPr>
        <w:pStyle w:val="Code"/>
        <w:rPr>
          <w:del w:id="1665" w:author="Laurence Golding" w:date="2018-10-26T09:57:00Z"/>
        </w:rPr>
      </w:pPr>
      <w:del w:id="1666" w:author="Laurence Golding" w:date="2018-10-26T09:57:00Z">
        <w:r w:rsidDel="008F2170">
          <w:delText>}</w:delText>
        </w:r>
      </w:del>
    </w:p>
    <w:p w14:paraId="4930BE20" w14:textId="27EE799F" w:rsidR="00BD0C18" w:rsidDel="008F2170" w:rsidRDefault="00AD7FD8" w:rsidP="006E0178">
      <w:pPr>
        <w:pStyle w:val="Note"/>
        <w:rPr>
          <w:del w:id="1667" w:author="Laurence Golding" w:date="2018-10-26T09:57:00Z"/>
        </w:rPr>
      </w:pPr>
      <w:del w:id="1668" w:author="Laurence Golding" w:date="2018-10-26T09:57:00Z">
        <w:r w:rsidDel="008F2170">
          <w:delText xml:space="preserve">EXAMPLE </w:delText>
        </w:r>
        <w:r w:rsidR="00BA28C3" w:rsidDel="008F2170">
          <w:delText>5</w:delText>
        </w:r>
        <w:r w:rsidDel="008F2170">
          <w:delText xml:space="preserve">: </w:delText>
        </w:r>
        <w:r w:rsidR="00BD0C18" w:rsidDel="008F2170">
          <w:delText xml:space="preserve">In this example, the logical location is a top-level C++ function, but </w:delText>
        </w:r>
        <w:r w:rsidR="00BD0C18" w:rsidRPr="00BA28C3" w:rsidDel="008F2170">
          <w:rPr>
            <w:rStyle w:val="CODEtemp"/>
          </w:rPr>
          <w:delText>name</w:delText>
        </w:r>
        <w:r w:rsidR="00BD0C18" w:rsidDel="008F2170">
          <w:delText xml:space="preserve"> is not equal to the property name, so it cannot be omitted.</w:delText>
        </w:r>
        <w:r w:rsidR="00ED083C" w:rsidDel="008F2170">
          <w:delText xml:space="preserve"> </w:delText>
        </w:r>
        <w:r w:rsidR="00ED083C" w:rsidRPr="00520DA7" w:rsidDel="008F2170">
          <w:rPr>
            <w:rStyle w:val="CODEtemp"/>
          </w:rPr>
          <w:delText>fullyQualifiedName</w:delText>
        </w:r>
        <w:r w:rsidR="00ED083C" w:rsidDel="008F2170">
          <w:delText xml:space="preserve"> also does not equal the property name, so it cannot be omitted either.</w:delText>
        </w:r>
      </w:del>
    </w:p>
    <w:p w14:paraId="6DFA9F8C" w14:textId="7F7FA9D4" w:rsidR="00BD0C18" w:rsidDel="008F2170" w:rsidRDefault="00BD0C18" w:rsidP="00AD7FD8">
      <w:pPr>
        <w:pStyle w:val="Code"/>
        <w:rPr>
          <w:del w:id="1669" w:author="Laurence Golding" w:date="2018-10-26T09:57:00Z"/>
        </w:rPr>
      </w:pPr>
      <w:del w:id="1670" w:author="Laurence Golding" w:date="2018-10-26T09:57:00Z">
        <w:r w:rsidDel="008F2170">
          <w:delText>"logicalLocations": {</w:delText>
        </w:r>
      </w:del>
    </w:p>
    <w:p w14:paraId="42C7BA77" w14:textId="0FC8ACFD" w:rsidR="00BD0C18" w:rsidDel="008F2170" w:rsidRDefault="00BD0C18" w:rsidP="00AD7FD8">
      <w:pPr>
        <w:pStyle w:val="Code"/>
        <w:rPr>
          <w:del w:id="1671" w:author="Laurence Golding" w:date="2018-10-26T09:57:00Z"/>
        </w:rPr>
      </w:pPr>
      <w:del w:id="1672" w:author="Laurence Golding" w:date="2018-10-26T09:57:00Z">
        <w:r w:rsidDel="008F2170">
          <w:delText xml:space="preserve">    "functionF-0": {</w:delText>
        </w:r>
      </w:del>
    </w:p>
    <w:p w14:paraId="034943C5" w14:textId="630F31D4" w:rsidR="00BD0C18" w:rsidDel="008F2170" w:rsidRDefault="00BD0C18" w:rsidP="00AD7FD8">
      <w:pPr>
        <w:pStyle w:val="Code"/>
        <w:rPr>
          <w:del w:id="1673" w:author="Laurence Golding" w:date="2018-10-26T09:57:00Z"/>
        </w:rPr>
      </w:pPr>
      <w:del w:id="1674" w:author="Laurence Golding" w:date="2018-10-26T09:57:00Z">
        <w:r w:rsidDel="008F2170">
          <w:delText xml:space="preserve">        "name": "functionF",</w:delText>
        </w:r>
      </w:del>
    </w:p>
    <w:p w14:paraId="0E4A75EE" w14:textId="4CE754A9" w:rsidR="00BA28C3" w:rsidDel="008F2170" w:rsidRDefault="00BA28C3" w:rsidP="00AD7FD8">
      <w:pPr>
        <w:pStyle w:val="Code"/>
        <w:rPr>
          <w:del w:id="1675" w:author="Laurence Golding" w:date="2018-10-26T09:57:00Z"/>
        </w:rPr>
      </w:pPr>
      <w:del w:id="1676" w:author="Laurence Golding" w:date="2018-10-26T09:57:00Z">
        <w:r w:rsidDel="008F2170">
          <w:delText xml:space="preserve">        "fullyQualifiedName": "functionF",</w:delText>
        </w:r>
      </w:del>
    </w:p>
    <w:p w14:paraId="2CB99C8F" w14:textId="78726609" w:rsidR="00BD0C18" w:rsidDel="008F2170" w:rsidRDefault="00BD0C18" w:rsidP="00AD7FD8">
      <w:pPr>
        <w:pStyle w:val="Code"/>
        <w:rPr>
          <w:del w:id="1677" w:author="Laurence Golding" w:date="2018-10-26T09:57:00Z"/>
        </w:rPr>
      </w:pPr>
      <w:del w:id="1678" w:author="Laurence Golding" w:date="2018-10-26T09:57:00Z">
        <w:r w:rsidDel="008F2170">
          <w:delText xml:space="preserve">        "kind": "function"</w:delText>
        </w:r>
      </w:del>
    </w:p>
    <w:p w14:paraId="67B7D212" w14:textId="314F62D8" w:rsidR="00BD0C18" w:rsidDel="008F2170" w:rsidRDefault="00BD0C18" w:rsidP="00AD7FD8">
      <w:pPr>
        <w:pStyle w:val="Code"/>
        <w:rPr>
          <w:del w:id="1679" w:author="Laurence Golding" w:date="2018-10-26T09:57:00Z"/>
        </w:rPr>
      </w:pPr>
      <w:del w:id="1680" w:author="Laurence Golding" w:date="2018-10-26T09:57:00Z">
        <w:r w:rsidDel="008F2170">
          <w:delText xml:space="preserve">    }</w:delText>
        </w:r>
      </w:del>
    </w:p>
    <w:p w14:paraId="0E6C8D06" w14:textId="1F422C5E" w:rsidR="00BD0C18" w:rsidDel="008F2170" w:rsidRDefault="00BD0C18" w:rsidP="00AD7FD8">
      <w:pPr>
        <w:pStyle w:val="Code"/>
        <w:rPr>
          <w:del w:id="1681" w:author="Laurence Golding" w:date="2018-10-26T09:57:00Z"/>
        </w:rPr>
      </w:pPr>
      <w:del w:id="1682" w:author="Laurence Golding" w:date="2018-10-26T09:57:00Z">
        <w:r w:rsidDel="008F2170">
          <w:delText>}</w:delText>
        </w:r>
      </w:del>
    </w:p>
    <w:p w14:paraId="4AC78B7B" w14:textId="6AD65EDB" w:rsidR="00262B6F" w:rsidRDefault="00262B6F" w:rsidP="00262B6F">
      <w:pPr>
        <w:pStyle w:val="Heading3"/>
      </w:pPr>
      <w:bookmarkStart w:id="1683" w:name="_Ref513194876"/>
      <w:bookmarkStart w:id="1684" w:name="_Toc528157390"/>
      <w:r>
        <w:t>fullyQualifiedName property</w:t>
      </w:r>
      <w:bookmarkEnd w:id="1683"/>
      <w:bookmarkEnd w:id="1684"/>
    </w:p>
    <w:p w14:paraId="0F5707EB" w14:textId="1795F433" w:rsidR="006E0178" w:rsidRPr="001D1AD0" w:rsidRDefault="006E0178" w:rsidP="006E0178">
      <w:del w:id="1685" w:author="Laurence Golding" w:date="2018-10-26T09:53:00Z">
        <w:r w:rsidDel="008F2170">
          <w:delText xml:space="preserve">A </w:delText>
        </w:r>
      </w:del>
      <w:ins w:id="1686" w:author="Laurence Golding" w:date="2018-10-26T09:53:00Z">
        <w:r w:rsidR="008F2170">
          <w:t>Depending on the circumstances,</w:t>
        </w:r>
      </w:ins>
      <w:ins w:id="1687" w:author="Laurence Golding" w:date="2018-10-26T09:54:00Z">
        <w:r w:rsidR="008F2170">
          <w:t xml:space="preserve"> a</w:t>
        </w:r>
      </w:ins>
      <w:ins w:id="1688" w:author="Laurence Golding" w:date="2018-10-26T09:53:00Z">
        <w:r w:rsidR="008F2170">
          <w:t xml:space="preserve">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4DC6EABC" w:rsidR="006E0178" w:rsidDel="008F2170" w:rsidRDefault="006E0178" w:rsidP="006E0178">
      <w:pPr>
        <w:rPr>
          <w:del w:id="1689" w:author="Laurence Golding" w:date="2018-10-26T09:59:00Z"/>
        </w:rPr>
      </w:pPr>
      <w:del w:id="1690" w:author="Laurence Golding" w:date="2018-10-26T09:59:00Z">
        <w:r w:rsidDel="008F2170">
          <w:delText xml:space="preserve">If </w:delText>
        </w:r>
        <w:r w:rsidR="00BA28C3" w:rsidDel="008F2170">
          <w:delText xml:space="preserve">the </w:delText>
        </w:r>
        <w:r w:rsidDel="008F2170">
          <w:delText xml:space="preserve">fully qualified name does not equal the property name for this </w:delText>
        </w:r>
        <w:r w:rsidDel="008F2170">
          <w:rPr>
            <w:rStyle w:val="CODEtemp"/>
          </w:rPr>
          <w:delText>logicalLocation</w:delText>
        </w:r>
        <w:r w:rsidRPr="00D22EF5" w:rsidDel="008F2170">
          <w:delText xml:space="preserve"> ob</w:delText>
        </w:r>
        <w:r w:rsidDel="008F2170">
          <w:delText xml:space="preserve">ject in the </w:delText>
        </w:r>
        <w:r w:rsidRPr="00D22EF5" w:rsidDel="008F2170">
          <w:rPr>
            <w:rStyle w:val="CODEtemp"/>
          </w:rPr>
          <w:delText>run.logicalLocations</w:delText>
        </w:r>
        <w:r w:rsidDel="008F2170">
          <w:delText xml:space="preserve"> object (§</w:delText>
        </w:r>
        <w:r w:rsidDel="008F2170">
          <w:fldChar w:fldCharType="begin"/>
        </w:r>
        <w:r w:rsidDel="008F2170">
          <w:delInstrText xml:space="preserve"> REF _Ref493479000 \r \h </w:delInstrText>
        </w:r>
        <w:r w:rsidDel="008F2170">
          <w:fldChar w:fldCharType="separate"/>
        </w:r>
        <w:r w:rsidR="00CE3B9C" w:rsidDel="008F2170">
          <w:delText>3.12.12</w:delText>
        </w:r>
        <w:r w:rsidDel="008F2170">
          <w:fldChar w:fldCharType="end"/>
        </w:r>
        <w:r w:rsidDel="008F2170">
          <w:delText xml:space="preserve">), then </w:delText>
        </w:r>
        <w:r w:rsidRPr="00D22EF5" w:rsidDel="008F2170">
          <w:rPr>
            <w:rStyle w:val="CODEtemp"/>
          </w:rPr>
          <w:delText>fullyQualifiedName</w:delText>
        </w:r>
        <w:r w:rsidDel="008F2170">
          <w:delText xml:space="preserve"> </w:delText>
        </w:r>
        <w:r w:rsidDel="008F2170">
          <w:rPr>
            <w:b/>
          </w:rPr>
          <w:delText>SHALL</w:delText>
        </w:r>
        <w:r w:rsidDel="008F2170">
          <w:delText xml:space="preserve"> be present. This is an extremely rare corner case. See §</w:delText>
        </w:r>
        <w:r w:rsidDel="008F2170">
          <w:fldChar w:fldCharType="begin"/>
        </w:r>
        <w:r w:rsidDel="008F2170">
          <w:delInstrText xml:space="preserve"> REF _Ref493404450 \r \h </w:delInstrText>
        </w:r>
        <w:r w:rsidDel="008F2170">
          <w:fldChar w:fldCharType="separate"/>
        </w:r>
        <w:r w:rsidR="00CE3B9C" w:rsidDel="008F2170">
          <w:delText>3.22.3</w:delText>
        </w:r>
        <w:r w:rsidDel="008F2170">
          <w:fldChar w:fldCharType="end"/>
        </w:r>
        <w:r w:rsidDel="008F2170">
          <w:delText xml:space="preserve"> for an explanation of the corner case and for an example. Otherwise, </w:delText>
        </w:r>
        <w:r w:rsidRPr="000164FF" w:rsidDel="008F2170">
          <w:rPr>
            <w:rStyle w:val="CODEtemp"/>
          </w:rPr>
          <w:delText>fullyQualifiedName</w:delText>
        </w:r>
        <w:r w:rsidDel="008F2170">
          <w:delText xml:space="preserve"> </w:delText>
        </w:r>
        <w:r w:rsidRPr="000164FF" w:rsidDel="008F2170">
          <w:rPr>
            <w:b/>
          </w:rPr>
          <w:delText>MAY</w:delText>
        </w:r>
        <w:r w:rsidDel="008F2170">
          <w:delText xml:space="preserve"> be present.</w:delText>
        </w:r>
      </w:del>
    </w:p>
    <w:p w14:paraId="6327FD7F" w14:textId="2600C784" w:rsidR="008F2170" w:rsidRPr="006E0178" w:rsidRDefault="008F2170" w:rsidP="006E0178">
      <w:pPr>
        <w:rPr>
          <w:ins w:id="1691" w:author="Laurence Golding" w:date="2018-10-26T09:59:00Z"/>
        </w:rPr>
      </w:pPr>
      <w:ins w:id="1692" w:author="Laurence Golding" w:date="2018-10-26T10:00:00Z">
        <w:r>
          <w:t>If</w:t>
        </w:r>
      </w:ins>
      <w:ins w:id="1693" w:author="Laurence Golding" w:date="2018-10-26T10:10:00Z">
        <w:r w:rsidR="00ED215F">
          <w:t xml:space="preserve"> th</w:t>
        </w:r>
      </w:ins>
      <w:ins w:id="1694" w:author="Laurence Golding" w:date="2018-10-26T10:11:00Z">
        <w:r w:rsidR="00ED215F">
          <w:t xml:space="preserve">is </w:t>
        </w:r>
      </w:ins>
      <w:ins w:id="1695" w:author="Laurence Golding" w:date="2018-10-26T10:29:00Z">
        <w:r w:rsidR="00350DA9" w:rsidRPr="00350DA9">
          <w:rPr>
            <w:rStyle w:val="CODEtemp"/>
          </w:rPr>
          <w:t>logicalLocation</w:t>
        </w:r>
        <w:r w:rsidR="00350DA9">
          <w:t xml:space="preserve"> </w:t>
        </w:r>
      </w:ins>
      <w:ins w:id="1696" w:author="Laurence Golding" w:date="2018-10-26T10:11:00Z">
        <w:r w:rsidR="00ED215F">
          <w:t xml:space="preserve">object represents a top-level logical location, then </w:t>
        </w:r>
        <w:r w:rsidR="00ED215F" w:rsidRPr="007E6663">
          <w:rPr>
            <w:rStyle w:val="CODEtemp"/>
          </w:rPr>
          <w:t>fullyQualifiedName</w:t>
        </w:r>
        <w:r w:rsidR="00ED215F">
          <w:t xml:space="preserve"> </w:t>
        </w:r>
        <w:r w:rsidR="00ED215F" w:rsidRPr="00ED215F">
          <w:rPr>
            <w:b/>
          </w:rPr>
          <w:t>MAY</w:t>
        </w:r>
        <w:r w:rsidR="00ED215F">
          <w:t xml:space="preserve"> be present</w:t>
        </w:r>
      </w:ins>
      <w:ins w:id="1697" w:author="Laurence Golding" w:date="2018-10-26T10:20:00Z">
        <w:r w:rsidR="007E6663">
          <w:t xml:space="preserve">. If present, it </w:t>
        </w:r>
        <w:r w:rsidR="007E6663">
          <w:rPr>
            <w:b/>
          </w:rPr>
          <w:t>SHALL</w:t>
        </w:r>
        <w:r w:rsidR="007E6663">
          <w:t xml:space="preserve"> equal </w:t>
        </w:r>
        <w:r w:rsidR="007E6663" w:rsidRPr="007E6663">
          <w:rPr>
            <w:rStyle w:val="CODEtemp"/>
          </w:rPr>
          <w:t>name</w:t>
        </w:r>
        <w:r w:rsidR="007E6663">
          <w:t xml:space="preserve">; if absent, it </w:t>
        </w:r>
        <w:r w:rsidR="007E6663" w:rsidRPr="007E6663">
          <w:rPr>
            <w:b/>
          </w:rPr>
          <w:t>SHALL</w:t>
        </w:r>
        <w:r w:rsidR="007E6663">
          <w:t xml:space="preserve"> default to </w:t>
        </w:r>
        <w:r w:rsidR="007E6663" w:rsidRPr="007E6663">
          <w:rPr>
            <w:rStyle w:val="CODEtemp"/>
          </w:rPr>
          <w:t>name</w:t>
        </w:r>
        <w:r w:rsidR="007E6663">
          <w:t xml:space="preserve">. If this object does not represent a top-level </w:t>
        </w:r>
      </w:ins>
      <w:ins w:id="1698" w:author="Laurence Golding" w:date="2018-10-26T10:21:00Z">
        <w:r w:rsidR="007E6663">
          <w:t xml:space="preserve">logical location, </w:t>
        </w:r>
      </w:ins>
      <w:ins w:id="1699" w:author="Laurence Golding" w:date="2018-10-26T10:11:00Z">
        <w:r w:rsidR="00ED215F">
          <w:t xml:space="preserve"> </w:t>
        </w:r>
        <w:r w:rsidR="00ED215F" w:rsidRPr="007E6663">
          <w:rPr>
            <w:rStyle w:val="CODEtemp"/>
          </w:rPr>
          <w:t>fullyQual</w:t>
        </w:r>
      </w:ins>
      <w:ins w:id="1700" w:author="Laurence Golding" w:date="2018-10-26T10:12:00Z">
        <w:r w:rsidR="00ED215F" w:rsidRPr="007E6663">
          <w:rPr>
            <w:rStyle w:val="CODEtemp"/>
          </w:rPr>
          <w:t>ifiedName</w:t>
        </w:r>
        <w:r w:rsidR="00ED215F">
          <w:t xml:space="preserve"> </w:t>
        </w:r>
        <w:r w:rsidR="00ED215F" w:rsidRPr="00ED215F">
          <w:rPr>
            <w:b/>
          </w:rPr>
          <w:t>SHALL</w:t>
        </w:r>
        <w:r w:rsidR="00ED215F">
          <w:t xml:space="preserve"> be present.</w:t>
        </w:r>
      </w:ins>
    </w:p>
    <w:p w14:paraId="431F79E2" w14:textId="68B50A26" w:rsidR="00262B6F" w:rsidRDefault="00262B6F" w:rsidP="00262B6F">
      <w:pPr>
        <w:pStyle w:val="Heading3"/>
      </w:pPr>
      <w:bookmarkStart w:id="1701" w:name="_Toc528157391"/>
      <w:r>
        <w:t>decoratedName property</w:t>
      </w:r>
      <w:bookmarkEnd w:id="170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A5DB307" w:rsidR="006E0178" w:rsidDel="007E6663" w:rsidRDefault="006E0178" w:rsidP="006E0178">
      <w:pPr>
        <w:rPr>
          <w:del w:id="1702" w:author="Laurence Golding" w:date="2018-10-26T10:23:00Z"/>
        </w:rPr>
      </w:pPr>
      <w:del w:id="1703" w:author="Laurence Golding" w:date="2018-10-26T10:23:00Z">
        <w:r w:rsidRPr="00365886" w:rsidDel="007E6663">
          <w:delText xml:space="preserve">Even though </w:delText>
        </w:r>
        <w:r w:rsidRPr="00365886" w:rsidDel="007E6663">
          <w:rPr>
            <w:rStyle w:val="CODEtemp"/>
          </w:rPr>
          <w:delText>decoratedName</w:delText>
        </w:r>
        <w:r w:rsidRPr="00365886" w:rsidDel="007E6663">
          <w:delText xml:space="preserve"> describes a logical location, the presence of </w:delText>
        </w:r>
        <w:r w:rsidRPr="00365886" w:rsidDel="007E6663">
          <w:rPr>
            <w:rStyle w:val="CODEtemp"/>
          </w:rPr>
          <w:delText>decoratedName</w:delText>
        </w:r>
        <w:r w:rsidRPr="00365886" w:rsidDel="007E6663">
          <w:delText xml:space="preserve"> does not </w:delText>
        </w:r>
        <w:r w:rsidDel="007E6663">
          <w:delText>require</w:delText>
        </w:r>
        <w:r w:rsidRPr="00365886" w:rsidDel="007E6663">
          <w:delText xml:space="preserve"> that </w:delText>
        </w:r>
        <w:r w:rsidRPr="00365886" w:rsidDel="007E6663">
          <w:rPr>
            <w:rStyle w:val="CODEtemp"/>
          </w:rPr>
          <w:delText>fullyQualifiedLogicalName</w:delText>
        </w:r>
        <w:r w:rsidRPr="00365886" w:rsidDel="007E6663">
          <w:delText xml:space="preserve"> (§</w:delText>
        </w:r>
        <w:r w:rsidDel="007E6663">
          <w:fldChar w:fldCharType="begin"/>
        </w:r>
        <w:r w:rsidDel="007E6663">
          <w:delInstrText xml:space="preserve"> REF _Ref493404450 \w \h </w:delInstrText>
        </w:r>
        <w:r w:rsidDel="007E6663">
          <w:fldChar w:fldCharType="separate"/>
        </w:r>
        <w:r w:rsidR="00CE3B9C" w:rsidDel="007E6663">
          <w:delText>3.22.3</w:delText>
        </w:r>
        <w:r w:rsidDel="007E6663">
          <w:fldChar w:fldCharType="end"/>
        </w:r>
        <w:r w:rsidRPr="00365886" w:rsidDel="007E6663">
          <w:delText xml:space="preserve">) </w:delText>
        </w:r>
        <w:r w:rsidDel="007E6663">
          <w:delText>also</w:delText>
        </w:r>
        <w:r w:rsidRPr="00365886" w:rsidDel="007E6663">
          <w:delText xml:space="preserve"> be </w:delText>
        </w:r>
        <w:commentRangeStart w:id="1704"/>
        <w:r w:rsidRPr="00365886" w:rsidDel="007E6663">
          <w:delText>present</w:delText>
        </w:r>
      </w:del>
      <w:commentRangeEnd w:id="1704"/>
      <w:r w:rsidR="007E6663">
        <w:rPr>
          <w:rStyle w:val="CommentReference"/>
        </w:rPr>
        <w:commentReference w:id="1704"/>
      </w:r>
      <w:del w:id="1705" w:author="Laurence Golding" w:date="2018-10-26T10:23:00Z">
        <w:r w:rsidRPr="00365886" w:rsidDel="007E6663">
          <w:delTex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06" w:name="_Ref513195445"/>
      <w:bookmarkStart w:id="1707" w:name="_Toc528157392"/>
      <w:r>
        <w:t>kind property</w:t>
      </w:r>
      <w:bookmarkEnd w:id="1706"/>
      <w:bookmarkEnd w:id="170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03A459A4" w:rsidR="006E546E" w:rsidRDefault="006E546E" w:rsidP="006E546E">
      <w:pPr>
        <w:pStyle w:val="Heading3"/>
      </w:pPr>
      <w:bookmarkStart w:id="1708" w:name="_Toc528157393"/>
      <w:bookmarkStart w:id="1709" w:name="_Ref528489835"/>
      <w:r>
        <w:t>parent</w:t>
      </w:r>
      <w:ins w:id="1710" w:author="Laurence Golding" w:date="2018-10-25T16:14:00Z">
        <w:r w:rsidR="00B10A43">
          <w:t>Index</w:t>
        </w:r>
      </w:ins>
      <w:del w:id="1711" w:author="Laurence Golding" w:date="2018-10-25T16:14:00Z">
        <w:r w:rsidDel="00B10A43">
          <w:delText>Key</w:delText>
        </w:r>
      </w:del>
      <w:r>
        <w:t xml:space="preserve"> property</w:t>
      </w:r>
      <w:bookmarkEnd w:id="1708"/>
      <w:bookmarkEnd w:id="1709"/>
    </w:p>
    <w:p w14:paraId="765BBE49" w14:textId="0A10C9AA" w:rsidR="00AD7FD8" w:rsidRDefault="00AD7FD8" w:rsidP="00AD7FD8">
      <w:r>
        <w:t xml:space="preserve">If </w:t>
      </w:r>
      <w:del w:id="1712" w:author="Laurence Golding" w:date="2018-10-26T11:22:00Z">
        <w:r w:rsidDel="00C11B3C">
          <w:delText>the logical location represented by the</w:delText>
        </w:r>
      </w:del>
      <w:ins w:id="1713" w:author="Laurence Golding" w:date="2018-10-26T11:22:00Z">
        <w:r w:rsidR="00C11B3C">
          <w:t>this</w:t>
        </w:r>
      </w:ins>
      <w:r>
        <w:t xml:space="preserve"> </w:t>
      </w:r>
      <w:r w:rsidRPr="00AD7FD8">
        <w:rPr>
          <w:rStyle w:val="CODEtemp"/>
        </w:rPr>
        <w:t>logicalLocation</w:t>
      </w:r>
      <w:r>
        <w:t xml:space="preserve"> object </w:t>
      </w:r>
      <w:del w:id="1714" w:author="Laurence Golding" w:date="2018-10-26T11:22:00Z">
        <w:r w:rsidDel="00C11B3C">
          <w:delText xml:space="preserve">is </w:delText>
        </w:r>
      </w:del>
      <w:ins w:id="1715" w:author="Laurence Golding" w:date="2018-10-26T11:22:00Z">
        <w:r w:rsidR="00C11B3C">
          <w:t xml:space="preserve">represents </w:t>
        </w:r>
      </w:ins>
      <w:r>
        <w:t xml:space="preserve">a nested logical location, then </w:t>
      </w:r>
      <w:del w:id="1716" w:author="Laurence Golding" w:date="2018-10-26T11:23:00Z">
        <w:r w:rsidDel="00C11B3C">
          <w:delText xml:space="preserve">the </w:delText>
        </w:r>
        <w:r w:rsidRPr="00AD7FD8" w:rsidDel="00C11B3C">
          <w:rPr>
            <w:rStyle w:val="CODEtemp"/>
          </w:rPr>
          <w:delText>logicalLocation</w:delText>
        </w:r>
        <w:r w:rsidDel="00C11B3C">
          <w:delText xml:space="preserve"> object</w:delText>
        </w:r>
      </w:del>
      <w:ins w:id="1717" w:author="Laurence Golding" w:date="2018-10-26T11:23:00Z">
        <w:r w:rsidR="00C11B3C">
          <w:t>it</w:t>
        </w:r>
      </w:ins>
      <w:r>
        <w:t xml:space="preserve"> </w:t>
      </w:r>
      <w:r w:rsidRPr="00AD7FD8">
        <w:rPr>
          <w:b/>
        </w:rPr>
        <w:t>SHALL</w:t>
      </w:r>
      <w:r>
        <w:t xml:space="preserve"> contain a property named </w:t>
      </w:r>
      <w:r w:rsidRPr="00AD7FD8">
        <w:rPr>
          <w:rStyle w:val="CODEtemp"/>
        </w:rPr>
        <w:t>parent</w:t>
      </w:r>
      <w:ins w:id="1718" w:author="Laurence Golding" w:date="2018-10-25T16:14:00Z">
        <w:r w:rsidR="00B10A43">
          <w:rPr>
            <w:rStyle w:val="CODEtemp"/>
          </w:rPr>
          <w:t>Index</w:t>
        </w:r>
      </w:ins>
      <w:del w:id="1719" w:author="Laurence Golding" w:date="2018-10-25T16:14:00Z">
        <w:r w:rsidRPr="00AD7FD8" w:rsidDel="00B10A43">
          <w:rPr>
            <w:rStyle w:val="CODEtemp"/>
          </w:rPr>
          <w:delText>Key</w:delText>
        </w:r>
      </w:del>
      <w:r>
        <w:t xml:space="preserve"> whose value is a </w:t>
      </w:r>
      <w:del w:id="1720" w:author="Laurence Golding" w:date="2018-10-25T16:14:00Z">
        <w:r w:rsidDel="00B10A43">
          <w:delText>string that matches the property name</w:delText>
        </w:r>
      </w:del>
      <w:ins w:id="1721" w:author="Laurence Golding" w:date="2018-10-25T16:14:00Z">
        <w:r w:rsidR="00B10A43">
          <w:t>non-negative integer that specifies the index</w:t>
        </w:r>
      </w:ins>
      <w:r>
        <w:t xml:space="preserve"> of the parent </w:t>
      </w:r>
      <w:ins w:id="1722" w:author="Laurence Golding" w:date="2018-10-26T11:26:00Z">
        <w:r w:rsidR="00C11B3C">
          <w:t xml:space="preserve">logical location’s </w:t>
        </w:r>
      </w:ins>
      <w:r w:rsidRPr="00AD7FD8">
        <w:rPr>
          <w:rStyle w:val="CODEtemp"/>
        </w:rPr>
        <w:t>logicalLocation</w:t>
      </w:r>
      <w:r>
        <w:t xml:space="preserve"> object within</w:t>
      </w:r>
      <w:ins w:id="1723" w:author="Laurence Golding" w:date="2018-10-25T16:14:00Z">
        <w:r w:rsidR="00B10A43">
          <w:t xml:space="preserve"> the</w:t>
        </w:r>
      </w:ins>
      <w:r>
        <w:t xml:space="preserve"> </w:t>
      </w:r>
      <w:r w:rsidRPr="00AD7FD8">
        <w:rPr>
          <w:rStyle w:val="CODEtemp"/>
        </w:rPr>
        <w:t>run.logicalLocations</w:t>
      </w:r>
      <w:r>
        <w:t xml:space="preserve"> </w:t>
      </w:r>
      <w:ins w:id="1724" w:author="Laurence Golding" w:date="2018-10-25T16:15:00Z">
        <w:r w:rsidR="00B10A43">
          <w:t xml:space="preserve">array </w:t>
        </w:r>
      </w:ins>
      <w:r>
        <w:t>(§</w:t>
      </w:r>
      <w:r>
        <w:fldChar w:fldCharType="begin"/>
      </w:r>
      <w:r>
        <w:instrText xml:space="preserve"> REF _Ref493479000 \w \h </w:instrText>
      </w:r>
      <w:r>
        <w:fldChar w:fldCharType="separate"/>
      </w:r>
      <w:r w:rsidR="00CE3B9C">
        <w:t>3.12.12</w:t>
      </w:r>
      <w:r>
        <w:fldChar w:fldCharType="end"/>
      </w:r>
      <w:r>
        <w:t>).</w:t>
      </w:r>
    </w:p>
    <w:p w14:paraId="561C4353" w14:textId="017B91A4" w:rsidR="00AD7FD8" w:rsidRDefault="00AD7FD8" w:rsidP="00AD7FD8">
      <w:pPr>
        <w:rPr>
          <w:ins w:id="1725" w:author="Laurence Golding" w:date="2018-11-16T11:38:00Z"/>
        </w:rPr>
      </w:pPr>
      <w:r>
        <w:t xml:space="preserve">If </w:t>
      </w:r>
      <w:del w:id="1726" w:author="Laurence Golding" w:date="2018-10-26T11:23:00Z">
        <w:r w:rsidDel="00C11B3C">
          <w:delText>the logical location represented by the</w:delText>
        </w:r>
      </w:del>
      <w:ins w:id="1727" w:author="Laurence Golding" w:date="2018-10-26T11:23:00Z">
        <w:r w:rsidR="00C11B3C">
          <w:t>this</w:t>
        </w:r>
      </w:ins>
      <w:r>
        <w:t xml:space="preserve"> </w:t>
      </w:r>
      <w:r w:rsidRPr="00AD7FD8">
        <w:rPr>
          <w:rStyle w:val="CODEtemp"/>
        </w:rPr>
        <w:t>logicalLocation</w:t>
      </w:r>
      <w:r>
        <w:t xml:space="preserve"> object </w:t>
      </w:r>
      <w:del w:id="1728" w:author="Laurence Golding" w:date="2018-10-26T11:23:00Z">
        <w:r w:rsidDel="00C11B3C">
          <w:delText xml:space="preserve">is </w:delText>
        </w:r>
      </w:del>
      <w:ins w:id="1729" w:author="Laurence Golding" w:date="2018-10-26T11:23:00Z">
        <w:r w:rsidR="00C11B3C">
          <w:t xml:space="preserve">represents </w:t>
        </w:r>
      </w:ins>
      <w:r>
        <w:t xml:space="preserve">a top-level logical location, then </w:t>
      </w:r>
      <w:del w:id="1730" w:author="Laurence Golding" w:date="2018-10-26T10:30:00Z">
        <w:r w:rsidDel="00350DA9">
          <w:delText xml:space="preserve">the </w:delText>
        </w:r>
      </w:del>
      <w:r w:rsidRPr="00AD7FD8">
        <w:rPr>
          <w:rStyle w:val="CODEtemp"/>
        </w:rPr>
        <w:t>parent</w:t>
      </w:r>
      <w:ins w:id="1731" w:author="Laurence Golding" w:date="2018-10-25T16:15:00Z">
        <w:r w:rsidR="00B10A43">
          <w:rPr>
            <w:rStyle w:val="CODEtemp"/>
          </w:rPr>
          <w:t>Index</w:t>
        </w:r>
      </w:ins>
      <w:del w:id="1732" w:author="Laurence Golding" w:date="2018-10-25T16:15:00Z">
        <w:r w:rsidRPr="00AD7FD8" w:rsidDel="00B10A43">
          <w:rPr>
            <w:rStyle w:val="CODEtemp"/>
          </w:rPr>
          <w:delText>Key</w:delText>
        </w:r>
      </w:del>
      <w:r>
        <w:t xml:space="preserve"> </w:t>
      </w:r>
      <w:del w:id="1733" w:author="Laurence Golding" w:date="2018-10-26T11:24:00Z">
        <w:r w:rsidRPr="0047353C" w:rsidDel="00C11B3C">
          <w:rPr>
            <w:b/>
          </w:rPr>
          <w:delText xml:space="preserve">property </w:delText>
        </w:r>
      </w:del>
      <w:r w:rsidRPr="0047353C">
        <w:rPr>
          <w:b/>
        </w:rPr>
        <w:t>SHALL</w:t>
      </w:r>
      <w:r>
        <w:t xml:space="preserve"> be absent.</w:t>
      </w:r>
    </w:p>
    <w:p w14:paraId="7C8EFA7F" w14:textId="0C9B5A85" w:rsidR="008063AE" w:rsidRDefault="008063AE" w:rsidP="00AD7FD8">
      <w:pPr>
        <w:rPr>
          <w:ins w:id="1734" w:author="Laurence Golding" w:date="2018-10-26T11:24:00Z"/>
        </w:rPr>
      </w:pPr>
      <w:ins w:id="1735" w:author="Laurence Golding" w:date="2018-11-16T11:38:00Z">
        <w:r>
          <w:t xml:space="preserve">If this property is absent, it </w:t>
        </w:r>
        <w:r>
          <w:rPr>
            <w:b/>
          </w:rPr>
          <w:t>SHALL</w:t>
        </w:r>
        <w:r>
          <w:t xml:space="preserve"> default to -1.</w:t>
        </w:r>
      </w:ins>
    </w:p>
    <w:p w14:paraId="093A8163" w14:textId="749F9922" w:rsidR="00C11B3C" w:rsidRDefault="00C11B3C" w:rsidP="00C11B3C">
      <w:pPr>
        <w:pStyle w:val="Note"/>
        <w:rPr>
          <w:ins w:id="1736" w:author="Laurence Golding" w:date="2018-10-26T11:06:00Z"/>
        </w:rPr>
      </w:pPr>
      <w:ins w:id="1737" w:author="Laurence Golding" w:date="2018-10-26T11:24:00Z">
        <w:r>
          <w:t xml:space="preserve">NOTE: </w:t>
        </w:r>
        <w:r w:rsidRPr="00C11B3C">
          <w:rPr>
            <w:rStyle w:val="CODEtemp"/>
          </w:rPr>
          <w:t>parentIndex</w:t>
        </w:r>
        <w:r>
          <w:t xml:space="preserve"> makes it possible to navigate from</w:t>
        </w:r>
      </w:ins>
      <w:ins w:id="1738" w:author="Laurence Golding" w:date="2018-10-26T11:26:00Z">
        <w:r>
          <w:t xml:space="preserve"> the </w:t>
        </w:r>
        <w:r w:rsidRPr="004C0227">
          <w:rPr>
            <w:rStyle w:val="CODEtemp"/>
          </w:rPr>
          <w:t>logicalLocation</w:t>
        </w:r>
        <w:r>
          <w:t xml:space="preserve"> object</w:t>
        </w:r>
      </w:ins>
      <w:ins w:id="1739" w:author="Laurence Golding" w:date="2018-10-26T11:24:00Z">
        <w:r>
          <w:t xml:space="preserve"> </w:t>
        </w:r>
      </w:ins>
      <w:ins w:id="1740" w:author="Laurence Golding" w:date="2018-10-26T11:27:00Z">
        <w:r>
          <w:t xml:space="preserve">representing </w:t>
        </w:r>
      </w:ins>
      <w:ins w:id="1741" w:author="Laurence Golding" w:date="2018-10-26T11:24:00Z">
        <w:r>
          <w:t>a nested logical location to</w:t>
        </w:r>
      </w:ins>
      <w:ins w:id="1742" w:author="Laurence Golding" w:date="2018-10-26T11:27:00Z">
        <w:r>
          <w:t xml:space="preserve"> the </w:t>
        </w:r>
        <w:r w:rsidRPr="004C0227">
          <w:rPr>
            <w:rStyle w:val="CODEtemp"/>
          </w:rPr>
          <w:t>logicalLocation</w:t>
        </w:r>
        <w:r>
          <w:t xml:space="preserve"> objects representing</w:t>
        </w:r>
      </w:ins>
      <w:ins w:id="1743" w:author="Laurence Golding" w:date="2018-10-26T11:24:00Z">
        <w:r>
          <w:t xml:space="preserve"> each of its parent</w:t>
        </w:r>
      </w:ins>
      <w:ins w:id="1744" w:author="Laurence Golding" w:date="2018-10-26T11:27:00Z">
        <w:r>
          <w:t xml:space="preserve"> logical location</w:t>
        </w:r>
      </w:ins>
      <w:ins w:id="1745" w:author="Laurence Golding" w:date="2018-10-26T11:24:00Z">
        <w:r>
          <w:t>s in turn, up to the top-level logical location.</w:t>
        </w:r>
      </w:ins>
    </w:p>
    <w:p w14:paraId="078665A0" w14:textId="788F8C6E" w:rsidR="0047353C" w:rsidRDefault="0047353C" w:rsidP="0047353C">
      <w:pPr>
        <w:pStyle w:val="Note"/>
        <w:rPr>
          <w:ins w:id="1746" w:author="Laurence Golding" w:date="2018-10-26T10:49:00Z"/>
        </w:rPr>
      </w:pPr>
      <w:ins w:id="1747" w:author="Laurence Golding" w:date="2018-10-26T10:46:00Z">
        <w:r>
          <w:t xml:space="preserve">EXAMPLE: In this example, the logical location </w:t>
        </w:r>
      </w:ins>
      <w:proofErr w:type="gramStart"/>
      <w:ins w:id="1748" w:author="Laurence Golding" w:date="2018-10-26T10:47:00Z">
        <w:r w:rsidRPr="0047353C">
          <w:rPr>
            <w:rStyle w:val="CODEtemp"/>
          </w:rPr>
          <w:t>n</w:t>
        </w:r>
      </w:ins>
      <w:ins w:id="1749" w:author="Laurence Golding" w:date="2018-10-26T10:46:00Z">
        <w:r w:rsidRPr="0047353C">
          <w:rPr>
            <w:rStyle w:val="CODEtemp"/>
          </w:rPr>
          <w:t>::</w:t>
        </w:r>
      </w:ins>
      <w:proofErr w:type="gramEnd"/>
      <w:ins w:id="1750" w:author="Laurence Golding" w:date="2018-10-26T10:47:00Z">
        <w:r w:rsidRPr="0047353C">
          <w:rPr>
            <w:rStyle w:val="CODEtemp"/>
          </w:rPr>
          <w:t>f</w:t>
        </w:r>
      </w:ins>
      <w:ins w:id="1751" w:author="Laurence Golding" w:date="2018-10-26T10:46:00Z">
        <w:r w:rsidRPr="0047353C">
          <w:rPr>
            <w:rStyle w:val="CODEtemp"/>
          </w:rPr>
          <w:t>(void)</w:t>
        </w:r>
        <w:r>
          <w:t xml:space="preserve"> </w:t>
        </w:r>
      </w:ins>
      <w:ins w:id="1752" w:author="Laurence Golding" w:date="2018-10-26T10:47:00Z">
        <w:r>
          <w:t xml:space="preserve">is nested within the top-level logical location </w:t>
        </w:r>
        <w:r w:rsidRPr="0047353C">
          <w:rPr>
            <w:rStyle w:val="CODEtemp"/>
          </w:rPr>
          <w:t>n</w:t>
        </w:r>
        <w:r>
          <w:t>.</w:t>
        </w:r>
      </w:ins>
      <w:ins w:id="1753" w:author="Laurence Golding" w:date="2018-10-26T10:48:00Z">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w:t>
        </w:r>
      </w:ins>
      <w:ins w:id="1754" w:author="Laurence Golding" w:date="2018-10-26T10:49:00Z">
        <w:r>
          <w:t xml:space="preserve"> a </w:t>
        </w:r>
        <w:r w:rsidRPr="0047353C">
          <w:rPr>
            <w:rStyle w:val="CODEtemp"/>
          </w:rPr>
          <w:t>parentIndex</w:t>
        </w:r>
        <w:r>
          <w:t xml:space="preserve"> property.</w:t>
        </w:r>
      </w:ins>
    </w:p>
    <w:p w14:paraId="588C8234" w14:textId="710133A5" w:rsidR="0047353C" w:rsidRDefault="0047353C" w:rsidP="0047353C">
      <w:pPr>
        <w:pStyle w:val="Code"/>
        <w:rPr>
          <w:ins w:id="1755" w:author="Laurence Golding" w:date="2018-10-26T10:50:00Z"/>
        </w:rPr>
      </w:pPr>
      <w:ins w:id="1756" w:author="Laurence Golding" w:date="2018-10-26T10:50:00Z">
        <w:r>
          <w:t xml:space="preserve">{                                   </w:t>
        </w:r>
      </w:ins>
      <w:ins w:id="1757" w:author="Laurence Golding" w:date="2018-10-26T11:04:00Z">
        <w:r w:rsidR="008A6A79">
          <w:t xml:space="preserve">       </w:t>
        </w:r>
      </w:ins>
      <w:ins w:id="1758" w:author="Laurence Golding" w:date="2018-10-26T10:50:00Z">
        <w:r>
          <w:t xml:space="preserve">  # A run object</w:t>
        </w:r>
        <w:r w:rsidR="008A6A79">
          <w:t xml:space="preserve"> (§</w:t>
        </w:r>
      </w:ins>
      <w:ins w:id="1759" w:author="Laurence Golding" w:date="2018-10-26T11:01:00Z">
        <w:r w:rsidR="008A6A79">
          <w:fldChar w:fldCharType="begin"/>
        </w:r>
        <w:r w:rsidR="008A6A79">
          <w:instrText xml:space="preserve"> REF _Ref493349997 \r \h </w:instrText>
        </w:r>
      </w:ins>
      <w:r w:rsidR="008A6A79">
        <w:fldChar w:fldCharType="separate"/>
      </w:r>
      <w:ins w:id="1760" w:author="Laurence Golding" w:date="2018-10-26T11:01:00Z">
        <w:r w:rsidR="008A6A79">
          <w:t>3.12</w:t>
        </w:r>
        <w:r w:rsidR="008A6A79">
          <w:fldChar w:fldCharType="end"/>
        </w:r>
      </w:ins>
      <w:ins w:id="1761" w:author="Laurence Golding" w:date="2018-10-26T10:51:00Z">
        <w:r w:rsidR="008A6A79">
          <w:t>).</w:t>
        </w:r>
      </w:ins>
    </w:p>
    <w:p w14:paraId="0A65009C" w14:textId="32DE8F2A" w:rsidR="0047353C" w:rsidRDefault="0047353C" w:rsidP="0047353C">
      <w:pPr>
        <w:pStyle w:val="Code"/>
        <w:rPr>
          <w:ins w:id="1762" w:author="Laurence Golding" w:date="2018-10-26T11:01:00Z"/>
        </w:rPr>
      </w:pPr>
      <w:ins w:id="1763" w:author="Laurence Golding" w:date="2018-10-26T10:50:00Z">
        <w:r>
          <w:t xml:space="preserve">  "logicalLocations":</w:t>
        </w:r>
      </w:ins>
      <w:ins w:id="1764" w:author="Laurence Golding" w:date="2018-10-26T11:01:00Z">
        <w:r w:rsidR="008A6A79">
          <w:t xml:space="preserve"> [             </w:t>
        </w:r>
      </w:ins>
      <w:ins w:id="1765" w:author="Laurence Golding" w:date="2018-10-26T11:04:00Z">
        <w:r w:rsidR="008A6A79">
          <w:t xml:space="preserve">       </w:t>
        </w:r>
      </w:ins>
      <w:ins w:id="1766" w:author="Laurence Golding" w:date="2018-10-26T11:01:00Z">
        <w:r w:rsidR="008A6A79">
          <w:t xml:space="preserve">  # See §</w:t>
        </w:r>
        <w:r w:rsidR="008A6A79">
          <w:fldChar w:fldCharType="begin"/>
        </w:r>
        <w:r w:rsidR="008A6A79">
          <w:instrText xml:space="preserve"> REF _Ref493479000 \r \h </w:instrText>
        </w:r>
      </w:ins>
      <w:r w:rsidR="008A6A79">
        <w:fldChar w:fldCharType="separate"/>
      </w:r>
      <w:ins w:id="1767" w:author="Laurence Golding" w:date="2018-10-26T11:01:00Z">
        <w:r w:rsidR="008A6A79">
          <w:t>3.12.12</w:t>
        </w:r>
        <w:r w:rsidR="008A6A79">
          <w:fldChar w:fldCharType="end"/>
        </w:r>
        <w:r w:rsidR="008A6A79">
          <w:t>.</w:t>
        </w:r>
      </w:ins>
    </w:p>
    <w:p w14:paraId="57450209" w14:textId="764BF9B0" w:rsidR="008A6A79" w:rsidRDefault="008A6A79" w:rsidP="0047353C">
      <w:pPr>
        <w:pStyle w:val="Code"/>
        <w:rPr>
          <w:ins w:id="1768" w:author="Laurence Golding" w:date="2018-10-26T11:02:00Z"/>
        </w:rPr>
      </w:pPr>
      <w:ins w:id="1769" w:author="Laurence Golding" w:date="2018-10-26T11:01:00Z">
        <w:r>
          <w:t xml:space="preserve">    </w:t>
        </w:r>
      </w:ins>
      <w:ins w:id="1770" w:author="Laurence Golding" w:date="2018-10-26T11:02:00Z">
        <w:r>
          <w:t>{</w:t>
        </w:r>
      </w:ins>
    </w:p>
    <w:p w14:paraId="5BB6C015" w14:textId="7DBD55FA" w:rsidR="008A6A79" w:rsidRDefault="008A6A79" w:rsidP="0047353C">
      <w:pPr>
        <w:pStyle w:val="Code"/>
        <w:rPr>
          <w:ins w:id="1771" w:author="Laurence Golding" w:date="2018-10-26T11:02:00Z"/>
        </w:rPr>
      </w:pPr>
      <w:ins w:id="1772" w:author="Laurence Golding" w:date="2018-10-26T11:02:00Z">
        <w:r>
          <w:t xml:space="preserve">      "name": "f(void)",</w:t>
        </w:r>
      </w:ins>
      <w:ins w:id="1773" w:author="Laurence Golding" w:date="2018-10-26T11:05:00Z">
        <w:r>
          <w:t xml:space="preserve">                     # See §</w:t>
        </w:r>
        <w:r>
          <w:fldChar w:fldCharType="begin"/>
        </w:r>
        <w:r>
          <w:instrText xml:space="preserve"> REF _Ref514247682 \r \h </w:instrText>
        </w:r>
      </w:ins>
      <w:r>
        <w:fldChar w:fldCharType="separate"/>
      </w:r>
      <w:ins w:id="1774" w:author="Laurence Golding" w:date="2018-10-26T11:05:00Z">
        <w:r>
          <w:t>3.26.3</w:t>
        </w:r>
        <w:r>
          <w:fldChar w:fldCharType="end"/>
        </w:r>
        <w:r>
          <w:t>.</w:t>
        </w:r>
      </w:ins>
    </w:p>
    <w:p w14:paraId="54B7DD8E" w14:textId="4EE06853" w:rsidR="008A6A79" w:rsidRDefault="008A6A79" w:rsidP="0047353C">
      <w:pPr>
        <w:pStyle w:val="Code"/>
        <w:rPr>
          <w:ins w:id="1775" w:author="Laurence Golding" w:date="2018-10-26T11:03:00Z"/>
        </w:rPr>
      </w:pPr>
      <w:ins w:id="1776" w:author="Laurence Golding" w:date="2018-10-26T11:02:00Z">
        <w:r>
          <w:t xml:space="preserve">      "fullyQualifiedName": "</w:t>
        </w:r>
        <w:proofErr w:type="gramStart"/>
        <w:r>
          <w:t>n::</w:t>
        </w:r>
        <w:proofErr w:type="gramEnd"/>
        <w:r>
          <w:t>f(void)",</w:t>
        </w:r>
      </w:ins>
      <w:ins w:id="1777" w:author="Laurence Golding" w:date="2018-10-26T11:05:00Z">
        <w:r>
          <w:t xml:space="preserve">    # See §</w:t>
        </w:r>
        <w:r>
          <w:fldChar w:fldCharType="begin"/>
        </w:r>
        <w:r>
          <w:instrText xml:space="preserve"> REF _Ref513194876 \r \h </w:instrText>
        </w:r>
      </w:ins>
      <w:r>
        <w:fldChar w:fldCharType="separate"/>
      </w:r>
      <w:ins w:id="1778" w:author="Laurence Golding" w:date="2018-10-26T11:05:00Z">
        <w:r>
          <w:t>3.26.4</w:t>
        </w:r>
        <w:r>
          <w:fldChar w:fldCharType="end"/>
        </w:r>
      </w:ins>
      <w:ins w:id="1779" w:author="Laurence Golding" w:date="2018-10-26T11:06:00Z">
        <w:r>
          <w:t>.</w:t>
        </w:r>
      </w:ins>
    </w:p>
    <w:p w14:paraId="5437F3CB" w14:textId="66D68605" w:rsidR="008A6A79" w:rsidRDefault="008A6A79" w:rsidP="0047353C">
      <w:pPr>
        <w:pStyle w:val="Code"/>
        <w:rPr>
          <w:ins w:id="1780" w:author="Laurence Golding" w:date="2018-10-26T11:03:00Z"/>
        </w:rPr>
      </w:pPr>
      <w:ins w:id="1781" w:author="Laurence Golding" w:date="2018-10-26T11:03:00Z">
        <w:r>
          <w:t xml:space="preserve">      "kind": "function",</w:t>
        </w:r>
      </w:ins>
      <w:ins w:id="1782" w:author="Laurence Golding" w:date="2018-10-26T11:05:00Z">
        <w:r>
          <w:t xml:space="preserve">                    # See §</w:t>
        </w:r>
        <w:r>
          <w:fldChar w:fldCharType="begin"/>
        </w:r>
        <w:r>
          <w:instrText xml:space="preserve"> REF _Ref513195445 \r \h </w:instrText>
        </w:r>
      </w:ins>
      <w:r>
        <w:fldChar w:fldCharType="separate"/>
      </w:r>
      <w:ins w:id="1783" w:author="Laurence Golding" w:date="2018-10-26T11:05:00Z">
        <w:r>
          <w:t>3.26.6</w:t>
        </w:r>
        <w:r>
          <w:fldChar w:fldCharType="end"/>
        </w:r>
        <w:r>
          <w:t>.</w:t>
        </w:r>
      </w:ins>
    </w:p>
    <w:p w14:paraId="55428071" w14:textId="14974FC7" w:rsidR="008A6A79" w:rsidRDefault="008A6A79" w:rsidP="0047353C">
      <w:pPr>
        <w:pStyle w:val="Code"/>
        <w:rPr>
          <w:ins w:id="1784" w:author="Laurence Golding" w:date="2018-10-26T11:02:00Z"/>
        </w:rPr>
      </w:pPr>
      <w:ins w:id="1785" w:author="Laurence Golding" w:date="2018-10-26T11:03:00Z">
        <w:r>
          <w:t xml:space="preserve">      "parentIndex": 1</w:t>
        </w:r>
      </w:ins>
    </w:p>
    <w:p w14:paraId="3E5E88E4" w14:textId="08BFC215" w:rsidR="008A6A79" w:rsidRDefault="008A6A79" w:rsidP="0047353C">
      <w:pPr>
        <w:pStyle w:val="Code"/>
        <w:rPr>
          <w:ins w:id="1786" w:author="Laurence Golding" w:date="2018-10-26T11:02:00Z"/>
        </w:rPr>
      </w:pPr>
      <w:ins w:id="1787" w:author="Laurence Golding" w:date="2018-10-26T11:02:00Z">
        <w:r>
          <w:t xml:space="preserve">    },</w:t>
        </w:r>
      </w:ins>
    </w:p>
    <w:p w14:paraId="3F855C05" w14:textId="0950D228" w:rsidR="008A6A79" w:rsidRDefault="008A6A79" w:rsidP="0047353C">
      <w:pPr>
        <w:pStyle w:val="Code"/>
        <w:rPr>
          <w:ins w:id="1788" w:author="Laurence Golding" w:date="2018-10-26T11:02:00Z"/>
        </w:rPr>
      </w:pPr>
      <w:ins w:id="1789" w:author="Laurence Golding" w:date="2018-10-26T11:02:00Z">
        <w:r>
          <w:t xml:space="preserve">    {</w:t>
        </w:r>
      </w:ins>
    </w:p>
    <w:p w14:paraId="3E5B97C8" w14:textId="764AAE94" w:rsidR="008A6A79" w:rsidRDefault="008A6A79" w:rsidP="008A6A79">
      <w:pPr>
        <w:pStyle w:val="Code"/>
        <w:rPr>
          <w:ins w:id="1790" w:author="Laurence Golding" w:date="2018-10-26T11:04:00Z"/>
        </w:rPr>
      </w:pPr>
      <w:ins w:id="1791" w:author="Laurence Golding" w:date="2018-10-26T11:04:00Z">
        <w:r>
          <w:t xml:space="preserve">      "name": "n",</w:t>
        </w:r>
      </w:ins>
    </w:p>
    <w:p w14:paraId="139D6309" w14:textId="63EC1740" w:rsidR="008A6A79" w:rsidRDefault="008A6A79" w:rsidP="008A6A79">
      <w:pPr>
        <w:pStyle w:val="Code"/>
        <w:rPr>
          <w:ins w:id="1792" w:author="Laurence Golding" w:date="2018-10-26T11:04:00Z"/>
        </w:rPr>
      </w:pPr>
      <w:ins w:id="1793" w:author="Laurence Golding" w:date="2018-10-26T11:04:00Z">
        <w:r>
          <w:t xml:space="preserve">      "kind": "namespace"</w:t>
        </w:r>
      </w:ins>
    </w:p>
    <w:p w14:paraId="7C9B05AB" w14:textId="5418C1FD" w:rsidR="008A6A79" w:rsidRDefault="008A6A79" w:rsidP="0047353C">
      <w:pPr>
        <w:pStyle w:val="Code"/>
        <w:rPr>
          <w:ins w:id="1794" w:author="Laurence Golding" w:date="2018-10-26T11:01:00Z"/>
        </w:rPr>
      </w:pPr>
      <w:ins w:id="1795" w:author="Laurence Golding" w:date="2018-10-26T11:02:00Z">
        <w:r>
          <w:t xml:space="preserve">    }</w:t>
        </w:r>
      </w:ins>
    </w:p>
    <w:p w14:paraId="47C19E6D" w14:textId="0F156465" w:rsidR="008A6A79" w:rsidRDefault="008A6A79" w:rsidP="0047353C">
      <w:pPr>
        <w:pStyle w:val="Code"/>
        <w:rPr>
          <w:ins w:id="1796" w:author="Laurence Golding" w:date="2018-10-26T11:01:00Z"/>
        </w:rPr>
      </w:pPr>
      <w:ins w:id="1797" w:author="Laurence Golding" w:date="2018-10-26T11:01:00Z">
        <w:r>
          <w:t xml:space="preserve">  ]</w:t>
        </w:r>
      </w:ins>
    </w:p>
    <w:p w14:paraId="42B93A47" w14:textId="56FD897D" w:rsidR="008A6A79" w:rsidRPr="0047353C" w:rsidRDefault="008A6A79" w:rsidP="0047353C">
      <w:pPr>
        <w:pStyle w:val="Code"/>
      </w:pPr>
      <w:ins w:id="1798" w:author="Laurence Golding" w:date="2018-10-26T11:01:00Z">
        <w:r>
          <w:t>}</w:t>
        </w:r>
      </w:ins>
    </w:p>
    <w:p w14:paraId="07142A10" w14:textId="02249542" w:rsidR="00B163FF" w:rsidRDefault="00B163FF" w:rsidP="00B163FF">
      <w:pPr>
        <w:pStyle w:val="Heading2"/>
      </w:pPr>
      <w:bookmarkStart w:id="1799" w:name="_Ref510008325"/>
      <w:bookmarkStart w:id="1800" w:name="_Toc528157394"/>
      <w:r>
        <w:t>codeFlow object</w:t>
      </w:r>
      <w:bookmarkEnd w:id="1799"/>
      <w:bookmarkEnd w:id="1800"/>
    </w:p>
    <w:p w14:paraId="507EC364" w14:textId="20C3EC2C" w:rsidR="00B163FF" w:rsidRDefault="00B163FF" w:rsidP="00B163FF">
      <w:pPr>
        <w:pStyle w:val="Heading3"/>
      </w:pPr>
      <w:bookmarkStart w:id="1801" w:name="_Ref510009088"/>
      <w:bookmarkStart w:id="1802" w:name="_Toc528157395"/>
      <w:r>
        <w:t>General</w:t>
      </w:r>
      <w:bookmarkEnd w:id="1801"/>
      <w:bookmarkEnd w:id="180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lastRenderedPageBreak/>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803" w:name="_Ref510008352"/>
      <w:bookmarkStart w:id="1804" w:name="_Toc528157396"/>
      <w:r>
        <w:t>message property</w:t>
      </w:r>
      <w:bookmarkEnd w:id="1803"/>
      <w:bookmarkEnd w:id="1804"/>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1805" w:name="_Ref510008358"/>
      <w:bookmarkStart w:id="1806" w:name="_Toc528157397"/>
      <w:r>
        <w:t>threadFlows property</w:t>
      </w:r>
      <w:bookmarkEnd w:id="1805"/>
      <w:bookmarkEnd w:id="1806"/>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807" w:name="_Ref493427364"/>
      <w:bookmarkStart w:id="1808" w:name="_Toc528157398"/>
      <w:r>
        <w:t>thread</w:t>
      </w:r>
      <w:r w:rsidR="006E546E">
        <w:t>Flow object</w:t>
      </w:r>
      <w:bookmarkEnd w:id="1807"/>
      <w:bookmarkEnd w:id="1808"/>
    </w:p>
    <w:p w14:paraId="68EE36AB" w14:textId="336A5D40" w:rsidR="006E546E" w:rsidRDefault="006E546E" w:rsidP="006E546E">
      <w:pPr>
        <w:pStyle w:val="Heading3"/>
      </w:pPr>
      <w:bookmarkStart w:id="1809" w:name="_Toc528157399"/>
      <w:r>
        <w:t>General</w:t>
      </w:r>
      <w:bookmarkEnd w:id="18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1810" w:name="_Ref510008395"/>
      <w:bookmarkStart w:id="1811" w:name="_Toc528157400"/>
      <w:r>
        <w:lastRenderedPageBreak/>
        <w:t>id property</w:t>
      </w:r>
      <w:bookmarkEnd w:id="1810"/>
      <w:bookmarkEnd w:id="1811"/>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812" w:name="_Ref503361742"/>
      <w:bookmarkStart w:id="1813" w:name="_Toc528157401"/>
      <w:r>
        <w:t>message property</w:t>
      </w:r>
      <w:bookmarkEnd w:id="1812"/>
      <w:bookmarkEnd w:id="1813"/>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814" w:name="_Ref510008412"/>
      <w:bookmarkStart w:id="1815" w:name="_Toc528157402"/>
      <w:r>
        <w:t>locations property</w:t>
      </w:r>
      <w:bookmarkEnd w:id="1814"/>
      <w:bookmarkEnd w:id="1815"/>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816" w:name="_Ref511819945"/>
      <w:bookmarkStart w:id="1817" w:name="_Toc528157403"/>
      <w:r>
        <w:t>graph object</w:t>
      </w:r>
      <w:bookmarkEnd w:id="1816"/>
      <w:bookmarkEnd w:id="1817"/>
    </w:p>
    <w:p w14:paraId="79771063" w14:textId="13A3DA96" w:rsidR="00CD4F20" w:rsidRDefault="00CD4F20" w:rsidP="00CD4F20">
      <w:pPr>
        <w:pStyle w:val="Heading3"/>
      </w:pPr>
      <w:bookmarkStart w:id="1818" w:name="_Toc528157404"/>
      <w:r>
        <w:t>General</w:t>
      </w:r>
      <w:bookmarkEnd w:id="1818"/>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1819" w:name="_Ref511822858"/>
      <w:bookmarkStart w:id="1820" w:name="_Toc528157405"/>
      <w:r>
        <w:t>id property</w:t>
      </w:r>
      <w:bookmarkEnd w:id="1819"/>
      <w:bookmarkEnd w:id="1820"/>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821" w:name="_Toc528157406"/>
      <w:r>
        <w:t>description property</w:t>
      </w:r>
      <w:bookmarkEnd w:id="1821"/>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1822" w:name="_Ref511823242"/>
      <w:bookmarkStart w:id="1823" w:name="_Toc528157407"/>
      <w:r>
        <w:t>nodes property</w:t>
      </w:r>
      <w:bookmarkEnd w:id="1822"/>
      <w:bookmarkEnd w:id="1823"/>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1824" w:name="_Ref511823263"/>
      <w:bookmarkStart w:id="1825" w:name="_Toc528157408"/>
      <w:r>
        <w:t>edges property</w:t>
      </w:r>
      <w:bookmarkEnd w:id="1824"/>
      <w:bookmarkEnd w:id="1825"/>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1826" w:name="_Ref511821868"/>
      <w:bookmarkStart w:id="1827" w:name="_Toc528157409"/>
      <w:r>
        <w:t>node object</w:t>
      </w:r>
      <w:bookmarkEnd w:id="1826"/>
      <w:bookmarkEnd w:id="1827"/>
    </w:p>
    <w:p w14:paraId="5C490915" w14:textId="5A0DD1FC" w:rsidR="00CD4F20" w:rsidRDefault="00CD4F20" w:rsidP="00CD4F20">
      <w:pPr>
        <w:pStyle w:val="Heading3"/>
      </w:pPr>
      <w:bookmarkStart w:id="1828" w:name="_Toc528157410"/>
      <w:r>
        <w:t>General</w:t>
      </w:r>
      <w:bookmarkEnd w:id="1828"/>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1829" w:name="_Ref511822118"/>
      <w:bookmarkStart w:id="1830" w:name="_Toc528157411"/>
      <w:r>
        <w:t>id property</w:t>
      </w:r>
      <w:bookmarkEnd w:id="1829"/>
      <w:bookmarkEnd w:id="1830"/>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831" w:name="_Toc528157412"/>
      <w:r>
        <w:lastRenderedPageBreak/>
        <w:t>label property</w:t>
      </w:r>
      <w:bookmarkEnd w:id="1831"/>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1832" w:name="_Toc528157413"/>
      <w:r>
        <w:t>location property</w:t>
      </w:r>
      <w:bookmarkEnd w:id="1832"/>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1833" w:name="_Ref515547420"/>
      <w:bookmarkStart w:id="1834" w:name="_Toc528157414"/>
      <w:r>
        <w:t>children property</w:t>
      </w:r>
      <w:bookmarkEnd w:id="1833"/>
      <w:bookmarkEnd w:id="1834"/>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1835" w:name="_Ref511821891"/>
      <w:bookmarkStart w:id="1836" w:name="_Toc528157415"/>
      <w:r>
        <w:t>edge object</w:t>
      </w:r>
      <w:bookmarkEnd w:id="1835"/>
      <w:bookmarkEnd w:id="1836"/>
    </w:p>
    <w:p w14:paraId="78AF70AE" w14:textId="37DDAA2D" w:rsidR="00CD4F20" w:rsidRDefault="00CD4F20" w:rsidP="00CD4F20">
      <w:pPr>
        <w:pStyle w:val="Heading3"/>
      </w:pPr>
      <w:bookmarkStart w:id="1837" w:name="_Toc528157416"/>
      <w:r>
        <w:t>General</w:t>
      </w:r>
      <w:bookmarkEnd w:id="1837"/>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1838" w:name="_Ref511823280"/>
      <w:bookmarkStart w:id="1839" w:name="_Toc528157417"/>
      <w:r>
        <w:t>id property</w:t>
      </w:r>
      <w:bookmarkEnd w:id="1838"/>
      <w:bookmarkEnd w:id="1839"/>
    </w:p>
    <w:p w14:paraId="5747D78D" w14:textId="1771E674" w:rsidR="00380A89" w:rsidRPr="00380A89" w:rsidRDefault="00380A89" w:rsidP="00380A89">
      <w:bookmarkStart w:id="18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4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1841" w:name="_Toc528157418"/>
      <w:r>
        <w:t>label property</w:t>
      </w:r>
      <w:bookmarkEnd w:id="1841"/>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1842" w:name="_Ref511822214"/>
      <w:bookmarkStart w:id="1843" w:name="_Toc528157419"/>
      <w:r>
        <w:t>sourceNodeId property</w:t>
      </w:r>
      <w:bookmarkEnd w:id="1842"/>
      <w:bookmarkEnd w:id="1843"/>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184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45" w:name="_Ref511823298"/>
      <w:bookmarkStart w:id="1846" w:name="_Toc528157420"/>
      <w:r>
        <w:t>targetNodeId property</w:t>
      </w:r>
      <w:bookmarkEnd w:id="1845"/>
      <w:bookmarkEnd w:id="1846"/>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1847" w:name="_Ref511819971"/>
      <w:bookmarkStart w:id="1848" w:name="_Toc528157421"/>
      <w:r>
        <w:t>graphTraversal object</w:t>
      </w:r>
      <w:bookmarkEnd w:id="1847"/>
      <w:bookmarkEnd w:id="1848"/>
    </w:p>
    <w:p w14:paraId="7EE87AC4" w14:textId="2D601D1D" w:rsidR="00CD4F20" w:rsidRDefault="00CD4F20" w:rsidP="00CD4F20">
      <w:pPr>
        <w:pStyle w:val="Heading3"/>
      </w:pPr>
      <w:bookmarkStart w:id="1849" w:name="_Toc528157422"/>
      <w:r>
        <w:t>General</w:t>
      </w:r>
      <w:bookmarkEnd w:id="1849"/>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1850" w:name="_Ref511823337"/>
      <w:bookmarkStart w:id="1851" w:name="_Toc528157423"/>
      <w:r>
        <w:t>graphId property</w:t>
      </w:r>
      <w:bookmarkEnd w:id="1850"/>
      <w:bookmarkEnd w:id="1851"/>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852" w:name="_Toc528157424"/>
      <w:r>
        <w:t>description property</w:t>
      </w:r>
      <w:bookmarkEnd w:id="1852"/>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1853" w:name="_Ref511823179"/>
      <w:bookmarkStart w:id="1854" w:name="_Toc528157425"/>
      <w:r>
        <w:t>initialState property</w:t>
      </w:r>
      <w:bookmarkEnd w:id="1853"/>
      <w:bookmarkEnd w:id="1854"/>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1855" w:name="_Ref511822614"/>
      <w:bookmarkStart w:id="1856" w:name="_Toc528157426"/>
      <w:r>
        <w:t>edgeTraversals property</w:t>
      </w:r>
      <w:bookmarkEnd w:id="1855"/>
      <w:bookmarkEnd w:id="1856"/>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1857" w:name="_Ref511822569"/>
      <w:bookmarkStart w:id="1858" w:name="_Toc528157427"/>
      <w:r>
        <w:t>edgeTraversal object</w:t>
      </w:r>
      <w:bookmarkEnd w:id="1857"/>
      <w:bookmarkEnd w:id="1858"/>
    </w:p>
    <w:p w14:paraId="4A14EA88" w14:textId="696B8630" w:rsidR="00CD4F20" w:rsidRDefault="00CD4F20" w:rsidP="00CD4F20">
      <w:pPr>
        <w:pStyle w:val="Heading3"/>
      </w:pPr>
      <w:bookmarkStart w:id="1859" w:name="_Toc528157428"/>
      <w:r>
        <w:t>General</w:t>
      </w:r>
      <w:bookmarkEnd w:id="1859"/>
    </w:p>
    <w:p w14:paraId="7FC25DC6" w14:textId="57980962" w:rsidR="00E66DEE" w:rsidRDefault="00E66DEE" w:rsidP="00E66DEE">
      <w:bookmarkStart w:id="186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61" w:name="_Ref513199007"/>
      <w:bookmarkStart w:id="1862" w:name="_Toc528157429"/>
      <w:r>
        <w:t>edgeId property</w:t>
      </w:r>
      <w:bookmarkEnd w:id="1860"/>
      <w:bookmarkEnd w:id="1861"/>
      <w:bookmarkEnd w:id="1862"/>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1863" w:name="_Toc528157430"/>
      <w:r>
        <w:t>message property</w:t>
      </w:r>
      <w:bookmarkEnd w:id="1863"/>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1864" w:name="_Ref511823070"/>
      <w:bookmarkStart w:id="1865" w:name="_Toc528157431"/>
      <w:r>
        <w:t>finalState property</w:t>
      </w:r>
      <w:bookmarkEnd w:id="1864"/>
      <w:bookmarkEnd w:id="1865"/>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1866" w:name="_Toc528157432"/>
      <w:r>
        <w:t>stepOverEdgeCount</w:t>
      </w:r>
      <w:r w:rsidR="00CD4F20">
        <w:t xml:space="preserve"> property</w:t>
      </w:r>
      <w:bookmarkEnd w:id="186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1867" w:name="_Ref493427479"/>
      <w:bookmarkStart w:id="1868" w:name="_Toc528157433"/>
      <w:r>
        <w:lastRenderedPageBreak/>
        <w:t>stack object</w:t>
      </w:r>
      <w:bookmarkEnd w:id="1867"/>
      <w:bookmarkEnd w:id="1868"/>
    </w:p>
    <w:p w14:paraId="5A2500F3" w14:textId="474DE860" w:rsidR="006E546E" w:rsidRDefault="006E546E" w:rsidP="006E546E">
      <w:pPr>
        <w:pStyle w:val="Heading3"/>
      </w:pPr>
      <w:bookmarkStart w:id="1869" w:name="_Toc528157434"/>
      <w:r>
        <w:t>General</w:t>
      </w:r>
      <w:bookmarkEnd w:id="186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70" w:name="_Ref503361859"/>
      <w:bookmarkStart w:id="1871" w:name="_Toc528157435"/>
      <w:r>
        <w:t>message property</w:t>
      </w:r>
      <w:bookmarkEnd w:id="1870"/>
      <w:bookmarkEnd w:id="1871"/>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72" w:name="_Toc528157436"/>
      <w:r>
        <w:t>frames property</w:t>
      </w:r>
      <w:bookmarkEnd w:id="1872"/>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873" w:name="_Ref493494398"/>
      <w:bookmarkStart w:id="1874" w:name="_Toc528157437"/>
      <w:r>
        <w:t>stackFrame object</w:t>
      </w:r>
      <w:bookmarkEnd w:id="1873"/>
      <w:bookmarkEnd w:id="1874"/>
    </w:p>
    <w:p w14:paraId="440DEBE2" w14:textId="2D9664B2" w:rsidR="006E546E" w:rsidRDefault="006E546E" w:rsidP="006E546E">
      <w:pPr>
        <w:pStyle w:val="Heading3"/>
      </w:pPr>
      <w:bookmarkStart w:id="1875" w:name="_Toc528157438"/>
      <w:r>
        <w:t>General</w:t>
      </w:r>
      <w:bookmarkEnd w:id="1875"/>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1876" w:name="_Ref503362303"/>
      <w:bookmarkStart w:id="1877" w:name="_Toc528157439"/>
      <w:r>
        <w:t xml:space="preserve">location </w:t>
      </w:r>
      <w:r w:rsidR="00D10846">
        <w:t>property</w:t>
      </w:r>
      <w:bookmarkEnd w:id="1876"/>
      <w:bookmarkEnd w:id="1877"/>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1878" w:name="_Toc528157440"/>
      <w:r>
        <w:t>module property</w:t>
      </w:r>
      <w:bookmarkEnd w:id="187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79" w:name="_Toc528157441"/>
      <w:r>
        <w:t>threadId property</w:t>
      </w:r>
      <w:bookmarkEnd w:id="187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80" w:name="_Toc528157442"/>
      <w:r>
        <w:t>address property</w:t>
      </w:r>
      <w:bookmarkEnd w:id="188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81" w:name="_Toc528157443"/>
      <w:r>
        <w:lastRenderedPageBreak/>
        <w:t>offset property</w:t>
      </w:r>
      <w:bookmarkEnd w:id="188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882" w:name="_Toc528157444"/>
      <w:r>
        <w:t>parameters property</w:t>
      </w:r>
      <w:bookmarkEnd w:id="188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1883" w:name="_Ref493427581"/>
      <w:bookmarkStart w:id="1884" w:name="_Ref493427754"/>
      <w:bookmarkStart w:id="1885" w:name="_Toc528157445"/>
      <w:r>
        <w:t>thread</w:t>
      </w:r>
      <w:r w:rsidR="007D2F0F">
        <w:t xml:space="preserve">FlowLocation </w:t>
      </w:r>
      <w:r w:rsidR="006E546E">
        <w:t>object</w:t>
      </w:r>
      <w:bookmarkEnd w:id="1883"/>
      <w:bookmarkEnd w:id="1884"/>
      <w:bookmarkEnd w:id="1885"/>
    </w:p>
    <w:p w14:paraId="6AFFA125" w14:textId="72CDB951" w:rsidR="006E546E" w:rsidRDefault="006E546E" w:rsidP="006E546E">
      <w:pPr>
        <w:pStyle w:val="Heading3"/>
      </w:pPr>
      <w:bookmarkStart w:id="1886" w:name="_Toc528157446"/>
      <w:r>
        <w:t>General</w:t>
      </w:r>
      <w:bookmarkEnd w:id="188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887" w:name="_Ref493497783"/>
      <w:bookmarkStart w:id="1888" w:name="_Ref493499799"/>
      <w:bookmarkStart w:id="1889" w:name="_Toc528157447"/>
      <w:r>
        <w:t xml:space="preserve">location </w:t>
      </w:r>
      <w:r w:rsidR="006E546E">
        <w:t>property</w:t>
      </w:r>
      <w:bookmarkEnd w:id="1887"/>
      <w:bookmarkEnd w:id="1888"/>
      <w:bookmarkEnd w:id="1889"/>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90" w:name="_Toc528157448"/>
      <w:r>
        <w:t>module property</w:t>
      </w:r>
      <w:bookmarkEnd w:id="189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91" w:name="_Toc528157449"/>
      <w:r>
        <w:t>stack property</w:t>
      </w:r>
      <w:bookmarkEnd w:id="1891"/>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1892" w:name="_Toc528157450"/>
      <w:r>
        <w:t>kind property</w:t>
      </w:r>
      <w:bookmarkEnd w:id="1892"/>
    </w:p>
    <w:p w14:paraId="7C674876" w14:textId="07C1FDFB" w:rsidR="00D31582" w:rsidRDefault="00D31582" w:rsidP="00D31582">
      <w:bookmarkStart w:id="189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893"/>
    </w:p>
    <w:p w14:paraId="0D282B13" w14:textId="241F5BD3" w:rsidR="00EC5F35" w:rsidRDefault="00EC5F35" w:rsidP="00EC5F35">
      <w:pPr>
        <w:pStyle w:val="Heading3"/>
      </w:pPr>
      <w:bookmarkStart w:id="1894" w:name="_Ref510090188"/>
      <w:bookmarkStart w:id="1895" w:name="_Toc528157451"/>
      <w:r>
        <w:t>state property</w:t>
      </w:r>
      <w:bookmarkEnd w:id="1894"/>
      <w:bookmarkEnd w:id="1895"/>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896" w:name="_Ref510008884"/>
      <w:bookmarkStart w:id="1897" w:name="_Toc528157452"/>
      <w:r>
        <w:t>nestingLevel property</w:t>
      </w:r>
      <w:bookmarkEnd w:id="1896"/>
      <w:bookmarkEnd w:id="189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898" w:name="_Ref510008873"/>
      <w:bookmarkStart w:id="1899" w:name="_Toc528157453"/>
      <w:r>
        <w:t>executionOrder property</w:t>
      </w:r>
      <w:bookmarkEnd w:id="1898"/>
      <w:bookmarkEnd w:id="1899"/>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1900" w:name="_Toc528157454"/>
      <w:r>
        <w:t xml:space="preserve">executionTimeUtc </w:t>
      </w:r>
      <w:r w:rsidR="005D2999">
        <w:t>property</w:t>
      </w:r>
      <w:bookmarkEnd w:id="1900"/>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1901" w:name="_Toc528157455"/>
      <w:r>
        <w:t>importance property</w:t>
      </w:r>
      <w:bookmarkEnd w:id="190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1902" w:name="_Ref508812750"/>
      <w:bookmarkStart w:id="1903" w:name="_Toc528157456"/>
      <w:bookmarkStart w:id="1904" w:name="_Ref493407996"/>
      <w:r>
        <w:t>resources object</w:t>
      </w:r>
      <w:bookmarkEnd w:id="1902"/>
      <w:bookmarkEnd w:id="1903"/>
    </w:p>
    <w:p w14:paraId="526D1A22" w14:textId="73E461DD" w:rsidR="00E15F22" w:rsidRDefault="00E15F22" w:rsidP="00E15F22">
      <w:pPr>
        <w:pStyle w:val="Heading3"/>
      </w:pPr>
      <w:bookmarkStart w:id="1905" w:name="_Toc528157457"/>
      <w:r>
        <w:t>General</w:t>
      </w:r>
      <w:bookmarkEnd w:id="19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06" w:name="_Ref508811824"/>
      <w:bookmarkStart w:id="1907" w:name="_Toc528157458"/>
      <w:r>
        <w:t>messageStrings property</w:t>
      </w:r>
      <w:bookmarkEnd w:id="1906"/>
      <w:bookmarkEnd w:id="1907"/>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08" w:name="_Ref508870783"/>
      <w:bookmarkStart w:id="1909" w:name="_Ref508871574"/>
      <w:bookmarkStart w:id="1910" w:name="_Ref508876005"/>
      <w:bookmarkStart w:id="1911" w:name="_Toc528157459"/>
      <w:r>
        <w:lastRenderedPageBreak/>
        <w:t>rules property</w:t>
      </w:r>
      <w:bookmarkEnd w:id="1908"/>
      <w:bookmarkEnd w:id="1909"/>
      <w:bookmarkEnd w:id="1910"/>
      <w:bookmarkEnd w:id="1911"/>
    </w:p>
    <w:p w14:paraId="0650D575" w14:textId="01EDB24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del w:id="1912" w:author="Laurence Golding" w:date="2018-10-25T11:03:00Z">
        <w:r w:rsidDel="00FA779C">
          <w:delText>object (§</w:delText>
        </w:r>
        <w:r w:rsidDel="00FA779C">
          <w:fldChar w:fldCharType="begin"/>
        </w:r>
        <w:r w:rsidDel="00FA779C">
          <w:delInstrText xml:space="preserve"> REF _Ref508798892 \r \h </w:delInstrText>
        </w:r>
        <w:r w:rsidDel="00FA779C">
          <w:fldChar w:fldCharType="separate"/>
        </w:r>
        <w:r w:rsidR="00CE3B9C" w:rsidDel="00FA779C">
          <w:delText>3.6</w:delText>
        </w:r>
        <w:r w:rsidDel="00FA779C">
          <w:fldChar w:fldCharType="end"/>
        </w:r>
        <w:r w:rsidDel="00FA779C">
          <w:delText>) each</w:delText>
        </w:r>
      </w:del>
      <w:ins w:id="1913" w:author="Laurence Golding" w:date="2018-10-25T11:03:00Z">
        <w:r w:rsidR="00FA779C">
          <w:t>array</w:t>
        </w:r>
      </w:ins>
      <w:r>
        <w:t xml:space="preserve"> of </w:t>
      </w:r>
      <w:ins w:id="1914" w:author="Laurence Golding" w:date="2018-10-25T11:04:00Z">
        <w:r w:rsidR="00FA779C">
          <w:t>unique (§</w:t>
        </w:r>
        <w:r w:rsidR="00FA779C">
          <w:fldChar w:fldCharType="begin"/>
        </w:r>
        <w:r w:rsidR="00FA779C">
          <w:instrText xml:space="preserve"> REF _Ref493404799 \r \h </w:instrText>
        </w:r>
      </w:ins>
      <w:r w:rsidR="00FA779C">
        <w:fldChar w:fldCharType="separate"/>
      </w:r>
      <w:ins w:id="1915" w:author="Laurence Golding" w:date="2018-10-25T11:04:00Z">
        <w:r w:rsidR="00FA779C">
          <w:t>3.7.2</w:t>
        </w:r>
        <w:r w:rsidR="00FA779C">
          <w:fldChar w:fldCharType="end"/>
        </w:r>
        <w:r w:rsidR="00FA779C">
          <w:t xml:space="preserve">) </w:t>
        </w:r>
      </w:ins>
      <w:del w:id="1916" w:author="Laurence Golding" w:date="2018-10-25T11:03:00Z">
        <w:r w:rsidDel="00FA779C">
          <w:delText xml:space="preserve">whose properties represents a </w:delText>
        </w:r>
      </w:del>
      <w:r w:rsidRPr="00EA45E7">
        <w:rPr>
          <w:rStyle w:val="CODEtemp"/>
        </w:rPr>
        <w:t>rule</w:t>
      </w:r>
      <w:r>
        <w:t xml:space="preserve"> object</w:t>
      </w:r>
      <w:ins w:id="1917" w:author="Laurence Golding" w:date="2018-10-25T11:03:00Z">
        <w:r w:rsidR="00FA779C">
          <w:t>s</w:t>
        </w:r>
      </w:ins>
      <w:r>
        <w:t xml:space="preserve"> (§</w:t>
      </w:r>
      <w:r>
        <w:fldChar w:fldCharType="begin"/>
      </w:r>
      <w:r>
        <w:instrText xml:space="preserve"> REF _Ref508814067 \r \h </w:instrText>
      </w:r>
      <w:r>
        <w:fldChar w:fldCharType="separate"/>
      </w:r>
      <w:r w:rsidR="00CE3B9C">
        <w:t>3.38</w:t>
      </w:r>
      <w:r>
        <w:fldChar w:fldCharType="end"/>
      </w:r>
      <w:r>
        <w:t>).</w:t>
      </w:r>
    </w:p>
    <w:p w14:paraId="757EA362" w14:textId="72AC72C1" w:rsidR="00D11581" w:rsidDel="00FA779C" w:rsidRDefault="00D11581" w:rsidP="00D11581">
      <w:pPr>
        <w:rPr>
          <w:del w:id="1918" w:author="Laurence Golding" w:date="2018-10-25T11:03:00Z"/>
        </w:rPr>
      </w:pPr>
      <w:del w:id="1919" w:author="Laurence Golding" w:date="2018-10-25T11:03:00Z">
        <w:r w:rsidRPr="00DD45F4" w:rsidDel="00FA779C">
          <w:delText xml:space="preserve">If there is only one </w:delText>
        </w:r>
        <w:r w:rsidRPr="00DD45F4" w:rsidDel="00FA779C">
          <w:rPr>
            <w:rStyle w:val="CODEtemp"/>
          </w:rPr>
          <w:delText>rule</w:delText>
        </w:r>
        <w:r w:rsidRPr="00DD45F4" w:rsidDel="00FA779C">
          <w:delText xml:space="preserve"> object with a particular </w:delText>
        </w:r>
        <w:r w:rsidRPr="00DD45F4" w:rsidDel="00FA779C">
          <w:rPr>
            <w:rStyle w:val="CODEtemp"/>
          </w:rPr>
          <w:delText>id</w:delText>
        </w:r>
        <w:r w:rsidRPr="00DD45F4" w:rsidDel="00FA779C">
          <w:delText xml:space="preserve"> (§</w:delText>
        </w:r>
        <w:r w:rsidDel="00FA779C">
          <w:fldChar w:fldCharType="begin"/>
        </w:r>
        <w:r w:rsidDel="00FA779C">
          <w:delInstrText xml:space="preserve"> REF _Ref493408046 \r \h </w:delInstrText>
        </w:r>
        <w:r w:rsidDel="00FA779C">
          <w:fldChar w:fldCharType="separate"/>
        </w:r>
        <w:r w:rsidR="00CE3B9C" w:rsidDel="00FA779C">
          <w:delText>3.38.3</w:delText>
        </w:r>
        <w:r w:rsidDel="00FA779C">
          <w:fldChar w:fldCharType="end"/>
        </w:r>
        <w:r w:rsidRPr="00DD45F4" w:rsidDel="00FA779C">
          <w:delText xml:space="preserve">), then the property name for that </w:delText>
        </w:r>
        <w:r w:rsidRPr="00DD45F4" w:rsidDel="00FA779C">
          <w:rPr>
            <w:rStyle w:val="CODEtemp"/>
          </w:rPr>
          <w:delText>rule</w:delText>
        </w:r>
        <w:r w:rsidRPr="00DD45F4" w:rsidDel="00FA779C">
          <w:delText xml:space="preserve"> object </w:delText>
        </w:r>
        <w:r w:rsidRPr="00DD45F4" w:rsidDel="00FA779C">
          <w:rPr>
            <w:b/>
          </w:rPr>
          <w:delText>SHALL</w:delText>
        </w:r>
        <w:r w:rsidRPr="00DD45F4" w:rsidDel="00FA779C">
          <w:delText xml:space="preserve"> be the rule id.</w:delText>
        </w:r>
        <w:r w:rsidR="00ED6DF9" w:rsidDel="00FA779C">
          <w:delText xml:space="preserve"> In that case, </w:delText>
        </w:r>
        <w:r w:rsidR="00ED6DF9" w:rsidDel="00FA779C">
          <w:rPr>
            <w:rStyle w:val="CODEtemp"/>
          </w:rPr>
          <w:delText>rule.id</w:delText>
        </w:r>
        <w:r w:rsidR="00ED6DF9" w:rsidDel="00FA779C">
          <w:delText xml:space="preserve"> </w:delText>
        </w:r>
        <w:r w:rsidR="00ED6DF9" w:rsidDel="00FA779C">
          <w:rPr>
            <w:b/>
          </w:rPr>
          <w:delText>MAY</w:delText>
        </w:r>
        <w:r w:rsidR="00ED6DF9" w:rsidDel="00FA779C">
          <w:delText xml:space="preserve"> be absent (see §</w:delText>
        </w:r>
        <w:r w:rsidR="00ED6DF9" w:rsidDel="00FA779C">
          <w:fldChar w:fldCharType="begin"/>
        </w:r>
        <w:r w:rsidR="00ED6DF9" w:rsidDel="00FA779C">
          <w:delInstrText xml:space="preserve"> REF _Ref493408046 \r \h </w:delInstrText>
        </w:r>
        <w:r w:rsidR="00ED6DF9" w:rsidDel="00FA779C">
          <w:fldChar w:fldCharType="separate"/>
        </w:r>
        <w:r w:rsidR="00CE3B9C" w:rsidDel="00FA779C">
          <w:delText>3.38.3</w:delText>
        </w:r>
        <w:r w:rsidR="00ED6DF9" w:rsidDel="00FA779C">
          <w:fldChar w:fldCharType="end"/>
        </w:r>
        <w:r w:rsidR="00ED6DF9" w:rsidDel="00FA779C">
          <w:delText>).</w:delText>
        </w:r>
      </w:del>
    </w:p>
    <w:p w14:paraId="164EE48F" w14:textId="719CFCCB" w:rsidR="00D11581" w:rsidDel="00FA779C" w:rsidRDefault="00D11581" w:rsidP="00D11581">
      <w:pPr>
        <w:pStyle w:val="Note"/>
        <w:rPr>
          <w:del w:id="1920" w:author="Laurence Golding" w:date="2018-10-25T11:09:00Z"/>
        </w:rPr>
      </w:pPr>
      <w:del w:id="1921" w:author="Laurence Golding" w:date="2018-10-25T11:09:00Z">
        <w:r w:rsidDel="00FA779C">
          <w:delText xml:space="preserve">EXAMPLE 1: </w:delText>
        </w:r>
        <w:r w:rsidRPr="00DD45F4" w:rsidDel="00FA779C">
          <w:delText>In this example, two rules have different ids. The property names match the rule ids.</w:delText>
        </w:r>
      </w:del>
    </w:p>
    <w:p w14:paraId="6C82FC3A" w14:textId="0974BF0C" w:rsidR="007E2FF7" w:rsidDel="00FA779C" w:rsidRDefault="007E2FF7" w:rsidP="007E2FF7">
      <w:pPr>
        <w:pStyle w:val="Codesmall"/>
        <w:rPr>
          <w:del w:id="1922" w:author="Laurence Golding" w:date="2018-10-25T11:09:00Z"/>
        </w:rPr>
      </w:pPr>
      <w:del w:id="1923" w:author="Laurence Golding" w:date="2018-10-25T11:09:00Z">
        <w:r w:rsidDel="00FA779C">
          <w:delText>"resources": {</w:delText>
        </w:r>
      </w:del>
    </w:p>
    <w:p w14:paraId="6BA30276" w14:textId="2ED3A869" w:rsidR="00D11581" w:rsidDel="00FA779C" w:rsidRDefault="007E2FF7" w:rsidP="007E2FF7">
      <w:pPr>
        <w:pStyle w:val="Codesmall"/>
        <w:rPr>
          <w:del w:id="1924" w:author="Laurence Golding" w:date="2018-10-25T11:09:00Z"/>
        </w:rPr>
      </w:pPr>
      <w:del w:id="1925" w:author="Laurence Golding" w:date="2018-10-25T11:09:00Z">
        <w:r w:rsidDel="00FA779C">
          <w:delText xml:space="preserve">  </w:delText>
        </w:r>
        <w:r w:rsidR="00D11581" w:rsidDel="00FA779C">
          <w:delText>"rules": {</w:delText>
        </w:r>
      </w:del>
    </w:p>
    <w:p w14:paraId="67A251C4" w14:textId="03C0C1B6" w:rsidR="00D11581" w:rsidDel="00FA779C" w:rsidRDefault="00D11581" w:rsidP="007E2FF7">
      <w:pPr>
        <w:pStyle w:val="Codesmall"/>
        <w:rPr>
          <w:del w:id="1926" w:author="Laurence Golding" w:date="2018-10-25T11:09:00Z"/>
        </w:rPr>
      </w:pPr>
      <w:del w:id="1927" w:author="Laurence Golding" w:date="2018-10-25T11:09:00Z">
        <w:r w:rsidDel="00FA779C">
          <w:delText xml:space="preserve">  </w:delText>
        </w:r>
        <w:r w:rsidR="007E2FF7" w:rsidDel="00FA779C">
          <w:delText xml:space="preserve">  </w:delText>
        </w:r>
        <w:r w:rsidDel="00FA779C">
          <w:delText>"CA1001": {</w:delText>
        </w:r>
      </w:del>
    </w:p>
    <w:p w14:paraId="5927B16E" w14:textId="16F8BBD5" w:rsidR="00D11581" w:rsidDel="00FA779C" w:rsidRDefault="00D11581" w:rsidP="007E2FF7">
      <w:pPr>
        <w:pStyle w:val="Codesmall"/>
        <w:rPr>
          <w:del w:id="1928" w:author="Laurence Golding" w:date="2018-10-25T11:09:00Z"/>
        </w:rPr>
      </w:pPr>
      <w:del w:id="1929" w:author="Laurence Golding" w:date="2018-10-25T11:09:00Z">
        <w:r w:rsidDel="00FA779C">
          <w:delText xml:space="preserve">    </w:delText>
        </w:r>
        <w:r w:rsidR="007E2FF7" w:rsidDel="00FA779C">
          <w:delText xml:space="preserve">  </w:delText>
        </w:r>
        <w:r w:rsidDel="00FA779C">
          <w:delText>"id": "CA1001",</w:delText>
        </w:r>
        <w:r w:rsidR="00ED6DF9" w:rsidDel="00FA779C">
          <w:delText xml:space="preserve">      # id matches property name but is specified explicitly</w:delText>
        </w:r>
      </w:del>
    </w:p>
    <w:p w14:paraId="1BB35E6D" w14:textId="1869F66F" w:rsidR="00D11581" w:rsidDel="00FA779C" w:rsidRDefault="007E2FF7" w:rsidP="007E2FF7">
      <w:pPr>
        <w:pStyle w:val="Codesmall"/>
        <w:rPr>
          <w:del w:id="1930" w:author="Laurence Golding" w:date="2018-10-25T11:09:00Z"/>
        </w:rPr>
      </w:pPr>
      <w:del w:id="1931" w:author="Laurence Golding" w:date="2018-10-25T11:09:00Z">
        <w:r w:rsidDel="00FA779C">
          <w:delText xml:space="preserve">  </w:delText>
        </w:r>
        <w:r w:rsidR="00D11581" w:rsidDel="00FA779C">
          <w:delText xml:space="preserve">    "shortDescription": {</w:delText>
        </w:r>
      </w:del>
    </w:p>
    <w:p w14:paraId="62CEB202" w14:textId="66770D88" w:rsidR="00D11581" w:rsidDel="00FA779C" w:rsidRDefault="00D11581" w:rsidP="007E2FF7">
      <w:pPr>
        <w:pStyle w:val="Codesmall"/>
        <w:rPr>
          <w:del w:id="1932" w:author="Laurence Golding" w:date="2018-10-25T11:09:00Z"/>
        </w:rPr>
      </w:pPr>
      <w:del w:id="1933" w:author="Laurence Golding" w:date="2018-10-25T11:09:00Z">
        <w:r w:rsidDel="00FA779C">
          <w:delText xml:space="preserve">  </w:delText>
        </w:r>
        <w:r w:rsidR="007E2FF7" w:rsidDel="00FA779C">
          <w:delText xml:space="preserve">  </w:delText>
        </w:r>
        <w:r w:rsidDel="00FA779C">
          <w:delText xml:space="preserve">    "text": "Types that own disposable fields should be</w:delText>
        </w:r>
      </w:del>
    </w:p>
    <w:p w14:paraId="2E8FE9E5" w14:textId="7047EFEB" w:rsidR="00D11581" w:rsidDel="00FA779C" w:rsidRDefault="00D11581" w:rsidP="007E2FF7">
      <w:pPr>
        <w:pStyle w:val="Codesmall"/>
        <w:rPr>
          <w:del w:id="1934" w:author="Laurence Golding" w:date="2018-10-25T11:09:00Z"/>
        </w:rPr>
      </w:pPr>
      <w:del w:id="1935" w:author="Laurence Golding" w:date="2018-10-25T11:09:00Z">
        <w:r w:rsidDel="00FA779C">
          <w:delText xml:space="preserve">    </w:delText>
        </w:r>
        <w:r w:rsidR="007E2FF7" w:rsidDel="00FA779C">
          <w:delText xml:space="preserve">  </w:delText>
        </w:r>
        <w:r w:rsidDel="00FA779C">
          <w:delText xml:space="preserve">           disposable."</w:delText>
        </w:r>
      </w:del>
    </w:p>
    <w:p w14:paraId="512FBFE5" w14:textId="0512D93C" w:rsidR="00D11581" w:rsidDel="00FA779C" w:rsidRDefault="007E2FF7" w:rsidP="007E2FF7">
      <w:pPr>
        <w:pStyle w:val="Codesmall"/>
        <w:rPr>
          <w:del w:id="1936" w:author="Laurence Golding" w:date="2018-10-25T11:09:00Z"/>
        </w:rPr>
      </w:pPr>
      <w:del w:id="1937" w:author="Laurence Golding" w:date="2018-10-25T11:09:00Z">
        <w:r w:rsidDel="00FA779C">
          <w:delText xml:space="preserve">  </w:delText>
        </w:r>
        <w:r w:rsidR="00D11581" w:rsidDel="00FA779C">
          <w:delText xml:space="preserve">    }</w:delText>
        </w:r>
      </w:del>
    </w:p>
    <w:p w14:paraId="620CB0A2" w14:textId="17960B15" w:rsidR="00D11581" w:rsidDel="00FA779C" w:rsidRDefault="00D11581" w:rsidP="007E2FF7">
      <w:pPr>
        <w:pStyle w:val="Codesmall"/>
        <w:rPr>
          <w:del w:id="1938" w:author="Laurence Golding" w:date="2018-10-25T11:09:00Z"/>
        </w:rPr>
      </w:pPr>
      <w:del w:id="1939" w:author="Laurence Golding" w:date="2018-10-25T11:09:00Z">
        <w:r w:rsidDel="00FA779C">
          <w:delText xml:space="preserve">  </w:delText>
        </w:r>
        <w:r w:rsidR="007E2FF7" w:rsidDel="00FA779C">
          <w:delText xml:space="preserve">  </w:delText>
        </w:r>
        <w:r w:rsidDel="00FA779C">
          <w:delText>},</w:delText>
        </w:r>
      </w:del>
    </w:p>
    <w:p w14:paraId="1BE12AC5" w14:textId="03FE6C51" w:rsidR="00D11581" w:rsidDel="00FA779C" w:rsidRDefault="007E2FF7" w:rsidP="007E2FF7">
      <w:pPr>
        <w:pStyle w:val="Codesmall"/>
        <w:rPr>
          <w:del w:id="1940" w:author="Laurence Golding" w:date="2018-10-25T11:09:00Z"/>
        </w:rPr>
      </w:pPr>
      <w:del w:id="1941" w:author="Laurence Golding" w:date="2018-10-25T11:09:00Z">
        <w:r w:rsidDel="00FA779C">
          <w:delText xml:space="preserve">  </w:delText>
        </w:r>
        <w:r w:rsidR="00D11581" w:rsidDel="00FA779C">
          <w:delText xml:space="preserve">  "CA1002": {</w:delText>
        </w:r>
        <w:r w:rsidR="0072164D" w:rsidDel="00FA779C">
          <w:delText xml:space="preserve">            # id matches property name and is omitted.</w:delText>
        </w:r>
      </w:del>
    </w:p>
    <w:p w14:paraId="575463AB" w14:textId="22DA441B" w:rsidR="005A3711" w:rsidDel="00FA779C" w:rsidRDefault="00D11581" w:rsidP="007E2FF7">
      <w:pPr>
        <w:pStyle w:val="Codesmall"/>
        <w:rPr>
          <w:del w:id="1942" w:author="Laurence Golding" w:date="2018-10-25T11:09:00Z"/>
        </w:rPr>
      </w:pPr>
      <w:del w:id="1943" w:author="Laurence Golding" w:date="2018-10-25T11:09:00Z">
        <w:r w:rsidDel="00FA779C">
          <w:delText xml:space="preserve">    </w:delText>
        </w:r>
        <w:r w:rsidR="007E2FF7" w:rsidDel="00FA779C">
          <w:delText xml:space="preserve">  </w:delText>
        </w:r>
        <w:r w:rsidDel="00FA779C">
          <w:delText xml:space="preserve">"shortDescription": </w:delText>
        </w:r>
        <w:r w:rsidR="005A3711" w:rsidDel="00FA779C">
          <w:delText>{</w:delText>
        </w:r>
      </w:del>
    </w:p>
    <w:p w14:paraId="33A446CC" w14:textId="381F16D0" w:rsidR="00D11581" w:rsidDel="00FA779C" w:rsidRDefault="005A3711" w:rsidP="007E2FF7">
      <w:pPr>
        <w:pStyle w:val="Codesmall"/>
        <w:rPr>
          <w:del w:id="1944" w:author="Laurence Golding" w:date="2018-10-25T11:09:00Z"/>
        </w:rPr>
      </w:pPr>
      <w:del w:id="1945" w:author="Laurence Golding" w:date="2018-10-25T11:09:00Z">
        <w:r w:rsidDel="00FA779C">
          <w:delText xml:space="preserve">      </w:delText>
        </w:r>
        <w:r w:rsidR="007E2FF7" w:rsidDel="00FA779C">
          <w:delText xml:space="preserve">  </w:delText>
        </w:r>
        <w:r w:rsidDel="00FA779C">
          <w:delText xml:space="preserve">"text": </w:delText>
        </w:r>
        <w:r w:rsidR="00D11581" w:rsidDel="00FA779C">
          <w:delText>"Do not expose generic lists."</w:delText>
        </w:r>
      </w:del>
    </w:p>
    <w:p w14:paraId="47995A2F" w14:textId="35FA4168" w:rsidR="005A3711" w:rsidDel="00FA779C" w:rsidRDefault="007E2FF7" w:rsidP="007E2FF7">
      <w:pPr>
        <w:pStyle w:val="Codesmall"/>
        <w:rPr>
          <w:del w:id="1946" w:author="Laurence Golding" w:date="2018-10-25T11:09:00Z"/>
        </w:rPr>
      </w:pPr>
      <w:del w:id="1947" w:author="Laurence Golding" w:date="2018-10-25T11:09:00Z">
        <w:r w:rsidDel="00FA779C">
          <w:delText xml:space="preserve">  </w:delText>
        </w:r>
        <w:r w:rsidR="005A3711" w:rsidDel="00FA779C">
          <w:delText xml:space="preserve">    }</w:delText>
        </w:r>
      </w:del>
    </w:p>
    <w:p w14:paraId="403CDD9F" w14:textId="125CE678" w:rsidR="00D11581" w:rsidDel="00FA779C" w:rsidRDefault="00D11581" w:rsidP="007E2FF7">
      <w:pPr>
        <w:pStyle w:val="Codesmall"/>
        <w:rPr>
          <w:del w:id="1948" w:author="Laurence Golding" w:date="2018-10-25T11:09:00Z"/>
        </w:rPr>
      </w:pPr>
      <w:del w:id="1949" w:author="Laurence Golding" w:date="2018-10-25T11:09:00Z">
        <w:r w:rsidDel="00FA779C">
          <w:delText xml:space="preserve">  </w:delText>
        </w:r>
        <w:r w:rsidR="007E2FF7" w:rsidDel="00FA779C">
          <w:delText xml:space="preserve">  </w:delText>
        </w:r>
        <w:r w:rsidDel="00FA779C">
          <w:delText>}</w:delText>
        </w:r>
      </w:del>
    </w:p>
    <w:p w14:paraId="2107C97D" w14:textId="1EC82362" w:rsidR="007E2FF7" w:rsidDel="00FA779C" w:rsidRDefault="007E2FF7" w:rsidP="007E2FF7">
      <w:pPr>
        <w:pStyle w:val="Codesmall"/>
        <w:rPr>
          <w:del w:id="1950" w:author="Laurence Golding" w:date="2018-10-25T11:09:00Z"/>
        </w:rPr>
      </w:pPr>
      <w:del w:id="1951" w:author="Laurence Golding" w:date="2018-10-25T11:09:00Z">
        <w:r w:rsidDel="00FA779C">
          <w:delText xml:space="preserve">  }</w:delText>
        </w:r>
      </w:del>
    </w:p>
    <w:p w14:paraId="7A0EEA9C" w14:textId="136C4C5D" w:rsidR="00D11581" w:rsidDel="00FA779C" w:rsidRDefault="007E2FF7" w:rsidP="007E2FF7">
      <w:pPr>
        <w:pStyle w:val="Codesmall"/>
        <w:rPr>
          <w:del w:id="1952" w:author="Laurence Golding" w:date="2018-10-25T11:09:00Z"/>
        </w:rPr>
      </w:pPr>
      <w:del w:id="1953" w:author="Laurence Golding" w:date="2018-10-25T11:09:00Z">
        <w:r w:rsidDel="00FA779C">
          <w:delText>}</w:delText>
        </w:r>
      </w:del>
    </w:p>
    <w:p w14:paraId="294B5850" w14:textId="53B408CD" w:rsidR="00D11581" w:rsidRDefault="00D11581" w:rsidP="00D11581">
      <w:r w:rsidRPr="00DD45F4">
        <w:t xml:space="preserve">Some tools use the same </w:t>
      </w:r>
      <w:del w:id="1954" w:author="Laurence Golding" w:date="2018-10-25T11:12:00Z">
        <w:r w:rsidRPr="00DD45F4" w:rsidDel="0073232F">
          <w:delText>rule id</w:delText>
        </w:r>
      </w:del>
      <w:ins w:id="1955" w:author="Laurence Golding" w:date="2018-10-25T11:12:00Z">
        <w:r w:rsidR="0073232F">
          <w:t>identifier</w:t>
        </w:r>
      </w:ins>
      <w:r w:rsidRPr="00DD45F4">
        <w:t xml:space="preserve"> to refer to multiple distinct (although logically related) rules. </w:t>
      </w:r>
      <w:del w:id="1956" w:author="Laurence Golding" w:date="2018-10-25T11:10:00Z">
        <w:r w:rsidRPr="00DD45F4" w:rsidDel="00FA779C">
          <w:delText xml:space="preserve">In that case, the property names for those rule objects </w:delText>
        </w:r>
        <w:r w:rsidRPr="00DD45F4" w:rsidDel="00FA779C">
          <w:rPr>
            <w:b/>
          </w:rPr>
          <w:delText>SHALL</w:delText>
        </w:r>
        <w:r w:rsidRPr="00DD45F4" w:rsidDel="00FA779C">
          <w:delText xml:space="preserve"> be distinct, even though the rule ids are the same. The property names </w:delText>
        </w:r>
        <w:r w:rsidRPr="00DD45F4" w:rsidDel="00FA779C">
          <w:rPr>
            <w:b/>
          </w:rPr>
          <w:delText>SHOULD</w:delText>
        </w:r>
        <w:r w:rsidRPr="00DD45F4" w:rsidDel="00FA779C">
          <w:delText xml:space="preserve"> be clearly related to the rule id</w:delText>
        </w:r>
      </w:del>
      <w:ins w:id="1957" w:author="Laurence Golding" w:date="2018-10-25T11:11:00Z">
        <w:r w:rsidR="00FA779C">
          <w:t>Therefore,</w:t>
        </w:r>
      </w:ins>
      <w:ins w:id="1958" w:author="Laurence Golding" w:date="2018-10-25T11:10:00Z">
        <w:r w:rsidR="00FA779C">
          <w:t xml:space="preserve"> the </w:t>
        </w:r>
        <w:r w:rsidR="00FA779C" w:rsidRPr="00FA779C">
          <w:rPr>
            <w:rStyle w:val="CODEtemp"/>
          </w:rPr>
          <w:t>id</w:t>
        </w:r>
        <w:r w:rsidR="00FA779C">
          <w:t xml:space="preserve"> properties</w:t>
        </w:r>
      </w:ins>
      <w:ins w:id="1959" w:author="Laurence Golding" w:date="2018-10-25T11:11:00Z">
        <w:r w:rsidR="00FA779C">
          <w:t xml:space="preserve"> (</w:t>
        </w:r>
        <w:r w:rsidR="00FA779C" w:rsidRPr="00517BAE">
          <w:t>§</w:t>
        </w:r>
      </w:ins>
      <w:ins w:id="1960" w:author="Laurence Golding" w:date="2018-10-25T11:12:00Z">
        <w:r w:rsidR="00FA779C">
          <w:fldChar w:fldCharType="begin"/>
        </w:r>
        <w:r w:rsidR="00FA779C">
          <w:instrText xml:space="preserve"> REF _Ref493408046 \r \h </w:instrText>
        </w:r>
      </w:ins>
      <w:r w:rsidR="00FA779C">
        <w:fldChar w:fldCharType="separate"/>
      </w:r>
      <w:ins w:id="1961" w:author="Laurence Golding" w:date="2018-10-25T11:12:00Z">
        <w:r w:rsidR="00FA779C">
          <w:t>3.38.3</w:t>
        </w:r>
        <w:r w:rsidR="00FA779C">
          <w:fldChar w:fldCharType="end"/>
        </w:r>
      </w:ins>
      <w:ins w:id="1962" w:author="Laurence Golding" w:date="2018-10-25T11:11:00Z">
        <w:r w:rsidR="00FA779C">
          <w:t>)</w:t>
        </w:r>
      </w:ins>
      <w:ins w:id="1963" w:author="Laurence Golding" w:date="2018-10-25T11:10:00Z">
        <w:r w:rsidR="00FA779C">
          <w:t xml:space="preserve"> of the </w:t>
        </w:r>
        <w:r w:rsidR="00FA779C" w:rsidRPr="00FA779C">
          <w:rPr>
            <w:rStyle w:val="CODEtemp"/>
          </w:rPr>
          <w:t>rule</w:t>
        </w:r>
        <w:r w:rsidR="00FA779C">
          <w:t xml:space="preserve"> objects do not need to be unique</w:t>
        </w:r>
      </w:ins>
      <w:ins w:id="1964" w:author="Laurence Golding" w:date="2018-10-25T11:13:00Z">
        <w:r w:rsidR="0073232F">
          <w:t xml:space="preserve"> within the array</w:t>
        </w:r>
      </w:ins>
      <w:r w:rsidRPr="00DD45F4">
        <w:t>.</w:t>
      </w:r>
    </w:p>
    <w:p w14:paraId="4A87AF6E" w14:textId="7824F9B9" w:rsidR="00D11581" w:rsidRDefault="00D11581" w:rsidP="00D11581">
      <w:pPr>
        <w:pStyle w:val="Note"/>
      </w:pPr>
      <w:r>
        <w:t>EXAMPLE</w:t>
      </w:r>
      <w:del w:id="1965" w:author="Laurence Golding" w:date="2018-10-25T11:12:00Z">
        <w:r w:rsidDel="0073232F">
          <w:delText xml:space="preserve"> 2</w:delText>
        </w:r>
      </w:del>
      <w:r>
        <w:t xml:space="preserve">: </w:t>
      </w:r>
      <w:r w:rsidRPr="00B73A86">
        <w:t xml:space="preserve">In this example, two distinct but related rules have the same rule id. </w:t>
      </w:r>
      <w:del w:id="1966" w:author="Laurence Golding" w:date="2018-10-25T11:12:00Z">
        <w:r w:rsidRPr="00B73A86" w:rsidDel="0073232F">
          <w:delText>The property names are distinct and are clearly related to the rule id</w:delText>
        </w:r>
      </w:del>
      <w:ins w:id="1967" w:author="Laurence Golding" w:date="2018-10-25T11:12:00Z">
        <w:r w:rsidR="0073232F">
          <w:t>They are di</w:t>
        </w:r>
      </w:ins>
      <w:ins w:id="1968" w:author="Laurence Golding" w:date="2018-10-25T11:13:00Z">
        <w:r w:rsidR="0073232F">
          <w:t>stinguished by their message strings</w:t>
        </w:r>
      </w:ins>
      <w:r w:rsidRPr="00B73A86">
        <w:t>.</w:t>
      </w:r>
    </w:p>
    <w:p w14:paraId="30C9E151" w14:textId="5399BCC0" w:rsidR="007E2FF7" w:rsidRDefault="007E2FF7" w:rsidP="007E2FF7">
      <w:pPr>
        <w:pStyle w:val="Codesmall"/>
      </w:pPr>
      <w:r>
        <w:t>"resources": {</w:t>
      </w:r>
    </w:p>
    <w:p w14:paraId="5261FBE8" w14:textId="1E43133E" w:rsidR="00D11581" w:rsidRDefault="007E2FF7" w:rsidP="007E2FF7">
      <w:pPr>
        <w:pStyle w:val="Codesmall"/>
      </w:pPr>
      <w:r>
        <w:t xml:space="preserve">  </w:t>
      </w:r>
      <w:r w:rsidR="00D11581">
        <w:t xml:space="preserve">"rules": </w:t>
      </w:r>
      <w:del w:id="1969" w:author="Laurence Golding" w:date="2018-10-25T11:10:00Z">
        <w:r w:rsidR="00D11581" w:rsidDel="00FA779C">
          <w:delText>{</w:delText>
        </w:r>
      </w:del>
      <w:ins w:id="1970" w:author="Laurence Golding" w:date="2018-10-25T11:10:00Z">
        <w:r w:rsidR="00FA779C">
          <w:t>[</w:t>
        </w:r>
      </w:ins>
    </w:p>
    <w:p w14:paraId="1409D12B" w14:textId="597A7F74" w:rsidR="00D11581" w:rsidRDefault="007E2FF7" w:rsidP="007E2FF7">
      <w:pPr>
        <w:pStyle w:val="Codesmall"/>
      </w:pPr>
      <w:r>
        <w:t xml:space="preserve">  </w:t>
      </w:r>
      <w:r w:rsidR="00D11581">
        <w:t xml:space="preserve">  </w:t>
      </w:r>
      <w:del w:id="1971" w:author="Laurence Golding" w:date="2018-10-25T11:10:00Z">
        <w:r w:rsidR="00D11581" w:rsidDel="00FA779C">
          <w:delText xml:space="preserve">"CA1711-1": </w:delText>
        </w:r>
      </w:del>
      <w:r w:rsidR="00D11581">
        <w:t>{</w:t>
      </w:r>
    </w:p>
    <w:p w14:paraId="57AA28F3" w14:textId="5D97CB60" w:rsidR="00D11581" w:rsidRDefault="00D11581" w:rsidP="007E2FF7">
      <w:pPr>
        <w:pStyle w:val="Codesmall"/>
      </w:pPr>
      <w:r>
        <w:t xml:space="preserve">  </w:t>
      </w:r>
      <w:r w:rsidR="007E2FF7">
        <w:t xml:space="preserve">  </w:t>
      </w:r>
      <w:r>
        <w:t xml:space="preserve">  "id": "CA1711",</w:t>
      </w:r>
      <w:del w:id="1972" w:author="Laurence Golding" w:date="2018-10-25T11:11:00Z">
        <w:r w:rsidR="0072164D" w:rsidDel="00FA779C">
          <w:delText xml:space="preserve">       # id does not match property name and so is required.</w:delText>
        </w:r>
      </w:del>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w:t>
      </w:r>
      <w:del w:id="1973" w:author="Laurence Golding" w:date="2018-10-25T11:10:00Z">
        <w:r w:rsidR="00D11581" w:rsidDel="00FA779C">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C6AB934" w:rsidR="00D11581" w:rsidRDefault="00D11581" w:rsidP="007E2FF7">
      <w:pPr>
        <w:pStyle w:val="Codesmall"/>
      </w:pPr>
      <w:r>
        <w:t xml:space="preserve">  </w:t>
      </w:r>
      <w:del w:id="1974" w:author="Laurence Golding" w:date="2018-10-25T11:11:00Z">
        <w:r w:rsidDel="00FA779C">
          <w:delText>}</w:delText>
        </w:r>
      </w:del>
      <w:ins w:id="1975" w:author="Laurence Golding" w:date="2018-10-25T11:11:00Z">
        <w:r w:rsidR="00FA779C">
          <w:t>]</w:t>
        </w:r>
      </w:ins>
    </w:p>
    <w:p w14:paraId="7D7A4ECD" w14:textId="77777777" w:rsidR="00D11581" w:rsidRDefault="00D11581" w:rsidP="007E2FF7">
      <w:pPr>
        <w:pStyle w:val="Codesmall"/>
      </w:pPr>
      <w:r>
        <w:t>}</w:t>
      </w:r>
    </w:p>
    <w:p w14:paraId="582E12DF" w14:textId="1BD81B33" w:rsidR="00D11581" w:rsidDel="00FA779C" w:rsidRDefault="00D11581" w:rsidP="00D11581">
      <w:pPr>
        <w:pStyle w:val="Note"/>
        <w:rPr>
          <w:del w:id="1976" w:author="Laurence Golding" w:date="2018-10-25T11:10:00Z"/>
        </w:rPr>
      </w:pPr>
      <w:del w:id="1977" w:author="Laurence Golding" w:date="2018-10-25T11:10:00Z">
        <w:r w:rsidDel="00FA779C">
          <w:delText xml:space="preserve">NOTE: </w:delText>
        </w:r>
        <w:r w:rsidRPr="0037313D" w:rsidDel="00FA779C">
          <w:delText xml:space="preserve">This property is a dictionary, rather than simply an array of </w:delText>
        </w:r>
        <w:r w:rsidRPr="0037313D" w:rsidDel="00FA779C">
          <w:rPr>
            <w:rStyle w:val="CODEtemp"/>
          </w:rPr>
          <w:delText>rule</w:delText>
        </w:r>
        <w:r w:rsidRPr="0037313D" w:rsidDel="00FA779C">
          <w:delText xml:space="preserve"> objects, to facilitate looking up the rule associated with each </w:delText>
        </w:r>
        <w:r w:rsidRPr="0037313D" w:rsidDel="00FA779C">
          <w:rPr>
            <w:rStyle w:val="CODEtemp"/>
          </w:rPr>
          <w:delText>result</w:delText>
        </w:r>
        <w:r w:rsidRPr="0037313D" w:rsidDel="00FA779C">
          <w:delText xml:space="preserve"> object (§</w:delText>
        </w:r>
        <w:r w:rsidR="00162677" w:rsidDel="00FA779C">
          <w:fldChar w:fldCharType="begin"/>
        </w:r>
        <w:r w:rsidR="00162677" w:rsidDel="00FA779C">
          <w:delInstrText xml:space="preserve"> REF _Ref493350984 \r \h </w:delInstrText>
        </w:r>
        <w:r w:rsidR="00162677" w:rsidDel="00FA779C">
          <w:fldChar w:fldCharType="separate"/>
        </w:r>
        <w:r w:rsidR="00CE3B9C" w:rsidDel="00FA779C">
          <w:delText>3.21</w:delText>
        </w:r>
        <w:r w:rsidR="00162677" w:rsidDel="00FA779C">
          <w:fldChar w:fldCharType="end"/>
        </w:r>
        <w:r w:rsidRPr="0037313D" w:rsidDel="00FA779C">
          <w:delText xml:space="preserve">) by means of the result's </w:delText>
        </w:r>
        <w:r w:rsidRPr="0037313D" w:rsidDel="00FA779C">
          <w:rPr>
            <w:rStyle w:val="CODEtemp"/>
          </w:rPr>
          <w:delText>ruleId</w:delText>
        </w:r>
        <w:r w:rsidDel="00FA779C">
          <w:delText xml:space="preserve"> property (§</w:delText>
        </w:r>
        <w:r w:rsidR="00936D07" w:rsidDel="00FA779C">
          <w:fldChar w:fldCharType="begin"/>
        </w:r>
        <w:r w:rsidR="00936D07" w:rsidDel="00FA779C">
          <w:delInstrText xml:space="preserve"> REF _Ref513195673 \r \h </w:delInstrText>
        </w:r>
        <w:r w:rsidR="00936D07" w:rsidDel="00FA779C">
          <w:fldChar w:fldCharType="separate"/>
        </w:r>
        <w:r w:rsidR="00CE3B9C" w:rsidDel="00FA779C">
          <w:delText>3.21.5</w:delText>
        </w:r>
        <w:r w:rsidR="00936D07" w:rsidDel="00FA779C">
          <w:fldChar w:fldCharType="end"/>
        </w:r>
        <w:r w:rsidRPr="0037313D" w:rsidDel="00FA779C">
          <w:delText>).</w:delText>
        </w:r>
      </w:del>
    </w:p>
    <w:p w14:paraId="5EB63AAA" w14:textId="75C8B7FD" w:rsidR="00B86BC7" w:rsidRDefault="00B86BC7" w:rsidP="00B86BC7">
      <w:pPr>
        <w:pStyle w:val="Heading2"/>
      </w:pPr>
      <w:bookmarkStart w:id="1978" w:name="_Ref508814067"/>
      <w:bookmarkStart w:id="1979" w:name="_Toc528157460"/>
      <w:r>
        <w:t>rule object</w:t>
      </w:r>
      <w:bookmarkEnd w:id="1904"/>
      <w:bookmarkEnd w:id="1978"/>
      <w:bookmarkEnd w:id="1979"/>
    </w:p>
    <w:p w14:paraId="0004BC6E" w14:textId="658F9ED1" w:rsidR="00B86BC7" w:rsidRDefault="00B86BC7" w:rsidP="00B86BC7">
      <w:pPr>
        <w:pStyle w:val="Heading3"/>
      </w:pPr>
      <w:bookmarkStart w:id="1980" w:name="_Toc528157461"/>
      <w:r>
        <w:t>General</w:t>
      </w:r>
      <w:bookmarkEnd w:id="198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81" w:name="_Toc528157462"/>
      <w:r>
        <w:t>Constraints</w:t>
      </w:r>
      <w:bookmarkEnd w:id="1981"/>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82" w:name="_Ref493408046"/>
      <w:bookmarkStart w:id="1983" w:name="_Toc528157463"/>
      <w:r>
        <w:t>id property</w:t>
      </w:r>
      <w:bookmarkEnd w:id="1982"/>
      <w:bookmarkEnd w:id="1983"/>
    </w:p>
    <w:p w14:paraId="5726A9F8" w14:textId="2917F373" w:rsidR="00517BAE" w:rsidRDefault="00517BAE" w:rsidP="00517BAE">
      <w:r>
        <w:t xml:space="preserve">A </w:t>
      </w:r>
      <w:r w:rsidRPr="00517BAE">
        <w:rPr>
          <w:rStyle w:val="CODEtemp"/>
        </w:rPr>
        <w:t>rule</w:t>
      </w:r>
      <w:r>
        <w:t xml:space="preserve"> object</w:t>
      </w:r>
      <w:r w:rsidR="0072164D">
        <w:t xml:space="preserve"> </w:t>
      </w:r>
      <w:del w:id="1984" w:author="Laurence Golding" w:date="2018-10-25T11:14:00Z">
        <w:r w:rsidR="0072164D" w:rsidDel="0073232F">
          <w:delText>either</w:delText>
        </w:r>
        <w:r w:rsidDel="0073232F">
          <w:delText xml:space="preserve"> </w:delText>
        </w:r>
      </w:del>
      <w:r w:rsidRPr="00517BAE">
        <w:rPr>
          <w:b/>
        </w:rPr>
        <w:t>SHALL</w:t>
      </w:r>
      <w:del w:id="1985" w:author="Laurence Golding" w:date="2018-10-25T11:14:00Z">
        <w:r w:rsidDel="0073232F">
          <w:delText xml:space="preserve"> </w:delText>
        </w:r>
        <w:r w:rsidR="0072164D" w:rsidDel="0073232F">
          <w:delText xml:space="preserve">or </w:delText>
        </w:r>
        <w:r w:rsidR="0072164D" w:rsidRPr="0072164D" w:rsidDel="0073232F">
          <w:rPr>
            <w:b/>
          </w:rPr>
          <w:delText>MAY</w:delText>
        </w:r>
      </w:del>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78FA6014" w:rsidR="0072164D" w:rsidDel="0073232F" w:rsidRDefault="0072164D" w:rsidP="00517BAE">
      <w:pPr>
        <w:rPr>
          <w:del w:id="1986" w:author="Laurence Golding" w:date="2018-10-25T11:14:00Z"/>
        </w:rPr>
      </w:pPr>
      <w:del w:id="1987" w:author="Laurence Golding" w:date="2018-10-25T11:14:00Z">
        <w:r w:rsidDel="0073232F">
          <w:delText xml:space="preserve">If </w:delText>
        </w:r>
        <w:r w:rsidDel="0073232F">
          <w:rPr>
            <w:rStyle w:val="CODEtemp"/>
          </w:rPr>
          <w:delText>id</w:delText>
        </w:r>
        <w:r w:rsidDel="0073232F">
          <w:delText xml:space="preserve"> does not equal the property name for this </w:delText>
        </w:r>
        <w:r w:rsidDel="0073232F">
          <w:rPr>
            <w:rStyle w:val="CODEtemp"/>
          </w:rPr>
          <w:delText>rule</w:delText>
        </w:r>
        <w:r w:rsidDel="0073232F">
          <w:delText xml:space="preserve"> object in the </w:delText>
        </w:r>
        <w:r w:rsidDel="0073232F">
          <w:rPr>
            <w:rStyle w:val="CODEtemp"/>
          </w:rPr>
          <w:delText>run.resources.rules</w:delText>
        </w:r>
        <w:r w:rsidDel="0073232F">
          <w:delText xml:space="preserve"> object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then </w:delText>
        </w:r>
        <w:r w:rsidDel="0073232F">
          <w:rPr>
            <w:rStyle w:val="CODEtemp"/>
          </w:rPr>
          <w:delText>id</w:delText>
        </w:r>
        <w:r w:rsidDel="0073232F">
          <w:delText xml:space="preserve"> </w:delText>
        </w:r>
        <w:r w:rsidDel="0073232F">
          <w:rPr>
            <w:b/>
          </w:rPr>
          <w:delText>SHALL</w:delText>
        </w:r>
        <w:r w:rsidDel="0073232F">
          <w:delText xml:space="preserve"> be present. See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for an explanation of this corner case and for an example. Otherwise, </w:delText>
        </w:r>
        <w:r w:rsidDel="0073232F">
          <w:rPr>
            <w:rStyle w:val="CODEtemp"/>
          </w:rPr>
          <w:delText>id</w:delText>
        </w:r>
        <w:r w:rsidDel="0073232F">
          <w:delText xml:space="preserve"> </w:delText>
        </w:r>
        <w:r w:rsidDel="0073232F">
          <w:rPr>
            <w:b/>
          </w:rPr>
          <w:delText>MAY</w:delText>
        </w:r>
        <w:r w:rsidDel="0073232F">
          <w:delText xml:space="preserve"> be present.</w:delText>
        </w:r>
      </w:del>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88" w:name="_Toc528157464"/>
      <w:r>
        <w:lastRenderedPageBreak/>
        <w:t>name property</w:t>
      </w:r>
      <w:bookmarkEnd w:id="1988"/>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89" w:name="_Ref493510771"/>
      <w:bookmarkStart w:id="1990" w:name="_Toc528157465"/>
      <w:r>
        <w:t>shortDescription property</w:t>
      </w:r>
      <w:bookmarkEnd w:id="1989"/>
      <w:bookmarkEnd w:id="1990"/>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91" w:name="_Ref493510781"/>
      <w:bookmarkStart w:id="1992" w:name="_Toc528157466"/>
      <w:r>
        <w:t>fullDescription property</w:t>
      </w:r>
      <w:bookmarkEnd w:id="1991"/>
      <w:bookmarkEnd w:id="1992"/>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93" w:name="_Ref493345139"/>
      <w:bookmarkStart w:id="1994" w:name="_Toc528157467"/>
      <w:r>
        <w:t>message</w:t>
      </w:r>
      <w:r w:rsidR="00CD2BD7">
        <w:t>Strings</w:t>
      </w:r>
      <w:r>
        <w:t xml:space="preserve"> property</w:t>
      </w:r>
      <w:bookmarkEnd w:id="1993"/>
      <w:bookmarkEnd w:id="1994"/>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95" w:name="_Ref503366474"/>
      <w:bookmarkStart w:id="1996" w:name="_Ref503366805"/>
      <w:bookmarkStart w:id="1997" w:name="_Toc528157468"/>
      <w:r>
        <w:t>richMessageStrings</w:t>
      </w:r>
      <w:r w:rsidR="00932BEE">
        <w:t xml:space="preserve"> property</w:t>
      </w:r>
      <w:bookmarkEnd w:id="1995"/>
      <w:bookmarkEnd w:id="1996"/>
      <w:bookmarkEnd w:id="1997"/>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1998" w:name="_Toc528157469"/>
      <w:r>
        <w:t>help</w:t>
      </w:r>
      <w:r w:rsidR="00326BD5">
        <w:t>Uri</w:t>
      </w:r>
      <w:r>
        <w:t xml:space="preserve"> property</w:t>
      </w:r>
      <w:bookmarkEnd w:id="1998"/>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99" w:name="_Ref503364566"/>
      <w:bookmarkStart w:id="2000" w:name="_Toc528157470"/>
      <w:r>
        <w:t>help property</w:t>
      </w:r>
      <w:bookmarkEnd w:id="1999"/>
      <w:bookmarkEnd w:id="2000"/>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001" w:name="_Ref508894471"/>
      <w:bookmarkStart w:id="2002" w:name="_Toc528157471"/>
      <w:r>
        <w:t>configuration property</w:t>
      </w:r>
      <w:bookmarkEnd w:id="2001"/>
      <w:bookmarkEnd w:id="2002"/>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2003" w:name="_Ref508894470"/>
      <w:bookmarkStart w:id="2004" w:name="_Ref508894720"/>
      <w:bookmarkStart w:id="2005" w:name="_Ref508894737"/>
      <w:bookmarkStart w:id="2006" w:name="_Toc528157472"/>
      <w:bookmarkStart w:id="2007" w:name="_Ref493477061"/>
      <w:r>
        <w:t>ruleConfiguration object</w:t>
      </w:r>
      <w:bookmarkEnd w:id="2003"/>
      <w:bookmarkEnd w:id="2004"/>
      <w:bookmarkEnd w:id="2005"/>
      <w:bookmarkEnd w:id="2006"/>
    </w:p>
    <w:p w14:paraId="2F470253" w14:textId="738DA236" w:rsidR="00164CCB" w:rsidRDefault="00164CCB" w:rsidP="00164CCB">
      <w:pPr>
        <w:pStyle w:val="Heading3"/>
      </w:pPr>
      <w:bookmarkStart w:id="2008" w:name="_Toc528157473"/>
      <w:r>
        <w:t>General</w:t>
      </w:r>
      <w:bookmarkEnd w:id="200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2009" w:name="_Toc528157474"/>
      <w:r>
        <w:t>enabled property</w:t>
      </w:r>
      <w:bookmarkEnd w:id="200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010" w:name="_Ref508894469"/>
      <w:bookmarkStart w:id="2011" w:name="_Toc528157475"/>
      <w:r>
        <w:t>defaultLevel property</w:t>
      </w:r>
      <w:bookmarkEnd w:id="2010"/>
      <w:bookmarkEnd w:id="2011"/>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012" w:name="_Ref508894764"/>
      <w:bookmarkStart w:id="2013" w:name="_Ref508894796"/>
      <w:bookmarkStart w:id="2014" w:name="_Toc528157476"/>
      <w:r>
        <w:t>parameters property</w:t>
      </w:r>
      <w:bookmarkEnd w:id="2012"/>
      <w:bookmarkEnd w:id="2013"/>
      <w:bookmarkEnd w:id="2014"/>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015" w:name="_Toc528157477"/>
      <w:r>
        <w:t>fix object</w:t>
      </w:r>
      <w:bookmarkEnd w:id="2007"/>
      <w:bookmarkEnd w:id="2015"/>
    </w:p>
    <w:p w14:paraId="410A501F" w14:textId="4C707545" w:rsidR="00B86BC7" w:rsidRDefault="00B86BC7" w:rsidP="00B86BC7">
      <w:pPr>
        <w:pStyle w:val="Heading3"/>
      </w:pPr>
      <w:bookmarkStart w:id="2016" w:name="_Toc528157478"/>
      <w:r>
        <w:t>General</w:t>
      </w:r>
      <w:bookmarkEnd w:id="2016"/>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17" w:name="_Ref493512730"/>
      <w:bookmarkStart w:id="2018" w:name="_Toc528157479"/>
      <w:r>
        <w:t>description property</w:t>
      </w:r>
      <w:bookmarkEnd w:id="2017"/>
      <w:bookmarkEnd w:id="2018"/>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19" w:name="_Ref493512752"/>
      <w:bookmarkStart w:id="2020" w:name="_Ref493513084"/>
      <w:bookmarkStart w:id="2021" w:name="_Ref503372111"/>
      <w:bookmarkStart w:id="2022" w:name="_Ref503372176"/>
      <w:bookmarkStart w:id="2023" w:name="_Toc528157480"/>
      <w:r>
        <w:t>fileChanges property</w:t>
      </w:r>
      <w:bookmarkEnd w:id="2019"/>
      <w:bookmarkEnd w:id="2020"/>
      <w:bookmarkEnd w:id="2021"/>
      <w:bookmarkEnd w:id="2022"/>
      <w:bookmarkEnd w:id="2023"/>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2024" w:name="_Ref493512744"/>
      <w:bookmarkStart w:id="2025" w:name="_Ref493512991"/>
      <w:bookmarkStart w:id="2026" w:name="_Toc528157481"/>
      <w:r>
        <w:t>fileChange object</w:t>
      </w:r>
      <w:bookmarkEnd w:id="2024"/>
      <w:bookmarkEnd w:id="2025"/>
      <w:bookmarkEnd w:id="2026"/>
    </w:p>
    <w:p w14:paraId="74D8322D" w14:textId="06E505AA" w:rsidR="00B86BC7" w:rsidRDefault="00B86BC7" w:rsidP="00B86BC7">
      <w:pPr>
        <w:pStyle w:val="Heading3"/>
      </w:pPr>
      <w:bookmarkStart w:id="2027" w:name="_Toc528157482"/>
      <w:r>
        <w:t>General</w:t>
      </w:r>
      <w:bookmarkEnd w:id="202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28" w:name="_Ref493513096"/>
      <w:bookmarkStart w:id="2029" w:name="_Ref493513195"/>
      <w:bookmarkStart w:id="2030" w:name="_Ref493513493"/>
      <w:bookmarkStart w:id="2031" w:name="_Toc528157483"/>
      <w:r>
        <w:t>fileLocation</w:t>
      </w:r>
      <w:r w:rsidR="00B86BC7">
        <w:t xml:space="preserve"> property</w:t>
      </w:r>
      <w:bookmarkEnd w:id="2028"/>
      <w:bookmarkEnd w:id="2029"/>
      <w:bookmarkEnd w:id="2030"/>
      <w:bookmarkEnd w:id="2031"/>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32" w:name="_Ref493513106"/>
      <w:bookmarkStart w:id="2033" w:name="_Toc528157484"/>
      <w:r>
        <w:t>replacements property</w:t>
      </w:r>
      <w:bookmarkEnd w:id="2032"/>
      <w:bookmarkEnd w:id="2033"/>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2034" w:name="_Ref493513114"/>
      <w:bookmarkStart w:id="2035" w:name="_Ref493513476"/>
      <w:bookmarkStart w:id="2036" w:name="_Toc528157485"/>
      <w:r>
        <w:t>replacement object</w:t>
      </w:r>
      <w:bookmarkEnd w:id="2034"/>
      <w:bookmarkEnd w:id="2035"/>
      <w:bookmarkEnd w:id="2036"/>
    </w:p>
    <w:p w14:paraId="1276FD13" w14:textId="540BBC1F" w:rsidR="00B86BC7" w:rsidRDefault="00B86BC7" w:rsidP="00B86BC7">
      <w:pPr>
        <w:pStyle w:val="Heading3"/>
      </w:pPr>
      <w:bookmarkStart w:id="2037" w:name="_Toc528157486"/>
      <w:r>
        <w:t>General</w:t>
      </w:r>
      <w:bookmarkEnd w:id="203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38" w:name="_Toc528157487"/>
      <w:r>
        <w:t>Constraints</w:t>
      </w:r>
      <w:bookmarkEnd w:id="2038"/>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2039" w:name="_Ref493518436"/>
      <w:bookmarkStart w:id="2040" w:name="_Ref493518439"/>
      <w:bookmarkStart w:id="2041" w:name="_Ref493518529"/>
      <w:bookmarkStart w:id="2042" w:name="_Toc528157488"/>
      <w:r>
        <w:t>deleted</w:t>
      </w:r>
      <w:r w:rsidR="00F27F55">
        <w:t>Region</w:t>
      </w:r>
      <w:r>
        <w:t xml:space="preserve"> property</w:t>
      </w:r>
      <w:bookmarkEnd w:id="2039"/>
      <w:bookmarkEnd w:id="2040"/>
      <w:bookmarkEnd w:id="2041"/>
      <w:bookmarkEnd w:id="2042"/>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43" w:name="_Ref493518437"/>
      <w:bookmarkStart w:id="2044" w:name="_Ref493518440"/>
      <w:bookmarkStart w:id="2045" w:name="_Toc528157489"/>
      <w:r>
        <w:lastRenderedPageBreak/>
        <w:t>inserted</w:t>
      </w:r>
      <w:r w:rsidR="00F27F55">
        <w:t>Content</w:t>
      </w:r>
      <w:r>
        <w:t xml:space="preserve"> property</w:t>
      </w:r>
      <w:bookmarkEnd w:id="2043"/>
      <w:bookmarkEnd w:id="2044"/>
      <w:bookmarkEnd w:id="2045"/>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46" w:name="_Ref493404948"/>
      <w:bookmarkStart w:id="2047" w:name="_Ref493406026"/>
      <w:bookmarkStart w:id="2048" w:name="_Toc528157490"/>
      <w:r>
        <w:t>notification object</w:t>
      </w:r>
      <w:bookmarkEnd w:id="2046"/>
      <w:bookmarkEnd w:id="2047"/>
      <w:bookmarkEnd w:id="2048"/>
    </w:p>
    <w:p w14:paraId="3BD7AF2E" w14:textId="23E07934" w:rsidR="00B86BC7" w:rsidRDefault="00B86BC7" w:rsidP="00B86BC7">
      <w:pPr>
        <w:pStyle w:val="Heading3"/>
      </w:pPr>
      <w:bookmarkStart w:id="2049" w:name="_Toc528157491"/>
      <w:r>
        <w:t>General</w:t>
      </w:r>
      <w:bookmarkEnd w:id="2049"/>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2050" w:name="_Toc528157492"/>
      <w:r>
        <w:t>id property</w:t>
      </w:r>
      <w:bookmarkEnd w:id="205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51" w:name="_Ref493518926"/>
      <w:bookmarkStart w:id="2052" w:name="_Toc528157493"/>
      <w:r>
        <w:t>ruleId property</w:t>
      </w:r>
      <w:bookmarkEnd w:id="2051"/>
      <w:bookmarkEnd w:id="2052"/>
    </w:p>
    <w:p w14:paraId="72DC23AB" w14:textId="76F362CD" w:rsidR="003672C8" w:rsidRDefault="003672C8" w:rsidP="003672C8">
      <w:pPr>
        <w:rPr>
          <w:ins w:id="2053" w:author="Laurence Golding" w:date="2018-10-25T11:19: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72224BB4" w14:textId="22B10929" w:rsidR="00BE2094" w:rsidRPr="003672C8" w:rsidRDefault="00BE2094" w:rsidP="00AB4A90">
      <w:pPr>
        <w:pStyle w:val="Heading3"/>
      </w:pPr>
      <w:ins w:id="2054" w:author="Laurence Golding" w:date="2018-10-25T11:19:00Z">
        <w:r>
          <w:t>ruleIndex property</w:t>
        </w:r>
      </w:ins>
    </w:p>
    <w:p w14:paraId="689839C4" w14:textId="6E155833" w:rsidR="003672C8" w:rsidRDefault="003672C8" w:rsidP="003672C8">
      <w:pPr>
        <w:rPr>
          <w:ins w:id="2055" w:author="Laurence Golding" w:date="2018-10-25T14:49:00Z"/>
        </w:rPr>
      </w:pPr>
      <w:del w:id="2056" w:author="Laurence Golding" w:date="2018-10-25T11:19:00Z">
        <w:r w:rsidDel="00BE2094">
          <w:delText xml:space="preserve">If there is more than one rule with the </w:delText>
        </w:r>
        <w:r w:rsidR="00EC0042" w:rsidDel="00BE2094">
          <w:delText xml:space="preserve">desired </w:delText>
        </w:r>
        <w:r w:rsidDel="00BE2094">
          <w:delText>id</w:delText>
        </w:r>
        <w:r w:rsidR="00EC0042" w:rsidDel="00BE2094">
          <w:delText>,</w:delText>
        </w:r>
        <w:r w:rsidDel="00BE2094">
          <w:delText xml:space="preserve"> and i</w:delText>
        </w:r>
      </w:del>
      <w:ins w:id="2057" w:author="Laurence Golding" w:date="2018-10-25T11:19:00Z">
        <w:r w:rsidR="00BE2094">
          <w:t>I</w:t>
        </w:r>
      </w:ins>
      <w:r>
        <w:t xml:space="preserve">f </w:t>
      </w:r>
      <w:ins w:id="2058" w:author="Laurence Golding" w:date="2018-10-25T11:24:00Z">
        <w:r w:rsidR="00AB4A90" w:rsidRPr="00AB4A90">
          <w:rPr>
            <w:rStyle w:val="CODEtemp"/>
          </w:rPr>
          <w:t>ruleId</w:t>
        </w:r>
        <w:r w:rsidR="00AB4A90">
          <w:t xml:space="preserve"> (</w:t>
        </w:r>
      </w:ins>
      <w:ins w:id="2059" w:author="Laurence Golding" w:date="2018-10-25T11:25:00Z">
        <w:r w:rsidR="00AB4A90" w:rsidRPr="003672C8">
          <w:t>§</w:t>
        </w:r>
        <w:r w:rsidR="00AB4A90">
          <w:fldChar w:fldCharType="begin"/>
        </w:r>
        <w:r w:rsidR="00AB4A90">
          <w:instrText xml:space="preserve"> REF _Ref493518926 \r \h </w:instrText>
        </w:r>
      </w:ins>
      <w:r w:rsidR="00AB4A90">
        <w:fldChar w:fldCharType="separate"/>
      </w:r>
      <w:ins w:id="2060" w:author="Laurence Golding" w:date="2018-10-25T11:25:00Z">
        <w:r w:rsidR="00AB4A90">
          <w:t>3.43.3</w:t>
        </w:r>
        <w:r w:rsidR="00AB4A90">
          <w:fldChar w:fldCharType="end"/>
        </w:r>
      </w:ins>
      <w:ins w:id="2061" w:author="Laurence Golding" w:date="2018-10-25T11:24:00Z">
        <w:r w:rsidR="00AB4A90">
          <w:t>) is present</w:t>
        </w:r>
      </w:ins>
      <w:ins w:id="2062" w:author="Laurence Golding" w:date="2018-10-25T14:06:00Z">
        <w:r w:rsidR="00747C4A">
          <w:t>,</w:t>
        </w:r>
      </w:ins>
      <w:ins w:id="2063" w:author="Laurence Golding" w:date="2018-10-25T11:24:00Z">
        <w:r w:rsidR="00AB4A90">
          <w:t xml:space="preserve"> </w:t>
        </w:r>
      </w:ins>
      <w:del w:id="2064" w:author="Laurence Golding" w:date="2018-10-25T14:56:00Z">
        <w:r w:rsidDel="00F97028">
          <w:delText>the</w:delText>
        </w:r>
        <w:r w:rsidR="00EC0042" w:rsidDel="00F97028">
          <w:delText xml:space="preserve"> containing</w:delText>
        </w:r>
        <w:r w:rsidDel="00F97028">
          <w:delText xml:space="preserve"> </w:delText>
        </w:r>
        <w:r w:rsidRPr="003672C8" w:rsidDel="00F97028">
          <w:rPr>
            <w:rStyle w:val="CODEtemp"/>
          </w:rPr>
          <w:delText>run</w:delText>
        </w:r>
        <w:r w:rsidDel="00F97028">
          <w:delText xml:space="preserve"> object</w:delText>
        </w:r>
        <w:r w:rsidR="00431CDA" w:rsidDel="00F97028">
          <w:delText xml:space="preserve"> (§</w:delText>
        </w:r>
        <w:r w:rsidR="00431CDA" w:rsidDel="00F97028">
          <w:fldChar w:fldCharType="begin"/>
        </w:r>
        <w:r w:rsidR="00431CDA" w:rsidDel="00F97028">
          <w:delInstrText xml:space="preserve"> REF _Ref493349997 \r \h </w:delInstrText>
        </w:r>
        <w:r w:rsidR="00431CDA" w:rsidDel="00F97028">
          <w:fldChar w:fldCharType="separate"/>
        </w:r>
        <w:r w:rsidR="00CE3B9C" w:rsidDel="00F97028">
          <w:delText>3.12</w:delText>
        </w:r>
        <w:r w:rsidR="00431CDA" w:rsidDel="00F97028">
          <w:fldChar w:fldCharType="end"/>
        </w:r>
        <w:r w:rsidR="00431CDA" w:rsidDel="00F97028">
          <w:delText>)</w:delText>
        </w:r>
        <w:r w:rsidDel="00F97028">
          <w:delText xml:space="preserve"> contains a </w:delText>
        </w:r>
        <w:r w:rsidRPr="003672C8" w:rsidDel="00F97028">
          <w:rPr>
            <w:rStyle w:val="CODEtemp"/>
          </w:rPr>
          <w:delText>r</w:delText>
        </w:r>
        <w:r w:rsidR="00431CDA" w:rsidDel="00F97028">
          <w:rPr>
            <w:rStyle w:val="CODEtemp"/>
          </w:rPr>
          <w:delText>esources.r</w:delText>
        </w:r>
        <w:r w:rsidRPr="003672C8" w:rsidDel="00F97028">
          <w:rPr>
            <w:rStyle w:val="CODEtemp"/>
          </w:rPr>
          <w:delText>ules</w:delText>
        </w:r>
        <w:r w:rsidDel="00F97028">
          <w:delText xml:space="preserve"> property (§</w:delText>
        </w:r>
        <w:r w:rsidDel="00F97028">
          <w:fldChar w:fldCharType="begin"/>
        </w:r>
        <w:r w:rsidDel="00F97028">
          <w:delInstrText xml:space="preserve"> REF _Ref493404878 \w \h </w:delInstrText>
        </w:r>
        <w:r w:rsidDel="00F97028">
          <w:fldChar w:fldCharType="separate"/>
        </w:r>
        <w:r w:rsidR="00CE3B9C" w:rsidDel="00F97028">
          <w:delText>3.12.15</w:delText>
        </w:r>
        <w:r w:rsidDel="00F97028">
          <w:fldChar w:fldCharType="end"/>
        </w:r>
        <w:r w:rsidR="00431CDA" w:rsidDel="00F97028">
          <w:delText>, §</w:delText>
        </w:r>
        <w:r w:rsidR="00EC0042" w:rsidDel="00F97028">
          <w:fldChar w:fldCharType="begin"/>
        </w:r>
        <w:r w:rsidR="00EC0042" w:rsidDel="00F97028">
          <w:delInstrText xml:space="preserve"> REF _Ref508870783 \r \h </w:delInstrText>
        </w:r>
        <w:r w:rsidR="00EC0042" w:rsidDel="00F97028">
          <w:fldChar w:fldCharType="separate"/>
        </w:r>
        <w:r w:rsidR="00CE3B9C" w:rsidDel="00F97028">
          <w:delText>3.37.3</w:delText>
        </w:r>
        <w:r w:rsidR="00EC0042" w:rsidDel="00F97028">
          <w:fldChar w:fldCharType="end"/>
        </w:r>
        <w:r w:rsidDel="00F97028">
          <w:delText>), t</w:delText>
        </w:r>
        <w:r w:rsidR="00EC0042" w:rsidDel="00F97028">
          <w:delText xml:space="preserve">hen </w:delText>
        </w:r>
      </w:del>
      <w:del w:id="2065" w:author="Laurence Golding" w:date="2018-10-25T11:23:00Z">
        <w:r w:rsidR="00EC0042" w:rsidDel="00AB4A90">
          <w:delText xml:space="preserve">instead of containing the rule id, </w:delText>
        </w:r>
        <w:r w:rsidR="00EC0042" w:rsidRPr="00EC0042" w:rsidDel="00AB4A90">
          <w:rPr>
            <w:rStyle w:val="CODEtemp"/>
          </w:rPr>
          <w:delText>ruleId</w:delText>
        </w:r>
      </w:del>
      <w:ins w:id="2066" w:author="Laurence Golding" w:date="2018-10-25T11:23:00Z">
        <w:r w:rsidR="00AB4A90">
          <w:t xml:space="preserve">the </w:t>
        </w:r>
        <w:r w:rsidR="00AB4A90" w:rsidRPr="00AB4A90">
          <w:rPr>
            <w:rStyle w:val="CODEtemp"/>
          </w:rPr>
          <w:t>notification</w:t>
        </w:r>
        <w:r w:rsidR="00AB4A90">
          <w:t xml:space="preserve"> object</w:t>
        </w:r>
      </w:ins>
      <w:r>
        <w:t xml:space="preserve"> </w:t>
      </w:r>
      <w:del w:id="2067" w:author="Laurence Golding" w:date="2018-10-25T14:45:00Z">
        <w:r w:rsidRPr="003672C8" w:rsidDel="00F97028">
          <w:rPr>
            <w:b/>
          </w:rPr>
          <w:delText>SHALL</w:delText>
        </w:r>
        <w:r w:rsidDel="00F97028">
          <w:delText xml:space="preserve"> </w:delText>
        </w:r>
      </w:del>
      <w:ins w:id="2068" w:author="Laurence Golding" w:date="2018-10-25T14:45:00Z">
        <w:r w:rsidR="00F97028" w:rsidRPr="003672C8">
          <w:rPr>
            <w:b/>
          </w:rPr>
          <w:t>SH</w:t>
        </w:r>
        <w:r w:rsidR="00F97028">
          <w:rPr>
            <w:b/>
          </w:rPr>
          <w:t>OULD</w:t>
        </w:r>
        <w:r w:rsidR="00F97028">
          <w:t xml:space="preserve"> </w:t>
        </w:r>
      </w:ins>
      <w:r>
        <w:t xml:space="preserve">contain a </w:t>
      </w:r>
      <w:del w:id="2069" w:author="Laurence Golding" w:date="2018-10-25T11:23:00Z">
        <w:r w:rsidDel="00AB4A90">
          <w:delText xml:space="preserve">string that </w:delText>
        </w:r>
        <w:r w:rsidR="00EC0042" w:rsidDel="00AB4A90">
          <w:delText>equals</w:delText>
        </w:r>
        <w:r w:rsidDel="00AB4A90">
          <w:delText xml:space="preserve"> one of the property names</w:delText>
        </w:r>
      </w:del>
      <w:ins w:id="2070" w:author="Laurence Golding" w:date="2018-10-25T11:23:00Z">
        <w:r w:rsidR="00AB4A90">
          <w:t xml:space="preserve">property named </w:t>
        </w:r>
        <w:r w:rsidR="00AB4A90" w:rsidRPr="00AB4A90">
          <w:rPr>
            <w:rStyle w:val="CODEtemp"/>
          </w:rPr>
          <w:t>ruleIndex</w:t>
        </w:r>
        <w:r w:rsidR="00AB4A90">
          <w:t xml:space="preserve"> whose value is a non-negative integer that specifies the index of th</w:t>
        </w:r>
      </w:ins>
      <w:ins w:id="2071" w:author="Laurence Golding" w:date="2018-10-25T11:24:00Z">
        <w:r w:rsidR="00AB4A90">
          <w:t xml:space="preserve">e relevant </w:t>
        </w:r>
        <w:r w:rsidR="00AB4A90" w:rsidRPr="00AB4A90">
          <w:rPr>
            <w:rStyle w:val="CODEtemp"/>
          </w:rPr>
          <w:t>rule</w:t>
        </w:r>
        <w:r w:rsidR="00AB4A90">
          <w:t xml:space="preserve"> object (</w:t>
        </w:r>
      </w:ins>
      <w:ins w:id="2072" w:author="Laurence Golding" w:date="2018-10-25T11:26:00Z">
        <w:r w:rsidR="00AB4A90">
          <w:t>§</w:t>
        </w:r>
      </w:ins>
      <w:ins w:id="2073" w:author="Laurence Golding" w:date="2018-10-25T11:27:00Z">
        <w:r w:rsidR="00AB4A90">
          <w:fldChar w:fldCharType="begin"/>
        </w:r>
        <w:r w:rsidR="00AB4A90">
          <w:instrText xml:space="preserve"> REF _Ref508814067 \r \h </w:instrText>
        </w:r>
      </w:ins>
      <w:r w:rsidR="00AB4A90">
        <w:fldChar w:fldCharType="separate"/>
      </w:r>
      <w:ins w:id="2074" w:author="Laurence Golding" w:date="2018-10-25T11:27:00Z">
        <w:r w:rsidR="00AB4A90">
          <w:t>3.38</w:t>
        </w:r>
        <w:r w:rsidR="00AB4A90">
          <w:fldChar w:fldCharType="end"/>
        </w:r>
      </w:ins>
      <w:ins w:id="2075" w:author="Laurence Golding" w:date="2018-10-25T11:24:00Z">
        <w:r w:rsidR="00AB4A90">
          <w:t>)</w:t>
        </w:r>
      </w:ins>
      <w:r>
        <w:t xml:space="preserve"> in</w:t>
      </w:r>
      <w:r w:rsidR="00EC0042">
        <w:t xml:space="preserve"> </w:t>
      </w:r>
      <w:r w:rsidR="00431CDA">
        <w:rPr>
          <w:rStyle w:val="CODEtemp"/>
        </w:rPr>
        <w:t>resources</w:t>
      </w:r>
      <w:r w:rsidRPr="003672C8">
        <w:rPr>
          <w:rStyle w:val="CODEtemp"/>
        </w:rPr>
        <w:t>.rules</w:t>
      </w:r>
      <w:del w:id="2076" w:author="Laurence Golding" w:date="2018-10-25T14:56:00Z">
        <w:r w:rsidDel="00F97028">
          <w:delText>.</w:delText>
        </w:r>
      </w:del>
      <w:ins w:id="2077" w:author="Laurence Golding" w:date="2018-10-25T14:55:00Z">
        <w:r w:rsidR="00F97028" w:rsidRPr="00F97028">
          <w:t xml:space="preserve"> </w:t>
        </w:r>
        <w:r w:rsidR="00F97028">
          <w:t>or in an external resource file (see §</w:t>
        </w:r>
        <w:r w:rsidR="00F97028">
          <w:fldChar w:fldCharType="begin"/>
        </w:r>
        <w:r w:rsidR="00F97028">
          <w:instrText xml:space="preserve"> REF _Ref508811713 \r \h </w:instrText>
        </w:r>
      </w:ins>
      <w:ins w:id="2078" w:author="Laurence Golding" w:date="2018-10-25T14:55:00Z">
        <w:r w:rsidR="00F97028">
          <w:fldChar w:fldCharType="separate"/>
        </w:r>
        <w:r w:rsidR="00F97028">
          <w:t>3.10.6.4</w:t>
        </w:r>
        <w:r w:rsidR="00F97028">
          <w:fldChar w:fldCharType="end"/>
        </w:r>
        <w:r w:rsidR="00F97028">
          <w:t>)</w:t>
        </w:r>
      </w:ins>
      <w:ins w:id="2079" w:author="Laurence Golding" w:date="2018-11-16T11:39:00Z">
        <w:r w:rsidR="008063AE">
          <w:t xml:space="preserve">. </w:t>
        </w:r>
        <w:r w:rsidR="008063AE">
          <w:t xml:space="preserve">If this property is absent, it </w:t>
        </w:r>
        <w:r w:rsidR="008063AE">
          <w:rPr>
            <w:b/>
          </w:rPr>
          <w:t>SHALL</w:t>
        </w:r>
        <w:r w:rsidR="008063AE">
          <w:t xml:space="preserve"> default to -1.</w:t>
        </w:r>
      </w:ins>
      <w:bookmarkStart w:id="2080" w:name="_GoBack"/>
      <w:bookmarkEnd w:id="2080"/>
      <w:del w:id="2081" w:author="Laurence Golding" w:date="2018-10-25T11:24:00Z">
        <w:r w:rsidR="00EC0042" w:rsidDel="00AB4A90">
          <w:delText xml:space="preserve"> To improve the readability of the log file, this property name </w:delText>
        </w:r>
        <w:r w:rsidR="00EC0042" w:rsidDel="00AB4A90">
          <w:rPr>
            <w:b/>
          </w:rPr>
          <w:delText>SHOULD</w:delText>
        </w:r>
        <w:r w:rsidR="00EC0042" w:rsidDel="00AB4A90">
          <w:delText xml:space="preserve"> be formed by appending a suffix to the rule id. In this case, the </w:delText>
        </w:r>
        <w:r w:rsidR="00EC0042" w:rsidRPr="001B1432" w:rsidDel="00AB4A90">
          <w:rPr>
            <w:rStyle w:val="CODEtemp"/>
          </w:rPr>
          <w:delText>"id"</w:delText>
        </w:r>
        <w:r w:rsidR="00EC0042" w:rsidDel="00AB4A90">
          <w:delText xml:space="preserve"> property (§</w:delText>
        </w:r>
        <w:r w:rsidR="00EC0042" w:rsidDel="00AB4A90">
          <w:fldChar w:fldCharType="begin"/>
        </w:r>
        <w:r w:rsidR="00EC0042" w:rsidDel="00AB4A90">
          <w:delInstrText xml:space="preserve"> REF _Ref493408046 \r \h </w:delInstrText>
        </w:r>
        <w:r w:rsidR="00EC0042" w:rsidDel="00AB4A90">
          <w:fldChar w:fldCharType="separate"/>
        </w:r>
        <w:r w:rsidR="00CE3B9C" w:rsidDel="00AB4A90">
          <w:delText>3.38.3</w:delText>
        </w:r>
        <w:r w:rsidR="00EC0042" w:rsidDel="00AB4A90">
          <w:fldChar w:fldCharType="end"/>
        </w:r>
        <w:r w:rsidR="00EC0042" w:rsidDel="00AB4A90">
          <w:delText>) of the specified rule object (§</w:delText>
        </w:r>
        <w:r w:rsidR="00EC0042" w:rsidDel="00AB4A90">
          <w:fldChar w:fldCharType="begin"/>
        </w:r>
        <w:r w:rsidR="00EC0042" w:rsidDel="00AB4A90">
          <w:delInstrText xml:space="preserve"> REF _Ref508814067 \r \h </w:delInstrText>
        </w:r>
        <w:r w:rsidR="00EC0042" w:rsidDel="00AB4A90">
          <w:fldChar w:fldCharType="separate"/>
        </w:r>
        <w:r w:rsidR="00CE3B9C" w:rsidDel="00AB4A90">
          <w:delText>3.38</w:delText>
        </w:r>
        <w:r w:rsidR="00EC0042" w:rsidDel="00AB4A90">
          <w:fldChar w:fldCharType="end"/>
        </w:r>
        <w:r w:rsidR="00EC0042" w:rsidDel="00AB4A90">
          <w:delText xml:space="preserve">) </w:delText>
        </w:r>
        <w:r w:rsidR="00EC0042" w:rsidDel="00AB4A90">
          <w:rPr>
            <w:b/>
          </w:rPr>
          <w:delText>SHALL</w:delText>
        </w:r>
        <w:r w:rsidR="00EC0042" w:rsidDel="00AB4A90">
          <w:delText xml:space="preserve"> contains the actual rule id.</w:delText>
        </w:r>
      </w:del>
    </w:p>
    <w:p w14:paraId="33C8FED9" w14:textId="3961D356" w:rsidR="00F97028" w:rsidRDefault="00F97028" w:rsidP="004C0227">
      <w:pPr>
        <w:pStyle w:val="Note"/>
      </w:pPr>
      <w:ins w:id="2082" w:author="Laurence Golding" w:date="2018-10-25T14:4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083" w:author="Laurence Golding" w:date="2018-10-25T14:4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5929E25D" w:rsidR="003672C8" w:rsidRDefault="003672C8" w:rsidP="003672C8">
      <w:pPr>
        <w:pStyle w:val="Note"/>
      </w:pPr>
      <w:r>
        <w:t xml:space="preserve">EXAMPLE: In this example, there is more than one rule with id </w:t>
      </w:r>
      <w:r w:rsidRPr="003672C8">
        <w:rPr>
          <w:rStyle w:val="CODEtemp"/>
        </w:rPr>
        <w:t>CA1711</w:t>
      </w:r>
      <w:r>
        <w:t xml:space="preserve">. </w:t>
      </w:r>
      <w:del w:id="2084" w:author="Laurence Golding" w:date="2018-10-25T12:19:00Z">
        <w:r w:rsidR="00EC0042" w:rsidDel="00D33AF8">
          <w:delText xml:space="preserve">The SARIF producer sets </w:delText>
        </w:r>
      </w:del>
      <w:r w:rsidR="00EC0042" w:rsidRPr="00431F8A">
        <w:rPr>
          <w:rStyle w:val="CODEtemp"/>
        </w:rPr>
        <w:t>ruleI</w:t>
      </w:r>
      <w:ins w:id="2085" w:author="Laurence Golding" w:date="2018-10-25T11:27:00Z">
        <w:r w:rsidR="00AB4A90">
          <w:rPr>
            <w:rStyle w:val="CODEtemp"/>
          </w:rPr>
          <w:t>ndex</w:t>
        </w:r>
      </w:ins>
      <w:del w:id="2086" w:author="Laurence Golding" w:date="2018-10-25T11:27:00Z">
        <w:r w:rsidR="00EC0042" w:rsidRPr="00431F8A" w:rsidDel="00AB4A90">
          <w:rPr>
            <w:rStyle w:val="CODEtemp"/>
          </w:rPr>
          <w:delText>d</w:delText>
        </w:r>
      </w:del>
      <w:r w:rsidR="00EC0042">
        <w:t xml:space="preserve"> </w:t>
      </w:r>
      <w:del w:id="2087" w:author="Laurence Golding" w:date="2018-10-25T12:20:00Z">
        <w:r w:rsidR="00EC0042" w:rsidDel="00D33AF8">
          <w:delText>to a</w:delText>
        </w:r>
      </w:del>
      <w:ins w:id="2088" w:author="Laurence Golding" w:date="2018-10-25T12:20:00Z">
        <w:r w:rsidR="00D33AF8">
          <w:t>uniquely</w:t>
        </w:r>
      </w:ins>
      <w:r w:rsidR="00EC0042">
        <w:t xml:space="preserve"> </w:t>
      </w:r>
      <w:del w:id="2089" w:author="Laurence Golding" w:date="2018-10-25T12:20:00Z">
        <w:r w:rsidR="00EC0042" w:rsidDel="00D33AF8">
          <w:delText xml:space="preserve">value that </w:delText>
        </w:r>
      </w:del>
      <w:r w:rsidR="00EC0042">
        <w:t xml:space="preserve">specifies </w:t>
      </w:r>
      <w:del w:id="2090" w:author="Laurence Golding" w:date="2018-10-25T12:20:00Z">
        <w:r w:rsidR="00EC0042" w:rsidDel="00D33AF8">
          <w:delText>which of the rules with that id is meant</w:delText>
        </w:r>
      </w:del>
      <w:ins w:id="2091" w:author="Laurence Golding" w:date="2018-10-25T12:20:00Z">
        <w:r w:rsidR="00D33AF8">
          <w:t>the relevant rule, whether or not there are multiple rules with the same id</w:t>
        </w:r>
      </w:ins>
      <w:r w:rsidR="00EC0042">
        <w:t>.</w:t>
      </w:r>
      <w:del w:id="2092" w:author="Laurence Golding" w:date="2018-10-25T11:27:00Z">
        <w:r w:rsidR="00EC0042" w:rsidDel="00AB4A90">
          <w:delText xml:space="preserve"> That value is formed by appending the suffix </w:delText>
        </w:r>
        <w:r w:rsidR="00EC0042" w:rsidRPr="00431F8A" w:rsidDel="00AB4A90">
          <w:rPr>
            <w:rStyle w:val="CODEtemp"/>
          </w:rPr>
          <w:delText>"-1"</w:delText>
        </w:r>
        <w:r w:rsidR="00EC0042" w:rsidDel="00AB4A90">
          <w:delText xml:space="preserve"> to the rule id. The rule id is specified by </w:delText>
        </w:r>
        <w:r w:rsidR="00EC0042" w:rsidRPr="00431F8A" w:rsidDel="00AB4A90">
          <w:rPr>
            <w:rStyle w:val="CODEtemp"/>
          </w:rPr>
          <w:delText>resources.rules["CA1711</w:delText>
        </w:r>
        <w:r w:rsidR="00EC0042" w:rsidDel="00AB4A90">
          <w:rPr>
            <w:rStyle w:val="CODEtemp"/>
          </w:rPr>
          <w:delText>-1</w:delText>
        </w:r>
        <w:r w:rsidR="00EC0042" w:rsidRPr="00431F8A" w:rsidDel="00AB4A90">
          <w:rPr>
            <w:rStyle w:val="CODEtemp"/>
          </w:rPr>
          <w:delText>"].id</w:delText>
        </w:r>
        <w:r w:rsidR="00EC0042" w:rsidDel="00AB4A90">
          <w:delText>.</w:delText>
        </w:r>
      </w:del>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lastRenderedPageBreak/>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5B0EB950" w:rsidR="001037D4" w:rsidRDefault="001037D4" w:rsidP="00431CDA">
      <w:pPr>
        <w:pStyle w:val="Codesmall"/>
        <w:rPr>
          <w:ins w:id="2093" w:author="Laurence Golding" w:date="2018-10-25T11:28:00Z"/>
        </w:rPr>
      </w:pPr>
      <w:r>
        <w:t xml:space="preserve">    </w:t>
      </w:r>
      <w:r w:rsidR="009F29FD">
        <w:t xml:space="preserve">    </w:t>
      </w:r>
      <w:r>
        <w:t xml:space="preserve">  "</w:t>
      </w:r>
      <w:r w:rsidR="00EC0042">
        <w:t>ruleId</w:t>
      </w:r>
      <w:r>
        <w:t>": "CA1711</w:t>
      </w:r>
      <w:del w:id="2094" w:author="Laurence Golding" w:date="2018-10-25T11:28:00Z">
        <w:r w:rsidDel="00AB4A90">
          <w:delText>-1</w:delText>
        </w:r>
      </w:del>
      <w:r>
        <w:t>"</w:t>
      </w:r>
      <w:ins w:id="2095" w:author="Laurence Golding" w:date="2018-10-25T11:28:00Z">
        <w:r w:rsidR="00AB4A90">
          <w:t>,</w:t>
        </w:r>
      </w:ins>
      <w:del w:id="2096" w:author="Laurence Golding" w:date="2018-10-25T11:28:00Z">
        <w:r w:rsidR="00EC0042" w:rsidDel="00AB4A90">
          <w:delText xml:space="preserve"> </w:delText>
        </w:r>
        <w:r w:rsidDel="00AB4A90">
          <w:delText xml:space="preserve"> </w:delText>
        </w:r>
        <w:r w:rsidR="00EC0042" w:rsidDel="00AB4A90">
          <w:delText xml:space="preserve">          </w:delText>
        </w:r>
        <w:r w:rsidDel="00AB4A90">
          <w:delText># Specifies a property name within "rules".</w:delText>
        </w:r>
      </w:del>
    </w:p>
    <w:p w14:paraId="5EE81903" w14:textId="331ED6DA" w:rsidR="00AB4A90" w:rsidRDefault="00AB4A90" w:rsidP="00431CDA">
      <w:pPr>
        <w:pStyle w:val="Codesmall"/>
      </w:pPr>
      <w:ins w:id="2097" w:author="Laurence Golding" w:date="2018-10-25T11:28:00Z">
        <w:r>
          <w:t xml:space="preserve">          "ruleIndex":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27C5112D" w:rsidR="003672C8" w:rsidRDefault="009F29FD" w:rsidP="00431CDA">
      <w:pPr>
        <w:pStyle w:val="Codesmall"/>
      </w:pPr>
      <w:r>
        <w:t xml:space="preserve">  </w:t>
      </w:r>
      <w:r w:rsidR="003672C8">
        <w:t xml:space="preserve">  "rules": </w:t>
      </w:r>
      <w:del w:id="2098" w:author="Laurence Golding" w:date="2018-10-25T11:28:00Z">
        <w:r w:rsidR="003672C8" w:rsidDel="00AB4A90">
          <w:delText>{</w:delText>
        </w:r>
        <w:r w:rsidDel="00AB4A90">
          <w:delText xml:space="preserve">                            </w:delText>
        </w:r>
      </w:del>
      <w:ins w:id="2099" w:author="Laurence Golding" w:date="2018-10-25T11:28:00Z">
        <w:r w:rsidR="00AB4A90">
          <w:t xml:space="preserve">[                            </w:t>
        </w:r>
      </w:ins>
      <w:r>
        <w:t># See §</w:t>
      </w:r>
      <w:r>
        <w:fldChar w:fldCharType="begin"/>
      </w:r>
      <w:r>
        <w:instrText xml:space="preserve"> REF _Ref508870783 \r \h </w:instrText>
      </w:r>
      <w:r>
        <w:fldChar w:fldCharType="separate"/>
      </w:r>
      <w:r w:rsidR="00CE3B9C">
        <w:t>3.37.3</w:t>
      </w:r>
      <w:r>
        <w:fldChar w:fldCharType="end"/>
      </w:r>
      <w:r>
        <w:t>.</w:t>
      </w:r>
    </w:p>
    <w:p w14:paraId="24CCC349" w14:textId="6F69D7DD" w:rsidR="003672C8" w:rsidRDefault="003672C8" w:rsidP="00431CDA">
      <w:pPr>
        <w:pStyle w:val="Codesmall"/>
      </w:pPr>
      <w:r>
        <w:t xml:space="preserve">  </w:t>
      </w:r>
      <w:r w:rsidR="009F29FD">
        <w:t xml:space="preserve">  </w:t>
      </w:r>
      <w:r>
        <w:t xml:space="preserve">  </w:t>
      </w:r>
      <w:del w:id="2100" w:author="Laurence Golding" w:date="2018-10-25T11:28:00Z">
        <w:r w:rsidDel="00AB4A90">
          <w:delText xml:space="preserve">"CA1711-1": </w:delText>
        </w:r>
      </w:del>
      <w:r>
        <w:t>{</w:t>
      </w:r>
      <w:ins w:id="2101" w:author="Laurence Golding" w:date="2018-10-25T11:28:00Z">
        <w:r w:rsidR="00AB4A90">
          <w:t xml:space="preserve">            </w:t>
        </w:r>
      </w:ins>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ACD7054" w:rsidR="003672C8" w:rsidRDefault="003672C8" w:rsidP="00431CDA">
      <w:pPr>
        <w:pStyle w:val="Codesmall"/>
      </w:pPr>
      <w:r>
        <w:t xml:space="preserve">  </w:t>
      </w:r>
      <w:r w:rsidR="009F29FD">
        <w:t xml:space="preserve">  </w:t>
      </w:r>
      <w:r>
        <w:t xml:space="preserve">  </w:t>
      </w:r>
      <w:del w:id="2102" w:author="Laurence Golding" w:date="2018-10-25T11:28:00Z">
        <w:r w:rsidDel="00AB4A90">
          <w:delText xml:space="preserve">"CA1711-2": </w:delText>
        </w:r>
      </w:del>
      <w:r>
        <w:t>{</w:t>
      </w:r>
      <w:ins w:id="2103" w:author="Laurence Golding" w:date="2018-10-25T11:28:00Z">
        <w:r w:rsidR="00AB4A90">
          <w:t xml:space="preserve">    </w:t>
        </w:r>
      </w:ins>
      <w:ins w:id="2104" w:author="Laurence Golding" w:date="2018-10-25T11:29:00Z">
        <w:r w:rsidR="00AB4A90">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105" w:name="_Toc528157494"/>
      <w:r>
        <w:t>physicalLocation property</w:t>
      </w:r>
      <w:bookmarkEnd w:id="2105"/>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2106" w:name="_Toc528157495"/>
      <w:r>
        <w:t>message property</w:t>
      </w:r>
      <w:bookmarkEnd w:id="2106"/>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107" w:name="_Ref493404972"/>
      <w:bookmarkStart w:id="2108" w:name="_Ref493406037"/>
      <w:bookmarkStart w:id="2109" w:name="_Toc528157496"/>
      <w:r>
        <w:t>level property</w:t>
      </w:r>
      <w:bookmarkEnd w:id="2107"/>
      <w:bookmarkEnd w:id="2108"/>
      <w:bookmarkEnd w:id="21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110" w:name="_Toc528157497"/>
      <w:r>
        <w:t>threadId property</w:t>
      </w:r>
      <w:bookmarkEnd w:id="211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111" w:name="_Toc528157498"/>
      <w:r>
        <w:lastRenderedPageBreak/>
        <w:t>time</w:t>
      </w:r>
      <w:r w:rsidR="00BF4F63">
        <w:t>Utc</w:t>
      </w:r>
      <w:r>
        <w:t xml:space="preserve"> property</w:t>
      </w:r>
      <w:bookmarkEnd w:id="2111"/>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2112" w:name="_Toc528157499"/>
      <w:r>
        <w:t>exception property</w:t>
      </w:r>
      <w:bookmarkEnd w:id="2112"/>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2113" w:name="_Ref493570836"/>
      <w:bookmarkStart w:id="2114" w:name="_Toc528157500"/>
      <w:r>
        <w:t>exception object</w:t>
      </w:r>
      <w:bookmarkEnd w:id="2113"/>
      <w:bookmarkEnd w:id="2114"/>
    </w:p>
    <w:p w14:paraId="1257C9E2" w14:textId="6070509F" w:rsidR="00B86BC7" w:rsidRDefault="00B86BC7" w:rsidP="00B86BC7">
      <w:pPr>
        <w:pStyle w:val="Heading3"/>
      </w:pPr>
      <w:bookmarkStart w:id="2115" w:name="_Toc528157501"/>
      <w:r>
        <w:t>General</w:t>
      </w:r>
      <w:bookmarkEnd w:id="211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116" w:name="_Toc528157502"/>
      <w:r>
        <w:t>kind property</w:t>
      </w:r>
      <w:bookmarkEnd w:id="21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117" w:name="_Toc528157503"/>
      <w:r>
        <w:t>message property</w:t>
      </w:r>
      <w:bookmarkEnd w:id="2117"/>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2118" w:name="_Toc528157504"/>
      <w:r>
        <w:t>stack property</w:t>
      </w:r>
      <w:bookmarkEnd w:id="2118"/>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119" w:name="_Toc528157505"/>
      <w:r>
        <w:lastRenderedPageBreak/>
        <w:t>innerExceptions property</w:t>
      </w:r>
      <w:bookmarkEnd w:id="21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2120" w:name="_Ref528151413"/>
      <w:bookmarkStart w:id="2121" w:name="_Toc528157506"/>
      <w:bookmarkStart w:id="2122" w:name="_Toc287332011"/>
      <w:r>
        <w:lastRenderedPageBreak/>
        <w:t>External</w:t>
      </w:r>
      <w:r w:rsidR="00F265D8">
        <w:t xml:space="preserve"> property</w:t>
      </w:r>
      <w:r>
        <w:t xml:space="preserve"> file format</w:t>
      </w:r>
      <w:bookmarkEnd w:id="2120"/>
      <w:bookmarkEnd w:id="2121"/>
    </w:p>
    <w:p w14:paraId="2A3E0063" w14:textId="270C9EBD" w:rsidR="00AF60C1" w:rsidRDefault="00AF60C1" w:rsidP="00AF60C1">
      <w:pPr>
        <w:pStyle w:val="Heading2"/>
      </w:pPr>
      <w:bookmarkStart w:id="2123" w:name="_Toc528157507"/>
      <w:r>
        <w:t>General</w:t>
      </w:r>
      <w:bookmarkEnd w:id="2123"/>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2124" w:name="_Toc528157508"/>
      <w:r>
        <w:t>External property file naming convention</w:t>
      </w:r>
      <w:bookmarkEnd w:id="212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2125" w:name="_Toc528157509"/>
      <w:r>
        <w:t>externalPropert</w:t>
      </w:r>
      <w:r w:rsidR="00F265D8">
        <w:t>ies</w:t>
      </w:r>
      <w:r>
        <w:t xml:space="preserve"> object</w:t>
      </w:r>
      <w:bookmarkEnd w:id="2125"/>
    </w:p>
    <w:p w14:paraId="6E569B6A" w14:textId="60E785B4" w:rsidR="0069571F" w:rsidRPr="0069571F" w:rsidRDefault="0069571F" w:rsidP="0069571F">
      <w:pPr>
        <w:pStyle w:val="Heading3"/>
      </w:pPr>
      <w:bookmarkStart w:id="2126" w:name="_Ref525812129"/>
      <w:bookmarkStart w:id="2127" w:name="_Toc528157510"/>
      <w:r>
        <w:t>General</w:t>
      </w:r>
      <w:bookmarkEnd w:id="2126"/>
      <w:bookmarkEnd w:id="212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2128"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129" w:name="_Ref525810506"/>
      <w:bookmarkStart w:id="2130" w:name="_Toc528157511"/>
      <w:bookmarkEnd w:id="2128"/>
      <w:r>
        <w:lastRenderedPageBreak/>
        <w:t>$schema property</w:t>
      </w:r>
      <w:bookmarkEnd w:id="2129"/>
      <w:bookmarkEnd w:id="213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131" w:name="_Ref523913350"/>
      <w:bookmarkStart w:id="2132" w:name="_Toc528157512"/>
      <w:r>
        <w:t>version property</w:t>
      </w:r>
      <w:bookmarkEnd w:id="2131"/>
      <w:bookmarkEnd w:id="213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2133" w:name="_Ref525814013"/>
      <w:bookmarkStart w:id="2134" w:name="_Toc528157513"/>
      <w:r>
        <w:t>instanceGuid property</w:t>
      </w:r>
      <w:bookmarkEnd w:id="2133"/>
      <w:bookmarkEnd w:id="2134"/>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2135" w:name="_Ref525810969"/>
      <w:bookmarkStart w:id="2136" w:name="_Toc528157514"/>
      <w:r>
        <w:t>runInstanceGuid property</w:t>
      </w:r>
      <w:bookmarkEnd w:id="2135"/>
      <w:bookmarkEnd w:id="2136"/>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2137" w:name="_Ref525634162"/>
      <w:bookmarkStart w:id="2138" w:name="_Ref525810993"/>
      <w:bookmarkStart w:id="2139" w:name="_Toc528157515"/>
      <w:r>
        <w:t>The property value</w:t>
      </w:r>
      <w:bookmarkEnd w:id="2137"/>
      <w:r>
        <w:t xml:space="preserve"> propert</w:t>
      </w:r>
      <w:bookmarkEnd w:id="2138"/>
      <w:r w:rsidR="00355B20">
        <w:t>ies</w:t>
      </w:r>
      <w:bookmarkEnd w:id="213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140" w:name="_Toc528157516"/>
      <w:r w:rsidRPr="00FD22AC">
        <w:lastRenderedPageBreak/>
        <w:t>Conformance</w:t>
      </w:r>
      <w:bookmarkEnd w:id="2122"/>
      <w:bookmarkEnd w:id="2140"/>
    </w:p>
    <w:p w14:paraId="1D48659C" w14:textId="6555FDBE" w:rsidR="00EE1E0B" w:rsidRDefault="00EE1E0B" w:rsidP="002244CB"/>
    <w:p w14:paraId="3BBDC6A3" w14:textId="77777777" w:rsidR="00376AE7" w:rsidRDefault="00376AE7" w:rsidP="00376AE7">
      <w:pPr>
        <w:pStyle w:val="Heading2"/>
        <w:numPr>
          <w:ilvl w:val="1"/>
          <w:numId w:val="2"/>
        </w:numPr>
      </w:pPr>
      <w:bookmarkStart w:id="2141" w:name="_Toc528157517"/>
      <w:r>
        <w:t>Conformance targets</w:t>
      </w:r>
      <w:bookmarkEnd w:id="21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142" w:name="_Toc528157518"/>
      <w:r>
        <w:t>Conformance Clause 1: SARIF log file</w:t>
      </w:r>
      <w:bookmarkEnd w:id="2142"/>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2143" w:name="_Toc528157519"/>
      <w:r>
        <w:t>Conformance Clause 2: SARIF resource file</w:t>
      </w:r>
      <w:bookmarkEnd w:id="2143"/>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2144" w:name="_Hlk507945868"/>
      <w:r>
        <w:t>§</w:t>
      </w:r>
      <w:r>
        <w:fldChar w:fldCharType="begin"/>
      </w:r>
      <w:r>
        <w:instrText xml:space="preserve"> REF _Ref508811723 \r \h </w:instrText>
      </w:r>
      <w:r>
        <w:fldChar w:fldCharType="separate"/>
      </w:r>
      <w:r w:rsidR="00CE3B9C">
        <w:t>3.10.6.5</w:t>
      </w:r>
      <w:r>
        <w:fldChar w:fldCharType="end"/>
      </w:r>
      <w:r>
        <w:t>.</w:t>
      </w:r>
      <w:bookmarkEnd w:id="2144"/>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2145" w:name="_Toc528157520"/>
      <w:r>
        <w:t xml:space="preserve">Conformance Clause </w:t>
      </w:r>
      <w:r w:rsidR="00105CCB">
        <w:t>3</w:t>
      </w:r>
      <w:r>
        <w:t>: SARIF producer</w:t>
      </w:r>
      <w:bookmarkEnd w:id="2145"/>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146" w:name="_Toc528157521"/>
      <w:r>
        <w:lastRenderedPageBreak/>
        <w:t xml:space="preserve">Conformance Clause </w:t>
      </w:r>
      <w:r w:rsidR="00105CCB">
        <w:t>4</w:t>
      </w:r>
      <w:r>
        <w:t>: Direct producer</w:t>
      </w:r>
      <w:bookmarkEnd w:id="21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147" w:name="_Toc528157522"/>
      <w:r>
        <w:t xml:space="preserve">Conformance Clause </w:t>
      </w:r>
      <w:r w:rsidR="00D06F1A">
        <w:t>5</w:t>
      </w:r>
      <w:r>
        <w:t>: Deterministic producer</w:t>
      </w:r>
      <w:bookmarkEnd w:id="21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148" w:name="_Toc528157523"/>
      <w:r>
        <w:t>Conformance Clause 6: Converter</w:t>
      </w:r>
      <w:bookmarkEnd w:id="214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2149" w:name="_Toc528157524"/>
      <w:r>
        <w:t>Conformance Clause 7: SARIF post-processor</w:t>
      </w:r>
      <w:bookmarkEnd w:id="21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150" w:name="_Toc528157525"/>
      <w:r>
        <w:t xml:space="preserve">Conformance Clause </w:t>
      </w:r>
      <w:r w:rsidR="00D06F1A">
        <w:t>8</w:t>
      </w:r>
      <w:r>
        <w:t xml:space="preserve">: </w:t>
      </w:r>
      <w:r w:rsidR="0018481C">
        <w:t>SARIF c</w:t>
      </w:r>
      <w:r>
        <w:t>onsumer</w:t>
      </w:r>
      <w:bookmarkEnd w:id="21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151" w:name="_Toc528157526"/>
      <w:r>
        <w:t xml:space="preserve">Conformance Clause </w:t>
      </w:r>
      <w:r w:rsidR="00D06F1A">
        <w:t>9</w:t>
      </w:r>
      <w:r>
        <w:t>: Viewer</w:t>
      </w:r>
      <w:bookmarkEnd w:id="215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152" w:name="_Toc528157527"/>
      <w:bookmarkStart w:id="2153" w:name="_Hlk512505065"/>
      <w:r>
        <w:t>Conformance Clause 10: Result management system</w:t>
      </w:r>
      <w:bookmarkEnd w:id="21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153"/>
    </w:p>
    <w:p w14:paraId="79E66955" w14:textId="44610F19" w:rsidR="00435405" w:rsidRDefault="00435405" w:rsidP="00435405">
      <w:pPr>
        <w:pStyle w:val="Heading2"/>
      </w:pPr>
      <w:bookmarkStart w:id="2154" w:name="_Toc528157528"/>
      <w:r>
        <w:lastRenderedPageBreak/>
        <w:t>Conformance Clause 11: Engineering system</w:t>
      </w:r>
      <w:bookmarkEnd w:id="2154"/>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2155" w:name="AppendixAcknowledgments"/>
      <w:bookmarkStart w:id="2156" w:name="_Toc85472897"/>
      <w:bookmarkStart w:id="2157" w:name="_Toc287332012"/>
      <w:bookmarkStart w:id="2158" w:name="_Toc528157529"/>
      <w:bookmarkStart w:id="2159" w:name="_Hlk513041526"/>
      <w:bookmarkEnd w:id="2155"/>
      <w:r>
        <w:lastRenderedPageBreak/>
        <w:t xml:space="preserve">(Informative) </w:t>
      </w:r>
      <w:r w:rsidR="00B80CDB">
        <w:t>Acknowl</w:t>
      </w:r>
      <w:r w:rsidR="004D0E5E">
        <w:t>e</w:t>
      </w:r>
      <w:r w:rsidR="008F61FB">
        <w:t>dg</w:t>
      </w:r>
      <w:r w:rsidR="0052099F">
        <w:t>ments</w:t>
      </w:r>
      <w:bookmarkEnd w:id="2156"/>
      <w:bookmarkEnd w:id="2157"/>
      <w:bookmarkEnd w:id="215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159"/>
    <w:p w14:paraId="645628E0" w14:textId="77777777" w:rsidR="00C76CAA" w:rsidRPr="00C76CAA" w:rsidRDefault="00C76CAA" w:rsidP="00C76CAA"/>
    <w:p w14:paraId="586B0BCA" w14:textId="2CB47B5E" w:rsidR="0052099F" w:rsidRDefault="002244CB" w:rsidP="008C100C">
      <w:pPr>
        <w:pStyle w:val="AppendixHeading1"/>
      </w:pPr>
      <w:bookmarkStart w:id="2160" w:name="AppendixFingerprints"/>
      <w:bookmarkStart w:id="2161" w:name="_Ref513039337"/>
      <w:bookmarkStart w:id="2162" w:name="_Toc528157530"/>
      <w:bookmarkEnd w:id="2160"/>
      <w:r>
        <w:lastRenderedPageBreak/>
        <w:t>(</w:t>
      </w:r>
      <w:r w:rsidR="00E8605A">
        <w:t>Normative</w:t>
      </w:r>
      <w:r>
        <w:t xml:space="preserve">) </w:t>
      </w:r>
      <w:r w:rsidR="00710FE0">
        <w:t>Use of fingerprints by result management systems</w:t>
      </w:r>
      <w:bookmarkEnd w:id="2161"/>
      <w:bookmarkEnd w:id="21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163" w:name="AppendixViewers"/>
      <w:bookmarkStart w:id="2164" w:name="_Toc528157531"/>
      <w:bookmarkEnd w:id="2163"/>
      <w:r>
        <w:lastRenderedPageBreak/>
        <w:t xml:space="preserve">(Informative) </w:t>
      </w:r>
      <w:r w:rsidR="00710FE0">
        <w:t xml:space="preserve">Use of SARIF by log </w:t>
      </w:r>
      <w:r w:rsidR="00AF0D84">
        <w:t xml:space="preserve">file </w:t>
      </w:r>
      <w:r w:rsidR="00710FE0">
        <w:t>viewers</w:t>
      </w:r>
      <w:bookmarkEnd w:id="21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165" w:name="AppendixConverters"/>
      <w:bookmarkStart w:id="2166" w:name="_Toc528157532"/>
      <w:bookmarkEnd w:id="2165"/>
      <w:r>
        <w:lastRenderedPageBreak/>
        <w:t xml:space="preserve">(Informative) </w:t>
      </w:r>
      <w:r w:rsidR="00710FE0">
        <w:t>Production of SARIF by converters</w:t>
      </w:r>
      <w:bookmarkEnd w:id="216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2167" w:name="AppendixRuleMetadata"/>
      <w:bookmarkStart w:id="2168" w:name="_Toc528157533"/>
      <w:bookmarkEnd w:id="2167"/>
      <w:r>
        <w:lastRenderedPageBreak/>
        <w:t xml:space="preserve">(Informative) </w:t>
      </w:r>
      <w:r w:rsidR="00710FE0">
        <w:t>Locating rule metadata</w:t>
      </w:r>
      <w:bookmarkEnd w:id="2168"/>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169" w:name="AppendixDeterminism"/>
      <w:bookmarkStart w:id="2170" w:name="_Toc528157534"/>
      <w:bookmarkEnd w:id="2169"/>
      <w:r>
        <w:lastRenderedPageBreak/>
        <w:t xml:space="preserve">(Normative) </w:t>
      </w:r>
      <w:r w:rsidR="00710FE0">
        <w:t>Producing deterministic SARIF log files</w:t>
      </w:r>
      <w:bookmarkEnd w:id="2170"/>
    </w:p>
    <w:p w14:paraId="269DCAE0" w14:textId="72CA49C1" w:rsidR="00B62028" w:rsidRDefault="00B62028" w:rsidP="00B62028">
      <w:pPr>
        <w:pStyle w:val="AppendixHeading2"/>
      </w:pPr>
      <w:bookmarkStart w:id="2171" w:name="_Toc528157535"/>
      <w:r>
        <w:t>General</w:t>
      </w:r>
      <w:bookmarkEnd w:id="21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172" w:name="_Ref513042258"/>
      <w:bookmarkStart w:id="2173" w:name="_Toc528157536"/>
      <w:r>
        <w:t>Non-deterministic file format elements</w:t>
      </w:r>
      <w:bookmarkEnd w:id="2172"/>
      <w:bookmarkEnd w:id="21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174" w:name="_Toc528157537"/>
      <w:r>
        <w:t>Array and dictionary element ordering</w:t>
      </w:r>
      <w:bookmarkEnd w:id="21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75" w:name="_Ref513042289"/>
      <w:bookmarkStart w:id="2176" w:name="_Toc528157538"/>
      <w:r>
        <w:t>Absolute paths</w:t>
      </w:r>
      <w:bookmarkEnd w:id="2175"/>
      <w:bookmarkEnd w:id="21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177" w:name="_Toc528157539"/>
      <w:r>
        <w:t>Compensating for non-deterministic output</w:t>
      </w:r>
      <w:bookmarkEnd w:id="21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78" w:name="_Toc528157540"/>
      <w:r>
        <w:lastRenderedPageBreak/>
        <w:t>Interaction between determinism and baselining</w:t>
      </w:r>
      <w:bookmarkEnd w:id="217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179" w:name="AppendixFixes"/>
      <w:bookmarkStart w:id="2180" w:name="_Toc528157541"/>
      <w:bookmarkEnd w:id="2179"/>
      <w:r>
        <w:lastRenderedPageBreak/>
        <w:t xml:space="preserve">(Informative) </w:t>
      </w:r>
      <w:r w:rsidR="00710FE0">
        <w:t>Guidance on fixes</w:t>
      </w:r>
      <w:bookmarkEnd w:id="218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81" w:name="_Toc528157542"/>
      <w:r>
        <w:lastRenderedPageBreak/>
        <w:t>(Informative) Diagnosing results in generated files</w:t>
      </w:r>
      <w:bookmarkEnd w:id="21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7D58643" w:rsidR="00830F21" w:rsidRDefault="00830F21" w:rsidP="00830F21">
      <w:r>
        <w:t>In what follows, we will refer to files that are generated only once as “singly generated,” and files that are generated multiple times as “multiply generated</w:t>
      </w:r>
      <w:del w:id="2182" w:author="Laurence Golding" w:date="2018-10-29T08:54:00Z">
        <w:r w:rsidDel="0027020C">
          <w:delText>”</w:delText>
        </w:r>
      </w:del>
      <w:r>
        <w:t>.</w:t>
      </w:r>
      <w:ins w:id="2183" w:author="Laurence Golding" w:date="2018-10-29T08:54:00Z">
        <w:r w:rsidR="0027020C">
          <w:t>”</w:t>
        </w:r>
      </w:ins>
    </w:p>
    <w:p w14:paraId="1568BBE8" w14:textId="77777777" w:rsidR="00830F21" w:rsidRDefault="00830F21" w:rsidP="00830F21">
      <w:r>
        <w:t>It can be difficult to diagnose results in generated files for the following reasons:</w:t>
      </w:r>
    </w:p>
    <w:p w14:paraId="6DFD7939" w14:textId="4423E895" w:rsidR="00830F21" w:rsidRDefault="00830F21" w:rsidP="00EA540C">
      <w:pPr>
        <w:pStyle w:val="ListParagraph"/>
        <w:numPr>
          <w:ilvl w:val="0"/>
          <w:numId w:val="29"/>
        </w:numPr>
      </w:pPr>
      <w:r>
        <w:t>The file might not</w:t>
      </w:r>
      <w:ins w:id="2184" w:author="Laurence Golding" w:date="2018-10-29T08:54:00Z">
        <w:r w:rsidR="00616A02">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277CCBB" w:rsidR="00830F21" w:rsidRDefault="00830F21" w:rsidP="00830F21">
      <w:pPr>
        <w:pStyle w:val="Codesmall"/>
        <w:rPr>
          <w:ins w:id="2185" w:author="Laurence Golding" w:date="2018-10-28T13:21:00Z"/>
        </w:rPr>
      </w:pPr>
      <w:r>
        <w:t xml:space="preserve">              "uriBaseId": "GENERATED"</w:t>
      </w:r>
      <w:ins w:id="2186" w:author="Laurence Golding" w:date="2018-10-28T13:21:00Z">
        <w:r w:rsidR="00585BE3">
          <w:t>,</w:t>
        </w:r>
      </w:ins>
    </w:p>
    <w:p w14:paraId="28F6060A" w14:textId="57C59A8B" w:rsidR="00585BE3" w:rsidRDefault="00585BE3" w:rsidP="00830F21">
      <w:pPr>
        <w:pStyle w:val="Codesmall"/>
      </w:pPr>
      <w:ins w:id="2187" w:author="Laurence Golding" w:date="2018-10-28T13:21: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C923F9A" w:rsidR="00830F21" w:rsidRDefault="00830F21" w:rsidP="00830F21">
      <w:pPr>
        <w:pStyle w:val="Codesmall"/>
      </w:pPr>
      <w:r>
        <w:t xml:space="preserve">  "files": </w:t>
      </w:r>
      <w:del w:id="2188" w:author="Laurence Golding" w:date="2018-10-28T13:20:00Z">
        <w:r w:rsidDel="00585BE3">
          <w:delText xml:space="preserve">{                                </w:delText>
        </w:r>
      </w:del>
      <w:ins w:id="2189" w:author="Laurence Golding" w:date="2018-10-28T13:20:00Z">
        <w:r w:rsidR="00585BE3">
          <w:t xml:space="preserve">[                              </w:t>
        </w:r>
      </w:ins>
      <w:r>
        <w:t># See §</w:t>
      </w:r>
      <w:r>
        <w:fldChar w:fldCharType="begin"/>
      </w:r>
      <w:r>
        <w:instrText xml:space="preserve"> REF _Ref507667580 \r \h </w:instrText>
      </w:r>
      <w:r>
        <w:fldChar w:fldCharType="separate"/>
      </w:r>
      <w:r w:rsidR="00CE3B9C">
        <w:t>3.12.11</w:t>
      </w:r>
      <w:r>
        <w:fldChar w:fldCharType="end"/>
      </w:r>
      <w:r>
        <w:t>.</w:t>
      </w:r>
    </w:p>
    <w:p w14:paraId="227A4EA3" w14:textId="713D74E8" w:rsidR="00830F21" w:rsidDel="00585BE3" w:rsidRDefault="00830F21" w:rsidP="00830F21">
      <w:pPr>
        <w:pStyle w:val="Codesmall"/>
        <w:rPr>
          <w:del w:id="2190" w:author="Laurence Golding" w:date="2018-10-28T13:21:00Z"/>
        </w:rPr>
      </w:pPr>
      <w:del w:id="2191" w:author="Laurence Golding" w:date="2018-10-28T13:21:00Z">
        <w:r w:rsidDel="00585BE3">
          <w:delText xml:space="preserve">    "ui/window.g.cs":                       # Property name matches uri property above.</w:delText>
        </w:r>
      </w:del>
    </w:p>
    <w:p w14:paraId="4927884C" w14:textId="728588A5" w:rsidR="00830F21" w:rsidRDefault="00830F21" w:rsidP="00830F21">
      <w:pPr>
        <w:pStyle w:val="Codesmall"/>
        <w:rPr>
          <w:ins w:id="2192" w:author="Laurence Golding" w:date="2018-10-28T13:20:00Z"/>
        </w:rPr>
      </w:pPr>
      <w:r>
        <w:t xml:space="preserve">    </w:t>
      </w:r>
      <w:del w:id="2193" w:author="Laurence Golding" w:date="2018-10-28T13:22:00Z">
        <w:r w:rsidDel="00585BE3">
          <w:delText xml:space="preserve">  </w:delText>
        </w:r>
      </w:del>
      <w:r>
        <w:t>{                                     # A file object (§</w:t>
      </w:r>
      <w:r>
        <w:fldChar w:fldCharType="begin"/>
      </w:r>
      <w:r>
        <w:instrText xml:space="preserve"> REF _Ref493403111 \r \h </w:instrText>
      </w:r>
      <w:r>
        <w:fldChar w:fldCharType="separate"/>
      </w:r>
      <w:r w:rsidR="00CE3B9C">
        <w:t>3.20</w:t>
      </w:r>
      <w:r>
        <w:fldChar w:fldCharType="end"/>
      </w:r>
      <w:r>
        <w:t>).</w:t>
      </w:r>
    </w:p>
    <w:p w14:paraId="09FB72B5" w14:textId="06F975EB" w:rsidR="00585BE3" w:rsidRDefault="00585BE3" w:rsidP="00830F21">
      <w:pPr>
        <w:pStyle w:val="Codesmall"/>
        <w:rPr>
          <w:ins w:id="2194" w:author="Laurence Golding" w:date="2018-10-28T13:21:00Z"/>
        </w:rPr>
      </w:pPr>
      <w:ins w:id="2195" w:author="Laurence Golding" w:date="2018-10-28T13:20:00Z">
        <w:r>
          <w:t xml:space="preserve">      "fileLocation": {                   # See </w:t>
        </w:r>
        <w:r>
          <w:fldChar w:fldCharType="begin"/>
        </w:r>
        <w:r>
          <w:instrText xml:space="preserve"> REF _Ref493403519 \r \h </w:instrText>
        </w:r>
      </w:ins>
      <w:r>
        <w:fldChar w:fldCharType="separate"/>
      </w:r>
      <w:ins w:id="2196" w:author="Laurence Golding" w:date="2018-10-28T13:20:00Z">
        <w:r>
          <w:t>3.20.2</w:t>
        </w:r>
        <w:r>
          <w:fldChar w:fldCharType="end"/>
        </w:r>
      </w:ins>
      <w:ins w:id="2197" w:author="Laurence Golding" w:date="2018-10-28T13:21:00Z">
        <w:r>
          <w:t>.</w:t>
        </w:r>
      </w:ins>
    </w:p>
    <w:p w14:paraId="448D969A" w14:textId="0778620D" w:rsidR="00585BE3" w:rsidRDefault="00585BE3" w:rsidP="00830F21">
      <w:pPr>
        <w:pStyle w:val="Codesmall"/>
        <w:rPr>
          <w:ins w:id="2198" w:author="Laurence Golding" w:date="2018-10-28T13:22:00Z"/>
        </w:rPr>
      </w:pPr>
      <w:ins w:id="2199" w:author="Laurence Golding" w:date="2018-10-28T13:21:00Z">
        <w:r>
          <w:t xml:space="preserve">        "uri": "ui/window.g.cs"</w:t>
        </w:r>
      </w:ins>
      <w:ins w:id="2200" w:author="Laurence Golding" w:date="2018-10-28T13:22:00Z">
        <w:r>
          <w:t>,</w:t>
        </w:r>
      </w:ins>
    </w:p>
    <w:p w14:paraId="672387E9" w14:textId="7A427B2B" w:rsidR="00585BE3" w:rsidRDefault="00585BE3" w:rsidP="00830F21">
      <w:pPr>
        <w:pStyle w:val="Codesmall"/>
        <w:rPr>
          <w:ins w:id="2201" w:author="Laurence Golding" w:date="2018-10-28T13:21:00Z"/>
        </w:rPr>
      </w:pPr>
      <w:ins w:id="2202" w:author="Laurence Golding" w:date="2018-10-28T13:22:00Z">
        <w:r>
          <w:t xml:space="preserve">        "uriBaseId": "GENERATED"</w:t>
        </w:r>
      </w:ins>
    </w:p>
    <w:p w14:paraId="757B8642" w14:textId="295ACF20" w:rsidR="00585BE3" w:rsidRDefault="00585BE3" w:rsidP="00830F21">
      <w:pPr>
        <w:pStyle w:val="Codesmall"/>
      </w:pPr>
      <w:ins w:id="2203" w:author="Laurence Golding" w:date="2018-10-28T13:21:00Z">
        <w:r>
          <w:t xml:space="preserve">      },</w:t>
        </w:r>
      </w:ins>
    </w:p>
    <w:p w14:paraId="0CA4B796" w14:textId="73DB8E76" w:rsidR="00830F21" w:rsidRPr="00EC7E26" w:rsidRDefault="00830F21" w:rsidP="00830F21">
      <w:pPr>
        <w:pStyle w:val="Codesmall"/>
        <w:rPr>
          <w:b/>
        </w:rPr>
      </w:pPr>
      <w:r w:rsidRPr="00EC7E26">
        <w:rPr>
          <w:b/>
        </w:rPr>
        <w:t xml:space="preserve">    </w:t>
      </w:r>
      <w:del w:id="2204" w:author="Laurence Golding" w:date="2018-10-28T13:22:00Z">
        <w:r w:rsidRPr="00EC7E26" w:rsidDel="00585BE3">
          <w:rPr>
            <w:b/>
          </w:rPr>
          <w:delText xml:space="preserve">  </w:delText>
        </w:r>
      </w:del>
      <w:r w:rsidRPr="00EC7E26">
        <w:rPr>
          <w:b/>
        </w:rPr>
        <w:t xml:space="preserve">  "contents": </w:t>
      </w:r>
      <w:ins w:id="2205" w:author="Laurence Golding" w:date="2018-10-28T13:23:00Z">
        <w:r w:rsidR="00585BE3">
          <w:rPr>
            <w:b/>
          </w:rPr>
          <w:t>{</w:t>
        </w:r>
      </w:ins>
      <w:r w:rsidRPr="00EC7E26">
        <w:rPr>
          <w:b/>
        </w:rPr>
        <w:t xml:space="preserve">                       </w:t>
      </w:r>
      <w:del w:id="2206" w:author="Laurence Golding" w:date="2018-10-28T13:23:00Z">
        <w:r w:rsidRPr="00EC7E26" w:rsidDel="00585BE3">
          <w:rPr>
            <w:b/>
          </w:rPr>
          <w:delText xml:space="preserve"> </w:delText>
        </w:r>
      </w:del>
      <w:r w:rsidRPr="00EC7E26">
        <w:rPr>
          <w:b/>
        </w:rPr>
        <w:t>#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764F49A1" w:rsidR="00830F21" w:rsidRPr="00EC7E26" w:rsidDel="00585BE3" w:rsidRDefault="00830F21" w:rsidP="00830F21">
      <w:pPr>
        <w:pStyle w:val="Codesmall"/>
        <w:rPr>
          <w:del w:id="2207" w:author="Laurence Golding" w:date="2018-10-28T13:23:00Z"/>
          <w:b/>
        </w:rPr>
      </w:pPr>
      <w:del w:id="2208" w:author="Laurence Golding" w:date="2018-10-28T13:23:00Z">
        <w:r w:rsidRPr="00EC7E26" w:rsidDel="00585BE3">
          <w:rPr>
            <w:b/>
          </w:rPr>
          <w:delText xml:space="preserve">    </w:delText>
        </w:r>
      </w:del>
      <w:del w:id="2209" w:author="Laurence Golding" w:date="2018-10-28T13:22:00Z">
        <w:r w:rsidRPr="00EC7E26" w:rsidDel="00585BE3">
          <w:rPr>
            <w:b/>
          </w:rPr>
          <w:delText xml:space="preserve">  </w:delText>
        </w:r>
      </w:del>
      <w:del w:id="2210" w:author="Laurence Golding" w:date="2018-10-28T13:23:00Z">
        <w:r w:rsidRPr="00EC7E26" w:rsidDel="00585BE3">
          <w:rPr>
            <w:b/>
          </w:rPr>
          <w:delText xml:space="preserve">    {                                 # A fileContent object (§</w:delText>
        </w:r>
        <w:r w:rsidRPr="00EC7E26" w:rsidDel="00585BE3">
          <w:rPr>
            <w:b/>
          </w:rPr>
          <w:fldChar w:fldCharType="begin"/>
        </w:r>
        <w:r w:rsidRPr="00EC7E26" w:rsidDel="00585BE3">
          <w:rPr>
            <w:b/>
          </w:rPr>
          <w:delInstrText xml:space="preserve"> REF _Ref509042171 \r \h </w:delInstrText>
        </w:r>
        <w:r w:rsidDel="00585BE3">
          <w:rPr>
            <w:b/>
          </w:rPr>
          <w:delInstrText xml:space="preserve"> \* MERGEFORMAT </w:delInstrText>
        </w:r>
        <w:r w:rsidRPr="00EC7E26" w:rsidDel="00585BE3">
          <w:rPr>
            <w:b/>
          </w:rPr>
        </w:r>
        <w:r w:rsidRPr="00EC7E26" w:rsidDel="00585BE3">
          <w:rPr>
            <w:b/>
          </w:rPr>
          <w:fldChar w:fldCharType="separate"/>
        </w:r>
        <w:r w:rsidR="00CE3B9C" w:rsidDel="00585BE3">
          <w:rPr>
            <w:b/>
          </w:rPr>
          <w:delText>3.3</w:delText>
        </w:r>
        <w:r w:rsidRPr="00EC7E26" w:rsidDel="00585BE3">
          <w:rPr>
            <w:b/>
          </w:rPr>
          <w:fldChar w:fldCharType="end"/>
        </w:r>
        <w:r w:rsidRPr="00EC7E26" w:rsidDel="00585BE3">
          <w:rPr>
            <w:b/>
          </w:rPr>
          <w:delText>).</w:delText>
        </w:r>
      </w:del>
    </w:p>
    <w:p w14:paraId="3F9D74B5" w14:textId="1A0CB07E" w:rsidR="00830F21" w:rsidRPr="00EC7E26" w:rsidRDefault="00830F21" w:rsidP="00830F21">
      <w:pPr>
        <w:pStyle w:val="Codesmall"/>
        <w:rPr>
          <w:b/>
        </w:rPr>
      </w:pPr>
      <w:r w:rsidRPr="00EC7E26">
        <w:rPr>
          <w:b/>
        </w:rPr>
        <w:t xml:space="preserve">    </w:t>
      </w:r>
      <w:del w:id="2211" w:author="Laurence Golding" w:date="2018-10-28T13:22:00Z">
        <w:r w:rsidRPr="00EC7E26" w:rsidDel="00585BE3">
          <w:rPr>
            <w:b/>
          </w:rPr>
          <w:delText xml:space="preserve">  </w:delText>
        </w:r>
      </w:del>
      <w:r w:rsidRPr="00EC7E26">
        <w:rPr>
          <w:b/>
        </w:rPr>
        <w:t xml:space="preserve">    </w:t>
      </w:r>
      <w:del w:id="2212" w:author="Laurence Golding" w:date="2018-10-28T13:23:00Z">
        <w:r w:rsidRPr="00EC7E26" w:rsidDel="00585BE3">
          <w:rPr>
            <w:b/>
          </w:rPr>
          <w:delText xml:space="preserve">  </w:delText>
        </w:r>
      </w:del>
      <w:r w:rsidRPr="00EC7E26">
        <w:rPr>
          <w:b/>
        </w:rPr>
        <w:t xml:space="preserve">"text": "..."                   </w:t>
      </w:r>
      <w:ins w:id="2213" w:author="Laurence Golding" w:date="2018-10-28T13:23:00Z">
        <w:r w:rsidR="00585BE3">
          <w:rPr>
            <w:b/>
          </w:rPr>
          <w:t xml:space="preserve">  </w:t>
        </w:r>
      </w:ins>
      <w:r w:rsidRPr="00EC7E26">
        <w:rPr>
          <w:b/>
        </w:rPr>
        <w:t>#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2214" w:author="Laurence Golding" w:date="2018-10-28T13:23:00Z">
        <w:r w:rsidRPr="00EC7E26" w:rsidDel="00585BE3">
          <w:rPr>
            <w:b/>
          </w:rPr>
          <w:delText xml:space="preserve">  </w:delText>
        </w:r>
      </w:del>
      <w:del w:id="2215" w:author="Laurence Golding" w:date="2018-10-28T13:22:00Z">
        <w:r w:rsidRPr="00EC7E26" w:rsidDel="00585BE3">
          <w:rPr>
            <w:b/>
          </w:rPr>
          <w:delText xml:space="preserve">  </w:delText>
        </w:r>
      </w:del>
      <w:r w:rsidRPr="00EC7E26">
        <w:rPr>
          <w:b/>
        </w:rPr>
        <w:t>}</w:t>
      </w:r>
    </w:p>
    <w:p w14:paraId="253C3DE2" w14:textId="77777777" w:rsidR="00830F21" w:rsidRDefault="00830F21" w:rsidP="00830F21">
      <w:pPr>
        <w:pStyle w:val="Codesmall"/>
      </w:pPr>
      <w:r>
        <w:t xml:space="preserve">    </w:t>
      </w:r>
      <w:del w:id="2216" w:author="Laurence Golding" w:date="2018-10-28T13:23:00Z">
        <w:r w:rsidDel="00585BE3">
          <w:delText xml:space="preserve">  </w:delText>
        </w:r>
      </w:del>
      <w:r>
        <w:t>}</w:t>
      </w:r>
    </w:p>
    <w:p w14:paraId="131ED3D5" w14:textId="5C1B5DEE" w:rsidR="00830F21" w:rsidDel="00585BE3" w:rsidRDefault="00830F21" w:rsidP="00830F21">
      <w:pPr>
        <w:pStyle w:val="Codesmall"/>
        <w:rPr>
          <w:del w:id="2217" w:author="Laurence Golding" w:date="2018-10-28T13:23:00Z"/>
        </w:rPr>
      </w:pPr>
      <w:del w:id="2218" w:author="Laurence Golding" w:date="2018-10-28T13:23:00Z">
        <w:r w:rsidDel="00585BE3">
          <w:delText xml:space="preserve">    }</w:delText>
        </w:r>
      </w:del>
    </w:p>
    <w:p w14:paraId="20B145DB" w14:textId="719FA516" w:rsidR="00830F21" w:rsidRDefault="00830F21" w:rsidP="00830F21">
      <w:pPr>
        <w:pStyle w:val="Codesmall"/>
      </w:pPr>
      <w:r>
        <w:t xml:space="preserve">  </w:t>
      </w:r>
      <w:del w:id="2219" w:author="Laurence Golding" w:date="2018-10-28T13:20:00Z">
        <w:r w:rsidDel="00585BE3">
          <w:delText>}</w:delText>
        </w:r>
      </w:del>
      <w:ins w:id="2220" w:author="Laurence Golding" w:date="2018-10-28T13:20:00Z">
        <w:r w:rsidR="00585BE3">
          <w:t>]</w:t>
        </w:r>
      </w:ins>
    </w:p>
    <w:p w14:paraId="4BD1B43B" w14:textId="77777777" w:rsidR="00830F21" w:rsidRDefault="00830F21" w:rsidP="00830F21">
      <w:pPr>
        <w:pStyle w:val="Codesmall"/>
      </w:pPr>
      <w:r>
        <w:t>}</w:t>
      </w:r>
    </w:p>
    <w:p w14:paraId="46FC14D3" w14:textId="77777777" w:rsidR="00830F21" w:rsidRDefault="00830F21" w:rsidP="00830F21"/>
    <w:p w14:paraId="4FB7B0E0" w14:textId="5BA2158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2221" w:author="Laurence Golding" w:date="2018-10-29T08:58:00Z">
        <w:r w:rsidDel="00CD65BD">
          <w:delText>give each instance a different property name</w:delText>
        </w:r>
      </w:del>
      <w:ins w:id="2222" w:author="Laurence Golding" w:date="2018-10-29T08:58:00Z">
        <w:r w:rsidR="00CD65BD">
          <w:t>distinguish them</w:t>
        </w:r>
      </w:ins>
      <w:r>
        <w:t>.</w:t>
      </w:r>
    </w:p>
    <w:p w14:paraId="5509737D" w14:textId="6C5B0F00" w:rsidR="00830F21" w:rsidDel="00CD65BD" w:rsidRDefault="00830F21" w:rsidP="00830F21">
      <w:pPr>
        <w:rPr>
          <w:del w:id="2223" w:author="Laurence Golding" w:date="2018-10-29T09:00:00Z"/>
        </w:rPr>
      </w:pPr>
      <w:del w:id="2224" w:author="Laurence Golding" w:date="2018-10-29T09:00:00Z">
        <w:r w:rsidDel="00CD65BD">
          <w:delText xml:space="preserve">In EXAMPLE 2 above, if </w:delText>
        </w:r>
        <w:r w:rsidRPr="00840A34" w:rsidDel="00CD65BD">
          <w:rPr>
            <w:rStyle w:val="CODEtemp"/>
          </w:rPr>
          <w:delText>"ui/window.g.cs"</w:delText>
        </w:r>
        <w:r w:rsidDel="00CD65BD">
          <w:delText xml:space="preserve"> is multiply generated, there can’t be two properties in </w:delText>
        </w:r>
        <w:r w:rsidRPr="00840A34" w:rsidDel="00CD65BD">
          <w:rPr>
            <w:rStyle w:val="CODEtemp"/>
          </w:rPr>
          <w:delText>run.files</w:delText>
        </w:r>
        <w:r w:rsidDel="00CD65BD">
          <w:delText xml:space="preserve"> with that property name. Prepending the property name with the URI base id (for example, </w:delText>
        </w:r>
        <w:r w:rsidRPr="00840A34" w:rsidDel="00CD65BD">
          <w:rPr>
            <w:rStyle w:val="CODEtemp"/>
          </w:rPr>
          <w:delText>"#GENERATED#ui/window.g.cs"</w:delText>
        </w:r>
        <w:r w:rsidDel="00CD65BD">
          <w:delText>), as described in §</w:delText>
        </w:r>
        <w:r w:rsidDel="00CD65BD">
          <w:fldChar w:fldCharType="begin"/>
        </w:r>
        <w:r w:rsidDel="00CD65BD">
          <w:delInstrText xml:space="preserve"> REF _Ref508985072 \r \h </w:delInstrText>
        </w:r>
        <w:r w:rsidDel="00CD65BD">
          <w:fldChar w:fldCharType="separate"/>
        </w:r>
        <w:r w:rsidR="00CE3B9C" w:rsidDel="00CD65BD">
          <w:delText>3.12.11.2</w:delText>
        </w:r>
        <w:r w:rsidDel="00CD65BD">
          <w:fldChar w:fldCharType="end"/>
        </w:r>
        <w:r w:rsidDel="00CD65BD">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0C459757" w:rsidR="00830F21" w:rsidRPr="009220E1" w:rsidRDefault="00830F21" w:rsidP="00830F21">
      <w:pPr>
        <w:pStyle w:val="Codesmall"/>
        <w:rPr>
          <w:b/>
        </w:rPr>
      </w:pPr>
      <w:r w:rsidRPr="009220E1">
        <w:rPr>
          <w:b/>
        </w:rPr>
        <w:t xml:space="preserve">              "uriBaseId": "GENERATED-1"</w:t>
      </w:r>
      <w:ins w:id="2225" w:author="Laurence Golding" w:date="2018-10-28T13:31:00Z">
        <w:r w:rsidR="00585BE3">
          <w:rPr>
            <w:b/>
          </w:rPr>
          <w:t>,</w:t>
        </w:r>
      </w:ins>
    </w:p>
    <w:p w14:paraId="7495ACC5" w14:textId="73B951DD" w:rsidR="00585BE3" w:rsidRDefault="00585BE3" w:rsidP="00830F21">
      <w:pPr>
        <w:pStyle w:val="Codesmall"/>
        <w:rPr>
          <w:ins w:id="2226" w:author="Laurence Golding" w:date="2018-10-28T13:31:00Z"/>
        </w:rPr>
      </w:pPr>
      <w:ins w:id="2227" w:author="Laurence Golding" w:date="2018-10-28T13:31:00Z">
        <w:r>
          <w:t xml:space="preserve">        </w:t>
        </w:r>
      </w:ins>
    </w:p>
    <w:p w14:paraId="72975992" w14:textId="64CBAC16"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CEE38AA" w:rsidR="00830F21" w:rsidRDefault="00830F21" w:rsidP="00830F21">
      <w:pPr>
        <w:pStyle w:val="Codesmall"/>
      </w:pPr>
      <w:r>
        <w:t xml:space="preserve">  "files": </w:t>
      </w:r>
      <w:del w:id="2228" w:author="Laurence Golding" w:date="2018-10-28T13:24:00Z">
        <w:r w:rsidDel="00585BE3">
          <w:delText>{</w:delText>
        </w:r>
      </w:del>
      <w:ins w:id="2229" w:author="Laurence Golding" w:date="2018-10-28T13:24:00Z">
        <w:r w:rsidR="00585BE3">
          <w:t>[</w:t>
        </w:r>
      </w:ins>
    </w:p>
    <w:p w14:paraId="7BF08467" w14:textId="0F77F4DC" w:rsidR="00830F21" w:rsidRPr="00585BE3" w:rsidRDefault="00830F21" w:rsidP="00830F21">
      <w:pPr>
        <w:pStyle w:val="Codesmall"/>
        <w:rPr>
          <w:ins w:id="2230" w:author="Laurence Golding" w:date="2018-10-28T13:24:00Z"/>
        </w:rPr>
      </w:pPr>
      <w:r w:rsidRPr="00585BE3">
        <w:t xml:space="preserve">    </w:t>
      </w:r>
      <w:del w:id="2231" w:author="Laurence Golding" w:date="2018-10-28T13:29:00Z">
        <w:r w:rsidRPr="00585BE3" w:rsidDel="00585BE3">
          <w:delText xml:space="preserve">"#GENERATED-1#ui/window.g.cs": </w:delText>
        </w:r>
      </w:del>
      <w:r w:rsidRPr="00585BE3">
        <w:t>{</w:t>
      </w:r>
      <w:del w:id="2232" w:author="Laurence Golding" w:date="2018-10-28T13:29:00Z">
        <w:r w:rsidRPr="00585BE3" w:rsidDel="00585BE3">
          <w:delText xml:space="preserve">         # Unique property name.</w:delText>
        </w:r>
      </w:del>
    </w:p>
    <w:p w14:paraId="04D8C336" w14:textId="342C6A01" w:rsidR="00585BE3" w:rsidRPr="00585BE3" w:rsidRDefault="00585BE3" w:rsidP="00830F21">
      <w:pPr>
        <w:pStyle w:val="Codesmall"/>
        <w:rPr>
          <w:ins w:id="2233" w:author="Laurence Golding" w:date="2018-10-28T13:28:00Z"/>
        </w:rPr>
      </w:pPr>
      <w:ins w:id="2234" w:author="Laurence Golding" w:date="2018-10-28T13:24:00Z">
        <w:r w:rsidRPr="00585BE3">
          <w:t xml:space="preserve">      "fileLocation"</w:t>
        </w:r>
      </w:ins>
      <w:ins w:id="2235" w:author="Laurence Golding" w:date="2018-10-28T13:28:00Z">
        <w:r w:rsidRPr="00585BE3">
          <w:t>: {</w:t>
        </w:r>
      </w:ins>
    </w:p>
    <w:p w14:paraId="26EB6894" w14:textId="35CE51A5" w:rsidR="00585BE3" w:rsidRPr="00585BE3" w:rsidRDefault="00585BE3" w:rsidP="00830F21">
      <w:pPr>
        <w:pStyle w:val="Codesmall"/>
        <w:rPr>
          <w:ins w:id="2236" w:author="Laurence Golding" w:date="2018-10-28T13:28:00Z"/>
        </w:rPr>
      </w:pPr>
      <w:ins w:id="2237" w:author="Laurence Golding" w:date="2018-10-28T13:28:00Z">
        <w:r w:rsidRPr="00585BE3">
          <w:t xml:space="preserve">        "uri": "ui/window.g.cs",</w:t>
        </w:r>
      </w:ins>
    </w:p>
    <w:p w14:paraId="77EA5712" w14:textId="22DC0BBC" w:rsidR="00585BE3" w:rsidRPr="00CD65BD" w:rsidRDefault="00585BE3" w:rsidP="00830F21">
      <w:pPr>
        <w:pStyle w:val="Codesmall"/>
        <w:rPr>
          <w:ins w:id="2238" w:author="Laurence Golding" w:date="2018-10-28T13:28:00Z"/>
          <w:b/>
        </w:rPr>
      </w:pPr>
      <w:ins w:id="2239" w:author="Laurence Golding" w:date="2018-10-28T13:28:00Z">
        <w:r w:rsidRPr="00CD65BD">
          <w:rPr>
            <w:b/>
          </w:rPr>
          <w:t xml:space="preserve">        "uriBaseId": "GENERATED-1"</w:t>
        </w:r>
      </w:ins>
      <w:ins w:id="2240" w:author="Laurence Golding" w:date="2018-10-28T13:30:00Z">
        <w:r w:rsidRPr="00CD65BD">
          <w:rPr>
            <w:b/>
          </w:rPr>
          <w:t xml:space="preserve">           # Unique uri</w:t>
        </w:r>
      </w:ins>
      <w:ins w:id="2241" w:author="Laurence Golding" w:date="2018-10-28T13:31:00Z">
        <w:r w:rsidRPr="00CD65BD">
          <w:rPr>
            <w:b/>
          </w:rPr>
          <w:t>BaseId value.</w:t>
        </w:r>
      </w:ins>
    </w:p>
    <w:p w14:paraId="5CA17FD5" w14:textId="793CFFC0" w:rsidR="00585BE3" w:rsidRPr="00585BE3" w:rsidRDefault="00585BE3" w:rsidP="00830F21">
      <w:pPr>
        <w:pStyle w:val="Codesmall"/>
      </w:pPr>
      <w:ins w:id="2242" w:author="Laurence Golding" w:date="2018-10-28T13:28:00Z">
        <w:r w:rsidRPr="00585BE3">
          <w:t xml:space="preserve">      }</w:t>
        </w:r>
      </w:ins>
    </w:p>
    <w:p w14:paraId="5514662B" w14:textId="77777777" w:rsidR="00830F21" w:rsidRPr="00585BE3" w:rsidRDefault="00830F21" w:rsidP="00830F21">
      <w:pPr>
        <w:pStyle w:val="Codesmall"/>
      </w:pPr>
      <w:r w:rsidRPr="00585BE3">
        <w:t xml:space="preserve">      ...</w:t>
      </w:r>
    </w:p>
    <w:p w14:paraId="0AA0581D" w14:textId="77777777" w:rsidR="00830F21" w:rsidRPr="00585BE3" w:rsidRDefault="00830F21" w:rsidP="00830F21">
      <w:pPr>
        <w:pStyle w:val="Codesmall"/>
      </w:pPr>
      <w:r w:rsidRPr="00585BE3">
        <w:t xml:space="preserve">    },</w:t>
      </w:r>
    </w:p>
    <w:p w14:paraId="446117DE" w14:textId="77777777" w:rsidR="00830F21" w:rsidRPr="00585BE3" w:rsidRDefault="00830F21" w:rsidP="00830F21">
      <w:pPr>
        <w:pStyle w:val="Codesmall"/>
      </w:pPr>
    </w:p>
    <w:p w14:paraId="5BDD767D" w14:textId="361CDC8B" w:rsidR="00830F21" w:rsidRDefault="00830F21" w:rsidP="00830F21">
      <w:pPr>
        <w:pStyle w:val="Codesmall"/>
        <w:rPr>
          <w:ins w:id="2243" w:author="Laurence Golding" w:date="2018-10-28T13:29:00Z"/>
        </w:rPr>
      </w:pPr>
      <w:r w:rsidRPr="00585BE3">
        <w:t xml:space="preserve">    </w:t>
      </w:r>
      <w:del w:id="2244" w:author="Laurence Golding" w:date="2018-10-28T13:31:00Z">
        <w:r w:rsidRPr="00585BE3" w:rsidDel="00585BE3">
          <w:delText xml:space="preserve">"#GENERATED-2#ui/window.g.cs": </w:delText>
        </w:r>
      </w:del>
      <w:r w:rsidRPr="00585BE3">
        <w:t>{</w:t>
      </w:r>
      <w:del w:id="2245" w:author="Laurence Golding" w:date="2018-10-28T13:31:00Z">
        <w:r w:rsidRPr="00585BE3" w:rsidDel="00585BE3">
          <w:delText xml:space="preserve">         # Unique property name</w:delText>
        </w:r>
      </w:del>
    </w:p>
    <w:p w14:paraId="0459175B" w14:textId="214C5A56" w:rsidR="00585BE3" w:rsidRDefault="00585BE3" w:rsidP="00830F21">
      <w:pPr>
        <w:pStyle w:val="Codesmall"/>
        <w:rPr>
          <w:ins w:id="2246" w:author="Laurence Golding" w:date="2018-10-28T13:30:00Z"/>
        </w:rPr>
      </w:pPr>
      <w:ins w:id="2247" w:author="Laurence Golding" w:date="2018-10-28T13:29:00Z">
        <w:r>
          <w:t xml:space="preserve">      "fileLocation": {</w:t>
        </w:r>
      </w:ins>
    </w:p>
    <w:p w14:paraId="09326844" w14:textId="09CD2ACD" w:rsidR="00585BE3" w:rsidRDefault="00585BE3" w:rsidP="00830F21">
      <w:pPr>
        <w:pStyle w:val="Codesmall"/>
        <w:rPr>
          <w:ins w:id="2248" w:author="Laurence Golding" w:date="2018-10-28T13:30:00Z"/>
        </w:rPr>
      </w:pPr>
      <w:ins w:id="2249" w:author="Laurence Golding" w:date="2018-10-28T13:30:00Z">
        <w:r>
          <w:t xml:space="preserve">        "uri": ui/window.g.cs",</w:t>
        </w:r>
      </w:ins>
    </w:p>
    <w:p w14:paraId="1EEFA170" w14:textId="64A2D18C" w:rsidR="00585BE3" w:rsidRPr="00CD65BD" w:rsidRDefault="00585BE3" w:rsidP="00830F21">
      <w:pPr>
        <w:pStyle w:val="Codesmall"/>
        <w:rPr>
          <w:ins w:id="2250" w:author="Laurence Golding" w:date="2018-10-28T13:29:00Z"/>
          <w:b/>
        </w:rPr>
      </w:pPr>
      <w:ins w:id="2251" w:author="Laurence Golding" w:date="2018-10-28T13:30:00Z">
        <w:r w:rsidRPr="00CD65BD">
          <w:rPr>
            <w:b/>
          </w:rPr>
          <w:t xml:space="preserve">        "uriBaseId": "GENERATED-2"           # Unique uriBaseId value.</w:t>
        </w:r>
      </w:ins>
    </w:p>
    <w:p w14:paraId="3E1A70A4" w14:textId="62458D58" w:rsidR="00585BE3" w:rsidRPr="00585BE3" w:rsidRDefault="00585BE3" w:rsidP="00830F21">
      <w:pPr>
        <w:pStyle w:val="Codesmall"/>
      </w:pPr>
      <w:ins w:id="2252" w:author="Laurence Golding" w:date="2018-10-28T13:29:00Z">
        <w:r>
          <w:t xml:space="preserve">      </w:t>
        </w:r>
      </w:ins>
      <w:ins w:id="2253" w:author="Laurence Golding" w:date="2018-10-28T13:30:00Z">
        <w:r>
          <w:t>}</w:t>
        </w:r>
      </w:ins>
    </w:p>
    <w:p w14:paraId="5A178741" w14:textId="77777777" w:rsidR="00830F21" w:rsidRPr="00585BE3" w:rsidRDefault="00830F21" w:rsidP="00830F21">
      <w:pPr>
        <w:pStyle w:val="Codesmall"/>
      </w:pPr>
      <w:r w:rsidRPr="00585BE3">
        <w:t xml:space="preserve">      ...</w:t>
      </w:r>
    </w:p>
    <w:p w14:paraId="53ACAD64" w14:textId="77777777" w:rsidR="00830F21" w:rsidRPr="00585BE3" w:rsidRDefault="00830F21" w:rsidP="00830F21">
      <w:pPr>
        <w:pStyle w:val="Codesmall"/>
      </w:pPr>
      <w:r w:rsidRPr="00585BE3">
        <w:t xml:space="preserve">    }</w:t>
      </w:r>
    </w:p>
    <w:p w14:paraId="2284BAEF" w14:textId="4D4372B9" w:rsidR="00830F21" w:rsidRDefault="00830F21" w:rsidP="00830F21">
      <w:pPr>
        <w:pStyle w:val="Codesmall"/>
      </w:pPr>
      <w:r>
        <w:t xml:space="preserve">  </w:t>
      </w:r>
      <w:del w:id="2254" w:author="Laurence Golding" w:date="2018-10-28T13:24:00Z">
        <w:r w:rsidDel="00585BE3">
          <w:delText>}</w:delText>
        </w:r>
      </w:del>
      <w:ins w:id="2255" w:author="Laurence Golding" w:date="2018-10-28T13:24:00Z">
        <w:r w:rsidR="00585BE3">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256" w:name="AppendixExamples"/>
      <w:bookmarkStart w:id="2257" w:name="_Toc528157543"/>
      <w:bookmarkEnd w:id="2256"/>
      <w:r>
        <w:lastRenderedPageBreak/>
        <w:t xml:space="preserve">(Informative) </w:t>
      </w:r>
      <w:r w:rsidR="00710FE0">
        <w:t>Examples</w:t>
      </w:r>
      <w:bookmarkEnd w:id="22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258" w:name="_Toc528157544"/>
      <w:r>
        <w:t xml:space="preserve">Minimal valid SARIF </w:t>
      </w:r>
      <w:r w:rsidR="00EA1C84">
        <w:t>log file</w:t>
      </w:r>
      <w:bookmarkEnd w:id="225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259" w:name="_Toc528157545"/>
      <w:r w:rsidRPr="00745595">
        <w:t xml:space="preserve">Minimal recommended SARIF </w:t>
      </w:r>
      <w:r w:rsidR="00EA1C84">
        <w:t xml:space="preserve">log </w:t>
      </w:r>
      <w:r w:rsidRPr="00745595">
        <w:t>file with source information</w:t>
      </w:r>
      <w:bookmarkEnd w:id="225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AFB6E4A" w:rsidR="00745595" w:rsidRDefault="00745595" w:rsidP="00745595">
      <w:r>
        <w:t xml:space="preserve">This example also includes a </w:t>
      </w:r>
      <w:r w:rsidRPr="00745595">
        <w:rPr>
          <w:rStyle w:val="CODEtemp"/>
        </w:rPr>
        <w:t>run.</w:t>
      </w:r>
      <w:ins w:id="2260" w:author="Laurence Golding" w:date="2018-10-27T11:29:00Z">
        <w:r w:rsidR="00665C9F">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r w:rsidR="00CE3B9C">
        <w:t>3.12.15</w:t>
      </w:r>
      <w:r>
        <w:fldChar w:fldCharType="end"/>
      </w:r>
      <w:ins w:id="2261" w:author="Laurence Golding" w:date="2018-10-27T11:29:00Z">
        <w:r w:rsidR="00665C9F">
          <w:t>, §</w:t>
        </w:r>
        <w:r w:rsidR="00665C9F">
          <w:fldChar w:fldCharType="begin"/>
        </w:r>
        <w:r w:rsidR="00665C9F">
          <w:instrText xml:space="preserve"> REF _Ref508870783 \r \h </w:instrText>
        </w:r>
      </w:ins>
      <w:r w:rsidR="00665C9F">
        <w:fldChar w:fldCharType="separate"/>
      </w:r>
      <w:ins w:id="2262" w:author="Laurence Golding" w:date="2018-10-27T11:29:00Z">
        <w:r w:rsidR="00665C9F">
          <w:t>3.37.3</w:t>
        </w:r>
        <w:r w:rsidR="00665C9F">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AB92C55" w:rsidR="006570BF" w:rsidRDefault="006570BF" w:rsidP="00105CCB">
      <w:pPr>
        <w:pStyle w:val="Codesmall"/>
      </w:pPr>
      <w:r>
        <w:t xml:space="preserve">      "files": </w:t>
      </w:r>
      <w:del w:id="2263" w:author="Laurence Golding" w:date="2018-10-27T11:27:00Z">
        <w:r w:rsidDel="004F4C84">
          <w:delText>{</w:delText>
        </w:r>
      </w:del>
      <w:ins w:id="2264" w:author="Laurence Golding" w:date="2018-10-27T11:27:00Z">
        <w:r w:rsidR="004F4C84">
          <w:t>[</w:t>
        </w:r>
      </w:ins>
    </w:p>
    <w:p w14:paraId="4550FAD5" w14:textId="563E0A7E" w:rsidR="006570BF" w:rsidRDefault="006570BF" w:rsidP="00105CCB">
      <w:pPr>
        <w:pStyle w:val="Codesmall"/>
        <w:rPr>
          <w:ins w:id="2265" w:author="Laurence Golding" w:date="2018-10-27T11:27:00Z"/>
        </w:rPr>
      </w:pPr>
      <w:r>
        <w:t xml:space="preserve">        </w:t>
      </w:r>
      <w:del w:id="2266" w:author="Laurence Golding" w:date="2018-10-27T11:28:00Z">
        <w:r w:rsidDel="00B43719">
          <w:delText>"file:///</w:delText>
        </w:r>
        <w:r w:rsidR="0064455F" w:rsidDel="00B43719">
          <w:delText>build.example.com</w:delText>
        </w:r>
        <w:r w:rsidDel="00B43719">
          <w:delText xml:space="preserve">/work/src/collections/list.cpp": </w:delText>
        </w:r>
      </w:del>
      <w:r>
        <w:t>{</w:t>
      </w:r>
    </w:p>
    <w:p w14:paraId="2723B272" w14:textId="7420F94A" w:rsidR="004F4C84" w:rsidRDefault="004F4C84" w:rsidP="00105CCB">
      <w:pPr>
        <w:pStyle w:val="Codesmall"/>
        <w:rPr>
          <w:ins w:id="2267" w:author="Laurence Golding" w:date="2018-10-27T11:27:00Z"/>
        </w:rPr>
      </w:pPr>
      <w:ins w:id="2268" w:author="Laurence Golding" w:date="2018-10-27T11:27:00Z">
        <w:r>
          <w:t xml:space="preserve">          "</w:t>
        </w:r>
        <w:r w:rsidR="00B43719">
          <w:t>fileLocation": {</w:t>
        </w:r>
      </w:ins>
    </w:p>
    <w:p w14:paraId="30086FEA" w14:textId="7628A8F3" w:rsidR="00B43719" w:rsidRDefault="00B43719" w:rsidP="00105CCB">
      <w:pPr>
        <w:pStyle w:val="Codesmall"/>
        <w:rPr>
          <w:ins w:id="2269" w:author="Laurence Golding" w:date="2018-10-27T11:27:00Z"/>
        </w:rPr>
      </w:pPr>
      <w:ins w:id="2270" w:author="Laurence Golding" w:date="2018-10-27T11:27:00Z">
        <w:r>
          <w:t xml:space="preserve">            "uri": "</w:t>
        </w:r>
      </w:ins>
      <w:ins w:id="2271" w:author="Laurence Golding" w:date="2018-10-27T11:30:00Z">
        <w:r w:rsidR="00665C9F">
          <w:t>https</w:t>
        </w:r>
      </w:ins>
      <w:ins w:id="2272" w:author="Laurence Golding" w:date="2018-10-27T11:27:00Z">
        <w:r>
          <w:t>:///build.example.com/work/src/collections/list.cpp"</w:t>
        </w:r>
      </w:ins>
    </w:p>
    <w:p w14:paraId="44ECE95F" w14:textId="6D4B12E6" w:rsidR="00B43719" w:rsidRDefault="00B43719" w:rsidP="00105CCB">
      <w:pPr>
        <w:pStyle w:val="Codesmall"/>
      </w:pPr>
      <w:ins w:id="2273" w:author="Laurence Golding" w:date="2018-10-27T11:27: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897E61F" w:rsidR="006570BF" w:rsidRDefault="006570BF" w:rsidP="00105CCB">
      <w:pPr>
        <w:pStyle w:val="Codesmall"/>
      </w:pPr>
      <w:r>
        <w:t xml:space="preserve">      </w:t>
      </w:r>
      <w:del w:id="2274" w:author="Laurence Golding" w:date="2018-10-27T11:27:00Z">
        <w:r w:rsidDel="004F4C84">
          <w:delText>},</w:delText>
        </w:r>
      </w:del>
      <w:ins w:id="2275" w:author="Laurence Golding" w:date="2018-10-27T11:27:00Z">
        <w:r w:rsidR="004F4C84">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10E66F30" w:rsidR="006570BF" w:rsidRDefault="006570BF" w:rsidP="00105CCB">
      <w:pPr>
        <w:pStyle w:val="Codesmall"/>
        <w:rPr>
          <w:ins w:id="2276" w:author="Laurence Golding" w:date="2018-10-27T11:30:00Z"/>
        </w:rPr>
      </w:pPr>
      <w:r>
        <w:t xml:space="preserve">          "ruleId": "C2001",</w:t>
      </w:r>
    </w:p>
    <w:p w14:paraId="7344301E" w14:textId="70BADCE5" w:rsidR="00665C9F" w:rsidRDefault="00665C9F" w:rsidP="00105CCB">
      <w:pPr>
        <w:pStyle w:val="Codesmall"/>
      </w:pPr>
      <w:ins w:id="2277" w:author="Laurence Golding" w:date="2018-10-27T11:30:00Z">
        <w:r>
          <w:t xml:space="preserve">          "ruleIndex":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8F266B9" w:rsidR="006570BF" w:rsidRDefault="006570BF" w:rsidP="00105CCB">
      <w:pPr>
        <w:pStyle w:val="Codesmall"/>
        <w:rPr>
          <w:ins w:id="2278" w:author="Laurence Golding" w:date="2018-10-27T11:31:00Z"/>
        </w:rPr>
      </w:pPr>
      <w:r>
        <w:t xml:space="preserve">              "</w:t>
      </w:r>
      <w:r w:rsidR="00EB5632">
        <w:t>physicalLocation</w:t>
      </w:r>
      <w:r>
        <w:t>": {</w:t>
      </w:r>
    </w:p>
    <w:p w14:paraId="365BB833" w14:textId="74463B20" w:rsidR="00665C9F" w:rsidRDefault="00665C9F" w:rsidP="00105CCB">
      <w:pPr>
        <w:pStyle w:val="Codesmall"/>
      </w:pPr>
      <w:ins w:id="2279" w:author="Laurence Golding" w:date="2018-10-27T11:31:00Z">
        <w:r>
          <w:t xml:space="preserve">                "fileLocation": {</w:t>
        </w:r>
      </w:ins>
    </w:p>
    <w:p w14:paraId="1A868FAF" w14:textId="3C1A23FA" w:rsidR="006570BF" w:rsidRDefault="006570BF" w:rsidP="00105CCB">
      <w:pPr>
        <w:pStyle w:val="Codesmall"/>
      </w:pPr>
      <w:r>
        <w:t xml:space="preserve">                </w:t>
      </w:r>
      <w:ins w:id="2280" w:author="Laurence Golding" w:date="2018-10-27T11:33:00Z">
        <w:r w:rsidR="00665C9F">
          <w:t xml:space="preserve">  </w:t>
        </w:r>
      </w:ins>
      <w:r>
        <w:t>"uri": "file://</w:t>
      </w:r>
      <w:r w:rsidR="0064455F">
        <w:t>build.example.com</w:t>
      </w:r>
      <w:r>
        <w:t>/work/src/collections/list.cpp",</w:t>
      </w:r>
    </w:p>
    <w:p w14:paraId="3956599D" w14:textId="56B01AA8" w:rsidR="00665C9F" w:rsidRDefault="00665C9F" w:rsidP="00665C9F">
      <w:pPr>
        <w:pStyle w:val="Codesmall"/>
        <w:rPr>
          <w:ins w:id="2281" w:author="Laurence Golding" w:date="2018-10-27T11:33:00Z"/>
        </w:rPr>
      </w:pPr>
      <w:ins w:id="2282" w:author="Laurence Golding" w:date="2018-10-27T11:33:00Z">
        <w:r>
          <w:t xml:space="preserve">                  "</w:t>
        </w:r>
      </w:ins>
      <w:ins w:id="2283" w:author="Laurence Golding" w:date="2018-10-27T11:34:00Z">
        <w:r w:rsidR="00F91990">
          <w:t>f</w:t>
        </w:r>
      </w:ins>
      <w:ins w:id="2284" w:author="Laurence Golding" w:date="2018-10-27T11:33:00Z">
        <w:r>
          <w:t>i</w:t>
        </w:r>
      </w:ins>
      <w:ins w:id="2285" w:author="Laurence Golding" w:date="2018-10-27T11:34:00Z">
        <w:r w:rsidR="00F91990">
          <w:t>leI</w:t>
        </w:r>
      </w:ins>
      <w:ins w:id="2286" w:author="Laurence Golding" w:date="2018-10-27T11:33:00Z">
        <w:r>
          <w:t>ndex": 0</w:t>
        </w:r>
      </w:ins>
    </w:p>
    <w:p w14:paraId="0EC9F4BD" w14:textId="4F9C2098" w:rsidR="00665C9F" w:rsidRDefault="00665C9F" w:rsidP="00665C9F">
      <w:pPr>
        <w:pStyle w:val="Codesmall"/>
        <w:rPr>
          <w:ins w:id="2287" w:author="Laurence Golding" w:date="2018-10-27T11:33:00Z"/>
        </w:rPr>
      </w:pPr>
      <w:ins w:id="2288" w:author="Laurence Golding" w:date="2018-10-27T11:33:00Z">
        <w:r>
          <w:t xml:space="preserve">                },</w:t>
        </w:r>
      </w:ins>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0B4D11B1" w14:textId="54206630" w:rsidR="00665C9F" w:rsidDel="000C23AF" w:rsidRDefault="006570BF" w:rsidP="00105CCB">
      <w:pPr>
        <w:pStyle w:val="Codesmall"/>
        <w:rPr>
          <w:del w:id="2289" w:author="Laurence Golding" w:date="2018-10-27T11:33:00Z"/>
        </w:rPr>
      </w:pPr>
      <w:r>
        <w:t xml:space="preserve">                }</w:t>
      </w:r>
    </w:p>
    <w:p w14:paraId="7F1B75AF" w14:textId="77777777" w:rsidR="00FD6BEE" w:rsidRDefault="00FD6BEE" w:rsidP="00105CCB">
      <w:pPr>
        <w:pStyle w:val="Codesmall"/>
        <w:rPr>
          <w:ins w:id="2290" w:author="Laurence Golding" w:date="2018-10-27T11:34:00Z"/>
        </w:rPr>
      </w:pPr>
    </w:p>
    <w:p w14:paraId="1C320DA5" w14:textId="472204B5"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15700678" w:rsidR="006570BF" w:rsidRDefault="006570BF" w:rsidP="00105CCB">
      <w:pPr>
        <w:pStyle w:val="Codesmall"/>
        <w:rPr>
          <w:ins w:id="2291" w:author="Laurence Golding" w:date="2018-10-25T12:21:00Z"/>
        </w:rPr>
      </w:pPr>
      <w:r>
        <w:t xml:space="preserve">      ],</w:t>
      </w:r>
    </w:p>
    <w:p w14:paraId="05B4D967" w14:textId="18DBD9BC" w:rsidR="008F1FF2" w:rsidRDefault="008F1FF2" w:rsidP="00105CCB">
      <w:pPr>
        <w:pStyle w:val="Codesmall"/>
      </w:pPr>
      <w:ins w:id="2292" w:author="Laurence Golding" w:date="2018-10-25T12:21:00Z">
        <w:r>
          <w:t xml:space="preserve">      "resources": {</w:t>
        </w:r>
      </w:ins>
    </w:p>
    <w:p w14:paraId="59CF1684" w14:textId="492B90D8" w:rsidR="006570BF" w:rsidRDefault="006570BF" w:rsidP="00105CCB">
      <w:pPr>
        <w:pStyle w:val="Codesmall"/>
      </w:pPr>
      <w:r>
        <w:t xml:space="preserve">     </w:t>
      </w:r>
      <w:ins w:id="2293" w:author="Laurence Golding" w:date="2018-10-25T12:22:00Z">
        <w:r w:rsidR="008F1FF2">
          <w:t xml:space="preserve">  </w:t>
        </w:r>
      </w:ins>
      <w:r>
        <w:t xml:space="preserve"> "rules": </w:t>
      </w:r>
      <w:ins w:id="2294" w:author="Laurence Golding" w:date="2018-10-25T12:21:00Z">
        <w:r w:rsidR="008F1FF2">
          <w:t>[</w:t>
        </w:r>
      </w:ins>
      <w:del w:id="2295" w:author="Laurence Golding" w:date="2018-10-25T12:21:00Z">
        <w:r w:rsidDel="008F1FF2">
          <w:delText>{</w:delText>
        </w:r>
      </w:del>
    </w:p>
    <w:p w14:paraId="789F9DEA" w14:textId="402B8FE9" w:rsidR="006570BF" w:rsidRDefault="006570BF" w:rsidP="00105CCB">
      <w:pPr>
        <w:pStyle w:val="Codesmall"/>
      </w:pPr>
      <w:r>
        <w:t xml:space="preserve">      </w:t>
      </w:r>
      <w:ins w:id="2296" w:author="Laurence Golding" w:date="2018-10-25T12:22:00Z">
        <w:r w:rsidR="008F1FF2">
          <w:t xml:space="preserve">  </w:t>
        </w:r>
      </w:ins>
      <w:r>
        <w:t xml:space="preserve">  </w:t>
      </w:r>
      <w:del w:id="2297" w:author="Laurence Golding" w:date="2018-10-25T12:21:00Z">
        <w:r w:rsidDel="008F1FF2">
          <w:delText xml:space="preserve">"C2001": </w:delText>
        </w:r>
      </w:del>
      <w:r>
        <w:t>{</w:t>
      </w:r>
    </w:p>
    <w:p w14:paraId="1E7A23A7" w14:textId="4E7D4009" w:rsidR="006570BF" w:rsidRDefault="006570BF" w:rsidP="00105CCB">
      <w:pPr>
        <w:pStyle w:val="Codesmall"/>
      </w:pPr>
      <w:r>
        <w:t xml:space="preserve">        </w:t>
      </w:r>
      <w:ins w:id="2298" w:author="Laurence Golding" w:date="2018-10-25T12:22:00Z">
        <w:r w:rsidR="008F1FF2">
          <w:t xml:space="preserve">  </w:t>
        </w:r>
      </w:ins>
      <w:r>
        <w:t xml:space="preserve">  "id": "C2001",</w:t>
      </w:r>
    </w:p>
    <w:p w14:paraId="34E9CA2A" w14:textId="66C9C3A8" w:rsidR="00105CCB" w:rsidRDefault="006570BF" w:rsidP="00105CCB">
      <w:pPr>
        <w:pStyle w:val="Codesmall"/>
      </w:pPr>
      <w:r>
        <w:t xml:space="preserve">          </w:t>
      </w:r>
      <w:ins w:id="2299" w:author="Laurence Golding" w:date="2018-10-25T12:22:00Z">
        <w:r w:rsidR="008F1FF2">
          <w:t xml:space="preserve">  </w:t>
        </w:r>
      </w:ins>
      <w:r>
        <w:t xml:space="preserve">"fullDescription": </w:t>
      </w:r>
      <w:r w:rsidR="00105CCB">
        <w:t>{</w:t>
      </w:r>
    </w:p>
    <w:p w14:paraId="7EA32914" w14:textId="45CA4896" w:rsidR="006570BF" w:rsidRDefault="00105CCB" w:rsidP="00105CCB">
      <w:pPr>
        <w:pStyle w:val="Codesmall"/>
      </w:pPr>
      <w:r>
        <w:t xml:space="preserve">            </w:t>
      </w:r>
      <w:ins w:id="2300" w:author="Laurence Golding" w:date="2018-10-25T12:22:00Z">
        <w:r w:rsidR="008F1FF2">
          <w:t xml:space="preserve">  </w:t>
        </w:r>
      </w:ins>
      <w:r>
        <w:t xml:space="preserve">"text": </w:t>
      </w:r>
      <w:r w:rsidR="006570BF">
        <w:t>"A variable was used without being initialized.</w:t>
      </w:r>
      <w:r>
        <w:t xml:space="preserve"> This can result in</w:t>
      </w:r>
    </w:p>
    <w:p w14:paraId="4EB68B11" w14:textId="0F564695" w:rsidR="006570BF" w:rsidRDefault="006570BF" w:rsidP="00105CCB">
      <w:pPr>
        <w:pStyle w:val="Codesmall"/>
      </w:pPr>
      <w:r>
        <w:t xml:space="preserve">              </w:t>
      </w:r>
      <w:ins w:id="2301" w:author="Laurence Golding" w:date="2018-10-25T12:22:00Z">
        <w:r w:rsidR="008F1FF2">
          <w:t xml:space="preserve">  </w:t>
        </w:r>
      </w:ins>
      <w:r>
        <w:t xml:space="preserve">       runtime errors such as null reference exceptions."</w:t>
      </w:r>
    </w:p>
    <w:p w14:paraId="26AE90C0" w14:textId="2035CE47" w:rsidR="00105CCB" w:rsidRDefault="00105CCB" w:rsidP="00105CCB">
      <w:pPr>
        <w:pStyle w:val="Codesmall"/>
      </w:pPr>
      <w:r>
        <w:t xml:space="preserve">        </w:t>
      </w:r>
      <w:ins w:id="2302" w:author="Laurence Golding" w:date="2018-10-25T12:22:00Z">
        <w:r w:rsidR="008F1FF2">
          <w:t xml:space="preserve">  </w:t>
        </w:r>
      </w:ins>
      <w:r>
        <w:t xml:space="preserve">  }</w:t>
      </w:r>
    </w:p>
    <w:p w14:paraId="4C01FD5E" w14:textId="1F2C7D9A" w:rsidR="006570BF" w:rsidRDefault="006570BF" w:rsidP="00105CCB">
      <w:pPr>
        <w:pStyle w:val="Codesmall"/>
      </w:pPr>
      <w:r>
        <w:t xml:space="preserve">        </w:t>
      </w:r>
      <w:ins w:id="2303" w:author="Laurence Golding" w:date="2018-10-25T12:22:00Z">
        <w:r w:rsidR="008F1FF2">
          <w:t xml:space="preserve">  </w:t>
        </w:r>
      </w:ins>
      <w:r>
        <w:t>}</w:t>
      </w:r>
    </w:p>
    <w:p w14:paraId="0361D219" w14:textId="52D1F2D6" w:rsidR="006570BF" w:rsidRDefault="006570BF" w:rsidP="00105CCB">
      <w:pPr>
        <w:pStyle w:val="Codesmall"/>
        <w:rPr>
          <w:ins w:id="2304" w:author="Laurence Golding" w:date="2018-10-25T12:22:00Z"/>
        </w:rPr>
      </w:pPr>
      <w:r>
        <w:t xml:space="preserve">      </w:t>
      </w:r>
      <w:ins w:id="2305" w:author="Laurence Golding" w:date="2018-10-25T12:22:00Z">
        <w:r w:rsidR="008F1FF2">
          <w:t xml:space="preserve">  </w:t>
        </w:r>
      </w:ins>
      <w:ins w:id="2306" w:author="Laurence Golding" w:date="2018-10-25T12:21:00Z">
        <w:r w:rsidR="008F1FF2">
          <w:t>]</w:t>
        </w:r>
      </w:ins>
      <w:del w:id="2307" w:author="Laurence Golding" w:date="2018-10-25T12:21:00Z">
        <w:r w:rsidDel="008F1FF2">
          <w:delText>}</w:delText>
        </w:r>
      </w:del>
    </w:p>
    <w:p w14:paraId="5B5DE6E3" w14:textId="0CBD8AA6" w:rsidR="008F1FF2" w:rsidRDefault="008F1FF2" w:rsidP="00105CCB">
      <w:pPr>
        <w:pStyle w:val="Codesmall"/>
      </w:pPr>
      <w:ins w:id="2308" w:author="Laurence Golding" w:date="2018-10-25T12:2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09" w:name="_Toc528157546"/>
      <w:r w:rsidRPr="001D7651">
        <w:t xml:space="preserve">Minimal recommended SARIF </w:t>
      </w:r>
      <w:r w:rsidR="00EA1C84">
        <w:t xml:space="preserve">log </w:t>
      </w:r>
      <w:r w:rsidRPr="001D7651">
        <w:t>file without source information</w:t>
      </w:r>
      <w:bookmarkEnd w:id="2309"/>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D70026F" w:rsidR="001D7651" w:rsidRDefault="001D7651" w:rsidP="00D71A1D">
      <w:pPr>
        <w:pStyle w:val="Codesmall"/>
      </w:pPr>
      <w:r>
        <w:t xml:space="preserve">      "files": </w:t>
      </w:r>
      <w:del w:id="2310" w:author="Laurence Golding" w:date="2018-10-27T11:35:00Z">
        <w:r w:rsidDel="00BD580D">
          <w:delText>{</w:delText>
        </w:r>
      </w:del>
      <w:ins w:id="2311" w:author="Laurence Golding" w:date="2018-10-27T11:35:00Z">
        <w:r w:rsidR="00BD580D">
          <w:t>[</w:t>
        </w:r>
      </w:ins>
    </w:p>
    <w:p w14:paraId="2BF85C49" w14:textId="28A83861" w:rsidR="001D7651" w:rsidRDefault="001D7651" w:rsidP="00D71A1D">
      <w:pPr>
        <w:pStyle w:val="Codesmall"/>
        <w:rPr>
          <w:ins w:id="2312" w:author="Laurence Golding" w:date="2018-10-27T11:35:00Z"/>
        </w:rPr>
      </w:pPr>
      <w:r>
        <w:t xml:space="preserve">        </w:t>
      </w:r>
      <w:del w:id="2313" w:author="Laurence Golding" w:date="2018-10-27T11:37:00Z">
        <w:r w:rsidDel="0032111A">
          <w:delText>"file://</w:delText>
        </w:r>
        <w:r w:rsidR="0064455F" w:rsidDel="0032111A">
          <w:delText>build.example.com</w:delText>
        </w:r>
        <w:r w:rsidDel="0032111A">
          <w:delText xml:space="preserve">/work/bin/example": </w:delText>
        </w:r>
      </w:del>
      <w:r>
        <w:t>{</w:t>
      </w:r>
    </w:p>
    <w:p w14:paraId="1D2148EE" w14:textId="6ADC8A17" w:rsidR="00BD580D" w:rsidRDefault="00BD580D" w:rsidP="00D71A1D">
      <w:pPr>
        <w:pStyle w:val="Codesmall"/>
        <w:rPr>
          <w:ins w:id="2314" w:author="Laurence Golding" w:date="2018-10-27T11:37:00Z"/>
        </w:rPr>
      </w:pPr>
      <w:ins w:id="2315" w:author="Laurence Golding" w:date="2018-10-27T11:35:00Z">
        <w:r>
          <w:t xml:space="preserve">          "fileLocation": {</w:t>
        </w:r>
      </w:ins>
    </w:p>
    <w:p w14:paraId="29AA82CD" w14:textId="0CCC4059" w:rsidR="00BD580D" w:rsidRDefault="00BD580D" w:rsidP="00D71A1D">
      <w:pPr>
        <w:pStyle w:val="Codesmall"/>
        <w:rPr>
          <w:ins w:id="2316" w:author="Laurence Golding" w:date="2018-10-27T11:35:00Z"/>
        </w:rPr>
      </w:pPr>
      <w:ins w:id="2317" w:author="Laurence Golding" w:date="2018-10-27T11:37:00Z">
        <w:r>
          <w:t xml:space="preserve">            "</w:t>
        </w:r>
        <w:r w:rsidR="0032111A">
          <w:t>uri": "https://build.example.com/work/bin/example"</w:t>
        </w:r>
      </w:ins>
    </w:p>
    <w:p w14:paraId="348D09B1" w14:textId="141453B9" w:rsidR="00BD580D" w:rsidRDefault="00BD580D" w:rsidP="00D71A1D">
      <w:pPr>
        <w:pStyle w:val="Codesmall"/>
      </w:pPr>
      <w:ins w:id="2318" w:author="Laurence Golding" w:date="2018-10-27T11:35:00Z">
        <w:r>
          <w:t xml:space="preserve">          }</w:t>
        </w:r>
      </w:ins>
      <w:ins w:id="2319" w:author="Laurence Golding" w:date="2018-10-27T11:37:00Z">
        <w:r>
          <w:t>,</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AF1DBA" w:rsidR="001D7651" w:rsidRDefault="001D7651" w:rsidP="00D71A1D">
      <w:pPr>
        <w:pStyle w:val="Codesmall"/>
      </w:pPr>
      <w:r>
        <w:lastRenderedPageBreak/>
        <w:t xml:space="preserve">      </w:t>
      </w:r>
      <w:del w:id="2320" w:author="Laurence Golding" w:date="2018-10-27T11:35:00Z">
        <w:r w:rsidDel="00BD580D">
          <w:delText>},</w:delText>
        </w:r>
      </w:del>
      <w:ins w:id="2321" w:author="Laurence Golding" w:date="2018-10-27T11:35:00Z">
        <w:r w:rsidR="00BD580D">
          <w:t>],</w:t>
        </w:r>
      </w:ins>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w:t>
      </w:r>
      <w:del w:id="2322" w:author="Laurence Golding" w:date="2018-10-27T11:38:00Z">
        <w:r w:rsidDel="0032111A">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3132324" w:rsidR="001D7651" w:rsidRDefault="001D7651" w:rsidP="00D71A1D">
      <w:pPr>
        <w:pStyle w:val="Codesmall"/>
      </w:pPr>
      <w:r>
        <w:t xml:space="preserve">        </w:t>
      </w:r>
      <w:del w:id="2323" w:author="Laurence Golding" w:date="2018-10-27T11:38:00Z">
        <w:r w:rsidDel="0032111A">
          <w:delText xml:space="preserve">"Example.Worker": </w:delText>
        </w:r>
      </w:del>
      <w:r>
        <w:t>{</w:t>
      </w:r>
    </w:p>
    <w:p w14:paraId="3F41AF82" w14:textId="12CD5BDE" w:rsidR="001D7651" w:rsidRDefault="001D7651" w:rsidP="00D71A1D">
      <w:pPr>
        <w:pStyle w:val="Codesmall"/>
        <w:rPr>
          <w:ins w:id="2324" w:author="Laurence Golding" w:date="2018-10-27T11:38:00Z"/>
        </w:rPr>
      </w:pPr>
      <w:r>
        <w:t xml:space="preserve">          "name": "Worker",</w:t>
      </w:r>
    </w:p>
    <w:p w14:paraId="6B4A1CB4" w14:textId="6CFC673B" w:rsidR="0032111A" w:rsidRDefault="0032111A" w:rsidP="00D71A1D">
      <w:pPr>
        <w:pStyle w:val="Codesmall"/>
      </w:pPr>
      <w:ins w:id="2325" w:author="Laurence Golding" w:date="2018-10-27T11:38:00Z">
        <w:r>
          <w:t xml:space="preserve">          "fullyQualifiedName": "Example.Worker"</w:t>
        </w:r>
      </w:ins>
      <w:ins w:id="2326" w:author="Laurence Golding" w:date="2018-10-27T11:39:00Z">
        <w:r>
          <w:t>,</w:t>
        </w:r>
      </w:ins>
    </w:p>
    <w:p w14:paraId="55F6E939" w14:textId="77777777" w:rsidR="001D7651" w:rsidRDefault="001D7651" w:rsidP="00D71A1D">
      <w:pPr>
        <w:pStyle w:val="Codesmall"/>
      </w:pPr>
      <w:r>
        <w:t xml:space="preserve">          "kind": "type",</w:t>
      </w:r>
    </w:p>
    <w:p w14:paraId="7C5E05DF" w14:textId="5C2D361B" w:rsidR="001D7651" w:rsidRDefault="001D7651" w:rsidP="00D71A1D">
      <w:pPr>
        <w:pStyle w:val="Codesmall"/>
      </w:pPr>
      <w:r>
        <w:t xml:space="preserve">          "parent</w:t>
      </w:r>
      <w:del w:id="2327" w:author="Laurence Golding" w:date="2018-10-27T11:38:00Z">
        <w:r w:rsidDel="0032111A">
          <w:delText>Key</w:delText>
        </w:r>
      </w:del>
      <w:ins w:id="2328" w:author="Laurence Golding" w:date="2018-10-27T11:38:00Z">
        <w:r w:rsidR="0032111A">
          <w:t>Index</w:t>
        </w:r>
      </w:ins>
      <w:r>
        <w:t xml:space="preserve">": </w:t>
      </w:r>
      <w:del w:id="2329" w:author="Laurence Golding" w:date="2018-10-27T11:38:00Z">
        <w:r w:rsidDel="0032111A">
          <w:delText>"Example"</w:delText>
        </w:r>
      </w:del>
      <w:ins w:id="2330" w:author="Laurence Golding" w:date="2018-10-27T11:39:00Z">
        <w:r w:rsidR="0032111A">
          <w:t>0</w:t>
        </w:r>
      </w:ins>
    </w:p>
    <w:p w14:paraId="3E1437DE" w14:textId="77777777" w:rsidR="001D7651" w:rsidRDefault="001D7651" w:rsidP="00D71A1D">
      <w:pPr>
        <w:pStyle w:val="Codesmall"/>
      </w:pPr>
      <w:r>
        <w:t xml:space="preserve">        },</w:t>
      </w:r>
    </w:p>
    <w:p w14:paraId="28B0233B" w14:textId="6C17ED6D" w:rsidR="001D7651" w:rsidRDefault="001D7651" w:rsidP="00D71A1D">
      <w:pPr>
        <w:pStyle w:val="Codesmall"/>
      </w:pPr>
      <w:r>
        <w:t xml:space="preserve">        </w:t>
      </w:r>
      <w:del w:id="2331" w:author="Laurence Golding" w:date="2018-10-27T11:39:00Z">
        <w:r w:rsidDel="0032111A">
          <w:delText>"Example.Worker.DoWork"</w:delText>
        </w:r>
      </w:del>
      <w:r>
        <w:t>: {</w:t>
      </w:r>
    </w:p>
    <w:p w14:paraId="08445146" w14:textId="4A3BE59D" w:rsidR="001D7651" w:rsidRDefault="001D7651" w:rsidP="00D71A1D">
      <w:pPr>
        <w:pStyle w:val="Codesmall"/>
        <w:rPr>
          <w:ins w:id="2332" w:author="Laurence Golding" w:date="2018-10-27T11:38:00Z"/>
        </w:rPr>
      </w:pPr>
      <w:r>
        <w:t xml:space="preserve">          "name": "DoWork",</w:t>
      </w:r>
    </w:p>
    <w:p w14:paraId="76E4A7AD" w14:textId="7005DDB0" w:rsidR="0032111A" w:rsidRDefault="0032111A" w:rsidP="00D71A1D">
      <w:pPr>
        <w:pStyle w:val="Codesmall"/>
      </w:pPr>
      <w:ins w:id="2333" w:author="Laurence Golding" w:date="2018-10-27T11:38:00Z">
        <w:r>
          <w:t xml:space="preserve">          "fullyQualified</w:t>
        </w:r>
      </w:ins>
      <w:ins w:id="2334" w:author="Laurence Golding" w:date="2018-10-27T11:39:00Z">
        <w:r>
          <w:t>Name": "Example.Worker.DoWork",</w:t>
        </w:r>
      </w:ins>
    </w:p>
    <w:p w14:paraId="3FEE9ECE" w14:textId="77777777" w:rsidR="001D7651" w:rsidRDefault="001D7651" w:rsidP="00D71A1D">
      <w:pPr>
        <w:pStyle w:val="Codesmall"/>
      </w:pPr>
      <w:r>
        <w:t xml:space="preserve">          "kind": "function",</w:t>
      </w:r>
    </w:p>
    <w:p w14:paraId="404F1D67" w14:textId="7CB86811" w:rsidR="001D7651" w:rsidRDefault="001D7651" w:rsidP="00D71A1D">
      <w:pPr>
        <w:pStyle w:val="Codesmall"/>
      </w:pPr>
      <w:r>
        <w:t xml:space="preserve">          "parent</w:t>
      </w:r>
      <w:del w:id="2335" w:author="Laurence Golding" w:date="2018-10-27T11:39:00Z">
        <w:r w:rsidDel="0032111A">
          <w:delText>Key</w:delText>
        </w:r>
      </w:del>
      <w:ins w:id="2336" w:author="Laurence Golding" w:date="2018-10-27T11:39:00Z">
        <w:r w:rsidR="0032111A">
          <w:t>Index</w:t>
        </w:r>
      </w:ins>
      <w:r>
        <w:t xml:space="preserve">": </w:t>
      </w:r>
      <w:del w:id="2337" w:author="Laurence Golding" w:date="2018-10-27T11:39:00Z">
        <w:r w:rsidDel="0032111A">
          <w:delText>"Example.Worker"</w:delText>
        </w:r>
      </w:del>
      <w:ins w:id="2338" w:author="Laurence Golding" w:date="2018-10-27T11:39:00Z">
        <w:r w:rsidR="0032111A">
          <w:t>1</w:t>
        </w:r>
      </w:ins>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092E76CF" w14:textId="08B727C1" w:rsidR="0032111A" w:rsidRDefault="001D7651" w:rsidP="00D71A1D">
      <w:pPr>
        <w:pStyle w:val="Codesmall"/>
      </w:pPr>
      <w:r>
        <w:t xml:space="preserve">              "</w:t>
      </w:r>
      <w:del w:id="2339" w:author="Laurence Golding" w:date="2018-10-27T11:50:00Z">
        <w:r w:rsidDel="001D6C9A">
          <w:delText>fullyQualifiedLogicalName</w:delText>
        </w:r>
      </w:del>
      <w:ins w:id="2340" w:author="Laurence Golding" w:date="2018-10-27T11:50:00Z">
        <w:r w:rsidR="001D6C9A">
          <w:t>logicalLocationIndex</w:t>
        </w:r>
      </w:ins>
      <w:r>
        <w:t xml:space="preserve">": </w:t>
      </w:r>
      <w:del w:id="2341" w:author="Laurence Golding" w:date="2018-10-27T11:50:00Z">
        <w:r w:rsidDel="001D6C9A">
          <w:delText>"Example.Worker.DoWork"</w:delText>
        </w:r>
      </w:del>
      <w:ins w:id="2342" w:author="Laurence Golding" w:date="2018-10-27T11:50:00Z">
        <w:r w:rsidR="001D6C9A">
          <w:t>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43" w:name="_Toc528157547"/>
      <w:r w:rsidRPr="001D7651">
        <w:t xml:space="preserve">SARIF </w:t>
      </w:r>
      <w:r w:rsidR="00D71A1D">
        <w:t xml:space="preserve">resource </w:t>
      </w:r>
      <w:r w:rsidRPr="001D7651">
        <w:t xml:space="preserve">file </w:t>
      </w:r>
      <w:r w:rsidR="00D71A1D">
        <w:t>with</w:t>
      </w:r>
      <w:r w:rsidRPr="001D7651">
        <w:t xml:space="preserve"> rule metadata</w:t>
      </w:r>
      <w:bookmarkEnd w:id="2343"/>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3DF9F772" w:rsidR="001B06D8" w:rsidRDefault="003576BB" w:rsidP="003576BB">
      <w:pPr>
        <w:pStyle w:val="Codesmall"/>
      </w:pPr>
      <w:r>
        <w:t xml:space="preserve">  </w:t>
      </w:r>
      <w:r w:rsidR="00D71A1D">
        <w:t xml:space="preserve"> </w:t>
      </w:r>
      <w:r w:rsidR="001B06D8">
        <w:t xml:space="preserve">     "rules": </w:t>
      </w:r>
      <w:ins w:id="2344" w:author="Laurence Golding" w:date="2018-10-25T12:25:00Z">
        <w:r w:rsidR="008809FB">
          <w:t>[</w:t>
        </w:r>
      </w:ins>
      <w:del w:id="2345" w:author="Laurence Golding" w:date="2018-10-25T12:25:00Z">
        <w:r w:rsidR="001B06D8" w:rsidDel="008809FB">
          <w:delText>{</w:delText>
        </w:r>
      </w:del>
    </w:p>
    <w:p w14:paraId="46012D96" w14:textId="6B46EC21" w:rsidR="001B06D8" w:rsidRDefault="001B06D8" w:rsidP="003576BB">
      <w:pPr>
        <w:pStyle w:val="Codesmall"/>
      </w:pPr>
      <w:r>
        <w:t xml:space="preserve">   </w:t>
      </w:r>
      <w:r w:rsidR="00D71A1D">
        <w:t xml:space="preserve">  </w:t>
      </w:r>
      <w:r>
        <w:t xml:space="preserve">     </w:t>
      </w:r>
      <w:del w:id="2346" w:author="Laurence Golding" w:date="2018-10-25T12:25:00Z">
        <w:r w:rsidDel="008809FB">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lastRenderedPageBreak/>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99696C6" w:rsidR="001B06D8" w:rsidRDefault="001B06D8" w:rsidP="003576BB">
      <w:pPr>
        <w:pStyle w:val="Codesmall"/>
      </w:pPr>
      <w:r>
        <w:t xml:space="preserve">      </w:t>
      </w:r>
      <w:r w:rsidR="00D71A1D">
        <w:t xml:space="preserve">  </w:t>
      </w:r>
      <w:ins w:id="2347" w:author="Laurence Golding" w:date="2018-10-25T12:25:00Z">
        <w:r w:rsidR="008809FB">
          <w:t>]</w:t>
        </w:r>
      </w:ins>
      <w:del w:id="2348" w:author="Laurence Golding" w:date="2018-10-25T12:25:00Z">
        <w:r w:rsidDel="008809FB">
          <w:delText>}</w:delText>
        </w:r>
      </w:del>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349" w:name="_Toc528157548"/>
      <w:r>
        <w:t>Comprehensive SARIF file</w:t>
      </w:r>
      <w:bookmarkEnd w:id="234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lastRenderedPageBreak/>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6256549A" w:rsidR="006043FF" w:rsidRDefault="00B84736" w:rsidP="00EA1C84">
      <w:pPr>
        <w:pStyle w:val="Codesmall"/>
        <w:rPr>
          <w:ins w:id="2350" w:author="Laurence Golding" w:date="2018-10-27T11:55:00Z"/>
        </w:rPr>
      </w:pPr>
      <w:r>
        <w:t xml:space="preserve">              "uriBaseId"</w:t>
      </w:r>
      <w:r w:rsidR="006043FF">
        <w:t xml:space="preserve">: </w:t>
      </w:r>
      <w:r>
        <w:t>"SRCROOT"</w:t>
      </w:r>
      <w:ins w:id="2351" w:author="Laurence Golding" w:date="2018-10-27T11:55:00Z">
        <w:r w:rsidR="002024D9">
          <w:t>,</w:t>
        </w:r>
      </w:ins>
    </w:p>
    <w:p w14:paraId="24F875AF" w14:textId="54BEB00A" w:rsidR="002024D9" w:rsidRDefault="002024D9" w:rsidP="00EA1C84">
      <w:pPr>
        <w:pStyle w:val="Codesmall"/>
      </w:pPr>
      <w:ins w:id="2352" w:author="Laurence Golding" w:date="2018-10-27T11:55:00Z">
        <w:r>
          <w:t xml:space="preserve">      </w:t>
        </w:r>
      </w:ins>
      <w:ins w:id="2353" w:author="Laurence Golding" w:date="2018-10-27T11:56: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20E065D" w:rsidR="000C5906" w:rsidRDefault="000C5906" w:rsidP="000C5906">
      <w:pPr>
        <w:pStyle w:val="Codesmall"/>
        <w:rPr>
          <w:ins w:id="2354" w:author="Laurence Golding" w:date="2018-10-27T11:53:00Z"/>
        </w:rPr>
      </w:pPr>
      <w:r>
        <w:t xml:space="preserve">              "ruleId": "C2</w:t>
      </w:r>
      <w:ins w:id="2355" w:author="Laurence Golding" w:date="2018-10-27T11:53:00Z">
        <w:r w:rsidR="00611AF3">
          <w:t>001</w:t>
        </w:r>
      </w:ins>
      <w:del w:id="2356" w:author="Laurence Golding" w:date="2018-10-27T11:53:00Z">
        <w:r w:rsidDel="00611AF3">
          <w:delText>152</w:delText>
        </w:r>
      </w:del>
      <w:r>
        <w:t>",</w:t>
      </w:r>
    </w:p>
    <w:p w14:paraId="1F171B11" w14:textId="4F816BF5" w:rsidR="00611AF3" w:rsidRDefault="00611AF3" w:rsidP="000C5906">
      <w:pPr>
        <w:pStyle w:val="Codesmall"/>
      </w:pPr>
      <w:ins w:id="2357" w:author="Laurence Golding" w:date="2018-10-27T11:54: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E7E62CF" w:rsidR="000C5906" w:rsidRDefault="000C5906" w:rsidP="000C5906">
      <w:pPr>
        <w:pStyle w:val="Codesmall"/>
      </w:pPr>
      <w:r>
        <w:t xml:space="preserve">                "text": "Exception evaluating rule \"</w:t>
      </w:r>
      <w:del w:id="2358" w:author="Laurence Golding" w:date="2018-10-27T11:54:00Z">
        <w:r w:rsidDel="00611AF3">
          <w:delText>C2152</w:delText>
        </w:r>
      </w:del>
      <w:ins w:id="2359" w:author="Laurence Golding" w:date="2018-10-27T11:54:00Z">
        <w:r w:rsidR="00611AF3">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EC90A2F" w:rsidR="00B84736" w:rsidRDefault="00B84736" w:rsidP="000C5906">
      <w:pPr>
        <w:pStyle w:val="Codesmall"/>
        <w:rPr>
          <w:ins w:id="2360" w:author="Laurence Golding" w:date="2018-10-28T10:29:00Z"/>
        </w:rPr>
      </w:pPr>
      <w:r>
        <w:t xml:space="preserve">                  "uriBaseId": "SRCROOT"</w:t>
      </w:r>
      <w:ins w:id="2361" w:author="Laurence Golding" w:date="2018-10-28T10:29:00Z">
        <w:r w:rsidR="00D5315B">
          <w:t>,</w:t>
        </w:r>
      </w:ins>
    </w:p>
    <w:p w14:paraId="1198892A" w14:textId="30149322" w:rsidR="00D5315B" w:rsidRDefault="00D5315B" w:rsidP="000C5906">
      <w:pPr>
        <w:pStyle w:val="Codesmall"/>
      </w:pPr>
      <w:ins w:id="2362" w:author="Laurence Golding" w:date="2018-10-28T10:29:00Z">
        <w:r>
          <w:t xml:space="preserve">                  "fileIndex": </w:t>
        </w:r>
      </w:ins>
      <w:ins w:id="2363" w:author="Laurence Golding" w:date="2018-10-28T10:39:00Z">
        <w:r>
          <w:t>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lastRenderedPageBreak/>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0800A2F6" w:rsidR="005F350D" w:rsidRDefault="006043FF" w:rsidP="005F350D">
      <w:pPr>
        <w:pStyle w:val="Codesmall"/>
      </w:pPr>
      <w:r>
        <w:t xml:space="preserve">      "files": </w:t>
      </w:r>
      <w:del w:id="2364" w:author="Laurence Golding" w:date="2018-10-28T13:32:00Z">
        <w:r w:rsidDel="00A1477A">
          <w:delText>{</w:delText>
        </w:r>
      </w:del>
      <w:ins w:id="2365" w:author="Laurence Golding" w:date="2018-10-28T13:32:00Z">
        <w:r w:rsidR="00A1477A">
          <w:t>[</w:t>
        </w:r>
      </w:ins>
    </w:p>
    <w:p w14:paraId="7994BC3E" w14:textId="6298198F" w:rsidR="005F350D" w:rsidRDefault="005F350D" w:rsidP="005F350D">
      <w:pPr>
        <w:pStyle w:val="Codesmall"/>
        <w:rPr>
          <w:ins w:id="2366" w:author="Laurence Golding" w:date="2018-10-27T11:57:00Z"/>
        </w:rPr>
      </w:pPr>
      <w:r>
        <w:t xml:space="preserve">        </w:t>
      </w:r>
      <w:del w:id="2367" w:author="Laurence Golding" w:date="2018-10-27T11:57:00Z">
        <w:r w:rsidDel="002024D9">
          <w:delText>"build</w:delText>
        </w:r>
        <w:r w:rsidR="00A21F3A" w:rsidDel="002024D9">
          <w:delText xml:space="preserve">/collections.rsp": </w:delText>
        </w:r>
      </w:del>
      <w:r w:rsidR="00A21F3A">
        <w:t>{</w:t>
      </w:r>
    </w:p>
    <w:p w14:paraId="168C2AA2" w14:textId="65A6A1B1" w:rsidR="002024D9" w:rsidRDefault="002024D9" w:rsidP="005F350D">
      <w:pPr>
        <w:pStyle w:val="Codesmall"/>
        <w:rPr>
          <w:ins w:id="2368" w:author="Laurence Golding" w:date="2018-10-27T11:57:00Z"/>
        </w:rPr>
      </w:pPr>
      <w:ins w:id="2369" w:author="Laurence Golding" w:date="2018-10-27T11:57:00Z">
        <w:r>
          <w:t xml:space="preserve">          "fileLocation": {</w:t>
        </w:r>
      </w:ins>
    </w:p>
    <w:p w14:paraId="4495DFB0" w14:textId="5813D210" w:rsidR="002024D9" w:rsidRDefault="002024D9" w:rsidP="005F350D">
      <w:pPr>
        <w:pStyle w:val="Codesmall"/>
        <w:rPr>
          <w:ins w:id="2370" w:author="Laurence Golding" w:date="2018-10-27T11:58:00Z"/>
        </w:rPr>
      </w:pPr>
      <w:ins w:id="2371" w:author="Laurence Golding" w:date="2018-10-27T11:57:00Z">
        <w:r>
          <w:t xml:space="preserve">            "uri": "build/collections.rsp"</w:t>
        </w:r>
      </w:ins>
      <w:ins w:id="2372" w:author="Laurence Golding" w:date="2018-10-27T11:58:00Z">
        <w:r>
          <w:t>,</w:t>
        </w:r>
      </w:ins>
    </w:p>
    <w:p w14:paraId="0B6E859C" w14:textId="3553B18C" w:rsidR="002024D9" w:rsidRDefault="002024D9" w:rsidP="005F350D">
      <w:pPr>
        <w:pStyle w:val="Codesmall"/>
        <w:rPr>
          <w:ins w:id="2373" w:author="Laurence Golding" w:date="2018-10-27T11:58:00Z"/>
        </w:rPr>
      </w:pPr>
      <w:ins w:id="2374" w:author="Laurence Golding" w:date="2018-10-27T11:58:00Z">
        <w:r>
          <w:t xml:space="preserve">            "uriBaseId": "SRCROOT"</w:t>
        </w:r>
      </w:ins>
    </w:p>
    <w:p w14:paraId="098F6F4E" w14:textId="1FBB0B21" w:rsidR="002024D9" w:rsidRDefault="002024D9" w:rsidP="005F350D">
      <w:pPr>
        <w:pStyle w:val="Codesmall"/>
      </w:pPr>
      <w:ins w:id="2375" w:author="Laurence Golding" w:date="2018-10-27T11:57:00Z">
        <w:r>
          <w:t xml:space="preserve">          },</w:t>
        </w:r>
      </w:ins>
    </w:p>
    <w:p w14:paraId="6DD3149B" w14:textId="2BC76E30" w:rsidR="00A21F3A" w:rsidRDefault="00A21F3A" w:rsidP="005F350D">
      <w:pPr>
        <w:pStyle w:val="Codesmall"/>
        <w:rPr>
          <w:ins w:id="2376" w:author="Laurence Golding" w:date="2018-10-28T10:54:00Z"/>
        </w:rPr>
      </w:pPr>
      <w:r>
        <w:t xml:space="preserve">          "mimeType": "text/plain",</w:t>
      </w:r>
    </w:p>
    <w:p w14:paraId="1CDAFA3C" w14:textId="5351A912" w:rsidR="00F520B7" w:rsidRDefault="00F520B7" w:rsidP="005F350D">
      <w:pPr>
        <w:pStyle w:val="Codesmall"/>
      </w:pPr>
      <w:ins w:id="2377" w:author="Laurence Golding" w:date="2018-10-28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23904DE2" w14:textId="4F1B3452" w:rsidR="00D5315B" w:rsidRDefault="00D5315B" w:rsidP="00D5315B">
      <w:pPr>
        <w:pStyle w:val="Codesmall"/>
        <w:rPr>
          <w:ins w:id="2378" w:author="Laurence Golding" w:date="2018-10-28T10:43:00Z"/>
        </w:rPr>
      </w:pPr>
      <w:ins w:id="2379" w:author="Laurence Golding" w:date="2018-10-28T10:40:00Z">
        <w:r>
          <w:t xml:space="preserve">        {</w:t>
        </w:r>
      </w:ins>
    </w:p>
    <w:p w14:paraId="61B31F01" w14:textId="335B1947" w:rsidR="00F170EC" w:rsidRDefault="00F170EC" w:rsidP="00D5315B">
      <w:pPr>
        <w:pStyle w:val="Codesmall"/>
        <w:rPr>
          <w:ins w:id="2380" w:author="Laurence Golding" w:date="2018-10-28T10:40:00Z"/>
        </w:rPr>
      </w:pPr>
      <w:ins w:id="2381" w:author="Laurence Golding" w:date="2018-10-28T10:43:00Z">
        <w:r>
          <w:t xml:space="preserve">          "fileLocation": {</w:t>
        </w:r>
      </w:ins>
    </w:p>
    <w:p w14:paraId="72089EF4" w14:textId="629E0933" w:rsidR="00D5315B" w:rsidRDefault="00D5315B" w:rsidP="00D5315B">
      <w:pPr>
        <w:pStyle w:val="Codesmall"/>
        <w:rPr>
          <w:ins w:id="2382" w:author="Laurence Golding" w:date="2018-10-28T10:43:00Z"/>
        </w:rPr>
      </w:pPr>
      <w:ins w:id="2383" w:author="Laurence Golding" w:date="2018-10-28T10:40:00Z">
        <w:r>
          <w:t xml:space="preserve">          </w:t>
        </w:r>
      </w:ins>
      <w:ins w:id="2384" w:author="Laurence Golding" w:date="2018-10-28T10:43:00Z">
        <w:r w:rsidR="00F170EC">
          <w:t xml:space="preserve">  "uri": </w:t>
        </w:r>
      </w:ins>
      <w:ins w:id="2385" w:author="Laurence Golding" w:date="2018-10-28T10:40:00Z">
        <w:r>
          <w:t>"application/main.cpp"</w:t>
        </w:r>
      </w:ins>
      <w:ins w:id="2386" w:author="Laurence Golding" w:date="2018-10-28T10:43:00Z">
        <w:r w:rsidR="00F170EC">
          <w:t>,</w:t>
        </w:r>
      </w:ins>
    </w:p>
    <w:p w14:paraId="63D3CE3B" w14:textId="69E7E3D5" w:rsidR="00F170EC" w:rsidRDefault="00F170EC" w:rsidP="00D5315B">
      <w:pPr>
        <w:pStyle w:val="Codesmall"/>
        <w:rPr>
          <w:ins w:id="2387" w:author="Laurence Golding" w:date="2018-10-28T10:43:00Z"/>
        </w:rPr>
      </w:pPr>
      <w:ins w:id="2388" w:author="Laurence Golding" w:date="2018-10-28T10:43:00Z">
        <w:r>
          <w:t xml:space="preserve">            "uriBaseId": "SRCROOT"</w:t>
        </w:r>
      </w:ins>
    </w:p>
    <w:p w14:paraId="001C4883" w14:textId="701A4D0F" w:rsidR="00F170EC" w:rsidRDefault="00F170EC" w:rsidP="00D5315B">
      <w:pPr>
        <w:pStyle w:val="Codesmall"/>
        <w:rPr>
          <w:ins w:id="2389" w:author="Laurence Golding" w:date="2018-10-28T10:43:00Z"/>
        </w:rPr>
      </w:pPr>
      <w:ins w:id="2390" w:author="Laurence Golding" w:date="2018-10-28T10:43:00Z">
        <w:r>
          <w:t xml:space="preserve">          },</w:t>
        </w:r>
      </w:ins>
    </w:p>
    <w:p w14:paraId="3C0B3A3A" w14:textId="7828535E" w:rsidR="00F170EC" w:rsidRDefault="00F170EC" w:rsidP="00D5315B">
      <w:pPr>
        <w:pStyle w:val="Codesmall"/>
        <w:rPr>
          <w:ins w:id="2391" w:author="Laurence Golding" w:date="2018-10-28T10:44:00Z"/>
        </w:rPr>
      </w:pPr>
      <w:ins w:id="2392" w:author="Laurence Golding" w:date="2018-10-28T10:43:00Z">
        <w:r>
          <w:t xml:space="preserve">     </w:t>
        </w:r>
      </w:ins>
      <w:ins w:id="2393" w:author="Laurence Golding" w:date="2018-10-28T10:44:00Z">
        <w:r>
          <w:t xml:space="preserve">     "</w:t>
        </w:r>
        <w:r w:rsidR="00F520B7">
          <w:t>mimeType": "text/x-c",</w:t>
        </w:r>
      </w:ins>
    </w:p>
    <w:p w14:paraId="4B89A78A" w14:textId="695AF3FC" w:rsidR="00F520B7" w:rsidRDefault="00F520B7" w:rsidP="00D5315B">
      <w:pPr>
        <w:pStyle w:val="Codesmall"/>
        <w:rPr>
          <w:ins w:id="2394" w:author="Laurence Golding" w:date="2018-10-28T10:44:00Z"/>
        </w:rPr>
      </w:pPr>
      <w:ins w:id="2395" w:author="Laurence Golding" w:date="2018-10-28T10:44:00Z">
        <w:r>
          <w:t xml:space="preserve">          "length": </w:t>
        </w:r>
      </w:ins>
      <w:ins w:id="2396" w:author="Laurence Golding" w:date="2018-10-28T10:46:00Z">
        <w:r>
          <w:t>1742</w:t>
        </w:r>
      </w:ins>
      <w:ins w:id="2397" w:author="Laurence Golding" w:date="2018-10-28T10:44:00Z">
        <w:r>
          <w:t>,</w:t>
        </w:r>
      </w:ins>
    </w:p>
    <w:p w14:paraId="3C9C22DD" w14:textId="3F447176" w:rsidR="00F520B7" w:rsidRDefault="00F520B7" w:rsidP="00D5315B">
      <w:pPr>
        <w:pStyle w:val="Codesmall"/>
        <w:rPr>
          <w:ins w:id="2398" w:author="Laurence Golding" w:date="2018-10-28T10:45:00Z"/>
        </w:rPr>
      </w:pPr>
      <w:ins w:id="2399" w:author="Laurence Golding" w:date="2018-10-28T10:45:00Z">
        <w:r>
          <w:t xml:space="preserve">          "hashes": {</w:t>
        </w:r>
      </w:ins>
    </w:p>
    <w:p w14:paraId="3FC1A19F" w14:textId="6CBD9DD9" w:rsidR="00F520B7" w:rsidRDefault="00F520B7" w:rsidP="00D5315B">
      <w:pPr>
        <w:pStyle w:val="Codesmall"/>
        <w:rPr>
          <w:ins w:id="2400" w:author="Laurence Golding" w:date="2018-10-28T10:45:00Z"/>
        </w:rPr>
      </w:pPr>
      <w:ins w:id="2401" w:author="Laurence Golding" w:date="2018-10-28T10:45:00Z">
        <w:r>
          <w:t xml:space="preserve">            "sha-256": "</w:t>
        </w:r>
      </w:ins>
      <w:ins w:id="2402" w:author="Laurence Golding" w:date="2018-10-28T10:56:00Z">
        <w:r w:rsidR="009D56BD">
          <w:t>cc8e6a99f3eff</w:t>
        </w:r>
      </w:ins>
      <w:ins w:id="2403" w:author="Laurence Golding" w:date="2018-10-28T10:57:00Z">
        <w:r w:rsidR="009D56BD">
          <w:t>00adc649fee132ba80fe333ea5a</w:t>
        </w:r>
      </w:ins>
      <w:ins w:id="2404" w:author="Laurence Golding" w:date="2018-10-28T10:45:00Z">
        <w:r>
          <w:t>"</w:t>
        </w:r>
      </w:ins>
    </w:p>
    <w:p w14:paraId="5D55E61A" w14:textId="46BF9859" w:rsidR="00F520B7" w:rsidRDefault="00F520B7" w:rsidP="00D5315B">
      <w:pPr>
        <w:pStyle w:val="Codesmall"/>
        <w:rPr>
          <w:ins w:id="2405" w:author="Laurence Golding" w:date="2018-10-28T10:40:00Z"/>
        </w:rPr>
      </w:pPr>
      <w:ins w:id="2406" w:author="Laurence Golding" w:date="2018-10-28T10:45:00Z">
        <w:r>
          <w:t xml:space="preserve">          }</w:t>
        </w:r>
      </w:ins>
    </w:p>
    <w:p w14:paraId="4FC6FE43" w14:textId="77777777" w:rsidR="00D5315B" w:rsidRDefault="00D5315B" w:rsidP="00D5315B">
      <w:pPr>
        <w:pStyle w:val="Codesmall"/>
        <w:rPr>
          <w:ins w:id="2407" w:author="Laurence Golding" w:date="2018-10-28T10:40:00Z"/>
        </w:rPr>
      </w:pPr>
      <w:ins w:id="2408" w:author="Laurence Golding" w:date="2018-10-28T10:40:00Z">
        <w:r>
          <w:t xml:space="preserve">        },</w:t>
        </w:r>
      </w:ins>
    </w:p>
    <w:p w14:paraId="5AE810DF" w14:textId="278A58D2" w:rsidR="006043FF" w:rsidRDefault="006043FF" w:rsidP="00EA1C84">
      <w:pPr>
        <w:pStyle w:val="Codesmall"/>
        <w:rPr>
          <w:ins w:id="2409" w:author="Laurence Golding" w:date="2018-10-27T12:00:00Z"/>
        </w:rPr>
      </w:pPr>
      <w:r>
        <w:t xml:space="preserve">        </w:t>
      </w:r>
      <w:del w:id="2410" w:author="Laurence Golding" w:date="2018-10-28T10:13:00Z">
        <w:r w:rsidDel="00AF468D">
          <w:delText>"collections/list.cpp"</w:delText>
        </w:r>
      </w:del>
      <w:del w:id="2411" w:author="Laurence Golding" w:date="2018-10-28T10:14:00Z">
        <w:r w:rsidDel="00AF468D">
          <w:delText xml:space="preserve">: </w:delText>
        </w:r>
      </w:del>
      <w:r>
        <w:t>{</w:t>
      </w:r>
    </w:p>
    <w:p w14:paraId="446BF456" w14:textId="017E4AE2" w:rsidR="002024D9" w:rsidRDefault="002024D9" w:rsidP="00EA1C84">
      <w:pPr>
        <w:pStyle w:val="Codesmall"/>
        <w:rPr>
          <w:ins w:id="2412" w:author="Laurence Golding" w:date="2018-10-28T10:14:00Z"/>
        </w:rPr>
      </w:pPr>
      <w:ins w:id="2413" w:author="Laurence Golding" w:date="2018-10-27T12:00:00Z">
        <w:r>
          <w:t xml:space="preserve">          "fileLocation": {</w:t>
        </w:r>
      </w:ins>
    </w:p>
    <w:p w14:paraId="650B645D" w14:textId="5D95267E" w:rsidR="00AF468D" w:rsidRDefault="00AF468D" w:rsidP="00EA1C84">
      <w:pPr>
        <w:pStyle w:val="Codesmall"/>
        <w:rPr>
          <w:ins w:id="2414" w:author="Laurence Golding" w:date="2018-10-27T12:00:00Z"/>
        </w:rPr>
      </w:pPr>
      <w:ins w:id="2415" w:author="Laurence Golding" w:date="2018-10-28T10:14:00Z">
        <w:r>
          <w:t xml:space="preserve">            "uri": "collections/list.cpp",</w:t>
        </w:r>
      </w:ins>
    </w:p>
    <w:p w14:paraId="01960D4B" w14:textId="77777777" w:rsidR="00AF468D" w:rsidRDefault="00AF468D" w:rsidP="00AF468D">
      <w:pPr>
        <w:pStyle w:val="Codesmall"/>
        <w:rPr>
          <w:ins w:id="2416" w:author="Laurence Golding" w:date="2018-10-28T10:15:00Z"/>
        </w:rPr>
      </w:pPr>
      <w:ins w:id="2417" w:author="Laurence Golding" w:date="2018-10-28T10:15:00Z">
        <w:r>
          <w:t xml:space="preserve">            "uriBaseId": "SRCROOT"</w:t>
        </w:r>
      </w:ins>
    </w:p>
    <w:p w14:paraId="24EF620B" w14:textId="2FCD4FE7" w:rsidR="002024D9" w:rsidRDefault="002024D9" w:rsidP="00EA1C84">
      <w:pPr>
        <w:pStyle w:val="Codesmall"/>
      </w:pPr>
      <w:ins w:id="2418" w:author="Laurence Golding" w:date="2018-10-27T12:00: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51569649" w:rsidR="006043FF" w:rsidRDefault="006043FF" w:rsidP="00EA1C84">
      <w:pPr>
        <w:pStyle w:val="Codesmall"/>
        <w:rPr>
          <w:ins w:id="2419" w:author="Laurence Golding" w:date="2018-10-28T10:37:00Z"/>
        </w:rPr>
      </w:pPr>
      <w:r>
        <w:t xml:space="preserve">        },</w:t>
      </w:r>
    </w:p>
    <w:p w14:paraId="01D05301" w14:textId="242A5A99" w:rsidR="00D5315B" w:rsidRDefault="00D5315B" w:rsidP="00EA1C84">
      <w:pPr>
        <w:pStyle w:val="Codesmall"/>
        <w:rPr>
          <w:ins w:id="2420" w:author="Laurence Golding" w:date="2018-10-28T11:06:00Z"/>
        </w:rPr>
      </w:pPr>
      <w:ins w:id="2421" w:author="Laurence Golding" w:date="2018-10-28T10:37:00Z">
        <w:r>
          <w:t xml:space="preserve">        {</w:t>
        </w:r>
      </w:ins>
    </w:p>
    <w:p w14:paraId="07E2766D" w14:textId="0733D932" w:rsidR="00FA17F0" w:rsidRDefault="00FA17F0" w:rsidP="00EA1C84">
      <w:pPr>
        <w:pStyle w:val="Codesmall"/>
        <w:rPr>
          <w:ins w:id="2422" w:author="Laurence Golding" w:date="2018-10-28T10:37:00Z"/>
        </w:rPr>
      </w:pPr>
      <w:ins w:id="2423" w:author="Laurence Golding" w:date="2018-10-28T11:06:00Z">
        <w:r>
          <w:t xml:space="preserve">          "fileLocation": {</w:t>
        </w:r>
      </w:ins>
    </w:p>
    <w:p w14:paraId="6C65C9FF" w14:textId="4F5E0BC4" w:rsidR="00D5315B" w:rsidRDefault="00D5315B" w:rsidP="00EA1C84">
      <w:pPr>
        <w:pStyle w:val="Codesmall"/>
        <w:rPr>
          <w:ins w:id="2424" w:author="Laurence Golding" w:date="2018-10-28T11:06:00Z"/>
        </w:rPr>
      </w:pPr>
      <w:ins w:id="2425" w:author="Laurence Golding" w:date="2018-10-28T10:37:00Z">
        <w:r>
          <w:t xml:space="preserve">          </w:t>
        </w:r>
      </w:ins>
      <w:ins w:id="2426" w:author="Laurence Golding" w:date="2018-10-28T11:06:00Z">
        <w:r w:rsidR="00FA17F0">
          <w:t xml:space="preserve">  "uri": </w:t>
        </w:r>
      </w:ins>
      <w:ins w:id="2427" w:author="Laurence Golding" w:date="2018-10-28T10:37:00Z">
        <w:r>
          <w:t>"</w:t>
        </w:r>
      </w:ins>
      <w:ins w:id="2428" w:author="Laurence Golding" w:date="2018-10-28T10:39:00Z">
        <w:r>
          <w:t>collections/list.h"</w:t>
        </w:r>
      </w:ins>
      <w:ins w:id="2429" w:author="Laurence Golding" w:date="2018-10-28T11:06:00Z">
        <w:r w:rsidR="00FA17F0">
          <w:t>,</w:t>
        </w:r>
      </w:ins>
    </w:p>
    <w:p w14:paraId="65F633B2" w14:textId="1949A154" w:rsidR="00FA17F0" w:rsidRDefault="00FA17F0" w:rsidP="00EA1C84">
      <w:pPr>
        <w:pStyle w:val="Codesmall"/>
        <w:rPr>
          <w:ins w:id="2430" w:author="Laurence Golding" w:date="2018-10-28T11:06:00Z"/>
        </w:rPr>
      </w:pPr>
      <w:ins w:id="2431" w:author="Laurence Golding" w:date="2018-10-28T11:06:00Z">
        <w:r>
          <w:t xml:space="preserve">            "uriBaseId": "SRCROOT"</w:t>
        </w:r>
      </w:ins>
    </w:p>
    <w:p w14:paraId="38BEC678" w14:textId="09DD488E" w:rsidR="00FA17F0" w:rsidRDefault="00FA17F0" w:rsidP="00EA1C84">
      <w:pPr>
        <w:pStyle w:val="Codesmall"/>
        <w:rPr>
          <w:ins w:id="2432" w:author="Laurence Golding" w:date="2018-10-28T11:07:00Z"/>
        </w:rPr>
      </w:pPr>
      <w:ins w:id="2433" w:author="Laurence Golding" w:date="2018-10-28T11:06:00Z">
        <w:r>
          <w:t xml:space="preserve">          }</w:t>
        </w:r>
      </w:ins>
      <w:ins w:id="2434" w:author="Laurence Golding" w:date="2018-10-28T11:07:00Z">
        <w:r>
          <w:t>,</w:t>
        </w:r>
      </w:ins>
    </w:p>
    <w:p w14:paraId="0935387F" w14:textId="43FA679C" w:rsidR="00FA17F0" w:rsidRDefault="00FA17F0" w:rsidP="00EA1C84">
      <w:pPr>
        <w:pStyle w:val="Codesmall"/>
        <w:rPr>
          <w:ins w:id="2435" w:author="Laurence Golding" w:date="2018-10-28T10:56:00Z"/>
        </w:rPr>
      </w:pPr>
      <w:ins w:id="2436" w:author="Laurence Golding" w:date="2018-10-28T11:07:00Z">
        <w:r>
          <w:t xml:space="preserve">          "mimeType": "text/x-c",</w:t>
        </w:r>
      </w:ins>
    </w:p>
    <w:p w14:paraId="7F58A7C8" w14:textId="786595FF" w:rsidR="009D56BD" w:rsidRDefault="009D56BD" w:rsidP="00EA1C84">
      <w:pPr>
        <w:pStyle w:val="Codesmall"/>
        <w:rPr>
          <w:ins w:id="2437" w:author="Laurence Golding" w:date="2018-10-28T11:07:00Z"/>
        </w:rPr>
      </w:pPr>
      <w:ins w:id="2438" w:author="Laurence Golding" w:date="2018-10-28T10:56:00Z">
        <w:r>
          <w:t xml:space="preserve">          "length": 24656,</w:t>
        </w:r>
      </w:ins>
    </w:p>
    <w:p w14:paraId="6C385F08" w14:textId="03143E72" w:rsidR="00FA17F0" w:rsidRDefault="00FA17F0" w:rsidP="00EA1C84">
      <w:pPr>
        <w:pStyle w:val="Codesmall"/>
        <w:rPr>
          <w:ins w:id="2439" w:author="Laurence Golding" w:date="2018-10-28T11:07:00Z"/>
        </w:rPr>
      </w:pPr>
      <w:ins w:id="2440" w:author="Laurence Golding" w:date="2018-10-28T11:07:00Z">
        <w:r>
          <w:lastRenderedPageBreak/>
          <w:t xml:space="preserve">          "hashes": {</w:t>
        </w:r>
      </w:ins>
    </w:p>
    <w:p w14:paraId="3AAC4706" w14:textId="02C7B830" w:rsidR="00FA17F0" w:rsidRDefault="00FA17F0" w:rsidP="00EA1C84">
      <w:pPr>
        <w:pStyle w:val="Codesmall"/>
        <w:rPr>
          <w:ins w:id="2441" w:author="Laurence Golding" w:date="2018-10-28T11:07:00Z"/>
        </w:rPr>
      </w:pPr>
      <w:ins w:id="2442" w:author="Laurence Golding" w:date="2018-10-28T11:07:00Z">
        <w:r>
          <w:t xml:space="preserve">            "sha-256": "</w:t>
        </w:r>
      </w:ins>
      <w:ins w:id="2443" w:author="Laurence Golding" w:date="2018-10-28T11:08:00Z">
        <w:r w:rsidRPr="00FA17F0">
          <w:t>849be119aaba4e9f88921a99e3036fb6c2a8144a</w:t>
        </w:r>
        <w:r>
          <w:t>"</w:t>
        </w:r>
      </w:ins>
    </w:p>
    <w:p w14:paraId="610777DB" w14:textId="56EDFD1E" w:rsidR="00FA17F0" w:rsidRDefault="00FA17F0" w:rsidP="00EA1C84">
      <w:pPr>
        <w:pStyle w:val="Codesmall"/>
        <w:rPr>
          <w:ins w:id="2444" w:author="Laurence Golding" w:date="2018-10-28T10:37:00Z"/>
        </w:rPr>
      </w:pPr>
      <w:ins w:id="2445" w:author="Laurence Golding" w:date="2018-10-28T11:07:00Z">
        <w:r>
          <w:t xml:space="preserve">          }</w:t>
        </w:r>
      </w:ins>
    </w:p>
    <w:p w14:paraId="3767EFCC" w14:textId="5063B834" w:rsidR="00D5315B" w:rsidRDefault="00D5315B" w:rsidP="00EA1C84">
      <w:pPr>
        <w:pStyle w:val="Codesmall"/>
        <w:rPr>
          <w:ins w:id="2446" w:author="Laurence Golding" w:date="2018-10-28T10:38:00Z"/>
        </w:rPr>
      </w:pPr>
      <w:ins w:id="2447" w:author="Laurence Golding" w:date="2018-10-28T10:37:00Z">
        <w:r>
          <w:t xml:space="preserve">        }</w:t>
        </w:r>
      </w:ins>
      <w:ins w:id="2448" w:author="Laurence Golding" w:date="2018-10-28T10:38:00Z">
        <w:r>
          <w:t>,</w:t>
        </w:r>
      </w:ins>
    </w:p>
    <w:p w14:paraId="3A3A2C00" w14:textId="21779E0C" w:rsidR="00AF468D" w:rsidRDefault="00AF468D" w:rsidP="00EA1C84">
      <w:pPr>
        <w:pStyle w:val="Codesmall"/>
        <w:rPr>
          <w:ins w:id="2449" w:author="Laurence Golding" w:date="2018-10-28T10:17:00Z"/>
        </w:rPr>
      </w:pPr>
      <w:ins w:id="2450" w:author="Laurence Golding" w:date="2018-10-28T10:17:00Z">
        <w:r>
          <w:t xml:space="preserve">        {</w:t>
        </w:r>
      </w:ins>
    </w:p>
    <w:p w14:paraId="06E9C3BE" w14:textId="7A36C1CB" w:rsidR="00AF468D" w:rsidRDefault="00AF468D" w:rsidP="00EA1C84">
      <w:pPr>
        <w:pStyle w:val="Codesmall"/>
        <w:rPr>
          <w:ins w:id="2451" w:author="Laurence Golding" w:date="2018-10-28T10:18:00Z"/>
        </w:rPr>
      </w:pPr>
      <w:ins w:id="2452" w:author="Laurence Golding" w:date="2018-10-28T10:17:00Z">
        <w:r>
          <w:t xml:space="preserve">          "</w:t>
        </w:r>
        <w:r w:rsidR="00D5315B">
          <w:t xml:space="preserve">fileLocation": </w:t>
        </w:r>
      </w:ins>
      <w:ins w:id="2453" w:author="Laurence Golding" w:date="2018-10-28T10:18:00Z">
        <w:r w:rsidR="00D5315B">
          <w:t>{</w:t>
        </w:r>
      </w:ins>
    </w:p>
    <w:p w14:paraId="21B590F8" w14:textId="425E73E4" w:rsidR="00D5315B" w:rsidRDefault="00D5315B" w:rsidP="00EA1C84">
      <w:pPr>
        <w:pStyle w:val="Codesmall"/>
        <w:rPr>
          <w:ins w:id="2454" w:author="Laurence Golding" w:date="2018-10-28T10:18:00Z"/>
        </w:rPr>
      </w:pPr>
      <w:ins w:id="2455" w:author="Laurence Golding" w:date="2018-10-28T10:18:00Z">
        <w:r>
          <w:t xml:space="preserve">            "uri": "crypto/hash.cpp",</w:t>
        </w:r>
      </w:ins>
    </w:p>
    <w:p w14:paraId="3C90CF30" w14:textId="448300B3" w:rsidR="00D5315B" w:rsidRDefault="00D5315B" w:rsidP="00EA1C84">
      <w:pPr>
        <w:pStyle w:val="Codesmall"/>
        <w:rPr>
          <w:ins w:id="2456" w:author="Laurence Golding" w:date="2018-10-28T10:18:00Z"/>
        </w:rPr>
      </w:pPr>
      <w:ins w:id="2457" w:author="Laurence Golding" w:date="2018-10-28T10:18:00Z">
        <w:r>
          <w:t xml:space="preserve">            "uriBaseId": "SRCROOT"</w:t>
        </w:r>
      </w:ins>
    </w:p>
    <w:p w14:paraId="70BEA0F3" w14:textId="107D6A8F" w:rsidR="00D5315B" w:rsidRDefault="00D5315B" w:rsidP="00EA1C84">
      <w:pPr>
        <w:pStyle w:val="Codesmall"/>
        <w:rPr>
          <w:ins w:id="2458" w:author="Laurence Golding" w:date="2018-10-28T10:18:00Z"/>
        </w:rPr>
      </w:pPr>
      <w:ins w:id="2459" w:author="Laurence Golding" w:date="2018-10-28T10:18:00Z">
        <w:r>
          <w:t xml:space="preserve">          },</w:t>
        </w:r>
      </w:ins>
    </w:p>
    <w:p w14:paraId="366DA85F" w14:textId="310E0146" w:rsidR="00D5315B" w:rsidRDefault="00D5315B" w:rsidP="00EA1C84">
      <w:pPr>
        <w:pStyle w:val="Codesmall"/>
        <w:rPr>
          <w:ins w:id="2460" w:author="Laurence Golding" w:date="2018-10-28T10:23:00Z"/>
        </w:rPr>
      </w:pPr>
      <w:ins w:id="2461" w:author="Laurence Golding" w:date="2018-10-28T10:18:00Z">
        <w:r>
          <w:t xml:space="preserve">          "mimeT</w:t>
        </w:r>
      </w:ins>
      <w:ins w:id="2462" w:author="Laurence Golding" w:date="2018-10-28T10:19:00Z">
        <w:r>
          <w:t xml:space="preserve">ype": </w:t>
        </w:r>
      </w:ins>
      <w:ins w:id="2463" w:author="Laurence Golding" w:date="2018-10-28T10:23:00Z">
        <w:r>
          <w:t>"text/x-c",</w:t>
        </w:r>
      </w:ins>
    </w:p>
    <w:p w14:paraId="01539541" w14:textId="710D38B8" w:rsidR="00D5315B" w:rsidRDefault="00D5315B" w:rsidP="00EA1C84">
      <w:pPr>
        <w:pStyle w:val="Codesmall"/>
        <w:rPr>
          <w:ins w:id="2464" w:author="Laurence Golding" w:date="2018-10-28T10:24:00Z"/>
        </w:rPr>
      </w:pPr>
      <w:ins w:id="2465" w:author="Laurence Golding" w:date="2018-10-28T10:23:00Z">
        <w:r>
          <w:t xml:space="preserve">   </w:t>
        </w:r>
      </w:ins>
      <w:ins w:id="2466" w:author="Laurence Golding" w:date="2018-10-28T10:24:00Z">
        <w:r>
          <w:t xml:space="preserve">       "length": 1424,</w:t>
        </w:r>
      </w:ins>
    </w:p>
    <w:p w14:paraId="2345DFF5" w14:textId="5234ABB0" w:rsidR="00D5315B" w:rsidRDefault="00D5315B" w:rsidP="00EA1C84">
      <w:pPr>
        <w:pStyle w:val="Codesmall"/>
        <w:rPr>
          <w:ins w:id="2467" w:author="Laurence Golding" w:date="2018-10-28T10:24:00Z"/>
        </w:rPr>
      </w:pPr>
      <w:ins w:id="2468" w:author="Laurence Golding" w:date="2018-10-28T10:24:00Z">
        <w:r>
          <w:t xml:space="preserve">          "hashes": {</w:t>
        </w:r>
      </w:ins>
    </w:p>
    <w:p w14:paraId="49AB698F" w14:textId="596B9319" w:rsidR="00D5315B" w:rsidRDefault="00D5315B" w:rsidP="00EA1C84">
      <w:pPr>
        <w:pStyle w:val="Codesmall"/>
        <w:rPr>
          <w:ins w:id="2469" w:author="Laurence Golding" w:date="2018-10-28T10:24:00Z"/>
        </w:rPr>
      </w:pPr>
      <w:ins w:id="2470" w:author="Laurence Golding" w:date="2018-10-28T10:24:00Z">
        <w:r>
          <w:t xml:space="preserve">            "sha-256": "</w:t>
        </w:r>
      </w:ins>
      <w:ins w:id="2471" w:author="Laurence Golding" w:date="2018-10-28T10:27:00Z">
        <w:r w:rsidRPr="00D5315B">
          <w:t>3ffe2b77dz255cdf95f97d986d7a6ad8f287eaed</w:t>
        </w:r>
      </w:ins>
      <w:ins w:id="2472" w:author="Laurence Golding" w:date="2018-10-28T10:28:00Z">
        <w:r>
          <w:t>"</w:t>
        </w:r>
      </w:ins>
    </w:p>
    <w:p w14:paraId="5A509954" w14:textId="6B37AEAA" w:rsidR="00D5315B" w:rsidRDefault="00D5315B" w:rsidP="00EA1C84">
      <w:pPr>
        <w:pStyle w:val="Codesmall"/>
        <w:rPr>
          <w:ins w:id="2473" w:author="Laurence Golding" w:date="2018-10-28T10:17:00Z"/>
        </w:rPr>
      </w:pPr>
      <w:ins w:id="2474" w:author="Laurence Golding" w:date="2018-10-28T10:24:00Z">
        <w:r>
          <w:t xml:space="preserve">          }</w:t>
        </w:r>
      </w:ins>
    </w:p>
    <w:p w14:paraId="1962376F" w14:textId="4B1A5E48" w:rsidR="00AF468D" w:rsidRDefault="00AF468D" w:rsidP="00EA1C84">
      <w:pPr>
        <w:pStyle w:val="Codesmall"/>
      </w:pPr>
      <w:ins w:id="2475" w:author="Laurence Golding" w:date="2018-10-28T10:17:00Z">
        <w:r>
          <w:t xml:space="preserve">        },</w:t>
        </w:r>
      </w:ins>
    </w:p>
    <w:p w14:paraId="520C5AD3" w14:textId="44793DCC" w:rsidR="006043FF" w:rsidRDefault="006043FF" w:rsidP="00EA1C84">
      <w:pPr>
        <w:pStyle w:val="Codesmall"/>
        <w:rPr>
          <w:ins w:id="2476" w:author="Laurence Golding" w:date="2018-10-28T10:30:00Z"/>
        </w:rPr>
      </w:pPr>
      <w:r>
        <w:t xml:space="preserve">        </w:t>
      </w:r>
      <w:del w:id="2477" w:author="Laurence Golding" w:date="2018-10-28T10:31:00Z">
        <w:r w:rsidDel="00D5315B">
          <w:delText xml:space="preserve">"app.zip": </w:delText>
        </w:r>
      </w:del>
      <w:r>
        <w:t>{</w:t>
      </w:r>
    </w:p>
    <w:p w14:paraId="44F5C295" w14:textId="24E0F4BB" w:rsidR="00D5315B" w:rsidRDefault="00D5315B" w:rsidP="00EA1C84">
      <w:pPr>
        <w:pStyle w:val="Codesmall"/>
        <w:rPr>
          <w:ins w:id="2478" w:author="Laurence Golding" w:date="2018-10-28T10:30:00Z"/>
        </w:rPr>
      </w:pPr>
      <w:ins w:id="2479" w:author="Laurence Golding" w:date="2018-10-28T10:30:00Z">
        <w:r>
          <w:t xml:space="preserve">          "fileLocation": {</w:t>
        </w:r>
      </w:ins>
    </w:p>
    <w:p w14:paraId="4840EAE2" w14:textId="65195F81" w:rsidR="00D5315B" w:rsidRDefault="00D5315B" w:rsidP="00EA1C84">
      <w:pPr>
        <w:pStyle w:val="Codesmall"/>
        <w:rPr>
          <w:ins w:id="2480" w:author="Laurence Golding" w:date="2018-10-28T10:30:00Z"/>
        </w:rPr>
      </w:pPr>
      <w:ins w:id="2481" w:author="Laurence Golding" w:date="2018-10-28T10:30:00Z">
        <w:r>
          <w:t xml:space="preserve">            "uri": "app.zip",</w:t>
        </w:r>
      </w:ins>
    </w:p>
    <w:p w14:paraId="7917845B" w14:textId="1971D333" w:rsidR="00D5315B" w:rsidRDefault="00D5315B" w:rsidP="00EA1C84">
      <w:pPr>
        <w:pStyle w:val="Codesmall"/>
        <w:rPr>
          <w:ins w:id="2482" w:author="Laurence Golding" w:date="2018-10-28T10:30:00Z"/>
        </w:rPr>
      </w:pPr>
      <w:ins w:id="2483" w:author="Laurence Golding" w:date="2018-10-28T10:30:00Z">
        <w:r>
          <w:t xml:space="preserve">            "uriBaseId": "BINROOT"</w:t>
        </w:r>
      </w:ins>
    </w:p>
    <w:p w14:paraId="042DCA18" w14:textId="0F4523A7" w:rsidR="00D5315B" w:rsidRDefault="00D5315B" w:rsidP="00EA1C84">
      <w:pPr>
        <w:pStyle w:val="Codesmall"/>
        <w:rPr>
          <w:ins w:id="2484" w:author="Laurence Golding" w:date="2018-10-28T10:59:00Z"/>
        </w:rPr>
      </w:pPr>
      <w:ins w:id="2485" w:author="Laurence Golding" w:date="2018-10-28T10:31:00Z">
        <w:r>
          <w:t xml:space="preserve">          }</w:t>
        </w:r>
      </w:ins>
      <w:ins w:id="2486" w:author="Laurence Golding" w:date="2018-10-28T10:32:00Z">
        <w:r>
          <w:t>,</w:t>
        </w:r>
      </w:ins>
    </w:p>
    <w:p w14:paraId="6A7587D8" w14:textId="0B0EDF25" w:rsidR="009D56BD" w:rsidDel="00FA17F0" w:rsidRDefault="009D56BD" w:rsidP="00EA1C84">
      <w:pPr>
        <w:pStyle w:val="Codesmall"/>
        <w:rPr>
          <w:del w:id="2487" w:author="Laurence Golding" w:date="2018-10-28T11:08:00Z"/>
        </w:rPr>
      </w:pPr>
    </w:p>
    <w:p w14:paraId="3F0531FC" w14:textId="3D9EA470" w:rsidR="006043FF" w:rsidRDefault="006043FF" w:rsidP="00EA1C84">
      <w:pPr>
        <w:pStyle w:val="Codesmall"/>
        <w:rPr>
          <w:ins w:id="2488" w:author="Laurence Golding" w:date="2018-10-28T11:00:00Z"/>
        </w:rPr>
      </w:pPr>
      <w:r>
        <w:t xml:space="preserve">          </w:t>
      </w:r>
      <w:del w:id="2489" w:author="Laurence Golding" w:date="2018-10-28T10:31:00Z">
        <w:r w:rsidDel="00D5315B">
          <w:delText xml:space="preserve"> </w:delText>
        </w:r>
      </w:del>
      <w:r>
        <w:t>"mimeType": "application/zip"</w:t>
      </w:r>
      <w:ins w:id="2490" w:author="Laurence Golding" w:date="2018-10-28T10:59:00Z">
        <w:r w:rsidR="009D56BD">
          <w:t>,</w:t>
        </w:r>
      </w:ins>
    </w:p>
    <w:p w14:paraId="54934F07" w14:textId="77777777" w:rsidR="00FA17F0" w:rsidRDefault="00FA17F0" w:rsidP="00FA17F0">
      <w:pPr>
        <w:pStyle w:val="Codesmall"/>
        <w:rPr>
          <w:ins w:id="2491" w:author="Laurence Golding" w:date="2018-10-28T11:08:00Z"/>
        </w:rPr>
      </w:pPr>
      <w:ins w:id="2492" w:author="Laurence Golding" w:date="2018-10-28T11:08:00Z">
        <w:r>
          <w:t xml:space="preserve">          "length": 310450,</w:t>
        </w:r>
      </w:ins>
    </w:p>
    <w:p w14:paraId="0A172CDD" w14:textId="33156A1A" w:rsidR="009D56BD" w:rsidRDefault="009D56BD" w:rsidP="00EA1C84">
      <w:pPr>
        <w:pStyle w:val="Codesmall"/>
        <w:rPr>
          <w:ins w:id="2493" w:author="Laurence Golding" w:date="2018-10-28T11:00:00Z"/>
        </w:rPr>
      </w:pPr>
      <w:ins w:id="2494" w:author="Laurence Golding" w:date="2018-10-28T11:00:00Z">
        <w:r>
          <w:t xml:space="preserve">          "hashes": {</w:t>
        </w:r>
      </w:ins>
    </w:p>
    <w:p w14:paraId="57942CD4" w14:textId="795CE9B1" w:rsidR="009D56BD" w:rsidRDefault="009D56BD" w:rsidP="00EA1C84">
      <w:pPr>
        <w:pStyle w:val="Codesmall"/>
        <w:rPr>
          <w:ins w:id="2495" w:author="Laurence Golding" w:date="2018-10-28T11:00:00Z"/>
        </w:rPr>
      </w:pPr>
      <w:ins w:id="2496" w:author="Laurence Golding" w:date="2018-10-28T11:00:00Z">
        <w:r>
          <w:t xml:space="preserve">   </w:t>
        </w:r>
      </w:ins>
      <w:ins w:id="2497" w:author="Laurence Golding" w:date="2018-10-28T11:01:00Z">
        <w:r>
          <w:t xml:space="preserve">         "sha-256": "</w:t>
        </w:r>
      </w:ins>
      <w:ins w:id="2498" w:author="Laurence Golding" w:date="2018-10-28T11:02:00Z">
        <w:r w:rsidRPr="009D56BD">
          <w:t>df18a5e74b6b46ddaa23ad7271ee2b7c5731cbe1</w:t>
        </w:r>
        <w:r>
          <w:t>"</w:t>
        </w:r>
      </w:ins>
    </w:p>
    <w:p w14:paraId="60726EBD" w14:textId="61C08E06" w:rsidR="009D56BD" w:rsidRDefault="009D56BD" w:rsidP="00EA1C84">
      <w:pPr>
        <w:pStyle w:val="Codesmall"/>
      </w:pPr>
      <w:ins w:id="2499" w:author="Laurence Golding" w:date="2018-10-28T11:00:00Z">
        <w:r>
          <w:t xml:space="preserve">          }</w:t>
        </w:r>
      </w:ins>
    </w:p>
    <w:p w14:paraId="455B6883" w14:textId="3B5CEFE4" w:rsidR="006043FF" w:rsidRDefault="005E5FAD" w:rsidP="00EA1C84">
      <w:pPr>
        <w:pStyle w:val="Codesmall"/>
      </w:pPr>
      <w:r>
        <w:t xml:space="preserve">        </w:t>
      </w:r>
      <w:r w:rsidR="006043FF">
        <w:t>},</w:t>
      </w:r>
    </w:p>
    <w:p w14:paraId="5EC54CDE" w14:textId="597B737C" w:rsidR="006043FF" w:rsidRDefault="006043FF" w:rsidP="00EA1C84">
      <w:pPr>
        <w:pStyle w:val="Codesmall"/>
        <w:rPr>
          <w:ins w:id="2500" w:author="Laurence Golding" w:date="2018-10-28T10:32:00Z"/>
        </w:rPr>
      </w:pPr>
      <w:r>
        <w:t xml:space="preserve">        </w:t>
      </w:r>
      <w:del w:id="2501" w:author="Laurence Golding" w:date="2018-10-28T10:32:00Z">
        <w:r w:rsidDel="00D5315B">
          <w:delText xml:space="preserve">"app.zip#/docs/intro.docx": </w:delText>
        </w:r>
      </w:del>
      <w:r>
        <w:t>{</w:t>
      </w:r>
    </w:p>
    <w:p w14:paraId="700A3B0E" w14:textId="168131E8" w:rsidR="00D5315B" w:rsidRDefault="00D5315B" w:rsidP="00EA1C84">
      <w:pPr>
        <w:pStyle w:val="Codesmall"/>
      </w:pPr>
      <w:ins w:id="2502" w:author="Laurence Golding" w:date="2018-10-28T10:32:00Z">
        <w:r>
          <w:t xml:space="preserve">           "fileLocation": {</w:t>
        </w:r>
      </w:ins>
    </w:p>
    <w:p w14:paraId="7E6EB65F" w14:textId="77777777" w:rsidR="00D5315B" w:rsidRDefault="006043FF" w:rsidP="00EA1C84">
      <w:pPr>
        <w:pStyle w:val="Codesmall"/>
        <w:rPr>
          <w:ins w:id="2503" w:author="Laurence Golding" w:date="2018-10-28T10:32:00Z"/>
        </w:rPr>
      </w:pPr>
      <w:r>
        <w:t xml:space="preserve">           </w:t>
      </w:r>
      <w:ins w:id="2504" w:author="Laurence Golding" w:date="2018-10-28T10:32:00Z">
        <w:r w:rsidR="00D5315B">
          <w:t xml:space="preserve">  </w:t>
        </w:r>
      </w:ins>
      <w:r>
        <w:t>"uri": "/docs/intro.docx"</w:t>
      </w:r>
    </w:p>
    <w:p w14:paraId="5222D456" w14:textId="5769F07E" w:rsidR="006043FF" w:rsidRDefault="00D5315B" w:rsidP="00EA1C84">
      <w:pPr>
        <w:pStyle w:val="Codesmall"/>
      </w:pPr>
      <w:ins w:id="2505" w:author="Laurence Golding" w:date="2018-10-28T10:32:00Z">
        <w:r>
          <w:t xml:space="preserve">           }</w:t>
        </w:r>
      </w:ins>
      <w:r w:rsidR="006043FF">
        <w:t>,</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1C953041" w:rsidR="006043FF" w:rsidRDefault="006043FF" w:rsidP="00EA1C84">
      <w:pPr>
        <w:pStyle w:val="Codesmall"/>
      </w:pPr>
      <w:r>
        <w:t xml:space="preserve">           "parent</w:t>
      </w:r>
      <w:del w:id="2506" w:author="Laurence Golding" w:date="2018-10-28T10:33:00Z">
        <w:r w:rsidDel="00D5315B">
          <w:delText>Key</w:delText>
        </w:r>
      </w:del>
      <w:ins w:id="2507" w:author="Laurence Golding" w:date="2018-10-28T10:33:00Z">
        <w:r w:rsidR="00D5315B">
          <w:t>Index</w:t>
        </w:r>
      </w:ins>
      <w:r>
        <w:t xml:space="preserve">": </w:t>
      </w:r>
      <w:del w:id="2508" w:author="Laurence Golding" w:date="2018-10-28T10:33:00Z">
        <w:r w:rsidDel="00D5315B">
          <w:delText>"app.zip"</w:delText>
        </w:r>
      </w:del>
      <w:ins w:id="2509" w:author="Laurence Golding" w:date="2018-10-28T11:09:00Z">
        <w:r w:rsidR="00FA17F0">
          <w:t>5</w:t>
        </w:r>
      </w:ins>
      <w:r>
        <w:t>,</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055F1CB0" w:rsidR="006043FF" w:rsidRDefault="006043FF" w:rsidP="00EA1C84">
      <w:pPr>
        <w:pStyle w:val="Codesmall"/>
      </w:pPr>
      <w:r>
        <w:t xml:space="preserve">      </w:t>
      </w:r>
      <w:del w:id="2510" w:author="Laurence Golding" w:date="2018-10-28T13:32:00Z">
        <w:r w:rsidDel="00A1477A">
          <w:delText>},</w:delText>
        </w:r>
      </w:del>
      <w:ins w:id="2511" w:author="Laurence Golding" w:date="2018-10-28T13:32:00Z">
        <w:r w:rsidR="00A1477A">
          <w:t>],</w:t>
        </w:r>
      </w:ins>
    </w:p>
    <w:p w14:paraId="39F61748" w14:textId="504D5C8F" w:rsidR="006043FF" w:rsidRDefault="006043FF" w:rsidP="00EA1C84">
      <w:pPr>
        <w:pStyle w:val="Codesmall"/>
      </w:pPr>
      <w:r>
        <w:t xml:space="preserve">      "logicalLocations": </w:t>
      </w:r>
      <w:del w:id="2512" w:author="Laurence Golding" w:date="2018-10-28T13:32:00Z">
        <w:r w:rsidDel="00A1477A">
          <w:delText>{</w:delText>
        </w:r>
      </w:del>
      <w:ins w:id="2513" w:author="Laurence Golding" w:date="2018-10-28T13:32:00Z">
        <w:r w:rsidR="00A1477A">
          <w:t>[</w:t>
        </w:r>
      </w:ins>
    </w:p>
    <w:p w14:paraId="30E7F508" w14:textId="329CEC2F" w:rsidR="006043FF" w:rsidRDefault="006043FF" w:rsidP="00EA1C84">
      <w:pPr>
        <w:pStyle w:val="Codesmall"/>
      </w:pPr>
      <w:r>
        <w:t xml:space="preserve">        </w:t>
      </w:r>
      <w:del w:id="2514" w:author="Laurence Golding" w:date="2018-10-28T10:35:00Z">
        <w:r w:rsidDel="00D5315B">
          <w:delText xml:space="preserve">"collections::list::add": </w:delText>
        </w:r>
      </w:del>
      <w:r>
        <w:t>{</w:t>
      </w:r>
    </w:p>
    <w:p w14:paraId="4DAFFF82" w14:textId="183948AF" w:rsidR="006043FF" w:rsidRDefault="006043FF" w:rsidP="00EA1C84">
      <w:pPr>
        <w:pStyle w:val="Codesmall"/>
        <w:rPr>
          <w:ins w:id="2515" w:author="Laurence Golding" w:date="2018-10-28T10:33:00Z"/>
        </w:rPr>
      </w:pPr>
      <w:r>
        <w:t xml:space="preserve">          "name": "add",</w:t>
      </w:r>
    </w:p>
    <w:p w14:paraId="68A61DF7" w14:textId="41FBF45F" w:rsidR="00D5315B" w:rsidRDefault="00D5315B" w:rsidP="00EA1C84">
      <w:pPr>
        <w:pStyle w:val="Codesmall"/>
      </w:pPr>
      <w:ins w:id="2516" w:author="Laurence Golding" w:date="2018-10-28T10:33:00Z">
        <w:r>
          <w:t xml:space="preserve">          "fullyQualifiedName"</w:t>
        </w:r>
      </w:ins>
      <w:ins w:id="2517" w:author="Laurence Golding" w:date="2018-10-28T10:34:00Z">
        <w:r>
          <w:t>: "</w:t>
        </w:r>
        <w:proofErr w:type="gramStart"/>
        <w:r>
          <w:t>collections::</w:t>
        </w:r>
      </w:ins>
      <w:proofErr w:type="gramEnd"/>
      <w:ins w:id="2518" w:author="Laurence Golding" w:date="2018-10-28T10:35:00Z">
        <w:r>
          <w:t>list::add"</w:t>
        </w:r>
      </w:ins>
      <w:ins w:id="2519" w:author="Laurence Golding" w:date="2018-10-28T10:33:00Z">
        <w:r>
          <w:t>,</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CA6CA79" w:rsidR="006043FF" w:rsidRDefault="006043FF" w:rsidP="00EA1C84">
      <w:pPr>
        <w:pStyle w:val="Codesmall"/>
      </w:pPr>
      <w:r>
        <w:t xml:space="preserve">          "parent</w:t>
      </w:r>
      <w:del w:id="2520" w:author="Laurence Golding" w:date="2018-10-28T10:34:00Z">
        <w:r w:rsidDel="00D5315B">
          <w:delText>Key</w:delText>
        </w:r>
      </w:del>
      <w:ins w:id="2521" w:author="Laurence Golding" w:date="2018-10-28T10:34:00Z">
        <w:r w:rsidR="00D5315B">
          <w:t>Index</w:t>
        </w:r>
      </w:ins>
      <w:r>
        <w:t xml:space="preserve">": </w:t>
      </w:r>
      <w:del w:id="2522" w:author="Laurence Golding" w:date="2018-10-28T10:34:00Z">
        <w:r w:rsidDel="00D5315B">
          <w:delText>"collections::list"</w:delText>
        </w:r>
      </w:del>
      <w:ins w:id="2523" w:author="Laurence Golding" w:date="2018-10-28T10:34:00Z">
        <w:r w:rsidR="00D5315B">
          <w:t>1</w:t>
        </w:r>
      </w:ins>
    </w:p>
    <w:p w14:paraId="3B2431E1" w14:textId="77777777" w:rsidR="006043FF" w:rsidRDefault="006043FF" w:rsidP="00EA1C84">
      <w:pPr>
        <w:pStyle w:val="Codesmall"/>
      </w:pPr>
      <w:r>
        <w:t xml:space="preserve">        },</w:t>
      </w:r>
    </w:p>
    <w:p w14:paraId="769A6877" w14:textId="6E3728CD" w:rsidR="006043FF" w:rsidRDefault="006043FF" w:rsidP="00EA1C84">
      <w:pPr>
        <w:pStyle w:val="Codesmall"/>
      </w:pPr>
      <w:r>
        <w:t xml:space="preserve">        </w:t>
      </w:r>
      <w:del w:id="2524" w:author="Laurence Golding" w:date="2018-10-28T10:35:00Z">
        <w:r w:rsidDel="00D5315B">
          <w:delText xml:space="preserve">"collections::list": </w:delText>
        </w:r>
      </w:del>
      <w:r>
        <w:t>{</w:t>
      </w:r>
    </w:p>
    <w:p w14:paraId="1CA6945E" w14:textId="491D9A8B" w:rsidR="006043FF" w:rsidRDefault="006043FF" w:rsidP="00EA1C84">
      <w:pPr>
        <w:pStyle w:val="Codesmall"/>
        <w:rPr>
          <w:ins w:id="2525" w:author="Laurence Golding" w:date="2018-10-28T10:35:00Z"/>
        </w:rPr>
      </w:pPr>
      <w:r>
        <w:t xml:space="preserve">          "name": "list",</w:t>
      </w:r>
    </w:p>
    <w:p w14:paraId="0FBEADAD" w14:textId="19CEFCDF" w:rsidR="00D5315B" w:rsidRDefault="00D5315B" w:rsidP="00EA1C84">
      <w:pPr>
        <w:pStyle w:val="Codesmall"/>
      </w:pPr>
      <w:ins w:id="2526" w:author="Laurence Golding" w:date="2018-10-28T10:3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1FF224FF" w:rsidR="006043FF" w:rsidRDefault="006043FF" w:rsidP="00EA1C84">
      <w:pPr>
        <w:pStyle w:val="Codesmall"/>
      </w:pPr>
      <w:r>
        <w:t xml:space="preserve">          "parent</w:t>
      </w:r>
      <w:del w:id="2527" w:author="Laurence Golding" w:date="2018-10-28T10:34:00Z">
        <w:r w:rsidDel="00D5315B">
          <w:delText>Key</w:delText>
        </w:r>
      </w:del>
      <w:ins w:id="2528" w:author="Laurence Golding" w:date="2018-10-28T10:34:00Z">
        <w:r w:rsidR="00D5315B">
          <w:t>Index</w:t>
        </w:r>
      </w:ins>
      <w:r>
        <w:t xml:space="preserve">": </w:t>
      </w:r>
      <w:del w:id="2529" w:author="Laurence Golding" w:date="2018-10-28T10:34:00Z">
        <w:r w:rsidDel="00D5315B">
          <w:delText>"collections"</w:delText>
        </w:r>
      </w:del>
      <w:ins w:id="2530" w:author="Laurence Golding" w:date="2018-10-28T10:34:00Z">
        <w:r w:rsidR="00D5315B">
          <w:t>2</w:t>
        </w:r>
      </w:ins>
    </w:p>
    <w:p w14:paraId="5464F204" w14:textId="77777777" w:rsidR="006043FF" w:rsidRDefault="006043FF" w:rsidP="00EA1C84">
      <w:pPr>
        <w:pStyle w:val="Codesmall"/>
      </w:pPr>
      <w:r>
        <w:t xml:space="preserve">        },</w:t>
      </w:r>
    </w:p>
    <w:p w14:paraId="3FA55414" w14:textId="5621A1D3" w:rsidR="006043FF" w:rsidRDefault="006043FF" w:rsidP="00EA1C84">
      <w:pPr>
        <w:pStyle w:val="Codesmall"/>
      </w:pPr>
      <w:del w:id="2531" w:author="Laurence Golding" w:date="2018-10-28T10:36:00Z">
        <w:r w:rsidDel="00D5315B">
          <w:delText xml:space="preserve">        "collections":</w:delText>
        </w:r>
      </w:del>
      <w:ins w:id="2532" w:author="Laurence Golding" w:date="2018-10-28T10:35:00Z">
        <w:r w:rsidR="00D5315B">
          <w:t xml:space="preserve">        </w:t>
        </w:r>
      </w:ins>
      <w:del w:id="2533" w:author="Laurence Golding" w:date="2018-10-28T10:35:00Z">
        <w:r w:rsidDel="00D5315B">
          <w:delText xml:space="preserve"> </w:delText>
        </w:r>
      </w:del>
      <w:r>
        <w:t>{</w:t>
      </w:r>
    </w:p>
    <w:p w14:paraId="449747D3" w14:textId="72AC0BFC" w:rsidR="006043FF" w:rsidRDefault="006043FF" w:rsidP="00EA1C84">
      <w:pPr>
        <w:pStyle w:val="Codesmall"/>
      </w:pPr>
      <w:r>
        <w:t xml:space="preserve">          "</w:t>
      </w:r>
      <w:del w:id="2534" w:author="Laurence Golding" w:date="2018-10-28T10:34:00Z">
        <w:r w:rsidDel="00D5315B">
          <w:delText>name</w:delText>
        </w:r>
      </w:del>
      <w:ins w:id="2535" w:author="Laurence Golding" w:date="2018-10-28T10:34:00Z">
        <w:r w:rsidR="00D5315B">
          <w:t>fullyQualifiedName</w:t>
        </w:r>
      </w:ins>
      <w:r>
        <w:t>": "collections",</w:t>
      </w:r>
    </w:p>
    <w:p w14:paraId="7AAB4B35" w14:textId="77777777" w:rsidR="006043FF" w:rsidRDefault="006043FF" w:rsidP="00EA1C84">
      <w:pPr>
        <w:pStyle w:val="Codesmall"/>
      </w:pPr>
      <w:r>
        <w:t xml:space="preserve">          "kind": "namespace"</w:t>
      </w:r>
    </w:p>
    <w:p w14:paraId="18711D21" w14:textId="65DB7F16" w:rsidR="006043FF" w:rsidRDefault="006043FF" w:rsidP="00EA1C84">
      <w:pPr>
        <w:pStyle w:val="Codesmall"/>
        <w:rPr>
          <w:ins w:id="2536" w:author="Laurence Golding" w:date="2018-10-28T11:21:00Z"/>
        </w:rPr>
      </w:pPr>
      <w:r>
        <w:t xml:space="preserve">        }</w:t>
      </w:r>
      <w:ins w:id="2537" w:author="Laurence Golding" w:date="2018-10-28T11:21:00Z">
        <w:r w:rsidR="003E1259">
          <w:t>,</w:t>
        </w:r>
      </w:ins>
    </w:p>
    <w:p w14:paraId="67DA7338" w14:textId="30A75AF7" w:rsidR="003E1259" w:rsidRDefault="003E1259" w:rsidP="00EA1C84">
      <w:pPr>
        <w:pStyle w:val="Codesmall"/>
        <w:rPr>
          <w:ins w:id="2538" w:author="Laurence Golding" w:date="2018-10-28T11:21:00Z"/>
        </w:rPr>
      </w:pPr>
      <w:ins w:id="2539" w:author="Laurence Golding" w:date="2018-10-28T11:21:00Z">
        <w:r>
          <w:t xml:space="preserve">        {</w:t>
        </w:r>
      </w:ins>
    </w:p>
    <w:p w14:paraId="1F5985C2" w14:textId="43F1216F" w:rsidR="003E1259" w:rsidRDefault="003E1259" w:rsidP="00EA1C84">
      <w:pPr>
        <w:pStyle w:val="Codesmall"/>
        <w:rPr>
          <w:ins w:id="2540" w:author="Laurence Golding" w:date="2018-10-28T11:22:00Z"/>
        </w:rPr>
      </w:pPr>
      <w:ins w:id="2541" w:author="Laurence Golding" w:date="2018-10-28T11:21:00Z">
        <w:r>
          <w:t xml:space="preserve">          "</w:t>
        </w:r>
      </w:ins>
      <w:ins w:id="2542" w:author="Laurence Golding" w:date="2018-10-28T11:22:00Z">
        <w:r>
          <w:t>name": "</w:t>
        </w:r>
      </w:ins>
      <w:ins w:id="2543" w:author="Laurence Golding" w:date="2018-10-28T11:23:00Z">
        <w:r>
          <w:t>add_</w:t>
        </w:r>
      </w:ins>
      <w:ins w:id="2544" w:author="Laurence Golding" w:date="2018-10-28T11:22:00Z">
        <w:r>
          <w:t>core",</w:t>
        </w:r>
      </w:ins>
    </w:p>
    <w:p w14:paraId="6FFF87D4" w14:textId="26EE36F8" w:rsidR="003E1259" w:rsidRDefault="003E1259" w:rsidP="00EA1C84">
      <w:pPr>
        <w:pStyle w:val="Codesmall"/>
        <w:rPr>
          <w:ins w:id="2545" w:author="Laurence Golding" w:date="2018-10-28T11:23:00Z"/>
        </w:rPr>
      </w:pPr>
      <w:ins w:id="2546" w:author="Laurence Golding" w:date="2018-10-28T11:22:00Z">
        <w:r>
          <w:t xml:space="preserve">          "fullyQualfiedName": "</w:t>
        </w:r>
        <w:proofErr w:type="gramStart"/>
        <w:r>
          <w:t>collections::</w:t>
        </w:r>
        <w:proofErr w:type="gramEnd"/>
        <w:r>
          <w:t>list::</w:t>
        </w:r>
      </w:ins>
      <w:ins w:id="2547" w:author="Laurence Golding" w:date="2018-10-28T11:23:00Z">
        <w:r>
          <w:t>add_core",</w:t>
        </w:r>
      </w:ins>
    </w:p>
    <w:p w14:paraId="1BBF999E" w14:textId="417206C7" w:rsidR="003E1259" w:rsidRDefault="003E1259" w:rsidP="00EA1C84">
      <w:pPr>
        <w:pStyle w:val="Codesmall"/>
        <w:rPr>
          <w:ins w:id="2548" w:author="Laurence Golding" w:date="2018-10-28T11:24:00Z"/>
        </w:rPr>
      </w:pPr>
      <w:ins w:id="2549" w:author="Laurence Golding" w:date="2018-10-28T11:23:00Z">
        <w:r>
          <w:t xml:space="preserve">          "decoratedName": "?add_core@list@collections@@QAEXH@Z"</w:t>
        </w:r>
      </w:ins>
      <w:ins w:id="2550" w:author="Laurence Golding" w:date="2018-10-28T11:24:00Z">
        <w:r>
          <w:t>,</w:t>
        </w:r>
      </w:ins>
    </w:p>
    <w:p w14:paraId="4E7ACFCB" w14:textId="77E97F76" w:rsidR="003E1259" w:rsidRDefault="003E1259" w:rsidP="00EA1C84">
      <w:pPr>
        <w:pStyle w:val="Codesmall"/>
        <w:rPr>
          <w:ins w:id="2551" w:author="Laurence Golding" w:date="2018-10-28T11:24:00Z"/>
        </w:rPr>
      </w:pPr>
      <w:ins w:id="2552" w:author="Laurence Golding" w:date="2018-10-28T11:24:00Z">
        <w:r>
          <w:t xml:space="preserve">          "kind": "function",</w:t>
        </w:r>
      </w:ins>
    </w:p>
    <w:p w14:paraId="53CBBAFE" w14:textId="587E16F7" w:rsidR="003E1259" w:rsidRDefault="003E1259" w:rsidP="00EA1C84">
      <w:pPr>
        <w:pStyle w:val="Codesmall"/>
        <w:rPr>
          <w:ins w:id="2553" w:author="Laurence Golding" w:date="2018-10-28T11:24:00Z"/>
        </w:rPr>
      </w:pPr>
      <w:ins w:id="2554" w:author="Laurence Golding" w:date="2018-10-28T11:24:00Z">
        <w:r>
          <w:t xml:space="preserve">          "parentIndex": 1</w:t>
        </w:r>
      </w:ins>
    </w:p>
    <w:p w14:paraId="7843EF33" w14:textId="6896660A" w:rsidR="003E1259" w:rsidRDefault="003E1259" w:rsidP="00EA1C84">
      <w:pPr>
        <w:pStyle w:val="Codesmall"/>
        <w:rPr>
          <w:ins w:id="2555" w:author="Laurence Golding" w:date="2018-10-28T11:27:00Z"/>
        </w:rPr>
      </w:pPr>
      <w:ins w:id="2556" w:author="Laurence Golding" w:date="2018-10-28T11:24:00Z">
        <w:r>
          <w:t xml:space="preserve">        }</w:t>
        </w:r>
      </w:ins>
    </w:p>
    <w:p w14:paraId="6CD56D3D" w14:textId="630941BC" w:rsidR="0077636E" w:rsidRDefault="0077636E" w:rsidP="00EA1C84">
      <w:pPr>
        <w:pStyle w:val="Codesmall"/>
        <w:rPr>
          <w:ins w:id="2557" w:author="Laurence Golding" w:date="2018-10-28T11:27:00Z"/>
        </w:rPr>
      </w:pPr>
      <w:ins w:id="2558" w:author="Laurence Golding" w:date="2018-10-28T11:27:00Z">
        <w:r>
          <w:t xml:space="preserve">        {</w:t>
        </w:r>
      </w:ins>
    </w:p>
    <w:p w14:paraId="752BB4BE" w14:textId="5A4956D8" w:rsidR="0077636E" w:rsidRDefault="0077636E" w:rsidP="00EA1C84">
      <w:pPr>
        <w:pStyle w:val="Codesmall"/>
        <w:rPr>
          <w:ins w:id="2559" w:author="Laurence Golding" w:date="2018-10-28T11:27:00Z"/>
        </w:rPr>
      </w:pPr>
      <w:ins w:id="2560" w:author="Laurence Golding" w:date="2018-10-28T11:27:00Z">
        <w:r>
          <w:t xml:space="preserve">          "fullyQualifiedName": "main",</w:t>
        </w:r>
      </w:ins>
    </w:p>
    <w:p w14:paraId="4A958106" w14:textId="57181859" w:rsidR="0077636E" w:rsidRDefault="0077636E" w:rsidP="00EA1C84">
      <w:pPr>
        <w:pStyle w:val="Codesmall"/>
        <w:rPr>
          <w:ins w:id="2561" w:author="Laurence Golding" w:date="2018-10-28T11:28:00Z"/>
        </w:rPr>
      </w:pPr>
      <w:ins w:id="2562" w:author="Laurence Golding" w:date="2018-10-28T11:27:00Z">
        <w:r>
          <w:t xml:space="preserve">          </w:t>
        </w:r>
      </w:ins>
      <w:ins w:id="2563" w:author="Laurence Golding" w:date="2018-10-28T11:28:00Z">
        <w:r>
          <w:t>"kind": "function"</w:t>
        </w:r>
      </w:ins>
    </w:p>
    <w:p w14:paraId="526AFE80" w14:textId="4E66DAE5" w:rsidR="0077636E" w:rsidRDefault="0077636E" w:rsidP="00EA1C84">
      <w:pPr>
        <w:pStyle w:val="Codesmall"/>
      </w:pPr>
      <w:ins w:id="2564" w:author="Laurence Golding" w:date="2018-10-28T11:28:00Z">
        <w:r>
          <w:t xml:space="preserve">        }</w:t>
        </w:r>
      </w:ins>
    </w:p>
    <w:p w14:paraId="46772B9E" w14:textId="406C06C6" w:rsidR="006043FF" w:rsidRDefault="006043FF" w:rsidP="00EA1C84">
      <w:pPr>
        <w:pStyle w:val="Codesmall"/>
      </w:pPr>
      <w:r>
        <w:t xml:space="preserve">      </w:t>
      </w:r>
      <w:del w:id="2565" w:author="Laurence Golding" w:date="2018-10-28T13:33:00Z">
        <w:r w:rsidDel="00A1477A">
          <w:delText>},</w:delText>
        </w:r>
      </w:del>
      <w:ins w:id="2566" w:author="Laurence Golding" w:date="2018-10-28T13:33:00Z">
        <w:r w:rsidR="00A1477A">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lastRenderedPageBreak/>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A09C33A" w:rsidR="005F350D" w:rsidRDefault="005F350D" w:rsidP="00EB5632">
      <w:pPr>
        <w:pStyle w:val="Codesmall"/>
        <w:rPr>
          <w:ins w:id="2567" w:author="Laurence Golding" w:date="2018-10-28T11:09:00Z"/>
        </w:rPr>
      </w:pPr>
      <w:r>
        <w:t xml:space="preserve">            "uriBaseId": "SRCROOT"</w:t>
      </w:r>
      <w:ins w:id="2568" w:author="Laurence Golding" w:date="2018-10-28T11:09:00Z">
        <w:r w:rsidR="00FA17F0">
          <w:t>,</w:t>
        </w:r>
      </w:ins>
    </w:p>
    <w:p w14:paraId="2393503A" w14:textId="36AFA382" w:rsidR="00FA17F0" w:rsidRDefault="00FA17F0" w:rsidP="00EB5632">
      <w:pPr>
        <w:pStyle w:val="Codesmall"/>
      </w:pPr>
      <w:ins w:id="2569" w:author="Laurence Golding" w:date="2018-10-28T11:1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29166088" w:rsidR="005F350D" w:rsidRDefault="005F350D" w:rsidP="00EA1C84">
      <w:pPr>
        <w:pStyle w:val="Codesmall"/>
        <w:rPr>
          <w:ins w:id="2570" w:author="Laurence Golding" w:date="2018-10-28T10:36:00Z"/>
        </w:rPr>
      </w:pPr>
      <w:r>
        <w:t xml:space="preserve">                  "uriBaseId": "SRCROOT"</w:t>
      </w:r>
      <w:ins w:id="2571" w:author="Laurence Golding" w:date="2018-10-28T10:36:00Z">
        <w:r w:rsidR="00D5315B">
          <w:t>,</w:t>
        </w:r>
      </w:ins>
    </w:p>
    <w:p w14:paraId="5A8205F7" w14:textId="78B8F038" w:rsidR="00D5315B" w:rsidRDefault="00D5315B" w:rsidP="00EA1C84">
      <w:pPr>
        <w:pStyle w:val="Codesmall"/>
      </w:pPr>
      <w:ins w:id="2572" w:author="Laurence Golding" w:date="2018-10-28T10:36:00Z">
        <w:r>
          <w:t xml:space="preserve">                  "fileIndex": </w:t>
        </w:r>
      </w:ins>
      <w:ins w:id="2573" w:author="Laurence Golding" w:date="2018-10-28T11:10:00Z">
        <w:r w:rsidR="00FA17F0">
          <w:t>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2C3BBBFC" w:rsidR="006043FF" w:rsidRDefault="006043FF" w:rsidP="00EA1C84">
      <w:pPr>
        <w:pStyle w:val="Codesmall"/>
        <w:rPr>
          <w:ins w:id="2574" w:author="Laurence Golding" w:date="2018-10-28T11:24:00Z"/>
        </w:rPr>
      </w:pPr>
      <w:r>
        <w:t xml:space="preserve">              "fullyQualifiedLogicalName": "</w:t>
      </w:r>
      <w:proofErr w:type="gramStart"/>
      <w:r>
        <w:t>collections::</w:t>
      </w:r>
      <w:proofErr w:type="gramEnd"/>
      <w:r>
        <w:t>list:add"</w:t>
      </w:r>
      <w:ins w:id="2575" w:author="Laurence Golding" w:date="2018-10-28T11:24:00Z">
        <w:r w:rsidR="0077636E">
          <w:t>,</w:t>
        </w:r>
      </w:ins>
    </w:p>
    <w:p w14:paraId="0AA77610" w14:textId="35DE8571" w:rsidR="0077636E" w:rsidRDefault="0077636E" w:rsidP="00EA1C84">
      <w:pPr>
        <w:pStyle w:val="Codesmall"/>
      </w:pPr>
      <w:ins w:id="2576" w:author="Laurence Golding" w:date="2018-10-28T11:24: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24552D50" w:rsidR="005F350D" w:rsidRDefault="005F350D" w:rsidP="00EA1C84">
      <w:pPr>
        <w:pStyle w:val="Codesmall"/>
        <w:rPr>
          <w:ins w:id="2577" w:author="Laurence Golding" w:date="2018-10-28T11:19:00Z"/>
        </w:rPr>
      </w:pPr>
      <w:r>
        <w:t xml:space="preserve">                  "uriBaseId": "SRCROOT"</w:t>
      </w:r>
      <w:ins w:id="2578" w:author="Laurence Golding" w:date="2018-10-28T11:19:00Z">
        <w:r w:rsidR="006C3EE8">
          <w:t>,</w:t>
        </w:r>
      </w:ins>
    </w:p>
    <w:p w14:paraId="72B8112E" w14:textId="2A71B9AC" w:rsidR="006C3EE8" w:rsidRDefault="006C3EE8" w:rsidP="00EA1C84">
      <w:pPr>
        <w:pStyle w:val="Codesmall"/>
      </w:pPr>
      <w:ins w:id="2579" w:author="Laurence Golding" w:date="2018-10-28T11:19: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2BDADC91" w:rsidR="006043FF" w:rsidRDefault="006043FF" w:rsidP="00EA1C84">
      <w:pPr>
        <w:pStyle w:val="Codesmall"/>
        <w:rPr>
          <w:ins w:id="2580" w:author="Laurence Golding" w:date="2018-10-28T11:24:00Z"/>
        </w:rPr>
      </w:pPr>
      <w:r>
        <w:t xml:space="preserve">              "fullyQualifiedLogicalName": "</w:t>
      </w:r>
      <w:proofErr w:type="gramStart"/>
      <w:r>
        <w:t>collections::</w:t>
      </w:r>
      <w:proofErr w:type="gramEnd"/>
      <w:r>
        <w:t>list:add"</w:t>
      </w:r>
      <w:ins w:id="2581" w:author="Laurence Golding" w:date="2018-10-28T11:24:00Z">
        <w:r w:rsidR="0077636E">
          <w:t>,</w:t>
        </w:r>
      </w:ins>
    </w:p>
    <w:p w14:paraId="064C774D" w14:textId="3D04D966" w:rsidR="0077636E" w:rsidRDefault="0077636E" w:rsidP="00EA1C84">
      <w:pPr>
        <w:pStyle w:val="Codesmall"/>
      </w:pPr>
      <w:ins w:id="2582" w:author="Laurence Golding" w:date="2018-10-28T11:24:00Z">
        <w:r>
          <w:t xml:space="preserve">            </w:t>
        </w:r>
      </w:ins>
      <w:ins w:id="2583" w:author="Laurence Golding" w:date="2018-10-28T11:25: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lastRenderedPageBreak/>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02287531" w:rsidR="005F350D" w:rsidRDefault="005F350D" w:rsidP="00EA1C84">
      <w:pPr>
        <w:pStyle w:val="Codesmall"/>
        <w:rPr>
          <w:ins w:id="2584" w:author="Laurence Golding" w:date="2018-10-28T11:19:00Z"/>
        </w:rPr>
      </w:pPr>
      <w:r>
        <w:t xml:space="preserve">                            "uriBaseId": "SRCROOT"</w:t>
      </w:r>
      <w:ins w:id="2585" w:author="Laurence Golding" w:date="2018-10-28T11:19:00Z">
        <w:r w:rsidR="006C3EE8">
          <w:t>,</w:t>
        </w:r>
      </w:ins>
    </w:p>
    <w:p w14:paraId="65249591" w14:textId="2BA97517" w:rsidR="006C3EE8" w:rsidRDefault="006C3EE8" w:rsidP="00EA1C84">
      <w:pPr>
        <w:pStyle w:val="Codesmall"/>
      </w:pPr>
      <w:ins w:id="2586" w:author="Laurence Golding" w:date="2018-10-28T11:19: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04B366A9" w:rsidR="006043FF" w:rsidRDefault="00EB5632" w:rsidP="00EA1C84">
      <w:pPr>
        <w:pStyle w:val="Codesmall"/>
        <w:rPr>
          <w:ins w:id="2587" w:author="Laurence Golding" w:date="2018-10-28T11:25:00Z"/>
        </w:rPr>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2588" w:author="Laurence Golding" w:date="2018-10-28T11:25:00Z">
        <w:r w:rsidR="0077636E">
          <w:t>,</w:t>
        </w:r>
      </w:ins>
    </w:p>
    <w:p w14:paraId="71762042" w14:textId="515233F5" w:rsidR="0077636E" w:rsidRDefault="0077636E" w:rsidP="00EA1C84">
      <w:pPr>
        <w:pStyle w:val="Codesmall"/>
      </w:pPr>
      <w:ins w:id="2589" w:author="Laurence Golding" w:date="2018-10-28T11:25: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31C9F0D5" w:rsidR="005F350D" w:rsidRDefault="005F350D" w:rsidP="00EA1C84">
      <w:pPr>
        <w:pStyle w:val="Codesmall"/>
        <w:rPr>
          <w:ins w:id="2590" w:author="Laurence Golding" w:date="2018-10-28T11:19:00Z"/>
        </w:rPr>
      </w:pPr>
      <w:r>
        <w:t xml:space="preserve">                            "uriBaseId": "SRCROOT"</w:t>
      </w:r>
      <w:ins w:id="2591" w:author="Laurence Golding" w:date="2018-10-28T11:19:00Z">
        <w:r w:rsidR="003E1259">
          <w:t>,</w:t>
        </w:r>
      </w:ins>
    </w:p>
    <w:p w14:paraId="2B28EB67" w14:textId="0FDFA407" w:rsidR="003E1259" w:rsidRDefault="003E1259" w:rsidP="00EA1C84">
      <w:pPr>
        <w:pStyle w:val="Codesmall"/>
      </w:pPr>
      <w:ins w:id="2592" w:author="Laurence Golding" w:date="2018-10-28T11:19: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1462288" w:rsidR="00EB5632" w:rsidRDefault="00EB5632" w:rsidP="00EA1C84">
      <w:pPr>
        <w:pStyle w:val="Codesmall"/>
        <w:rPr>
          <w:ins w:id="2593" w:author="Laurence Golding" w:date="2018-10-28T11:25:00Z"/>
        </w:rPr>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2594" w:author="Laurence Golding" w:date="2018-10-28T11:25:00Z">
        <w:r w:rsidR="0077636E">
          <w:t>,</w:t>
        </w:r>
      </w:ins>
    </w:p>
    <w:p w14:paraId="2AA79F23" w14:textId="22081FF3" w:rsidR="0077636E" w:rsidRDefault="0077636E" w:rsidP="00EA1C84">
      <w:pPr>
        <w:pStyle w:val="Codesmall"/>
      </w:pPr>
      <w:ins w:id="2595" w:author="Laurence Golding" w:date="2018-10-28T11:25: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B5FD125" w:rsidR="005F350D" w:rsidRDefault="005F350D" w:rsidP="00EA1C84">
      <w:pPr>
        <w:pStyle w:val="Codesmall"/>
        <w:rPr>
          <w:ins w:id="2596" w:author="Laurence Golding" w:date="2018-10-28T11:20:00Z"/>
        </w:rPr>
      </w:pPr>
      <w:r>
        <w:t xml:space="preserve">                            "uriBaseId": "SRCROOT"</w:t>
      </w:r>
      <w:ins w:id="2597" w:author="Laurence Golding" w:date="2018-10-28T11:20:00Z">
        <w:r w:rsidR="003E1259">
          <w:t>,</w:t>
        </w:r>
      </w:ins>
    </w:p>
    <w:p w14:paraId="55E77113" w14:textId="000556D3" w:rsidR="003E1259" w:rsidRDefault="003E1259" w:rsidP="00EA1C84">
      <w:pPr>
        <w:pStyle w:val="Codesmall"/>
      </w:pPr>
      <w:ins w:id="2598" w:author="Laurence Golding" w:date="2018-10-28T11:20: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lastRenderedPageBreak/>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29E417BF" w:rsidR="00EB5632" w:rsidRDefault="00EB5632" w:rsidP="00EB5632">
      <w:pPr>
        <w:pStyle w:val="Codesmall"/>
        <w:rPr>
          <w:ins w:id="2599" w:author="Laurence Golding" w:date="2018-10-28T11:20:00Z"/>
        </w:rPr>
      </w:pPr>
      <w:r>
        <w:t xml:space="preserve">                        "fullyQualifiedLogicalName": "</w:t>
      </w:r>
      <w:proofErr w:type="gramStart"/>
      <w:r>
        <w:t>collections::</w:t>
      </w:r>
      <w:proofErr w:type="gramEnd"/>
      <w:r>
        <w:t>list:add"</w:t>
      </w:r>
      <w:ins w:id="2600" w:author="Laurence Golding" w:date="2018-10-28T11:20:00Z">
        <w:r w:rsidR="003E1259">
          <w:t>,</w:t>
        </w:r>
      </w:ins>
    </w:p>
    <w:p w14:paraId="2E6FBA27" w14:textId="1A03CC8C" w:rsidR="003E1259" w:rsidRDefault="003E1259" w:rsidP="00EB5632">
      <w:pPr>
        <w:pStyle w:val="Codesmall"/>
      </w:pPr>
      <w:ins w:id="2601" w:author="Laurence Golding" w:date="2018-10-28T11:20: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6273B137" w:rsidR="005F350D" w:rsidRDefault="005F350D" w:rsidP="00EA1C84">
      <w:pPr>
        <w:pStyle w:val="Codesmall"/>
        <w:rPr>
          <w:ins w:id="2602" w:author="Laurence Golding" w:date="2018-10-28T11:26:00Z"/>
        </w:rPr>
      </w:pPr>
      <w:r>
        <w:t xml:space="preserve">                        "uriBaseId": "SRCROOT"</w:t>
      </w:r>
      <w:ins w:id="2603" w:author="Laurence Golding" w:date="2018-10-28T11:26:00Z">
        <w:r w:rsidR="0077636E">
          <w:t>,</w:t>
        </w:r>
      </w:ins>
    </w:p>
    <w:p w14:paraId="0B627A8D" w14:textId="2CB3AB24" w:rsidR="0077636E" w:rsidRDefault="0077636E" w:rsidP="00EA1C84">
      <w:pPr>
        <w:pStyle w:val="Codesmall"/>
      </w:pPr>
      <w:ins w:id="2604" w:author="Laurence Golding" w:date="2018-10-28T11:26: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21B1B9D6" w:rsidR="00EB5632" w:rsidRDefault="00EB5632" w:rsidP="00EB5632">
      <w:pPr>
        <w:pStyle w:val="Codesmall"/>
        <w:rPr>
          <w:ins w:id="2605" w:author="Laurence Golding" w:date="2018-10-28T11:25:00Z"/>
        </w:rPr>
      </w:pPr>
      <w:r>
        <w:t xml:space="preserve">                    "fullyQualifiedLogicalName": "</w:t>
      </w:r>
      <w:proofErr w:type="gramStart"/>
      <w:r>
        <w:t>collections::</w:t>
      </w:r>
      <w:proofErr w:type="gramEnd"/>
      <w:r>
        <w:t>list:add_core"</w:t>
      </w:r>
      <w:ins w:id="2606" w:author="Laurence Golding" w:date="2018-10-28T11:25:00Z">
        <w:r w:rsidR="0077636E">
          <w:t>,</w:t>
        </w:r>
      </w:ins>
    </w:p>
    <w:p w14:paraId="3A32FF04" w14:textId="55790A85" w:rsidR="0077636E" w:rsidRDefault="0077636E" w:rsidP="00EB5632">
      <w:pPr>
        <w:pStyle w:val="Codesmall"/>
      </w:pPr>
      <w:ins w:id="2607" w:author="Laurence Golding" w:date="2018-10-28T11:25:00Z">
        <w:r>
          <w:t xml:space="preserve">                    "logicalLocationIndex": 3</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45214F28" w:rsidR="005F350D" w:rsidRDefault="005F350D" w:rsidP="00EA1C84">
      <w:pPr>
        <w:pStyle w:val="Codesmall"/>
        <w:rPr>
          <w:ins w:id="2608" w:author="Laurence Golding" w:date="2018-10-28T11:25:00Z"/>
        </w:rPr>
      </w:pPr>
      <w:r>
        <w:t xml:space="preserve">                        "uriBaseId": "SRCROOT"</w:t>
      </w:r>
      <w:ins w:id="2609" w:author="Laurence Golding" w:date="2018-10-28T11:25:00Z">
        <w:r w:rsidR="0077636E">
          <w:t>,</w:t>
        </w:r>
      </w:ins>
    </w:p>
    <w:p w14:paraId="29E686A7" w14:textId="639B47A5" w:rsidR="0077636E" w:rsidRDefault="0077636E" w:rsidP="00EA1C84">
      <w:pPr>
        <w:pStyle w:val="Codesmall"/>
      </w:pPr>
      <w:ins w:id="2610" w:author="Laurence Golding" w:date="2018-10-28T11:25: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77386A5A" w:rsidR="00EB5632" w:rsidRDefault="00EB5632" w:rsidP="00EB5632">
      <w:pPr>
        <w:pStyle w:val="Codesmall"/>
        <w:rPr>
          <w:ins w:id="2611" w:author="Laurence Golding" w:date="2018-10-28T11:26:00Z"/>
        </w:rPr>
      </w:pPr>
      <w:r>
        <w:t xml:space="preserve">                    "fullyQualifiedLogicalName": "</w:t>
      </w:r>
      <w:proofErr w:type="gramStart"/>
      <w:r>
        <w:t>collections::</w:t>
      </w:r>
      <w:proofErr w:type="gramEnd"/>
      <w:r>
        <w:t>list:add"</w:t>
      </w:r>
      <w:ins w:id="2612" w:author="Laurence Golding" w:date="2018-10-28T11:26:00Z">
        <w:r w:rsidR="0077636E">
          <w:t>,</w:t>
        </w:r>
      </w:ins>
    </w:p>
    <w:p w14:paraId="4A5505F1" w14:textId="14024BC3" w:rsidR="0077636E" w:rsidRDefault="0077636E" w:rsidP="00EB5632">
      <w:pPr>
        <w:pStyle w:val="Codesmall"/>
      </w:pPr>
      <w:ins w:id="2613" w:author="Laurence Golding" w:date="2018-10-28T11:26: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11C08EFC" w:rsidR="005F350D" w:rsidRDefault="005F350D" w:rsidP="00EA1C84">
      <w:pPr>
        <w:pStyle w:val="Codesmall"/>
        <w:rPr>
          <w:ins w:id="2614" w:author="Laurence Golding" w:date="2018-10-28T11:26:00Z"/>
        </w:rPr>
      </w:pPr>
      <w:r>
        <w:lastRenderedPageBreak/>
        <w:t xml:space="preserve">                        "uriBaseId": "SRCROOT"</w:t>
      </w:r>
      <w:ins w:id="2615" w:author="Laurence Golding" w:date="2018-10-28T11:26:00Z">
        <w:r w:rsidR="0077636E">
          <w:t>,</w:t>
        </w:r>
      </w:ins>
    </w:p>
    <w:p w14:paraId="233A1318" w14:textId="663E1FD9" w:rsidR="0077636E" w:rsidRDefault="0077636E" w:rsidP="00EA1C84">
      <w:pPr>
        <w:pStyle w:val="Codesmall"/>
      </w:pPr>
      <w:ins w:id="2616" w:author="Laurence Golding" w:date="2018-10-28T11:26: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7858BA8B" w:rsidR="00EB5632" w:rsidRDefault="00EB5632" w:rsidP="00EB5632">
      <w:pPr>
        <w:pStyle w:val="Codesmall"/>
        <w:rPr>
          <w:ins w:id="2617" w:author="Laurence Golding" w:date="2018-10-28T11:27:00Z"/>
        </w:rPr>
      </w:pPr>
      <w:r>
        <w:t xml:space="preserve">                    "fullyQualifiedLogicalName": "main"</w:t>
      </w:r>
    </w:p>
    <w:p w14:paraId="7EF96A37" w14:textId="3DAE79BB" w:rsidR="0077636E" w:rsidRDefault="0077636E" w:rsidP="00EB5632">
      <w:pPr>
        <w:pStyle w:val="Codesmall"/>
      </w:pPr>
      <w:ins w:id="2618" w:author="Laurence Golding" w:date="2018-10-28T11:27:00Z">
        <w:r>
          <w:t xml:space="preserve">                    "logicalLocationIndex": </w:t>
        </w:r>
      </w:ins>
      <w:ins w:id="2619" w:author="Laurence Golding" w:date="2018-10-28T11:28:00Z">
        <w:r w:rsidR="00AB2F0A">
          <w:t>4</w:t>
        </w:r>
      </w:ins>
    </w:p>
    <w:p w14:paraId="1C513E0E" w14:textId="70F636BC" w:rsidR="006043FF" w:rsidRDefault="00EB5632" w:rsidP="00EA1C84">
      <w:pPr>
        <w:pStyle w:val="Codesmall"/>
      </w:pPr>
      <w:r>
        <w:t xml:space="preserve">                  </w:t>
      </w:r>
      <w:del w:id="2620" w:author="Laurence Golding" w:date="2018-10-28T11:29:00Z">
        <w:r w:rsidDel="00AB2F0A">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0C72B87F" w:rsidR="005F350D" w:rsidRDefault="005F350D" w:rsidP="00EA1C84">
      <w:pPr>
        <w:pStyle w:val="Codesmall"/>
        <w:rPr>
          <w:ins w:id="2621" w:author="Laurence Golding" w:date="2018-10-28T11:29:00Z"/>
        </w:rPr>
      </w:pPr>
      <w:r>
        <w:t xml:space="preserve">                    "uriBaseId": "SRCROOT"</w:t>
      </w:r>
      <w:ins w:id="2622" w:author="Laurence Golding" w:date="2018-10-28T11:29:00Z">
        <w:r w:rsidR="00AB2F0A">
          <w:t>,</w:t>
        </w:r>
      </w:ins>
    </w:p>
    <w:p w14:paraId="281C93B0" w14:textId="2C2F0D5F" w:rsidR="00AB2F0A" w:rsidRDefault="00AB2F0A" w:rsidP="00EA1C84">
      <w:pPr>
        <w:pStyle w:val="Codesmall"/>
      </w:pPr>
      <w:ins w:id="2623" w:author="Laurence Golding" w:date="2018-10-28T11:29: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511562CF" w:rsidR="006043FF" w:rsidRDefault="00F527F4" w:rsidP="00EA1C84">
      <w:pPr>
        <w:pStyle w:val="Codesmall"/>
      </w:pPr>
      <w:r>
        <w:t xml:space="preserve">  </w:t>
      </w:r>
      <w:r w:rsidR="006043FF">
        <w:t xml:space="preserve">      "rules": </w:t>
      </w:r>
      <w:del w:id="2624" w:author="Laurence Golding" w:date="2018-10-25T12:25:00Z">
        <w:r w:rsidR="006043FF" w:rsidDel="008809FB">
          <w:delText>{</w:delText>
        </w:r>
      </w:del>
      <w:ins w:id="2625" w:author="Laurence Golding" w:date="2018-10-25T12:25:00Z">
        <w:r w:rsidR="008809FB">
          <w:t>[</w:t>
        </w:r>
      </w:ins>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47F26AFC" w:rsidR="006043FF" w:rsidRDefault="00F527F4" w:rsidP="00EA1C84">
      <w:pPr>
        <w:pStyle w:val="Codesmall"/>
      </w:pPr>
      <w:r>
        <w:t xml:space="preserve">  </w:t>
      </w:r>
      <w:r w:rsidR="006043FF">
        <w:t xml:space="preserve">      </w:t>
      </w:r>
      <w:del w:id="2626" w:author="Laurence Golding" w:date="2018-10-25T12:26:00Z">
        <w:r w:rsidR="006043FF" w:rsidDel="008809FB">
          <w:delText>}</w:delText>
        </w:r>
      </w:del>
      <w:ins w:id="2627" w:author="Laurence Golding" w:date="2018-10-25T12:26:00Z">
        <w:r w:rsidR="008809FB">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lastRenderedPageBreak/>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628" w:name="AppendixRevisionHistory"/>
      <w:bookmarkStart w:id="2629" w:name="_Toc85472898"/>
      <w:bookmarkStart w:id="2630" w:name="_Toc287332014"/>
      <w:bookmarkStart w:id="2631" w:name="_Toc528157549"/>
      <w:bookmarkEnd w:id="2628"/>
      <w:r>
        <w:lastRenderedPageBreak/>
        <w:t xml:space="preserve">(Informative) </w:t>
      </w:r>
      <w:r w:rsidR="00A05FDF">
        <w:t>Revision History</w:t>
      </w:r>
      <w:bookmarkEnd w:id="2629"/>
      <w:bookmarkEnd w:id="2630"/>
      <w:bookmarkEnd w:id="26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04" w:author="Laurence Golding" w:date="2018-10-26T10:23:00Z" w:initials="LG">
    <w:p w14:paraId="77AA0FEC" w14:textId="1668F80D" w:rsidR="005D3DAA" w:rsidRDefault="005D3DAA">
      <w:pPr>
        <w:pStyle w:val="CommentText"/>
      </w:pPr>
      <w:r>
        <w:rPr>
          <w:rStyle w:val="CommentReference"/>
        </w:rPr>
        <w:annotationRef/>
      </w:r>
      <w:r>
        <w:t>I don’t think this sentence added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A0F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A0FEC" w16cid:durableId="1F7D6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E5B05" w14:textId="77777777" w:rsidR="008E59AA" w:rsidRDefault="008E59AA" w:rsidP="008C100C">
      <w:r>
        <w:separator/>
      </w:r>
    </w:p>
    <w:p w14:paraId="59768FB4" w14:textId="77777777" w:rsidR="008E59AA" w:rsidRDefault="008E59AA" w:rsidP="008C100C"/>
    <w:p w14:paraId="3473D1C5" w14:textId="77777777" w:rsidR="008E59AA" w:rsidRDefault="008E59AA" w:rsidP="008C100C"/>
    <w:p w14:paraId="5A434330" w14:textId="77777777" w:rsidR="008E59AA" w:rsidRDefault="008E59AA" w:rsidP="008C100C"/>
    <w:p w14:paraId="6175735C" w14:textId="77777777" w:rsidR="008E59AA" w:rsidRDefault="008E59AA" w:rsidP="008C100C"/>
    <w:p w14:paraId="71D771FA" w14:textId="77777777" w:rsidR="008E59AA" w:rsidRDefault="008E59AA" w:rsidP="008C100C"/>
    <w:p w14:paraId="713C70B0" w14:textId="77777777" w:rsidR="008E59AA" w:rsidRDefault="008E59AA" w:rsidP="008C100C"/>
  </w:endnote>
  <w:endnote w:type="continuationSeparator" w:id="0">
    <w:p w14:paraId="6756CBBD" w14:textId="77777777" w:rsidR="008E59AA" w:rsidRDefault="008E59AA" w:rsidP="008C100C">
      <w:r>
        <w:continuationSeparator/>
      </w:r>
    </w:p>
    <w:p w14:paraId="07D2F52B" w14:textId="77777777" w:rsidR="008E59AA" w:rsidRDefault="008E59AA" w:rsidP="008C100C"/>
    <w:p w14:paraId="43142E7D" w14:textId="77777777" w:rsidR="008E59AA" w:rsidRDefault="008E59AA" w:rsidP="008C100C"/>
    <w:p w14:paraId="78485044" w14:textId="77777777" w:rsidR="008E59AA" w:rsidRDefault="008E59AA" w:rsidP="008C100C"/>
    <w:p w14:paraId="093C3F43" w14:textId="77777777" w:rsidR="008E59AA" w:rsidRDefault="008E59AA" w:rsidP="008C100C"/>
    <w:p w14:paraId="675398DF" w14:textId="77777777" w:rsidR="008E59AA" w:rsidRDefault="008E59AA" w:rsidP="008C100C"/>
    <w:p w14:paraId="0D1C914F" w14:textId="77777777" w:rsidR="008E59AA" w:rsidRDefault="008E59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5D3DAA" w:rsidRDefault="005D3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D3DAA" w:rsidRPr="00195F88" w:rsidRDefault="005D3DA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D3DAA" w:rsidRPr="00195F88" w:rsidRDefault="005D3D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5D3DAA" w:rsidRDefault="005D3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C15FE" w14:textId="77777777" w:rsidR="008E59AA" w:rsidRDefault="008E59AA" w:rsidP="008C100C">
      <w:r>
        <w:separator/>
      </w:r>
    </w:p>
    <w:p w14:paraId="55A45D55" w14:textId="77777777" w:rsidR="008E59AA" w:rsidRDefault="008E59AA" w:rsidP="008C100C"/>
  </w:footnote>
  <w:footnote w:type="continuationSeparator" w:id="0">
    <w:p w14:paraId="384E7473" w14:textId="77777777" w:rsidR="008E59AA" w:rsidRDefault="008E59AA" w:rsidP="008C100C">
      <w:r>
        <w:continuationSeparator/>
      </w:r>
    </w:p>
    <w:p w14:paraId="34D62F47" w14:textId="77777777" w:rsidR="008E59AA" w:rsidRDefault="008E59A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5D3DAA" w:rsidRDefault="005D3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5D3DAA" w:rsidRDefault="005D3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5D3DAA" w:rsidRDefault="005D3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1915"/>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658EA"/>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334A"/>
    <w:rsid w:val="000A451A"/>
    <w:rsid w:val="000A6828"/>
    <w:rsid w:val="000A7DA8"/>
    <w:rsid w:val="000B071A"/>
    <w:rsid w:val="000B1B0C"/>
    <w:rsid w:val="000B4144"/>
    <w:rsid w:val="000B428A"/>
    <w:rsid w:val="000B6674"/>
    <w:rsid w:val="000B706D"/>
    <w:rsid w:val="000B7C8B"/>
    <w:rsid w:val="000C1D6D"/>
    <w:rsid w:val="000C23AF"/>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6ABE"/>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9C9"/>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6C9A"/>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24D9"/>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2711D"/>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493F"/>
    <w:rsid w:val="00265702"/>
    <w:rsid w:val="00266EB0"/>
    <w:rsid w:val="0027020C"/>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2033"/>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11A"/>
    <w:rsid w:val="00321264"/>
    <w:rsid w:val="00322F51"/>
    <w:rsid w:val="00324D23"/>
    <w:rsid w:val="00324F8F"/>
    <w:rsid w:val="00325447"/>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DA9"/>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86"/>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259"/>
    <w:rsid w:val="003E1E75"/>
    <w:rsid w:val="003E294F"/>
    <w:rsid w:val="003E2AA5"/>
    <w:rsid w:val="003E4A16"/>
    <w:rsid w:val="003E541E"/>
    <w:rsid w:val="003E62A7"/>
    <w:rsid w:val="003E72A2"/>
    <w:rsid w:val="003F0742"/>
    <w:rsid w:val="003F10DA"/>
    <w:rsid w:val="003F23F9"/>
    <w:rsid w:val="003F242A"/>
    <w:rsid w:val="003F487C"/>
    <w:rsid w:val="003F4CF6"/>
    <w:rsid w:val="003F533C"/>
    <w:rsid w:val="003F7C81"/>
    <w:rsid w:val="004002D1"/>
    <w:rsid w:val="004008DF"/>
    <w:rsid w:val="00401B55"/>
    <w:rsid w:val="00401BB5"/>
    <w:rsid w:val="0040239D"/>
    <w:rsid w:val="00402451"/>
    <w:rsid w:val="00402C08"/>
    <w:rsid w:val="00405CB6"/>
    <w:rsid w:val="0040694F"/>
    <w:rsid w:val="004108B9"/>
    <w:rsid w:val="00411198"/>
    <w:rsid w:val="004122F1"/>
    <w:rsid w:val="004123C8"/>
    <w:rsid w:val="00412A4B"/>
    <w:rsid w:val="00413044"/>
    <w:rsid w:val="00413D45"/>
    <w:rsid w:val="00413EB8"/>
    <w:rsid w:val="004165E2"/>
    <w:rsid w:val="004173B5"/>
    <w:rsid w:val="00417AFA"/>
    <w:rsid w:val="004226B7"/>
    <w:rsid w:val="004229B4"/>
    <w:rsid w:val="00424AAB"/>
    <w:rsid w:val="004258D4"/>
    <w:rsid w:val="00425AFD"/>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353C"/>
    <w:rsid w:val="00475F6F"/>
    <w:rsid w:val="00476521"/>
    <w:rsid w:val="00476B07"/>
    <w:rsid w:val="004776DE"/>
    <w:rsid w:val="00477F12"/>
    <w:rsid w:val="004816E2"/>
    <w:rsid w:val="00481B7B"/>
    <w:rsid w:val="00481D15"/>
    <w:rsid w:val="00481ECB"/>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B689D"/>
    <w:rsid w:val="004C00FA"/>
    <w:rsid w:val="004C0227"/>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C84"/>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50E"/>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2F2A"/>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85BE3"/>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3DAA"/>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1AF3"/>
    <w:rsid w:val="006157D8"/>
    <w:rsid w:val="00616A02"/>
    <w:rsid w:val="00616C1A"/>
    <w:rsid w:val="00617580"/>
    <w:rsid w:val="0062103D"/>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2BAF"/>
    <w:rsid w:val="00663A4D"/>
    <w:rsid w:val="006640DD"/>
    <w:rsid w:val="00665C9F"/>
    <w:rsid w:val="00666A43"/>
    <w:rsid w:val="00666BE5"/>
    <w:rsid w:val="00666F8F"/>
    <w:rsid w:val="006679CA"/>
    <w:rsid w:val="00673F27"/>
    <w:rsid w:val="00675B49"/>
    <w:rsid w:val="00675C8D"/>
    <w:rsid w:val="00677F20"/>
    <w:rsid w:val="006805FB"/>
    <w:rsid w:val="0068062D"/>
    <w:rsid w:val="00682E52"/>
    <w:rsid w:val="0068398A"/>
    <w:rsid w:val="00692889"/>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3EE8"/>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1F3B"/>
    <w:rsid w:val="0071217C"/>
    <w:rsid w:val="00712CED"/>
    <w:rsid w:val="00715955"/>
    <w:rsid w:val="007165BD"/>
    <w:rsid w:val="0071775C"/>
    <w:rsid w:val="0072164D"/>
    <w:rsid w:val="00722ED0"/>
    <w:rsid w:val="007256DF"/>
    <w:rsid w:val="00727F08"/>
    <w:rsid w:val="00730960"/>
    <w:rsid w:val="0073232F"/>
    <w:rsid w:val="00732E87"/>
    <w:rsid w:val="00735E3A"/>
    <w:rsid w:val="00740243"/>
    <w:rsid w:val="00741FE3"/>
    <w:rsid w:val="0074463C"/>
    <w:rsid w:val="00745446"/>
    <w:rsid w:val="00745595"/>
    <w:rsid w:val="007478A3"/>
    <w:rsid w:val="00747C4A"/>
    <w:rsid w:val="00750BBC"/>
    <w:rsid w:val="00752965"/>
    <w:rsid w:val="00752C39"/>
    <w:rsid w:val="00753025"/>
    <w:rsid w:val="00754545"/>
    <w:rsid w:val="00755676"/>
    <w:rsid w:val="00757330"/>
    <w:rsid w:val="007606F5"/>
    <w:rsid w:val="00760BBA"/>
    <w:rsid w:val="0076113A"/>
    <w:rsid w:val="007611CD"/>
    <w:rsid w:val="00770A97"/>
    <w:rsid w:val="00772C3E"/>
    <w:rsid w:val="00772D9B"/>
    <w:rsid w:val="0077347A"/>
    <w:rsid w:val="0077636E"/>
    <w:rsid w:val="00777CFD"/>
    <w:rsid w:val="00780AD1"/>
    <w:rsid w:val="00780E67"/>
    <w:rsid w:val="00780EC3"/>
    <w:rsid w:val="007816D7"/>
    <w:rsid w:val="0078339F"/>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E6663"/>
    <w:rsid w:val="007F1CE5"/>
    <w:rsid w:val="007F4F38"/>
    <w:rsid w:val="007F5126"/>
    <w:rsid w:val="008000B3"/>
    <w:rsid w:val="00801EC5"/>
    <w:rsid w:val="008057AC"/>
    <w:rsid w:val="008063AE"/>
    <w:rsid w:val="00806466"/>
    <w:rsid w:val="0080668F"/>
    <w:rsid w:val="00806D7D"/>
    <w:rsid w:val="008119BF"/>
    <w:rsid w:val="00811F21"/>
    <w:rsid w:val="00812719"/>
    <w:rsid w:val="00812C22"/>
    <w:rsid w:val="00813A9A"/>
    <w:rsid w:val="008147D2"/>
    <w:rsid w:val="00814E2A"/>
    <w:rsid w:val="00815787"/>
    <w:rsid w:val="00817B44"/>
    <w:rsid w:val="00817B80"/>
    <w:rsid w:val="00821842"/>
    <w:rsid w:val="00821A6C"/>
    <w:rsid w:val="00822CDA"/>
    <w:rsid w:val="00822D1D"/>
    <w:rsid w:val="0082371F"/>
    <w:rsid w:val="00823A3D"/>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09FB"/>
    <w:rsid w:val="00880CF3"/>
    <w:rsid w:val="00881AF1"/>
    <w:rsid w:val="00882021"/>
    <w:rsid w:val="00882DB2"/>
    <w:rsid w:val="00882FC4"/>
    <w:rsid w:val="00883547"/>
    <w:rsid w:val="0088732F"/>
    <w:rsid w:val="00890065"/>
    <w:rsid w:val="00890880"/>
    <w:rsid w:val="00892DEE"/>
    <w:rsid w:val="00893398"/>
    <w:rsid w:val="008A0E1E"/>
    <w:rsid w:val="008A1D1D"/>
    <w:rsid w:val="008A21D5"/>
    <w:rsid w:val="008A2BEF"/>
    <w:rsid w:val="008A4CD4"/>
    <w:rsid w:val="008A57C9"/>
    <w:rsid w:val="008A5B4F"/>
    <w:rsid w:val="008A6250"/>
    <w:rsid w:val="008A6A79"/>
    <w:rsid w:val="008A6BC2"/>
    <w:rsid w:val="008A75AE"/>
    <w:rsid w:val="008B35FC"/>
    <w:rsid w:val="008B3FB3"/>
    <w:rsid w:val="008B6DA3"/>
    <w:rsid w:val="008B75E9"/>
    <w:rsid w:val="008B78B8"/>
    <w:rsid w:val="008B7D32"/>
    <w:rsid w:val="008C0FAC"/>
    <w:rsid w:val="008C100C"/>
    <w:rsid w:val="008C4961"/>
    <w:rsid w:val="008C4F1C"/>
    <w:rsid w:val="008C5D5A"/>
    <w:rsid w:val="008C7396"/>
    <w:rsid w:val="008D07EF"/>
    <w:rsid w:val="008D1A85"/>
    <w:rsid w:val="008D23C9"/>
    <w:rsid w:val="008D3BF5"/>
    <w:rsid w:val="008D464F"/>
    <w:rsid w:val="008D57D3"/>
    <w:rsid w:val="008D5E3E"/>
    <w:rsid w:val="008E09FB"/>
    <w:rsid w:val="008E1CE1"/>
    <w:rsid w:val="008E59AA"/>
    <w:rsid w:val="008E7371"/>
    <w:rsid w:val="008F022E"/>
    <w:rsid w:val="008F0C80"/>
    <w:rsid w:val="008F1FF2"/>
    <w:rsid w:val="008F217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1CE2"/>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D56BD"/>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77A"/>
    <w:rsid w:val="00A14B17"/>
    <w:rsid w:val="00A14EA3"/>
    <w:rsid w:val="00A14F9A"/>
    <w:rsid w:val="00A2064D"/>
    <w:rsid w:val="00A218FD"/>
    <w:rsid w:val="00A21DDC"/>
    <w:rsid w:val="00A21ED3"/>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2F0A"/>
    <w:rsid w:val="00AB4241"/>
    <w:rsid w:val="00AB4A90"/>
    <w:rsid w:val="00AB66A4"/>
    <w:rsid w:val="00AB69EF"/>
    <w:rsid w:val="00AB6A05"/>
    <w:rsid w:val="00AC0F67"/>
    <w:rsid w:val="00AC1887"/>
    <w:rsid w:val="00AC2FD2"/>
    <w:rsid w:val="00AC435D"/>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468D"/>
    <w:rsid w:val="00AF5EEC"/>
    <w:rsid w:val="00AF60C1"/>
    <w:rsid w:val="00AF622D"/>
    <w:rsid w:val="00AF6BD1"/>
    <w:rsid w:val="00AF6E4D"/>
    <w:rsid w:val="00AF7697"/>
    <w:rsid w:val="00B0117C"/>
    <w:rsid w:val="00B01548"/>
    <w:rsid w:val="00B01B8E"/>
    <w:rsid w:val="00B01E6E"/>
    <w:rsid w:val="00B02B47"/>
    <w:rsid w:val="00B0492A"/>
    <w:rsid w:val="00B050AF"/>
    <w:rsid w:val="00B05C99"/>
    <w:rsid w:val="00B07128"/>
    <w:rsid w:val="00B103B8"/>
    <w:rsid w:val="00B10A43"/>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719"/>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6F5"/>
    <w:rsid w:val="00BD1C92"/>
    <w:rsid w:val="00BD2757"/>
    <w:rsid w:val="00BD57A3"/>
    <w:rsid w:val="00BD580D"/>
    <w:rsid w:val="00BD5C4F"/>
    <w:rsid w:val="00BD74E8"/>
    <w:rsid w:val="00BE00AC"/>
    <w:rsid w:val="00BE0635"/>
    <w:rsid w:val="00BE0637"/>
    <w:rsid w:val="00BE0DF6"/>
    <w:rsid w:val="00BE1BB3"/>
    <w:rsid w:val="00BE1CE0"/>
    <w:rsid w:val="00BE2094"/>
    <w:rsid w:val="00BE3792"/>
    <w:rsid w:val="00BE3D40"/>
    <w:rsid w:val="00BE474A"/>
    <w:rsid w:val="00BF026B"/>
    <w:rsid w:val="00BF2FF9"/>
    <w:rsid w:val="00BF3723"/>
    <w:rsid w:val="00BF4F63"/>
    <w:rsid w:val="00BF5D94"/>
    <w:rsid w:val="00BF63D3"/>
    <w:rsid w:val="00BF6529"/>
    <w:rsid w:val="00BF653F"/>
    <w:rsid w:val="00C00D1C"/>
    <w:rsid w:val="00C02DEC"/>
    <w:rsid w:val="00C03BCF"/>
    <w:rsid w:val="00C04891"/>
    <w:rsid w:val="00C06EC5"/>
    <w:rsid w:val="00C1024C"/>
    <w:rsid w:val="00C1192E"/>
    <w:rsid w:val="00C11B3C"/>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2F86"/>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535D"/>
    <w:rsid w:val="00C7613B"/>
    <w:rsid w:val="00C761AD"/>
    <w:rsid w:val="00C76375"/>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5BD"/>
    <w:rsid w:val="00CD6CD4"/>
    <w:rsid w:val="00CE035E"/>
    <w:rsid w:val="00CE0648"/>
    <w:rsid w:val="00CE06CB"/>
    <w:rsid w:val="00CE1F32"/>
    <w:rsid w:val="00CE3B9C"/>
    <w:rsid w:val="00CE446B"/>
    <w:rsid w:val="00CF18D3"/>
    <w:rsid w:val="00CF2745"/>
    <w:rsid w:val="00CF4874"/>
    <w:rsid w:val="00CF4BCC"/>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3AF8"/>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315B"/>
    <w:rsid w:val="00D54431"/>
    <w:rsid w:val="00D56563"/>
    <w:rsid w:val="00D5692C"/>
    <w:rsid w:val="00D57FA6"/>
    <w:rsid w:val="00D57FAD"/>
    <w:rsid w:val="00D60DFE"/>
    <w:rsid w:val="00D62947"/>
    <w:rsid w:val="00D62F3E"/>
    <w:rsid w:val="00D65090"/>
    <w:rsid w:val="00D71A1D"/>
    <w:rsid w:val="00D7201E"/>
    <w:rsid w:val="00D723B1"/>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964D0"/>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44578"/>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FFC"/>
    <w:rsid w:val="00E8605A"/>
    <w:rsid w:val="00E86746"/>
    <w:rsid w:val="00E87CD6"/>
    <w:rsid w:val="00E9034C"/>
    <w:rsid w:val="00E90717"/>
    <w:rsid w:val="00E92030"/>
    <w:rsid w:val="00E9386A"/>
    <w:rsid w:val="00E945FA"/>
    <w:rsid w:val="00E947B6"/>
    <w:rsid w:val="00E94B35"/>
    <w:rsid w:val="00E97466"/>
    <w:rsid w:val="00EA0BA5"/>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C6B3D"/>
    <w:rsid w:val="00ED083C"/>
    <w:rsid w:val="00ED215F"/>
    <w:rsid w:val="00ED27C6"/>
    <w:rsid w:val="00ED4E04"/>
    <w:rsid w:val="00ED540D"/>
    <w:rsid w:val="00ED5BA1"/>
    <w:rsid w:val="00ED6DF9"/>
    <w:rsid w:val="00ED76F2"/>
    <w:rsid w:val="00EE01A8"/>
    <w:rsid w:val="00EE057D"/>
    <w:rsid w:val="00EE0846"/>
    <w:rsid w:val="00EE100F"/>
    <w:rsid w:val="00EE1E0B"/>
    <w:rsid w:val="00EE3179"/>
    <w:rsid w:val="00EE32B1"/>
    <w:rsid w:val="00EE3C80"/>
    <w:rsid w:val="00EE4410"/>
    <w:rsid w:val="00EE5903"/>
    <w:rsid w:val="00EE6A00"/>
    <w:rsid w:val="00EE6EBD"/>
    <w:rsid w:val="00EE70EB"/>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4B9B"/>
    <w:rsid w:val="00F1583D"/>
    <w:rsid w:val="00F15D58"/>
    <w:rsid w:val="00F170EC"/>
    <w:rsid w:val="00F20219"/>
    <w:rsid w:val="00F225DA"/>
    <w:rsid w:val="00F24170"/>
    <w:rsid w:val="00F249F9"/>
    <w:rsid w:val="00F24D04"/>
    <w:rsid w:val="00F265D8"/>
    <w:rsid w:val="00F27B42"/>
    <w:rsid w:val="00F27DA9"/>
    <w:rsid w:val="00F27F55"/>
    <w:rsid w:val="00F30566"/>
    <w:rsid w:val="00F32019"/>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0B7"/>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4E5"/>
    <w:rsid w:val="00F83B35"/>
    <w:rsid w:val="00F84417"/>
    <w:rsid w:val="00F84A73"/>
    <w:rsid w:val="00F85576"/>
    <w:rsid w:val="00F9062E"/>
    <w:rsid w:val="00F90F0E"/>
    <w:rsid w:val="00F912B7"/>
    <w:rsid w:val="00F91990"/>
    <w:rsid w:val="00F94152"/>
    <w:rsid w:val="00F97028"/>
    <w:rsid w:val="00FA0FFF"/>
    <w:rsid w:val="00FA12BF"/>
    <w:rsid w:val="00FA17F0"/>
    <w:rsid w:val="00FA2059"/>
    <w:rsid w:val="00FA2536"/>
    <w:rsid w:val="00FA2C6D"/>
    <w:rsid w:val="00FA319B"/>
    <w:rsid w:val="00FA361D"/>
    <w:rsid w:val="00FA779C"/>
    <w:rsid w:val="00FA7AFB"/>
    <w:rsid w:val="00FB1E02"/>
    <w:rsid w:val="00FB34A0"/>
    <w:rsid w:val="00FB384A"/>
    <w:rsid w:val="00FB3A75"/>
    <w:rsid w:val="00FB5300"/>
    <w:rsid w:val="00FC1320"/>
    <w:rsid w:val="00FC1778"/>
    <w:rsid w:val="00FC5615"/>
    <w:rsid w:val="00FC566D"/>
    <w:rsid w:val="00FC5DB1"/>
    <w:rsid w:val="00FC629B"/>
    <w:rsid w:val="00FD012A"/>
    <w:rsid w:val="00FD070C"/>
    <w:rsid w:val="00FD2260"/>
    <w:rsid w:val="00FD22AC"/>
    <w:rsid w:val="00FD2E15"/>
    <w:rsid w:val="00FD3B8F"/>
    <w:rsid w:val="00FD445B"/>
    <w:rsid w:val="00FD48FE"/>
    <w:rsid w:val="00FD6BE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microsoft.com/office/2016/09/relationships/commentsIds" Target="commentsIds.xm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35C45-1DDB-46BB-B82C-6485DED5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24403</TotalTime>
  <Pages>147</Pages>
  <Words>64181</Words>
  <Characters>365835</Characters>
  <Application>Microsoft Office Word</Application>
  <DocSecurity>0</DocSecurity>
  <Lines>3048</Lines>
  <Paragraphs>858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429158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1014</cp:revision>
  <cp:lastPrinted>2011-08-05T16:21:00Z</cp:lastPrinted>
  <dcterms:created xsi:type="dcterms:W3CDTF">2017-08-01T19:18:00Z</dcterms:created>
  <dcterms:modified xsi:type="dcterms:W3CDTF">2018-11-16T19:39:00Z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