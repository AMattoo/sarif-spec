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4164CAF5" w:rsidR="00C71349" w:rsidRPr="00CE06CB" w:rsidRDefault="00C56949" w:rsidP="00C56949">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Format (SARIF) Version 1.0</w:t>
      </w:r>
    </w:p>
    <w:p w14:paraId="285AD01A" w14:textId="728CA125"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EEE4F23" w14:textId="1813C26E" w:rsidR="00E01912" w:rsidRDefault="00C56949" w:rsidP="00E01912">
      <w:pPr>
        <w:pStyle w:val="Subtitle"/>
        <w:rPr>
          <w:sz w:val="24"/>
          <w:szCs w:val="24"/>
        </w:rPr>
      </w:pPr>
      <w:bookmarkStart w:id="1" w:name="_Toc85472892"/>
      <w:r>
        <w:rPr>
          <w:sz w:val="24"/>
          <w:szCs w:val="24"/>
        </w:rPr>
        <w:t>15 September</w:t>
      </w:r>
      <w:r w:rsidR="007D079E">
        <w:rPr>
          <w:sz w:val="24"/>
          <w:szCs w:val="24"/>
        </w:rPr>
        <w:t xml:space="preserve"> </w:t>
      </w:r>
      <w:r w:rsidR="00CA144C">
        <w:rPr>
          <w:sz w:val="24"/>
          <w:szCs w:val="24"/>
        </w:rPr>
        <w:t>2017</w:t>
      </w:r>
    </w:p>
    <w:p w14:paraId="575EB573" w14:textId="77777777" w:rsidR="00D17F06" w:rsidRDefault="00D17F06" w:rsidP="00D17F06">
      <w:pPr>
        <w:pStyle w:val="Titlepageinfo"/>
      </w:pPr>
      <w:r>
        <w:t>Technical Committee:</w:t>
      </w:r>
    </w:p>
    <w:p w14:paraId="6763DE68" w14:textId="25F69C70" w:rsidR="00D17F06" w:rsidRDefault="0033095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0DC446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B5F08A2"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5364D361" w:rsidR="00D17F06" w:rsidRDefault="00D17F06" w:rsidP="00D17F06">
      <w:pPr>
        <w:pStyle w:val="Titlepageinfo"/>
      </w:pPr>
      <w:r>
        <w:t>E</w:t>
      </w:r>
      <w:r w:rsidR="00C56949">
        <w:t>ditor</w:t>
      </w:r>
      <w:r>
        <w:t>:</w:t>
      </w:r>
    </w:p>
    <w:p w14:paraId="4EC3BDF1" w14:textId="37106549"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B0A71C5"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146D6A72"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07FC07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00739CB"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041132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74C50F6" w14:textId="27DEFAE0" w:rsidR="00413D4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93598434" w:history="1">
        <w:r w:rsidR="00413D45" w:rsidRPr="00472666">
          <w:rPr>
            <w:rStyle w:val="Hyperlink"/>
            <w:noProof/>
          </w:rPr>
          <w:t>1</w:t>
        </w:r>
        <w:r w:rsidR="00413D45">
          <w:rPr>
            <w:rFonts w:asciiTheme="minorHAnsi" w:eastAsiaTheme="minorEastAsia" w:hAnsiTheme="minorHAnsi" w:cstheme="minorBidi"/>
            <w:noProof/>
            <w:sz w:val="22"/>
            <w:szCs w:val="22"/>
          </w:rPr>
          <w:tab/>
        </w:r>
        <w:r w:rsidR="00413D45" w:rsidRPr="00472666">
          <w:rPr>
            <w:rStyle w:val="Hyperlink"/>
            <w:noProof/>
          </w:rPr>
          <w:t>Introduction</w:t>
        </w:r>
        <w:r w:rsidR="00413D45">
          <w:rPr>
            <w:noProof/>
            <w:webHidden/>
          </w:rPr>
          <w:tab/>
        </w:r>
        <w:r w:rsidR="00413D45">
          <w:rPr>
            <w:noProof/>
            <w:webHidden/>
          </w:rPr>
          <w:fldChar w:fldCharType="begin"/>
        </w:r>
        <w:r w:rsidR="00413D45">
          <w:rPr>
            <w:noProof/>
            <w:webHidden/>
          </w:rPr>
          <w:instrText xml:space="preserve"> PAGEREF _Toc493598434 \h </w:instrText>
        </w:r>
        <w:r w:rsidR="00413D45">
          <w:rPr>
            <w:noProof/>
            <w:webHidden/>
          </w:rPr>
        </w:r>
        <w:r w:rsidR="00413D45">
          <w:rPr>
            <w:noProof/>
            <w:webHidden/>
          </w:rPr>
          <w:fldChar w:fldCharType="separate"/>
        </w:r>
        <w:r w:rsidR="00413D45">
          <w:rPr>
            <w:noProof/>
            <w:webHidden/>
          </w:rPr>
          <w:t>9</w:t>
        </w:r>
        <w:r w:rsidR="00413D45">
          <w:rPr>
            <w:noProof/>
            <w:webHidden/>
          </w:rPr>
          <w:fldChar w:fldCharType="end"/>
        </w:r>
      </w:hyperlink>
    </w:p>
    <w:p w14:paraId="75CAE9F8" w14:textId="456DB923"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435" w:history="1">
        <w:r w:rsidR="00413D45" w:rsidRPr="00472666">
          <w:rPr>
            <w:rStyle w:val="Hyperlink"/>
            <w:noProof/>
          </w:rPr>
          <w:t>1.1 IPR Policy</w:t>
        </w:r>
        <w:r w:rsidR="00413D45">
          <w:rPr>
            <w:noProof/>
            <w:webHidden/>
          </w:rPr>
          <w:tab/>
        </w:r>
        <w:r w:rsidR="00413D45">
          <w:rPr>
            <w:noProof/>
            <w:webHidden/>
          </w:rPr>
          <w:fldChar w:fldCharType="begin"/>
        </w:r>
        <w:r w:rsidR="00413D45">
          <w:rPr>
            <w:noProof/>
            <w:webHidden/>
          </w:rPr>
          <w:instrText xml:space="preserve"> PAGEREF _Toc493598435 \h </w:instrText>
        </w:r>
        <w:r w:rsidR="00413D45">
          <w:rPr>
            <w:noProof/>
            <w:webHidden/>
          </w:rPr>
        </w:r>
        <w:r w:rsidR="00413D45">
          <w:rPr>
            <w:noProof/>
            <w:webHidden/>
          </w:rPr>
          <w:fldChar w:fldCharType="separate"/>
        </w:r>
        <w:r w:rsidR="00413D45">
          <w:rPr>
            <w:noProof/>
            <w:webHidden/>
          </w:rPr>
          <w:t>9</w:t>
        </w:r>
        <w:r w:rsidR="00413D45">
          <w:rPr>
            <w:noProof/>
            <w:webHidden/>
          </w:rPr>
          <w:fldChar w:fldCharType="end"/>
        </w:r>
      </w:hyperlink>
    </w:p>
    <w:p w14:paraId="047ED1EC" w14:textId="2B7609ED"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436" w:history="1">
        <w:r w:rsidR="00413D45" w:rsidRPr="00472666">
          <w:rPr>
            <w:rStyle w:val="Hyperlink"/>
            <w:noProof/>
          </w:rPr>
          <w:t>1.2 Terminology</w:t>
        </w:r>
        <w:r w:rsidR="00413D45">
          <w:rPr>
            <w:noProof/>
            <w:webHidden/>
          </w:rPr>
          <w:tab/>
        </w:r>
        <w:r w:rsidR="00413D45">
          <w:rPr>
            <w:noProof/>
            <w:webHidden/>
          </w:rPr>
          <w:fldChar w:fldCharType="begin"/>
        </w:r>
        <w:r w:rsidR="00413D45">
          <w:rPr>
            <w:noProof/>
            <w:webHidden/>
          </w:rPr>
          <w:instrText xml:space="preserve"> PAGEREF _Toc493598436 \h </w:instrText>
        </w:r>
        <w:r w:rsidR="00413D45">
          <w:rPr>
            <w:noProof/>
            <w:webHidden/>
          </w:rPr>
        </w:r>
        <w:r w:rsidR="00413D45">
          <w:rPr>
            <w:noProof/>
            <w:webHidden/>
          </w:rPr>
          <w:fldChar w:fldCharType="separate"/>
        </w:r>
        <w:r w:rsidR="00413D45">
          <w:rPr>
            <w:noProof/>
            <w:webHidden/>
          </w:rPr>
          <w:t>9</w:t>
        </w:r>
        <w:r w:rsidR="00413D45">
          <w:rPr>
            <w:noProof/>
            <w:webHidden/>
          </w:rPr>
          <w:fldChar w:fldCharType="end"/>
        </w:r>
      </w:hyperlink>
    </w:p>
    <w:p w14:paraId="104803E8" w14:textId="7249FC52"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437" w:history="1">
        <w:r w:rsidR="00413D45" w:rsidRPr="00472666">
          <w:rPr>
            <w:rStyle w:val="Hyperlink"/>
            <w:noProof/>
          </w:rPr>
          <w:t>1.3 Normative References</w:t>
        </w:r>
        <w:r w:rsidR="00413D45">
          <w:rPr>
            <w:noProof/>
            <w:webHidden/>
          </w:rPr>
          <w:tab/>
        </w:r>
        <w:r w:rsidR="00413D45">
          <w:rPr>
            <w:noProof/>
            <w:webHidden/>
          </w:rPr>
          <w:fldChar w:fldCharType="begin"/>
        </w:r>
        <w:r w:rsidR="00413D45">
          <w:rPr>
            <w:noProof/>
            <w:webHidden/>
          </w:rPr>
          <w:instrText xml:space="preserve"> PAGEREF _Toc493598437 \h </w:instrText>
        </w:r>
        <w:r w:rsidR="00413D45">
          <w:rPr>
            <w:noProof/>
            <w:webHidden/>
          </w:rPr>
        </w:r>
        <w:r w:rsidR="00413D45">
          <w:rPr>
            <w:noProof/>
            <w:webHidden/>
          </w:rPr>
          <w:fldChar w:fldCharType="separate"/>
        </w:r>
        <w:r w:rsidR="00413D45">
          <w:rPr>
            <w:noProof/>
            <w:webHidden/>
          </w:rPr>
          <w:t>13</w:t>
        </w:r>
        <w:r w:rsidR="00413D45">
          <w:rPr>
            <w:noProof/>
            <w:webHidden/>
          </w:rPr>
          <w:fldChar w:fldCharType="end"/>
        </w:r>
      </w:hyperlink>
    </w:p>
    <w:p w14:paraId="35CAA576" w14:textId="081B53EC"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438" w:history="1">
        <w:r w:rsidR="00413D45" w:rsidRPr="00472666">
          <w:rPr>
            <w:rStyle w:val="Hyperlink"/>
            <w:noProof/>
          </w:rPr>
          <w:t>1.4 Non-Normative References</w:t>
        </w:r>
        <w:r w:rsidR="00413D45">
          <w:rPr>
            <w:noProof/>
            <w:webHidden/>
          </w:rPr>
          <w:tab/>
        </w:r>
        <w:r w:rsidR="00413D45">
          <w:rPr>
            <w:noProof/>
            <w:webHidden/>
          </w:rPr>
          <w:fldChar w:fldCharType="begin"/>
        </w:r>
        <w:r w:rsidR="00413D45">
          <w:rPr>
            <w:noProof/>
            <w:webHidden/>
          </w:rPr>
          <w:instrText xml:space="preserve"> PAGEREF _Toc493598438 \h </w:instrText>
        </w:r>
        <w:r w:rsidR="00413D45">
          <w:rPr>
            <w:noProof/>
            <w:webHidden/>
          </w:rPr>
        </w:r>
        <w:r w:rsidR="00413D45">
          <w:rPr>
            <w:noProof/>
            <w:webHidden/>
          </w:rPr>
          <w:fldChar w:fldCharType="separate"/>
        </w:r>
        <w:r w:rsidR="00413D45">
          <w:rPr>
            <w:noProof/>
            <w:webHidden/>
          </w:rPr>
          <w:t>13</w:t>
        </w:r>
        <w:r w:rsidR="00413D45">
          <w:rPr>
            <w:noProof/>
            <w:webHidden/>
          </w:rPr>
          <w:fldChar w:fldCharType="end"/>
        </w:r>
      </w:hyperlink>
    </w:p>
    <w:p w14:paraId="3A3A72F7" w14:textId="77EFB855" w:rsidR="00413D45" w:rsidRDefault="00330958">
      <w:pPr>
        <w:pStyle w:val="TOC1"/>
        <w:rPr>
          <w:rFonts w:asciiTheme="minorHAnsi" w:eastAsiaTheme="minorEastAsia" w:hAnsiTheme="minorHAnsi" w:cstheme="minorBidi"/>
          <w:noProof/>
          <w:sz w:val="22"/>
          <w:szCs w:val="22"/>
        </w:rPr>
      </w:pPr>
      <w:hyperlink w:anchor="_Toc493598439" w:history="1">
        <w:r w:rsidR="00413D45" w:rsidRPr="00472666">
          <w:rPr>
            <w:rStyle w:val="Hyperlink"/>
            <w:noProof/>
          </w:rPr>
          <w:t>2</w:t>
        </w:r>
        <w:r w:rsidR="00413D45">
          <w:rPr>
            <w:rFonts w:asciiTheme="minorHAnsi" w:eastAsiaTheme="minorEastAsia" w:hAnsiTheme="minorHAnsi" w:cstheme="minorBidi"/>
            <w:noProof/>
            <w:sz w:val="22"/>
            <w:szCs w:val="22"/>
          </w:rPr>
          <w:tab/>
        </w:r>
        <w:r w:rsidR="00413D45" w:rsidRPr="00472666">
          <w:rPr>
            <w:rStyle w:val="Hyperlink"/>
            <w:noProof/>
          </w:rPr>
          <w:t>Conventions</w:t>
        </w:r>
        <w:r w:rsidR="00413D45">
          <w:rPr>
            <w:noProof/>
            <w:webHidden/>
          </w:rPr>
          <w:tab/>
        </w:r>
        <w:r w:rsidR="00413D45">
          <w:rPr>
            <w:noProof/>
            <w:webHidden/>
          </w:rPr>
          <w:fldChar w:fldCharType="begin"/>
        </w:r>
        <w:r w:rsidR="00413D45">
          <w:rPr>
            <w:noProof/>
            <w:webHidden/>
          </w:rPr>
          <w:instrText xml:space="preserve"> PAGEREF _Toc493598439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6F593210" w14:textId="6CD050D5"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440" w:history="1">
        <w:r w:rsidR="00413D45" w:rsidRPr="00472666">
          <w:rPr>
            <w:rStyle w:val="Hyperlink"/>
            <w:noProof/>
          </w:rPr>
          <w:t>2.1 General</w:t>
        </w:r>
        <w:r w:rsidR="00413D45">
          <w:rPr>
            <w:noProof/>
            <w:webHidden/>
          </w:rPr>
          <w:tab/>
        </w:r>
        <w:r w:rsidR="00413D45">
          <w:rPr>
            <w:noProof/>
            <w:webHidden/>
          </w:rPr>
          <w:fldChar w:fldCharType="begin"/>
        </w:r>
        <w:r w:rsidR="00413D45">
          <w:rPr>
            <w:noProof/>
            <w:webHidden/>
          </w:rPr>
          <w:instrText xml:space="preserve"> PAGEREF _Toc493598440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4BE282D4" w14:textId="367F3333"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441" w:history="1">
        <w:r w:rsidR="00413D45" w:rsidRPr="00472666">
          <w:rPr>
            <w:rStyle w:val="Hyperlink"/>
            <w:noProof/>
          </w:rPr>
          <w:t>2.2 Format examples</w:t>
        </w:r>
        <w:r w:rsidR="00413D45">
          <w:rPr>
            <w:noProof/>
            <w:webHidden/>
          </w:rPr>
          <w:tab/>
        </w:r>
        <w:r w:rsidR="00413D45">
          <w:rPr>
            <w:noProof/>
            <w:webHidden/>
          </w:rPr>
          <w:fldChar w:fldCharType="begin"/>
        </w:r>
        <w:r w:rsidR="00413D45">
          <w:rPr>
            <w:noProof/>
            <w:webHidden/>
          </w:rPr>
          <w:instrText xml:space="preserve"> PAGEREF _Toc493598441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4BC1D1F6" w14:textId="6D6CF6DC"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442" w:history="1">
        <w:r w:rsidR="00413D45" w:rsidRPr="00472666">
          <w:rPr>
            <w:rStyle w:val="Hyperlink"/>
            <w:noProof/>
          </w:rPr>
          <w:t>2.3 Property notation</w:t>
        </w:r>
        <w:r w:rsidR="00413D45">
          <w:rPr>
            <w:noProof/>
            <w:webHidden/>
          </w:rPr>
          <w:tab/>
        </w:r>
        <w:r w:rsidR="00413D45">
          <w:rPr>
            <w:noProof/>
            <w:webHidden/>
          </w:rPr>
          <w:fldChar w:fldCharType="begin"/>
        </w:r>
        <w:r w:rsidR="00413D45">
          <w:rPr>
            <w:noProof/>
            <w:webHidden/>
          </w:rPr>
          <w:instrText xml:space="preserve"> PAGEREF _Toc493598442 \h </w:instrText>
        </w:r>
        <w:r w:rsidR="00413D45">
          <w:rPr>
            <w:noProof/>
            <w:webHidden/>
          </w:rPr>
        </w:r>
        <w:r w:rsidR="00413D45">
          <w:rPr>
            <w:noProof/>
            <w:webHidden/>
          </w:rPr>
          <w:fldChar w:fldCharType="separate"/>
        </w:r>
        <w:r w:rsidR="00413D45">
          <w:rPr>
            <w:noProof/>
            <w:webHidden/>
          </w:rPr>
          <w:t>14</w:t>
        </w:r>
        <w:r w:rsidR="00413D45">
          <w:rPr>
            <w:noProof/>
            <w:webHidden/>
          </w:rPr>
          <w:fldChar w:fldCharType="end"/>
        </w:r>
      </w:hyperlink>
    </w:p>
    <w:p w14:paraId="65A0A720" w14:textId="5F779F79" w:rsidR="00413D45" w:rsidRDefault="00330958">
      <w:pPr>
        <w:pStyle w:val="TOC1"/>
        <w:rPr>
          <w:rFonts w:asciiTheme="minorHAnsi" w:eastAsiaTheme="minorEastAsia" w:hAnsiTheme="minorHAnsi" w:cstheme="minorBidi"/>
          <w:noProof/>
          <w:sz w:val="22"/>
          <w:szCs w:val="22"/>
        </w:rPr>
      </w:pPr>
      <w:hyperlink w:anchor="_Toc493598443" w:history="1">
        <w:r w:rsidR="00413D45" w:rsidRPr="00472666">
          <w:rPr>
            <w:rStyle w:val="Hyperlink"/>
            <w:noProof/>
          </w:rPr>
          <w:t>3</w:t>
        </w:r>
        <w:r w:rsidR="00413D45">
          <w:rPr>
            <w:rFonts w:asciiTheme="minorHAnsi" w:eastAsiaTheme="minorEastAsia" w:hAnsiTheme="minorHAnsi" w:cstheme="minorBidi"/>
            <w:noProof/>
            <w:sz w:val="22"/>
            <w:szCs w:val="22"/>
          </w:rPr>
          <w:tab/>
        </w:r>
        <w:r w:rsidR="00413D45" w:rsidRPr="00472666">
          <w:rPr>
            <w:rStyle w:val="Hyperlink"/>
            <w:noProof/>
          </w:rPr>
          <w:t>File format</w:t>
        </w:r>
        <w:r w:rsidR="00413D45">
          <w:rPr>
            <w:noProof/>
            <w:webHidden/>
          </w:rPr>
          <w:tab/>
        </w:r>
        <w:r w:rsidR="00413D45">
          <w:rPr>
            <w:noProof/>
            <w:webHidden/>
          </w:rPr>
          <w:fldChar w:fldCharType="begin"/>
        </w:r>
        <w:r w:rsidR="00413D45">
          <w:rPr>
            <w:noProof/>
            <w:webHidden/>
          </w:rPr>
          <w:instrText xml:space="preserve"> PAGEREF _Toc493598443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5F3871E1" w14:textId="2E3DCFC3"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444" w:history="1">
        <w:r w:rsidR="00413D45" w:rsidRPr="00472666">
          <w:rPr>
            <w:rStyle w:val="Hyperlink"/>
            <w:noProof/>
          </w:rPr>
          <w:t>3.1 General</w:t>
        </w:r>
        <w:r w:rsidR="00413D45">
          <w:rPr>
            <w:noProof/>
            <w:webHidden/>
          </w:rPr>
          <w:tab/>
        </w:r>
        <w:r w:rsidR="00413D45">
          <w:rPr>
            <w:noProof/>
            <w:webHidden/>
          </w:rPr>
          <w:fldChar w:fldCharType="begin"/>
        </w:r>
        <w:r w:rsidR="00413D45">
          <w:rPr>
            <w:noProof/>
            <w:webHidden/>
          </w:rPr>
          <w:instrText xml:space="preserve"> PAGEREF _Toc493598444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1375BD3A" w14:textId="682778CC"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445" w:history="1">
        <w:r w:rsidR="00413D45" w:rsidRPr="00472666">
          <w:rPr>
            <w:rStyle w:val="Hyperlink"/>
            <w:noProof/>
          </w:rPr>
          <w:t>3.2 URI-valued properties</w:t>
        </w:r>
        <w:r w:rsidR="00413D45">
          <w:rPr>
            <w:noProof/>
            <w:webHidden/>
          </w:rPr>
          <w:tab/>
        </w:r>
        <w:r w:rsidR="00413D45">
          <w:rPr>
            <w:noProof/>
            <w:webHidden/>
          </w:rPr>
          <w:fldChar w:fldCharType="begin"/>
        </w:r>
        <w:r w:rsidR="00413D45">
          <w:rPr>
            <w:noProof/>
            <w:webHidden/>
          </w:rPr>
          <w:instrText xml:space="preserve"> PAGEREF _Toc493598445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26E9108C" w14:textId="66B346D5"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446" w:history="1">
        <w:r w:rsidR="00413D45" w:rsidRPr="00472666">
          <w:rPr>
            <w:rStyle w:val="Hyperlink"/>
            <w:noProof/>
          </w:rPr>
          <w:t>3.3 URI base id properties</w:t>
        </w:r>
        <w:r w:rsidR="00413D45">
          <w:rPr>
            <w:noProof/>
            <w:webHidden/>
          </w:rPr>
          <w:tab/>
        </w:r>
        <w:r w:rsidR="00413D45">
          <w:rPr>
            <w:noProof/>
            <w:webHidden/>
          </w:rPr>
          <w:fldChar w:fldCharType="begin"/>
        </w:r>
        <w:r w:rsidR="00413D45">
          <w:rPr>
            <w:noProof/>
            <w:webHidden/>
          </w:rPr>
          <w:instrText xml:space="preserve"> PAGEREF _Toc493598446 \h </w:instrText>
        </w:r>
        <w:r w:rsidR="00413D45">
          <w:rPr>
            <w:noProof/>
            <w:webHidden/>
          </w:rPr>
        </w:r>
        <w:r w:rsidR="00413D45">
          <w:rPr>
            <w:noProof/>
            <w:webHidden/>
          </w:rPr>
          <w:fldChar w:fldCharType="separate"/>
        </w:r>
        <w:r w:rsidR="00413D45">
          <w:rPr>
            <w:noProof/>
            <w:webHidden/>
          </w:rPr>
          <w:t>15</w:t>
        </w:r>
        <w:r w:rsidR="00413D45">
          <w:rPr>
            <w:noProof/>
            <w:webHidden/>
          </w:rPr>
          <w:fldChar w:fldCharType="end"/>
        </w:r>
      </w:hyperlink>
    </w:p>
    <w:p w14:paraId="562C805B" w14:textId="7677220C"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447" w:history="1">
        <w:r w:rsidR="00413D45" w:rsidRPr="00472666">
          <w:rPr>
            <w:rStyle w:val="Hyperlink"/>
            <w:noProof/>
          </w:rPr>
          <w:t>3.4 String properties</w:t>
        </w:r>
        <w:r w:rsidR="00413D45">
          <w:rPr>
            <w:noProof/>
            <w:webHidden/>
          </w:rPr>
          <w:tab/>
        </w:r>
        <w:r w:rsidR="00413D45">
          <w:rPr>
            <w:noProof/>
            <w:webHidden/>
          </w:rPr>
          <w:fldChar w:fldCharType="begin"/>
        </w:r>
        <w:r w:rsidR="00413D45">
          <w:rPr>
            <w:noProof/>
            <w:webHidden/>
          </w:rPr>
          <w:instrText xml:space="preserve"> PAGEREF _Toc493598447 \h </w:instrText>
        </w:r>
        <w:r w:rsidR="00413D45">
          <w:rPr>
            <w:noProof/>
            <w:webHidden/>
          </w:rPr>
        </w:r>
        <w:r w:rsidR="00413D45">
          <w:rPr>
            <w:noProof/>
            <w:webHidden/>
          </w:rPr>
          <w:fldChar w:fldCharType="separate"/>
        </w:r>
        <w:r w:rsidR="00413D45">
          <w:rPr>
            <w:noProof/>
            <w:webHidden/>
          </w:rPr>
          <w:t>16</w:t>
        </w:r>
        <w:r w:rsidR="00413D45">
          <w:rPr>
            <w:noProof/>
            <w:webHidden/>
          </w:rPr>
          <w:fldChar w:fldCharType="end"/>
        </w:r>
      </w:hyperlink>
    </w:p>
    <w:p w14:paraId="0445176D" w14:textId="4C2DE730"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448" w:history="1">
        <w:r w:rsidR="00413D45" w:rsidRPr="00472666">
          <w:rPr>
            <w:rStyle w:val="Hyperlink"/>
            <w:noProof/>
          </w:rPr>
          <w:t>3.5 Object properties</w:t>
        </w:r>
        <w:r w:rsidR="00413D45">
          <w:rPr>
            <w:noProof/>
            <w:webHidden/>
          </w:rPr>
          <w:tab/>
        </w:r>
        <w:r w:rsidR="00413D45">
          <w:rPr>
            <w:noProof/>
            <w:webHidden/>
          </w:rPr>
          <w:fldChar w:fldCharType="begin"/>
        </w:r>
        <w:r w:rsidR="00413D45">
          <w:rPr>
            <w:noProof/>
            <w:webHidden/>
          </w:rPr>
          <w:instrText xml:space="preserve"> PAGEREF _Toc493598448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69A06771" w14:textId="6AA5E3B9"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449" w:history="1">
        <w:r w:rsidR="00413D45" w:rsidRPr="00472666">
          <w:rPr>
            <w:rStyle w:val="Hyperlink"/>
            <w:noProof/>
          </w:rPr>
          <w:t>3.6 Array properties</w:t>
        </w:r>
        <w:r w:rsidR="00413D45">
          <w:rPr>
            <w:noProof/>
            <w:webHidden/>
          </w:rPr>
          <w:tab/>
        </w:r>
        <w:r w:rsidR="00413D45">
          <w:rPr>
            <w:noProof/>
            <w:webHidden/>
          </w:rPr>
          <w:fldChar w:fldCharType="begin"/>
        </w:r>
        <w:r w:rsidR="00413D45">
          <w:rPr>
            <w:noProof/>
            <w:webHidden/>
          </w:rPr>
          <w:instrText xml:space="preserve"> PAGEREF _Toc493598449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49AD58C1" w14:textId="6327C211"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450" w:history="1">
        <w:r w:rsidR="00413D45" w:rsidRPr="00472666">
          <w:rPr>
            <w:rStyle w:val="Hyperlink"/>
            <w:noProof/>
          </w:rPr>
          <w:t>3.7 Property bags</w:t>
        </w:r>
        <w:r w:rsidR="00413D45">
          <w:rPr>
            <w:noProof/>
            <w:webHidden/>
          </w:rPr>
          <w:tab/>
        </w:r>
        <w:r w:rsidR="00413D45">
          <w:rPr>
            <w:noProof/>
            <w:webHidden/>
          </w:rPr>
          <w:fldChar w:fldCharType="begin"/>
        </w:r>
        <w:r w:rsidR="00413D45">
          <w:rPr>
            <w:noProof/>
            <w:webHidden/>
          </w:rPr>
          <w:instrText xml:space="preserve"> PAGEREF _Toc493598450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1A32C3E0" w14:textId="6D59A568"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51" w:history="1">
        <w:r w:rsidR="00413D45" w:rsidRPr="00472666">
          <w:rPr>
            <w:rStyle w:val="Hyperlink"/>
            <w:noProof/>
          </w:rPr>
          <w:t>3.7.1 General</w:t>
        </w:r>
        <w:r w:rsidR="00413D45">
          <w:rPr>
            <w:noProof/>
            <w:webHidden/>
          </w:rPr>
          <w:tab/>
        </w:r>
        <w:r w:rsidR="00413D45">
          <w:rPr>
            <w:noProof/>
            <w:webHidden/>
          </w:rPr>
          <w:fldChar w:fldCharType="begin"/>
        </w:r>
        <w:r w:rsidR="00413D45">
          <w:rPr>
            <w:noProof/>
            <w:webHidden/>
          </w:rPr>
          <w:instrText xml:space="preserve"> PAGEREF _Toc493598451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28912119" w14:textId="57182602"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52" w:history="1">
        <w:r w:rsidR="00413D45" w:rsidRPr="00472666">
          <w:rPr>
            <w:rStyle w:val="Hyperlink"/>
            <w:noProof/>
          </w:rPr>
          <w:t>3.7.2 Tags</w:t>
        </w:r>
        <w:r w:rsidR="00413D45">
          <w:rPr>
            <w:noProof/>
            <w:webHidden/>
          </w:rPr>
          <w:tab/>
        </w:r>
        <w:r w:rsidR="00413D45">
          <w:rPr>
            <w:noProof/>
            <w:webHidden/>
          </w:rPr>
          <w:fldChar w:fldCharType="begin"/>
        </w:r>
        <w:r w:rsidR="00413D45">
          <w:rPr>
            <w:noProof/>
            <w:webHidden/>
          </w:rPr>
          <w:instrText xml:space="preserve"> PAGEREF _Toc493598452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62AF82D0" w14:textId="70419B1D"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453" w:history="1">
        <w:r w:rsidR="00413D45" w:rsidRPr="00472666">
          <w:rPr>
            <w:rStyle w:val="Hyperlink"/>
            <w:noProof/>
          </w:rPr>
          <w:t>3.8 Date/time properties</w:t>
        </w:r>
        <w:r w:rsidR="00413D45">
          <w:rPr>
            <w:noProof/>
            <w:webHidden/>
          </w:rPr>
          <w:tab/>
        </w:r>
        <w:r w:rsidR="00413D45">
          <w:rPr>
            <w:noProof/>
            <w:webHidden/>
          </w:rPr>
          <w:fldChar w:fldCharType="begin"/>
        </w:r>
        <w:r w:rsidR="00413D45">
          <w:rPr>
            <w:noProof/>
            <w:webHidden/>
          </w:rPr>
          <w:instrText xml:space="preserve"> PAGEREF _Toc493598453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023A5163" w14:textId="1CE7D04C"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454" w:history="1">
        <w:r w:rsidR="00413D45" w:rsidRPr="00472666">
          <w:rPr>
            <w:rStyle w:val="Hyperlink"/>
            <w:noProof/>
          </w:rPr>
          <w:t>3.9 Array properties with unique values</w:t>
        </w:r>
        <w:r w:rsidR="00413D45">
          <w:rPr>
            <w:noProof/>
            <w:webHidden/>
          </w:rPr>
          <w:tab/>
        </w:r>
        <w:r w:rsidR="00413D45">
          <w:rPr>
            <w:noProof/>
            <w:webHidden/>
          </w:rPr>
          <w:fldChar w:fldCharType="begin"/>
        </w:r>
        <w:r w:rsidR="00413D45">
          <w:rPr>
            <w:noProof/>
            <w:webHidden/>
          </w:rPr>
          <w:instrText xml:space="preserve"> PAGEREF _Toc493598454 \h </w:instrText>
        </w:r>
        <w:r w:rsidR="00413D45">
          <w:rPr>
            <w:noProof/>
            <w:webHidden/>
          </w:rPr>
        </w:r>
        <w:r w:rsidR="00413D45">
          <w:rPr>
            <w:noProof/>
            <w:webHidden/>
          </w:rPr>
          <w:fldChar w:fldCharType="separate"/>
        </w:r>
        <w:r w:rsidR="00413D45">
          <w:rPr>
            <w:noProof/>
            <w:webHidden/>
          </w:rPr>
          <w:t>17</w:t>
        </w:r>
        <w:r w:rsidR="00413D45">
          <w:rPr>
            <w:noProof/>
            <w:webHidden/>
          </w:rPr>
          <w:fldChar w:fldCharType="end"/>
        </w:r>
      </w:hyperlink>
    </w:p>
    <w:p w14:paraId="1251050E" w14:textId="1CEEAA17"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455" w:history="1">
        <w:r w:rsidR="00413D45" w:rsidRPr="00472666">
          <w:rPr>
            <w:rStyle w:val="Hyperlink"/>
            <w:noProof/>
          </w:rPr>
          <w:t>3.10 Message properties</w:t>
        </w:r>
        <w:r w:rsidR="00413D45">
          <w:rPr>
            <w:noProof/>
            <w:webHidden/>
          </w:rPr>
          <w:tab/>
        </w:r>
        <w:r w:rsidR="00413D45">
          <w:rPr>
            <w:noProof/>
            <w:webHidden/>
          </w:rPr>
          <w:fldChar w:fldCharType="begin"/>
        </w:r>
        <w:r w:rsidR="00413D45">
          <w:rPr>
            <w:noProof/>
            <w:webHidden/>
          </w:rPr>
          <w:instrText xml:space="preserve"> PAGEREF _Toc493598455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493BA582" w14:textId="7EDA901F"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456" w:history="1">
        <w:r w:rsidR="00413D45" w:rsidRPr="00472666">
          <w:rPr>
            <w:rStyle w:val="Hyperlink"/>
            <w:noProof/>
          </w:rPr>
          <w:t>3.11 sarifLog object</w:t>
        </w:r>
        <w:r w:rsidR="00413D45">
          <w:rPr>
            <w:noProof/>
            <w:webHidden/>
          </w:rPr>
          <w:tab/>
        </w:r>
        <w:r w:rsidR="00413D45">
          <w:rPr>
            <w:noProof/>
            <w:webHidden/>
          </w:rPr>
          <w:fldChar w:fldCharType="begin"/>
        </w:r>
        <w:r w:rsidR="00413D45">
          <w:rPr>
            <w:noProof/>
            <w:webHidden/>
          </w:rPr>
          <w:instrText xml:space="preserve"> PAGEREF _Toc493598456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10493848" w14:textId="22EC62F3"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57" w:history="1">
        <w:r w:rsidR="00413D45" w:rsidRPr="00472666">
          <w:rPr>
            <w:rStyle w:val="Hyperlink"/>
            <w:noProof/>
          </w:rPr>
          <w:t>3.11.1 General</w:t>
        </w:r>
        <w:r w:rsidR="00413D45">
          <w:rPr>
            <w:noProof/>
            <w:webHidden/>
          </w:rPr>
          <w:tab/>
        </w:r>
        <w:r w:rsidR="00413D45">
          <w:rPr>
            <w:noProof/>
            <w:webHidden/>
          </w:rPr>
          <w:fldChar w:fldCharType="begin"/>
        </w:r>
        <w:r w:rsidR="00413D45">
          <w:rPr>
            <w:noProof/>
            <w:webHidden/>
          </w:rPr>
          <w:instrText xml:space="preserve"> PAGEREF _Toc493598457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6400E3A4" w14:textId="3E4D1191"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58" w:history="1">
        <w:r w:rsidR="00413D45" w:rsidRPr="00472666">
          <w:rPr>
            <w:rStyle w:val="Hyperlink"/>
            <w:noProof/>
          </w:rPr>
          <w:t>3.11.2 version property</w:t>
        </w:r>
        <w:r w:rsidR="00413D45">
          <w:rPr>
            <w:noProof/>
            <w:webHidden/>
          </w:rPr>
          <w:tab/>
        </w:r>
        <w:r w:rsidR="00413D45">
          <w:rPr>
            <w:noProof/>
            <w:webHidden/>
          </w:rPr>
          <w:fldChar w:fldCharType="begin"/>
        </w:r>
        <w:r w:rsidR="00413D45">
          <w:rPr>
            <w:noProof/>
            <w:webHidden/>
          </w:rPr>
          <w:instrText xml:space="preserve"> PAGEREF _Toc493598458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112A0158" w14:textId="0F6F8FDA"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59" w:history="1">
        <w:r w:rsidR="00413D45" w:rsidRPr="00472666">
          <w:rPr>
            <w:rStyle w:val="Hyperlink"/>
            <w:noProof/>
          </w:rPr>
          <w:t>3.11.3 $schema property</w:t>
        </w:r>
        <w:r w:rsidR="00413D45">
          <w:rPr>
            <w:noProof/>
            <w:webHidden/>
          </w:rPr>
          <w:tab/>
        </w:r>
        <w:r w:rsidR="00413D45">
          <w:rPr>
            <w:noProof/>
            <w:webHidden/>
          </w:rPr>
          <w:fldChar w:fldCharType="begin"/>
        </w:r>
        <w:r w:rsidR="00413D45">
          <w:rPr>
            <w:noProof/>
            <w:webHidden/>
          </w:rPr>
          <w:instrText xml:space="preserve"> PAGEREF _Toc493598459 \h </w:instrText>
        </w:r>
        <w:r w:rsidR="00413D45">
          <w:rPr>
            <w:noProof/>
            <w:webHidden/>
          </w:rPr>
        </w:r>
        <w:r w:rsidR="00413D45">
          <w:rPr>
            <w:noProof/>
            <w:webHidden/>
          </w:rPr>
          <w:fldChar w:fldCharType="separate"/>
        </w:r>
        <w:r w:rsidR="00413D45">
          <w:rPr>
            <w:noProof/>
            <w:webHidden/>
          </w:rPr>
          <w:t>18</w:t>
        </w:r>
        <w:r w:rsidR="00413D45">
          <w:rPr>
            <w:noProof/>
            <w:webHidden/>
          </w:rPr>
          <w:fldChar w:fldCharType="end"/>
        </w:r>
      </w:hyperlink>
    </w:p>
    <w:p w14:paraId="13823CA0" w14:textId="74A713C6"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60" w:history="1">
        <w:r w:rsidR="00413D45" w:rsidRPr="00472666">
          <w:rPr>
            <w:rStyle w:val="Hyperlink"/>
            <w:noProof/>
          </w:rPr>
          <w:t>3.11.4 runs property</w:t>
        </w:r>
        <w:r w:rsidR="00413D45">
          <w:rPr>
            <w:noProof/>
            <w:webHidden/>
          </w:rPr>
          <w:tab/>
        </w:r>
        <w:r w:rsidR="00413D45">
          <w:rPr>
            <w:noProof/>
            <w:webHidden/>
          </w:rPr>
          <w:fldChar w:fldCharType="begin"/>
        </w:r>
        <w:r w:rsidR="00413D45">
          <w:rPr>
            <w:noProof/>
            <w:webHidden/>
          </w:rPr>
          <w:instrText xml:space="preserve"> PAGEREF _Toc493598460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065C8DAF" w14:textId="2D65900B"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461" w:history="1">
        <w:r w:rsidR="00413D45" w:rsidRPr="00472666">
          <w:rPr>
            <w:rStyle w:val="Hyperlink"/>
            <w:noProof/>
          </w:rPr>
          <w:t>3.12 run object</w:t>
        </w:r>
        <w:r w:rsidR="00413D45">
          <w:rPr>
            <w:noProof/>
            <w:webHidden/>
          </w:rPr>
          <w:tab/>
        </w:r>
        <w:r w:rsidR="00413D45">
          <w:rPr>
            <w:noProof/>
            <w:webHidden/>
          </w:rPr>
          <w:fldChar w:fldCharType="begin"/>
        </w:r>
        <w:r w:rsidR="00413D45">
          <w:rPr>
            <w:noProof/>
            <w:webHidden/>
          </w:rPr>
          <w:instrText xml:space="preserve"> PAGEREF _Toc493598461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27B437F6" w14:textId="0F2F6AEC"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62" w:history="1">
        <w:r w:rsidR="00413D45" w:rsidRPr="00472666">
          <w:rPr>
            <w:rStyle w:val="Hyperlink"/>
            <w:noProof/>
          </w:rPr>
          <w:t>3.12.1 General</w:t>
        </w:r>
        <w:r w:rsidR="00413D45">
          <w:rPr>
            <w:noProof/>
            <w:webHidden/>
          </w:rPr>
          <w:tab/>
        </w:r>
        <w:r w:rsidR="00413D45">
          <w:rPr>
            <w:noProof/>
            <w:webHidden/>
          </w:rPr>
          <w:fldChar w:fldCharType="begin"/>
        </w:r>
        <w:r w:rsidR="00413D45">
          <w:rPr>
            <w:noProof/>
            <w:webHidden/>
          </w:rPr>
          <w:instrText xml:space="preserve"> PAGEREF _Toc493598462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47D3937C" w14:textId="20D62469"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63" w:history="1">
        <w:r w:rsidR="00413D45" w:rsidRPr="00472666">
          <w:rPr>
            <w:rStyle w:val="Hyperlink"/>
            <w:noProof/>
          </w:rPr>
          <w:t>3.12.2 id property</w:t>
        </w:r>
        <w:r w:rsidR="00413D45">
          <w:rPr>
            <w:noProof/>
            <w:webHidden/>
          </w:rPr>
          <w:tab/>
        </w:r>
        <w:r w:rsidR="00413D45">
          <w:rPr>
            <w:noProof/>
            <w:webHidden/>
          </w:rPr>
          <w:fldChar w:fldCharType="begin"/>
        </w:r>
        <w:r w:rsidR="00413D45">
          <w:rPr>
            <w:noProof/>
            <w:webHidden/>
          </w:rPr>
          <w:instrText xml:space="preserve"> PAGEREF _Toc493598463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1ACDE1F4" w14:textId="13D70E05"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64" w:history="1">
        <w:r w:rsidR="00413D45" w:rsidRPr="00472666">
          <w:rPr>
            <w:rStyle w:val="Hyperlink"/>
            <w:noProof/>
          </w:rPr>
          <w:t>3.12.3 stableId property</w:t>
        </w:r>
        <w:r w:rsidR="00413D45">
          <w:rPr>
            <w:noProof/>
            <w:webHidden/>
          </w:rPr>
          <w:tab/>
        </w:r>
        <w:r w:rsidR="00413D45">
          <w:rPr>
            <w:noProof/>
            <w:webHidden/>
          </w:rPr>
          <w:fldChar w:fldCharType="begin"/>
        </w:r>
        <w:r w:rsidR="00413D45">
          <w:rPr>
            <w:noProof/>
            <w:webHidden/>
          </w:rPr>
          <w:instrText xml:space="preserve"> PAGEREF _Toc493598464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67620250" w14:textId="5EBCBA50"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65" w:history="1">
        <w:r w:rsidR="00413D45" w:rsidRPr="00472666">
          <w:rPr>
            <w:rStyle w:val="Hyperlink"/>
            <w:noProof/>
          </w:rPr>
          <w:t>3.12.4 baselineId property</w:t>
        </w:r>
        <w:r w:rsidR="00413D45">
          <w:rPr>
            <w:noProof/>
            <w:webHidden/>
          </w:rPr>
          <w:tab/>
        </w:r>
        <w:r w:rsidR="00413D45">
          <w:rPr>
            <w:noProof/>
            <w:webHidden/>
          </w:rPr>
          <w:fldChar w:fldCharType="begin"/>
        </w:r>
        <w:r w:rsidR="00413D45">
          <w:rPr>
            <w:noProof/>
            <w:webHidden/>
          </w:rPr>
          <w:instrText xml:space="preserve"> PAGEREF _Toc493598465 \h </w:instrText>
        </w:r>
        <w:r w:rsidR="00413D45">
          <w:rPr>
            <w:noProof/>
            <w:webHidden/>
          </w:rPr>
        </w:r>
        <w:r w:rsidR="00413D45">
          <w:rPr>
            <w:noProof/>
            <w:webHidden/>
          </w:rPr>
          <w:fldChar w:fldCharType="separate"/>
        </w:r>
        <w:r w:rsidR="00413D45">
          <w:rPr>
            <w:noProof/>
            <w:webHidden/>
          </w:rPr>
          <w:t>19</w:t>
        </w:r>
        <w:r w:rsidR="00413D45">
          <w:rPr>
            <w:noProof/>
            <w:webHidden/>
          </w:rPr>
          <w:fldChar w:fldCharType="end"/>
        </w:r>
      </w:hyperlink>
    </w:p>
    <w:p w14:paraId="35FFAB81" w14:textId="1E28C7DF"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66" w:history="1">
        <w:r w:rsidR="00413D45" w:rsidRPr="00472666">
          <w:rPr>
            <w:rStyle w:val="Hyperlink"/>
            <w:noProof/>
          </w:rPr>
          <w:t>3.12.5 automationId property</w:t>
        </w:r>
        <w:r w:rsidR="00413D45">
          <w:rPr>
            <w:noProof/>
            <w:webHidden/>
          </w:rPr>
          <w:tab/>
        </w:r>
        <w:r w:rsidR="00413D45">
          <w:rPr>
            <w:noProof/>
            <w:webHidden/>
          </w:rPr>
          <w:fldChar w:fldCharType="begin"/>
        </w:r>
        <w:r w:rsidR="00413D45">
          <w:rPr>
            <w:noProof/>
            <w:webHidden/>
          </w:rPr>
          <w:instrText xml:space="preserve"> PAGEREF _Toc493598466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2C6331AE" w14:textId="6BFE4CCB"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67" w:history="1">
        <w:r w:rsidR="00413D45" w:rsidRPr="00472666">
          <w:rPr>
            <w:rStyle w:val="Hyperlink"/>
            <w:noProof/>
          </w:rPr>
          <w:t>3.12.6 architecture property</w:t>
        </w:r>
        <w:r w:rsidR="00413D45">
          <w:rPr>
            <w:noProof/>
            <w:webHidden/>
          </w:rPr>
          <w:tab/>
        </w:r>
        <w:r w:rsidR="00413D45">
          <w:rPr>
            <w:noProof/>
            <w:webHidden/>
          </w:rPr>
          <w:fldChar w:fldCharType="begin"/>
        </w:r>
        <w:r w:rsidR="00413D45">
          <w:rPr>
            <w:noProof/>
            <w:webHidden/>
          </w:rPr>
          <w:instrText xml:space="preserve"> PAGEREF _Toc493598467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7475B46D" w14:textId="1BD87CA6"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68" w:history="1">
        <w:r w:rsidR="00413D45" w:rsidRPr="00472666">
          <w:rPr>
            <w:rStyle w:val="Hyperlink"/>
            <w:noProof/>
          </w:rPr>
          <w:t>3.12.7 tool property</w:t>
        </w:r>
        <w:r w:rsidR="00413D45">
          <w:rPr>
            <w:noProof/>
            <w:webHidden/>
          </w:rPr>
          <w:tab/>
        </w:r>
        <w:r w:rsidR="00413D45">
          <w:rPr>
            <w:noProof/>
            <w:webHidden/>
          </w:rPr>
          <w:fldChar w:fldCharType="begin"/>
        </w:r>
        <w:r w:rsidR="00413D45">
          <w:rPr>
            <w:noProof/>
            <w:webHidden/>
          </w:rPr>
          <w:instrText xml:space="preserve"> PAGEREF _Toc493598468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6297C018" w14:textId="64EEBB97"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69" w:history="1">
        <w:r w:rsidR="00413D45" w:rsidRPr="00472666">
          <w:rPr>
            <w:rStyle w:val="Hyperlink"/>
            <w:noProof/>
          </w:rPr>
          <w:t>3.12.8 invocation property</w:t>
        </w:r>
        <w:r w:rsidR="00413D45">
          <w:rPr>
            <w:noProof/>
            <w:webHidden/>
          </w:rPr>
          <w:tab/>
        </w:r>
        <w:r w:rsidR="00413D45">
          <w:rPr>
            <w:noProof/>
            <w:webHidden/>
          </w:rPr>
          <w:fldChar w:fldCharType="begin"/>
        </w:r>
        <w:r w:rsidR="00413D45">
          <w:rPr>
            <w:noProof/>
            <w:webHidden/>
          </w:rPr>
          <w:instrText xml:space="preserve"> PAGEREF _Toc493598469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72B1345A" w14:textId="3B5F4FB2"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70" w:history="1">
        <w:r w:rsidR="00413D45" w:rsidRPr="00472666">
          <w:rPr>
            <w:rStyle w:val="Hyperlink"/>
            <w:noProof/>
          </w:rPr>
          <w:t>3.12.9 files property</w:t>
        </w:r>
        <w:r w:rsidR="00413D45">
          <w:rPr>
            <w:noProof/>
            <w:webHidden/>
          </w:rPr>
          <w:tab/>
        </w:r>
        <w:r w:rsidR="00413D45">
          <w:rPr>
            <w:noProof/>
            <w:webHidden/>
          </w:rPr>
          <w:fldChar w:fldCharType="begin"/>
        </w:r>
        <w:r w:rsidR="00413D45">
          <w:rPr>
            <w:noProof/>
            <w:webHidden/>
          </w:rPr>
          <w:instrText xml:space="preserve"> PAGEREF _Toc493598470 \h </w:instrText>
        </w:r>
        <w:r w:rsidR="00413D45">
          <w:rPr>
            <w:noProof/>
            <w:webHidden/>
          </w:rPr>
        </w:r>
        <w:r w:rsidR="00413D45">
          <w:rPr>
            <w:noProof/>
            <w:webHidden/>
          </w:rPr>
          <w:fldChar w:fldCharType="separate"/>
        </w:r>
        <w:r w:rsidR="00413D45">
          <w:rPr>
            <w:noProof/>
            <w:webHidden/>
          </w:rPr>
          <w:t>20</w:t>
        </w:r>
        <w:r w:rsidR="00413D45">
          <w:rPr>
            <w:noProof/>
            <w:webHidden/>
          </w:rPr>
          <w:fldChar w:fldCharType="end"/>
        </w:r>
      </w:hyperlink>
    </w:p>
    <w:p w14:paraId="13326685" w14:textId="7741883E"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71" w:history="1">
        <w:r w:rsidR="00413D45" w:rsidRPr="00472666">
          <w:rPr>
            <w:rStyle w:val="Hyperlink"/>
            <w:noProof/>
          </w:rPr>
          <w:t>3.12.10 logicalLocations property</w:t>
        </w:r>
        <w:r w:rsidR="00413D45">
          <w:rPr>
            <w:noProof/>
            <w:webHidden/>
          </w:rPr>
          <w:tab/>
        </w:r>
        <w:r w:rsidR="00413D45">
          <w:rPr>
            <w:noProof/>
            <w:webHidden/>
          </w:rPr>
          <w:fldChar w:fldCharType="begin"/>
        </w:r>
        <w:r w:rsidR="00413D45">
          <w:rPr>
            <w:noProof/>
            <w:webHidden/>
          </w:rPr>
          <w:instrText xml:space="preserve"> PAGEREF _Toc493598471 \h </w:instrText>
        </w:r>
        <w:r w:rsidR="00413D45">
          <w:rPr>
            <w:noProof/>
            <w:webHidden/>
          </w:rPr>
        </w:r>
        <w:r w:rsidR="00413D45">
          <w:rPr>
            <w:noProof/>
            <w:webHidden/>
          </w:rPr>
          <w:fldChar w:fldCharType="separate"/>
        </w:r>
        <w:r w:rsidR="00413D45">
          <w:rPr>
            <w:noProof/>
            <w:webHidden/>
          </w:rPr>
          <w:t>22</w:t>
        </w:r>
        <w:r w:rsidR="00413D45">
          <w:rPr>
            <w:noProof/>
            <w:webHidden/>
          </w:rPr>
          <w:fldChar w:fldCharType="end"/>
        </w:r>
      </w:hyperlink>
    </w:p>
    <w:p w14:paraId="0F93BFAE" w14:textId="4A516BC7"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72" w:history="1">
        <w:r w:rsidR="00413D45" w:rsidRPr="00472666">
          <w:rPr>
            <w:rStyle w:val="Hyperlink"/>
            <w:noProof/>
          </w:rPr>
          <w:t>3.12.11 results property</w:t>
        </w:r>
        <w:r w:rsidR="00413D45">
          <w:rPr>
            <w:noProof/>
            <w:webHidden/>
          </w:rPr>
          <w:tab/>
        </w:r>
        <w:r w:rsidR="00413D45">
          <w:rPr>
            <w:noProof/>
            <w:webHidden/>
          </w:rPr>
          <w:fldChar w:fldCharType="begin"/>
        </w:r>
        <w:r w:rsidR="00413D45">
          <w:rPr>
            <w:noProof/>
            <w:webHidden/>
          </w:rPr>
          <w:instrText xml:space="preserve"> PAGEREF _Toc493598472 \h </w:instrText>
        </w:r>
        <w:r w:rsidR="00413D45">
          <w:rPr>
            <w:noProof/>
            <w:webHidden/>
          </w:rPr>
        </w:r>
        <w:r w:rsidR="00413D45">
          <w:rPr>
            <w:noProof/>
            <w:webHidden/>
          </w:rPr>
          <w:fldChar w:fldCharType="separate"/>
        </w:r>
        <w:r w:rsidR="00413D45">
          <w:rPr>
            <w:noProof/>
            <w:webHidden/>
          </w:rPr>
          <w:t>23</w:t>
        </w:r>
        <w:r w:rsidR="00413D45">
          <w:rPr>
            <w:noProof/>
            <w:webHidden/>
          </w:rPr>
          <w:fldChar w:fldCharType="end"/>
        </w:r>
      </w:hyperlink>
    </w:p>
    <w:p w14:paraId="322D3501" w14:textId="6A2DE972"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73" w:history="1">
        <w:r w:rsidR="00413D45" w:rsidRPr="00472666">
          <w:rPr>
            <w:rStyle w:val="Hyperlink"/>
            <w:noProof/>
          </w:rPr>
          <w:t>3.12.12 toolNotifications property</w:t>
        </w:r>
        <w:r w:rsidR="00413D45">
          <w:rPr>
            <w:noProof/>
            <w:webHidden/>
          </w:rPr>
          <w:tab/>
        </w:r>
        <w:r w:rsidR="00413D45">
          <w:rPr>
            <w:noProof/>
            <w:webHidden/>
          </w:rPr>
          <w:fldChar w:fldCharType="begin"/>
        </w:r>
        <w:r w:rsidR="00413D45">
          <w:rPr>
            <w:noProof/>
            <w:webHidden/>
          </w:rPr>
          <w:instrText xml:space="preserve"> PAGEREF _Toc493598473 \h </w:instrText>
        </w:r>
        <w:r w:rsidR="00413D45">
          <w:rPr>
            <w:noProof/>
            <w:webHidden/>
          </w:rPr>
        </w:r>
        <w:r w:rsidR="00413D45">
          <w:rPr>
            <w:noProof/>
            <w:webHidden/>
          </w:rPr>
          <w:fldChar w:fldCharType="separate"/>
        </w:r>
        <w:r w:rsidR="00413D45">
          <w:rPr>
            <w:noProof/>
            <w:webHidden/>
          </w:rPr>
          <w:t>23</w:t>
        </w:r>
        <w:r w:rsidR="00413D45">
          <w:rPr>
            <w:noProof/>
            <w:webHidden/>
          </w:rPr>
          <w:fldChar w:fldCharType="end"/>
        </w:r>
      </w:hyperlink>
    </w:p>
    <w:p w14:paraId="0B572316" w14:textId="1B99250B"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74" w:history="1">
        <w:r w:rsidR="00413D45" w:rsidRPr="00472666">
          <w:rPr>
            <w:rStyle w:val="Hyperlink"/>
            <w:noProof/>
          </w:rPr>
          <w:t>3.12.13 configurationNotifications property</w:t>
        </w:r>
        <w:r w:rsidR="00413D45">
          <w:rPr>
            <w:noProof/>
            <w:webHidden/>
          </w:rPr>
          <w:tab/>
        </w:r>
        <w:r w:rsidR="00413D45">
          <w:rPr>
            <w:noProof/>
            <w:webHidden/>
          </w:rPr>
          <w:fldChar w:fldCharType="begin"/>
        </w:r>
        <w:r w:rsidR="00413D45">
          <w:rPr>
            <w:noProof/>
            <w:webHidden/>
          </w:rPr>
          <w:instrText xml:space="preserve"> PAGEREF _Toc493598474 \h </w:instrText>
        </w:r>
        <w:r w:rsidR="00413D45">
          <w:rPr>
            <w:noProof/>
            <w:webHidden/>
          </w:rPr>
        </w:r>
        <w:r w:rsidR="00413D45">
          <w:rPr>
            <w:noProof/>
            <w:webHidden/>
          </w:rPr>
          <w:fldChar w:fldCharType="separate"/>
        </w:r>
        <w:r w:rsidR="00413D45">
          <w:rPr>
            <w:noProof/>
            <w:webHidden/>
          </w:rPr>
          <w:t>24</w:t>
        </w:r>
        <w:r w:rsidR="00413D45">
          <w:rPr>
            <w:noProof/>
            <w:webHidden/>
          </w:rPr>
          <w:fldChar w:fldCharType="end"/>
        </w:r>
      </w:hyperlink>
    </w:p>
    <w:p w14:paraId="28E9AD8E" w14:textId="06033EC4"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75" w:history="1">
        <w:r w:rsidR="00413D45" w:rsidRPr="00472666">
          <w:rPr>
            <w:rStyle w:val="Hyperlink"/>
            <w:noProof/>
          </w:rPr>
          <w:t>3.12.14 rules property</w:t>
        </w:r>
        <w:r w:rsidR="00413D45">
          <w:rPr>
            <w:noProof/>
            <w:webHidden/>
          </w:rPr>
          <w:tab/>
        </w:r>
        <w:r w:rsidR="00413D45">
          <w:rPr>
            <w:noProof/>
            <w:webHidden/>
          </w:rPr>
          <w:fldChar w:fldCharType="begin"/>
        </w:r>
        <w:r w:rsidR="00413D45">
          <w:rPr>
            <w:noProof/>
            <w:webHidden/>
          </w:rPr>
          <w:instrText xml:space="preserve"> PAGEREF _Toc493598475 \h </w:instrText>
        </w:r>
        <w:r w:rsidR="00413D45">
          <w:rPr>
            <w:noProof/>
            <w:webHidden/>
          </w:rPr>
        </w:r>
        <w:r w:rsidR="00413D45">
          <w:rPr>
            <w:noProof/>
            <w:webHidden/>
          </w:rPr>
          <w:fldChar w:fldCharType="separate"/>
        </w:r>
        <w:r w:rsidR="00413D45">
          <w:rPr>
            <w:noProof/>
            <w:webHidden/>
          </w:rPr>
          <w:t>25</w:t>
        </w:r>
        <w:r w:rsidR="00413D45">
          <w:rPr>
            <w:noProof/>
            <w:webHidden/>
          </w:rPr>
          <w:fldChar w:fldCharType="end"/>
        </w:r>
      </w:hyperlink>
    </w:p>
    <w:p w14:paraId="27B3DAA8" w14:textId="4429E2CF"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76" w:history="1">
        <w:r w:rsidR="00413D45" w:rsidRPr="00472666">
          <w:rPr>
            <w:rStyle w:val="Hyperlink"/>
            <w:noProof/>
          </w:rPr>
          <w:t>3.12.15 properties property</w:t>
        </w:r>
        <w:r w:rsidR="00413D45">
          <w:rPr>
            <w:noProof/>
            <w:webHidden/>
          </w:rPr>
          <w:tab/>
        </w:r>
        <w:r w:rsidR="00413D45">
          <w:rPr>
            <w:noProof/>
            <w:webHidden/>
          </w:rPr>
          <w:fldChar w:fldCharType="begin"/>
        </w:r>
        <w:r w:rsidR="00413D45">
          <w:rPr>
            <w:noProof/>
            <w:webHidden/>
          </w:rPr>
          <w:instrText xml:space="preserve"> PAGEREF _Toc493598476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39D8301B" w14:textId="31BBC18A"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477" w:history="1">
        <w:r w:rsidR="00413D45" w:rsidRPr="00472666">
          <w:rPr>
            <w:rStyle w:val="Hyperlink"/>
            <w:noProof/>
          </w:rPr>
          <w:t>3.13 tool object</w:t>
        </w:r>
        <w:r w:rsidR="00413D45">
          <w:rPr>
            <w:noProof/>
            <w:webHidden/>
          </w:rPr>
          <w:tab/>
        </w:r>
        <w:r w:rsidR="00413D45">
          <w:rPr>
            <w:noProof/>
            <w:webHidden/>
          </w:rPr>
          <w:fldChar w:fldCharType="begin"/>
        </w:r>
        <w:r w:rsidR="00413D45">
          <w:rPr>
            <w:noProof/>
            <w:webHidden/>
          </w:rPr>
          <w:instrText xml:space="preserve"> PAGEREF _Toc493598477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35BA43D1" w14:textId="08515162"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78" w:history="1">
        <w:r w:rsidR="00413D45" w:rsidRPr="00472666">
          <w:rPr>
            <w:rStyle w:val="Hyperlink"/>
            <w:noProof/>
          </w:rPr>
          <w:t>3.13.1 General</w:t>
        </w:r>
        <w:r w:rsidR="00413D45">
          <w:rPr>
            <w:noProof/>
            <w:webHidden/>
          </w:rPr>
          <w:tab/>
        </w:r>
        <w:r w:rsidR="00413D45">
          <w:rPr>
            <w:noProof/>
            <w:webHidden/>
          </w:rPr>
          <w:fldChar w:fldCharType="begin"/>
        </w:r>
        <w:r w:rsidR="00413D45">
          <w:rPr>
            <w:noProof/>
            <w:webHidden/>
          </w:rPr>
          <w:instrText xml:space="preserve"> PAGEREF _Toc493598478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45C871C2" w14:textId="0F808E9C"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79" w:history="1">
        <w:r w:rsidR="00413D45" w:rsidRPr="00472666">
          <w:rPr>
            <w:rStyle w:val="Hyperlink"/>
            <w:noProof/>
          </w:rPr>
          <w:t>3.13.2 name property</w:t>
        </w:r>
        <w:r w:rsidR="00413D45">
          <w:rPr>
            <w:noProof/>
            <w:webHidden/>
          </w:rPr>
          <w:tab/>
        </w:r>
        <w:r w:rsidR="00413D45">
          <w:rPr>
            <w:noProof/>
            <w:webHidden/>
          </w:rPr>
          <w:fldChar w:fldCharType="begin"/>
        </w:r>
        <w:r w:rsidR="00413D45">
          <w:rPr>
            <w:noProof/>
            <w:webHidden/>
          </w:rPr>
          <w:instrText xml:space="preserve"> PAGEREF _Toc493598479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35C0E83C" w14:textId="43A05D14"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80" w:history="1">
        <w:r w:rsidR="00413D45" w:rsidRPr="00472666">
          <w:rPr>
            <w:rStyle w:val="Hyperlink"/>
            <w:noProof/>
          </w:rPr>
          <w:t>3.13.3 fullName property</w:t>
        </w:r>
        <w:r w:rsidR="00413D45">
          <w:rPr>
            <w:noProof/>
            <w:webHidden/>
          </w:rPr>
          <w:tab/>
        </w:r>
        <w:r w:rsidR="00413D45">
          <w:rPr>
            <w:noProof/>
            <w:webHidden/>
          </w:rPr>
          <w:fldChar w:fldCharType="begin"/>
        </w:r>
        <w:r w:rsidR="00413D45">
          <w:rPr>
            <w:noProof/>
            <w:webHidden/>
          </w:rPr>
          <w:instrText xml:space="preserve"> PAGEREF _Toc493598480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449A0795" w14:textId="662B0290"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81" w:history="1">
        <w:r w:rsidR="00413D45" w:rsidRPr="00472666">
          <w:rPr>
            <w:rStyle w:val="Hyperlink"/>
            <w:noProof/>
          </w:rPr>
          <w:t>3.13.4 semanticVersion property</w:t>
        </w:r>
        <w:r w:rsidR="00413D45">
          <w:rPr>
            <w:noProof/>
            <w:webHidden/>
          </w:rPr>
          <w:tab/>
        </w:r>
        <w:r w:rsidR="00413D45">
          <w:rPr>
            <w:noProof/>
            <w:webHidden/>
          </w:rPr>
          <w:fldChar w:fldCharType="begin"/>
        </w:r>
        <w:r w:rsidR="00413D45">
          <w:rPr>
            <w:noProof/>
            <w:webHidden/>
          </w:rPr>
          <w:instrText xml:space="preserve"> PAGEREF _Toc493598481 \h </w:instrText>
        </w:r>
        <w:r w:rsidR="00413D45">
          <w:rPr>
            <w:noProof/>
            <w:webHidden/>
          </w:rPr>
        </w:r>
        <w:r w:rsidR="00413D45">
          <w:rPr>
            <w:noProof/>
            <w:webHidden/>
          </w:rPr>
          <w:fldChar w:fldCharType="separate"/>
        </w:r>
        <w:r w:rsidR="00413D45">
          <w:rPr>
            <w:noProof/>
            <w:webHidden/>
          </w:rPr>
          <w:t>26</w:t>
        </w:r>
        <w:r w:rsidR="00413D45">
          <w:rPr>
            <w:noProof/>
            <w:webHidden/>
          </w:rPr>
          <w:fldChar w:fldCharType="end"/>
        </w:r>
      </w:hyperlink>
    </w:p>
    <w:p w14:paraId="6421CB66" w14:textId="6F15976B"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82" w:history="1">
        <w:r w:rsidR="00413D45" w:rsidRPr="00472666">
          <w:rPr>
            <w:rStyle w:val="Hyperlink"/>
            <w:noProof/>
          </w:rPr>
          <w:t>3.13.5 version property</w:t>
        </w:r>
        <w:r w:rsidR="00413D45">
          <w:rPr>
            <w:noProof/>
            <w:webHidden/>
          </w:rPr>
          <w:tab/>
        </w:r>
        <w:r w:rsidR="00413D45">
          <w:rPr>
            <w:noProof/>
            <w:webHidden/>
          </w:rPr>
          <w:fldChar w:fldCharType="begin"/>
        </w:r>
        <w:r w:rsidR="00413D45">
          <w:rPr>
            <w:noProof/>
            <w:webHidden/>
          </w:rPr>
          <w:instrText xml:space="preserve"> PAGEREF _Toc493598482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7F84F3F3" w14:textId="71C3325D"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83" w:history="1">
        <w:r w:rsidR="00413D45" w:rsidRPr="00472666">
          <w:rPr>
            <w:rStyle w:val="Hyperlink"/>
            <w:noProof/>
          </w:rPr>
          <w:t>3.13.6 fileVersion property</w:t>
        </w:r>
        <w:r w:rsidR="00413D45">
          <w:rPr>
            <w:noProof/>
            <w:webHidden/>
          </w:rPr>
          <w:tab/>
        </w:r>
        <w:r w:rsidR="00413D45">
          <w:rPr>
            <w:noProof/>
            <w:webHidden/>
          </w:rPr>
          <w:fldChar w:fldCharType="begin"/>
        </w:r>
        <w:r w:rsidR="00413D45">
          <w:rPr>
            <w:noProof/>
            <w:webHidden/>
          </w:rPr>
          <w:instrText xml:space="preserve"> PAGEREF _Toc493598483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2A8FA0B3" w14:textId="067793C3"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84" w:history="1">
        <w:r w:rsidR="00413D45" w:rsidRPr="00472666">
          <w:rPr>
            <w:rStyle w:val="Hyperlink"/>
            <w:noProof/>
          </w:rPr>
          <w:t>3.13.7 language property</w:t>
        </w:r>
        <w:r w:rsidR="00413D45">
          <w:rPr>
            <w:noProof/>
            <w:webHidden/>
          </w:rPr>
          <w:tab/>
        </w:r>
        <w:r w:rsidR="00413D45">
          <w:rPr>
            <w:noProof/>
            <w:webHidden/>
          </w:rPr>
          <w:fldChar w:fldCharType="begin"/>
        </w:r>
        <w:r w:rsidR="00413D45">
          <w:rPr>
            <w:noProof/>
            <w:webHidden/>
          </w:rPr>
          <w:instrText xml:space="preserve"> PAGEREF _Toc493598484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6314AA66" w14:textId="7B926C73"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85" w:history="1">
        <w:r w:rsidR="00413D45" w:rsidRPr="00472666">
          <w:rPr>
            <w:rStyle w:val="Hyperlink"/>
            <w:noProof/>
          </w:rPr>
          <w:t>3.13.8 sarifLoggerVersion property</w:t>
        </w:r>
        <w:r w:rsidR="00413D45">
          <w:rPr>
            <w:noProof/>
            <w:webHidden/>
          </w:rPr>
          <w:tab/>
        </w:r>
        <w:r w:rsidR="00413D45">
          <w:rPr>
            <w:noProof/>
            <w:webHidden/>
          </w:rPr>
          <w:fldChar w:fldCharType="begin"/>
        </w:r>
        <w:r w:rsidR="00413D45">
          <w:rPr>
            <w:noProof/>
            <w:webHidden/>
          </w:rPr>
          <w:instrText xml:space="preserve"> PAGEREF _Toc493598485 \h </w:instrText>
        </w:r>
        <w:r w:rsidR="00413D45">
          <w:rPr>
            <w:noProof/>
            <w:webHidden/>
          </w:rPr>
        </w:r>
        <w:r w:rsidR="00413D45">
          <w:rPr>
            <w:noProof/>
            <w:webHidden/>
          </w:rPr>
          <w:fldChar w:fldCharType="separate"/>
        </w:r>
        <w:r w:rsidR="00413D45">
          <w:rPr>
            <w:noProof/>
            <w:webHidden/>
          </w:rPr>
          <w:t>27</w:t>
        </w:r>
        <w:r w:rsidR="00413D45">
          <w:rPr>
            <w:noProof/>
            <w:webHidden/>
          </w:rPr>
          <w:fldChar w:fldCharType="end"/>
        </w:r>
      </w:hyperlink>
    </w:p>
    <w:p w14:paraId="2AD9EDD0" w14:textId="2803AA31"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86" w:history="1">
        <w:r w:rsidR="00413D45" w:rsidRPr="00472666">
          <w:rPr>
            <w:rStyle w:val="Hyperlink"/>
            <w:noProof/>
          </w:rPr>
          <w:t>3.13.9 properties property</w:t>
        </w:r>
        <w:r w:rsidR="00413D45">
          <w:rPr>
            <w:noProof/>
            <w:webHidden/>
          </w:rPr>
          <w:tab/>
        </w:r>
        <w:r w:rsidR="00413D45">
          <w:rPr>
            <w:noProof/>
            <w:webHidden/>
          </w:rPr>
          <w:fldChar w:fldCharType="begin"/>
        </w:r>
        <w:r w:rsidR="00413D45">
          <w:rPr>
            <w:noProof/>
            <w:webHidden/>
          </w:rPr>
          <w:instrText xml:space="preserve"> PAGEREF _Toc493598486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0585077A" w14:textId="4F2B77A7"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487" w:history="1">
        <w:r w:rsidR="00413D45" w:rsidRPr="00472666">
          <w:rPr>
            <w:rStyle w:val="Hyperlink"/>
            <w:noProof/>
          </w:rPr>
          <w:t>3.14 invocation object</w:t>
        </w:r>
        <w:r w:rsidR="00413D45">
          <w:rPr>
            <w:noProof/>
            <w:webHidden/>
          </w:rPr>
          <w:tab/>
        </w:r>
        <w:r w:rsidR="00413D45">
          <w:rPr>
            <w:noProof/>
            <w:webHidden/>
          </w:rPr>
          <w:fldChar w:fldCharType="begin"/>
        </w:r>
        <w:r w:rsidR="00413D45">
          <w:rPr>
            <w:noProof/>
            <w:webHidden/>
          </w:rPr>
          <w:instrText xml:space="preserve"> PAGEREF _Toc493598487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5B7C8EAA" w14:textId="2105466E"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88" w:history="1">
        <w:r w:rsidR="00413D45" w:rsidRPr="00472666">
          <w:rPr>
            <w:rStyle w:val="Hyperlink"/>
            <w:noProof/>
          </w:rPr>
          <w:t>3.14.1 General</w:t>
        </w:r>
        <w:r w:rsidR="00413D45">
          <w:rPr>
            <w:noProof/>
            <w:webHidden/>
          </w:rPr>
          <w:tab/>
        </w:r>
        <w:r w:rsidR="00413D45">
          <w:rPr>
            <w:noProof/>
            <w:webHidden/>
          </w:rPr>
          <w:fldChar w:fldCharType="begin"/>
        </w:r>
        <w:r w:rsidR="00413D45">
          <w:rPr>
            <w:noProof/>
            <w:webHidden/>
          </w:rPr>
          <w:instrText xml:space="preserve"> PAGEREF _Toc493598488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5479E433" w14:textId="28FC9F95"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89" w:history="1">
        <w:r w:rsidR="00413D45" w:rsidRPr="00472666">
          <w:rPr>
            <w:rStyle w:val="Hyperlink"/>
            <w:noProof/>
          </w:rPr>
          <w:t>3.14.2 commandLine property</w:t>
        </w:r>
        <w:r w:rsidR="00413D45">
          <w:rPr>
            <w:noProof/>
            <w:webHidden/>
          </w:rPr>
          <w:tab/>
        </w:r>
        <w:r w:rsidR="00413D45">
          <w:rPr>
            <w:noProof/>
            <w:webHidden/>
          </w:rPr>
          <w:fldChar w:fldCharType="begin"/>
        </w:r>
        <w:r w:rsidR="00413D45">
          <w:rPr>
            <w:noProof/>
            <w:webHidden/>
          </w:rPr>
          <w:instrText xml:space="preserve"> PAGEREF _Toc493598489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63346D90" w14:textId="013EE490"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90" w:history="1">
        <w:r w:rsidR="00413D45" w:rsidRPr="00472666">
          <w:rPr>
            <w:rStyle w:val="Hyperlink"/>
            <w:noProof/>
          </w:rPr>
          <w:t>3.14.3 responseFiles property</w:t>
        </w:r>
        <w:r w:rsidR="00413D45">
          <w:rPr>
            <w:noProof/>
            <w:webHidden/>
          </w:rPr>
          <w:tab/>
        </w:r>
        <w:r w:rsidR="00413D45">
          <w:rPr>
            <w:noProof/>
            <w:webHidden/>
          </w:rPr>
          <w:fldChar w:fldCharType="begin"/>
        </w:r>
        <w:r w:rsidR="00413D45">
          <w:rPr>
            <w:noProof/>
            <w:webHidden/>
          </w:rPr>
          <w:instrText xml:space="preserve"> PAGEREF _Toc493598490 \h </w:instrText>
        </w:r>
        <w:r w:rsidR="00413D45">
          <w:rPr>
            <w:noProof/>
            <w:webHidden/>
          </w:rPr>
        </w:r>
        <w:r w:rsidR="00413D45">
          <w:rPr>
            <w:noProof/>
            <w:webHidden/>
          </w:rPr>
          <w:fldChar w:fldCharType="separate"/>
        </w:r>
        <w:r w:rsidR="00413D45">
          <w:rPr>
            <w:noProof/>
            <w:webHidden/>
          </w:rPr>
          <w:t>28</w:t>
        </w:r>
        <w:r w:rsidR="00413D45">
          <w:rPr>
            <w:noProof/>
            <w:webHidden/>
          </w:rPr>
          <w:fldChar w:fldCharType="end"/>
        </w:r>
      </w:hyperlink>
    </w:p>
    <w:p w14:paraId="6D5C22DF" w14:textId="26D016FF"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91" w:history="1">
        <w:r w:rsidR="00413D45" w:rsidRPr="00472666">
          <w:rPr>
            <w:rStyle w:val="Hyperlink"/>
            <w:noProof/>
          </w:rPr>
          <w:t>3.14.4 startTime property</w:t>
        </w:r>
        <w:r w:rsidR="00413D45">
          <w:rPr>
            <w:noProof/>
            <w:webHidden/>
          </w:rPr>
          <w:tab/>
        </w:r>
        <w:r w:rsidR="00413D45">
          <w:rPr>
            <w:noProof/>
            <w:webHidden/>
          </w:rPr>
          <w:fldChar w:fldCharType="begin"/>
        </w:r>
        <w:r w:rsidR="00413D45">
          <w:rPr>
            <w:noProof/>
            <w:webHidden/>
          </w:rPr>
          <w:instrText xml:space="preserve"> PAGEREF _Toc493598491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02B2C4FE" w14:textId="17252023"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92" w:history="1">
        <w:r w:rsidR="00413D45" w:rsidRPr="00472666">
          <w:rPr>
            <w:rStyle w:val="Hyperlink"/>
            <w:noProof/>
          </w:rPr>
          <w:t>3.14.5 endTime property</w:t>
        </w:r>
        <w:r w:rsidR="00413D45">
          <w:rPr>
            <w:noProof/>
            <w:webHidden/>
          </w:rPr>
          <w:tab/>
        </w:r>
        <w:r w:rsidR="00413D45">
          <w:rPr>
            <w:noProof/>
            <w:webHidden/>
          </w:rPr>
          <w:fldChar w:fldCharType="begin"/>
        </w:r>
        <w:r w:rsidR="00413D45">
          <w:rPr>
            <w:noProof/>
            <w:webHidden/>
          </w:rPr>
          <w:instrText xml:space="preserve"> PAGEREF _Toc493598492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1F3C010B" w14:textId="658DD5DA"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93" w:history="1">
        <w:r w:rsidR="00413D45" w:rsidRPr="00472666">
          <w:rPr>
            <w:rStyle w:val="Hyperlink"/>
            <w:noProof/>
          </w:rPr>
          <w:t>3.14.6 machine property</w:t>
        </w:r>
        <w:r w:rsidR="00413D45">
          <w:rPr>
            <w:noProof/>
            <w:webHidden/>
          </w:rPr>
          <w:tab/>
        </w:r>
        <w:r w:rsidR="00413D45">
          <w:rPr>
            <w:noProof/>
            <w:webHidden/>
          </w:rPr>
          <w:fldChar w:fldCharType="begin"/>
        </w:r>
        <w:r w:rsidR="00413D45">
          <w:rPr>
            <w:noProof/>
            <w:webHidden/>
          </w:rPr>
          <w:instrText xml:space="preserve"> PAGEREF _Toc493598493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5C00C263" w14:textId="4FF7E829"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94" w:history="1">
        <w:r w:rsidR="00413D45" w:rsidRPr="00472666">
          <w:rPr>
            <w:rStyle w:val="Hyperlink"/>
            <w:noProof/>
          </w:rPr>
          <w:t>3.14.7 account property</w:t>
        </w:r>
        <w:r w:rsidR="00413D45">
          <w:rPr>
            <w:noProof/>
            <w:webHidden/>
          </w:rPr>
          <w:tab/>
        </w:r>
        <w:r w:rsidR="00413D45">
          <w:rPr>
            <w:noProof/>
            <w:webHidden/>
          </w:rPr>
          <w:fldChar w:fldCharType="begin"/>
        </w:r>
        <w:r w:rsidR="00413D45">
          <w:rPr>
            <w:noProof/>
            <w:webHidden/>
          </w:rPr>
          <w:instrText xml:space="preserve"> PAGEREF _Toc493598494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242E3412" w14:textId="197780D6"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95" w:history="1">
        <w:r w:rsidR="00413D45" w:rsidRPr="00472666">
          <w:rPr>
            <w:rStyle w:val="Hyperlink"/>
            <w:noProof/>
          </w:rPr>
          <w:t>3.14.8 processId property</w:t>
        </w:r>
        <w:r w:rsidR="00413D45">
          <w:rPr>
            <w:noProof/>
            <w:webHidden/>
          </w:rPr>
          <w:tab/>
        </w:r>
        <w:r w:rsidR="00413D45">
          <w:rPr>
            <w:noProof/>
            <w:webHidden/>
          </w:rPr>
          <w:fldChar w:fldCharType="begin"/>
        </w:r>
        <w:r w:rsidR="00413D45">
          <w:rPr>
            <w:noProof/>
            <w:webHidden/>
          </w:rPr>
          <w:instrText xml:space="preserve"> PAGEREF _Toc493598495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1B9063CB" w14:textId="63D4AF29"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96" w:history="1">
        <w:r w:rsidR="00413D45" w:rsidRPr="00472666">
          <w:rPr>
            <w:rStyle w:val="Hyperlink"/>
            <w:noProof/>
          </w:rPr>
          <w:t>3.14.9 fileName property</w:t>
        </w:r>
        <w:r w:rsidR="00413D45">
          <w:rPr>
            <w:noProof/>
            <w:webHidden/>
          </w:rPr>
          <w:tab/>
        </w:r>
        <w:r w:rsidR="00413D45">
          <w:rPr>
            <w:noProof/>
            <w:webHidden/>
          </w:rPr>
          <w:fldChar w:fldCharType="begin"/>
        </w:r>
        <w:r w:rsidR="00413D45">
          <w:rPr>
            <w:noProof/>
            <w:webHidden/>
          </w:rPr>
          <w:instrText xml:space="preserve"> PAGEREF _Toc493598496 \h </w:instrText>
        </w:r>
        <w:r w:rsidR="00413D45">
          <w:rPr>
            <w:noProof/>
            <w:webHidden/>
          </w:rPr>
        </w:r>
        <w:r w:rsidR="00413D45">
          <w:rPr>
            <w:noProof/>
            <w:webHidden/>
          </w:rPr>
          <w:fldChar w:fldCharType="separate"/>
        </w:r>
        <w:r w:rsidR="00413D45">
          <w:rPr>
            <w:noProof/>
            <w:webHidden/>
          </w:rPr>
          <w:t>29</w:t>
        </w:r>
        <w:r w:rsidR="00413D45">
          <w:rPr>
            <w:noProof/>
            <w:webHidden/>
          </w:rPr>
          <w:fldChar w:fldCharType="end"/>
        </w:r>
      </w:hyperlink>
    </w:p>
    <w:p w14:paraId="0D5120A4" w14:textId="55B312B8"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97" w:history="1">
        <w:r w:rsidR="00413D45" w:rsidRPr="00472666">
          <w:rPr>
            <w:rStyle w:val="Hyperlink"/>
            <w:noProof/>
          </w:rPr>
          <w:t>3.14.10 workingDirectory property</w:t>
        </w:r>
        <w:r w:rsidR="00413D45">
          <w:rPr>
            <w:noProof/>
            <w:webHidden/>
          </w:rPr>
          <w:tab/>
        </w:r>
        <w:r w:rsidR="00413D45">
          <w:rPr>
            <w:noProof/>
            <w:webHidden/>
          </w:rPr>
          <w:fldChar w:fldCharType="begin"/>
        </w:r>
        <w:r w:rsidR="00413D45">
          <w:rPr>
            <w:noProof/>
            <w:webHidden/>
          </w:rPr>
          <w:instrText xml:space="preserve"> PAGEREF _Toc493598497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7C5DE866" w14:textId="39A78245"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98" w:history="1">
        <w:r w:rsidR="00413D45" w:rsidRPr="00472666">
          <w:rPr>
            <w:rStyle w:val="Hyperlink"/>
            <w:noProof/>
          </w:rPr>
          <w:t>3.14.11 environmentVariables property</w:t>
        </w:r>
        <w:r w:rsidR="00413D45">
          <w:rPr>
            <w:noProof/>
            <w:webHidden/>
          </w:rPr>
          <w:tab/>
        </w:r>
        <w:r w:rsidR="00413D45">
          <w:rPr>
            <w:noProof/>
            <w:webHidden/>
          </w:rPr>
          <w:fldChar w:fldCharType="begin"/>
        </w:r>
        <w:r w:rsidR="00413D45">
          <w:rPr>
            <w:noProof/>
            <w:webHidden/>
          </w:rPr>
          <w:instrText xml:space="preserve"> PAGEREF _Toc493598498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39A9936E" w14:textId="7796D9E9"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499" w:history="1">
        <w:r w:rsidR="00413D45" w:rsidRPr="00472666">
          <w:rPr>
            <w:rStyle w:val="Hyperlink"/>
            <w:noProof/>
          </w:rPr>
          <w:t>3.14.12 properties property</w:t>
        </w:r>
        <w:r w:rsidR="00413D45">
          <w:rPr>
            <w:noProof/>
            <w:webHidden/>
          </w:rPr>
          <w:tab/>
        </w:r>
        <w:r w:rsidR="00413D45">
          <w:rPr>
            <w:noProof/>
            <w:webHidden/>
          </w:rPr>
          <w:fldChar w:fldCharType="begin"/>
        </w:r>
        <w:r w:rsidR="00413D45">
          <w:rPr>
            <w:noProof/>
            <w:webHidden/>
          </w:rPr>
          <w:instrText xml:space="preserve"> PAGEREF _Toc493598499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3989BEE6" w14:textId="63E5E178"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500" w:history="1">
        <w:r w:rsidR="00413D45" w:rsidRPr="00472666">
          <w:rPr>
            <w:rStyle w:val="Hyperlink"/>
            <w:noProof/>
          </w:rPr>
          <w:t>3.15 file object</w:t>
        </w:r>
        <w:r w:rsidR="00413D45">
          <w:rPr>
            <w:noProof/>
            <w:webHidden/>
          </w:rPr>
          <w:tab/>
        </w:r>
        <w:r w:rsidR="00413D45">
          <w:rPr>
            <w:noProof/>
            <w:webHidden/>
          </w:rPr>
          <w:fldChar w:fldCharType="begin"/>
        </w:r>
        <w:r w:rsidR="00413D45">
          <w:rPr>
            <w:noProof/>
            <w:webHidden/>
          </w:rPr>
          <w:instrText xml:space="preserve"> PAGEREF _Toc493598500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746D5285" w14:textId="1A4A26D8"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01" w:history="1">
        <w:r w:rsidR="00413D45" w:rsidRPr="00472666">
          <w:rPr>
            <w:rStyle w:val="Hyperlink"/>
            <w:noProof/>
          </w:rPr>
          <w:t>3.15.1 General</w:t>
        </w:r>
        <w:r w:rsidR="00413D45">
          <w:rPr>
            <w:noProof/>
            <w:webHidden/>
          </w:rPr>
          <w:tab/>
        </w:r>
        <w:r w:rsidR="00413D45">
          <w:rPr>
            <w:noProof/>
            <w:webHidden/>
          </w:rPr>
          <w:fldChar w:fldCharType="begin"/>
        </w:r>
        <w:r w:rsidR="00413D45">
          <w:rPr>
            <w:noProof/>
            <w:webHidden/>
          </w:rPr>
          <w:instrText xml:space="preserve"> PAGEREF _Toc493598501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2103B7C6" w14:textId="67588B0C"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02" w:history="1">
        <w:r w:rsidR="00413D45" w:rsidRPr="00472666">
          <w:rPr>
            <w:rStyle w:val="Hyperlink"/>
            <w:noProof/>
          </w:rPr>
          <w:t>3.15.2 uri property</w:t>
        </w:r>
        <w:r w:rsidR="00413D45">
          <w:rPr>
            <w:noProof/>
            <w:webHidden/>
          </w:rPr>
          <w:tab/>
        </w:r>
        <w:r w:rsidR="00413D45">
          <w:rPr>
            <w:noProof/>
            <w:webHidden/>
          </w:rPr>
          <w:fldChar w:fldCharType="begin"/>
        </w:r>
        <w:r w:rsidR="00413D45">
          <w:rPr>
            <w:noProof/>
            <w:webHidden/>
          </w:rPr>
          <w:instrText xml:space="preserve"> PAGEREF _Toc493598502 \h </w:instrText>
        </w:r>
        <w:r w:rsidR="00413D45">
          <w:rPr>
            <w:noProof/>
            <w:webHidden/>
          </w:rPr>
        </w:r>
        <w:r w:rsidR="00413D45">
          <w:rPr>
            <w:noProof/>
            <w:webHidden/>
          </w:rPr>
          <w:fldChar w:fldCharType="separate"/>
        </w:r>
        <w:r w:rsidR="00413D45">
          <w:rPr>
            <w:noProof/>
            <w:webHidden/>
          </w:rPr>
          <w:t>30</w:t>
        </w:r>
        <w:r w:rsidR="00413D45">
          <w:rPr>
            <w:noProof/>
            <w:webHidden/>
          </w:rPr>
          <w:fldChar w:fldCharType="end"/>
        </w:r>
      </w:hyperlink>
    </w:p>
    <w:p w14:paraId="26ADD95C" w14:textId="4F335BB5"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03" w:history="1">
        <w:r w:rsidR="00413D45" w:rsidRPr="00472666">
          <w:rPr>
            <w:rStyle w:val="Hyperlink"/>
            <w:noProof/>
          </w:rPr>
          <w:t>3.15.3 uriBaseId property</w:t>
        </w:r>
        <w:r w:rsidR="00413D45">
          <w:rPr>
            <w:noProof/>
            <w:webHidden/>
          </w:rPr>
          <w:tab/>
        </w:r>
        <w:r w:rsidR="00413D45">
          <w:rPr>
            <w:noProof/>
            <w:webHidden/>
          </w:rPr>
          <w:fldChar w:fldCharType="begin"/>
        </w:r>
        <w:r w:rsidR="00413D45">
          <w:rPr>
            <w:noProof/>
            <w:webHidden/>
          </w:rPr>
          <w:instrText xml:space="preserve"> PAGEREF _Toc493598503 \h </w:instrText>
        </w:r>
        <w:r w:rsidR="00413D45">
          <w:rPr>
            <w:noProof/>
            <w:webHidden/>
          </w:rPr>
        </w:r>
        <w:r w:rsidR="00413D45">
          <w:rPr>
            <w:noProof/>
            <w:webHidden/>
          </w:rPr>
          <w:fldChar w:fldCharType="separate"/>
        </w:r>
        <w:r w:rsidR="00413D45">
          <w:rPr>
            <w:noProof/>
            <w:webHidden/>
          </w:rPr>
          <w:t>31</w:t>
        </w:r>
        <w:r w:rsidR="00413D45">
          <w:rPr>
            <w:noProof/>
            <w:webHidden/>
          </w:rPr>
          <w:fldChar w:fldCharType="end"/>
        </w:r>
      </w:hyperlink>
    </w:p>
    <w:p w14:paraId="76785B43" w14:textId="11D9AE7F"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04" w:history="1">
        <w:r w:rsidR="00413D45" w:rsidRPr="00472666">
          <w:rPr>
            <w:rStyle w:val="Hyperlink"/>
            <w:noProof/>
          </w:rPr>
          <w:t>3.15.4 parentKey property</w:t>
        </w:r>
        <w:r w:rsidR="00413D45">
          <w:rPr>
            <w:noProof/>
            <w:webHidden/>
          </w:rPr>
          <w:tab/>
        </w:r>
        <w:r w:rsidR="00413D45">
          <w:rPr>
            <w:noProof/>
            <w:webHidden/>
          </w:rPr>
          <w:fldChar w:fldCharType="begin"/>
        </w:r>
        <w:r w:rsidR="00413D45">
          <w:rPr>
            <w:noProof/>
            <w:webHidden/>
          </w:rPr>
          <w:instrText xml:space="preserve"> PAGEREF _Toc493598504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02520611" w14:textId="72525A25"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05" w:history="1">
        <w:r w:rsidR="00413D45" w:rsidRPr="00472666">
          <w:rPr>
            <w:rStyle w:val="Hyperlink"/>
            <w:noProof/>
          </w:rPr>
          <w:t>3.15.5 offset property</w:t>
        </w:r>
        <w:r w:rsidR="00413D45">
          <w:rPr>
            <w:noProof/>
            <w:webHidden/>
          </w:rPr>
          <w:tab/>
        </w:r>
        <w:r w:rsidR="00413D45">
          <w:rPr>
            <w:noProof/>
            <w:webHidden/>
          </w:rPr>
          <w:fldChar w:fldCharType="begin"/>
        </w:r>
        <w:r w:rsidR="00413D45">
          <w:rPr>
            <w:noProof/>
            <w:webHidden/>
          </w:rPr>
          <w:instrText xml:space="preserve"> PAGEREF _Toc493598505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1FBF5CDF" w14:textId="5AB317B9"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06" w:history="1">
        <w:r w:rsidR="00413D45" w:rsidRPr="00472666">
          <w:rPr>
            <w:rStyle w:val="Hyperlink"/>
            <w:noProof/>
          </w:rPr>
          <w:t>3.15.6 length property</w:t>
        </w:r>
        <w:r w:rsidR="00413D45">
          <w:rPr>
            <w:noProof/>
            <w:webHidden/>
          </w:rPr>
          <w:tab/>
        </w:r>
        <w:r w:rsidR="00413D45">
          <w:rPr>
            <w:noProof/>
            <w:webHidden/>
          </w:rPr>
          <w:fldChar w:fldCharType="begin"/>
        </w:r>
        <w:r w:rsidR="00413D45">
          <w:rPr>
            <w:noProof/>
            <w:webHidden/>
          </w:rPr>
          <w:instrText xml:space="preserve"> PAGEREF _Toc493598506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0B5A8E51" w14:textId="78E92679"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07" w:history="1">
        <w:r w:rsidR="00413D45" w:rsidRPr="00472666">
          <w:rPr>
            <w:rStyle w:val="Hyperlink"/>
            <w:noProof/>
          </w:rPr>
          <w:t>3.15.7 mimeType property</w:t>
        </w:r>
        <w:r w:rsidR="00413D45">
          <w:rPr>
            <w:noProof/>
            <w:webHidden/>
          </w:rPr>
          <w:tab/>
        </w:r>
        <w:r w:rsidR="00413D45">
          <w:rPr>
            <w:noProof/>
            <w:webHidden/>
          </w:rPr>
          <w:fldChar w:fldCharType="begin"/>
        </w:r>
        <w:r w:rsidR="00413D45">
          <w:rPr>
            <w:noProof/>
            <w:webHidden/>
          </w:rPr>
          <w:instrText xml:space="preserve"> PAGEREF _Toc493598507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2C125F7E" w14:textId="4025706C"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08" w:history="1">
        <w:r w:rsidR="00413D45" w:rsidRPr="00472666">
          <w:rPr>
            <w:rStyle w:val="Hyperlink"/>
            <w:noProof/>
          </w:rPr>
          <w:t>3.15.8 hashes property</w:t>
        </w:r>
        <w:r w:rsidR="00413D45">
          <w:rPr>
            <w:noProof/>
            <w:webHidden/>
          </w:rPr>
          <w:tab/>
        </w:r>
        <w:r w:rsidR="00413D45">
          <w:rPr>
            <w:noProof/>
            <w:webHidden/>
          </w:rPr>
          <w:fldChar w:fldCharType="begin"/>
        </w:r>
        <w:r w:rsidR="00413D45">
          <w:rPr>
            <w:noProof/>
            <w:webHidden/>
          </w:rPr>
          <w:instrText xml:space="preserve"> PAGEREF _Toc493598508 \h </w:instrText>
        </w:r>
        <w:r w:rsidR="00413D45">
          <w:rPr>
            <w:noProof/>
            <w:webHidden/>
          </w:rPr>
        </w:r>
        <w:r w:rsidR="00413D45">
          <w:rPr>
            <w:noProof/>
            <w:webHidden/>
          </w:rPr>
          <w:fldChar w:fldCharType="separate"/>
        </w:r>
        <w:r w:rsidR="00413D45">
          <w:rPr>
            <w:noProof/>
            <w:webHidden/>
          </w:rPr>
          <w:t>32</w:t>
        </w:r>
        <w:r w:rsidR="00413D45">
          <w:rPr>
            <w:noProof/>
            <w:webHidden/>
          </w:rPr>
          <w:fldChar w:fldCharType="end"/>
        </w:r>
      </w:hyperlink>
    </w:p>
    <w:p w14:paraId="57E622BD" w14:textId="6D65B9F5"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09" w:history="1">
        <w:r w:rsidR="00413D45" w:rsidRPr="00472666">
          <w:rPr>
            <w:rStyle w:val="Hyperlink"/>
            <w:noProof/>
          </w:rPr>
          <w:t>3.15.9 contents property</w:t>
        </w:r>
        <w:r w:rsidR="00413D45">
          <w:rPr>
            <w:noProof/>
            <w:webHidden/>
          </w:rPr>
          <w:tab/>
        </w:r>
        <w:r w:rsidR="00413D45">
          <w:rPr>
            <w:noProof/>
            <w:webHidden/>
          </w:rPr>
          <w:fldChar w:fldCharType="begin"/>
        </w:r>
        <w:r w:rsidR="00413D45">
          <w:rPr>
            <w:noProof/>
            <w:webHidden/>
          </w:rPr>
          <w:instrText xml:space="preserve"> PAGEREF _Toc493598509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32CF8ED1" w14:textId="580BB5FD"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10" w:history="1">
        <w:r w:rsidR="00413D45" w:rsidRPr="00472666">
          <w:rPr>
            <w:rStyle w:val="Hyperlink"/>
            <w:noProof/>
          </w:rPr>
          <w:t>3.15.10 properties property</w:t>
        </w:r>
        <w:r w:rsidR="00413D45">
          <w:rPr>
            <w:noProof/>
            <w:webHidden/>
          </w:rPr>
          <w:tab/>
        </w:r>
        <w:r w:rsidR="00413D45">
          <w:rPr>
            <w:noProof/>
            <w:webHidden/>
          </w:rPr>
          <w:fldChar w:fldCharType="begin"/>
        </w:r>
        <w:r w:rsidR="00413D45">
          <w:rPr>
            <w:noProof/>
            <w:webHidden/>
          </w:rPr>
          <w:instrText xml:space="preserve"> PAGEREF _Toc493598510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5FA6BFD1" w14:textId="11476610"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511" w:history="1">
        <w:r w:rsidR="00413D45" w:rsidRPr="00472666">
          <w:rPr>
            <w:rStyle w:val="Hyperlink"/>
            <w:noProof/>
          </w:rPr>
          <w:t>3.16 hash object</w:t>
        </w:r>
        <w:r w:rsidR="00413D45">
          <w:rPr>
            <w:noProof/>
            <w:webHidden/>
          </w:rPr>
          <w:tab/>
        </w:r>
        <w:r w:rsidR="00413D45">
          <w:rPr>
            <w:noProof/>
            <w:webHidden/>
          </w:rPr>
          <w:fldChar w:fldCharType="begin"/>
        </w:r>
        <w:r w:rsidR="00413D45">
          <w:rPr>
            <w:noProof/>
            <w:webHidden/>
          </w:rPr>
          <w:instrText xml:space="preserve"> PAGEREF _Toc493598511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1B19913D" w14:textId="20E93885"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12" w:history="1">
        <w:r w:rsidR="00413D45" w:rsidRPr="00472666">
          <w:rPr>
            <w:rStyle w:val="Hyperlink"/>
            <w:noProof/>
          </w:rPr>
          <w:t>3.16.1 General</w:t>
        </w:r>
        <w:r w:rsidR="00413D45">
          <w:rPr>
            <w:noProof/>
            <w:webHidden/>
          </w:rPr>
          <w:tab/>
        </w:r>
        <w:r w:rsidR="00413D45">
          <w:rPr>
            <w:noProof/>
            <w:webHidden/>
          </w:rPr>
          <w:fldChar w:fldCharType="begin"/>
        </w:r>
        <w:r w:rsidR="00413D45">
          <w:rPr>
            <w:noProof/>
            <w:webHidden/>
          </w:rPr>
          <w:instrText xml:space="preserve"> PAGEREF _Toc493598512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3EE5A29C" w14:textId="619AC1CC"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13" w:history="1">
        <w:r w:rsidR="00413D45" w:rsidRPr="00472666">
          <w:rPr>
            <w:rStyle w:val="Hyperlink"/>
            <w:noProof/>
          </w:rPr>
          <w:t>3.16.2 value property</w:t>
        </w:r>
        <w:r w:rsidR="00413D45">
          <w:rPr>
            <w:noProof/>
            <w:webHidden/>
          </w:rPr>
          <w:tab/>
        </w:r>
        <w:r w:rsidR="00413D45">
          <w:rPr>
            <w:noProof/>
            <w:webHidden/>
          </w:rPr>
          <w:fldChar w:fldCharType="begin"/>
        </w:r>
        <w:r w:rsidR="00413D45">
          <w:rPr>
            <w:noProof/>
            <w:webHidden/>
          </w:rPr>
          <w:instrText xml:space="preserve"> PAGEREF _Toc493598513 \h </w:instrText>
        </w:r>
        <w:r w:rsidR="00413D45">
          <w:rPr>
            <w:noProof/>
            <w:webHidden/>
          </w:rPr>
        </w:r>
        <w:r w:rsidR="00413D45">
          <w:rPr>
            <w:noProof/>
            <w:webHidden/>
          </w:rPr>
          <w:fldChar w:fldCharType="separate"/>
        </w:r>
        <w:r w:rsidR="00413D45">
          <w:rPr>
            <w:noProof/>
            <w:webHidden/>
          </w:rPr>
          <w:t>33</w:t>
        </w:r>
        <w:r w:rsidR="00413D45">
          <w:rPr>
            <w:noProof/>
            <w:webHidden/>
          </w:rPr>
          <w:fldChar w:fldCharType="end"/>
        </w:r>
      </w:hyperlink>
    </w:p>
    <w:p w14:paraId="0A9BFF29" w14:textId="0FC2A147"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14" w:history="1">
        <w:r w:rsidR="00413D45" w:rsidRPr="00472666">
          <w:rPr>
            <w:rStyle w:val="Hyperlink"/>
            <w:noProof/>
          </w:rPr>
          <w:t>3.16.3 algorithm property</w:t>
        </w:r>
        <w:r w:rsidR="00413D45">
          <w:rPr>
            <w:noProof/>
            <w:webHidden/>
          </w:rPr>
          <w:tab/>
        </w:r>
        <w:r w:rsidR="00413D45">
          <w:rPr>
            <w:noProof/>
            <w:webHidden/>
          </w:rPr>
          <w:fldChar w:fldCharType="begin"/>
        </w:r>
        <w:r w:rsidR="00413D45">
          <w:rPr>
            <w:noProof/>
            <w:webHidden/>
          </w:rPr>
          <w:instrText xml:space="preserve"> PAGEREF _Toc493598514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1D987C1F" w14:textId="3D6D040D"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515" w:history="1">
        <w:r w:rsidR="00413D45" w:rsidRPr="00472666">
          <w:rPr>
            <w:rStyle w:val="Hyperlink"/>
            <w:noProof/>
          </w:rPr>
          <w:t>3.17 result object</w:t>
        </w:r>
        <w:r w:rsidR="00413D45">
          <w:rPr>
            <w:noProof/>
            <w:webHidden/>
          </w:rPr>
          <w:tab/>
        </w:r>
        <w:r w:rsidR="00413D45">
          <w:rPr>
            <w:noProof/>
            <w:webHidden/>
          </w:rPr>
          <w:fldChar w:fldCharType="begin"/>
        </w:r>
        <w:r w:rsidR="00413D45">
          <w:rPr>
            <w:noProof/>
            <w:webHidden/>
          </w:rPr>
          <w:instrText xml:space="preserve"> PAGEREF _Toc493598515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7DDE7BE3" w14:textId="43C4EF88"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16" w:history="1">
        <w:r w:rsidR="00413D45" w:rsidRPr="00472666">
          <w:rPr>
            <w:rStyle w:val="Hyperlink"/>
            <w:noProof/>
          </w:rPr>
          <w:t>3.17.1 General</w:t>
        </w:r>
        <w:r w:rsidR="00413D45">
          <w:rPr>
            <w:noProof/>
            <w:webHidden/>
          </w:rPr>
          <w:tab/>
        </w:r>
        <w:r w:rsidR="00413D45">
          <w:rPr>
            <w:noProof/>
            <w:webHidden/>
          </w:rPr>
          <w:fldChar w:fldCharType="begin"/>
        </w:r>
        <w:r w:rsidR="00413D45">
          <w:rPr>
            <w:noProof/>
            <w:webHidden/>
          </w:rPr>
          <w:instrText xml:space="preserve"> PAGEREF _Toc493598516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5B43B05E" w14:textId="1ED0FC10"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17" w:history="1">
        <w:r w:rsidR="00413D45" w:rsidRPr="00472666">
          <w:rPr>
            <w:rStyle w:val="Hyperlink"/>
            <w:noProof/>
          </w:rPr>
          <w:t>3.17.2 ruleId property</w:t>
        </w:r>
        <w:r w:rsidR="00413D45">
          <w:rPr>
            <w:noProof/>
            <w:webHidden/>
          </w:rPr>
          <w:tab/>
        </w:r>
        <w:r w:rsidR="00413D45">
          <w:rPr>
            <w:noProof/>
            <w:webHidden/>
          </w:rPr>
          <w:fldChar w:fldCharType="begin"/>
        </w:r>
        <w:r w:rsidR="00413D45">
          <w:rPr>
            <w:noProof/>
            <w:webHidden/>
          </w:rPr>
          <w:instrText xml:space="preserve"> PAGEREF _Toc493598517 \h </w:instrText>
        </w:r>
        <w:r w:rsidR="00413D45">
          <w:rPr>
            <w:noProof/>
            <w:webHidden/>
          </w:rPr>
        </w:r>
        <w:r w:rsidR="00413D45">
          <w:rPr>
            <w:noProof/>
            <w:webHidden/>
          </w:rPr>
          <w:fldChar w:fldCharType="separate"/>
        </w:r>
        <w:r w:rsidR="00413D45">
          <w:rPr>
            <w:noProof/>
            <w:webHidden/>
          </w:rPr>
          <w:t>34</w:t>
        </w:r>
        <w:r w:rsidR="00413D45">
          <w:rPr>
            <w:noProof/>
            <w:webHidden/>
          </w:rPr>
          <w:fldChar w:fldCharType="end"/>
        </w:r>
      </w:hyperlink>
    </w:p>
    <w:p w14:paraId="4ED1FE8F" w14:textId="4FFECD86"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18" w:history="1">
        <w:r w:rsidR="00413D45" w:rsidRPr="00472666">
          <w:rPr>
            <w:rStyle w:val="Hyperlink"/>
            <w:noProof/>
          </w:rPr>
          <w:t>3.17.3 ruleKey property</w:t>
        </w:r>
        <w:r w:rsidR="00413D45">
          <w:rPr>
            <w:noProof/>
            <w:webHidden/>
          </w:rPr>
          <w:tab/>
        </w:r>
        <w:r w:rsidR="00413D45">
          <w:rPr>
            <w:noProof/>
            <w:webHidden/>
          </w:rPr>
          <w:fldChar w:fldCharType="begin"/>
        </w:r>
        <w:r w:rsidR="00413D45">
          <w:rPr>
            <w:noProof/>
            <w:webHidden/>
          </w:rPr>
          <w:instrText xml:space="preserve"> PAGEREF _Toc493598518 \h </w:instrText>
        </w:r>
        <w:r w:rsidR="00413D45">
          <w:rPr>
            <w:noProof/>
            <w:webHidden/>
          </w:rPr>
        </w:r>
        <w:r w:rsidR="00413D45">
          <w:rPr>
            <w:noProof/>
            <w:webHidden/>
          </w:rPr>
          <w:fldChar w:fldCharType="separate"/>
        </w:r>
        <w:r w:rsidR="00413D45">
          <w:rPr>
            <w:noProof/>
            <w:webHidden/>
          </w:rPr>
          <w:t>35</w:t>
        </w:r>
        <w:r w:rsidR="00413D45">
          <w:rPr>
            <w:noProof/>
            <w:webHidden/>
          </w:rPr>
          <w:fldChar w:fldCharType="end"/>
        </w:r>
      </w:hyperlink>
    </w:p>
    <w:p w14:paraId="691F89D1" w14:textId="2BC44E33"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19" w:history="1">
        <w:r w:rsidR="00413D45" w:rsidRPr="00472666">
          <w:rPr>
            <w:rStyle w:val="Hyperlink"/>
            <w:noProof/>
          </w:rPr>
          <w:t>3.17.4 level property</w:t>
        </w:r>
        <w:r w:rsidR="00413D45">
          <w:rPr>
            <w:noProof/>
            <w:webHidden/>
          </w:rPr>
          <w:tab/>
        </w:r>
        <w:r w:rsidR="00413D45">
          <w:rPr>
            <w:noProof/>
            <w:webHidden/>
          </w:rPr>
          <w:fldChar w:fldCharType="begin"/>
        </w:r>
        <w:r w:rsidR="00413D45">
          <w:rPr>
            <w:noProof/>
            <w:webHidden/>
          </w:rPr>
          <w:instrText xml:space="preserve"> PAGEREF _Toc493598519 \h </w:instrText>
        </w:r>
        <w:r w:rsidR="00413D45">
          <w:rPr>
            <w:noProof/>
            <w:webHidden/>
          </w:rPr>
        </w:r>
        <w:r w:rsidR="00413D45">
          <w:rPr>
            <w:noProof/>
            <w:webHidden/>
          </w:rPr>
          <w:fldChar w:fldCharType="separate"/>
        </w:r>
        <w:r w:rsidR="00413D45">
          <w:rPr>
            <w:noProof/>
            <w:webHidden/>
          </w:rPr>
          <w:t>35</w:t>
        </w:r>
        <w:r w:rsidR="00413D45">
          <w:rPr>
            <w:noProof/>
            <w:webHidden/>
          </w:rPr>
          <w:fldChar w:fldCharType="end"/>
        </w:r>
      </w:hyperlink>
    </w:p>
    <w:p w14:paraId="79F6F6E8" w14:textId="6129F6AA"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20" w:history="1">
        <w:r w:rsidR="00413D45" w:rsidRPr="00472666">
          <w:rPr>
            <w:rStyle w:val="Hyperlink"/>
            <w:noProof/>
          </w:rPr>
          <w:t>3.17.5 message property</w:t>
        </w:r>
        <w:r w:rsidR="00413D45">
          <w:rPr>
            <w:noProof/>
            <w:webHidden/>
          </w:rPr>
          <w:tab/>
        </w:r>
        <w:r w:rsidR="00413D45">
          <w:rPr>
            <w:noProof/>
            <w:webHidden/>
          </w:rPr>
          <w:fldChar w:fldCharType="begin"/>
        </w:r>
        <w:r w:rsidR="00413D45">
          <w:rPr>
            <w:noProof/>
            <w:webHidden/>
          </w:rPr>
          <w:instrText xml:space="preserve"> PAGEREF _Toc493598520 \h </w:instrText>
        </w:r>
        <w:r w:rsidR="00413D45">
          <w:rPr>
            <w:noProof/>
            <w:webHidden/>
          </w:rPr>
        </w:r>
        <w:r w:rsidR="00413D45">
          <w:rPr>
            <w:noProof/>
            <w:webHidden/>
          </w:rPr>
          <w:fldChar w:fldCharType="separate"/>
        </w:r>
        <w:r w:rsidR="00413D45">
          <w:rPr>
            <w:noProof/>
            <w:webHidden/>
          </w:rPr>
          <w:t>37</w:t>
        </w:r>
        <w:r w:rsidR="00413D45">
          <w:rPr>
            <w:noProof/>
            <w:webHidden/>
          </w:rPr>
          <w:fldChar w:fldCharType="end"/>
        </w:r>
      </w:hyperlink>
    </w:p>
    <w:p w14:paraId="126B1646" w14:textId="1A0EDBE3"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21" w:history="1">
        <w:r w:rsidR="00413D45" w:rsidRPr="00472666">
          <w:rPr>
            <w:rStyle w:val="Hyperlink"/>
            <w:noProof/>
          </w:rPr>
          <w:t>3.17.6 formattedRuleMessage property</w:t>
        </w:r>
        <w:r w:rsidR="00413D45">
          <w:rPr>
            <w:noProof/>
            <w:webHidden/>
          </w:rPr>
          <w:tab/>
        </w:r>
        <w:r w:rsidR="00413D45">
          <w:rPr>
            <w:noProof/>
            <w:webHidden/>
          </w:rPr>
          <w:fldChar w:fldCharType="begin"/>
        </w:r>
        <w:r w:rsidR="00413D45">
          <w:rPr>
            <w:noProof/>
            <w:webHidden/>
          </w:rPr>
          <w:instrText xml:space="preserve"> PAGEREF _Toc493598521 \h </w:instrText>
        </w:r>
        <w:r w:rsidR="00413D45">
          <w:rPr>
            <w:noProof/>
            <w:webHidden/>
          </w:rPr>
        </w:r>
        <w:r w:rsidR="00413D45">
          <w:rPr>
            <w:noProof/>
            <w:webHidden/>
          </w:rPr>
          <w:fldChar w:fldCharType="separate"/>
        </w:r>
        <w:r w:rsidR="00413D45">
          <w:rPr>
            <w:noProof/>
            <w:webHidden/>
          </w:rPr>
          <w:t>37</w:t>
        </w:r>
        <w:r w:rsidR="00413D45">
          <w:rPr>
            <w:noProof/>
            <w:webHidden/>
          </w:rPr>
          <w:fldChar w:fldCharType="end"/>
        </w:r>
      </w:hyperlink>
    </w:p>
    <w:p w14:paraId="314235CD" w14:textId="16C90E6E"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22" w:history="1">
        <w:r w:rsidR="00413D45" w:rsidRPr="00472666">
          <w:rPr>
            <w:rStyle w:val="Hyperlink"/>
            <w:noProof/>
          </w:rPr>
          <w:t>3.17.7 locations property</w:t>
        </w:r>
        <w:r w:rsidR="00413D45">
          <w:rPr>
            <w:noProof/>
            <w:webHidden/>
          </w:rPr>
          <w:tab/>
        </w:r>
        <w:r w:rsidR="00413D45">
          <w:rPr>
            <w:noProof/>
            <w:webHidden/>
          </w:rPr>
          <w:fldChar w:fldCharType="begin"/>
        </w:r>
        <w:r w:rsidR="00413D45">
          <w:rPr>
            <w:noProof/>
            <w:webHidden/>
          </w:rPr>
          <w:instrText xml:space="preserve"> PAGEREF _Toc493598522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5416C00E" w14:textId="53B5850A"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23" w:history="1">
        <w:r w:rsidR="00413D45" w:rsidRPr="00472666">
          <w:rPr>
            <w:rStyle w:val="Hyperlink"/>
            <w:noProof/>
          </w:rPr>
          <w:t>3.17.8 snippet property</w:t>
        </w:r>
        <w:r w:rsidR="00413D45">
          <w:rPr>
            <w:noProof/>
            <w:webHidden/>
          </w:rPr>
          <w:tab/>
        </w:r>
        <w:r w:rsidR="00413D45">
          <w:rPr>
            <w:noProof/>
            <w:webHidden/>
          </w:rPr>
          <w:fldChar w:fldCharType="begin"/>
        </w:r>
        <w:r w:rsidR="00413D45">
          <w:rPr>
            <w:noProof/>
            <w:webHidden/>
          </w:rPr>
          <w:instrText xml:space="preserve"> PAGEREF _Toc493598523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07D2B6FA" w14:textId="6F042F1E"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24" w:history="1">
        <w:r w:rsidR="00413D45" w:rsidRPr="00472666">
          <w:rPr>
            <w:rStyle w:val="Hyperlink"/>
            <w:noProof/>
          </w:rPr>
          <w:t>3.17.9 toolFingerprintContribution property</w:t>
        </w:r>
        <w:r w:rsidR="00413D45">
          <w:rPr>
            <w:noProof/>
            <w:webHidden/>
          </w:rPr>
          <w:tab/>
        </w:r>
        <w:r w:rsidR="00413D45">
          <w:rPr>
            <w:noProof/>
            <w:webHidden/>
          </w:rPr>
          <w:fldChar w:fldCharType="begin"/>
        </w:r>
        <w:r w:rsidR="00413D45">
          <w:rPr>
            <w:noProof/>
            <w:webHidden/>
          </w:rPr>
          <w:instrText xml:space="preserve"> PAGEREF _Toc493598524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39C238C9" w14:textId="5A9FEF03"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25" w:history="1">
        <w:r w:rsidR="00413D45" w:rsidRPr="00472666">
          <w:rPr>
            <w:rStyle w:val="Hyperlink"/>
            <w:noProof/>
          </w:rPr>
          <w:t>3.17.10 codeFlows property</w:t>
        </w:r>
        <w:r w:rsidR="00413D45">
          <w:rPr>
            <w:noProof/>
            <w:webHidden/>
          </w:rPr>
          <w:tab/>
        </w:r>
        <w:r w:rsidR="00413D45">
          <w:rPr>
            <w:noProof/>
            <w:webHidden/>
          </w:rPr>
          <w:fldChar w:fldCharType="begin"/>
        </w:r>
        <w:r w:rsidR="00413D45">
          <w:rPr>
            <w:noProof/>
            <w:webHidden/>
          </w:rPr>
          <w:instrText xml:space="preserve"> PAGEREF _Toc493598525 \h </w:instrText>
        </w:r>
        <w:r w:rsidR="00413D45">
          <w:rPr>
            <w:noProof/>
            <w:webHidden/>
          </w:rPr>
        </w:r>
        <w:r w:rsidR="00413D45">
          <w:rPr>
            <w:noProof/>
            <w:webHidden/>
          </w:rPr>
          <w:fldChar w:fldCharType="separate"/>
        </w:r>
        <w:r w:rsidR="00413D45">
          <w:rPr>
            <w:noProof/>
            <w:webHidden/>
          </w:rPr>
          <w:t>38</w:t>
        </w:r>
        <w:r w:rsidR="00413D45">
          <w:rPr>
            <w:noProof/>
            <w:webHidden/>
          </w:rPr>
          <w:fldChar w:fldCharType="end"/>
        </w:r>
      </w:hyperlink>
    </w:p>
    <w:p w14:paraId="6B09580D" w14:textId="1AE9EEBF"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26" w:history="1">
        <w:r w:rsidR="00413D45" w:rsidRPr="00472666">
          <w:rPr>
            <w:rStyle w:val="Hyperlink"/>
            <w:noProof/>
          </w:rPr>
          <w:t>3.17.11 stacks property</w:t>
        </w:r>
        <w:r w:rsidR="00413D45">
          <w:rPr>
            <w:noProof/>
            <w:webHidden/>
          </w:rPr>
          <w:tab/>
        </w:r>
        <w:r w:rsidR="00413D45">
          <w:rPr>
            <w:noProof/>
            <w:webHidden/>
          </w:rPr>
          <w:fldChar w:fldCharType="begin"/>
        </w:r>
        <w:r w:rsidR="00413D45">
          <w:rPr>
            <w:noProof/>
            <w:webHidden/>
          </w:rPr>
          <w:instrText xml:space="preserve"> PAGEREF _Toc493598526 \h </w:instrText>
        </w:r>
        <w:r w:rsidR="00413D45">
          <w:rPr>
            <w:noProof/>
            <w:webHidden/>
          </w:rPr>
        </w:r>
        <w:r w:rsidR="00413D45">
          <w:rPr>
            <w:noProof/>
            <w:webHidden/>
          </w:rPr>
          <w:fldChar w:fldCharType="separate"/>
        </w:r>
        <w:r w:rsidR="00413D45">
          <w:rPr>
            <w:noProof/>
            <w:webHidden/>
          </w:rPr>
          <w:t>39</w:t>
        </w:r>
        <w:r w:rsidR="00413D45">
          <w:rPr>
            <w:noProof/>
            <w:webHidden/>
          </w:rPr>
          <w:fldChar w:fldCharType="end"/>
        </w:r>
      </w:hyperlink>
    </w:p>
    <w:p w14:paraId="6083CD2D" w14:textId="36CC15F7"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27" w:history="1">
        <w:r w:rsidR="00413D45" w:rsidRPr="00472666">
          <w:rPr>
            <w:rStyle w:val="Hyperlink"/>
            <w:noProof/>
          </w:rPr>
          <w:t>3.17.12 relatedLocations property</w:t>
        </w:r>
        <w:r w:rsidR="00413D45">
          <w:rPr>
            <w:noProof/>
            <w:webHidden/>
          </w:rPr>
          <w:tab/>
        </w:r>
        <w:r w:rsidR="00413D45">
          <w:rPr>
            <w:noProof/>
            <w:webHidden/>
          </w:rPr>
          <w:fldChar w:fldCharType="begin"/>
        </w:r>
        <w:r w:rsidR="00413D45">
          <w:rPr>
            <w:noProof/>
            <w:webHidden/>
          </w:rPr>
          <w:instrText xml:space="preserve"> PAGEREF _Toc493598527 \h </w:instrText>
        </w:r>
        <w:r w:rsidR="00413D45">
          <w:rPr>
            <w:noProof/>
            <w:webHidden/>
          </w:rPr>
        </w:r>
        <w:r w:rsidR="00413D45">
          <w:rPr>
            <w:noProof/>
            <w:webHidden/>
          </w:rPr>
          <w:fldChar w:fldCharType="separate"/>
        </w:r>
        <w:r w:rsidR="00413D45">
          <w:rPr>
            <w:noProof/>
            <w:webHidden/>
          </w:rPr>
          <w:t>39</w:t>
        </w:r>
        <w:r w:rsidR="00413D45">
          <w:rPr>
            <w:noProof/>
            <w:webHidden/>
          </w:rPr>
          <w:fldChar w:fldCharType="end"/>
        </w:r>
      </w:hyperlink>
    </w:p>
    <w:p w14:paraId="3B632B43" w14:textId="4304B6E6"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28" w:history="1">
        <w:r w:rsidR="00413D45" w:rsidRPr="00472666">
          <w:rPr>
            <w:rStyle w:val="Hyperlink"/>
            <w:noProof/>
          </w:rPr>
          <w:t>3.17.13 suppressionStates property</w:t>
        </w:r>
        <w:r w:rsidR="00413D45">
          <w:rPr>
            <w:noProof/>
            <w:webHidden/>
          </w:rPr>
          <w:tab/>
        </w:r>
        <w:r w:rsidR="00413D45">
          <w:rPr>
            <w:noProof/>
            <w:webHidden/>
          </w:rPr>
          <w:fldChar w:fldCharType="begin"/>
        </w:r>
        <w:r w:rsidR="00413D45">
          <w:rPr>
            <w:noProof/>
            <w:webHidden/>
          </w:rPr>
          <w:instrText xml:space="preserve"> PAGEREF _Toc493598528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667F831A" w14:textId="2B50BA1B" w:rsidR="00413D45" w:rsidRDefault="00330958">
      <w:pPr>
        <w:pStyle w:val="TOC4"/>
        <w:tabs>
          <w:tab w:val="right" w:leader="dot" w:pos="9350"/>
        </w:tabs>
        <w:rPr>
          <w:rFonts w:asciiTheme="minorHAnsi" w:eastAsiaTheme="minorEastAsia" w:hAnsiTheme="minorHAnsi" w:cstheme="minorBidi"/>
          <w:noProof/>
          <w:sz w:val="22"/>
          <w:szCs w:val="22"/>
        </w:rPr>
      </w:pPr>
      <w:hyperlink w:anchor="_Toc493598529" w:history="1">
        <w:r w:rsidR="00413D45" w:rsidRPr="00472666">
          <w:rPr>
            <w:rStyle w:val="Hyperlink"/>
            <w:noProof/>
          </w:rPr>
          <w:t>3.17.13.1 General</w:t>
        </w:r>
        <w:r w:rsidR="00413D45">
          <w:rPr>
            <w:noProof/>
            <w:webHidden/>
          </w:rPr>
          <w:tab/>
        </w:r>
        <w:r w:rsidR="00413D45">
          <w:rPr>
            <w:noProof/>
            <w:webHidden/>
          </w:rPr>
          <w:fldChar w:fldCharType="begin"/>
        </w:r>
        <w:r w:rsidR="00413D45">
          <w:rPr>
            <w:noProof/>
            <w:webHidden/>
          </w:rPr>
          <w:instrText xml:space="preserve"> PAGEREF _Toc493598529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44D56D83" w14:textId="60681C79" w:rsidR="00413D45" w:rsidRDefault="00330958">
      <w:pPr>
        <w:pStyle w:val="TOC4"/>
        <w:tabs>
          <w:tab w:val="right" w:leader="dot" w:pos="9350"/>
        </w:tabs>
        <w:rPr>
          <w:rFonts w:asciiTheme="minorHAnsi" w:eastAsiaTheme="minorEastAsia" w:hAnsiTheme="minorHAnsi" w:cstheme="minorBidi"/>
          <w:noProof/>
          <w:sz w:val="22"/>
          <w:szCs w:val="22"/>
        </w:rPr>
      </w:pPr>
      <w:hyperlink w:anchor="_Toc493598530" w:history="1">
        <w:r w:rsidR="00413D45" w:rsidRPr="00472666">
          <w:rPr>
            <w:rStyle w:val="Hyperlink"/>
            <w:noProof/>
          </w:rPr>
          <w:t>3.17.13.2 suppressedInSource value</w:t>
        </w:r>
        <w:r w:rsidR="00413D45">
          <w:rPr>
            <w:noProof/>
            <w:webHidden/>
          </w:rPr>
          <w:tab/>
        </w:r>
        <w:r w:rsidR="00413D45">
          <w:rPr>
            <w:noProof/>
            <w:webHidden/>
          </w:rPr>
          <w:fldChar w:fldCharType="begin"/>
        </w:r>
        <w:r w:rsidR="00413D45">
          <w:rPr>
            <w:noProof/>
            <w:webHidden/>
          </w:rPr>
          <w:instrText xml:space="preserve"> PAGEREF _Toc493598530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4AD7181A" w14:textId="6F3F4505" w:rsidR="00413D45" w:rsidRDefault="00330958">
      <w:pPr>
        <w:pStyle w:val="TOC4"/>
        <w:tabs>
          <w:tab w:val="right" w:leader="dot" w:pos="9350"/>
        </w:tabs>
        <w:rPr>
          <w:rFonts w:asciiTheme="minorHAnsi" w:eastAsiaTheme="minorEastAsia" w:hAnsiTheme="minorHAnsi" w:cstheme="minorBidi"/>
          <w:noProof/>
          <w:sz w:val="22"/>
          <w:szCs w:val="22"/>
        </w:rPr>
      </w:pPr>
      <w:hyperlink w:anchor="_Toc493598531" w:history="1">
        <w:r w:rsidR="00413D45" w:rsidRPr="00472666">
          <w:rPr>
            <w:rStyle w:val="Hyperlink"/>
            <w:noProof/>
          </w:rPr>
          <w:t>3.17.13.3 suppressedExternally value</w:t>
        </w:r>
        <w:r w:rsidR="00413D45">
          <w:rPr>
            <w:noProof/>
            <w:webHidden/>
          </w:rPr>
          <w:tab/>
        </w:r>
        <w:r w:rsidR="00413D45">
          <w:rPr>
            <w:noProof/>
            <w:webHidden/>
          </w:rPr>
          <w:fldChar w:fldCharType="begin"/>
        </w:r>
        <w:r w:rsidR="00413D45">
          <w:rPr>
            <w:noProof/>
            <w:webHidden/>
          </w:rPr>
          <w:instrText xml:space="preserve"> PAGEREF _Toc493598531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38C46B4C" w14:textId="58F82FDC"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32" w:history="1">
        <w:r w:rsidR="00413D45" w:rsidRPr="00472666">
          <w:rPr>
            <w:rStyle w:val="Hyperlink"/>
            <w:noProof/>
          </w:rPr>
          <w:t>3.17.14 baselineState property</w:t>
        </w:r>
        <w:r w:rsidR="00413D45">
          <w:rPr>
            <w:noProof/>
            <w:webHidden/>
          </w:rPr>
          <w:tab/>
        </w:r>
        <w:r w:rsidR="00413D45">
          <w:rPr>
            <w:noProof/>
            <w:webHidden/>
          </w:rPr>
          <w:fldChar w:fldCharType="begin"/>
        </w:r>
        <w:r w:rsidR="00413D45">
          <w:rPr>
            <w:noProof/>
            <w:webHidden/>
          </w:rPr>
          <w:instrText xml:space="preserve"> PAGEREF _Toc493598532 \h </w:instrText>
        </w:r>
        <w:r w:rsidR="00413D45">
          <w:rPr>
            <w:noProof/>
            <w:webHidden/>
          </w:rPr>
        </w:r>
        <w:r w:rsidR="00413D45">
          <w:rPr>
            <w:noProof/>
            <w:webHidden/>
          </w:rPr>
          <w:fldChar w:fldCharType="separate"/>
        </w:r>
        <w:r w:rsidR="00413D45">
          <w:rPr>
            <w:noProof/>
            <w:webHidden/>
          </w:rPr>
          <w:t>40</w:t>
        </w:r>
        <w:r w:rsidR="00413D45">
          <w:rPr>
            <w:noProof/>
            <w:webHidden/>
          </w:rPr>
          <w:fldChar w:fldCharType="end"/>
        </w:r>
      </w:hyperlink>
    </w:p>
    <w:p w14:paraId="625511E2" w14:textId="73565F48"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33" w:history="1">
        <w:r w:rsidR="00413D45" w:rsidRPr="00472666">
          <w:rPr>
            <w:rStyle w:val="Hyperlink"/>
            <w:noProof/>
          </w:rPr>
          <w:t>3.17.15 fixes property</w:t>
        </w:r>
        <w:r w:rsidR="00413D45">
          <w:rPr>
            <w:noProof/>
            <w:webHidden/>
          </w:rPr>
          <w:tab/>
        </w:r>
        <w:r w:rsidR="00413D45">
          <w:rPr>
            <w:noProof/>
            <w:webHidden/>
          </w:rPr>
          <w:fldChar w:fldCharType="begin"/>
        </w:r>
        <w:r w:rsidR="00413D45">
          <w:rPr>
            <w:noProof/>
            <w:webHidden/>
          </w:rPr>
          <w:instrText xml:space="preserve"> PAGEREF _Toc493598533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749BEBAE" w14:textId="5A42DE37"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34" w:history="1">
        <w:r w:rsidR="00413D45" w:rsidRPr="00472666">
          <w:rPr>
            <w:rStyle w:val="Hyperlink"/>
            <w:noProof/>
          </w:rPr>
          <w:t>3.17.16 properties property</w:t>
        </w:r>
        <w:r w:rsidR="00413D45">
          <w:rPr>
            <w:noProof/>
            <w:webHidden/>
          </w:rPr>
          <w:tab/>
        </w:r>
        <w:r w:rsidR="00413D45">
          <w:rPr>
            <w:noProof/>
            <w:webHidden/>
          </w:rPr>
          <w:fldChar w:fldCharType="begin"/>
        </w:r>
        <w:r w:rsidR="00413D45">
          <w:rPr>
            <w:noProof/>
            <w:webHidden/>
          </w:rPr>
          <w:instrText xml:space="preserve"> PAGEREF _Toc493598534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1CAD7796" w14:textId="7EF9A952"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535" w:history="1">
        <w:r w:rsidR="00413D45" w:rsidRPr="00472666">
          <w:rPr>
            <w:rStyle w:val="Hyperlink"/>
            <w:noProof/>
          </w:rPr>
          <w:t>3.18 location object</w:t>
        </w:r>
        <w:r w:rsidR="00413D45">
          <w:rPr>
            <w:noProof/>
            <w:webHidden/>
          </w:rPr>
          <w:tab/>
        </w:r>
        <w:r w:rsidR="00413D45">
          <w:rPr>
            <w:noProof/>
            <w:webHidden/>
          </w:rPr>
          <w:fldChar w:fldCharType="begin"/>
        </w:r>
        <w:r w:rsidR="00413D45">
          <w:rPr>
            <w:noProof/>
            <w:webHidden/>
          </w:rPr>
          <w:instrText xml:space="preserve"> PAGEREF _Toc493598535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45D17542" w14:textId="4E7EDC45"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36" w:history="1">
        <w:r w:rsidR="00413D45" w:rsidRPr="00472666">
          <w:rPr>
            <w:rStyle w:val="Hyperlink"/>
            <w:noProof/>
          </w:rPr>
          <w:t>3.18.1 General</w:t>
        </w:r>
        <w:r w:rsidR="00413D45">
          <w:rPr>
            <w:noProof/>
            <w:webHidden/>
          </w:rPr>
          <w:tab/>
        </w:r>
        <w:r w:rsidR="00413D45">
          <w:rPr>
            <w:noProof/>
            <w:webHidden/>
          </w:rPr>
          <w:fldChar w:fldCharType="begin"/>
        </w:r>
        <w:r w:rsidR="00413D45">
          <w:rPr>
            <w:noProof/>
            <w:webHidden/>
          </w:rPr>
          <w:instrText xml:space="preserve"> PAGEREF _Toc493598536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0F8C2E8F" w14:textId="048202FE"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37" w:history="1">
        <w:r w:rsidR="00413D45" w:rsidRPr="00472666">
          <w:rPr>
            <w:rStyle w:val="Hyperlink"/>
            <w:noProof/>
          </w:rPr>
          <w:t>3.18.2 Constraints</w:t>
        </w:r>
        <w:r w:rsidR="00413D45">
          <w:rPr>
            <w:noProof/>
            <w:webHidden/>
          </w:rPr>
          <w:tab/>
        </w:r>
        <w:r w:rsidR="00413D45">
          <w:rPr>
            <w:noProof/>
            <w:webHidden/>
          </w:rPr>
          <w:fldChar w:fldCharType="begin"/>
        </w:r>
        <w:r w:rsidR="00413D45">
          <w:rPr>
            <w:noProof/>
            <w:webHidden/>
          </w:rPr>
          <w:instrText xml:space="preserve"> PAGEREF _Toc493598537 \h </w:instrText>
        </w:r>
        <w:r w:rsidR="00413D45">
          <w:rPr>
            <w:noProof/>
            <w:webHidden/>
          </w:rPr>
        </w:r>
        <w:r w:rsidR="00413D45">
          <w:rPr>
            <w:noProof/>
            <w:webHidden/>
          </w:rPr>
          <w:fldChar w:fldCharType="separate"/>
        </w:r>
        <w:r w:rsidR="00413D45">
          <w:rPr>
            <w:noProof/>
            <w:webHidden/>
          </w:rPr>
          <w:t>41</w:t>
        </w:r>
        <w:r w:rsidR="00413D45">
          <w:rPr>
            <w:noProof/>
            <w:webHidden/>
          </w:rPr>
          <w:fldChar w:fldCharType="end"/>
        </w:r>
      </w:hyperlink>
    </w:p>
    <w:p w14:paraId="0FE2E5AA" w14:textId="3E907148"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38" w:history="1">
        <w:r w:rsidR="00413D45" w:rsidRPr="00472666">
          <w:rPr>
            <w:rStyle w:val="Hyperlink"/>
            <w:noProof/>
          </w:rPr>
          <w:t>3.18.3 analysisTarget property</w:t>
        </w:r>
        <w:r w:rsidR="00413D45">
          <w:rPr>
            <w:noProof/>
            <w:webHidden/>
          </w:rPr>
          <w:tab/>
        </w:r>
        <w:r w:rsidR="00413D45">
          <w:rPr>
            <w:noProof/>
            <w:webHidden/>
          </w:rPr>
          <w:fldChar w:fldCharType="begin"/>
        </w:r>
        <w:r w:rsidR="00413D45">
          <w:rPr>
            <w:noProof/>
            <w:webHidden/>
          </w:rPr>
          <w:instrText xml:space="preserve"> PAGEREF _Toc493598538 \h </w:instrText>
        </w:r>
        <w:r w:rsidR="00413D45">
          <w:rPr>
            <w:noProof/>
            <w:webHidden/>
          </w:rPr>
        </w:r>
        <w:r w:rsidR="00413D45">
          <w:rPr>
            <w:noProof/>
            <w:webHidden/>
          </w:rPr>
          <w:fldChar w:fldCharType="separate"/>
        </w:r>
        <w:r w:rsidR="00413D45">
          <w:rPr>
            <w:noProof/>
            <w:webHidden/>
          </w:rPr>
          <w:t>42</w:t>
        </w:r>
        <w:r w:rsidR="00413D45">
          <w:rPr>
            <w:noProof/>
            <w:webHidden/>
          </w:rPr>
          <w:fldChar w:fldCharType="end"/>
        </w:r>
      </w:hyperlink>
    </w:p>
    <w:p w14:paraId="0E9169B3" w14:textId="1536644B"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39" w:history="1">
        <w:r w:rsidR="00413D45" w:rsidRPr="00472666">
          <w:rPr>
            <w:rStyle w:val="Hyperlink"/>
            <w:noProof/>
          </w:rPr>
          <w:t>3.18.4 resultFile property</w:t>
        </w:r>
        <w:r w:rsidR="00413D45">
          <w:rPr>
            <w:noProof/>
            <w:webHidden/>
          </w:rPr>
          <w:tab/>
        </w:r>
        <w:r w:rsidR="00413D45">
          <w:rPr>
            <w:noProof/>
            <w:webHidden/>
          </w:rPr>
          <w:fldChar w:fldCharType="begin"/>
        </w:r>
        <w:r w:rsidR="00413D45">
          <w:rPr>
            <w:noProof/>
            <w:webHidden/>
          </w:rPr>
          <w:instrText xml:space="preserve"> PAGEREF _Toc493598539 \h </w:instrText>
        </w:r>
        <w:r w:rsidR="00413D45">
          <w:rPr>
            <w:noProof/>
            <w:webHidden/>
          </w:rPr>
        </w:r>
        <w:r w:rsidR="00413D45">
          <w:rPr>
            <w:noProof/>
            <w:webHidden/>
          </w:rPr>
          <w:fldChar w:fldCharType="separate"/>
        </w:r>
        <w:r w:rsidR="00413D45">
          <w:rPr>
            <w:noProof/>
            <w:webHidden/>
          </w:rPr>
          <w:t>42</w:t>
        </w:r>
        <w:r w:rsidR="00413D45">
          <w:rPr>
            <w:noProof/>
            <w:webHidden/>
          </w:rPr>
          <w:fldChar w:fldCharType="end"/>
        </w:r>
      </w:hyperlink>
    </w:p>
    <w:p w14:paraId="7B90C1AE" w14:textId="2DF32DFC"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40" w:history="1">
        <w:r w:rsidR="00413D45" w:rsidRPr="00472666">
          <w:rPr>
            <w:rStyle w:val="Hyperlink"/>
            <w:noProof/>
          </w:rPr>
          <w:t>3.18.5 fullyQualifiedLogicalName property</w:t>
        </w:r>
        <w:r w:rsidR="00413D45">
          <w:rPr>
            <w:noProof/>
            <w:webHidden/>
          </w:rPr>
          <w:tab/>
        </w:r>
        <w:r w:rsidR="00413D45">
          <w:rPr>
            <w:noProof/>
            <w:webHidden/>
          </w:rPr>
          <w:fldChar w:fldCharType="begin"/>
        </w:r>
        <w:r w:rsidR="00413D45">
          <w:rPr>
            <w:noProof/>
            <w:webHidden/>
          </w:rPr>
          <w:instrText xml:space="preserve"> PAGEREF _Toc493598540 \h </w:instrText>
        </w:r>
        <w:r w:rsidR="00413D45">
          <w:rPr>
            <w:noProof/>
            <w:webHidden/>
          </w:rPr>
        </w:r>
        <w:r w:rsidR="00413D45">
          <w:rPr>
            <w:noProof/>
            <w:webHidden/>
          </w:rPr>
          <w:fldChar w:fldCharType="separate"/>
        </w:r>
        <w:r w:rsidR="00413D45">
          <w:rPr>
            <w:noProof/>
            <w:webHidden/>
          </w:rPr>
          <w:t>43</w:t>
        </w:r>
        <w:r w:rsidR="00413D45">
          <w:rPr>
            <w:noProof/>
            <w:webHidden/>
          </w:rPr>
          <w:fldChar w:fldCharType="end"/>
        </w:r>
      </w:hyperlink>
    </w:p>
    <w:p w14:paraId="7B631F40" w14:textId="76A2F505"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41" w:history="1">
        <w:r w:rsidR="00413D45" w:rsidRPr="00472666">
          <w:rPr>
            <w:rStyle w:val="Hyperlink"/>
            <w:noProof/>
          </w:rPr>
          <w:t>3.18.6 logicalLocationKey property</w:t>
        </w:r>
        <w:r w:rsidR="00413D45">
          <w:rPr>
            <w:noProof/>
            <w:webHidden/>
          </w:rPr>
          <w:tab/>
        </w:r>
        <w:r w:rsidR="00413D45">
          <w:rPr>
            <w:noProof/>
            <w:webHidden/>
          </w:rPr>
          <w:fldChar w:fldCharType="begin"/>
        </w:r>
        <w:r w:rsidR="00413D45">
          <w:rPr>
            <w:noProof/>
            <w:webHidden/>
          </w:rPr>
          <w:instrText xml:space="preserve"> PAGEREF _Toc493598541 \h </w:instrText>
        </w:r>
        <w:r w:rsidR="00413D45">
          <w:rPr>
            <w:noProof/>
            <w:webHidden/>
          </w:rPr>
        </w:r>
        <w:r w:rsidR="00413D45">
          <w:rPr>
            <w:noProof/>
            <w:webHidden/>
          </w:rPr>
          <w:fldChar w:fldCharType="separate"/>
        </w:r>
        <w:r w:rsidR="00413D45">
          <w:rPr>
            <w:noProof/>
            <w:webHidden/>
          </w:rPr>
          <w:t>43</w:t>
        </w:r>
        <w:r w:rsidR="00413D45">
          <w:rPr>
            <w:noProof/>
            <w:webHidden/>
          </w:rPr>
          <w:fldChar w:fldCharType="end"/>
        </w:r>
      </w:hyperlink>
    </w:p>
    <w:p w14:paraId="24B2E1F2" w14:textId="5E2DDF0C"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42" w:history="1">
        <w:r w:rsidR="00413D45" w:rsidRPr="00472666">
          <w:rPr>
            <w:rStyle w:val="Hyperlink"/>
            <w:noProof/>
          </w:rPr>
          <w:t>3.18.7 decoratedName property</w:t>
        </w:r>
        <w:r w:rsidR="00413D45">
          <w:rPr>
            <w:noProof/>
            <w:webHidden/>
          </w:rPr>
          <w:tab/>
        </w:r>
        <w:r w:rsidR="00413D45">
          <w:rPr>
            <w:noProof/>
            <w:webHidden/>
          </w:rPr>
          <w:fldChar w:fldCharType="begin"/>
        </w:r>
        <w:r w:rsidR="00413D45">
          <w:rPr>
            <w:noProof/>
            <w:webHidden/>
          </w:rPr>
          <w:instrText xml:space="preserve"> PAGEREF _Toc493598542 \h </w:instrText>
        </w:r>
        <w:r w:rsidR="00413D45">
          <w:rPr>
            <w:noProof/>
            <w:webHidden/>
          </w:rPr>
        </w:r>
        <w:r w:rsidR="00413D45">
          <w:rPr>
            <w:noProof/>
            <w:webHidden/>
          </w:rPr>
          <w:fldChar w:fldCharType="separate"/>
        </w:r>
        <w:r w:rsidR="00413D45">
          <w:rPr>
            <w:noProof/>
            <w:webHidden/>
          </w:rPr>
          <w:t>44</w:t>
        </w:r>
        <w:r w:rsidR="00413D45">
          <w:rPr>
            <w:noProof/>
            <w:webHidden/>
          </w:rPr>
          <w:fldChar w:fldCharType="end"/>
        </w:r>
      </w:hyperlink>
    </w:p>
    <w:p w14:paraId="7D92D8F4" w14:textId="63EC3822"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43" w:history="1">
        <w:r w:rsidR="00413D45" w:rsidRPr="00472666">
          <w:rPr>
            <w:rStyle w:val="Hyperlink"/>
            <w:noProof/>
          </w:rPr>
          <w:t>3.18.8 properties property</w:t>
        </w:r>
        <w:r w:rsidR="00413D45">
          <w:rPr>
            <w:noProof/>
            <w:webHidden/>
          </w:rPr>
          <w:tab/>
        </w:r>
        <w:r w:rsidR="00413D45">
          <w:rPr>
            <w:noProof/>
            <w:webHidden/>
          </w:rPr>
          <w:fldChar w:fldCharType="begin"/>
        </w:r>
        <w:r w:rsidR="00413D45">
          <w:rPr>
            <w:noProof/>
            <w:webHidden/>
          </w:rPr>
          <w:instrText xml:space="preserve"> PAGEREF _Toc493598543 \h </w:instrText>
        </w:r>
        <w:r w:rsidR="00413D45">
          <w:rPr>
            <w:noProof/>
            <w:webHidden/>
          </w:rPr>
        </w:r>
        <w:r w:rsidR="00413D45">
          <w:rPr>
            <w:noProof/>
            <w:webHidden/>
          </w:rPr>
          <w:fldChar w:fldCharType="separate"/>
        </w:r>
        <w:r w:rsidR="00413D45">
          <w:rPr>
            <w:noProof/>
            <w:webHidden/>
          </w:rPr>
          <w:t>44</w:t>
        </w:r>
        <w:r w:rsidR="00413D45">
          <w:rPr>
            <w:noProof/>
            <w:webHidden/>
          </w:rPr>
          <w:fldChar w:fldCharType="end"/>
        </w:r>
      </w:hyperlink>
    </w:p>
    <w:p w14:paraId="0599F2E5" w14:textId="36C7A4D0"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544" w:history="1">
        <w:r w:rsidR="00413D45" w:rsidRPr="00472666">
          <w:rPr>
            <w:rStyle w:val="Hyperlink"/>
            <w:noProof/>
          </w:rPr>
          <w:t>3.19 physicalLocation object</w:t>
        </w:r>
        <w:r w:rsidR="00413D45">
          <w:rPr>
            <w:noProof/>
            <w:webHidden/>
          </w:rPr>
          <w:tab/>
        </w:r>
        <w:r w:rsidR="00413D45">
          <w:rPr>
            <w:noProof/>
            <w:webHidden/>
          </w:rPr>
          <w:fldChar w:fldCharType="begin"/>
        </w:r>
        <w:r w:rsidR="00413D45">
          <w:rPr>
            <w:noProof/>
            <w:webHidden/>
          </w:rPr>
          <w:instrText xml:space="preserve"> PAGEREF _Toc493598544 \h </w:instrText>
        </w:r>
        <w:r w:rsidR="00413D45">
          <w:rPr>
            <w:noProof/>
            <w:webHidden/>
          </w:rPr>
        </w:r>
        <w:r w:rsidR="00413D45">
          <w:rPr>
            <w:noProof/>
            <w:webHidden/>
          </w:rPr>
          <w:fldChar w:fldCharType="separate"/>
        </w:r>
        <w:r w:rsidR="00413D45">
          <w:rPr>
            <w:noProof/>
            <w:webHidden/>
          </w:rPr>
          <w:t>45</w:t>
        </w:r>
        <w:r w:rsidR="00413D45">
          <w:rPr>
            <w:noProof/>
            <w:webHidden/>
          </w:rPr>
          <w:fldChar w:fldCharType="end"/>
        </w:r>
      </w:hyperlink>
    </w:p>
    <w:p w14:paraId="7E07DE2E" w14:textId="3EDD75B2"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45" w:history="1">
        <w:r w:rsidR="00413D45" w:rsidRPr="00472666">
          <w:rPr>
            <w:rStyle w:val="Hyperlink"/>
            <w:noProof/>
          </w:rPr>
          <w:t>3.19.1 General</w:t>
        </w:r>
        <w:r w:rsidR="00413D45">
          <w:rPr>
            <w:noProof/>
            <w:webHidden/>
          </w:rPr>
          <w:tab/>
        </w:r>
        <w:r w:rsidR="00413D45">
          <w:rPr>
            <w:noProof/>
            <w:webHidden/>
          </w:rPr>
          <w:fldChar w:fldCharType="begin"/>
        </w:r>
        <w:r w:rsidR="00413D45">
          <w:rPr>
            <w:noProof/>
            <w:webHidden/>
          </w:rPr>
          <w:instrText xml:space="preserve"> PAGEREF _Toc493598545 \h </w:instrText>
        </w:r>
        <w:r w:rsidR="00413D45">
          <w:rPr>
            <w:noProof/>
            <w:webHidden/>
          </w:rPr>
        </w:r>
        <w:r w:rsidR="00413D45">
          <w:rPr>
            <w:noProof/>
            <w:webHidden/>
          </w:rPr>
          <w:fldChar w:fldCharType="separate"/>
        </w:r>
        <w:r w:rsidR="00413D45">
          <w:rPr>
            <w:noProof/>
            <w:webHidden/>
          </w:rPr>
          <w:t>45</w:t>
        </w:r>
        <w:r w:rsidR="00413D45">
          <w:rPr>
            <w:noProof/>
            <w:webHidden/>
          </w:rPr>
          <w:fldChar w:fldCharType="end"/>
        </w:r>
      </w:hyperlink>
    </w:p>
    <w:p w14:paraId="0EE3843F" w14:textId="6E1F969C"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46" w:history="1">
        <w:r w:rsidR="00413D45" w:rsidRPr="00472666">
          <w:rPr>
            <w:rStyle w:val="Hyperlink"/>
            <w:noProof/>
          </w:rPr>
          <w:t>3.19.2 uri property</w:t>
        </w:r>
        <w:r w:rsidR="00413D45">
          <w:rPr>
            <w:noProof/>
            <w:webHidden/>
          </w:rPr>
          <w:tab/>
        </w:r>
        <w:r w:rsidR="00413D45">
          <w:rPr>
            <w:noProof/>
            <w:webHidden/>
          </w:rPr>
          <w:fldChar w:fldCharType="begin"/>
        </w:r>
        <w:r w:rsidR="00413D45">
          <w:rPr>
            <w:noProof/>
            <w:webHidden/>
          </w:rPr>
          <w:instrText xml:space="preserve"> PAGEREF _Toc493598546 \h </w:instrText>
        </w:r>
        <w:r w:rsidR="00413D45">
          <w:rPr>
            <w:noProof/>
            <w:webHidden/>
          </w:rPr>
        </w:r>
        <w:r w:rsidR="00413D45">
          <w:rPr>
            <w:noProof/>
            <w:webHidden/>
          </w:rPr>
          <w:fldChar w:fldCharType="separate"/>
        </w:r>
        <w:r w:rsidR="00413D45">
          <w:rPr>
            <w:noProof/>
            <w:webHidden/>
          </w:rPr>
          <w:t>45</w:t>
        </w:r>
        <w:r w:rsidR="00413D45">
          <w:rPr>
            <w:noProof/>
            <w:webHidden/>
          </w:rPr>
          <w:fldChar w:fldCharType="end"/>
        </w:r>
      </w:hyperlink>
    </w:p>
    <w:p w14:paraId="49553057" w14:textId="21DF4C86"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47" w:history="1">
        <w:r w:rsidR="00413D45" w:rsidRPr="00472666">
          <w:rPr>
            <w:rStyle w:val="Hyperlink"/>
            <w:noProof/>
          </w:rPr>
          <w:t>3.19.3 uriBaseId property</w:t>
        </w:r>
        <w:r w:rsidR="00413D45">
          <w:rPr>
            <w:noProof/>
            <w:webHidden/>
          </w:rPr>
          <w:tab/>
        </w:r>
        <w:r w:rsidR="00413D45">
          <w:rPr>
            <w:noProof/>
            <w:webHidden/>
          </w:rPr>
          <w:fldChar w:fldCharType="begin"/>
        </w:r>
        <w:r w:rsidR="00413D45">
          <w:rPr>
            <w:noProof/>
            <w:webHidden/>
          </w:rPr>
          <w:instrText xml:space="preserve"> PAGEREF _Toc493598547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642C5012" w14:textId="32BC9EC8"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48" w:history="1">
        <w:r w:rsidR="00413D45" w:rsidRPr="00472666">
          <w:rPr>
            <w:rStyle w:val="Hyperlink"/>
            <w:noProof/>
          </w:rPr>
          <w:t>3.19.4 region property</w:t>
        </w:r>
        <w:r w:rsidR="00413D45">
          <w:rPr>
            <w:noProof/>
            <w:webHidden/>
          </w:rPr>
          <w:tab/>
        </w:r>
        <w:r w:rsidR="00413D45">
          <w:rPr>
            <w:noProof/>
            <w:webHidden/>
          </w:rPr>
          <w:fldChar w:fldCharType="begin"/>
        </w:r>
        <w:r w:rsidR="00413D45">
          <w:rPr>
            <w:noProof/>
            <w:webHidden/>
          </w:rPr>
          <w:instrText xml:space="preserve"> PAGEREF _Toc493598548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1308B3E9" w14:textId="5AAD8665"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549" w:history="1">
        <w:r w:rsidR="00413D45" w:rsidRPr="00472666">
          <w:rPr>
            <w:rStyle w:val="Hyperlink"/>
            <w:noProof/>
          </w:rPr>
          <w:t>3.20 region object</w:t>
        </w:r>
        <w:r w:rsidR="00413D45">
          <w:rPr>
            <w:noProof/>
            <w:webHidden/>
          </w:rPr>
          <w:tab/>
        </w:r>
        <w:r w:rsidR="00413D45">
          <w:rPr>
            <w:noProof/>
            <w:webHidden/>
          </w:rPr>
          <w:fldChar w:fldCharType="begin"/>
        </w:r>
        <w:r w:rsidR="00413D45">
          <w:rPr>
            <w:noProof/>
            <w:webHidden/>
          </w:rPr>
          <w:instrText xml:space="preserve"> PAGEREF _Toc493598549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4FEA9E4D" w14:textId="6DB10AF5"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50" w:history="1">
        <w:r w:rsidR="00413D45" w:rsidRPr="00472666">
          <w:rPr>
            <w:rStyle w:val="Hyperlink"/>
            <w:noProof/>
          </w:rPr>
          <w:t>3.20.1 General</w:t>
        </w:r>
        <w:r w:rsidR="00413D45">
          <w:rPr>
            <w:noProof/>
            <w:webHidden/>
          </w:rPr>
          <w:tab/>
        </w:r>
        <w:r w:rsidR="00413D45">
          <w:rPr>
            <w:noProof/>
            <w:webHidden/>
          </w:rPr>
          <w:fldChar w:fldCharType="begin"/>
        </w:r>
        <w:r w:rsidR="00413D45">
          <w:rPr>
            <w:noProof/>
            <w:webHidden/>
          </w:rPr>
          <w:instrText xml:space="preserve"> PAGEREF _Toc493598550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76C7D3B3" w14:textId="23A33E05"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51" w:history="1">
        <w:r w:rsidR="00413D45" w:rsidRPr="00472666">
          <w:rPr>
            <w:rStyle w:val="Hyperlink"/>
            <w:noProof/>
          </w:rPr>
          <w:t>3.20.2 Text regions</w:t>
        </w:r>
        <w:r w:rsidR="00413D45">
          <w:rPr>
            <w:noProof/>
            <w:webHidden/>
          </w:rPr>
          <w:tab/>
        </w:r>
        <w:r w:rsidR="00413D45">
          <w:rPr>
            <w:noProof/>
            <w:webHidden/>
          </w:rPr>
          <w:fldChar w:fldCharType="begin"/>
        </w:r>
        <w:r w:rsidR="00413D45">
          <w:rPr>
            <w:noProof/>
            <w:webHidden/>
          </w:rPr>
          <w:instrText xml:space="preserve"> PAGEREF _Toc493598551 \h </w:instrText>
        </w:r>
        <w:r w:rsidR="00413D45">
          <w:rPr>
            <w:noProof/>
            <w:webHidden/>
          </w:rPr>
        </w:r>
        <w:r w:rsidR="00413D45">
          <w:rPr>
            <w:noProof/>
            <w:webHidden/>
          </w:rPr>
          <w:fldChar w:fldCharType="separate"/>
        </w:r>
        <w:r w:rsidR="00413D45">
          <w:rPr>
            <w:noProof/>
            <w:webHidden/>
          </w:rPr>
          <w:t>46</w:t>
        </w:r>
        <w:r w:rsidR="00413D45">
          <w:rPr>
            <w:noProof/>
            <w:webHidden/>
          </w:rPr>
          <w:fldChar w:fldCharType="end"/>
        </w:r>
      </w:hyperlink>
    </w:p>
    <w:p w14:paraId="6B117129" w14:textId="48CF12DF"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52" w:history="1">
        <w:r w:rsidR="00413D45" w:rsidRPr="00472666">
          <w:rPr>
            <w:rStyle w:val="Hyperlink"/>
            <w:noProof/>
          </w:rPr>
          <w:t>3.20.3 Binary regions</w:t>
        </w:r>
        <w:r w:rsidR="00413D45">
          <w:rPr>
            <w:noProof/>
            <w:webHidden/>
          </w:rPr>
          <w:tab/>
        </w:r>
        <w:r w:rsidR="00413D45">
          <w:rPr>
            <w:noProof/>
            <w:webHidden/>
          </w:rPr>
          <w:fldChar w:fldCharType="begin"/>
        </w:r>
        <w:r w:rsidR="00413D45">
          <w:rPr>
            <w:noProof/>
            <w:webHidden/>
          </w:rPr>
          <w:instrText xml:space="preserve"> PAGEREF _Toc493598552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172F2AE8" w14:textId="088829F9"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53" w:history="1">
        <w:r w:rsidR="00413D45" w:rsidRPr="00472666">
          <w:rPr>
            <w:rStyle w:val="Hyperlink"/>
            <w:noProof/>
          </w:rPr>
          <w:t>3.20.4 startLine property</w:t>
        </w:r>
        <w:r w:rsidR="00413D45">
          <w:rPr>
            <w:noProof/>
            <w:webHidden/>
          </w:rPr>
          <w:tab/>
        </w:r>
        <w:r w:rsidR="00413D45">
          <w:rPr>
            <w:noProof/>
            <w:webHidden/>
          </w:rPr>
          <w:fldChar w:fldCharType="begin"/>
        </w:r>
        <w:r w:rsidR="00413D45">
          <w:rPr>
            <w:noProof/>
            <w:webHidden/>
          </w:rPr>
          <w:instrText xml:space="preserve"> PAGEREF _Toc493598553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078DC73F" w14:textId="5EB2B344"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54" w:history="1">
        <w:r w:rsidR="00413D45" w:rsidRPr="00472666">
          <w:rPr>
            <w:rStyle w:val="Hyperlink"/>
            <w:noProof/>
          </w:rPr>
          <w:t>3.20.5 startColumn property</w:t>
        </w:r>
        <w:r w:rsidR="00413D45">
          <w:rPr>
            <w:noProof/>
            <w:webHidden/>
          </w:rPr>
          <w:tab/>
        </w:r>
        <w:r w:rsidR="00413D45">
          <w:rPr>
            <w:noProof/>
            <w:webHidden/>
          </w:rPr>
          <w:fldChar w:fldCharType="begin"/>
        </w:r>
        <w:r w:rsidR="00413D45">
          <w:rPr>
            <w:noProof/>
            <w:webHidden/>
          </w:rPr>
          <w:instrText xml:space="preserve"> PAGEREF _Toc493598554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652181DE" w14:textId="1516E939"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55" w:history="1">
        <w:r w:rsidR="00413D45" w:rsidRPr="00472666">
          <w:rPr>
            <w:rStyle w:val="Hyperlink"/>
            <w:noProof/>
          </w:rPr>
          <w:t>3.20.6 endLine property</w:t>
        </w:r>
        <w:r w:rsidR="00413D45">
          <w:rPr>
            <w:noProof/>
            <w:webHidden/>
          </w:rPr>
          <w:tab/>
        </w:r>
        <w:r w:rsidR="00413D45">
          <w:rPr>
            <w:noProof/>
            <w:webHidden/>
          </w:rPr>
          <w:fldChar w:fldCharType="begin"/>
        </w:r>
        <w:r w:rsidR="00413D45">
          <w:rPr>
            <w:noProof/>
            <w:webHidden/>
          </w:rPr>
          <w:instrText xml:space="preserve"> PAGEREF _Toc493598555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51801483" w14:textId="18C5BAD6"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56" w:history="1">
        <w:r w:rsidR="00413D45" w:rsidRPr="00472666">
          <w:rPr>
            <w:rStyle w:val="Hyperlink"/>
            <w:noProof/>
          </w:rPr>
          <w:t>3.20.7 endColumn property</w:t>
        </w:r>
        <w:r w:rsidR="00413D45">
          <w:rPr>
            <w:noProof/>
            <w:webHidden/>
          </w:rPr>
          <w:tab/>
        </w:r>
        <w:r w:rsidR="00413D45">
          <w:rPr>
            <w:noProof/>
            <w:webHidden/>
          </w:rPr>
          <w:fldChar w:fldCharType="begin"/>
        </w:r>
        <w:r w:rsidR="00413D45">
          <w:rPr>
            <w:noProof/>
            <w:webHidden/>
          </w:rPr>
          <w:instrText xml:space="preserve"> PAGEREF _Toc493598556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399FD0E3" w14:textId="029761E8"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57" w:history="1">
        <w:r w:rsidR="00413D45" w:rsidRPr="00472666">
          <w:rPr>
            <w:rStyle w:val="Hyperlink"/>
            <w:noProof/>
          </w:rPr>
          <w:t>3.20.8 offset property</w:t>
        </w:r>
        <w:r w:rsidR="00413D45">
          <w:rPr>
            <w:noProof/>
            <w:webHidden/>
          </w:rPr>
          <w:tab/>
        </w:r>
        <w:r w:rsidR="00413D45">
          <w:rPr>
            <w:noProof/>
            <w:webHidden/>
          </w:rPr>
          <w:fldChar w:fldCharType="begin"/>
        </w:r>
        <w:r w:rsidR="00413D45">
          <w:rPr>
            <w:noProof/>
            <w:webHidden/>
          </w:rPr>
          <w:instrText xml:space="preserve"> PAGEREF _Toc493598557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431D7280" w14:textId="0B388A03"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58" w:history="1">
        <w:r w:rsidR="00413D45" w:rsidRPr="00472666">
          <w:rPr>
            <w:rStyle w:val="Hyperlink"/>
            <w:noProof/>
          </w:rPr>
          <w:t>3.20.9 length property</w:t>
        </w:r>
        <w:r w:rsidR="00413D45">
          <w:rPr>
            <w:noProof/>
            <w:webHidden/>
          </w:rPr>
          <w:tab/>
        </w:r>
        <w:r w:rsidR="00413D45">
          <w:rPr>
            <w:noProof/>
            <w:webHidden/>
          </w:rPr>
          <w:fldChar w:fldCharType="begin"/>
        </w:r>
        <w:r w:rsidR="00413D45">
          <w:rPr>
            <w:noProof/>
            <w:webHidden/>
          </w:rPr>
          <w:instrText xml:space="preserve"> PAGEREF _Toc493598558 \h </w:instrText>
        </w:r>
        <w:r w:rsidR="00413D45">
          <w:rPr>
            <w:noProof/>
            <w:webHidden/>
          </w:rPr>
        </w:r>
        <w:r w:rsidR="00413D45">
          <w:rPr>
            <w:noProof/>
            <w:webHidden/>
          </w:rPr>
          <w:fldChar w:fldCharType="separate"/>
        </w:r>
        <w:r w:rsidR="00413D45">
          <w:rPr>
            <w:noProof/>
            <w:webHidden/>
          </w:rPr>
          <w:t>48</w:t>
        </w:r>
        <w:r w:rsidR="00413D45">
          <w:rPr>
            <w:noProof/>
            <w:webHidden/>
          </w:rPr>
          <w:fldChar w:fldCharType="end"/>
        </w:r>
      </w:hyperlink>
    </w:p>
    <w:p w14:paraId="5BBE70C4" w14:textId="2B0EE492"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559" w:history="1">
        <w:r w:rsidR="00413D45" w:rsidRPr="00472666">
          <w:rPr>
            <w:rStyle w:val="Hyperlink"/>
            <w:noProof/>
          </w:rPr>
          <w:t>3.21 logicalLocation object</w:t>
        </w:r>
        <w:r w:rsidR="00413D45">
          <w:rPr>
            <w:noProof/>
            <w:webHidden/>
          </w:rPr>
          <w:tab/>
        </w:r>
        <w:r w:rsidR="00413D45">
          <w:rPr>
            <w:noProof/>
            <w:webHidden/>
          </w:rPr>
          <w:fldChar w:fldCharType="begin"/>
        </w:r>
        <w:r w:rsidR="00413D45">
          <w:rPr>
            <w:noProof/>
            <w:webHidden/>
          </w:rPr>
          <w:instrText xml:space="preserve"> PAGEREF _Toc493598559 \h </w:instrText>
        </w:r>
        <w:r w:rsidR="00413D45">
          <w:rPr>
            <w:noProof/>
            <w:webHidden/>
          </w:rPr>
        </w:r>
        <w:r w:rsidR="00413D45">
          <w:rPr>
            <w:noProof/>
            <w:webHidden/>
          </w:rPr>
          <w:fldChar w:fldCharType="separate"/>
        </w:r>
        <w:r w:rsidR="00413D45">
          <w:rPr>
            <w:noProof/>
            <w:webHidden/>
          </w:rPr>
          <w:t>49</w:t>
        </w:r>
        <w:r w:rsidR="00413D45">
          <w:rPr>
            <w:noProof/>
            <w:webHidden/>
          </w:rPr>
          <w:fldChar w:fldCharType="end"/>
        </w:r>
      </w:hyperlink>
    </w:p>
    <w:p w14:paraId="33F8E7FF" w14:textId="4B743557"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60" w:history="1">
        <w:r w:rsidR="00413D45" w:rsidRPr="00472666">
          <w:rPr>
            <w:rStyle w:val="Hyperlink"/>
            <w:noProof/>
          </w:rPr>
          <w:t>3.21.1 General</w:t>
        </w:r>
        <w:r w:rsidR="00413D45">
          <w:rPr>
            <w:noProof/>
            <w:webHidden/>
          </w:rPr>
          <w:tab/>
        </w:r>
        <w:r w:rsidR="00413D45">
          <w:rPr>
            <w:noProof/>
            <w:webHidden/>
          </w:rPr>
          <w:fldChar w:fldCharType="begin"/>
        </w:r>
        <w:r w:rsidR="00413D45">
          <w:rPr>
            <w:noProof/>
            <w:webHidden/>
          </w:rPr>
          <w:instrText xml:space="preserve"> PAGEREF _Toc493598560 \h </w:instrText>
        </w:r>
        <w:r w:rsidR="00413D45">
          <w:rPr>
            <w:noProof/>
            <w:webHidden/>
          </w:rPr>
        </w:r>
        <w:r w:rsidR="00413D45">
          <w:rPr>
            <w:noProof/>
            <w:webHidden/>
          </w:rPr>
          <w:fldChar w:fldCharType="separate"/>
        </w:r>
        <w:r w:rsidR="00413D45">
          <w:rPr>
            <w:noProof/>
            <w:webHidden/>
          </w:rPr>
          <w:t>49</w:t>
        </w:r>
        <w:r w:rsidR="00413D45">
          <w:rPr>
            <w:noProof/>
            <w:webHidden/>
          </w:rPr>
          <w:fldChar w:fldCharType="end"/>
        </w:r>
      </w:hyperlink>
    </w:p>
    <w:p w14:paraId="6EE8DE7A" w14:textId="24F6D0DC"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61" w:history="1">
        <w:r w:rsidR="00413D45" w:rsidRPr="00472666">
          <w:rPr>
            <w:rStyle w:val="Hyperlink"/>
            <w:noProof/>
          </w:rPr>
          <w:t>3.21.2 name property</w:t>
        </w:r>
        <w:r w:rsidR="00413D45">
          <w:rPr>
            <w:noProof/>
            <w:webHidden/>
          </w:rPr>
          <w:tab/>
        </w:r>
        <w:r w:rsidR="00413D45">
          <w:rPr>
            <w:noProof/>
            <w:webHidden/>
          </w:rPr>
          <w:fldChar w:fldCharType="begin"/>
        </w:r>
        <w:r w:rsidR="00413D45">
          <w:rPr>
            <w:noProof/>
            <w:webHidden/>
          </w:rPr>
          <w:instrText xml:space="preserve"> PAGEREF _Toc493598561 \h </w:instrText>
        </w:r>
        <w:r w:rsidR="00413D45">
          <w:rPr>
            <w:noProof/>
            <w:webHidden/>
          </w:rPr>
        </w:r>
        <w:r w:rsidR="00413D45">
          <w:rPr>
            <w:noProof/>
            <w:webHidden/>
          </w:rPr>
          <w:fldChar w:fldCharType="separate"/>
        </w:r>
        <w:r w:rsidR="00413D45">
          <w:rPr>
            <w:noProof/>
            <w:webHidden/>
          </w:rPr>
          <w:t>49</w:t>
        </w:r>
        <w:r w:rsidR="00413D45">
          <w:rPr>
            <w:noProof/>
            <w:webHidden/>
          </w:rPr>
          <w:fldChar w:fldCharType="end"/>
        </w:r>
      </w:hyperlink>
    </w:p>
    <w:p w14:paraId="76ABDB0A" w14:textId="1400C3C5"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62" w:history="1">
        <w:r w:rsidR="00413D45" w:rsidRPr="00472666">
          <w:rPr>
            <w:rStyle w:val="Hyperlink"/>
            <w:noProof/>
          </w:rPr>
          <w:t>3.21.3 kind property</w:t>
        </w:r>
        <w:r w:rsidR="00413D45">
          <w:rPr>
            <w:noProof/>
            <w:webHidden/>
          </w:rPr>
          <w:tab/>
        </w:r>
        <w:r w:rsidR="00413D45">
          <w:rPr>
            <w:noProof/>
            <w:webHidden/>
          </w:rPr>
          <w:fldChar w:fldCharType="begin"/>
        </w:r>
        <w:r w:rsidR="00413D45">
          <w:rPr>
            <w:noProof/>
            <w:webHidden/>
          </w:rPr>
          <w:instrText xml:space="preserve"> PAGEREF _Toc493598562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39FEFE0D" w14:textId="57DD0642"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63" w:history="1">
        <w:r w:rsidR="00413D45" w:rsidRPr="00472666">
          <w:rPr>
            <w:rStyle w:val="Hyperlink"/>
            <w:noProof/>
          </w:rPr>
          <w:t>3.21.4 parentKey property</w:t>
        </w:r>
        <w:r w:rsidR="00413D45">
          <w:rPr>
            <w:noProof/>
            <w:webHidden/>
          </w:rPr>
          <w:tab/>
        </w:r>
        <w:r w:rsidR="00413D45">
          <w:rPr>
            <w:noProof/>
            <w:webHidden/>
          </w:rPr>
          <w:fldChar w:fldCharType="begin"/>
        </w:r>
        <w:r w:rsidR="00413D45">
          <w:rPr>
            <w:noProof/>
            <w:webHidden/>
          </w:rPr>
          <w:instrText xml:space="preserve"> PAGEREF _Toc493598563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06651676" w14:textId="52ADBB3E"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564" w:history="1">
        <w:r w:rsidR="00413D45" w:rsidRPr="00472666">
          <w:rPr>
            <w:rStyle w:val="Hyperlink"/>
            <w:noProof/>
          </w:rPr>
          <w:t>3.22 codeFlow object</w:t>
        </w:r>
        <w:r w:rsidR="00413D45">
          <w:rPr>
            <w:noProof/>
            <w:webHidden/>
          </w:rPr>
          <w:tab/>
        </w:r>
        <w:r w:rsidR="00413D45">
          <w:rPr>
            <w:noProof/>
            <w:webHidden/>
          </w:rPr>
          <w:fldChar w:fldCharType="begin"/>
        </w:r>
        <w:r w:rsidR="00413D45">
          <w:rPr>
            <w:noProof/>
            <w:webHidden/>
          </w:rPr>
          <w:instrText xml:space="preserve"> PAGEREF _Toc493598564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6F1B6942" w14:textId="59E6B9AA"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65" w:history="1">
        <w:r w:rsidR="00413D45" w:rsidRPr="00472666">
          <w:rPr>
            <w:rStyle w:val="Hyperlink"/>
            <w:noProof/>
          </w:rPr>
          <w:t>3.22.1 General</w:t>
        </w:r>
        <w:r w:rsidR="00413D45">
          <w:rPr>
            <w:noProof/>
            <w:webHidden/>
          </w:rPr>
          <w:tab/>
        </w:r>
        <w:r w:rsidR="00413D45">
          <w:rPr>
            <w:noProof/>
            <w:webHidden/>
          </w:rPr>
          <w:fldChar w:fldCharType="begin"/>
        </w:r>
        <w:r w:rsidR="00413D45">
          <w:rPr>
            <w:noProof/>
            <w:webHidden/>
          </w:rPr>
          <w:instrText xml:space="preserve"> PAGEREF _Toc493598565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09A1F241" w14:textId="4828E4BA"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66" w:history="1">
        <w:r w:rsidR="00413D45" w:rsidRPr="00472666">
          <w:rPr>
            <w:rStyle w:val="Hyperlink"/>
            <w:noProof/>
          </w:rPr>
          <w:t>3.22.2 message property</w:t>
        </w:r>
        <w:r w:rsidR="00413D45">
          <w:rPr>
            <w:noProof/>
            <w:webHidden/>
          </w:rPr>
          <w:tab/>
        </w:r>
        <w:r w:rsidR="00413D45">
          <w:rPr>
            <w:noProof/>
            <w:webHidden/>
          </w:rPr>
          <w:fldChar w:fldCharType="begin"/>
        </w:r>
        <w:r w:rsidR="00413D45">
          <w:rPr>
            <w:noProof/>
            <w:webHidden/>
          </w:rPr>
          <w:instrText xml:space="preserve"> PAGEREF _Toc493598566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24D76309" w14:textId="5AF13195"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67" w:history="1">
        <w:r w:rsidR="00413D45" w:rsidRPr="00472666">
          <w:rPr>
            <w:rStyle w:val="Hyperlink"/>
            <w:noProof/>
          </w:rPr>
          <w:t>3.22.3 locations property</w:t>
        </w:r>
        <w:r w:rsidR="00413D45">
          <w:rPr>
            <w:noProof/>
            <w:webHidden/>
          </w:rPr>
          <w:tab/>
        </w:r>
        <w:r w:rsidR="00413D45">
          <w:rPr>
            <w:noProof/>
            <w:webHidden/>
          </w:rPr>
          <w:fldChar w:fldCharType="begin"/>
        </w:r>
        <w:r w:rsidR="00413D45">
          <w:rPr>
            <w:noProof/>
            <w:webHidden/>
          </w:rPr>
          <w:instrText xml:space="preserve"> PAGEREF _Toc493598567 \h </w:instrText>
        </w:r>
        <w:r w:rsidR="00413D45">
          <w:rPr>
            <w:noProof/>
            <w:webHidden/>
          </w:rPr>
        </w:r>
        <w:r w:rsidR="00413D45">
          <w:rPr>
            <w:noProof/>
            <w:webHidden/>
          </w:rPr>
          <w:fldChar w:fldCharType="separate"/>
        </w:r>
        <w:r w:rsidR="00413D45">
          <w:rPr>
            <w:noProof/>
            <w:webHidden/>
          </w:rPr>
          <w:t>50</w:t>
        </w:r>
        <w:r w:rsidR="00413D45">
          <w:rPr>
            <w:noProof/>
            <w:webHidden/>
          </w:rPr>
          <w:fldChar w:fldCharType="end"/>
        </w:r>
      </w:hyperlink>
    </w:p>
    <w:p w14:paraId="75FF0551" w14:textId="069389FF"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68" w:history="1">
        <w:r w:rsidR="00413D45" w:rsidRPr="00472666">
          <w:rPr>
            <w:rStyle w:val="Hyperlink"/>
            <w:noProof/>
          </w:rPr>
          <w:t>3.22.4 properties property</w:t>
        </w:r>
        <w:r w:rsidR="00413D45">
          <w:rPr>
            <w:noProof/>
            <w:webHidden/>
          </w:rPr>
          <w:tab/>
        </w:r>
        <w:r w:rsidR="00413D45">
          <w:rPr>
            <w:noProof/>
            <w:webHidden/>
          </w:rPr>
          <w:fldChar w:fldCharType="begin"/>
        </w:r>
        <w:r w:rsidR="00413D45">
          <w:rPr>
            <w:noProof/>
            <w:webHidden/>
          </w:rPr>
          <w:instrText xml:space="preserve"> PAGEREF _Toc493598568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537BE558" w14:textId="65E820FB"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569" w:history="1">
        <w:r w:rsidR="00413D45" w:rsidRPr="00472666">
          <w:rPr>
            <w:rStyle w:val="Hyperlink"/>
            <w:noProof/>
          </w:rPr>
          <w:t>3.23 stack object</w:t>
        </w:r>
        <w:r w:rsidR="00413D45">
          <w:rPr>
            <w:noProof/>
            <w:webHidden/>
          </w:rPr>
          <w:tab/>
        </w:r>
        <w:r w:rsidR="00413D45">
          <w:rPr>
            <w:noProof/>
            <w:webHidden/>
          </w:rPr>
          <w:fldChar w:fldCharType="begin"/>
        </w:r>
        <w:r w:rsidR="00413D45">
          <w:rPr>
            <w:noProof/>
            <w:webHidden/>
          </w:rPr>
          <w:instrText xml:space="preserve"> PAGEREF _Toc493598569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531A309E" w14:textId="6A0CE74B"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70" w:history="1">
        <w:r w:rsidR="00413D45" w:rsidRPr="00472666">
          <w:rPr>
            <w:rStyle w:val="Hyperlink"/>
            <w:noProof/>
          </w:rPr>
          <w:t>3.23.1 General</w:t>
        </w:r>
        <w:r w:rsidR="00413D45">
          <w:rPr>
            <w:noProof/>
            <w:webHidden/>
          </w:rPr>
          <w:tab/>
        </w:r>
        <w:r w:rsidR="00413D45">
          <w:rPr>
            <w:noProof/>
            <w:webHidden/>
          </w:rPr>
          <w:fldChar w:fldCharType="begin"/>
        </w:r>
        <w:r w:rsidR="00413D45">
          <w:rPr>
            <w:noProof/>
            <w:webHidden/>
          </w:rPr>
          <w:instrText xml:space="preserve"> PAGEREF _Toc493598570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2EC7FA76" w14:textId="4C58C13A"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71" w:history="1">
        <w:r w:rsidR="00413D45" w:rsidRPr="00472666">
          <w:rPr>
            <w:rStyle w:val="Hyperlink"/>
            <w:noProof/>
          </w:rPr>
          <w:t>3.23.2 message property</w:t>
        </w:r>
        <w:r w:rsidR="00413D45">
          <w:rPr>
            <w:noProof/>
            <w:webHidden/>
          </w:rPr>
          <w:tab/>
        </w:r>
        <w:r w:rsidR="00413D45">
          <w:rPr>
            <w:noProof/>
            <w:webHidden/>
          </w:rPr>
          <w:fldChar w:fldCharType="begin"/>
        </w:r>
        <w:r w:rsidR="00413D45">
          <w:rPr>
            <w:noProof/>
            <w:webHidden/>
          </w:rPr>
          <w:instrText xml:space="preserve"> PAGEREF _Toc493598571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48E04B45" w14:textId="18F8488D"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72" w:history="1">
        <w:r w:rsidR="00413D45" w:rsidRPr="00472666">
          <w:rPr>
            <w:rStyle w:val="Hyperlink"/>
            <w:noProof/>
          </w:rPr>
          <w:t>3.23.3 frames property</w:t>
        </w:r>
        <w:r w:rsidR="00413D45">
          <w:rPr>
            <w:noProof/>
            <w:webHidden/>
          </w:rPr>
          <w:tab/>
        </w:r>
        <w:r w:rsidR="00413D45">
          <w:rPr>
            <w:noProof/>
            <w:webHidden/>
          </w:rPr>
          <w:fldChar w:fldCharType="begin"/>
        </w:r>
        <w:r w:rsidR="00413D45">
          <w:rPr>
            <w:noProof/>
            <w:webHidden/>
          </w:rPr>
          <w:instrText xml:space="preserve"> PAGEREF _Toc493598572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5FB47E11" w14:textId="334C51CF"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73" w:history="1">
        <w:r w:rsidR="00413D45" w:rsidRPr="00472666">
          <w:rPr>
            <w:rStyle w:val="Hyperlink"/>
            <w:noProof/>
          </w:rPr>
          <w:t>3.23.4 properties property</w:t>
        </w:r>
        <w:r w:rsidR="00413D45">
          <w:rPr>
            <w:noProof/>
            <w:webHidden/>
          </w:rPr>
          <w:tab/>
        </w:r>
        <w:r w:rsidR="00413D45">
          <w:rPr>
            <w:noProof/>
            <w:webHidden/>
          </w:rPr>
          <w:fldChar w:fldCharType="begin"/>
        </w:r>
        <w:r w:rsidR="00413D45">
          <w:rPr>
            <w:noProof/>
            <w:webHidden/>
          </w:rPr>
          <w:instrText xml:space="preserve"> PAGEREF _Toc493598573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2A553083" w14:textId="1A3832C9"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574" w:history="1">
        <w:r w:rsidR="00413D45" w:rsidRPr="00472666">
          <w:rPr>
            <w:rStyle w:val="Hyperlink"/>
            <w:noProof/>
          </w:rPr>
          <w:t>3.24 stackFrame object</w:t>
        </w:r>
        <w:r w:rsidR="00413D45">
          <w:rPr>
            <w:noProof/>
            <w:webHidden/>
          </w:rPr>
          <w:tab/>
        </w:r>
        <w:r w:rsidR="00413D45">
          <w:rPr>
            <w:noProof/>
            <w:webHidden/>
          </w:rPr>
          <w:fldChar w:fldCharType="begin"/>
        </w:r>
        <w:r w:rsidR="00413D45">
          <w:rPr>
            <w:noProof/>
            <w:webHidden/>
          </w:rPr>
          <w:instrText xml:space="preserve"> PAGEREF _Toc493598574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2132DF5E" w14:textId="449D3751"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75" w:history="1">
        <w:r w:rsidR="00413D45" w:rsidRPr="00472666">
          <w:rPr>
            <w:rStyle w:val="Hyperlink"/>
            <w:noProof/>
          </w:rPr>
          <w:t>3.24.1 General</w:t>
        </w:r>
        <w:r w:rsidR="00413D45">
          <w:rPr>
            <w:noProof/>
            <w:webHidden/>
          </w:rPr>
          <w:tab/>
        </w:r>
        <w:r w:rsidR="00413D45">
          <w:rPr>
            <w:noProof/>
            <w:webHidden/>
          </w:rPr>
          <w:fldChar w:fldCharType="begin"/>
        </w:r>
        <w:r w:rsidR="00413D45">
          <w:rPr>
            <w:noProof/>
            <w:webHidden/>
          </w:rPr>
          <w:instrText xml:space="preserve"> PAGEREF _Toc493598575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37AFE174" w14:textId="01B99C04"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76" w:history="1">
        <w:r w:rsidR="00413D45" w:rsidRPr="00472666">
          <w:rPr>
            <w:rStyle w:val="Hyperlink"/>
            <w:noProof/>
          </w:rPr>
          <w:t>3.24.2 message property</w:t>
        </w:r>
        <w:r w:rsidR="00413D45">
          <w:rPr>
            <w:noProof/>
            <w:webHidden/>
          </w:rPr>
          <w:tab/>
        </w:r>
        <w:r w:rsidR="00413D45">
          <w:rPr>
            <w:noProof/>
            <w:webHidden/>
          </w:rPr>
          <w:fldChar w:fldCharType="begin"/>
        </w:r>
        <w:r w:rsidR="00413D45">
          <w:rPr>
            <w:noProof/>
            <w:webHidden/>
          </w:rPr>
          <w:instrText xml:space="preserve"> PAGEREF _Toc493598576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716903D7" w14:textId="0277A966"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77" w:history="1">
        <w:r w:rsidR="00413D45" w:rsidRPr="00472666">
          <w:rPr>
            <w:rStyle w:val="Hyperlink"/>
            <w:noProof/>
          </w:rPr>
          <w:t>3.24.3 uri property</w:t>
        </w:r>
        <w:r w:rsidR="00413D45">
          <w:rPr>
            <w:noProof/>
            <w:webHidden/>
          </w:rPr>
          <w:tab/>
        </w:r>
        <w:r w:rsidR="00413D45">
          <w:rPr>
            <w:noProof/>
            <w:webHidden/>
          </w:rPr>
          <w:fldChar w:fldCharType="begin"/>
        </w:r>
        <w:r w:rsidR="00413D45">
          <w:rPr>
            <w:noProof/>
            <w:webHidden/>
          </w:rPr>
          <w:instrText xml:space="preserve"> PAGEREF _Toc493598577 \h </w:instrText>
        </w:r>
        <w:r w:rsidR="00413D45">
          <w:rPr>
            <w:noProof/>
            <w:webHidden/>
          </w:rPr>
        </w:r>
        <w:r w:rsidR="00413D45">
          <w:rPr>
            <w:noProof/>
            <w:webHidden/>
          </w:rPr>
          <w:fldChar w:fldCharType="separate"/>
        </w:r>
        <w:r w:rsidR="00413D45">
          <w:rPr>
            <w:noProof/>
            <w:webHidden/>
          </w:rPr>
          <w:t>51</w:t>
        </w:r>
        <w:r w:rsidR="00413D45">
          <w:rPr>
            <w:noProof/>
            <w:webHidden/>
          </w:rPr>
          <w:fldChar w:fldCharType="end"/>
        </w:r>
      </w:hyperlink>
    </w:p>
    <w:p w14:paraId="64C5541A" w14:textId="1AC7155B"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78" w:history="1">
        <w:r w:rsidR="00413D45" w:rsidRPr="00472666">
          <w:rPr>
            <w:rStyle w:val="Hyperlink"/>
            <w:noProof/>
          </w:rPr>
          <w:t>3.24.4 uriBaseId property</w:t>
        </w:r>
        <w:r w:rsidR="00413D45">
          <w:rPr>
            <w:noProof/>
            <w:webHidden/>
          </w:rPr>
          <w:tab/>
        </w:r>
        <w:r w:rsidR="00413D45">
          <w:rPr>
            <w:noProof/>
            <w:webHidden/>
          </w:rPr>
          <w:fldChar w:fldCharType="begin"/>
        </w:r>
        <w:r w:rsidR="00413D45">
          <w:rPr>
            <w:noProof/>
            <w:webHidden/>
          </w:rPr>
          <w:instrText xml:space="preserve"> PAGEREF _Toc493598578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0138532C" w14:textId="42AC03E8"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79" w:history="1">
        <w:r w:rsidR="00413D45" w:rsidRPr="00472666">
          <w:rPr>
            <w:rStyle w:val="Hyperlink"/>
            <w:noProof/>
          </w:rPr>
          <w:t>3.24.5 line property</w:t>
        </w:r>
        <w:r w:rsidR="00413D45">
          <w:rPr>
            <w:noProof/>
            <w:webHidden/>
          </w:rPr>
          <w:tab/>
        </w:r>
        <w:r w:rsidR="00413D45">
          <w:rPr>
            <w:noProof/>
            <w:webHidden/>
          </w:rPr>
          <w:fldChar w:fldCharType="begin"/>
        </w:r>
        <w:r w:rsidR="00413D45">
          <w:rPr>
            <w:noProof/>
            <w:webHidden/>
          </w:rPr>
          <w:instrText xml:space="preserve"> PAGEREF _Toc493598579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68DB7DC6" w14:textId="773DE3D0"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80" w:history="1">
        <w:r w:rsidR="00413D45" w:rsidRPr="00472666">
          <w:rPr>
            <w:rStyle w:val="Hyperlink"/>
            <w:noProof/>
          </w:rPr>
          <w:t>3.24.6 column property</w:t>
        </w:r>
        <w:r w:rsidR="00413D45">
          <w:rPr>
            <w:noProof/>
            <w:webHidden/>
          </w:rPr>
          <w:tab/>
        </w:r>
        <w:r w:rsidR="00413D45">
          <w:rPr>
            <w:noProof/>
            <w:webHidden/>
          </w:rPr>
          <w:fldChar w:fldCharType="begin"/>
        </w:r>
        <w:r w:rsidR="00413D45">
          <w:rPr>
            <w:noProof/>
            <w:webHidden/>
          </w:rPr>
          <w:instrText xml:space="preserve"> PAGEREF _Toc493598580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4774F703" w14:textId="1B906922"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81" w:history="1">
        <w:r w:rsidR="00413D45" w:rsidRPr="00472666">
          <w:rPr>
            <w:rStyle w:val="Hyperlink"/>
            <w:noProof/>
          </w:rPr>
          <w:t>3.24.7 module property</w:t>
        </w:r>
        <w:r w:rsidR="00413D45">
          <w:rPr>
            <w:noProof/>
            <w:webHidden/>
          </w:rPr>
          <w:tab/>
        </w:r>
        <w:r w:rsidR="00413D45">
          <w:rPr>
            <w:noProof/>
            <w:webHidden/>
          </w:rPr>
          <w:fldChar w:fldCharType="begin"/>
        </w:r>
        <w:r w:rsidR="00413D45">
          <w:rPr>
            <w:noProof/>
            <w:webHidden/>
          </w:rPr>
          <w:instrText xml:space="preserve"> PAGEREF _Toc493598581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6D350A79" w14:textId="6376DF07"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82" w:history="1">
        <w:r w:rsidR="00413D45" w:rsidRPr="00472666">
          <w:rPr>
            <w:rStyle w:val="Hyperlink"/>
            <w:noProof/>
          </w:rPr>
          <w:t>3.24.8 threadId property</w:t>
        </w:r>
        <w:r w:rsidR="00413D45">
          <w:rPr>
            <w:noProof/>
            <w:webHidden/>
          </w:rPr>
          <w:tab/>
        </w:r>
        <w:r w:rsidR="00413D45">
          <w:rPr>
            <w:noProof/>
            <w:webHidden/>
          </w:rPr>
          <w:fldChar w:fldCharType="begin"/>
        </w:r>
        <w:r w:rsidR="00413D45">
          <w:rPr>
            <w:noProof/>
            <w:webHidden/>
          </w:rPr>
          <w:instrText xml:space="preserve"> PAGEREF _Toc493598582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26DFC2BD" w14:textId="465D631C"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83" w:history="1">
        <w:r w:rsidR="00413D45" w:rsidRPr="00472666">
          <w:rPr>
            <w:rStyle w:val="Hyperlink"/>
            <w:noProof/>
          </w:rPr>
          <w:t>3.24.9 fullyQualifiedLogicalName property</w:t>
        </w:r>
        <w:r w:rsidR="00413D45">
          <w:rPr>
            <w:noProof/>
            <w:webHidden/>
          </w:rPr>
          <w:tab/>
        </w:r>
        <w:r w:rsidR="00413D45">
          <w:rPr>
            <w:noProof/>
            <w:webHidden/>
          </w:rPr>
          <w:fldChar w:fldCharType="begin"/>
        </w:r>
        <w:r w:rsidR="00413D45">
          <w:rPr>
            <w:noProof/>
            <w:webHidden/>
          </w:rPr>
          <w:instrText xml:space="preserve"> PAGEREF _Toc493598583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713E8D05" w14:textId="01312A02"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84" w:history="1">
        <w:r w:rsidR="00413D45" w:rsidRPr="00472666">
          <w:rPr>
            <w:rStyle w:val="Hyperlink"/>
            <w:noProof/>
          </w:rPr>
          <w:t>3.24.10 logicalLocationKey property</w:t>
        </w:r>
        <w:r w:rsidR="00413D45">
          <w:rPr>
            <w:noProof/>
            <w:webHidden/>
          </w:rPr>
          <w:tab/>
        </w:r>
        <w:r w:rsidR="00413D45">
          <w:rPr>
            <w:noProof/>
            <w:webHidden/>
          </w:rPr>
          <w:fldChar w:fldCharType="begin"/>
        </w:r>
        <w:r w:rsidR="00413D45">
          <w:rPr>
            <w:noProof/>
            <w:webHidden/>
          </w:rPr>
          <w:instrText xml:space="preserve"> PAGEREF _Toc493598584 \h </w:instrText>
        </w:r>
        <w:r w:rsidR="00413D45">
          <w:rPr>
            <w:noProof/>
            <w:webHidden/>
          </w:rPr>
        </w:r>
        <w:r w:rsidR="00413D45">
          <w:rPr>
            <w:noProof/>
            <w:webHidden/>
          </w:rPr>
          <w:fldChar w:fldCharType="separate"/>
        </w:r>
        <w:r w:rsidR="00413D45">
          <w:rPr>
            <w:noProof/>
            <w:webHidden/>
          </w:rPr>
          <w:t>52</w:t>
        </w:r>
        <w:r w:rsidR="00413D45">
          <w:rPr>
            <w:noProof/>
            <w:webHidden/>
          </w:rPr>
          <w:fldChar w:fldCharType="end"/>
        </w:r>
      </w:hyperlink>
    </w:p>
    <w:p w14:paraId="07B4FA25" w14:textId="4A91A0EF"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85" w:history="1">
        <w:r w:rsidR="00413D45" w:rsidRPr="00472666">
          <w:rPr>
            <w:rStyle w:val="Hyperlink"/>
            <w:noProof/>
          </w:rPr>
          <w:t>3.24.11 address property</w:t>
        </w:r>
        <w:r w:rsidR="00413D45">
          <w:rPr>
            <w:noProof/>
            <w:webHidden/>
          </w:rPr>
          <w:tab/>
        </w:r>
        <w:r w:rsidR="00413D45">
          <w:rPr>
            <w:noProof/>
            <w:webHidden/>
          </w:rPr>
          <w:fldChar w:fldCharType="begin"/>
        </w:r>
        <w:r w:rsidR="00413D45">
          <w:rPr>
            <w:noProof/>
            <w:webHidden/>
          </w:rPr>
          <w:instrText xml:space="preserve"> PAGEREF _Toc493598585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44ED24B3" w14:textId="62BDD37E"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86" w:history="1">
        <w:r w:rsidR="00413D45" w:rsidRPr="00472666">
          <w:rPr>
            <w:rStyle w:val="Hyperlink"/>
            <w:noProof/>
          </w:rPr>
          <w:t>3.24.12 offset property</w:t>
        </w:r>
        <w:r w:rsidR="00413D45">
          <w:rPr>
            <w:noProof/>
            <w:webHidden/>
          </w:rPr>
          <w:tab/>
        </w:r>
        <w:r w:rsidR="00413D45">
          <w:rPr>
            <w:noProof/>
            <w:webHidden/>
          </w:rPr>
          <w:fldChar w:fldCharType="begin"/>
        </w:r>
        <w:r w:rsidR="00413D45">
          <w:rPr>
            <w:noProof/>
            <w:webHidden/>
          </w:rPr>
          <w:instrText xml:space="preserve"> PAGEREF _Toc493598586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58A5B6E6" w14:textId="516109D0"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87" w:history="1">
        <w:r w:rsidR="00413D45" w:rsidRPr="00472666">
          <w:rPr>
            <w:rStyle w:val="Hyperlink"/>
            <w:noProof/>
          </w:rPr>
          <w:t>3.24.13 parameters property</w:t>
        </w:r>
        <w:r w:rsidR="00413D45">
          <w:rPr>
            <w:noProof/>
            <w:webHidden/>
          </w:rPr>
          <w:tab/>
        </w:r>
        <w:r w:rsidR="00413D45">
          <w:rPr>
            <w:noProof/>
            <w:webHidden/>
          </w:rPr>
          <w:fldChar w:fldCharType="begin"/>
        </w:r>
        <w:r w:rsidR="00413D45">
          <w:rPr>
            <w:noProof/>
            <w:webHidden/>
          </w:rPr>
          <w:instrText xml:space="preserve"> PAGEREF _Toc493598587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68668785" w14:textId="126FBBD9"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88" w:history="1">
        <w:r w:rsidR="00413D45" w:rsidRPr="00472666">
          <w:rPr>
            <w:rStyle w:val="Hyperlink"/>
            <w:noProof/>
          </w:rPr>
          <w:t>3.24.14 properties property</w:t>
        </w:r>
        <w:r w:rsidR="00413D45">
          <w:rPr>
            <w:noProof/>
            <w:webHidden/>
          </w:rPr>
          <w:tab/>
        </w:r>
        <w:r w:rsidR="00413D45">
          <w:rPr>
            <w:noProof/>
            <w:webHidden/>
          </w:rPr>
          <w:fldChar w:fldCharType="begin"/>
        </w:r>
        <w:r w:rsidR="00413D45">
          <w:rPr>
            <w:noProof/>
            <w:webHidden/>
          </w:rPr>
          <w:instrText xml:space="preserve"> PAGEREF _Toc493598588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4069DDB8" w14:textId="1816C67E"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589" w:history="1">
        <w:r w:rsidR="00413D45" w:rsidRPr="00472666">
          <w:rPr>
            <w:rStyle w:val="Hyperlink"/>
            <w:noProof/>
          </w:rPr>
          <w:t>3.25 annotatedCodeLocation object</w:t>
        </w:r>
        <w:r w:rsidR="00413D45">
          <w:rPr>
            <w:noProof/>
            <w:webHidden/>
          </w:rPr>
          <w:tab/>
        </w:r>
        <w:r w:rsidR="00413D45">
          <w:rPr>
            <w:noProof/>
            <w:webHidden/>
          </w:rPr>
          <w:fldChar w:fldCharType="begin"/>
        </w:r>
        <w:r w:rsidR="00413D45">
          <w:rPr>
            <w:noProof/>
            <w:webHidden/>
          </w:rPr>
          <w:instrText xml:space="preserve"> PAGEREF _Toc493598589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386BC4F8" w14:textId="1662B94D"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90" w:history="1">
        <w:r w:rsidR="00413D45" w:rsidRPr="00472666">
          <w:rPr>
            <w:rStyle w:val="Hyperlink"/>
            <w:noProof/>
          </w:rPr>
          <w:t>3.25.1 General</w:t>
        </w:r>
        <w:r w:rsidR="00413D45">
          <w:rPr>
            <w:noProof/>
            <w:webHidden/>
          </w:rPr>
          <w:tab/>
        </w:r>
        <w:r w:rsidR="00413D45">
          <w:rPr>
            <w:noProof/>
            <w:webHidden/>
          </w:rPr>
          <w:fldChar w:fldCharType="begin"/>
        </w:r>
        <w:r w:rsidR="00413D45">
          <w:rPr>
            <w:noProof/>
            <w:webHidden/>
          </w:rPr>
          <w:instrText xml:space="preserve"> PAGEREF _Toc493598590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197031DE" w14:textId="0A899725"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91" w:history="1">
        <w:r w:rsidR="00413D45" w:rsidRPr="00472666">
          <w:rPr>
            <w:rStyle w:val="Hyperlink"/>
            <w:noProof/>
          </w:rPr>
          <w:t>3.25.2 step property</w:t>
        </w:r>
        <w:r w:rsidR="00413D45">
          <w:rPr>
            <w:noProof/>
            <w:webHidden/>
          </w:rPr>
          <w:tab/>
        </w:r>
        <w:r w:rsidR="00413D45">
          <w:rPr>
            <w:noProof/>
            <w:webHidden/>
          </w:rPr>
          <w:fldChar w:fldCharType="begin"/>
        </w:r>
        <w:r w:rsidR="00413D45">
          <w:rPr>
            <w:noProof/>
            <w:webHidden/>
          </w:rPr>
          <w:instrText xml:space="preserve"> PAGEREF _Toc493598591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0035C7FA" w14:textId="40E948DD"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92" w:history="1">
        <w:r w:rsidR="00413D45" w:rsidRPr="00472666">
          <w:rPr>
            <w:rStyle w:val="Hyperlink"/>
            <w:noProof/>
          </w:rPr>
          <w:t>3.25.3 physicalLocation property</w:t>
        </w:r>
        <w:r w:rsidR="00413D45">
          <w:rPr>
            <w:noProof/>
            <w:webHidden/>
          </w:rPr>
          <w:tab/>
        </w:r>
        <w:r w:rsidR="00413D45">
          <w:rPr>
            <w:noProof/>
            <w:webHidden/>
          </w:rPr>
          <w:fldChar w:fldCharType="begin"/>
        </w:r>
        <w:r w:rsidR="00413D45">
          <w:rPr>
            <w:noProof/>
            <w:webHidden/>
          </w:rPr>
          <w:instrText xml:space="preserve"> PAGEREF _Toc493598592 \h </w:instrText>
        </w:r>
        <w:r w:rsidR="00413D45">
          <w:rPr>
            <w:noProof/>
            <w:webHidden/>
          </w:rPr>
        </w:r>
        <w:r w:rsidR="00413D45">
          <w:rPr>
            <w:noProof/>
            <w:webHidden/>
          </w:rPr>
          <w:fldChar w:fldCharType="separate"/>
        </w:r>
        <w:r w:rsidR="00413D45">
          <w:rPr>
            <w:noProof/>
            <w:webHidden/>
          </w:rPr>
          <w:t>53</w:t>
        </w:r>
        <w:r w:rsidR="00413D45">
          <w:rPr>
            <w:noProof/>
            <w:webHidden/>
          </w:rPr>
          <w:fldChar w:fldCharType="end"/>
        </w:r>
      </w:hyperlink>
    </w:p>
    <w:p w14:paraId="2A456962" w14:textId="6F5B2AC3"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93" w:history="1">
        <w:r w:rsidR="00413D45" w:rsidRPr="00472666">
          <w:rPr>
            <w:rStyle w:val="Hyperlink"/>
            <w:noProof/>
          </w:rPr>
          <w:t>3.25.4 fullyQualifiedLogicalName property</w:t>
        </w:r>
        <w:r w:rsidR="00413D45">
          <w:rPr>
            <w:noProof/>
            <w:webHidden/>
          </w:rPr>
          <w:tab/>
        </w:r>
        <w:r w:rsidR="00413D45">
          <w:rPr>
            <w:noProof/>
            <w:webHidden/>
          </w:rPr>
          <w:fldChar w:fldCharType="begin"/>
        </w:r>
        <w:r w:rsidR="00413D45">
          <w:rPr>
            <w:noProof/>
            <w:webHidden/>
          </w:rPr>
          <w:instrText xml:space="preserve"> PAGEREF _Toc493598593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43E8AAD8" w14:textId="66FB44C3"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94" w:history="1">
        <w:r w:rsidR="00413D45" w:rsidRPr="00472666">
          <w:rPr>
            <w:rStyle w:val="Hyperlink"/>
            <w:noProof/>
          </w:rPr>
          <w:t>3.25.5 logicalLocationKey property</w:t>
        </w:r>
        <w:r w:rsidR="00413D45">
          <w:rPr>
            <w:noProof/>
            <w:webHidden/>
          </w:rPr>
          <w:tab/>
        </w:r>
        <w:r w:rsidR="00413D45">
          <w:rPr>
            <w:noProof/>
            <w:webHidden/>
          </w:rPr>
          <w:fldChar w:fldCharType="begin"/>
        </w:r>
        <w:r w:rsidR="00413D45">
          <w:rPr>
            <w:noProof/>
            <w:webHidden/>
          </w:rPr>
          <w:instrText xml:space="preserve"> PAGEREF _Toc493598594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4FEF0B51" w14:textId="5C4202E1"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95" w:history="1">
        <w:r w:rsidR="00413D45" w:rsidRPr="00472666">
          <w:rPr>
            <w:rStyle w:val="Hyperlink"/>
            <w:noProof/>
          </w:rPr>
          <w:t>3.25.6 module property</w:t>
        </w:r>
        <w:r w:rsidR="00413D45">
          <w:rPr>
            <w:noProof/>
            <w:webHidden/>
          </w:rPr>
          <w:tab/>
        </w:r>
        <w:r w:rsidR="00413D45">
          <w:rPr>
            <w:noProof/>
            <w:webHidden/>
          </w:rPr>
          <w:fldChar w:fldCharType="begin"/>
        </w:r>
        <w:r w:rsidR="00413D45">
          <w:rPr>
            <w:noProof/>
            <w:webHidden/>
          </w:rPr>
          <w:instrText xml:space="preserve"> PAGEREF _Toc493598595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2091FD04" w14:textId="34163AE9"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96" w:history="1">
        <w:r w:rsidR="00413D45" w:rsidRPr="00472666">
          <w:rPr>
            <w:rStyle w:val="Hyperlink"/>
            <w:noProof/>
          </w:rPr>
          <w:t>3.25.7 threadId property</w:t>
        </w:r>
        <w:r w:rsidR="00413D45">
          <w:rPr>
            <w:noProof/>
            <w:webHidden/>
          </w:rPr>
          <w:tab/>
        </w:r>
        <w:r w:rsidR="00413D45">
          <w:rPr>
            <w:noProof/>
            <w:webHidden/>
          </w:rPr>
          <w:fldChar w:fldCharType="begin"/>
        </w:r>
        <w:r w:rsidR="00413D45">
          <w:rPr>
            <w:noProof/>
            <w:webHidden/>
          </w:rPr>
          <w:instrText xml:space="preserve"> PAGEREF _Toc493598596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1BA44D16" w14:textId="070FDC05"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97" w:history="1">
        <w:r w:rsidR="00413D45" w:rsidRPr="00472666">
          <w:rPr>
            <w:rStyle w:val="Hyperlink"/>
            <w:noProof/>
          </w:rPr>
          <w:t>3.25.8 message property</w:t>
        </w:r>
        <w:r w:rsidR="00413D45">
          <w:rPr>
            <w:noProof/>
            <w:webHidden/>
          </w:rPr>
          <w:tab/>
        </w:r>
        <w:r w:rsidR="00413D45">
          <w:rPr>
            <w:noProof/>
            <w:webHidden/>
          </w:rPr>
          <w:fldChar w:fldCharType="begin"/>
        </w:r>
        <w:r w:rsidR="00413D45">
          <w:rPr>
            <w:noProof/>
            <w:webHidden/>
          </w:rPr>
          <w:instrText xml:space="preserve"> PAGEREF _Toc493598597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092DF52D" w14:textId="3A8DBA95"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98" w:history="1">
        <w:r w:rsidR="00413D45" w:rsidRPr="00472666">
          <w:rPr>
            <w:rStyle w:val="Hyperlink"/>
            <w:noProof/>
          </w:rPr>
          <w:t>3.25.9 kind property</w:t>
        </w:r>
        <w:r w:rsidR="00413D45">
          <w:rPr>
            <w:noProof/>
            <w:webHidden/>
          </w:rPr>
          <w:tab/>
        </w:r>
        <w:r w:rsidR="00413D45">
          <w:rPr>
            <w:noProof/>
            <w:webHidden/>
          </w:rPr>
          <w:fldChar w:fldCharType="begin"/>
        </w:r>
        <w:r w:rsidR="00413D45">
          <w:rPr>
            <w:noProof/>
            <w:webHidden/>
          </w:rPr>
          <w:instrText xml:space="preserve"> PAGEREF _Toc493598598 \h </w:instrText>
        </w:r>
        <w:r w:rsidR="00413D45">
          <w:rPr>
            <w:noProof/>
            <w:webHidden/>
          </w:rPr>
        </w:r>
        <w:r w:rsidR="00413D45">
          <w:rPr>
            <w:noProof/>
            <w:webHidden/>
          </w:rPr>
          <w:fldChar w:fldCharType="separate"/>
        </w:r>
        <w:r w:rsidR="00413D45">
          <w:rPr>
            <w:noProof/>
            <w:webHidden/>
          </w:rPr>
          <w:t>54</w:t>
        </w:r>
        <w:r w:rsidR="00413D45">
          <w:rPr>
            <w:noProof/>
            <w:webHidden/>
          </w:rPr>
          <w:fldChar w:fldCharType="end"/>
        </w:r>
      </w:hyperlink>
    </w:p>
    <w:p w14:paraId="43236AF5" w14:textId="79E62628"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599" w:history="1">
        <w:r w:rsidR="00413D45" w:rsidRPr="00472666">
          <w:rPr>
            <w:rStyle w:val="Hyperlink"/>
            <w:noProof/>
          </w:rPr>
          <w:t>3.25.10 kind-dependent properties: target, targetLocation, values and state</w:t>
        </w:r>
        <w:r w:rsidR="00413D45">
          <w:rPr>
            <w:noProof/>
            <w:webHidden/>
          </w:rPr>
          <w:tab/>
        </w:r>
        <w:r w:rsidR="00413D45">
          <w:rPr>
            <w:noProof/>
            <w:webHidden/>
          </w:rPr>
          <w:fldChar w:fldCharType="begin"/>
        </w:r>
        <w:r w:rsidR="00413D45">
          <w:rPr>
            <w:noProof/>
            <w:webHidden/>
          </w:rPr>
          <w:instrText xml:space="preserve"> PAGEREF _Toc493598599 \h </w:instrText>
        </w:r>
        <w:r w:rsidR="00413D45">
          <w:rPr>
            <w:noProof/>
            <w:webHidden/>
          </w:rPr>
        </w:r>
        <w:r w:rsidR="00413D45">
          <w:rPr>
            <w:noProof/>
            <w:webHidden/>
          </w:rPr>
          <w:fldChar w:fldCharType="separate"/>
        </w:r>
        <w:r w:rsidR="00413D45">
          <w:rPr>
            <w:noProof/>
            <w:webHidden/>
          </w:rPr>
          <w:t>55</w:t>
        </w:r>
        <w:r w:rsidR="00413D45">
          <w:rPr>
            <w:noProof/>
            <w:webHidden/>
          </w:rPr>
          <w:fldChar w:fldCharType="end"/>
        </w:r>
      </w:hyperlink>
    </w:p>
    <w:p w14:paraId="40CB07E7" w14:textId="07C5211F"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00" w:history="1">
        <w:r w:rsidR="00413D45" w:rsidRPr="00472666">
          <w:rPr>
            <w:rStyle w:val="Hyperlink"/>
            <w:noProof/>
          </w:rPr>
          <w:t>3.25.11 targetKey property</w:t>
        </w:r>
        <w:r w:rsidR="00413D45">
          <w:rPr>
            <w:noProof/>
            <w:webHidden/>
          </w:rPr>
          <w:tab/>
        </w:r>
        <w:r w:rsidR="00413D45">
          <w:rPr>
            <w:noProof/>
            <w:webHidden/>
          </w:rPr>
          <w:fldChar w:fldCharType="begin"/>
        </w:r>
        <w:r w:rsidR="00413D45">
          <w:rPr>
            <w:noProof/>
            <w:webHidden/>
          </w:rPr>
          <w:instrText xml:space="preserve"> PAGEREF _Toc493598600 \h </w:instrText>
        </w:r>
        <w:r w:rsidR="00413D45">
          <w:rPr>
            <w:noProof/>
            <w:webHidden/>
          </w:rPr>
        </w:r>
        <w:r w:rsidR="00413D45">
          <w:rPr>
            <w:noProof/>
            <w:webHidden/>
          </w:rPr>
          <w:fldChar w:fldCharType="separate"/>
        </w:r>
        <w:r w:rsidR="00413D45">
          <w:rPr>
            <w:noProof/>
            <w:webHidden/>
          </w:rPr>
          <w:t>61</w:t>
        </w:r>
        <w:r w:rsidR="00413D45">
          <w:rPr>
            <w:noProof/>
            <w:webHidden/>
          </w:rPr>
          <w:fldChar w:fldCharType="end"/>
        </w:r>
      </w:hyperlink>
    </w:p>
    <w:p w14:paraId="47FB0D06" w14:textId="4E715DF9"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01" w:history="1">
        <w:r w:rsidR="00413D45" w:rsidRPr="00472666">
          <w:rPr>
            <w:rStyle w:val="Hyperlink"/>
            <w:noProof/>
          </w:rPr>
          <w:t>3.25.12 importance property</w:t>
        </w:r>
        <w:r w:rsidR="00413D45">
          <w:rPr>
            <w:noProof/>
            <w:webHidden/>
          </w:rPr>
          <w:tab/>
        </w:r>
        <w:r w:rsidR="00413D45">
          <w:rPr>
            <w:noProof/>
            <w:webHidden/>
          </w:rPr>
          <w:fldChar w:fldCharType="begin"/>
        </w:r>
        <w:r w:rsidR="00413D45">
          <w:rPr>
            <w:noProof/>
            <w:webHidden/>
          </w:rPr>
          <w:instrText xml:space="preserve"> PAGEREF _Toc493598601 \h </w:instrText>
        </w:r>
        <w:r w:rsidR="00413D45">
          <w:rPr>
            <w:noProof/>
            <w:webHidden/>
          </w:rPr>
        </w:r>
        <w:r w:rsidR="00413D45">
          <w:rPr>
            <w:noProof/>
            <w:webHidden/>
          </w:rPr>
          <w:fldChar w:fldCharType="separate"/>
        </w:r>
        <w:r w:rsidR="00413D45">
          <w:rPr>
            <w:noProof/>
            <w:webHidden/>
          </w:rPr>
          <w:t>61</w:t>
        </w:r>
        <w:r w:rsidR="00413D45">
          <w:rPr>
            <w:noProof/>
            <w:webHidden/>
          </w:rPr>
          <w:fldChar w:fldCharType="end"/>
        </w:r>
      </w:hyperlink>
    </w:p>
    <w:p w14:paraId="052F6C6F" w14:textId="0AED5884"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02" w:history="1">
        <w:r w:rsidR="00413D45" w:rsidRPr="00472666">
          <w:rPr>
            <w:rStyle w:val="Hyperlink"/>
            <w:noProof/>
          </w:rPr>
          <w:t>3.25.13 taintKind property</w:t>
        </w:r>
        <w:r w:rsidR="00413D45">
          <w:rPr>
            <w:noProof/>
            <w:webHidden/>
          </w:rPr>
          <w:tab/>
        </w:r>
        <w:r w:rsidR="00413D45">
          <w:rPr>
            <w:noProof/>
            <w:webHidden/>
          </w:rPr>
          <w:fldChar w:fldCharType="begin"/>
        </w:r>
        <w:r w:rsidR="00413D45">
          <w:rPr>
            <w:noProof/>
            <w:webHidden/>
          </w:rPr>
          <w:instrText xml:space="preserve"> PAGEREF _Toc493598602 \h </w:instrText>
        </w:r>
        <w:r w:rsidR="00413D45">
          <w:rPr>
            <w:noProof/>
            <w:webHidden/>
          </w:rPr>
        </w:r>
        <w:r w:rsidR="00413D45">
          <w:rPr>
            <w:noProof/>
            <w:webHidden/>
          </w:rPr>
          <w:fldChar w:fldCharType="separate"/>
        </w:r>
        <w:r w:rsidR="00413D45">
          <w:rPr>
            <w:noProof/>
            <w:webHidden/>
          </w:rPr>
          <w:t>62</w:t>
        </w:r>
        <w:r w:rsidR="00413D45">
          <w:rPr>
            <w:noProof/>
            <w:webHidden/>
          </w:rPr>
          <w:fldChar w:fldCharType="end"/>
        </w:r>
      </w:hyperlink>
    </w:p>
    <w:p w14:paraId="075F9C38" w14:textId="12011EF4"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03" w:history="1">
        <w:r w:rsidR="00413D45" w:rsidRPr="00472666">
          <w:rPr>
            <w:rStyle w:val="Hyperlink"/>
            <w:noProof/>
          </w:rPr>
          <w:t>3.25.14 snippet property</w:t>
        </w:r>
        <w:r w:rsidR="00413D45">
          <w:rPr>
            <w:noProof/>
            <w:webHidden/>
          </w:rPr>
          <w:tab/>
        </w:r>
        <w:r w:rsidR="00413D45">
          <w:rPr>
            <w:noProof/>
            <w:webHidden/>
          </w:rPr>
          <w:fldChar w:fldCharType="begin"/>
        </w:r>
        <w:r w:rsidR="00413D45">
          <w:rPr>
            <w:noProof/>
            <w:webHidden/>
          </w:rPr>
          <w:instrText xml:space="preserve"> PAGEREF _Toc493598603 \h </w:instrText>
        </w:r>
        <w:r w:rsidR="00413D45">
          <w:rPr>
            <w:noProof/>
            <w:webHidden/>
          </w:rPr>
        </w:r>
        <w:r w:rsidR="00413D45">
          <w:rPr>
            <w:noProof/>
            <w:webHidden/>
          </w:rPr>
          <w:fldChar w:fldCharType="separate"/>
        </w:r>
        <w:r w:rsidR="00413D45">
          <w:rPr>
            <w:noProof/>
            <w:webHidden/>
          </w:rPr>
          <w:t>62</w:t>
        </w:r>
        <w:r w:rsidR="00413D45">
          <w:rPr>
            <w:noProof/>
            <w:webHidden/>
          </w:rPr>
          <w:fldChar w:fldCharType="end"/>
        </w:r>
      </w:hyperlink>
    </w:p>
    <w:p w14:paraId="79F8C52A" w14:textId="40617E64"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04" w:history="1">
        <w:r w:rsidR="00413D45" w:rsidRPr="00472666">
          <w:rPr>
            <w:rStyle w:val="Hyperlink"/>
            <w:noProof/>
          </w:rPr>
          <w:t>3.25.15 annotations property</w:t>
        </w:r>
        <w:r w:rsidR="00413D45">
          <w:rPr>
            <w:noProof/>
            <w:webHidden/>
          </w:rPr>
          <w:tab/>
        </w:r>
        <w:r w:rsidR="00413D45">
          <w:rPr>
            <w:noProof/>
            <w:webHidden/>
          </w:rPr>
          <w:fldChar w:fldCharType="begin"/>
        </w:r>
        <w:r w:rsidR="00413D45">
          <w:rPr>
            <w:noProof/>
            <w:webHidden/>
          </w:rPr>
          <w:instrText xml:space="preserve"> PAGEREF _Toc493598604 \h </w:instrText>
        </w:r>
        <w:r w:rsidR="00413D45">
          <w:rPr>
            <w:noProof/>
            <w:webHidden/>
          </w:rPr>
        </w:r>
        <w:r w:rsidR="00413D45">
          <w:rPr>
            <w:noProof/>
            <w:webHidden/>
          </w:rPr>
          <w:fldChar w:fldCharType="separate"/>
        </w:r>
        <w:r w:rsidR="00413D45">
          <w:rPr>
            <w:noProof/>
            <w:webHidden/>
          </w:rPr>
          <w:t>62</w:t>
        </w:r>
        <w:r w:rsidR="00413D45">
          <w:rPr>
            <w:noProof/>
            <w:webHidden/>
          </w:rPr>
          <w:fldChar w:fldCharType="end"/>
        </w:r>
      </w:hyperlink>
    </w:p>
    <w:p w14:paraId="57B0DEA2" w14:textId="13EEF1EE"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05" w:history="1">
        <w:r w:rsidR="00413D45" w:rsidRPr="00472666">
          <w:rPr>
            <w:rStyle w:val="Hyperlink"/>
            <w:noProof/>
          </w:rPr>
          <w:t>3.25.16 properties property</w:t>
        </w:r>
        <w:r w:rsidR="00413D45">
          <w:rPr>
            <w:noProof/>
            <w:webHidden/>
          </w:rPr>
          <w:tab/>
        </w:r>
        <w:r w:rsidR="00413D45">
          <w:rPr>
            <w:noProof/>
            <w:webHidden/>
          </w:rPr>
          <w:fldChar w:fldCharType="begin"/>
        </w:r>
        <w:r w:rsidR="00413D45">
          <w:rPr>
            <w:noProof/>
            <w:webHidden/>
          </w:rPr>
          <w:instrText xml:space="preserve"> PAGEREF _Toc493598605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3759C8CA" w14:textId="6C539832"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606" w:history="1">
        <w:r w:rsidR="00413D45" w:rsidRPr="00472666">
          <w:rPr>
            <w:rStyle w:val="Hyperlink"/>
            <w:noProof/>
          </w:rPr>
          <w:t>3.26 annotation object</w:t>
        </w:r>
        <w:r w:rsidR="00413D45">
          <w:rPr>
            <w:noProof/>
            <w:webHidden/>
          </w:rPr>
          <w:tab/>
        </w:r>
        <w:r w:rsidR="00413D45">
          <w:rPr>
            <w:noProof/>
            <w:webHidden/>
          </w:rPr>
          <w:fldChar w:fldCharType="begin"/>
        </w:r>
        <w:r w:rsidR="00413D45">
          <w:rPr>
            <w:noProof/>
            <w:webHidden/>
          </w:rPr>
          <w:instrText xml:space="preserve"> PAGEREF _Toc493598606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0A78C25B" w14:textId="52C8370E"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07" w:history="1">
        <w:r w:rsidR="00413D45" w:rsidRPr="00472666">
          <w:rPr>
            <w:rStyle w:val="Hyperlink"/>
            <w:noProof/>
          </w:rPr>
          <w:t>3.26.1 General</w:t>
        </w:r>
        <w:r w:rsidR="00413D45">
          <w:rPr>
            <w:noProof/>
            <w:webHidden/>
          </w:rPr>
          <w:tab/>
        </w:r>
        <w:r w:rsidR="00413D45">
          <w:rPr>
            <w:noProof/>
            <w:webHidden/>
          </w:rPr>
          <w:fldChar w:fldCharType="begin"/>
        </w:r>
        <w:r w:rsidR="00413D45">
          <w:rPr>
            <w:noProof/>
            <w:webHidden/>
          </w:rPr>
          <w:instrText xml:space="preserve"> PAGEREF _Toc493598607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55C4CFC9" w14:textId="44F75E66"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08" w:history="1">
        <w:r w:rsidR="00413D45" w:rsidRPr="00472666">
          <w:rPr>
            <w:rStyle w:val="Hyperlink"/>
            <w:noProof/>
          </w:rPr>
          <w:t>3.26.2 message property</w:t>
        </w:r>
        <w:r w:rsidR="00413D45">
          <w:rPr>
            <w:noProof/>
            <w:webHidden/>
          </w:rPr>
          <w:tab/>
        </w:r>
        <w:r w:rsidR="00413D45">
          <w:rPr>
            <w:noProof/>
            <w:webHidden/>
          </w:rPr>
          <w:fldChar w:fldCharType="begin"/>
        </w:r>
        <w:r w:rsidR="00413D45">
          <w:rPr>
            <w:noProof/>
            <w:webHidden/>
          </w:rPr>
          <w:instrText xml:space="preserve"> PAGEREF _Toc493598608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7A642ABB" w14:textId="6C13A6A4"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09" w:history="1">
        <w:r w:rsidR="00413D45" w:rsidRPr="00472666">
          <w:rPr>
            <w:rStyle w:val="Hyperlink"/>
            <w:noProof/>
          </w:rPr>
          <w:t>3.26.3 locations property</w:t>
        </w:r>
        <w:r w:rsidR="00413D45">
          <w:rPr>
            <w:noProof/>
            <w:webHidden/>
          </w:rPr>
          <w:tab/>
        </w:r>
        <w:r w:rsidR="00413D45">
          <w:rPr>
            <w:noProof/>
            <w:webHidden/>
          </w:rPr>
          <w:fldChar w:fldCharType="begin"/>
        </w:r>
        <w:r w:rsidR="00413D45">
          <w:rPr>
            <w:noProof/>
            <w:webHidden/>
          </w:rPr>
          <w:instrText xml:space="preserve"> PAGEREF _Toc493598609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6FC84A88" w14:textId="54FB5A8F"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610" w:history="1">
        <w:r w:rsidR="00413D45" w:rsidRPr="00472666">
          <w:rPr>
            <w:rStyle w:val="Hyperlink"/>
            <w:noProof/>
          </w:rPr>
          <w:t>3.27 rule object</w:t>
        </w:r>
        <w:r w:rsidR="00413D45">
          <w:rPr>
            <w:noProof/>
            <w:webHidden/>
          </w:rPr>
          <w:tab/>
        </w:r>
        <w:r w:rsidR="00413D45">
          <w:rPr>
            <w:noProof/>
            <w:webHidden/>
          </w:rPr>
          <w:fldChar w:fldCharType="begin"/>
        </w:r>
        <w:r w:rsidR="00413D45">
          <w:rPr>
            <w:noProof/>
            <w:webHidden/>
          </w:rPr>
          <w:instrText xml:space="preserve"> PAGEREF _Toc493598610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71E03452" w14:textId="195810BB"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11" w:history="1">
        <w:r w:rsidR="00413D45" w:rsidRPr="00472666">
          <w:rPr>
            <w:rStyle w:val="Hyperlink"/>
            <w:noProof/>
          </w:rPr>
          <w:t>3.27.1 General</w:t>
        </w:r>
        <w:r w:rsidR="00413D45">
          <w:rPr>
            <w:noProof/>
            <w:webHidden/>
          </w:rPr>
          <w:tab/>
        </w:r>
        <w:r w:rsidR="00413D45">
          <w:rPr>
            <w:noProof/>
            <w:webHidden/>
          </w:rPr>
          <w:fldChar w:fldCharType="begin"/>
        </w:r>
        <w:r w:rsidR="00413D45">
          <w:rPr>
            <w:noProof/>
            <w:webHidden/>
          </w:rPr>
          <w:instrText xml:space="preserve"> PAGEREF _Toc493598611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414423CD" w14:textId="2DCCF183"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12" w:history="1">
        <w:r w:rsidR="00413D45" w:rsidRPr="00472666">
          <w:rPr>
            <w:rStyle w:val="Hyperlink"/>
            <w:noProof/>
          </w:rPr>
          <w:t>3.27.2 Constraints</w:t>
        </w:r>
        <w:r w:rsidR="00413D45">
          <w:rPr>
            <w:noProof/>
            <w:webHidden/>
          </w:rPr>
          <w:tab/>
        </w:r>
        <w:r w:rsidR="00413D45">
          <w:rPr>
            <w:noProof/>
            <w:webHidden/>
          </w:rPr>
          <w:fldChar w:fldCharType="begin"/>
        </w:r>
        <w:r w:rsidR="00413D45">
          <w:rPr>
            <w:noProof/>
            <w:webHidden/>
          </w:rPr>
          <w:instrText xml:space="preserve"> PAGEREF _Toc493598612 \h </w:instrText>
        </w:r>
        <w:r w:rsidR="00413D45">
          <w:rPr>
            <w:noProof/>
            <w:webHidden/>
          </w:rPr>
        </w:r>
        <w:r w:rsidR="00413D45">
          <w:rPr>
            <w:noProof/>
            <w:webHidden/>
          </w:rPr>
          <w:fldChar w:fldCharType="separate"/>
        </w:r>
        <w:r w:rsidR="00413D45">
          <w:rPr>
            <w:noProof/>
            <w:webHidden/>
          </w:rPr>
          <w:t>63</w:t>
        </w:r>
        <w:r w:rsidR="00413D45">
          <w:rPr>
            <w:noProof/>
            <w:webHidden/>
          </w:rPr>
          <w:fldChar w:fldCharType="end"/>
        </w:r>
      </w:hyperlink>
    </w:p>
    <w:p w14:paraId="6E1E4C9B" w14:textId="0FABECA5"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13" w:history="1">
        <w:r w:rsidR="00413D45" w:rsidRPr="00472666">
          <w:rPr>
            <w:rStyle w:val="Hyperlink"/>
            <w:noProof/>
          </w:rPr>
          <w:t>3.27.3 id property</w:t>
        </w:r>
        <w:r w:rsidR="00413D45">
          <w:rPr>
            <w:noProof/>
            <w:webHidden/>
          </w:rPr>
          <w:tab/>
        </w:r>
        <w:r w:rsidR="00413D45">
          <w:rPr>
            <w:noProof/>
            <w:webHidden/>
          </w:rPr>
          <w:fldChar w:fldCharType="begin"/>
        </w:r>
        <w:r w:rsidR="00413D45">
          <w:rPr>
            <w:noProof/>
            <w:webHidden/>
          </w:rPr>
          <w:instrText xml:space="preserve"> PAGEREF _Toc493598613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1B6DCE0C" w14:textId="65D3AEE9"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14" w:history="1">
        <w:r w:rsidR="00413D45" w:rsidRPr="00472666">
          <w:rPr>
            <w:rStyle w:val="Hyperlink"/>
            <w:noProof/>
          </w:rPr>
          <w:t>3.27.4 name property</w:t>
        </w:r>
        <w:r w:rsidR="00413D45">
          <w:rPr>
            <w:noProof/>
            <w:webHidden/>
          </w:rPr>
          <w:tab/>
        </w:r>
        <w:r w:rsidR="00413D45">
          <w:rPr>
            <w:noProof/>
            <w:webHidden/>
          </w:rPr>
          <w:fldChar w:fldCharType="begin"/>
        </w:r>
        <w:r w:rsidR="00413D45">
          <w:rPr>
            <w:noProof/>
            <w:webHidden/>
          </w:rPr>
          <w:instrText xml:space="preserve"> PAGEREF _Toc493598614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5E866006" w14:textId="19284CF9"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15" w:history="1">
        <w:r w:rsidR="00413D45" w:rsidRPr="00472666">
          <w:rPr>
            <w:rStyle w:val="Hyperlink"/>
            <w:noProof/>
          </w:rPr>
          <w:t>3.27.5 shortDescription property</w:t>
        </w:r>
        <w:r w:rsidR="00413D45">
          <w:rPr>
            <w:noProof/>
            <w:webHidden/>
          </w:rPr>
          <w:tab/>
        </w:r>
        <w:r w:rsidR="00413D45">
          <w:rPr>
            <w:noProof/>
            <w:webHidden/>
          </w:rPr>
          <w:fldChar w:fldCharType="begin"/>
        </w:r>
        <w:r w:rsidR="00413D45">
          <w:rPr>
            <w:noProof/>
            <w:webHidden/>
          </w:rPr>
          <w:instrText xml:space="preserve"> PAGEREF _Toc493598615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641EB2D3" w14:textId="26CB0F5D"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16" w:history="1">
        <w:r w:rsidR="00413D45" w:rsidRPr="00472666">
          <w:rPr>
            <w:rStyle w:val="Hyperlink"/>
            <w:noProof/>
          </w:rPr>
          <w:t>3.27.6 fullDescription property</w:t>
        </w:r>
        <w:r w:rsidR="00413D45">
          <w:rPr>
            <w:noProof/>
            <w:webHidden/>
          </w:rPr>
          <w:tab/>
        </w:r>
        <w:r w:rsidR="00413D45">
          <w:rPr>
            <w:noProof/>
            <w:webHidden/>
          </w:rPr>
          <w:fldChar w:fldCharType="begin"/>
        </w:r>
        <w:r w:rsidR="00413D45">
          <w:rPr>
            <w:noProof/>
            <w:webHidden/>
          </w:rPr>
          <w:instrText xml:space="preserve"> PAGEREF _Toc493598616 \h </w:instrText>
        </w:r>
        <w:r w:rsidR="00413D45">
          <w:rPr>
            <w:noProof/>
            <w:webHidden/>
          </w:rPr>
        </w:r>
        <w:r w:rsidR="00413D45">
          <w:rPr>
            <w:noProof/>
            <w:webHidden/>
          </w:rPr>
          <w:fldChar w:fldCharType="separate"/>
        </w:r>
        <w:r w:rsidR="00413D45">
          <w:rPr>
            <w:noProof/>
            <w:webHidden/>
          </w:rPr>
          <w:t>64</w:t>
        </w:r>
        <w:r w:rsidR="00413D45">
          <w:rPr>
            <w:noProof/>
            <w:webHidden/>
          </w:rPr>
          <w:fldChar w:fldCharType="end"/>
        </w:r>
      </w:hyperlink>
    </w:p>
    <w:p w14:paraId="08BF3108" w14:textId="40B255F4"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17" w:history="1">
        <w:r w:rsidR="00413D45" w:rsidRPr="00472666">
          <w:rPr>
            <w:rStyle w:val="Hyperlink"/>
            <w:noProof/>
          </w:rPr>
          <w:t>3.27.7 defaultLevel property</w:t>
        </w:r>
        <w:r w:rsidR="00413D45">
          <w:rPr>
            <w:noProof/>
            <w:webHidden/>
          </w:rPr>
          <w:tab/>
        </w:r>
        <w:r w:rsidR="00413D45">
          <w:rPr>
            <w:noProof/>
            <w:webHidden/>
          </w:rPr>
          <w:fldChar w:fldCharType="begin"/>
        </w:r>
        <w:r w:rsidR="00413D45">
          <w:rPr>
            <w:noProof/>
            <w:webHidden/>
          </w:rPr>
          <w:instrText xml:space="preserve"> PAGEREF _Toc493598617 \h </w:instrText>
        </w:r>
        <w:r w:rsidR="00413D45">
          <w:rPr>
            <w:noProof/>
            <w:webHidden/>
          </w:rPr>
        </w:r>
        <w:r w:rsidR="00413D45">
          <w:rPr>
            <w:noProof/>
            <w:webHidden/>
          </w:rPr>
          <w:fldChar w:fldCharType="separate"/>
        </w:r>
        <w:r w:rsidR="00413D45">
          <w:rPr>
            <w:noProof/>
            <w:webHidden/>
          </w:rPr>
          <w:t>65</w:t>
        </w:r>
        <w:r w:rsidR="00413D45">
          <w:rPr>
            <w:noProof/>
            <w:webHidden/>
          </w:rPr>
          <w:fldChar w:fldCharType="end"/>
        </w:r>
      </w:hyperlink>
    </w:p>
    <w:p w14:paraId="29C8B45C" w14:textId="4074227A"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18" w:history="1">
        <w:r w:rsidR="00413D45" w:rsidRPr="00472666">
          <w:rPr>
            <w:rStyle w:val="Hyperlink"/>
            <w:noProof/>
          </w:rPr>
          <w:t>3.27.8 messageFormats property</w:t>
        </w:r>
        <w:r w:rsidR="00413D45">
          <w:rPr>
            <w:noProof/>
            <w:webHidden/>
          </w:rPr>
          <w:tab/>
        </w:r>
        <w:r w:rsidR="00413D45">
          <w:rPr>
            <w:noProof/>
            <w:webHidden/>
          </w:rPr>
          <w:fldChar w:fldCharType="begin"/>
        </w:r>
        <w:r w:rsidR="00413D45">
          <w:rPr>
            <w:noProof/>
            <w:webHidden/>
          </w:rPr>
          <w:instrText xml:space="preserve"> PAGEREF _Toc493598618 \h </w:instrText>
        </w:r>
        <w:r w:rsidR="00413D45">
          <w:rPr>
            <w:noProof/>
            <w:webHidden/>
          </w:rPr>
        </w:r>
        <w:r w:rsidR="00413D45">
          <w:rPr>
            <w:noProof/>
            <w:webHidden/>
          </w:rPr>
          <w:fldChar w:fldCharType="separate"/>
        </w:r>
        <w:r w:rsidR="00413D45">
          <w:rPr>
            <w:noProof/>
            <w:webHidden/>
          </w:rPr>
          <w:t>65</w:t>
        </w:r>
        <w:r w:rsidR="00413D45">
          <w:rPr>
            <w:noProof/>
            <w:webHidden/>
          </w:rPr>
          <w:fldChar w:fldCharType="end"/>
        </w:r>
      </w:hyperlink>
    </w:p>
    <w:p w14:paraId="13BBE698" w14:textId="12E7A056"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19" w:history="1">
        <w:r w:rsidR="00413D45" w:rsidRPr="00472666">
          <w:rPr>
            <w:rStyle w:val="Hyperlink"/>
            <w:noProof/>
          </w:rPr>
          <w:t>3.27.9 helpUri property</w:t>
        </w:r>
        <w:r w:rsidR="00413D45">
          <w:rPr>
            <w:noProof/>
            <w:webHidden/>
          </w:rPr>
          <w:tab/>
        </w:r>
        <w:r w:rsidR="00413D45">
          <w:rPr>
            <w:noProof/>
            <w:webHidden/>
          </w:rPr>
          <w:fldChar w:fldCharType="begin"/>
        </w:r>
        <w:r w:rsidR="00413D45">
          <w:rPr>
            <w:noProof/>
            <w:webHidden/>
          </w:rPr>
          <w:instrText xml:space="preserve"> PAGEREF _Toc493598619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2A8A1F66" w14:textId="407EFE65"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20" w:history="1">
        <w:r w:rsidR="00413D45" w:rsidRPr="00472666">
          <w:rPr>
            <w:rStyle w:val="Hyperlink"/>
            <w:noProof/>
          </w:rPr>
          <w:t>3.27.10 properties property</w:t>
        </w:r>
        <w:r w:rsidR="00413D45">
          <w:rPr>
            <w:noProof/>
            <w:webHidden/>
          </w:rPr>
          <w:tab/>
        </w:r>
        <w:r w:rsidR="00413D45">
          <w:rPr>
            <w:noProof/>
            <w:webHidden/>
          </w:rPr>
          <w:fldChar w:fldCharType="begin"/>
        </w:r>
        <w:r w:rsidR="00413D45">
          <w:rPr>
            <w:noProof/>
            <w:webHidden/>
          </w:rPr>
          <w:instrText xml:space="preserve"> PAGEREF _Toc493598620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0FE35F27" w14:textId="07EC3F8D"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621" w:history="1">
        <w:r w:rsidR="00413D45" w:rsidRPr="00472666">
          <w:rPr>
            <w:rStyle w:val="Hyperlink"/>
            <w:noProof/>
          </w:rPr>
          <w:t>3.28 formattedMessage object</w:t>
        </w:r>
        <w:r w:rsidR="00413D45">
          <w:rPr>
            <w:noProof/>
            <w:webHidden/>
          </w:rPr>
          <w:tab/>
        </w:r>
        <w:r w:rsidR="00413D45">
          <w:rPr>
            <w:noProof/>
            <w:webHidden/>
          </w:rPr>
          <w:fldChar w:fldCharType="begin"/>
        </w:r>
        <w:r w:rsidR="00413D45">
          <w:rPr>
            <w:noProof/>
            <w:webHidden/>
          </w:rPr>
          <w:instrText xml:space="preserve"> PAGEREF _Toc493598621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20C61F81" w14:textId="048B4D55"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22" w:history="1">
        <w:r w:rsidR="00413D45" w:rsidRPr="00472666">
          <w:rPr>
            <w:rStyle w:val="Hyperlink"/>
            <w:noProof/>
          </w:rPr>
          <w:t>3.28.1 General</w:t>
        </w:r>
        <w:r w:rsidR="00413D45">
          <w:rPr>
            <w:noProof/>
            <w:webHidden/>
          </w:rPr>
          <w:tab/>
        </w:r>
        <w:r w:rsidR="00413D45">
          <w:rPr>
            <w:noProof/>
            <w:webHidden/>
          </w:rPr>
          <w:fldChar w:fldCharType="begin"/>
        </w:r>
        <w:r w:rsidR="00413D45">
          <w:rPr>
            <w:noProof/>
            <w:webHidden/>
          </w:rPr>
          <w:instrText xml:space="preserve"> PAGEREF _Toc493598622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6BB36483" w14:textId="05065CE0"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23" w:history="1">
        <w:r w:rsidR="00413D45" w:rsidRPr="00472666">
          <w:rPr>
            <w:rStyle w:val="Hyperlink"/>
            <w:noProof/>
          </w:rPr>
          <w:t>3.28.2 formatId property</w:t>
        </w:r>
        <w:r w:rsidR="00413D45">
          <w:rPr>
            <w:noProof/>
            <w:webHidden/>
          </w:rPr>
          <w:tab/>
        </w:r>
        <w:r w:rsidR="00413D45">
          <w:rPr>
            <w:noProof/>
            <w:webHidden/>
          </w:rPr>
          <w:fldChar w:fldCharType="begin"/>
        </w:r>
        <w:r w:rsidR="00413D45">
          <w:rPr>
            <w:noProof/>
            <w:webHidden/>
          </w:rPr>
          <w:instrText xml:space="preserve"> PAGEREF _Toc493598623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5C23EED3" w14:textId="50624E00"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24" w:history="1">
        <w:r w:rsidR="00413D45" w:rsidRPr="00472666">
          <w:rPr>
            <w:rStyle w:val="Hyperlink"/>
            <w:noProof/>
          </w:rPr>
          <w:t>3.28.3 arguments property</w:t>
        </w:r>
        <w:r w:rsidR="00413D45">
          <w:rPr>
            <w:noProof/>
            <w:webHidden/>
          </w:rPr>
          <w:tab/>
        </w:r>
        <w:r w:rsidR="00413D45">
          <w:rPr>
            <w:noProof/>
            <w:webHidden/>
          </w:rPr>
          <w:fldChar w:fldCharType="begin"/>
        </w:r>
        <w:r w:rsidR="00413D45">
          <w:rPr>
            <w:noProof/>
            <w:webHidden/>
          </w:rPr>
          <w:instrText xml:space="preserve"> PAGEREF _Toc493598624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698DEA98" w14:textId="47003777"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625" w:history="1">
        <w:r w:rsidR="00413D45" w:rsidRPr="00472666">
          <w:rPr>
            <w:rStyle w:val="Hyperlink"/>
            <w:noProof/>
          </w:rPr>
          <w:t>3.29 fix object</w:t>
        </w:r>
        <w:r w:rsidR="00413D45">
          <w:rPr>
            <w:noProof/>
            <w:webHidden/>
          </w:rPr>
          <w:tab/>
        </w:r>
        <w:r w:rsidR="00413D45">
          <w:rPr>
            <w:noProof/>
            <w:webHidden/>
          </w:rPr>
          <w:fldChar w:fldCharType="begin"/>
        </w:r>
        <w:r w:rsidR="00413D45">
          <w:rPr>
            <w:noProof/>
            <w:webHidden/>
          </w:rPr>
          <w:instrText xml:space="preserve"> PAGEREF _Toc493598625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046DB02D" w14:textId="026DF0AA"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26" w:history="1">
        <w:r w:rsidR="00413D45" w:rsidRPr="00472666">
          <w:rPr>
            <w:rStyle w:val="Hyperlink"/>
            <w:noProof/>
          </w:rPr>
          <w:t>3.29.1 General</w:t>
        </w:r>
        <w:r w:rsidR="00413D45">
          <w:rPr>
            <w:noProof/>
            <w:webHidden/>
          </w:rPr>
          <w:tab/>
        </w:r>
        <w:r w:rsidR="00413D45">
          <w:rPr>
            <w:noProof/>
            <w:webHidden/>
          </w:rPr>
          <w:fldChar w:fldCharType="begin"/>
        </w:r>
        <w:r w:rsidR="00413D45">
          <w:rPr>
            <w:noProof/>
            <w:webHidden/>
          </w:rPr>
          <w:instrText xml:space="preserve"> PAGEREF _Toc493598626 \h </w:instrText>
        </w:r>
        <w:r w:rsidR="00413D45">
          <w:rPr>
            <w:noProof/>
            <w:webHidden/>
          </w:rPr>
        </w:r>
        <w:r w:rsidR="00413D45">
          <w:rPr>
            <w:noProof/>
            <w:webHidden/>
          </w:rPr>
          <w:fldChar w:fldCharType="separate"/>
        </w:r>
        <w:r w:rsidR="00413D45">
          <w:rPr>
            <w:noProof/>
            <w:webHidden/>
          </w:rPr>
          <w:t>66</w:t>
        </w:r>
        <w:r w:rsidR="00413D45">
          <w:rPr>
            <w:noProof/>
            <w:webHidden/>
          </w:rPr>
          <w:fldChar w:fldCharType="end"/>
        </w:r>
      </w:hyperlink>
    </w:p>
    <w:p w14:paraId="7F0C517C" w14:textId="3B364453"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27" w:history="1">
        <w:r w:rsidR="00413D45" w:rsidRPr="00472666">
          <w:rPr>
            <w:rStyle w:val="Hyperlink"/>
            <w:noProof/>
          </w:rPr>
          <w:t>3.29.2 description property</w:t>
        </w:r>
        <w:r w:rsidR="00413D45">
          <w:rPr>
            <w:noProof/>
            <w:webHidden/>
          </w:rPr>
          <w:tab/>
        </w:r>
        <w:r w:rsidR="00413D45">
          <w:rPr>
            <w:noProof/>
            <w:webHidden/>
          </w:rPr>
          <w:fldChar w:fldCharType="begin"/>
        </w:r>
        <w:r w:rsidR="00413D45">
          <w:rPr>
            <w:noProof/>
            <w:webHidden/>
          </w:rPr>
          <w:instrText xml:space="preserve"> PAGEREF _Toc493598627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169F0985" w14:textId="4E2E9D06"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28" w:history="1">
        <w:r w:rsidR="00413D45" w:rsidRPr="00472666">
          <w:rPr>
            <w:rStyle w:val="Hyperlink"/>
            <w:noProof/>
          </w:rPr>
          <w:t>3.29.3 fileChanges property</w:t>
        </w:r>
        <w:r w:rsidR="00413D45">
          <w:rPr>
            <w:noProof/>
            <w:webHidden/>
          </w:rPr>
          <w:tab/>
        </w:r>
        <w:r w:rsidR="00413D45">
          <w:rPr>
            <w:noProof/>
            <w:webHidden/>
          </w:rPr>
          <w:fldChar w:fldCharType="begin"/>
        </w:r>
        <w:r w:rsidR="00413D45">
          <w:rPr>
            <w:noProof/>
            <w:webHidden/>
          </w:rPr>
          <w:instrText xml:space="preserve"> PAGEREF _Toc493598628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6E3CF660" w14:textId="75C125E5"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629" w:history="1">
        <w:r w:rsidR="00413D45" w:rsidRPr="00472666">
          <w:rPr>
            <w:rStyle w:val="Hyperlink"/>
            <w:noProof/>
          </w:rPr>
          <w:t>3.30 fileChange object</w:t>
        </w:r>
        <w:r w:rsidR="00413D45">
          <w:rPr>
            <w:noProof/>
            <w:webHidden/>
          </w:rPr>
          <w:tab/>
        </w:r>
        <w:r w:rsidR="00413D45">
          <w:rPr>
            <w:noProof/>
            <w:webHidden/>
          </w:rPr>
          <w:fldChar w:fldCharType="begin"/>
        </w:r>
        <w:r w:rsidR="00413D45">
          <w:rPr>
            <w:noProof/>
            <w:webHidden/>
          </w:rPr>
          <w:instrText xml:space="preserve"> PAGEREF _Toc493598629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33C4B085" w14:textId="34FF1357"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30" w:history="1">
        <w:r w:rsidR="00413D45" w:rsidRPr="00472666">
          <w:rPr>
            <w:rStyle w:val="Hyperlink"/>
            <w:noProof/>
          </w:rPr>
          <w:t>3.30.1 General</w:t>
        </w:r>
        <w:r w:rsidR="00413D45">
          <w:rPr>
            <w:noProof/>
            <w:webHidden/>
          </w:rPr>
          <w:tab/>
        </w:r>
        <w:r w:rsidR="00413D45">
          <w:rPr>
            <w:noProof/>
            <w:webHidden/>
          </w:rPr>
          <w:fldChar w:fldCharType="begin"/>
        </w:r>
        <w:r w:rsidR="00413D45">
          <w:rPr>
            <w:noProof/>
            <w:webHidden/>
          </w:rPr>
          <w:instrText xml:space="preserve"> PAGEREF _Toc493598630 \h </w:instrText>
        </w:r>
        <w:r w:rsidR="00413D45">
          <w:rPr>
            <w:noProof/>
            <w:webHidden/>
          </w:rPr>
        </w:r>
        <w:r w:rsidR="00413D45">
          <w:rPr>
            <w:noProof/>
            <w:webHidden/>
          </w:rPr>
          <w:fldChar w:fldCharType="separate"/>
        </w:r>
        <w:r w:rsidR="00413D45">
          <w:rPr>
            <w:noProof/>
            <w:webHidden/>
          </w:rPr>
          <w:t>67</w:t>
        </w:r>
        <w:r w:rsidR="00413D45">
          <w:rPr>
            <w:noProof/>
            <w:webHidden/>
          </w:rPr>
          <w:fldChar w:fldCharType="end"/>
        </w:r>
      </w:hyperlink>
    </w:p>
    <w:p w14:paraId="1BB4AAAC" w14:textId="461263D0"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31" w:history="1">
        <w:r w:rsidR="00413D45" w:rsidRPr="00472666">
          <w:rPr>
            <w:rStyle w:val="Hyperlink"/>
            <w:noProof/>
          </w:rPr>
          <w:t>3.30.2 uri property</w:t>
        </w:r>
        <w:r w:rsidR="00413D45">
          <w:rPr>
            <w:noProof/>
            <w:webHidden/>
          </w:rPr>
          <w:tab/>
        </w:r>
        <w:r w:rsidR="00413D45">
          <w:rPr>
            <w:noProof/>
            <w:webHidden/>
          </w:rPr>
          <w:fldChar w:fldCharType="begin"/>
        </w:r>
        <w:r w:rsidR="00413D45">
          <w:rPr>
            <w:noProof/>
            <w:webHidden/>
          </w:rPr>
          <w:instrText xml:space="preserve"> PAGEREF _Toc493598631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7D043F7A" w14:textId="4F1C928C"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32" w:history="1">
        <w:r w:rsidR="00413D45" w:rsidRPr="00472666">
          <w:rPr>
            <w:rStyle w:val="Hyperlink"/>
            <w:noProof/>
          </w:rPr>
          <w:t>3.30.3 uriBaseId property</w:t>
        </w:r>
        <w:r w:rsidR="00413D45">
          <w:rPr>
            <w:noProof/>
            <w:webHidden/>
          </w:rPr>
          <w:tab/>
        </w:r>
        <w:r w:rsidR="00413D45">
          <w:rPr>
            <w:noProof/>
            <w:webHidden/>
          </w:rPr>
          <w:fldChar w:fldCharType="begin"/>
        </w:r>
        <w:r w:rsidR="00413D45">
          <w:rPr>
            <w:noProof/>
            <w:webHidden/>
          </w:rPr>
          <w:instrText xml:space="preserve"> PAGEREF _Toc493598632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270437F6" w14:textId="088FB5AA"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33" w:history="1">
        <w:r w:rsidR="00413D45" w:rsidRPr="00472666">
          <w:rPr>
            <w:rStyle w:val="Hyperlink"/>
            <w:noProof/>
          </w:rPr>
          <w:t>3.30.4 replacements property</w:t>
        </w:r>
        <w:r w:rsidR="00413D45">
          <w:rPr>
            <w:noProof/>
            <w:webHidden/>
          </w:rPr>
          <w:tab/>
        </w:r>
        <w:r w:rsidR="00413D45">
          <w:rPr>
            <w:noProof/>
            <w:webHidden/>
          </w:rPr>
          <w:fldChar w:fldCharType="begin"/>
        </w:r>
        <w:r w:rsidR="00413D45">
          <w:rPr>
            <w:noProof/>
            <w:webHidden/>
          </w:rPr>
          <w:instrText xml:space="preserve"> PAGEREF _Toc493598633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67E3AFF5" w14:textId="66B7FD75"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634" w:history="1">
        <w:r w:rsidR="00413D45" w:rsidRPr="00472666">
          <w:rPr>
            <w:rStyle w:val="Hyperlink"/>
            <w:noProof/>
          </w:rPr>
          <w:t>3.31 replacement object</w:t>
        </w:r>
        <w:r w:rsidR="00413D45">
          <w:rPr>
            <w:noProof/>
            <w:webHidden/>
          </w:rPr>
          <w:tab/>
        </w:r>
        <w:r w:rsidR="00413D45">
          <w:rPr>
            <w:noProof/>
            <w:webHidden/>
          </w:rPr>
          <w:fldChar w:fldCharType="begin"/>
        </w:r>
        <w:r w:rsidR="00413D45">
          <w:rPr>
            <w:noProof/>
            <w:webHidden/>
          </w:rPr>
          <w:instrText xml:space="preserve"> PAGEREF _Toc493598634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24E230CF" w14:textId="00CB0135"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35" w:history="1">
        <w:r w:rsidR="00413D45" w:rsidRPr="00472666">
          <w:rPr>
            <w:rStyle w:val="Hyperlink"/>
            <w:noProof/>
          </w:rPr>
          <w:t>3.31.1 General</w:t>
        </w:r>
        <w:r w:rsidR="00413D45">
          <w:rPr>
            <w:noProof/>
            <w:webHidden/>
          </w:rPr>
          <w:tab/>
        </w:r>
        <w:r w:rsidR="00413D45">
          <w:rPr>
            <w:noProof/>
            <w:webHidden/>
          </w:rPr>
          <w:fldChar w:fldCharType="begin"/>
        </w:r>
        <w:r w:rsidR="00413D45">
          <w:rPr>
            <w:noProof/>
            <w:webHidden/>
          </w:rPr>
          <w:instrText xml:space="preserve"> PAGEREF _Toc493598635 \h </w:instrText>
        </w:r>
        <w:r w:rsidR="00413D45">
          <w:rPr>
            <w:noProof/>
            <w:webHidden/>
          </w:rPr>
        </w:r>
        <w:r w:rsidR="00413D45">
          <w:rPr>
            <w:noProof/>
            <w:webHidden/>
          </w:rPr>
          <w:fldChar w:fldCharType="separate"/>
        </w:r>
        <w:r w:rsidR="00413D45">
          <w:rPr>
            <w:noProof/>
            <w:webHidden/>
          </w:rPr>
          <w:t>68</w:t>
        </w:r>
        <w:r w:rsidR="00413D45">
          <w:rPr>
            <w:noProof/>
            <w:webHidden/>
          </w:rPr>
          <w:fldChar w:fldCharType="end"/>
        </w:r>
      </w:hyperlink>
    </w:p>
    <w:p w14:paraId="147730C5" w14:textId="44293F7C"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36" w:history="1">
        <w:r w:rsidR="00413D45" w:rsidRPr="00472666">
          <w:rPr>
            <w:rStyle w:val="Hyperlink"/>
            <w:noProof/>
          </w:rPr>
          <w:t>3.31.2 Constraints</w:t>
        </w:r>
        <w:r w:rsidR="00413D45">
          <w:rPr>
            <w:noProof/>
            <w:webHidden/>
          </w:rPr>
          <w:tab/>
        </w:r>
        <w:r w:rsidR="00413D45">
          <w:rPr>
            <w:noProof/>
            <w:webHidden/>
          </w:rPr>
          <w:fldChar w:fldCharType="begin"/>
        </w:r>
        <w:r w:rsidR="00413D45">
          <w:rPr>
            <w:noProof/>
            <w:webHidden/>
          </w:rPr>
          <w:instrText xml:space="preserve"> PAGEREF _Toc493598636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3B96B88E" w14:textId="1070CB01"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37" w:history="1">
        <w:r w:rsidR="00413D45" w:rsidRPr="00472666">
          <w:rPr>
            <w:rStyle w:val="Hyperlink"/>
            <w:noProof/>
          </w:rPr>
          <w:t>3.31.3 offset property</w:t>
        </w:r>
        <w:r w:rsidR="00413D45">
          <w:rPr>
            <w:noProof/>
            <w:webHidden/>
          </w:rPr>
          <w:tab/>
        </w:r>
        <w:r w:rsidR="00413D45">
          <w:rPr>
            <w:noProof/>
            <w:webHidden/>
          </w:rPr>
          <w:fldChar w:fldCharType="begin"/>
        </w:r>
        <w:r w:rsidR="00413D45">
          <w:rPr>
            <w:noProof/>
            <w:webHidden/>
          </w:rPr>
          <w:instrText xml:space="preserve"> PAGEREF _Toc493598637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2032E1E6" w14:textId="32F0789B"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38" w:history="1">
        <w:r w:rsidR="00413D45" w:rsidRPr="00472666">
          <w:rPr>
            <w:rStyle w:val="Hyperlink"/>
            <w:noProof/>
          </w:rPr>
          <w:t>3.31.4 deletedLength property</w:t>
        </w:r>
        <w:r w:rsidR="00413D45">
          <w:rPr>
            <w:noProof/>
            <w:webHidden/>
          </w:rPr>
          <w:tab/>
        </w:r>
        <w:r w:rsidR="00413D45">
          <w:rPr>
            <w:noProof/>
            <w:webHidden/>
          </w:rPr>
          <w:fldChar w:fldCharType="begin"/>
        </w:r>
        <w:r w:rsidR="00413D45">
          <w:rPr>
            <w:noProof/>
            <w:webHidden/>
          </w:rPr>
          <w:instrText xml:space="preserve"> PAGEREF _Toc493598638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5B1104E0" w14:textId="76BAA218"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39" w:history="1">
        <w:r w:rsidR="00413D45" w:rsidRPr="00472666">
          <w:rPr>
            <w:rStyle w:val="Hyperlink"/>
            <w:noProof/>
          </w:rPr>
          <w:t>3.31.5 insertedBytes property</w:t>
        </w:r>
        <w:r w:rsidR="00413D45">
          <w:rPr>
            <w:noProof/>
            <w:webHidden/>
          </w:rPr>
          <w:tab/>
        </w:r>
        <w:r w:rsidR="00413D45">
          <w:rPr>
            <w:noProof/>
            <w:webHidden/>
          </w:rPr>
          <w:fldChar w:fldCharType="begin"/>
        </w:r>
        <w:r w:rsidR="00413D45">
          <w:rPr>
            <w:noProof/>
            <w:webHidden/>
          </w:rPr>
          <w:instrText xml:space="preserve"> PAGEREF _Toc493598639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36F4FACA" w14:textId="37880EF8"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640" w:history="1">
        <w:r w:rsidR="00413D45" w:rsidRPr="00472666">
          <w:rPr>
            <w:rStyle w:val="Hyperlink"/>
            <w:noProof/>
          </w:rPr>
          <w:t>3.32 notification object</w:t>
        </w:r>
        <w:r w:rsidR="00413D45">
          <w:rPr>
            <w:noProof/>
            <w:webHidden/>
          </w:rPr>
          <w:tab/>
        </w:r>
        <w:r w:rsidR="00413D45">
          <w:rPr>
            <w:noProof/>
            <w:webHidden/>
          </w:rPr>
          <w:fldChar w:fldCharType="begin"/>
        </w:r>
        <w:r w:rsidR="00413D45">
          <w:rPr>
            <w:noProof/>
            <w:webHidden/>
          </w:rPr>
          <w:instrText xml:space="preserve"> PAGEREF _Toc493598640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6F45E30F" w14:textId="2F863299"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41" w:history="1">
        <w:r w:rsidR="00413D45" w:rsidRPr="00472666">
          <w:rPr>
            <w:rStyle w:val="Hyperlink"/>
            <w:noProof/>
          </w:rPr>
          <w:t>3.32.1 General</w:t>
        </w:r>
        <w:r w:rsidR="00413D45">
          <w:rPr>
            <w:noProof/>
            <w:webHidden/>
          </w:rPr>
          <w:tab/>
        </w:r>
        <w:r w:rsidR="00413D45">
          <w:rPr>
            <w:noProof/>
            <w:webHidden/>
          </w:rPr>
          <w:fldChar w:fldCharType="begin"/>
        </w:r>
        <w:r w:rsidR="00413D45">
          <w:rPr>
            <w:noProof/>
            <w:webHidden/>
          </w:rPr>
          <w:instrText xml:space="preserve"> PAGEREF _Toc493598641 \h </w:instrText>
        </w:r>
        <w:r w:rsidR="00413D45">
          <w:rPr>
            <w:noProof/>
            <w:webHidden/>
          </w:rPr>
        </w:r>
        <w:r w:rsidR="00413D45">
          <w:rPr>
            <w:noProof/>
            <w:webHidden/>
          </w:rPr>
          <w:fldChar w:fldCharType="separate"/>
        </w:r>
        <w:r w:rsidR="00413D45">
          <w:rPr>
            <w:noProof/>
            <w:webHidden/>
          </w:rPr>
          <w:t>69</w:t>
        </w:r>
        <w:r w:rsidR="00413D45">
          <w:rPr>
            <w:noProof/>
            <w:webHidden/>
          </w:rPr>
          <w:fldChar w:fldCharType="end"/>
        </w:r>
      </w:hyperlink>
    </w:p>
    <w:p w14:paraId="6724A1D2" w14:textId="5D1E058C"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42" w:history="1">
        <w:r w:rsidR="00413D45" w:rsidRPr="00472666">
          <w:rPr>
            <w:rStyle w:val="Hyperlink"/>
            <w:noProof/>
          </w:rPr>
          <w:t>3.32.2 id property</w:t>
        </w:r>
        <w:r w:rsidR="00413D45">
          <w:rPr>
            <w:noProof/>
            <w:webHidden/>
          </w:rPr>
          <w:tab/>
        </w:r>
        <w:r w:rsidR="00413D45">
          <w:rPr>
            <w:noProof/>
            <w:webHidden/>
          </w:rPr>
          <w:fldChar w:fldCharType="begin"/>
        </w:r>
        <w:r w:rsidR="00413D45">
          <w:rPr>
            <w:noProof/>
            <w:webHidden/>
          </w:rPr>
          <w:instrText xml:space="preserve"> PAGEREF _Toc493598642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0360DA5F" w14:textId="1AFD054C"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43" w:history="1">
        <w:r w:rsidR="00413D45" w:rsidRPr="00472666">
          <w:rPr>
            <w:rStyle w:val="Hyperlink"/>
            <w:noProof/>
          </w:rPr>
          <w:t>3.32.3 ruleId property</w:t>
        </w:r>
        <w:r w:rsidR="00413D45">
          <w:rPr>
            <w:noProof/>
            <w:webHidden/>
          </w:rPr>
          <w:tab/>
        </w:r>
        <w:r w:rsidR="00413D45">
          <w:rPr>
            <w:noProof/>
            <w:webHidden/>
          </w:rPr>
          <w:fldChar w:fldCharType="begin"/>
        </w:r>
        <w:r w:rsidR="00413D45">
          <w:rPr>
            <w:noProof/>
            <w:webHidden/>
          </w:rPr>
          <w:instrText xml:space="preserve"> PAGEREF _Toc493598643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35A62343" w14:textId="147421AE"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44" w:history="1">
        <w:r w:rsidR="00413D45" w:rsidRPr="00472666">
          <w:rPr>
            <w:rStyle w:val="Hyperlink"/>
            <w:noProof/>
          </w:rPr>
          <w:t>3.32.4 ruleKey property</w:t>
        </w:r>
        <w:r w:rsidR="00413D45">
          <w:rPr>
            <w:noProof/>
            <w:webHidden/>
          </w:rPr>
          <w:tab/>
        </w:r>
        <w:r w:rsidR="00413D45">
          <w:rPr>
            <w:noProof/>
            <w:webHidden/>
          </w:rPr>
          <w:fldChar w:fldCharType="begin"/>
        </w:r>
        <w:r w:rsidR="00413D45">
          <w:rPr>
            <w:noProof/>
            <w:webHidden/>
          </w:rPr>
          <w:instrText xml:space="preserve"> PAGEREF _Toc493598644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41A39662" w14:textId="68D4F293"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45" w:history="1">
        <w:r w:rsidR="00413D45" w:rsidRPr="00472666">
          <w:rPr>
            <w:rStyle w:val="Hyperlink"/>
            <w:noProof/>
          </w:rPr>
          <w:t>3.32.5 physicalLocation property</w:t>
        </w:r>
        <w:r w:rsidR="00413D45">
          <w:rPr>
            <w:noProof/>
            <w:webHidden/>
          </w:rPr>
          <w:tab/>
        </w:r>
        <w:r w:rsidR="00413D45">
          <w:rPr>
            <w:noProof/>
            <w:webHidden/>
          </w:rPr>
          <w:fldChar w:fldCharType="begin"/>
        </w:r>
        <w:r w:rsidR="00413D45">
          <w:rPr>
            <w:noProof/>
            <w:webHidden/>
          </w:rPr>
          <w:instrText xml:space="preserve"> PAGEREF _Toc493598645 \h </w:instrText>
        </w:r>
        <w:r w:rsidR="00413D45">
          <w:rPr>
            <w:noProof/>
            <w:webHidden/>
          </w:rPr>
        </w:r>
        <w:r w:rsidR="00413D45">
          <w:rPr>
            <w:noProof/>
            <w:webHidden/>
          </w:rPr>
          <w:fldChar w:fldCharType="separate"/>
        </w:r>
        <w:r w:rsidR="00413D45">
          <w:rPr>
            <w:noProof/>
            <w:webHidden/>
          </w:rPr>
          <w:t>70</w:t>
        </w:r>
        <w:r w:rsidR="00413D45">
          <w:rPr>
            <w:noProof/>
            <w:webHidden/>
          </w:rPr>
          <w:fldChar w:fldCharType="end"/>
        </w:r>
      </w:hyperlink>
    </w:p>
    <w:p w14:paraId="3BCD0DA9" w14:textId="64BE4762"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46" w:history="1">
        <w:r w:rsidR="00413D45" w:rsidRPr="00472666">
          <w:rPr>
            <w:rStyle w:val="Hyperlink"/>
            <w:noProof/>
          </w:rPr>
          <w:t>3.32.6 message property</w:t>
        </w:r>
        <w:r w:rsidR="00413D45">
          <w:rPr>
            <w:noProof/>
            <w:webHidden/>
          </w:rPr>
          <w:tab/>
        </w:r>
        <w:r w:rsidR="00413D45">
          <w:rPr>
            <w:noProof/>
            <w:webHidden/>
          </w:rPr>
          <w:fldChar w:fldCharType="begin"/>
        </w:r>
        <w:r w:rsidR="00413D45">
          <w:rPr>
            <w:noProof/>
            <w:webHidden/>
          </w:rPr>
          <w:instrText xml:space="preserve"> PAGEREF _Toc493598646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4491E0FD" w14:textId="2790CC85"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47" w:history="1">
        <w:r w:rsidR="00413D45" w:rsidRPr="00472666">
          <w:rPr>
            <w:rStyle w:val="Hyperlink"/>
            <w:noProof/>
          </w:rPr>
          <w:t>3.32.7 level property</w:t>
        </w:r>
        <w:r w:rsidR="00413D45">
          <w:rPr>
            <w:noProof/>
            <w:webHidden/>
          </w:rPr>
          <w:tab/>
        </w:r>
        <w:r w:rsidR="00413D45">
          <w:rPr>
            <w:noProof/>
            <w:webHidden/>
          </w:rPr>
          <w:fldChar w:fldCharType="begin"/>
        </w:r>
        <w:r w:rsidR="00413D45">
          <w:rPr>
            <w:noProof/>
            <w:webHidden/>
          </w:rPr>
          <w:instrText xml:space="preserve"> PAGEREF _Toc493598647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2B712686" w14:textId="6E0EBFD2"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48" w:history="1">
        <w:r w:rsidR="00413D45" w:rsidRPr="00472666">
          <w:rPr>
            <w:rStyle w:val="Hyperlink"/>
            <w:noProof/>
          </w:rPr>
          <w:t>3.32.8 threadId property</w:t>
        </w:r>
        <w:r w:rsidR="00413D45">
          <w:rPr>
            <w:noProof/>
            <w:webHidden/>
          </w:rPr>
          <w:tab/>
        </w:r>
        <w:r w:rsidR="00413D45">
          <w:rPr>
            <w:noProof/>
            <w:webHidden/>
          </w:rPr>
          <w:fldChar w:fldCharType="begin"/>
        </w:r>
        <w:r w:rsidR="00413D45">
          <w:rPr>
            <w:noProof/>
            <w:webHidden/>
          </w:rPr>
          <w:instrText xml:space="preserve"> PAGEREF _Toc493598648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2EDFA9A3" w14:textId="6963843B"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49" w:history="1">
        <w:r w:rsidR="00413D45" w:rsidRPr="00472666">
          <w:rPr>
            <w:rStyle w:val="Hyperlink"/>
            <w:noProof/>
          </w:rPr>
          <w:t>3.32.9 time property</w:t>
        </w:r>
        <w:r w:rsidR="00413D45">
          <w:rPr>
            <w:noProof/>
            <w:webHidden/>
          </w:rPr>
          <w:tab/>
        </w:r>
        <w:r w:rsidR="00413D45">
          <w:rPr>
            <w:noProof/>
            <w:webHidden/>
          </w:rPr>
          <w:fldChar w:fldCharType="begin"/>
        </w:r>
        <w:r w:rsidR="00413D45">
          <w:rPr>
            <w:noProof/>
            <w:webHidden/>
          </w:rPr>
          <w:instrText xml:space="preserve"> PAGEREF _Toc493598649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557BAC94" w14:textId="33625FDB"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50" w:history="1">
        <w:r w:rsidR="00413D45" w:rsidRPr="00472666">
          <w:rPr>
            <w:rStyle w:val="Hyperlink"/>
            <w:noProof/>
          </w:rPr>
          <w:t>3.32.10 exception property</w:t>
        </w:r>
        <w:r w:rsidR="00413D45">
          <w:rPr>
            <w:noProof/>
            <w:webHidden/>
          </w:rPr>
          <w:tab/>
        </w:r>
        <w:r w:rsidR="00413D45">
          <w:rPr>
            <w:noProof/>
            <w:webHidden/>
          </w:rPr>
          <w:fldChar w:fldCharType="begin"/>
        </w:r>
        <w:r w:rsidR="00413D45">
          <w:rPr>
            <w:noProof/>
            <w:webHidden/>
          </w:rPr>
          <w:instrText xml:space="preserve"> PAGEREF _Toc493598650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049885DB" w14:textId="209439BA"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51" w:history="1">
        <w:r w:rsidR="00413D45" w:rsidRPr="00472666">
          <w:rPr>
            <w:rStyle w:val="Hyperlink"/>
            <w:noProof/>
          </w:rPr>
          <w:t>3.32.11 properties property</w:t>
        </w:r>
        <w:r w:rsidR="00413D45">
          <w:rPr>
            <w:noProof/>
            <w:webHidden/>
          </w:rPr>
          <w:tab/>
        </w:r>
        <w:r w:rsidR="00413D45">
          <w:rPr>
            <w:noProof/>
            <w:webHidden/>
          </w:rPr>
          <w:fldChar w:fldCharType="begin"/>
        </w:r>
        <w:r w:rsidR="00413D45">
          <w:rPr>
            <w:noProof/>
            <w:webHidden/>
          </w:rPr>
          <w:instrText xml:space="preserve"> PAGEREF _Toc493598651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6A53DF19" w14:textId="160D0E50"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652" w:history="1">
        <w:r w:rsidR="00413D45" w:rsidRPr="00472666">
          <w:rPr>
            <w:rStyle w:val="Hyperlink"/>
            <w:noProof/>
          </w:rPr>
          <w:t>3.33 exception object</w:t>
        </w:r>
        <w:r w:rsidR="00413D45">
          <w:rPr>
            <w:noProof/>
            <w:webHidden/>
          </w:rPr>
          <w:tab/>
        </w:r>
        <w:r w:rsidR="00413D45">
          <w:rPr>
            <w:noProof/>
            <w:webHidden/>
          </w:rPr>
          <w:fldChar w:fldCharType="begin"/>
        </w:r>
        <w:r w:rsidR="00413D45">
          <w:rPr>
            <w:noProof/>
            <w:webHidden/>
          </w:rPr>
          <w:instrText xml:space="preserve"> PAGEREF _Toc493598652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2EA2B94B" w14:textId="7945E061"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53" w:history="1">
        <w:r w:rsidR="00413D45" w:rsidRPr="00472666">
          <w:rPr>
            <w:rStyle w:val="Hyperlink"/>
            <w:noProof/>
          </w:rPr>
          <w:t>3.33.1 General</w:t>
        </w:r>
        <w:r w:rsidR="00413D45">
          <w:rPr>
            <w:noProof/>
            <w:webHidden/>
          </w:rPr>
          <w:tab/>
        </w:r>
        <w:r w:rsidR="00413D45">
          <w:rPr>
            <w:noProof/>
            <w:webHidden/>
          </w:rPr>
          <w:fldChar w:fldCharType="begin"/>
        </w:r>
        <w:r w:rsidR="00413D45">
          <w:rPr>
            <w:noProof/>
            <w:webHidden/>
          </w:rPr>
          <w:instrText xml:space="preserve"> PAGEREF _Toc493598653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33AB4BB6" w14:textId="54B114E7"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54" w:history="1">
        <w:r w:rsidR="00413D45" w:rsidRPr="00472666">
          <w:rPr>
            <w:rStyle w:val="Hyperlink"/>
            <w:noProof/>
          </w:rPr>
          <w:t>3.33.2 kind property</w:t>
        </w:r>
        <w:r w:rsidR="00413D45">
          <w:rPr>
            <w:noProof/>
            <w:webHidden/>
          </w:rPr>
          <w:tab/>
        </w:r>
        <w:r w:rsidR="00413D45">
          <w:rPr>
            <w:noProof/>
            <w:webHidden/>
          </w:rPr>
          <w:fldChar w:fldCharType="begin"/>
        </w:r>
        <w:r w:rsidR="00413D45">
          <w:rPr>
            <w:noProof/>
            <w:webHidden/>
          </w:rPr>
          <w:instrText xml:space="preserve"> PAGEREF _Toc493598654 \h </w:instrText>
        </w:r>
        <w:r w:rsidR="00413D45">
          <w:rPr>
            <w:noProof/>
            <w:webHidden/>
          </w:rPr>
        </w:r>
        <w:r w:rsidR="00413D45">
          <w:rPr>
            <w:noProof/>
            <w:webHidden/>
          </w:rPr>
          <w:fldChar w:fldCharType="separate"/>
        </w:r>
        <w:r w:rsidR="00413D45">
          <w:rPr>
            <w:noProof/>
            <w:webHidden/>
          </w:rPr>
          <w:t>71</w:t>
        </w:r>
        <w:r w:rsidR="00413D45">
          <w:rPr>
            <w:noProof/>
            <w:webHidden/>
          </w:rPr>
          <w:fldChar w:fldCharType="end"/>
        </w:r>
      </w:hyperlink>
    </w:p>
    <w:p w14:paraId="4D845A4F" w14:textId="01579F18"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55" w:history="1">
        <w:r w:rsidR="00413D45" w:rsidRPr="00472666">
          <w:rPr>
            <w:rStyle w:val="Hyperlink"/>
            <w:noProof/>
          </w:rPr>
          <w:t>3.33.3 message property</w:t>
        </w:r>
        <w:r w:rsidR="00413D45">
          <w:rPr>
            <w:noProof/>
            <w:webHidden/>
          </w:rPr>
          <w:tab/>
        </w:r>
        <w:r w:rsidR="00413D45">
          <w:rPr>
            <w:noProof/>
            <w:webHidden/>
          </w:rPr>
          <w:fldChar w:fldCharType="begin"/>
        </w:r>
        <w:r w:rsidR="00413D45">
          <w:rPr>
            <w:noProof/>
            <w:webHidden/>
          </w:rPr>
          <w:instrText xml:space="preserve"> PAGEREF _Toc493598655 \h </w:instrText>
        </w:r>
        <w:r w:rsidR="00413D45">
          <w:rPr>
            <w:noProof/>
            <w:webHidden/>
          </w:rPr>
        </w:r>
        <w:r w:rsidR="00413D45">
          <w:rPr>
            <w:noProof/>
            <w:webHidden/>
          </w:rPr>
          <w:fldChar w:fldCharType="separate"/>
        </w:r>
        <w:r w:rsidR="00413D45">
          <w:rPr>
            <w:noProof/>
            <w:webHidden/>
          </w:rPr>
          <w:t>72</w:t>
        </w:r>
        <w:r w:rsidR="00413D45">
          <w:rPr>
            <w:noProof/>
            <w:webHidden/>
          </w:rPr>
          <w:fldChar w:fldCharType="end"/>
        </w:r>
      </w:hyperlink>
    </w:p>
    <w:p w14:paraId="698976B1" w14:textId="3D0EE28E"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56" w:history="1">
        <w:r w:rsidR="00413D45" w:rsidRPr="00472666">
          <w:rPr>
            <w:rStyle w:val="Hyperlink"/>
            <w:noProof/>
          </w:rPr>
          <w:t>3.33.4 stack property</w:t>
        </w:r>
        <w:r w:rsidR="00413D45">
          <w:rPr>
            <w:noProof/>
            <w:webHidden/>
          </w:rPr>
          <w:tab/>
        </w:r>
        <w:r w:rsidR="00413D45">
          <w:rPr>
            <w:noProof/>
            <w:webHidden/>
          </w:rPr>
          <w:fldChar w:fldCharType="begin"/>
        </w:r>
        <w:r w:rsidR="00413D45">
          <w:rPr>
            <w:noProof/>
            <w:webHidden/>
          </w:rPr>
          <w:instrText xml:space="preserve"> PAGEREF _Toc493598656 \h </w:instrText>
        </w:r>
        <w:r w:rsidR="00413D45">
          <w:rPr>
            <w:noProof/>
            <w:webHidden/>
          </w:rPr>
        </w:r>
        <w:r w:rsidR="00413D45">
          <w:rPr>
            <w:noProof/>
            <w:webHidden/>
          </w:rPr>
          <w:fldChar w:fldCharType="separate"/>
        </w:r>
        <w:r w:rsidR="00413D45">
          <w:rPr>
            <w:noProof/>
            <w:webHidden/>
          </w:rPr>
          <w:t>72</w:t>
        </w:r>
        <w:r w:rsidR="00413D45">
          <w:rPr>
            <w:noProof/>
            <w:webHidden/>
          </w:rPr>
          <w:fldChar w:fldCharType="end"/>
        </w:r>
      </w:hyperlink>
    </w:p>
    <w:p w14:paraId="599B5704" w14:textId="605F57A6" w:rsidR="00413D45" w:rsidRDefault="00330958">
      <w:pPr>
        <w:pStyle w:val="TOC3"/>
        <w:tabs>
          <w:tab w:val="right" w:leader="dot" w:pos="9350"/>
        </w:tabs>
        <w:rPr>
          <w:rFonts w:asciiTheme="minorHAnsi" w:eastAsiaTheme="minorEastAsia" w:hAnsiTheme="minorHAnsi" w:cstheme="minorBidi"/>
          <w:noProof/>
          <w:sz w:val="22"/>
          <w:szCs w:val="22"/>
        </w:rPr>
      </w:pPr>
      <w:hyperlink w:anchor="_Toc493598657" w:history="1">
        <w:r w:rsidR="00413D45" w:rsidRPr="00472666">
          <w:rPr>
            <w:rStyle w:val="Hyperlink"/>
            <w:noProof/>
          </w:rPr>
          <w:t>3.33.5 innerExceptions property</w:t>
        </w:r>
        <w:r w:rsidR="00413D45">
          <w:rPr>
            <w:noProof/>
            <w:webHidden/>
          </w:rPr>
          <w:tab/>
        </w:r>
        <w:r w:rsidR="00413D45">
          <w:rPr>
            <w:noProof/>
            <w:webHidden/>
          </w:rPr>
          <w:fldChar w:fldCharType="begin"/>
        </w:r>
        <w:r w:rsidR="00413D45">
          <w:rPr>
            <w:noProof/>
            <w:webHidden/>
          </w:rPr>
          <w:instrText xml:space="preserve"> PAGEREF _Toc493598657 \h </w:instrText>
        </w:r>
        <w:r w:rsidR="00413D45">
          <w:rPr>
            <w:noProof/>
            <w:webHidden/>
          </w:rPr>
        </w:r>
        <w:r w:rsidR="00413D45">
          <w:rPr>
            <w:noProof/>
            <w:webHidden/>
          </w:rPr>
          <w:fldChar w:fldCharType="separate"/>
        </w:r>
        <w:r w:rsidR="00413D45">
          <w:rPr>
            <w:noProof/>
            <w:webHidden/>
          </w:rPr>
          <w:t>72</w:t>
        </w:r>
        <w:r w:rsidR="00413D45">
          <w:rPr>
            <w:noProof/>
            <w:webHidden/>
          </w:rPr>
          <w:fldChar w:fldCharType="end"/>
        </w:r>
      </w:hyperlink>
    </w:p>
    <w:p w14:paraId="376611D1" w14:textId="5CD53F52" w:rsidR="00413D45" w:rsidRDefault="00330958">
      <w:pPr>
        <w:pStyle w:val="TOC1"/>
        <w:rPr>
          <w:rFonts w:asciiTheme="minorHAnsi" w:eastAsiaTheme="minorEastAsia" w:hAnsiTheme="minorHAnsi" w:cstheme="minorBidi"/>
          <w:noProof/>
          <w:sz w:val="22"/>
          <w:szCs w:val="22"/>
        </w:rPr>
      </w:pPr>
      <w:hyperlink w:anchor="_Toc493598658" w:history="1">
        <w:r w:rsidR="00413D45" w:rsidRPr="00472666">
          <w:rPr>
            <w:rStyle w:val="Hyperlink"/>
            <w:noProof/>
          </w:rPr>
          <w:t>4</w:t>
        </w:r>
        <w:r w:rsidR="00413D45">
          <w:rPr>
            <w:rFonts w:asciiTheme="minorHAnsi" w:eastAsiaTheme="minorEastAsia" w:hAnsiTheme="minorHAnsi" w:cstheme="minorBidi"/>
            <w:noProof/>
            <w:sz w:val="22"/>
            <w:szCs w:val="22"/>
          </w:rPr>
          <w:tab/>
        </w:r>
        <w:r w:rsidR="00413D45" w:rsidRPr="00472666">
          <w:rPr>
            <w:rStyle w:val="Hyperlink"/>
            <w:noProof/>
          </w:rPr>
          <w:t>Conformance</w:t>
        </w:r>
        <w:r w:rsidR="00413D45">
          <w:rPr>
            <w:noProof/>
            <w:webHidden/>
          </w:rPr>
          <w:tab/>
        </w:r>
        <w:r w:rsidR="00413D45">
          <w:rPr>
            <w:noProof/>
            <w:webHidden/>
          </w:rPr>
          <w:fldChar w:fldCharType="begin"/>
        </w:r>
        <w:r w:rsidR="00413D45">
          <w:rPr>
            <w:noProof/>
            <w:webHidden/>
          </w:rPr>
          <w:instrText xml:space="preserve"> PAGEREF _Toc493598658 \h </w:instrText>
        </w:r>
        <w:r w:rsidR="00413D45">
          <w:rPr>
            <w:noProof/>
            <w:webHidden/>
          </w:rPr>
        </w:r>
        <w:r w:rsidR="00413D45">
          <w:rPr>
            <w:noProof/>
            <w:webHidden/>
          </w:rPr>
          <w:fldChar w:fldCharType="separate"/>
        </w:r>
        <w:r w:rsidR="00413D45">
          <w:rPr>
            <w:noProof/>
            <w:webHidden/>
          </w:rPr>
          <w:t>73</w:t>
        </w:r>
        <w:r w:rsidR="00413D45">
          <w:rPr>
            <w:noProof/>
            <w:webHidden/>
          </w:rPr>
          <w:fldChar w:fldCharType="end"/>
        </w:r>
      </w:hyperlink>
    </w:p>
    <w:p w14:paraId="61C63ED6" w14:textId="291E16E3" w:rsidR="00413D45" w:rsidRDefault="00330958">
      <w:pPr>
        <w:pStyle w:val="TOC1"/>
        <w:rPr>
          <w:rFonts w:asciiTheme="minorHAnsi" w:eastAsiaTheme="minorEastAsia" w:hAnsiTheme="minorHAnsi" w:cstheme="minorBidi"/>
          <w:noProof/>
          <w:sz w:val="22"/>
          <w:szCs w:val="22"/>
        </w:rPr>
      </w:pPr>
      <w:hyperlink w:anchor="_Toc493598659" w:history="1">
        <w:r w:rsidR="00413D45" w:rsidRPr="00472666">
          <w:rPr>
            <w:rStyle w:val="Hyperlink"/>
            <w:noProof/>
          </w:rPr>
          <w:t>Appendix A. Acknowledgments</w:t>
        </w:r>
        <w:r w:rsidR="00413D45">
          <w:rPr>
            <w:noProof/>
            <w:webHidden/>
          </w:rPr>
          <w:tab/>
        </w:r>
        <w:r w:rsidR="00413D45">
          <w:rPr>
            <w:noProof/>
            <w:webHidden/>
          </w:rPr>
          <w:fldChar w:fldCharType="begin"/>
        </w:r>
        <w:r w:rsidR="00413D45">
          <w:rPr>
            <w:noProof/>
            <w:webHidden/>
          </w:rPr>
          <w:instrText xml:space="preserve"> PAGEREF _Toc493598659 \h </w:instrText>
        </w:r>
        <w:r w:rsidR="00413D45">
          <w:rPr>
            <w:noProof/>
            <w:webHidden/>
          </w:rPr>
        </w:r>
        <w:r w:rsidR="00413D45">
          <w:rPr>
            <w:noProof/>
            <w:webHidden/>
          </w:rPr>
          <w:fldChar w:fldCharType="separate"/>
        </w:r>
        <w:r w:rsidR="00413D45">
          <w:rPr>
            <w:noProof/>
            <w:webHidden/>
          </w:rPr>
          <w:t>74</w:t>
        </w:r>
        <w:r w:rsidR="00413D45">
          <w:rPr>
            <w:noProof/>
            <w:webHidden/>
          </w:rPr>
          <w:fldChar w:fldCharType="end"/>
        </w:r>
      </w:hyperlink>
    </w:p>
    <w:p w14:paraId="0D6595A0" w14:textId="7745EEE7" w:rsidR="00413D45" w:rsidRDefault="00330958">
      <w:pPr>
        <w:pStyle w:val="TOC1"/>
        <w:rPr>
          <w:rFonts w:asciiTheme="minorHAnsi" w:eastAsiaTheme="minorEastAsia" w:hAnsiTheme="minorHAnsi" w:cstheme="minorBidi"/>
          <w:noProof/>
          <w:sz w:val="22"/>
          <w:szCs w:val="22"/>
        </w:rPr>
      </w:pPr>
      <w:hyperlink w:anchor="_Toc493598660" w:history="1">
        <w:r w:rsidR="00413D45" w:rsidRPr="00472666">
          <w:rPr>
            <w:rStyle w:val="Hyperlink"/>
            <w:noProof/>
          </w:rPr>
          <w:t>Appendix B. Use of fingerprints by result management systems</w:t>
        </w:r>
        <w:r w:rsidR="00413D45">
          <w:rPr>
            <w:noProof/>
            <w:webHidden/>
          </w:rPr>
          <w:tab/>
        </w:r>
        <w:r w:rsidR="00413D45">
          <w:rPr>
            <w:noProof/>
            <w:webHidden/>
          </w:rPr>
          <w:fldChar w:fldCharType="begin"/>
        </w:r>
        <w:r w:rsidR="00413D45">
          <w:rPr>
            <w:noProof/>
            <w:webHidden/>
          </w:rPr>
          <w:instrText xml:space="preserve"> PAGEREF _Toc493598660 \h </w:instrText>
        </w:r>
        <w:r w:rsidR="00413D45">
          <w:rPr>
            <w:noProof/>
            <w:webHidden/>
          </w:rPr>
        </w:r>
        <w:r w:rsidR="00413D45">
          <w:rPr>
            <w:noProof/>
            <w:webHidden/>
          </w:rPr>
          <w:fldChar w:fldCharType="separate"/>
        </w:r>
        <w:r w:rsidR="00413D45">
          <w:rPr>
            <w:noProof/>
            <w:webHidden/>
          </w:rPr>
          <w:t>75</w:t>
        </w:r>
        <w:r w:rsidR="00413D45">
          <w:rPr>
            <w:noProof/>
            <w:webHidden/>
          </w:rPr>
          <w:fldChar w:fldCharType="end"/>
        </w:r>
      </w:hyperlink>
    </w:p>
    <w:p w14:paraId="0D29D499" w14:textId="51301DF4" w:rsidR="00413D45" w:rsidRDefault="00330958">
      <w:pPr>
        <w:pStyle w:val="TOC1"/>
        <w:rPr>
          <w:rFonts w:asciiTheme="minorHAnsi" w:eastAsiaTheme="minorEastAsia" w:hAnsiTheme="minorHAnsi" w:cstheme="minorBidi"/>
          <w:noProof/>
          <w:sz w:val="22"/>
          <w:szCs w:val="22"/>
        </w:rPr>
      </w:pPr>
      <w:hyperlink w:anchor="_Toc493598661" w:history="1">
        <w:r w:rsidR="00413D45" w:rsidRPr="00472666">
          <w:rPr>
            <w:rStyle w:val="Hyperlink"/>
            <w:noProof/>
          </w:rPr>
          <w:t>Appendix C. Use of SARIF by log file viewers</w:t>
        </w:r>
        <w:r w:rsidR="00413D45">
          <w:rPr>
            <w:noProof/>
            <w:webHidden/>
          </w:rPr>
          <w:tab/>
        </w:r>
        <w:r w:rsidR="00413D45">
          <w:rPr>
            <w:noProof/>
            <w:webHidden/>
          </w:rPr>
          <w:fldChar w:fldCharType="begin"/>
        </w:r>
        <w:r w:rsidR="00413D45">
          <w:rPr>
            <w:noProof/>
            <w:webHidden/>
          </w:rPr>
          <w:instrText xml:space="preserve"> PAGEREF _Toc493598661 \h </w:instrText>
        </w:r>
        <w:r w:rsidR="00413D45">
          <w:rPr>
            <w:noProof/>
            <w:webHidden/>
          </w:rPr>
        </w:r>
        <w:r w:rsidR="00413D45">
          <w:rPr>
            <w:noProof/>
            <w:webHidden/>
          </w:rPr>
          <w:fldChar w:fldCharType="separate"/>
        </w:r>
        <w:r w:rsidR="00413D45">
          <w:rPr>
            <w:noProof/>
            <w:webHidden/>
          </w:rPr>
          <w:t>76</w:t>
        </w:r>
        <w:r w:rsidR="00413D45">
          <w:rPr>
            <w:noProof/>
            <w:webHidden/>
          </w:rPr>
          <w:fldChar w:fldCharType="end"/>
        </w:r>
      </w:hyperlink>
    </w:p>
    <w:p w14:paraId="18CDB146" w14:textId="62CB26AB" w:rsidR="00413D45" w:rsidRDefault="00330958">
      <w:pPr>
        <w:pStyle w:val="TOC1"/>
        <w:rPr>
          <w:rFonts w:asciiTheme="minorHAnsi" w:eastAsiaTheme="minorEastAsia" w:hAnsiTheme="minorHAnsi" w:cstheme="minorBidi"/>
          <w:noProof/>
          <w:sz w:val="22"/>
          <w:szCs w:val="22"/>
        </w:rPr>
      </w:pPr>
      <w:hyperlink w:anchor="_Toc493598662" w:history="1">
        <w:r w:rsidR="00413D45" w:rsidRPr="00472666">
          <w:rPr>
            <w:rStyle w:val="Hyperlink"/>
            <w:noProof/>
          </w:rPr>
          <w:t>Appendix D. Production of SARIF by converters</w:t>
        </w:r>
        <w:r w:rsidR="00413D45">
          <w:rPr>
            <w:noProof/>
            <w:webHidden/>
          </w:rPr>
          <w:tab/>
        </w:r>
        <w:r w:rsidR="00413D45">
          <w:rPr>
            <w:noProof/>
            <w:webHidden/>
          </w:rPr>
          <w:fldChar w:fldCharType="begin"/>
        </w:r>
        <w:r w:rsidR="00413D45">
          <w:rPr>
            <w:noProof/>
            <w:webHidden/>
          </w:rPr>
          <w:instrText xml:space="preserve"> PAGEREF _Toc493598662 \h </w:instrText>
        </w:r>
        <w:r w:rsidR="00413D45">
          <w:rPr>
            <w:noProof/>
            <w:webHidden/>
          </w:rPr>
        </w:r>
        <w:r w:rsidR="00413D45">
          <w:rPr>
            <w:noProof/>
            <w:webHidden/>
          </w:rPr>
          <w:fldChar w:fldCharType="separate"/>
        </w:r>
        <w:r w:rsidR="00413D45">
          <w:rPr>
            <w:noProof/>
            <w:webHidden/>
          </w:rPr>
          <w:t>77</w:t>
        </w:r>
        <w:r w:rsidR="00413D45">
          <w:rPr>
            <w:noProof/>
            <w:webHidden/>
          </w:rPr>
          <w:fldChar w:fldCharType="end"/>
        </w:r>
      </w:hyperlink>
    </w:p>
    <w:p w14:paraId="26168D0B" w14:textId="3813E123" w:rsidR="00413D45" w:rsidRDefault="00330958">
      <w:pPr>
        <w:pStyle w:val="TOC1"/>
        <w:rPr>
          <w:rFonts w:asciiTheme="minorHAnsi" w:eastAsiaTheme="minorEastAsia" w:hAnsiTheme="minorHAnsi" w:cstheme="minorBidi"/>
          <w:noProof/>
          <w:sz w:val="22"/>
          <w:szCs w:val="22"/>
        </w:rPr>
      </w:pPr>
      <w:hyperlink w:anchor="_Toc493598663" w:history="1">
        <w:r w:rsidR="00413D45" w:rsidRPr="00472666">
          <w:rPr>
            <w:rStyle w:val="Hyperlink"/>
            <w:noProof/>
          </w:rPr>
          <w:t>Appendix E. Locating rule metadata</w:t>
        </w:r>
        <w:r w:rsidR="00413D45">
          <w:rPr>
            <w:noProof/>
            <w:webHidden/>
          </w:rPr>
          <w:tab/>
        </w:r>
        <w:r w:rsidR="00413D45">
          <w:rPr>
            <w:noProof/>
            <w:webHidden/>
          </w:rPr>
          <w:fldChar w:fldCharType="begin"/>
        </w:r>
        <w:r w:rsidR="00413D45">
          <w:rPr>
            <w:noProof/>
            <w:webHidden/>
          </w:rPr>
          <w:instrText xml:space="preserve"> PAGEREF _Toc493598663 \h </w:instrText>
        </w:r>
        <w:r w:rsidR="00413D45">
          <w:rPr>
            <w:noProof/>
            <w:webHidden/>
          </w:rPr>
        </w:r>
        <w:r w:rsidR="00413D45">
          <w:rPr>
            <w:noProof/>
            <w:webHidden/>
          </w:rPr>
          <w:fldChar w:fldCharType="separate"/>
        </w:r>
        <w:r w:rsidR="00413D45">
          <w:rPr>
            <w:noProof/>
            <w:webHidden/>
          </w:rPr>
          <w:t>78</w:t>
        </w:r>
        <w:r w:rsidR="00413D45">
          <w:rPr>
            <w:noProof/>
            <w:webHidden/>
          </w:rPr>
          <w:fldChar w:fldCharType="end"/>
        </w:r>
      </w:hyperlink>
    </w:p>
    <w:p w14:paraId="4A2DA4D4" w14:textId="605F57E9" w:rsidR="00413D45" w:rsidRDefault="00330958">
      <w:pPr>
        <w:pStyle w:val="TOC1"/>
        <w:rPr>
          <w:rFonts w:asciiTheme="minorHAnsi" w:eastAsiaTheme="minorEastAsia" w:hAnsiTheme="minorHAnsi" w:cstheme="minorBidi"/>
          <w:noProof/>
          <w:sz w:val="22"/>
          <w:szCs w:val="22"/>
        </w:rPr>
      </w:pPr>
      <w:hyperlink w:anchor="_Toc493598664" w:history="1">
        <w:r w:rsidR="00413D45" w:rsidRPr="00472666">
          <w:rPr>
            <w:rStyle w:val="Hyperlink"/>
            <w:noProof/>
          </w:rPr>
          <w:t>Appendix F. Producing deterministic SARIF log files</w:t>
        </w:r>
        <w:r w:rsidR="00413D45">
          <w:rPr>
            <w:noProof/>
            <w:webHidden/>
          </w:rPr>
          <w:tab/>
        </w:r>
        <w:r w:rsidR="00413D45">
          <w:rPr>
            <w:noProof/>
            <w:webHidden/>
          </w:rPr>
          <w:fldChar w:fldCharType="begin"/>
        </w:r>
        <w:r w:rsidR="00413D45">
          <w:rPr>
            <w:noProof/>
            <w:webHidden/>
          </w:rPr>
          <w:instrText xml:space="preserve"> PAGEREF _Toc493598664 \h </w:instrText>
        </w:r>
        <w:r w:rsidR="00413D45">
          <w:rPr>
            <w:noProof/>
            <w:webHidden/>
          </w:rPr>
        </w:r>
        <w:r w:rsidR="00413D45">
          <w:rPr>
            <w:noProof/>
            <w:webHidden/>
          </w:rPr>
          <w:fldChar w:fldCharType="separate"/>
        </w:r>
        <w:r w:rsidR="00413D45">
          <w:rPr>
            <w:noProof/>
            <w:webHidden/>
          </w:rPr>
          <w:t>79</w:t>
        </w:r>
        <w:r w:rsidR="00413D45">
          <w:rPr>
            <w:noProof/>
            <w:webHidden/>
          </w:rPr>
          <w:fldChar w:fldCharType="end"/>
        </w:r>
      </w:hyperlink>
    </w:p>
    <w:p w14:paraId="54193DF1" w14:textId="2F49A68B"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665" w:history="1">
        <w:r w:rsidR="00413D45" w:rsidRPr="00472666">
          <w:rPr>
            <w:rStyle w:val="Hyperlink"/>
            <w:noProof/>
          </w:rPr>
          <w:t>F.1 General</w:t>
        </w:r>
        <w:r w:rsidR="00413D45">
          <w:rPr>
            <w:noProof/>
            <w:webHidden/>
          </w:rPr>
          <w:tab/>
        </w:r>
        <w:r w:rsidR="00413D45">
          <w:rPr>
            <w:noProof/>
            <w:webHidden/>
          </w:rPr>
          <w:fldChar w:fldCharType="begin"/>
        </w:r>
        <w:r w:rsidR="00413D45">
          <w:rPr>
            <w:noProof/>
            <w:webHidden/>
          </w:rPr>
          <w:instrText xml:space="preserve"> PAGEREF _Toc493598665 \h </w:instrText>
        </w:r>
        <w:r w:rsidR="00413D45">
          <w:rPr>
            <w:noProof/>
            <w:webHidden/>
          </w:rPr>
        </w:r>
        <w:r w:rsidR="00413D45">
          <w:rPr>
            <w:noProof/>
            <w:webHidden/>
          </w:rPr>
          <w:fldChar w:fldCharType="separate"/>
        </w:r>
        <w:r w:rsidR="00413D45">
          <w:rPr>
            <w:noProof/>
            <w:webHidden/>
          </w:rPr>
          <w:t>79</w:t>
        </w:r>
        <w:r w:rsidR="00413D45">
          <w:rPr>
            <w:noProof/>
            <w:webHidden/>
          </w:rPr>
          <w:fldChar w:fldCharType="end"/>
        </w:r>
      </w:hyperlink>
    </w:p>
    <w:p w14:paraId="676A3A17" w14:textId="1ADE3F6C"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666" w:history="1">
        <w:r w:rsidR="00413D45" w:rsidRPr="00472666">
          <w:rPr>
            <w:rStyle w:val="Hyperlink"/>
            <w:noProof/>
          </w:rPr>
          <w:t>F.2 Non-deterministic file format elements</w:t>
        </w:r>
        <w:r w:rsidR="00413D45">
          <w:rPr>
            <w:noProof/>
            <w:webHidden/>
          </w:rPr>
          <w:tab/>
        </w:r>
        <w:r w:rsidR="00413D45">
          <w:rPr>
            <w:noProof/>
            <w:webHidden/>
          </w:rPr>
          <w:fldChar w:fldCharType="begin"/>
        </w:r>
        <w:r w:rsidR="00413D45">
          <w:rPr>
            <w:noProof/>
            <w:webHidden/>
          </w:rPr>
          <w:instrText xml:space="preserve"> PAGEREF _Toc493598666 \h </w:instrText>
        </w:r>
        <w:r w:rsidR="00413D45">
          <w:rPr>
            <w:noProof/>
            <w:webHidden/>
          </w:rPr>
        </w:r>
        <w:r w:rsidR="00413D45">
          <w:rPr>
            <w:noProof/>
            <w:webHidden/>
          </w:rPr>
          <w:fldChar w:fldCharType="separate"/>
        </w:r>
        <w:r w:rsidR="00413D45">
          <w:rPr>
            <w:noProof/>
            <w:webHidden/>
          </w:rPr>
          <w:t>79</w:t>
        </w:r>
        <w:r w:rsidR="00413D45">
          <w:rPr>
            <w:noProof/>
            <w:webHidden/>
          </w:rPr>
          <w:fldChar w:fldCharType="end"/>
        </w:r>
      </w:hyperlink>
    </w:p>
    <w:p w14:paraId="714361A3" w14:textId="44C49EA6"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667" w:history="1">
        <w:r w:rsidR="00413D45" w:rsidRPr="00472666">
          <w:rPr>
            <w:rStyle w:val="Hyperlink"/>
            <w:noProof/>
          </w:rPr>
          <w:t>F.3 Array and dictionary element ordering</w:t>
        </w:r>
        <w:r w:rsidR="00413D45">
          <w:rPr>
            <w:noProof/>
            <w:webHidden/>
          </w:rPr>
          <w:tab/>
        </w:r>
        <w:r w:rsidR="00413D45">
          <w:rPr>
            <w:noProof/>
            <w:webHidden/>
          </w:rPr>
          <w:fldChar w:fldCharType="begin"/>
        </w:r>
        <w:r w:rsidR="00413D45">
          <w:rPr>
            <w:noProof/>
            <w:webHidden/>
          </w:rPr>
          <w:instrText xml:space="preserve"> PAGEREF _Toc493598667 \h </w:instrText>
        </w:r>
        <w:r w:rsidR="00413D45">
          <w:rPr>
            <w:noProof/>
            <w:webHidden/>
          </w:rPr>
        </w:r>
        <w:r w:rsidR="00413D45">
          <w:rPr>
            <w:noProof/>
            <w:webHidden/>
          </w:rPr>
          <w:fldChar w:fldCharType="separate"/>
        </w:r>
        <w:r w:rsidR="00413D45">
          <w:rPr>
            <w:noProof/>
            <w:webHidden/>
          </w:rPr>
          <w:t>80</w:t>
        </w:r>
        <w:r w:rsidR="00413D45">
          <w:rPr>
            <w:noProof/>
            <w:webHidden/>
          </w:rPr>
          <w:fldChar w:fldCharType="end"/>
        </w:r>
      </w:hyperlink>
    </w:p>
    <w:p w14:paraId="4105AFE3" w14:textId="746B36D2"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668" w:history="1">
        <w:r w:rsidR="00413D45" w:rsidRPr="00472666">
          <w:rPr>
            <w:rStyle w:val="Hyperlink"/>
            <w:noProof/>
          </w:rPr>
          <w:t>F.4 Absolute paths</w:t>
        </w:r>
        <w:r w:rsidR="00413D45">
          <w:rPr>
            <w:noProof/>
            <w:webHidden/>
          </w:rPr>
          <w:tab/>
        </w:r>
        <w:r w:rsidR="00413D45">
          <w:rPr>
            <w:noProof/>
            <w:webHidden/>
          </w:rPr>
          <w:fldChar w:fldCharType="begin"/>
        </w:r>
        <w:r w:rsidR="00413D45">
          <w:rPr>
            <w:noProof/>
            <w:webHidden/>
          </w:rPr>
          <w:instrText xml:space="preserve"> PAGEREF _Toc493598668 \h </w:instrText>
        </w:r>
        <w:r w:rsidR="00413D45">
          <w:rPr>
            <w:noProof/>
            <w:webHidden/>
          </w:rPr>
        </w:r>
        <w:r w:rsidR="00413D45">
          <w:rPr>
            <w:noProof/>
            <w:webHidden/>
          </w:rPr>
          <w:fldChar w:fldCharType="separate"/>
        </w:r>
        <w:r w:rsidR="00413D45">
          <w:rPr>
            <w:noProof/>
            <w:webHidden/>
          </w:rPr>
          <w:t>80</w:t>
        </w:r>
        <w:r w:rsidR="00413D45">
          <w:rPr>
            <w:noProof/>
            <w:webHidden/>
          </w:rPr>
          <w:fldChar w:fldCharType="end"/>
        </w:r>
      </w:hyperlink>
    </w:p>
    <w:p w14:paraId="1239731B" w14:textId="7B402BB9"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669" w:history="1">
        <w:r w:rsidR="00413D45" w:rsidRPr="00472666">
          <w:rPr>
            <w:rStyle w:val="Hyperlink"/>
            <w:noProof/>
          </w:rPr>
          <w:t>F.5 Compensating for non-deterministic output</w:t>
        </w:r>
        <w:r w:rsidR="00413D45">
          <w:rPr>
            <w:noProof/>
            <w:webHidden/>
          </w:rPr>
          <w:tab/>
        </w:r>
        <w:r w:rsidR="00413D45">
          <w:rPr>
            <w:noProof/>
            <w:webHidden/>
          </w:rPr>
          <w:fldChar w:fldCharType="begin"/>
        </w:r>
        <w:r w:rsidR="00413D45">
          <w:rPr>
            <w:noProof/>
            <w:webHidden/>
          </w:rPr>
          <w:instrText xml:space="preserve"> PAGEREF _Toc493598669 \h </w:instrText>
        </w:r>
        <w:r w:rsidR="00413D45">
          <w:rPr>
            <w:noProof/>
            <w:webHidden/>
          </w:rPr>
        </w:r>
        <w:r w:rsidR="00413D45">
          <w:rPr>
            <w:noProof/>
            <w:webHidden/>
          </w:rPr>
          <w:fldChar w:fldCharType="separate"/>
        </w:r>
        <w:r w:rsidR="00413D45">
          <w:rPr>
            <w:noProof/>
            <w:webHidden/>
          </w:rPr>
          <w:t>80</w:t>
        </w:r>
        <w:r w:rsidR="00413D45">
          <w:rPr>
            <w:noProof/>
            <w:webHidden/>
          </w:rPr>
          <w:fldChar w:fldCharType="end"/>
        </w:r>
      </w:hyperlink>
    </w:p>
    <w:p w14:paraId="41018BE7" w14:textId="5AFD56D9"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670" w:history="1">
        <w:r w:rsidR="00413D45" w:rsidRPr="00472666">
          <w:rPr>
            <w:rStyle w:val="Hyperlink"/>
            <w:noProof/>
          </w:rPr>
          <w:t>F.6 Interaction between determinism and baselining</w:t>
        </w:r>
        <w:r w:rsidR="00413D45">
          <w:rPr>
            <w:noProof/>
            <w:webHidden/>
          </w:rPr>
          <w:tab/>
        </w:r>
        <w:r w:rsidR="00413D45">
          <w:rPr>
            <w:noProof/>
            <w:webHidden/>
          </w:rPr>
          <w:fldChar w:fldCharType="begin"/>
        </w:r>
        <w:r w:rsidR="00413D45">
          <w:rPr>
            <w:noProof/>
            <w:webHidden/>
          </w:rPr>
          <w:instrText xml:space="preserve"> PAGEREF _Toc493598670 \h </w:instrText>
        </w:r>
        <w:r w:rsidR="00413D45">
          <w:rPr>
            <w:noProof/>
            <w:webHidden/>
          </w:rPr>
        </w:r>
        <w:r w:rsidR="00413D45">
          <w:rPr>
            <w:noProof/>
            <w:webHidden/>
          </w:rPr>
          <w:fldChar w:fldCharType="separate"/>
        </w:r>
        <w:r w:rsidR="00413D45">
          <w:rPr>
            <w:noProof/>
            <w:webHidden/>
          </w:rPr>
          <w:t>81</w:t>
        </w:r>
        <w:r w:rsidR="00413D45">
          <w:rPr>
            <w:noProof/>
            <w:webHidden/>
          </w:rPr>
          <w:fldChar w:fldCharType="end"/>
        </w:r>
      </w:hyperlink>
    </w:p>
    <w:p w14:paraId="7361067D" w14:textId="122988C6" w:rsidR="00413D45" w:rsidRDefault="00330958">
      <w:pPr>
        <w:pStyle w:val="TOC1"/>
        <w:rPr>
          <w:rFonts w:asciiTheme="minorHAnsi" w:eastAsiaTheme="minorEastAsia" w:hAnsiTheme="minorHAnsi" w:cstheme="minorBidi"/>
          <w:noProof/>
          <w:sz w:val="22"/>
          <w:szCs w:val="22"/>
        </w:rPr>
      </w:pPr>
      <w:hyperlink w:anchor="_Toc493598671" w:history="1">
        <w:r w:rsidR="00413D45" w:rsidRPr="00472666">
          <w:rPr>
            <w:rStyle w:val="Hyperlink"/>
            <w:noProof/>
          </w:rPr>
          <w:t>Appendix G. Guidance on fixes</w:t>
        </w:r>
        <w:r w:rsidR="00413D45">
          <w:rPr>
            <w:noProof/>
            <w:webHidden/>
          </w:rPr>
          <w:tab/>
        </w:r>
        <w:r w:rsidR="00413D45">
          <w:rPr>
            <w:noProof/>
            <w:webHidden/>
          </w:rPr>
          <w:fldChar w:fldCharType="begin"/>
        </w:r>
        <w:r w:rsidR="00413D45">
          <w:rPr>
            <w:noProof/>
            <w:webHidden/>
          </w:rPr>
          <w:instrText xml:space="preserve"> PAGEREF _Toc493598671 \h </w:instrText>
        </w:r>
        <w:r w:rsidR="00413D45">
          <w:rPr>
            <w:noProof/>
            <w:webHidden/>
          </w:rPr>
        </w:r>
        <w:r w:rsidR="00413D45">
          <w:rPr>
            <w:noProof/>
            <w:webHidden/>
          </w:rPr>
          <w:fldChar w:fldCharType="separate"/>
        </w:r>
        <w:r w:rsidR="00413D45">
          <w:rPr>
            <w:noProof/>
            <w:webHidden/>
          </w:rPr>
          <w:t>82</w:t>
        </w:r>
        <w:r w:rsidR="00413D45">
          <w:rPr>
            <w:noProof/>
            <w:webHidden/>
          </w:rPr>
          <w:fldChar w:fldCharType="end"/>
        </w:r>
      </w:hyperlink>
    </w:p>
    <w:p w14:paraId="6C42E6FD" w14:textId="40DBF716" w:rsidR="00413D45" w:rsidRDefault="00330958">
      <w:pPr>
        <w:pStyle w:val="TOC1"/>
        <w:rPr>
          <w:rFonts w:asciiTheme="minorHAnsi" w:eastAsiaTheme="minorEastAsia" w:hAnsiTheme="minorHAnsi" w:cstheme="minorBidi"/>
          <w:noProof/>
          <w:sz w:val="22"/>
          <w:szCs w:val="22"/>
        </w:rPr>
      </w:pPr>
      <w:hyperlink w:anchor="_Toc493598672" w:history="1">
        <w:r w:rsidR="00413D45" w:rsidRPr="00472666">
          <w:rPr>
            <w:rStyle w:val="Hyperlink"/>
            <w:noProof/>
          </w:rPr>
          <w:t>Appendix H. Examples</w:t>
        </w:r>
        <w:r w:rsidR="00413D45">
          <w:rPr>
            <w:noProof/>
            <w:webHidden/>
          </w:rPr>
          <w:tab/>
        </w:r>
        <w:r w:rsidR="00413D45">
          <w:rPr>
            <w:noProof/>
            <w:webHidden/>
          </w:rPr>
          <w:fldChar w:fldCharType="begin"/>
        </w:r>
        <w:r w:rsidR="00413D45">
          <w:rPr>
            <w:noProof/>
            <w:webHidden/>
          </w:rPr>
          <w:instrText xml:space="preserve"> PAGEREF _Toc493598672 \h </w:instrText>
        </w:r>
        <w:r w:rsidR="00413D45">
          <w:rPr>
            <w:noProof/>
            <w:webHidden/>
          </w:rPr>
        </w:r>
        <w:r w:rsidR="00413D45">
          <w:rPr>
            <w:noProof/>
            <w:webHidden/>
          </w:rPr>
          <w:fldChar w:fldCharType="separate"/>
        </w:r>
        <w:r w:rsidR="00413D45">
          <w:rPr>
            <w:noProof/>
            <w:webHidden/>
          </w:rPr>
          <w:t>83</w:t>
        </w:r>
        <w:r w:rsidR="00413D45">
          <w:rPr>
            <w:noProof/>
            <w:webHidden/>
          </w:rPr>
          <w:fldChar w:fldCharType="end"/>
        </w:r>
      </w:hyperlink>
    </w:p>
    <w:p w14:paraId="5DA4623B" w14:textId="05EEC933"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673" w:history="1">
        <w:r w:rsidR="00413D45" w:rsidRPr="00472666">
          <w:rPr>
            <w:rStyle w:val="Hyperlink"/>
            <w:noProof/>
          </w:rPr>
          <w:t>H.1 Minimal valid SARIF file resulting from a scan</w:t>
        </w:r>
        <w:r w:rsidR="00413D45">
          <w:rPr>
            <w:noProof/>
            <w:webHidden/>
          </w:rPr>
          <w:tab/>
        </w:r>
        <w:r w:rsidR="00413D45">
          <w:rPr>
            <w:noProof/>
            <w:webHidden/>
          </w:rPr>
          <w:fldChar w:fldCharType="begin"/>
        </w:r>
        <w:r w:rsidR="00413D45">
          <w:rPr>
            <w:noProof/>
            <w:webHidden/>
          </w:rPr>
          <w:instrText xml:space="preserve"> PAGEREF _Toc493598673 \h </w:instrText>
        </w:r>
        <w:r w:rsidR="00413D45">
          <w:rPr>
            <w:noProof/>
            <w:webHidden/>
          </w:rPr>
        </w:r>
        <w:r w:rsidR="00413D45">
          <w:rPr>
            <w:noProof/>
            <w:webHidden/>
          </w:rPr>
          <w:fldChar w:fldCharType="separate"/>
        </w:r>
        <w:r w:rsidR="00413D45">
          <w:rPr>
            <w:noProof/>
            <w:webHidden/>
          </w:rPr>
          <w:t>83</w:t>
        </w:r>
        <w:r w:rsidR="00413D45">
          <w:rPr>
            <w:noProof/>
            <w:webHidden/>
          </w:rPr>
          <w:fldChar w:fldCharType="end"/>
        </w:r>
      </w:hyperlink>
    </w:p>
    <w:p w14:paraId="0659680D" w14:textId="7CF705B7"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674" w:history="1">
        <w:r w:rsidR="00413D45" w:rsidRPr="00472666">
          <w:rPr>
            <w:rStyle w:val="Hyperlink"/>
            <w:noProof/>
          </w:rPr>
          <w:t>H.2 Minimal recommended SARIF file with source information</w:t>
        </w:r>
        <w:r w:rsidR="00413D45">
          <w:rPr>
            <w:noProof/>
            <w:webHidden/>
          </w:rPr>
          <w:tab/>
        </w:r>
        <w:r w:rsidR="00413D45">
          <w:rPr>
            <w:noProof/>
            <w:webHidden/>
          </w:rPr>
          <w:fldChar w:fldCharType="begin"/>
        </w:r>
        <w:r w:rsidR="00413D45">
          <w:rPr>
            <w:noProof/>
            <w:webHidden/>
          </w:rPr>
          <w:instrText xml:space="preserve"> PAGEREF _Toc493598674 \h </w:instrText>
        </w:r>
        <w:r w:rsidR="00413D45">
          <w:rPr>
            <w:noProof/>
            <w:webHidden/>
          </w:rPr>
        </w:r>
        <w:r w:rsidR="00413D45">
          <w:rPr>
            <w:noProof/>
            <w:webHidden/>
          </w:rPr>
          <w:fldChar w:fldCharType="separate"/>
        </w:r>
        <w:r w:rsidR="00413D45">
          <w:rPr>
            <w:noProof/>
            <w:webHidden/>
          </w:rPr>
          <w:t>83</w:t>
        </w:r>
        <w:r w:rsidR="00413D45">
          <w:rPr>
            <w:noProof/>
            <w:webHidden/>
          </w:rPr>
          <w:fldChar w:fldCharType="end"/>
        </w:r>
      </w:hyperlink>
    </w:p>
    <w:p w14:paraId="2EF95C71" w14:textId="4C3950E3"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675" w:history="1">
        <w:r w:rsidR="00413D45" w:rsidRPr="00472666">
          <w:rPr>
            <w:rStyle w:val="Hyperlink"/>
            <w:noProof/>
          </w:rPr>
          <w:t>H.3 Minimal recommended SARIF file without source information</w:t>
        </w:r>
        <w:r w:rsidR="00413D45">
          <w:rPr>
            <w:noProof/>
            <w:webHidden/>
          </w:rPr>
          <w:tab/>
        </w:r>
        <w:r w:rsidR="00413D45">
          <w:rPr>
            <w:noProof/>
            <w:webHidden/>
          </w:rPr>
          <w:fldChar w:fldCharType="begin"/>
        </w:r>
        <w:r w:rsidR="00413D45">
          <w:rPr>
            <w:noProof/>
            <w:webHidden/>
          </w:rPr>
          <w:instrText xml:space="preserve"> PAGEREF _Toc493598675 \h </w:instrText>
        </w:r>
        <w:r w:rsidR="00413D45">
          <w:rPr>
            <w:noProof/>
            <w:webHidden/>
          </w:rPr>
        </w:r>
        <w:r w:rsidR="00413D45">
          <w:rPr>
            <w:noProof/>
            <w:webHidden/>
          </w:rPr>
          <w:fldChar w:fldCharType="separate"/>
        </w:r>
        <w:r w:rsidR="00413D45">
          <w:rPr>
            <w:noProof/>
            <w:webHidden/>
          </w:rPr>
          <w:t>84</w:t>
        </w:r>
        <w:r w:rsidR="00413D45">
          <w:rPr>
            <w:noProof/>
            <w:webHidden/>
          </w:rPr>
          <w:fldChar w:fldCharType="end"/>
        </w:r>
      </w:hyperlink>
    </w:p>
    <w:p w14:paraId="2F5C2ADA" w14:textId="5111A356"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676" w:history="1">
        <w:r w:rsidR="00413D45" w:rsidRPr="00472666">
          <w:rPr>
            <w:rStyle w:val="Hyperlink"/>
            <w:noProof/>
          </w:rPr>
          <w:t>H.4 SARIF file for exporting rule metadata</w:t>
        </w:r>
        <w:r w:rsidR="00413D45">
          <w:rPr>
            <w:noProof/>
            <w:webHidden/>
          </w:rPr>
          <w:tab/>
        </w:r>
        <w:r w:rsidR="00413D45">
          <w:rPr>
            <w:noProof/>
            <w:webHidden/>
          </w:rPr>
          <w:fldChar w:fldCharType="begin"/>
        </w:r>
        <w:r w:rsidR="00413D45">
          <w:rPr>
            <w:noProof/>
            <w:webHidden/>
          </w:rPr>
          <w:instrText xml:space="preserve"> PAGEREF _Toc493598676 \h </w:instrText>
        </w:r>
        <w:r w:rsidR="00413D45">
          <w:rPr>
            <w:noProof/>
            <w:webHidden/>
          </w:rPr>
        </w:r>
        <w:r w:rsidR="00413D45">
          <w:rPr>
            <w:noProof/>
            <w:webHidden/>
          </w:rPr>
          <w:fldChar w:fldCharType="separate"/>
        </w:r>
        <w:r w:rsidR="00413D45">
          <w:rPr>
            <w:noProof/>
            <w:webHidden/>
          </w:rPr>
          <w:t>85</w:t>
        </w:r>
        <w:r w:rsidR="00413D45">
          <w:rPr>
            <w:noProof/>
            <w:webHidden/>
          </w:rPr>
          <w:fldChar w:fldCharType="end"/>
        </w:r>
      </w:hyperlink>
    </w:p>
    <w:p w14:paraId="7DE4B1D4" w14:textId="2EEB34B3" w:rsidR="00413D45" w:rsidRDefault="00330958">
      <w:pPr>
        <w:pStyle w:val="TOC2"/>
        <w:tabs>
          <w:tab w:val="right" w:leader="dot" w:pos="9350"/>
        </w:tabs>
        <w:rPr>
          <w:rFonts w:asciiTheme="minorHAnsi" w:eastAsiaTheme="minorEastAsia" w:hAnsiTheme="minorHAnsi" w:cstheme="minorBidi"/>
          <w:noProof/>
          <w:sz w:val="22"/>
          <w:szCs w:val="22"/>
        </w:rPr>
      </w:pPr>
      <w:hyperlink w:anchor="_Toc493598677" w:history="1">
        <w:r w:rsidR="00413D45" w:rsidRPr="00472666">
          <w:rPr>
            <w:rStyle w:val="Hyperlink"/>
            <w:noProof/>
          </w:rPr>
          <w:t>H.5 Comprehensive SARIF file</w:t>
        </w:r>
        <w:r w:rsidR="00413D45">
          <w:rPr>
            <w:noProof/>
            <w:webHidden/>
          </w:rPr>
          <w:tab/>
        </w:r>
        <w:r w:rsidR="00413D45">
          <w:rPr>
            <w:noProof/>
            <w:webHidden/>
          </w:rPr>
          <w:fldChar w:fldCharType="begin"/>
        </w:r>
        <w:r w:rsidR="00413D45">
          <w:rPr>
            <w:noProof/>
            <w:webHidden/>
          </w:rPr>
          <w:instrText xml:space="preserve"> PAGEREF _Toc493598677 \h </w:instrText>
        </w:r>
        <w:r w:rsidR="00413D45">
          <w:rPr>
            <w:noProof/>
            <w:webHidden/>
          </w:rPr>
        </w:r>
        <w:r w:rsidR="00413D45">
          <w:rPr>
            <w:noProof/>
            <w:webHidden/>
          </w:rPr>
          <w:fldChar w:fldCharType="separate"/>
        </w:r>
        <w:r w:rsidR="00413D45">
          <w:rPr>
            <w:noProof/>
            <w:webHidden/>
          </w:rPr>
          <w:t>86</w:t>
        </w:r>
        <w:r w:rsidR="00413D45">
          <w:rPr>
            <w:noProof/>
            <w:webHidden/>
          </w:rPr>
          <w:fldChar w:fldCharType="end"/>
        </w:r>
      </w:hyperlink>
    </w:p>
    <w:p w14:paraId="4986FA8A" w14:textId="66D89B53" w:rsidR="00413D45" w:rsidRDefault="00330958">
      <w:pPr>
        <w:pStyle w:val="TOC1"/>
        <w:rPr>
          <w:rFonts w:asciiTheme="minorHAnsi" w:eastAsiaTheme="minorEastAsia" w:hAnsiTheme="minorHAnsi" w:cstheme="minorBidi"/>
          <w:noProof/>
          <w:sz w:val="22"/>
          <w:szCs w:val="22"/>
        </w:rPr>
      </w:pPr>
      <w:hyperlink w:anchor="_Toc493598678" w:history="1">
        <w:r w:rsidR="00413D45" w:rsidRPr="00472666">
          <w:rPr>
            <w:rStyle w:val="Hyperlink"/>
            <w:noProof/>
          </w:rPr>
          <w:t>Appendix I. Revision History</w:t>
        </w:r>
        <w:r w:rsidR="00413D45">
          <w:rPr>
            <w:noProof/>
            <w:webHidden/>
          </w:rPr>
          <w:tab/>
        </w:r>
        <w:r w:rsidR="00413D45">
          <w:rPr>
            <w:noProof/>
            <w:webHidden/>
          </w:rPr>
          <w:fldChar w:fldCharType="begin"/>
        </w:r>
        <w:r w:rsidR="00413D45">
          <w:rPr>
            <w:noProof/>
            <w:webHidden/>
          </w:rPr>
          <w:instrText xml:space="preserve"> PAGEREF _Toc493598678 \h </w:instrText>
        </w:r>
        <w:r w:rsidR="00413D45">
          <w:rPr>
            <w:noProof/>
            <w:webHidden/>
          </w:rPr>
        </w:r>
        <w:r w:rsidR="00413D45">
          <w:rPr>
            <w:noProof/>
            <w:webHidden/>
          </w:rPr>
          <w:fldChar w:fldCharType="separate"/>
        </w:r>
        <w:r w:rsidR="00413D45">
          <w:rPr>
            <w:noProof/>
            <w:webHidden/>
          </w:rPr>
          <w:t>92</w:t>
        </w:r>
        <w:r w:rsidR="00413D45">
          <w:rPr>
            <w:noProof/>
            <w:webHidden/>
          </w:rPr>
          <w:fldChar w:fldCharType="end"/>
        </w:r>
      </w:hyperlink>
    </w:p>
    <w:p w14:paraId="300EBE96" w14:textId="36B20A9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493598434"/>
      <w:r>
        <w:lastRenderedPageBreak/>
        <w:t>Introduction</w:t>
      </w:r>
      <w:bookmarkEnd w:id="1"/>
      <w:bookmarkEnd w:id="4"/>
      <w:bookmarkEnd w:id="5"/>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493598435"/>
      <w:bookmarkStart w:id="7" w:name="_Toc85472893"/>
      <w:bookmarkStart w:id="8" w:name="_Toc287332007"/>
      <w:r>
        <w:t>IPR Policy</w:t>
      </w:r>
      <w:bookmarkEnd w:id="6"/>
    </w:p>
    <w:p w14:paraId="46AF25ED" w14:textId="56D03057"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0BDB66D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493598436"/>
      <w:r>
        <w:t>Terminology</w:t>
      </w:r>
      <w:bookmarkEnd w:id="7"/>
      <w:bookmarkEnd w:id="8"/>
      <w:bookmarkEnd w:id="9"/>
    </w:p>
    <w:p w14:paraId="23C51B77" w14:textId="7B058C9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1A15CF9A" w14:textId="255C639F" w:rsidR="006B272F" w:rsidRDefault="0003129F" w:rsidP="0003129F">
      <w:pPr>
        <w:pStyle w:val="Definitionterm"/>
      </w:pPr>
      <w:r>
        <w:t>file</w:t>
      </w:r>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61B08742" w14:textId="2B141251" w:rsidR="0003129F" w:rsidRDefault="0003129F" w:rsidP="0003129F">
      <w:pPr>
        <w:pStyle w:val="Definitionterm"/>
      </w:pPr>
      <w:r>
        <w:t>top-level file</w:t>
      </w:r>
    </w:p>
    <w:p w14:paraId="3C0F7DAD" w14:textId="061D0ECB" w:rsidR="0003129F" w:rsidRDefault="0003129F" w:rsidP="0003129F">
      <w:pPr>
        <w:pStyle w:val="Definition"/>
      </w:pPr>
      <w:r w:rsidRPr="0003129F">
        <w:t>file which is not contained within any other file</w:t>
      </w:r>
    </w:p>
    <w:p w14:paraId="23CD2DE2" w14:textId="4B9EEAF8" w:rsidR="0003129F" w:rsidRDefault="0003129F" w:rsidP="0003129F">
      <w:pPr>
        <w:pStyle w:val="Definitionterm"/>
      </w:pPr>
      <w:r>
        <w:t>nested file</w:t>
      </w:r>
    </w:p>
    <w:p w14:paraId="2AA905C9" w14:textId="3B4BB2EA" w:rsidR="0003129F" w:rsidRDefault="0003129F" w:rsidP="0003129F">
      <w:pPr>
        <w:pStyle w:val="Definition"/>
      </w:pPr>
      <w:r w:rsidRPr="0003129F">
        <w:lastRenderedPageBreak/>
        <w:t>file which is contained within another file</w:t>
      </w:r>
    </w:p>
    <w:p w14:paraId="621BA089" w14:textId="44CF8185" w:rsidR="0003129F" w:rsidRDefault="0003129F" w:rsidP="0003129F">
      <w:pPr>
        <w:pStyle w:val="Definitionterm"/>
      </w:pPr>
      <w:r>
        <w:t>parent (file)</w:t>
      </w:r>
    </w:p>
    <w:p w14:paraId="67A8A65A" w14:textId="4324E223" w:rsidR="0003129F" w:rsidRDefault="0003129F" w:rsidP="0003129F">
      <w:pPr>
        <w:pStyle w:val="Definition"/>
      </w:pPr>
      <w:r w:rsidRPr="0003129F">
        <w:t>file which contains one or more nested files</w:t>
      </w:r>
    </w:p>
    <w:p w14:paraId="790438EB" w14:textId="485BDE5F" w:rsidR="0003129F" w:rsidRDefault="0003129F" w:rsidP="0003129F">
      <w:pPr>
        <w:pStyle w:val="Definitionterm"/>
      </w:pPr>
      <w:r>
        <w:t>(programming) artifact</w:t>
      </w:r>
    </w:p>
    <w:p w14:paraId="125DB4FA" w14:textId="79D56995" w:rsidR="00C130CD" w:rsidRDefault="0003129F" w:rsidP="00C130CD">
      <w:pPr>
        <w:pStyle w:val="Definition"/>
      </w:pPr>
      <w:r w:rsidRPr="0003129F">
        <w:t>file, produced manually by a person or automatically by a program, which results from the activity of programming</w:t>
      </w:r>
    </w:p>
    <w:p w14:paraId="0B408480" w14:textId="122223C7" w:rsidR="00C130CD" w:rsidRPr="00C130CD" w:rsidRDefault="00C130CD" w:rsidP="00C130CD">
      <w:pPr>
        <w:pStyle w:val="Note"/>
      </w:pPr>
      <w:r w:rsidRPr="00C130CD">
        <w:t>Example: Source code, object code, program configuration data, documentation</w:t>
      </w:r>
      <w:r>
        <w:t>.</w:t>
      </w:r>
    </w:p>
    <w:p w14:paraId="2FEC97B5" w14:textId="340045B8" w:rsidR="002644D0" w:rsidRDefault="002644D0" w:rsidP="002644D0">
      <w:pPr>
        <w:pStyle w:val="Definitionterm"/>
      </w:pPr>
      <w:r>
        <w:t>result</w:t>
      </w:r>
    </w:p>
    <w:p w14:paraId="097F7EE3" w14:textId="228E104D" w:rsidR="002644D0" w:rsidRDefault="002644D0" w:rsidP="002644D0">
      <w:pPr>
        <w:pStyle w:val="Definition"/>
      </w:pPr>
      <w:r w:rsidRPr="002644D0">
        <w:t>condition present in a programming artifact</w:t>
      </w:r>
    </w:p>
    <w:p w14:paraId="3F1418B0" w14:textId="73F3F204" w:rsidR="002644D0" w:rsidRDefault="002644D0" w:rsidP="002644D0">
      <w:pPr>
        <w:pStyle w:val="Definitionterm"/>
      </w:pPr>
      <w:r>
        <w:t>problem</w:t>
      </w:r>
    </w:p>
    <w:p w14:paraId="70986E00" w14:textId="4EE19114" w:rsidR="002644D0" w:rsidRDefault="002644D0" w:rsidP="00C130CD">
      <w:pPr>
        <w:pStyle w:val="Definition"/>
      </w:pPr>
      <w:r w:rsidRPr="002644D0">
        <w:t>result which indicates a condition that has the potential to detract from the quality of the program</w:t>
      </w:r>
    </w:p>
    <w:p w14:paraId="3E879B89" w14:textId="681E6BD6" w:rsidR="00C130CD" w:rsidRPr="00C130CD" w:rsidRDefault="00C130CD" w:rsidP="00C130CD">
      <w:pPr>
        <w:pStyle w:val="Note"/>
      </w:pPr>
      <w:r w:rsidRPr="00C130CD">
        <w:t>Example: A security vulnerability, a deviation from conformance to contractual or legal requirements, a deviation from conformance to stylistic standards.</w:t>
      </w:r>
    </w:p>
    <w:p w14:paraId="043AE373" w14:textId="33F3E745" w:rsidR="002644D0" w:rsidRDefault="002644D0" w:rsidP="002644D0">
      <w:pPr>
        <w:pStyle w:val="Definitionterm"/>
      </w:pPr>
      <w:r>
        <w:t>(static analysis) tool</w:t>
      </w:r>
    </w:p>
    <w:p w14:paraId="475E6F6D" w14:textId="17F39CB5" w:rsidR="00C130CD" w:rsidRDefault="002644D0" w:rsidP="002644D0">
      <w:pPr>
        <w:pStyle w:val="Definition"/>
      </w:pPr>
      <w:r w:rsidRPr="002644D0">
        <w:t>program that examines programming artifacts in order to detect problems, without executing the program</w:t>
      </w:r>
    </w:p>
    <w:p w14:paraId="77CF8239" w14:textId="0317ADB7" w:rsidR="00C130CD" w:rsidRPr="00C130CD" w:rsidRDefault="00C130CD" w:rsidP="00C130CD">
      <w:pPr>
        <w:pStyle w:val="Note"/>
      </w:pPr>
      <w:r w:rsidRPr="00C130CD">
        <w:t>Example: Lint</w:t>
      </w:r>
    </w:p>
    <w:p w14:paraId="070DD0B8" w14:textId="665BF8F5" w:rsidR="002644D0" w:rsidRDefault="002644D0" w:rsidP="002644D0">
      <w:pPr>
        <w:pStyle w:val="Definitionterm"/>
      </w:pPr>
      <w:r w:rsidRPr="002644D0">
        <w:t>conversion tool, converter</w:t>
      </w:r>
    </w:p>
    <w:p w14:paraId="716AC337" w14:textId="1C701781" w:rsidR="002644D0" w:rsidRDefault="00C130CD" w:rsidP="002644D0">
      <w:pPr>
        <w:pStyle w:val="Definition"/>
      </w:pPr>
      <w:r w:rsidRPr="00C130CD">
        <w:t>program that converts the output of another program into a different format</w:t>
      </w:r>
    </w:p>
    <w:p w14:paraId="134278C6" w14:textId="6FFDE144" w:rsidR="00C130CD" w:rsidRDefault="00C130CD" w:rsidP="00C130CD">
      <w:pPr>
        <w:pStyle w:val="Definitionterm"/>
      </w:pPr>
      <w:r>
        <w:t>analysis target</w:t>
      </w:r>
    </w:p>
    <w:p w14:paraId="79B7D494" w14:textId="506E2688" w:rsidR="00C130CD" w:rsidRDefault="00C130CD" w:rsidP="00C130CD">
      <w:pPr>
        <w:pStyle w:val="Definition"/>
      </w:pPr>
      <w:r w:rsidRPr="00C130CD">
        <w:t>programming artifact which a static analysis tool is instructed to analyze</w:t>
      </w:r>
    </w:p>
    <w:p w14:paraId="2CC91FE0" w14:textId="263E42D2" w:rsidR="00C130CD" w:rsidRDefault="00C130CD" w:rsidP="00C130CD">
      <w:pPr>
        <w:pStyle w:val="Definitionterm"/>
      </w:pPr>
      <w:r>
        <w:t>result file</w:t>
      </w:r>
    </w:p>
    <w:p w14:paraId="3D963FD7" w14:textId="373A10A2" w:rsidR="00C130CD" w:rsidRDefault="00C130CD" w:rsidP="00C130CD">
      <w:pPr>
        <w:pStyle w:val="Definition"/>
      </w:pPr>
      <w:r w:rsidRPr="00C130CD">
        <w:t>file in which a static analysis tool detects a result</w:t>
      </w:r>
    </w:p>
    <w:p w14:paraId="499CFA6E" w14:textId="04E2C888" w:rsidR="00C130CD" w:rsidRDefault="00C130CD" w:rsidP="00C130CD">
      <w:pPr>
        <w:pStyle w:val="Definitionterm"/>
      </w:pPr>
      <w:r>
        <w:t>rule</w:t>
      </w:r>
    </w:p>
    <w:p w14:paraId="0B33AA9A" w14:textId="76FE73C9" w:rsidR="00C130CD" w:rsidRDefault="00C130CD" w:rsidP="00C130CD">
      <w:pPr>
        <w:pStyle w:val="Definition"/>
      </w:pPr>
      <w:r w:rsidRPr="00C130CD">
        <w:t>specific criterion for correctness verified by a static analysis tool</w:t>
      </w:r>
    </w:p>
    <w:p w14:paraId="1AACCEC6" w14:textId="539CDB9B" w:rsidR="00C130CD" w:rsidRDefault="00C130CD" w:rsidP="00C130CD">
      <w:pPr>
        <w:pStyle w:val="Note"/>
      </w:pPr>
      <w:r>
        <w:t xml:space="preserve">NOTE 1: </w:t>
      </w:r>
      <w:r w:rsidRPr="00C130CD">
        <w:t>Many static analysis tools associate a “rule id” with each result they report, but some do not.</w:t>
      </w:r>
    </w:p>
    <w:p w14:paraId="43A1B13C" w14:textId="423ED2D4" w:rsidR="00C130CD" w:rsidRDefault="00C130CD" w:rsidP="00C130CD">
      <w:pPr>
        <w:pStyle w:val="Note"/>
      </w:pPr>
      <w:r>
        <w:t>NOTE 2: Some rules verify generally accepted criteria for correctness; others verify conventions in use in a particular team or organization.</w:t>
      </w:r>
    </w:p>
    <w:p w14:paraId="7F2AD5D2" w14:textId="0043892D" w:rsidR="00C130CD" w:rsidRDefault="00C130CD" w:rsidP="00C130CD">
      <w:pPr>
        <w:pStyle w:val="Note"/>
      </w:pPr>
      <w:r>
        <w:t xml:space="preserve">Example: </w:t>
      </w:r>
      <w:r w:rsidRPr="00C130CD">
        <w:t>“Variables must be initialized before use”, “Class names must begin with an uppercase letter”.</w:t>
      </w:r>
    </w:p>
    <w:p w14:paraId="39F2248B" w14:textId="45617BA7" w:rsidR="00C130CD" w:rsidRDefault="00C130CD" w:rsidP="00C130CD">
      <w:pPr>
        <w:pStyle w:val="Definitionterm"/>
      </w:pPr>
      <w:r>
        <w:t>stable value</w:t>
      </w:r>
    </w:p>
    <w:p w14:paraId="47D1950D" w14:textId="2AC67D3E" w:rsidR="00C130CD" w:rsidRDefault="00C130CD" w:rsidP="00C130CD">
      <w:pPr>
        <w:pStyle w:val="Definition"/>
      </w:pPr>
      <w:r w:rsidRPr="00C130CD">
        <w:t>value which, once established, never changes over time</w:t>
      </w:r>
    </w:p>
    <w:p w14:paraId="1BBF75B0" w14:textId="424D678D" w:rsidR="00C130CD" w:rsidRDefault="00C130CD" w:rsidP="00C130CD">
      <w:pPr>
        <w:pStyle w:val="Definitionterm"/>
      </w:pPr>
      <w:r>
        <w:t>rule id</w:t>
      </w:r>
    </w:p>
    <w:p w14:paraId="2E8A6B15" w14:textId="754ABFF0" w:rsidR="00C130CD" w:rsidRDefault="00C130CD" w:rsidP="00C130CD">
      <w:pPr>
        <w:pStyle w:val="Definition"/>
      </w:pPr>
      <w:r w:rsidRPr="00C130CD">
        <w:t>stable value which a static analysis tool associates with a rule</w:t>
      </w:r>
    </w:p>
    <w:p w14:paraId="4FB258AA" w14:textId="7EE1B7A3" w:rsidR="00C130CD" w:rsidRDefault="00C130CD" w:rsidP="00C130CD">
      <w:pPr>
        <w:pStyle w:val="Note"/>
      </w:pPr>
      <w:r>
        <w:t xml:space="preserve">NOTE: </w:t>
      </w:r>
      <w:r w:rsidRPr="00C130CD">
        <w:t>A rule id is more likely to remain stable if it is a symbolic or numeric value, as opposed to a descriptive string.</w:t>
      </w:r>
    </w:p>
    <w:p w14:paraId="344ED1A4" w14:textId="3D90D2B1" w:rsidR="00C130CD" w:rsidRDefault="00C130CD" w:rsidP="00C130CD">
      <w:pPr>
        <w:pStyle w:val="Note"/>
      </w:pPr>
      <w:r>
        <w:t xml:space="preserve">Example: </w:t>
      </w:r>
      <w:r w:rsidRPr="005F48D5">
        <w:rPr>
          <w:rStyle w:val="CODEtemp"/>
        </w:rPr>
        <w:t>CA2001</w:t>
      </w:r>
    </w:p>
    <w:p w14:paraId="77EFB813" w14:textId="36C8F3D9" w:rsidR="00C130CD" w:rsidRDefault="00367B83" w:rsidP="005F48D5">
      <w:pPr>
        <w:pStyle w:val="Definitionterm"/>
      </w:pPr>
      <w:r>
        <w:t>rule metadata</w:t>
      </w:r>
    </w:p>
    <w:p w14:paraId="563F9243" w14:textId="50F5FC86" w:rsidR="00367B83" w:rsidRDefault="00367B83" w:rsidP="00367B83">
      <w:pPr>
        <w:pStyle w:val="Definition"/>
      </w:pPr>
      <w:r>
        <w:t>information that describes a rule</w:t>
      </w:r>
    </w:p>
    <w:p w14:paraId="07E5896F" w14:textId="7DEB7865" w:rsidR="00367B83" w:rsidRDefault="00367B83" w:rsidP="00367B83">
      <w:pPr>
        <w:pStyle w:val="Note"/>
      </w:pPr>
      <w:r>
        <w:t xml:space="preserve">Example: </w:t>
      </w:r>
      <w:r w:rsidRPr="00367B83">
        <w:t>Category (for example, “Style” or “Security”), documentation URI</w:t>
      </w:r>
      <w:r>
        <w:t>.</w:t>
      </w:r>
    </w:p>
    <w:p w14:paraId="4D76ACE2" w14:textId="4757F516" w:rsidR="00367B83" w:rsidRDefault="00367B83" w:rsidP="00367B83">
      <w:pPr>
        <w:pStyle w:val="Definitionterm"/>
      </w:pPr>
      <w:r>
        <w:lastRenderedPageBreak/>
        <w:t>log file</w:t>
      </w:r>
    </w:p>
    <w:p w14:paraId="146228DB" w14:textId="50CEC9EE" w:rsidR="00367B83" w:rsidRDefault="00367B83" w:rsidP="00367B83">
      <w:pPr>
        <w:pStyle w:val="Definition"/>
      </w:pPr>
      <w:r w:rsidRPr="00367B83">
        <w:t>output file produced by a static analysis tool, which enumerates the results produced by the tool</w:t>
      </w:r>
    </w:p>
    <w:p w14:paraId="28258CF9" w14:textId="492C7C17" w:rsidR="00367B83" w:rsidRDefault="00367B83" w:rsidP="00367B83">
      <w:pPr>
        <w:pStyle w:val="Definitionterm"/>
      </w:pPr>
      <w:r>
        <w:t>run</w:t>
      </w:r>
    </w:p>
    <w:p w14:paraId="12545104" w14:textId="5A8A6FA0" w:rsidR="00367B83" w:rsidRDefault="00367B83" w:rsidP="00367B83">
      <w:pPr>
        <w:pStyle w:val="Definition"/>
      </w:pPr>
      <w:r w:rsidRPr="00367B83">
        <w:t>1.</w:t>
      </w:r>
      <w:r>
        <w:t xml:space="preserve"> </w:t>
      </w:r>
      <w:r w:rsidRPr="00367B83">
        <w:t>invocation of a specified static analysis tool on a specified version of a specified set of analysis targets, with a specified set of runtime parameters</w:t>
      </w:r>
    </w:p>
    <w:p w14:paraId="0BE922C6" w14:textId="7773D85F" w:rsidR="00367B83" w:rsidRDefault="00367B83" w:rsidP="00367B83">
      <w:pPr>
        <w:pStyle w:val="Definition"/>
      </w:pPr>
      <w:r>
        <w:t xml:space="preserve">2. </w:t>
      </w:r>
      <w:r w:rsidRPr="00367B83">
        <w:t>set of results produced by such an invocation</w:t>
      </w:r>
    </w:p>
    <w:p w14:paraId="6C2013A1" w14:textId="4CCEE914" w:rsidR="00367B83" w:rsidRDefault="00367B83" w:rsidP="00367B83">
      <w:pPr>
        <w:pStyle w:val="Definitionterm"/>
      </w:pPr>
      <w:r>
        <w:t>triage</w:t>
      </w:r>
    </w:p>
    <w:p w14:paraId="38D08C7E" w14:textId="5247764D" w:rsidR="00367B83" w:rsidRDefault="00367B83" w:rsidP="00367B83">
      <w:pPr>
        <w:pStyle w:val="Definition"/>
      </w:pPr>
      <w:r w:rsidRPr="00367B83">
        <w:t>process of deciding whether a result reported by a static analysis tool indicates a problem that should be corrected</w:t>
      </w:r>
    </w:p>
    <w:p w14:paraId="1A9252D3" w14:textId="6AB1DB5A" w:rsidR="00367B83" w:rsidRDefault="00367B83" w:rsidP="00367B83">
      <w:pPr>
        <w:pStyle w:val="Definitionterm"/>
      </w:pPr>
      <w:r>
        <w:t>(end) user</w:t>
      </w:r>
    </w:p>
    <w:p w14:paraId="4438F2CC" w14:textId="74E9C9EE" w:rsidR="00367B83" w:rsidRDefault="00367B83" w:rsidP="00367B83">
      <w:pPr>
        <w:pStyle w:val="Definition"/>
      </w:pPr>
      <w:r w:rsidRPr="00367B83">
        <w:t>person who uses the information in a log file to investigate, triage, or resolve results detected by a static analysis tool</w:t>
      </w:r>
    </w:p>
    <w:p w14:paraId="47F4B163" w14:textId="64430A62" w:rsidR="00367B83" w:rsidRDefault="00367B83" w:rsidP="00367B83">
      <w:pPr>
        <w:pStyle w:val="Definitionterm"/>
      </w:pPr>
      <w:r>
        <w:t>false positive</w:t>
      </w:r>
    </w:p>
    <w:p w14:paraId="7AF24E81" w14:textId="11652F41" w:rsidR="00367B83" w:rsidRDefault="00367B83" w:rsidP="00367B83">
      <w:pPr>
        <w:pStyle w:val="Definition"/>
      </w:pPr>
      <w:r w:rsidRPr="00367B83">
        <w:t>result which an end user decides does not actually represent a problem</w:t>
      </w:r>
    </w:p>
    <w:p w14:paraId="71D28AE8" w14:textId="12A29ADD" w:rsidR="00367B83" w:rsidRDefault="00367B83" w:rsidP="00367B83">
      <w:pPr>
        <w:pStyle w:val="Definitionterm"/>
      </w:pPr>
      <w:r>
        <w:t>(log</w:t>
      </w:r>
      <w:r w:rsidR="00AF0D84">
        <w:t xml:space="preserve"> file</w:t>
      </w:r>
      <w:r>
        <w:t>) viewer</w:t>
      </w:r>
    </w:p>
    <w:p w14:paraId="05060CF2" w14:textId="601D3FA9" w:rsidR="00367B83" w:rsidRDefault="00367B83" w:rsidP="00367B83">
      <w:pPr>
        <w:pStyle w:val="Definition"/>
      </w:pPr>
      <w:r w:rsidRPr="00367B83">
        <w:t>program that reads a log file, displays a list of the results it contains, and allows an end user to view each result in the context of the programming artifact in which it occurs</w:t>
      </w:r>
    </w:p>
    <w:p w14:paraId="5D202B22" w14:textId="7429B1E6" w:rsidR="00367B83" w:rsidRDefault="00367B83" w:rsidP="00367B83">
      <w:pPr>
        <w:pStyle w:val="Definitionterm"/>
      </w:pPr>
      <w:r>
        <w:t>result management system</w:t>
      </w:r>
    </w:p>
    <w:p w14:paraId="7E9AC85A" w14:textId="41D60E99" w:rsidR="00367B83" w:rsidRDefault="00367B83" w:rsidP="00367B83">
      <w:pPr>
        <w:pStyle w:val="Definition"/>
      </w:pPr>
      <w:r w:rsidRPr="00367B83">
        <w:t>software system that consumes the log files produced by static analysis tools, produces reports that enable software development teams to assess the quality of their software artifacts at a point in time and to observe trends in the quality over time, and performs functions such as filing bugs and displaying information about individual results</w:t>
      </w:r>
    </w:p>
    <w:p w14:paraId="4BFACBE3" w14:textId="7B476333" w:rsidR="00367B83" w:rsidRPr="00367B83" w:rsidRDefault="00367B83" w:rsidP="00367B83">
      <w:pPr>
        <w:pStyle w:val="Note"/>
      </w:pPr>
      <w:r>
        <w:t xml:space="preserve">NOTE: </w:t>
      </w:r>
      <w:r w:rsidRPr="00367B83">
        <w:t>A result management system can interact with a log</w:t>
      </w:r>
      <w:r w:rsidR="00AF0D84">
        <w:t xml:space="preserve"> file</w:t>
      </w:r>
      <w:r w:rsidRPr="00367B83">
        <w:t xml:space="preserve"> viewer to display information about individual defects.</w:t>
      </w:r>
    </w:p>
    <w:p w14:paraId="166ECDE6" w14:textId="2DFFD531" w:rsidR="00C130CD" w:rsidRDefault="0083739E" w:rsidP="0083739E">
      <w:pPr>
        <w:pStyle w:val="Definitionterm"/>
      </w:pPr>
      <w:r>
        <w:t>fingerprint</w:t>
      </w:r>
    </w:p>
    <w:p w14:paraId="4AA291E4" w14:textId="668D1A71" w:rsidR="0083739E" w:rsidRDefault="0083739E" w:rsidP="0083739E">
      <w:pPr>
        <w:pStyle w:val="Definition"/>
      </w:pPr>
      <w:r w:rsidRPr="0083739E">
        <w:t>stable value that can be used by a result management system to uniquely identify a result over time, even if the programming artifact in which it occurs is modified</w:t>
      </w:r>
    </w:p>
    <w:p w14:paraId="4E3C5FFB" w14:textId="23FDD97C" w:rsidR="0083739E" w:rsidRDefault="002E25E7" w:rsidP="0083739E">
      <w:pPr>
        <w:pStyle w:val="Definitionterm"/>
      </w:pPr>
      <w:r>
        <w:t>baseline</w:t>
      </w:r>
    </w:p>
    <w:p w14:paraId="5C8D2E3B" w14:textId="40336DC0" w:rsidR="002E25E7" w:rsidRDefault="0043737C" w:rsidP="002E25E7">
      <w:pPr>
        <w:pStyle w:val="Definition"/>
      </w:pPr>
      <w:r w:rsidRPr="0043737C">
        <w:t>set of results produced by a single run of a set of static analysis tools on a set of programming artifacts</w:t>
      </w:r>
    </w:p>
    <w:p w14:paraId="100635BF" w14:textId="15300609" w:rsidR="0043737C" w:rsidRDefault="0043737C" w:rsidP="0043737C">
      <w:pPr>
        <w:pStyle w:val="Note"/>
      </w:pPr>
      <w:r>
        <w:t xml:space="preserve">NOTE: </w:t>
      </w:r>
      <w:r w:rsidRPr="0043737C">
        <w:t>A result management system can compare the results of a subsequent run to a baseline to determine whether new results have been introduced.</w:t>
      </w:r>
    </w:p>
    <w:p w14:paraId="6E6437D2" w14:textId="43B0825E" w:rsidR="0043737C" w:rsidRDefault="0043737C" w:rsidP="0043737C">
      <w:pPr>
        <w:pStyle w:val="Definitionterm"/>
      </w:pPr>
      <w:r>
        <w:t>code flow</w:t>
      </w:r>
    </w:p>
    <w:p w14:paraId="658639A5" w14:textId="11BF032C" w:rsidR="0043737C" w:rsidRDefault="0043737C" w:rsidP="0043737C">
      <w:pPr>
        <w:pStyle w:val="Definition"/>
      </w:pPr>
      <w:r w:rsidRPr="0043737C">
        <w:t>sequence of program locations that specify a possible execution path through the code</w:t>
      </w:r>
    </w:p>
    <w:p w14:paraId="67E96C0D" w14:textId="76EF972F" w:rsidR="0043737C" w:rsidRDefault="0043737C" w:rsidP="0043737C">
      <w:pPr>
        <w:pStyle w:val="Definitionterm"/>
      </w:pPr>
      <w:r>
        <w:t>call stack</w:t>
      </w:r>
    </w:p>
    <w:p w14:paraId="6087DD0F" w14:textId="74DB1572" w:rsidR="0043737C" w:rsidRDefault="0043737C" w:rsidP="0043737C">
      <w:pPr>
        <w:pStyle w:val="Definition"/>
      </w:pPr>
      <w:r w:rsidRPr="0043737C">
        <w:t>sequence of nested function calls</w:t>
      </w:r>
    </w:p>
    <w:p w14:paraId="13D2ADB4" w14:textId="1773B6F6" w:rsidR="0043737C" w:rsidRDefault="0043737C" w:rsidP="0043737C">
      <w:pPr>
        <w:pStyle w:val="Definitionterm"/>
      </w:pPr>
      <w:r>
        <w:t>camelCase name</w:t>
      </w:r>
    </w:p>
    <w:p w14:paraId="4D3EBBE1" w14:textId="18070756" w:rsidR="0043737C" w:rsidRDefault="0043737C" w:rsidP="0043737C">
      <w:pPr>
        <w:pStyle w:val="Definition"/>
      </w:pPr>
      <w:r w:rsidRPr="0043737C">
        <w:t>name that begins with a lowercase letter, in which each subsequent word begins with an uppercase letter</w:t>
      </w:r>
    </w:p>
    <w:p w14:paraId="67FCE46C" w14:textId="3F976AF5" w:rsidR="0043737C" w:rsidRDefault="0043737C" w:rsidP="0043737C">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2EEF0FC6" w14:textId="09F401D7" w:rsidR="00592BE0" w:rsidRDefault="00592BE0" w:rsidP="00592BE0">
      <w:pPr>
        <w:pStyle w:val="Definitionterm"/>
      </w:pPr>
      <w:r>
        <w:t>property bag</w:t>
      </w:r>
    </w:p>
    <w:p w14:paraId="2B54CE22" w14:textId="288D874C" w:rsidR="00592BE0" w:rsidRDefault="00592BE0" w:rsidP="00592BE0">
      <w:pPr>
        <w:pStyle w:val="Definition"/>
      </w:pPr>
      <w:r>
        <w:t xml:space="preserve">JSON object </w:t>
      </w:r>
      <w:r w:rsidRPr="00592BE0">
        <w:t>consisting of a set of name/value pairs with arbitrary camelCase names</w:t>
      </w:r>
    </w:p>
    <w:p w14:paraId="588C49B9" w14:textId="0771F638" w:rsidR="00592BE0" w:rsidRDefault="00592BE0" w:rsidP="00592BE0">
      <w:pPr>
        <w:pStyle w:val="Definitionterm"/>
      </w:pPr>
      <w:r>
        <w:t>newline sequence</w:t>
      </w:r>
    </w:p>
    <w:p w14:paraId="39FF736C" w14:textId="39D24DCF" w:rsidR="00592BE0" w:rsidRDefault="00592BE0" w:rsidP="00592BE0">
      <w:pPr>
        <w:pStyle w:val="Definition"/>
      </w:pPr>
      <w:r w:rsidRPr="00592BE0">
        <w:lastRenderedPageBreak/>
        <w:t>sequence of one or more characters representing the end of a line of text</w:t>
      </w:r>
    </w:p>
    <w:p w14:paraId="53FFC109" w14:textId="6E1A71AB" w:rsidR="00592BE0" w:rsidRDefault="00592BE0" w:rsidP="00592BE0">
      <w:pPr>
        <w:pStyle w:val="Note"/>
      </w:pPr>
      <w:r>
        <w:t>NOTE: S</w:t>
      </w:r>
      <w:r w:rsidRPr="00592BE0">
        <w:t>ome systems represent a newline sequence with a single newline character; others represent it as a carriage return character followed by a newline character.</w:t>
      </w:r>
    </w:p>
    <w:p w14:paraId="0787A4DC" w14:textId="4A29AF9C" w:rsidR="00592BE0" w:rsidRDefault="00592BE0" w:rsidP="00592BE0">
      <w:pPr>
        <w:pStyle w:val="Definitionterm"/>
      </w:pPr>
      <w:r>
        <w:t>text file</w:t>
      </w:r>
    </w:p>
    <w:p w14:paraId="3C42DC59" w14:textId="3857BAE9" w:rsidR="00592BE0" w:rsidRDefault="00592BE0" w:rsidP="00592BE0">
      <w:pPr>
        <w:pStyle w:val="Definition"/>
      </w:pPr>
      <w:r w:rsidRPr="00592BE0">
        <w:t>file considered as a sequence of characters organized into lines and columns</w:t>
      </w:r>
    </w:p>
    <w:p w14:paraId="18AA49F9" w14:textId="4348ADCC" w:rsidR="00592BE0" w:rsidRDefault="00592BE0" w:rsidP="00592BE0">
      <w:pPr>
        <w:pStyle w:val="Definitionterm"/>
      </w:pPr>
      <w:r>
        <w:t>line</w:t>
      </w:r>
    </w:p>
    <w:p w14:paraId="56404BFE" w14:textId="1216061F" w:rsidR="00592BE0" w:rsidRDefault="00592BE0" w:rsidP="00592BE0">
      <w:pPr>
        <w:pStyle w:val="Definition"/>
      </w:pPr>
      <w:r w:rsidRPr="00592BE0">
        <w:t>contiguous sequence of characters, starting either at the beginning of a file or immediately after a newline sequence, and ending at and including the nearest subsequent newline sequence, if one is present, or else extending to the end of the file</w:t>
      </w:r>
    </w:p>
    <w:p w14:paraId="71F5847D" w14:textId="1C2546F2" w:rsidR="00592BE0" w:rsidRDefault="00592BE0" w:rsidP="00592BE0">
      <w:pPr>
        <w:pStyle w:val="Definitionterm"/>
      </w:pPr>
      <w:r>
        <w:t>column</w:t>
      </w:r>
    </w:p>
    <w:p w14:paraId="5D1F84DC" w14:textId="1303D6AB" w:rsidR="00592BE0" w:rsidRDefault="00592BE0" w:rsidP="00592BE0">
      <w:pPr>
        <w:pStyle w:val="Definition"/>
      </w:pPr>
      <w:r w:rsidRPr="00592BE0">
        <w:t>1-based index of a character within a line</w:t>
      </w:r>
    </w:p>
    <w:p w14:paraId="154F15B9" w14:textId="2C943854" w:rsidR="00592BE0" w:rsidRDefault="00592BE0" w:rsidP="00592BE0">
      <w:pPr>
        <w:pStyle w:val="Definitionterm"/>
      </w:pPr>
      <w:r>
        <w:t>binary file</w:t>
      </w:r>
    </w:p>
    <w:p w14:paraId="4D41AB22" w14:textId="68CF37C1" w:rsidR="00592BE0" w:rsidRDefault="00592BE0" w:rsidP="00592BE0">
      <w:pPr>
        <w:pStyle w:val="Definition"/>
      </w:pPr>
      <w:r w:rsidRPr="00592BE0">
        <w:t>file considered as a sequence of bytes</w:t>
      </w:r>
    </w:p>
    <w:p w14:paraId="709AC748" w14:textId="59F351EA" w:rsidR="00592BE0" w:rsidRDefault="00592BE0" w:rsidP="00592BE0">
      <w:pPr>
        <w:pStyle w:val="Definitionterm"/>
      </w:pPr>
      <w:r>
        <w:t>region</w:t>
      </w:r>
    </w:p>
    <w:p w14:paraId="669A52E6" w14:textId="6D78E042" w:rsidR="00592BE0" w:rsidRDefault="00592BE0" w:rsidP="00592BE0">
      <w:pPr>
        <w:pStyle w:val="Definition"/>
      </w:pPr>
      <w:r w:rsidRPr="00592BE0">
        <w:t>contiguous portion of a file</w:t>
      </w:r>
    </w:p>
    <w:p w14:paraId="514037D1" w14:textId="71C3109E" w:rsidR="00592BE0" w:rsidRDefault="00592BE0" w:rsidP="00592BE0">
      <w:pPr>
        <w:pStyle w:val="Definitionterm"/>
      </w:pPr>
      <w:r>
        <w:t>text region</w:t>
      </w:r>
    </w:p>
    <w:p w14:paraId="63617D86" w14:textId="477167B4" w:rsidR="00592BE0" w:rsidRDefault="00592BE0" w:rsidP="00592BE0">
      <w:pPr>
        <w:pStyle w:val="Definition"/>
      </w:pPr>
      <w:r w:rsidRPr="00592BE0">
        <w:t>region representing a contiguous range of zero or more character in a text file</w:t>
      </w:r>
    </w:p>
    <w:p w14:paraId="64A43815" w14:textId="16949837" w:rsidR="00592BE0" w:rsidRDefault="00592BE0" w:rsidP="00592BE0">
      <w:pPr>
        <w:pStyle w:val="Definitionterm"/>
      </w:pPr>
      <w:r>
        <w:t>binary region</w:t>
      </w:r>
    </w:p>
    <w:p w14:paraId="5DA021F6" w14:textId="634C3105" w:rsidR="00592BE0" w:rsidRDefault="00592BE0" w:rsidP="00592BE0">
      <w:pPr>
        <w:pStyle w:val="Definition"/>
      </w:pPr>
      <w:r w:rsidRPr="00592BE0">
        <w:t>region representing a contiguous range of zero or more bytes in a binary file</w:t>
      </w:r>
    </w:p>
    <w:p w14:paraId="7D0172CA" w14:textId="2F7B62C9" w:rsidR="00592BE0" w:rsidRDefault="00592BE0" w:rsidP="00592BE0">
      <w:pPr>
        <w:pStyle w:val="Definitionterm"/>
      </w:pPr>
      <w:r w:rsidRPr="00592BE0">
        <w:t>physical location</w:t>
      </w:r>
    </w:p>
    <w:p w14:paraId="2B899123" w14:textId="622F3664" w:rsidR="00592BE0" w:rsidRDefault="00592BE0" w:rsidP="00592BE0">
      <w:pPr>
        <w:pStyle w:val="Definition"/>
      </w:pPr>
      <w:r w:rsidRPr="00592BE0">
        <w:t>location specified by reference to a programming artifact together with a region within that artifact</w:t>
      </w:r>
    </w:p>
    <w:p w14:paraId="3103D415" w14:textId="41F4C973" w:rsidR="00592BE0" w:rsidRDefault="00592BE0" w:rsidP="00592BE0">
      <w:pPr>
        <w:pStyle w:val="Definitionterm"/>
      </w:pPr>
      <w:r>
        <w:t>logical location</w:t>
      </w:r>
    </w:p>
    <w:p w14:paraId="66E1269A" w14:textId="427B0A7C" w:rsidR="00592BE0" w:rsidRDefault="00592BE0" w:rsidP="00592BE0">
      <w:pPr>
        <w:pStyle w:val="Definition"/>
      </w:pPr>
      <w:r w:rsidRPr="00592BE0">
        <w:t>location specified by reference to a programmatic construct, without specifying the programming artifact within which that construct occurs</w:t>
      </w:r>
    </w:p>
    <w:p w14:paraId="054E1C81" w14:textId="2A6F5AC8" w:rsidR="00854B1E" w:rsidRPr="00854B1E" w:rsidRDefault="00854B1E" w:rsidP="00854B1E">
      <w:pPr>
        <w:pStyle w:val="Note"/>
      </w:pPr>
      <w:r>
        <w:t>Example: A class name, a method name, a namespace.</w:t>
      </w:r>
    </w:p>
    <w:p w14:paraId="326FEF3D" w14:textId="25D9428E" w:rsidR="00854B1E" w:rsidRDefault="00854B1E" w:rsidP="00854B1E">
      <w:pPr>
        <w:pStyle w:val="Definitionterm"/>
      </w:pPr>
      <w:r>
        <w:t>top-level logical location</w:t>
      </w:r>
    </w:p>
    <w:p w14:paraId="56C1D67E" w14:textId="082AC221" w:rsidR="00854B1E" w:rsidRDefault="00854B1E" w:rsidP="00854B1E">
      <w:pPr>
        <w:pStyle w:val="Definition"/>
      </w:pPr>
      <w:r w:rsidRPr="00854B1E">
        <w:t>logical location that is not nested within another logical location</w:t>
      </w:r>
    </w:p>
    <w:p w14:paraId="6B66125A" w14:textId="6B212A29" w:rsidR="00854B1E" w:rsidRDefault="00854B1E" w:rsidP="00854B1E">
      <w:pPr>
        <w:pStyle w:val="Note"/>
      </w:pPr>
      <w:r>
        <w:t>Example: A global function in C++</w:t>
      </w:r>
    </w:p>
    <w:p w14:paraId="725B44B4" w14:textId="30191A80" w:rsidR="00854B1E" w:rsidRDefault="00854B1E" w:rsidP="00854B1E">
      <w:pPr>
        <w:pStyle w:val="Definitionterm"/>
      </w:pPr>
      <w:r>
        <w:t>nested logical location</w:t>
      </w:r>
    </w:p>
    <w:p w14:paraId="4E1A752B" w14:textId="040D4B6B" w:rsidR="00854B1E" w:rsidRDefault="00854B1E" w:rsidP="00854B1E">
      <w:pPr>
        <w:pStyle w:val="Definition"/>
      </w:pPr>
      <w:r w:rsidRPr="00854B1E">
        <w:t>logical location that is nested within another logical location</w:t>
      </w:r>
    </w:p>
    <w:p w14:paraId="0D130D09" w14:textId="3B5C692A" w:rsidR="00854B1E" w:rsidRDefault="00854B1E" w:rsidP="00854B1E">
      <w:pPr>
        <w:pStyle w:val="Note"/>
      </w:pPr>
      <w:r>
        <w:t>Example: A method within a class in C++</w:t>
      </w:r>
    </w:p>
    <w:p w14:paraId="633B447A" w14:textId="65CFEA1C" w:rsidR="00854B1E" w:rsidRDefault="00854B1E" w:rsidP="00854B1E">
      <w:pPr>
        <w:pStyle w:val="Definitionterm"/>
      </w:pPr>
      <w:r>
        <w:t>empty array</w:t>
      </w:r>
    </w:p>
    <w:p w14:paraId="745532DF" w14:textId="1FBAE746" w:rsidR="00854B1E" w:rsidRDefault="00854B1E" w:rsidP="00854B1E">
      <w:pPr>
        <w:pStyle w:val="Definition"/>
      </w:pPr>
      <w:r>
        <w:t>array that contains no elements, and so has a length of 0</w:t>
      </w:r>
    </w:p>
    <w:p w14:paraId="6047311C" w14:textId="72263B02" w:rsidR="00854B1E" w:rsidRDefault="00854B1E" w:rsidP="00854B1E">
      <w:pPr>
        <w:pStyle w:val="Definitionterm"/>
      </w:pPr>
      <w:r>
        <w:t>empty object</w:t>
      </w:r>
    </w:p>
    <w:p w14:paraId="3FB2A527" w14:textId="60EF2EC1" w:rsidR="00854B1E" w:rsidRDefault="00854B1E" w:rsidP="00854B1E">
      <w:pPr>
        <w:pStyle w:val="Definition"/>
      </w:pPr>
      <w:r>
        <w:t>object that contains no properties</w:t>
      </w:r>
    </w:p>
    <w:p w14:paraId="52E18A0A" w14:textId="6E04BF14" w:rsidR="00854B1E" w:rsidRDefault="00854B1E" w:rsidP="00854B1E">
      <w:pPr>
        <w:pStyle w:val="Definitionterm"/>
      </w:pPr>
      <w:r>
        <w:t>empty string</w:t>
      </w:r>
    </w:p>
    <w:p w14:paraId="472352CF" w14:textId="7091B06F" w:rsidR="00854B1E" w:rsidRDefault="00854B1E" w:rsidP="00854B1E">
      <w:pPr>
        <w:pStyle w:val="Definition"/>
      </w:pPr>
      <w:r>
        <w:t>string that contains no characters, and so has a length of 0</w:t>
      </w:r>
    </w:p>
    <w:p w14:paraId="202A7B00" w14:textId="42439CA0" w:rsidR="00854B1E" w:rsidRDefault="009853E2" w:rsidP="00854B1E">
      <w:pPr>
        <w:pStyle w:val="Definitionterm"/>
      </w:pPr>
      <w:r>
        <w:t>response file</w:t>
      </w:r>
    </w:p>
    <w:p w14:paraId="36DC8728" w14:textId="09A136D9" w:rsidR="009853E2" w:rsidRDefault="009853E2" w:rsidP="009853E2">
      <w:pPr>
        <w:pStyle w:val="Definition"/>
      </w:pPr>
      <w:r w:rsidRPr="009853E2">
        <w:t>file containing arguments for a tool, which are interpreted as if they had appeared directly on the command line</w:t>
      </w:r>
    </w:p>
    <w:p w14:paraId="08C1E406" w14:textId="37C1AD1C" w:rsidR="009853E2" w:rsidRDefault="009853E2" w:rsidP="009853E2">
      <w:pPr>
        <w:pStyle w:val="Definitionterm"/>
      </w:pPr>
      <w:r>
        <w:t>tainted data</w:t>
      </w:r>
    </w:p>
    <w:p w14:paraId="1C1ACE9C" w14:textId="42F9FBC1" w:rsidR="009853E2" w:rsidRDefault="009853E2" w:rsidP="009853E2">
      <w:pPr>
        <w:pStyle w:val="Definition"/>
      </w:pPr>
      <w:r w:rsidRPr="009853E2">
        <w:lastRenderedPageBreak/>
        <w:t>data that enters a program from an untrusted source, such as user input</w:t>
      </w:r>
    </w:p>
    <w:p w14:paraId="0B3BE4FF" w14:textId="66AB352E" w:rsidR="009853E2" w:rsidRDefault="009853E2" w:rsidP="009853E2">
      <w:pPr>
        <w:pStyle w:val="Definitionterm"/>
      </w:pPr>
      <w:r>
        <w:t>taint analysis</w:t>
      </w:r>
    </w:p>
    <w:p w14:paraId="5124162D" w14:textId="68CC5E0C" w:rsidR="009853E2" w:rsidRDefault="009853E2" w:rsidP="009853E2">
      <w:pPr>
        <w:pStyle w:val="Definition"/>
        <w:rPr>
          <w:ins w:id="10" w:author="Laurence Golding" w:date="2017-10-20T14:24:00Z"/>
        </w:rPr>
      </w:pPr>
      <w:r w:rsidRPr="009853E2">
        <w:t>the process of tracing the path of tainted data through a program</w:t>
      </w:r>
    </w:p>
    <w:p w14:paraId="3CDDB7C2" w14:textId="19AB7ACA" w:rsidR="003139C9" w:rsidRDefault="003139C9" w:rsidP="003139C9">
      <w:pPr>
        <w:pStyle w:val="Definitionterm"/>
        <w:rPr>
          <w:ins w:id="11" w:author="Laurence Golding" w:date="2017-10-20T14:24:00Z"/>
        </w:rPr>
      </w:pPr>
      <w:ins w:id="12" w:author="Laurence Golding" w:date="2017-10-20T14:24:00Z">
        <w:r>
          <w:t>tag</w:t>
        </w:r>
      </w:ins>
    </w:p>
    <w:p w14:paraId="20DF6765" w14:textId="789323B8" w:rsidR="003139C9" w:rsidRDefault="003139C9" w:rsidP="003139C9">
      <w:pPr>
        <w:pStyle w:val="Definition"/>
        <w:rPr>
          <w:ins w:id="13" w:author="Laurence Golding" w:date="2017-10-20T14:24:00Z"/>
        </w:rPr>
      </w:pPr>
      <w:ins w:id="14" w:author="Laurence Golding" w:date="2017-10-20T14:24:00Z">
        <w:r>
          <w:t>a string that conveys additional information about the SARIF log file element to which it applies.</w:t>
        </w:r>
      </w:ins>
    </w:p>
    <w:p w14:paraId="3FCE3F2F" w14:textId="53C7B65A" w:rsidR="003139C9" w:rsidRDefault="003139C9" w:rsidP="009F3F7F">
      <w:pPr>
        <w:pStyle w:val="Definitionterm"/>
        <w:rPr>
          <w:ins w:id="15" w:author="Laurence Golding" w:date="2017-10-20T14:24:00Z"/>
        </w:rPr>
      </w:pPr>
      <w:ins w:id="16" w:author="Laurence Golding" w:date="2017-10-20T14:24:00Z">
        <w:r>
          <w:t>namespaced tag</w:t>
        </w:r>
      </w:ins>
    </w:p>
    <w:p w14:paraId="2FAB852B" w14:textId="65FFE836" w:rsidR="003139C9" w:rsidRPr="003139C9" w:rsidRDefault="003139C9">
      <w:pPr>
        <w:pStyle w:val="Definition"/>
        <w:rPr>
          <w:ins w:id="17" w:author="Laurence Golding" w:date="2017-10-20T14:24:00Z"/>
        </w:rPr>
      </w:pPr>
      <w:ins w:id="18" w:author="Laurence Golding" w:date="2017-10-20T14:24:00Z">
        <w:r>
          <w:t xml:space="preserve">a tag in the format </w:t>
        </w:r>
        <w:r w:rsidRPr="009F3F7F">
          <w:rPr>
            <w:rStyle w:val="CODEtemp"/>
          </w:rPr>
          <w:t>&lt;component&gt;{/&lt;component</w:t>
        </w:r>
        <w:proofErr w:type="gramStart"/>
        <w:r w:rsidRPr="009F3F7F">
          <w:rPr>
            <w:rStyle w:val="CODEtemp"/>
          </w:rPr>
          <w:t>&gt;}*</w:t>
        </w:r>
        <w:proofErr w:type="gramEnd"/>
        <w:r>
          <w:t xml:space="preserve">, for example, </w:t>
        </w:r>
        <w:r w:rsidRPr="009F3F7F">
          <w:rPr>
            <w:rStyle w:val="CODEtemp"/>
          </w:rPr>
          <w:t>"</w:t>
        </w:r>
      </w:ins>
      <w:ins w:id="19" w:author="Laurence Golding" w:date="2017-10-20T14:25:00Z">
        <w:r w:rsidRPr="009F3F7F">
          <w:rPr>
            <w:rStyle w:val="CODEtemp"/>
          </w:rPr>
          <w:t>CWE/22"</w:t>
        </w:r>
        <w:r>
          <w:t>.</w:t>
        </w:r>
      </w:ins>
    </w:p>
    <w:p w14:paraId="0340D80B" w14:textId="77777777" w:rsidR="003139C9" w:rsidRPr="009F3F7F" w:rsidRDefault="003139C9" w:rsidP="009F3F7F">
      <w:pPr>
        <w:pStyle w:val="Definitionterm"/>
      </w:pPr>
    </w:p>
    <w:p w14:paraId="5BBB70F5" w14:textId="77777777" w:rsidR="00C02DEC" w:rsidRDefault="00C02DEC" w:rsidP="00A710C8">
      <w:pPr>
        <w:pStyle w:val="Heading2"/>
      </w:pPr>
      <w:bookmarkStart w:id="20" w:name="_Ref7502892"/>
      <w:bookmarkStart w:id="21" w:name="_Toc12011611"/>
      <w:bookmarkStart w:id="22" w:name="_Toc85472894"/>
      <w:bookmarkStart w:id="23" w:name="_Toc287332008"/>
      <w:bookmarkStart w:id="24" w:name="_Toc493598437"/>
      <w:r>
        <w:t>Normative</w:t>
      </w:r>
      <w:bookmarkEnd w:id="20"/>
      <w:bookmarkEnd w:id="21"/>
      <w:r>
        <w:t xml:space="preserve"> References</w:t>
      </w:r>
      <w:bookmarkEnd w:id="22"/>
      <w:bookmarkEnd w:id="23"/>
      <w:bookmarkEnd w:id="24"/>
    </w:p>
    <w:p w14:paraId="6A8CA73D" w14:textId="1EEF5D11" w:rsidR="00AB66A4" w:rsidRDefault="00AB66A4" w:rsidP="00AB66A4">
      <w:pPr>
        <w:pStyle w:val="Ref"/>
        <w:rPr>
          <w:rStyle w:val="Refterm"/>
          <w:b w:val="0"/>
        </w:rPr>
      </w:pPr>
      <w:r w:rsidRPr="00EE7D13">
        <w:rPr>
          <w:rStyle w:val="Refterm"/>
        </w:rPr>
        <w:t>[</w:t>
      </w:r>
      <w:bookmarkStart w:id="25" w:name="ECMA404"/>
      <w:r w:rsidRPr="00EE7D13">
        <w:rPr>
          <w:rStyle w:val="Refterm"/>
        </w:rPr>
        <w:t>ECMA404</w:t>
      </w:r>
      <w:bookmarkEnd w:id="25"/>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27" w:history="1">
        <w:r w:rsidRPr="00AC1D41">
          <w:rPr>
            <w:rStyle w:val="Hyperlink"/>
          </w:rPr>
          <w:t>http://ecma-international.org/publications/files/ECMA-ST/ECMA-404.pdf</w:t>
        </w:r>
      </w:hyperlink>
      <w:r w:rsidR="009C2B7C">
        <w:rPr>
          <w:rStyle w:val="Refterm"/>
          <w:b w:val="0"/>
        </w:rPr>
        <w:t>.</w:t>
      </w:r>
    </w:p>
    <w:p w14:paraId="5AA1F396" w14:textId="5FD21157" w:rsidR="00AB66A4" w:rsidRDefault="00AB66A4" w:rsidP="00AB66A4">
      <w:pPr>
        <w:pStyle w:val="Ref"/>
      </w:pPr>
      <w:r w:rsidRPr="00EE7D13">
        <w:rPr>
          <w:rStyle w:val="Refterm"/>
        </w:rPr>
        <w:t>[</w:t>
      </w:r>
      <w:bookmarkStart w:id="26" w:name="FIPSPUB1804"/>
      <w:r w:rsidRPr="00EE7D13">
        <w:rPr>
          <w:rStyle w:val="Refterm"/>
        </w:rPr>
        <w:t>FIPSPUB180-4</w:t>
      </w:r>
      <w:bookmarkEnd w:id="26"/>
      <w:r w:rsidRPr="00EE7D13">
        <w:rPr>
          <w:rStyle w:val="Refterm"/>
        </w:rPr>
        <w:t>]</w:t>
      </w:r>
      <w:r>
        <w:tab/>
        <w:t>“Secure Hash Standard (SHS)”, FIPS PUB 180-4, August 2015</w:t>
      </w:r>
      <w:r w:rsidR="009C2B7C">
        <w:t>,</w:t>
      </w:r>
      <w:r>
        <w:t xml:space="preserve"> </w:t>
      </w:r>
      <w:hyperlink r:id="rId28" w:history="1">
        <w:r w:rsidRPr="00AC1D41">
          <w:rPr>
            <w:rStyle w:val="Hyperlink"/>
          </w:rPr>
          <w:t>http://nvlpubs.nist.gov/nistpubs/FIPS/NIST.FIPS.180-4.pdf</w:t>
        </w:r>
      </w:hyperlink>
      <w:r w:rsidR="009C2B7C">
        <w:t>.</w:t>
      </w:r>
    </w:p>
    <w:p w14:paraId="055E043F" w14:textId="18F03157" w:rsidR="00AB66A4" w:rsidRDefault="00AB66A4" w:rsidP="00AB66A4">
      <w:pPr>
        <w:pStyle w:val="Ref"/>
      </w:pPr>
      <w:r w:rsidRPr="00EE7D13">
        <w:rPr>
          <w:rStyle w:val="Refterm"/>
        </w:rPr>
        <w:t>[</w:t>
      </w:r>
      <w:bookmarkStart w:id="27" w:name="ISO86012004"/>
      <w:r w:rsidRPr="00EE7D13">
        <w:rPr>
          <w:rStyle w:val="Refterm"/>
        </w:rPr>
        <w:t>ISO8601:2004</w:t>
      </w:r>
      <w:bookmarkEnd w:id="27"/>
      <w:r w:rsidRPr="00EE7D13">
        <w:rPr>
          <w:rStyle w:val="Refterm"/>
        </w:rPr>
        <w:t>]</w:t>
      </w:r>
      <w:r>
        <w:tab/>
        <w:t>“Data elements and interchange formats -- Information interchange -- Representation of dates and times”, ISO 8601:2004, December 2004</w:t>
      </w:r>
      <w:r w:rsidR="009C2B7C">
        <w:t>,</w:t>
      </w:r>
      <w:r>
        <w:t xml:space="preserve"> </w:t>
      </w:r>
      <w:hyperlink r:id="rId29" w:history="1">
        <w:r w:rsidRPr="00AC1D41">
          <w:rPr>
            <w:rStyle w:val="Hyperlink"/>
          </w:rPr>
          <w:t>https://www.iso.org/standard/40874.html</w:t>
        </w:r>
      </w:hyperlink>
      <w:r w:rsidR="009C2B7C">
        <w:t>.</w:t>
      </w:r>
    </w:p>
    <w:p w14:paraId="2F4A3B08" w14:textId="51A19E50" w:rsidR="00F85576" w:rsidRDefault="00F85576" w:rsidP="00F85576">
      <w:pPr>
        <w:pStyle w:val="Ref"/>
      </w:pPr>
      <w:r w:rsidRPr="00EE7D13">
        <w:rPr>
          <w:rStyle w:val="Refterm"/>
        </w:rPr>
        <w:t>[</w:t>
      </w:r>
      <w:bookmarkStart w:id="28" w:name="JSCHEMA01"/>
      <w:r w:rsidRPr="00EE7D13">
        <w:rPr>
          <w:rStyle w:val="Refterm"/>
        </w:rPr>
        <w:t>JSCHEMA01</w:t>
      </w:r>
      <w:bookmarkEnd w:id="2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0" w:history="1">
        <w:r w:rsidRPr="00AC1D41">
          <w:rPr>
            <w:rStyle w:val="Hyperlink"/>
          </w:rPr>
          <w:t>http://json-schema.org/latest/json-schema-core.html</w:t>
        </w:r>
      </w:hyperlink>
      <w:r>
        <w:t>.</w:t>
      </w:r>
    </w:p>
    <w:p w14:paraId="40E940D8" w14:textId="40433662" w:rsidR="00C02DEC" w:rsidRDefault="00C02DEC" w:rsidP="00F85576">
      <w:pPr>
        <w:pStyle w:val="Ref"/>
      </w:pPr>
      <w:r w:rsidRPr="00EE7D13">
        <w:rPr>
          <w:rStyle w:val="Refterm"/>
        </w:rPr>
        <w:t>[</w:t>
      </w:r>
      <w:bookmarkStart w:id="29" w:name="RFC2119"/>
      <w:r w:rsidRPr="00EE7D13">
        <w:rPr>
          <w:rStyle w:val="Refterm"/>
        </w:rPr>
        <w:t>RFC2119</w:t>
      </w:r>
      <w:bookmarkEnd w:id="2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1" w:history="1">
        <w:r w:rsidR="000F3A82">
          <w:rPr>
            <w:rStyle w:val="Hyperlink"/>
          </w:rPr>
          <w:t>http://www.ietf.org/rfc/rfc2119.txt</w:t>
        </w:r>
      </w:hyperlink>
      <w:r w:rsidR="000F3A82">
        <w:t>.</w:t>
      </w:r>
    </w:p>
    <w:p w14:paraId="0259BD7A" w14:textId="6D8A26D7" w:rsidR="00AB66A4" w:rsidRDefault="00AB66A4" w:rsidP="00AB66A4">
      <w:pPr>
        <w:pStyle w:val="Ref"/>
      </w:pPr>
      <w:r w:rsidRPr="00EE7D13">
        <w:rPr>
          <w:rStyle w:val="Refterm"/>
        </w:rPr>
        <w:t>[</w:t>
      </w:r>
      <w:bookmarkStart w:id="30" w:name="RFC2045"/>
      <w:r w:rsidRPr="00EE7D13">
        <w:rPr>
          <w:rStyle w:val="Refterm"/>
        </w:rPr>
        <w:t>RFC2045</w:t>
      </w:r>
      <w:bookmarkEnd w:id="3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2" w:history="1">
        <w:r>
          <w:rPr>
            <w:rStyle w:val="Hyperlink"/>
            <w:rFonts w:cs="Arial"/>
            <w:szCs w:val="20"/>
          </w:rPr>
          <w:t>http://www.rfc-editor.org/info/rfc2045</w:t>
        </w:r>
      </w:hyperlink>
      <w:r w:rsidR="009C2B7C">
        <w:t>.</w:t>
      </w:r>
    </w:p>
    <w:p w14:paraId="4CBA246D" w14:textId="6800ECC1" w:rsidR="00C56762" w:rsidRPr="0052312C" w:rsidRDefault="00C56762" w:rsidP="00C56762">
      <w:pPr>
        <w:pStyle w:val="Ref"/>
      </w:pPr>
      <w:r>
        <w:rPr>
          <w:rStyle w:val="Refterm"/>
        </w:rPr>
        <w:t>[</w:t>
      </w:r>
      <w:bookmarkStart w:id="31" w:name="RFC3629"/>
      <w:r>
        <w:rPr>
          <w:rStyle w:val="Refterm"/>
        </w:rPr>
        <w:t>RFC3629</w:t>
      </w:r>
      <w:bookmarkEnd w:id="31"/>
      <w:r>
        <w:rPr>
          <w:rStyle w:val="Refterm"/>
        </w:rPr>
        <w:t>]</w:t>
      </w:r>
      <w:r>
        <w:rPr>
          <w:rStyle w:val="Refterm"/>
        </w:rPr>
        <w:tab/>
      </w:r>
      <w:r>
        <w:rPr>
          <w:rFonts w:cs="Arial"/>
          <w:szCs w:val="20"/>
        </w:rPr>
        <w:t xml:space="preserve">Yergeau, F., "UTF-8, a transformation format of ISO 10646", STD 63, RFC 3629, DOI 10.17487/RFC3629, November 2003, </w:t>
      </w:r>
      <w:hyperlink r:id="rId33" w:history="1">
        <w:r>
          <w:rPr>
            <w:rStyle w:val="Hyperlink"/>
            <w:rFonts w:cs="Arial"/>
            <w:szCs w:val="20"/>
          </w:rPr>
          <w:t>http://www.rfc-editor.org/info/rfc3629</w:t>
        </w:r>
      </w:hyperlink>
      <w:r>
        <w:rPr>
          <w:rFonts w:cs="Arial"/>
          <w:szCs w:val="20"/>
        </w:rPr>
        <w:t>.</w:t>
      </w:r>
    </w:p>
    <w:p w14:paraId="2D24B622" w14:textId="0687A2A0" w:rsidR="0092395F" w:rsidRDefault="00AB66A4" w:rsidP="00C56762">
      <w:pPr>
        <w:pStyle w:val="Ref"/>
      </w:pPr>
      <w:r w:rsidRPr="00EE7D13">
        <w:rPr>
          <w:rStyle w:val="Refterm"/>
        </w:rPr>
        <w:t>[</w:t>
      </w:r>
      <w:bookmarkStart w:id="32" w:name="RFC3986"/>
      <w:r w:rsidRPr="00EE7D13">
        <w:rPr>
          <w:rStyle w:val="Refterm"/>
        </w:rPr>
        <w:t>RFC3986</w:t>
      </w:r>
      <w:bookmarkEnd w:id="3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4" w:history="1">
        <w:r>
          <w:rPr>
            <w:rStyle w:val="Hyperlink"/>
            <w:rFonts w:cs="Arial"/>
            <w:szCs w:val="20"/>
          </w:rPr>
          <w:t>http://www.rfc-editor.org/info/rfc3986</w:t>
        </w:r>
      </w:hyperlink>
      <w:r w:rsidRPr="00AB66A4">
        <w:t>.</w:t>
      </w:r>
    </w:p>
    <w:p w14:paraId="6D642014" w14:textId="1C7686EE" w:rsidR="00C56762" w:rsidRDefault="00C56762" w:rsidP="00C56762">
      <w:pPr>
        <w:pStyle w:val="Ref"/>
      </w:pPr>
      <w:r>
        <w:rPr>
          <w:rStyle w:val="Refterm"/>
        </w:rPr>
        <w:t>[</w:t>
      </w:r>
      <w:bookmarkStart w:id="33" w:name="RFC5646"/>
      <w:r>
        <w:rPr>
          <w:rStyle w:val="Refterm"/>
        </w:rPr>
        <w:t>RFC5646</w:t>
      </w:r>
      <w:bookmarkEnd w:id="33"/>
      <w:r>
        <w:rPr>
          <w:rStyle w:val="Refterm"/>
        </w:rPr>
        <w:t>]</w:t>
      </w:r>
      <w:r>
        <w:rPr>
          <w:rStyle w:val="Refterm"/>
        </w:rPr>
        <w:tab/>
      </w:r>
      <w:r>
        <w:rPr>
          <w:rFonts w:cs="Arial"/>
          <w:szCs w:val="20"/>
        </w:rPr>
        <w:t xml:space="preserve">Phillips, A., Ed., and M. Davis, Ed., "Tags for Identifying Languages", BCP 47, RFC 5646, DOI 10.17487/RFC5646, September 2009, </w:t>
      </w:r>
      <w:hyperlink r:id="rId35" w:history="1">
        <w:r>
          <w:rPr>
            <w:rStyle w:val="Hyperlink"/>
            <w:rFonts w:cs="Arial"/>
            <w:szCs w:val="20"/>
          </w:rPr>
          <w:t>http://www.rfc-editor.org/info/rfc5646</w:t>
        </w:r>
      </w:hyperlink>
      <w:r>
        <w:rPr>
          <w:rFonts w:cs="Arial"/>
          <w:szCs w:val="20"/>
        </w:rPr>
        <w:t>.</w:t>
      </w:r>
    </w:p>
    <w:p w14:paraId="4576BD98" w14:textId="0A2311C9" w:rsidR="00F85576" w:rsidRPr="00F85576" w:rsidRDefault="00F85576" w:rsidP="00C56762">
      <w:pPr>
        <w:pStyle w:val="Ref"/>
        <w:rPr>
          <w:rStyle w:val="Refterm"/>
          <w:b w:val="0"/>
        </w:rPr>
      </w:pPr>
      <w:r>
        <w:rPr>
          <w:rStyle w:val="Refterm"/>
        </w:rPr>
        <w:t>[</w:t>
      </w:r>
      <w:bookmarkStart w:id="34" w:name="SEMVER"/>
      <w:r>
        <w:rPr>
          <w:rStyle w:val="Refterm"/>
        </w:rPr>
        <w:t>SEMVER</w:t>
      </w:r>
      <w:bookmarkEnd w:id="34"/>
      <w:r>
        <w:rPr>
          <w:rStyle w:val="Refterm"/>
        </w:rPr>
        <w:t>]</w:t>
      </w:r>
      <w:r>
        <w:rPr>
          <w:rStyle w:val="Refterm"/>
        </w:rPr>
        <w:tab/>
      </w:r>
      <w:r>
        <w:t xml:space="preserve">“Semantic Versioning 2.0.0”, </w:t>
      </w:r>
      <w:hyperlink r:id="rId36" w:history="1">
        <w:r w:rsidRPr="004776BD">
          <w:rPr>
            <w:rStyle w:val="Hyperlink"/>
          </w:rPr>
          <w:t>http://semver.org/</w:t>
        </w:r>
      </w:hyperlink>
      <w:r>
        <w:t>.</w:t>
      </w:r>
    </w:p>
    <w:p w14:paraId="590D7B5A" w14:textId="7E6DFDC5" w:rsidR="0092395F" w:rsidRDefault="00DE0F9F" w:rsidP="00F85576">
      <w:pPr>
        <w:pStyle w:val="Ref"/>
      </w:pPr>
      <w:r>
        <w:rPr>
          <w:rStyle w:val="Refterm"/>
        </w:rPr>
        <w:t>[</w:t>
      </w:r>
      <w:bookmarkStart w:id="35" w:name="UNICODE10"/>
      <w:r>
        <w:rPr>
          <w:rStyle w:val="Refterm"/>
        </w:rPr>
        <w:t>UNICODE10</w:t>
      </w:r>
      <w:bookmarkEnd w:id="35"/>
      <w:r>
        <w:rPr>
          <w:rStyle w:val="Refterm"/>
        </w:rPr>
        <w:t>]</w:t>
      </w:r>
      <w:r>
        <w:rPr>
          <w:rStyle w:val="Refterm"/>
        </w:rPr>
        <w:tab/>
      </w:r>
      <w:r>
        <w:t xml:space="preserve">Unicode 10.0, June 2017, </w:t>
      </w:r>
      <w:hyperlink r:id="rId37" w:history="1">
        <w:r w:rsidRPr="00AC1D41">
          <w:rPr>
            <w:rStyle w:val="Hyperlink"/>
          </w:rPr>
          <w:t>http://www.unicode.org/versions/Unicode10.0.0/</w:t>
        </w:r>
      </w:hyperlink>
    </w:p>
    <w:p w14:paraId="1AFFEE78" w14:textId="77777777" w:rsidR="00C02DEC" w:rsidRDefault="00C02DEC" w:rsidP="00A710C8">
      <w:pPr>
        <w:pStyle w:val="Heading2"/>
      </w:pPr>
      <w:bookmarkStart w:id="36" w:name="_Toc85472895"/>
      <w:bookmarkStart w:id="37" w:name="_Toc287332009"/>
      <w:bookmarkStart w:id="38" w:name="_Toc493598438"/>
      <w:r>
        <w:t>Non-Normative References</w:t>
      </w:r>
      <w:bookmarkEnd w:id="36"/>
      <w:bookmarkEnd w:id="37"/>
      <w:bookmarkEnd w:id="38"/>
    </w:p>
    <w:p w14:paraId="2E2B237A" w14:textId="1B405C00" w:rsidR="003749D7" w:rsidRDefault="003749D7" w:rsidP="003749D7">
      <w:pPr>
        <w:pStyle w:val="Ref"/>
        <w:rPr>
          <w:ins w:id="39" w:author="Laurence Golding" w:date="2017-10-20T14:18:00Z"/>
          <w:rStyle w:val="Refterm"/>
          <w:b w:val="0"/>
        </w:rPr>
      </w:pPr>
      <w:ins w:id="40" w:author="Laurence Golding" w:date="2017-10-20T14:18:00Z">
        <w:r w:rsidRPr="001A52C9">
          <w:rPr>
            <w:rStyle w:val="Refterm"/>
          </w:rPr>
          <w:t>[</w:t>
        </w:r>
        <w:bookmarkStart w:id="41" w:name="CWE"/>
        <w:r>
          <w:rPr>
            <w:rStyle w:val="Refterm"/>
          </w:rPr>
          <w:t>CWE</w:t>
        </w:r>
        <w:bookmarkEnd w:id="41"/>
        <w:r w:rsidRPr="001A52C9">
          <w:rPr>
            <w:rStyle w:val="Refterm"/>
          </w:rPr>
          <w:t>]</w:t>
        </w:r>
        <w:r w:rsidRPr="005126F2">
          <w:rPr>
            <w:rStyle w:val="Refterm"/>
            <w:b w:val="0"/>
          </w:rPr>
          <w:tab/>
        </w:r>
        <w:r w:rsidRPr="0052312C">
          <w:t>“</w:t>
        </w:r>
      </w:ins>
      <w:ins w:id="42" w:author="Laurence Golding" w:date="2017-10-20T14:19:00Z">
        <w:r>
          <w:t>Common Weakness Enumeration</w:t>
        </w:r>
      </w:ins>
      <w:ins w:id="43" w:author="Laurence Golding" w:date="2017-10-20T14:18:00Z">
        <w:r w:rsidRPr="0052312C">
          <w:t>”,</w:t>
        </w:r>
        <w:r>
          <w:t xml:space="preserve"> </w:t>
        </w:r>
      </w:ins>
      <w:ins w:id="44" w:author="Laurence Golding" w:date="2017-10-20T14:19:00Z">
        <w:r>
          <w:fldChar w:fldCharType="begin"/>
        </w:r>
        <w:r>
          <w:instrText xml:space="preserve"> HYPERLINK "</w:instrText>
        </w:r>
        <w:r w:rsidRPr="003749D7">
          <w:instrText>https://cwe.mitre.org</w:instrText>
        </w:r>
        <w:r>
          <w:instrText xml:space="preserve">" </w:instrText>
        </w:r>
        <w:r>
          <w:fldChar w:fldCharType="separate"/>
        </w:r>
      </w:ins>
      <w:r w:rsidRPr="00114515">
        <w:rPr>
          <w:rStyle w:val="Hyperlink"/>
        </w:rPr>
        <w:t>https://cwe.mitre.org</w:t>
      </w:r>
      <w:ins w:id="45" w:author="Laurence Golding" w:date="2017-10-20T14:19:00Z">
        <w:r>
          <w:fldChar w:fldCharType="end"/>
        </w:r>
      </w:ins>
    </w:p>
    <w:p w14:paraId="676C3FD1" w14:textId="740949A8" w:rsidR="00C71349" w:rsidRDefault="001A52C9" w:rsidP="003749D7">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38" w:history="1">
        <w:r w:rsidR="0052312C" w:rsidRPr="00AC1D41">
          <w:rPr>
            <w:rStyle w:val="Hyperlink"/>
          </w:rPr>
          <w:t>https://www.iso.org/standard/57853.html</w:t>
        </w:r>
      </w:hyperlink>
    </w:p>
    <w:p w14:paraId="6A7E9801" w14:textId="0240672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39" w:history="1">
        <w:r w:rsidR="00361885" w:rsidRPr="00AC1D41">
          <w:rPr>
            <w:rStyle w:val="Hyperlink"/>
          </w:rPr>
          <w:t>https://www.iso.org/standard/64029.html</w:t>
        </w:r>
      </w:hyperlink>
    </w:p>
    <w:p w14:paraId="33244B84" w14:textId="7BC31C49"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40" w:history="1">
        <w:r w:rsidR="00361885" w:rsidRPr="00AC1D41">
          <w:rPr>
            <w:rStyle w:val="Hyperlink"/>
          </w:rPr>
          <w:t>https://www.iso.org/standard/42926.html</w:t>
        </w:r>
      </w:hyperlink>
    </w:p>
    <w:p w14:paraId="332C9894" w14:textId="0CB2007F" w:rsidR="006D31DB" w:rsidRDefault="00EE7D13" w:rsidP="00FD22AC">
      <w:pPr>
        <w:pStyle w:val="Heading1"/>
      </w:pPr>
      <w:bookmarkStart w:id="46" w:name="_Toc493598439"/>
      <w:r>
        <w:lastRenderedPageBreak/>
        <w:t>Conventions</w:t>
      </w:r>
      <w:bookmarkEnd w:id="46"/>
    </w:p>
    <w:p w14:paraId="50E64719" w14:textId="2428E7E7" w:rsidR="0012387E" w:rsidRPr="0012387E" w:rsidRDefault="0012387E" w:rsidP="0012387E"/>
    <w:p w14:paraId="2D42620D" w14:textId="4CD3D186" w:rsidR="0012387E" w:rsidRDefault="00EE7D13" w:rsidP="0012387E">
      <w:pPr>
        <w:pStyle w:val="Heading2"/>
      </w:pPr>
      <w:bookmarkStart w:id="47" w:name="_Toc493598440"/>
      <w:r>
        <w:t>General</w:t>
      </w:r>
      <w:bookmarkEnd w:id="4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48" w:name="_Toc493598441"/>
      <w:r>
        <w:t>Format examples</w:t>
      </w:r>
      <w:bookmarkEnd w:id="48"/>
    </w:p>
    <w:p w14:paraId="0C763244" w14:textId="6B380A10"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49" w:name="_Toc493598442"/>
      <w:r>
        <w:t>Property notation</w:t>
      </w:r>
      <w:bookmarkEnd w:id="49"/>
    </w:p>
    <w:p w14:paraId="30DDC891" w14:textId="254A9A41" w:rsidR="00616C1A" w:rsidRDefault="00616C1A" w:rsidP="00616C1A">
      <w:r w:rsidRPr="00616C1A">
        <w:t xml:space="preserve">A JSON object consists of a set of name/value pairs. The value 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3A0C7D9D" w14:textId="5945303D" w:rsidR="005672EA" w:rsidRDefault="005672EA" w:rsidP="005672EA">
      <w:pPr>
        <w:pStyle w:val="Heading1"/>
      </w:pPr>
      <w:bookmarkStart w:id="50" w:name="_Toc493598443"/>
      <w:r>
        <w:lastRenderedPageBreak/>
        <w:t>File format</w:t>
      </w:r>
      <w:bookmarkEnd w:id="50"/>
    </w:p>
    <w:p w14:paraId="4E58823B" w14:textId="39ED7B8C" w:rsidR="008F022E" w:rsidRDefault="008F022E" w:rsidP="008F022E">
      <w:pPr>
        <w:pStyle w:val="Heading2"/>
      </w:pPr>
      <w:bookmarkStart w:id="51" w:name="_Toc493598444"/>
      <w:r>
        <w:t>General</w:t>
      </w:r>
      <w:bookmarkEnd w:id="5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5D2A1C4"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413D45">
        <w:t>3.11</w:t>
      </w:r>
      <w:r>
        <w:fldChar w:fldCharType="end"/>
      </w:r>
      <w:r>
        <w:t>).</w:t>
      </w:r>
    </w:p>
    <w:p w14:paraId="37874D7A" w14:textId="106DD334" w:rsidR="00815787" w:rsidRDefault="00815787" w:rsidP="00815787">
      <w:pPr>
        <w:pStyle w:val="Heading2"/>
      </w:pPr>
      <w:bookmarkStart w:id="52" w:name="_Ref493342422"/>
      <w:bookmarkStart w:id="53" w:name="_Toc493598445"/>
      <w:r>
        <w:t>URI-valued properties</w:t>
      </w:r>
      <w:bookmarkEnd w:id="52"/>
      <w:bookmarkEnd w:id="53"/>
    </w:p>
    <w:p w14:paraId="604C3241" w14:textId="099B5F13"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289B021E"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54" w:name="_Ref493422705"/>
      <w:bookmarkStart w:id="55" w:name="_Toc493598446"/>
      <w:r>
        <w:t>URI base id properties</w:t>
      </w:r>
      <w:bookmarkEnd w:id="54"/>
      <w:bookmarkEnd w:id="55"/>
    </w:p>
    <w:p w14:paraId="4438C49A" w14:textId="69C63E7A"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413D45">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399F7CCF"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36486E">
        <w:fldChar w:fldCharType="begin"/>
      </w:r>
      <w:r w:rsidR="0036486E">
        <w:instrText xml:space="preserve"> REF _Ref493343236 \w \h </w:instrText>
      </w:r>
      <w:r w:rsidR="0036486E">
        <w:fldChar w:fldCharType="separate"/>
      </w:r>
      <w:r w:rsidR="00413D45">
        <w:t>3.19.2</w:t>
      </w:r>
      <w:r w:rsidR="0036486E">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413D45">
        <w:t>3.19.3</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1C044334"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fldChar w:fldCharType="begin"/>
      </w:r>
      <w:r>
        <w:instrText xml:space="preserve"> REF _Ref493343236 \w \h </w:instrText>
      </w:r>
      <w:r>
        <w:fldChar w:fldCharType="separate"/>
      </w:r>
      <w:r w:rsidR="00413D45">
        <w:t>3.19.2</w:t>
      </w:r>
      <w:r>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413D45">
        <w:t>3.19.3</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56" w:name="_Toc493598447"/>
      <w:r>
        <w:lastRenderedPageBreak/>
        <w:t>String properties</w:t>
      </w:r>
      <w:bookmarkEnd w:id="56"/>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57" w:name="_Toc493598448"/>
      <w:r>
        <w:t>Object properties</w:t>
      </w:r>
      <w:bookmarkEnd w:id="57"/>
    </w:p>
    <w:p w14:paraId="1C30B6EF" w14:textId="1CB148BE"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413D45">
        <w:t>3.12.9</w:t>
      </w:r>
      <w:r>
        <w:fldChar w:fldCharType="end"/>
      </w:r>
      <w:r w:rsidRPr="006041EE">
        <w:t xml:space="preserve">) and the </w:t>
      </w:r>
      <w:r w:rsidRPr="006041EE">
        <w:rPr>
          <w:rStyle w:val="CODEtemp"/>
        </w:rPr>
        <w:t>rule.messageFormats</w:t>
      </w:r>
      <w:r w:rsidRPr="006041EE">
        <w:t xml:space="preserve"> property (§</w:t>
      </w:r>
      <w:r>
        <w:fldChar w:fldCharType="begin"/>
      </w:r>
      <w:r>
        <w:instrText xml:space="preserve"> REF _Ref493345139 \w \h </w:instrText>
      </w:r>
      <w:r>
        <w:fldChar w:fldCharType="separate"/>
      </w:r>
      <w:r w:rsidR="00413D45">
        <w:t>3.27.8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58" w:name="_Toc493598449"/>
      <w:r>
        <w:t>Array properties</w:t>
      </w:r>
      <w:bookmarkEnd w:id="58"/>
    </w:p>
    <w:p w14:paraId="5EBAA746" w14:textId="05D991FA"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413D45">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413D45">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59" w:name="_Ref493408960"/>
      <w:bookmarkStart w:id="60" w:name="_Toc493598450"/>
      <w:r>
        <w:t>Property bags</w:t>
      </w:r>
      <w:bookmarkEnd w:id="59"/>
      <w:bookmarkEnd w:id="60"/>
    </w:p>
    <w:p w14:paraId="394A6CDE" w14:textId="6ABA55FC" w:rsidR="00815787" w:rsidRDefault="00815787" w:rsidP="00815787">
      <w:pPr>
        <w:pStyle w:val="Heading3"/>
      </w:pPr>
      <w:bookmarkStart w:id="61" w:name="_Toc493598451"/>
      <w:r>
        <w:t>General</w:t>
      </w:r>
      <w:bookmarkEnd w:id="61"/>
    </w:p>
    <w:p w14:paraId="09818AAE" w14:textId="2ACBADC5"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7FA57313" w:rsidR="00815787" w:rsidRDefault="00815787" w:rsidP="00815787">
      <w:pPr>
        <w:pStyle w:val="Heading3"/>
        <w:rPr>
          <w:ins w:id="62" w:author="Laurence Golding" w:date="2017-10-20T13:47:00Z"/>
        </w:rPr>
      </w:pPr>
      <w:bookmarkStart w:id="63" w:name="_Toc493598452"/>
      <w:r>
        <w:t>Tags</w:t>
      </w:r>
      <w:bookmarkEnd w:id="63"/>
    </w:p>
    <w:p w14:paraId="093C995D" w14:textId="1774870E" w:rsidR="003C3775" w:rsidRPr="009F3F7F" w:rsidRDefault="003C3775" w:rsidP="00330958">
      <w:pPr>
        <w:pStyle w:val="Heading4"/>
      </w:pPr>
      <w:ins w:id="64" w:author="Laurence Golding" w:date="2017-10-20T13:47:00Z">
        <w:r>
          <w:t>General</w:t>
        </w:r>
      </w:ins>
    </w:p>
    <w:p w14:paraId="0F1BC690" w14:textId="5432731E" w:rsidR="001A344F" w:rsidRDefault="001A344F" w:rsidP="001A344F">
      <w:pPr>
        <w:rPr>
          <w:ins w:id="65" w:author="Laurence Golding" w:date="2017-10-20T13:48:00Z"/>
        </w:rPr>
      </w:pPr>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66" w:name="_Hlk493349329"/>
      <w:r w:rsidRPr="001A344F">
        <w:t xml:space="preserve">an array containing zero or more arbitrary strings, no two of which </w:t>
      </w:r>
      <w:r w:rsidRPr="001A344F">
        <w:rPr>
          <w:b/>
        </w:rPr>
        <w:t>SHALL</w:t>
      </w:r>
      <w:r w:rsidRPr="001A344F">
        <w:t xml:space="preserve"> be the same</w:t>
      </w:r>
      <w:bookmarkEnd w:id="6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2E7737DE" w14:textId="1ABF9764" w:rsidR="003C3775" w:rsidRDefault="003C3775" w:rsidP="00330958">
      <w:pPr>
        <w:pStyle w:val="Heading4"/>
        <w:rPr>
          <w:ins w:id="67" w:author="Laurence Golding" w:date="2017-10-20T13:48:00Z"/>
        </w:rPr>
      </w:pPr>
      <w:ins w:id="68" w:author="Laurence Golding" w:date="2017-10-20T13:48:00Z">
        <w:r>
          <w:t>Namespaced tags</w:t>
        </w:r>
      </w:ins>
    </w:p>
    <w:p w14:paraId="431F87F5" w14:textId="29AD73D4" w:rsidR="003C3775" w:rsidRDefault="00B70F81">
      <w:pPr>
        <w:rPr>
          <w:ins w:id="69" w:author="Laurence Golding" w:date="2017-10-20T13:49:00Z"/>
        </w:rPr>
      </w:pPr>
      <w:bookmarkStart w:id="70" w:name="_Hlk499730852"/>
      <w:ins w:id="71" w:author="Laurence Golding" w:date="2017-10-20T13:48:00Z">
        <w:r>
          <w:t xml:space="preserve">Any string in the </w:t>
        </w:r>
        <w:r w:rsidRPr="00330958">
          <w:rPr>
            <w:rStyle w:val="CODEtemp"/>
          </w:rPr>
          <w:t>tags</w:t>
        </w:r>
        <w:r>
          <w:t xml:space="preserve"> </w:t>
        </w:r>
      </w:ins>
      <w:ins w:id="72" w:author="Laurence Golding" w:date="2017-10-20T14:27:00Z">
        <w:r w:rsidR="00F47BF7">
          <w:t>array</w:t>
        </w:r>
      </w:ins>
      <w:ins w:id="73" w:author="Laurence Golding" w:date="2017-10-20T14:26:00Z">
        <w:r w:rsidR="003139C9">
          <w:t xml:space="preserve"> of any SARIF element</w:t>
        </w:r>
      </w:ins>
      <w:ins w:id="74" w:author="Laurence Golding" w:date="2017-10-20T13:48:00Z">
        <w:r w:rsidR="003C3775">
          <w:t xml:space="preserve"> </w:t>
        </w:r>
        <w:r w:rsidR="003C3775" w:rsidRPr="00330958">
          <w:rPr>
            <w:b/>
          </w:rPr>
          <w:t>MAY</w:t>
        </w:r>
        <w:r w:rsidR="003C3775">
          <w:t xml:space="preserve"> consist of a </w:t>
        </w:r>
      </w:ins>
      <w:ins w:id="75" w:author="Laurence Golding" w:date="2017-10-20T13:49:00Z">
        <w:r w:rsidR="003C3775">
          <w:t>forward-slash-separated list of components, as follows:</w:t>
        </w:r>
      </w:ins>
    </w:p>
    <w:p w14:paraId="18334954" w14:textId="0ACE9183" w:rsidR="003C3775" w:rsidRDefault="00811814" w:rsidP="00330958">
      <w:pPr>
        <w:pStyle w:val="Code"/>
        <w:rPr>
          <w:ins w:id="76" w:author="Laurence Golding" w:date="2017-10-20T13:55:00Z"/>
        </w:rPr>
      </w:pPr>
      <w:ins w:id="77" w:author="Laurence Golding" w:date="2017-10-20T14:03:00Z">
        <w:r>
          <w:t>&lt;</w:t>
        </w:r>
      </w:ins>
      <w:ins w:id="78" w:author="Laurence Golding" w:date="2017-10-20T13:56:00Z">
        <w:r>
          <w:t>t</w:t>
        </w:r>
      </w:ins>
      <w:ins w:id="79" w:author="Laurence Golding" w:date="2017-10-20T13:50:00Z">
        <w:r>
          <w:t>ag</w:t>
        </w:r>
      </w:ins>
      <w:ins w:id="80" w:author="Laurence Golding" w:date="2017-10-20T14:03:00Z">
        <w:r>
          <w:t>&gt;:</w:t>
        </w:r>
      </w:ins>
      <w:ins w:id="81" w:author="Laurence Golding" w:date="2017-10-20T13:50:00Z">
        <w:r>
          <w:t xml:space="preserve"> </w:t>
        </w:r>
      </w:ins>
      <w:ins w:id="82" w:author="Laurence Golding" w:date="2017-10-20T14:03:00Z">
        <w:r>
          <w:t>&lt;</w:t>
        </w:r>
      </w:ins>
      <w:ins w:id="83" w:author="Laurence Golding" w:date="2017-10-20T13:50:00Z">
        <w:r>
          <w:t>component</w:t>
        </w:r>
      </w:ins>
      <w:ins w:id="84" w:author="Laurence Golding" w:date="2017-10-20T14:03:00Z">
        <w:r>
          <w:t>&gt;</w:t>
        </w:r>
      </w:ins>
      <w:ins w:id="85" w:author="Laurence Golding" w:date="2017-10-20T13:50:00Z">
        <w:r>
          <w:t>{</w:t>
        </w:r>
      </w:ins>
      <w:ins w:id="86" w:author="Laurence Golding" w:date="2017-10-20T13:55:00Z">
        <w:r>
          <w:t>/&lt;component</w:t>
        </w:r>
        <w:proofErr w:type="gramStart"/>
        <w:r>
          <w:t>&gt;}*</w:t>
        </w:r>
        <w:proofErr w:type="gramEnd"/>
      </w:ins>
    </w:p>
    <w:p w14:paraId="16643686" w14:textId="04F0EB4E" w:rsidR="00811814" w:rsidRDefault="00811814" w:rsidP="00330958">
      <w:pPr>
        <w:pStyle w:val="Code"/>
        <w:rPr>
          <w:ins w:id="87" w:author="Laurence Golding" w:date="2017-10-20T14:03:00Z"/>
        </w:rPr>
      </w:pPr>
    </w:p>
    <w:p w14:paraId="297FCCB4" w14:textId="71527AC6" w:rsidR="00811814" w:rsidRDefault="00811814" w:rsidP="00330958">
      <w:pPr>
        <w:pStyle w:val="Code"/>
        <w:rPr>
          <w:ins w:id="88" w:author="Laurence Golding" w:date="2017-10-20T14:05:00Z"/>
        </w:rPr>
      </w:pPr>
      <w:ins w:id="89" w:author="Laurence Golding" w:date="2017-10-20T14:03:00Z">
        <w:r>
          <w:t xml:space="preserve">&lt;component&gt;: </w:t>
        </w:r>
      </w:ins>
      <w:ins w:id="90" w:author="Laurence Golding" w:date="2017-10-20T14:04:00Z">
        <w:r>
          <w:t>{</w:t>
        </w:r>
      </w:ins>
      <w:ins w:id="91" w:author="Laurence Golding" w:date="2017-10-20T14:03:00Z">
        <w:r>
          <w:t>&lt;any character valid in a JSON string&gt;</w:t>
        </w:r>
      </w:ins>
      <w:ins w:id="92" w:author="Laurence Golding" w:date="2017-10-20T14:05:00Z">
        <w:r>
          <w:t xml:space="preserve"> - "/</w:t>
        </w:r>
        <w:proofErr w:type="gramStart"/>
        <w:r>
          <w:t>"}+</w:t>
        </w:r>
        <w:proofErr w:type="gramEnd"/>
      </w:ins>
    </w:p>
    <w:p w14:paraId="043CE496" w14:textId="7B8EB527" w:rsidR="00811814" w:rsidRDefault="00142F5A" w:rsidP="00330958">
      <w:pPr>
        <w:pStyle w:val="Note"/>
        <w:rPr>
          <w:ins w:id="93" w:author="Laurence Golding" w:date="2017-10-20T14:09:00Z"/>
        </w:rPr>
      </w:pPr>
      <w:ins w:id="94" w:author="Laurence Golding" w:date="2017-10-20T14:08:00Z">
        <w:r>
          <w:t>EXAMPLE</w:t>
        </w:r>
        <w:r w:rsidR="00B70F81">
          <w:t xml:space="preserve">: </w:t>
        </w:r>
        <w:r w:rsidR="00B70F81" w:rsidRPr="00330958">
          <w:rPr>
            <w:rStyle w:val="CODEtemp"/>
          </w:rPr>
          <w:t>CWE/</w:t>
        </w:r>
      </w:ins>
      <w:ins w:id="95" w:author="Laurence Golding" w:date="2017-10-20T14:09:00Z">
        <w:r w:rsidR="00B70F81" w:rsidRPr="00330958">
          <w:rPr>
            <w:rStyle w:val="CODEtemp"/>
          </w:rPr>
          <w:t>22</w:t>
        </w:r>
      </w:ins>
    </w:p>
    <w:p w14:paraId="5C6C5C3B" w14:textId="5E02C6B2" w:rsidR="00B70F81" w:rsidRDefault="003139C9">
      <w:pPr>
        <w:rPr>
          <w:ins w:id="96" w:author="Laurence Golding" w:date="2017-10-20T14:22:00Z"/>
        </w:rPr>
      </w:pPr>
      <w:ins w:id="97" w:author="Laurence Golding" w:date="2017-10-20T14:23:00Z">
        <w:r>
          <w:t xml:space="preserve">A tag in this format is referred to as a namespaced tag. </w:t>
        </w:r>
      </w:ins>
      <w:ins w:id="98" w:author="Laurence Golding" w:date="2017-10-20T14:10:00Z">
        <w:r w:rsidR="003749D7">
          <w:t>SARIF producers can use this feature, for example, to categorize scan results according to a taxonomy such as the Common Weakness Enumeration</w:t>
        </w:r>
      </w:ins>
      <w:ins w:id="99" w:author="Laurence Golding" w:date="2017-10-20T14:18:00Z">
        <w:r w:rsidR="003749D7">
          <w:t xml:space="preserve"> </w:t>
        </w:r>
        <w:bookmarkEnd w:id="70"/>
        <w:r w:rsidR="003749D7">
          <w:t>[</w:t>
        </w:r>
      </w:ins>
      <w:ins w:id="100" w:author="Laurence Golding" w:date="2017-10-20T14:21:00Z">
        <w:r w:rsidR="003749D7">
          <w:fldChar w:fldCharType="begin"/>
        </w:r>
        <w:r w:rsidR="003749D7">
          <w:instrText xml:space="preserve"> HYPERLINK  \l "CWE" </w:instrText>
        </w:r>
        <w:r w:rsidR="003749D7">
          <w:fldChar w:fldCharType="separate"/>
        </w:r>
        <w:r w:rsidR="003749D7" w:rsidRPr="003749D7">
          <w:rPr>
            <w:rStyle w:val="Hyperlink"/>
          </w:rPr>
          <w:t>CWE</w:t>
        </w:r>
        <w:r w:rsidR="003749D7">
          <w:fldChar w:fldCharType="end"/>
        </w:r>
      </w:ins>
      <w:ins w:id="101" w:author="Laurence Golding" w:date="2017-10-20T14:18:00Z">
        <w:r w:rsidR="003749D7">
          <w:t>]</w:t>
        </w:r>
      </w:ins>
      <w:ins w:id="102" w:author="Laurence Golding" w:date="2017-10-20T14:10:00Z">
        <w:r w:rsidR="003749D7">
          <w:t>.</w:t>
        </w:r>
      </w:ins>
    </w:p>
    <w:p w14:paraId="4CB967A5" w14:textId="4C7B9AF0" w:rsidR="003139C9" w:rsidRDefault="003139C9" w:rsidP="00330958">
      <w:pPr>
        <w:pStyle w:val="Heading4"/>
        <w:rPr>
          <w:ins w:id="103" w:author="Laurence Golding" w:date="2017-10-20T14:22:00Z"/>
        </w:rPr>
      </w:pPr>
      <w:ins w:id="104" w:author="Laurence Golding" w:date="2017-10-20T14:22:00Z">
        <w:r>
          <w:t>Tag metadata</w:t>
        </w:r>
      </w:ins>
    </w:p>
    <w:p w14:paraId="63DAE71D" w14:textId="69E84C93" w:rsidR="00355DDB" w:rsidRPr="00355DDB" w:rsidRDefault="00355DDB">
      <w:pPr>
        <w:rPr>
          <w:ins w:id="105" w:author="Laurence Golding" w:date="2017-10-20T14:26:00Z"/>
        </w:rPr>
      </w:pPr>
      <w:bookmarkStart w:id="106" w:name="_Hlk499730955"/>
      <w:ins w:id="107" w:author="Laurence Golding" w:date="2017-10-20T14:41:00Z">
        <w:r>
          <w:t xml:space="preserve">A SARIF log file </w:t>
        </w:r>
        <w:r w:rsidRPr="00330958">
          <w:rPr>
            <w:b/>
          </w:rPr>
          <w:t>MAY</w:t>
        </w:r>
        <w:r>
          <w:t xml:space="preserve"> provide additional information about any tag value by including a property whose name is </w:t>
        </w:r>
      </w:ins>
      <w:ins w:id="108" w:author="Laurence Golding" w:date="2017-10-20T14:44:00Z">
        <w:r>
          <w:t xml:space="preserve">the same as </w:t>
        </w:r>
      </w:ins>
      <w:ins w:id="109" w:author="Laurence Golding" w:date="2017-10-20T14:41:00Z">
        <w:r>
          <w:t xml:space="preserve">that tag value, and whose value is any JSON </w:t>
        </w:r>
      </w:ins>
      <w:ins w:id="110" w:author="Laurence Golding" w:date="2017-10-20T14:45:00Z">
        <w:r>
          <w:t>value</w:t>
        </w:r>
      </w:ins>
      <w:ins w:id="111" w:author="Laurence Golding" w:date="2017-10-20T14:41:00Z">
        <w:r>
          <w:t>.</w:t>
        </w:r>
      </w:ins>
      <w:ins w:id="112" w:author="Laurence Golding" w:date="2017-10-20T14:42:00Z">
        <w:r>
          <w:t xml:space="preserve"> If present, this property </w:t>
        </w:r>
        <w:r>
          <w:rPr>
            <w:b/>
          </w:rPr>
          <w:t>SHALL</w:t>
        </w:r>
        <w:r>
          <w:t xml:space="preserve"> be located either in the same property bag that contains the tag, or in the property bag of any SARIF element which lexically contains</w:t>
        </w:r>
      </w:ins>
      <w:ins w:id="113" w:author="Laurence Golding" w:date="2017-10-20T14:45:00Z">
        <w:r>
          <w:t xml:space="preserve"> the element containing the tag.</w:t>
        </w:r>
      </w:ins>
    </w:p>
    <w:bookmarkEnd w:id="106"/>
    <w:p w14:paraId="07481EF4" w14:textId="77777777" w:rsidR="00355DDB" w:rsidRDefault="00355DDB">
      <w:pPr>
        <w:rPr>
          <w:ins w:id="114" w:author="Laurence Golding" w:date="2017-10-20T14:40:00Z"/>
        </w:rPr>
      </w:pPr>
    </w:p>
    <w:p w14:paraId="3CF3C9C5" w14:textId="3B26D8D2" w:rsidR="003139C9" w:rsidRDefault="00355DDB">
      <w:pPr>
        <w:pStyle w:val="Note"/>
        <w:rPr>
          <w:ins w:id="115" w:author="Laurence Golding" w:date="2017-10-20T14:31:00Z"/>
        </w:rPr>
        <w:pPrChange w:id="116" w:author="Laurence Golding" w:date="2017-10-20T14:42:00Z">
          <w:pPr/>
        </w:pPrChange>
      </w:pPr>
      <w:ins w:id="117" w:author="Laurence Golding" w:date="2017-10-20T14:42:00Z">
        <w:r>
          <w:t>EXAMPLE:</w:t>
        </w:r>
      </w:ins>
      <w:ins w:id="118" w:author="Laurence Golding" w:date="2017-10-20T14:26:00Z">
        <w:r w:rsidR="00142F5A">
          <w:t xml:space="preserve"> </w:t>
        </w:r>
      </w:ins>
      <w:ins w:id="119" w:author="Laurence Golding" w:date="2017-10-20T14:42:00Z">
        <w:r>
          <w:t>S</w:t>
        </w:r>
      </w:ins>
      <w:ins w:id="120" w:author="Laurence Golding" w:date="2017-10-20T14:26:00Z">
        <w:r w:rsidR="00142F5A">
          <w:t>uppose</w:t>
        </w:r>
      </w:ins>
      <w:ins w:id="121" w:author="Laurence Golding" w:date="2017-10-20T14:28:00Z">
        <w:r w:rsidR="00142F5A">
          <w:t xml:space="preserve"> a</w:t>
        </w:r>
      </w:ins>
      <w:ins w:id="122" w:author="Laurence Golding" w:date="2017-10-20T14:30:00Z">
        <w:r w:rsidR="00142F5A">
          <w:t xml:space="preserve"> SARIF-producing tool classifies results according to the Common Weakness Enumeration,</w:t>
        </w:r>
      </w:ins>
      <w:ins w:id="123" w:author="Laurence Golding" w:date="2017-10-20T14:33:00Z">
        <w:r w:rsidR="00142F5A">
          <w:t xml:space="preserve"> using a tool-specific convention</w:t>
        </w:r>
      </w:ins>
      <w:ins w:id="124" w:author="Laurence Golding" w:date="2017-10-20T14:32:00Z">
        <w:r w:rsidR="00142F5A">
          <w:t xml:space="preserve"> </w:t>
        </w:r>
      </w:ins>
      <w:ins w:id="125" w:author="Laurence Golding" w:date="2017-10-20T14:33:00Z">
        <w:r w:rsidR="00142F5A">
          <w:t xml:space="preserve">that the tag </w:t>
        </w:r>
      </w:ins>
      <w:ins w:id="126" w:author="Laurence Golding" w:date="2017-10-20T14:34:00Z">
        <w:r w:rsidR="00142F5A" w:rsidRPr="007C5FE5">
          <w:rPr>
            <w:rStyle w:val="CODEtemp"/>
          </w:rPr>
          <w:t>"CWE/</w:t>
        </w:r>
        <w:r w:rsidR="00142F5A">
          <w:rPr>
            <w:rStyle w:val="CODEtemp"/>
            <w:i/>
          </w:rPr>
          <w:t>n</w:t>
        </w:r>
        <w:r w:rsidR="00142F5A" w:rsidRPr="007C5FE5">
          <w:rPr>
            <w:rStyle w:val="CODEtemp"/>
          </w:rPr>
          <w:t>"</w:t>
        </w:r>
        <w:r w:rsidR="00142F5A">
          <w:t xml:space="preserve"> </w:t>
        </w:r>
      </w:ins>
      <w:ins w:id="127" w:author="Laurence Golding" w:date="2017-10-20T14:35:00Z">
        <w:r w:rsidR="00142F5A">
          <w:t>denotes a result</w:t>
        </w:r>
      </w:ins>
      <w:ins w:id="128" w:author="Laurence Golding" w:date="2017-10-20T14:36:00Z">
        <w:r w:rsidR="00142F5A">
          <w:t xml:space="preserve"> to which CWE </w:t>
        </w:r>
        <w:r w:rsidR="00142F5A">
          <w:rPr>
            <w:i/>
          </w:rPr>
          <w:t>n</w:t>
        </w:r>
        <w:r w:rsidR="00142F5A">
          <w:t xml:space="preserve"> applies. Suppose this tool produces the following result</w:t>
        </w:r>
      </w:ins>
      <w:ins w:id="129" w:author="Laurence Golding" w:date="2017-10-20T14:30:00Z">
        <w:r w:rsidR="00142F5A">
          <w:t>:</w:t>
        </w:r>
      </w:ins>
    </w:p>
    <w:p w14:paraId="652CE9AB" w14:textId="2DBFF894" w:rsidR="00142F5A" w:rsidRDefault="00142F5A">
      <w:pPr>
        <w:pStyle w:val="Code"/>
        <w:rPr>
          <w:ins w:id="130" w:author="Laurence Golding" w:date="2017-10-20T14:37:00Z"/>
        </w:rPr>
        <w:pPrChange w:id="131" w:author="Laurence Golding" w:date="2017-10-20T14:31:00Z">
          <w:pPr/>
        </w:pPrChange>
      </w:pPr>
      <w:proofErr w:type="gramStart"/>
      <w:ins w:id="132" w:author="Laurence Golding" w:date="2017-10-20T14:32:00Z">
        <w:r>
          <w:t>{</w:t>
        </w:r>
      </w:ins>
      <w:ins w:id="133" w:author="Laurence Golding" w:date="2017-10-20T14:47:00Z">
        <w:r w:rsidR="00355DDB">
          <w:t xml:space="preserve">  </w:t>
        </w:r>
        <w:proofErr w:type="gramEnd"/>
        <w:r w:rsidR="00355DDB">
          <w:t xml:space="preserve">                            # A result object (see §</w:t>
        </w:r>
      </w:ins>
      <w:ins w:id="134" w:author="Laurence Golding" w:date="2017-10-20T14:48:00Z">
        <w:r w:rsidR="00355DDB">
          <w:fldChar w:fldCharType="begin"/>
        </w:r>
        <w:r w:rsidR="00355DDB">
          <w:instrText xml:space="preserve"> REF _Ref493350984 \r \h </w:instrText>
        </w:r>
      </w:ins>
      <w:r w:rsidR="00355DDB">
        <w:fldChar w:fldCharType="separate"/>
      </w:r>
      <w:ins w:id="135" w:author="Laurence Golding" w:date="2017-10-20T14:48:00Z">
        <w:r w:rsidR="00355DDB">
          <w:t>3.17</w:t>
        </w:r>
        <w:r w:rsidR="00355DDB">
          <w:fldChar w:fldCharType="end"/>
        </w:r>
      </w:ins>
      <w:ins w:id="136" w:author="Laurence Golding" w:date="2017-10-20T14:47:00Z">
        <w:r w:rsidR="00355DDB">
          <w:t>)</w:t>
        </w:r>
      </w:ins>
    </w:p>
    <w:p w14:paraId="064D9475" w14:textId="45BFD398" w:rsidR="00142F5A" w:rsidRDefault="00142F5A">
      <w:pPr>
        <w:pStyle w:val="Code"/>
        <w:rPr>
          <w:ins w:id="137" w:author="Laurence Golding" w:date="2017-10-20T14:37:00Z"/>
        </w:rPr>
        <w:pPrChange w:id="138" w:author="Laurence Golding" w:date="2017-10-20T14:31:00Z">
          <w:pPr/>
        </w:pPrChange>
      </w:pPr>
      <w:ins w:id="139" w:author="Laurence Golding" w:date="2017-10-20T14:37:00Z">
        <w:r>
          <w:t xml:space="preserve">  "ruleId": "</w:t>
        </w:r>
        <w:r w:rsidR="00355DDB">
          <w:t>SEC0251",</w:t>
        </w:r>
      </w:ins>
    </w:p>
    <w:p w14:paraId="086E8A3D" w14:textId="7155D19F" w:rsidR="00355DDB" w:rsidRDefault="00355DDB">
      <w:pPr>
        <w:pStyle w:val="Code"/>
        <w:rPr>
          <w:ins w:id="140" w:author="Laurence Golding" w:date="2017-10-20T14:39:00Z"/>
        </w:rPr>
        <w:pPrChange w:id="141" w:author="Laurence Golding" w:date="2017-10-20T14:31:00Z">
          <w:pPr/>
        </w:pPrChange>
      </w:pPr>
      <w:ins w:id="142" w:author="Laurence Golding" w:date="2017-10-20T14:37:00Z">
        <w:r>
          <w:t xml:space="preserve">  "message": "</w:t>
        </w:r>
      </w:ins>
      <w:ins w:id="143" w:author="Laurence Golding" w:date="2017-10-20T14:38:00Z">
        <w:r>
          <w:t>The path 'data</w:t>
        </w:r>
        <w:proofErr w:type="gramStart"/>
        <w:r>
          <w:t>/..</w:t>
        </w:r>
        <w:proofErr w:type="gramEnd"/>
        <w:r>
          <w:t xml:space="preserve">/bin' is not </w:t>
        </w:r>
      </w:ins>
      <w:ins w:id="144" w:author="Laurence Golding" w:date="2017-10-20T14:39:00Z">
        <w:r>
          <w:t>within</w:t>
        </w:r>
      </w:ins>
      <w:ins w:id="145" w:author="Laurence Golding" w:date="2017-10-20T14:38:00Z">
        <w:r>
          <w:t xml:space="preserve"> the '</w:t>
        </w:r>
      </w:ins>
      <w:ins w:id="146" w:author="Laurence Golding" w:date="2017-10-20T14:39:00Z">
        <w:r>
          <w:t>data' directory",</w:t>
        </w:r>
      </w:ins>
    </w:p>
    <w:p w14:paraId="0457AD43" w14:textId="11AAF8D3" w:rsidR="00355DDB" w:rsidRDefault="00355DDB">
      <w:pPr>
        <w:pStyle w:val="Code"/>
        <w:rPr>
          <w:ins w:id="147" w:author="Laurence Golding" w:date="2017-10-20T14:39:00Z"/>
        </w:rPr>
        <w:pPrChange w:id="148" w:author="Laurence Golding" w:date="2017-10-20T14:31:00Z">
          <w:pPr/>
        </w:pPrChange>
      </w:pPr>
      <w:ins w:id="149" w:author="Laurence Golding" w:date="2017-10-20T14:39:00Z">
        <w:r>
          <w:t xml:space="preserve">  "properties": {</w:t>
        </w:r>
      </w:ins>
    </w:p>
    <w:p w14:paraId="67187B36" w14:textId="5E74336D" w:rsidR="00355DDB" w:rsidRDefault="00355DDB">
      <w:pPr>
        <w:pStyle w:val="Code"/>
        <w:rPr>
          <w:ins w:id="150" w:author="Laurence Golding" w:date="2017-10-20T14:39:00Z"/>
        </w:rPr>
        <w:pPrChange w:id="151" w:author="Laurence Golding" w:date="2017-10-20T14:31:00Z">
          <w:pPr/>
        </w:pPrChange>
      </w:pPr>
      <w:ins w:id="152" w:author="Laurence Golding" w:date="2017-10-20T14:39:00Z">
        <w:r>
          <w:t xml:space="preserve">    "tags": [</w:t>
        </w:r>
      </w:ins>
    </w:p>
    <w:p w14:paraId="2AE5D263" w14:textId="4ED763B5" w:rsidR="00355DDB" w:rsidRDefault="00355DDB">
      <w:pPr>
        <w:pStyle w:val="Code"/>
        <w:rPr>
          <w:ins w:id="153" w:author="Laurence Golding" w:date="2017-10-20T14:39:00Z"/>
        </w:rPr>
        <w:pPrChange w:id="154" w:author="Laurence Golding" w:date="2017-10-20T14:31:00Z">
          <w:pPr/>
        </w:pPrChange>
      </w:pPr>
      <w:ins w:id="155" w:author="Laurence Golding" w:date="2017-10-20T14:39:00Z">
        <w:r>
          <w:t xml:space="preserve">      "security",</w:t>
        </w:r>
      </w:ins>
    </w:p>
    <w:p w14:paraId="38190400" w14:textId="77D3E837" w:rsidR="00355DDB" w:rsidRDefault="00355DDB">
      <w:pPr>
        <w:pStyle w:val="Code"/>
        <w:rPr>
          <w:ins w:id="156" w:author="Laurence Golding" w:date="2017-10-20T14:39:00Z"/>
        </w:rPr>
        <w:pPrChange w:id="157" w:author="Laurence Golding" w:date="2017-10-20T14:31:00Z">
          <w:pPr/>
        </w:pPrChange>
      </w:pPr>
      <w:ins w:id="158" w:author="Laurence Golding" w:date="2017-10-20T14:39:00Z">
        <w:r>
          <w:t xml:space="preserve">      "CWE/22"</w:t>
        </w:r>
      </w:ins>
    </w:p>
    <w:p w14:paraId="659A84EF" w14:textId="18246F96" w:rsidR="00355DDB" w:rsidRDefault="00355DDB">
      <w:pPr>
        <w:pStyle w:val="Code"/>
        <w:rPr>
          <w:ins w:id="159" w:author="Laurence Golding" w:date="2017-10-20T14:39:00Z"/>
        </w:rPr>
        <w:pPrChange w:id="160" w:author="Laurence Golding" w:date="2017-10-20T14:31:00Z">
          <w:pPr/>
        </w:pPrChange>
      </w:pPr>
      <w:ins w:id="161" w:author="Laurence Golding" w:date="2017-10-20T14:39:00Z">
        <w:r>
          <w:t xml:space="preserve">    ]</w:t>
        </w:r>
      </w:ins>
    </w:p>
    <w:p w14:paraId="3D6D6785" w14:textId="094EDFC5" w:rsidR="00355DDB" w:rsidRDefault="00355DDB">
      <w:pPr>
        <w:pStyle w:val="Code"/>
        <w:rPr>
          <w:ins w:id="162" w:author="Laurence Golding" w:date="2017-10-20T14:32:00Z"/>
        </w:rPr>
        <w:pPrChange w:id="163" w:author="Laurence Golding" w:date="2017-10-20T14:31:00Z">
          <w:pPr/>
        </w:pPrChange>
      </w:pPr>
      <w:ins w:id="164" w:author="Laurence Golding" w:date="2017-10-20T14:39:00Z">
        <w:r>
          <w:t xml:space="preserve">  }</w:t>
        </w:r>
      </w:ins>
    </w:p>
    <w:p w14:paraId="64126951" w14:textId="67850B88" w:rsidR="00142F5A" w:rsidRDefault="00142F5A">
      <w:pPr>
        <w:pStyle w:val="Code"/>
        <w:rPr>
          <w:ins w:id="165" w:author="Laurence Golding" w:date="2017-10-20T14:40:00Z"/>
        </w:rPr>
        <w:pPrChange w:id="166" w:author="Laurence Golding" w:date="2017-10-20T14:31:00Z">
          <w:pPr/>
        </w:pPrChange>
      </w:pPr>
      <w:ins w:id="167" w:author="Laurence Golding" w:date="2017-10-20T14:32:00Z">
        <w:r>
          <w:t>}</w:t>
        </w:r>
      </w:ins>
    </w:p>
    <w:p w14:paraId="761859C9" w14:textId="44773C89" w:rsidR="00355DDB" w:rsidRDefault="00355DDB">
      <w:pPr>
        <w:pStyle w:val="Note"/>
        <w:rPr>
          <w:ins w:id="168" w:author="Laurence Golding" w:date="2017-10-20T14:58:00Z"/>
        </w:rPr>
        <w:pPrChange w:id="169" w:author="Laurence Golding" w:date="2017-10-20T14:45:00Z">
          <w:pPr/>
        </w:pPrChange>
      </w:pPr>
      <w:ins w:id="170" w:author="Laurence Golding" w:date="2017-10-20T14:40:00Z">
        <w:r>
          <w:t>Now suppose the tool wishes to provide additional information about</w:t>
        </w:r>
      </w:ins>
      <w:ins w:id="171" w:author="Laurence Golding" w:date="2017-10-20T14:45:00Z">
        <w:r>
          <w:t xml:space="preserve"> CWE 22. It might</w:t>
        </w:r>
      </w:ins>
      <w:ins w:id="172" w:author="Laurence Golding" w:date="2017-10-20T14:46:00Z">
        <w:r>
          <w:t xml:space="preserve"> provide that information within the property bag contain</w:t>
        </w:r>
      </w:ins>
      <w:ins w:id="173" w:author="Laurence Golding" w:date="2017-10-20T14:47:00Z">
        <w:r>
          <w:t>ing</w:t>
        </w:r>
      </w:ins>
      <w:ins w:id="174" w:author="Laurence Golding" w:date="2017-10-20T14:46:00Z">
        <w:r>
          <w:t xml:space="preserve"> the tag (</w:t>
        </w:r>
      </w:ins>
      <w:ins w:id="175" w:author="Laurence Golding" w:date="2017-10-20T14:47:00Z">
        <w:r>
          <w:t>that is, in this example, the property bag</w:t>
        </w:r>
      </w:ins>
      <w:ins w:id="176" w:author="Laurence Golding" w:date="2017-10-20T14:58:00Z">
        <w:r w:rsidR="00404CD6">
          <w:t xml:space="preserve"> belonging to the </w:t>
        </w:r>
        <w:r w:rsidR="00404CD6" w:rsidRPr="004D2CEE">
          <w:rPr>
            <w:rStyle w:val="CODEtemp"/>
            <w:rPrChange w:id="177" w:author="Laurence Golding" w:date="2017-10-20T14:58:00Z">
              <w:rPr/>
            </w:rPrChange>
          </w:rPr>
          <w:t>result</w:t>
        </w:r>
        <w:r w:rsidR="00404CD6">
          <w:t xml:space="preserve"> object):</w:t>
        </w:r>
      </w:ins>
    </w:p>
    <w:p w14:paraId="0D4DF3F2" w14:textId="77777777" w:rsidR="004D2CEE" w:rsidRDefault="004D2CEE" w:rsidP="004D2CEE">
      <w:pPr>
        <w:pStyle w:val="Code"/>
        <w:rPr>
          <w:ins w:id="178" w:author="Laurence Golding" w:date="2017-10-20T14:58:00Z"/>
        </w:rPr>
      </w:pPr>
      <w:proofErr w:type="gramStart"/>
      <w:ins w:id="179" w:author="Laurence Golding" w:date="2017-10-20T14:58:00Z">
        <w:r>
          <w:t xml:space="preserve">{  </w:t>
        </w:r>
        <w:proofErr w:type="gramEnd"/>
        <w:r>
          <w:t xml:space="preserve">                            # A result object (see §</w:t>
        </w:r>
        <w:r>
          <w:fldChar w:fldCharType="begin"/>
        </w:r>
        <w:r>
          <w:instrText xml:space="preserve"> REF _Ref493350984 \r \h </w:instrText>
        </w:r>
      </w:ins>
      <w:ins w:id="180" w:author="Laurence Golding" w:date="2017-10-20T14:58:00Z">
        <w:r>
          <w:fldChar w:fldCharType="separate"/>
        </w:r>
        <w:r>
          <w:t>3.17</w:t>
        </w:r>
        <w:r>
          <w:fldChar w:fldCharType="end"/>
        </w:r>
        <w:r>
          <w:t>)</w:t>
        </w:r>
      </w:ins>
    </w:p>
    <w:p w14:paraId="02943A1F" w14:textId="77777777" w:rsidR="004D2CEE" w:rsidRDefault="004D2CEE" w:rsidP="004D2CEE">
      <w:pPr>
        <w:pStyle w:val="Code"/>
        <w:rPr>
          <w:ins w:id="181" w:author="Laurence Golding" w:date="2017-10-20T14:58:00Z"/>
        </w:rPr>
      </w:pPr>
      <w:ins w:id="182" w:author="Laurence Golding" w:date="2017-10-20T14:58:00Z">
        <w:r>
          <w:t xml:space="preserve">  "ruleId": "SEC0251",</w:t>
        </w:r>
      </w:ins>
    </w:p>
    <w:p w14:paraId="0B867B60" w14:textId="77777777" w:rsidR="004D2CEE" w:rsidRDefault="004D2CEE" w:rsidP="004D2CEE">
      <w:pPr>
        <w:pStyle w:val="Code"/>
        <w:rPr>
          <w:ins w:id="183" w:author="Laurence Golding" w:date="2017-10-20T14:58:00Z"/>
        </w:rPr>
      </w:pPr>
      <w:ins w:id="184" w:author="Laurence Golding" w:date="2017-10-20T14:58:00Z">
        <w:r>
          <w:t xml:space="preserve">  "message": "The path 'data</w:t>
        </w:r>
        <w:proofErr w:type="gramStart"/>
        <w:r>
          <w:t>/..</w:t>
        </w:r>
        <w:proofErr w:type="gramEnd"/>
        <w:r>
          <w:t>/bin' is not within the 'data' directory",</w:t>
        </w:r>
      </w:ins>
    </w:p>
    <w:p w14:paraId="4137C9A0" w14:textId="39EA82A4" w:rsidR="004D2CEE" w:rsidRDefault="004D2CEE" w:rsidP="004D2CEE">
      <w:pPr>
        <w:pStyle w:val="Code"/>
        <w:rPr>
          <w:ins w:id="185" w:author="Laurence Golding" w:date="2017-10-20T14:58:00Z"/>
        </w:rPr>
      </w:pPr>
      <w:ins w:id="186" w:author="Laurence Golding" w:date="2017-10-20T14:58:00Z">
        <w:r>
          <w:t xml:space="preserve">  "properties"</w:t>
        </w:r>
        <w:r w:rsidR="00F21690">
          <w:t>: {</w:t>
        </w:r>
      </w:ins>
    </w:p>
    <w:p w14:paraId="143ECEFE" w14:textId="77777777" w:rsidR="004D2CEE" w:rsidRDefault="004D2CEE" w:rsidP="004D2CEE">
      <w:pPr>
        <w:pStyle w:val="Code"/>
        <w:rPr>
          <w:ins w:id="187" w:author="Laurence Golding" w:date="2017-10-20T14:58:00Z"/>
        </w:rPr>
      </w:pPr>
      <w:ins w:id="188" w:author="Laurence Golding" w:date="2017-10-20T14:58:00Z">
        <w:r>
          <w:t xml:space="preserve">    "tags": [</w:t>
        </w:r>
      </w:ins>
    </w:p>
    <w:p w14:paraId="4897A297" w14:textId="77777777" w:rsidR="004D2CEE" w:rsidRDefault="004D2CEE" w:rsidP="004D2CEE">
      <w:pPr>
        <w:pStyle w:val="Code"/>
        <w:rPr>
          <w:ins w:id="189" w:author="Laurence Golding" w:date="2017-10-20T14:58:00Z"/>
        </w:rPr>
      </w:pPr>
      <w:ins w:id="190" w:author="Laurence Golding" w:date="2017-10-20T14:58:00Z">
        <w:r>
          <w:t xml:space="preserve">      "security",</w:t>
        </w:r>
      </w:ins>
    </w:p>
    <w:p w14:paraId="7C455D28" w14:textId="77777777" w:rsidR="004D2CEE" w:rsidRDefault="004D2CEE" w:rsidP="004D2CEE">
      <w:pPr>
        <w:pStyle w:val="Code"/>
        <w:rPr>
          <w:ins w:id="191" w:author="Laurence Golding" w:date="2017-10-20T14:58:00Z"/>
        </w:rPr>
      </w:pPr>
      <w:ins w:id="192" w:author="Laurence Golding" w:date="2017-10-20T14:58:00Z">
        <w:r>
          <w:t xml:space="preserve">      "CWE/22"</w:t>
        </w:r>
      </w:ins>
    </w:p>
    <w:p w14:paraId="0C13D3BA" w14:textId="0AEDD940" w:rsidR="004D2CEE" w:rsidRDefault="004D2CEE" w:rsidP="004D2CEE">
      <w:pPr>
        <w:pStyle w:val="Code"/>
        <w:rPr>
          <w:ins w:id="193" w:author="Laurence Golding" w:date="2017-10-20T14:58:00Z"/>
        </w:rPr>
      </w:pPr>
      <w:ins w:id="194" w:author="Laurence Golding" w:date="2017-10-20T14:58:00Z">
        <w:r>
          <w:t xml:space="preserve">    ],</w:t>
        </w:r>
      </w:ins>
    </w:p>
    <w:p w14:paraId="61B42D70" w14:textId="642A3617" w:rsidR="004D2CEE" w:rsidRDefault="004D2CEE" w:rsidP="004D2CEE">
      <w:pPr>
        <w:pStyle w:val="Code"/>
        <w:rPr>
          <w:ins w:id="195" w:author="Laurence Golding" w:date="2017-10-20T14:59:00Z"/>
        </w:rPr>
      </w:pPr>
      <w:ins w:id="196" w:author="Laurence Golding" w:date="2017-10-20T14:58:00Z">
        <w:r>
          <w:t xml:space="preserve">    "</w:t>
        </w:r>
      </w:ins>
      <w:ins w:id="197" w:author="Laurence Golding" w:date="2017-10-20T14:59:00Z">
        <w:r>
          <w:t>CWE/22": {</w:t>
        </w:r>
      </w:ins>
    </w:p>
    <w:p w14:paraId="4269E985" w14:textId="04CD5886" w:rsidR="004D2CEE" w:rsidRDefault="004D2CEE" w:rsidP="004D2CEE">
      <w:pPr>
        <w:pStyle w:val="Code"/>
        <w:rPr>
          <w:ins w:id="198" w:author="Laurence Golding" w:date="2017-10-20T14:59:00Z"/>
        </w:rPr>
      </w:pPr>
      <w:ins w:id="199" w:author="Laurence Golding" w:date="2017-10-20T14:59:00Z">
        <w:r>
          <w:t xml:space="preserve">      "description": "</w:t>
        </w:r>
        <w:r w:rsidRPr="004D2CEE">
          <w:t>Im</w:t>
        </w:r>
        <w:r>
          <w:t>proper Limitation of a Pathname",</w:t>
        </w:r>
      </w:ins>
    </w:p>
    <w:p w14:paraId="54C9C4CD" w14:textId="69B505AA" w:rsidR="004D2CEE" w:rsidRDefault="004D2CEE" w:rsidP="004D2CEE">
      <w:pPr>
        <w:pStyle w:val="Code"/>
        <w:rPr>
          <w:ins w:id="200" w:author="Laurence Golding" w:date="2017-10-20T14:59:00Z"/>
        </w:rPr>
      </w:pPr>
      <w:ins w:id="201" w:author="Laurence Golding" w:date="2017-10-20T14:59:00Z">
        <w:r>
          <w:t xml:space="preserve">      "</w:t>
        </w:r>
      </w:ins>
      <w:ins w:id="202" w:author="Laurence Golding" w:date="2017-10-20T15:00:00Z">
        <w:r>
          <w:t>url": "</w:t>
        </w:r>
        <w:r w:rsidRPr="004D2CEE">
          <w:t>https://cwe.mitre.org/data/definitions/22.html</w:t>
        </w:r>
        <w:r>
          <w:t>"</w:t>
        </w:r>
      </w:ins>
    </w:p>
    <w:p w14:paraId="47118FD6" w14:textId="095B1123" w:rsidR="004D2CEE" w:rsidRDefault="004D2CEE" w:rsidP="004D2CEE">
      <w:pPr>
        <w:pStyle w:val="Code"/>
        <w:rPr>
          <w:ins w:id="203" w:author="Laurence Golding" w:date="2017-10-20T14:58:00Z"/>
        </w:rPr>
      </w:pPr>
      <w:ins w:id="204" w:author="Laurence Golding" w:date="2017-10-20T14:59:00Z">
        <w:r>
          <w:t xml:space="preserve">    }</w:t>
        </w:r>
      </w:ins>
    </w:p>
    <w:p w14:paraId="6FAE3459" w14:textId="77777777" w:rsidR="004D2CEE" w:rsidRDefault="004D2CEE" w:rsidP="004D2CEE">
      <w:pPr>
        <w:pStyle w:val="Code"/>
        <w:rPr>
          <w:ins w:id="205" w:author="Laurence Golding" w:date="2017-10-20T14:58:00Z"/>
        </w:rPr>
      </w:pPr>
      <w:ins w:id="206" w:author="Laurence Golding" w:date="2017-10-20T14:58:00Z">
        <w:r>
          <w:t xml:space="preserve">  }</w:t>
        </w:r>
      </w:ins>
    </w:p>
    <w:p w14:paraId="091B39DD" w14:textId="77777777" w:rsidR="004D2CEE" w:rsidRDefault="004D2CEE" w:rsidP="004D2CEE">
      <w:pPr>
        <w:pStyle w:val="Code"/>
        <w:rPr>
          <w:ins w:id="207" w:author="Laurence Golding" w:date="2017-10-20T14:58:00Z"/>
        </w:rPr>
      </w:pPr>
      <w:ins w:id="208" w:author="Laurence Golding" w:date="2017-10-20T14:58:00Z">
        <w:r>
          <w:t>}</w:t>
        </w:r>
      </w:ins>
    </w:p>
    <w:p w14:paraId="2D5A2897" w14:textId="654F07BF" w:rsidR="004D2CEE" w:rsidRDefault="004D2CEE">
      <w:pPr>
        <w:pStyle w:val="Note"/>
        <w:rPr>
          <w:ins w:id="209" w:author="Laurence Golding" w:date="2017-10-20T15:01:00Z"/>
        </w:rPr>
        <w:pPrChange w:id="210" w:author="Laurence Golding" w:date="2017-10-20T15:00:00Z">
          <w:pPr/>
        </w:pPrChange>
      </w:pPr>
      <w:ins w:id="211" w:author="Laurence Golding" w:date="2017-10-20T15:00:00Z">
        <w:r>
          <w:t>However, there might be several results associated with CWE 22. To avoid duplicating the metadata, the tool might choose to place it in the property bag belong</w:t>
        </w:r>
      </w:ins>
      <w:ins w:id="212" w:author="Laurence Golding" w:date="2017-10-20T15:01:00Z">
        <w:r>
          <w:t xml:space="preserve">ing to the </w:t>
        </w:r>
        <w:r w:rsidRPr="004D2CEE">
          <w:rPr>
            <w:rStyle w:val="CODEtemp"/>
            <w:rPrChange w:id="213" w:author="Laurence Golding" w:date="2017-10-20T15:01:00Z">
              <w:rPr/>
            </w:rPrChange>
          </w:rPr>
          <w:t>run</w:t>
        </w:r>
        <w:r>
          <w:t xml:space="preserve"> object (</w:t>
        </w:r>
      </w:ins>
      <w:ins w:id="214" w:author="Laurence Golding" w:date="2017-10-20T15:02:00Z">
        <w:r w:rsidRPr="008F0C80">
          <w:t>§</w:t>
        </w:r>
        <w:r>
          <w:fldChar w:fldCharType="begin"/>
        </w:r>
        <w:r>
          <w:instrText xml:space="preserve"> REF _Ref493349997 \r \h </w:instrText>
        </w:r>
      </w:ins>
      <w:r>
        <w:fldChar w:fldCharType="separate"/>
      </w:r>
      <w:ins w:id="215" w:author="Laurence Golding" w:date="2017-10-20T15:02:00Z">
        <w:r>
          <w:t>3.12</w:t>
        </w:r>
        <w:r>
          <w:fldChar w:fldCharType="end"/>
        </w:r>
      </w:ins>
      <w:ins w:id="216" w:author="Laurence Golding" w:date="2017-10-20T15:01:00Z">
        <w:r>
          <w:t xml:space="preserve">) that lexically contains the </w:t>
        </w:r>
        <w:r w:rsidRPr="004D2CEE">
          <w:rPr>
            <w:rStyle w:val="CODEtemp"/>
            <w:rPrChange w:id="217" w:author="Laurence Golding" w:date="2017-10-20T15:02:00Z">
              <w:rPr/>
            </w:rPrChange>
          </w:rPr>
          <w:t>result</w:t>
        </w:r>
        <w:r>
          <w:t xml:space="preserve"> object:</w:t>
        </w:r>
      </w:ins>
    </w:p>
    <w:p w14:paraId="7942338A" w14:textId="4BF9B424" w:rsidR="004D2CEE" w:rsidRDefault="004D2CEE" w:rsidP="004D2CEE">
      <w:pPr>
        <w:pStyle w:val="Code"/>
        <w:rPr>
          <w:ins w:id="218" w:author="Laurence Golding" w:date="2017-10-20T15:04:00Z"/>
        </w:rPr>
      </w:pPr>
      <w:proofErr w:type="gramStart"/>
      <w:ins w:id="219" w:author="Laurence Golding" w:date="2017-10-20T15:01:00Z">
        <w:r>
          <w:t xml:space="preserve">{  </w:t>
        </w:r>
        <w:proofErr w:type="gramEnd"/>
        <w:r>
          <w:t xml:space="preserve">                            # A run object (see §</w:t>
        </w:r>
      </w:ins>
      <w:ins w:id="220" w:author="Laurence Golding" w:date="2017-10-20T15:02:00Z">
        <w:r>
          <w:fldChar w:fldCharType="begin"/>
        </w:r>
        <w:r>
          <w:instrText xml:space="preserve"> REF _Ref493349997 \r \h </w:instrText>
        </w:r>
      </w:ins>
      <w:r>
        <w:fldChar w:fldCharType="separate"/>
      </w:r>
      <w:ins w:id="221" w:author="Laurence Golding" w:date="2017-10-20T15:02:00Z">
        <w:r>
          <w:t>3.12</w:t>
        </w:r>
        <w:r>
          <w:fldChar w:fldCharType="end"/>
        </w:r>
      </w:ins>
      <w:ins w:id="222" w:author="Laurence Golding" w:date="2017-10-20T15:01:00Z">
        <w:r>
          <w:t>)</w:t>
        </w:r>
      </w:ins>
    </w:p>
    <w:p w14:paraId="4580AEE8" w14:textId="5FE195E2" w:rsidR="004D2CEE" w:rsidRDefault="004D2CEE" w:rsidP="004D2CEE">
      <w:pPr>
        <w:pStyle w:val="Code"/>
        <w:rPr>
          <w:ins w:id="223" w:author="Laurence Golding" w:date="2017-10-20T15:05:00Z"/>
        </w:rPr>
      </w:pPr>
      <w:ins w:id="224" w:author="Laurence Golding" w:date="2017-10-20T15:04:00Z">
        <w:r>
          <w:t xml:space="preserve">  "results": [</w:t>
        </w:r>
      </w:ins>
    </w:p>
    <w:p w14:paraId="6C3FE514" w14:textId="59E32FA2" w:rsidR="004D2CEE" w:rsidRDefault="004D2CEE" w:rsidP="004D2CEE">
      <w:pPr>
        <w:pStyle w:val="Code"/>
        <w:rPr>
          <w:ins w:id="225" w:author="Laurence Golding" w:date="2017-10-20T15:01:00Z"/>
        </w:rPr>
      </w:pPr>
      <w:ins w:id="226" w:author="Laurence Golding" w:date="2017-10-20T15:05:00Z">
        <w:r>
          <w:t xml:space="preserve">    {</w:t>
        </w:r>
      </w:ins>
    </w:p>
    <w:p w14:paraId="7BC03A80" w14:textId="747DCCF1" w:rsidR="004D2CEE" w:rsidRDefault="004D2CEE" w:rsidP="004D2CEE">
      <w:pPr>
        <w:pStyle w:val="Code"/>
        <w:rPr>
          <w:ins w:id="227" w:author="Laurence Golding" w:date="2017-10-20T15:01:00Z"/>
        </w:rPr>
      </w:pPr>
      <w:ins w:id="228" w:author="Laurence Golding" w:date="2017-10-20T15:01:00Z">
        <w:r>
          <w:t xml:space="preserve">  </w:t>
        </w:r>
      </w:ins>
      <w:ins w:id="229" w:author="Laurence Golding" w:date="2017-10-20T15:05:00Z">
        <w:r>
          <w:t xml:space="preserve">    </w:t>
        </w:r>
      </w:ins>
      <w:ins w:id="230" w:author="Laurence Golding" w:date="2017-10-20T15:01:00Z">
        <w:r>
          <w:t>"ruleId": "SEC0251",</w:t>
        </w:r>
      </w:ins>
    </w:p>
    <w:p w14:paraId="18914CFE" w14:textId="0C3908EE" w:rsidR="004D2CEE" w:rsidRDefault="004D2CEE" w:rsidP="004D2CEE">
      <w:pPr>
        <w:pStyle w:val="Code"/>
        <w:rPr>
          <w:ins w:id="231" w:author="Laurence Golding" w:date="2017-10-20T15:01:00Z"/>
        </w:rPr>
      </w:pPr>
      <w:ins w:id="232" w:author="Laurence Golding" w:date="2017-10-20T15:01:00Z">
        <w:r>
          <w:t xml:space="preserve">  </w:t>
        </w:r>
      </w:ins>
      <w:ins w:id="233" w:author="Laurence Golding" w:date="2017-10-20T15:05:00Z">
        <w:r>
          <w:t xml:space="preserve">    </w:t>
        </w:r>
      </w:ins>
      <w:ins w:id="234" w:author="Laurence Golding" w:date="2017-10-20T15:01:00Z">
        <w:r>
          <w:t>"message": "The path 'data</w:t>
        </w:r>
        <w:proofErr w:type="gramStart"/>
        <w:r>
          <w:t>/..</w:t>
        </w:r>
        <w:proofErr w:type="gramEnd"/>
        <w:r>
          <w:t>/bin' is not within the 'data' directory",</w:t>
        </w:r>
      </w:ins>
    </w:p>
    <w:p w14:paraId="194375EE" w14:textId="2F081546" w:rsidR="004D2CEE" w:rsidRDefault="004D2CEE" w:rsidP="004D2CEE">
      <w:pPr>
        <w:pStyle w:val="Code"/>
        <w:rPr>
          <w:ins w:id="235" w:author="Laurence Golding" w:date="2017-10-20T15:01:00Z"/>
        </w:rPr>
      </w:pPr>
      <w:ins w:id="236" w:author="Laurence Golding" w:date="2017-10-20T15:01:00Z">
        <w:r>
          <w:t xml:space="preserve">  </w:t>
        </w:r>
      </w:ins>
      <w:ins w:id="237" w:author="Laurence Golding" w:date="2017-10-20T15:05:00Z">
        <w:r>
          <w:t xml:space="preserve">    </w:t>
        </w:r>
      </w:ins>
      <w:ins w:id="238" w:author="Laurence Golding" w:date="2017-10-20T15:01:00Z">
        <w:r>
          <w:t>"properties": {</w:t>
        </w:r>
      </w:ins>
    </w:p>
    <w:p w14:paraId="4C0FF424" w14:textId="55E7ABCD" w:rsidR="004D2CEE" w:rsidRDefault="004D2CEE" w:rsidP="004D2CEE">
      <w:pPr>
        <w:pStyle w:val="Code"/>
        <w:rPr>
          <w:ins w:id="239" w:author="Laurence Golding" w:date="2017-10-20T15:01:00Z"/>
        </w:rPr>
      </w:pPr>
      <w:ins w:id="240" w:author="Laurence Golding" w:date="2017-10-20T15:05:00Z">
        <w:r>
          <w:t xml:space="preserve">  </w:t>
        </w:r>
      </w:ins>
      <w:ins w:id="241" w:author="Laurence Golding" w:date="2017-10-20T15:01:00Z">
        <w:r>
          <w:t xml:space="preserve">    </w:t>
        </w:r>
      </w:ins>
      <w:ins w:id="242" w:author="Laurence Golding" w:date="2017-10-20T15:05:00Z">
        <w:r>
          <w:t xml:space="preserve">  </w:t>
        </w:r>
      </w:ins>
      <w:ins w:id="243" w:author="Laurence Golding" w:date="2017-10-20T15:01:00Z">
        <w:r>
          <w:t>"tags": [</w:t>
        </w:r>
      </w:ins>
    </w:p>
    <w:p w14:paraId="1B15EA43" w14:textId="06D49706" w:rsidR="004D2CEE" w:rsidRDefault="004D2CEE" w:rsidP="004D2CEE">
      <w:pPr>
        <w:pStyle w:val="Code"/>
        <w:rPr>
          <w:ins w:id="244" w:author="Laurence Golding" w:date="2017-10-20T15:01:00Z"/>
        </w:rPr>
      </w:pPr>
      <w:ins w:id="245" w:author="Laurence Golding" w:date="2017-10-20T15:01:00Z">
        <w:r>
          <w:t xml:space="preserve">      </w:t>
        </w:r>
      </w:ins>
      <w:ins w:id="246" w:author="Laurence Golding" w:date="2017-10-20T15:05:00Z">
        <w:r>
          <w:t xml:space="preserve">    </w:t>
        </w:r>
      </w:ins>
      <w:ins w:id="247" w:author="Laurence Golding" w:date="2017-10-20T15:01:00Z">
        <w:r>
          <w:t>"security",</w:t>
        </w:r>
      </w:ins>
    </w:p>
    <w:p w14:paraId="32C8D65F" w14:textId="0CF4D759" w:rsidR="004D2CEE" w:rsidRDefault="004D2CEE" w:rsidP="004D2CEE">
      <w:pPr>
        <w:pStyle w:val="Code"/>
        <w:rPr>
          <w:ins w:id="248" w:author="Laurence Golding" w:date="2017-10-20T15:01:00Z"/>
        </w:rPr>
      </w:pPr>
      <w:ins w:id="249" w:author="Laurence Golding" w:date="2017-10-20T15:01:00Z">
        <w:r>
          <w:t xml:space="preserve">  </w:t>
        </w:r>
      </w:ins>
      <w:ins w:id="250" w:author="Laurence Golding" w:date="2017-10-20T15:05:00Z">
        <w:r>
          <w:t xml:space="preserve">  </w:t>
        </w:r>
      </w:ins>
      <w:ins w:id="251" w:author="Laurence Golding" w:date="2017-10-20T15:01:00Z">
        <w:r>
          <w:t xml:space="preserve">  </w:t>
        </w:r>
      </w:ins>
      <w:ins w:id="252" w:author="Laurence Golding" w:date="2017-10-20T15:05:00Z">
        <w:r>
          <w:t xml:space="preserve">  </w:t>
        </w:r>
      </w:ins>
      <w:ins w:id="253" w:author="Laurence Golding" w:date="2017-10-20T15:01:00Z">
        <w:r>
          <w:t xml:space="preserve">  "CWE/22"</w:t>
        </w:r>
      </w:ins>
    </w:p>
    <w:p w14:paraId="5DD4BFAB" w14:textId="791C6C8C" w:rsidR="004D2CEE" w:rsidRDefault="004D2CEE" w:rsidP="004D2CEE">
      <w:pPr>
        <w:pStyle w:val="Code"/>
        <w:rPr>
          <w:ins w:id="254" w:author="Laurence Golding" w:date="2017-10-20T15:01:00Z"/>
        </w:rPr>
      </w:pPr>
      <w:ins w:id="255" w:author="Laurence Golding" w:date="2017-10-20T15:01:00Z">
        <w:r>
          <w:t xml:space="preserve">  </w:t>
        </w:r>
      </w:ins>
      <w:ins w:id="256" w:author="Laurence Golding" w:date="2017-10-20T15:05:00Z">
        <w:r>
          <w:t xml:space="preserve">    </w:t>
        </w:r>
      </w:ins>
      <w:ins w:id="257" w:author="Laurence Golding" w:date="2017-10-20T15:01:00Z">
        <w:r>
          <w:t xml:space="preserve">  ]</w:t>
        </w:r>
      </w:ins>
    </w:p>
    <w:p w14:paraId="28428226" w14:textId="068BFE1F" w:rsidR="004D2CEE" w:rsidRDefault="004D2CEE" w:rsidP="004D2CEE">
      <w:pPr>
        <w:pStyle w:val="Code"/>
        <w:rPr>
          <w:ins w:id="258" w:author="Laurence Golding" w:date="2017-10-20T15:05:00Z"/>
        </w:rPr>
      </w:pPr>
      <w:ins w:id="259" w:author="Laurence Golding" w:date="2017-10-20T15:01:00Z">
        <w:r>
          <w:t xml:space="preserve">  </w:t>
        </w:r>
      </w:ins>
      <w:ins w:id="260" w:author="Laurence Golding" w:date="2017-10-20T15:05:00Z">
        <w:r>
          <w:t xml:space="preserve">    </w:t>
        </w:r>
      </w:ins>
      <w:ins w:id="261" w:author="Laurence Golding" w:date="2017-10-20T15:01:00Z">
        <w:r>
          <w:t>}</w:t>
        </w:r>
      </w:ins>
    </w:p>
    <w:p w14:paraId="7A6AE045" w14:textId="417165CF" w:rsidR="004D2CEE" w:rsidRDefault="004D2CEE" w:rsidP="004D2CEE">
      <w:pPr>
        <w:pStyle w:val="Code"/>
        <w:rPr>
          <w:ins w:id="262" w:author="Laurence Golding" w:date="2017-10-20T15:05:00Z"/>
        </w:rPr>
      </w:pPr>
      <w:ins w:id="263" w:author="Laurence Golding" w:date="2017-10-20T15:05:00Z">
        <w:r>
          <w:t xml:space="preserve">    }</w:t>
        </w:r>
      </w:ins>
    </w:p>
    <w:p w14:paraId="5CD41E02" w14:textId="3CB26635" w:rsidR="004D2CEE" w:rsidRDefault="004D2CEE" w:rsidP="004D2CEE">
      <w:pPr>
        <w:pStyle w:val="Code"/>
        <w:rPr>
          <w:ins w:id="264" w:author="Laurence Golding" w:date="2017-10-20T15:06:00Z"/>
        </w:rPr>
      </w:pPr>
      <w:ins w:id="265" w:author="Laurence Golding" w:date="2017-10-20T15:05:00Z">
        <w:r>
          <w:t xml:space="preserve">  ]</w:t>
        </w:r>
      </w:ins>
      <w:ins w:id="266" w:author="Laurence Golding" w:date="2017-10-20T15:06:00Z">
        <w:r>
          <w:t>,</w:t>
        </w:r>
      </w:ins>
    </w:p>
    <w:p w14:paraId="2307C923" w14:textId="09D4DFF3" w:rsidR="004D2CEE" w:rsidRDefault="004D2CEE" w:rsidP="004D2CEE">
      <w:pPr>
        <w:pStyle w:val="Code"/>
        <w:rPr>
          <w:ins w:id="267" w:author="Laurence Golding" w:date="2017-10-20T15:06:00Z"/>
        </w:rPr>
      </w:pPr>
      <w:ins w:id="268" w:author="Laurence Golding" w:date="2017-10-20T15:06:00Z">
        <w:r>
          <w:t xml:space="preserve">  "properties": </w:t>
        </w:r>
        <w:proofErr w:type="gramStart"/>
        <w:r>
          <w:t xml:space="preserve">{  </w:t>
        </w:r>
        <w:proofErr w:type="gramEnd"/>
        <w:r>
          <w:t xml:space="preserve">            #</w:t>
        </w:r>
      </w:ins>
      <w:ins w:id="269" w:author="Laurence Golding" w:date="2017-10-20T15:07:00Z">
        <w:r>
          <w:t xml:space="preserve"> The run object's property bag.</w:t>
        </w:r>
      </w:ins>
    </w:p>
    <w:p w14:paraId="0D05E36D" w14:textId="47438776" w:rsidR="004D2CEE" w:rsidRDefault="004D2CEE" w:rsidP="004D2CEE">
      <w:pPr>
        <w:pStyle w:val="Code"/>
        <w:rPr>
          <w:ins w:id="270" w:author="Laurence Golding" w:date="2017-10-20T15:06:00Z"/>
        </w:rPr>
      </w:pPr>
      <w:ins w:id="271" w:author="Laurence Golding" w:date="2017-10-20T15:06:00Z">
        <w:r>
          <w:t xml:space="preserve">    "CWE/22": {</w:t>
        </w:r>
      </w:ins>
    </w:p>
    <w:p w14:paraId="35F29009" w14:textId="0DE1DCDE" w:rsidR="004D2CEE" w:rsidRDefault="004D2CEE" w:rsidP="004D2CEE">
      <w:pPr>
        <w:pStyle w:val="Code"/>
        <w:rPr>
          <w:ins w:id="272" w:author="Laurence Golding" w:date="2017-10-20T15:06:00Z"/>
        </w:rPr>
      </w:pPr>
      <w:ins w:id="273" w:author="Laurence Golding" w:date="2017-10-20T15:06:00Z">
        <w:r>
          <w:t xml:space="preserve">      "description": "</w:t>
        </w:r>
        <w:r w:rsidRPr="004D2CEE">
          <w:t>Im</w:t>
        </w:r>
        <w:r>
          <w:t>proper Limitation of a Pathname",</w:t>
        </w:r>
      </w:ins>
    </w:p>
    <w:p w14:paraId="358C6F07" w14:textId="5D22C40C" w:rsidR="004D2CEE" w:rsidRDefault="004D2CEE" w:rsidP="004D2CEE">
      <w:pPr>
        <w:pStyle w:val="Code"/>
        <w:rPr>
          <w:ins w:id="274" w:author="Laurence Golding" w:date="2017-10-20T15:06:00Z"/>
        </w:rPr>
      </w:pPr>
      <w:ins w:id="275" w:author="Laurence Golding" w:date="2017-10-20T15:06:00Z">
        <w:r>
          <w:t xml:space="preserve">      "url": "</w:t>
        </w:r>
        <w:r w:rsidRPr="004D2CEE">
          <w:t>https://cwe.mitre.org/data/definitions/22.html</w:t>
        </w:r>
        <w:r>
          <w:t>"</w:t>
        </w:r>
      </w:ins>
    </w:p>
    <w:p w14:paraId="678C3D80" w14:textId="1EFDEDCE" w:rsidR="004D2CEE" w:rsidRDefault="004D2CEE" w:rsidP="004D2CEE">
      <w:pPr>
        <w:pStyle w:val="Code"/>
        <w:rPr>
          <w:ins w:id="276" w:author="Laurence Golding" w:date="2017-10-20T15:06:00Z"/>
        </w:rPr>
      </w:pPr>
      <w:ins w:id="277" w:author="Laurence Golding" w:date="2017-10-20T15:06:00Z">
        <w:r>
          <w:t xml:space="preserve">    }</w:t>
        </w:r>
      </w:ins>
    </w:p>
    <w:p w14:paraId="3ED56EE7" w14:textId="640B007F" w:rsidR="004D2CEE" w:rsidRDefault="004D2CEE" w:rsidP="004D2CEE">
      <w:pPr>
        <w:pStyle w:val="Code"/>
        <w:rPr>
          <w:ins w:id="278" w:author="Laurence Golding" w:date="2017-10-20T15:01:00Z"/>
        </w:rPr>
      </w:pPr>
      <w:ins w:id="279" w:author="Laurence Golding" w:date="2017-10-20T15:06:00Z">
        <w:r>
          <w:t xml:space="preserve">  }</w:t>
        </w:r>
      </w:ins>
    </w:p>
    <w:p w14:paraId="1A87BA68" w14:textId="77777777" w:rsidR="004D2CEE" w:rsidRDefault="004D2CEE" w:rsidP="004D2CEE">
      <w:pPr>
        <w:pStyle w:val="Code"/>
        <w:rPr>
          <w:ins w:id="280" w:author="Laurence Golding" w:date="2017-10-20T15:01:00Z"/>
        </w:rPr>
      </w:pPr>
      <w:ins w:id="281" w:author="Laurence Golding" w:date="2017-10-20T15:01:00Z">
        <w:r>
          <w:t>}</w:t>
        </w:r>
      </w:ins>
    </w:p>
    <w:p w14:paraId="10DFBBE7" w14:textId="77777777" w:rsidR="004D2CEE" w:rsidRPr="004D2CEE" w:rsidRDefault="004D2CEE">
      <w:pPr>
        <w:rPr>
          <w:ins w:id="282" w:author="Laurence Golding" w:date="2017-10-20T14:32:00Z"/>
        </w:rPr>
      </w:pPr>
    </w:p>
    <w:p w14:paraId="0CD70BBD" w14:textId="75359415" w:rsidR="00142F5A" w:rsidRPr="009F3F7F" w:rsidDel="00142F5A" w:rsidRDefault="00142F5A">
      <w:pPr>
        <w:pStyle w:val="Code"/>
        <w:rPr>
          <w:del w:id="283" w:author="Laurence Golding" w:date="2017-10-20T14:37:00Z"/>
        </w:rPr>
        <w:pPrChange w:id="284" w:author="Laurence Golding" w:date="2017-10-20T14:31:00Z">
          <w:pPr/>
        </w:pPrChange>
      </w:pPr>
    </w:p>
    <w:p w14:paraId="28927398" w14:textId="136F63B7" w:rsidR="00815787" w:rsidRDefault="00815787" w:rsidP="00815787">
      <w:pPr>
        <w:pStyle w:val="Heading2"/>
      </w:pPr>
      <w:bookmarkStart w:id="285" w:name="_Ref493413701"/>
      <w:bookmarkStart w:id="286" w:name="_Ref493413744"/>
      <w:bookmarkStart w:id="287" w:name="_Toc493598453"/>
      <w:r>
        <w:lastRenderedPageBreak/>
        <w:t>Date/time properties</w:t>
      </w:r>
      <w:bookmarkEnd w:id="285"/>
      <w:bookmarkEnd w:id="286"/>
      <w:bookmarkEnd w:id="287"/>
    </w:p>
    <w:p w14:paraId="33510EF1" w14:textId="68DFE4C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Pr="00903F25">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w:t>
      </w:r>
      <w:proofErr w:type="gramStart"/>
      <w:r>
        <w:t>mm:ss</w:t>
      </w:r>
      <w:proofErr w:type="gramEnd"/>
      <w:r>
        <w:t>[.sss]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proofErr w:type="gramStart"/>
      <w:r w:rsidRPr="00903F25">
        <w:rPr>
          <w:rStyle w:val="CODEtemp"/>
        </w:rPr>
        <w:t>[.sss</w:t>
      </w:r>
      <w:proofErr w:type="gramEnd"/>
      <w:r w:rsidRPr="00903F25">
        <w:rPr>
          <w:rStyle w:val="CODEtemp"/>
        </w:rPr>
        <w:t>]</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288" w:name="_Ref493404799"/>
      <w:bookmarkStart w:id="289" w:name="_Toc493598454"/>
      <w:r>
        <w:t>Array properties with unique values</w:t>
      </w:r>
      <w:bookmarkEnd w:id="288"/>
      <w:bookmarkEnd w:id="289"/>
    </w:p>
    <w:p w14:paraId="165FE7F2" w14:textId="70586EBF"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700AA84C" w:rsidR="00815787" w:rsidRDefault="00815787" w:rsidP="00815787">
      <w:pPr>
        <w:pStyle w:val="Heading2"/>
      </w:pPr>
      <w:bookmarkStart w:id="290" w:name="_Ref493426052"/>
      <w:bookmarkStart w:id="291" w:name="_Toc493598455"/>
      <w:r>
        <w:t>Message properties</w:t>
      </w:r>
      <w:bookmarkEnd w:id="290"/>
      <w:bookmarkEnd w:id="291"/>
    </w:p>
    <w:p w14:paraId="63E76F08" w14:textId="107AF430" w:rsidR="00A92A05" w:rsidRDefault="00CD2928" w:rsidP="00A92A05">
      <w:r w:rsidRPr="00CD2928">
        <w:t xml:space="preserve">Certain properties in this specification are string values containing messages intended to be viewed by a user. </w:t>
      </w:r>
      <w:bookmarkStart w:id="292" w:name="_Hlk493349567"/>
      <w:r w:rsidRPr="00CD2928">
        <w:t xml:space="preserve">No such property </w:t>
      </w:r>
      <w:r w:rsidRPr="00CD2928">
        <w:rPr>
          <w:b/>
        </w:rPr>
        <w:t>SHALL</w:t>
      </w:r>
      <w:r w:rsidRPr="00CD2928">
        <w:t xml:space="preserve"> have a value that is the empty string</w:t>
      </w:r>
      <w:bookmarkEnd w:id="292"/>
      <w:r w:rsidRPr="00CD2928">
        <w:t>.</w:t>
      </w:r>
    </w:p>
    <w:p w14:paraId="57F682EB" w14:textId="54290616" w:rsidR="00CD2928" w:rsidRDefault="00CD2928" w:rsidP="00A92A05">
      <w:r w:rsidRPr="00CD2928">
        <w:t xml:space="preserve">In addition, such properties </w:t>
      </w:r>
      <w:r w:rsidRPr="00CD2928">
        <w:rPr>
          <w:b/>
        </w:rPr>
        <w:t>SHOULD</w:t>
      </w:r>
      <w:r w:rsidRPr="00CD2928">
        <w:t xml:space="preserve"> conform to the following guidelines:</w:t>
      </w:r>
    </w:p>
    <w:p w14:paraId="44DB5627" w14:textId="56278AE6" w:rsidR="00CD2928" w:rsidRDefault="00CD2928" w:rsidP="00A92A05">
      <w:r w:rsidRPr="00CD2928">
        <w:t xml:space="preserve">The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sidR="00A355DC" w:rsidRPr="00A355DC">
        <w:rPr>
          <w:b/>
        </w:rPr>
        <w:t>SHOULD NOT</w:t>
      </w:r>
      <w:r w:rsidRPr="00CD2928">
        <w:t xml:space="preserve"> contain formatting information such as HTML tags. The message </w:t>
      </w:r>
      <w:r w:rsidR="00A355DC"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79C06247" w:rsidR="00A355DC" w:rsidRDefault="00A355DC" w:rsidP="00A92A05">
      <w:r w:rsidRPr="00A355DC">
        <w:t xml:space="preserve">If the message consists of more than one sentence, the first sentence of the message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7CD9ECDD" w:rsidR="00A355DC" w:rsidRP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0645E5C8" w14:textId="2B9C47C0" w:rsidR="0038356E" w:rsidRPr="0038356E" w:rsidRDefault="00815787" w:rsidP="0038356E">
      <w:pPr>
        <w:pStyle w:val="Heading2"/>
      </w:pPr>
      <w:bookmarkStart w:id="293" w:name="_Ref493337542"/>
      <w:bookmarkStart w:id="294" w:name="_Toc493598456"/>
      <w:r>
        <w:t>sarifLog object</w:t>
      </w:r>
      <w:bookmarkEnd w:id="293"/>
      <w:bookmarkEnd w:id="294"/>
    </w:p>
    <w:p w14:paraId="5DEDD21B" w14:textId="0630136E" w:rsidR="000D32C1" w:rsidRDefault="000D32C1" w:rsidP="000D32C1">
      <w:pPr>
        <w:pStyle w:val="Heading3"/>
      </w:pPr>
      <w:bookmarkStart w:id="295" w:name="_Toc493598457"/>
      <w:r>
        <w:t>General</w:t>
      </w:r>
      <w:bookmarkEnd w:id="29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53CC8308"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413D45">
        <w:t>3.11.2</w:t>
      </w:r>
      <w:r w:rsidR="0038356E">
        <w:fldChar w:fldCharType="end"/>
      </w:r>
    </w:p>
    <w:p w14:paraId="69B7D7D3" w14:textId="0D9462B0"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413D45">
        <w:t>3.11.4</w:t>
      </w:r>
      <w:r w:rsidR="0038356E">
        <w:fldChar w:fldCharType="end"/>
      </w:r>
    </w:p>
    <w:p w14:paraId="39DC26EB" w14:textId="77777777" w:rsidR="0038356E" w:rsidRDefault="0038356E" w:rsidP="0038356E">
      <w:pPr>
        <w:pStyle w:val="Code"/>
      </w:pPr>
      <w:r>
        <w:t xml:space="preserve">        {</w:t>
      </w:r>
    </w:p>
    <w:p w14:paraId="4DCDD64B" w14:textId="18A830EF" w:rsidR="0038356E" w:rsidRDefault="0038356E" w:rsidP="0038356E">
      <w:pPr>
        <w:pStyle w:val="Code"/>
      </w:pPr>
      <w:r>
        <w:t xml:space="preserve">            ...         # a run object (see §</w:t>
      </w:r>
      <w:r>
        <w:fldChar w:fldCharType="begin"/>
      </w:r>
      <w:r>
        <w:instrText xml:space="preserve"> REF _Ref493349997 \w \h </w:instrText>
      </w:r>
      <w:r>
        <w:fldChar w:fldCharType="separate"/>
      </w:r>
      <w:r w:rsidR="00413D45">
        <w:t>3.12</w:t>
      </w:r>
      <w:r>
        <w:fldChar w:fldCharType="end"/>
      </w:r>
      <w:r>
        <w:t>)</w:t>
      </w:r>
    </w:p>
    <w:p w14:paraId="6CA2DBAD" w14:textId="77777777" w:rsidR="0038356E" w:rsidRDefault="0038356E" w:rsidP="0038356E">
      <w:pPr>
        <w:pStyle w:val="Code"/>
      </w:pPr>
      <w:r>
        <w:lastRenderedPageBreak/>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run </w:t>
      </w:r>
      <w:proofErr w:type="gramStart"/>
      <w:r>
        <w:t>object</w:t>
      </w:r>
      <w:proofErr w:type="gramEnd"/>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296" w:name="_Ref493349977"/>
      <w:bookmarkStart w:id="297" w:name="_Ref493350297"/>
      <w:bookmarkStart w:id="298" w:name="_Toc493598458"/>
      <w:r>
        <w:t>version property</w:t>
      </w:r>
      <w:bookmarkEnd w:id="296"/>
      <w:bookmarkEnd w:id="297"/>
      <w:bookmarkEnd w:id="298"/>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5E313141" w:rsidR="00FC1320" w:rsidRDefault="00FC1320" w:rsidP="00FC1320">
      <w:r w:rsidRPr="00FC1320">
        <w:t xml:space="preserve">Although the order in which the name/value pairs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03B7C0F" w14:textId="048CAA8D" w:rsidR="00FC1320" w:rsidRDefault="00FC1320" w:rsidP="00FC1320">
      <w:pPr>
        <w:pStyle w:val="Note"/>
      </w:pPr>
      <w:r>
        <w:t xml:space="preserve">NOTE: </w:t>
      </w:r>
      <w:r w:rsidRPr="00FC1320">
        <w:t>This will make it easier for parsers to handle multiple versions of the SARIF format, if new versions are defined in the future.</w:t>
      </w:r>
    </w:p>
    <w:p w14:paraId="2377A2B0" w14:textId="77777777" w:rsidR="00FC1320" w:rsidRPr="00FC1320" w:rsidRDefault="00FC1320" w:rsidP="00FC1320"/>
    <w:p w14:paraId="7549D69E" w14:textId="0C752BCB" w:rsidR="000D32C1" w:rsidRDefault="000D32C1" w:rsidP="000D32C1">
      <w:pPr>
        <w:pStyle w:val="Heading3"/>
      </w:pPr>
      <w:bookmarkStart w:id="299" w:name="_Toc493598459"/>
      <w:r>
        <w:t>$schema property</w:t>
      </w:r>
      <w:bookmarkEnd w:id="29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076658C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13D45">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00" w:name="_Ref493349987"/>
      <w:bookmarkStart w:id="301" w:name="_Toc493598460"/>
      <w:r>
        <w:t>runs property</w:t>
      </w:r>
      <w:bookmarkEnd w:id="300"/>
      <w:bookmarkEnd w:id="301"/>
    </w:p>
    <w:p w14:paraId="4CED6907" w14:textId="685EC3D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13D45">
        <w:t>3.12</w:t>
      </w:r>
      <w:r>
        <w:fldChar w:fldCharType="end"/>
      </w:r>
      <w:r w:rsidRPr="00584D35">
        <w:t>).</w:t>
      </w:r>
    </w:p>
    <w:p w14:paraId="076C2078" w14:textId="7A8121FC" w:rsidR="00C66549" w:rsidRPr="00C66549" w:rsidRDefault="00EC6397" w:rsidP="00C66549">
      <w:pPr>
        <w:pStyle w:val="Heading2"/>
      </w:pPr>
      <w:bookmarkStart w:id="302" w:name="_Ref493349997"/>
      <w:bookmarkStart w:id="303" w:name="_Ref493350451"/>
      <w:bookmarkStart w:id="304" w:name="_Toc493598461"/>
      <w:r>
        <w:t>run object</w:t>
      </w:r>
      <w:bookmarkEnd w:id="302"/>
      <w:bookmarkEnd w:id="303"/>
      <w:bookmarkEnd w:id="304"/>
    </w:p>
    <w:p w14:paraId="10E42C1C" w14:textId="534C375F" w:rsidR="000D32C1" w:rsidRDefault="000D32C1" w:rsidP="000D32C1">
      <w:pPr>
        <w:pStyle w:val="Heading3"/>
      </w:pPr>
      <w:bookmarkStart w:id="305" w:name="_Toc493598462"/>
      <w:r>
        <w:t>General</w:t>
      </w:r>
      <w:bookmarkEnd w:id="305"/>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20606634" w:rsidR="00C66549" w:rsidRDefault="00C66549" w:rsidP="00C66549">
      <w:pPr>
        <w:pStyle w:val="Code"/>
      </w:pPr>
      <w:r>
        <w:t xml:space="preserve">    "tool":        # see §</w:t>
      </w:r>
      <w:r>
        <w:fldChar w:fldCharType="begin"/>
      </w:r>
      <w:r>
        <w:instrText xml:space="preserve"> REF _Ref493350956 \w \h </w:instrText>
      </w:r>
      <w:r>
        <w:fldChar w:fldCharType="separate"/>
      </w:r>
      <w:r w:rsidR="00413D45">
        <w:t>3.12.7</w:t>
      </w:r>
      <w:r>
        <w:fldChar w:fldCharType="end"/>
      </w:r>
    </w:p>
    <w:p w14:paraId="48CEEDFF" w14:textId="77777777" w:rsidR="00C66549" w:rsidRDefault="00C66549" w:rsidP="00C66549">
      <w:pPr>
        <w:pStyle w:val="Code"/>
      </w:pPr>
      <w:r>
        <w:t xml:space="preserve">    {</w:t>
      </w:r>
    </w:p>
    <w:p w14:paraId="458D3C95" w14:textId="311017DA" w:rsidR="00C66549" w:rsidRDefault="00C66549" w:rsidP="00C66549">
      <w:pPr>
        <w:pStyle w:val="Code"/>
      </w:pPr>
      <w:r>
        <w:t xml:space="preserve">        ...        # a tool object (see §</w:t>
      </w:r>
      <w:r>
        <w:fldChar w:fldCharType="begin"/>
      </w:r>
      <w:r>
        <w:instrText xml:space="preserve"> REF _Ref493350964 \w \h </w:instrText>
      </w:r>
      <w:r>
        <w:fldChar w:fldCharType="separate"/>
      </w:r>
      <w:r w:rsidR="00413D45">
        <w:t>3.13</w:t>
      </w:r>
      <w:r>
        <w:fldChar w:fldCharType="end"/>
      </w:r>
      <w:r>
        <w:t>)</w:t>
      </w:r>
    </w:p>
    <w:p w14:paraId="5659FE03" w14:textId="77777777" w:rsidR="00C66549" w:rsidRDefault="00C66549" w:rsidP="00C66549">
      <w:pPr>
        <w:pStyle w:val="Code"/>
      </w:pPr>
      <w:r>
        <w:t xml:space="preserve">    },</w:t>
      </w:r>
    </w:p>
    <w:p w14:paraId="5572A9C8" w14:textId="48DEEE60" w:rsidR="00C66549" w:rsidRDefault="00C66549" w:rsidP="00C66549">
      <w:pPr>
        <w:pStyle w:val="Code"/>
      </w:pPr>
      <w:r>
        <w:t xml:space="preserve">    "results":     # see §</w:t>
      </w:r>
      <w:r>
        <w:fldChar w:fldCharType="begin"/>
      </w:r>
      <w:r>
        <w:instrText xml:space="preserve"> REF _Ref493350972 \w \h </w:instrText>
      </w:r>
      <w:r>
        <w:fldChar w:fldCharType="separate"/>
      </w:r>
      <w:r w:rsidR="00413D45">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6020CC37" w:rsidR="00C66549" w:rsidRDefault="00C66549" w:rsidP="00C66549">
      <w:pPr>
        <w:pStyle w:val="Code"/>
      </w:pPr>
      <w:r>
        <w:t xml:space="preserve">            ...    # a result object (see §</w:t>
      </w:r>
      <w:r>
        <w:fldChar w:fldCharType="begin"/>
      </w:r>
      <w:r>
        <w:instrText xml:space="preserve"> REF _Ref493350984 \w \h </w:instrText>
      </w:r>
      <w:r>
        <w:fldChar w:fldCharType="separate"/>
      </w:r>
      <w:r w:rsidR="00413D45">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lastRenderedPageBreak/>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306" w:name="_Ref493351359"/>
      <w:bookmarkStart w:id="307" w:name="_Toc493598463"/>
      <w:r>
        <w:t>id property</w:t>
      </w:r>
      <w:bookmarkEnd w:id="306"/>
      <w:bookmarkEnd w:id="30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308" w:name="_Toc493598464"/>
      <w:r>
        <w:t>stableId property</w:t>
      </w:r>
      <w:bookmarkEnd w:id="308"/>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309" w:name="_Ref493475805"/>
      <w:bookmarkStart w:id="310" w:name="_Toc493598465"/>
      <w:r>
        <w:t>baselineId property</w:t>
      </w:r>
      <w:bookmarkEnd w:id="309"/>
      <w:bookmarkEnd w:id="310"/>
    </w:p>
    <w:p w14:paraId="2AAA192D" w14:textId="7C1F5CF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413D45">
        <w:t>3.12.2</w:t>
      </w:r>
      <w:r>
        <w:fldChar w:fldCharType="end"/>
      </w:r>
      <w:r w:rsidRPr="006066AC">
        <w:t>) of some previous run.</w:t>
      </w:r>
    </w:p>
    <w:p w14:paraId="039F708E" w14:textId="13ECA0B4"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413D45">
        <w:t>3.17.14</w:t>
      </w:r>
      <w:r>
        <w:fldChar w:fldCharType="end"/>
      </w:r>
      <w:r w:rsidRPr="006066AC">
        <w:t>) of every result object (§</w:t>
      </w:r>
      <w:r>
        <w:fldChar w:fldCharType="begin"/>
      </w:r>
      <w:r>
        <w:instrText xml:space="preserve"> REF _Ref493350984 \w \h </w:instrText>
      </w:r>
      <w:r>
        <w:fldChar w:fldCharType="separate"/>
      </w:r>
      <w:r w:rsidR="00413D45">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311" w:name="_Toc493598466"/>
      <w:r>
        <w:t>automationId property</w:t>
      </w:r>
      <w:bookmarkEnd w:id="311"/>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312" w:name="_Toc493598467"/>
      <w:r>
        <w:t>architecture property</w:t>
      </w:r>
      <w:bookmarkEnd w:id="31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lastRenderedPageBreak/>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313" w:name="_Ref493350956"/>
      <w:bookmarkStart w:id="314" w:name="_Toc493598468"/>
      <w:r>
        <w:t>tool property</w:t>
      </w:r>
      <w:bookmarkEnd w:id="313"/>
      <w:bookmarkEnd w:id="314"/>
    </w:p>
    <w:p w14:paraId="56566E8E" w14:textId="12067DF6"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13D45">
        <w:t>3.13</w:t>
      </w:r>
      <w:r>
        <w:fldChar w:fldCharType="end"/>
      </w:r>
      <w:r w:rsidRPr="003B5868">
        <w:t>) that describes the analysis tool that was run.</w:t>
      </w:r>
    </w:p>
    <w:p w14:paraId="29FA70CD" w14:textId="7E358CE9" w:rsidR="000D32C1" w:rsidRDefault="000D32C1" w:rsidP="000D32C1">
      <w:pPr>
        <w:pStyle w:val="Heading3"/>
      </w:pPr>
      <w:bookmarkStart w:id="315" w:name="_Toc493598469"/>
      <w:r>
        <w:t>invocation property</w:t>
      </w:r>
      <w:bookmarkEnd w:id="315"/>
    </w:p>
    <w:p w14:paraId="676BBCBB" w14:textId="0FB579B1"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413D45">
        <w:t>3.14</w:t>
      </w:r>
      <w:r>
        <w:fldChar w:fldCharType="end"/>
      </w:r>
      <w:r w:rsidRPr="003B5868">
        <w:t>) that describes the invocation of the analysis tool that was run.</w:t>
      </w:r>
    </w:p>
    <w:p w14:paraId="7D9E2059" w14:textId="4BAF2AAA" w:rsidR="000D32C1" w:rsidRDefault="000D32C1" w:rsidP="000D32C1">
      <w:pPr>
        <w:pStyle w:val="Heading3"/>
      </w:pPr>
      <w:bookmarkStart w:id="316" w:name="_Ref493345118"/>
      <w:bookmarkStart w:id="317" w:name="_Toc493598470"/>
      <w:r>
        <w:t>files property</w:t>
      </w:r>
      <w:bookmarkEnd w:id="316"/>
      <w:bookmarkEnd w:id="317"/>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611620F2"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413D45">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3AD7B28A"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413D45">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lastRenderedPageBreak/>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2DD34A4A"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413D45">
        <w:t>3.2</w:t>
      </w:r>
      <w:r>
        <w:fldChar w:fldCharType="end"/>
      </w:r>
      <w:r w:rsidRPr="001C3E3E">
        <w:t>.</w:t>
      </w:r>
    </w:p>
    <w:p w14:paraId="7F2B59B5" w14:textId="192143FC"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413D45">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413D45">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413D45">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63259B04"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FCCD76C"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413D45">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7F25C2B6"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413D45">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318" w:name="_Ref493479000"/>
      <w:bookmarkStart w:id="319" w:name="_Ref493479448"/>
      <w:bookmarkStart w:id="320" w:name="_Toc493598471"/>
      <w:r>
        <w:lastRenderedPageBreak/>
        <w:t>logicalLocations property</w:t>
      </w:r>
      <w:bookmarkEnd w:id="318"/>
      <w:bookmarkEnd w:id="319"/>
      <w:bookmarkEnd w:id="320"/>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6005B7C" w:rsidR="00D27F62" w:rsidRDefault="00D27F62" w:rsidP="00D27F62">
      <w:r w:rsidRPr="00D27F62">
        <w:t>Wi</w:t>
      </w:r>
      <w:r>
        <w:t>th one exception described in §</w:t>
      </w:r>
      <w:r>
        <w:fldChar w:fldCharType="begin"/>
      </w:r>
      <w:r>
        <w:instrText xml:space="preserve"> REF _Ref493404415 \r \h </w:instrText>
      </w:r>
      <w:r>
        <w:fldChar w:fldCharType="separate"/>
      </w:r>
      <w:r w:rsidR="00413D45">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413D45">
        <w:t>3.18.5</w:t>
      </w:r>
      <w:r>
        <w:fldChar w:fldCharType="end"/>
      </w:r>
      <w:r>
        <w:t xml:space="preserve"> </w:t>
      </w:r>
      <w:r w:rsidRPr="00D27F62">
        <w:t>for examples.</w:t>
      </w:r>
    </w:p>
    <w:p w14:paraId="1928BB84" w14:textId="768539CB"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413D45">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58746AE5"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proofErr w:type="gramStart"/>
      <w:r w:rsidRPr="00D27F62">
        <w:rPr>
          <w:rStyle w:val="CODEtemp"/>
        </w:rPr>
        <w:t>location.fullyQualifiedLogicalName</w:t>
      </w:r>
      <w:proofErr w:type="gramEnd"/>
      <w:r w:rsidRPr="00D27F62">
        <w:t xml:space="preserve"> property (§</w:t>
      </w:r>
      <w:r>
        <w:fldChar w:fldCharType="begin"/>
      </w:r>
      <w:r>
        <w:instrText xml:space="preserve"> REF _Ref493404690 \r \h </w:instrText>
      </w:r>
      <w:r>
        <w:fldChar w:fldCharType="separate"/>
      </w:r>
      <w:r w:rsidR="00413D45">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321" w:name="_Ref493350972"/>
      <w:bookmarkStart w:id="322" w:name="_Toc493598472"/>
      <w:r>
        <w:lastRenderedPageBreak/>
        <w:t>results property</w:t>
      </w:r>
      <w:bookmarkEnd w:id="321"/>
      <w:bookmarkEnd w:id="322"/>
    </w:p>
    <w:p w14:paraId="319EAE63" w14:textId="429D5B36"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413D45">
        <w:t>3.9</w:t>
      </w:r>
      <w:r>
        <w:fldChar w:fldCharType="end"/>
      </w:r>
      <w:r>
        <w:t>) result objects (§</w:t>
      </w:r>
      <w:r>
        <w:fldChar w:fldCharType="begin"/>
      </w:r>
      <w:r>
        <w:instrText xml:space="preserve"> REF _Ref493350984 \r \h </w:instrText>
      </w:r>
      <w:r>
        <w:fldChar w:fldCharType="separate"/>
      </w:r>
      <w:r w:rsidR="00413D45">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69A3580C"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413D45">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323" w:name="_Ref493345429"/>
      <w:bookmarkStart w:id="324" w:name="_Toc493598473"/>
      <w:r>
        <w:t>toolNotifications</w:t>
      </w:r>
      <w:r w:rsidR="00401BB5">
        <w:t xml:space="preserve"> property</w:t>
      </w:r>
      <w:bookmarkEnd w:id="323"/>
      <w:bookmarkEnd w:id="324"/>
    </w:p>
    <w:p w14:paraId="6ED00C77" w14:textId="719EEDEE"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13D45">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13D45">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325" w:name="_Toc493598474"/>
      <w:r>
        <w:t>configurationNotifications</w:t>
      </w:r>
      <w:r w:rsidR="00401BB5">
        <w:t xml:space="preserve"> property</w:t>
      </w:r>
      <w:bookmarkEnd w:id="325"/>
    </w:p>
    <w:p w14:paraId="7E2BD1CC" w14:textId="14A237A4"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413D45">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413D45">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lastRenderedPageBreak/>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326" w:name="_Ref493404878"/>
      <w:bookmarkStart w:id="327" w:name="_Toc493598475"/>
      <w:r>
        <w:t>rules property</w:t>
      </w:r>
      <w:bookmarkEnd w:id="326"/>
      <w:bookmarkEnd w:id="327"/>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7F5B21E9"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413D45">
        <w:t>3.27</w:t>
      </w:r>
      <w:r>
        <w:fldChar w:fldCharType="end"/>
      </w:r>
      <w:r w:rsidRPr="00DD45F4">
        <w:t>).</w:t>
      </w:r>
    </w:p>
    <w:p w14:paraId="2C32612D" w14:textId="7B135A68"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413D45">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lastRenderedPageBreak/>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77777777" w:rsidR="00B73A86" w:rsidRDefault="00B73A86" w:rsidP="00B73A86">
      <w:pPr>
        <w:pStyle w:val="Code"/>
      </w:pPr>
      <w:r>
        <w:t xml:space="preserve">    "messageFormats":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77777777" w:rsidR="00B73A86" w:rsidRDefault="00B73A86" w:rsidP="00B73A86">
      <w:pPr>
        <w:pStyle w:val="Code"/>
      </w:pPr>
      <w:r>
        <w:t xml:space="preserve">    "messageFormats":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3D93E6DD" w:rsidR="00B73A86" w:rsidRP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413D45">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413D45">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413D45">
        <w:t>3.17.3</w:t>
      </w:r>
      <w:r>
        <w:fldChar w:fldCharType="end"/>
      </w:r>
      <w:r w:rsidRPr="0037313D">
        <w:t>).</w:t>
      </w:r>
    </w:p>
    <w:p w14:paraId="2F70E880" w14:textId="3C823711" w:rsidR="00401BB5" w:rsidRDefault="00401BB5" w:rsidP="00401BB5">
      <w:pPr>
        <w:pStyle w:val="Heading3"/>
      </w:pPr>
      <w:bookmarkStart w:id="328" w:name="_Toc493598476"/>
      <w:r>
        <w:t>properties property</w:t>
      </w:r>
      <w:bookmarkEnd w:id="328"/>
    </w:p>
    <w:p w14:paraId="6A87570C" w14:textId="71686C75"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413D45">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329" w:name="_Ref493350964"/>
      <w:bookmarkStart w:id="330" w:name="_Toc493598477"/>
      <w:r>
        <w:t>tool object</w:t>
      </w:r>
      <w:bookmarkEnd w:id="329"/>
      <w:bookmarkEnd w:id="330"/>
    </w:p>
    <w:p w14:paraId="389A43BD" w14:textId="582B65CB" w:rsidR="00401BB5" w:rsidRDefault="00401BB5" w:rsidP="00401BB5">
      <w:pPr>
        <w:pStyle w:val="Heading3"/>
      </w:pPr>
      <w:bookmarkStart w:id="331" w:name="_Toc493598478"/>
      <w:r>
        <w:t>General</w:t>
      </w:r>
      <w:bookmarkEnd w:id="33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33E8E859"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413D45">
        <w:t>3.13.2</w:t>
      </w:r>
      <w:r>
        <w:fldChar w:fldCharType="end"/>
      </w:r>
    </w:p>
    <w:p w14:paraId="69B4117F" w14:textId="212E0091"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413D45">
        <w:t>3.13.3</w:t>
      </w:r>
      <w:r>
        <w:fldChar w:fldCharType="end"/>
      </w:r>
    </w:p>
    <w:p w14:paraId="3C102082" w14:textId="19D51400"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413D45">
        <w:t>3.13.4</w:t>
      </w:r>
      <w:r>
        <w:fldChar w:fldCharType="end"/>
      </w:r>
    </w:p>
    <w:p w14:paraId="51BC003B" w14:textId="58ABEEF8"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413D45">
        <w:t>3.13.5</w:t>
      </w:r>
      <w:r>
        <w:fldChar w:fldCharType="end"/>
      </w:r>
    </w:p>
    <w:p w14:paraId="3461AB94" w14:textId="0AD77C9A"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413D45">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332" w:name="_Ref493409155"/>
      <w:bookmarkStart w:id="333" w:name="_Toc493598479"/>
      <w:r>
        <w:t>name property</w:t>
      </w:r>
      <w:bookmarkEnd w:id="332"/>
      <w:bookmarkEnd w:id="33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34" w:name="_Ref493409168"/>
      <w:bookmarkStart w:id="335" w:name="_Toc493598480"/>
      <w:r>
        <w:lastRenderedPageBreak/>
        <w:t>fullName property</w:t>
      </w:r>
      <w:bookmarkEnd w:id="334"/>
      <w:bookmarkEnd w:id="33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36" w:name="_Ref493409198"/>
      <w:bookmarkStart w:id="337" w:name="_Toc493598481"/>
      <w:r>
        <w:t>semanticVersion property</w:t>
      </w:r>
      <w:bookmarkEnd w:id="336"/>
      <w:bookmarkEnd w:id="337"/>
    </w:p>
    <w:p w14:paraId="0F26CA6A" w14:textId="6729643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38" w:name="_Ref493409191"/>
      <w:bookmarkStart w:id="339" w:name="_Toc493598482"/>
      <w:r>
        <w:t>version property</w:t>
      </w:r>
      <w:bookmarkEnd w:id="338"/>
      <w:bookmarkEnd w:id="33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340" w:name="_Ref493409205"/>
      <w:bookmarkStart w:id="341" w:name="_Toc493598483"/>
      <w:r>
        <w:t>fileVersion property</w:t>
      </w:r>
      <w:bookmarkEnd w:id="340"/>
      <w:bookmarkEnd w:id="34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342" w:name="_Toc493598484"/>
      <w:r>
        <w:t>language property</w:t>
      </w:r>
      <w:bookmarkEnd w:id="342"/>
    </w:p>
    <w:p w14:paraId="0DEC6669" w14:textId="36F5D692"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p>
    <w:p w14:paraId="524E3AE2" w14:textId="77777777" w:rsidR="00E06A9A" w:rsidRDefault="003C7D94" w:rsidP="00FC566D">
      <w:pPr>
        <w:pStyle w:val="Note"/>
      </w:pPr>
      <w:r>
        <w:lastRenderedPageBreak/>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343" w:name="_Toc493598485"/>
      <w:r>
        <w:t>sarifLoggerVersion property</w:t>
      </w:r>
      <w:bookmarkEnd w:id="34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344" w:name="_Toc493598486"/>
      <w:r>
        <w:t>properties property</w:t>
      </w:r>
      <w:bookmarkEnd w:id="344"/>
    </w:p>
    <w:p w14:paraId="074F31FD" w14:textId="62577F71"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413D45">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345" w:name="_Ref493352563"/>
      <w:bookmarkStart w:id="346" w:name="_Toc493598487"/>
      <w:r>
        <w:t>invocation object</w:t>
      </w:r>
      <w:bookmarkEnd w:id="345"/>
      <w:bookmarkEnd w:id="346"/>
    </w:p>
    <w:p w14:paraId="10E65C9D" w14:textId="17190F2B" w:rsidR="00401BB5" w:rsidRDefault="00401BB5" w:rsidP="00401BB5">
      <w:pPr>
        <w:pStyle w:val="Heading3"/>
      </w:pPr>
      <w:bookmarkStart w:id="347" w:name="_Toc493598488"/>
      <w:r>
        <w:t>General</w:t>
      </w:r>
      <w:bookmarkEnd w:id="34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48" w:name="_Ref493414102"/>
      <w:bookmarkStart w:id="349" w:name="_Toc493598489"/>
      <w:r>
        <w:t>commandLine property</w:t>
      </w:r>
      <w:bookmarkEnd w:id="348"/>
      <w:bookmarkEnd w:id="34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lastRenderedPageBreak/>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350" w:name="_Toc493598490"/>
      <w:r>
        <w:t>responseFiles property</w:t>
      </w:r>
      <w:bookmarkEnd w:id="350"/>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351" w:name="_Toc493598491"/>
      <w:r>
        <w:t>startTime property</w:t>
      </w:r>
      <w:bookmarkEnd w:id="351"/>
    </w:p>
    <w:p w14:paraId="16315911" w14:textId="743FB7CE"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by (§</w:t>
      </w:r>
      <w:r>
        <w:fldChar w:fldCharType="begin"/>
      </w:r>
      <w:r>
        <w:instrText xml:space="preserve"> REF _Ref493413701 \r \h </w:instrText>
      </w:r>
      <w:r>
        <w:fldChar w:fldCharType="separate"/>
      </w:r>
      <w:r w:rsidR="00413D45">
        <w:t>3.8</w:t>
      </w:r>
      <w:r>
        <w:fldChar w:fldCharType="end"/>
      </w:r>
      <w:r w:rsidRPr="00A14F9A">
        <w:t>).</w:t>
      </w:r>
    </w:p>
    <w:p w14:paraId="64D62131" w14:textId="648590CB" w:rsidR="00401BB5" w:rsidRDefault="00401BB5" w:rsidP="00401BB5">
      <w:pPr>
        <w:pStyle w:val="Heading3"/>
      </w:pPr>
      <w:bookmarkStart w:id="352" w:name="_Toc493598492"/>
      <w:r>
        <w:t>endTime property</w:t>
      </w:r>
      <w:bookmarkEnd w:id="352"/>
    </w:p>
    <w:p w14:paraId="7310B713" w14:textId="526E6F1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413D45">
        <w:t>3.8</w:t>
      </w:r>
      <w:r>
        <w:fldChar w:fldCharType="end"/>
      </w:r>
      <w:r w:rsidRPr="00A14F9A">
        <w:t>).</w:t>
      </w:r>
    </w:p>
    <w:p w14:paraId="403BF44E" w14:textId="3684AD93" w:rsidR="00401BB5" w:rsidRDefault="00401BB5" w:rsidP="00401BB5">
      <w:pPr>
        <w:pStyle w:val="Heading3"/>
      </w:pPr>
      <w:bookmarkStart w:id="353" w:name="_Toc493598493"/>
      <w:r>
        <w:t>machine property</w:t>
      </w:r>
      <w:bookmarkEnd w:id="35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54" w:name="_Toc493598494"/>
      <w:r>
        <w:t>account property</w:t>
      </w:r>
      <w:bookmarkEnd w:id="35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55" w:name="_Toc493598495"/>
      <w:r>
        <w:lastRenderedPageBreak/>
        <w:t>processId property</w:t>
      </w:r>
      <w:bookmarkEnd w:id="35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356" w:name="_Toc493598496"/>
      <w:r>
        <w:t>fileName property</w:t>
      </w:r>
      <w:bookmarkEnd w:id="356"/>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6FB05326"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13D45">
        <w:t>3.13</w:t>
      </w:r>
      <w:r>
        <w:fldChar w:fldCharType="end"/>
      </w:r>
      <w:r w:rsidRPr="00A14F9A">
        <w:t>) because the identical tool might be invoked from different paths on different machines.</w:t>
      </w:r>
    </w:p>
    <w:p w14:paraId="4CBA5986" w14:textId="0119093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13D45">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57" w:name="_Toc493598497"/>
      <w:r>
        <w:t>workingDirectory property</w:t>
      </w:r>
      <w:bookmarkEnd w:id="357"/>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58" w:name="_Toc493598498"/>
      <w:r>
        <w:t>environmentVariables property</w:t>
      </w:r>
      <w:bookmarkEnd w:id="358"/>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359" w:name="_Toc493598499"/>
      <w:r>
        <w:t>properties property</w:t>
      </w:r>
      <w:bookmarkEnd w:id="359"/>
    </w:p>
    <w:p w14:paraId="6D4EC85A" w14:textId="0CCCD078"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413D45">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360" w:name="_Ref493403111"/>
      <w:bookmarkStart w:id="361" w:name="_Ref493404005"/>
      <w:bookmarkStart w:id="362" w:name="_Toc493598500"/>
      <w:r>
        <w:t>file object</w:t>
      </w:r>
      <w:bookmarkEnd w:id="360"/>
      <w:bookmarkEnd w:id="361"/>
      <w:bookmarkEnd w:id="362"/>
    </w:p>
    <w:p w14:paraId="375224F2" w14:textId="20156049" w:rsidR="00401BB5" w:rsidRDefault="00401BB5" w:rsidP="00401BB5">
      <w:pPr>
        <w:pStyle w:val="Heading3"/>
      </w:pPr>
      <w:bookmarkStart w:id="363" w:name="_Toc493598501"/>
      <w:r>
        <w:t>General</w:t>
      </w:r>
      <w:bookmarkEnd w:id="36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364" w:name="_Ref493403519"/>
      <w:bookmarkStart w:id="365" w:name="_Toc493598502"/>
      <w:r>
        <w:lastRenderedPageBreak/>
        <w:t>uri property</w:t>
      </w:r>
      <w:bookmarkEnd w:id="364"/>
      <w:bookmarkEnd w:id="365"/>
    </w:p>
    <w:p w14:paraId="35DB6B07" w14:textId="77A50F27"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413D45">
        <w:t>3.2</w:t>
      </w:r>
      <w:r>
        <w:fldChar w:fldCharType="end"/>
      </w:r>
      <w:r w:rsidRPr="00F90F0E">
        <w:t>).</w:t>
      </w:r>
    </w:p>
    <w:p w14:paraId="421F8AA7" w14:textId="3ABACCBE"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413D45">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53249728"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13D45">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32CE62F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413D45">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lastRenderedPageBreak/>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366" w:name="_Toc493598503"/>
      <w:r>
        <w:t>uriBaseId property</w:t>
      </w:r>
      <w:bookmarkEnd w:id="366"/>
    </w:p>
    <w:p w14:paraId="732287EA" w14:textId="20DBA1C4"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413D45">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413D45">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367" w:name="_Ref493404063"/>
      <w:bookmarkStart w:id="368" w:name="_Toc493598504"/>
      <w:r>
        <w:t>parentKey property</w:t>
      </w:r>
      <w:bookmarkEnd w:id="367"/>
      <w:bookmarkEnd w:id="368"/>
    </w:p>
    <w:p w14:paraId="7B9D65E1" w14:textId="49CE735B"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413D45">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69" w:name="_Ref493403563"/>
      <w:bookmarkStart w:id="370" w:name="_Toc493598505"/>
      <w:r>
        <w:t>offset property</w:t>
      </w:r>
      <w:bookmarkEnd w:id="369"/>
      <w:bookmarkEnd w:id="37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E85F119"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413D45">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371" w:name="_Ref493403574"/>
      <w:bookmarkStart w:id="372" w:name="_Toc493598506"/>
      <w:r>
        <w:t>length property</w:t>
      </w:r>
      <w:bookmarkEnd w:id="371"/>
      <w:bookmarkEnd w:id="37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73" w:name="_Toc493598507"/>
      <w:r>
        <w:lastRenderedPageBreak/>
        <w:t>mimeType property</w:t>
      </w:r>
      <w:bookmarkEnd w:id="373"/>
    </w:p>
    <w:p w14:paraId="6A7F57F6" w14:textId="2B57075E"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74" w:name="_Ref493345445"/>
      <w:bookmarkStart w:id="375" w:name="_Toc493598508"/>
      <w:r>
        <w:t>hashes property</w:t>
      </w:r>
      <w:bookmarkEnd w:id="374"/>
      <w:bookmarkEnd w:id="375"/>
    </w:p>
    <w:p w14:paraId="084CC4D1" w14:textId="7B444CFC"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413D45">
        <w:t>3.9</w:t>
      </w:r>
      <w:r>
        <w:fldChar w:fldCharType="end"/>
      </w:r>
      <w:r w:rsidRPr="0082371F">
        <w:t>) hash objects (§</w:t>
      </w:r>
      <w:r>
        <w:fldChar w:fldCharType="begin"/>
      </w:r>
      <w:r>
        <w:instrText xml:space="preserve"> REF _Ref493423194 \r \h </w:instrText>
      </w:r>
      <w:r>
        <w:fldChar w:fldCharType="separate"/>
      </w:r>
      <w:r w:rsidR="00413D45">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76" w:name="_Toc493598509"/>
      <w:r>
        <w:t>contents property</w:t>
      </w:r>
      <w:bookmarkEnd w:id="376"/>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377" w:name="_Toc493598510"/>
      <w:r>
        <w:t>properties property</w:t>
      </w:r>
      <w:bookmarkEnd w:id="377"/>
    </w:p>
    <w:p w14:paraId="21A387A7" w14:textId="6DAFC16C"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13D45">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8" w:name="_Ref493423194"/>
      <w:bookmarkStart w:id="379" w:name="_Toc493598511"/>
      <w:r>
        <w:lastRenderedPageBreak/>
        <w:t>hash object</w:t>
      </w:r>
      <w:bookmarkEnd w:id="378"/>
      <w:bookmarkEnd w:id="379"/>
    </w:p>
    <w:p w14:paraId="5D6F2309" w14:textId="08453102" w:rsidR="00401BB5" w:rsidRDefault="00401BB5" w:rsidP="00401BB5">
      <w:pPr>
        <w:pStyle w:val="Heading3"/>
      </w:pPr>
      <w:bookmarkStart w:id="380" w:name="_Toc493598512"/>
      <w:r>
        <w:t>General</w:t>
      </w:r>
      <w:bookmarkEnd w:id="380"/>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96F5389"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413D45">
        <w:t>3.16.2</w:t>
      </w:r>
      <w:r>
        <w:fldChar w:fldCharType="end"/>
      </w:r>
    </w:p>
    <w:p w14:paraId="006ED192" w14:textId="0FAA423C" w:rsidR="0082371F" w:rsidRDefault="0082371F" w:rsidP="0082371F">
      <w:pPr>
        <w:pStyle w:val="Code"/>
      </w:pPr>
      <w:r>
        <w:t xml:space="preserve">    "algorithm":"sha256"                                  # see §</w:t>
      </w:r>
      <w:r>
        <w:fldChar w:fldCharType="begin"/>
      </w:r>
      <w:r>
        <w:instrText xml:space="preserve"> REF _Ref493423568 \r \h </w:instrText>
      </w:r>
      <w:r>
        <w:fldChar w:fldCharType="separate"/>
      </w:r>
      <w:r w:rsidR="00413D45">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1" w:name="_Ref493423561"/>
      <w:bookmarkStart w:id="382" w:name="_Ref493423701"/>
      <w:bookmarkStart w:id="383" w:name="_Toc493598513"/>
      <w:r>
        <w:t>value property</w:t>
      </w:r>
      <w:bookmarkEnd w:id="381"/>
      <w:bookmarkEnd w:id="382"/>
      <w:bookmarkEnd w:id="383"/>
    </w:p>
    <w:p w14:paraId="373B1E83" w14:textId="13EB76C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(§5.16.3).</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4" w:name="_Ref493423568"/>
      <w:bookmarkStart w:id="385" w:name="_Toc493598514"/>
      <w:r>
        <w:t>algorithm property</w:t>
      </w:r>
      <w:bookmarkEnd w:id="384"/>
      <w:bookmarkEnd w:id="385"/>
    </w:p>
    <w:p w14:paraId="074EAC1D" w14:textId="6AC2AA47"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fldChar w:fldCharType="begin"/>
      </w:r>
      <w:r>
        <w:instrText xml:space="preserve"> REF _Ref493423701 \r \h </w:instrText>
      </w:r>
      <w:r>
        <w:fldChar w:fldCharType="separate"/>
      </w:r>
      <w:r w:rsidR="00413D45">
        <w:t>3.16.2</w:t>
      </w:r>
      <w:r>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lastRenderedPageBreak/>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386" w:name="_Ref493350984"/>
      <w:bookmarkStart w:id="387" w:name="_Toc493598515"/>
      <w:r>
        <w:t>result object</w:t>
      </w:r>
      <w:bookmarkEnd w:id="386"/>
      <w:bookmarkEnd w:id="387"/>
    </w:p>
    <w:p w14:paraId="74FD90F6" w14:textId="18F2DD20" w:rsidR="00401BB5" w:rsidRDefault="00401BB5" w:rsidP="00401BB5">
      <w:pPr>
        <w:pStyle w:val="Heading3"/>
      </w:pPr>
      <w:bookmarkStart w:id="388" w:name="_Toc493598516"/>
      <w:r>
        <w:t>General</w:t>
      </w:r>
      <w:bookmarkEnd w:id="388"/>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389" w:name="_Ref493408865"/>
      <w:bookmarkStart w:id="390" w:name="_Toc493598517"/>
      <w:r>
        <w:t>ruleId property</w:t>
      </w:r>
      <w:bookmarkEnd w:id="389"/>
      <w:bookmarkEnd w:id="390"/>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91" w:name="_Ref493408875"/>
      <w:bookmarkStart w:id="392" w:name="_Toc493598518"/>
      <w:r>
        <w:t>ruleKey property</w:t>
      </w:r>
      <w:bookmarkEnd w:id="391"/>
      <w:bookmarkEnd w:id="392"/>
    </w:p>
    <w:p w14:paraId="543A4472" w14:textId="4925EFD9"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413D45">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413D45">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413D45">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3906A380"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must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413D45">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413D45">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lastRenderedPageBreak/>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393" w:name="_Ref493511208"/>
      <w:bookmarkStart w:id="394" w:name="_Toc493598519"/>
      <w:r>
        <w:t>level property</w:t>
      </w:r>
      <w:bookmarkEnd w:id="393"/>
      <w:bookmarkEnd w:id="39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020C2C2D"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13D45">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3FC24CB0"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413D45">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lastRenderedPageBreak/>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084305FD"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413D45">
        <w:t>3.27.7</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413D45">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13D45">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413D45">
        <w:t>3.17.3</w:t>
      </w:r>
      <w:r>
        <w:fldChar w:fldCharType="end"/>
      </w:r>
      <w:r w:rsidRPr="00B050AF">
        <w:t>).</w:t>
      </w:r>
    </w:p>
    <w:p w14:paraId="5E554133" w14:textId="5037BEC7"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13D45">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413D45">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395" w:name="_Ref493426628"/>
      <w:bookmarkStart w:id="396" w:name="_Toc493598520"/>
      <w:r>
        <w:t>message property</w:t>
      </w:r>
      <w:bookmarkEnd w:id="395"/>
      <w:bookmarkEnd w:id="396"/>
    </w:p>
    <w:p w14:paraId="1CDEBD81" w14:textId="61DE392B" w:rsidR="003810C0" w:rsidRDefault="00B10DFC" w:rsidP="003810C0">
      <w:r w:rsidRPr="00B10DFC">
        <w:t xml:space="preserve">A </w:t>
      </w:r>
      <w:r w:rsidRPr="00B10DFC">
        <w:rPr>
          <w:rStyle w:val="CODEtemp"/>
        </w:rPr>
        <w:t>result</w:t>
      </w:r>
      <w:r w:rsidRPr="00B10DFC">
        <w:t xml:space="preserve"> object </w:t>
      </w:r>
      <w:r w:rsidRPr="00B10DFC">
        <w:rPr>
          <w:b/>
        </w:rPr>
        <w:t>SHALL</w:t>
      </w:r>
      <w:r w:rsidRPr="00B10DFC">
        <w:t xml:space="preserve"> contain a property named </w:t>
      </w:r>
      <w:r w:rsidRPr="00B10DFC">
        <w:rPr>
          <w:rStyle w:val="CODEtemp"/>
        </w:rPr>
        <w:t>message</w:t>
      </w:r>
      <w:r w:rsidRPr="00B10DFC">
        <w:t xml:space="preserve"> whose value is a string that describes the result.</w:t>
      </w:r>
    </w:p>
    <w:p w14:paraId="2544155E" w14:textId="35160929"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message properties (§</w:t>
      </w:r>
      <w:r>
        <w:fldChar w:fldCharType="begin"/>
      </w:r>
      <w:r>
        <w:instrText xml:space="preserve"> REF _Ref493426052 \r \h </w:instrText>
      </w:r>
      <w:r>
        <w:fldChar w:fldCharType="separate"/>
      </w:r>
      <w:r w:rsidR="00413D45">
        <w:t>3.10</w:t>
      </w:r>
      <w:r>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lastRenderedPageBreak/>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3EC71345" w14:textId="7AD07724" w:rsidR="00401BB5" w:rsidRDefault="00401BB5" w:rsidP="00401BB5">
      <w:pPr>
        <w:pStyle w:val="Heading3"/>
      </w:pPr>
      <w:bookmarkStart w:id="397" w:name="_Toc493598521"/>
      <w:r>
        <w:t>formattedRuleMessage property</w:t>
      </w:r>
      <w:bookmarkEnd w:id="397"/>
    </w:p>
    <w:p w14:paraId="2A77A2FB" w14:textId="6C81974B" w:rsidR="006F467D" w:rsidRDefault="00B31516" w:rsidP="006F467D">
      <w:r w:rsidRPr="00B31516">
        <w:t xml:space="preserve">A </w:t>
      </w:r>
      <w:r w:rsidRPr="00B31516">
        <w:rPr>
          <w:rStyle w:val="CODEtemp"/>
        </w:rPr>
        <w:t>result</w:t>
      </w:r>
      <w:r>
        <w:t xml:space="preserve"> object </w:t>
      </w:r>
      <w:r w:rsidRPr="00B31516">
        <w:rPr>
          <w:b/>
        </w:rPr>
        <w:t>MAY</w:t>
      </w:r>
      <w:r w:rsidRPr="00B31516">
        <w:t xml:space="preserve"> contain a property named </w:t>
      </w:r>
      <w:r w:rsidRPr="00B31516">
        <w:rPr>
          <w:rStyle w:val="CODEtemp"/>
        </w:rPr>
        <w:t>formattedRuleMessage</w:t>
      </w:r>
      <w:r w:rsidRPr="00B31516">
        <w:t xml:space="preserve"> whose value is a </w:t>
      </w:r>
      <w:r w:rsidRPr="00B31516">
        <w:rPr>
          <w:rStyle w:val="CODEtemp"/>
        </w:rPr>
        <w:t>formattedMessage</w:t>
      </w:r>
      <w:r w:rsidRPr="00B31516">
        <w:t xml:space="preserve"> object (§</w:t>
      </w:r>
      <w:r>
        <w:fldChar w:fldCharType="begin"/>
      </w:r>
      <w:r>
        <w:instrText xml:space="preserve"> REF _Ref493426594 \r \h </w:instrText>
      </w:r>
      <w:r>
        <w:fldChar w:fldCharType="separate"/>
      </w:r>
      <w:r w:rsidR="00413D45">
        <w:t>3.28</w:t>
      </w:r>
      <w:r>
        <w:fldChar w:fldCharType="end"/>
      </w:r>
      <w:r w:rsidRPr="00B31516">
        <w:t>) that can be used to construct a formatted message that describes the result.</w:t>
      </w:r>
    </w:p>
    <w:p w14:paraId="2186C3EE" w14:textId="12C1CAB3" w:rsidR="00B31516" w:rsidRPr="006F467D" w:rsidRDefault="00B31516" w:rsidP="006F467D">
      <w:r w:rsidRPr="00B31516">
        <w:t xml:space="preserve">If the </w:t>
      </w:r>
      <w:r w:rsidRPr="00B31516">
        <w:rPr>
          <w:rStyle w:val="CODEtemp"/>
        </w:rPr>
        <w:t>formattedRuleMessage</w:t>
      </w:r>
      <w:r w:rsidRPr="00B31516">
        <w:t xml:space="preserve"> property is present on a </w:t>
      </w:r>
      <w:r w:rsidRPr="00B31516">
        <w:rPr>
          <w:rStyle w:val="CODEtemp"/>
        </w:rPr>
        <w:t>result</w:t>
      </w:r>
      <w:r w:rsidRPr="00B31516">
        <w:t xml:space="preserve">, the </w:t>
      </w:r>
      <w:r w:rsidRPr="00B31516">
        <w:rPr>
          <w:rStyle w:val="CODEtemp"/>
        </w:rPr>
        <w:t>message</w:t>
      </w:r>
      <w:r w:rsidRPr="00B31516">
        <w:t xml:space="preserve"> property (§</w:t>
      </w:r>
      <w:r>
        <w:fldChar w:fldCharType="begin"/>
      </w:r>
      <w:r>
        <w:instrText xml:space="preserve"> REF _Ref493426628 \r \h </w:instrText>
      </w:r>
      <w:r>
        <w:fldChar w:fldCharType="separate"/>
      </w:r>
      <w:r w:rsidR="00413D45">
        <w:t>3.17.5</w:t>
      </w:r>
      <w:r>
        <w:fldChar w:fldCharType="end"/>
      </w:r>
      <w:r w:rsidRPr="00B31516">
        <w:t xml:space="preserve">) </w:t>
      </w:r>
      <w:r w:rsidRPr="00B31516">
        <w:rPr>
          <w:b/>
        </w:rPr>
        <w:t>SHALL</w:t>
      </w:r>
      <w:r w:rsidRPr="00B31516">
        <w:t xml:space="preserve"> be absent. If the </w:t>
      </w:r>
      <w:r w:rsidRPr="00B31516">
        <w:rPr>
          <w:rStyle w:val="CODEtemp"/>
        </w:rPr>
        <w:t>message</w:t>
      </w:r>
      <w:r w:rsidRPr="00B31516">
        <w:t xml:space="preserve"> property is present on a </w:t>
      </w:r>
      <w:r w:rsidRPr="00B31516">
        <w:rPr>
          <w:rStyle w:val="CODEtemp"/>
        </w:rPr>
        <w:t>result</w:t>
      </w:r>
      <w:r w:rsidRPr="00B31516">
        <w:t xml:space="preserve">, the </w:t>
      </w:r>
      <w:r w:rsidRPr="00B31516">
        <w:rPr>
          <w:rStyle w:val="CODEtemp"/>
        </w:rPr>
        <w:t>formattedRuleMessage</w:t>
      </w:r>
      <w:r w:rsidRPr="00B31516">
        <w:t xml:space="preserve"> property </w:t>
      </w:r>
      <w:r w:rsidRPr="00B31516">
        <w:rPr>
          <w:b/>
        </w:rPr>
        <w:t>SHALL</w:t>
      </w:r>
      <w:r w:rsidRPr="00B31516">
        <w:t xml:space="preserve"> be absent.</w:t>
      </w:r>
    </w:p>
    <w:p w14:paraId="3AC4EC26" w14:textId="7ED32C83" w:rsidR="00401BB5" w:rsidRDefault="00401BB5" w:rsidP="00401BB5">
      <w:pPr>
        <w:pStyle w:val="Heading3"/>
      </w:pPr>
      <w:bookmarkStart w:id="398" w:name="_Toc493598522"/>
      <w:r>
        <w:t>locations property</w:t>
      </w:r>
      <w:bookmarkEnd w:id="398"/>
    </w:p>
    <w:p w14:paraId="065F9E8C" w14:textId="44156E9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CA5F99">
        <w:t>) location objects (§</w:t>
      </w:r>
      <w:r>
        <w:fldChar w:fldCharType="begin"/>
      </w:r>
      <w:r>
        <w:instrText xml:space="preserve"> REF _Ref493426721 \r \h </w:instrText>
      </w:r>
      <w:r>
        <w:fldChar w:fldCharType="separate"/>
      </w:r>
      <w:r w:rsidR="00413D45">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99" w:name="_Toc493598523"/>
      <w:r>
        <w:lastRenderedPageBreak/>
        <w:t>snippet property</w:t>
      </w:r>
      <w:bookmarkEnd w:id="399"/>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400" w:name="_Toc493598524"/>
      <w:r>
        <w:t>toolFingerprintContribution property</w:t>
      </w:r>
      <w:bookmarkEnd w:id="400"/>
    </w:p>
    <w:p w14:paraId="38DB500E" w14:textId="03E21720"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401" w:name="_Toc493598525"/>
      <w:r>
        <w:t>codeFlows property</w:t>
      </w:r>
      <w:bookmarkEnd w:id="401"/>
    </w:p>
    <w:p w14:paraId="4BD8575B" w14:textId="4C227F9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135BCE">
        <w:t>) codeFlow objects (§</w:t>
      </w:r>
      <w:r>
        <w:fldChar w:fldCharType="begin"/>
      </w:r>
      <w:r>
        <w:instrText xml:space="preserve"> REF _Ref493427364 \r \h </w:instrText>
      </w:r>
      <w:r>
        <w:fldChar w:fldCharType="separate"/>
      </w:r>
      <w:r w:rsidR="00413D45">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402" w:name="_Toc493598526"/>
      <w:r>
        <w:t>stacks property</w:t>
      </w:r>
      <w:bookmarkEnd w:id="402"/>
    </w:p>
    <w:p w14:paraId="5ABDA84F" w14:textId="3EAF9BD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135BCE">
        <w:t>) stack objects (§</w:t>
      </w:r>
      <w:r>
        <w:fldChar w:fldCharType="begin"/>
      </w:r>
      <w:r>
        <w:instrText xml:space="preserve"> REF _Ref493427479 \r \h </w:instrText>
      </w:r>
      <w:r>
        <w:fldChar w:fldCharType="separate"/>
      </w:r>
      <w:r w:rsidR="00413D45">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03" w:name="_Ref493499246"/>
      <w:bookmarkStart w:id="404" w:name="_Toc493598527"/>
      <w:r>
        <w:t>relatedLocations property</w:t>
      </w:r>
      <w:bookmarkEnd w:id="403"/>
      <w:bookmarkEnd w:id="404"/>
    </w:p>
    <w:p w14:paraId="31F869B5" w14:textId="60BCAF4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13D45">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413D45">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lastRenderedPageBreak/>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1F2C74C8"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413D45">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05" w:name="_Toc493598528"/>
      <w:r>
        <w:t>suppressionStates property</w:t>
      </w:r>
      <w:bookmarkEnd w:id="405"/>
    </w:p>
    <w:p w14:paraId="1AE8DC88" w14:textId="2A54B9A5" w:rsidR="00401BB5" w:rsidRDefault="00401BB5" w:rsidP="00401BB5">
      <w:pPr>
        <w:pStyle w:val="Heading4"/>
      </w:pPr>
      <w:bookmarkStart w:id="406" w:name="_Toc493598529"/>
      <w:r>
        <w:t>General</w:t>
      </w:r>
      <w:bookmarkEnd w:id="406"/>
    </w:p>
    <w:p w14:paraId="0F62C5DD" w14:textId="2763317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13D45">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C2689A5"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13D45">
        <w:t>3.17.13.2</w:t>
      </w:r>
      <w:r w:rsidR="00194A04">
        <w:fldChar w:fldCharType="end"/>
      </w:r>
      <w:r w:rsidR="002A24FE" w:rsidRPr="002A24FE">
        <w:t>)</w:t>
      </w:r>
      <w:r>
        <w:t>.</w:t>
      </w:r>
    </w:p>
    <w:p w14:paraId="1A5BE1CF" w14:textId="1356DC4F"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13D45">
        <w:t>3.17.13.3</w:t>
      </w:r>
      <w:r w:rsidR="00194A04">
        <w:fldChar w:fldCharType="end"/>
      </w:r>
      <w:r w:rsidR="002A24FE" w:rsidRPr="002A24FE">
        <w:t>).</w:t>
      </w:r>
    </w:p>
    <w:p w14:paraId="4F013A56" w14:textId="1CD9F500" w:rsidR="00401BB5" w:rsidRDefault="00401BB5" w:rsidP="00401BB5">
      <w:pPr>
        <w:pStyle w:val="Heading4"/>
      </w:pPr>
      <w:bookmarkStart w:id="407" w:name="_Ref493475240"/>
      <w:bookmarkStart w:id="408" w:name="_Toc493598530"/>
      <w:r>
        <w:t>suppressedInSource value</w:t>
      </w:r>
      <w:bookmarkEnd w:id="407"/>
      <w:bookmarkEnd w:id="40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w:t>
      </w:r>
      <w:r w:rsidRPr="00194A04">
        <w:lastRenderedPageBreak/>
        <w:t xml:space="preserve">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9" w:name="_Ref493475253"/>
      <w:bookmarkStart w:id="410" w:name="_Toc493598531"/>
      <w:r>
        <w:t>suppressedExternally value</w:t>
      </w:r>
      <w:bookmarkEnd w:id="409"/>
      <w:bookmarkEnd w:id="410"/>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11" w:name="_Ref493351360"/>
      <w:bookmarkStart w:id="412" w:name="_Toc493598532"/>
      <w:r>
        <w:t>baselineState property</w:t>
      </w:r>
      <w:bookmarkEnd w:id="411"/>
      <w:bookmarkEnd w:id="412"/>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0D6E5320"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413D45">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F43BC82"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413" w:name="_Toc493598533"/>
      <w:r>
        <w:t>fixes property</w:t>
      </w:r>
      <w:bookmarkEnd w:id="413"/>
    </w:p>
    <w:p w14:paraId="41DB16FF" w14:textId="6574C54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13D45">
        <w:t>3.9</w:t>
      </w:r>
      <w:r>
        <w:fldChar w:fldCharType="end"/>
      </w:r>
      <w:r w:rsidRPr="00E20F80">
        <w:t>) fix objects (§</w:t>
      </w:r>
      <w:r>
        <w:fldChar w:fldCharType="begin"/>
      </w:r>
      <w:r>
        <w:instrText xml:space="preserve"> REF _Ref493477061 \w \h </w:instrText>
      </w:r>
      <w:r>
        <w:fldChar w:fldCharType="separate"/>
      </w:r>
      <w:r w:rsidR="00413D45">
        <w:t>3.29</w:t>
      </w:r>
      <w:r>
        <w:fldChar w:fldCharType="end"/>
      </w:r>
      <w:r w:rsidRPr="00E20F80">
        <w:t>).</w:t>
      </w:r>
    </w:p>
    <w:p w14:paraId="42E1D0DE" w14:textId="54DDCACE" w:rsidR="006E546E" w:rsidRDefault="006E546E" w:rsidP="006E546E">
      <w:pPr>
        <w:pStyle w:val="Heading3"/>
      </w:pPr>
      <w:bookmarkStart w:id="414" w:name="_Toc493598534"/>
      <w:r>
        <w:t>properties property</w:t>
      </w:r>
      <w:bookmarkEnd w:id="414"/>
    </w:p>
    <w:p w14:paraId="5BBA1AD3" w14:textId="4B5AABF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413D45">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15" w:name="_Ref493426721"/>
      <w:bookmarkStart w:id="416" w:name="_Toc493598535"/>
      <w:r>
        <w:lastRenderedPageBreak/>
        <w:t>location object</w:t>
      </w:r>
      <w:bookmarkEnd w:id="415"/>
      <w:bookmarkEnd w:id="416"/>
    </w:p>
    <w:p w14:paraId="27ED50C0" w14:textId="23D428DC" w:rsidR="006E546E" w:rsidRDefault="006E546E" w:rsidP="006E546E">
      <w:pPr>
        <w:pStyle w:val="Heading3"/>
      </w:pPr>
      <w:bookmarkStart w:id="417" w:name="_Ref493479281"/>
      <w:bookmarkStart w:id="418" w:name="_Toc493598536"/>
      <w:r>
        <w:t>General</w:t>
      </w:r>
      <w:bookmarkEnd w:id="417"/>
      <w:bookmarkEnd w:id="418"/>
    </w:p>
    <w:p w14:paraId="1D30489B" w14:textId="5C9C20DF"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413D45">
        <w:t>3.19</w:t>
      </w:r>
      <w:r>
        <w:fldChar w:fldCharType="end"/>
      </w:r>
      <w:r w:rsidRPr="00180B28">
        <w:t>) of the result, the logical location (§</w:t>
      </w:r>
      <w:r>
        <w:fldChar w:fldCharType="begin"/>
      </w:r>
      <w:r>
        <w:instrText xml:space="preserve"> REF _Ref493404450 \w \h </w:instrText>
      </w:r>
      <w:r>
        <w:fldChar w:fldCharType="separate"/>
      </w:r>
      <w:r w:rsidR="00413D45">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3F0095E"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13D45">
        <w:t>3.18.5</w:t>
      </w:r>
      <w:r>
        <w:fldChar w:fldCharType="end"/>
      </w:r>
      <w:r w:rsidRPr="00180B28">
        <w:t>) is particularly convenient for fingerprinting.</w:t>
      </w:r>
    </w:p>
    <w:p w14:paraId="638ED7CC" w14:textId="64BD3AA0" w:rsidR="006E546E" w:rsidRDefault="006E546E" w:rsidP="006E546E">
      <w:pPr>
        <w:pStyle w:val="Heading3"/>
      </w:pPr>
      <w:bookmarkStart w:id="419" w:name="_Ref493478389"/>
      <w:bookmarkStart w:id="420" w:name="_Toc493598537"/>
      <w:r>
        <w:t>Constraints</w:t>
      </w:r>
      <w:bookmarkEnd w:id="419"/>
      <w:bookmarkEnd w:id="420"/>
    </w:p>
    <w:p w14:paraId="4A7EE9DC" w14:textId="14581367"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413D45">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413D45">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Suppose further that the tool produces output in a format other than </w:t>
      </w:r>
      <w:r w:rsidRPr="00180B28">
        <w:lastRenderedPageBreak/>
        <w:t>SARIF, for example:</w:t>
      </w:r>
      <w:r>
        <w:br/>
      </w:r>
      <w:r>
        <w:br/>
      </w:r>
      <w:r w:rsidR="00732E87">
        <w:rPr>
          <w:rStyle w:val="CODEtemp"/>
        </w:rPr>
        <w:t xml:space="preserve">{ </w:t>
      </w:r>
      <w:r w:rsidR="00732E87" w:rsidRPr="00732E87">
        <w:rPr>
          <w:rStyle w:val="CODEtemp"/>
        </w:rPr>
        <w:t>"file": "b.h", "line": 6, "col</w:t>
      </w:r>
      <w:r w:rsidR="00732E87">
        <w:rPr>
          <w:rStyle w:val="CODEtemp"/>
        </w:rPr>
        <w:t>": 1, "msg": "Uninitialized</w:t>
      </w:r>
      <w:proofErr w:type="gramStart"/>
      <w:r w:rsidR="00732E87">
        <w:rPr>
          <w:rStyle w:val="CODEtemp"/>
        </w:rPr>
        <w:t xml:space="preserve">" </w:t>
      </w:r>
      <w:r w:rsidR="00732E87" w:rsidRPr="00732E87">
        <w:rPr>
          <w:rStyle w:val="CODEtemp"/>
        </w:rPr>
        <w:t>}</w:t>
      </w:r>
      <w:proofErr w:type="gramEnd"/>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421" w:name="_Ref493424691"/>
      <w:bookmarkStart w:id="422" w:name="_Toc493598538"/>
      <w:r>
        <w:t>analysisTarget property</w:t>
      </w:r>
      <w:bookmarkEnd w:id="421"/>
      <w:bookmarkEnd w:id="422"/>
    </w:p>
    <w:p w14:paraId="4A174E10" w14:textId="5DAAD6B2"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413D45">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413D45">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423" w:name="_Ref493477623"/>
      <w:bookmarkStart w:id="424" w:name="_Ref493478351"/>
      <w:bookmarkStart w:id="425" w:name="_Toc493598539"/>
      <w:r>
        <w:t>resultFile property</w:t>
      </w:r>
      <w:bookmarkEnd w:id="423"/>
      <w:bookmarkEnd w:id="424"/>
      <w:bookmarkEnd w:id="425"/>
    </w:p>
    <w:p w14:paraId="37D40289" w14:textId="7072CF51"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413D45">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413D45">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426" w:name="_Ref493404450"/>
      <w:bookmarkStart w:id="427" w:name="_Ref493404690"/>
      <w:bookmarkStart w:id="428" w:name="_Toc493598540"/>
      <w:r>
        <w:t>fullyQualifiedLogicalName property</w:t>
      </w:r>
      <w:bookmarkEnd w:id="426"/>
      <w:bookmarkEnd w:id="427"/>
      <w:bookmarkEnd w:id="428"/>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69AFEAF7"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413D45">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413D45">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55FF9DEA"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413D45">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429" w:name="_Ref493404415"/>
      <w:bookmarkStart w:id="430" w:name="_Toc493598541"/>
      <w:r>
        <w:t>logicalLocationKey property</w:t>
      </w:r>
      <w:bookmarkEnd w:id="429"/>
      <w:bookmarkEnd w:id="430"/>
    </w:p>
    <w:p w14:paraId="5CE2EC28" w14:textId="30473E08"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413D45">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413D45">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lastRenderedPageBreak/>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31" w:name="_Toc493598542"/>
      <w:r>
        <w:t>decoratedName property</w:t>
      </w:r>
      <w:bookmarkEnd w:id="431"/>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44044620"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413D45">
        <w:t>3.18.5</w:t>
      </w:r>
      <w:r>
        <w:fldChar w:fldCharType="end"/>
      </w:r>
      <w:r w:rsidRPr="00365886">
        <w:t xml:space="preserve">) </w:t>
      </w:r>
      <w:r>
        <w:t>also</w:t>
      </w:r>
      <w:r w:rsidRPr="00365886">
        <w:t xml:space="preserve"> be present.</w:t>
      </w:r>
    </w:p>
    <w:p w14:paraId="00ADF0CA" w14:textId="7556D666" w:rsidR="00365886" w:rsidRDefault="00365886" w:rsidP="00365886">
      <w:pPr>
        <w:pStyle w:val="Note"/>
      </w:pPr>
      <w:r>
        <w:t xml:space="preserve">EXAMPLE   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432" w:name="_Toc493598543"/>
      <w:r>
        <w:t>properties property</w:t>
      </w:r>
      <w:bookmarkEnd w:id="432"/>
    </w:p>
    <w:p w14:paraId="2CEAC173" w14:textId="56ACFDC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413D45">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33" w:name="_Ref493477390"/>
      <w:bookmarkStart w:id="434" w:name="_Ref493478323"/>
      <w:bookmarkStart w:id="435" w:name="_Ref493478590"/>
      <w:bookmarkStart w:id="436" w:name="_Toc493598544"/>
      <w:r>
        <w:t>physicalLocation object</w:t>
      </w:r>
      <w:bookmarkEnd w:id="433"/>
      <w:bookmarkEnd w:id="434"/>
      <w:bookmarkEnd w:id="435"/>
      <w:bookmarkEnd w:id="436"/>
    </w:p>
    <w:p w14:paraId="0B9181AD" w14:textId="12F902F2" w:rsidR="006E546E" w:rsidRDefault="006E546E" w:rsidP="006E546E">
      <w:pPr>
        <w:pStyle w:val="Heading3"/>
      </w:pPr>
      <w:bookmarkStart w:id="437" w:name="_Toc493598545"/>
      <w:r>
        <w:t>General</w:t>
      </w:r>
      <w:bookmarkEnd w:id="43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7CEA478C" w14:textId="6069FF08" w:rsidR="006E546E" w:rsidRDefault="006E546E" w:rsidP="006E546E">
      <w:pPr>
        <w:pStyle w:val="Heading3"/>
      </w:pPr>
      <w:bookmarkStart w:id="438" w:name="_Ref493343236"/>
      <w:bookmarkStart w:id="439" w:name="_Toc493598546"/>
      <w:r>
        <w:t>uri property</w:t>
      </w:r>
      <w:bookmarkEnd w:id="438"/>
      <w:bookmarkEnd w:id="439"/>
    </w:p>
    <w:p w14:paraId="5D69C82C" w14:textId="05DEEBDC"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413D45">
        <w:t>3.2</w:t>
      </w:r>
      <w:r>
        <w:fldChar w:fldCharType="end"/>
      </w:r>
      <w:r w:rsidRPr="00365886">
        <w:t>).</w:t>
      </w:r>
    </w:p>
    <w:p w14:paraId="40E0A00A" w14:textId="17FA43D7" w:rsidR="00365886" w:rsidRDefault="00365886" w:rsidP="00365886">
      <w:r w:rsidRPr="00365886">
        <w:t>The exceptions are as follows:</w:t>
      </w:r>
    </w:p>
    <w:p w14:paraId="770956CF" w14:textId="3E90AC88"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413D45">
        <w:t>3.25.10</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413D45">
        <w:t>3.25.10</w:t>
      </w:r>
      <w:r>
        <w:fldChar w:fldCharType="end"/>
      </w:r>
      <w:r w:rsidRPr="00124F1F">
        <w:t>.</w:t>
      </w:r>
    </w:p>
    <w:p w14:paraId="79337148" w14:textId="0FDBE3CC"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413D45">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413D45">
        <w:t>3.25.15</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413D45">
        <w:t>3.25.15</w:t>
      </w:r>
      <w:r>
        <w:fldChar w:fldCharType="end"/>
      </w:r>
      <w:r w:rsidRPr="00124F1F">
        <w:t>.</w:t>
      </w:r>
    </w:p>
    <w:p w14:paraId="03500782" w14:textId="0BC32A46"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413D45">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lastRenderedPageBreak/>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440" w:name="_Ref493343237"/>
      <w:bookmarkStart w:id="441" w:name="_Toc493598547"/>
      <w:r>
        <w:t>uriBaseId property</w:t>
      </w:r>
      <w:bookmarkEnd w:id="440"/>
      <w:bookmarkEnd w:id="441"/>
    </w:p>
    <w:p w14:paraId="5D773B93" w14:textId="6A1D3837" w:rsidR="0013636C" w:rsidRDefault="0013636C" w:rsidP="0013636C">
      <w:r w:rsidRPr="0013636C">
        <w:t xml:space="preserve">If the </w:t>
      </w:r>
      <w:r w:rsidRPr="0013636C">
        <w:rPr>
          <w:rStyle w:val="CODEtemp"/>
        </w:rPr>
        <w:t>uri</w:t>
      </w:r>
      <w:r w:rsidRPr="0013636C">
        <w:t xml:space="preserve"> property (§</w:t>
      </w:r>
      <w:r>
        <w:fldChar w:fldCharType="begin"/>
      </w:r>
      <w:r>
        <w:instrText xml:space="preserve"> REF _Ref493343236 \w \h </w:instrText>
      </w:r>
      <w:r>
        <w:fldChar w:fldCharType="separate"/>
      </w:r>
      <w:r w:rsidR="00413D45">
        <w:t>3.19.2</w:t>
      </w:r>
      <w:r>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413D45">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442" w:name="_Ref493509797"/>
      <w:bookmarkStart w:id="443" w:name="_Toc493598548"/>
      <w:r>
        <w:t>region property</w:t>
      </w:r>
      <w:bookmarkEnd w:id="442"/>
      <w:bookmarkEnd w:id="443"/>
    </w:p>
    <w:p w14:paraId="34CA82A6" w14:textId="4006EBC3"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13D45">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444" w:name="_Ref493490350"/>
      <w:bookmarkStart w:id="445" w:name="_Toc493598549"/>
      <w:r>
        <w:t>region object</w:t>
      </w:r>
      <w:bookmarkEnd w:id="444"/>
      <w:bookmarkEnd w:id="445"/>
    </w:p>
    <w:p w14:paraId="5C4DB1F6" w14:textId="0F642D18" w:rsidR="006E546E" w:rsidRDefault="006E546E" w:rsidP="006E546E">
      <w:pPr>
        <w:pStyle w:val="Heading3"/>
      </w:pPr>
      <w:bookmarkStart w:id="446" w:name="_Toc493598550"/>
      <w:r>
        <w:t>General</w:t>
      </w:r>
      <w:bookmarkEnd w:id="446"/>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C54058A"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413D45">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lastRenderedPageBreak/>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47" w:name="_Ref493492556"/>
      <w:bookmarkStart w:id="448" w:name="_Ref493492604"/>
      <w:bookmarkStart w:id="449" w:name="_Ref493492671"/>
      <w:bookmarkStart w:id="450" w:name="_Toc493598551"/>
      <w:r>
        <w:t>Text regions</w:t>
      </w:r>
      <w:bookmarkEnd w:id="447"/>
      <w:bookmarkEnd w:id="448"/>
      <w:bookmarkEnd w:id="449"/>
      <w:bookmarkEnd w:id="450"/>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4A2E326"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1798B13"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413D45">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413D45">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556595FF"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413D45">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413D45">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413D45">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lastRenderedPageBreak/>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51" w:name="_Toc493598552"/>
      <w:r>
        <w:t>Binary regions</w:t>
      </w:r>
      <w:bookmarkEnd w:id="451"/>
    </w:p>
    <w:p w14:paraId="645A946E" w14:textId="4692B538"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413D45">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BB10CAD"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413D45">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74CDF715"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413D45">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413D45">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413D45">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413D45">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52" w:name="_Ref493490565"/>
      <w:bookmarkStart w:id="453" w:name="_Ref493491243"/>
      <w:bookmarkStart w:id="454" w:name="_Ref493492406"/>
      <w:bookmarkStart w:id="455" w:name="_Toc493598553"/>
      <w:r>
        <w:t>startLine property</w:t>
      </w:r>
      <w:bookmarkEnd w:id="452"/>
      <w:bookmarkEnd w:id="453"/>
      <w:bookmarkEnd w:id="454"/>
      <w:bookmarkEnd w:id="455"/>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56" w:name="_Ref493491260"/>
      <w:bookmarkStart w:id="457" w:name="_Ref493492414"/>
      <w:bookmarkStart w:id="458" w:name="_Toc493598554"/>
      <w:r>
        <w:t>startColumn property</w:t>
      </w:r>
      <w:bookmarkEnd w:id="456"/>
      <w:bookmarkEnd w:id="457"/>
      <w:bookmarkEnd w:id="458"/>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0B47E7D"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413D45">
        <w:t>3.20.2</w:t>
      </w:r>
      <w:r>
        <w:fldChar w:fldCharType="end"/>
      </w:r>
      <w:r>
        <w:t>.</w:t>
      </w:r>
    </w:p>
    <w:p w14:paraId="29DFBDCD" w14:textId="49CB3F3F" w:rsidR="006E546E" w:rsidRDefault="006E546E" w:rsidP="006E546E">
      <w:pPr>
        <w:pStyle w:val="Heading3"/>
      </w:pPr>
      <w:bookmarkStart w:id="459" w:name="_Ref493491334"/>
      <w:bookmarkStart w:id="460" w:name="_Ref493492422"/>
      <w:bookmarkStart w:id="461" w:name="_Toc493598555"/>
      <w:r>
        <w:t>endLine property</w:t>
      </w:r>
      <w:bookmarkEnd w:id="459"/>
      <w:bookmarkEnd w:id="460"/>
      <w:bookmarkEnd w:id="461"/>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5B809D56"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413D45">
        <w:t>3.20.2</w:t>
      </w:r>
      <w:r>
        <w:fldChar w:fldCharType="end"/>
      </w:r>
      <w:r>
        <w:t>.</w:t>
      </w:r>
    </w:p>
    <w:p w14:paraId="70DC2A2F" w14:textId="6B14264D" w:rsidR="006E546E" w:rsidRDefault="006E546E" w:rsidP="006E546E">
      <w:pPr>
        <w:pStyle w:val="Heading3"/>
      </w:pPr>
      <w:bookmarkStart w:id="462" w:name="_Ref493491342"/>
      <w:bookmarkStart w:id="463" w:name="_Ref493492427"/>
      <w:bookmarkStart w:id="464" w:name="_Toc493598556"/>
      <w:r>
        <w:lastRenderedPageBreak/>
        <w:t>endColumn property</w:t>
      </w:r>
      <w:bookmarkEnd w:id="462"/>
      <w:bookmarkEnd w:id="463"/>
      <w:bookmarkEnd w:id="464"/>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63BEFB4"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413D45">
        <w:t>3.20.2</w:t>
      </w:r>
      <w:r>
        <w:fldChar w:fldCharType="end"/>
      </w:r>
      <w:r>
        <w:t>.</w:t>
      </w:r>
    </w:p>
    <w:p w14:paraId="71768405" w14:textId="2CD24091" w:rsidR="006E546E" w:rsidRDefault="006E546E" w:rsidP="006E546E">
      <w:pPr>
        <w:pStyle w:val="Heading3"/>
      </w:pPr>
      <w:bookmarkStart w:id="465" w:name="_Ref493492251"/>
      <w:bookmarkStart w:id="466" w:name="_Ref493492981"/>
      <w:bookmarkStart w:id="467" w:name="_Toc493598557"/>
      <w:r>
        <w:t>offset property</w:t>
      </w:r>
      <w:bookmarkEnd w:id="465"/>
      <w:bookmarkEnd w:id="466"/>
      <w:bookmarkEnd w:id="467"/>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68" w:name="_Ref493491350"/>
      <w:bookmarkStart w:id="469" w:name="_Ref493492312"/>
      <w:bookmarkStart w:id="470" w:name="_Toc493598558"/>
      <w:r>
        <w:t>length property</w:t>
      </w:r>
      <w:bookmarkEnd w:id="468"/>
      <w:bookmarkEnd w:id="469"/>
      <w:bookmarkEnd w:id="470"/>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07ABB3B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413D45">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471" w:name="_Ref493404505"/>
      <w:bookmarkStart w:id="472" w:name="_Toc493598559"/>
      <w:r>
        <w:t>logicalLocation object</w:t>
      </w:r>
      <w:bookmarkEnd w:id="471"/>
      <w:bookmarkEnd w:id="472"/>
    </w:p>
    <w:p w14:paraId="479717FF" w14:textId="2760154A" w:rsidR="006E546E" w:rsidRDefault="006E546E" w:rsidP="006E546E">
      <w:pPr>
        <w:pStyle w:val="Heading3"/>
      </w:pPr>
      <w:bookmarkStart w:id="473" w:name="_Toc493598560"/>
      <w:r>
        <w:t>General</w:t>
      </w:r>
      <w:bookmarkEnd w:id="473"/>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7272B806"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413D45">
        <w:t>3.12.10</w:t>
      </w:r>
      <w:r>
        <w:fldChar w:fldCharType="end"/>
      </w:r>
      <w:r>
        <w:t>).</w:t>
      </w:r>
    </w:p>
    <w:p w14:paraId="70635E46" w14:textId="168F318C" w:rsidR="006E546E" w:rsidRDefault="006E546E" w:rsidP="006E546E">
      <w:pPr>
        <w:pStyle w:val="Heading3"/>
      </w:pPr>
      <w:bookmarkStart w:id="474" w:name="_Toc493598561"/>
      <w:r>
        <w:t>name property</w:t>
      </w:r>
      <w:bookmarkEnd w:id="474"/>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75" w:name="_Toc493598562"/>
      <w:r>
        <w:t>kind property</w:t>
      </w:r>
      <w:bookmarkEnd w:id="475"/>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476" w:name="_Toc493598563"/>
      <w:r>
        <w:t>parentKey property</w:t>
      </w:r>
      <w:bookmarkEnd w:id="476"/>
    </w:p>
    <w:p w14:paraId="765BBE49" w14:textId="50E0F944"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413D45">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477" w:name="_Ref493427364"/>
      <w:bookmarkStart w:id="478" w:name="_Toc493598564"/>
      <w:r>
        <w:t>codeFlow object</w:t>
      </w:r>
      <w:bookmarkEnd w:id="477"/>
      <w:bookmarkEnd w:id="478"/>
    </w:p>
    <w:p w14:paraId="68EE36AB" w14:textId="336A5D40" w:rsidR="006E546E" w:rsidRDefault="006E546E" w:rsidP="006E546E">
      <w:pPr>
        <w:pStyle w:val="Heading3"/>
      </w:pPr>
      <w:bookmarkStart w:id="479" w:name="_Toc493598565"/>
      <w:r>
        <w:t>General</w:t>
      </w:r>
      <w:bookmarkEnd w:id="479"/>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480" w:name="_Toc493598566"/>
      <w:r>
        <w:lastRenderedPageBreak/>
        <w:t>message property</w:t>
      </w:r>
      <w:bookmarkEnd w:id="480"/>
    </w:p>
    <w:p w14:paraId="3994B882" w14:textId="0C92F999"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message relevant to the code flow.</w:t>
      </w:r>
    </w:p>
    <w:p w14:paraId="6B2CF899" w14:textId="686E24E5" w:rsidR="006E546E" w:rsidRDefault="006E546E" w:rsidP="006E546E">
      <w:pPr>
        <w:pStyle w:val="Heading3"/>
      </w:pPr>
      <w:bookmarkStart w:id="481" w:name="_Toc493598567"/>
      <w:r>
        <w:t>locations property</w:t>
      </w:r>
      <w:bookmarkEnd w:id="481"/>
    </w:p>
    <w:p w14:paraId="648A48EB" w14:textId="411AFF23"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413D45">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82" w:name="_Toc493598568"/>
      <w:r>
        <w:t>properties property</w:t>
      </w:r>
      <w:bookmarkEnd w:id="482"/>
    </w:p>
    <w:p w14:paraId="070BA385" w14:textId="6E2A2336"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13D45">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483" w:name="_Ref493427479"/>
      <w:bookmarkStart w:id="484" w:name="_Toc493598569"/>
      <w:r>
        <w:t>stack object</w:t>
      </w:r>
      <w:bookmarkEnd w:id="483"/>
      <w:bookmarkEnd w:id="484"/>
    </w:p>
    <w:p w14:paraId="5A2500F3" w14:textId="474DE860" w:rsidR="006E546E" w:rsidRDefault="006E546E" w:rsidP="006E546E">
      <w:pPr>
        <w:pStyle w:val="Heading3"/>
      </w:pPr>
      <w:bookmarkStart w:id="485" w:name="_Toc493598570"/>
      <w:r>
        <w:t>General</w:t>
      </w:r>
      <w:bookmarkEnd w:id="48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86" w:name="_Toc493598571"/>
      <w:r>
        <w:t>message property</w:t>
      </w:r>
      <w:bookmarkEnd w:id="486"/>
    </w:p>
    <w:p w14:paraId="2BDF4228" w14:textId="5F503F8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call stack.</w:t>
      </w:r>
    </w:p>
    <w:p w14:paraId="6A64F276" w14:textId="57CA7562" w:rsidR="006E546E" w:rsidRDefault="006E546E" w:rsidP="006E546E">
      <w:pPr>
        <w:pStyle w:val="Heading3"/>
      </w:pPr>
      <w:bookmarkStart w:id="487" w:name="_Toc493598572"/>
      <w:r>
        <w:t>frames property</w:t>
      </w:r>
      <w:bookmarkEnd w:id="487"/>
    </w:p>
    <w:p w14:paraId="469B2FA7" w14:textId="4A040D4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13D45">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88" w:name="_Toc493598573"/>
      <w:r>
        <w:t>properties property</w:t>
      </w:r>
      <w:bookmarkEnd w:id="488"/>
    </w:p>
    <w:p w14:paraId="48B11B8A" w14:textId="431010D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13D45">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89" w:name="_Ref493494398"/>
      <w:bookmarkStart w:id="490" w:name="_Toc493598574"/>
      <w:r>
        <w:lastRenderedPageBreak/>
        <w:t>stackFrame object</w:t>
      </w:r>
      <w:bookmarkEnd w:id="489"/>
      <w:bookmarkEnd w:id="490"/>
    </w:p>
    <w:p w14:paraId="440DEBE2" w14:textId="2D9664B2" w:rsidR="006E546E" w:rsidRDefault="006E546E" w:rsidP="006E546E">
      <w:pPr>
        <w:pStyle w:val="Heading3"/>
      </w:pPr>
      <w:bookmarkStart w:id="491" w:name="_Toc493598575"/>
      <w:r>
        <w:t>General</w:t>
      </w:r>
      <w:bookmarkEnd w:id="491"/>
    </w:p>
    <w:p w14:paraId="7DA1CA9D" w14:textId="7C85BA0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13D45">
        <w:t>3.23</w:t>
      </w:r>
      <w:r>
        <w:fldChar w:fldCharType="end"/>
      </w:r>
      <w:r w:rsidRPr="00F41277">
        <w:t>).</w:t>
      </w:r>
    </w:p>
    <w:p w14:paraId="31AEBDA0" w14:textId="0547366C" w:rsidR="006E546E" w:rsidRDefault="006E546E" w:rsidP="006E546E">
      <w:pPr>
        <w:pStyle w:val="Heading3"/>
      </w:pPr>
      <w:bookmarkStart w:id="492" w:name="_Toc493598576"/>
      <w:r>
        <w:t>message property</w:t>
      </w:r>
      <w:bookmarkEnd w:id="492"/>
    </w:p>
    <w:p w14:paraId="17FF8954" w14:textId="13D527AB"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message relevant to this stack frame</w:t>
      </w:r>
      <w:r>
        <w:t>.</w:t>
      </w:r>
    </w:p>
    <w:p w14:paraId="0769FA03" w14:textId="4DF64F2B" w:rsidR="006E546E" w:rsidRDefault="006E546E" w:rsidP="006E546E">
      <w:pPr>
        <w:pStyle w:val="Heading3"/>
      </w:pPr>
      <w:bookmarkStart w:id="493" w:name="_Ref493494583"/>
      <w:bookmarkStart w:id="494" w:name="_Ref493494807"/>
      <w:bookmarkStart w:id="495" w:name="_Toc493598577"/>
      <w:r>
        <w:t>uri property</w:t>
      </w:r>
      <w:bookmarkEnd w:id="493"/>
      <w:bookmarkEnd w:id="494"/>
      <w:bookmarkEnd w:id="495"/>
    </w:p>
    <w:p w14:paraId="7D47F29E" w14:textId="6DBE5FB3"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uri</w:t>
      </w:r>
      <w:r w:rsidRPr="00F41277">
        <w:t xml:space="preserve"> whose value is a string containing </w:t>
      </w:r>
      <w:r>
        <w:t>a valid</w:t>
      </w:r>
      <w:r w:rsidRPr="00F41277">
        <w:t xml:space="preserve"> URI</w:t>
      </w:r>
      <w:r>
        <w:t xml:space="preserve"> (</w:t>
      </w:r>
      <w:r w:rsidRPr="00F41277">
        <w:t>§</w:t>
      </w:r>
      <w:r>
        <w:fldChar w:fldCharType="begin"/>
      </w:r>
      <w:r>
        <w:instrText xml:space="preserve"> REF _Ref493342422 \w \h </w:instrText>
      </w:r>
      <w:r>
        <w:fldChar w:fldCharType="separate"/>
      </w:r>
      <w:r w:rsidR="00413D45">
        <w:t>3.2</w:t>
      </w:r>
      <w:r>
        <w:fldChar w:fldCharType="end"/>
      </w:r>
      <w:r>
        <w:t>)</w:t>
      </w:r>
      <w:r w:rsidRPr="00F41277">
        <w:t xml:space="preserve"> of the source code file to which this stack frame refers.</w:t>
      </w:r>
    </w:p>
    <w:p w14:paraId="1E75C571" w14:textId="48222ED5" w:rsidR="006E546E" w:rsidRDefault="006E546E" w:rsidP="006E546E">
      <w:pPr>
        <w:pStyle w:val="Heading3"/>
      </w:pPr>
      <w:bookmarkStart w:id="496" w:name="_Toc493598578"/>
      <w:r>
        <w:t>uriBaseId property</w:t>
      </w:r>
      <w:bookmarkEnd w:id="496"/>
    </w:p>
    <w:p w14:paraId="191477D7" w14:textId="78B4902D" w:rsidR="00F41277" w:rsidRDefault="00F41277" w:rsidP="00F41277">
      <w:r>
        <w:t xml:space="preserve">If the </w:t>
      </w:r>
      <w:r w:rsidRPr="00F41277">
        <w:rPr>
          <w:rStyle w:val="CODEtemp"/>
        </w:rPr>
        <w:t>uri</w:t>
      </w:r>
      <w:r>
        <w:t xml:space="preserve"> property (§</w:t>
      </w:r>
      <w:r>
        <w:fldChar w:fldCharType="begin"/>
      </w:r>
      <w:r>
        <w:instrText xml:space="preserve"> REF _Ref493494583 \w \h </w:instrText>
      </w:r>
      <w:r>
        <w:fldChar w:fldCharType="separate"/>
      </w:r>
      <w:r w:rsidR="00413D45">
        <w:t>3.24.3</w:t>
      </w:r>
      <w:r>
        <w:fldChar w:fldCharType="end"/>
      </w:r>
      <w:r>
        <w:t xml:space="preserve">) is present and contains a relative URI, then the </w:t>
      </w:r>
      <w:r w:rsidRPr="00F41277">
        <w:rPr>
          <w:rStyle w:val="CODEtemp"/>
        </w:rPr>
        <w:t>stackFrame</w:t>
      </w:r>
      <w:r>
        <w:t xml:space="preserve"> object </w:t>
      </w:r>
      <w:r w:rsidRPr="00F41277">
        <w:rPr>
          <w:b/>
        </w:rPr>
        <w:t>MAY</w:t>
      </w:r>
      <w:r>
        <w:t xml:space="preserve"> contain a property named </w:t>
      </w:r>
      <w:r w:rsidRPr="00F41277">
        <w:rPr>
          <w:rStyle w:val="CODEtemp"/>
        </w:rPr>
        <w:t>uriBaseId</w:t>
      </w:r>
      <w:r>
        <w:t xml:space="preserve"> whose value is a string containing a URI base id (§5.3) which indirectly specifies the absolute URI with respect to which </w:t>
      </w:r>
      <w:r w:rsidRPr="00F41277">
        <w:rPr>
          <w:rStyle w:val="CODEtemp"/>
        </w:rPr>
        <w:t>uri</w:t>
      </w:r>
      <w:r>
        <w:t xml:space="preserve"> </w:t>
      </w:r>
      <w:r w:rsidRPr="00F41277">
        <w:rPr>
          <w:b/>
        </w:rPr>
        <w:t>SHALL</w:t>
      </w:r>
      <w:r>
        <w:t xml:space="preserve"> be interpreted.</w:t>
      </w:r>
    </w:p>
    <w:p w14:paraId="4146369E" w14:textId="049F20F8" w:rsidR="00F41277" w:rsidRPr="00F41277" w:rsidRDefault="00F41277" w:rsidP="00F41277">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626B72D3" w14:textId="77777777" w:rsidR="00F41277" w:rsidRPr="00F41277" w:rsidRDefault="00F41277" w:rsidP="00F41277"/>
    <w:p w14:paraId="271B5716" w14:textId="68D59A84" w:rsidR="006E546E" w:rsidRDefault="006E546E" w:rsidP="006E546E">
      <w:pPr>
        <w:pStyle w:val="Heading3"/>
      </w:pPr>
      <w:bookmarkStart w:id="497" w:name="_Ref493495170"/>
      <w:bookmarkStart w:id="498" w:name="_Toc493598579"/>
      <w:r>
        <w:t>line property</w:t>
      </w:r>
      <w:bookmarkEnd w:id="497"/>
      <w:bookmarkEnd w:id="498"/>
    </w:p>
    <w:p w14:paraId="7831BBB2" w14:textId="623B38B1" w:rsidR="00F41277" w:rsidRDefault="00F41277" w:rsidP="00F41277">
      <w:r>
        <w:t xml:space="preserve">A </w:t>
      </w:r>
      <w:r w:rsidRPr="00F41277">
        <w:rPr>
          <w:rStyle w:val="CODEtemp"/>
        </w:rPr>
        <w:t>stackFrame</w:t>
      </w:r>
      <w:r>
        <w:t xml:space="preserve"> object </w:t>
      </w:r>
      <w:r w:rsidRPr="00F41277">
        <w:rPr>
          <w:b/>
        </w:rPr>
        <w:t>MAY</w:t>
      </w:r>
      <w:r>
        <w:t xml:space="preserve"> contain a property named </w:t>
      </w:r>
      <w:r w:rsidRPr="00F41277">
        <w:rPr>
          <w:rStyle w:val="CODEtemp"/>
        </w:rPr>
        <w:t>line</w:t>
      </w:r>
      <w:r>
        <w:t xml:space="preserve"> whose value is an integer containing the 1-based line number within the file specified by </w:t>
      </w:r>
      <w:r w:rsidRPr="00F41277">
        <w:rPr>
          <w:rStyle w:val="CODEtemp"/>
        </w:rPr>
        <w:t>uri</w:t>
      </w:r>
      <w:r>
        <w:t xml:space="preserve"> (§</w:t>
      </w:r>
      <w:r>
        <w:fldChar w:fldCharType="begin"/>
      </w:r>
      <w:r>
        <w:instrText xml:space="preserve"> REF _Ref493494807 \w \h </w:instrText>
      </w:r>
      <w:r>
        <w:fldChar w:fldCharType="separate"/>
      </w:r>
      <w:r w:rsidR="00413D45">
        <w:t>3.24.3</w:t>
      </w:r>
      <w:r>
        <w:fldChar w:fldCharType="end"/>
      </w:r>
      <w:r>
        <w:t>) to which this stack frame refers.</w:t>
      </w:r>
    </w:p>
    <w:p w14:paraId="65959A02" w14:textId="766CFF91" w:rsidR="00F41277" w:rsidRPr="00F41277" w:rsidRDefault="00F41277" w:rsidP="00F41277">
      <w:r>
        <w:t xml:space="preserve">If the </w:t>
      </w:r>
      <w:r w:rsidRPr="00F41277">
        <w:rPr>
          <w:rStyle w:val="CODEtemp"/>
        </w:rPr>
        <w:t>uri</w:t>
      </w:r>
      <w:r>
        <w:t xml:space="preserve"> property is absent, the </w:t>
      </w:r>
      <w:r w:rsidRPr="00F41277">
        <w:rPr>
          <w:rStyle w:val="CODEtemp"/>
        </w:rPr>
        <w:t>line</w:t>
      </w:r>
      <w:r>
        <w:t xml:space="preserve"> property </w:t>
      </w:r>
      <w:r w:rsidRPr="00F41277">
        <w:rPr>
          <w:b/>
        </w:rPr>
        <w:t>SHALL</w:t>
      </w:r>
      <w:r>
        <w:t xml:space="preserve"> be absent.</w:t>
      </w:r>
    </w:p>
    <w:p w14:paraId="1BA0C033" w14:textId="286EC099" w:rsidR="006E546E" w:rsidRDefault="006E546E" w:rsidP="006E546E">
      <w:pPr>
        <w:pStyle w:val="Heading3"/>
      </w:pPr>
      <w:bookmarkStart w:id="499" w:name="_Toc493598580"/>
      <w:r>
        <w:t>column property</w:t>
      </w:r>
      <w:bookmarkEnd w:id="499"/>
    </w:p>
    <w:p w14:paraId="43B1E86B" w14:textId="73799799" w:rsidR="000514EF" w:rsidRDefault="000514EF" w:rsidP="000514EF">
      <w:r>
        <w:t xml:space="preserve">A </w:t>
      </w:r>
      <w:r w:rsidRPr="00E66BA0">
        <w:rPr>
          <w:rStyle w:val="CODEtemp"/>
        </w:rPr>
        <w:t>stackFrame</w:t>
      </w:r>
      <w:r>
        <w:t xml:space="preserve"> object </w:t>
      </w:r>
      <w:r w:rsidR="00E66BA0" w:rsidRPr="00E66BA0">
        <w:rPr>
          <w:b/>
        </w:rPr>
        <w:t>MAY</w:t>
      </w:r>
      <w:r w:rsidR="00E66BA0">
        <w:t xml:space="preserve"> </w:t>
      </w:r>
      <w:r>
        <w:t xml:space="preserve">contain a property named </w:t>
      </w:r>
      <w:r w:rsidRPr="00E66BA0">
        <w:rPr>
          <w:rStyle w:val="CODEtemp"/>
        </w:rPr>
        <w:t>column</w:t>
      </w:r>
      <w:r>
        <w:t xml:space="preserve"> whose value is an integer representing the 1-based column number within the line specified by </w:t>
      </w:r>
      <w:r w:rsidRPr="00E66BA0">
        <w:rPr>
          <w:rStyle w:val="CODEtemp"/>
        </w:rPr>
        <w:t>line</w:t>
      </w:r>
      <w:r>
        <w:t xml:space="preserve"> (§</w:t>
      </w:r>
      <w:r w:rsidR="00E66BA0">
        <w:fldChar w:fldCharType="begin"/>
      </w:r>
      <w:r w:rsidR="00E66BA0">
        <w:instrText xml:space="preserve"> REF _Ref493495170 \w \h </w:instrText>
      </w:r>
      <w:r w:rsidR="00E66BA0">
        <w:fldChar w:fldCharType="separate"/>
      </w:r>
      <w:r w:rsidR="00413D45">
        <w:t>3.24.5</w:t>
      </w:r>
      <w:r w:rsidR="00E66BA0">
        <w:fldChar w:fldCharType="end"/>
      </w:r>
      <w:r>
        <w:t>) to which this stack frame refers.</w:t>
      </w:r>
    </w:p>
    <w:p w14:paraId="3BDF7716" w14:textId="06C6E2FE" w:rsidR="000514EF" w:rsidRPr="000514EF" w:rsidRDefault="000514EF" w:rsidP="000514EF">
      <w:r>
        <w:t xml:space="preserve">If the </w:t>
      </w:r>
      <w:r w:rsidRPr="00E66BA0">
        <w:rPr>
          <w:rStyle w:val="CODEtemp"/>
        </w:rPr>
        <w:t>line</w:t>
      </w:r>
      <w:r>
        <w:t xml:space="preserve"> property is absent, the </w:t>
      </w:r>
      <w:r w:rsidRPr="00E66BA0">
        <w:rPr>
          <w:rStyle w:val="CODEtemp"/>
        </w:rPr>
        <w:t>column</w:t>
      </w:r>
      <w:r>
        <w:t xml:space="preserve"> property </w:t>
      </w:r>
      <w:r w:rsidR="00E66BA0" w:rsidRPr="00E66BA0">
        <w:rPr>
          <w:b/>
        </w:rPr>
        <w:t>SHALL</w:t>
      </w:r>
      <w:r w:rsidR="00E66BA0">
        <w:t xml:space="preserve"> </w:t>
      </w:r>
      <w:r>
        <w:t>be absent.</w:t>
      </w:r>
    </w:p>
    <w:p w14:paraId="4ABAFAEB" w14:textId="3F4745DB" w:rsidR="006E546E" w:rsidRDefault="006E546E" w:rsidP="006E546E">
      <w:pPr>
        <w:pStyle w:val="Heading3"/>
      </w:pPr>
      <w:bookmarkStart w:id="500" w:name="_Toc493598581"/>
      <w:r>
        <w:t>module property</w:t>
      </w:r>
      <w:bookmarkEnd w:id="50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01" w:name="_Toc493598582"/>
      <w:r>
        <w:t>threadId property</w:t>
      </w:r>
      <w:bookmarkEnd w:id="50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502" w:name="_Ref493495527"/>
      <w:bookmarkStart w:id="503" w:name="_Toc493598583"/>
      <w:r>
        <w:t>fullyQualifiedLogicalName property</w:t>
      </w:r>
      <w:bookmarkEnd w:id="502"/>
      <w:bookmarkEnd w:id="503"/>
    </w:p>
    <w:p w14:paraId="6E141375" w14:textId="62F70899"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413D45">
        <w:t>3.18.5</w:t>
      </w:r>
      <w:r>
        <w:fldChar w:fldCharType="end"/>
      </w:r>
      <w:r>
        <w:t xml:space="preserve"> for examples.</w:t>
      </w:r>
    </w:p>
    <w:p w14:paraId="68A6E8A8" w14:textId="434A4D98"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413D45">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413D45">
        <w:t>3.24.10</w:t>
      </w:r>
      <w:r>
        <w:fldChar w:fldCharType="end"/>
      </w:r>
      <w:r>
        <w:t>.</w:t>
      </w:r>
    </w:p>
    <w:p w14:paraId="588EBC73" w14:textId="7961EC10" w:rsidR="006E546E" w:rsidRDefault="006E546E" w:rsidP="006E546E">
      <w:pPr>
        <w:pStyle w:val="Heading3"/>
      </w:pPr>
      <w:bookmarkStart w:id="504" w:name="_Ref493495433"/>
      <w:bookmarkStart w:id="505" w:name="_Toc493598584"/>
      <w:r>
        <w:lastRenderedPageBreak/>
        <w:t>logicalLocationKey property</w:t>
      </w:r>
      <w:bookmarkEnd w:id="504"/>
      <w:bookmarkEnd w:id="505"/>
    </w:p>
    <w:p w14:paraId="3CAA094A" w14:textId="47D47858"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413D45">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413D45">
        <w:t>3.24.9</w:t>
      </w:r>
      <w:r>
        <w:fldChar w:fldCharType="end"/>
      </w:r>
      <w:r w:rsidR="001A79B6">
        <w:t>).</w:t>
      </w:r>
    </w:p>
    <w:p w14:paraId="35FDA6BB" w14:textId="4C011CD3" w:rsidR="001A79B6" w:rsidRDefault="001A79B6" w:rsidP="001A79B6">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57FAEFB7" w14:textId="77777777" w:rsidR="001A79B6" w:rsidRPr="00E06227" w:rsidRDefault="001A79B6" w:rsidP="00E06227"/>
    <w:p w14:paraId="3B36F26A" w14:textId="2244D251" w:rsidR="006E546E" w:rsidRDefault="006E546E" w:rsidP="006E546E">
      <w:pPr>
        <w:pStyle w:val="Heading3"/>
      </w:pPr>
      <w:bookmarkStart w:id="506" w:name="_Toc493598585"/>
      <w:r>
        <w:t>address property</w:t>
      </w:r>
      <w:bookmarkEnd w:id="50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07" w:name="_Toc493598586"/>
      <w:r>
        <w:t>offset property</w:t>
      </w:r>
      <w:bookmarkEnd w:id="507"/>
    </w:p>
    <w:p w14:paraId="703969C1" w14:textId="71189A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4D93124A" w14:textId="4D26B690" w:rsidR="006E546E" w:rsidRDefault="006E546E" w:rsidP="006E546E">
      <w:pPr>
        <w:pStyle w:val="Heading3"/>
      </w:pPr>
      <w:bookmarkStart w:id="508" w:name="_Toc493598587"/>
      <w:r>
        <w:t>parameters property</w:t>
      </w:r>
      <w:bookmarkEnd w:id="50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09" w:name="_Toc493598588"/>
      <w:r>
        <w:t>properties property</w:t>
      </w:r>
      <w:bookmarkEnd w:id="509"/>
    </w:p>
    <w:p w14:paraId="4545F168" w14:textId="1CFF4140"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413D45">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510" w:name="_Ref493427581"/>
      <w:bookmarkStart w:id="511" w:name="_Ref493427754"/>
      <w:bookmarkStart w:id="512" w:name="_Toc493598589"/>
      <w:r>
        <w:t>annotatedCodeLocation object</w:t>
      </w:r>
      <w:bookmarkEnd w:id="510"/>
      <w:bookmarkEnd w:id="511"/>
      <w:bookmarkEnd w:id="512"/>
    </w:p>
    <w:p w14:paraId="6AFFA125" w14:textId="72CDB951" w:rsidR="006E546E" w:rsidRDefault="006E546E" w:rsidP="006E546E">
      <w:pPr>
        <w:pStyle w:val="Heading3"/>
      </w:pPr>
      <w:bookmarkStart w:id="513" w:name="_Toc493598590"/>
      <w:r>
        <w:t>General</w:t>
      </w:r>
      <w:bookmarkEnd w:id="513"/>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514" w:name="_Toc493598591"/>
      <w:r>
        <w:t>step property</w:t>
      </w:r>
      <w:bookmarkEnd w:id="514"/>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77777777" w:rsidR="00A91CEB" w:rsidRDefault="00A91CEB" w:rsidP="003D6897">
      <w:pPr>
        <w:pStyle w:val="Note"/>
      </w:pPr>
      <w:r>
        <w:t>NOTE   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515" w:name="_Ref493497783"/>
      <w:bookmarkStart w:id="516" w:name="_Ref493499799"/>
      <w:bookmarkStart w:id="517" w:name="_Toc493598592"/>
      <w:r>
        <w:lastRenderedPageBreak/>
        <w:t>physicalLocation property</w:t>
      </w:r>
      <w:bookmarkEnd w:id="515"/>
      <w:bookmarkEnd w:id="516"/>
      <w:bookmarkEnd w:id="517"/>
    </w:p>
    <w:p w14:paraId="4354E1E2" w14:textId="7AA139D7"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413D45">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7B910333"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413D45">
        <w:t>3.22</w:t>
      </w:r>
      <w:r>
        <w:fldChar w:fldCharType="end"/>
      </w:r>
      <w:r>
        <w:t xml:space="preserve">), the value of the </w:t>
      </w:r>
      <w:r w:rsidRPr="003D6897">
        <w:rPr>
          <w:rStyle w:val="CODEtemp"/>
        </w:rPr>
        <w:t>kind</w:t>
      </w:r>
      <w:r>
        <w:t xml:space="preserve"> property (§</w:t>
      </w:r>
      <w:r>
        <w:fldChar w:fldCharType="begin"/>
      </w:r>
      <w:r>
        <w:instrText xml:space="preserve"> REF _Ref493497656 \w \h </w:instrText>
      </w:r>
      <w:r>
        <w:fldChar w:fldCharType="separate"/>
      </w:r>
      <w:r w:rsidR="00413D45">
        <w:t>3.25.9</w:t>
      </w:r>
      <w:r>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518" w:name="_Ref493498084"/>
      <w:bookmarkStart w:id="519" w:name="_Toc493598593"/>
      <w:r>
        <w:t>fullyQualifiedLogicalName property</w:t>
      </w:r>
      <w:bookmarkEnd w:id="518"/>
      <w:bookmarkEnd w:id="519"/>
    </w:p>
    <w:p w14:paraId="628A73C1" w14:textId="54B9211C"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413D45">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413D45">
        <w:t>3.18.5</w:t>
      </w:r>
      <w:r>
        <w:fldChar w:fldCharType="end"/>
      </w:r>
      <w:r>
        <w:t xml:space="preserve"> for examples.</w:t>
      </w:r>
    </w:p>
    <w:p w14:paraId="7A75113A" w14:textId="22641A99"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413D45">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413D45">
        <w:t>3.25.5</w:t>
      </w:r>
      <w:r>
        <w:fldChar w:fldCharType="end"/>
      </w:r>
      <w:r>
        <w:t>.</w:t>
      </w:r>
    </w:p>
    <w:p w14:paraId="2908524E" w14:textId="2CB47E17" w:rsidR="006E546E" w:rsidRDefault="006E546E" w:rsidP="006E546E">
      <w:pPr>
        <w:pStyle w:val="Heading3"/>
      </w:pPr>
      <w:bookmarkStart w:id="520" w:name="_Ref493497988"/>
      <w:bookmarkStart w:id="521" w:name="_Toc493598594"/>
      <w:r>
        <w:t>logicalLocationKey property</w:t>
      </w:r>
      <w:bookmarkEnd w:id="520"/>
      <w:bookmarkEnd w:id="521"/>
    </w:p>
    <w:p w14:paraId="2355FA25" w14:textId="24D3D0C2"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413D45">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413D45">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522" w:name="_Toc493598595"/>
      <w:r>
        <w:t>module property</w:t>
      </w:r>
      <w:bookmarkEnd w:id="522"/>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523" w:name="_Toc493598596"/>
      <w:r>
        <w:t>threadId property</w:t>
      </w:r>
      <w:bookmarkEnd w:id="523"/>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524" w:name="_Toc493598597"/>
      <w:r>
        <w:lastRenderedPageBreak/>
        <w:t>message property</w:t>
      </w:r>
      <w:bookmarkEnd w:id="524"/>
    </w:p>
    <w:p w14:paraId="1776048E" w14:textId="589D715A"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that describes the significance of this location within a particular context.</w:t>
      </w:r>
    </w:p>
    <w:p w14:paraId="0269CB61" w14:textId="1F46D9DF" w:rsidR="003A630D" w:rsidRDefault="006E546E" w:rsidP="003A630D">
      <w:pPr>
        <w:pStyle w:val="Heading3"/>
      </w:pPr>
      <w:bookmarkStart w:id="525" w:name="_Ref493497656"/>
      <w:bookmarkStart w:id="526" w:name="_Ref493499356"/>
      <w:bookmarkStart w:id="527" w:name="_Toc493598598"/>
      <w:r>
        <w:t>kind property</w:t>
      </w:r>
      <w:bookmarkEnd w:id="525"/>
      <w:bookmarkEnd w:id="526"/>
      <w:bookmarkEnd w:id="527"/>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136E82CB" w:rsidR="003A630D" w:rsidRDefault="003A630D" w:rsidP="003A630D">
      <w:pPr>
        <w:pStyle w:val="Note"/>
      </w:pPr>
      <w:r>
        <w:t xml:space="preserve">NOTE 3   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2899B662"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413D45">
        <w:t>3.17.12</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528" w:name="_Ref493488357"/>
      <w:bookmarkStart w:id="529" w:name="_Ref493488374"/>
      <w:bookmarkStart w:id="530" w:name="_Toc493598599"/>
      <w:r>
        <w:lastRenderedPageBreak/>
        <w:t>kind-dependent properties: target, targetLocation, values and state</w:t>
      </w:r>
      <w:bookmarkEnd w:id="528"/>
      <w:bookmarkEnd w:id="529"/>
      <w:bookmarkEnd w:id="530"/>
    </w:p>
    <w:p w14:paraId="24200A3C" w14:textId="2C329D63" w:rsidR="003A630D" w:rsidRDefault="003A630D" w:rsidP="003A630D">
      <w:r>
        <w:t xml:space="preserve">Depending on the value of its </w:t>
      </w:r>
      <w:r w:rsidRPr="004A0B66">
        <w:rPr>
          <w:rStyle w:val="CODEtemp"/>
        </w:rPr>
        <w:t>kind</w:t>
      </w:r>
      <w:r>
        <w:t xml:space="preserve"> property (§</w:t>
      </w:r>
      <w:r w:rsidR="004A0B66">
        <w:fldChar w:fldCharType="begin"/>
      </w:r>
      <w:r w:rsidR="004A0B66">
        <w:instrText xml:space="preserve"> REF _Ref493499356 \w \h </w:instrText>
      </w:r>
      <w:r w:rsidR="004A0B66">
        <w:fldChar w:fldCharType="separate"/>
      </w:r>
      <w:r w:rsidR="00413D45">
        <w:t>3.25.9</w:t>
      </w:r>
      <w:r w:rsidR="004A0B66">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40797AF2"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413D45">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1A15988C"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413D45">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3EE1784B"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413D45">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1E614C">
        <w:fldChar w:fldCharType="begin"/>
      </w:r>
      <w:r w:rsidR="001E614C">
        <w:instrText xml:space="preserve"> REF _Ref493343236 \w \h </w:instrText>
      </w:r>
      <w:r w:rsidR="001E614C">
        <w:fldChar w:fldCharType="separate"/>
      </w:r>
      <w:r w:rsidR="00413D45">
        <w:t>3.19.2</w:t>
      </w:r>
      <w:r w:rsidR="001E614C">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lastRenderedPageBreak/>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78EC9163" w:rsidR="003A630D" w:rsidRPr="003A630D" w:rsidRDefault="003A630D" w:rsidP="003A630D">
      <w:r>
        <w:t xml:space="preserve">If the </w:t>
      </w:r>
      <w:proofErr w:type="gramStart"/>
      <w:r w:rsidRPr="000F0B58">
        <w:rPr>
          <w:rStyle w:val="CODEtemp"/>
        </w:rPr>
        <w:t>run.logicalLocations</w:t>
      </w:r>
      <w:proofErr w:type="gramEnd"/>
      <w:r>
        <w:t xml:space="preserve"> property (§</w:t>
      </w:r>
      <w:r w:rsidR="000F0B58">
        <w:fldChar w:fldCharType="begin"/>
      </w:r>
      <w:r w:rsidR="000F0B58">
        <w:instrText xml:space="preserve"> REF _Ref493479000 \w \h </w:instrText>
      </w:r>
      <w:r w:rsidR="000F0B58">
        <w:fldChar w:fldCharType="separate"/>
      </w:r>
      <w:r w:rsidR="00413D45">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413D45">
        <w:t>3.25.11</w:t>
      </w:r>
      <w:r w:rsidR="000F0B58">
        <w:fldChar w:fldCharType="end"/>
      </w:r>
      <w:r>
        <w:t>.</w:t>
      </w:r>
    </w:p>
    <w:p w14:paraId="0E31A26E" w14:textId="1F2AF4AE" w:rsidR="00B86BC7" w:rsidRDefault="00B86BC7" w:rsidP="00B86BC7">
      <w:pPr>
        <w:pStyle w:val="Heading3"/>
      </w:pPr>
      <w:bookmarkStart w:id="531" w:name="_Ref493509170"/>
      <w:bookmarkStart w:id="532" w:name="_Toc493598600"/>
      <w:r>
        <w:t>targetKey property</w:t>
      </w:r>
      <w:bookmarkEnd w:id="531"/>
      <w:bookmarkEnd w:id="532"/>
    </w:p>
    <w:p w14:paraId="20366F6F" w14:textId="20528E1B"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413D45">
        <w:t>3.12.10</w:t>
      </w:r>
      <w:r>
        <w:fldChar w:fldCharType="end"/>
      </w:r>
      <w:r>
        <w:t>), which provides additional information about the function specified by target (§</w:t>
      </w:r>
      <w:r>
        <w:fldChar w:fldCharType="begin"/>
      </w:r>
      <w:r>
        <w:instrText xml:space="preserve"> REF _Ref493488357 \w \h </w:instrText>
      </w:r>
      <w:r>
        <w:fldChar w:fldCharType="separate"/>
      </w:r>
      <w:r w:rsidR="00413D45">
        <w:t>3.25.10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533" w:name="_Toc493598601"/>
      <w:r>
        <w:t>importance property</w:t>
      </w:r>
      <w:bookmarkEnd w:id="533"/>
    </w:p>
    <w:p w14:paraId="12516DE7" w14:textId="36A98F97"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413D45">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534" w:name="_Toc493598602"/>
      <w:r>
        <w:t>taintKind property</w:t>
      </w:r>
      <w:bookmarkEnd w:id="534"/>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535" w:name="_Toc493598603"/>
      <w:r>
        <w:t>snippet property</w:t>
      </w:r>
      <w:bookmarkEnd w:id="535"/>
    </w:p>
    <w:p w14:paraId="15A1049D" w14:textId="0695EEEF"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413D45">
        <w:t>3.19.4</w:t>
      </w:r>
      <w:r>
        <w:fldChar w:fldCharType="end"/>
      </w:r>
      <w:r>
        <w:t>).</w:t>
      </w:r>
    </w:p>
    <w:p w14:paraId="3B69C0B9" w14:textId="3B42BBEE" w:rsidR="00B86BC7" w:rsidRDefault="00B86BC7" w:rsidP="00B86BC7">
      <w:pPr>
        <w:pStyle w:val="Heading3"/>
      </w:pPr>
      <w:bookmarkStart w:id="536" w:name="_Ref493488427"/>
      <w:bookmarkStart w:id="537" w:name="_Ref493488443"/>
      <w:bookmarkStart w:id="538" w:name="_Toc493598604"/>
      <w:r>
        <w:t>annotations property</w:t>
      </w:r>
      <w:bookmarkEnd w:id="536"/>
      <w:bookmarkEnd w:id="537"/>
      <w:bookmarkEnd w:id="538"/>
    </w:p>
    <w:p w14:paraId="13126C95" w14:textId="6A0137B6"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413D45">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413D45">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746B391E" w:rsidR="004A77ED" w:rsidRDefault="004A77ED" w:rsidP="004A77ED">
      <w:pPr>
        <w:pStyle w:val="Note"/>
      </w:pPr>
      <w:r>
        <w:t xml:space="preserve">EXAMPLE   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539" w:name="_Toc493598605"/>
      <w:r>
        <w:t>properties property</w:t>
      </w:r>
      <w:bookmarkEnd w:id="539"/>
    </w:p>
    <w:p w14:paraId="61AE0053" w14:textId="18FEE2E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r>
        <w:fldChar w:fldCharType="begin"/>
      </w:r>
      <w:r>
        <w:instrText xml:space="preserve"> REF _Ref493408960 \w \h </w:instrText>
      </w:r>
      <w:r>
        <w:fldChar w:fldCharType="separate"/>
      </w:r>
      <w:r w:rsidR="00413D45">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40" w:name="_Ref493509872"/>
      <w:bookmarkStart w:id="541" w:name="_Toc493598606"/>
      <w:r>
        <w:t>annotation object</w:t>
      </w:r>
      <w:bookmarkEnd w:id="540"/>
      <w:bookmarkEnd w:id="541"/>
    </w:p>
    <w:p w14:paraId="02CBFA23" w14:textId="6673CFB5" w:rsidR="00B86BC7" w:rsidRDefault="00B86BC7" w:rsidP="00B86BC7">
      <w:pPr>
        <w:pStyle w:val="Heading3"/>
      </w:pPr>
      <w:bookmarkStart w:id="542" w:name="_Toc493598607"/>
      <w:r>
        <w:t>General</w:t>
      </w:r>
      <w:bookmarkEnd w:id="542"/>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43" w:name="_Ref493510430"/>
      <w:bookmarkStart w:id="544" w:name="_Toc493598608"/>
      <w:r>
        <w:t>message property</w:t>
      </w:r>
      <w:bookmarkEnd w:id="543"/>
      <w:bookmarkEnd w:id="544"/>
    </w:p>
    <w:p w14:paraId="1B321225" w14:textId="50D4CFB2"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that describes the physical location or locations specified by the </w:t>
      </w:r>
      <w:r w:rsidRPr="004A77ED">
        <w:rPr>
          <w:rStyle w:val="CODEtemp"/>
        </w:rPr>
        <w:t>locations</w:t>
      </w:r>
      <w:r w:rsidRPr="004A77ED">
        <w:t xml:space="preserve"> property (§</w:t>
      </w:r>
      <w:r>
        <w:fldChar w:fldCharType="begin"/>
      </w:r>
      <w:r>
        <w:instrText xml:space="preserve"> REF _Ref493488409 \w \h </w:instrText>
      </w:r>
      <w:r>
        <w:fldChar w:fldCharType="separate"/>
      </w:r>
      <w:r w:rsidR="00413D45">
        <w:t>3.26.3</w:t>
      </w:r>
      <w:r>
        <w:fldChar w:fldCharType="end"/>
      </w:r>
      <w:r w:rsidRPr="004A77ED">
        <w:t>).</w:t>
      </w:r>
    </w:p>
    <w:p w14:paraId="6950A391" w14:textId="2664D65D" w:rsidR="00B86BC7" w:rsidRDefault="00B86BC7" w:rsidP="00B86BC7">
      <w:pPr>
        <w:pStyle w:val="Heading3"/>
      </w:pPr>
      <w:bookmarkStart w:id="545" w:name="_Ref493488409"/>
      <w:bookmarkStart w:id="546" w:name="_Toc493598609"/>
      <w:r>
        <w:t>locations property</w:t>
      </w:r>
      <w:bookmarkEnd w:id="545"/>
      <w:bookmarkEnd w:id="546"/>
    </w:p>
    <w:p w14:paraId="05806589" w14:textId="37A5EDDB"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413D45">
        <w:t>3.9</w:t>
      </w:r>
      <w:r>
        <w:fldChar w:fldCharType="end"/>
      </w:r>
      <w:r w:rsidRPr="004A77ED">
        <w:t>) physicalLocation objects (§</w:t>
      </w:r>
      <w:r>
        <w:fldChar w:fldCharType="begin"/>
      </w:r>
      <w:r>
        <w:instrText xml:space="preserve"> REF _Ref493477390 \w \h </w:instrText>
      </w:r>
      <w:r>
        <w:fldChar w:fldCharType="separate"/>
      </w:r>
      <w:r w:rsidR="00413D45">
        <w:t>3.19</w:t>
      </w:r>
      <w:r>
        <w:fldChar w:fldCharType="end"/>
      </w:r>
      <w:r w:rsidRPr="004A77ED">
        <w:t>) to which the message (§</w:t>
      </w:r>
      <w:r>
        <w:fldChar w:fldCharType="begin"/>
      </w:r>
      <w:r>
        <w:instrText xml:space="preserve"> REF _Ref493510430 \w \h </w:instrText>
      </w:r>
      <w:r>
        <w:fldChar w:fldCharType="separate"/>
      </w:r>
      <w:r w:rsidR="00413D45">
        <w:t>3.26.2</w:t>
      </w:r>
      <w:r>
        <w:fldChar w:fldCharType="end"/>
      </w:r>
      <w:r w:rsidRPr="004A77ED">
        <w:t>) is relevant.</w:t>
      </w:r>
    </w:p>
    <w:p w14:paraId="5EB63AAA" w14:textId="74551B49" w:rsidR="00B86BC7" w:rsidRDefault="00B86BC7" w:rsidP="00B86BC7">
      <w:pPr>
        <w:pStyle w:val="Heading2"/>
      </w:pPr>
      <w:bookmarkStart w:id="547" w:name="_Ref493407996"/>
      <w:bookmarkStart w:id="548" w:name="_Toc493598610"/>
      <w:r>
        <w:lastRenderedPageBreak/>
        <w:t>rule object</w:t>
      </w:r>
      <w:bookmarkEnd w:id="547"/>
      <w:bookmarkEnd w:id="548"/>
    </w:p>
    <w:p w14:paraId="0004BC6E" w14:textId="658F9ED1" w:rsidR="00B86BC7" w:rsidRDefault="00B86BC7" w:rsidP="00B86BC7">
      <w:pPr>
        <w:pStyle w:val="Heading3"/>
      </w:pPr>
      <w:bookmarkStart w:id="549" w:name="_Toc493598611"/>
      <w:r>
        <w:t>General</w:t>
      </w:r>
      <w:bookmarkEnd w:id="549"/>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550" w:name="_Toc493598612"/>
      <w:r>
        <w:t>Constraints</w:t>
      </w:r>
      <w:bookmarkEnd w:id="550"/>
    </w:p>
    <w:p w14:paraId="1A1A3719" w14:textId="62A6C926"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13D45">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13D45">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51" w:name="_Ref493408046"/>
      <w:bookmarkStart w:id="552" w:name="_Toc493598613"/>
      <w:r>
        <w:t>id property</w:t>
      </w:r>
      <w:bookmarkEnd w:id="551"/>
      <w:bookmarkEnd w:id="55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53" w:name="_Toc493598614"/>
      <w:r>
        <w:t>name property</w:t>
      </w:r>
      <w:bookmarkEnd w:id="553"/>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554" w:name="_Ref493510771"/>
      <w:bookmarkStart w:id="555" w:name="_Toc493598615"/>
      <w:r>
        <w:t>shortDescription property</w:t>
      </w:r>
      <w:bookmarkEnd w:id="554"/>
      <w:bookmarkEnd w:id="555"/>
    </w:p>
    <w:p w14:paraId="529813AC" w14:textId="685D695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556" w:name="_Ref493510781"/>
      <w:bookmarkStart w:id="557" w:name="_Toc493598616"/>
      <w:r>
        <w:t>fullDescription property</w:t>
      </w:r>
      <w:bookmarkEnd w:id="556"/>
      <w:bookmarkEnd w:id="557"/>
    </w:p>
    <w:p w14:paraId="1D1994A2" w14:textId="53142E86"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1864879" w:rsidR="00517BAE" w:rsidRPr="00517BAE" w:rsidRDefault="00F4291F" w:rsidP="00F4291F">
      <w:r>
        <w:lastRenderedPageBreak/>
        <w:t xml:space="preserve">The </w:t>
      </w:r>
      <w:r w:rsidRPr="00F4291F">
        <w:rPr>
          <w:rStyle w:val="CODEtemp"/>
        </w:rPr>
        <w:t>fullDescription</w:t>
      </w:r>
      <w:r>
        <w:t xml:space="preserve"> property </w:t>
      </w:r>
      <w:r w:rsidRPr="00F4291F">
        <w:rPr>
          <w:b/>
        </w:rPr>
        <w:t>SHOULD</w:t>
      </w:r>
      <w:r>
        <w:t xml:space="preserve"> conform to the guidelines for message properties (§</w:t>
      </w:r>
      <w:r>
        <w:fldChar w:fldCharType="begin"/>
      </w:r>
      <w:r>
        <w:instrText xml:space="preserve"> REF _Ref493426052 \w \h </w:instrText>
      </w:r>
      <w:r>
        <w:fldChar w:fldCharType="separate"/>
      </w:r>
      <w:r w:rsidR="00413D45">
        <w:t>3.10</w:t>
      </w:r>
      <w:r>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62A8BCCF" w14:textId="160158D3" w:rsidR="00B86BC7" w:rsidRDefault="00B86BC7" w:rsidP="00B86BC7">
      <w:pPr>
        <w:pStyle w:val="Heading3"/>
      </w:pPr>
      <w:bookmarkStart w:id="558" w:name="_Ref493425609"/>
      <w:bookmarkStart w:id="559" w:name="_Toc493598617"/>
      <w:r>
        <w:t>defaultLevel property</w:t>
      </w:r>
      <w:bookmarkEnd w:id="558"/>
      <w:bookmarkEnd w:id="559"/>
    </w:p>
    <w:p w14:paraId="78423A7A" w14:textId="5CC954D5"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413D45">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1599EE90"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413D45">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413D45">
        <w:t>3.17.3</w:t>
      </w:r>
      <w:r>
        <w:fldChar w:fldCharType="end"/>
      </w:r>
      <w:r>
        <w:t xml:space="preserve">), and which does not itself specify a </w:t>
      </w:r>
      <w:r w:rsidRPr="00F4291F">
        <w:rPr>
          <w:rStyle w:val="CODEtemp"/>
        </w:rPr>
        <w:t>level</w:t>
      </w:r>
      <w:r>
        <w:t xml:space="preserve"> property.</w:t>
      </w:r>
    </w:p>
    <w:p w14:paraId="07C08A4C" w14:textId="1916BF05" w:rsidR="00B86BC7" w:rsidRDefault="00B86BC7" w:rsidP="00B86BC7">
      <w:pPr>
        <w:pStyle w:val="Heading3"/>
      </w:pPr>
      <w:bookmarkStart w:id="560" w:name="_Ref493345139"/>
      <w:bookmarkStart w:id="561" w:name="_Toc493598618"/>
      <w:r>
        <w:t>messageFormats property</w:t>
      </w:r>
      <w:bookmarkEnd w:id="560"/>
      <w:bookmarkEnd w:id="561"/>
    </w:p>
    <w:p w14:paraId="6AA2B3CA" w14:textId="26540F78"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messageFormats</w:t>
      </w:r>
      <w:r>
        <w:t xml:space="preserve"> whose value is a JSON object consisting of a set of name/value pairs with arbitrary names.</w:t>
      </w:r>
    </w:p>
    <w:p w14:paraId="4810A9EB" w14:textId="3C33239B" w:rsidR="00197743" w:rsidRDefault="00197743" w:rsidP="00197743">
      <w:r>
        <w:t xml:space="preserve">The value within each name/value pair </w:t>
      </w:r>
      <w:r w:rsidR="00AF0D84" w:rsidRPr="00AF0D84">
        <w:rPr>
          <w:b/>
        </w:rPr>
        <w:t>SHALL</w:t>
      </w:r>
      <w:r w:rsidR="00AF0D84">
        <w:t xml:space="preserve"> </w:t>
      </w:r>
      <w:r>
        <w:t>be a string, which we refer to as a “message format,” that can be used to construct a formatted message 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413D45">
        <w:t>3.28.3</w:t>
      </w:r>
      <w:r w:rsidR="00AF0D84">
        <w:fldChar w:fldCharType="end"/>
      </w:r>
      <w:r>
        <w:t>).</w:t>
      </w:r>
    </w:p>
    <w:p w14:paraId="1713057B" w14:textId="30F40E35" w:rsidR="00197743" w:rsidRDefault="00197743" w:rsidP="00197743">
      <w:r>
        <w:t xml:space="preserve">A message format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list of arguments. When a viewer or other program displays a </w:t>
      </w:r>
      <w:proofErr w:type="gramStart"/>
      <w:r>
        <w:t>message</w:t>
      </w:r>
      <w:proofErr w:type="gramEnd"/>
      <w:r>
        <w:t xml:space="preserve"> whose format is specified by a message format,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list of arguments. Within a message format,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706EAD27" w:rsidR="00197743" w:rsidRDefault="00197743" w:rsidP="00197743">
      <w:r>
        <w:t xml:space="preserve">Aside from the presence of the placeholders, a message format </w:t>
      </w:r>
      <w:r w:rsidR="00AF0D84" w:rsidRPr="00AF0D84">
        <w:rPr>
          <w:b/>
        </w:rPr>
        <w:t>SHOULD</w:t>
      </w:r>
      <w:r w:rsidR="00AF0D84">
        <w:t xml:space="preserve"> </w:t>
      </w:r>
      <w:r>
        <w:t>conform to the guidelines for message properties (§</w:t>
      </w:r>
      <w:r w:rsidR="00AF0D84">
        <w:fldChar w:fldCharType="begin"/>
      </w:r>
      <w:r w:rsidR="00AF0D84">
        <w:instrText xml:space="preserve"> REF _Ref493426052 \w \h </w:instrText>
      </w:r>
      <w:r w:rsidR="00AF0D84">
        <w:fldChar w:fldCharType="separate"/>
      </w:r>
      <w:r w:rsidR="00413D45">
        <w:t>3.10</w:t>
      </w:r>
      <w:r w:rsidR="00AF0D84">
        <w:fldChar w:fldCharType="end"/>
      </w:r>
      <w:r>
        <w:t>).</w:t>
      </w:r>
    </w:p>
    <w:p w14:paraId="13BBB5C4" w14:textId="6E00A2DA" w:rsidR="00197743" w:rsidRDefault="00197743" w:rsidP="00AF0D84">
      <w:pPr>
        <w:pStyle w:val="Note"/>
      </w:pPr>
      <w:r>
        <w:t>EXAMPLE 1: Given a message format: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56BB9633"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formatted string</w:t>
      </w:r>
    </w:p>
    <w:p w14:paraId="5E872311" w14:textId="77777777" w:rsidR="00197743" w:rsidRDefault="00197743" w:rsidP="00AF0D84">
      <w:pPr>
        <w:pStyle w:val="Code"/>
      </w:pPr>
      <w:r>
        <w:t>The variable "x" defined on line 12 is never used. Consider removing "x".</w:t>
      </w:r>
    </w:p>
    <w:p w14:paraId="54AC3DC0" w14:textId="49668081" w:rsidR="00197743" w:rsidRDefault="00197743" w:rsidP="00197743">
      <w:r>
        <w:t xml:space="preserve">The set of names appearing in the </w:t>
      </w:r>
      <w:r w:rsidRPr="00AF0D84">
        <w:rPr>
          <w:rStyle w:val="CODEtemp"/>
        </w:rPr>
        <w:t>messageFormats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result.formattedMessage.formatId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413D45">
        <w:t>3.28.2</w:t>
      </w:r>
      <w:r w:rsidR="00AF0D84">
        <w:fldChar w:fldCharType="end"/>
      </w:r>
      <w:r w:rsidR="00AF0D84">
        <w:t>)</w:t>
      </w:r>
      <w:r>
        <w:t xml:space="preserve"> in the</w:t>
      </w:r>
      <w:r w:rsidR="00AF0D84">
        <w:t xml:space="preserve"> </w:t>
      </w:r>
      <w:r>
        <w:t>log</w:t>
      </w:r>
      <w:r w:rsidR="00CF2745">
        <w:t xml:space="preserve"> file</w:t>
      </w:r>
      <w:r>
        <w:t xml:space="preserve">. The </w:t>
      </w:r>
      <w:r w:rsidRPr="00AF0D84">
        <w:rPr>
          <w:rStyle w:val="CODEtemp"/>
        </w:rPr>
        <w:t>messageFormats</w:t>
      </w:r>
      <w:r>
        <w:t xml:space="preserve"> property </w:t>
      </w:r>
      <w:r w:rsidR="00AF0D84" w:rsidRPr="00AF0D84">
        <w:rPr>
          <w:b/>
        </w:rPr>
        <w:t>MAY</w:t>
      </w:r>
      <w:r w:rsidR="00AF0D84">
        <w:t xml:space="preserve"> </w:t>
      </w:r>
      <w:r>
        <w:t xml:space="preserve">contain additional name/value pairs whose names do not appear as the value of the </w:t>
      </w:r>
      <w:proofErr w:type="gramStart"/>
      <w:r w:rsidRPr="00AF0D84">
        <w:rPr>
          <w:rStyle w:val="CODEtemp"/>
        </w:rPr>
        <w:t>result.formattedMessage.formatId</w:t>
      </w:r>
      <w:proofErr w:type="gramEnd"/>
      <w:r>
        <w:t xml:space="preserve"> property for any result in the log</w:t>
      </w:r>
      <w:r w:rsidR="00CF2745">
        <w:t xml:space="preserve"> file</w:t>
      </w:r>
      <w:r>
        <w:t>.</w:t>
      </w:r>
    </w:p>
    <w:p w14:paraId="50742B38" w14:textId="25DF3931" w:rsidR="00197743" w:rsidRDefault="0025208C" w:rsidP="0025208C">
      <w:pPr>
        <w:pStyle w:val="Note"/>
      </w:pPr>
      <w:r>
        <w:t xml:space="preserve">NOTE: </w:t>
      </w:r>
      <w:r w:rsidR="00197743">
        <w:t xml:space="preserve">Additional name/value pairs are permitted in the </w:t>
      </w:r>
      <w:r w:rsidR="00197743" w:rsidRPr="0025208C">
        <w:rPr>
          <w:rStyle w:val="CODEtemp"/>
        </w:rPr>
        <w:t>messageFormats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lastRenderedPageBreak/>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207C80A3" w14:textId="2AFAEB25" w:rsidR="00B86BC7" w:rsidRDefault="00B86BC7" w:rsidP="00B86BC7">
      <w:pPr>
        <w:pStyle w:val="Heading3"/>
      </w:pPr>
      <w:bookmarkStart w:id="562" w:name="_Toc493598619"/>
      <w:r>
        <w:t>helpUri property</w:t>
      </w:r>
      <w:bookmarkEnd w:id="562"/>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1124F846" w:rsidR="0025208C" w:rsidRPr="0025208C" w:rsidRDefault="0025208C" w:rsidP="0025208C">
      <w:pPr>
        <w:pStyle w:val="Note"/>
      </w:pPr>
      <w:r>
        <w:t>NOTE   The documentation might include examples, contact information for the rule authors, and links to additional information about the rule.</w:t>
      </w:r>
    </w:p>
    <w:p w14:paraId="69A963A7" w14:textId="2E1AB625" w:rsidR="00B86BC7" w:rsidRDefault="00B86BC7" w:rsidP="00B86BC7">
      <w:pPr>
        <w:pStyle w:val="Heading3"/>
      </w:pPr>
      <w:bookmarkStart w:id="563" w:name="_Toc493598620"/>
      <w:r>
        <w:t>properties property</w:t>
      </w:r>
      <w:bookmarkEnd w:id="563"/>
    </w:p>
    <w:p w14:paraId="51CA671B" w14:textId="0B4519F4"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413D45">
        <w:t>3.7</w:t>
      </w:r>
      <w:r>
        <w:fldChar w:fldCharType="end"/>
      </w:r>
      <w:r w:rsidRPr="0025208C">
        <w:t>). This allows tools to include information about the rule that is not explicitly specified in the SARIF format.</w:t>
      </w:r>
    </w:p>
    <w:p w14:paraId="41F1FB3A" w14:textId="69C040CE" w:rsidR="00B86BC7" w:rsidRDefault="00B86BC7" w:rsidP="00B86BC7">
      <w:pPr>
        <w:pStyle w:val="Heading2"/>
      </w:pPr>
      <w:bookmarkStart w:id="564" w:name="_Ref493426594"/>
      <w:bookmarkStart w:id="565" w:name="_Toc493598621"/>
      <w:r>
        <w:t>formattedMessage object</w:t>
      </w:r>
      <w:bookmarkEnd w:id="564"/>
      <w:bookmarkEnd w:id="565"/>
    </w:p>
    <w:p w14:paraId="0F830F9B" w14:textId="0C9852C7" w:rsidR="00B86BC7" w:rsidRDefault="00B86BC7" w:rsidP="00B86BC7">
      <w:pPr>
        <w:pStyle w:val="Heading3"/>
      </w:pPr>
      <w:bookmarkStart w:id="566" w:name="_Toc493598622"/>
      <w:r>
        <w:t>General</w:t>
      </w:r>
      <w:bookmarkEnd w:id="566"/>
    </w:p>
    <w:p w14:paraId="4AAC5337" w14:textId="7EF468A4" w:rsidR="0025208C" w:rsidRPr="0025208C" w:rsidRDefault="0025208C" w:rsidP="0025208C">
      <w:r w:rsidRPr="0025208C">
        <w:t xml:space="preserve">A </w:t>
      </w:r>
      <w:r w:rsidRPr="0025208C">
        <w:rPr>
          <w:rStyle w:val="CODEtemp"/>
        </w:rPr>
        <w:t>formattedMessage</w:t>
      </w:r>
      <w:r w:rsidRPr="0025208C">
        <w:t xml:space="preserve"> object contains information that can be used to construct a formatted message that describes a result.</w:t>
      </w:r>
    </w:p>
    <w:p w14:paraId="681A633C" w14:textId="420FA699" w:rsidR="00B86BC7" w:rsidRDefault="00B86BC7" w:rsidP="00B86BC7">
      <w:pPr>
        <w:pStyle w:val="Heading3"/>
      </w:pPr>
      <w:bookmarkStart w:id="567" w:name="_Ref493511707"/>
      <w:bookmarkStart w:id="568" w:name="_Toc493598623"/>
      <w:r>
        <w:t>formatId property</w:t>
      </w:r>
      <w:bookmarkEnd w:id="567"/>
      <w:bookmarkEnd w:id="568"/>
    </w:p>
    <w:p w14:paraId="6D771B73" w14:textId="0B1F1DA4" w:rsidR="0025208C" w:rsidRPr="0025208C" w:rsidRDefault="0025208C" w:rsidP="0025208C">
      <w:r w:rsidRPr="0025208C">
        <w:t xml:space="preserve">A </w:t>
      </w:r>
      <w:r w:rsidRPr="0025208C">
        <w:rPr>
          <w:rStyle w:val="CODEtemp"/>
        </w:rPr>
        <w:t>formattedMessage</w:t>
      </w:r>
      <w:r w:rsidRPr="0025208C">
        <w:t xml:space="preserve"> object </w:t>
      </w:r>
      <w:r w:rsidRPr="0025208C">
        <w:rPr>
          <w:b/>
        </w:rPr>
        <w:t>SHALL</w:t>
      </w:r>
      <w:r w:rsidRPr="0025208C">
        <w:t xml:space="preserve"> contain a property named </w:t>
      </w:r>
      <w:r w:rsidRPr="0025208C">
        <w:rPr>
          <w:rStyle w:val="CODEtemp"/>
        </w:rPr>
        <w:t>formatId</w:t>
      </w:r>
      <w:r w:rsidRPr="0025208C">
        <w:t xml:space="preserve"> whose value is a string that identifies the message format used to format the message that describes this result. The value of </w:t>
      </w:r>
      <w:r w:rsidRPr="0025208C">
        <w:rPr>
          <w:rStyle w:val="CODEtemp"/>
        </w:rPr>
        <w:t>formatId</w:t>
      </w:r>
      <w:r w:rsidRPr="0025208C">
        <w:t xml:space="preserve"> </w:t>
      </w:r>
      <w:r w:rsidRPr="0025208C">
        <w:rPr>
          <w:b/>
        </w:rPr>
        <w:t>SHALL</w:t>
      </w:r>
      <w:r w:rsidRPr="0025208C">
        <w:t xml:space="preserve"> correspond to one of the names in the set of name/value pairs contained in the </w:t>
      </w:r>
      <w:r w:rsidRPr="0025208C">
        <w:rPr>
          <w:rStyle w:val="CODEtemp"/>
        </w:rPr>
        <w:t>messageFormats</w:t>
      </w:r>
      <w:r w:rsidRPr="0025208C">
        <w:t xml:space="preserve"> property (§</w:t>
      </w:r>
      <w:r>
        <w:fldChar w:fldCharType="begin"/>
      </w:r>
      <w:r>
        <w:instrText xml:space="preserve"> REF _Ref493345139 \w \h </w:instrText>
      </w:r>
      <w:r>
        <w:fldChar w:fldCharType="separate"/>
      </w:r>
      <w:r w:rsidR="00413D45">
        <w:t>3.27.8</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413D45">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413D45">
        <w:t>3.27.3</w:t>
      </w:r>
      <w:r>
        <w:fldChar w:fldCharType="end"/>
      </w:r>
      <w:r w:rsidRPr="0025208C">
        <w:t xml:space="preserve">) matches the </w:t>
      </w:r>
      <w:r w:rsidRPr="0025208C">
        <w:rPr>
          <w:rStyle w:val="CODEtemp"/>
        </w:rPr>
        <w:t>ruleId</w:t>
      </w:r>
      <w:r w:rsidRPr="0025208C">
        <w:t xml:space="preserve"> property (§</w:t>
      </w:r>
      <w:r>
        <w:fldChar w:fldCharType="begin"/>
      </w:r>
      <w:r>
        <w:instrText xml:space="preserve"> REF _Ref493408865 \w \h </w:instrText>
      </w:r>
      <w:r>
        <w:fldChar w:fldCharType="separate"/>
      </w:r>
      <w:r w:rsidR="00413D45">
        <w:t>3.17.2</w:t>
      </w:r>
      <w:r>
        <w:fldChar w:fldCharType="end"/>
      </w:r>
      <w:r w:rsidRPr="0025208C">
        <w:t xml:space="preserve">) of this </w:t>
      </w:r>
      <w:r w:rsidRPr="0025208C">
        <w:rPr>
          <w:rStyle w:val="CODEtemp"/>
        </w:rPr>
        <w:t>result</w:t>
      </w:r>
      <w:r>
        <w:t xml:space="preserve"> object</w:t>
      </w:r>
      <w:r w:rsidRPr="0025208C">
        <w:t>.</w:t>
      </w:r>
    </w:p>
    <w:p w14:paraId="022EC70A" w14:textId="1A2BD3F7" w:rsidR="00B86BC7" w:rsidRDefault="00B86BC7" w:rsidP="00B86BC7">
      <w:pPr>
        <w:pStyle w:val="Heading3"/>
      </w:pPr>
      <w:bookmarkStart w:id="569" w:name="_Ref493511451"/>
      <w:bookmarkStart w:id="570" w:name="_Toc493598624"/>
      <w:r>
        <w:t>arguments property</w:t>
      </w:r>
      <w:bookmarkEnd w:id="569"/>
      <w:bookmarkEnd w:id="570"/>
    </w:p>
    <w:p w14:paraId="0A180098" w14:textId="14E7D534" w:rsidR="006F21F3" w:rsidRDefault="006F21F3" w:rsidP="006F21F3">
      <w:r>
        <w:t xml:space="preserve">If the message format string specified by </w:t>
      </w:r>
      <w:r w:rsidRPr="006F21F3">
        <w:rPr>
          <w:rStyle w:val="CODEtemp"/>
        </w:rPr>
        <w:t>formatId</w:t>
      </w:r>
      <w:r>
        <w:t xml:space="preserve"> contains any placeholders, the </w:t>
      </w:r>
      <w:r w:rsidRPr="006F21F3">
        <w:rPr>
          <w:rStyle w:val="CODEtemp"/>
        </w:rPr>
        <w:t>formattedMessage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format, to construct a result message. The array </w:t>
      </w:r>
      <w:r w:rsidRPr="006F21F3">
        <w:rPr>
          <w:b/>
        </w:rPr>
        <w:t>SHALL</w:t>
      </w:r>
      <w:r>
        <w:t xml:space="preserve"> have exactly as many elements are there are distinct placeholders in the message format.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format.</w:t>
      </w:r>
    </w:p>
    <w:p w14:paraId="60ED659A" w14:textId="7704F746" w:rsidR="006F21F3" w:rsidRDefault="006F21F3" w:rsidP="006F21F3">
      <w:r>
        <w:t xml:space="preserve">If the message format string specified by </w:t>
      </w:r>
      <w:r w:rsidRPr="006F21F3">
        <w:rPr>
          <w:rStyle w:val="CODEtemp"/>
        </w:rPr>
        <w:t>formatId</w:t>
      </w:r>
      <w:r>
        <w:t xml:space="preserve"> does not contain any placeholders, the arguments property </w:t>
      </w:r>
      <w:r w:rsidRPr="006F21F3">
        <w:rPr>
          <w:b/>
        </w:rPr>
        <w:t>SHALL</w:t>
      </w:r>
      <w:r>
        <w:t xml:space="preserve"> be absent.</w:t>
      </w:r>
    </w:p>
    <w:p w14:paraId="05C5B1E9" w14:textId="5095FE60" w:rsidR="006F21F3" w:rsidRDefault="006F21F3" w:rsidP="006F21F3">
      <w:pPr>
        <w:pStyle w:val="Note"/>
      </w:pPr>
      <w:r>
        <w:t xml:space="preserve">EXAMPLE: Suppose </w:t>
      </w:r>
      <w:r w:rsidRPr="006F21F3">
        <w:rPr>
          <w:rStyle w:val="CODEtemp"/>
        </w:rPr>
        <w:t>formatId</w:t>
      </w:r>
      <w:r>
        <w:t xml:space="preserve"> refers to the following message format: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220F2E87" w:rsidR="006F21F3" w:rsidRP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6FFC00CB" w14:textId="75405BAF" w:rsidR="00B86BC7" w:rsidRDefault="00B86BC7" w:rsidP="00B86BC7">
      <w:pPr>
        <w:pStyle w:val="Heading2"/>
      </w:pPr>
      <w:bookmarkStart w:id="571" w:name="_Ref493477061"/>
      <w:bookmarkStart w:id="572" w:name="_Toc493598625"/>
      <w:r>
        <w:lastRenderedPageBreak/>
        <w:t>fix object</w:t>
      </w:r>
      <w:bookmarkEnd w:id="571"/>
      <w:bookmarkEnd w:id="572"/>
    </w:p>
    <w:p w14:paraId="410A501F" w14:textId="4C707545" w:rsidR="00B86BC7" w:rsidRDefault="00B86BC7" w:rsidP="00B86BC7">
      <w:pPr>
        <w:pStyle w:val="Heading3"/>
      </w:pPr>
      <w:bookmarkStart w:id="573" w:name="_Toc493598626"/>
      <w:r>
        <w:t>General</w:t>
      </w:r>
      <w:bookmarkEnd w:id="573"/>
    </w:p>
    <w:p w14:paraId="493ABF69" w14:textId="578A344A"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413D45">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397FBF94" w:rsidR="006F21F3" w:rsidRDefault="006F21F3" w:rsidP="006F21F3">
      <w:pPr>
        <w:pStyle w:val="Note"/>
      </w:pPr>
      <w:r>
        <w:t xml:space="preserve">EXAMPLE   </w:t>
      </w:r>
    </w:p>
    <w:p w14:paraId="4F22AE88" w14:textId="13EDE604"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413D45">
        <w:t>3.17</w:t>
      </w:r>
      <w:r>
        <w:fldChar w:fldCharType="end"/>
      </w:r>
      <w:r>
        <w:t>)</w:t>
      </w:r>
    </w:p>
    <w:p w14:paraId="008E6A82" w14:textId="6EB45D66" w:rsidR="006F21F3" w:rsidRDefault="006F21F3" w:rsidP="006F21F3">
      <w:pPr>
        <w:pStyle w:val="Code"/>
      </w:pPr>
      <w:r>
        <w:t xml:space="preserve">    "fix": {</w:t>
      </w:r>
    </w:p>
    <w:p w14:paraId="6386C02E" w14:textId="4B29AB07" w:rsidR="006F21F3" w:rsidRDefault="006F21F3" w:rsidP="006F21F3">
      <w:pPr>
        <w:pStyle w:val="Code"/>
      </w:pPr>
      <w:r>
        <w:t xml:space="preserve">       "description":                    # see §</w:t>
      </w:r>
      <w:r>
        <w:fldChar w:fldCharType="begin"/>
      </w:r>
      <w:r>
        <w:instrText xml:space="preserve"> REF _Ref493512730 \w \h </w:instrText>
      </w:r>
      <w:r>
        <w:fldChar w:fldCharType="separate"/>
      </w:r>
      <w:r w:rsidR="00413D45">
        <w:t>3.29.2</w:t>
      </w:r>
      <w:r>
        <w:fldChar w:fldCharType="end"/>
      </w:r>
    </w:p>
    <w:p w14:paraId="43878332" w14:textId="2F27D621" w:rsidR="006F21F3" w:rsidRDefault="006F21F3" w:rsidP="006F21F3">
      <w:pPr>
        <w:pStyle w:val="Code"/>
      </w:pPr>
      <w:r>
        <w:t xml:space="preserve">            "Private member names begin with '_'",</w:t>
      </w:r>
    </w:p>
    <w:p w14:paraId="40C0F0E0" w14:textId="5D9DF71D" w:rsidR="006F21F3" w:rsidRDefault="006F21F3" w:rsidP="006F21F3">
      <w:pPr>
        <w:pStyle w:val="Code"/>
      </w:pPr>
      <w:r>
        <w:t xml:space="preserve">        "fileChanges": [                 # see §</w:t>
      </w:r>
      <w:r>
        <w:fldChar w:fldCharType="begin"/>
      </w:r>
      <w:r>
        <w:instrText xml:space="preserve"> REF _Ref493512752 \w \h </w:instrText>
      </w:r>
      <w:r>
        <w:fldChar w:fldCharType="separate"/>
      </w:r>
      <w:r w:rsidR="00413D45">
        <w:t>3.29.3</w:t>
      </w:r>
      <w:r>
        <w:fldChar w:fldCharType="end"/>
      </w:r>
    </w:p>
    <w:p w14:paraId="396348ED" w14:textId="69A0B118"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413D45">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574" w:name="_Ref493512730"/>
      <w:bookmarkStart w:id="575" w:name="_Toc493598627"/>
      <w:r>
        <w:t>description property</w:t>
      </w:r>
      <w:bookmarkEnd w:id="574"/>
      <w:bookmarkEnd w:id="575"/>
    </w:p>
    <w:p w14:paraId="1893F7D7" w14:textId="27C824A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describing the proposed fix.</w:t>
      </w:r>
    </w:p>
    <w:p w14:paraId="78852C4C" w14:textId="58144B22" w:rsidR="006F21F3" w:rsidRDefault="006F21F3" w:rsidP="006F21F3">
      <w:pPr>
        <w:pStyle w:val="Note"/>
      </w:pPr>
      <w:r>
        <w:t xml:space="preserve">NOTE: The purpose of the </w:t>
      </w:r>
      <w:r w:rsidRPr="006F21F3">
        <w:rPr>
          <w:rStyle w:val="CODEtemp"/>
        </w:rPr>
        <w:t>description</w:t>
      </w:r>
      <w:r>
        <w:t xml:space="preserve"> property is to enable a result log file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2B06E46C" w14:textId="2A99EB61" w:rsidR="00B86BC7" w:rsidRDefault="00B86BC7" w:rsidP="00B86BC7">
      <w:pPr>
        <w:pStyle w:val="Heading3"/>
      </w:pPr>
      <w:bookmarkStart w:id="576" w:name="_Ref493512752"/>
      <w:bookmarkStart w:id="577" w:name="_Ref493513084"/>
      <w:bookmarkStart w:id="578" w:name="_Toc493598628"/>
      <w:r>
        <w:t>fileChanges property</w:t>
      </w:r>
      <w:bookmarkEnd w:id="576"/>
      <w:bookmarkEnd w:id="577"/>
      <w:bookmarkEnd w:id="578"/>
    </w:p>
    <w:p w14:paraId="6DE7B962" w14:textId="03EACB1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13D45">
        <w:t>3.30</w:t>
      </w:r>
      <w:r>
        <w:fldChar w:fldCharType="end"/>
      </w:r>
      <w:r w:rsidRPr="006F21F3">
        <w:t>).</w:t>
      </w:r>
    </w:p>
    <w:p w14:paraId="6AA7DCCF" w14:textId="573A5B94" w:rsidR="00B86BC7" w:rsidRDefault="00B86BC7" w:rsidP="00B86BC7">
      <w:pPr>
        <w:pStyle w:val="Heading2"/>
      </w:pPr>
      <w:bookmarkStart w:id="579" w:name="_Ref493512744"/>
      <w:bookmarkStart w:id="580" w:name="_Ref493512991"/>
      <w:bookmarkStart w:id="581" w:name="_Toc493598629"/>
      <w:r>
        <w:t>fileChange object</w:t>
      </w:r>
      <w:bookmarkEnd w:id="579"/>
      <w:bookmarkEnd w:id="580"/>
      <w:bookmarkEnd w:id="581"/>
    </w:p>
    <w:p w14:paraId="74D8322D" w14:textId="06E505AA" w:rsidR="00B86BC7" w:rsidRDefault="00B86BC7" w:rsidP="00B86BC7">
      <w:pPr>
        <w:pStyle w:val="Heading3"/>
      </w:pPr>
      <w:bookmarkStart w:id="582" w:name="_Toc493598630"/>
      <w:r>
        <w:t>General</w:t>
      </w:r>
      <w:bookmarkEnd w:id="58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3284B64C"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413D45">
        <w:t>3.29</w:t>
      </w:r>
      <w:r>
        <w:fldChar w:fldCharType="end"/>
      </w:r>
      <w:r>
        <w:t>)</w:t>
      </w:r>
    </w:p>
    <w:p w14:paraId="0FF6717D" w14:textId="7A1DE15C" w:rsidR="006F21F3" w:rsidRDefault="006F21F3" w:rsidP="006F21F3">
      <w:pPr>
        <w:pStyle w:val="Code"/>
      </w:pPr>
      <w:r>
        <w:t xml:space="preserve">    "fileChanges":                     # see §</w:t>
      </w:r>
      <w:r>
        <w:fldChar w:fldCharType="begin"/>
      </w:r>
      <w:r>
        <w:instrText xml:space="preserve"> REF _Ref493513084 \w \h </w:instrText>
      </w:r>
      <w:r>
        <w:fldChar w:fldCharType="separate"/>
      </w:r>
      <w:r w:rsidR="00413D45">
        <w:t>3.29.3</w:t>
      </w:r>
      <w:r>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3DAFF537"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413D45">
        <w:t>3.30.2</w:t>
      </w:r>
      <w:r>
        <w:fldChar w:fldCharType="end"/>
      </w:r>
    </w:p>
    <w:p w14:paraId="753DE977" w14:textId="37058DEB" w:rsidR="006F21F3" w:rsidRDefault="006F21F3" w:rsidP="006F21F3">
      <w:pPr>
        <w:pStyle w:val="Code"/>
      </w:pPr>
      <w:r>
        <w:t xml:space="preserve">            "replacements":            # see §</w:t>
      </w:r>
      <w:r>
        <w:fldChar w:fldCharType="begin"/>
      </w:r>
      <w:r>
        <w:instrText xml:space="preserve"> REF _Ref493513106 \w \h </w:instrText>
      </w:r>
      <w:r>
        <w:fldChar w:fldCharType="separate"/>
      </w:r>
      <w:r w:rsidR="00413D45">
        <w:t>3.30.4</w:t>
      </w:r>
      <w:r>
        <w:fldChar w:fldCharType="end"/>
      </w:r>
    </w:p>
    <w:p w14:paraId="63326740" w14:textId="066FF0DC" w:rsidR="006F21F3" w:rsidRDefault="006F21F3" w:rsidP="006F21F3">
      <w:pPr>
        <w:pStyle w:val="Code"/>
      </w:pPr>
      <w:r>
        <w:t xml:space="preserve">            [</w:t>
      </w:r>
    </w:p>
    <w:p w14:paraId="1FAFE72E" w14:textId="19B75722"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413D45">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lastRenderedPageBreak/>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583" w:name="_Ref493513096"/>
      <w:bookmarkStart w:id="584" w:name="_Ref493513195"/>
      <w:bookmarkStart w:id="585" w:name="_Ref493513493"/>
      <w:bookmarkStart w:id="586" w:name="_Toc493598631"/>
      <w:r>
        <w:t>uri property</w:t>
      </w:r>
      <w:bookmarkEnd w:id="583"/>
      <w:bookmarkEnd w:id="584"/>
      <w:bookmarkEnd w:id="585"/>
      <w:bookmarkEnd w:id="586"/>
    </w:p>
    <w:p w14:paraId="47E2D8A5" w14:textId="0C4989C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413D45">
        <w:t>3.2</w:t>
      </w:r>
      <w:r>
        <w:fldChar w:fldCharType="end"/>
      </w:r>
      <w:r w:rsidRPr="006F21F3">
        <w:t>).</w:t>
      </w:r>
    </w:p>
    <w:p w14:paraId="2B81995B" w14:textId="358C0451" w:rsidR="00B86BC7" w:rsidRDefault="00B86BC7" w:rsidP="00B86BC7">
      <w:pPr>
        <w:pStyle w:val="Heading3"/>
      </w:pPr>
      <w:bookmarkStart w:id="587" w:name="_Toc493598632"/>
      <w:r>
        <w:t>uriBaseId property</w:t>
      </w:r>
      <w:bookmarkEnd w:id="587"/>
    </w:p>
    <w:p w14:paraId="13905628" w14:textId="5C4B33CF"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413D45">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413D45">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588" w:name="_Ref493513106"/>
      <w:bookmarkStart w:id="589" w:name="_Toc493598633"/>
      <w:r>
        <w:t>replacements property</w:t>
      </w:r>
      <w:bookmarkEnd w:id="588"/>
      <w:bookmarkEnd w:id="589"/>
    </w:p>
    <w:p w14:paraId="21F0788C" w14:textId="2A4E8D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13D45">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413D45">
        <w:t>3.30.2</w:t>
      </w:r>
      <w:r>
        <w:fldChar w:fldCharType="end"/>
      </w:r>
      <w:r w:rsidRPr="006F21F3">
        <w:t>).</w:t>
      </w:r>
    </w:p>
    <w:p w14:paraId="40D9EA5A" w14:textId="3D521EDE" w:rsidR="00B86BC7" w:rsidRDefault="00B86BC7" w:rsidP="00B86BC7">
      <w:pPr>
        <w:pStyle w:val="Heading2"/>
      </w:pPr>
      <w:bookmarkStart w:id="590" w:name="_Ref493513114"/>
      <w:bookmarkStart w:id="591" w:name="_Ref493513476"/>
      <w:bookmarkStart w:id="592" w:name="_Toc493598634"/>
      <w:r>
        <w:t>replacement object</w:t>
      </w:r>
      <w:bookmarkEnd w:id="590"/>
      <w:bookmarkEnd w:id="591"/>
      <w:bookmarkEnd w:id="592"/>
    </w:p>
    <w:p w14:paraId="1276FD13" w14:textId="540BBC1F" w:rsidR="00B86BC7" w:rsidRDefault="00B86BC7" w:rsidP="00B86BC7">
      <w:pPr>
        <w:pStyle w:val="Heading3"/>
      </w:pPr>
      <w:bookmarkStart w:id="593" w:name="_Toc493598635"/>
      <w:r>
        <w:t>General</w:t>
      </w:r>
      <w:bookmarkEnd w:id="593"/>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7B582AD8"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413D45">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413D45">
        <w:t>3.31.5</w:t>
      </w:r>
      <w:r>
        <w:fldChar w:fldCharType="end"/>
      </w:r>
      <w:r>
        <w:t xml:space="preserve">), then the effect of the replacement </w:t>
      </w:r>
      <w:r w:rsidRPr="003672C8">
        <w:rPr>
          <w:b/>
        </w:rPr>
        <w:t>SHALL</w:t>
      </w:r>
      <w:r>
        <w:t xml:space="preserve"> be as if the removal were performed before the insertion.</w:t>
      </w:r>
    </w:p>
    <w:p w14:paraId="51FA77A0" w14:textId="18D2C3A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13D45">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413D45">
        <w:t>3.30.4</w:t>
      </w:r>
      <w:r>
        <w:fldChar w:fldCharType="end"/>
      </w:r>
      <w:r>
        <w:t>). The offset property (§</w:t>
      </w:r>
      <w:r>
        <w:fldChar w:fldCharType="begin"/>
      </w:r>
      <w:r>
        <w:instrText xml:space="preserve"> REF _Ref493518438 \w \h </w:instrText>
      </w:r>
      <w:r>
        <w:fldChar w:fldCharType="separate"/>
      </w:r>
      <w:r w:rsidR="00413D45">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lastRenderedPageBreak/>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594" w:name="_Toc493598636"/>
      <w:r>
        <w:t>Constraints</w:t>
      </w:r>
      <w:bookmarkEnd w:id="594"/>
    </w:p>
    <w:p w14:paraId="3A62CE11" w14:textId="50500E36"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413D45">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413D45">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595" w:name="_Ref493518438"/>
      <w:bookmarkStart w:id="596" w:name="_Ref493518542"/>
      <w:bookmarkStart w:id="597" w:name="_Toc493598637"/>
      <w:r>
        <w:t>offset property</w:t>
      </w:r>
      <w:bookmarkEnd w:id="595"/>
      <w:bookmarkEnd w:id="596"/>
      <w:bookmarkEnd w:id="597"/>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598" w:name="_Ref493518436"/>
      <w:bookmarkStart w:id="599" w:name="_Ref493518439"/>
      <w:bookmarkStart w:id="600" w:name="_Ref493518529"/>
      <w:bookmarkStart w:id="601" w:name="_Toc493598638"/>
      <w:r>
        <w:t>deletedLength property</w:t>
      </w:r>
      <w:bookmarkEnd w:id="598"/>
      <w:bookmarkEnd w:id="599"/>
      <w:bookmarkEnd w:id="600"/>
      <w:bookmarkEnd w:id="601"/>
    </w:p>
    <w:p w14:paraId="1ECF4AC9" w14:textId="297CFBF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offset property (§</w:t>
      </w:r>
      <w:r>
        <w:fldChar w:fldCharType="begin"/>
      </w:r>
      <w:r>
        <w:instrText xml:space="preserve"> REF _Ref493518542 \w \h </w:instrText>
      </w:r>
      <w:r>
        <w:fldChar w:fldCharType="separate"/>
      </w:r>
      <w:r w:rsidR="00413D45">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602" w:name="_Ref493518437"/>
      <w:bookmarkStart w:id="603" w:name="_Ref493518440"/>
      <w:bookmarkStart w:id="604" w:name="_Toc493598639"/>
      <w:r>
        <w:t>insertedBytes property</w:t>
      </w:r>
      <w:bookmarkEnd w:id="602"/>
      <w:bookmarkEnd w:id="603"/>
      <w:bookmarkEnd w:id="604"/>
    </w:p>
    <w:p w14:paraId="6E86F82E" w14:textId="404F45C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Pr="003672C8">
        <w:rPr>
          <w:rStyle w:val="CODEtemp"/>
        </w:rPr>
        <w:t>5</w:t>
      </w:r>
      <w:r>
        <w:t>.31.3),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605" w:name="_Ref493404948"/>
      <w:bookmarkStart w:id="606" w:name="_Ref493406026"/>
      <w:bookmarkStart w:id="607" w:name="_Toc493598640"/>
      <w:r>
        <w:t>notification object</w:t>
      </w:r>
      <w:bookmarkEnd w:id="605"/>
      <w:bookmarkEnd w:id="606"/>
      <w:bookmarkEnd w:id="607"/>
    </w:p>
    <w:p w14:paraId="3BD7AF2E" w14:textId="23E07934" w:rsidR="00B86BC7" w:rsidRDefault="00B86BC7" w:rsidP="00B86BC7">
      <w:pPr>
        <w:pStyle w:val="Heading3"/>
      </w:pPr>
      <w:bookmarkStart w:id="608" w:name="_Toc493598641"/>
      <w:r>
        <w:t>General</w:t>
      </w:r>
      <w:bookmarkEnd w:id="608"/>
    </w:p>
    <w:p w14:paraId="759675E9" w14:textId="2AD00749"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13D45">
        <w:t>3.17</w:t>
      </w:r>
      <w:r>
        <w:fldChar w:fldCharType="end"/>
      </w:r>
      <w:r w:rsidRPr="003672C8">
        <w:t>).</w:t>
      </w:r>
    </w:p>
    <w:p w14:paraId="6C08731C" w14:textId="60FD4244" w:rsidR="00B86BC7" w:rsidRDefault="00B86BC7" w:rsidP="00B86BC7">
      <w:pPr>
        <w:pStyle w:val="Heading3"/>
      </w:pPr>
      <w:bookmarkStart w:id="609" w:name="_Toc493598642"/>
      <w:r>
        <w:t>id property</w:t>
      </w:r>
      <w:bookmarkEnd w:id="60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12556AD"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13D45">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10" w:name="_Ref493518926"/>
      <w:bookmarkStart w:id="611" w:name="_Toc493598643"/>
      <w:r>
        <w:t>ruleId property</w:t>
      </w:r>
      <w:bookmarkEnd w:id="610"/>
      <w:bookmarkEnd w:id="611"/>
    </w:p>
    <w:p w14:paraId="72DC23AB" w14:textId="3E2CDA8B"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13D45">
        <w:t>3.27.3</w:t>
      </w:r>
      <w:r>
        <w:fldChar w:fldCharType="end"/>
      </w:r>
      <w:r w:rsidRPr="003672C8">
        <w:t>).</w:t>
      </w:r>
    </w:p>
    <w:p w14:paraId="6EDC8FC8" w14:textId="366C940A" w:rsidR="00B86BC7" w:rsidRDefault="00B86BC7" w:rsidP="00B86BC7">
      <w:pPr>
        <w:pStyle w:val="Heading3"/>
      </w:pPr>
      <w:bookmarkStart w:id="612" w:name="_Toc493598644"/>
      <w:r>
        <w:t>ruleKey property</w:t>
      </w:r>
      <w:bookmarkEnd w:id="612"/>
    </w:p>
    <w:p w14:paraId="689839C4" w14:textId="66A1E3FD"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413D45">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413D45">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7C8685A9"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413D45">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413D45">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613" w:name="_Toc493598645"/>
      <w:r>
        <w:lastRenderedPageBreak/>
        <w:t>physicalLocation property</w:t>
      </w:r>
      <w:bookmarkEnd w:id="613"/>
    </w:p>
    <w:p w14:paraId="23C5F0EF" w14:textId="79A16E5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13D45">
        <w:t>3.19</w:t>
      </w:r>
      <w:r>
        <w:fldChar w:fldCharType="end"/>
      </w:r>
      <w:r w:rsidRPr="008651CE">
        <w:t>) that identifies the relevant location.</w:t>
      </w:r>
    </w:p>
    <w:p w14:paraId="0BE523CC" w14:textId="11807D96" w:rsidR="00B86BC7" w:rsidRDefault="00B86BC7" w:rsidP="00B86BC7">
      <w:pPr>
        <w:pStyle w:val="Heading3"/>
      </w:pPr>
      <w:bookmarkStart w:id="614" w:name="_Toc493598646"/>
      <w:r>
        <w:t>message property</w:t>
      </w:r>
      <w:bookmarkEnd w:id="614"/>
    </w:p>
    <w:p w14:paraId="095EAE33" w14:textId="04194B81" w:rsidR="008651CE" w:rsidRP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 that describes the condition that was encountered.</w:t>
      </w:r>
    </w:p>
    <w:p w14:paraId="6D46F33C" w14:textId="01495AB4" w:rsidR="00B86BC7" w:rsidRDefault="00B86BC7" w:rsidP="00B86BC7">
      <w:pPr>
        <w:pStyle w:val="Heading3"/>
      </w:pPr>
      <w:bookmarkStart w:id="615" w:name="_Ref493404972"/>
      <w:bookmarkStart w:id="616" w:name="_Ref493406037"/>
      <w:bookmarkStart w:id="617" w:name="_Toc493598647"/>
      <w:r>
        <w:t>level property</w:t>
      </w:r>
      <w:bookmarkEnd w:id="615"/>
      <w:bookmarkEnd w:id="616"/>
      <w:bookmarkEnd w:id="61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18" w:name="_Toc493598648"/>
      <w:r>
        <w:t>threadId property</w:t>
      </w:r>
      <w:bookmarkEnd w:id="61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19" w:name="_Toc493598649"/>
      <w:r>
        <w:t>time property</w:t>
      </w:r>
      <w:bookmarkEnd w:id="619"/>
    </w:p>
    <w:p w14:paraId="2D4A5B6B" w14:textId="28DA066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13D45">
        <w:t>3.8</w:t>
      </w:r>
      <w:r>
        <w:fldChar w:fldCharType="end"/>
      </w:r>
      <w:r w:rsidRPr="008651CE">
        <w:t>).</w:t>
      </w:r>
    </w:p>
    <w:p w14:paraId="33699F22" w14:textId="56DC8386" w:rsidR="00B86BC7" w:rsidRDefault="00B86BC7" w:rsidP="00B86BC7">
      <w:pPr>
        <w:pStyle w:val="Heading3"/>
      </w:pPr>
      <w:bookmarkStart w:id="620" w:name="_Toc493598650"/>
      <w:r>
        <w:t>exception property</w:t>
      </w:r>
      <w:bookmarkEnd w:id="620"/>
    </w:p>
    <w:p w14:paraId="0929118A" w14:textId="4FCF668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13D45">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21" w:name="_Toc493598651"/>
      <w:r>
        <w:t>properties property</w:t>
      </w:r>
      <w:bookmarkEnd w:id="621"/>
    </w:p>
    <w:p w14:paraId="2707E928" w14:textId="36016C0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413D45">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22" w:name="_Ref493570836"/>
      <w:bookmarkStart w:id="623" w:name="_Toc493598652"/>
      <w:r>
        <w:t>exception object</w:t>
      </w:r>
      <w:bookmarkEnd w:id="622"/>
      <w:bookmarkEnd w:id="623"/>
    </w:p>
    <w:p w14:paraId="1257C9E2" w14:textId="6070509F" w:rsidR="00B86BC7" w:rsidRDefault="00B86BC7" w:rsidP="00B86BC7">
      <w:pPr>
        <w:pStyle w:val="Heading3"/>
      </w:pPr>
      <w:bookmarkStart w:id="624" w:name="_Toc493598653"/>
      <w:r>
        <w:t>General</w:t>
      </w:r>
      <w:bookmarkEnd w:id="62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25" w:name="_Toc493598654"/>
      <w:r>
        <w:lastRenderedPageBreak/>
        <w:t>kind property</w:t>
      </w:r>
      <w:bookmarkEnd w:id="62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7B1B5878" w:rsidR="008651CE" w:rsidRP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26" w:name="_Toc493598655"/>
      <w:r>
        <w:t>message property</w:t>
      </w:r>
      <w:bookmarkEnd w:id="626"/>
    </w:p>
    <w:p w14:paraId="0E15DE57" w14:textId="295DEFC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627" w:name="_Toc493598656"/>
      <w:r>
        <w:t>stack property</w:t>
      </w:r>
      <w:bookmarkEnd w:id="627"/>
    </w:p>
    <w:p w14:paraId="17152AD6" w14:textId="6595FDD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13D45">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28" w:name="_Toc493598657"/>
      <w:r>
        <w:t>innerExceptions property</w:t>
      </w:r>
      <w:bookmarkEnd w:id="628"/>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29" w:name="_Toc287332011"/>
      <w:bookmarkStart w:id="630" w:name="_Toc493598658"/>
      <w:r w:rsidRPr="00FD22AC">
        <w:lastRenderedPageBreak/>
        <w:t>Conformance</w:t>
      </w:r>
      <w:bookmarkEnd w:id="629"/>
      <w:bookmarkEnd w:id="630"/>
    </w:p>
    <w:p w14:paraId="36D8D436" w14:textId="679C309B"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41"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6E019D2C" w:rsidR="00EE1E0B" w:rsidRPr="00CF2107" w:rsidRDefault="00EE1E0B" w:rsidP="00EE1E0B">
      <w:pPr>
        <w:rPr>
          <w:highlight w:val="yellow"/>
        </w:rPr>
      </w:pPr>
      <w:r w:rsidRPr="00CF2107">
        <w:rPr>
          <w:highlight w:val="yellow"/>
        </w:rPr>
        <w:t xml:space="preserve">For the definition of ‘conformance clause,’ see </w:t>
      </w:r>
      <w:hyperlink r:id="rId42" w:anchor="dConformanceClause" w:history="1">
        <w:r w:rsidRPr="000928F9">
          <w:rPr>
            <w:rStyle w:val="Hyperlink"/>
            <w:highlight w:val="yellow"/>
          </w:rPr>
          <w:t>OASIS Defined Terms</w:t>
        </w:r>
      </w:hyperlink>
      <w:r w:rsidRPr="00CF2107">
        <w:rPr>
          <w:highlight w:val="yellow"/>
        </w:rPr>
        <w:t xml:space="preserve">. </w:t>
      </w:r>
    </w:p>
    <w:p w14:paraId="5CBB6CC3" w14:textId="4EF78C48"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43"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631" w:name="AppendixAcknowledgments"/>
      <w:bookmarkStart w:id="632" w:name="_Toc85472897"/>
      <w:bookmarkStart w:id="633" w:name="_Toc287332012"/>
      <w:bookmarkStart w:id="634" w:name="_Toc493598659"/>
      <w:bookmarkEnd w:id="631"/>
      <w:r>
        <w:lastRenderedPageBreak/>
        <w:t>Acknowl</w:t>
      </w:r>
      <w:r w:rsidR="004D0E5E">
        <w:t>e</w:t>
      </w:r>
      <w:r w:rsidR="008F61FB">
        <w:t>dg</w:t>
      </w:r>
      <w:r w:rsidR="0052099F">
        <w:t>ments</w:t>
      </w:r>
      <w:bookmarkEnd w:id="632"/>
      <w:bookmarkEnd w:id="633"/>
      <w:bookmarkEnd w:id="634"/>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635" w:name="AppendixFingerprints"/>
      <w:bookmarkStart w:id="636" w:name="_Toc493598660"/>
      <w:bookmarkEnd w:id="635"/>
      <w:r>
        <w:lastRenderedPageBreak/>
        <w:t>Use of fingerprints by result management systems</w:t>
      </w:r>
      <w:bookmarkEnd w:id="636"/>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637" w:name="AppendixViewers"/>
      <w:bookmarkStart w:id="638" w:name="_Toc493598661"/>
      <w:bookmarkEnd w:id="637"/>
      <w:r>
        <w:lastRenderedPageBreak/>
        <w:t xml:space="preserve">Use of SARIF by log </w:t>
      </w:r>
      <w:r w:rsidR="00AF0D84">
        <w:t xml:space="preserve">file </w:t>
      </w:r>
      <w:r>
        <w:t>viewers</w:t>
      </w:r>
      <w:bookmarkEnd w:id="63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639" w:name="AppendixConverters"/>
      <w:bookmarkStart w:id="640" w:name="_Toc493598662"/>
      <w:bookmarkEnd w:id="639"/>
      <w:r>
        <w:lastRenderedPageBreak/>
        <w:t>Production of SARIF by converters</w:t>
      </w:r>
      <w:bookmarkEnd w:id="64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5BD0E951"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413D45">
        <w:t>3.18.2</w:t>
      </w:r>
      <w:r>
        <w:fldChar w:fldCharType="end"/>
      </w:r>
      <w:r>
        <w:t>).</w:t>
      </w:r>
    </w:p>
    <w:p w14:paraId="14E4D457" w14:textId="523AE295"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13D45">
        <w:t>3.13.4</w:t>
      </w:r>
      <w:r>
        <w:fldChar w:fldCharType="end"/>
      </w:r>
      <w:r>
        <w:t>).</w:t>
      </w:r>
    </w:p>
    <w:p w14:paraId="7B432429" w14:textId="067DCBF3" w:rsidR="00710FE0" w:rsidRDefault="00710FE0" w:rsidP="00710FE0">
      <w:pPr>
        <w:pStyle w:val="AppendixHeading1"/>
      </w:pPr>
      <w:bookmarkStart w:id="641" w:name="AppendixRuleMetadata"/>
      <w:bookmarkStart w:id="642" w:name="_Toc493598663"/>
      <w:bookmarkEnd w:id="641"/>
      <w:r>
        <w:lastRenderedPageBreak/>
        <w:t>Locating rule metadata</w:t>
      </w:r>
      <w:bookmarkEnd w:id="642"/>
    </w:p>
    <w:p w14:paraId="43EDCF6F" w14:textId="6AD732DA"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13D45">
        <w:t>3.12.14</w:t>
      </w:r>
      <w:r>
        <w:fldChar w:fldCharType="end"/>
      </w:r>
      <w:r>
        <w:t xml:space="preserve"> and §</w:t>
      </w:r>
      <w:r>
        <w:fldChar w:fldCharType="begin"/>
      </w:r>
      <w:r>
        <w:instrText xml:space="preserve"> REF _Ref493407996 \w \h </w:instrText>
      </w:r>
      <w:r>
        <w:fldChar w:fldCharType="separate"/>
      </w:r>
      <w:r w:rsidR="00413D45">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643" w:name="AppendixDeterminism"/>
      <w:bookmarkStart w:id="644" w:name="_Toc493598664"/>
      <w:bookmarkEnd w:id="643"/>
      <w:r>
        <w:lastRenderedPageBreak/>
        <w:t>Producing deterministic SARIF log files</w:t>
      </w:r>
      <w:bookmarkEnd w:id="644"/>
    </w:p>
    <w:p w14:paraId="269DCAE0" w14:textId="72CA49C1" w:rsidR="00B62028" w:rsidRDefault="00B62028" w:rsidP="00B62028">
      <w:pPr>
        <w:pStyle w:val="AppendixHeading2"/>
      </w:pPr>
      <w:bookmarkStart w:id="645" w:name="_Toc493598665"/>
      <w:r>
        <w:t>General</w:t>
      </w:r>
      <w:bookmarkEnd w:id="64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646" w:name="_Toc493598666"/>
      <w:r>
        <w:t>Non-deterministic file format elements</w:t>
      </w:r>
      <w:bookmarkEnd w:id="646"/>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647" w:name="_Toc493598667"/>
      <w:r>
        <w:t>Array and dictionary element ordering</w:t>
      </w:r>
      <w:bookmarkEnd w:id="647"/>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48" w:name="_Toc493598668"/>
      <w:r>
        <w:t>Absolute paths</w:t>
      </w:r>
      <w:bookmarkEnd w:id="648"/>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50FB9290"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413D45">
        <w:t>3.3</w:t>
      </w:r>
      <w:r>
        <w:fldChar w:fldCharType="end"/>
      </w:r>
      <w:r>
        <w:t>).</w:t>
      </w:r>
    </w:p>
    <w:p w14:paraId="5416A610" w14:textId="479DBC87" w:rsidR="00B62028" w:rsidRDefault="00B62028" w:rsidP="00B62028">
      <w:pPr>
        <w:pStyle w:val="AppendixHeading2"/>
      </w:pPr>
      <w:bookmarkStart w:id="649" w:name="_Toc493598669"/>
      <w:r>
        <w:t>Compensating for non-deterministic output</w:t>
      </w:r>
      <w:bookmarkEnd w:id="64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50" w:name="_Toc493598670"/>
      <w:r>
        <w:lastRenderedPageBreak/>
        <w:t>Interaction between determinism and baselining</w:t>
      </w:r>
      <w:bookmarkEnd w:id="65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651" w:name="AppendixFixes"/>
      <w:bookmarkStart w:id="652" w:name="_Toc493598671"/>
      <w:bookmarkEnd w:id="651"/>
      <w:r>
        <w:lastRenderedPageBreak/>
        <w:t>Guidance on fixes</w:t>
      </w:r>
      <w:bookmarkEnd w:id="652"/>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653" w:name="AppendixExamples"/>
      <w:bookmarkStart w:id="654" w:name="_Toc493598672"/>
      <w:bookmarkEnd w:id="653"/>
      <w:r>
        <w:lastRenderedPageBreak/>
        <w:t>Examples</w:t>
      </w:r>
      <w:bookmarkEnd w:id="65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655" w:name="_Toc493598673"/>
      <w:r>
        <w:t>Minimal valid SARIF file resulting from a scan</w:t>
      </w:r>
      <w:bookmarkEnd w:id="655"/>
    </w:p>
    <w:p w14:paraId="2DCB587E" w14:textId="51A85CCC"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413D45">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3B68069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13D45">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13D45">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656" w:name="_Toc493598674"/>
      <w:r w:rsidRPr="00745595">
        <w:t>Minimal recommended SARIF file with source information</w:t>
      </w:r>
      <w:bookmarkEnd w:id="656"/>
    </w:p>
    <w:p w14:paraId="59A271D1" w14:textId="45B4A13A" w:rsidR="00745595" w:rsidRDefault="00745595" w:rsidP="00745595">
      <w:r w:rsidRPr="00745595">
        <w:t>This is a minimal recommended SARIF file for the case where</w:t>
      </w:r>
    </w:p>
    <w:p w14:paraId="5ADF969E" w14:textId="45983D63"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413D45">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464869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13D45">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13D45">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13D45">
        <w:t>3.17</w:t>
      </w:r>
      <w:r>
        <w:fldChar w:fldCharType="end"/>
      </w:r>
      <w:r>
        <w:t xml:space="preserve">) so the recommended elements of the </w:t>
      </w:r>
      <w:r w:rsidRPr="00745595">
        <w:rPr>
          <w:rStyle w:val="CODEtemp"/>
        </w:rPr>
        <w:t>result</w:t>
      </w:r>
      <w:r>
        <w:t xml:space="preserve"> object can be shown.</w:t>
      </w:r>
    </w:p>
    <w:p w14:paraId="0A703AC0" w14:textId="5185E971"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413D45">
        <w:t>3.12.9</w:t>
      </w:r>
      <w:r>
        <w:fldChar w:fldCharType="end"/>
      </w:r>
      <w:r>
        <w:t>) specifying only those files in which the tool detected a result.</w:t>
      </w:r>
    </w:p>
    <w:p w14:paraId="71E13AB3" w14:textId="1777AE64"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413D45">
        <w:t>3.12.10</w:t>
      </w:r>
      <w:r>
        <w:fldChar w:fldCharType="end"/>
      </w:r>
      <w:r>
        <w:t>), because when physical location information is available, that property is optional (it “</w:t>
      </w:r>
      <w:r w:rsidRPr="00745595">
        <w:rPr>
          <w:b/>
        </w:rPr>
        <w:t>MAY</w:t>
      </w:r>
      <w:r>
        <w:t>” be present).</w:t>
      </w:r>
    </w:p>
    <w:p w14:paraId="3D9A1852" w14:textId="2B17BC3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413D45">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657" w:name="_Toc493598675"/>
      <w:r w:rsidRPr="001D7651">
        <w:t>Minimal recommended SARIF file without source information</w:t>
      </w:r>
      <w:bookmarkEnd w:id="657"/>
    </w:p>
    <w:p w14:paraId="0C8A9C7D" w14:textId="6794C44A" w:rsidR="001D7651" w:rsidRDefault="001D7651" w:rsidP="001D7651">
      <w:r w:rsidRPr="001D7651">
        <w:t>This is a minimal recommended SARIF file for the case where</w:t>
      </w:r>
    </w:p>
    <w:p w14:paraId="1B15DF0E" w14:textId="24CA80F0"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413D45">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69D399C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13D45">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13D45">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13D45">
        <w:t>3.17</w:t>
      </w:r>
      <w:r>
        <w:fldChar w:fldCharType="end"/>
      </w:r>
      <w:r>
        <w:t xml:space="preserve">) so the recommended elements of the </w:t>
      </w:r>
      <w:r w:rsidRPr="001D7651">
        <w:rPr>
          <w:rStyle w:val="CODEtemp"/>
        </w:rPr>
        <w:t>result</w:t>
      </w:r>
      <w:r>
        <w:t xml:space="preserve"> object can be shown.</w:t>
      </w:r>
    </w:p>
    <w:p w14:paraId="7469062E" w14:textId="2232BA22"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413D45">
        <w:t>3.12.9</w:t>
      </w:r>
      <w:r>
        <w:fldChar w:fldCharType="end"/>
      </w:r>
      <w:r>
        <w:t>) specifying only those files in which the tool detected a result.</w:t>
      </w:r>
    </w:p>
    <w:p w14:paraId="76A5A66E" w14:textId="2CA8691D"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413D45">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658" w:name="_Toc493598676"/>
      <w:r w:rsidRPr="001D7651">
        <w:t>SARIF file for exporting rule metadata</w:t>
      </w:r>
      <w:bookmarkEnd w:id="658"/>
    </w:p>
    <w:p w14:paraId="269DD195" w14:textId="6543CCC9"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413D45">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413D45">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77777777" w:rsidR="001B06D8" w:rsidRDefault="001B06D8" w:rsidP="001B06D8">
      <w:pPr>
        <w:pStyle w:val="Code"/>
      </w:pPr>
      <w:r>
        <w:t xml:space="preserve">          "messageFormats":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659" w:name="_Toc493598677"/>
      <w:r>
        <w:t>Comprehensive SARIF file</w:t>
      </w:r>
      <w:bookmarkEnd w:id="65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77777777" w:rsidR="006043FF" w:rsidRDefault="006043FF" w:rsidP="006043FF">
      <w:pPr>
        <w:pStyle w:val="Code"/>
      </w:pPr>
      <w:r>
        <w:t xml:space="preserve">          "formattedRuleMessage": {</w:t>
      </w:r>
    </w:p>
    <w:p w14:paraId="2C856EBB" w14:textId="77777777" w:rsidR="006043FF" w:rsidRDefault="006043FF" w:rsidP="006043FF">
      <w:pPr>
        <w:pStyle w:val="Code"/>
      </w:pPr>
      <w:r>
        <w:t xml:space="preserve">            "formatId":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77777777" w:rsidR="006043FF" w:rsidRDefault="006043FF" w:rsidP="006043FF">
      <w:pPr>
        <w:pStyle w:val="Code"/>
      </w:pPr>
      <w:r>
        <w:t xml:space="preserve">              "message": "\"count\" was declared here.",</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lastRenderedPageBreak/>
        <w:t xml:space="preserve">                      "message":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lastRenderedPageBreak/>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lastRenderedPageBreak/>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77777777" w:rsidR="006043FF" w:rsidRDefault="006043FF" w:rsidP="006043FF">
      <w:pPr>
        <w:pStyle w:val="Code"/>
      </w:pPr>
      <w:r>
        <w:t xml:space="preserve">          "messageFormats":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77777777" w:rsidR="006043FF" w:rsidRDefault="006043FF" w:rsidP="006043FF">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660" w:name="AppendixRevisionHistory"/>
      <w:bookmarkStart w:id="661" w:name="_Toc85472898"/>
      <w:bookmarkStart w:id="662" w:name="_Toc287332014"/>
      <w:bookmarkStart w:id="663" w:name="_Toc493598678"/>
      <w:bookmarkEnd w:id="660"/>
      <w:r>
        <w:lastRenderedPageBreak/>
        <w:t>Revision History</w:t>
      </w:r>
      <w:bookmarkEnd w:id="661"/>
      <w:bookmarkEnd w:id="662"/>
      <w:bookmarkEnd w:id="6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872B0" w14:textId="77777777" w:rsidR="00634789" w:rsidRDefault="00634789" w:rsidP="008C100C">
      <w:r>
        <w:separator/>
      </w:r>
    </w:p>
    <w:p w14:paraId="0E948F8D" w14:textId="77777777" w:rsidR="00634789" w:rsidRDefault="00634789" w:rsidP="008C100C"/>
    <w:p w14:paraId="7453BDE1" w14:textId="77777777" w:rsidR="00634789" w:rsidRDefault="00634789" w:rsidP="008C100C"/>
    <w:p w14:paraId="4BA860A4" w14:textId="77777777" w:rsidR="00634789" w:rsidRDefault="00634789" w:rsidP="008C100C"/>
    <w:p w14:paraId="15904FD1" w14:textId="77777777" w:rsidR="00634789" w:rsidRDefault="00634789" w:rsidP="008C100C"/>
    <w:p w14:paraId="5C52CF67" w14:textId="77777777" w:rsidR="00634789" w:rsidRDefault="00634789" w:rsidP="008C100C"/>
    <w:p w14:paraId="6FEB9162" w14:textId="77777777" w:rsidR="00634789" w:rsidRDefault="00634789" w:rsidP="008C100C"/>
  </w:endnote>
  <w:endnote w:type="continuationSeparator" w:id="0">
    <w:p w14:paraId="09447BDD" w14:textId="77777777" w:rsidR="00634789" w:rsidRDefault="00634789" w:rsidP="008C100C">
      <w:r>
        <w:continuationSeparator/>
      </w:r>
    </w:p>
    <w:p w14:paraId="23509212" w14:textId="77777777" w:rsidR="00634789" w:rsidRDefault="00634789" w:rsidP="008C100C"/>
    <w:p w14:paraId="65008CA3" w14:textId="77777777" w:rsidR="00634789" w:rsidRDefault="00634789" w:rsidP="008C100C"/>
    <w:p w14:paraId="612029B9" w14:textId="77777777" w:rsidR="00634789" w:rsidRDefault="00634789" w:rsidP="008C100C"/>
    <w:p w14:paraId="29ED7640" w14:textId="77777777" w:rsidR="00634789" w:rsidRDefault="00634789" w:rsidP="008C100C"/>
    <w:p w14:paraId="15DE3923" w14:textId="77777777" w:rsidR="00634789" w:rsidRDefault="00634789" w:rsidP="008C100C"/>
    <w:p w14:paraId="0942BCEC" w14:textId="77777777" w:rsidR="00634789" w:rsidRDefault="0063478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1C9E49DC" w:rsidR="00330958" w:rsidRPr="00195F88" w:rsidRDefault="0033095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sarif-v1.0-wd01</w:t>
    </w:r>
    <w:r>
      <w:rPr>
        <w:sz w:val="16"/>
        <w:szCs w:val="16"/>
      </w:rPr>
      <w:tab/>
      <w:t>Working Draft 01</w:t>
    </w:r>
    <w:r>
      <w:rPr>
        <w:sz w:val="16"/>
        <w:szCs w:val="16"/>
      </w:rPr>
      <w:tab/>
    </w:r>
    <w:r>
      <w:rPr>
        <w:sz w:val="16"/>
        <w:szCs w:val="16"/>
        <w:lang w:val="en-US"/>
      </w:rPr>
      <w:t>15 September</w:t>
    </w:r>
    <w:r>
      <w:rPr>
        <w:sz w:val="16"/>
        <w:szCs w:val="16"/>
      </w:rPr>
      <w:t xml:space="preserve"> </w:t>
    </w:r>
    <w:r>
      <w:rPr>
        <w:sz w:val="16"/>
        <w:szCs w:val="16"/>
        <w:lang w:val="en-US"/>
      </w:rPr>
      <w:t>2017</w:t>
    </w:r>
  </w:p>
  <w:p w14:paraId="2081D924" w14:textId="5443E9C8" w:rsidR="00330958" w:rsidRPr="00195F88" w:rsidRDefault="0033095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1032C">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1032C">
      <w:rPr>
        <w:rStyle w:val="PageNumber"/>
        <w:noProof/>
        <w:sz w:val="16"/>
        <w:szCs w:val="16"/>
      </w:rPr>
      <w:t>93</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443A0" w14:textId="77777777" w:rsidR="00634789" w:rsidRDefault="00634789" w:rsidP="008C100C">
      <w:r>
        <w:separator/>
      </w:r>
    </w:p>
    <w:p w14:paraId="5FE2FEE8" w14:textId="77777777" w:rsidR="00634789" w:rsidRDefault="00634789" w:rsidP="008C100C"/>
  </w:footnote>
  <w:footnote w:type="continuationSeparator" w:id="0">
    <w:p w14:paraId="6D776C18" w14:textId="77777777" w:rsidR="00634789" w:rsidRDefault="00634789" w:rsidP="008C100C">
      <w:r>
        <w:continuationSeparator/>
      </w:r>
    </w:p>
    <w:p w14:paraId="197AD333" w14:textId="77777777" w:rsidR="00634789" w:rsidRDefault="00634789"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4"/>
  </w:num>
  <w:num w:numId="19">
    <w:abstractNumId w:val="33"/>
  </w:num>
  <w:num w:numId="20">
    <w:abstractNumId w:val="45"/>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3"/>
  </w:num>
  <w:num w:numId="41">
    <w:abstractNumId w:val="6"/>
  </w:num>
  <w:num w:numId="42">
    <w:abstractNumId w:val="36"/>
  </w:num>
  <w:num w:numId="43">
    <w:abstractNumId w:val="19"/>
  </w:num>
  <w:num w:numId="44">
    <w:abstractNumId w:val="15"/>
  </w:num>
  <w:num w:numId="45">
    <w:abstractNumId w:val="8"/>
  </w:num>
  <w:num w:numId="46">
    <w:abstractNumId w:val="46"/>
  </w:num>
  <w:num w:numId="47">
    <w:abstractNumId w:val="23"/>
  </w:num>
  <w:num w:numId="48">
    <w:abstractNumId w:val="4"/>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5E41"/>
    <w:rsid w:val="0004318A"/>
    <w:rsid w:val="00050DE8"/>
    <w:rsid w:val="000514EF"/>
    <w:rsid w:val="0007362C"/>
    <w:rsid w:val="00075DEE"/>
    <w:rsid w:val="00076EFC"/>
    <w:rsid w:val="0008346E"/>
    <w:rsid w:val="000928F9"/>
    <w:rsid w:val="00096E2D"/>
    <w:rsid w:val="000A7DA8"/>
    <w:rsid w:val="000B071A"/>
    <w:rsid w:val="000B1B0C"/>
    <w:rsid w:val="000B428A"/>
    <w:rsid w:val="000C304E"/>
    <w:rsid w:val="000C471B"/>
    <w:rsid w:val="000C66BB"/>
    <w:rsid w:val="000D32C1"/>
    <w:rsid w:val="000D4DB2"/>
    <w:rsid w:val="000E28CA"/>
    <w:rsid w:val="000E714F"/>
    <w:rsid w:val="000F0B58"/>
    <w:rsid w:val="000F36D1"/>
    <w:rsid w:val="000F3A82"/>
    <w:rsid w:val="00101FF7"/>
    <w:rsid w:val="00103406"/>
    <w:rsid w:val="001037D4"/>
    <w:rsid w:val="001057D2"/>
    <w:rsid w:val="00111DDA"/>
    <w:rsid w:val="0011740D"/>
    <w:rsid w:val="0012387E"/>
    <w:rsid w:val="00123F2F"/>
    <w:rsid w:val="00124F1F"/>
    <w:rsid w:val="00125EA7"/>
    <w:rsid w:val="00126D77"/>
    <w:rsid w:val="00132810"/>
    <w:rsid w:val="00135BCE"/>
    <w:rsid w:val="0013636C"/>
    <w:rsid w:val="00142F5A"/>
    <w:rsid w:val="00147F63"/>
    <w:rsid w:val="00155251"/>
    <w:rsid w:val="00161D0D"/>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7ED2"/>
    <w:rsid w:val="001C3E3E"/>
    <w:rsid w:val="001D1D6C"/>
    <w:rsid w:val="001D7651"/>
    <w:rsid w:val="001E392A"/>
    <w:rsid w:val="001E46CF"/>
    <w:rsid w:val="001E614C"/>
    <w:rsid w:val="001F03CC"/>
    <w:rsid w:val="001F05E0"/>
    <w:rsid w:val="001F2095"/>
    <w:rsid w:val="001F52B5"/>
    <w:rsid w:val="001F591E"/>
    <w:rsid w:val="002017D5"/>
    <w:rsid w:val="0020630E"/>
    <w:rsid w:val="00213A75"/>
    <w:rsid w:val="00225C3B"/>
    <w:rsid w:val="0023482D"/>
    <w:rsid w:val="00244809"/>
    <w:rsid w:val="0025208C"/>
    <w:rsid w:val="002644D0"/>
    <w:rsid w:val="00273E05"/>
    <w:rsid w:val="00275FD8"/>
    <w:rsid w:val="00285F85"/>
    <w:rsid w:val="00286B5F"/>
    <w:rsid w:val="00286EC7"/>
    <w:rsid w:val="00294FB3"/>
    <w:rsid w:val="00295C45"/>
    <w:rsid w:val="0029702B"/>
    <w:rsid w:val="002973F0"/>
    <w:rsid w:val="002A24FE"/>
    <w:rsid w:val="002A48C0"/>
    <w:rsid w:val="002A5CA9"/>
    <w:rsid w:val="002B197B"/>
    <w:rsid w:val="002B7E99"/>
    <w:rsid w:val="002C0868"/>
    <w:rsid w:val="002C4966"/>
    <w:rsid w:val="002C5B97"/>
    <w:rsid w:val="002D0FAE"/>
    <w:rsid w:val="002E25E7"/>
    <w:rsid w:val="002F18F3"/>
    <w:rsid w:val="002F793A"/>
    <w:rsid w:val="00301208"/>
    <w:rsid w:val="00310E8A"/>
    <w:rsid w:val="003129C6"/>
    <w:rsid w:val="003139C9"/>
    <w:rsid w:val="00321264"/>
    <w:rsid w:val="00324D23"/>
    <w:rsid w:val="00330958"/>
    <w:rsid w:val="003374BB"/>
    <w:rsid w:val="003423A1"/>
    <w:rsid w:val="003426DD"/>
    <w:rsid w:val="003476C1"/>
    <w:rsid w:val="00353739"/>
    <w:rsid w:val="00353EC5"/>
    <w:rsid w:val="00355DDB"/>
    <w:rsid w:val="00361885"/>
    <w:rsid w:val="0036486E"/>
    <w:rsid w:val="00365886"/>
    <w:rsid w:val="003672C8"/>
    <w:rsid w:val="00367564"/>
    <w:rsid w:val="00367B83"/>
    <w:rsid w:val="0037313D"/>
    <w:rsid w:val="003749D7"/>
    <w:rsid w:val="003810C0"/>
    <w:rsid w:val="003817AC"/>
    <w:rsid w:val="0038356E"/>
    <w:rsid w:val="003A433A"/>
    <w:rsid w:val="003A630D"/>
    <w:rsid w:val="003B0E37"/>
    <w:rsid w:val="003B37EF"/>
    <w:rsid w:val="003B5868"/>
    <w:rsid w:val="003B60FC"/>
    <w:rsid w:val="003C18EF"/>
    <w:rsid w:val="003C3775"/>
    <w:rsid w:val="003C50C5"/>
    <w:rsid w:val="003C61EA"/>
    <w:rsid w:val="003C6CE7"/>
    <w:rsid w:val="003C7D94"/>
    <w:rsid w:val="003D1945"/>
    <w:rsid w:val="003D3627"/>
    <w:rsid w:val="003D6897"/>
    <w:rsid w:val="003E1E75"/>
    <w:rsid w:val="003E62A7"/>
    <w:rsid w:val="003F487C"/>
    <w:rsid w:val="004008DF"/>
    <w:rsid w:val="00401B55"/>
    <w:rsid w:val="00401BB5"/>
    <w:rsid w:val="00402451"/>
    <w:rsid w:val="00404CD6"/>
    <w:rsid w:val="0040694F"/>
    <w:rsid w:val="00412A4B"/>
    <w:rsid w:val="00413D45"/>
    <w:rsid w:val="00413EB8"/>
    <w:rsid w:val="00417AFA"/>
    <w:rsid w:val="004226B7"/>
    <w:rsid w:val="004258D4"/>
    <w:rsid w:val="0043737C"/>
    <w:rsid w:val="0045634D"/>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CEE"/>
    <w:rsid w:val="004F390D"/>
    <w:rsid w:val="005126F2"/>
    <w:rsid w:val="00513AC5"/>
    <w:rsid w:val="0051443F"/>
    <w:rsid w:val="00514964"/>
    <w:rsid w:val="0051640A"/>
    <w:rsid w:val="005174D1"/>
    <w:rsid w:val="00517BAE"/>
    <w:rsid w:val="0052099F"/>
    <w:rsid w:val="00522E14"/>
    <w:rsid w:val="0052312C"/>
    <w:rsid w:val="00540CA6"/>
    <w:rsid w:val="00542191"/>
    <w:rsid w:val="00544386"/>
    <w:rsid w:val="0054489F"/>
    <w:rsid w:val="00547D8B"/>
    <w:rsid w:val="00552A4F"/>
    <w:rsid w:val="00565A0A"/>
    <w:rsid w:val="005672EA"/>
    <w:rsid w:val="00572E88"/>
    <w:rsid w:val="00576770"/>
    <w:rsid w:val="00584D35"/>
    <w:rsid w:val="00590B1D"/>
    <w:rsid w:val="00590FE3"/>
    <w:rsid w:val="00592BE0"/>
    <w:rsid w:val="005A293B"/>
    <w:rsid w:val="005A5E41"/>
    <w:rsid w:val="005D1F70"/>
    <w:rsid w:val="005D2EE1"/>
    <w:rsid w:val="005E587C"/>
    <w:rsid w:val="005E5FAD"/>
    <w:rsid w:val="005F48D5"/>
    <w:rsid w:val="006041EE"/>
    <w:rsid w:val="006043FF"/>
    <w:rsid w:val="006047D8"/>
    <w:rsid w:val="00604E9A"/>
    <w:rsid w:val="006066AC"/>
    <w:rsid w:val="006107FC"/>
    <w:rsid w:val="00616C1A"/>
    <w:rsid w:val="0063202C"/>
    <w:rsid w:val="0063361A"/>
    <w:rsid w:val="00633D82"/>
    <w:rsid w:val="00634789"/>
    <w:rsid w:val="00642FA1"/>
    <w:rsid w:val="00643397"/>
    <w:rsid w:val="00652AA9"/>
    <w:rsid w:val="00652B5C"/>
    <w:rsid w:val="00653B8E"/>
    <w:rsid w:val="006570BF"/>
    <w:rsid w:val="006640DD"/>
    <w:rsid w:val="00666BE5"/>
    <w:rsid w:val="00675B49"/>
    <w:rsid w:val="0068398A"/>
    <w:rsid w:val="006905F5"/>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3C85"/>
    <w:rsid w:val="006E4329"/>
    <w:rsid w:val="006E546E"/>
    <w:rsid w:val="006E7B53"/>
    <w:rsid w:val="006F21F3"/>
    <w:rsid w:val="006F2371"/>
    <w:rsid w:val="006F467D"/>
    <w:rsid w:val="006F7350"/>
    <w:rsid w:val="007054DD"/>
    <w:rsid w:val="00706D59"/>
    <w:rsid w:val="00710FE0"/>
    <w:rsid w:val="0071217C"/>
    <w:rsid w:val="007165BD"/>
    <w:rsid w:val="00727F08"/>
    <w:rsid w:val="00732E87"/>
    <w:rsid w:val="00735E3A"/>
    <w:rsid w:val="00741FE3"/>
    <w:rsid w:val="0074463C"/>
    <w:rsid w:val="00745446"/>
    <w:rsid w:val="00745595"/>
    <w:rsid w:val="00750BBC"/>
    <w:rsid w:val="00754545"/>
    <w:rsid w:val="00755676"/>
    <w:rsid w:val="0076113A"/>
    <w:rsid w:val="007611CD"/>
    <w:rsid w:val="0077347A"/>
    <w:rsid w:val="00780AD1"/>
    <w:rsid w:val="00780EC3"/>
    <w:rsid w:val="007816D7"/>
    <w:rsid w:val="007A4110"/>
    <w:rsid w:val="007A53E1"/>
    <w:rsid w:val="007C2C52"/>
    <w:rsid w:val="007C64F1"/>
    <w:rsid w:val="007D079E"/>
    <w:rsid w:val="007E3373"/>
    <w:rsid w:val="007F5126"/>
    <w:rsid w:val="00801EC5"/>
    <w:rsid w:val="00806D7D"/>
    <w:rsid w:val="00811814"/>
    <w:rsid w:val="00813A9A"/>
    <w:rsid w:val="00815787"/>
    <w:rsid w:val="00821A6C"/>
    <w:rsid w:val="0082371F"/>
    <w:rsid w:val="008341CC"/>
    <w:rsid w:val="008354A2"/>
    <w:rsid w:val="0083739E"/>
    <w:rsid w:val="00844B2F"/>
    <w:rsid w:val="00847950"/>
    <w:rsid w:val="00847EA1"/>
    <w:rsid w:val="00850F1B"/>
    <w:rsid w:val="00851329"/>
    <w:rsid w:val="00852E10"/>
    <w:rsid w:val="008546B3"/>
    <w:rsid w:val="00854B1E"/>
    <w:rsid w:val="00860008"/>
    <w:rsid w:val="008651CE"/>
    <w:rsid w:val="008677C6"/>
    <w:rsid w:val="00881AF1"/>
    <w:rsid w:val="00882021"/>
    <w:rsid w:val="00882FC4"/>
    <w:rsid w:val="0088732F"/>
    <w:rsid w:val="00890065"/>
    <w:rsid w:val="008A6250"/>
    <w:rsid w:val="008B35FC"/>
    <w:rsid w:val="008B3FB3"/>
    <w:rsid w:val="008C100C"/>
    <w:rsid w:val="008C7396"/>
    <w:rsid w:val="008D23C9"/>
    <w:rsid w:val="008D464F"/>
    <w:rsid w:val="008E1CE1"/>
    <w:rsid w:val="008F022E"/>
    <w:rsid w:val="008F0C80"/>
    <w:rsid w:val="008F38CE"/>
    <w:rsid w:val="008F5087"/>
    <w:rsid w:val="008F61FB"/>
    <w:rsid w:val="00903557"/>
    <w:rsid w:val="00903BE1"/>
    <w:rsid w:val="00903F25"/>
    <w:rsid w:val="009158FC"/>
    <w:rsid w:val="009225E1"/>
    <w:rsid w:val="0092395F"/>
    <w:rsid w:val="00933ED8"/>
    <w:rsid w:val="00944CF4"/>
    <w:rsid w:val="00951C02"/>
    <w:rsid w:val="009523EF"/>
    <w:rsid w:val="009558EF"/>
    <w:rsid w:val="00957AE3"/>
    <w:rsid w:val="00960D49"/>
    <w:rsid w:val="009738A4"/>
    <w:rsid w:val="009853E2"/>
    <w:rsid w:val="00995224"/>
    <w:rsid w:val="00996B9D"/>
    <w:rsid w:val="009A1CFF"/>
    <w:rsid w:val="009A44D0"/>
    <w:rsid w:val="009A4C1B"/>
    <w:rsid w:val="009B1274"/>
    <w:rsid w:val="009C2B7C"/>
    <w:rsid w:val="009C7DCE"/>
    <w:rsid w:val="009D1D26"/>
    <w:rsid w:val="009E5ACB"/>
    <w:rsid w:val="009F03D2"/>
    <w:rsid w:val="009F3D61"/>
    <w:rsid w:val="009F3F7F"/>
    <w:rsid w:val="009F6A4E"/>
    <w:rsid w:val="00A001B9"/>
    <w:rsid w:val="00A046ED"/>
    <w:rsid w:val="00A05FDF"/>
    <w:rsid w:val="00A0789C"/>
    <w:rsid w:val="00A12CC2"/>
    <w:rsid w:val="00A14F9A"/>
    <w:rsid w:val="00A355DC"/>
    <w:rsid w:val="00A36268"/>
    <w:rsid w:val="00A403F5"/>
    <w:rsid w:val="00A43E5D"/>
    <w:rsid w:val="00A44E81"/>
    <w:rsid w:val="00A471E7"/>
    <w:rsid w:val="00A50716"/>
    <w:rsid w:val="00A620C3"/>
    <w:rsid w:val="00A710C8"/>
    <w:rsid w:val="00A74192"/>
    <w:rsid w:val="00A83CAA"/>
    <w:rsid w:val="00A9135E"/>
    <w:rsid w:val="00A91CEB"/>
    <w:rsid w:val="00A92A05"/>
    <w:rsid w:val="00AA1F70"/>
    <w:rsid w:val="00AA7BD8"/>
    <w:rsid w:val="00AB66A4"/>
    <w:rsid w:val="00AC1887"/>
    <w:rsid w:val="00AC5012"/>
    <w:rsid w:val="00AD0665"/>
    <w:rsid w:val="00AD0F45"/>
    <w:rsid w:val="00AD1298"/>
    <w:rsid w:val="00AD4704"/>
    <w:rsid w:val="00AD6C00"/>
    <w:rsid w:val="00AD7FD8"/>
    <w:rsid w:val="00AE0702"/>
    <w:rsid w:val="00AF0908"/>
    <w:rsid w:val="00AF0D84"/>
    <w:rsid w:val="00AF1133"/>
    <w:rsid w:val="00AF5EEC"/>
    <w:rsid w:val="00B01B8E"/>
    <w:rsid w:val="00B050AF"/>
    <w:rsid w:val="00B07128"/>
    <w:rsid w:val="00B103B8"/>
    <w:rsid w:val="00B10DFC"/>
    <w:rsid w:val="00B13AF7"/>
    <w:rsid w:val="00B2415D"/>
    <w:rsid w:val="00B26B4C"/>
    <w:rsid w:val="00B31516"/>
    <w:rsid w:val="00B356DD"/>
    <w:rsid w:val="00B36720"/>
    <w:rsid w:val="00B5002D"/>
    <w:rsid w:val="00B53807"/>
    <w:rsid w:val="00B56878"/>
    <w:rsid w:val="00B569DB"/>
    <w:rsid w:val="00B62028"/>
    <w:rsid w:val="00B62E2E"/>
    <w:rsid w:val="00B641A5"/>
    <w:rsid w:val="00B641AA"/>
    <w:rsid w:val="00B70F81"/>
    <w:rsid w:val="00B73A86"/>
    <w:rsid w:val="00B75681"/>
    <w:rsid w:val="00B80CDB"/>
    <w:rsid w:val="00B81AB9"/>
    <w:rsid w:val="00B84D7B"/>
    <w:rsid w:val="00B86BC7"/>
    <w:rsid w:val="00B93485"/>
    <w:rsid w:val="00BA0919"/>
    <w:rsid w:val="00BA2083"/>
    <w:rsid w:val="00BA3A45"/>
    <w:rsid w:val="00BB78A9"/>
    <w:rsid w:val="00BC439B"/>
    <w:rsid w:val="00BC7D72"/>
    <w:rsid w:val="00BD0C18"/>
    <w:rsid w:val="00BD5C4F"/>
    <w:rsid w:val="00BD74E8"/>
    <w:rsid w:val="00BE00AC"/>
    <w:rsid w:val="00BE0637"/>
    <w:rsid w:val="00BE1CE0"/>
    <w:rsid w:val="00C02DEC"/>
    <w:rsid w:val="00C130CD"/>
    <w:rsid w:val="00C20C97"/>
    <w:rsid w:val="00C23558"/>
    <w:rsid w:val="00C254A7"/>
    <w:rsid w:val="00C30BBD"/>
    <w:rsid w:val="00C32606"/>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E0648"/>
    <w:rsid w:val="00CE06CB"/>
    <w:rsid w:val="00CE1F32"/>
    <w:rsid w:val="00CF18D3"/>
    <w:rsid w:val="00CF2745"/>
    <w:rsid w:val="00D027BA"/>
    <w:rsid w:val="00D06421"/>
    <w:rsid w:val="00D1032C"/>
    <w:rsid w:val="00D122C5"/>
    <w:rsid w:val="00D142A8"/>
    <w:rsid w:val="00D17F06"/>
    <w:rsid w:val="00D24DAF"/>
    <w:rsid w:val="00D27F14"/>
    <w:rsid w:val="00D27F62"/>
    <w:rsid w:val="00D336F4"/>
    <w:rsid w:val="00D34E24"/>
    <w:rsid w:val="00D4234B"/>
    <w:rsid w:val="00D43CB9"/>
    <w:rsid w:val="00D44AFA"/>
    <w:rsid w:val="00D5207A"/>
    <w:rsid w:val="00D54431"/>
    <w:rsid w:val="00D56563"/>
    <w:rsid w:val="00D57FAD"/>
    <w:rsid w:val="00D763BC"/>
    <w:rsid w:val="00D8216B"/>
    <w:rsid w:val="00D852A1"/>
    <w:rsid w:val="00DA5475"/>
    <w:rsid w:val="00DB7C1F"/>
    <w:rsid w:val="00DC75C8"/>
    <w:rsid w:val="00DD0478"/>
    <w:rsid w:val="00DD45F4"/>
    <w:rsid w:val="00DD73AA"/>
    <w:rsid w:val="00DE0F9F"/>
    <w:rsid w:val="00DE46EE"/>
    <w:rsid w:val="00DE6F0E"/>
    <w:rsid w:val="00DF1F29"/>
    <w:rsid w:val="00DF5EAF"/>
    <w:rsid w:val="00DF71DF"/>
    <w:rsid w:val="00E01912"/>
    <w:rsid w:val="00E06227"/>
    <w:rsid w:val="00E06A9A"/>
    <w:rsid w:val="00E1429C"/>
    <w:rsid w:val="00E20F80"/>
    <w:rsid w:val="00E21636"/>
    <w:rsid w:val="00E230BA"/>
    <w:rsid w:val="00E31A55"/>
    <w:rsid w:val="00E35020"/>
    <w:rsid w:val="00E36FE1"/>
    <w:rsid w:val="00E4299F"/>
    <w:rsid w:val="00E43C11"/>
    <w:rsid w:val="00E57DB7"/>
    <w:rsid w:val="00E66BA0"/>
    <w:rsid w:val="00E66E38"/>
    <w:rsid w:val="00E72306"/>
    <w:rsid w:val="00E7674F"/>
    <w:rsid w:val="00E9034C"/>
    <w:rsid w:val="00E90717"/>
    <w:rsid w:val="00E947B6"/>
    <w:rsid w:val="00EB7C69"/>
    <w:rsid w:val="00EC1016"/>
    <w:rsid w:val="00EC4D9D"/>
    <w:rsid w:val="00EC6397"/>
    <w:rsid w:val="00ED540D"/>
    <w:rsid w:val="00EE1E0B"/>
    <w:rsid w:val="00EE32B1"/>
    <w:rsid w:val="00EE3C80"/>
    <w:rsid w:val="00EE7D13"/>
    <w:rsid w:val="00EF4226"/>
    <w:rsid w:val="00EF4882"/>
    <w:rsid w:val="00EF545E"/>
    <w:rsid w:val="00EF5B8E"/>
    <w:rsid w:val="00F003C0"/>
    <w:rsid w:val="00F07E6A"/>
    <w:rsid w:val="00F10B93"/>
    <w:rsid w:val="00F21690"/>
    <w:rsid w:val="00F24170"/>
    <w:rsid w:val="00F249F9"/>
    <w:rsid w:val="00F3260A"/>
    <w:rsid w:val="00F41277"/>
    <w:rsid w:val="00F4291F"/>
    <w:rsid w:val="00F45E0E"/>
    <w:rsid w:val="00F47BF7"/>
    <w:rsid w:val="00F5125F"/>
    <w:rsid w:val="00F51AF1"/>
    <w:rsid w:val="00F5240A"/>
    <w:rsid w:val="00F53893"/>
    <w:rsid w:val="00F552C7"/>
    <w:rsid w:val="00F633FA"/>
    <w:rsid w:val="00F636FC"/>
    <w:rsid w:val="00F66C85"/>
    <w:rsid w:val="00F719DB"/>
    <w:rsid w:val="00F71A67"/>
    <w:rsid w:val="00F81243"/>
    <w:rsid w:val="00F85576"/>
    <w:rsid w:val="00F90F0E"/>
    <w:rsid w:val="00F94152"/>
    <w:rsid w:val="00FA2059"/>
    <w:rsid w:val="00FA361D"/>
    <w:rsid w:val="00FB1E02"/>
    <w:rsid w:val="00FB384A"/>
    <w:rsid w:val="00FB3A75"/>
    <w:rsid w:val="00FB5300"/>
    <w:rsid w:val="00FC1320"/>
    <w:rsid w:val="00FC5615"/>
    <w:rsid w:val="00FC566D"/>
    <w:rsid w:val="00FD012A"/>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sarif/"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hyperlink" Target="https://www.oasis-open.org/committees/sarif/ipr.php" TargetMode="External"/><Relationship Id="rId39" Type="http://schemas.openxmlformats.org/officeDocument/2006/relationships/hyperlink" Target="https://www.iso.org/standard/64029.html"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rfc-editor.org/info/rfc3986" TargetMode="External"/><Relationship Id="rId42" Type="http://schemas.openxmlformats.org/officeDocument/2006/relationships/hyperlink" Target="https://www.oasis-open.org/policies-guidelines/oasis-defined-terms-2017-05-26" TargetMode="External"/><Relationship Id="rId7" Type="http://schemas.openxmlformats.org/officeDocument/2006/relationships/endnotes" Target="endnot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www.rfc-editor.org/info/rfc3629" TargetMode="External"/><Relationship Id="rId38" Type="http://schemas.openxmlformats.org/officeDocument/2006/relationships/hyperlink" Target="https://www.iso.org/standard/57853.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iso.org/standard/40874.html" TargetMode="External"/><Relationship Id="rId41" Type="http://schemas.openxmlformats.org/officeDocument/2006/relationships/hyperlink" Target="https://www.oasis-open.org/policies-guidelines/tc-pro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yperlink" Target="https://www.oasis-open.org/policies-guidelines/ipr" TargetMode="External"/><Relationship Id="rId32" Type="http://schemas.openxmlformats.org/officeDocument/2006/relationships/hyperlink" Target="http://www.rfc-editor.org/info/rfc2045" TargetMode="External"/><Relationship Id="rId37" Type="http://schemas.openxmlformats.org/officeDocument/2006/relationships/hyperlink" Target="http://www.unicode.org/versions/Unicode10.0.0/" TargetMode="External"/><Relationship Id="rId40" Type="http://schemas.openxmlformats.org/officeDocument/2006/relationships/hyperlink" Target="https://www.iso.org/standard/42926.html"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nvlpubs.nist.gov/nistpubs/FIPS/NIST.FIPS.180-4.pdf" TargetMode="External"/><Relationship Id="rId36" Type="http://schemas.openxmlformats.org/officeDocument/2006/relationships/hyperlink" Target="http://semver.org/"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www.ietf.org/rfc/rfc2119.tx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ecma-international.org/publications/files/ECMA-ST/ECMA-404.pdf" TargetMode="External"/><Relationship Id="rId30" Type="http://schemas.openxmlformats.org/officeDocument/2006/relationships/hyperlink" Target="http://json-schema.org/latest/json-schema-core.html" TargetMode="External"/><Relationship Id="rId35" Type="http://schemas.openxmlformats.org/officeDocument/2006/relationships/hyperlink" Target="http://www.rfc-editor.org/info/rfc5646" TargetMode="External"/><Relationship Id="rId43" Type="http://schemas.openxmlformats.org/officeDocument/2006/relationships/hyperlink" Target="http://docs.oasis-open.org/templates/TCHandbook/ConformanceGuidelin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ED068-05CF-4B90-8409-C2A1C9C4E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6068</TotalTime>
  <Pages>1</Pages>
  <Words>35680</Words>
  <Characters>203378</Characters>
  <Application>Microsoft Office Word</Application>
  <DocSecurity>0</DocSecurity>
  <Lines>1694</Lines>
  <Paragraphs>477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238581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180</cp:revision>
  <cp:lastPrinted>2011-08-05T16:21:00Z</cp:lastPrinted>
  <dcterms:created xsi:type="dcterms:W3CDTF">2017-08-01T19:18:00Z</dcterms:created>
  <dcterms:modified xsi:type="dcterms:W3CDTF">2017-11-29T23:04:00Z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