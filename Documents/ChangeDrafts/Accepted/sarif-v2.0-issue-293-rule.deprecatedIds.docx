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23625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236258">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236258">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236258">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236258">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236258">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236258">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236258">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236258">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236258">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236258">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236258">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236258">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236258">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236258">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236258">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236258">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236258">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236258">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236258">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236258">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236258">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236258">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23625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23625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23625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23625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23625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23625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23625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23625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23625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23625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23625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23625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236258"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23625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23625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23625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23625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23625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23625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23625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23625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23625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23625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23625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23625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23625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23625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23625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23625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23625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proofErr w:type="spellStart"/>
      <w:r w:rsidRPr="00635CB7">
        <w:rPr>
          <w:rStyle w:val="CODEtemp"/>
        </w:rPr>
        <w:t>fileLocation</w:t>
      </w:r>
      <w:proofErr w:type="spellEnd"/>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proofErr w:type="spellStart"/>
      <w:r w:rsidRPr="00635CB7">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proofErr w:type="spellStart"/>
      <w:r w:rsidRPr="00784307">
        <w:rPr>
          <w:rStyle w:val="CODEtemp"/>
        </w:rPr>
        <w:t>fileIndex</w:t>
      </w:r>
      <w:proofErr w:type="spellEnd"/>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proofErr w:type="spellStart"/>
      <w:r>
        <w:t>uriBaseId</w:t>
      </w:r>
      <w:proofErr w:type="spellEnd"/>
      <w:r>
        <w:t xml:space="preserve"> property</w:t>
      </w:r>
      <w:bookmarkEnd w:id="124"/>
      <w:bookmarkEnd w:id="125"/>
    </w:p>
    <w:p w14:paraId="3AB64385" w14:textId="5EA1F35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151A300" w:rsidR="004E2E96" w:rsidRDefault="004E2E96" w:rsidP="004D076C">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proofErr w:type="spellStart"/>
      <w:r>
        <w:t>fileIndex</w:t>
      </w:r>
      <w:proofErr w:type="spellEnd"/>
      <w:r>
        <w:t xml:space="preserve">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1861920"/>
      <w:r>
        <w:lastRenderedPageBreak/>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D07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B13922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proofErr w:type="spellStart"/>
      <w:r>
        <w:t>sarifLog</w:t>
      </w:r>
      <w:proofErr w:type="spellEnd"/>
      <w:r>
        <w:t xml:space="preserve"> object</w:t>
      </w:r>
      <w:bookmarkEnd w:id="197"/>
    </w:p>
    <w:p w14:paraId="5BC49FE7" w14:textId="1A32BD8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proofErr w:type="spellStart"/>
            <w:r>
              <w:rPr>
                <w:rStyle w:val="CODEtemp"/>
              </w:rPr>
              <w:lastRenderedPageBreak/>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proofErr w:type="spellStart"/>
      <w:r>
        <w:t>richText</w:t>
      </w:r>
      <w:proofErr w:type="spellEnd"/>
      <w:r>
        <w:t xml:space="preserve">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proofErr w:type="spellStart"/>
      <w:r>
        <w:t>messageId</w:t>
      </w:r>
      <w:proofErr w:type="spellEnd"/>
      <w:r>
        <w:t xml:space="preserve">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proofErr w:type="spellStart"/>
      <w:r>
        <w:t>richMessageId</w:t>
      </w:r>
      <w:proofErr w:type="spellEnd"/>
      <w:r>
        <w:t xml:space="preserve">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proofErr w:type="spellStart"/>
      <w:r>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9458FF5"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proofErr w:type="spellStart"/>
      <w:r>
        <w:t>aggregateIds</w:t>
      </w:r>
      <w:proofErr w:type="spellEnd"/>
      <w:r>
        <w:t xml:space="preserve">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proofErr w:type="spellStart"/>
      <w:r>
        <w:t>baselineI</w:t>
      </w:r>
      <w:r w:rsidR="00435405">
        <w:t>nstanceGui</w:t>
      </w:r>
      <w:r>
        <w:t>d</w:t>
      </w:r>
      <w:proofErr w:type="spellEnd"/>
      <w:r>
        <w:t xml:space="preserve">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proofErr w:type="spellStart"/>
      <w:r>
        <w:t>versionControlProvenance</w:t>
      </w:r>
      <w:proofErr w:type="spellEnd"/>
      <w:r>
        <w:t xml:space="preserv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1D2642E2"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proofErr w:type="spellStart"/>
      <w:r>
        <w:t>originalUriBaseIds</w:t>
      </w:r>
      <w:proofErr w:type="spellEnd"/>
      <w:r>
        <w:t xml:space="preserve">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4D076C">
      <w:pPr>
        <w:pStyle w:val="ListParagraph"/>
        <w:numPr>
          <w:ilvl w:val="0"/>
          <w:numId w:val="70"/>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4D076C">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4D076C">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proofErr w:type="spellStart"/>
      <w:r>
        <w:t>logicalLocations</w:t>
      </w:r>
      <w:proofErr w:type="spellEnd"/>
      <w:r>
        <w:t xml:space="preserve">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w:t>
      </w:r>
      <w:r w:rsidR="00ED4F69">
        <w:lastRenderedPageBreak/>
        <w:t xml:space="preserve">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w:t>
      </w:r>
      <w:proofErr w:type="spellStart"/>
      <w:r>
        <w:t>logicalLocations</w:t>
      </w:r>
      <w:proofErr w:type="spellEnd"/>
      <w:r>
        <w:t xml:space="preserve">":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proofErr w:type="spellStart"/>
      <w:r>
        <w:t>defaultFileEncoding</w:t>
      </w:r>
      <w:bookmarkEnd w:id="262"/>
      <w:bookmarkEnd w:id="263"/>
      <w:proofErr w:type="spellEnd"/>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proofErr w:type="spellStart"/>
      <w:r>
        <w:t>newlineSequences</w:t>
      </w:r>
      <w:bookmarkEnd w:id="264"/>
      <w:proofErr w:type="spellEnd"/>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D07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proofErr w:type="spellStart"/>
      <w:r>
        <w:lastRenderedPageBreak/>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proofErr w:type="spellStart"/>
      <w:r>
        <w:t>richMessageMimeType</w:t>
      </w:r>
      <w:proofErr w:type="spellEnd"/>
      <w:r>
        <w:t xml:space="preserv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proofErr w:type="spellStart"/>
      <w:r>
        <w:t>redactionToken</w:t>
      </w:r>
      <w:bookmarkEnd w:id="269"/>
      <w:proofErr w:type="spellEnd"/>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48AEB4"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proofErr w:type="spellStart"/>
      <w:r>
        <w:lastRenderedPageBreak/>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proofErr w:type="spellStart"/>
      <w:r>
        <w:t>fileLocation</w:t>
      </w:r>
      <w:proofErr w:type="spellEnd"/>
      <w:r>
        <w:t xml:space="preserve"> property</w:t>
      </w:r>
      <w:bookmarkEnd w:id="275"/>
      <w:bookmarkEnd w:id="276"/>
    </w:p>
    <w:p w14:paraId="46352381" w14:textId="36BB4EB5"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proofErr w:type="spellStart"/>
      <w:r>
        <w:t>instanceGuid</w:t>
      </w:r>
      <w:proofErr w:type="spellEnd"/>
      <w:r>
        <w:t xml:space="preserve"> property</w:t>
      </w:r>
      <w:bookmarkEnd w:id="277"/>
      <w:bookmarkEnd w:id="278"/>
    </w:p>
    <w:p w14:paraId="54EBB426" w14:textId="229C770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D07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proofErr w:type="spellStart"/>
      <w:r>
        <w:t>instanceId</w:t>
      </w:r>
      <w:proofErr w:type="spellEnd"/>
      <w:r>
        <w:t xml:space="preserve"> property</w:t>
      </w:r>
      <w:bookmarkEnd w:id="287"/>
      <w:bookmarkEnd w:id="288"/>
    </w:p>
    <w:p w14:paraId="4B70380E" w14:textId="613B00A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proofErr w:type="spellStart"/>
      <w:r>
        <w:t>instanceGuid</w:t>
      </w:r>
      <w:proofErr w:type="spellEnd"/>
      <w:r>
        <w:t xml:space="preserve"> property</w:t>
      </w:r>
      <w:bookmarkEnd w:id="290"/>
      <w:bookmarkEnd w:id="291"/>
    </w:p>
    <w:p w14:paraId="171C0D57" w14:textId="3450BF9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proofErr w:type="spellStart"/>
      <w:r>
        <w:t>correlationGuid</w:t>
      </w:r>
      <w:proofErr w:type="spellEnd"/>
      <w:r>
        <w:t xml:space="preserve"> property</w:t>
      </w:r>
      <w:bookmarkEnd w:id="292"/>
      <w:bookmarkEnd w:id="293"/>
    </w:p>
    <w:p w14:paraId="0DF48F07" w14:textId="78CA1A7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1862009"/>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1862010"/>
      <w:proofErr w:type="spellStart"/>
      <w:r>
        <w:t>semanticVersion</w:t>
      </w:r>
      <w:proofErr w:type="spellEnd"/>
      <w:r>
        <w:t xml:space="preserve">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proofErr w:type="spellStart"/>
      <w:r>
        <w:t>dottedQuadFileVersion</w:t>
      </w:r>
      <w:proofErr w:type="spellEnd"/>
      <w:r>
        <w:t xml:space="preserve">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proofErr w:type="spellStart"/>
      <w:r>
        <w:t>downloadUri</w:t>
      </w:r>
      <w:proofErr w:type="spellEnd"/>
      <w:r>
        <w:t xml:space="preserve"> property</w:t>
      </w:r>
      <w:bookmarkEnd w:id="307"/>
    </w:p>
    <w:p w14:paraId="29604BF7" w14:textId="22E31F86"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proofErr w:type="spellStart"/>
      <w:r>
        <w:t>resourceLocation</w:t>
      </w:r>
      <w:proofErr w:type="spellEnd"/>
      <w:r>
        <w:t xml:space="preserve">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C5BDC7"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F8950B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proofErr w:type="spellStart"/>
      <w:r>
        <w:t>responseFiles</w:t>
      </w:r>
      <w:proofErr w:type="spellEnd"/>
      <w:r>
        <w:t xml:space="preserve">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6D323291"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proofErr w:type="spellStart"/>
      <w:r>
        <w:t>startTime</w:t>
      </w:r>
      <w:r w:rsidR="00485F6A">
        <w:t>Utc</w:t>
      </w:r>
      <w:proofErr w:type="spellEnd"/>
      <w:r>
        <w:t xml:space="preserve"> property</w:t>
      </w:r>
      <w:bookmarkEnd w:id="327"/>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8" w:name="_Toc531862024"/>
      <w:proofErr w:type="spellStart"/>
      <w:r>
        <w:lastRenderedPageBreak/>
        <w:t>endTime</w:t>
      </w:r>
      <w:r w:rsidR="00D1201D">
        <w:t>Utc</w:t>
      </w:r>
      <w:proofErr w:type="spellEnd"/>
      <w:r>
        <w:t xml:space="preserve"> property</w:t>
      </w:r>
      <w:bookmarkEnd w:id="328"/>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29" w:name="_Ref509050679"/>
      <w:bookmarkStart w:id="330" w:name="_Toc531862025"/>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1" w:name="_Ref509050368"/>
      <w:bookmarkStart w:id="332" w:name="_Toc531862026"/>
      <w:proofErr w:type="spellStart"/>
      <w:r>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862027"/>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4" w:name="_Ref509050492"/>
      <w:bookmarkStart w:id="335" w:name="_Toc531862028"/>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862029"/>
      <w:proofErr w:type="spellStart"/>
      <w:r>
        <w:lastRenderedPageBreak/>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862030"/>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86203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86203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862033"/>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862034"/>
      <w:proofErr w:type="spellStart"/>
      <w:r>
        <w:t>executableLocation</w:t>
      </w:r>
      <w:proofErr w:type="spellEnd"/>
      <w:r w:rsidR="00401BB5">
        <w:t xml:space="preserve"> property</w:t>
      </w:r>
      <w:bookmarkEnd w:id="343"/>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862035"/>
      <w:proofErr w:type="spellStart"/>
      <w:r>
        <w:t>workingDirectory</w:t>
      </w:r>
      <w:proofErr w:type="spellEnd"/>
      <w:r>
        <w:t xml:space="preserve"> property</w:t>
      </w:r>
      <w:bookmarkEnd w:id="344"/>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862036"/>
      <w:proofErr w:type="spellStart"/>
      <w:r>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862037"/>
      <w:proofErr w:type="spellStart"/>
      <w:r>
        <w:t>toolNotifications</w:t>
      </w:r>
      <w:proofErr w:type="spellEnd"/>
      <w:r>
        <w:t xml:space="preserve"> property</w:t>
      </w:r>
      <w:bookmarkEnd w:id="346"/>
      <w:bookmarkEnd w:id="347"/>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862038"/>
      <w:proofErr w:type="spellStart"/>
      <w:r>
        <w:t>configurationNotifications</w:t>
      </w:r>
      <w:proofErr w:type="spellEnd"/>
      <w:r>
        <w:t xml:space="preserve"> property</w:t>
      </w:r>
      <w:bookmarkEnd w:id="348"/>
      <w:bookmarkEnd w:id="349"/>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862039"/>
      <w:r>
        <w:lastRenderedPageBreak/>
        <w:t>stdin, stdout, stderr</w:t>
      </w:r>
      <w:r w:rsidR="00D943E5">
        <w:t xml:space="preserve">, and </w:t>
      </w:r>
      <w:proofErr w:type="spellStart"/>
      <w:r w:rsidR="00D943E5">
        <w:t>stdoutStderr</w:t>
      </w:r>
      <w:proofErr w:type="spellEnd"/>
      <w:r>
        <w:t xml:space="preserve"> properties</w:t>
      </w:r>
      <w:bookmarkEnd w:id="350"/>
      <w:bookmarkEnd w:id="351"/>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2" w:name="_Ref507597819"/>
      <w:bookmarkStart w:id="353" w:name="_Toc531862040"/>
      <w:bookmarkStart w:id="354" w:name="_Ref506806657"/>
      <w:r>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862041"/>
      <w:r>
        <w:t>General</w:t>
      </w:r>
      <w:bookmarkEnd w:id="355"/>
      <w:bookmarkEnd w:id="356"/>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4D07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862042"/>
      <w:r>
        <w:t>description property</w:t>
      </w:r>
      <w:bookmarkEnd w:id="358"/>
      <w:bookmarkEnd w:id="359"/>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862043"/>
      <w:proofErr w:type="spellStart"/>
      <w:r>
        <w:lastRenderedPageBreak/>
        <w:t>fileLocation</w:t>
      </w:r>
      <w:proofErr w:type="spellEnd"/>
      <w:r w:rsidR="00A27D47">
        <w:t xml:space="preserve"> property</w:t>
      </w:r>
      <w:bookmarkEnd w:id="360"/>
      <w:bookmarkEnd w:id="361"/>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2" w:name="_Toc531862044"/>
      <w:r>
        <w:t>regions property</w:t>
      </w:r>
      <w:bookmarkEnd w:id="362"/>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3" w:name="_Toc531862045"/>
      <w:bookmarkStart w:id="364" w:name="_Hlk513212887"/>
      <w:r>
        <w:t>rectangles property</w:t>
      </w:r>
      <w:bookmarkEnd w:id="363"/>
    </w:p>
    <w:p w14:paraId="731EC896" w14:textId="7EAE18CC"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862046"/>
      <w:bookmarkEnd w:id="364"/>
      <w:r>
        <w:t>conversion object</w:t>
      </w:r>
      <w:bookmarkEnd w:id="354"/>
      <w:bookmarkEnd w:id="365"/>
    </w:p>
    <w:p w14:paraId="615BCC83" w14:textId="7B3EE260" w:rsidR="00AC6C45" w:rsidRDefault="00AC6C45" w:rsidP="00AC6C45">
      <w:pPr>
        <w:pStyle w:val="Heading3"/>
      </w:pPr>
      <w:bookmarkStart w:id="366" w:name="_Toc531862047"/>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862048"/>
      <w:r>
        <w:t>tool property</w:t>
      </w:r>
      <w:bookmarkEnd w:id="367"/>
      <w:bookmarkEnd w:id="368"/>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862049"/>
      <w:r>
        <w:lastRenderedPageBreak/>
        <w:t>invocation property</w:t>
      </w:r>
      <w:bookmarkEnd w:id="369"/>
      <w:bookmarkEnd w:id="370"/>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862050"/>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6129D4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73" w:name="_Ref511829625"/>
      <w:bookmarkStart w:id="374" w:name="_Toc531862051"/>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1862052"/>
      <w:r>
        <w:t>General</w:t>
      </w:r>
      <w:bookmarkEnd w:id="375"/>
    </w:p>
    <w:p w14:paraId="7229D67F" w14:textId="4F169EF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76" w:name="_Toc531862053"/>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47DE1BE" w:rsidR="002315DB" w:rsidRDefault="007A480E" w:rsidP="002315DB">
      <w:pPr>
        <w:pStyle w:val="Heading3"/>
      </w:pPr>
      <w:bookmarkStart w:id="377" w:name="_Ref511829678"/>
      <w:bookmarkStart w:id="378" w:name="_Toc531862054"/>
      <w:proofErr w:type="spellStart"/>
      <w:r>
        <w:t>repositoryUri</w:t>
      </w:r>
      <w:proofErr w:type="spellEnd"/>
      <w:r>
        <w:t xml:space="preserve"> </w:t>
      </w:r>
      <w:r w:rsidR="002315DB">
        <w:t>property</w:t>
      </w:r>
      <w:bookmarkEnd w:id="377"/>
      <w:bookmarkEnd w:id="378"/>
    </w:p>
    <w:p w14:paraId="1785AFD1" w14:textId="16AF9431"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862055"/>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862056"/>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84" w:name="_Ref526939310"/>
      <w:bookmarkStart w:id="385" w:name="_Toc531862057"/>
      <w:proofErr w:type="spellStart"/>
      <w:r>
        <w:lastRenderedPageBreak/>
        <w:t>revisionTag</w:t>
      </w:r>
      <w:proofErr w:type="spellEnd"/>
      <w:r>
        <w:t xml:space="preserve"> </w:t>
      </w:r>
      <w:r w:rsidR="002315DB">
        <w:t>property</w:t>
      </w:r>
      <w:bookmarkEnd w:id="384"/>
      <w:bookmarkEnd w:id="385"/>
    </w:p>
    <w:p w14:paraId="343EFC1F" w14:textId="5280723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86" w:name="_Ref526939293"/>
      <w:bookmarkStart w:id="387" w:name="_Toc531862058"/>
      <w:bookmarkStart w:id="388" w:name="_Hlk525802952"/>
      <w:proofErr w:type="spellStart"/>
      <w:r>
        <w:t>asOfTimeUtc</w:t>
      </w:r>
      <w:proofErr w:type="spellEnd"/>
      <w:r>
        <w:t xml:space="preserve"> </w:t>
      </w:r>
      <w:r w:rsidR="002315DB">
        <w:t>property</w:t>
      </w:r>
      <w:bookmarkEnd w:id="386"/>
      <w:bookmarkEnd w:id="387"/>
    </w:p>
    <w:p w14:paraId="1844A6A7" w14:textId="0D7C34D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1862059"/>
      <w:bookmarkEnd w:id="388"/>
      <w:r>
        <w:t>file object</w:t>
      </w:r>
      <w:bookmarkEnd w:id="389"/>
      <w:bookmarkEnd w:id="390"/>
      <w:bookmarkEnd w:id="391"/>
    </w:p>
    <w:p w14:paraId="375224F2" w14:textId="20156049" w:rsidR="00401BB5" w:rsidRDefault="00401BB5" w:rsidP="00401BB5">
      <w:pPr>
        <w:pStyle w:val="Heading3"/>
      </w:pPr>
      <w:bookmarkStart w:id="392" w:name="_Toc531862060"/>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1862061"/>
      <w:proofErr w:type="spellStart"/>
      <w:r>
        <w:t>fileLocation</w:t>
      </w:r>
      <w:proofErr w:type="spellEnd"/>
      <w:r w:rsidR="00401BB5">
        <w:t xml:space="preserve"> property</w:t>
      </w:r>
      <w:bookmarkEnd w:id="393"/>
      <w:bookmarkEnd w:id="394"/>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395" w:name="_Ref493404063"/>
      <w:bookmarkStart w:id="396" w:name="_Toc531862062"/>
      <w:proofErr w:type="spellStart"/>
      <w:r>
        <w:t>parentIndex</w:t>
      </w:r>
      <w:proofErr w:type="spellEnd"/>
      <w:r>
        <w:t xml:space="preserve"> </w:t>
      </w:r>
      <w:r w:rsidR="00401BB5">
        <w:t>property</w:t>
      </w:r>
      <w:bookmarkEnd w:id="395"/>
      <w:bookmarkEnd w:id="396"/>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5D4185E0" w:rsidR="00321264" w:rsidRDefault="00321264" w:rsidP="00321264">
      <w:pPr>
        <w:pStyle w:val="Note"/>
      </w:pPr>
      <w:r>
        <w:lastRenderedPageBreak/>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1862063"/>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1862064"/>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1862065"/>
      <w:bookmarkStart w:id="402" w:name="_Hlk514318855"/>
      <w:r>
        <w:lastRenderedPageBreak/>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D07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41001BEF"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17FC6582"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1862066"/>
      <w:bookmarkEnd w:id="403"/>
      <w:proofErr w:type="spellStart"/>
      <w:r>
        <w:t>mimeType</w:t>
      </w:r>
      <w:proofErr w:type="spellEnd"/>
      <w:r>
        <w:t xml:space="preserve"> property</w:t>
      </w:r>
      <w:bookmarkEnd w:id="404"/>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1862067"/>
      <w:r>
        <w:t>contents property</w:t>
      </w:r>
      <w:bookmarkEnd w:id="405"/>
      <w:bookmarkEnd w:id="406"/>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1862068"/>
      <w:r>
        <w:t>encoding property</w:t>
      </w:r>
      <w:bookmarkEnd w:id="407"/>
      <w:bookmarkEnd w:id="408"/>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1862069"/>
      <w:r>
        <w:t>hashes property</w:t>
      </w:r>
      <w:bookmarkEnd w:id="409"/>
      <w:bookmarkEnd w:id="410"/>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1862070"/>
      <w:proofErr w:type="spellStart"/>
      <w:r>
        <w:t>lastModifiedTime</w:t>
      </w:r>
      <w:r w:rsidR="00327EBE">
        <w:t>Utc</w:t>
      </w:r>
      <w:proofErr w:type="spellEnd"/>
      <w:r>
        <w:t xml:space="preserve"> property</w:t>
      </w:r>
      <w:bookmarkEnd w:id="411"/>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1862071"/>
      <w:r>
        <w:t>result object</w:t>
      </w:r>
      <w:bookmarkEnd w:id="412"/>
      <w:bookmarkEnd w:id="413"/>
    </w:p>
    <w:p w14:paraId="74FD90F6" w14:textId="18F2DD20" w:rsidR="00401BB5" w:rsidRDefault="00401BB5" w:rsidP="00401BB5">
      <w:pPr>
        <w:pStyle w:val="Heading3"/>
      </w:pPr>
      <w:bookmarkStart w:id="414" w:name="_Toc531862072"/>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1862073"/>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1862074"/>
      <w:bookmarkStart w:id="418" w:name="_Ref493408865"/>
      <w:proofErr w:type="spellStart"/>
      <w:r>
        <w:t>i</w:t>
      </w:r>
      <w:r w:rsidR="00435405">
        <w:t>nstanceGui</w:t>
      </w:r>
      <w:r>
        <w:t>d</w:t>
      </w:r>
      <w:proofErr w:type="spellEnd"/>
      <w:r>
        <w:t xml:space="preserve"> property</w:t>
      </w:r>
      <w:bookmarkEnd w:id="417"/>
    </w:p>
    <w:p w14:paraId="2C599143" w14:textId="66DBF7D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1862075"/>
      <w:proofErr w:type="spellStart"/>
      <w:r>
        <w:t>correlationGuid</w:t>
      </w:r>
      <w:proofErr w:type="spellEnd"/>
      <w:r>
        <w:t xml:space="preserve"> property</w:t>
      </w:r>
      <w:bookmarkEnd w:id="420"/>
      <w:bookmarkEnd w:id="421"/>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1862076"/>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Ref531188246"/>
      <w:bookmarkStart w:id="426" w:name="_Toc531862077"/>
      <w:proofErr w:type="spellStart"/>
      <w:r>
        <w:t>ruleIndex</w:t>
      </w:r>
      <w:proofErr w:type="spellEnd"/>
      <w:r>
        <w:t xml:space="preserve"> property</w:t>
      </w:r>
      <w:bookmarkEnd w:id="425"/>
      <w:bookmarkEnd w:id="426"/>
    </w:p>
    <w:p w14:paraId="543A4472" w14:textId="0F7BCD49"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4D07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1862078"/>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1862079"/>
      <w:r>
        <w:t>message property</w:t>
      </w:r>
      <w:bookmarkEnd w:id="429"/>
      <w:bookmarkEnd w:id="430"/>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1862080"/>
      <w:r>
        <w:t>locations property</w:t>
      </w:r>
      <w:bookmarkEnd w:id="432"/>
      <w:bookmarkEnd w:id="433"/>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1862081"/>
      <w:proofErr w:type="spellStart"/>
      <w:r>
        <w:t>analysisTarget</w:t>
      </w:r>
      <w:proofErr w:type="spellEnd"/>
      <w:r w:rsidR="00673F27">
        <w:t xml:space="preserve"> p</w:t>
      </w:r>
      <w:r>
        <w:t>roperty</w:t>
      </w:r>
      <w:bookmarkEnd w:id="434"/>
      <w:bookmarkEnd w:id="435"/>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1862082"/>
      <w:r>
        <w:t>fingerprints property</w:t>
      </w:r>
      <w:bookmarkEnd w:id="436"/>
      <w:bookmarkEnd w:id="437"/>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23625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1862083"/>
      <w:proofErr w:type="spellStart"/>
      <w:r>
        <w:t>partialFingerprints</w:t>
      </w:r>
      <w:proofErr w:type="spellEnd"/>
      <w:r w:rsidR="00401BB5">
        <w:t xml:space="preserve"> property</w:t>
      </w:r>
      <w:bookmarkEnd w:id="438"/>
      <w:bookmarkEnd w:id="439"/>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3ED63345"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1862084"/>
      <w:proofErr w:type="spellStart"/>
      <w:r>
        <w:lastRenderedPageBreak/>
        <w:t>codeFlows</w:t>
      </w:r>
      <w:proofErr w:type="spellEnd"/>
      <w:r>
        <w:t xml:space="preserve"> property</w:t>
      </w:r>
      <w:bookmarkEnd w:id="441"/>
      <w:bookmarkEnd w:id="442"/>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1862085"/>
      <w:r>
        <w:t>graphs property</w:t>
      </w:r>
      <w:bookmarkEnd w:id="443"/>
      <w:bookmarkEnd w:id="444"/>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1862086"/>
      <w:r>
        <w:t>graphTraversals property</w:t>
      </w:r>
      <w:bookmarkEnd w:id="445"/>
      <w:bookmarkEnd w:id="446"/>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1862087"/>
      <w:r>
        <w:t>stacks property</w:t>
      </w:r>
      <w:bookmarkEnd w:id="447"/>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1862088"/>
      <w:proofErr w:type="spellStart"/>
      <w:r>
        <w:t>relatedLocations</w:t>
      </w:r>
      <w:proofErr w:type="spellEnd"/>
      <w:r>
        <w:t xml:space="preserve"> property</w:t>
      </w:r>
      <w:bookmarkEnd w:id="448"/>
      <w:bookmarkEnd w:id="449"/>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1862089"/>
      <w:proofErr w:type="spellStart"/>
      <w:r>
        <w:t>suppressionStates</w:t>
      </w:r>
      <w:proofErr w:type="spellEnd"/>
      <w:r>
        <w:t xml:space="preserve"> property</w:t>
      </w:r>
      <w:bookmarkEnd w:id="450"/>
    </w:p>
    <w:p w14:paraId="1AE8DC88" w14:textId="2A54B9A5" w:rsidR="00401BB5" w:rsidRDefault="00401BB5" w:rsidP="00401BB5">
      <w:pPr>
        <w:pStyle w:val="Heading4"/>
      </w:pPr>
      <w:bookmarkStart w:id="451" w:name="_Toc531862090"/>
      <w:r>
        <w:t>General</w:t>
      </w:r>
      <w:bookmarkEnd w:id="451"/>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1862091"/>
      <w:proofErr w:type="spellStart"/>
      <w:r>
        <w:t>suppressedInSource</w:t>
      </w:r>
      <w:proofErr w:type="spellEnd"/>
      <w:r>
        <w:t xml:space="preserv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4" w:name="_Ref493475253"/>
      <w:bookmarkStart w:id="455" w:name="_Toc531862092"/>
      <w:proofErr w:type="spellStart"/>
      <w:r>
        <w:t>suppressedExternally</w:t>
      </w:r>
      <w:proofErr w:type="spellEnd"/>
      <w:r>
        <w:t xml:space="preserve">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6" w:name="_Ref493351360"/>
      <w:bookmarkStart w:id="457" w:name="_Toc531862093"/>
      <w:bookmarkStart w:id="458" w:name="_Hlk514318442"/>
      <w:proofErr w:type="spellStart"/>
      <w:r>
        <w:t>baselineState</w:t>
      </w:r>
      <w:proofErr w:type="spellEnd"/>
      <w:r>
        <w:t xml:space="preserve"> property</w:t>
      </w:r>
      <w:bookmarkEnd w:id="456"/>
      <w:bookmarkEnd w:id="45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9" w:name="_Ref531188379"/>
      <w:bookmarkStart w:id="460" w:name="_Toc531862094"/>
      <w:r>
        <w:lastRenderedPageBreak/>
        <w:t>rank property</w:t>
      </w:r>
      <w:bookmarkEnd w:id="459"/>
      <w:bookmarkEnd w:id="46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proofErr w:type="spellStart"/>
      <w:r w:rsidRPr="00F47B45">
        <w:rPr>
          <w:rStyle w:val="CODEtemp"/>
        </w:rPr>
        <w:t>ruleId</w:t>
      </w:r>
      <w:proofErr w:type="spellEnd"/>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proofErr w:type="spellStart"/>
      <w:r w:rsidRPr="00F47B45">
        <w:rPr>
          <w:rStyle w:val="CODEtemp"/>
        </w:rPr>
        <w:t>resources.rules</w:t>
      </w:r>
      <w:proofErr w:type="spellEnd"/>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1" w:name="_Ref507598047"/>
      <w:bookmarkStart w:id="462" w:name="_Ref508987354"/>
      <w:bookmarkStart w:id="463" w:name="_Toc531862095"/>
      <w:bookmarkStart w:id="464" w:name="_Ref506807829"/>
      <w:r>
        <w:t>a</w:t>
      </w:r>
      <w:r w:rsidR="00A27D47">
        <w:t>ttachments</w:t>
      </w:r>
      <w:bookmarkEnd w:id="461"/>
      <w:r>
        <w:t xml:space="preserve"> property</w:t>
      </w:r>
      <w:bookmarkEnd w:id="462"/>
      <w:bookmarkEnd w:id="463"/>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465" w:name="_Toc531862096"/>
      <w:proofErr w:type="spellStart"/>
      <w:r>
        <w:t>workItem</w:t>
      </w:r>
      <w:r w:rsidR="00326BD5">
        <w:t>Uri</w:t>
      </w:r>
      <w:r w:rsidR="008C5D5A">
        <w:t>s</w:t>
      </w:r>
      <w:proofErr w:type="spellEnd"/>
      <w:r>
        <w:t xml:space="preserve"> property</w:t>
      </w:r>
      <w:bookmarkEnd w:id="465"/>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1862097"/>
      <w:proofErr w:type="spellStart"/>
      <w:r>
        <w:t>hostedViewerUri</w:t>
      </w:r>
      <w:proofErr w:type="spellEnd"/>
      <w:r>
        <w:t xml:space="preserve"> property</w:t>
      </w:r>
      <w:bookmarkEnd w:id="466"/>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1862098"/>
      <w:proofErr w:type="spellStart"/>
      <w:r>
        <w:lastRenderedPageBreak/>
        <w:t>resultProvenance</w:t>
      </w:r>
      <w:bookmarkEnd w:id="467"/>
      <w:proofErr w:type="spellEnd"/>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1862099"/>
      <w:proofErr w:type="spellStart"/>
      <w:r>
        <w:t>conversionProvenance</w:t>
      </w:r>
      <w:proofErr w:type="spellEnd"/>
      <w:r>
        <w:t xml:space="preserve"> property</w:t>
      </w:r>
      <w:bookmarkEnd w:id="464"/>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04AE4C22"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lastRenderedPageBreak/>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1862100"/>
      <w:r>
        <w:t>fixes property</w:t>
      </w:r>
      <w:bookmarkEnd w:id="470"/>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471" w:name="_Toc531862101"/>
      <w:proofErr w:type="spellStart"/>
      <w:r>
        <w:t>occurrenceCount</w:t>
      </w:r>
      <w:proofErr w:type="spellEnd"/>
      <w:r>
        <w:t xml:space="preserve"> property</w:t>
      </w:r>
      <w:bookmarkEnd w:id="471"/>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1862102"/>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1862103"/>
      <w:r>
        <w:t>General</w:t>
      </w:r>
      <w:bookmarkEnd w:id="475"/>
      <w:bookmarkEnd w:id="476"/>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477" w:name="_Toc531862104"/>
      <w:r>
        <w:t>Constraints</w:t>
      </w:r>
      <w:bookmarkEnd w:id="477"/>
    </w:p>
    <w:p w14:paraId="01C657E7" w14:textId="0FD99C87"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4D07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78" w:name="_Ref493477623"/>
      <w:bookmarkStart w:id="479" w:name="_Ref493478351"/>
      <w:bookmarkStart w:id="480" w:name="_Toc531862105"/>
      <w:proofErr w:type="spellStart"/>
      <w:r>
        <w:t>physicalLocation</w:t>
      </w:r>
      <w:proofErr w:type="spellEnd"/>
      <w:r>
        <w:t xml:space="preserve"> </w:t>
      </w:r>
      <w:r w:rsidR="006E546E">
        <w:t>property</w:t>
      </w:r>
      <w:bookmarkEnd w:id="478"/>
      <w:bookmarkEnd w:id="479"/>
      <w:bookmarkEnd w:id="480"/>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1862106"/>
      <w:proofErr w:type="spellStart"/>
      <w:r>
        <w:t>fullyQualifiedLogicalName</w:t>
      </w:r>
      <w:proofErr w:type="spellEnd"/>
      <w:r>
        <w:t xml:space="preserv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484" w:name="_Hlk513194534"/>
      <w:bookmarkStart w:id="48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1457AA0B"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3B964672" w:rsidR="006E0178" w:rsidRDefault="006E0178" w:rsidP="006E0178">
      <w:pPr>
        <w:pStyle w:val="Codesmall"/>
      </w:pPr>
      <w:r>
        <w:t>"</w:t>
      </w:r>
      <w:proofErr w:type="spellStart"/>
      <w:r>
        <w:t>logicalLocations</w:t>
      </w:r>
      <w:proofErr w:type="spellEnd"/>
      <w:r>
        <w:t xml:space="preserve">":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486" w:name="_Ref530062627"/>
      <w:bookmarkStart w:id="487" w:name="_Toc531862107"/>
      <w:proofErr w:type="spellStart"/>
      <w:r>
        <w:t>logicalLocationIndex</w:t>
      </w:r>
      <w:proofErr w:type="spellEnd"/>
      <w:r>
        <w:t xml:space="preserve"> property</w:t>
      </w:r>
      <w:bookmarkEnd w:id="486"/>
      <w:bookmarkEnd w:id="487"/>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4D07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1862108"/>
      <w:r>
        <w:lastRenderedPageBreak/>
        <w:t>message property</w:t>
      </w:r>
      <w:bookmarkEnd w:id="488"/>
      <w:bookmarkEnd w:id="489"/>
      <w:bookmarkEnd w:id="490"/>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491" w:name="_Ref510102819"/>
      <w:bookmarkStart w:id="492" w:name="_Toc531862109"/>
      <w:r>
        <w:t>annotations property</w:t>
      </w:r>
      <w:bookmarkEnd w:id="491"/>
      <w:bookmarkEnd w:id="492"/>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1862110"/>
      <w:proofErr w:type="spellStart"/>
      <w:r>
        <w:t>physicalLocation</w:t>
      </w:r>
      <w:proofErr w:type="spellEnd"/>
      <w:r>
        <w:t xml:space="preserve"> object</w:t>
      </w:r>
      <w:bookmarkEnd w:id="493"/>
      <w:bookmarkEnd w:id="494"/>
      <w:bookmarkEnd w:id="495"/>
      <w:bookmarkEnd w:id="496"/>
    </w:p>
    <w:p w14:paraId="0B9181AD" w14:textId="12F902F2" w:rsidR="006E546E" w:rsidRDefault="006E546E" w:rsidP="006E546E">
      <w:pPr>
        <w:pStyle w:val="Heading3"/>
      </w:pPr>
      <w:bookmarkStart w:id="497" w:name="_Toc531862111"/>
      <w:r>
        <w:t>General</w:t>
      </w:r>
      <w:bookmarkEnd w:id="49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Toc531862112"/>
      <w:bookmarkStart w:id="500" w:name="_Ref493343236"/>
      <w:r>
        <w:t>id property</w:t>
      </w:r>
      <w:bookmarkEnd w:id="498"/>
      <w:bookmarkEnd w:id="499"/>
    </w:p>
    <w:p w14:paraId="39E78313" w14:textId="493E42D1"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1862113"/>
      <w:proofErr w:type="spellStart"/>
      <w:r>
        <w:t>fileLocation</w:t>
      </w:r>
      <w:proofErr w:type="spellEnd"/>
      <w:r w:rsidR="006E546E">
        <w:t xml:space="preserve"> property</w:t>
      </w:r>
      <w:bookmarkEnd w:id="500"/>
      <w:bookmarkEnd w:id="501"/>
      <w:bookmarkEnd w:id="502"/>
      <w:bookmarkEnd w:id="503"/>
      <w:bookmarkEnd w:id="504"/>
      <w:bookmarkEnd w:id="505"/>
    </w:p>
    <w:p w14:paraId="5D69C82C" w14:textId="47E78649"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1862114"/>
      <w:r>
        <w:t>region property</w:t>
      </w:r>
      <w:bookmarkEnd w:id="506"/>
      <w:bookmarkEnd w:id="507"/>
    </w:p>
    <w:p w14:paraId="34CA82A6" w14:textId="3645C35D"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08" w:name="_Toc531862115"/>
      <w:proofErr w:type="spellStart"/>
      <w:r>
        <w:t>contextRegion</w:t>
      </w:r>
      <w:proofErr w:type="spellEnd"/>
      <w:r>
        <w:t xml:space="preserve"> property</w:t>
      </w:r>
      <w:bookmarkEnd w:id="508"/>
    </w:p>
    <w:p w14:paraId="220640FE" w14:textId="00E9BD49"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1862116"/>
      <w:r>
        <w:t>region object</w:t>
      </w:r>
      <w:bookmarkEnd w:id="509"/>
      <w:bookmarkEnd w:id="510"/>
    </w:p>
    <w:p w14:paraId="5C4DB1F6" w14:textId="19917190" w:rsidR="006E546E" w:rsidRDefault="006E546E" w:rsidP="006E546E">
      <w:pPr>
        <w:pStyle w:val="Heading3"/>
      </w:pPr>
      <w:bookmarkStart w:id="511" w:name="_Toc531862117"/>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1862118"/>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D07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lastRenderedPageBreak/>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lastRenderedPageBreak/>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3AC09F9"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259E7227"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B9B151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16" w:name="_Ref509043519"/>
      <w:bookmarkStart w:id="517" w:name="_Ref509043733"/>
      <w:bookmarkStart w:id="518" w:name="_Toc531862119"/>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19" w:name="_Toc531862120"/>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7851D0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1862121"/>
      <w:proofErr w:type="spellStart"/>
      <w:r>
        <w:t>startLine</w:t>
      </w:r>
      <w:proofErr w:type="spellEnd"/>
      <w:r>
        <w:t xml:space="preserve"> property</w:t>
      </w:r>
      <w:bookmarkEnd w:id="520"/>
      <w:bookmarkEnd w:id="521"/>
      <w:bookmarkEnd w:id="522"/>
      <w:bookmarkEnd w:id="523"/>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1862122"/>
      <w:proofErr w:type="spellStart"/>
      <w:r>
        <w:t>startColumn</w:t>
      </w:r>
      <w:proofErr w:type="spellEnd"/>
      <w:r>
        <w:t xml:space="preserve">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EA6DAAF"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1862123"/>
      <w:proofErr w:type="spellStart"/>
      <w:r>
        <w:t>endLine</w:t>
      </w:r>
      <w:proofErr w:type="spellEnd"/>
      <w:r>
        <w:t xml:space="preserv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30" w:name="_Ref493491342"/>
      <w:bookmarkStart w:id="531" w:name="_Ref493492427"/>
      <w:bookmarkStart w:id="532" w:name="_Toc531862124"/>
      <w:proofErr w:type="spellStart"/>
      <w:r>
        <w:t>endColumn</w:t>
      </w:r>
      <w:proofErr w:type="spellEnd"/>
      <w:r>
        <w:t xml:space="preserve">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1862125"/>
      <w:proofErr w:type="spellStart"/>
      <w:r>
        <w:t>charO</w:t>
      </w:r>
      <w:r w:rsidR="006E546E">
        <w:t>ffset</w:t>
      </w:r>
      <w:proofErr w:type="spellEnd"/>
      <w:r w:rsidR="006E546E">
        <w:t xml:space="preserve"> property</w:t>
      </w:r>
      <w:bookmarkEnd w:id="533"/>
      <w:bookmarkEnd w:id="534"/>
      <w:bookmarkEnd w:id="535"/>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1862126"/>
      <w:proofErr w:type="spellStart"/>
      <w:r>
        <w:t>charL</w:t>
      </w:r>
      <w:r w:rsidR="006E546E">
        <w:t>ength</w:t>
      </w:r>
      <w:proofErr w:type="spellEnd"/>
      <w:r w:rsidR="006E546E">
        <w:t xml:space="preserve"> property</w:t>
      </w:r>
      <w:bookmarkEnd w:id="536"/>
      <w:bookmarkEnd w:id="537"/>
      <w:bookmarkEnd w:id="538"/>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1862127"/>
      <w:proofErr w:type="spellStart"/>
      <w:r>
        <w:lastRenderedPageBreak/>
        <w:t>byteOffset</w:t>
      </w:r>
      <w:proofErr w:type="spellEnd"/>
      <w:r>
        <w:t xml:space="preserve">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1862128"/>
      <w:proofErr w:type="spellStart"/>
      <w:r>
        <w:t>byteLength</w:t>
      </w:r>
      <w:proofErr w:type="spellEnd"/>
      <w:r>
        <w:t xml:space="preserve"> property</w:t>
      </w:r>
      <w:bookmarkEnd w:id="541"/>
      <w:bookmarkEnd w:id="542"/>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1862129"/>
      <w:r>
        <w:t>snippet property</w:t>
      </w:r>
      <w:bookmarkEnd w:id="543"/>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1862130"/>
      <w:r>
        <w:t>message property</w:t>
      </w:r>
      <w:bookmarkEnd w:id="544"/>
      <w:bookmarkEnd w:id="545"/>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Toc531862131"/>
      <w:bookmarkStart w:id="548" w:name="_Hlk513212890"/>
      <w:r>
        <w:t>rectangle object</w:t>
      </w:r>
      <w:bookmarkEnd w:id="546"/>
      <w:bookmarkEnd w:id="547"/>
    </w:p>
    <w:p w14:paraId="3C4A6F0B" w14:textId="2FBD2981" w:rsidR="008A21D5" w:rsidRDefault="008A21D5" w:rsidP="008A21D5">
      <w:pPr>
        <w:pStyle w:val="Heading3"/>
      </w:pPr>
      <w:bookmarkStart w:id="549" w:name="_Toc531862132"/>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1862133"/>
      <w:r>
        <w:t>top, left, bottom, and right properties</w:t>
      </w:r>
      <w:bookmarkEnd w:id="550"/>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1862134"/>
      <w:r>
        <w:lastRenderedPageBreak/>
        <w:t>message property</w:t>
      </w:r>
      <w:bookmarkEnd w:id="551"/>
      <w:bookmarkEnd w:id="552"/>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1862135"/>
      <w:bookmarkEnd w:id="548"/>
      <w:proofErr w:type="spellStart"/>
      <w:r>
        <w:t>logicalLocation</w:t>
      </w:r>
      <w:proofErr w:type="spellEnd"/>
      <w:r>
        <w:t xml:space="preserve"> object</w:t>
      </w:r>
      <w:bookmarkEnd w:id="553"/>
      <w:bookmarkEnd w:id="554"/>
    </w:p>
    <w:p w14:paraId="479717FF" w14:textId="2760154A" w:rsidR="006E546E" w:rsidRDefault="006E546E" w:rsidP="006E546E">
      <w:pPr>
        <w:pStyle w:val="Heading3"/>
      </w:pPr>
      <w:bookmarkStart w:id="555" w:name="_Toc531862136"/>
      <w:r>
        <w:t>General</w:t>
      </w:r>
      <w:bookmarkEnd w:id="55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556" w:name="_Ref514248023"/>
      <w:bookmarkStart w:id="557" w:name="_Toc531862137"/>
      <w:r>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1862138"/>
      <w:r>
        <w:t>name property</w:t>
      </w:r>
      <w:bookmarkEnd w:id="558"/>
      <w:bookmarkEnd w:id="559"/>
    </w:p>
    <w:p w14:paraId="55C381B2" w14:textId="06C87DD8"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1862139"/>
      <w:proofErr w:type="spellStart"/>
      <w:r>
        <w:t>fullyQualifiedName</w:t>
      </w:r>
      <w:proofErr w:type="spellEnd"/>
      <w:r>
        <w:t xml:space="preserve"> property</w:t>
      </w:r>
      <w:bookmarkEnd w:id="560"/>
      <w:bookmarkEnd w:id="561"/>
    </w:p>
    <w:p w14:paraId="0F5707EB" w14:textId="0FCBC51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62" w:name="_Toc531862140"/>
      <w:proofErr w:type="spellStart"/>
      <w:r>
        <w:t>decoratedName</w:t>
      </w:r>
      <w:proofErr w:type="spellEnd"/>
      <w:r>
        <w:t xml:space="preserve"> property</w:t>
      </w:r>
      <w:bookmarkEnd w:id="56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1862141"/>
      <w:r>
        <w:t>kind property</w:t>
      </w:r>
      <w:bookmarkEnd w:id="563"/>
      <w:bookmarkEnd w:id="564"/>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565" w:name="_Ref530059029"/>
      <w:bookmarkStart w:id="566" w:name="_Toc531862142"/>
      <w:proofErr w:type="spellStart"/>
      <w:r>
        <w:t>parentIndex</w:t>
      </w:r>
      <w:proofErr w:type="spellEnd"/>
      <w:r>
        <w:t xml:space="preserve"> </w:t>
      </w:r>
      <w:r w:rsidR="006E546E">
        <w:t>property</w:t>
      </w:r>
      <w:bookmarkEnd w:id="565"/>
      <w:bookmarkEnd w:id="566"/>
    </w:p>
    <w:p w14:paraId="765BBE49" w14:textId="46987A4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1862143"/>
      <w:proofErr w:type="spellStart"/>
      <w:r>
        <w:t>codeFlow</w:t>
      </w:r>
      <w:proofErr w:type="spellEnd"/>
      <w:r>
        <w:t xml:space="preserve"> object</w:t>
      </w:r>
      <w:bookmarkEnd w:id="567"/>
      <w:bookmarkEnd w:id="568"/>
    </w:p>
    <w:p w14:paraId="507EC364" w14:textId="20C3EC2C" w:rsidR="00B163FF" w:rsidRDefault="00B163FF" w:rsidP="00B163FF">
      <w:pPr>
        <w:pStyle w:val="Heading3"/>
      </w:pPr>
      <w:bookmarkStart w:id="569" w:name="_Ref510009088"/>
      <w:bookmarkStart w:id="570" w:name="_Toc531862144"/>
      <w:r>
        <w:t>General</w:t>
      </w:r>
      <w:bookmarkEnd w:id="569"/>
      <w:bookmarkEnd w:id="57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1862145"/>
      <w:r>
        <w:t>message property</w:t>
      </w:r>
      <w:bookmarkEnd w:id="571"/>
      <w:bookmarkEnd w:id="572"/>
    </w:p>
    <w:p w14:paraId="39D6B74B" w14:textId="062EEEDF"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1862146"/>
      <w:proofErr w:type="spellStart"/>
      <w:r>
        <w:t>threadFlows</w:t>
      </w:r>
      <w:proofErr w:type="spellEnd"/>
      <w:r>
        <w:t xml:space="preserve"> property</w:t>
      </w:r>
      <w:bookmarkEnd w:id="573"/>
      <w:bookmarkEnd w:id="574"/>
    </w:p>
    <w:p w14:paraId="2D2C91FB" w14:textId="5F1117C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1862147"/>
      <w:proofErr w:type="spellStart"/>
      <w:r>
        <w:lastRenderedPageBreak/>
        <w:t>thread</w:t>
      </w:r>
      <w:r w:rsidR="006E546E">
        <w:t>Flow</w:t>
      </w:r>
      <w:proofErr w:type="spellEnd"/>
      <w:r w:rsidR="006E546E">
        <w:t xml:space="preserve"> object</w:t>
      </w:r>
      <w:bookmarkEnd w:id="575"/>
      <w:bookmarkEnd w:id="576"/>
    </w:p>
    <w:p w14:paraId="68EE36AB" w14:textId="336A5D40" w:rsidR="006E546E" w:rsidRDefault="006E546E" w:rsidP="006E546E">
      <w:pPr>
        <w:pStyle w:val="Heading3"/>
      </w:pPr>
      <w:bookmarkStart w:id="577" w:name="_Toc531862148"/>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578" w:name="_Ref510008395"/>
      <w:bookmarkStart w:id="579" w:name="_Toc531862149"/>
      <w:r>
        <w:t>id property</w:t>
      </w:r>
      <w:bookmarkEnd w:id="578"/>
      <w:bookmarkEnd w:id="579"/>
    </w:p>
    <w:p w14:paraId="39CECB41" w14:textId="16C569B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1862150"/>
      <w:r>
        <w:t>message property</w:t>
      </w:r>
      <w:bookmarkEnd w:id="580"/>
      <w:bookmarkEnd w:id="581"/>
    </w:p>
    <w:p w14:paraId="3994B882" w14:textId="0018062E"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1862151"/>
      <w:r>
        <w:t>locations property</w:t>
      </w:r>
      <w:bookmarkEnd w:id="582"/>
      <w:bookmarkEnd w:id="583"/>
    </w:p>
    <w:p w14:paraId="648A48EB" w14:textId="2457823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1862152"/>
      <w:r>
        <w:t>graph object</w:t>
      </w:r>
      <w:bookmarkEnd w:id="584"/>
      <w:bookmarkEnd w:id="585"/>
    </w:p>
    <w:p w14:paraId="79771063" w14:textId="13A3DA96" w:rsidR="00CD4F20" w:rsidRDefault="00CD4F20" w:rsidP="00CD4F20">
      <w:pPr>
        <w:pStyle w:val="Heading3"/>
      </w:pPr>
      <w:bookmarkStart w:id="586" w:name="_Toc531862153"/>
      <w:r>
        <w:t>General</w:t>
      </w:r>
      <w:bookmarkEnd w:id="586"/>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587" w:name="_Ref511822858"/>
      <w:bookmarkStart w:id="588" w:name="_Toc531862154"/>
      <w:r>
        <w:t>id property</w:t>
      </w:r>
      <w:bookmarkEnd w:id="587"/>
      <w:bookmarkEnd w:id="588"/>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D07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1862155"/>
      <w:r>
        <w:t>description property</w:t>
      </w:r>
      <w:bookmarkEnd w:id="589"/>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590" w:name="_Ref511823242"/>
      <w:bookmarkStart w:id="591" w:name="_Toc531862156"/>
      <w:r>
        <w:t>nodes property</w:t>
      </w:r>
      <w:bookmarkEnd w:id="590"/>
      <w:bookmarkEnd w:id="591"/>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1862157"/>
      <w:r>
        <w:t>edges property</w:t>
      </w:r>
      <w:bookmarkEnd w:id="592"/>
      <w:bookmarkEnd w:id="593"/>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1862158"/>
      <w:r>
        <w:t>node object</w:t>
      </w:r>
      <w:bookmarkEnd w:id="594"/>
      <w:bookmarkEnd w:id="595"/>
    </w:p>
    <w:p w14:paraId="5C490915" w14:textId="5A0DD1FC" w:rsidR="00CD4F20" w:rsidRDefault="00CD4F20" w:rsidP="00CD4F20">
      <w:pPr>
        <w:pStyle w:val="Heading3"/>
      </w:pPr>
      <w:bookmarkStart w:id="596" w:name="_Toc531862159"/>
      <w:r>
        <w:t>General</w:t>
      </w:r>
      <w:bookmarkEnd w:id="596"/>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597" w:name="_Ref511822118"/>
      <w:bookmarkStart w:id="598" w:name="_Toc531862160"/>
      <w:r>
        <w:t>id property</w:t>
      </w:r>
      <w:bookmarkEnd w:id="597"/>
      <w:bookmarkEnd w:id="598"/>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1862161"/>
      <w:r>
        <w:t>label property</w:t>
      </w:r>
      <w:bookmarkEnd w:id="599"/>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00" w:name="_Toc531862162"/>
      <w:r>
        <w:t>location property</w:t>
      </w:r>
      <w:bookmarkEnd w:id="600"/>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1862163"/>
      <w:r>
        <w:t>children property</w:t>
      </w:r>
      <w:bookmarkEnd w:id="601"/>
      <w:bookmarkEnd w:id="602"/>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1862164"/>
      <w:r>
        <w:t>edge object</w:t>
      </w:r>
      <w:bookmarkEnd w:id="603"/>
      <w:bookmarkEnd w:id="604"/>
    </w:p>
    <w:p w14:paraId="78AF70AE" w14:textId="37DDAA2D" w:rsidR="00CD4F20" w:rsidRDefault="00CD4F20" w:rsidP="00CD4F20">
      <w:pPr>
        <w:pStyle w:val="Heading3"/>
      </w:pPr>
      <w:bookmarkStart w:id="605" w:name="_Toc531862165"/>
      <w:r>
        <w:t>General</w:t>
      </w:r>
      <w:bookmarkEnd w:id="605"/>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06" w:name="_Ref511823280"/>
      <w:bookmarkStart w:id="607" w:name="_Toc531862166"/>
      <w:r>
        <w:t>id property</w:t>
      </w:r>
      <w:bookmarkEnd w:id="606"/>
      <w:bookmarkEnd w:id="607"/>
    </w:p>
    <w:p w14:paraId="5747D78D" w14:textId="59D86FF8"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09" w:name="_Toc531862167"/>
      <w:r>
        <w:t>label property</w:t>
      </w:r>
      <w:bookmarkEnd w:id="609"/>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1862168"/>
      <w:r>
        <w:t>sourceNodeId property</w:t>
      </w:r>
      <w:bookmarkEnd w:id="610"/>
      <w:bookmarkEnd w:id="611"/>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1862169"/>
      <w:r>
        <w:t>targetNodeId property</w:t>
      </w:r>
      <w:bookmarkEnd w:id="613"/>
      <w:bookmarkEnd w:id="614"/>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615" w:name="_Ref511819971"/>
      <w:bookmarkStart w:id="616" w:name="_Toc531862170"/>
      <w:r>
        <w:t>graphTraversal object</w:t>
      </w:r>
      <w:bookmarkEnd w:id="615"/>
      <w:bookmarkEnd w:id="616"/>
    </w:p>
    <w:p w14:paraId="7EE87AC4" w14:textId="2D601D1D" w:rsidR="00CD4F20" w:rsidRDefault="00CD4F20" w:rsidP="00CD4F20">
      <w:pPr>
        <w:pStyle w:val="Heading3"/>
      </w:pPr>
      <w:bookmarkStart w:id="617" w:name="_Toc531862171"/>
      <w:r>
        <w:t>General</w:t>
      </w:r>
      <w:bookmarkEnd w:id="617"/>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618" w:name="_Ref511823337"/>
      <w:bookmarkStart w:id="619" w:name="_Toc531862172"/>
      <w:r>
        <w:t>graphId property</w:t>
      </w:r>
      <w:bookmarkEnd w:id="618"/>
      <w:bookmarkEnd w:id="619"/>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20" w:name="_Toc531862173"/>
      <w:r>
        <w:t>description property</w:t>
      </w:r>
      <w:bookmarkEnd w:id="620"/>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1862174"/>
      <w:proofErr w:type="spellStart"/>
      <w:r>
        <w:t>initialState</w:t>
      </w:r>
      <w:proofErr w:type="spellEnd"/>
      <w:r>
        <w:t xml:space="preserve"> property</w:t>
      </w:r>
      <w:bookmarkEnd w:id="621"/>
      <w:bookmarkEnd w:id="622"/>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623" w:name="_Ref511822614"/>
      <w:bookmarkStart w:id="624" w:name="_Toc531862175"/>
      <w:r>
        <w:lastRenderedPageBreak/>
        <w:t>edgeTraversals property</w:t>
      </w:r>
      <w:bookmarkEnd w:id="623"/>
      <w:bookmarkEnd w:id="624"/>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1862176"/>
      <w:r>
        <w:t>edgeTraversal object</w:t>
      </w:r>
      <w:bookmarkEnd w:id="625"/>
      <w:bookmarkEnd w:id="626"/>
    </w:p>
    <w:p w14:paraId="4A14EA88" w14:textId="696B8630" w:rsidR="00CD4F20" w:rsidRDefault="00CD4F20" w:rsidP="00CD4F20">
      <w:pPr>
        <w:pStyle w:val="Heading3"/>
      </w:pPr>
      <w:bookmarkStart w:id="627" w:name="_Toc531862177"/>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1862178"/>
      <w:r>
        <w:t>edgeId property</w:t>
      </w:r>
      <w:bookmarkEnd w:id="628"/>
      <w:bookmarkEnd w:id="629"/>
      <w:bookmarkEnd w:id="630"/>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631" w:name="_Toc531862179"/>
      <w:r>
        <w:t>message property</w:t>
      </w:r>
      <w:bookmarkEnd w:id="631"/>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1862180"/>
      <w:proofErr w:type="spellStart"/>
      <w:r>
        <w:t>finalState</w:t>
      </w:r>
      <w:proofErr w:type="spellEnd"/>
      <w:r>
        <w:t xml:space="preserve"> property</w:t>
      </w:r>
      <w:bookmarkEnd w:id="632"/>
      <w:bookmarkEnd w:id="633"/>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634" w:name="_Toc531862181"/>
      <w:proofErr w:type="spellStart"/>
      <w:r>
        <w:t>stepOverEdgeCount</w:t>
      </w:r>
      <w:proofErr w:type="spellEnd"/>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1862182"/>
      <w:r>
        <w:t>stack object</w:t>
      </w:r>
      <w:bookmarkEnd w:id="635"/>
      <w:bookmarkEnd w:id="636"/>
    </w:p>
    <w:p w14:paraId="5A2500F3" w14:textId="474DE860" w:rsidR="006E546E" w:rsidRDefault="006E546E" w:rsidP="006E546E">
      <w:pPr>
        <w:pStyle w:val="Heading3"/>
      </w:pPr>
      <w:bookmarkStart w:id="637" w:name="_Toc531862183"/>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1862184"/>
      <w:r>
        <w:t>message property</w:t>
      </w:r>
      <w:bookmarkEnd w:id="638"/>
      <w:bookmarkEnd w:id="639"/>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1862185"/>
      <w:r>
        <w:t>frames property</w:t>
      </w:r>
      <w:bookmarkEnd w:id="640"/>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1862186"/>
      <w:proofErr w:type="spellStart"/>
      <w:r>
        <w:t>stackFrame</w:t>
      </w:r>
      <w:proofErr w:type="spellEnd"/>
      <w:r>
        <w:t xml:space="preserve"> object</w:t>
      </w:r>
      <w:bookmarkEnd w:id="641"/>
      <w:bookmarkEnd w:id="642"/>
    </w:p>
    <w:p w14:paraId="440DEBE2" w14:textId="2D9664B2" w:rsidR="006E546E" w:rsidRDefault="006E546E" w:rsidP="006E546E">
      <w:pPr>
        <w:pStyle w:val="Heading3"/>
      </w:pPr>
      <w:bookmarkStart w:id="643" w:name="_Toc531862187"/>
      <w:r>
        <w:t>General</w:t>
      </w:r>
      <w:bookmarkEnd w:id="643"/>
    </w:p>
    <w:p w14:paraId="7DA1CA9D" w14:textId="1D2FC8A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644" w:name="_Ref503362303"/>
      <w:bookmarkStart w:id="645" w:name="_Toc531862188"/>
      <w:r>
        <w:t xml:space="preserve">location </w:t>
      </w:r>
      <w:r w:rsidR="00D10846">
        <w:t>property</w:t>
      </w:r>
      <w:bookmarkEnd w:id="644"/>
      <w:bookmarkEnd w:id="645"/>
    </w:p>
    <w:p w14:paraId="075462B0" w14:textId="6AC28D1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1862189"/>
      <w:r>
        <w:t>module property</w:t>
      </w:r>
      <w:bookmarkEnd w:id="64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1862190"/>
      <w:proofErr w:type="spellStart"/>
      <w:r>
        <w:t>threadId</w:t>
      </w:r>
      <w:proofErr w:type="spellEnd"/>
      <w:r>
        <w:t xml:space="preserve"> property</w:t>
      </w:r>
      <w:bookmarkEnd w:id="64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1862191"/>
      <w:r>
        <w:t>address property</w:t>
      </w:r>
      <w:bookmarkEnd w:id="64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1862192"/>
      <w:r>
        <w:lastRenderedPageBreak/>
        <w:t>offset property</w:t>
      </w:r>
      <w:bookmarkEnd w:id="64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D07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50" w:name="_Toc531862193"/>
      <w:r>
        <w:t>parameters property</w:t>
      </w:r>
      <w:bookmarkEnd w:id="650"/>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1862194"/>
      <w:proofErr w:type="spellStart"/>
      <w:r>
        <w:t>thread</w:t>
      </w:r>
      <w:r w:rsidR="007D2F0F">
        <w:t>FlowLocation</w:t>
      </w:r>
      <w:proofErr w:type="spellEnd"/>
      <w:r w:rsidR="007D2F0F">
        <w:t xml:space="preserve"> </w:t>
      </w:r>
      <w:r w:rsidR="006E546E">
        <w:t>object</w:t>
      </w:r>
      <w:bookmarkEnd w:id="651"/>
      <w:bookmarkEnd w:id="652"/>
      <w:bookmarkEnd w:id="653"/>
    </w:p>
    <w:p w14:paraId="6AFFA125" w14:textId="72CDB951" w:rsidR="006E546E" w:rsidRDefault="006E546E" w:rsidP="006E546E">
      <w:pPr>
        <w:pStyle w:val="Heading3"/>
      </w:pPr>
      <w:bookmarkStart w:id="654" w:name="_Toc531862195"/>
      <w:r>
        <w:t>General</w:t>
      </w:r>
      <w:bookmarkEnd w:id="65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5" w:name="_Ref493497783"/>
      <w:bookmarkStart w:id="656" w:name="_Ref493499799"/>
      <w:bookmarkStart w:id="657" w:name="_Toc531862196"/>
      <w:r>
        <w:t xml:space="preserve">location </w:t>
      </w:r>
      <w:r w:rsidR="006E546E">
        <w:t>property</w:t>
      </w:r>
      <w:bookmarkEnd w:id="655"/>
      <w:bookmarkEnd w:id="656"/>
      <w:bookmarkEnd w:id="657"/>
    </w:p>
    <w:p w14:paraId="4354E1E2" w14:textId="609F3EA2"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8" w:name="_Toc531862197"/>
      <w:r>
        <w:t>module property</w:t>
      </w:r>
      <w:bookmarkEnd w:id="6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9" w:name="_Toc531862198"/>
      <w:r>
        <w:t>stack property</w:t>
      </w:r>
      <w:bookmarkEnd w:id="659"/>
    </w:p>
    <w:p w14:paraId="1FCE52C5" w14:textId="6257293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660" w:name="_Toc531862199"/>
      <w:r>
        <w:t>kind property</w:t>
      </w:r>
      <w:bookmarkEnd w:id="660"/>
    </w:p>
    <w:p w14:paraId="7C674876" w14:textId="2D28DEBF" w:rsidR="00D31582" w:rsidRDefault="00D31582" w:rsidP="00D31582">
      <w:bookmarkStart w:id="66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61"/>
    </w:p>
    <w:p w14:paraId="0D282B13" w14:textId="241F5BD3" w:rsidR="00EC5F35" w:rsidRDefault="00EC5F35" w:rsidP="00EC5F35">
      <w:pPr>
        <w:pStyle w:val="Heading3"/>
      </w:pPr>
      <w:bookmarkStart w:id="662" w:name="_Ref510090188"/>
      <w:bookmarkStart w:id="663" w:name="_Toc531862200"/>
      <w:r>
        <w:t>state property</w:t>
      </w:r>
      <w:bookmarkEnd w:id="662"/>
      <w:bookmarkEnd w:id="663"/>
    </w:p>
    <w:p w14:paraId="7C600AFE" w14:textId="61A901C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4" w:name="_Ref510008884"/>
      <w:bookmarkStart w:id="665" w:name="_Toc531862201"/>
      <w:proofErr w:type="spellStart"/>
      <w:r>
        <w:t>nestingLevel</w:t>
      </w:r>
      <w:proofErr w:type="spellEnd"/>
      <w:r>
        <w:t xml:space="preserve"> property</w:t>
      </w:r>
      <w:bookmarkEnd w:id="664"/>
      <w:bookmarkEnd w:id="66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66" w:name="_Ref510008873"/>
      <w:bookmarkStart w:id="667" w:name="_Toc531862202"/>
      <w:proofErr w:type="spellStart"/>
      <w:r>
        <w:t>executionOrder</w:t>
      </w:r>
      <w:proofErr w:type="spellEnd"/>
      <w:r>
        <w:t xml:space="preserve"> property</w:t>
      </w:r>
      <w:bookmarkEnd w:id="666"/>
      <w:bookmarkEnd w:id="667"/>
    </w:p>
    <w:p w14:paraId="61CA929F" w14:textId="2B7F2BBC"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xml:space="preserve">, it means </w:t>
      </w:r>
      <w:r w:rsidR="00F27DA9">
        <w:lastRenderedPageBreak/>
        <w:t>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65F1AE4" w:rsidR="005D2999" w:rsidRDefault="00BF4F63" w:rsidP="005D2999">
      <w:pPr>
        <w:pStyle w:val="Heading3"/>
      </w:pPr>
      <w:bookmarkStart w:id="668" w:name="_Toc531862203"/>
      <w:proofErr w:type="spellStart"/>
      <w:r>
        <w:t>executionTimeUtc</w:t>
      </w:r>
      <w:proofErr w:type="spellEnd"/>
      <w:r>
        <w:t xml:space="preserve"> </w:t>
      </w:r>
      <w:r w:rsidR="005D2999">
        <w:t>property</w:t>
      </w:r>
      <w:bookmarkEnd w:id="668"/>
    </w:p>
    <w:p w14:paraId="27A7FA38" w14:textId="2BE2BF01"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669" w:name="_Toc531862204"/>
      <w:r>
        <w:t>importance property</w:t>
      </w:r>
      <w:bookmarkEnd w:id="66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0" w:name="_Ref529368289"/>
      <w:bookmarkStart w:id="671" w:name="_Toc531862205"/>
      <w:proofErr w:type="spellStart"/>
      <w:r>
        <w:t>resultProvenance</w:t>
      </w:r>
      <w:proofErr w:type="spellEnd"/>
      <w:r>
        <w:t xml:space="preserve"> object</w:t>
      </w:r>
      <w:bookmarkEnd w:id="670"/>
      <w:bookmarkEnd w:id="671"/>
    </w:p>
    <w:p w14:paraId="75BA9795" w14:textId="77777777" w:rsidR="00C82EC9" w:rsidRDefault="00C82EC9" w:rsidP="00C82EC9">
      <w:pPr>
        <w:pStyle w:val="Heading3"/>
        <w:numPr>
          <w:ilvl w:val="2"/>
          <w:numId w:val="2"/>
        </w:numPr>
      </w:pPr>
      <w:bookmarkStart w:id="672" w:name="_Toc531862206"/>
      <w:r>
        <w:t>General</w:t>
      </w:r>
      <w:bookmarkEnd w:id="67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3" w:name="_Toc531862207"/>
      <w:proofErr w:type="spellStart"/>
      <w:r>
        <w:lastRenderedPageBreak/>
        <w:t>firstDetectionTimeUtc</w:t>
      </w:r>
      <w:proofErr w:type="spellEnd"/>
      <w:r>
        <w:t xml:space="preserve"> property</w:t>
      </w:r>
      <w:bookmarkEnd w:id="673"/>
    </w:p>
    <w:p w14:paraId="65E11777" w14:textId="377A0ED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4" w:name="_Toc531862208"/>
      <w:proofErr w:type="spellStart"/>
      <w:r>
        <w:t>lastDetectionTimeUtc</w:t>
      </w:r>
      <w:proofErr w:type="spellEnd"/>
      <w:r>
        <w:t xml:space="preserve"> property</w:t>
      </w:r>
      <w:bookmarkEnd w:id="674"/>
    </w:p>
    <w:p w14:paraId="16F93DF5" w14:textId="5783B0D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5" w:name="_Toc531862209"/>
      <w:proofErr w:type="spellStart"/>
      <w:r>
        <w:t>firstDetectionRunInstanceGuid</w:t>
      </w:r>
      <w:proofErr w:type="spellEnd"/>
      <w:r>
        <w:t xml:space="preserve"> property</w:t>
      </w:r>
      <w:bookmarkEnd w:id="675"/>
    </w:p>
    <w:p w14:paraId="6DA0C3FD" w14:textId="71426D0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6" w:name="_Toc531862210"/>
      <w:proofErr w:type="spellStart"/>
      <w:r>
        <w:t>lastDetectionRunInstanceGuid</w:t>
      </w:r>
      <w:proofErr w:type="spellEnd"/>
      <w:r>
        <w:t xml:space="preserve"> property</w:t>
      </w:r>
      <w:bookmarkEnd w:id="676"/>
    </w:p>
    <w:p w14:paraId="35285F82" w14:textId="3681CA6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77" w:name="_Toc531862211"/>
      <w:proofErr w:type="spellStart"/>
      <w:r>
        <w:t>invocationIndex</w:t>
      </w:r>
      <w:proofErr w:type="spellEnd"/>
      <w:r>
        <w:t xml:space="preserve"> property</w:t>
      </w:r>
      <w:bookmarkEnd w:id="677"/>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78" w:name="_Ref508812750"/>
      <w:bookmarkStart w:id="679" w:name="_Toc531862212"/>
      <w:bookmarkStart w:id="680" w:name="_Ref493407996"/>
      <w:r>
        <w:t>resources object</w:t>
      </w:r>
      <w:bookmarkEnd w:id="678"/>
      <w:bookmarkEnd w:id="679"/>
    </w:p>
    <w:p w14:paraId="526D1A22" w14:textId="73E461DD" w:rsidR="00E15F22" w:rsidRDefault="00E15F22" w:rsidP="00E15F22">
      <w:pPr>
        <w:pStyle w:val="Heading3"/>
      </w:pPr>
      <w:bookmarkStart w:id="681" w:name="_Toc531862213"/>
      <w:r>
        <w:t>General</w:t>
      </w:r>
      <w:bookmarkEnd w:id="6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2" w:name="_Ref508811824"/>
      <w:bookmarkStart w:id="683" w:name="_Toc531862214"/>
      <w:proofErr w:type="spellStart"/>
      <w:r>
        <w:lastRenderedPageBreak/>
        <w:t>messageStrings</w:t>
      </w:r>
      <w:proofErr w:type="spellEnd"/>
      <w:r>
        <w:t xml:space="preserve"> property</w:t>
      </w:r>
      <w:bookmarkEnd w:id="682"/>
      <w:bookmarkEnd w:id="683"/>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4" w:name="_Ref508870783"/>
      <w:bookmarkStart w:id="685" w:name="_Ref508871574"/>
      <w:bookmarkStart w:id="686" w:name="_Ref508876005"/>
      <w:bookmarkStart w:id="687" w:name="_Toc531862215"/>
      <w:r>
        <w:t>rules property</w:t>
      </w:r>
      <w:bookmarkEnd w:id="684"/>
      <w:bookmarkEnd w:id="685"/>
      <w:bookmarkEnd w:id="686"/>
      <w:bookmarkEnd w:id="687"/>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8" w:name="_Ref508814067"/>
      <w:bookmarkStart w:id="689" w:name="_Toc531862216"/>
      <w:r>
        <w:t>rule object</w:t>
      </w:r>
      <w:bookmarkEnd w:id="680"/>
      <w:bookmarkEnd w:id="688"/>
      <w:bookmarkEnd w:id="689"/>
    </w:p>
    <w:p w14:paraId="0004BC6E" w14:textId="658F9ED1" w:rsidR="00B86BC7" w:rsidRDefault="00B86BC7" w:rsidP="00B86BC7">
      <w:pPr>
        <w:pStyle w:val="Heading3"/>
      </w:pPr>
      <w:bookmarkStart w:id="690" w:name="_Toc531862217"/>
      <w:r>
        <w:t>General</w:t>
      </w:r>
      <w:bookmarkEnd w:id="6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1" w:name="_Toc531862218"/>
      <w:r>
        <w:t>Constraints</w:t>
      </w:r>
      <w:bookmarkEnd w:id="691"/>
    </w:p>
    <w:p w14:paraId="1A1A3719" w14:textId="6D3B516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2" w:name="_Ref493408046"/>
      <w:bookmarkStart w:id="693" w:name="_Toc531862219"/>
      <w:r>
        <w:lastRenderedPageBreak/>
        <w:t>id property</w:t>
      </w:r>
      <w:bookmarkEnd w:id="692"/>
      <w:bookmarkEnd w:id="693"/>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389CF552" w:rsidR="00517BAE" w:rsidRDefault="00517BAE" w:rsidP="00517BAE">
      <w:pPr>
        <w:ind w:left="720"/>
        <w:rPr>
          <w:ins w:id="694" w:author="Laurence Golding" w:date="2018-12-07T11:44:00Z"/>
        </w:rPr>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787C1663" w14:textId="48EA5973" w:rsidR="00315FCB" w:rsidRDefault="00315FCB" w:rsidP="00315FCB">
      <w:pPr>
        <w:pStyle w:val="Heading3"/>
        <w:rPr>
          <w:ins w:id="695" w:author="Laurence Golding" w:date="2018-12-07T11:44:00Z"/>
        </w:rPr>
      </w:pPr>
      <w:proofErr w:type="spellStart"/>
      <w:ins w:id="696" w:author="Laurence Golding" w:date="2018-12-07T11:44:00Z">
        <w:r>
          <w:t>deprecatedIds</w:t>
        </w:r>
        <w:proofErr w:type="spellEnd"/>
        <w:r>
          <w:t xml:space="preserve"> property</w:t>
        </w:r>
      </w:ins>
    </w:p>
    <w:p w14:paraId="61765DF4" w14:textId="7A270B16" w:rsidR="00315FCB" w:rsidRDefault="00315FCB" w:rsidP="00315FCB">
      <w:pPr>
        <w:rPr>
          <w:ins w:id="697" w:author="Laurence Golding" w:date="2018-12-07T11:45:00Z"/>
        </w:rPr>
      </w:pPr>
      <w:ins w:id="698" w:author="Laurence Golding" w:date="2018-12-07T11:44:00Z">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w:t>
        </w:r>
      </w:ins>
      <w:ins w:id="699" w:author="Laurence Golding" w:date="2018-12-07T11:45:00Z">
        <w:r>
          <w:t xml:space="preserve">e is an array </w:t>
        </w:r>
      </w:ins>
      <w:ins w:id="700" w:author="Laurence Golding" w:date="2018-12-07T11:47:00Z">
        <w:r>
          <w:t>of</w:t>
        </w:r>
      </w:ins>
      <w:ins w:id="701" w:author="Laurence Golding" w:date="2018-12-07T11:45:00Z">
        <w:r>
          <w:t xml:space="preserve"> </w:t>
        </w:r>
      </w:ins>
      <w:ins w:id="702" w:author="Laurence Golding" w:date="2018-12-07T11:48:00Z">
        <w:r>
          <w:t xml:space="preserve">zero or more </w:t>
        </w:r>
      </w:ins>
      <w:ins w:id="703" w:author="Laurence Golding" w:date="2018-12-07T11:47:00Z">
        <w:r>
          <w:t>unique (</w:t>
        </w:r>
        <w:r w:rsidRPr="00517BAE">
          <w:t>§</w:t>
        </w:r>
        <w:r>
          <w:fldChar w:fldCharType="begin"/>
        </w:r>
        <w:r>
          <w:instrText xml:space="preserve"> REF _Ref493404799 \r \h </w:instrText>
        </w:r>
      </w:ins>
      <w:r>
        <w:fldChar w:fldCharType="separate"/>
      </w:r>
      <w:ins w:id="704" w:author="Laurence Golding" w:date="2018-12-07T11:47:00Z">
        <w:r>
          <w:t>3.7.2</w:t>
        </w:r>
        <w:r>
          <w:fldChar w:fldCharType="end"/>
        </w:r>
        <w:r>
          <w:t xml:space="preserve">) </w:t>
        </w:r>
      </w:ins>
      <w:ins w:id="705" w:author="Laurence Golding" w:date="2018-12-07T11:45:00Z">
        <w:r>
          <w:t>strings, each of which contains a stable opaque identifier</w:t>
        </w:r>
      </w:ins>
      <w:ins w:id="706" w:author="Laurence Golding" w:date="2018-12-07T11:49:00Z">
        <w:r>
          <w:t xml:space="preserve"> (that is, a rule id; see </w:t>
        </w:r>
        <w:r w:rsidRPr="00517BAE">
          <w:t>§</w:t>
        </w:r>
      </w:ins>
      <w:ins w:id="707" w:author="Laurence Golding" w:date="2018-12-07T11:50:00Z">
        <w:r>
          <w:fldChar w:fldCharType="begin"/>
        </w:r>
        <w:r>
          <w:instrText xml:space="preserve"> REF _Ref493408046 \r \h </w:instrText>
        </w:r>
      </w:ins>
      <w:r>
        <w:fldChar w:fldCharType="separate"/>
      </w:r>
      <w:ins w:id="708" w:author="Laurence Golding" w:date="2018-12-07T11:50:00Z">
        <w:r>
          <w:t>3.40.3</w:t>
        </w:r>
        <w:r>
          <w:fldChar w:fldCharType="end"/>
        </w:r>
      </w:ins>
      <w:ins w:id="709" w:author="Laurence Golding" w:date="2018-12-07T11:49:00Z">
        <w:r>
          <w:t>)</w:t>
        </w:r>
      </w:ins>
      <w:ins w:id="710" w:author="Laurence Golding" w:date="2018-12-07T11:45:00Z">
        <w:r>
          <w:t xml:space="preserve"> by which this rule was known in </w:t>
        </w:r>
      </w:ins>
      <w:ins w:id="711" w:author="Laurence Golding" w:date="2018-12-07T13:23:00Z">
        <w:r w:rsidR="007A17A2">
          <w:t xml:space="preserve">some </w:t>
        </w:r>
      </w:ins>
      <w:ins w:id="712" w:author="Laurence Golding" w:date="2018-12-07T11:45:00Z">
        <w:r>
          <w:t>previous version of the analysis tool.</w:t>
        </w:r>
      </w:ins>
    </w:p>
    <w:p w14:paraId="39E676FF" w14:textId="5967591C" w:rsidR="00315FCB" w:rsidRDefault="00315FCB" w:rsidP="00315FCB">
      <w:pPr>
        <w:rPr>
          <w:ins w:id="713" w:author="Laurence Golding" w:date="2018-12-07T11:46:00Z"/>
        </w:rPr>
      </w:pPr>
      <w:ins w:id="714" w:author="Laurence Golding" w:date="2018-12-07T11:45:00Z">
        <w:r>
          <w:t xml:space="preserve">If </w:t>
        </w:r>
        <w:proofErr w:type="spellStart"/>
        <w:r w:rsidRPr="00315FCB">
          <w:rPr>
            <w:rStyle w:val="CODEtemp"/>
          </w:rPr>
          <w:t>deprecatedIds</w:t>
        </w:r>
        <w:proofErr w:type="spellEnd"/>
        <w:r>
          <w:t xml:space="preserve"> is a</w:t>
        </w:r>
      </w:ins>
      <w:ins w:id="715" w:author="Laurence Golding" w:date="2018-12-07T11:46:00Z">
        <w:r>
          <w:t xml:space="preserve">bsent, it </w:t>
        </w:r>
        <w:r w:rsidRPr="00315FCB">
          <w:rPr>
            <w:b/>
          </w:rPr>
          <w:t>SHALL</w:t>
        </w:r>
        <w:r>
          <w:t xml:space="preserve"> default to an empty array.</w:t>
        </w:r>
      </w:ins>
    </w:p>
    <w:p w14:paraId="6CD26C9F" w14:textId="170BE9B4" w:rsidR="00315FCB" w:rsidRDefault="00315FCB" w:rsidP="00315FCB">
      <w:pPr>
        <w:pStyle w:val="Note"/>
        <w:rPr>
          <w:ins w:id="716" w:author="Laurence Golding" w:date="2018-12-07T11:54:00Z"/>
        </w:rPr>
      </w:pPr>
      <w:ins w:id="717" w:author="Laurence Golding" w:date="2018-12-07T11:46:00Z">
        <w:r>
          <w:t xml:space="preserve">NOTE: This property addresses the scenario where rule ids change from one version of a tool to the next. </w:t>
        </w:r>
      </w:ins>
      <w:ins w:id="718" w:author="Laurence Golding" w:date="2018-12-07T11:50:00Z">
        <w:r>
          <w:t>For example, a tool developer might decide</w:t>
        </w:r>
      </w:ins>
      <w:ins w:id="719" w:author="Laurence Golding" w:date="2018-12-07T11:51:00Z">
        <w:r>
          <w:t xml:space="preserve"> that a rule is too general</w:t>
        </w:r>
      </w:ins>
      <w:ins w:id="720" w:author="Laurence Golding" w:date="2018-12-07T11:53:00Z">
        <w:r>
          <w:t>,</w:t>
        </w:r>
      </w:ins>
      <w:ins w:id="721" w:author="Laurence Golding" w:date="2018-12-07T11:51:00Z">
        <w:r>
          <w:t xml:space="preserve"> cover</w:t>
        </w:r>
      </w:ins>
      <w:ins w:id="722" w:author="Laurence Golding" w:date="2018-12-07T11:53:00Z">
        <w:r>
          <w:t>ing</w:t>
        </w:r>
      </w:ins>
      <w:ins w:id="723" w:author="Laurence Golding" w:date="2018-12-07T11:51:00Z">
        <w:r>
          <w:t xml:space="preserve"> too many concepts. </w:t>
        </w:r>
      </w:ins>
      <w:ins w:id="724" w:author="Laurence Golding" w:date="2018-12-07T11:54:00Z">
        <w:r>
          <w:t>In the next version of the tool, t</w:t>
        </w:r>
      </w:ins>
      <w:ins w:id="725" w:author="Laurence Golding" w:date="2018-12-07T11:51:00Z">
        <w:r>
          <w:t>he</w:t>
        </w:r>
      </w:ins>
      <w:ins w:id="726" w:author="Laurence Golding" w:date="2018-12-07T11:54:00Z">
        <w:r>
          <w:t xml:space="preserve"> tool</w:t>
        </w:r>
      </w:ins>
      <w:ins w:id="727" w:author="Laurence Golding" w:date="2018-12-07T11:51:00Z">
        <w:r>
          <w:t xml:space="preserve"> developer might break this</w:t>
        </w:r>
      </w:ins>
      <w:ins w:id="728" w:author="Laurence Golding" w:date="2018-12-07T11:52:00Z">
        <w:r>
          <w:t xml:space="preserve"> </w:t>
        </w:r>
      </w:ins>
      <w:ins w:id="729" w:author="Laurence Golding" w:date="2018-12-07T11:54:00Z">
        <w:r>
          <w:t xml:space="preserve">rule into a </w:t>
        </w:r>
      </w:ins>
      <w:ins w:id="730" w:author="Laurence Golding" w:date="2018-12-07T13:24:00Z">
        <w:r w:rsidR="007A17A2">
          <w:t>set</w:t>
        </w:r>
      </w:ins>
      <w:ins w:id="731" w:author="Laurence Golding" w:date="2018-12-07T11:54:00Z">
        <w:r>
          <w:t xml:space="preserve"> o</w:t>
        </w:r>
      </w:ins>
      <w:ins w:id="732" w:author="Laurence Golding" w:date="2018-12-07T13:24:00Z">
        <w:r w:rsidR="007A17A2">
          <w:t>f</w:t>
        </w:r>
      </w:ins>
      <w:ins w:id="733" w:author="Laurence Golding" w:date="2018-12-07T11:54:00Z">
        <w:r>
          <w:t xml:space="preserve"> more specific rules.</w:t>
        </w:r>
      </w:ins>
    </w:p>
    <w:p w14:paraId="436E5727" w14:textId="74CA6F29" w:rsidR="00315FCB" w:rsidRDefault="00315FCB" w:rsidP="00315FCB">
      <w:pPr>
        <w:pStyle w:val="Note"/>
        <w:rPr>
          <w:ins w:id="734" w:author="Laurence Golding" w:date="2018-12-07T12:54:00Z"/>
        </w:rPr>
      </w:pPr>
      <w:ins w:id="735" w:author="Laurence Golding" w:date="2018-12-07T11:54:00Z">
        <w:r>
          <w:t>Now the result management system</w:t>
        </w:r>
      </w:ins>
      <w:ins w:id="736" w:author="Laurence Golding" w:date="2018-12-07T12:49:00Z">
        <w:r w:rsidR="00236258">
          <w:t xml:space="preserve"> has the problem of matching results </w:t>
        </w:r>
      </w:ins>
      <w:ins w:id="737" w:author="Laurence Golding" w:date="2018-12-07T12:50:00Z">
        <w:r w:rsidR="007A17A2">
          <w:t xml:space="preserve">between the newer and the older versions of the tool. </w:t>
        </w:r>
        <w:proofErr w:type="spellStart"/>
        <w:r w:rsidR="007A17A2" w:rsidRPr="007A17A2">
          <w:rPr>
            <w:rStyle w:val="CODEtemp"/>
          </w:rPr>
          <w:t>deprecatedIds</w:t>
        </w:r>
        <w:proofErr w:type="spellEnd"/>
        <w:r w:rsidR="007A17A2">
          <w:t xml:space="preserve"> </w:t>
        </w:r>
      </w:ins>
      <w:ins w:id="738" w:author="Laurence Golding" w:date="2018-12-07T12:54:00Z">
        <w:r w:rsidR="007A17A2">
          <w:t>solves this problem.</w:t>
        </w:r>
      </w:ins>
    </w:p>
    <w:p w14:paraId="15176C69" w14:textId="14DF1D54" w:rsidR="007A17A2" w:rsidRDefault="007A17A2" w:rsidP="007A17A2">
      <w:pPr>
        <w:pStyle w:val="Note"/>
        <w:rPr>
          <w:ins w:id="739" w:author="Laurence Golding" w:date="2018-12-07T12:57:00Z"/>
        </w:rPr>
      </w:pPr>
      <w:ins w:id="740" w:author="Laurence Golding" w:date="2018-12-07T12:54:00Z">
        <w:r>
          <w:t xml:space="preserve">EXAMPLE: In this example, version 1 of an </w:t>
        </w:r>
      </w:ins>
      <w:ins w:id="741" w:author="Laurence Golding" w:date="2018-12-07T12:55:00Z">
        <w:r>
          <w:t>analysis tool defines</w:t>
        </w:r>
      </w:ins>
      <w:ins w:id="742" w:author="Laurence Golding" w:date="2018-12-07T12:56:00Z">
        <w:r>
          <w:t xml:space="preserve"> rule </w:t>
        </w:r>
        <w:r w:rsidRPr="007A17A2">
          <w:rPr>
            <w:rStyle w:val="CODEtemp"/>
          </w:rPr>
          <w:t>CA</w:t>
        </w:r>
      </w:ins>
      <w:ins w:id="743" w:author="Laurence Golding" w:date="2018-12-07T13:24:00Z">
        <w:r>
          <w:rPr>
            <w:rStyle w:val="CODEtemp"/>
          </w:rPr>
          <w:t>1</w:t>
        </w:r>
      </w:ins>
      <w:ins w:id="744" w:author="Laurence Golding" w:date="2018-12-07T12:56:00Z">
        <w:r w:rsidRPr="007A17A2">
          <w:rPr>
            <w:rStyle w:val="CODEtemp"/>
          </w:rPr>
          <w:t>00</w:t>
        </w:r>
      </w:ins>
      <w:ins w:id="745" w:author="Laurence Golding" w:date="2018-12-07T13:24:00Z">
        <w:r>
          <w:rPr>
            <w:rStyle w:val="CODEtemp"/>
          </w:rPr>
          <w:t>0</w:t>
        </w:r>
      </w:ins>
      <w:ins w:id="746" w:author="Laurence Golding" w:date="2018-12-07T12:56:00Z">
        <w:r>
          <w:t xml:space="preserve">. </w:t>
        </w:r>
      </w:ins>
      <w:ins w:id="747" w:author="Laurence Golding" w:date="2018-12-07T12:57:00Z">
        <w:r>
          <w:t xml:space="preserve">A run of this tool finds two </w:t>
        </w:r>
        <w:proofErr w:type="spellStart"/>
        <w:r>
          <w:t>results</w:t>
        </w:r>
      </w:ins>
      <w:ins w:id="748" w:author="Laurence Golding" w:date="2018-12-07T12:58:00Z">
        <w:r>
          <w:t>.The</w:t>
        </w:r>
        <w:proofErr w:type="spellEnd"/>
        <w:r>
          <w:t xml:space="preserve"> result management system decide</w:t>
        </w:r>
      </w:ins>
      <w:ins w:id="749" w:author="Laurence Golding" w:date="2018-12-07T12:59:00Z">
        <w:r>
          <w:t>s that</w:t>
        </w:r>
      </w:ins>
      <w:ins w:id="750" w:author="Laurence Golding" w:date="2018-12-07T12:57:00Z">
        <w:r>
          <w:t xml:space="preserve"> </w:t>
        </w:r>
      </w:ins>
      <w:ins w:id="751" w:author="Laurence Golding" w:date="2018-12-07T12:59:00Z">
        <w:r>
          <w:t xml:space="preserve">neither </w:t>
        </w:r>
      </w:ins>
      <w:ins w:id="752" w:author="Laurence Golding" w:date="2018-12-07T13:05:00Z">
        <w:r>
          <w:t>result</w:t>
        </w:r>
      </w:ins>
      <w:ins w:id="753" w:author="Laurence Golding" w:date="2018-12-07T12:59:00Z">
        <w:r>
          <w:t xml:space="preserve"> was</w:t>
        </w:r>
      </w:ins>
      <w:ins w:id="754" w:author="Laurence Golding" w:date="2018-12-07T12:57:00Z">
        <w:r>
          <w:t xml:space="preserve"> previously detected</w:t>
        </w:r>
      </w:ins>
      <w:ins w:id="755" w:author="Laurence Golding" w:date="2018-12-07T12:59:00Z">
        <w:r>
          <w:t xml:space="preserve">,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ins>
      <w:ins w:id="756" w:author="Laurence Golding" w:date="2018-12-07T13:00:00Z">
        <w:r>
          <w:fldChar w:fldCharType="begin"/>
        </w:r>
        <w:r>
          <w:instrText xml:space="preserve"> REF _Ref493351360 \r \h </w:instrText>
        </w:r>
      </w:ins>
      <w:r>
        <w:fldChar w:fldCharType="separate"/>
      </w:r>
      <w:ins w:id="757" w:author="Laurence Golding" w:date="2018-12-07T13:00:00Z">
        <w:r>
          <w:t>3.22.19</w:t>
        </w:r>
        <w:r>
          <w:fldChar w:fldCharType="end"/>
        </w:r>
      </w:ins>
      <w:ins w:id="758" w:author="Laurence Golding" w:date="2018-12-07T12:59:00Z">
        <w:r>
          <w:t>)</w:t>
        </w:r>
      </w:ins>
      <w:ins w:id="759" w:author="Laurence Golding" w:date="2018-12-07T13:13:00Z">
        <w:r>
          <w:t>, producing this</w:t>
        </w:r>
      </w:ins>
      <w:ins w:id="760" w:author="Laurence Golding" w:date="2018-12-07T13:14:00Z">
        <w:r>
          <w:t xml:space="preserve"> log</w:t>
        </w:r>
      </w:ins>
      <w:ins w:id="761" w:author="Laurence Golding" w:date="2018-12-07T12:57:00Z">
        <w:r>
          <w:t>:</w:t>
        </w:r>
      </w:ins>
    </w:p>
    <w:p w14:paraId="165D1075" w14:textId="0B6F6CA7" w:rsidR="007A17A2" w:rsidRDefault="007A17A2" w:rsidP="007A17A2">
      <w:pPr>
        <w:pStyle w:val="Code"/>
        <w:rPr>
          <w:ins w:id="762" w:author="Laurence Golding" w:date="2018-12-07T13:19:00Z"/>
        </w:rPr>
      </w:pPr>
      <w:ins w:id="763" w:author="Laurence Golding" w:date="2018-12-07T12:58:00Z">
        <w:r>
          <w:t>{</w:t>
        </w:r>
      </w:ins>
    </w:p>
    <w:p w14:paraId="4CA7FC96" w14:textId="03C8CAAD" w:rsidR="007A17A2" w:rsidRDefault="007A17A2" w:rsidP="007A17A2">
      <w:pPr>
        <w:pStyle w:val="Code"/>
        <w:rPr>
          <w:ins w:id="764" w:author="Laurence Golding" w:date="2018-12-07T13:20:00Z"/>
        </w:rPr>
      </w:pPr>
      <w:ins w:id="765" w:author="Laurence Golding" w:date="2018-12-07T13:19:00Z">
        <w:r>
          <w:t xml:space="preserve">  "tool": {</w:t>
        </w:r>
      </w:ins>
    </w:p>
    <w:p w14:paraId="4914083E" w14:textId="2CF0F756" w:rsidR="007A17A2" w:rsidRDefault="007A17A2" w:rsidP="007A17A2">
      <w:pPr>
        <w:pStyle w:val="Code"/>
        <w:rPr>
          <w:ins w:id="766" w:author="Laurence Golding" w:date="2018-12-07T13:20:00Z"/>
        </w:rPr>
      </w:pPr>
      <w:ins w:id="767" w:author="Laurence Golding" w:date="2018-12-07T13:20:00Z">
        <w:r>
          <w:t xml:space="preserve">    "name": "</w:t>
        </w:r>
        <w:proofErr w:type="spellStart"/>
        <w:r>
          <w:t>CodeScanner</w:t>
        </w:r>
        <w:proofErr w:type="spellEnd"/>
        <w:r>
          <w:t>",</w:t>
        </w:r>
      </w:ins>
    </w:p>
    <w:p w14:paraId="334D7742" w14:textId="0DAAB0FD" w:rsidR="007A17A2" w:rsidRDefault="007A17A2" w:rsidP="007A17A2">
      <w:pPr>
        <w:pStyle w:val="Code"/>
        <w:rPr>
          <w:ins w:id="768" w:author="Laurence Golding" w:date="2018-12-07T13:19:00Z"/>
        </w:rPr>
      </w:pPr>
      <w:ins w:id="769" w:author="Laurence Golding" w:date="2018-12-07T13:20:00Z">
        <w:r>
          <w:t xml:space="preserve">    "version": "1"</w:t>
        </w:r>
      </w:ins>
    </w:p>
    <w:p w14:paraId="21E4B933" w14:textId="07C74C5A" w:rsidR="007A17A2" w:rsidRDefault="007A17A2" w:rsidP="007A17A2">
      <w:pPr>
        <w:pStyle w:val="Code"/>
        <w:rPr>
          <w:ins w:id="770" w:author="Laurence Golding" w:date="2018-12-07T12:58:00Z"/>
        </w:rPr>
      </w:pPr>
      <w:ins w:id="771" w:author="Laurence Golding" w:date="2018-12-07T13:19:00Z">
        <w:r>
          <w:t xml:space="preserve">  </w:t>
        </w:r>
      </w:ins>
      <w:ins w:id="772" w:author="Laurence Golding" w:date="2018-12-07T13:20:00Z">
        <w:r>
          <w:t>},</w:t>
        </w:r>
      </w:ins>
    </w:p>
    <w:p w14:paraId="0B4D1B58" w14:textId="77777777" w:rsidR="007A17A2" w:rsidRDefault="007A17A2" w:rsidP="007A17A2">
      <w:pPr>
        <w:pStyle w:val="Code"/>
        <w:rPr>
          <w:ins w:id="773" w:author="Laurence Golding" w:date="2018-12-07T12:58:00Z"/>
        </w:rPr>
      </w:pPr>
      <w:ins w:id="774" w:author="Laurence Golding" w:date="2018-12-07T12:58:00Z">
        <w:r>
          <w:t xml:space="preserve">  "results": [</w:t>
        </w:r>
      </w:ins>
    </w:p>
    <w:p w14:paraId="281EB358" w14:textId="77777777" w:rsidR="007A17A2" w:rsidRDefault="007A17A2" w:rsidP="007A17A2">
      <w:pPr>
        <w:pStyle w:val="Code"/>
        <w:rPr>
          <w:ins w:id="775" w:author="Laurence Golding" w:date="2018-12-07T12:58:00Z"/>
        </w:rPr>
      </w:pPr>
      <w:ins w:id="776" w:author="Laurence Golding" w:date="2018-12-07T12:58:00Z">
        <w:r>
          <w:t xml:space="preserve">    {</w:t>
        </w:r>
      </w:ins>
    </w:p>
    <w:p w14:paraId="3CD30F89" w14:textId="77777777" w:rsidR="007A17A2" w:rsidRDefault="007A17A2" w:rsidP="007A17A2">
      <w:pPr>
        <w:pStyle w:val="Code"/>
        <w:rPr>
          <w:ins w:id="777" w:author="Laurence Golding" w:date="2018-12-07T12:58:00Z"/>
        </w:rPr>
      </w:pPr>
      <w:ins w:id="778" w:author="Laurence Golding" w:date="2018-12-07T12:58:00Z">
        <w:r>
          <w:t xml:space="preserve">      "</w:t>
        </w:r>
        <w:proofErr w:type="spellStart"/>
        <w:r>
          <w:t>ruleId</w:t>
        </w:r>
        <w:proofErr w:type="spellEnd"/>
        <w:r>
          <w:t>": "CA1000",</w:t>
        </w:r>
      </w:ins>
    </w:p>
    <w:p w14:paraId="0807C913" w14:textId="77777777" w:rsidR="007A17A2" w:rsidRDefault="007A17A2" w:rsidP="007A17A2">
      <w:pPr>
        <w:pStyle w:val="Code"/>
        <w:rPr>
          <w:ins w:id="779" w:author="Laurence Golding" w:date="2018-12-07T12:58:00Z"/>
        </w:rPr>
      </w:pPr>
      <w:ins w:id="780" w:author="Laurence Golding" w:date="2018-12-07T12:58:00Z">
        <w:r>
          <w:t xml:space="preserve">      "</w:t>
        </w:r>
        <w:proofErr w:type="spellStart"/>
        <w:r>
          <w:t>ruleIndex</w:t>
        </w:r>
        <w:proofErr w:type="spellEnd"/>
        <w:r>
          <w:t>": 0,</w:t>
        </w:r>
      </w:ins>
    </w:p>
    <w:p w14:paraId="2DB98A43" w14:textId="1594138E" w:rsidR="007A17A2" w:rsidRDefault="007A17A2" w:rsidP="007A17A2">
      <w:pPr>
        <w:pStyle w:val="Code"/>
        <w:rPr>
          <w:ins w:id="781" w:author="Laurence Golding" w:date="2018-12-07T12:58:00Z"/>
        </w:rPr>
      </w:pPr>
      <w:ins w:id="782" w:author="Laurence Golding" w:date="2018-12-07T12:58:00Z">
        <w:r>
          <w:t xml:space="preserve">      "</w:t>
        </w:r>
        <w:proofErr w:type="spellStart"/>
        <w:r>
          <w:t>baselineState</w:t>
        </w:r>
        <w:proofErr w:type="spellEnd"/>
        <w:r>
          <w:t>": "new",</w:t>
        </w:r>
      </w:ins>
    </w:p>
    <w:p w14:paraId="41F9F432" w14:textId="7631E099" w:rsidR="007A17A2" w:rsidRDefault="007A17A2" w:rsidP="007A17A2">
      <w:pPr>
        <w:pStyle w:val="Code"/>
        <w:rPr>
          <w:ins w:id="783" w:author="Laurence Golding" w:date="2018-12-07T12:58:00Z"/>
        </w:rPr>
      </w:pPr>
      <w:ins w:id="784" w:author="Laurence Golding" w:date="2018-12-07T12:58:00Z">
        <w:r>
          <w:t xml:space="preserve">      ...</w:t>
        </w:r>
      </w:ins>
    </w:p>
    <w:p w14:paraId="2D1A036C" w14:textId="77777777" w:rsidR="007A17A2" w:rsidRDefault="007A17A2" w:rsidP="007A17A2">
      <w:pPr>
        <w:pStyle w:val="Code"/>
        <w:rPr>
          <w:ins w:id="785" w:author="Laurence Golding" w:date="2018-12-07T12:58:00Z"/>
        </w:rPr>
      </w:pPr>
      <w:ins w:id="786" w:author="Laurence Golding" w:date="2018-12-07T12:58:00Z">
        <w:r>
          <w:t xml:space="preserve">    },</w:t>
        </w:r>
      </w:ins>
    </w:p>
    <w:p w14:paraId="5A02173B" w14:textId="77777777" w:rsidR="007A17A2" w:rsidRDefault="007A17A2" w:rsidP="007A17A2">
      <w:pPr>
        <w:pStyle w:val="Code"/>
        <w:rPr>
          <w:ins w:id="787" w:author="Laurence Golding" w:date="2018-12-07T12:58:00Z"/>
        </w:rPr>
      </w:pPr>
      <w:ins w:id="788" w:author="Laurence Golding" w:date="2018-12-07T12:58:00Z">
        <w:r>
          <w:t xml:space="preserve">    {</w:t>
        </w:r>
      </w:ins>
    </w:p>
    <w:p w14:paraId="1D4219D6" w14:textId="77777777" w:rsidR="007A17A2" w:rsidRDefault="007A17A2" w:rsidP="007A17A2">
      <w:pPr>
        <w:pStyle w:val="Code"/>
        <w:rPr>
          <w:ins w:id="789" w:author="Laurence Golding" w:date="2018-12-07T12:58:00Z"/>
        </w:rPr>
      </w:pPr>
      <w:ins w:id="790" w:author="Laurence Golding" w:date="2018-12-07T12:58:00Z">
        <w:r>
          <w:t xml:space="preserve">      "</w:t>
        </w:r>
        <w:proofErr w:type="spellStart"/>
        <w:r>
          <w:t>ruleId</w:t>
        </w:r>
        <w:proofErr w:type="spellEnd"/>
        <w:r>
          <w:t>": "CA1000",</w:t>
        </w:r>
      </w:ins>
    </w:p>
    <w:p w14:paraId="0BE5F3B2" w14:textId="77777777" w:rsidR="007A17A2" w:rsidRDefault="007A17A2" w:rsidP="007A17A2">
      <w:pPr>
        <w:pStyle w:val="Code"/>
        <w:rPr>
          <w:ins w:id="791" w:author="Laurence Golding" w:date="2018-12-07T12:58:00Z"/>
        </w:rPr>
      </w:pPr>
      <w:ins w:id="792" w:author="Laurence Golding" w:date="2018-12-07T12:58:00Z">
        <w:r>
          <w:t xml:space="preserve">      "</w:t>
        </w:r>
        <w:proofErr w:type="spellStart"/>
        <w:r>
          <w:t>ruleIndex</w:t>
        </w:r>
        <w:proofErr w:type="spellEnd"/>
        <w:r>
          <w:t>": 0,</w:t>
        </w:r>
      </w:ins>
    </w:p>
    <w:p w14:paraId="0FC2BC0C" w14:textId="77777777" w:rsidR="007A17A2" w:rsidRDefault="007A17A2" w:rsidP="007A17A2">
      <w:pPr>
        <w:pStyle w:val="Code"/>
        <w:rPr>
          <w:ins w:id="793" w:author="Laurence Golding" w:date="2018-12-07T12:58:00Z"/>
        </w:rPr>
      </w:pPr>
      <w:ins w:id="794" w:author="Laurence Golding" w:date="2018-12-07T12:58:00Z">
        <w:r>
          <w:t xml:space="preserve">      "</w:t>
        </w:r>
        <w:proofErr w:type="spellStart"/>
        <w:r>
          <w:t>baselineState</w:t>
        </w:r>
        <w:proofErr w:type="spellEnd"/>
        <w:r>
          <w:t>": "new",</w:t>
        </w:r>
      </w:ins>
    </w:p>
    <w:p w14:paraId="3CB4DDAB" w14:textId="77777777" w:rsidR="007A17A2" w:rsidRDefault="007A17A2" w:rsidP="007A17A2">
      <w:pPr>
        <w:pStyle w:val="Code"/>
        <w:rPr>
          <w:ins w:id="795" w:author="Laurence Golding" w:date="2018-12-07T12:58:00Z"/>
        </w:rPr>
      </w:pPr>
      <w:ins w:id="796" w:author="Laurence Golding" w:date="2018-12-07T12:58:00Z">
        <w:r>
          <w:t xml:space="preserve">      ...</w:t>
        </w:r>
      </w:ins>
    </w:p>
    <w:p w14:paraId="01A8C3A3" w14:textId="77777777" w:rsidR="007A17A2" w:rsidRDefault="007A17A2" w:rsidP="007A17A2">
      <w:pPr>
        <w:pStyle w:val="Code"/>
        <w:rPr>
          <w:ins w:id="797" w:author="Laurence Golding" w:date="2018-12-07T12:58:00Z"/>
        </w:rPr>
      </w:pPr>
      <w:ins w:id="798" w:author="Laurence Golding" w:date="2018-12-07T12:58:00Z">
        <w:r>
          <w:t xml:space="preserve">    }</w:t>
        </w:r>
      </w:ins>
    </w:p>
    <w:p w14:paraId="426607E0" w14:textId="77777777" w:rsidR="007A17A2" w:rsidRDefault="007A17A2" w:rsidP="007A17A2">
      <w:pPr>
        <w:pStyle w:val="Code"/>
        <w:rPr>
          <w:ins w:id="799" w:author="Laurence Golding" w:date="2018-12-07T12:58:00Z"/>
        </w:rPr>
      </w:pPr>
      <w:ins w:id="800" w:author="Laurence Golding" w:date="2018-12-07T12:58:00Z">
        <w:r>
          <w:t xml:space="preserve">  ],</w:t>
        </w:r>
      </w:ins>
    </w:p>
    <w:p w14:paraId="5F48F70A" w14:textId="77777777" w:rsidR="007A17A2" w:rsidRDefault="007A17A2" w:rsidP="007A17A2">
      <w:pPr>
        <w:pStyle w:val="Code"/>
        <w:rPr>
          <w:ins w:id="801" w:author="Laurence Golding" w:date="2018-12-07T12:58:00Z"/>
        </w:rPr>
      </w:pPr>
      <w:ins w:id="802" w:author="Laurence Golding" w:date="2018-12-07T12:58:00Z">
        <w:r>
          <w:t xml:space="preserve">  "resources": {</w:t>
        </w:r>
      </w:ins>
    </w:p>
    <w:p w14:paraId="0D3A17B2" w14:textId="77777777" w:rsidR="007A17A2" w:rsidRDefault="007A17A2" w:rsidP="007A17A2">
      <w:pPr>
        <w:pStyle w:val="Code"/>
        <w:rPr>
          <w:ins w:id="803" w:author="Laurence Golding" w:date="2018-12-07T12:58:00Z"/>
        </w:rPr>
      </w:pPr>
      <w:ins w:id="804" w:author="Laurence Golding" w:date="2018-12-07T12:58:00Z">
        <w:r>
          <w:t xml:space="preserve">    "rules": [</w:t>
        </w:r>
      </w:ins>
    </w:p>
    <w:p w14:paraId="08ABD212" w14:textId="77777777" w:rsidR="007A17A2" w:rsidRDefault="007A17A2" w:rsidP="007A17A2">
      <w:pPr>
        <w:pStyle w:val="Code"/>
        <w:rPr>
          <w:ins w:id="805" w:author="Laurence Golding" w:date="2018-12-07T12:58:00Z"/>
        </w:rPr>
      </w:pPr>
      <w:ins w:id="806" w:author="Laurence Golding" w:date="2018-12-07T12:58:00Z">
        <w:r>
          <w:lastRenderedPageBreak/>
          <w:t xml:space="preserve">      {</w:t>
        </w:r>
      </w:ins>
    </w:p>
    <w:p w14:paraId="42A6BE2D" w14:textId="77777777" w:rsidR="007A17A2" w:rsidRDefault="007A17A2" w:rsidP="007A17A2">
      <w:pPr>
        <w:pStyle w:val="Code"/>
        <w:rPr>
          <w:ins w:id="807" w:author="Laurence Golding" w:date="2018-12-07T12:58:00Z"/>
        </w:rPr>
      </w:pPr>
      <w:ins w:id="808" w:author="Laurence Golding" w:date="2018-12-07T12:58:00Z">
        <w:r>
          <w:t xml:space="preserve">        "id": "CA1000",</w:t>
        </w:r>
      </w:ins>
    </w:p>
    <w:p w14:paraId="11DAA2AF" w14:textId="77777777" w:rsidR="007A17A2" w:rsidRDefault="007A17A2" w:rsidP="007A17A2">
      <w:pPr>
        <w:pStyle w:val="Code"/>
        <w:rPr>
          <w:ins w:id="809" w:author="Laurence Golding" w:date="2018-12-07T12:58:00Z"/>
        </w:rPr>
      </w:pPr>
      <w:ins w:id="810" w:author="Laurence Golding" w:date="2018-12-07T12:58:00Z">
        <w:r>
          <w:t xml:space="preserve">        ...</w:t>
        </w:r>
      </w:ins>
    </w:p>
    <w:p w14:paraId="0B9FE15A" w14:textId="77777777" w:rsidR="007A17A2" w:rsidRDefault="007A17A2" w:rsidP="007A17A2">
      <w:pPr>
        <w:pStyle w:val="Code"/>
        <w:rPr>
          <w:ins w:id="811" w:author="Laurence Golding" w:date="2018-12-07T12:58:00Z"/>
        </w:rPr>
      </w:pPr>
      <w:ins w:id="812" w:author="Laurence Golding" w:date="2018-12-07T12:58:00Z">
        <w:r>
          <w:t xml:space="preserve">      }</w:t>
        </w:r>
      </w:ins>
    </w:p>
    <w:p w14:paraId="0F950201" w14:textId="77777777" w:rsidR="007A17A2" w:rsidRDefault="007A17A2" w:rsidP="007A17A2">
      <w:pPr>
        <w:pStyle w:val="Code"/>
        <w:rPr>
          <w:ins w:id="813" w:author="Laurence Golding" w:date="2018-12-07T12:58:00Z"/>
        </w:rPr>
      </w:pPr>
      <w:ins w:id="814" w:author="Laurence Golding" w:date="2018-12-07T12:58:00Z">
        <w:r>
          <w:t xml:space="preserve">    ]</w:t>
        </w:r>
      </w:ins>
    </w:p>
    <w:p w14:paraId="627A9EB4" w14:textId="77777777" w:rsidR="007A17A2" w:rsidRDefault="007A17A2" w:rsidP="007A17A2">
      <w:pPr>
        <w:pStyle w:val="Code"/>
        <w:rPr>
          <w:ins w:id="815" w:author="Laurence Golding" w:date="2018-12-07T12:58:00Z"/>
        </w:rPr>
      </w:pPr>
      <w:ins w:id="816" w:author="Laurence Golding" w:date="2018-12-07T12:58:00Z">
        <w:r>
          <w:t xml:space="preserve">  }</w:t>
        </w:r>
      </w:ins>
    </w:p>
    <w:p w14:paraId="7E6CAF79" w14:textId="22769C7C" w:rsidR="007A17A2" w:rsidRDefault="007A17A2" w:rsidP="007A17A2">
      <w:pPr>
        <w:pStyle w:val="Code"/>
        <w:rPr>
          <w:ins w:id="817" w:author="Laurence Golding" w:date="2018-12-07T12:58:00Z"/>
        </w:rPr>
      </w:pPr>
      <w:ins w:id="818" w:author="Laurence Golding" w:date="2018-12-07T12:58:00Z">
        <w:r>
          <w:t>}</w:t>
        </w:r>
      </w:ins>
    </w:p>
    <w:p w14:paraId="64B19EB7" w14:textId="4D45400B" w:rsidR="007A17A2" w:rsidRDefault="007A17A2" w:rsidP="007A17A2">
      <w:pPr>
        <w:pStyle w:val="Note"/>
        <w:rPr>
          <w:ins w:id="819" w:author="Laurence Golding" w:date="2018-12-07T13:01:00Z"/>
        </w:rPr>
      </w:pPr>
      <w:ins w:id="820" w:author="Laurence Golding" w:date="2018-12-07T13:01:00Z">
        <w:r>
          <w:t>The</w:t>
        </w:r>
      </w:ins>
      <w:ins w:id="821" w:author="Laurence Golding" w:date="2018-12-07T13:00:00Z">
        <w:r>
          <w:t xml:space="preserve"> engineer</w:t>
        </w:r>
      </w:ins>
      <w:ins w:id="822" w:author="Laurence Golding" w:date="2018-12-07T13:01:00Z">
        <w:r>
          <w:t>ing team</w:t>
        </w:r>
      </w:ins>
      <w:ins w:id="823" w:author="Laurence Golding" w:date="2018-12-07T13:00:00Z">
        <w:r>
          <w:t xml:space="preserve"> decides</w:t>
        </w:r>
      </w:ins>
      <w:ins w:id="824" w:author="Laurence Golding" w:date="2018-12-07T13:01:00Z">
        <w:r>
          <w:t xml:space="preserve"> that</w:t>
        </w:r>
      </w:ins>
      <w:ins w:id="825" w:author="Laurence Golding" w:date="2018-12-07T13:00:00Z">
        <w:r>
          <w:t xml:space="preserve"> these results are false p</w:t>
        </w:r>
      </w:ins>
      <w:ins w:id="826" w:author="Laurence Golding" w:date="2018-12-07T13:01:00Z">
        <w:r>
          <w:t>ositive, so they add in-source</w:t>
        </w:r>
      </w:ins>
      <w:ins w:id="827" w:author="Laurence Golding" w:date="2018-12-07T13:00:00Z">
        <w:r>
          <w:t xml:space="preserve"> suppress</w:t>
        </w:r>
      </w:ins>
      <w:ins w:id="828" w:author="Laurence Golding" w:date="2018-12-07T13:01:00Z">
        <w:r>
          <w:t>ions</w:t>
        </w:r>
      </w:ins>
      <w:ins w:id="829" w:author="Laurence Golding" w:date="2018-12-07T13:14:00Z">
        <w:r>
          <w:t>, for example (i</w:t>
        </w:r>
      </w:ins>
      <w:ins w:id="830" w:author="Laurence Golding" w:date="2018-12-07T13:01:00Z">
        <w:r>
          <w:t>n C#</w:t>
        </w:r>
      </w:ins>
      <w:ins w:id="831" w:author="Laurence Golding" w:date="2018-12-07T13:14:00Z">
        <w:r>
          <w:t>)</w:t>
        </w:r>
      </w:ins>
      <w:ins w:id="832" w:author="Laurence Golding" w:date="2018-12-07T13:01:00Z">
        <w:r>
          <w:t>:</w:t>
        </w:r>
      </w:ins>
    </w:p>
    <w:p w14:paraId="4B541BE3" w14:textId="77777777" w:rsidR="007A17A2" w:rsidRDefault="007A17A2" w:rsidP="007A17A2">
      <w:pPr>
        <w:pStyle w:val="Code"/>
        <w:rPr>
          <w:ins w:id="833" w:author="Laurence Golding" w:date="2018-12-07T13:02:00Z"/>
        </w:rPr>
      </w:pPr>
      <w:ins w:id="834" w:author="Laurence Golding" w:date="2018-12-07T13:02:00Z">
        <w:r>
          <w:t>[</w:t>
        </w:r>
        <w:proofErr w:type="spellStart"/>
        <w:r>
          <w:t>SuppressMessage</w:t>
        </w:r>
        <w:proofErr w:type="spellEnd"/>
        <w:r>
          <w:t>("CA1000", ...)]</w:t>
        </w:r>
      </w:ins>
    </w:p>
    <w:p w14:paraId="74BEA86E" w14:textId="77777777" w:rsidR="007A17A2" w:rsidRDefault="007A17A2" w:rsidP="007A17A2">
      <w:pPr>
        <w:pStyle w:val="Code"/>
        <w:rPr>
          <w:ins w:id="835" w:author="Laurence Golding" w:date="2018-12-07T13:02:00Z"/>
        </w:rPr>
      </w:pPr>
      <w:ins w:id="836" w:author="Laurence Golding" w:date="2018-12-07T13:02:00Z">
        <w:r>
          <w:t>...</w:t>
        </w:r>
      </w:ins>
    </w:p>
    <w:p w14:paraId="5C3C802E" w14:textId="5150836A" w:rsidR="007A17A2" w:rsidRPr="007A17A2" w:rsidRDefault="007A17A2" w:rsidP="007A17A2">
      <w:pPr>
        <w:pStyle w:val="Code"/>
        <w:rPr>
          <w:ins w:id="837" w:author="Laurence Golding" w:date="2018-12-07T13:00:00Z"/>
        </w:rPr>
      </w:pPr>
      <w:ins w:id="838" w:author="Laurence Golding" w:date="2018-12-07T13:02:00Z">
        <w:r>
          <w:t>[</w:t>
        </w:r>
        <w:proofErr w:type="spellStart"/>
        <w:r>
          <w:t>SuppressMessage</w:t>
        </w:r>
        <w:proofErr w:type="spellEnd"/>
        <w:r>
          <w:t>("CA1000", ...)]</w:t>
        </w:r>
      </w:ins>
    </w:p>
    <w:p w14:paraId="3B5DFEA3" w14:textId="00DDBD9E" w:rsidR="007A17A2" w:rsidRDefault="007A17A2" w:rsidP="007A17A2">
      <w:pPr>
        <w:pStyle w:val="Note"/>
        <w:rPr>
          <w:ins w:id="839" w:author="Laurence Golding" w:date="2018-12-07T13:06:00Z"/>
        </w:rPr>
      </w:pPr>
      <w:ins w:id="840" w:author="Laurence Golding" w:date="2018-12-07T13:00:00Z">
        <w:r>
          <w:t>Now the tool developer</w:t>
        </w:r>
      </w:ins>
      <w:ins w:id="841" w:author="Laurence Golding" w:date="2018-12-07T13:02:00Z">
        <w:r>
          <w:t>s</w:t>
        </w:r>
      </w:ins>
      <w:ins w:id="842" w:author="Laurence Golding" w:date="2018-12-07T13:00:00Z">
        <w:r>
          <w:t xml:space="preserve"> decide that </w:t>
        </w:r>
      </w:ins>
      <w:ins w:id="843" w:author="Laurence Golding" w:date="2018-12-07T13:02:00Z">
        <w:r>
          <w:t xml:space="preserve">rule </w:t>
        </w:r>
        <w:r w:rsidRPr="007A17A2">
          <w:rPr>
            <w:rStyle w:val="CODEtemp"/>
          </w:rPr>
          <w:t>CA1000</w:t>
        </w:r>
        <w:r>
          <w:t xml:space="preserve"> is too broad, so in version 2 of the tool, they divide it into two </w:t>
        </w:r>
      </w:ins>
      <w:ins w:id="844" w:author="Laurence Golding" w:date="2018-12-07T13:03:00Z">
        <w:r>
          <w:t>new</w:t>
        </w:r>
      </w:ins>
      <w:ins w:id="845" w:author="Laurence Golding" w:date="2018-12-07T13:02:00Z">
        <w:r>
          <w:t xml:space="preserve"> rules</w:t>
        </w:r>
      </w:ins>
      <w:ins w:id="846" w:author="Laurence Golding" w:date="2018-12-07T13:03:00Z">
        <w:r>
          <w:t xml:space="preserve">, </w:t>
        </w:r>
        <w:r w:rsidRPr="007A17A2">
          <w:rPr>
            <w:rStyle w:val="CODEtemp"/>
          </w:rPr>
          <w:t>CA1001</w:t>
        </w:r>
        <w:r>
          <w:t xml:space="preserve"> and </w:t>
        </w:r>
        <w:r w:rsidRPr="007A17A2">
          <w:rPr>
            <w:rStyle w:val="CODEtemp"/>
          </w:rPr>
          <w:t>CA1002</w:t>
        </w:r>
        <w:r>
          <w:t>. The engineering team runs the new tool</w:t>
        </w:r>
      </w:ins>
      <w:ins w:id="847" w:author="Laurence Golding" w:date="2018-12-07T13:13:00Z">
        <w:r>
          <w:t>, and the result management system performs result matching, producing this log</w:t>
        </w:r>
      </w:ins>
      <w:ins w:id="848" w:author="Laurence Golding" w:date="2018-12-07T13:06:00Z">
        <w:r>
          <w:t>:</w:t>
        </w:r>
      </w:ins>
    </w:p>
    <w:p w14:paraId="02AC2F92" w14:textId="77777777" w:rsidR="007A17A2" w:rsidRDefault="007A17A2" w:rsidP="007A17A2">
      <w:pPr>
        <w:pStyle w:val="Code"/>
        <w:rPr>
          <w:ins w:id="849" w:author="Laurence Golding" w:date="2018-12-07T13:06:00Z"/>
        </w:rPr>
      </w:pPr>
      <w:ins w:id="850" w:author="Laurence Golding" w:date="2018-12-07T13:06:00Z">
        <w:r>
          <w:t>{</w:t>
        </w:r>
      </w:ins>
    </w:p>
    <w:p w14:paraId="143485EA" w14:textId="77777777" w:rsidR="007A17A2" w:rsidRDefault="007A17A2" w:rsidP="007A17A2">
      <w:pPr>
        <w:pStyle w:val="Code"/>
        <w:rPr>
          <w:ins w:id="851" w:author="Laurence Golding" w:date="2018-12-07T13:20:00Z"/>
        </w:rPr>
      </w:pPr>
      <w:ins w:id="852" w:author="Laurence Golding" w:date="2018-12-07T13:20:00Z">
        <w:r>
          <w:t xml:space="preserve">  "tool": {</w:t>
        </w:r>
      </w:ins>
    </w:p>
    <w:p w14:paraId="3E020C7E" w14:textId="77777777" w:rsidR="007A17A2" w:rsidRDefault="007A17A2" w:rsidP="007A17A2">
      <w:pPr>
        <w:pStyle w:val="Code"/>
        <w:rPr>
          <w:ins w:id="853" w:author="Laurence Golding" w:date="2018-12-07T13:20:00Z"/>
        </w:rPr>
      </w:pPr>
      <w:ins w:id="854" w:author="Laurence Golding" w:date="2018-12-07T13:20:00Z">
        <w:r>
          <w:t xml:space="preserve">    "name": "</w:t>
        </w:r>
        <w:proofErr w:type="spellStart"/>
        <w:r>
          <w:t>CodeScanner</w:t>
        </w:r>
        <w:proofErr w:type="spellEnd"/>
        <w:r>
          <w:t>",</w:t>
        </w:r>
      </w:ins>
    </w:p>
    <w:p w14:paraId="6FA6173C" w14:textId="08CAA887" w:rsidR="007A17A2" w:rsidRDefault="007A17A2" w:rsidP="007A17A2">
      <w:pPr>
        <w:pStyle w:val="Code"/>
        <w:rPr>
          <w:ins w:id="855" w:author="Laurence Golding" w:date="2018-12-07T13:20:00Z"/>
        </w:rPr>
      </w:pPr>
      <w:ins w:id="856" w:author="Laurence Golding" w:date="2018-12-07T13:20:00Z">
        <w:r>
          <w:t xml:space="preserve">    "version": "</w:t>
        </w:r>
        <w:r>
          <w:t>2</w:t>
        </w:r>
        <w:r>
          <w:t>"</w:t>
        </w:r>
      </w:ins>
    </w:p>
    <w:p w14:paraId="51D6545A" w14:textId="77777777" w:rsidR="007A17A2" w:rsidRDefault="007A17A2" w:rsidP="007A17A2">
      <w:pPr>
        <w:pStyle w:val="Code"/>
        <w:rPr>
          <w:ins w:id="857" w:author="Laurence Golding" w:date="2018-12-07T13:20:00Z"/>
        </w:rPr>
      </w:pPr>
      <w:ins w:id="858" w:author="Laurence Golding" w:date="2018-12-07T13:20:00Z">
        <w:r>
          <w:t xml:space="preserve">  },</w:t>
        </w:r>
      </w:ins>
    </w:p>
    <w:p w14:paraId="22A99CBA" w14:textId="77777777" w:rsidR="007A17A2" w:rsidRDefault="007A17A2" w:rsidP="007A17A2">
      <w:pPr>
        <w:pStyle w:val="Code"/>
        <w:rPr>
          <w:ins w:id="859" w:author="Laurence Golding" w:date="2018-12-07T13:06:00Z"/>
        </w:rPr>
      </w:pPr>
      <w:ins w:id="860" w:author="Laurence Golding" w:date="2018-12-07T13:06:00Z">
        <w:r>
          <w:t xml:space="preserve">  "results": [</w:t>
        </w:r>
      </w:ins>
    </w:p>
    <w:p w14:paraId="5FEE5740" w14:textId="77777777" w:rsidR="007A17A2" w:rsidRDefault="007A17A2" w:rsidP="007A17A2">
      <w:pPr>
        <w:pStyle w:val="Code"/>
        <w:rPr>
          <w:ins w:id="861" w:author="Laurence Golding" w:date="2018-12-07T13:06:00Z"/>
        </w:rPr>
      </w:pPr>
      <w:ins w:id="862" w:author="Laurence Golding" w:date="2018-12-07T13:06:00Z">
        <w:r>
          <w:t xml:space="preserve">    {</w:t>
        </w:r>
      </w:ins>
    </w:p>
    <w:p w14:paraId="55960E43" w14:textId="79E4844D" w:rsidR="007A17A2" w:rsidRDefault="007A17A2" w:rsidP="007A17A2">
      <w:pPr>
        <w:pStyle w:val="Code"/>
        <w:rPr>
          <w:ins w:id="863" w:author="Laurence Golding" w:date="2018-12-07T13:06:00Z"/>
        </w:rPr>
      </w:pPr>
      <w:ins w:id="864" w:author="Laurence Golding" w:date="2018-12-07T13:06:00Z">
        <w:r>
          <w:t xml:space="preserve">      "</w:t>
        </w:r>
        <w:proofErr w:type="spellStart"/>
        <w:r>
          <w:t>ruleId</w:t>
        </w:r>
        <w:proofErr w:type="spellEnd"/>
        <w:r>
          <w:t>": "CA100</w:t>
        </w:r>
        <w:r>
          <w:t>1</w:t>
        </w:r>
        <w:r>
          <w:t>",</w:t>
        </w:r>
      </w:ins>
    </w:p>
    <w:p w14:paraId="78ADFC46" w14:textId="7282361B" w:rsidR="007A17A2" w:rsidRDefault="007A17A2" w:rsidP="007A17A2">
      <w:pPr>
        <w:pStyle w:val="Code"/>
        <w:rPr>
          <w:ins w:id="865" w:author="Laurence Golding" w:date="2018-12-07T13:15:00Z"/>
        </w:rPr>
      </w:pPr>
      <w:ins w:id="866" w:author="Laurence Golding" w:date="2018-12-07T13:06:00Z">
        <w:r>
          <w:t xml:space="preserve">      "</w:t>
        </w:r>
        <w:proofErr w:type="spellStart"/>
        <w:r>
          <w:t>ruleIndex</w:t>
        </w:r>
        <w:proofErr w:type="spellEnd"/>
        <w:r>
          <w:t>": 0</w:t>
        </w:r>
      </w:ins>
      <w:ins w:id="867" w:author="Laurence Golding" w:date="2018-12-07T13:09:00Z">
        <w:r>
          <w:t>,</w:t>
        </w:r>
      </w:ins>
    </w:p>
    <w:p w14:paraId="086292A3" w14:textId="3E3B1AEA" w:rsidR="007A17A2" w:rsidRDefault="007A17A2" w:rsidP="007A17A2">
      <w:pPr>
        <w:pStyle w:val="Code"/>
        <w:rPr>
          <w:ins w:id="868" w:author="Laurence Golding" w:date="2018-12-07T13:09:00Z"/>
        </w:rPr>
      </w:pPr>
      <w:ins w:id="869" w:author="Laurence Golding" w:date="2018-12-07T13:15:00Z">
        <w:r>
          <w:t xml:space="preserve">      "</w:t>
        </w:r>
        <w:proofErr w:type="spellStart"/>
        <w:r>
          <w:t>baselineState</w:t>
        </w:r>
        <w:proofErr w:type="spellEnd"/>
        <w:r>
          <w:t>": "existing",</w:t>
        </w:r>
      </w:ins>
    </w:p>
    <w:p w14:paraId="6BA21D85" w14:textId="2AB7D20B" w:rsidR="007A17A2" w:rsidRDefault="007A17A2" w:rsidP="007A17A2">
      <w:pPr>
        <w:pStyle w:val="Code"/>
        <w:rPr>
          <w:ins w:id="870" w:author="Laurence Golding" w:date="2018-12-07T13:09:00Z"/>
        </w:rPr>
      </w:pPr>
      <w:ins w:id="871" w:author="Laurence Golding" w:date="2018-12-07T13:09:00Z">
        <w:r>
          <w:t xml:space="preserve">      "</w:t>
        </w:r>
        <w:proofErr w:type="spellStart"/>
        <w:r>
          <w:t>suppressionStates</w:t>
        </w:r>
        <w:proofErr w:type="spellEnd"/>
        <w:r>
          <w:t>": [</w:t>
        </w:r>
      </w:ins>
    </w:p>
    <w:p w14:paraId="6901B334" w14:textId="7C08BFA9" w:rsidR="007A17A2" w:rsidRDefault="007A17A2" w:rsidP="007A17A2">
      <w:pPr>
        <w:pStyle w:val="Code"/>
        <w:rPr>
          <w:ins w:id="872" w:author="Laurence Golding" w:date="2018-12-07T13:09:00Z"/>
        </w:rPr>
      </w:pPr>
      <w:ins w:id="873" w:author="Laurence Golding" w:date="2018-12-07T13:09:00Z">
        <w:r>
          <w:t xml:space="preserve">        "</w:t>
        </w:r>
        <w:proofErr w:type="spellStart"/>
        <w:r>
          <w:t>suppressedInSource</w:t>
        </w:r>
      </w:ins>
      <w:proofErr w:type="spellEnd"/>
      <w:ins w:id="874" w:author="Laurence Golding" w:date="2018-12-07T13:10:00Z">
        <w:r>
          <w:t>"</w:t>
        </w:r>
      </w:ins>
    </w:p>
    <w:p w14:paraId="6553C588" w14:textId="19ECFCFC" w:rsidR="007A17A2" w:rsidRDefault="007A17A2" w:rsidP="007A17A2">
      <w:pPr>
        <w:pStyle w:val="Code"/>
        <w:rPr>
          <w:ins w:id="875" w:author="Laurence Golding" w:date="2018-12-07T13:06:00Z"/>
        </w:rPr>
      </w:pPr>
      <w:ins w:id="876" w:author="Laurence Golding" w:date="2018-12-07T13:09:00Z">
        <w:r>
          <w:t xml:space="preserve">      ]</w:t>
        </w:r>
      </w:ins>
      <w:ins w:id="877" w:author="Laurence Golding" w:date="2018-12-07T13:10:00Z">
        <w:r>
          <w:t>,</w:t>
        </w:r>
      </w:ins>
    </w:p>
    <w:p w14:paraId="26278615" w14:textId="77777777" w:rsidR="007A17A2" w:rsidRDefault="007A17A2" w:rsidP="007A17A2">
      <w:pPr>
        <w:pStyle w:val="Code"/>
        <w:rPr>
          <w:ins w:id="878" w:author="Laurence Golding" w:date="2018-12-07T13:06:00Z"/>
        </w:rPr>
      </w:pPr>
      <w:ins w:id="879" w:author="Laurence Golding" w:date="2018-12-07T13:06:00Z">
        <w:r>
          <w:t xml:space="preserve">      ...</w:t>
        </w:r>
      </w:ins>
    </w:p>
    <w:p w14:paraId="554F93EB" w14:textId="77777777" w:rsidR="007A17A2" w:rsidRDefault="007A17A2" w:rsidP="007A17A2">
      <w:pPr>
        <w:pStyle w:val="Code"/>
        <w:rPr>
          <w:ins w:id="880" w:author="Laurence Golding" w:date="2018-12-07T13:06:00Z"/>
        </w:rPr>
      </w:pPr>
      <w:ins w:id="881" w:author="Laurence Golding" w:date="2018-12-07T13:06:00Z">
        <w:r>
          <w:t xml:space="preserve">    },</w:t>
        </w:r>
      </w:ins>
    </w:p>
    <w:p w14:paraId="68EA725D" w14:textId="77777777" w:rsidR="007A17A2" w:rsidRDefault="007A17A2" w:rsidP="007A17A2">
      <w:pPr>
        <w:pStyle w:val="Code"/>
        <w:rPr>
          <w:ins w:id="882" w:author="Laurence Golding" w:date="2018-12-07T13:06:00Z"/>
        </w:rPr>
      </w:pPr>
      <w:ins w:id="883" w:author="Laurence Golding" w:date="2018-12-07T13:06:00Z">
        <w:r>
          <w:t xml:space="preserve">    {</w:t>
        </w:r>
      </w:ins>
    </w:p>
    <w:p w14:paraId="05324B61" w14:textId="27BED76B" w:rsidR="007A17A2" w:rsidRDefault="007A17A2" w:rsidP="007A17A2">
      <w:pPr>
        <w:pStyle w:val="Code"/>
        <w:rPr>
          <w:ins w:id="884" w:author="Laurence Golding" w:date="2018-12-07T13:06:00Z"/>
        </w:rPr>
      </w:pPr>
      <w:ins w:id="885" w:author="Laurence Golding" w:date="2018-12-07T13:06:00Z">
        <w:r>
          <w:t xml:space="preserve">      "</w:t>
        </w:r>
        <w:proofErr w:type="spellStart"/>
        <w:r>
          <w:t>ruleId</w:t>
        </w:r>
        <w:proofErr w:type="spellEnd"/>
        <w:r>
          <w:t>": "CA100</w:t>
        </w:r>
      </w:ins>
      <w:ins w:id="886" w:author="Laurence Golding" w:date="2018-12-07T13:16:00Z">
        <w:r>
          <w:t>2</w:t>
        </w:r>
      </w:ins>
      <w:ins w:id="887" w:author="Laurence Golding" w:date="2018-12-07T13:06:00Z">
        <w:r>
          <w:t>",</w:t>
        </w:r>
      </w:ins>
    </w:p>
    <w:p w14:paraId="758289CC" w14:textId="7CACDDDA" w:rsidR="007A17A2" w:rsidRDefault="007A17A2" w:rsidP="007A17A2">
      <w:pPr>
        <w:pStyle w:val="Code"/>
        <w:rPr>
          <w:ins w:id="888" w:author="Laurence Golding" w:date="2018-12-07T13:06:00Z"/>
        </w:rPr>
      </w:pPr>
      <w:ins w:id="889" w:author="Laurence Golding" w:date="2018-12-07T13:06:00Z">
        <w:r>
          <w:t xml:space="preserve">      "</w:t>
        </w:r>
        <w:proofErr w:type="spellStart"/>
        <w:r>
          <w:t>ruleIndex</w:t>
        </w:r>
        <w:proofErr w:type="spellEnd"/>
        <w:r>
          <w:t>": 0</w:t>
        </w:r>
      </w:ins>
    </w:p>
    <w:p w14:paraId="7B9A71A2" w14:textId="77777777" w:rsidR="007A17A2" w:rsidRDefault="007A17A2" w:rsidP="007A17A2">
      <w:pPr>
        <w:pStyle w:val="Code"/>
        <w:rPr>
          <w:ins w:id="890" w:author="Laurence Golding" w:date="2018-12-07T13:15:00Z"/>
        </w:rPr>
      </w:pPr>
      <w:ins w:id="891" w:author="Laurence Golding" w:date="2018-12-07T13:15:00Z">
        <w:r>
          <w:t xml:space="preserve">      "</w:t>
        </w:r>
        <w:proofErr w:type="spellStart"/>
        <w:r>
          <w:t>baselineState</w:t>
        </w:r>
        <w:proofErr w:type="spellEnd"/>
        <w:r>
          <w:t>": "existing",</w:t>
        </w:r>
      </w:ins>
    </w:p>
    <w:p w14:paraId="2AFD9239" w14:textId="77777777" w:rsidR="007A17A2" w:rsidRDefault="007A17A2" w:rsidP="007A17A2">
      <w:pPr>
        <w:pStyle w:val="Code"/>
        <w:rPr>
          <w:ins w:id="892" w:author="Laurence Golding" w:date="2018-12-07T13:10:00Z"/>
        </w:rPr>
      </w:pPr>
      <w:ins w:id="893" w:author="Laurence Golding" w:date="2018-12-07T13:10:00Z">
        <w:r>
          <w:t xml:space="preserve">      "</w:t>
        </w:r>
        <w:proofErr w:type="spellStart"/>
        <w:r>
          <w:t>suppressionStates</w:t>
        </w:r>
        <w:proofErr w:type="spellEnd"/>
        <w:r>
          <w:t>": [</w:t>
        </w:r>
      </w:ins>
    </w:p>
    <w:p w14:paraId="5CDF513F" w14:textId="77777777" w:rsidR="007A17A2" w:rsidRDefault="007A17A2" w:rsidP="007A17A2">
      <w:pPr>
        <w:pStyle w:val="Code"/>
        <w:rPr>
          <w:ins w:id="894" w:author="Laurence Golding" w:date="2018-12-07T13:10:00Z"/>
        </w:rPr>
      </w:pPr>
      <w:ins w:id="895" w:author="Laurence Golding" w:date="2018-12-07T13:10:00Z">
        <w:r>
          <w:t xml:space="preserve">        "</w:t>
        </w:r>
        <w:proofErr w:type="spellStart"/>
        <w:r>
          <w:t>suppressedInSource</w:t>
        </w:r>
        <w:proofErr w:type="spellEnd"/>
        <w:r>
          <w:t>"</w:t>
        </w:r>
      </w:ins>
    </w:p>
    <w:p w14:paraId="7E3CD518" w14:textId="77777777" w:rsidR="007A17A2" w:rsidRDefault="007A17A2" w:rsidP="007A17A2">
      <w:pPr>
        <w:pStyle w:val="Code"/>
        <w:rPr>
          <w:ins w:id="896" w:author="Laurence Golding" w:date="2018-12-07T13:10:00Z"/>
        </w:rPr>
      </w:pPr>
      <w:ins w:id="897" w:author="Laurence Golding" w:date="2018-12-07T13:10:00Z">
        <w:r>
          <w:t xml:space="preserve">      ],</w:t>
        </w:r>
      </w:ins>
    </w:p>
    <w:p w14:paraId="4ADC8E27" w14:textId="77777777" w:rsidR="007A17A2" w:rsidRDefault="007A17A2" w:rsidP="007A17A2">
      <w:pPr>
        <w:pStyle w:val="Code"/>
        <w:rPr>
          <w:ins w:id="898" w:author="Laurence Golding" w:date="2018-12-07T13:06:00Z"/>
        </w:rPr>
      </w:pPr>
      <w:ins w:id="899" w:author="Laurence Golding" w:date="2018-12-07T13:06:00Z">
        <w:r>
          <w:t xml:space="preserve">      ...</w:t>
        </w:r>
      </w:ins>
    </w:p>
    <w:p w14:paraId="0A46440A" w14:textId="77777777" w:rsidR="007A17A2" w:rsidRDefault="007A17A2" w:rsidP="007A17A2">
      <w:pPr>
        <w:pStyle w:val="Code"/>
        <w:rPr>
          <w:ins w:id="900" w:author="Laurence Golding" w:date="2018-12-07T13:06:00Z"/>
        </w:rPr>
      </w:pPr>
      <w:ins w:id="901" w:author="Laurence Golding" w:date="2018-12-07T13:06:00Z">
        <w:r>
          <w:t xml:space="preserve">    }</w:t>
        </w:r>
      </w:ins>
    </w:p>
    <w:p w14:paraId="44ACED41" w14:textId="77777777" w:rsidR="007A17A2" w:rsidRDefault="007A17A2" w:rsidP="007A17A2">
      <w:pPr>
        <w:pStyle w:val="Code"/>
        <w:rPr>
          <w:ins w:id="902" w:author="Laurence Golding" w:date="2018-12-07T13:06:00Z"/>
        </w:rPr>
      </w:pPr>
      <w:ins w:id="903" w:author="Laurence Golding" w:date="2018-12-07T13:06:00Z">
        <w:r>
          <w:t xml:space="preserve">  ],</w:t>
        </w:r>
      </w:ins>
    </w:p>
    <w:p w14:paraId="3916A43D" w14:textId="77777777" w:rsidR="007A17A2" w:rsidRDefault="007A17A2" w:rsidP="007A17A2">
      <w:pPr>
        <w:pStyle w:val="Code"/>
        <w:rPr>
          <w:ins w:id="904" w:author="Laurence Golding" w:date="2018-12-07T13:06:00Z"/>
        </w:rPr>
      </w:pPr>
      <w:ins w:id="905" w:author="Laurence Golding" w:date="2018-12-07T13:06:00Z">
        <w:r>
          <w:t xml:space="preserve">  "resources": {</w:t>
        </w:r>
      </w:ins>
    </w:p>
    <w:p w14:paraId="34A798E5" w14:textId="77777777" w:rsidR="007A17A2" w:rsidRDefault="007A17A2" w:rsidP="007A17A2">
      <w:pPr>
        <w:pStyle w:val="Code"/>
        <w:rPr>
          <w:ins w:id="906" w:author="Laurence Golding" w:date="2018-12-07T13:06:00Z"/>
        </w:rPr>
      </w:pPr>
      <w:ins w:id="907" w:author="Laurence Golding" w:date="2018-12-07T13:06:00Z">
        <w:r>
          <w:t xml:space="preserve">    "rules": [</w:t>
        </w:r>
      </w:ins>
    </w:p>
    <w:p w14:paraId="1CA14FC7" w14:textId="77777777" w:rsidR="007A17A2" w:rsidRDefault="007A17A2" w:rsidP="007A17A2">
      <w:pPr>
        <w:pStyle w:val="Code"/>
        <w:rPr>
          <w:ins w:id="908" w:author="Laurence Golding" w:date="2018-12-07T13:06:00Z"/>
        </w:rPr>
      </w:pPr>
      <w:ins w:id="909" w:author="Laurence Golding" w:date="2018-12-07T13:06:00Z">
        <w:r>
          <w:t xml:space="preserve">      {</w:t>
        </w:r>
      </w:ins>
    </w:p>
    <w:p w14:paraId="737E3CD0" w14:textId="04B369A1" w:rsidR="007A17A2" w:rsidRDefault="007A17A2" w:rsidP="007A17A2">
      <w:pPr>
        <w:pStyle w:val="Code"/>
        <w:rPr>
          <w:ins w:id="910" w:author="Laurence Golding" w:date="2018-12-07T13:06:00Z"/>
        </w:rPr>
      </w:pPr>
      <w:ins w:id="911" w:author="Laurence Golding" w:date="2018-12-07T13:06:00Z">
        <w:r>
          <w:t xml:space="preserve">        "id": "CA100</w:t>
        </w:r>
        <w:r>
          <w:t>1</w:t>
        </w:r>
        <w:r>
          <w:t>",</w:t>
        </w:r>
      </w:ins>
    </w:p>
    <w:p w14:paraId="4124A85D" w14:textId="77777777" w:rsidR="007A17A2" w:rsidRDefault="007A17A2" w:rsidP="007A17A2">
      <w:pPr>
        <w:pStyle w:val="Code"/>
        <w:rPr>
          <w:ins w:id="912" w:author="Laurence Golding" w:date="2018-12-07T13:06:00Z"/>
        </w:rPr>
      </w:pPr>
      <w:ins w:id="913" w:author="Laurence Golding" w:date="2018-12-07T13:06:00Z">
        <w:r>
          <w:t xml:space="preserve">        "</w:t>
        </w:r>
        <w:proofErr w:type="spellStart"/>
        <w:r>
          <w:t>deprecatedIds</w:t>
        </w:r>
        <w:proofErr w:type="spellEnd"/>
        <w:r>
          <w:t>": [</w:t>
        </w:r>
      </w:ins>
    </w:p>
    <w:p w14:paraId="25C1785B" w14:textId="08175CFE" w:rsidR="007A17A2" w:rsidRDefault="007A17A2" w:rsidP="007A17A2">
      <w:pPr>
        <w:pStyle w:val="Code"/>
        <w:rPr>
          <w:ins w:id="914" w:author="Laurence Golding" w:date="2018-12-07T13:06:00Z"/>
        </w:rPr>
      </w:pPr>
      <w:ins w:id="915" w:author="Laurence Golding" w:date="2018-12-07T13:06:00Z">
        <w:r>
          <w:t xml:space="preserve">          "CA1000"</w:t>
        </w:r>
      </w:ins>
    </w:p>
    <w:p w14:paraId="03573F1D" w14:textId="7120A6B7" w:rsidR="007A17A2" w:rsidRDefault="007A17A2" w:rsidP="007A17A2">
      <w:pPr>
        <w:pStyle w:val="Code"/>
        <w:rPr>
          <w:ins w:id="916" w:author="Laurence Golding" w:date="2018-12-07T13:06:00Z"/>
        </w:rPr>
      </w:pPr>
      <w:ins w:id="917" w:author="Laurence Golding" w:date="2018-12-07T13:06:00Z">
        <w:r>
          <w:t xml:space="preserve">    </w:t>
        </w:r>
      </w:ins>
      <w:ins w:id="918" w:author="Laurence Golding" w:date="2018-12-07T13:07:00Z">
        <w:r>
          <w:t xml:space="preserve">    ],</w:t>
        </w:r>
      </w:ins>
    </w:p>
    <w:p w14:paraId="4CEFE841" w14:textId="77777777" w:rsidR="007A17A2" w:rsidRDefault="007A17A2" w:rsidP="007A17A2">
      <w:pPr>
        <w:pStyle w:val="Code"/>
        <w:rPr>
          <w:ins w:id="919" w:author="Laurence Golding" w:date="2018-12-07T13:06:00Z"/>
        </w:rPr>
      </w:pPr>
      <w:ins w:id="920" w:author="Laurence Golding" w:date="2018-12-07T13:06:00Z">
        <w:r>
          <w:t xml:space="preserve">        ...</w:t>
        </w:r>
      </w:ins>
    </w:p>
    <w:p w14:paraId="2AADE6A6" w14:textId="640ABF6B" w:rsidR="007A17A2" w:rsidRDefault="007A17A2" w:rsidP="007A17A2">
      <w:pPr>
        <w:pStyle w:val="Code"/>
        <w:rPr>
          <w:ins w:id="921" w:author="Laurence Golding" w:date="2018-12-07T13:06:00Z"/>
        </w:rPr>
      </w:pPr>
      <w:ins w:id="922" w:author="Laurence Golding" w:date="2018-12-07T13:06:00Z">
        <w:r>
          <w:t xml:space="preserve">      }</w:t>
        </w:r>
        <w:r>
          <w:t>,</w:t>
        </w:r>
      </w:ins>
    </w:p>
    <w:p w14:paraId="7E5CA547" w14:textId="77777777" w:rsidR="007A17A2" w:rsidRDefault="007A17A2" w:rsidP="007A17A2">
      <w:pPr>
        <w:pStyle w:val="Code"/>
        <w:rPr>
          <w:ins w:id="923" w:author="Laurence Golding" w:date="2018-12-07T13:06:00Z"/>
        </w:rPr>
      </w:pPr>
      <w:ins w:id="924" w:author="Laurence Golding" w:date="2018-12-07T13:06:00Z">
        <w:r>
          <w:t xml:space="preserve">      {</w:t>
        </w:r>
      </w:ins>
    </w:p>
    <w:p w14:paraId="433D90CD" w14:textId="3E3CFF68" w:rsidR="007A17A2" w:rsidRDefault="007A17A2" w:rsidP="007A17A2">
      <w:pPr>
        <w:pStyle w:val="Code"/>
        <w:rPr>
          <w:ins w:id="925" w:author="Laurence Golding" w:date="2018-12-07T13:06:00Z"/>
        </w:rPr>
      </w:pPr>
      <w:ins w:id="926" w:author="Laurence Golding" w:date="2018-12-07T13:06:00Z">
        <w:r>
          <w:t xml:space="preserve">        "id": "CA100</w:t>
        </w:r>
        <w:r>
          <w:t>2</w:t>
        </w:r>
        <w:r>
          <w:t>",</w:t>
        </w:r>
      </w:ins>
    </w:p>
    <w:p w14:paraId="51B19CAB" w14:textId="77777777" w:rsidR="007A17A2" w:rsidRDefault="007A17A2" w:rsidP="007A17A2">
      <w:pPr>
        <w:pStyle w:val="Code"/>
        <w:rPr>
          <w:ins w:id="927" w:author="Laurence Golding" w:date="2018-12-07T13:07:00Z"/>
        </w:rPr>
      </w:pPr>
      <w:ins w:id="928" w:author="Laurence Golding" w:date="2018-12-07T13:06:00Z">
        <w:r>
          <w:t xml:space="preserve">        "</w:t>
        </w:r>
        <w:proofErr w:type="spellStart"/>
        <w:r>
          <w:t>deprecatedIds</w:t>
        </w:r>
        <w:proofErr w:type="spellEnd"/>
        <w:r>
          <w:t xml:space="preserve">": </w:t>
        </w:r>
      </w:ins>
      <w:ins w:id="929" w:author="Laurence Golding" w:date="2018-12-07T13:07:00Z">
        <w:r>
          <w:t>[</w:t>
        </w:r>
      </w:ins>
    </w:p>
    <w:p w14:paraId="2BE8D3A1" w14:textId="0CA8BF42" w:rsidR="007A17A2" w:rsidRDefault="007A17A2" w:rsidP="007A17A2">
      <w:pPr>
        <w:pStyle w:val="Code"/>
        <w:rPr>
          <w:ins w:id="930" w:author="Laurence Golding" w:date="2018-12-07T13:07:00Z"/>
        </w:rPr>
      </w:pPr>
      <w:ins w:id="931" w:author="Laurence Golding" w:date="2018-12-07T13:07:00Z">
        <w:r>
          <w:t xml:space="preserve">          </w:t>
        </w:r>
      </w:ins>
      <w:ins w:id="932" w:author="Laurence Golding" w:date="2018-12-07T13:06:00Z">
        <w:r>
          <w:t>"CA1000"</w:t>
        </w:r>
      </w:ins>
    </w:p>
    <w:p w14:paraId="40BDF55C" w14:textId="6969C247" w:rsidR="007A17A2" w:rsidRDefault="007A17A2" w:rsidP="007A17A2">
      <w:pPr>
        <w:pStyle w:val="Code"/>
        <w:rPr>
          <w:ins w:id="933" w:author="Laurence Golding" w:date="2018-12-07T13:06:00Z"/>
        </w:rPr>
      </w:pPr>
      <w:ins w:id="934" w:author="Laurence Golding" w:date="2018-12-07T13:07:00Z">
        <w:r>
          <w:t xml:space="preserve">        ],</w:t>
        </w:r>
      </w:ins>
    </w:p>
    <w:p w14:paraId="1E0B8216" w14:textId="77777777" w:rsidR="007A17A2" w:rsidRDefault="007A17A2" w:rsidP="007A17A2">
      <w:pPr>
        <w:pStyle w:val="Code"/>
        <w:rPr>
          <w:ins w:id="935" w:author="Laurence Golding" w:date="2018-12-07T13:06:00Z"/>
        </w:rPr>
      </w:pPr>
      <w:ins w:id="936" w:author="Laurence Golding" w:date="2018-12-07T13:06:00Z">
        <w:r>
          <w:t xml:space="preserve">        ...</w:t>
        </w:r>
      </w:ins>
    </w:p>
    <w:p w14:paraId="3A8A3B1E" w14:textId="77777777" w:rsidR="007A17A2" w:rsidRDefault="007A17A2" w:rsidP="007A17A2">
      <w:pPr>
        <w:pStyle w:val="Code"/>
        <w:rPr>
          <w:ins w:id="937" w:author="Laurence Golding" w:date="2018-12-07T13:06:00Z"/>
        </w:rPr>
      </w:pPr>
      <w:ins w:id="938" w:author="Laurence Golding" w:date="2018-12-07T13:06:00Z">
        <w:r>
          <w:t xml:space="preserve">      }</w:t>
        </w:r>
      </w:ins>
    </w:p>
    <w:p w14:paraId="6C762A65" w14:textId="77777777" w:rsidR="007A17A2" w:rsidRDefault="007A17A2" w:rsidP="007A17A2">
      <w:pPr>
        <w:pStyle w:val="Code"/>
        <w:rPr>
          <w:ins w:id="939" w:author="Laurence Golding" w:date="2018-12-07T13:06:00Z"/>
        </w:rPr>
      </w:pPr>
      <w:ins w:id="940" w:author="Laurence Golding" w:date="2018-12-07T13:06:00Z">
        <w:r>
          <w:t xml:space="preserve">    ]</w:t>
        </w:r>
      </w:ins>
    </w:p>
    <w:p w14:paraId="0C455876" w14:textId="77777777" w:rsidR="007A17A2" w:rsidRDefault="007A17A2" w:rsidP="007A17A2">
      <w:pPr>
        <w:pStyle w:val="Code"/>
        <w:rPr>
          <w:ins w:id="941" w:author="Laurence Golding" w:date="2018-12-07T13:06:00Z"/>
        </w:rPr>
      </w:pPr>
      <w:ins w:id="942" w:author="Laurence Golding" w:date="2018-12-07T13:06:00Z">
        <w:r>
          <w:t xml:space="preserve">  }</w:t>
        </w:r>
      </w:ins>
    </w:p>
    <w:p w14:paraId="5B5F4C68" w14:textId="77777777" w:rsidR="007A17A2" w:rsidRDefault="007A17A2" w:rsidP="007A17A2">
      <w:pPr>
        <w:pStyle w:val="Code"/>
        <w:rPr>
          <w:ins w:id="943" w:author="Laurence Golding" w:date="2018-12-07T13:06:00Z"/>
        </w:rPr>
      </w:pPr>
      <w:ins w:id="944" w:author="Laurence Golding" w:date="2018-12-07T13:06:00Z">
        <w:r>
          <w:lastRenderedPageBreak/>
          <w:t>}</w:t>
        </w:r>
      </w:ins>
    </w:p>
    <w:p w14:paraId="6D12BB66" w14:textId="14F4B925" w:rsidR="007A17A2" w:rsidRDefault="007A17A2" w:rsidP="007A17A2">
      <w:pPr>
        <w:pStyle w:val="Note"/>
        <w:rPr>
          <w:ins w:id="945" w:author="Laurence Golding" w:date="2018-12-07T13:16:00Z"/>
        </w:rPr>
      </w:pPr>
      <w:ins w:id="946" w:author="Laurence Golding" w:date="2018-12-07T13:16:00Z">
        <w:r>
          <w:t xml:space="preserve">There are </w:t>
        </w:r>
      </w:ins>
      <w:ins w:id="947" w:author="Laurence Golding" w:date="2018-12-07T13:19:00Z">
        <w:r>
          <w:t>a few</w:t>
        </w:r>
      </w:ins>
      <w:ins w:id="948" w:author="Laurence Golding" w:date="2018-12-07T13:16:00Z">
        <w:r>
          <w:t xml:space="preserve"> things to notice:</w:t>
        </w:r>
      </w:ins>
    </w:p>
    <w:p w14:paraId="436DB17E" w14:textId="55402C44" w:rsidR="007A17A2" w:rsidRDefault="007A17A2" w:rsidP="007A17A2">
      <w:pPr>
        <w:pStyle w:val="Note"/>
        <w:numPr>
          <w:ilvl w:val="0"/>
          <w:numId w:val="75"/>
        </w:numPr>
        <w:rPr>
          <w:ins w:id="949" w:author="Laurence Golding" w:date="2018-12-07T13:17:00Z"/>
        </w:rPr>
      </w:pPr>
      <w:ins w:id="950" w:author="Laurence Golding" w:date="2018-12-07T13:16:00Z">
        <w:r>
          <w:t xml:space="preserve">In </w:t>
        </w:r>
        <w:proofErr w:type="spellStart"/>
        <w:r w:rsidRPr="007A17A2">
          <w:rPr>
            <w:rStyle w:val="CODEtemp"/>
          </w:rPr>
          <w:t>resources.rules</w:t>
        </w:r>
        <w:proofErr w:type="spellEnd"/>
        <w:r>
          <w:t xml:space="preserve">, each of the new rules is associated with </w:t>
        </w:r>
      </w:ins>
      <w:ins w:id="951" w:author="Laurence Golding" w:date="2018-12-07T13:17:00Z">
        <w:r>
          <w:t>its id from the previous tool version.</w:t>
        </w:r>
      </w:ins>
    </w:p>
    <w:p w14:paraId="0E727910" w14:textId="71264C48" w:rsidR="007A17A2" w:rsidRPr="00E02107" w:rsidRDefault="007A17A2" w:rsidP="007A17A2">
      <w:pPr>
        <w:pStyle w:val="Note"/>
        <w:numPr>
          <w:ilvl w:val="0"/>
          <w:numId w:val="75"/>
        </w:numPr>
        <w:rPr>
          <w:ins w:id="952" w:author="Laurence Golding" w:date="2018-12-07T13:19:00Z"/>
        </w:rPr>
      </w:pPr>
      <w:ins w:id="953" w:author="Laurence Golding" w:date="2018-12-07T13:19:00Z">
        <w:r>
          <w:t>As a result,</w:t>
        </w:r>
        <w:r>
          <w:t xml:space="preserve"> the analysis tool can determine that the in-source suppressions still apply, even though the rule ids have changed,</w:t>
        </w:r>
      </w:ins>
      <w:ins w:id="954" w:author="Laurence Golding" w:date="2018-12-07T13:20:00Z">
        <w:r>
          <w:t xml:space="preserve"> so it correctly marks each result </w:t>
        </w:r>
      </w:ins>
      <w:ins w:id="955" w:author="Laurence Golding" w:date="2018-12-07T13:21:00Z">
        <w:r>
          <w:t xml:space="preserve">with </w:t>
        </w:r>
      </w:ins>
      <w:ins w:id="956" w:author="Laurence Golding" w:date="2018-12-07T13:20:00Z">
        <w:r w:rsidRPr="007A17A2">
          <w:rPr>
            <w:rStyle w:val="CODEtemp"/>
          </w:rPr>
          <w:t>"</w:t>
        </w:r>
      </w:ins>
      <w:proofErr w:type="spellStart"/>
      <w:ins w:id="957" w:author="Laurence Golding" w:date="2018-12-07T13:21:00Z">
        <w:r>
          <w:rPr>
            <w:rStyle w:val="CODEtemp"/>
          </w:rPr>
          <w:t>suppresionStates</w:t>
        </w:r>
        <w:proofErr w:type="spellEnd"/>
        <w:r>
          <w:rPr>
            <w:rStyle w:val="CODEtemp"/>
          </w:rPr>
          <w:t>": [ "</w:t>
        </w:r>
      </w:ins>
      <w:proofErr w:type="spellStart"/>
      <w:ins w:id="958" w:author="Laurence Golding" w:date="2018-12-07T13:20:00Z">
        <w:r w:rsidRPr="007A17A2">
          <w:rPr>
            <w:rStyle w:val="CODEtemp"/>
          </w:rPr>
          <w:t>suppressedInSource</w:t>
        </w:r>
        <w:proofErr w:type="spellEnd"/>
        <w:r w:rsidRPr="007A17A2">
          <w:rPr>
            <w:rStyle w:val="CODEtemp"/>
          </w:rPr>
          <w:t>"</w:t>
        </w:r>
      </w:ins>
      <w:ins w:id="959" w:author="Laurence Golding" w:date="2018-12-07T13:22:00Z">
        <w:r>
          <w:rPr>
            <w:rStyle w:val="CODEtemp"/>
          </w:rPr>
          <w:t xml:space="preserve"> ]</w:t>
        </w:r>
      </w:ins>
      <w:ins w:id="960" w:author="Laurence Golding" w:date="2018-12-07T13:20:00Z">
        <w:r>
          <w:t>.</w:t>
        </w:r>
      </w:ins>
    </w:p>
    <w:p w14:paraId="19EF092B" w14:textId="49844793" w:rsidR="007A17A2" w:rsidRDefault="007A17A2" w:rsidP="007A17A2">
      <w:pPr>
        <w:pStyle w:val="Note"/>
        <w:numPr>
          <w:ilvl w:val="0"/>
          <w:numId w:val="75"/>
        </w:numPr>
        <w:rPr>
          <w:ins w:id="961" w:author="Laurence Golding" w:date="2018-12-07T13:18:00Z"/>
        </w:rPr>
      </w:pPr>
      <w:ins w:id="962" w:author="Laurence Golding" w:date="2018-12-07T13:21:00Z">
        <w:r>
          <w:t>Furthermore</w:t>
        </w:r>
      </w:ins>
      <w:ins w:id="963" w:author="Laurence Golding" w:date="2018-12-07T13:17:00Z">
        <w:r>
          <w:t xml:space="preserve">, the result management system can determine that these are the same results it saw in the previous run, so it </w:t>
        </w:r>
      </w:ins>
      <w:ins w:id="964" w:author="Laurence Golding" w:date="2018-12-07T13:21:00Z">
        <w:r>
          <w:t>correctly</w:t>
        </w:r>
      </w:ins>
      <w:ins w:id="965" w:author="Laurence Golding" w:date="2018-12-07T13:17:00Z">
        <w:r>
          <w:t xml:space="preserve"> mark</w:t>
        </w:r>
      </w:ins>
      <w:ins w:id="966" w:author="Laurence Golding" w:date="2018-12-07T13:21:00Z">
        <w:r>
          <w:t>s</w:t>
        </w:r>
      </w:ins>
      <w:ins w:id="967" w:author="Laurence Golding" w:date="2018-12-07T13:17:00Z">
        <w:r>
          <w:t xml:space="preserve"> them with </w:t>
        </w:r>
      </w:ins>
      <w:ins w:id="968" w:author="Laurence Golding" w:date="2018-12-07T13:18:00Z">
        <w:r w:rsidRPr="007A17A2">
          <w:rPr>
            <w:rStyle w:val="CODEtemp"/>
          </w:rPr>
          <w:t>"</w:t>
        </w:r>
        <w:proofErr w:type="spellStart"/>
        <w:r w:rsidRPr="007A17A2">
          <w:rPr>
            <w:rStyle w:val="CODEtemp"/>
          </w:rPr>
          <w:t>baselineState</w:t>
        </w:r>
        <w:proofErr w:type="spellEnd"/>
        <w:r w:rsidRPr="007A17A2">
          <w:rPr>
            <w:rStyle w:val="CODEtemp"/>
          </w:rPr>
          <w:t>": "</w:t>
        </w:r>
      </w:ins>
      <w:ins w:id="969" w:author="Laurence Golding" w:date="2018-12-07T13:25:00Z">
        <w:r>
          <w:rPr>
            <w:rStyle w:val="CODEtemp"/>
          </w:rPr>
          <w:t>existing</w:t>
        </w:r>
      </w:ins>
      <w:ins w:id="970" w:author="Laurence Golding" w:date="2018-12-07T13:18:00Z">
        <w:r w:rsidRPr="007A17A2">
          <w:rPr>
            <w:rStyle w:val="CODEtemp"/>
          </w:rPr>
          <w:t>"</w:t>
        </w:r>
      </w:ins>
      <w:ins w:id="971" w:author="Laurence Golding" w:date="2018-12-07T13:17:00Z">
        <w:r>
          <w:t>.</w:t>
        </w:r>
      </w:ins>
    </w:p>
    <w:p w14:paraId="2A35726A" w14:textId="54E91FB6" w:rsidR="007A17A2" w:rsidRPr="007A17A2" w:rsidDel="007A17A2" w:rsidRDefault="007A17A2" w:rsidP="007A17A2">
      <w:pPr>
        <w:pStyle w:val="Note"/>
        <w:ind w:left="0"/>
        <w:rPr>
          <w:del w:id="972" w:author="Laurence Golding" w:date="2018-12-07T13:19:00Z"/>
        </w:rPr>
        <w:pPrChange w:id="973" w:author="Laurence Golding" w:date="2018-12-07T13:22:00Z">
          <w:pPr>
            <w:pStyle w:val="Note"/>
          </w:pPr>
        </w:pPrChange>
      </w:pPr>
    </w:p>
    <w:p w14:paraId="04CAE532" w14:textId="4791B51D" w:rsidR="00B86BC7" w:rsidRDefault="00B86BC7" w:rsidP="00B86BC7">
      <w:pPr>
        <w:pStyle w:val="Heading3"/>
      </w:pPr>
      <w:bookmarkStart w:id="974" w:name="_Toc531862220"/>
      <w:r>
        <w:t>name property</w:t>
      </w:r>
      <w:bookmarkEnd w:id="974"/>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75" w:name="_Ref493510771"/>
      <w:bookmarkStart w:id="976" w:name="_Toc531862221"/>
      <w:proofErr w:type="spellStart"/>
      <w:r>
        <w:t>shortDescription</w:t>
      </w:r>
      <w:proofErr w:type="spellEnd"/>
      <w:r>
        <w:t xml:space="preserve"> property</w:t>
      </w:r>
      <w:bookmarkEnd w:id="975"/>
      <w:bookmarkEnd w:id="976"/>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77" w:name="_Ref493510781"/>
      <w:bookmarkStart w:id="978" w:name="_Toc531862222"/>
      <w:proofErr w:type="spellStart"/>
      <w:r>
        <w:t>fullDescription</w:t>
      </w:r>
      <w:proofErr w:type="spellEnd"/>
      <w:r>
        <w:t xml:space="preserve"> property</w:t>
      </w:r>
      <w:bookmarkEnd w:id="977"/>
      <w:bookmarkEnd w:id="978"/>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w:t>
      </w:r>
      <w:r>
        <w:lastRenderedPageBreak/>
        <w:t xml:space="preserve">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9" w:name="_Ref493345139"/>
      <w:bookmarkStart w:id="980" w:name="_Toc531862223"/>
      <w:proofErr w:type="spellStart"/>
      <w:r>
        <w:t>message</w:t>
      </w:r>
      <w:r w:rsidR="00CD2BD7">
        <w:t>Strings</w:t>
      </w:r>
      <w:proofErr w:type="spellEnd"/>
      <w:r>
        <w:t xml:space="preserve"> property</w:t>
      </w:r>
      <w:bookmarkEnd w:id="979"/>
      <w:bookmarkEnd w:id="980"/>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81" w:name="_Ref503366474"/>
      <w:bookmarkStart w:id="982" w:name="_Ref503366805"/>
      <w:bookmarkStart w:id="983" w:name="_Toc531862224"/>
      <w:proofErr w:type="spellStart"/>
      <w:r>
        <w:t>richMessageStrings</w:t>
      </w:r>
      <w:proofErr w:type="spellEnd"/>
      <w:r w:rsidR="00932BEE">
        <w:t xml:space="preserve"> property</w:t>
      </w:r>
      <w:bookmarkEnd w:id="981"/>
      <w:bookmarkEnd w:id="982"/>
      <w:bookmarkEnd w:id="983"/>
    </w:p>
    <w:p w14:paraId="5301B6AC" w14:textId="263C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984" w:name="_Toc531862225"/>
      <w:proofErr w:type="spellStart"/>
      <w:r>
        <w:t>help</w:t>
      </w:r>
      <w:r w:rsidR="00326BD5">
        <w:t>Uri</w:t>
      </w:r>
      <w:proofErr w:type="spellEnd"/>
      <w:r>
        <w:t xml:space="preserve"> property</w:t>
      </w:r>
      <w:bookmarkEnd w:id="984"/>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85" w:name="_Ref503364566"/>
      <w:bookmarkStart w:id="986" w:name="_Toc531862226"/>
      <w:r>
        <w:lastRenderedPageBreak/>
        <w:t>help property</w:t>
      </w:r>
      <w:bookmarkEnd w:id="985"/>
      <w:bookmarkEnd w:id="986"/>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87" w:name="_Ref508894471"/>
      <w:bookmarkStart w:id="988" w:name="_Toc531862227"/>
      <w:r>
        <w:t>configuration property</w:t>
      </w:r>
      <w:bookmarkEnd w:id="987"/>
      <w:bookmarkEnd w:id="988"/>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989" w:name="_Ref508894470"/>
      <w:bookmarkStart w:id="990" w:name="_Ref508894720"/>
      <w:bookmarkStart w:id="991" w:name="_Ref508894737"/>
      <w:bookmarkStart w:id="992" w:name="_Toc531862228"/>
      <w:bookmarkStart w:id="993" w:name="_Ref493477061"/>
      <w:proofErr w:type="spellStart"/>
      <w:r>
        <w:t>ruleConfiguration</w:t>
      </w:r>
      <w:proofErr w:type="spellEnd"/>
      <w:r>
        <w:t xml:space="preserve"> object</w:t>
      </w:r>
      <w:bookmarkEnd w:id="989"/>
      <w:bookmarkEnd w:id="990"/>
      <w:bookmarkEnd w:id="991"/>
      <w:bookmarkEnd w:id="992"/>
    </w:p>
    <w:p w14:paraId="2F470253" w14:textId="738DA236" w:rsidR="00164CCB" w:rsidRDefault="00164CCB" w:rsidP="00164CCB">
      <w:pPr>
        <w:pStyle w:val="Heading3"/>
      </w:pPr>
      <w:bookmarkStart w:id="994" w:name="_Toc531862229"/>
      <w:r>
        <w:t>General</w:t>
      </w:r>
      <w:bookmarkEnd w:id="994"/>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995" w:name="_Toc531862230"/>
      <w:r>
        <w:t>enabled property</w:t>
      </w:r>
      <w:bookmarkEnd w:id="995"/>
    </w:p>
    <w:p w14:paraId="7E0976CE" w14:textId="483C5CA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96" w:name="_Ref508894469"/>
      <w:bookmarkStart w:id="997" w:name="_Toc531862231"/>
      <w:proofErr w:type="spellStart"/>
      <w:r>
        <w:t>defaultLevel</w:t>
      </w:r>
      <w:proofErr w:type="spellEnd"/>
      <w:r>
        <w:t xml:space="preserve"> property</w:t>
      </w:r>
      <w:bookmarkEnd w:id="996"/>
      <w:bookmarkEnd w:id="997"/>
    </w:p>
    <w:p w14:paraId="2F7AE5CB" w14:textId="6A04854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proofErr w:type="spellStart"/>
      <w:r w:rsidR="00D41895" w:rsidRPr="00F4291F">
        <w:rPr>
          <w:rStyle w:val="CODEtemp"/>
        </w:rPr>
        <w:t>ruleId</w:t>
      </w:r>
      <w:proofErr w:type="spellEnd"/>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998" w:name="_Ref531188361"/>
      <w:bookmarkStart w:id="999" w:name="_Toc531862232"/>
      <w:proofErr w:type="spellStart"/>
      <w:r>
        <w:lastRenderedPageBreak/>
        <w:t>defaultRank</w:t>
      </w:r>
      <w:proofErr w:type="spellEnd"/>
      <w:r>
        <w:t xml:space="preserve"> property</w:t>
      </w:r>
      <w:bookmarkEnd w:id="998"/>
      <w:bookmarkEnd w:id="999"/>
    </w:p>
    <w:p w14:paraId="14DD047E" w14:textId="37CFCC1E"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00" w:name="_Ref508894764"/>
      <w:bookmarkStart w:id="1001" w:name="_Ref508894796"/>
      <w:bookmarkStart w:id="1002" w:name="_Toc531862233"/>
      <w:r>
        <w:t>parameters property</w:t>
      </w:r>
      <w:bookmarkEnd w:id="1000"/>
      <w:bookmarkEnd w:id="1001"/>
      <w:bookmarkEnd w:id="1002"/>
    </w:p>
    <w:p w14:paraId="18FD260D" w14:textId="03C167A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003" w:name="_Ref530139075"/>
      <w:bookmarkStart w:id="1004" w:name="_Toc531862234"/>
      <w:r>
        <w:t>fix object</w:t>
      </w:r>
      <w:bookmarkEnd w:id="993"/>
      <w:bookmarkEnd w:id="1003"/>
      <w:bookmarkEnd w:id="1004"/>
    </w:p>
    <w:p w14:paraId="410A501F" w14:textId="4C707545" w:rsidR="00B86BC7" w:rsidRDefault="00B86BC7" w:rsidP="00B86BC7">
      <w:pPr>
        <w:pStyle w:val="Heading3"/>
      </w:pPr>
      <w:bookmarkStart w:id="1005" w:name="_Toc531862235"/>
      <w:r>
        <w:t>General</w:t>
      </w:r>
      <w:bookmarkEnd w:id="1005"/>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06" w:name="_Ref493512730"/>
      <w:bookmarkStart w:id="1007" w:name="_Toc531862236"/>
      <w:r>
        <w:lastRenderedPageBreak/>
        <w:t>description property</w:t>
      </w:r>
      <w:bookmarkEnd w:id="1006"/>
      <w:bookmarkEnd w:id="1007"/>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08" w:name="_Ref493512752"/>
      <w:bookmarkStart w:id="1009" w:name="_Ref493513084"/>
      <w:bookmarkStart w:id="1010" w:name="_Ref503372111"/>
      <w:bookmarkStart w:id="1011" w:name="_Ref503372176"/>
      <w:bookmarkStart w:id="1012" w:name="_Toc531862237"/>
      <w:proofErr w:type="spellStart"/>
      <w:r>
        <w:t>fileChanges</w:t>
      </w:r>
      <w:proofErr w:type="spellEnd"/>
      <w:r>
        <w:t xml:space="preserve"> property</w:t>
      </w:r>
      <w:bookmarkEnd w:id="1008"/>
      <w:bookmarkEnd w:id="1009"/>
      <w:bookmarkEnd w:id="1010"/>
      <w:bookmarkEnd w:id="1011"/>
      <w:bookmarkEnd w:id="1012"/>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1013" w:name="_Ref493512744"/>
      <w:bookmarkStart w:id="1014" w:name="_Ref493512991"/>
      <w:bookmarkStart w:id="1015" w:name="_Toc531862238"/>
      <w:proofErr w:type="spellStart"/>
      <w:r>
        <w:t>fileChange</w:t>
      </w:r>
      <w:proofErr w:type="spellEnd"/>
      <w:r>
        <w:t xml:space="preserve"> object</w:t>
      </w:r>
      <w:bookmarkEnd w:id="1013"/>
      <w:bookmarkEnd w:id="1014"/>
      <w:bookmarkEnd w:id="1015"/>
    </w:p>
    <w:p w14:paraId="74D8322D" w14:textId="06E505AA" w:rsidR="00B86BC7" w:rsidRDefault="00B86BC7" w:rsidP="00B86BC7">
      <w:pPr>
        <w:pStyle w:val="Heading3"/>
      </w:pPr>
      <w:bookmarkStart w:id="1016" w:name="_Toc531862239"/>
      <w:r>
        <w:t>General</w:t>
      </w:r>
      <w:bookmarkEnd w:id="101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17" w:name="_Ref493513096"/>
      <w:bookmarkStart w:id="1018" w:name="_Ref493513195"/>
      <w:bookmarkStart w:id="1019" w:name="_Ref493513493"/>
      <w:bookmarkStart w:id="1020" w:name="_Toc531862240"/>
      <w:proofErr w:type="spellStart"/>
      <w:r>
        <w:t>fileLocation</w:t>
      </w:r>
      <w:proofErr w:type="spellEnd"/>
      <w:r w:rsidR="00B86BC7">
        <w:t xml:space="preserve"> property</w:t>
      </w:r>
      <w:bookmarkEnd w:id="1017"/>
      <w:bookmarkEnd w:id="1018"/>
      <w:bookmarkEnd w:id="1019"/>
      <w:bookmarkEnd w:id="1020"/>
    </w:p>
    <w:p w14:paraId="47E2D8A5" w14:textId="66EAE871"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21" w:name="_Ref493513106"/>
      <w:bookmarkStart w:id="1022" w:name="_Toc531862241"/>
      <w:r>
        <w:t>replacements property</w:t>
      </w:r>
      <w:bookmarkEnd w:id="1021"/>
      <w:bookmarkEnd w:id="1022"/>
    </w:p>
    <w:p w14:paraId="21F0788C" w14:textId="7149E67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1023" w:name="_Ref493513114"/>
      <w:bookmarkStart w:id="1024" w:name="_Ref493513476"/>
      <w:bookmarkStart w:id="1025" w:name="_Toc531862242"/>
      <w:r>
        <w:lastRenderedPageBreak/>
        <w:t>replacement object</w:t>
      </w:r>
      <w:bookmarkEnd w:id="1023"/>
      <w:bookmarkEnd w:id="1024"/>
      <w:bookmarkEnd w:id="1025"/>
    </w:p>
    <w:p w14:paraId="1276FD13" w14:textId="540BBC1F" w:rsidR="00B86BC7" w:rsidRDefault="00B86BC7" w:rsidP="00B86BC7">
      <w:pPr>
        <w:pStyle w:val="Heading3"/>
      </w:pPr>
      <w:bookmarkStart w:id="1026" w:name="_Toc531862243"/>
      <w:r>
        <w:t>General</w:t>
      </w:r>
      <w:bookmarkEnd w:id="102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27" w:name="_Toc531862244"/>
      <w:r>
        <w:t>Constraints</w:t>
      </w:r>
      <w:bookmarkEnd w:id="1027"/>
    </w:p>
    <w:p w14:paraId="58129AF5" w14:textId="1E60E07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1028" w:name="_Ref493518436"/>
      <w:bookmarkStart w:id="1029" w:name="_Ref493518439"/>
      <w:bookmarkStart w:id="1030" w:name="_Ref493518529"/>
      <w:bookmarkStart w:id="1031" w:name="_Toc531862245"/>
      <w:proofErr w:type="spellStart"/>
      <w:r>
        <w:t>deleted</w:t>
      </w:r>
      <w:r w:rsidR="00F27F55">
        <w:t>Region</w:t>
      </w:r>
      <w:proofErr w:type="spellEnd"/>
      <w:r>
        <w:t xml:space="preserve"> property</w:t>
      </w:r>
      <w:bookmarkEnd w:id="1028"/>
      <w:bookmarkEnd w:id="1029"/>
      <w:bookmarkEnd w:id="1030"/>
      <w:bookmarkEnd w:id="1031"/>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32" w:name="_Ref493518437"/>
      <w:bookmarkStart w:id="1033" w:name="_Ref493518440"/>
      <w:bookmarkStart w:id="1034" w:name="_Toc531862246"/>
      <w:proofErr w:type="spellStart"/>
      <w:r>
        <w:t>inserted</w:t>
      </w:r>
      <w:r w:rsidR="00F27F55">
        <w:t>Content</w:t>
      </w:r>
      <w:proofErr w:type="spellEnd"/>
      <w:r>
        <w:t xml:space="preserve"> property</w:t>
      </w:r>
      <w:bookmarkEnd w:id="1032"/>
      <w:bookmarkEnd w:id="1033"/>
      <w:bookmarkEnd w:id="1034"/>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5" w:name="_Ref493404948"/>
      <w:bookmarkStart w:id="1036" w:name="_Ref493406026"/>
      <w:bookmarkStart w:id="1037" w:name="_Toc531862247"/>
      <w:r>
        <w:t>notification object</w:t>
      </w:r>
      <w:bookmarkEnd w:id="1035"/>
      <w:bookmarkEnd w:id="1036"/>
      <w:bookmarkEnd w:id="1037"/>
    </w:p>
    <w:p w14:paraId="3BD7AF2E" w14:textId="23E07934" w:rsidR="00B86BC7" w:rsidRDefault="00B86BC7" w:rsidP="00B86BC7">
      <w:pPr>
        <w:pStyle w:val="Heading3"/>
      </w:pPr>
      <w:bookmarkStart w:id="1038" w:name="_Toc531862248"/>
      <w:r>
        <w:t>General</w:t>
      </w:r>
      <w:bookmarkEnd w:id="1038"/>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1039" w:name="_Toc531862249"/>
      <w:r>
        <w:lastRenderedPageBreak/>
        <w:t>id property</w:t>
      </w:r>
      <w:bookmarkEnd w:id="103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40" w:name="_Ref493518926"/>
      <w:bookmarkStart w:id="1041" w:name="_Toc531862250"/>
      <w:proofErr w:type="spellStart"/>
      <w:r>
        <w:t>ruleId</w:t>
      </w:r>
      <w:proofErr w:type="spellEnd"/>
      <w:r>
        <w:t xml:space="preserve"> property</w:t>
      </w:r>
      <w:bookmarkEnd w:id="1040"/>
      <w:bookmarkEnd w:id="1041"/>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1042" w:name="_Toc531862251"/>
      <w:proofErr w:type="spellStart"/>
      <w:r>
        <w:t>ruleIndex</w:t>
      </w:r>
      <w:proofErr w:type="spellEnd"/>
      <w:r>
        <w:t xml:space="preserve"> property</w:t>
      </w:r>
      <w:bookmarkEnd w:id="1042"/>
    </w:p>
    <w:p w14:paraId="216A2969" w14:textId="0DD46A95"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43" w:name="_Toc531862252"/>
      <w:proofErr w:type="spellStart"/>
      <w:r>
        <w:lastRenderedPageBreak/>
        <w:t>physicalLocation</w:t>
      </w:r>
      <w:proofErr w:type="spellEnd"/>
      <w:r>
        <w:t xml:space="preserve"> property</w:t>
      </w:r>
      <w:bookmarkEnd w:id="1043"/>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1044" w:name="_Toc531862253"/>
      <w:r>
        <w:t>message property</w:t>
      </w:r>
      <w:bookmarkEnd w:id="1044"/>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45" w:name="_Ref493404972"/>
      <w:bookmarkStart w:id="1046" w:name="_Ref493406037"/>
      <w:bookmarkStart w:id="1047" w:name="_Toc531862254"/>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48" w:name="_Toc531862255"/>
      <w:proofErr w:type="spellStart"/>
      <w:r>
        <w:t>threadId</w:t>
      </w:r>
      <w:proofErr w:type="spellEnd"/>
      <w:r>
        <w:t xml:space="preserve">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531862256"/>
      <w:proofErr w:type="spellStart"/>
      <w:r>
        <w:t>time</w:t>
      </w:r>
      <w:r w:rsidR="00BF4F63">
        <w:t>Utc</w:t>
      </w:r>
      <w:proofErr w:type="spellEnd"/>
      <w:r>
        <w:t xml:space="preserve"> property</w:t>
      </w:r>
      <w:bookmarkEnd w:id="1049"/>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1050" w:name="_Toc531862257"/>
      <w:r>
        <w:t>exception property</w:t>
      </w:r>
      <w:bookmarkEnd w:id="1050"/>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531862258"/>
      <w:r>
        <w:t>exception object</w:t>
      </w:r>
      <w:bookmarkEnd w:id="1051"/>
      <w:bookmarkEnd w:id="1052"/>
    </w:p>
    <w:p w14:paraId="1257C9E2" w14:textId="6070509F" w:rsidR="00B86BC7" w:rsidRDefault="00B86BC7" w:rsidP="00B86BC7">
      <w:pPr>
        <w:pStyle w:val="Heading3"/>
      </w:pPr>
      <w:bookmarkStart w:id="1053" w:name="_Toc531862259"/>
      <w:r>
        <w:t>General</w:t>
      </w:r>
      <w:bookmarkEnd w:id="105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54" w:name="_Toc531862260"/>
      <w:r>
        <w:lastRenderedPageBreak/>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531862261"/>
      <w:r>
        <w:t>message property</w:t>
      </w:r>
      <w:bookmarkEnd w:id="1055"/>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6" w:name="_Toc531862262"/>
      <w:r>
        <w:t>stack property</w:t>
      </w:r>
      <w:bookmarkEnd w:id="1056"/>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531862263"/>
      <w:proofErr w:type="spellStart"/>
      <w:r>
        <w:t>innerExceptions</w:t>
      </w:r>
      <w:proofErr w:type="spellEnd"/>
      <w:r>
        <w:t xml:space="preserve"> property</w:t>
      </w:r>
      <w:bookmarkEnd w:id="105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58" w:name="_Ref528151413"/>
      <w:bookmarkStart w:id="1059" w:name="_Toc531862264"/>
      <w:bookmarkStart w:id="1060" w:name="_Toc287332011"/>
      <w:r>
        <w:lastRenderedPageBreak/>
        <w:t>External</w:t>
      </w:r>
      <w:r w:rsidR="00F265D8">
        <w:t xml:space="preserve"> property</w:t>
      </w:r>
      <w:r>
        <w:t xml:space="preserve"> file format</w:t>
      </w:r>
      <w:bookmarkEnd w:id="1058"/>
      <w:bookmarkEnd w:id="1059"/>
    </w:p>
    <w:p w14:paraId="2A3E0063" w14:textId="270C9EBD" w:rsidR="00AF60C1" w:rsidRDefault="00AF60C1" w:rsidP="00AF60C1">
      <w:pPr>
        <w:pStyle w:val="Heading2"/>
      </w:pPr>
      <w:bookmarkStart w:id="1061" w:name="_Toc531862265"/>
      <w:r>
        <w:t>General</w:t>
      </w:r>
      <w:bookmarkEnd w:id="1061"/>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2" w:name="_Toc531862266"/>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63" w:name="_Toc531862267"/>
      <w:proofErr w:type="spellStart"/>
      <w:r>
        <w:t>externalPropert</w:t>
      </w:r>
      <w:r w:rsidR="00F265D8">
        <w:t>ies</w:t>
      </w:r>
      <w:proofErr w:type="spellEnd"/>
      <w:r>
        <w:t xml:space="preserve"> object</w:t>
      </w:r>
      <w:bookmarkEnd w:id="1063"/>
    </w:p>
    <w:p w14:paraId="6E569B6A" w14:textId="60E785B4" w:rsidR="0069571F" w:rsidRPr="0069571F" w:rsidRDefault="0069571F" w:rsidP="0069571F">
      <w:pPr>
        <w:pStyle w:val="Heading3"/>
      </w:pPr>
      <w:bookmarkStart w:id="1064" w:name="_Ref525812129"/>
      <w:bookmarkStart w:id="1065" w:name="_Toc531862268"/>
      <w:r>
        <w:t>General</w:t>
      </w:r>
      <w:bookmarkEnd w:id="1064"/>
      <w:bookmarkEnd w:id="106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066" w:name="_Hlk525811171"/>
      <w:r w:rsidRPr="00230F9F">
        <w:t>{</w:t>
      </w:r>
      <w:r>
        <w:t xml:space="preserve">                             # An </w:t>
      </w:r>
      <w:proofErr w:type="spellStart"/>
      <w:r>
        <w:t>externalPropert</w:t>
      </w:r>
      <w:r w:rsidR="00355B20">
        <w:t>ies</w:t>
      </w:r>
      <w:proofErr w:type="spellEnd"/>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7" w:name="_Ref525810506"/>
      <w:bookmarkStart w:id="1068" w:name="_Toc531862269"/>
      <w:bookmarkEnd w:id="1066"/>
      <w:r>
        <w:lastRenderedPageBreak/>
        <w:t>$schema property</w:t>
      </w:r>
      <w:bookmarkEnd w:id="1067"/>
      <w:bookmarkEnd w:id="106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9" w:name="_Ref523913350"/>
      <w:bookmarkStart w:id="1070" w:name="_Toc531862270"/>
      <w:r>
        <w:t>version property</w:t>
      </w:r>
      <w:bookmarkEnd w:id="1069"/>
      <w:bookmarkEnd w:id="1070"/>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071" w:name="_Ref525814013"/>
      <w:bookmarkStart w:id="1072" w:name="_Toc531862271"/>
      <w:proofErr w:type="spellStart"/>
      <w:r>
        <w:t>instanceGuid</w:t>
      </w:r>
      <w:proofErr w:type="spellEnd"/>
      <w:r>
        <w:t xml:space="preserve"> property</w:t>
      </w:r>
      <w:bookmarkEnd w:id="1071"/>
      <w:bookmarkEnd w:id="1072"/>
    </w:p>
    <w:p w14:paraId="6E3F5D71" w14:textId="192ACB6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1073" w:name="_Ref525810969"/>
      <w:bookmarkStart w:id="1074" w:name="_Toc531862272"/>
      <w:proofErr w:type="spellStart"/>
      <w:r>
        <w:t>runInstanceGuid</w:t>
      </w:r>
      <w:proofErr w:type="spellEnd"/>
      <w:r>
        <w:t xml:space="preserve"> property</w:t>
      </w:r>
      <w:bookmarkEnd w:id="1073"/>
      <w:bookmarkEnd w:id="1074"/>
    </w:p>
    <w:p w14:paraId="3E79C8E1" w14:textId="55145587"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075" w:name="_Ref525634162"/>
      <w:bookmarkStart w:id="1076" w:name="_Ref525810993"/>
      <w:bookmarkStart w:id="1077" w:name="_Toc531862273"/>
      <w:r>
        <w:t>The property value</w:t>
      </w:r>
      <w:bookmarkEnd w:id="1075"/>
      <w:r>
        <w:t xml:space="preserve"> propert</w:t>
      </w:r>
      <w:bookmarkEnd w:id="1076"/>
      <w:r w:rsidR="00355B20">
        <w:t>ies</w:t>
      </w:r>
      <w:bookmarkEnd w:id="1077"/>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78" w:name="_Toc531862274"/>
      <w:r w:rsidRPr="00FD22AC">
        <w:lastRenderedPageBreak/>
        <w:t>Conformance</w:t>
      </w:r>
      <w:bookmarkEnd w:id="1060"/>
      <w:bookmarkEnd w:id="1078"/>
    </w:p>
    <w:p w14:paraId="1D48659C" w14:textId="6555FDBE" w:rsidR="00EE1E0B" w:rsidRDefault="00EE1E0B" w:rsidP="002244CB"/>
    <w:p w14:paraId="3BBDC6A3" w14:textId="77777777" w:rsidR="00376AE7" w:rsidRDefault="00376AE7" w:rsidP="00376AE7">
      <w:pPr>
        <w:pStyle w:val="Heading2"/>
        <w:numPr>
          <w:ilvl w:val="1"/>
          <w:numId w:val="2"/>
        </w:numPr>
      </w:pPr>
      <w:bookmarkStart w:id="1079" w:name="_Toc531862275"/>
      <w:r>
        <w:t>Conformance targets</w:t>
      </w:r>
      <w:bookmarkEnd w:id="107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0" w:name="_Toc531862276"/>
      <w:r>
        <w:t>Conformance Clause 1: SARIF log file</w:t>
      </w:r>
      <w:bookmarkEnd w:id="1080"/>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1081" w:name="_Toc531862277"/>
      <w:r>
        <w:t>Conformance Clause 2: SARIF resource file</w:t>
      </w:r>
      <w:bookmarkEnd w:id="1081"/>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1082" w:name="_Hlk507945868"/>
      <w:r>
        <w:t>§</w:t>
      </w:r>
      <w:r>
        <w:fldChar w:fldCharType="begin"/>
      </w:r>
      <w:r>
        <w:instrText xml:space="preserve"> REF _Ref508811723 \r \h </w:instrText>
      </w:r>
      <w:r>
        <w:fldChar w:fldCharType="separate"/>
      </w:r>
      <w:r w:rsidR="004D076C">
        <w:t>3.11.6.5</w:t>
      </w:r>
      <w:r>
        <w:fldChar w:fldCharType="end"/>
      </w:r>
      <w:r>
        <w:t>.</w:t>
      </w:r>
      <w:bookmarkEnd w:id="1082"/>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1083" w:name="_Toc531862278"/>
      <w:r>
        <w:t xml:space="preserve">Conformance Clause </w:t>
      </w:r>
      <w:r w:rsidR="00105CCB">
        <w:t>3</w:t>
      </w:r>
      <w:r>
        <w:t>: SARIF producer</w:t>
      </w:r>
      <w:bookmarkEnd w:id="1083"/>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84" w:name="_Toc531862279"/>
      <w:r>
        <w:lastRenderedPageBreak/>
        <w:t xml:space="preserve">Conformance Clause </w:t>
      </w:r>
      <w:r w:rsidR="00105CCB">
        <w:t>4</w:t>
      </w:r>
      <w:r>
        <w:t>: Direct producer</w:t>
      </w:r>
      <w:bookmarkEnd w:id="108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85" w:name="_Toc531862280"/>
      <w:r>
        <w:t xml:space="preserve">Conformance Clause </w:t>
      </w:r>
      <w:r w:rsidR="00D06F1A">
        <w:t>5</w:t>
      </w:r>
      <w:r>
        <w:t>: Deterministic producer</w:t>
      </w:r>
      <w:bookmarkEnd w:id="108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86" w:name="_Toc531862281"/>
      <w:r>
        <w:t>Conformance Clause 6: Converter</w:t>
      </w:r>
      <w:bookmarkEnd w:id="108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1087" w:name="_Toc531862282"/>
      <w:r>
        <w:t>Conformance Clause 7: SARIF post-processor</w:t>
      </w:r>
      <w:bookmarkEnd w:id="108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88" w:name="_Toc531862283"/>
      <w:r>
        <w:t xml:space="preserve">Conformance Clause </w:t>
      </w:r>
      <w:r w:rsidR="00D06F1A">
        <w:t>8</w:t>
      </w:r>
      <w:r>
        <w:t xml:space="preserve">: </w:t>
      </w:r>
      <w:r w:rsidR="0018481C">
        <w:t>SARIF c</w:t>
      </w:r>
      <w:r>
        <w:t>onsumer</w:t>
      </w:r>
      <w:bookmarkEnd w:id="108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89" w:name="_Toc531862284"/>
      <w:r>
        <w:t xml:space="preserve">Conformance Clause </w:t>
      </w:r>
      <w:r w:rsidR="00D06F1A">
        <w:t>9</w:t>
      </w:r>
      <w:r>
        <w:t>: Viewer</w:t>
      </w:r>
      <w:bookmarkEnd w:id="108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90" w:name="_Toc531862285"/>
      <w:bookmarkStart w:id="1091" w:name="_Hlk512505065"/>
      <w:r>
        <w:t>Conformance Clause 10: Result management system</w:t>
      </w:r>
      <w:bookmarkEnd w:id="109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1"/>
    </w:p>
    <w:p w14:paraId="79E66955" w14:textId="44610F19" w:rsidR="00435405" w:rsidRDefault="00435405" w:rsidP="00435405">
      <w:pPr>
        <w:pStyle w:val="Heading2"/>
      </w:pPr>
      <w:bookmarkStart w:id="1092" w:name="_Toc531862286"/>
      <w:r>
        <w:lastRenderedPageBreak/>
        <w:t>Conformance Clause 11: Engineering system</w:t>
      </w:r>
      <w:bookmarkEnd w:id="1092"/>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1093" w:name="AppendixAcknowledgments"/>
      <w:bookmarkStart w:id="1094" w:name="_Toc85472897"/>
      <w:bookmarkStart w:id="1095" w:name="_Toc287332012"/>
      <w:bookmarkStart w:id="1096" w:name="_Toc531862287"/>
      <w:bookmarkStart w:id="1097" w:name="_Hlk513041526"/>
      <w:bookmarkEnd w:id="1093"/>
      <w:r>
        <w:lastRenderedPageBreak/>
        <w:t xml:space="preserve">(Informative) </w:t>
      </w:r>
      <w:r w:rsidR="00B80CDB">
        <w:t>Acknowl</w:t>
      </w:r>
      <w:r w:rsidR="004D0E5E">
        <w:t>e</w:t>
      </w:r>
      <w:r w:rsidR="008F61FB">
        <w:t>dg</w:t>
      </w:r>
      <w:r w:rsidR="0052099F">
        <w:t>ments</w:t>
      </w:r>
      <w:bookmarkEnd w:id="1094"/>
      <w:bookmarkEnd w:id="1095"/>
      <w:bookmarkEnd w:id="109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97"/>
    <w:p w14:paraId="645628E0" w14:textId="77777777" w:rsidR="00C76CAA" w:rsidRPr="00C76CAA" w:rsidRDefault="00C76CAA" w:rsidP="00C76CAA"/>
    <w:p w14:paraId="586B0BCA" w14:textId="2CB47B5E" w:rsidR="0052099F" w:rsidRDefault="002244CB" w:rsidP="008C100C">
      <w:pPr>
        <w:pStyle w:val="AppendixHeading1"/>
      </w:pPr>
      <w:bookmarkStart w:id="1098" w:name="AppendixFingerprints"/>
      <w:bookmarkStart w:id="1099" w:name="_Ref513039337"/>
      <w:bookmarkStart w:id="1100" w:name="_Toc531862288"/>
      <w:bookmarkEnd w:id="1098"/>
      <w:r>
        <w:lastRenderedPageBreak/>
        <w:t>(</w:t>
      </w:r>
      <w:r w:rsidR="00E8605A">
        <w:t>Normative</w:t>
      </w:r>
      <w:r>
        <w:t xml:space="preserve">) </w:t>
      </w:r>
      <w:r w:rsidR="00710FE0">
        <w:t>Use of fingerprints by result management systems</w:t>
      </w:r>
      <w:bookmarkEnd w:id="1099"/>
      <w:bookmarkEnd w:id="110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1" w:name="AppendixViewers"/>
      <w:bookmarkStart w:id="1102" w:name="_Toc531862289"/>
      <w:bookmarkEnd w:id="1101"/>
      <w:r>
        <w:lastRenderedPageBreak/>
        <w:t xml:space="preserve">(Informative) </w:t>
      </w:r>
      <w:r w:rsidR="00710FE0">
        <w:t xml:space="preserve">Use of SARIF by log </w:t>
      </w:r>
      <w:r w:rsidR="00AF0D84">
        <w:t xml:space="preserve">file </w:t>
      </w:r>
      <w:r w:rsidR="00710FE0">
        <w:t>viewers</w:t>
      </w:r>
      <w:bookmarkEnd w:id="11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03" w:name="AppendixConverters"/>
      <w:bookmarkStart w:id="1104" w:name="_Toc531862290"/>
      <w:bookmarkEnd w:id="1103"/>
      <w:r>
        <w:lastRenderedPageBreak/>
        <w:t xml:space="preserve">(Informative) </w:t>
      </w:r>
      <w:r w:rsidR="00710FE0">
        <w:t>Production of SARIF by converters</w:t>
      </w:r>
      <w:bookmarkEnd w:id="110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1105" w:name="AppendixRuleMetadata"/>
      <w:bookmarkStart w:id="1106" w:name="_Toc531862291"/>
      <w:bookmarkEnd w:id="1105"/>
      <w:r>
        <w:lastRenderedPageBreak/>
        <w:t xml:space="preserve">(Informative) </w:t>
      </w:r>
      <w:r w:rsidR="00710FE0">
        <w:t>Locating rule metadata</w:t>
      </w:r>
      <w:bookmarkEnd w:id="1106"/>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7" w:name="AppendixDeterminism"/>
      <w:bookmarkStart w:id="1108" w:name="_Toc531862292"/>
      <w:bookmarkEnd w:id="1107"/>
      <w:r>
        <w:lastRenderedPageBreak/>
        <w:t xml:space="preserve">(Normative) </w:t>
      </w:r>
      <w:r w:rsidR="00710FE0">
        <w:t>Producing deterministic SARIF log files</w:t>
      </w:r>
      <w:bookmarkEnd w:id="1108"/>
    </w:p>
    <w:p w14:paraId="269DCAE0" w14:textId="72CA49C1" w:rsidR="00B62028" w:rsidRDefault="00B62028" w:rsidP="00B62028">
      <w:pPr>
        <w:pStyle w:val="AppendixHeading2"/>
      </w:pPr>
      <w:bookmarkStart w:id="1109" w:name="_Toc531862293"/>
      <w:r>
        <w:t>General</w:t>
      </w:r>
      <w:bookmarkEnd w:id="11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10" w:name="_Ref513042258"/>
      <w:bookmarkStart w:id="1111" w:name="_Toc531862294"/>
      <w:r>
        <w:t>Non-deterministic file format elements</w:t>
      </w:r>
      <w:bookmarkEnd w:id="1110"/>
      <w:bookmarkEnd w:id="111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12" w:name="_Toc531862295"/>
      <w:r>
        <w:t>Array and dictionary element ordering</w:t>
      </w:r>
      <w:bookmarkEnd w:id="111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13" w:name="_Ref513042289"/>
      <w:bookmarkStart w:id="1114" w:name="_Toc531862296"/>
      <w:r>
        <w:t>Absolute paths</w:t>
      </w:r>
      <w:bookmarkEnd w:id="1113"/>
      <w:bookmarkEnd w:id="111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115" w:name="_Toc531862297"/>
      <w:r>
        <w:t>Compensating for non-deterministic output</w:t>
      </w:r>
      <w:bookmarkEnd w:id="11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16" w:name="_Toc531862298"/>
      <w:r>
        <w:lastRenderedPageBreak/>
        <w:t>Interaction between determinism and baselining</w:t>
      </w:r>
      <w:bookmarkEnd w:id="111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17" w:name="AppendixFixes"/>
      <w:bookmarkStart w:id="1118" w:name="_Toc531862299"/>
      <w:bookmarkEnd w:id="1117"/>
      <w:r>
        <w:lastRenderedPageBreak/>
        <w:t xml:space="preserve">(Informative) </w:t>
      </w:r>
      <w:r w:rsidR="00710FE0">
        <w:t>Guidance on fixes</w:t>
      </w:r>
      <w:bookmarkEnd w:id="111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9" w:name="_Toc531862300"/>
      <w:r>
        <w:lastRenderedPageBreak/>
        <w:t>(Informative) Diagnosing results in generated files</w:t>
      </w:r>
      <w:bookmarkEnd w:id="111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20" w:name="AppendixExamples"/>
      <w:bookmarkStart w:id="1121" w:name="_Toc531862301"/>
      <w:bookmarkEnd w:id="1120"/>
      <w:r>
        <w:lastRenderedPageBreak/>
        <w:t xml:space="preserve">(Informative) </w:t>
      </w:r>
      <w:r w:rsidR="00710FE0">
        <w:t>Examples</w:t>
      </w:r>
      <w:bookmarkEnd w:id="11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22" w:name="_Toc531862302"/>
      <w:r>
        <w:t xml:space="preserve">Minimal valid SARIF </w:t>
      </w:r>
      <w:r w:rsidR="00EA1C84">
        <w:t>log file</w:t>
      </w:r>
      <w:bookmarkEnd w:id="11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23" w:name="_Toc531862303"/>
      <w:r w:rsidRPr="00745595">
        <w:t xml:space="preserve">Minimal recommended SARIF </w:t>
      </w:r>
      <w:r w:rsidR="00EA1C84">
        <w:t xml:space="preserve">log </w:t>
      </w:r>
      <w:r w:rsidRPr="00745595">
        <w:t>file with source information</w:t>
      </w:r>
      <w:bookmarkEnd w:id="112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24" w:name="_Toc531862304"/>
      <w:r w:rsidRPr="001D7651">
        <w:t xml:space="preserve">Minimal recommended SARIF </w:t>
      </w:r>
      <w:r w:rsidR="00EA1C84">
        <w:t xml:space="preserve">log </w:t>
      </w:r>
      <w:r w:rsidRPr="001D7651">
        <w:t>file without source information</w:t>
      </w:r>
      <w:bookmarkEnd w:id="1124"/>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w:t>
      </w:r>
      <w:proofErr w:type="spellStart"/>
      <w:r>
        <w:t>logicalLocations</w:t>
      </w:r>
      <w:proofErr w:type="spellEnd"/>
      <w:r>
        <w:t xml:space="preserve">":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25" w:name="_Toc531862305"/>
      <w:r w:rsidRPr="001D7651">
        <w:t xml:space="preserve">SARIF </w:t>
      </w:r>
      <w:r w:rsidR="00D71A1D">
        <w:t xml:space="preserve">resource </w:t>
      </w:r>
      <w:r w:rsidRPr="001D7651">
        <w:t xml:space="preserve">file </w:t>
      </w:r>
      <w:r w:rsidR="00D71A1D">
        <w:t>with</w:t>
      </w:r>
      <w:r w:rsidRPr="001D7651">
        <w:t xml:space="preserve"> rule metadata</w:t>
      </w:r>
      <w:bookmarkEnd w:id="1125"/>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26" w:name="_Toc531862306"/>
      <w:r>
        <w:t>Comprehensive SARIF file</w:t>
      </w:r>
      <w:bookmarkEnd w:id="11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BAF774C"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17C169FC"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20BA9F5"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64084350"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w:t>
      </w:r>
      <w:proofErr w:type="spellStart"/>
      <w:r>
        <w:t>mimeType</w:t>
      </w:r>
      <w:proofErr w:type="spellEnd"/>
      <w:r>
        <w:t>":</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w:t>
      </w:r>
      <w:proofErr w:type="spellStart"/>
      <w:r>
        <w:t>logicalLocations</w:t>
      </w:r>
      <w:proofErr w:type="spellEnd"/>
      <w:r>
        <w:t xml:space="preserve">":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w:t>
      </w:r>
      <w:proofErr w:type="spellStart"/>
      <w:r>
        <w:t>resultProvenance</w:t>
      </w:r>
      <w:proofErr w:type="spellEnd"/>
      <w:r>
        <w:t>":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078CF9D4"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13550D2F" w:rsidR="006043FF" w:rsidRDefault="006043FF" w:rsidP="00EA1C84">
      <w:pPr>
        <w:pStyle w:val="Codesmall"/>
        <w:rPr>
          <w:ins w:id="1127" w:author="Laurence Golding" w:date="2018-12-07T13:26:00Z"/>
        </w:rPr>
      </w:pPr>
      <w:r>
        <w:t xml:space="preserve">    </w:t>
      </w:r>
      <w:r w:rsidR="00F527F4">
        <w:t xml:space="preserve">  </w:t>
      </w:r>
      <w:r>
        <w:t xml:space="preserve">      "id": "C2001",</w:t>
      </w:r>
    </w:p>
    <w:p w14:paraId="40E77E25" w14:textId="3361C11E" w:rsidR="006F5527" w:rsidRDefault="006F5527" w:rsidP="00EA1C84">
      <w:pPr>
        <w:pStyle w:val="Codesmall"/>
        <w:rPr>
          <w:ins w:id="1128" w:author="Laurence Golding" w:date="2018-12-07T13:26:00Z"/>
        </w:rPr>
      </w:pPr>
      <w:ins w:id="1129" w:author="Laurence Golding" w:date="2018-12-07T13:26:00Z">
        <w:r>
          <w:lastRenderedPageBreak/>
          <w:t xml:space="preserve">            "</w:t>
        </w:r>
        <w:proofErr w:type="spellStart"/>
        <w:r>
          <w:t>deprecatedIds</w:t>
        </w:r>
        <w:proofErr w:type="spellEnd"/>
        <w:r>
          <w:t>": [</w:t>
        </w:r>
      </w:ins>
    </w:p>
    <w:p w14:paraId="483A62C8" w14:textId="5BFDD344" w:rsidR="006F5527" w:rsidRDefault="006F5527" w:rsidP="00EA1C84">
      <w:pPr>
        <w:pStyle w:val="Codesmall"/>
        <w:rPr>
          <w:ins w:id="1130" w:author="Laurence Golding" w:date="2018-12-07T13:26:00Z"/>
        </w:rPr>
      </w:pPr>
      <w:ins w:id="1131" w:author="Laurence Golding" w:date="2018-12-07T13:26:00Z">
        <w:r>
          <w:t xml:space="preserve">              "CA2000"</w:t>
        </w:r>
        <w:bookmarkStart w:id="1132" w:name="_GoBack"/>
        <w:bookmarkEnd w:id="1132"/>
      </w:ins>
    </w:p>
    <w:p w14:paraId="73C4925F" w14:textId="17B91B87" w:rsidR="006F5527" w:rsidRDefault="006F5527" w:rsidP="00EA1C84">
      <w:pPr>
        <w:pStyle w:val="Codesmall"/>
      </w:pPr>
      <w:ins w:id="1133" w:author="Laurence Golding" w:date="2018-12-07T13:26:00Z">
        <w:r>
          <w:t xml:space="preserve">            ],</w:t>
        </w:r>
      </w:ins>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34" w:name="AppendixRevisionHistory"/>
      <w:bookmarkStart w:id="1135" w:name="_Toc85472898"/>
      <w:bookmarkStart w:id="1136" w:name="_Toc287332014"/>
      <w:bookmarkStart w:id="1137" w:name="_Toc531862307"/>
      <w:bookmarkEnd w:id="1134"/>
      <w:r>
        <w:lastRenderedPageBreak/>
        <w:t xml:space="preserve">(Informative) </w:t>
      </w:r>
      <w:r w:rsidR="00A05FDF">
        <w:t>Revision History</w:t>
      </w:r>
      <w:bookmarkEnd w:id="1135"/>
      <w:bookmarkEnd w:id="1136"/>
      <w:bookmarkEnd w:id="1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C65E6" w14:textId="77777777" w:rsidR="00DA5191" w:rsidRDefault="00DA5191" w:rsidP="008C100C">
      <w:r>
        <w:separator/>
      </w:r>
    </w:p>
    <w:p w14:paraId="782E11AD" w14:textId="77777777" w:rsidR="00DA5191" w:rsidRDefault="00DA5191" w:rsidP="008C100C"/>
    <w:p w14:paraId="1A69140F" w14:textId="77777777" w:rsidR="00DA5191" w:rsidRDefault="00DA5191" w:rsidP="008C100C"/>
    <w:p w14:paraId="4C3340D1" w14:textId="77777777" w:rsidR="00DA5191" w:rsidRDefault="00DA5191" w:rsidP="008C100C"/>
    <w:p w14:paraId="654A62B2" w14:textId="77777777" w:rsidR="00DA5191" w:rsidRDefault="00DA5191" w:rsidP="008C100C"/>
    <w:p w14:paraId="71B93F85" w14:textId="77777777" w:rsidR="00DA5191" w:rsidRDefault="00DA5191" w:rsidP="008C100C"/>
    <w:p w14:paraId="6AC6D0FE" w14:textId="77777777" w:rsidR="00DA5191" w:rsidRDefault="00DA5191" w:rsidP="008C100C"/>
  </w:endnote>
  <w:endnote w:type="continuationSeparator" w:id="0">
    <w:p w14:paraId="5BEC5A23" w14:textId="77777777" w:rsidR="00DA5191" w:rsidRDefault="00DA5191" w:rsidP="008C100C">
      <w:r>
        <w:continuationSeparator/>
      </w:r>
    </w:p>
    <w:p w14:paraId="154AE9A7" w14:textId="77777777" w:rsidR="00DA5191" w:rsidRDefault="00DA5191" w:rsidP="008C100C"/>
    <w:p w14:paraId="75F26596" w14:textId="77777777" w:rsidR="00DA5191" w:rsidRDefault="00DA5191" w:rsidP="008C100C"/>
    <w:p w14:paraId="6F3014FD" w14:textId="77777777" w:rsidR="00DA5191" w:rsidRDefault="00DA5191" w:rsidP="008C100C"/>
    <w:p w14:paraId="22A22486" w14:textId="77777777" w:rsidR="00DA5191" w:rsidRDefault="00DA5191" w:rsidP="008C100C"/>
    <w:p w14:paraId="415FF0D6" w14:textId="77777777" w:rsidR="00DA5191" w:rsidRDefault="00DA5191" w:rsidP="008C100C"/>
    <w:p w14:paraId="18A71883" w14:textId="77777777" w:rsidR="00DA5191" w:rsidRDefault="00DA51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28EC" w14:textId="77777777" w:rsidR="00236258" w:rsidRDefault="0023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36258" w:rsidRPr="00195F88" w:rsidRDefault="0023625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36258" w:rsidRPr="00195F88" w:rsidRDefault="0023625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AADC8" w14:textId="77777777" w:rsidR="00236258" w:rsidRDefault="00236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626E" w14:textId="77777777" w:rsidR="00DA5191" w:rsidRDefault="00DA5191" w:rsidP="008C100C">
      <w:r>
        <w:separator/>
      </w:r>
    </w:p>
    <w:p w14:paraId="32CE1F28" w14:textId="77777777" w:rsidR="00DA5191" w:rsidRDefault="00DA5191" w:rsidP="008C100C"/>
  </w:footnote>
  <w:footnote w:type="continuationSeparator" w:id="0">
    <w:p w14:paraId="6C5B7899" w14:textId="77777777" w:rsidR="00DA5191" w:rsidRDefault="00DA5191" w:rsidP="008C100C">
      <w:r>
        <w:continuationSeparator/>
      </w:r>
    </w:p>
    <w:p w14:paraId="0C2E7CA6" w14:textId="77777777" w:rsidR="00DA5191" w:rsidRDefault="00DA5191" w:rsidP="008C100C"/>
  </w:footnote>
  <w:footnote w:id="1">
    <w:p w14:paraId="097233B1" w14:textId="39BD8E76" w:rsidR="00236258" w:rsidRDefault="0023625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CEA3E" w14:textId="77777777" w:rsidR="00236258" w:rsidRDefault="00236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A983" w14:textId="77777777" w:rsidR="00236258" w:rsidRDefault="0023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D52D6" w14:textId="77777777" w:rsidR="00236258" w:rsidRDefault="00236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23E2756"/>
    <w:multiLevelType w:val="hybridMultilevel"/>
    <w:tmpl w:val="BEE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3"/>
  </w:num>
  <w:num w:numId="6">
    <w:abstractNumId w:val="28"/>
  </w:num>
  <w:num w:numId="7">
    <w:abstractNumId w:val="48"/>
  </w:num>
  <w:num w:numId="8">
    <w:abstractNumId w:val="4"/>
  </w:num>
  <w:num w:numId="9">
    <w:abstractNumId w:val="57"/>
  </w:num>
  <w:num w:numId="10">
    <w:abstractNumId w:val="46"/>
  </w:num>
  <w:num w:numId="11">
    <w:abstractNumId w:val="21"/>
  </w:num>
  <w:num w:numId="12">
    <w:abstractNumId w:val="17"/>
  </w:num>
  <w:num w:numId="13">
    <w:abstractNumId w:val="69"/>
  </w:num>
  <w:num w:numId="14">
    <w:abstractNumId w:val="50"/>
  </w:num>
  <w:num w:numId="15">
    <w:abstractNumId w:val="8"/>
  </w:num>
  <w:num w:numId="16">
    <w:abstractNumId w:val="37"/>
  </w:num>
  <w:num w:numId="17">
    <w:abstractNumId w:val="62"/>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8"/>
  </w:num>
  <w:num w:numId="27">
    <w:abstractNumId w:val="11"/>
  </w:num>
  <w:num w:numId="28">
    <w:abstractNumId w:val="54"/>
  </w:num>
  <w:num w:numId="29">
    <w:abstractNumId w:val="29"/>
  </w:num>
  <w:num w:numId="30">
    <w:abstractNumId w:val="25"/>
  </w:num>
  <w:num w:numId="31">
    <w:abstractNumId w:val="15"/>
  </w:num>
  <w:num w:numId="32">
    <w:abstractNumId w:val="72"/>
  </w:num>
  <w:num w:numId="33">
    <w:abstractNumId w:val="38"/>
  </w:num>
  <w:num w:numId="34">
    <w:abstractNumId w:val="9"/>
  </w:num>
  <w:num w:numId="35">
    <w:abstractNumId w:val="67"/>
  </w:num>
  <w:num w:numId="36">
    <w:abstractNumId w:val="34"/>
  </w:num>
  <w:num w:numId="37">
    <w:abstractNumId w:val="35"/>
  </w:num>
  <w:num w:numId="38">
    <w:abstractNumId w:val="51"/>
  </w:num>
  <w:num w:numId="39">
    <w:abstractNumId w:val="56"/>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1"/>
  </w:num>
  <w:num w:numId="51">
    <w:abstractNumId w:val="14"/>
  </w:num>
  <w:num w:numId="52">
    <w:abstractNumId w:val="22"/>
  </w:num>
  <w:num w:numId="53">
    <w:abstractNumId w:val="70"/>
  </w:num>
  <w:num w:numId="54">
    <w:abstractNumId w:val="33"/>
  </w:num>
  <w:num w:numId="55">
    <w:abstractNumId w:val="65"/>
  </w:num>
  <w:num w:numId="56">
    <w:abstractNumId w:val="60"/>
  </w:num>
  <w:num w:numId="57">
    <w:abstractNumId w:val="24"/>
  </w:num>
  <w:num w:numId="58">
    <w:abstractNumId w:val="32"/>
  </w:num>
  <w:num w:numId="59">
    <w:abstractNumId w:val="45"/>
  </w:num>
  <w:num w:numId="60">
    <w:abstractNumId w:val="3"/>
  </w:num>
  <w:num w:numId="61">
    <w:abstractNumId w:val="58"/>
  </w:num>
  <w:num w:numId="62">
    <w:abstractNumId w:val="44"/>
  </w:num>
  <w:num w:numId="63">
    <w:abstractNumId w:val="49"/>
  </w:num>
  <w:num w:numId="64">
    <w:abstractNumId w:val="61"/>
  </w:num>
  <w:num w:numId="65">
    <w:abstractNumId w:val="64"/>
  </w:num>
  <w:num w:numId="66">
    <w:abstractNumId w:val="47"/>
  </w:num>
  <w:num w:numId="67">
    <w:abstractNumId w:val="66"/>
  </w:num>
  <w:num w:numId="68">
    <w:abstractNumId w:val="40"/>
  </w:num>
  <w:num w:numId="69">
    <w:abstractNumId w:val="26"/>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36258"/>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5FCB"/>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5527"/>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17A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EAB"/>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191"/>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31848997">
      <w:bodyDiv w:val="1"/>
      <w:marLeft w:val="0"/>
      <w:marRight w:val="0"/>
      <w:marTop w:val="0"/>
      <w:marBottom w:val="0"/>
      <w:divBdr>
        <w:top w:val="none" w:sz="0" w:space="0" w:color="auto"/>
        <w:left w:val="none" w:sz="0" w:space="0" w:color="auto"/>
        <w:bottom w:val="none" w:sz="0" w:space="0" w:color="auto"/>
        <w:right w:val="none" w:sz="0" w:space="0" w:color="auto"/>
      </w:divBdr>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06183040">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FF27F-5914-424C-A90A-5F62FBE2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20557</TotalTime>
  <Pages>1</Pages>
  <Words>63870</Words>
  <Characters>364064</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427080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1034</cp:revision>
  <cp:lastPrinted>2011-08-05T16:21:00Z</cp:lastPrinted>
  <dcterms:created xsi:type="dcterms:W3CDTF">2017-08-01T19:18:00Z</dcterms:created>
  <dcterms:modified xsi:type="dcterms:W3CDTF">2018-12-07T21:28:00Z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