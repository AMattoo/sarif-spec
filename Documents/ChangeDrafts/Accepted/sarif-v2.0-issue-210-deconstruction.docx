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5D1BD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proofErr w:type="gramStart"/>
      <w:r>
        <w:t>schema.json</w:t>
      </w:r>
      <w:proofErr w:type="spellEnd"/>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5D1BD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5D1BD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5D1BD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5D1BD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5D1BD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5D1BD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5D1BD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5D1BD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5D1BD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5D1BD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5D1BD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5D1BD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5D1BD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5D1BD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5D1BD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5D1BD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5D1BD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5D1BD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5D1BD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5D1BD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5D1BD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5D1BD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5D1BD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5D1BD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5D1BD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5D1BD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5D1BD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5D1BD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5D1BD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5D1BD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5D1BD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5D1BD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5D1BD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5D1BD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5D1BD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5D1BD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5D1BD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5D1BD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5D1BD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5D1BD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5D1BD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5D1BD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5D1BD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5D1BD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5D1BD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5D1BD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5D1BD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5D1BD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5D1BD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w:t>
        </w:r>
        <w:r w:rsidR="003D1181" w:rsidRPr="003D1181">
          <w:rPr>
            <w:rStyle w:val="Hyperlink"/>
          </w:rPr>
          <w:t>C</w:t>
        </w:r>
        <w:r w:rsidR="003D1181" w:rsidRPr="003D1181">
          <w:rPr>
            <w:rStyle w:val="Hyperlink"/>
          </w:rPr>
          <w:t>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w:t>
        </w:r>
        <w:r w:rsidRPr="00730960">
          <w:rPr>
            <w:rStyle w:val="Hyperlink"/>
          </w:rPr>
          <w:t>A</w:t>
        </w:r>
        <w:r w:rsidRPr="00730960">
          <w:rPr>
            <w:rStyle w:val="Hyperlink"/>
          </w:rPr>
          <w:t>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495BC8E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proofErr w:type="gramStart"/>
      <w:r>
        <w:rPr>
          <w:rStyle w:val="CODEtemp"/>
        </w:rPr>
        <w:t>run.richMessageMimeType</w:t>
      </w:r>
      <w:proofErr w:type="spellEnd"/>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48E8B94C"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w:t>
      </w:r>
      <w:proofErr w:type="gramStart"/>
      <w:r w:rsidRPr="0031053A">
        <w:rPr>
          <w:rStyle w:val="CODEtemp"/>
        </w:rPr>
        <w:t>resources.messageStrings</w:t>
      </w:r>
      <w:proofErr w:type="spellEnd"/>
      <w:proofErr w:type="gram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proofErr w:type="gramStart"/>
      <w:r w:rsidRPr="0031053A">
        <w:rPr>
          <w:rStyle w:val="CODEtemp"/>
        </w:rPr>
        <w:t>tool.language</w:t>
      </w:r>
      <w:proofErr w:type="spellEnd"/>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proofErr w:type="gramStart"/>
      <w:r>
        <w:rPr>
          <w:rStyle w:val="CODEtemp"/>
        </w:rPr>
        <w:t>message.r</w:t>
      </w:r>
      <w:r w:rsidRPr="009F5E47">
        <w:rPr>
          <w:rStyle w:val="CODEtemp"/>
        </w:rPr>
        <w:t>ichText</w:t>
      </w:r>
      <w:proofErr w:type="spellEnd"/>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proofErr w:type="gramStart"/>
      <w:r>
        <w:rPr>
          <w:rStyle w:val="CODEtemp"/>
        </w:rPr>
        <w:t>message.richM</w:t>
      </w:r>
      <w:r w:rsidRPr="009F5E47">
        <w:rPr>
          <w:rStyle w:val="CODEtemp"/>
        </w:rPr>
        <w:t>essageId</w:t>
      </w:r>
      <w:proofErr w:type="spellEnd"/>
      <w:proofErr w:type="gram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proofErr w:type="gramStart"/>
      <w:r w:rsidRPr="009F5E47">
        <w:rPr>
          <w:rStyle w:val="CODEtemp"/>
        </w:rPr>
        <w:t>m</w:t>
      </w:r>
      <w:r>
        <w:rPr>
          <w:rStyle w:val="CODEtemp"/>
        </w:rPr>
        <w:t>essage.m</w:t>
      </w:r>
      <w:r w:rsidRPr="009F5E47">
        <w:rPr>
          <w:rStyle w:val="CODEtemp"/>
        </w:rPr>
        <w:t>essageId</w:t>
      </w:r>
      <w:proofErr w:type="spellEnd"/>
      <w:proofErr w:type="gram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proofErr w:type="gramStart"/>
      <w:r>
        <w:t>resources.sarif</w:t>
      </w:r>
      <w:proofErr w:type="spellEnd"/>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proofErr w:type="gramStart"/>
      <w:r>
        <w:rPr>
          <w:rStyle w:val="CODEtemp"/>
        </w:rPr>
        <w:t>resources.</w:t>
      </w:r>
      <w:r w:rsidRPr="00225056">
        <w:rPr>
          <w:rStyle w:val="CODEtemp"/>
        </w:rPr>
        <w:t>sarif</w:t>
      </w:r>
      <w:proofErr w:type="spellEnd"/>
      <w:proofErr w:type="gram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proofErr w:type="gramStart"/>
      <w:r>
        <w:rPr>
          <w:rStyle w:val="CODEtemp"/>
        </w:rPr>
        <w:t>resources.</w:t>
      </w:r>
      <w:r w:rsidRPr="00225056">
        <w:rPr>
          <w:rStyle w:val="CODEtemp"/>
        </w:rPr>
        <w:t>sarif</w:t>
      </w:r>
      <w:proofErr w:type="spellEnd"/>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1E33AC3E" w:rsidR="00C66549" w:rsidRDefault="00C66549" w:rsidP="00893398">
      <w:pPr>
        <w:pStyle w:val="Codesmall"/>
        <w:rPr>
          <w:ins w:id="214" w:author="Laurence Golding" w:date="2018-08-25T08:19:00Z"/>
        </w:rPr>
      </w:pPr>
      <w:r>
        <w:t>}</w:t>
      </w:r>
    </w:p>
    <w:p w14:paraId="3F637FEB" w14:textId="77C7D423" w:rsidR="00A26193" w:rsidRDefault="00E15036" w:rsidP="00A26193">
      <w:pPr>
        <w:pStyle w:val="Heading3"/>
        <w:rPr>
          <w:ins w:id="215" w:author="Laurence Golding" w:date="2018-08-25T08:19:00Z"/>
        </w:rPr>
      </w:pPr>
      <w:bookmarkStart w:id="216" w:name="_Ref522953645"/>
      <w:proofErr w:type="spellStart"/>
      <w:ins w:id="217" w:author="Laurence Golding" w:date="2018-08-25T08:37:00Z">
        <w:r>
          <w:lastRenderedPageBreak/>
          <w:t>externalFiles</w:t>
        </w:r>
        <w:proofErr w:type="spellEnd"/>
        <w:r>
          <w:t xml:space="preserve"> </w:t>
        </w:r>
        <w:commentRangeStart w:id="218"/>
        <w:r>
          <w:t>property</w:t>
        </w:r>
      </w:ins>
      <w:bookmarkEnd w:id="216"/>
      <w:commentRangeEnd w:id="218"/>
      <w:ins w:id="219" w:author="Laurence Golding" w:date="2018-08-25T10:01:00Z">
        <w:r w:rsidR="005013E8">
          <w:rPr>
            <w:rStyle w:val="CommentReference"/>
            <w:rFonts w:cs="Times New Roman"/>
            <w:b w:val="0"/>
            <w:bCs w:val="0"/>
            <w:iCs w:val="0"/>
            <w:color w:val="auto"/>
            <w:kern w:val="0"/>
          </w:rPr>
          <w:commentReference w:id="218"/>
        </w:r>
      </w:ins>
    </w:p>
    <w:p w14:paraId="41E7DC95" w14:textId="695A46B4" w:rsidR="00D861F1" w:rsidRDefault="00A26193" w:rsidP="00A26193">
      <w:pPr>
        <w:rPr>
          <w:ins w:id="221" w:author="Laurence Golding" w:date="2018-08-25T08:23:00Z"/>
        </w:rPr>
      </w:pPr>
      <w:ins w:id="222" w:author="Laurence Golding" w:date="2018-08-25T08:19:00Z">
        <w:r>
          <w:t>In some engineering environments, a single tool ru</w:t>
        </w:r>
      </w:ins>
      <w:ins w:id="223" w:author="Laurence Golding" w:date="2018-08-25T08:20:00Z">
        <w:r>
          <w:t>n might analyze hundreds of thousands of files and produce millions of results.</w:t>
        </w:r>
        <w:r w:rsidR="00D861F1">
          <w:t xml:space="preserve"> </w:t>
        </w:r>
      </w:ins>
      <w:ins w:id="224" w:author="Laurence Golding" w:date="2018-08-25T08:23:00Z">
        <w:r w:rsidR="00D861F1">
          <w:t xml:space="preserve">This causes problems </w:t>
        </w:r>
      </w:ins>
      <w:ins w:id="225" w:author="Laurence Golding" w:date="2018-08-25T08:34:00Z">
        <w:r w:rsidR="00E15036">
          <w:t xml:space="preserve">for </w:t>
        </w:r>
      </w:ins>
      <w:ins w:id="226" w:author="Laurence Golding" w:date="2018-08-25T08:23:00Z">
        <w:r w:rsidR="00D861F1">
          <w:t>both producers and consumers of</w:t>
        </w:r>
      </w:ins>
      <w:ins w:id="227" w:author="Laurence Golding" w:date="2018-08-25T08:24:00Z">
        <w:r w:rsidR="00D861F1">
          <w:t xml:space="preserve"> such large</w:t>
        </w:r>
      </w:ins>
      <w:ins w:id="228" w:author="Laurence Golding" w:date="2018-08-25T08:23:00Z">
        <w:r w:rsidR="00D861F1">
          <w:t xml:space="preserve"> SARIF log files</w:t>
        </w:r>
      </w:ins>
      <w:ins w:id="229" w:author="Laurence Golding" w:date="2018-08-25T08:34:00Z">
        <w:r w:rsidR="00E15036">
          <w:t>.</w:t>
        </w:r>
      </w:ins>
    </w:p>
    <w:p w14:paraId="05C20B68" w14:textId="4642D608" w:rsidR="00D861F1" w:rsidRDefault="00D861F1" w:rsidP="00E15036">
      <w:pPr>
        <w:pStyle w:val="ListParagraph"/>
        <w:numPr>
          <w:ilvl w:val="0"/>
          <w:numId w:val="65"/>
        </w:numPr>
        <w:rPr>
          <w:ins w:id="230" w:author="Laurence Golding" w:date="2018-08-25T08:30:00Z"/>
        </w:rPr>
      </w:pPr>
      <w:ins w:id="231" w:author="Laurence Golding" w:date="2018-08-25T08:30:00Z">
        <w:r>
          <w:t>The log file</w:t>
        </w:r>
      </w:ins>
      <w:ins w:id="232" w:author="Laurence Golding" w:date="2018-08-25T08:34:00Z">
        <w:r w:rsidR="00E15036">
          <w:t xml:space="preserve"> </w:t>
        </w:r>
      </w:ins>
      <w:ins w:id="233" w:author="Laurence Golding" w:date="2018-08-25T08:30:00Z">
        <w:r>
          <w:t xml:space="preserve">might be too large </w:t>
        </w:r>
      </w:ins>
      <w:ins w:id="234" w:author="Laurence Golding" w:date="2018-08-25T08:35:00Z">
        <w:r w:rsidR="00E15036">
          <w:t xml:space="preserve">for a consumer </w:t>
        </w:r>
      </w:ins>
      <w:ins w:id="235" w:author="Laurence Golding" w:date="2018-08-25T08:30:00Z">
        <w:r>
          <w:t xml:space="preserve">to hold in </w:t>
        </w:r>
      </w:ins>
      <w:ins w:id="236" w:author="Laurence Golding" w:date="2018-08-25T08:35:00Z">
        <w:r w:rsidR="00E15036">
          <w:t>memory and might take several minutes to read</w:t>
        </w:r>
      </w:ins>
      <w:ins w:id="237" w:author="Laurence Golding" w:date="2018-08-25T08:30:00Z">
        <w:r>
          <w:t>.</w:t>
        </w:r>
      </w:ins>
    </w:p>
    <w:p w14:paraId="5B5FB8DB" w14:textId="42E99F5A" w:rsidR="00D861F1" w:rsidRDefault="00D861F1" w:rsidP="00D861F1">
      <w:pPr>
        <w:pStyle w:val="ListParagraph"/>
        <w:numPr>
          <w:ilvl w:val="0"/>
          <w:numId w:val="64"/>
        </w:numPr>
        <w:rPr>
          <w:ins w:id="238" w:author="Laurence Golding" w:date="2018-08-25T08:23:00Z"/>
        </w:rPr>
      </w:pPr>
      <w:ins w:id="239" w:author="Laurence Golding" w:date="2018-08-25T08:23:00Z">
        <w:r>
          <w:t>During production</w:t>
        </w:r>
      </w:ins>
      <w:ins w:id="240" w:author="Laurence Golding" w:date="2018-08-25T08:24:00Z">
        <w:r>
          <w:t>, some information (such as the complete set of files that were ana</w:t>
        </w:r>
      </w:ins>
      <w:ins w:id="241" w:author="Laurence Golding" w:date="2018-08-25T08:28:00Z">
        <w:r>
          <w:t xml:space="preserve">lyzed, </w:t>
        </w:r>
      </w:ins>
      <w:ins w:id="242" w:author="Laurence Golding" w:date="2018-08-25T08:30:00Z">
        <w:r>
          <w:t xml:space="preserve">the complete set of rules that were violated, </w:t>
        </w:r>
      </w:ins>
      <w:ins w:id="243" w:author="Laurence Golding" w:date="2018-08-25T08:28:00Z">
        <w:r>
          <w:t>or the</w:t>
        </w:r>
      </w:ins>
      <w:ins w:id="244" w:author="Laurence Golding" w:date="2018-08-25T08:29:00Z">
        <w:r>
          <w:t xml:space="preserve"> end time of the run) cannot be known until the run is complete. Therefore, it is likely to be serialized at the end of the log file. However, consumers might need </w:t>
        </w:r>
      </w:ins>
      <w:ins w:id="245" w:author="Laurence Golding" w:date="2018-08-25T08:30:00Z">
        <w:r>
          <w:t xml:space="preserve">to access </w:t>
        </w:r>
      </w:ins>
      <w:ins w:id="246" w:author="Laurence Golding" w:date="2018-08-25T08:31:00Z">
        <w:r>
          <w:t xml:space="preserve">some of </w:t>
        </w:r>
      </w:ins>
      <w:ins w:id="247" w:author="Laurence Golding" w:date="2018-08-25T08:30:00Z">
        <w:r>
          <w:t xml:space="preserve">that information before </w:t>
        </w:r>
      </w:ins>
      <w:ins w:id="248" w:author="Laurence Golding" w:date="2018-08-25T08:31:00Z">
        <w:r w:rsidR="00E15036">
          <w:t>reading the entire file</w:t>
        </w:r>
      </w:ins>
      <w:ins w:id="249" w:author="Laurence Golding" w:date="2018-08-25T08:32:00Z">
        <w:r w:rsidR="00E15036">
          <w:t xml:space="preserve">. For example, a </w:t>
        </w:r>
      </w:ins>
      <w:ins w:id="250" w:author="Laurence Golding" w:date="2018-08-25T08:33:00Z">
        <w:r w:rsidR="00E15036">
          <w:t xml:space="preserve">SARIF </w:t>
        </w:r>
      </w:ins>
      <w:ins w:id="251" w:author="Laurence Golding" w:date="2018-08-25T08:32:00Z">
        <w:r w:rsidR="00E15036">
          <w:t>viewer need to dis</w:t>
        </w:r>
      </w:ins>
      <w:ins w:id="252" w:author="Laurence Golding" w:date="2018-08-25T08:33:00Z">
        <w:r w:rsidR="00E15036">
          <w:t>play rule metadata along with each result it displays</w:t>
        </w:r>
      </w:ins>
      <w:ins w:id="253" w:author="Laurence Golding" w:date="2018-08-25T08:39:00Z">
        <w:r w:rsidR="00E15036">
          <w:t xml:space="preserve">, or to display the start and end </w:t>
        </w:r>
      </w:ins>
      <w:ins w:id="254" w:author="Laurence Golding" w:date="2018-08-25T08:40:00Z">
        <w:r w:rsidR="00E15036">
          <w:t>times of a set of tool runs</w:t>
        </w:r>
      </w:ins>
      <w:ins w:id="255" w:author="Laurence Golding" w:date="2018-08-25T08:33:00Z">
        <w:r w:rsidR="00E15036">
          <w:t>.</w:t>
        </w:r>
      </w:ins>
    </w:p>
    <w:p w14:paraId="5FDC3F1A" w14:textId="539A44FF" w:rsidR="00437595" w:rsidRPr="00C43CC5" w:rsidRDefault="00D861F1" w:rsidP="00E15036">
      <w:pPr>
        <w:rPr>
          <w:ins w:id="256" w:author="Laurence Golding" w:date="2018-08-25T09:33:00Z"/>
        </w:rPr>
      </w:pPr>
      <w:ins w:id="257" w:author="Laurence Golding" w:date="2018-08-25T08:22:00Z">
        <w:r>
          <w:t xml:space="preserve">To mitigate these problems, SARIF allows certain properties of a </w:t>
        </w:r>
      </w:ins>
      <w:ins w:id="258" w:author="Laurence Golding" w:date="2018-08-25T08:23:00Z">
        <w:r w:rsidRPr="008A4421">
          <w:rPr>
            <w:rStyle w:val="CODEtemp"/>
          </w:rPr>
          <w:t>run</w:t>
        </w:r>
        <w:r>
          <w:t xml:space="preserve"> object to be stored</w:t>
        </w:r>
      </w:ins>
      <w:ins w:id="259" w:author="Laurence Golding" w:date="2018-08-25T08:35:00Z">
        <w:r w:rsidR="00E15036">
          <w:t xml:space="preserve"> in separate files</w:t>
        </w:r>
      </w:ins>
      <w:ins w:id="260" w:author="Laurence Golding" w:date="2018-08-25T08:37:00Z">
        <w:r w:rsidR="00E15036">
          <w:t>.</w:t>
        </w:r>
      </w:ins>
      <w:ins w:id="261" w:author="Laurence Golding" w:date="2018-08-25T08:44:00Z">
        <w:r w:rsidR="008A4421">
          <w:t xml:space="preserve"> We refer to these files as “external files”, and we refer to the file </w:t>
        </w:r>
      </w:ins>
      <w:ins w:id="262" w:author="Laurence Golding" w:date="2018-08-25T08:45:00Z">
        <w:r w:rsidR="008A4421">
          <w:t xml:space="preserve">containing the </w:t>
        </w:r>
        <w:r w:rsidR="008A4421" w:rsidRPr="008A4421">
          <w:rPr>
            <w:rStyle w:val="CODEtemp"/>
          </w:rPr>
          <w:t>run</w:t>
        </w:r>
        <w:r w:rsidR="008A4421">
          <w:t xml:space="preserve"> object itself as the “root file”. We refer to a property that can be stored in a</w:t>
        </w:r>
      </w:ins>
      <w:ins w:id="263" w:author="Laurence Golding" w:date="2018-08-25T08:46:00Z">
        <w:r w:rsidR="008A4421">
          <w:t xml:space="preserve">n external </w:t>
        </w:r>
      </w:ins>
      <w:ins w:id="264" w:author="Laurence Golding" w:date="2018-08-25T08:45:00Z">
        <w:r w:rsidR="008A4421">
          <w:t>file as an “externalizable property.”</w:t>
        </w:r>
      </w:ins>
      <w:ins w:id="265" w:author="Laurence Golding" w:date="2018-08-25T09:58:00Z">
        <w:r w:rsidR="00C43CC5">
          <w:t xml:space="preserve"> A SARIF consumer </w:t>
        </w:r>
        <w:r w:rsidR="00C43CC5">
          <w:rPr>
            <w:b/>
          </w:rPr>
          <w:t>SHALL</w:t>
        </w:r>
        <w:r w:rsidR="00C43CC5">
          <w:t xml:space="preserve"> treat the contents of an externalizable file exactly as if they had appeared inline in the root file </w:t>
        </w:r>
      </w:ins>
      <w:ins w:id="266" w:author="Laurence Golding" w:date="2018-08-25T09:59:00Z">
        <w:r w:rsidR="00C43CC5">
          <w:t xml:space="preserve">as the value of the corresponding property of the </w:t>
        </w:r>
        <w:r w:rsidR="00C43CC5" w:rsidRPr="00C43CC5">
          <w:rPr>
            <w:rStyle w:val="CODEtemp"/>
          </w:rPr>
          <w:t>run</w:t>
        </w:r>
        <w:r w:rsidR="00C43CC5">
          <w:t xml:space="preserve"> object.</w:t>
        </w:r>
      </w:ins>
    </w:p>
    <w:p w14:paraId="2609F01E" w14:textId="6D9A9F40" w:rsidR="008A4421" w:rsidRDefault="008A4421" w:rsidP="00E15036">
      <w:pPr>
        <w:rPr>
          <w:ins w:id="267" w:author="Laurence Golding" w:date="2018-08-25T08:45:00Z"/>
        </w:rPr>
      </w:pPr>
      <w:ins w:id="268" w:author="Laurence Golding" w:date="2018-08-25T08:45:00Z">
        <w:r>
          <w:t>The description of each property</w:t>
        </w:r>
      </w:ins>
      <w:ins w:id="269" w:author="Laurence Golding" w:date="2018-08-25T08:46:00Z">
        <w:r>
          <w:t xml:space="preserve"> on the run object will state whether it is externalizable.</w:t>
        </w:r>
      </w:ins>
    </w:p>
    <w:p w14:paraId="77571937" w14:textId="17FCD98A" w:rsidR="00E15036" w:rsidRDefault="00E15036" w:rsidP="00E15036">
      <w:pPr>
        <w:rPr>
          <w:ins w:id="270" w:author="Laurence Golding" w:date="2018-08-25T08:55:00Z"/>
        </w:rPr>
      </w:pPr>
      <w:ins w:id="271" w:author="Laurence Golding" w:date="2018-08-25T08:40:00Z">
        <w:r>
          <w:t xml:space="preserve">A run object </w:t>
        </w:r>
        <w:r>
          <w:rPr>
            <w:b/>
          </w:rPr>
          <w:t>MAY</w:t>
        </w:r>
        <w:r>
          <w:t xml:space="preserve"> contain a property named </w:t>
        </w:r>
      </w:ins>
      <w:proofErr w:type="spellStart"/>
      <w:ins w:id="272" w:author="Laurence Golding" w:date="2018-08-25T08:41:00Z">
        <w:r w:rsidRPr="00E15036">
          <w:rPr>
            <w:rStyle w:val="CODEtemp"/>
          </w:rPr>
          <w:t>externalFiles</w:t>
        </w:r>
      </w:ins>
      <w:proofErr w:type="spellEnd"/>
      <w:ins w:id="273" w:author="Laurence Golding" w:date="2018-08-25T08:40:00Z">
        <w:r>
          <w:t xml:space="preserve"> </w:t>
        </w:r>
      </w:ins>
      <w:ins w:id="274" w:author="Laurence Golding" w:date="2018-08-25T08:41:00Z">
        <w:r>
          <w:t xml:space="preserve">whose value </w:t>
        </w:r>
      </w:ins>
      <w:ins w:id="275" w:author="Laurence Golding" w:date="2018-08-25T08:43:00Z">
        <w:r w:rsidR="008A4421">
          <w:t>is a JSON object (§</w:t>
        </w:r>
        <w:r w:rsidR="008A4421">
          <w:fldChar w:fldCharType="begin"/>
        </w:r>
        <w:r w:rsidR="008A4421">
          <w:instrText xml:space="preserve"> REF _Ref508798892 \r \h </w:instrText>
        </w:r>
        <w:r w:rsidR="008A4421">
          <w:fldChar w:fldCharType="separate"/>
        </w:r>
        <w:r w:rsidR="008A4421">
          <w:t>3.5</w:t>
        </w:r>
        <w:r w:rsidR="008A4421">
          <w:fldChar w:fldCharType="end"/>
        </w:r>
        <w:r w:rsidR="008A4421">
          <w:t xml:space="preserve">) each of whose properties </w:t>
        </w:r>
      </w:ins>
      <w:ins w:id="276" w:author="Laurence Golding" w:date="2018-08-25T08:46:00Z">
        <w:r w:rsidR="008A4421">
          <w:t>specifies the location of</w:t>
        </w:r>
      </w:ins>
      <w:ins w:id="277" w:author="Laurence Golding" w:date="2018-08-25T08:43:00Z">
        <w:r w:rsidR="008A4421">
          <w:t xml:space="preserve"> an external f</w:t>
        </w:r>
      </w:ins>
      <w:ins w:id="278" w:author="Laurence Golding" w:date="2018-08-25T08:44:00Z">
        <w:r w:rsidR="008A4421">
          <w:t>ile.</w:t>
        </w:r>
      </w:ins>
      <w:ins w:id="279" w:author="Laurence Golding" w:date="2018-08-25T08:46:00Z">
        <w:r w:rsidR="008A4421">
          <w:t xml:space="preserve"> Each proper</w:t>
        </w:r>
      </w:ins>
      <w:ins w:id="280" w:author="Laurence Golding" w:date="2018-08-25T08:47:00Z">
        <w:r w:rsidR="008A4421">
          <w:t xml:space="preserve">ty name in this object </w:t>
        </w:r>
        <w:r w:rsidR="008A4421">
          <w:rPr>
            <w:b/>
          </w:rPr>
          <w:t>SHALL</w:t>
        </w:r>
        <w:r w:rsidR="008A4421">
          <w:t xml:space="preserve"> equal the name of an externalizable property of the </w:t>
        </w:r>
        <w:r w:rsidR="008A4421" w:rsidRPr="00437595">
          <w:rPr>
            <w:rStyle w:val="CODEtemp"/>
          </w:rPr>
          <w:t>run</w:t>
        </w:r>
        <w:r w:rsidR="008A4421">
          <w:t xml:space="preserve"> object. Each property</w:t>
        </w:r>
      </w:ins>
      <w:ins w:id="281" w:author="Laurence Golding" w:date="2018-08-25T08:48:00Z">
        <w:r w:rsidR="008A4421">
          <w:t xml:space="preserve"> value </w:t>
        </w:r>
        <w:r w:rsidR="008A4421">
          <w:rPr>
            <w:b/>
          </w:rPr>
          <w:t>SHALL</w:t>
        </w:r>
        <w:r w:rsidR="008A4421">
          <w:t xml:space="preserve"> be a </w:t>
        </w:r>
        <w:proofErr w:type="spellStart"/>
        <w:r w:rsidR="008A4421" w:rsidRPr="008A4421">
          <w:rPr>
            <w:rStyle w:val="CODEtemp"/>
          </w:rPr>
          <w:t>fileLocation</w:t>
        </w:r>
        <w:proofErr w:type="spellEnd"/>
        <w:r w:rsidR="008A4421">
          <w:t xml:space="preserve"> object (</w:t>
        </w:r>
      </w:ins>
      <w:ins w:id="282" w:author="Laurence Golding" w:date="2018-08-25T08:51:00Z">
        <w:r w:rsidR="008A4421">
          <w:t>§</w:t>
        </w:r>
        <w:r w:rsidR="008A4421">
          <w:fldChar w:fldCharType="begin"/>
        </w:r>
        <w:r w:rsidR="008A4421">
          <w:instrText xml:space="preserve"> REF _Ref508989521 \r \h </w:instrText>
        </w:r>
      </w:ins>
      <w:r w:rsidR="008A4421">
        <w:fldChar w:fldCharType="separate"/>
      </w:r>
      <w:ins w:id="283" w:author="Laurence Golding" w:date="2018-08-25T08:51:00Z">
        <w:r w:rsidR="008A4421">
          <w:t>3.3</w:t>
        </w:r>
        <w:r w:rsidR="008A4421">
          <w:fldChar w:fldCharType="end"/>
        </w:r>
      </w:ins>
      <w:ins w:id="284" w:author="Laurence Golding" w:date="2018-08-25T08:48:00Z">
        <w:r w:rsidR="008A4421">
          <w:t>)</w:t>
        </w:r>
      </w:ins>
      <w:ins w:id="285" w:author="Laurence Golding" w:date="2018-08-25T08:51:00Z">
        <w:r w:rsidR="008A4421">
          <w:t xml:space="preserve"> </w:t>
        </w:r>
      </w:ins>
      <w:ins w:id="286" w:author="Laurence Golding" w:date="2018-08-25T08:54:00Z">
        <w:r w:rsidR="008A4421">
          <w:t>that specifies</w:t>
        </w:r>
      </w:ins>
      <w:ins w:id="287" w:author="Laurence Golding" w:date="2018-08-25T08:55:00Z">
        <w:r w:rsidR="008A4421">
          <w:t xml:space="preserve"> the location of the external file in which the contents of the specified property are stored.</w:t>
        </w:r>
      </w:ins>
    </w:p>
    <w:p w14:paraId="5A325015" w14:textId="7A74BC70" w:rsidR="008A4421" w:rsidRDefault="008A4421" w:rsidP="008A4421">
      <w:pPr>
        <w:pStyle w:val="Note"/>
        <w:rPr>
          <w:ins w:id="288" w:author="Laurence Golding" w:date="2018-08-25T08:57:00Z"/>
        </w:rPr>
      </w:pPr>
      <w:ins w:id="289" w:author="Laurence Golding" w:date="2018-08-25T08:55:00Z">
        <w:r>
          <w:t>EXAMPLE</w:t>
        </w:r>
      </w:ins>
      <w:ins w:id="290" w:author="Laurence Golding" w:date="2018-08-25T09:35:00Z">
        <w:r w:rsidR="00437595">
          <w:t xml:space="preserve"> 1</w:t>
        </w:r>
      </w:ins>
      <w:ins w:id="291" w:author="Laurence Golding" w:date="2018-08-25T08:55:00Z">
        <w:r>
          <w:t>:</w:t>
        </w:r>
      </w:ins>
      <w:ins w:id="292" w:author="Laurence Golding" w:date="2018-08-25T08:56:00Z">
        <w:r>
          <w:t xml:space="preserve"> In this example, the </w:t>
        </w:r>
        <w:r w:rsidRPr="008A4421">
          <w:rPr>
            <w:rStyle w:val="CODEtemp"/>
          </w:rPr>
          <w:t>run.files</w:t>
        </w:r>
        <w:r>
          <w:t xml:space="preserve"> property</w:t>
        </w:r>
      </w:ins>
      <w:ins w:id="293" w:author="Laurence Golding" w:date="2018-08-25T09:30:00Z">
        <w:r w:rsidR="00090C30">
          <w:t xml:space="preserve"> (</w:t>
        </w:r>
      </w:ins>
      <w:ins w:id="294" w:author="Laurence Golding" w:date="2018-08-25T09:31:00Z">
        <w:r w:rsidR="00090C30">
          <w:t>§</w:t>
        </w:r>
        <w:r w:rsidR="00090C30">
          <w:fldChar w:fldCharType="begin"/>
        </w:r>
        <w:r w:rsidR="00090C30">
          <w:instrText xml:space="preserve"> REF _Ref507667580 \r \h </w:instrText>
        </w:r>
      </w:ins>
      <w:r w:rsidR="00090C30">
        <w:fldChar w:fldCharType="separate"/>
      </w:r>
      <w:ins w:id="295" w:author="Laurence Golding" w:date="2018-08-25T09:31:00Z">
        <w:r w:rsidR="00090C30">
          <w:t>3.11.14</w:t>
        </w:r>
        <w:r w:rsidR="00090C30">
          <w:fldChar w:fldCharType="end"/>
        </w:r>
      </w:ins>
      <w:ins w:id="296" w:author="Laurence Golding" w:date="2018-08-25T09:30:00Z">
        <w:r w:rsidR="00090C30">
          <w:t>)</w:t>
        </w:r>
      </w:ins>
      <w:ins w:id="297" w:author="Laurence Golding" w:date="2018-08-25T08:56:00Z">
        <w:r>
          <w:t xml:space="preserve"> is stored in the file </w:t>
        </w:r>
        <w:r w:rsidRPr="008A4421">
          <w:rPr>
            <w:rStyle w:val="CODEtemp"/>
          </w:rPr>
          <w:t>C:\logs\</w:t>
        </w:r>
        <w:bookmarkStart w:id="298" w:name="_Hlk522953100"/>
        <w:r w:rsidRPr="008A4421">
          <w:rPr>
            <w:rStyle w:val="CODEtemp"/>
          </w:rPr>
          <w:t>scantool.</w:t>
        </w:r>
      </w:ins>
      <w:ins w:id="299" w:author="Laurence Golding" w:date="2018-08-25T08:58:00Z">
        <w:r>
          <w:rPr>
            <w:rStyle w:val="CODEtemp"/>
          </w:rPr>
          <w:t>files</w:t>
        </w:r>
      </w:ins>
      <w:ins w:id="300" w:author="Laurence Golding" w:date="2018-08-25T08:56:00Z">
        <w:r w:rsidRPr="008A4421">
          <w:rPr>
            <w:rStyle w:val="CODEtemp"/>
          </w:rPr>
          <w:t>.sari</w:t>
        </w:r>
      </w:ins>
      <w:ins w:id="301" w:author="Laurence Golding" w:date="2018-08-25T08:57:00Z">
        <w:r w:rsidRPr="008A4421">
          <w:rPr>
            <w:rStyle w:val="CODEtemp"/>
          </w:rPr>
          <w:t>f</w:t>
        </w:r>
      </w:ins>
      <w:bookmarkEnd w:id="298"/>
      <w:ins w:id="302" w:author="Laurence Golding" w:date="2018-08-25T09:30:00Z">
        <w:r w:rsidR="00090C30">
          <w:t xml:space="preserve">, and the </w:t>
        </w:r>
        <w:proofErr w:type="spellStart"/>
        <w:r w:rsidR="00090C30" w:rsidRPr="00090C30">
          <w:rPr>
            <w:rStyle w:val="CODEtemp"/>
          </w:rPr>
          <w:t>run.resources</w:t>
        </w:r>
        <w:proofErr w:type="spellEnd"/>
        <w:r w:rsidR="00090C30">
          <w:t xml:space="preserve"> property</w:t>
        </w:r>
      </w:ins>
      <w:ins w:id="303" w:author="Laurence Golding" w:date="2018-08-25T09:31:00Z">
        <w:r w:rsidR="00090C30">
          <w:t xml:space="preserve"> (</w:t>
        </w:r>
        <w:r w:rsidR="00090C30">
          <w:t>§</w:t>
        </w:r>
      </w:ins>
      <w:ins w:id="304" w:author="Laurence Golding" w:date="2018-08-25T09:32:00Z">
        <w:r w:rsidR="00090C30">
          <w:fldChar w:fldCharType="begin"/>
        </w:r>
        <w:r w:rsidR="00090C30">
          <w:instrText xml:space="preserve"> REF _Ref493404878 \r \h </w:instrText>
        </w:r>
      </w:ins>
      <w:r w:rsidR="00090C30">
        <w:fldChar w:fldCharType="separate"/>
      </w:r>
      <w:ins w:id="305" w:author="Laurence Golding" w:date="2018-08-25T09:32:00Z">
        <w:r w:rsidR="00090C30">
          <w:t>3.11.18</w:t>
        </w:r>
        <w:r w:rsidR="00090C30">
          <w:fldChar w:fldCharType="end"/>
        </w:r>
      </w:ins>
      <w:ins w:id="306" w:author="Laurence Golding" w:date="2018-08-25T09:31:00Z">
        <w:r w:rsidR="00090C30">
          <w:t>)</w:t>
        </w:r>
      </w:ins>
      <w:ins w:id="307" w:author="Laurence Golding" w:date="2018-08-25T09:30:00Z">
        <w:r w:rsidR="00090C30">
          <w:t xml:space="preserve"> is stored in the file </w:t>
        </w:r>
      </w:ins>
      <w:ins w:id="308" w:author="Laurence Golding" w:date="2018-08-25T09:32:00Z">
        <w:r w:rsidR="00090C30" w:rsidRPr="008A4421">
          <w:rPr>
            <w:rStyle w:val="CODEtemp"/>
          </w:rPr>
          <w:t>C:\logs\scantool.</w:t>
        </w:r>
        <w:r w:rsidR="00090C30">
          <w:rPr>
            <w:rStyle w:val="CODEtemp"/>
          </w:rPr>
          <w:t>resources</w:t>
        </w:r>
        <w:r w:rsidR="00090C30" w:rsidRPr="008A4421">
          <w:rPr>
            <w:rStyle w:val="CODEtemp"/>
          </w:rPr>
          <w:t>.sarif</w:t>
        </w:r>
        <w:r w:rsidR="00090C30">
          <w:t>.</w:t>
        </w:r>
      </w:ins>
    </w:p>
    <w:p w14:paraId="2762BF6A" w14:textId="22D11C97" w:rsidR="008A4421" w:rsidRDefault="008A4421" w:rsidP="008A4421">
      <w:pPr>
        <w:pStyle w:val="Code"/>
        <w:rPr>
          <w:ins w:id="309" w:author="Laurence Golding" w:date="2018-08-25T08:59:00Z"/>
        </w:rPr>
      </w:pPr>
      <w:proofErr w:type="gramStart"/>
      <w:ins w:id="310" w:author="Laurence Golding" w:date="2018-08-25T08:58:00Z">
        <w:r>
          <w:t xml:space="preserve">{  </w:t>
        </w:r>
        <w:proofErr w:type="gramEnd"/>
        <w:r>
          <w:t xml:space="preserve">                      </w:t>
        </w:r>
      </w:ins>
      <w:ins w:id="311" w:author="Laurence Golding" w:date="2018-08-25T09:00:00Z">
        <w:r>
          <w:t xml:space="preserve"> </w:t>
        </w:r>
      </w:ins>
      <w:ins w:id="312" w:author="Laurence Golding" w:date="2018-08-25T08:58:00Z">
        <w:r>
          <w:t xml:space="preserve"> # A run object.</w:t>
        </w:r>
      </w:ins>
    </w:p>
    <w:p w14:paraId="248259A7" w14:textId="716D77B0" w:rsidR="008A4421" w:rsidRDefault="008A4421" w:rsidP="008A4421">
      <w:pPr>
        <w:pStyle w:val="Code"/>
        <w:rPr>
          <w:ins w:id="313" w:author="Laurence Golding" w:date="2018-08-25T09:00:00Z"/>
        </w:rPr>
      </w:pPr>
      <w:ins w:id="314" w:author="Laurence Golding" w:date="2018-08-25T08:59:00Z">
        <w:r>
          <w:t xml:space="preserve">  "</w:t>
        </w:r>
        <w:proofErr w:type="spellStart"/>
        <w:r>
          <w:t>originalUriBaseIds</w:t>
        </w:r>
      </w:ins>
      <w:proofErr w:type="spellEnd"/>
      <w:ins w:id="315" w:author="Laurence Golding" w:date="2018-08-25T09:00:00Z">
        <w:r>
          <w:t xml:space="preserve">": </w:t>
        </w:r>
        <w:proofErr w:type="gramStart"/>
        <w:r>
          <w:t>{  #</w:t>
        </w:r>
        <w:proofErr w:type="gramEnd"/>
        <w:r>
          <w:t xml:space="preserve"> See </w:t>
        </w:r>
        <w:r>
          <w:t>§</w:t>
        </w:r>
        <w:r>
          <w:fldChar w:fldCharType="begin"/>
        </w:r>
        <w:r>
          <w:instrText xml:space="preserve"> REF _Ref508869459 \r \h </w:instrText>
        </w:r>
      </w:ins>
      <w:r>
        <w:fldChar w:fldCharType="separate"/>
      </w:r>
      <w:ins w:id="316" w:author="Laurence Golding" w:date="2018-08-25T09:00:00Z">
        <w:r>
          <w:t>3.11.13</w:t>
        </w:r>
        <w:r>
          <w:fldChar w:fldCharType="end"/>
        </w:r>
      </w:ins>
    </w:p>
    <w:p w14:paraId="0F959C6B" w14:textId="213FFF34" w:rsidR="008A4421" w:rsidRDefault="008A4421" w:rsidP="008A4421">
      <w:pPr>
        <w:pStyle w:val="Code"/>
        <w:rPr>
          <w:ins w:id="317" w:author="Laurence Golding" w:date="2018-08-25T09:00:00Z"/>
        </w:rPr>
      </w:pPr>
      <w:ins w:id="318" w:author="Laurence Golding" w:date="2018-08-25T09:00:00Z">
        <w:r>
          <w:t xml:space="preserve">    "LOGS</w:t>
        </w:r>
      </w:ins>
      <w:ins w:id="319" w:author="Laurence Golding" w:date="2018-08-25T09:01:00Z">
        <w:r>
          <w:t>DIR": "</w:t>
        </w:r>
      </w:ins>
      <w:ins w:id="320" w:author="Laurence Golding" w:date="2018-08-25T09:29:00Z">
        <w:r w:rsidR="00090C30">
          <w:t>file:///C:/logs"</w:t>
        </w:r>
      </w:ins>
    </w:p>
    <w:p w14:paraId="08451581" w14:textId="3196E5E5" w:rsidR="008A4421" w:rsidRDefault="008A4421" w:rsidP="008A4421">
      <w:pPr>
        <w:pStyle w:val="Code"/>
        <w:rPr>
          <w:ins w:id="321" w:author="Laurence Golding" w:date="2018-08-25T08:58:00Z"/>
        </w:rPr>
      </w:pPr>
      <w:ins w:id="322" w:author="Laurence Golding" w:date="2018-08-25T09:00:00Z">
        <w:r>
          <w:t xml:space="preserve">  },</w:t>
        </w:r>
      </w:ins>
    </w:p>
    <w:p w14:paraId="10375D44" w14:textId="614741BF" w:rsidR="008A4421" w:rsidRDefault="008A4421" w:rsidP="008A4421">
      <w:pPr>
        <w:pStyle w:val="Code"/>
        <w:rPr>
          <w:ins w:id="323" w:author="Laurence Golding" w:date="2018-08-25T08:58:00Z"/>
        </w:rPr>
      </w:pPr>
      <w:ins w:id="324" w:author="Laurence Golding" w:date="2018-08-25T08:58:00Z">
        <w:r>
          <w:t xml:space="preserve">  "</w:t>
        </w:r>
        <w:proofErr w:type="spellStart"/>
        <w:r>
          <w:t>externalFiles</w:t>
        </w:r>
        <w:proofErr w:type="spellEnd"/>
        <w:r>
          <w:t>": {</w:t>
        </w:r>
      </w:ins>
    </w:p>
    <w:p w14:paraId="05B21601" w14:textId="054E8AB1" w:rsidR="008A4421" w:rsidRDefault="008A4421" w:rsidP="008A4421">
      <w:pPr>
        <w:pStyle w:val="Code"/>
        <w:rPr>
          <w:ins w:id="325" w:author="Laurence Golding" w:date="2018-08-25T08:58:00Z"/>
        </w:rPr>
      </w:pPr>
      <w:ins w:id="326" w:author="Laurence Golding" w:date="2018-08-25T08:58:00Z">
        <w:r>
          <w:t xml:space="preserve">    "files": {</w:t>
        </w:r>
      </w:ins>
    </w:p>
    <w:p w14:paraId="312B54A9" w14:textId="48DFD9F8" w:rsidR="008A4421" w:rsidRDefault="008A4421" w:rsidP="008A4421">
      <w:pPr>
        <w:pStyle w:val="Code"/>
        <w:rPr>
          <w:ins w:id="327" w:author="Laurence Golding" w:date="2018-08-25T08:59:00Z"/>
        </w:rPr>
      </w:pPr>
      <w:ins w:id="328" w:author="Laurence Golding" w:date="2018-08-25T08:58:00Z">
        <w:r>
          <w:t xml:space="preserve">   </w:t>
        </w:r>
      </w:ins>
      <w:ins w:id="329" w:author="Laurence Golding" w:date="2018-08-25T08:59:00Z">
        <w:r>
          <w:t xml:space="preserve">   "uri": "</w:t>
        </w:r>
        <w:proofErr w:type="spellStart"/>
        <w:proofErr w:type="gramStart"/>
        <w:r>
          <w:t>scantool.files</w:t>
        </w:r>
        <w:proofErr w:type="gramEnd"/>
        <w:r>
          <w:t>.sarif</w:t>
        </w:r>
        <w:proofErr w:type="spellEnd"/>
        <w:r>
          <w:t>",</w:t>
        </w:r>
      </w:ins>
    </w:p>
    <w:p w14:paraId="4EB9DAC5" w14:textId="1382576D" w:rsidR="008A4421" w:rsidRDefault="008A4421" w:rsidP="008A4421">
      <w:pPr>
        <w:pStyle w:val="Code"/>
        <w:rPr>
          <w:ins w:id="330" w:author="Laurence Golding" w:date="2018-08-25T08:58:00Z"/>
        </w:rPr>
      </w:pPr>
      <w:ins w:id="331" w:author="Laurence Golding" w:date="2018-08-25T08:59:00Z">
        <w:r>
          <w:t xml:space="preserve">      "</w:t>
        </w:r>
        <w:proofErr w:type="spellStart"/>
        <w:r>
          <w:t>uriBaseId</w:t>
        </w:r>
        <w:proofErr w:type="spellEnd"/>
        <w:r>
          <w:t>": "LOGSDIR"</w:t>
        </w:r>
      </w:ins>
    </w:p>
    <w:p w14:paraId="63DB4190" w14:textId="2FA6509B" w:rsidR="008A4421" w:rsidRDefault="008A4421" w:rsidP="008A4421">
      <w:pPr>
        <w:pStyle w:val="Code"/>
        <w:rPr>
          <w:ins w:id="332" w:author="Laurence Golding" w:date="2018-08-25T09:30:00Z"/>
        </w:rPr>
      </w:pPr>
      <w:ins w:id="333" w:author="Laurence Golding" w:date="2018-08-25T08:58:00Z">
        <w:r>
          <w:t xml:space="preserve">    }</w:t>
        </w:r>
      </w:ins>
      <w:ins w:id="334" w:author="Laurence Golding" w:date="2018-08-25T09:29:00Z">
        <w:r w:rsidR="00090C30">
          <w:t>,</w:t>
        </w:r>
      </w:ins>
    </w:p>
    <w:p w14:paraId="1A6F1983" w14:textId="049E25EB" w:rsidR="00090C30" w:rsidRDefault="00090C30" w:rsidP="008A4421">
      <w:pPr>
        <w:pStyle w:val="Code"/>
        <w:rPr>
          <w:ins w:id="335" w:author="Laurence Golding" w:date="2018-08-25T08:58:00Z"/>
        </w:rPr>
      </w:pPr>
      <w:ins w:id="336" w:author="Laurence Golding" w:date="2018-08-25T09:30:00Z">
        <w:r>
          <w:t xml:space="preserve">    "resources": {</w:t>
        </w:r>
      </w:ins>
    </w:p>
    <w:p w14:paraId="265AB18E" w14:textId="1323ACE6" w:rsidR="00090C30" w:rsidRDefault="00090C30" w:rsidP="00090C30">
      <w:pPr>
        <w:pStyle w:val="Code"/>
        <w:rPr>
          <w:ins w:id="337" w:author="Laurence Golding" w:date="2018-08-25T09:32:00Z"/>
        </w:rPr>
      </w:pPr>
      <w:ins w:id="338" w:author="Laurence Golding" w:date="2018-08-25T09:32:00Z">
        <w:r>
          <w:t xml:space="preserve">      "uri": "</w:t>
        </w:r>
        <w:proofErr w:type="spellStart"/>
        <w:r>
          <w:t>scantool.</w:t>
        </w:r>
        <w:proofErr w:type="gramStart"/>
        <w:r>
          <w:t>resources</w:t>
        </w:r>
        <w:r>
          <w:t>.sarif</w:t>
        </w:r>
        <w:proofErr w:type="spellEnd"/>
        <w:proofErr w:type="gramEnd"/>
        <w:r>
          <w:t>",</w:t>
        </w:r>
      </w:ins>
    </w:p>
    <w:p w14:paraId="005A63A4" w14:textId="77777777" w:rsidR="00090C30" w:rsidRDefault="00090C30" w:rsidP="00090C30">
      <w:pPr>
        <w:pStyle w:val="Code"/>
        <w:rPr>
          <w:ins w:id="339" w:author="Laurence Golding" w:date="2018-08-25T09:32:00Z"/>
        </w:rPr>
      </w:pPr>
      <w:ins w:id="340" w:author="Laurence Golding" w:date="2018-08-25T09:32:00Z">
        <w:r>
          <w:t xml:space="preserve">      "</w:t>
        </w:r>
        <w:proofErr w:type="spellStart"/>
        <w:r>
          <w:t>uriBaseId</w:t>
        </w:r>
        <w:proofErr w:type="spellEnd"/>
        <w:r>
          <w:t>": "LOGSDIR"</w:t>
        </w:r>
      </w:ins>
    </w:p>
    <w:p w14:paraId="08C30E13" w14:textId="20C2ECBC" w:rsidR="008A4421" w:rsidRDefault="008A4421" w:rsidP="008A4421">
      <w:pPr>
        <w:pStyle w:val="Code"/>
        <w:rPr>
          <w:ins w:id="341" w:author="Laurence Golding" w:date="2018-08-25T08:58:00Z"/>
        </w:rPr>
      </w:pPr>
      <w:ins w:id="342" w:author="Laurence Golding" w:date="2018-08-25T08:58:00Z">
        <w:r>
          <w:t xml:space="preserve">  }</w:t>
        </w:r>
      </w:ins>
    </w:p>
    <w:p w14:paraId="389FE5D5" w14:textId="6940F072" w:rsidR="008A4421" w:rsidRPr="008A4421" w:rsidRDefault="008A4421" w:rsidP="008A4421">
      <w:pPr>
        <w:pStyle w:val="Code"/>
        <w:rPr>
          <w:ins w:id="343" w:author="Laurence Golding" w:date="2018-08-25T08:49:00Z"/>
        </w:rPr>
      </w:pPr>
      <w:ins w:id="344" w:author="Laurence Golding" w:date="2018-08-25T08:58:00Z">
        <w:r>
          <w:t>}</w:t>
        </w:r>
      </w:ins>
    </w:p>
    <w:p w14:paraId="47108745" w14:textId="339F47C3" w:rsidR="008A4421" w:rsidRDefault="00437595" w:rsidP="00E15036">
      <w:pPr>
        <w:rPr>
          <w:ins w:id="345" w:author="Laurence Golding" w:date="2018-08-25T09:35:00Z"/>
        </w:rPr>
      </w:pPr>
      <w:ins w:id="346" w:author="Laurence Golding" w:date="2018-08-25T09:34:00Z">
        <w:r>
          <w:t>Each</w:t>
        </w:r>
      </w:ins>
      <w:ins w:id="347" w:author="Laurence Golding" w:date="2018-08-25T08:49:00Z">
        <w:r w:rsidR="008A4421">
          <w:t xml:space="preserve"> externalizable file</w:t>
        </w:r>
      </w:ins>
      <w:ins w:id="348" w:author="Laurence Golding" w:date="2018-08-25T09:34:00Z">
        <w:r>
          <w:t xml:space="preserve"> </w:t>
        </w:r>
        <w:r>
          <w:rPr>
            <w:b/>
          </w:rPr>
          <w:t>SHALL</w:t>
        </w:r>
        <w:r>
          <w:t xml:space="preserve"> conform to the requirements of</w:t>
        </w:r>
      </w:ins>
      <w:ins w:id="349" w:author="Laurence Golding" w:date="2018-08-25T09:35:00Z">
        <w:r>
          <w:t xml:space="preserve"> the property whose value it contains.</w:t>
        </w:r>
      </w:ins>
    </w:p>
    <w:p w14:paraId="1BF3EE18" w14:textId="54EE7B01" w:rsidR="00437595" w:rsidRDefault="00437595" w:rsidP="00437595">
      <w:pPr>
        <w:pStyle w:val="Note"/>
        <w:rPr>
          <w:ins w:id="350" w:author="Laurence Golding" w:date="2018-08-25T09:38:00Z"/>
        </w:rPr>
      </w:pPr>
      <w:ins w:id="351" w:author="Laurence Golding" w:date="2018-08-25T09:35:00Z">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ins>
      <w:ins w:id="352" w:author="Laurence Golding" w:date="2018-08-25T09:36:00Z">
        <w:r>
          <w:rPr>
            <w:rStyle w:val="CODEtemp"/>
          </w:rPr>
          <w:t>run.f</w:t>
        </w:r>
      </w:ins>
      <w:ins w:id="353" w:author="Laurence Golding" w:date="2018-08-25T09:35:00Z">
        <w:r w:rsidRPr="00437595">
          <w:rPr>
            <w:rStyle w:val="CODEtemp"/>
          </w:rPr>
          <w:t>iles</w:t>
        </w:r>
        <w:r>
          <w:t xml:space="preserve"> property</w:t>
        </w:r>
      </w:ins>
      <w:ins w:id="354" w:author="Laurence Golding" w:date="2018-08-25T09:36:00Z">
        <w:r>
          <w:t>,</w:t>
        </w:r>
      </w:ins>
      <w:ins w:id="355" w:author="Laurence Golding" w:date="2018-08-25T09:35:00Z">
        <w:r>
          <w:t xml:space="preserve"> </w:t>
        </w:r>
      </w:ins>
      <w:ins w:id="356" w:author="Laurence Golding" w:date="2018-08-25T09:36:00Z">
        <w:r>
          <w:t xml:space="preserve">conforms to the requirements for </w:t>
        </w:r>
        <w:r w:rsidRPr="00437595">
          <w:rPr>
            <w:rStyle w:val="CODEtemp"/>
          </w:rPr>
          <w:t>run.files</w:t>
        </w:r>
        <w:r>
          <w:t xml:space="preserve">: a JSON object whose property </w:t>
        </w:r>
      </w:ins>
      <w:ins w:id="357" w:author="Laurence Golding" w:date="2018-08-25T09:37:00Z">
        <w:r>
          <w:t>names are URI-valued strings and whose property values are file objects (</w:t>
        </w:r>
        <w:r>
          <w:t>§</w:t>
        </w:r>
      </w:ins>
      <w:ins w:id="358" w:author="Laurence Golding" w:date="2018-08-25T09:38:00Z">
        <w:r>
          <w:fldChar w:fldCharType="begin"/>
        </w:r>
        <w:r>
          <w:instrText xml:space="preserve"> REF _Ref493403111 \r \h </w:instrText>
        </w:r>
      </w:ins>
      <w:r>
        <w:fldChar w:fldCharType="separate"/>
      </w:r>
      <w:ins w:id="359" w:author="Laurence Golding" w:date="2018-08-25T09:38:00Z">
        <w:r>
          <w:t>3.17</w:t>
        </w:r>
        <w:r>
          <w:fldChar w:fldCharType="end"/>
        </w:r>
      </w:ins>
      <w:ins w:id="360" w:author="Laurence Golding" w:date="2018-08-25T09:37:00Z">
        <w:r>
          <w:t>).</w:t>
        </w:r>
      </w:ins>
    </w:p>
    <w:p w14:paraId="6481910A" w14:textId="749FDE28" w:rsidR="00437595" w:rsidRDefault="00437595" w:rsidP="00437595">
      <w:pPr>
        <w:pStyle w:val="Code"/>
        <w:rPr>
          <w:ins w:id="361" w:author="Laurence Golding" w:date="2018-08-25T09:38:00Z"/>
        </w:rPr>
      </w:pPr>
      <w:ins w:id="362" w:author="Laurence Golding" w:date="2018-08-25T09:38:00Z">
        <w:r>
          <w:t>{</w:t>
        </w:r>
      </w:ins>
    </w:p>
    <w:p w14:paraId="59A61EE6" w14:textId="1BC0E2BE" w:rsidR="00437595" w:rsidRDefault="00437595" w:rsidP="00437595">
      <w:pPr>
        <w:pStyle w:val="Code"/>
        <w:rPr>
          <w:ins w:id="363" w:author="Laurence Golding" w:date="2018-08-25T09:38:00Z"/>
        </w:rPr>
      </w:pPr>
      <w:ins w:id="364" w:author="Laurence Golding" w:date="2018-08-25T09:38:00Z">
        <w:r>
          <w:t xml:space="preserve">  "</w:t>
        </w:r>
      </w:ins>
      <w:ins w:id="365" w:author="Laurence Golding" w:date="2018-08-25T09:39:00Z">
        <w:r>
          <w:t>ui/</w:t>
        </w:r>
        <w:proofErr w:type="spellStart"/>
        <w:r>
          <w:t>window.c</w:t>
        </w:r>
      </w:ins>
      <w:proofErr w:type="spellEnd"/>
      <w:ins w:id="366" w:author="Laurence Golding" w:date="2018-08-25T09:38:00Z">
        <w:r>
          <w:t>: {</w:t>
        </w:r>
      </w:ins>
    </w:p>
    <w:p w14:paraId="54FC3778" w14:textId="30BAE7F8" w:rsidR="00437595" w:rsidRDefault="00437595" w:rsidP="00437595">
      <w:pPr>
        <w:pStyle w:val="Code"/>
        <w:rPr>
          <w:ins w:id="367" w:author="Laurence Golding" w:date="2018-08-25T09:39:00Z"/>
        </w:rPr>
      </w:pPr>
      <w:ins w:id="368" w:author="Laurence Golding" w:date="2018-08-25T09:38:00Z">
        <w:r>
          <w:t xml:space="preserve">    "</w:t>
        </w:r>
        <w:proofErr w:type="spellStart"/>
        <w:r>
          <w:t>mimeType</w:t>
        </w:r>
        <w:proofErr w:type="spellEnd"/>
        <w:r>
          <w:t>": "</w:t>
        </w:r>
      </w:ins>
      <w:proofErr w:type="spellStart"/>
      <w:ins w:id="369" w:author="Laurence Golding" w:date="2018-08-25T09:39:00Z">
        <w:r>
          <w:t>x-c</w:t>
        </w:r>
      </w:ins>
      <w:proofErr w:type="spellEnd"/>
      <w:ins w:id="370" w:author="Laurence Golding" w:date="2018-08-25T09:38:00Z">
        <w:r>
          <w:t>"</w:t>
        </w:r>
      </w:ins>
      <w:ins w:id="371" w:author="Laurence Golding" w:date="2018-08-25T09:39:00Z">
        <w:r>
          <w:t>,</w:t>
        </w:r>
      </w:ins>
    </w:p>
    <w:p w14:paraId="0D61D529" w14:textId="77CDB072" w:rsidR="00437595" w:rsidRDefault="00437595" w:rsidP="00437595">
      <w:pPr>
        <w:pStyle w:val="Code"/>
        <w:rPr>
          <w:ins w:id="372" w:author="Laurence Golding" w:date="2018-08-25T09:39:00Z"/>
        </w:rPr>
      </w:pPr>
      <w:ins w:id="373" w:author="Laurence Golding" w:date="2018-08-25T09:39:00Z">
        <w:r>
          <w:t xml:space="preserve">    "hashes": {</w:t>
        </w:r>
      </w:ins>
    </w:p>
    <w:p w14:paraId="28F7101C" w14:textId="13329F21" w:rsidR="00437595" w:rsidRDefault="00437595" w:rsidP="00437595">
      <w:pPr>
        <w:pStyle w:val="Code"/>
        <w:rPr>
          <w:ins w:id="374" w:author="Laurence Golding" w:date="2018-08-25T09:39:00Z"/>
        </w:rPr>
      </w:pPr>
      <w:ins w:id="375" w:author="Laurence Golding" w:date="2018-08-25T09:39:00Z">
        <w:r>
          <w:t xml:space="preserve">      "sha-256": "..."</w:t>
        </w:r>
      </w:ins>
    </w:p>
    <w:p w14:paraId="573A352A" w14:textId="24B967BE" w:rsidR="00437595" w:rsidRDefault="00437595" w:rsidP="00437595">
      <w:pPr>
        <w:pStyle w:val="Code"/>
        <w:rPr>
          <w:ins w:id="376" w:author="Laurence Golding" w:date="2018-08-25T09:38:00Z"/>
        </w:rPr>
      </w:pPr>
      <w:ins w:id="377" w:author="Laurence Golding" w:date="2018-08-25T09:39:00Z">
        <w:r>
          <w:t xml:space="preserve">    }</w:t>
        </w:r>
      </w:ins>
    </w:p>
    <w:p w14:paraId="6AE8CF3B" w14:textId="77777777" w:rsidR="00437595" w:rsidRDefault="00437595" w:rsidP="00437595">
      <w:pPr>
        <w:pStyle w:val="Code"/>
        <w:rPr>
          <w:ins w:id="378" w:author="Laurence Golding" w:date="2018-08-25T09:38:00Z"/>
        </w:rPr>
      </w:pPr>
      <w:ins w:id="379" w:author="Laurence Golding" w:date="2018-08-25T09:38:00Z">
        <w:r>
          <w:t xml:space="preserve">  },</w:t>
        </w:r>
      </w:ins>
    </w:p>
    <w:p w14:paraId="4EE9657C" w14:textId="00534046" w:rsidR="00437595" w:rsidRDefault="00437595" w:rsidP="00437595">
      <w:pPr>
        <w:pStyle w:val="Code"/>
        <w:rPr>
          <w:ins w:id="380" w:author="Laurence Golding" w:date="2018-08-25T09:38:00Z"/>
        </w:rPr>
      </w:pPr>
      <w:ins w:id="381" w:author="Laurence Golding" w:date="2018-08-25T09:38:00Z">
        <w:r>
          <w:t xml:space="preserve">  </w:t>
        </w:r>
      </w:ins>
      <w:ins w:id="382" w:author="Laurence Golding" w:date="2018-08-25T09:41:00Z">
        <w:r>
          <w:t>...</w:t>
        </w:r>
      </w:ins>
    </w:p>
    <w:p w14:paraId="5BF1C0E2" w14:textId="02ABA856" w:rsidR="00437595" w:rsidDel="00C43CC5" w:rsidRDefault="00437595" w:rsidP="00437595">
      <w:pPr>
        <w:pStyle w:val="Code"/>
        <w:rPr>
          <w:del w:id="383" w:author="Laurence Golding" w:date="2018-08-25T09:38:00Z"/>
        </w:rPr>
      </w:pPr>
      <w:ins w:id="384" w:author="Laurence Golding" w:date="2018-08-25T09:38:00Z">
        <w:r>
          <w:lastRenderedPageBreak/>
          <w:t>}</w:t>
        </w:r>
      </w:ins>
    </w:p>
    <w:p w14:paraId="0E65AFBB" w14:textId="54F6BA73" w:rsidR="00C43CC5" w:rsidRDefault="00C43CC5" w:rsidP="00C43CC5">
      <w:pPr>
        <w:rPr>
          <w:ins w:id="385" w:author="Laurence Golding" w:date="2018-08-25T10:00:00Z"/>
        </w:rPr>
      </w:pPr>
      <w:ins w:id="386" w:author="Laurence Golding" w:date="2018-08-25T09:48:00Z">
        <w:r>
          <w:t>If a property app</w:t>
        </w:r>
      </w:ins>
      <w:ins w:id="387" w:author="Laurence Golding" w:date="2018-08-25T09:49:00Z">
        <w:r>
          <w:t xml:space="preserve">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ins>
      <w:proofErr w:type="spellEnd"/>
      <w:ins w:id="388" w:author="Laurence Golding" w:date="2018-08-25T09:59:00Z">
        <w:r>
          <w:t>.</w:t>
        </w:r>
      </w:ins>
      <w:ins w:id="389" w:author="Laurence Golding" w:date="2018-08-25T09:50:00Z">
        <w:r>
          <w:t xml:space="preserve"> Even if th</w:t>
        </w:r>
      </w:ins>
      <w:ins w:id="390" w:author="Laurence Golding" w:date="2018-08-25T09:51:00Z">
        <w:r>
          <w:t xml:space="preserve">e property name erroneously appears in </w:t>
        </w:r>
        <w:proofErr w:type="spellStart"/>
        <w:r w:rsidRPr="00C43CC5">
          <w:rPr>
            <w:rStyle w:val="CODEtemp"/>
          </w:rPr>
          <w:t>externalFiles</w:t>
        </w:r>
        <w:proofErr w:type="spellEnd"/>
        <w:r>
          <w:t>,</w:t>
        </w:r>
      </w:ins>
      <w:ins w:id="391" w:author="Laurence Golding" w:date="2018-08-25T09:50:00Z">
        <w:r>
          <w:t xml:space="preserve"> a SARIF consumer </w:t>
        </w:r>
        <w:r>
          <w:rPr>
            <w:b/>
          </w:rPr>
          <w:t xml:space="preserve">SHALL </w:t>
        </w:r>
      </w:ins>
      <w:ins w:id="392" w:author="Laurence Golding" w:date="2018-08-25T10:00:00Z">
        <w:r>
          <w:t>ignor</w:t>
        </w:r>
      </w:ins>
      <w:ins w:id="393" w:author="Laurence Golding" w:date="2018-08-25T09:51:00Z">
        <w:r>
          <w:t xml:space="preserve">e the contents of the </w:t>
        </w:r>
      </w:ins>
      <w:ins w:id="394" w:author="Laurence Golding" w:date="2018-08-25T09:58:00Z">
        <w:r>
          <w:t>external file</w:t>
        </w:r>
      </w:ins>
      <w:ins w:id="395" w:author="Laurence Golding" w:date="2018-08-25T09:59:00Z">
        <w:r>
          <w:t>.</w:t>
        </w:r>
      </w:ins>
    </w:p>
    <w:p w14:paraId="6F4BF71F" w14:textId="767B6750" w:rsidR="000D32C1" w:rsidRDefault="000D32C1" w:rsidP="000D32C1">
      <w:pPr>
        <w:pStyle w:val="Heading3"/>
      </w:pPr>
      <w:bookmarkStart w:id="396" w:name="_Ref493351359"/>
      <w:bookmarkStart w:id="397" w:name="_Toc516224708"/>
      <w:proofErr w:type="spellStart"/>
      <w:r>
        <w:t>i</w:t>
      </w:r>
      <w:r w:rsidR="00435405">
        <w:t>nstanceGui</w:t>
      </w:r>
      <w:r>
        <w:t>d</w:t>
      </w:r>
      <w:proofErr w:type="spellEnd"/>
      <w:r>
        <w:t xml:space="preserve"> property</w:t>
      </w:r>
      <w:bookmarkEnd w:id="396"/>
      <w:bookmarkEnd w:id="397"/>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proofErr w:type="gramStart"/>
      <w:r w:rsidRPr="006066AC">
        <w:rPr>
          <w:rStyle w:val="CODEtemp"/>
        </w:rPr>
        <w:t>run.i</w:t>
      </w:r>
      <w:r w:rsidR="00435405">
        <w:rPr>
          <w:rStyle w:val="CODEtemp"/>
        </w:rPr>
        <w:t>nstanceGui</w:t>
      </w:r>
      <w:r w:rsidRPr="006066AC">
        <w:rPr>
          <w:rStyle w:val="CODEtemp"/>
        </w:rPr>
        <w:t>d</w:t>
      </w:r>
      <w:proofErr w:type="spellEnd"/>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398" w:name="_Ref513207134"/>
      <w:bookmarkStart w:id="399" w:name="_Toc516224709"/>
      <w:proofErr w:type="spellStart"/>
      <w:r>
        <w:t>logical</w:t>
      </w:r>
      <w:r w:rsidR="000D32C1">
        <w:t>Id</w:t>
      </w:r>
      <w:proofErr w:type="spellEnd"/>
      <w:r w:rsidR="000D32C1">
        <w:t xml:space="preserve"> property</w:t>
      </w:r>
      <w:bookmarkEnd w:id="398"/>
      <w:bookmarkEnd w:id="399"/>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00" w:name="_Toc516224710"/>
      <w:r>
        <w:t>description property</w:t>
      </w:r>
      <w:bookmarkEnd w:id="400"/>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01" w:name="_Ref493475805"/>
      <w:bookmarkStart w:id="402" w:name="_Toc516224711"/>
      <w:proofErr w:type="spellStart"/>
      <w:r>
        <w:lastRenderedPageBreak/>
        <w:t>baselineI</w:t>
      </w:r>
      <w:r w:rsidR="00435405">
        <w:t>nstanceGui</w:t>
      </w:r>
      <w:r>
        <w:t>d</w:t>
      </w:r>
      <w:proofErr w:type="spellEnd"/>
      <w:r>
        <w:t xml:space="preserve"> property</w:t>
      </w:r>
      <w:bookmarkEnd w:id="401"/>
      <w:bookmarkEnd w:id="402"/>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03" w:name="_Ref514325384"/>
      <w:bookmarkStart w:id="404" w:name="_Ref514325738"/>
      <w:bookmarkStart w:id="405" w:name="_Toc516224712"/>
      <w:proofErr w:type="spellStart"/>
      <w:r>
        <w:t>automation</w:t>
      </w:r>
      <w:r w:rsidR="00435405">
        <w:t>Logical</w:t>
      </w:r>
      <w:r>
        <w:t>Id</w:t>
      </w:r>
      <w:proofErr w:type="spellEnd"/>
      <w:r>
        <w:t xml:space="preserve"> property</w:t>
      </w:r>
      <w:bookmarkEnd w:id="403"/>
      <w:bookmarkEnd w:id="404"/>
      <w:bookmarkEnd w:id="405"/>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6" w:name="_Toc516224713"/>
      <w:r>
        <w:t>architecture property</w:t>
      </w:r>
      <w:bookmarkEnd w:id="40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7" w:name="_Ref493350956"/>
      <w:bookmarkStart w:id="408" w:name="_Toc516224714"/>
      <w:r>
        <w:t>tool property</w:t>
      </w:r>
      <w:bookmarkEnd w:id="407"/>
      <w:bookmarkEnd w:id="40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9" w:name="_Ref507657941"/>
      <w:bookmarkStart w:id="410" w:name="_Toc516224715"/>
      <w:r>
        <w:t>invocation</w:t>
      </w:r>
      <w:r w:rsidR="00514F09">
        <w:t>s</w:t>
      </w:r>
      <w:r>
        <w:t xml:space="preserve"> property</w:t>
      </w:r>
      <w:bookmarkEnd w:id="409"/>
      <w:bookmarkEnd w:id="410"/>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6A478406" w:rsidR="00EB27F6" w:rsidRDefault="00EB27F6" w:rsidP="003B5868">
      <w:pPr>
        <w:rPr>
          <w:ins w:id="411" w:author="Laurence Golding" w:date="2018-08-25T09:44:00Z"/>
        </w:rPr>
      </w:pPr>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54A0D908" w14:textId="2EFE2F0C" w:rsidR="005F0607" w:rsidRPr="00EB27F6" w:rsidRDefault="005F0607" w:rsidP="003B5868">
      <w:ins w:id="412" w:author="Laurence Golding" w:date="2018-08-25T09:44:00Z">
        <w:r>
          <w:t xml:space="preserve">The </w:t>
        </w:r>
        <w:r w:rsidRPr="005F0607">
          <w:rPr>
            <w:rStyle w:val="CODEtemp"/>
          </w:rPr>
          <w:t>invocations</w:t>
        </w:r>
        <w:r>
          <w:t xml:space="preserve"> property is externalizable (</w:t>
        </w:r>
      </w:ins>
      <w:ins w:id="413" w:author="Laurence Golding" w:date="2018-08-25T09:45:00Z">
        <w:r w:rsidR="00825785">
          <w:t xml:space="preserve">see </w:t>
        </w:r>
        <w:r w:rsidRPr="003B5868">
          <w:t>§</w:t>
        </w:r>
        <w:r w:rsidR="00825785">
          <w:fldChar w:fldCharType="begin"/>
        </w:r>
        <w:r w:rsidR="00825785">
          <w:instrText xml:space="preserve"> REF _Ref522953645 \r \h </w:instrText>
        </w:r>
      </w:ins>
      <w:r w:rsidR="00825785">
        <w:fldChar w:fldCharType="separate"/>
      </w:r>
      <w:ins w:id="414" w:author="Laurence Golding" w:date="2018-08-25T09:45:00Z">
        <w:r w:rsidR="00825785">
          <w:t>3.11.2</w:t>
        </w:r>
        <w:r w:rsidR="00825785">
          <w:fldChar w:fldCharType="end"/>
        </w:r>
      </w:ins>
      <w:ins w:id="415" w:author="Laurence Golding" w:date="2018-08-25T09:44:00Z">
        <w:r>
          <w:t>).</w:t>
        </w:r>
      </w:ins>
    </w:p>
    <w:p w14:paraId="76F18E7D" w14:textId="09FC60AC" w:rsidR="00AC6C45" w:rsidRDefault="00AC6C45" w:rsidP="00AC6C45">
      <w:pPr>
        <w:pStyle w:val="Heading3"/>
      </w:pPr>
      <w:bookmarkStart w:id="416" w:name="_Toc516224716"/>
      <w:r>
        <w:t>conversion property</w:t>
      </w:r>
      <w:bookmarkEnd w:id="41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F5A2D48" w:rsidR="00AC6C45" w:rsidRDefault="00817B44" w:rsidP="00AC6C45">
      <w:pPr>
        <w:rPr>
          <w:ins w:id="417" w:author="Laurence Golding" w:date="2018-08-25T09:45: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6187F593" w14:textId="640ACAEA" w:rsidR="00825785" w:rsidRDefault="00825785" w:rsidP="00AC6C45">
      <w:ins w:id="418" w:author="Laurence Golding" w:date="2018-08-25T09:45:00Z">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5C2F822F" w14:textId="781C9151" w:rsidR="002315DB" w:rsidRDefault="002315DB" w:rsidP="002315DB">
      <w:pPr>
        <w:pStyle w:val="Heading3"/>
      </w:pPr>
      <w:bookmarkStart w:id="419" w:name="_Ref511829897"/>
      <w:bookmarkStart w:id="420" w:name="_Toc516224717"/>
      <w:proofErr w:type="spellStart"/>
      <w:r>
        <w:t>versionControlProvenance</w:t>
      </w:r>
      <w:proofErr w:type="spellEnd"/>
      <w:r>
        <w:t xml:space="preserve"> property</w:t>
      </w:r>
      <w:bookmarkEnd w:id="419"/>
      <w:bookmarkEnd w:id="420"/>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21" w:name="_Ref508869459"/>
      <w:bookmarkStart w:id="422" w:name="_Ref508869524"/>
      <w:bookmarkStart w:id="423" w:name="_Ref508869585"/>
      <w:bookmarkStart w:id="424" w:name="_Toc516224718"/>
      <w:bookmarkStart w:id="425" w:name="_Ref493345118"/>
      <w:proofErr w:type="spellStart"/>
      <w:r>
        <w:t>originalUriBaseIds</w:t>
      </w:r>
      <w:proofErr w:type="spellEnd"/>
      <w:r>
        <w:t xml:space="preserve"> property</w:t>
      </w:r>
      <w:bookmarkEnd w:id="421"/>
      <w:bookmarkEnd w:id="422"/>
      <w:bookmarkEnd w:id="423"/>
      <w:bookmarkEnd w:id="424"/>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lastRenderedPageBreak/>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xml:space="preserve">": </w:t>
      </w:r>
      <w:proofErr w:type="gramStart"/>
      <w:r>
        <w:t>{</w:t>
      </w:r>
      <w:r w:rsidR="00B213E1">
        <w:t xml:space="preserve">  </w:t>
      </w:r>
      <w:proofErr w:type="gramEnd"/>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6" w:name="_Ref507667580"/>
      <w:bookmarkStart w:id="427" w:name="_Toc516224719"/>
      <w:r>
        <w:t>files property</w:t>
      </w:r>
      <w:bookmarkEnd w:id="425"/>
      <w:bookmarkEnd w:id="426"/>
      <w:bookmarkEnd w:id="427"/>
    </w:p>
    <w:p w14:paraId="07E80975" w14:textId="24B82ABD" w:rsidR="006A16A8" w:rsidRDefault="006A16A8" w:rsidP="006A16A8">
      <w:pPr>
        <w:pStyle w:val="Heading4"/>
      </w:pPr>
      <w:bookmarkStart w:id="428" w:name="_Toc516224720"/>
      <w:r>
        <w:t>General</w:t>
      </w:r>
      <w:bookmarkEnd w:id="428"/>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w:t>
      </w:r>
      <w:r w:rsidR="00331070">
        <w:t>.</w:t>
      </w:r>
      <w:r w:rsidR="00331070">
        <w:t>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lastRenderedPageBreak/>
        <w:t xml:space="preserve">  }</w:t>
      </w:r>
    </w:p>
    <w:p w14:paraId="5CF8E829" w14:textId="0D175FBB" w:rsidR="003B5868" w:rsidRDefault="003B5868" w:rsidP="00C85F5E">
      <w:pPr>
        <w:pStyle w:val="Codesmall"/>
        <w:rPr>
          <w:ins w:id="429" w:author="Laurence Golding" w:date="2018-08-25T09:45:00Z"/>
        </w:rPr>
      </w:pPr>
      <w:r>
        <w:t>}</w:t>
      </w:r>
    </w:p>
    <w:p w14:paraId="54C051EA" w14:textId="758FFA6F" w:rsidR="00825785" w:rsidRDefault="00825785" w:rsidP="00825785">
      <w:ins w:id="430" w:author="Laurence Golding" w:date="2018-08-25T09:46:00Z">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7F6A01F8" w14:textId="13A3750A" w:rsidR="00C85F5E" w:rsidRDefault="00C85F5E" w:rsidP="00C85F5E">
      <w:pPr>
        <w:pStyle w:val="Heading4"/>
      </w:pPr>
      <w:bookmarkStart w:id="431" w:name="_Ref508985072"/>
      <w:bookmarkStart w:id="432" w:name="_Toc516224721"/>
      <w:r>
        <w:t>Property names</w:t>
      </w:r>
      <w:bookmarkEnd w:id="431"/>
      <w:bookmarkEnd w:id="43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33" w:name="_Hlk508703537"/>
      <w:r>
        <w:t>relative property name</w:t>
      </w:r>
      <w:bookmarkEnd w:id="43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w:t>
      </w:r>
      <w:proofErr w:type="gramStart"/>
      <w:r>
        <w:t>object ?</w:t>
      </w:r>
      <w:proofErr w:type="gramEnd"/>
      <w:r>
        <w:t>)</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lastRenderedPageBreak/>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lastRenderedPageBreak/>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34" w:name="_Toc516224722"/>
      <w:r>
        <w:t>Property values</w:t>
      </w:r>
      <w:bookmarkEnd w:id="43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lastRenderedPageBreak/>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5" w:name="_Ref493479000"/>
      <w:bookmarkStart w:id="436" w:name="_Ref493479448"/>
      <w:bookmarkStart w:id="437" w:name="_Toc516224723"/>
      <w:proofErr w:type="spellStart"/>
      <w:r>
        <w:lastRenderedPageBreak/>
        <w:t>logicalLocations</w:t>
      </w:r>
      <w:proofErr w:type="spellEnd"/>
      <w:r>
        <w:t xml:space="preserve"> property</w:t>
      </w:r>
      <w:bookmarkEnd w:id="435"/>
      <w:bookmarkEnd w:id="436"/>
      <w:bookmarkEnd w:id="437"/>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876864" w:rsidR="00D27F62" w:rsidRDefault="00D27F62" w:rsidP="00D27F62">
      <w:pPr>
        <w:pStyle w:val="Note"/>
        <w:rPr>
          <w:ins w:id="438" w:author="Laurence Golding" w:date="2018-08-25T09:46: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8BC85BD" w14:textId="1E0618F5" w:rsidR="00825785" w:rsidRPr="00825785" w:rsidRDefault="00825785" w:rsidP="00825785">
      <w:ins w:id="439" w:author="Laurence Golding" w:date="2018-08-25T09:46:00Z">
        <w:r>
          <w:t xml:space="preserve">The </w:t>
        </w:r>
        <w:proofErr w:type="spellStart"/>
        <w:r>
          <w:rPr>
            <w:rStyle w:val="CODEtemp"/>
          </w:rPr>
          <w:t>logicalL</w:t>
        </w:r>
        <w:r w:rsidRPr="005F0607">
          <w:rPr>
            <w:rStyle w:val="CODEtemp"/>
          </w:rPr>
          <w:t>ocations</w:t>
        </w:r>
        <w:proofErr w:type="spellEnd"/>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6F1470D0" w14:textId="3F348E8D" w:rsidR="00CD4F20" w:rsidRDefault="00CD4F20" w:rsidP="00CD4F20">
      <w:pPr>
        <w:pStyle w:val="Heading3"/>
      </w:pPr>
      <w:bookmarkStart w:id="440" w:name="_Ref511820652"/>
      <w:bookmarkStart w:id="441" w:name="_Toc516224724"/>
      <w:r>
        <w:lastRenderedPageBreak/>
        <w:t>graphs property</w:t>
      </w:r>
      <w:bookmarkEnd w:id="440"/>
      <w:bookmarkEnd w:id="441"/>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6AF8204E" w:rsidR="008B7D32" w:rsidRDefault="008B7D32" w:rsidP="008B7D32">
      <w:pPr>
        <w:rPr>
          <w:ins w:id="442" w:author="Laurence Golding" w:date="2018-08-25T09: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4BFC3E1B" w14:textId="596E1A75" w:rsidR="00825785" w:rsidRPr="008B7D32" w:rsidRDefault="00825785" w:rsidP="008B7D32">
      <w:ins w:id="443" w:author="Laurence Golding" w:date="2018-08-25T09:46:00Z">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34AB18F9" w14:textId="1EA8179D" w:rsidR="000D32C1" w:rsidRDefault="000D32C1" w:rsidP="000D32C1">
      <w:pPr>
        <w:pStyle w:val="Heading3"/>
      </w:pPr>
      <w:bookmarkStart w:id="444" w:name="_Ref493350972"/>
      <w:bookmarkStart w:id="445" w:name="_Toc516224725"/>
      <w:r>
        <w:t>results property</w:t>
      </w:r>
      <w:bookmarkEnd w:id="444"/>
      <w:bookmarkEnd w:id="445"/>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350D67C6" w:rsidR="00FB5300" w:rsidRDefault="00FB5300" w:rsidP="00FB5300">
      <w:pPr>
        <w:rPr>
          <w:ins w:id="446" w:author="Laurence Golding" w:date="2018-08-25T09:47: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E52F26A" w14:textId="24416BF5" w:rsidR="00635CFE" w:rsidRDefault="00635CFE" w:rsidP="00FB5300">
      <w:ins w:id="447" w:author="Laurence Golding" w:date="2018-08-25T09:47:00Z">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50003129" w14:textId="31F6CA8E" w:rsidR="000D32C1" w:rsidRDefault="007A0EB2" w:rsidP="000D32C1">
      <w:pPr>
        <w:pStyle w:val="Heading3"/>
      </w:pPr>
      <w:bookmarkStart w:id="448" w:name="_Ref493404878"/>
      <w:bookmarkStart w:id="449" w:name="_Toc516224726"/>
      <w:r>
        <w:t>resource</w:t>
      </w:r>
      <w:r w:rsidR="00401BB5">
        <w:t>s property</w:t>
      </w:r>
      <w:bookmarkEnd w:id="448"/>
      <w:bookmarkEnd w:id="449"/>
    </w:p>
    <w:p w14:paraId="29E64BC9" w14:textId="6FF9D2D7" w:rsidR="00D11581" w:rsidRDefault="00D11581" w:rsidP="003D3627">
      <w:pPr>
        <w:rPr>
          <w:ins w:id="450" w:author="Laurence Golding" w:date="2018-08-25T09:47: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E1A883A" w14:textId="17647893" w:rsidR="00825785" w:rsidRDefault="00825785" w:rsidP="003D3627">
      <w:ins w:id="451" w:author="Laurence Golding" w:date="2018-08-25T09:47:00Z">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5BD0C1CC" w14:textId="2F43167D" w:rsidR="00A95453" w:rsidRDefault="00A95453" w:rsidP="00A95453">
      <w:pPr>
        <w:pStyle w:val="Heading3"/>
      </w:pPr>
      <w:bookmarkStart w:id="452" w:name="_Ref511828248"/>
      <w:bookmarkStart w:id="453" w:name="_Toc516224727"/>
      <w:proofErr w:type="spellStart"/>
      <w:r>
        <w:t>defaultFileEncoding</w:t>
      </w:r>
      <w:bookmarkEnd w:id="452"/>
      <w:bookmarkEnd w:id="453"/>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54" w:name="_Ref516063927"/>
      <w:bookmarkStart w:id="455" w:name="_Toc516224728"/>
      <w:proofErr w:type="spellStart"/>
      <w:r>
        <w:t>columnKind</w:t>
      </w:r>
      <w:proofErr w:type="spellEnd"/>
      <w:r>
        <w:t xml:space="preserve"> property</w:t>
      </w:r>
      <w:bookmarkEnd w:id="454"/>
      <w:bookmarkEnd w:id="45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56" w:name="_Ref503355262"/>
      <w:bookmarkStart w:id="457" w:name="_Toc516224729"/>
      <w:proofErr w:type="spellStart"/>
      <w:r>
        <w:t>richMessageMimeType</w:t>
      </w:r>
      <w:proofErr w:type="spellEnd"/>
      <w:r>
        <w:t xml:space="preserve"> property</w:t>
      </w:r>
      <w:bookmarkEnd w:id="456"/>
      <w:bookmarkEnd w:id="457"/>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proofErr w:type="gramStart"/>
      <w:r>
        <w:rPr>
          <w:rStyle w:val="CODEtemp"/>
        </w:rPr>
        <w:t>markdown;variant</w:t>
      </w:r>
      <w:proofErr w:type="spellEnd"/>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58" w:name="_Ref510017893"/>
      <w:bookmarkStart w:id="459" w:name="_Toc516224730"/>
      <w:proofErr w:type="spellStart"/>
      <w:r>
        <w:t>redactionToken</w:t>
      </w:r>
      <w:bookmarkEnd w:id="458"/>
      <w:proofErr w:type="spellEnd"/>
      <w:r>
        <w:t xml:space="preserve"> property</w:t>
      </w:r>
      <w:bookmarkEnd w:id="459"/>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77777777" w:rsidR="00D65090" w:rsidRDefault="00D65090" w:rsidP="00D65090">
      <w:pPr>
        <w:pStyle w:val="Codesmall"/>
      </w:pPr>
      <w:bookmarkStart w:id="460"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1" w:name="_Toc516224731"/>
      <w:bookmarkEnd w:id="460"/>
      <w:r>
        <w:t>properties property</w:t>
      </w:r>
      <w:bookmarkEnd w:id="461"/>
    </w:p>
    <w:p w14:paraId="6A87570C" w14:textId="41712C7D" w:rsidR="0037313D" w:rsidRDefault="0037313D" w:rsidP="0037313D">
      <w:pPr>
        <w:rPr>
          <w:ins w:id="462" w:author="Laurence Golding" w:date="2018-08-25T09: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DC4A1A9" w14:textId="17947306" w:rsidR="00635CFE" w:rsidRPr="0037313D" w:rsidRDefault="00635CFE" w:rsidP="0037313D">
      <w:ins w:id="463" w:author="Laurence Golding" w:date="2018-08-25T09:47:00Z">
        <w:r>
          <w:t xml:space="preserve">The </w:t>
        </w:r>
        <w:r>
          <w:rPr>
            <w:rStyle w:val="CODEtemp"/>
          </w:rPr>
          <w:t>properties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27D65C68" w14:textId="1F31125D" w:rsidR="00401BB5" w:rsidRDefault="00401BB5" w:rsidP="00401BB5">
      <w:pPr>
        <w:pStyle w:val="Heading2"/>
      </w:pPr>
      <w:bookmarkStart w:id="464" w:name="_Ref493350964"/>
      <w:bookmarkStart w:id="465" w:name="_Toc516224732"/>
      <w:r>
        <w:t>tool object</w:t>
      </w:r>
      <w:bookmarkEnd w:id="464"/>
      <w:bookmarkEnd w:id="465"/>
    </w:p>
    <w:p w14:paraId="389A43BD" w14:textId="582B65CB" w:rsidR="00401BB5" w:rsidRDefault="00401BB5" w:rsidP="00401BB5">
      <w:pPr>
        <w:pStyle w:val="Heading3"/>
      </w:pPr>
      <w:bookmarkStart w:id="466" w:name="_Toc516224733"/>
      <w:r>
        <w:t>General</w:t>
      </w:r>
      <w:bookmarkEnd w:id="4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7" w:name="_Ref493409155"/>
      <w:bookmarkStart w:id="468" w:name="_Toc516224734"/>
      <w:r>
        <w:t>name property</w:t>
      </w:r>
      <w:bookmarkEnd w:id="467"/>
      <w:bookmarkEnd w:id="4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69" w:name="_Ref493409168"/>
      <w:bookmarkStart w:id="470" w:name="_Toc516224735"/>
      <w:proofErr w:type="spellStart"/>
      <w:r>
        <w:t>fullName</w:t>
      </w:r>
      <w:proofErr w:type="spellEnd"/>
      <w:r>
        <w:t xml:space="preserve"> property</w:t>
      </w:r>
      <w:bookmarkEnd w:id="469"/>
      <w:bookmarkEnd w:id="4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71" w:name="_Ref493409198"/>
      <w:bookmarkStart w:id="472" w:name="_Toc516224736"/>
      <w:proofErr w:type="spellStart"/>
      <w:r>
        <w:t>semanticVersion</w:t>
      </w:r>
      <w:proofErr w:type="spellEnd"/>
      <w:r>
        <w:t xml:space="preserve"> property</w:t>
      </w:r>
      <w:bookmarkEnd w:id="471"/>
      <w:bookmarkEnd w:id="4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473" w:name="_Ref493409191"/>
      <w:bookmarkStart w:id="474" w:name="_Toc516224737"/>
      <w:r>
        <w:t>version property</w:t>
      </w:r>
      <w:bookmarkEnd w:id="473"/>
      <w:bookmarkEnd w:id="4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5" w:name="_Ref493409205"/>
      <w:bookmarkStart w:id="476" w:name="_Toc516224738"/>
      <w:proofErr w:type="spellStart"/>
      <w:r>
        <w:t>fileVersion</w:t>
      </w:r>
      <w:proofErr w:type="spellEnd"/>
      <w:r>
        <w:t xml:space="preserve"> property</w:t>
      </w:r>
      <w:bookmarkEnd w:id="475"/>
      <w:bookmarkEnd w:id="4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7" w:name="_Toc516224739"/>
      <w:proofErr w:type="spellStart"/>
      <w:r>
        <w:t>downloadUri</w:t>
      </w:r>
      <w:proofErr w:type="spellEnd"/>
      <w:r>
        <w:t xml:space="preserve"> property</w:t>
      </w:r>
      <w:bookmarkEnd w:id="477"/>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8" w:name="_Ref508811658"/>
      <w:bookmarkStart w:id="479" w:name="_Ref508812630"/>
      <w:bookmarkStart w:id="480" w:name="_Toc516224740"/>
      <w:r>
        <w:lastRenderedPageBreak/>
        <w:t>language property</w:t>
      </w:r>
      <w:bookmarkEnd w:id="478"/>
      <w:bookmarkEnd w:id="479"/>
      <w:bookmarkEnd w:id="4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1" w:name="_Hlk503355525"/>
      <w:r w:rsidRPr="00C56762">
        <w:t>a string specifying the language of the messages produced by the tool</w:t>
      </w:r>
      <w:bookmarkEnd w:id="4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48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3" w:name="_Ref508891515"/>
      <w:bookmarkStart w:id="484" w:name="_Toc516224741"/>
      <w:proofErr w:type="spellStart"/>
      <w:r>
        <w:t>resourceLocation</w:t>
      </w:r>
      <w:proofErr w:type="spellEnd"/>
      <w:r>
        <w:t xml:space="preserve"> property</w:t>
      </w:r>
      <w:bookmarkEnd w:id="482"/>
      <w:bookmarkEnd w:id="483"/>
      <w:bookmarkEnd w:id="4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5" w:name="_Toc516224742"/>
      <w:proofErr w:type="spellStart"/>
      <w:r>
        <w:t>sarifLoggerVersion</w:t>
      </w:r>
      <w:proofErr w:type="spellEnd"/>
      <w:r>
        <w:t xml:space="preserve"> property</w:t>
      </w:r>
      <w:bookmarkEnd w:id="4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6" w:name="_Toc516224743"/>
      <w:r>
        <w:t>properties property</w:t>
      </w:r>
      <w:bookmarkEnd w:id="4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87" w:name="_Ref493352563"/>
      <w:bookmarkStart w:id="488" w:name="_Toc516224744"/>
      <w:r>
        <w:t>invocation object</w:t>
      </w:r>
      <w:bookmarkEnd w:id="487"/>
      <w:bookmarkEnd w:id="488"/>
    </w:p>
    <w:p w14:paraId="10E65C9D" w14:textId="17190F2B" w:rsidR="00401BB5" w:rsidRDefault="00401BB5" w:rsidP="00401BB5">
      <w:pPr>
        <w:pStyle w:val="Heading3"/>
      </w:pPr>
      <w:bookmarkStart w:id="489" w:name="_Toc516224745"/>
      <w:r>
        <w:t>General</w:t>
      </w:r>
      <w:bookmarkEnd w:id="4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0" w:name="_Ref493414102"/>
      <w:bookmarkStart w:id="491" w:name="_Toc516224746"/>
      <w:proofErr w:type="spellStart"/>
      <w:r>
        <w:t>commandLine</w:t>
      </w:r>
      <w:proofErr w:type="spellEnd"/>
      <w:r>
        <w:t xml:space="preserve"> property</w:t>
      </w:r>
      <w:bookmarkEnd w:id="490"/>
      <w:bookmarkEnd w:id="4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2" w:name="_Ref506976541"/>
      <w:bookmarkStart w:id="493" w:name="_Toc516224747"/>
      <w:r>
        <w:t>arguments property</w:t>
      </w:r>
      <w:bookmarkEnd w:id="492"/>
      <w:bookmarkEnd w:id="4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4" w:name="_Ref511899181"/>
      <w:bookmarkStart w:id="495" w:name="_Toc516224748"/>
      <w:proofErr w:type="spellStart"/>
      <w:r>
        <w:t>responseFiles</w:t>
      </w:r>
      <w:proofErr w:type="spellEnd"/>
      <w:r>
        <w:t xml:space="preserve"> property</w:t>
      </w:r>
      <w:bookmarkEnd w:id="494"/>
      <w:bookmarkEnd w:id="4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6" w:name="_Ref507597986"/>
      <w:bookmarkStart w:id="497" w:name="_Toc516224749"/>
      <w:r>
        <w:t>attachments property</w:t>
      </w:r>
      <w:bookmarkEnd w:id="496"/>
      <w:bookmarkEnd w:id="4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98" w:name="_Toc516224750"/>
      <w:proofErr w:type="spellStart"/>
      <w:r>
        <w:t>startTime</w:t>
      </w:r>
      <w:proofErr w:type="spellEnd"/>
      <w:r>
        <w:t xml:space="preserve"> property</w:t>
      </w:r>
      <w:bookmarkEnd w:id="4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99" w:name="_Toc516224751"/>
      <w:proofErr w:type="spellStart"/>
      <w:r>
        <w:t>endTime</w:t>
      </w:r>
      <w:proofErr w:type="spellEnd"/>
      <w:r>
        <w:t xml:space="preserve"> property</w:t>
      </w:r>
      <w:bookmarkEnd w:id="4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00" w:name="_Ref509050679"/>
      <w:bookmarkStart w:id="501" w:name="_Toc516224752"/>
      <w:proofErr w:type="spellStart"/>
      <w:r>
        <w:t>exitCode</w:t>
      </w:r>
      <w:proofErr w:type="spellEnd"/>
      <w:r>
        <w:t xml:space="preserve"> property</w:t>
      </w:r>
      <w:bookmarkEnd w:id="500"/>
      <w:bookmarkEnd w:id="5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02" w:name="_Ref509050368"/>
      <w:bookmarkStart w:id="503" w:name="_Toc516224753"/>
      <w:proofErr w:type="spellStart"/>
      <w:r>
        <w:t>exitCodeDescription</w:t>
      </w:r>
      <w:proofErr w:type="spellEnd"/>
      <w:r>
        <w:t xml:space="preserve"> property</w:t>
      </w:r>
      <w:bookmarkEnd w:id="502"/>
      <w:bookmarkEnd w:id="5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4" w:name="_Toc516224754"/>
      <w:proofErr w:type="spellStart"/>
      <w:r>
        <w:t>exitSignalName</w:t>
      </w:r>
      <w:proofErr w:type="spellEnd"/>
      <w:r>
        <w:t xml:space="preserve"> property</w:t>
      </w:r>
      <w:bookmarkEnd w:id="5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05" w:name="_Ref509050492"/>
      <w:bookmarkStart w:id="506" w:name="_Toc516224755"/>
      <w:proofErr w:type="spellStart"/>
      <w:r>
        <w:t>exitSignalNumber</w:t>
      </w:r>
      <w:proofErr w:type="spellEnd"/>
      <w:r>
        <w:t xml:space="preserve"> property</w:t>
      </w:r>
      <w:bookmarkEnd w:id="505"/>
      <w:bookmarkEnd w:id="5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lastRenderedPageBreak/>
        <w:t xml:space="preserve">{  </w:t>
      </w:r>
      <w:proofErr w:type="gramEnd"/>
      <w:r>
        <w:t xml:space="preserve">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07" w:name="_Toc516224756"/>
      <w:proofErr w:type="spellStart"/>
      <w:r>
        <w:t>processStartFailureMessage</w:t>
      </w:r>
      <w:proofErr w:type="spellEnd"/>
      <w:r>
        <w:t xml:space="preserve"> property</w:t>
      </w:r>
      <w:bookmarkEnd w:id="5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08" w:name="_Toc516224757"/>
      <w:proofErr w:type="spellStart"/>
      <w:r>
        <w:t>toolExecutionSuccessful</w:t>
      </w:r>
      <w:proofErr w:type="spellEnd"/>
      <w:r w:rsidR="00B209DE">
        <w:t xml:space="preserve"> property</w:t>
      </w:r>
      <w:bookmarkEnd w:id="5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0" w:name="_Toc516224758"/>
      <w:r>
        <w:t>machine property</w:t>
      </w:r>
      <w:bookmarkEnd w:id="5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1" w:name="_Toc516224759"/>
      <w:r>
        <w:t>account property</w:t>
      </w:r>
      <w:bookmarkEnd w:id="5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2" w:name="_Toc516224760"/>
      <w:proofErr w:type="spellStart"/>
      <w:r>
        <w:t>processId</w:t>
      </w:r>
      <w:proofErr w:type="spellEnd"/>
      <w:r>
        <w:t xml:space="preserve"> property</w:t>
      </w:r>
      <w:bookmarkEnd w:id="5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13" w:name="_Toc516224761"/>
      <w:proofErr w:type="spellStart"/>
      <w:r>
        <w:t>executableLocation</w:t>
      </w:r>
      <w:proofErr w:type="spellEnd"/>
      <w:r w:rsidR="00401BB5">
        <w:t xml:space="preserve"> property</w:t>
      </w:r>
      <w:bookmarkEnd w:id="513"/>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lastRenderedPageBreak/>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4" w:name="_Toc516224762"/>
      <w:proofErr w:type="spellStart"/>
      <w:r>
        <w:t>workingDirectory</w:t>
      </w:r>
      <w:proofErr w:type="spellEnd"/>
      <w:r>
        <w:t xml:space="preserve"> property</w:t>
      </w:r>
      <w:bookmarkEnd w:id="51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5" w:name="_Toc516224763"/>
      <w:proofErr w:type="spellStart"/>
      <w:r>
        <w:t>environmentVariables</w:t>
      </w:r>
      <w:proofErr w:type="spellEnd"/>
      <w:r>
        <w:t xml:space="preserve"> property</w:t>
      </w:r>
      <w:bookmarkEnd w:id="51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16" w:name="_Ref493345429"/>
      <w:bookmarkStart w:id="517" w:name="_Toc516224764"/>
      <w:proofErr w:type="spellStart"/>
      <w:r>
        <w:t>toolNotifications</w:t>
      </w:r>
      <w:proofErr w:type="spellEnd"/>
      <w:r>
        <w:t xml:space="preserve"> property</w:t>
      </w:r>
      <w:bookmarkEnd w:id="516"/>
      <w:bookmarkEnd w:id="5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lastRenderedPageBreak/>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18" w:name="_Ref509576439"/>
      <w:bookmarkStart w:id="519" w:name="_Toc516224765"/>
      <w:proofErr w:type="spellStart"/>
      <w:r>
        <w:t>configurationNotifications</w:t>
      </w:r>
      <w:proofErr w:type="spellEnd"/>
      <w:r>
        <w:t xml:space="preserve"> property</w:t>
      </w:r>
      <w:bookmarkEnd w:id="518"/>
      <w:bookmarkEnd w:id="5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0" w:name="_Ref511899216"/>
      <w:bookmarkStart w:id="521" w:name="_Toc516224766"/>
      <w:r>
        <w:t>stdin, stdout, stderr</w:t>
      </w:r>
      <w:r w:rsidR="00D943E5">
        <w:t xml:space="preserve">, and </w:t>
      </w:r>
      <w:proofErr w:type="spellStart"/>
      <w:r w:rsidR="00D943E5">
        <w:t>stdoutStderr</w:t>
      </w:r>
      <w:proofErr w:type="spellEnd"/>
      <w:r>
        <w:t xml:space="preserve"> properties</w:t>
      </w:r>
      <w:bookmarkEnd w:id="520"/>
      <w:bookmarkEnd w:id="5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22" w:name="_Toc516224767"/>
      <w:r>
        <w:t>properties property</w:t>
      </w:r>
      <w:bookmarkEnd w:id="522"/>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23" w:name="_Ref507597819"/>
      <w:bookmarkStart w:id="524" w:name="_Toc516224768"/>
      <w:bookmarkStart w:id="525" w:name="_Ref506806657"/>
      <w:r>
        <w:t>attachment object</w:t>
      </w:r>
      <w:bookmarkEnd w:id="523"/>
      <w:bookmarkEnd w:id="524"/>
    </w:p>
    <w:p w14:paraId="554194B0" w14:textId="77777777" w:rsidR="00A27D47" w:rsidRDefault="00A27D47" w:rsidP="00A27D47">
      <w:pPr>
        <w:pStyle w:val="Heading3"/>
        <w:numPr>
          <w:ilvl w:val="2"/>
          <w:numId w:val="2"/>
        </w:numPr>
      </w:pPr>
      <w:bookmarkStart w:id="526" w:name="_Ref506978653"/>
      <w:bookmarkStart w:id="527" w:name="_Toc516224769"/>
      <w:r>
        <w:t>General</w:t>
      </w:r>
      <w:bookmarkEnd w:id="526"/>
      <w:bookmarkEnd w:id="52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w:t>
      </w:r>
      <w:proofErr w:type="spellStart"/>
      <w:r w:rsidRPr="00D029D1">
        <w:rPr>
          <w:rStyle w:val="CODEtemp"/>
        </w:rPr>
        <w:t>scanrc</w:t>
      </w:r>
      <w:proofErr w:type="spellEnd"/>
      <w:proofErr w:type="gramEnd"/>
      <w:r>
        <w:t xml:space="preserve"> is the configuration file for the tool being run:</w:t>
      </w:r>
    </w:p>
    <w:p w14:paraId="7032AA25" w14:textId="6A08B0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CFF8DE5" w:rsidR="00A27D47" w:rsidRDefault="00A27D47" w:rsidP="00A27D47">
      <w:pPr>
        <w:pStyle w:val="Codesmall"/>
      </w:pPr>
      <w:r>
        <w:lastRenderedPageBreak/>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F90F0E">
        <w:t>§</w:t>
      </w:r>
      <w:bookmarkStart w:id="528" w:name="_Hlk507657707"/>
      <w:r>
        <w:fldChar w:fldCharType="begin"/>
      </w:r>
      <w:r>
        <w:instrText xml:space="preserve"> REF _Ref506978525 \r \h </w:instrText>
      </w:r>
      <w:r>
        <w:fldChar w:fldCharType="separate"/>
      </w:r>
      <w:r w:rsidR="00331070">
        <w:t>3.14.3</w:t>
      </w:r>
      <w:r>
        <w:fldChar w:fldCharType="end"/>
      </w:r>
      <w:bookmarkEnd w:id="52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29" w:name="_Ref506978925"/>
      <w:bookmarkStart w:id="530" w:name="_Toc516224770"/>
      <w:r>
        <w:t>description property</w:t>
      </w:r>
      <w:bookmarkEnd w:id="529"/>
      <w:bookmarkEnd w:id="53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31" w:name="_Ref506978525"/>
      <w:bookmarkStart w:id="532" w:name="_Toc516224771"/>
      <w:proofErr w:type="spellStart"/>
      <w:r>
        <w:t>fileLocation</w:t>
      </w:r>
      <w:proofErr w:type="spellEnd"/>
      <w:r w:rsidR="00A27D47">
        <w:t xml:space="preserve"> property</w:t>
      </w:r>
      <w:bookmarkEnd w:id="531"/>
      <w:bookmarkEnd w:id="53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33" w:name="_Toc516224772"/>
      <w:r>
        <w:t>regions property</w:t>
      </w:r>
      <w:bookmarkEnd w:id="53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534" w:name="_Toc516224773"/>
      <w:bookmarkStart w:id="535" w:name="_Hlk513212887"/>
      <w:r>
        <w:t>rectangles property</w:t>
      </w:r>
      <w:bookmarkEnd w:id="534"/>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36" w:name="_Toc516224774"/>
      <w:bookmarkEnd w:id="535"/>
      <w:r>
        <w:t>conversion object</w:t>
      </w:r>
      <w:bookmarkEnd w:id="525"/>
      <w:bookmarkEnd w:id="536"/>
    </w:p>
    <w:p w14:paraId="615BCC83" w14:textId="7B3EE260" w:rsidR="00AC6C45" w:rsidRDefault="00AC6C45" w:rsidP="00AC6C45">
      <w:pPr>
        <w:pStyle w:val="Heading3"/>
      </w:pPr>
      <w:bookmarkStart w:id="537" w:name="_Toc516224775"/>
      <w:r>
        <w:t>General</w:t>
      </w:r>
      <w:bookmarkEnd w:id="53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38" w:name="_Ref503539410"/>
      <w:bookmarkStart w:id="539" w:name="_Toc516224776"/>
      <w:r>
        <w:t>tool property</w:t>
      </w:r>
      <w:bookmarkEnd w:id="538"/>
      <w:bookmarkEnd w:id="53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0" w:name="_Ref503608264"/>
      <w:bookmarkStart w:id="541" w:name="_Toc516224777"/>
      <w:r>
        <w:t>invocation property</w:t>
      </w:r>
      <w:bookmarkEnd w:id="540"/>
      <w:bookmarkEnd w:id="54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2" w:name="_Ref503539431"/>
      <w:bookmarkStart w:id="543" w:name="_Toc516224778"/>
      <w:proofErr w:type="spellStart"/>
      <w:r>
        <w:t>analysisToolLog</w:t>
      </w:r>
      <w:r w:rsidR="00ED76F2">
        <w:t>Files</w:t>
      </w:r>
      <w:proofErr w:type="spellEnd"/>
      <w:r>
        <w:t xml:space="preserve"> property</w:t>
      </w:r>
      <w:bookmarkEnd w:id="542"/>
      <w:bookmarkEnd w:id="54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proofErr w:type="gramStart"/>
      <w:r w:rsidRPr="00A76DF3">
        <w:rPr>
          <w:rStyle w:val="CODEtemp"/>
        </w:rPr>
        <w:t>result.conversionProvenance</w:t>
      </w:r>
      <w:proofErr w:type="spellEnd"/>
      <w:proofErr w:type="gram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44" w:name="_Ref511829625"/>
      <w:bookmarkStart w:id="545" w:name="_Toc516224779"/>
      <w:proofErr w:type="spellStart"/>
      <w:r>
        <w:t>versionControlDetails</w:t>
      </w:r>
      <w:proofErr w:type="spellEnd"/>
      <w:r>
        <w:t xml:space="preserve"> object</w:t>
      </w:r>
      <w:bookmarkEnd w:id="544"/>
      <w:bookmarkEnd w:id="545"/>
    </w:p>
    <w:p w14:paraId="28FE29F4" w14:textId="169979D6" w:rsidR="002315DB" w:rsidRDefault="002315DB" w:rsidP="002315DB">
      <w:pPr>
        <w:pStyle w:val="Heading3"/>
      </w:pPr>
      <w:bookmarkStart w:id="546" w:name="_Toc516224780"/>
      <w:r>
        <w:t>General</w:t>
      </w:r>
      <w:bookmarkEnd w:id="546"/>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47" w:name="_Toc516224781"/>
      <w:r>
        <w:t>Constraints</w:t>
      </w:r>
      <w:bookmarkEnd w:id="54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48" w:name="_Ref511829678"/>
      <w:bookmarkStart w:id="549" w:name="_Toc516224782"/>
      <w:r>
        <w:lastRenderedPageBreak/>
        <w:t>uri property</w:t>
      </w:r>
      <w:bookmarkEnd w:id="548"/>
      <w:bookmarkEnd w:id="549"/>
    </w:p>
    <w:p w14:paraId="1785AFD1" w14:textId="342079A2" w:rsidR="001466B1" w:rsidRDefault="001466B1" w:rsidP="001466B1">
      <w:bookmarkStart w:id="55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1" w:name="_Ref513199006"/>
      <w:bookmarkStart w:id="552" w:name="_Toc516224783"/>
      <w:proofErr w:type="spellStart"/>
      <w:r>
        <w:t>revisionId</w:t>
      </w:r>
      <w:proofErr w:type="spellEnd"/>
      <w:r>
        <w:t xml:space="preserve"> property</w:t>
      </w:r>
      <w:bookmarkEnd w:id="550"/>
      <w:bookmarkEnd w:id="551"/>
      <w:bookmarkEnd w:id="55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3" w:name="_Ref511829698"/>
      <w:bookmarkStart w:id="554" w:name="_Toc516224784"/>
      <w:r>
        <w:t>branch property</w:t>
      </w:r>
      <w:bookmarkEnd w:id="553"/>
      <w:bookmarkEnd w:id="55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55" w:name="_Toc516224785"/>
      <w:r>
        <w:t>tag property</w:t>
      </w:r>
      <w:bookmarkEnd w:id="555"/>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56" w:name="_Toc516224786"/>
      <w:r>
        <w:t>timestamp property</w:t>
      </w:r>
      <w:bookmarkEnd w:id="556"/>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57" w:name="_Toc516224787"/>
      <w:r>
        <w:t>properties property</w:t>
      </w:r>
      <w:bookmarkEnd w:id="557"/>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58" w:name="_Ref493403111"/>
      <w:bookmarkStart w:id="559" w:name="_Ref493404005"/>
      <w:bookmarkStart w:id="560" w:name="_Toc516224788"/>
      <w:r>
        <w:t>file object</w:t>
      </w:r>
      <w:bookmarkEnd w:id="558"/>
      <w:bookmarkEnd w:id="559"/>
      <w:bookmarkEnd w:id="560"/>
    </w:p>
    <w:p w14:paraId="375224F2" w14:textId="20156049" w:rsidR="00401BB5" w:rsidRDefault="00401BB5" w:rsidP="00401BB5">
      <w:pPr>
        <w:pStyle w:val="Heading3"/>
      </w:pPr>
      <w:bookmarkStart w:id="561" w:name="_Toc516224789"/>
      <w:r>
        <w:t>General</w:t>
      </w:r>
      <w:bookmarkEnd w:id="5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62" w:name="_Ref493403519"/>
      <w:bookmarkStart w:id="563" w:name="_Toc516224790"/>
      <w:proofErr w:type="spellStart"/>
      <w:r>
        <w:t>fileLocation</w:t>
      </w:r>
      <w:proofErr w:type="spellEnd"/>
      <w:r w:rsidR="00401BB5">
        <w:t xml:space="preserve"> property</w:t>
      </w:r>
      <w:bookmarkEnd w:id="562"/>
      <w:bookmarkEnd w:id="56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64" w:name="_Ref493404063"/>
      <w:bookmarkStart w:id="565" w:name="_Toc516224791"/>
      <w:proofErr w:type="spellStart"/>
      <w:r>
        <w:t>parentKey</w:t>
      </w:r>
      <w:proofErr w:type="spellEnd"/>
      <w:r>
        <w:t xml:space="preserve"> property</w:t>
      </w:r>
      <w:bookmarkEnd w:id="564"/>
      <w:bookmarkEnd w:id="56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566" w:name="_Ref493403563"/>
      <w:bookmarkStart w:id="567" w:name="_Toc516224792"/>
      <w:r>
        <w:t>offset property</w:t>
      </w:r>
      <w:bookmarkEnd w:id="566"/>
      <w:bookmarkEnd w:id="56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8" w:name="_Ref493403574"/>
      <w:bookmarkStart w:id="569" w:name="_Toc516224793"/>
      <w:r>
        <w:t>length property</w:t>
      </w:r>
      <w:bookmarkEnd w:id="568"/>
      <w:bookmarkEnd w:id="56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0" w:name="_Toc516224794"/>
      <w:bookmarkStart w:id="571" w:name="_Hlk514318855"/>
      <w:r>
        <w:t>roles property</w:t>
      </w:r>
      <w:bookmarkEnd w:id="570"/>
    </w:p>
    <w:bookmarkEnd w:id="57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lastRenderedPageBreak/>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572"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3" w:name="_Toc516224795"/>
      <w:bookmarkEnd w:id="572"/>
      <w:proofErr w:type="spellStart"/>
      <w:r>
        <w:t>mimeType</w:t>
      </w:r>
      <w:proofErr w:type="spellEnd"/>
      <w:r>
        <w:t xml:space="preserve"> property</w:t>
      </w:r>
      <w:bookmarkEnd w:id="5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74" w:name="_Ref511899450"/>
      <w:bookmarkStart w:id="575" w:name="_Toc516224796"/>
      <w:r>
        <w:t>contents property</w:t>
      </w:r>
      <w:bookmarkEnd w:id="574"/>
      <w:bookmarkEnd w:id="57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76" w:name="_Ref511828128"/>
      <w:bookmarkStart w:id="577" w:name="_Toc516224797"/>
      <w:r>
        <w:t>encoding property</w:t>
      </w:r>
      <w:bookmarkEnd w:id="576"/>
      <w:bookmarkEnd w:id="57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w:t>
      </w:r>
      <w:proofErr w:type="gramStart"/>
      <w:r>
        <w:t xml:space="preserve">",   </w:t>
      </w:r>
      <w:proofErr w:type="gramEnd"/>
      <w:r>
        <w:t>#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lastRenderedPageBreak/>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78" w:name="_Ref493345445"/>
      <w:bookmarkStart w:id="579" w:name="_Toc516224798"/>
      <w:r>
        <w:t>hashes property</w:t>
      </w:r>
      <w:bookmarkEnd w:id="578"/>
      <w:bookmarkEnd w:id="579"/>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80" w:name="_Toc516224799"/>
      <w:proofErr w:type="spellStart"/>
      <w:r>
        <w:t>lastModifiedTime</w:t>
      </w:r>
      <w:proofErr w:type="spellEnd"/>
      <w:r>
        <w:t xml:space="preserve"> property</w:t>
      </w:r>
      <w:bookmarkEnd w:id="580"/>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81" w:name="_Toc516224800"/>
      <w:r>
        <w:t>properties property</w:t>
      </w:r>
      <w:bookmarkEnd w:id="581"/>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82" w:name="_Ref493423194"/>
      <w:bookmarkStart w:id="583" w:name="_Toc516224801"/>
      <w:r>
        <w:t>hash object</w:t>
      </w:r>
      <w:bookmarkEnd w:id="582"/>
      <w:bookmarkEnd w:id="583"/>
    </w:p>
    <w:p w14:paraId="5D6F2309" w14:textId="08453102" w:rsidR="00401BB5" w:rsidRDefault="00401BB5" w:rsidP="00401BB5">
      <w:pPr>
        <w:pStyle w:val="Heading3"/>
      </w:pPr>
      <w:bookmarkStart w:id="584" w:name="_Toc516224802"/>
      <w:r>
        <w:t>General</w:t>
      </w:r>
      <w:bookmarkEnd w:id="58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85" w:name="_Ref493423561"/>
      <w:bookmarkStart w:id="586" w:name="_Ref493423701"/>
      <w:bookmarkStart w:id="587" w:name="_Toc516224803"/>
      <w:r>
        <w:t>value property</w:t>
      </w:r>
      <w:bookmarkEnd w:id="585"/>
      <w:bookmarkEnd w:id="586"/>
      <w:bookmarkEnd w:id="587"/>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88" w:name="_Ref493423568"/>
      <w:bookmarkStart w:id="589" w:name="_Toc516224804"/>
      <w:r>
        <w:t>algorithm property</w:t>
      </w:r>
      <w:bookmarkEnd w:id="588"/>
      <w:bookmarkEnd w:id="589"/>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0" w:name="_Ref493350984"/>
      <w:bookmarkStart w:id="591" w:name="_Toc516224805"/>
      <w:r>
        <w:t>result object</w:t>
      </w:r>
      <w:bookmarkEnd w:id="590"/>
      <w:bookmarkEnd w:id="591"/>
    </w:p>
    <w:p w14:paraId="74FD90F6" w14:textId="18F2DD20" w:rsidR="00401BB5" w:rsidRDefault="00401BB5" w:rsidP="00401BB5">
      <w:pPr>
        <w:pStyle w:val="Heading3"/>
      </w:pPr>
      <w:bookmarkStart w:id="592" w:name="_Toc516224806"/>
      <w:r>
        <w:t>General</w:t>
      </w:r>
      <w:bookmarkEnd w:id="5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93" w:name="_Ref509922615"/>
      <w:bookmarkStart w:id="594" w:name="_Toc516224807"/>
      <w:r>
        <w:t>Constraints</w:t>
      </w:r>
      <w:bookmarkEnd w:id="593"/>
      <w:bookmarkEnd w:id="594"/>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proofErr w:type="spellStart"/>
      <w:r w:rsidRPr="00C84841">
        <w:rPr>
          <w:rStyle w:val="CODEtemp"/>
        </w:rPr>
        <w:t>ruleMessageId</w:t>
      </w:r>
      <w:proofErr w:type="spellEnd"/>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lastRenderedPageBreak/>
        <w:t xml:space="preserve">EXAMPLE 1: In this example, </w:t>
      </w:r>
      <w:proofErr w:type="spellStart"/>
      <w:r w:rsidRPr="00C84841">
        <w:rPr>
          <w:rStyle w:val="CODEtemp"/>
        </w:rPr>
        <w:t>result.message.text</w:t>
      </w:r>
      <w:proofErr w:type="spellEnd"/>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proofErr w:type="spellStart"/>
      <w:r w:rsidR="00AF2726">
        <w:rPr>
          <w:rStyle w:val="CODEtemp"/>
        </w:rPr>
        <w:t>pBuffer</w:t>
      </w:r>
      <w:proofErr w:type="spellEnd"/>
      <w:r w:rsidR="0017068A">
        <w:rPr>
          <w:rStyle w:val="CODEtemp"/>
        </w:rPr>
        <w:t>'</w:t>
      </w:r>
      <w:r w:rsidR="00AF2726" w:rsidRPr="00C84841">
        <w:rPr>
          <w:rStyle w:val="CODEtemp"/>
        </w:rPr>
        <w:t xml:space="preserve"> </w:t>
      </w:r>
      <w:r w:rsidRPr="00C84841">
        <w:rPr>
          <w:rStyle w:val="CODEtemp"/>
        </w:rPr>
        <w:t>is uninitialized."</w:t>
      </w:r>
      <w:r>
        <w:t xml:space="preserve">. </w:t>
      </w:r>
      <w:proofErr w:type="spellStart"/>
      <w:r w:rsidRPr="00C84841">
        <w:rPr>
          <w:rStyle w:val="CODEtemp"/>
        </w:rPr>
        <w:t>result.ruleId</w:t>
      </w:r>
      <w:proofErr w:type="spellEnd"/>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proofErr w:type="spellStart"/>
      <w:r w:rsidRPr="00C84841">
        <w:rPr>
          <w:rStyle w:val="CODEtemp"/>
        </w:rPr>
        <w:t>result.ruleMessageId</w:t>
      </w:r>
      <w:proofErr w:type="spellEnd"/>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proofErr w:type="spellStart"/>
      <w:r w:rsidRPr="00C84841">
        <w:rPr>
          <w:rStyle w:val="CODEtemp"/>
        </w:rPr>
        <w:t>result.message.arguments</w:t>
      </w:r>
      <w:proofErr w:type="spellEnd"/>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w:t>
      </w:r>
      <w:proofErr w:type="spellStart"/>
      <w:r>
        <w:t>ruleId</w:t>
      </w:r>
      <w:proofErr w:type="spellEnd"/>
      <w:r>
        <w:t>":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w:t>
      </w:r>
      <w:proofErr w:type="spellStart"/>
      <w:r w:rsidR="00AF2726">
        <w:t>pBuffer</w:t>
      </w:r>
      <w:proofErr w:type="spellEnd"/>
      <w:r w:rsidR="00AF2726">
        <w:t xml:space="preserve">' </w:t>
      </w:r>
      <w:r>
        <w:t>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proofErr w:type="spellStart"/>
      <w:r w:rsidR="00AF2726">
        <w:t>pBuffer</w:t>
      </w:r>
      <w:proofErr w:type="spellEnd"/>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w:t>
      </w:r>
      <w:proofErr w:type="spellStart"/>
      <w:r>
        <w:t>messageStrings</w:t>
      </w:r>
      <w:proofErr w:type="spellEnd"/>
      <w:r>
        <w:t xml:space="preserve">":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proofErr w:type="spellStart"/>
      <w:r w:rsidRPr="00C84841">
        <w:rPr>
          <w:rStyle w:val="CODEtemp"/>
        </w:rPr>
        <w:t>ruleId</w:t>
      </w:r>
      <w:proofErr w:type="spellEnd"/>
      <w:r>
        <w:t xml:space="preserve"> and </w:t>
      </w:r>
      <w:proofErr w:type="spellStart"/>
      <w:r w:rsidRPr="00C84841">
        <w:rPr>
          <w:rStyle w:val="CODEtemp"/>
        </w:rPr>
        <w:t>ruleMessageId</w:t>
      </w:r>
      <w:proofErr w:type="spellEnd"/>
      <w:r>
        <w:t xml:space="preserve"> might not produce the same string as </w:t>
      </w:r>
      <w:proofErr w:type="spellStart"/>
      <w:r w:rsidRPr="00F20219">
        <w:rPr>
          <w:rStyle w:val="CODEtemp"/>
        </w:rPr>
        <w:t>message.text</w:t>
      </w:r>
      <w:proofErr w:type="spellEnd"/>
      <w:r>
        <w:t>.</w:t>
      </w:r>
    </w:p>
    <w:p w14:paraId="3DAD2D5D" w14:textId="6A0ADDA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w:t>
      </w:r>
      <w:proofErr w:type="spellStart"/>
      <w:r>
        <w:t>ruleId</w:t>
      </w:r>
      <w:proofErr w:type="spellEnd"/>
      <w:r>
        <w:t>":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w:t>
      </w:r>
      <w:proofErr w:type="spellStart"/>
      <w:r w:rsidR="00AF2726">
        <w:t>pBuffer</w:t>
      </w:r>
      <w:proofErr w:type="spellEnd"/>
      <w:r w:rsidR="00AF2726">
        <w:t>'</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proofErr w:type="spellStart"/>
      <w:r w:rsidR="00AF2726">
        <w:t>pBuffer</w:t>
      </w:r>
      <w:proofErr w:type="spellEnd"/>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595" w:name="_Ref515624666"/>
      <w:bookmarkStart w:id="596" w:name="_Toc516224808"/>
      <w:r>
        <w:t>Distinguishing logically identical from logically distinct results</w:t>
      </w:r>
      <w:bookmarkEnd w:id="595"/>
      <w:bookmarkEnd w:id="5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97" w:name="_Toc516224809"/>
      <w:bookmarkStart w:id="598" w:name="_Ref493408865"/>
      <w:proofErr w:type="spellStart"/>
      <w:r>
        <w:t>i</w:t>
      </w:r>
      <w:r w:rsidR="00435405">
        <w:t>nstanceGui</w:t>
      </w:r>
      <w:r>
        <w:t>d</w:t>
      </w:r>
      <w:proofErr w:type="spellEnd"/>
      <w:r>
        <w:t xml:space="preserve"> property</w:t>
      </w:r>
      <w:bookmarkEnd w:id="597"/>
    </w:p>
    <w:p w14:paraId="2C599143" w14:textId="1DCC51A1" w:rsidR="00376B6D" w:rsidRDefault="00376B6D" w:rsidP="00376B6D">
      <w:bookmarkStart w:id="59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600" w:name="_Ref516055541"/>
      <w:bookmarkStart w:id="601" w:name="_Toc516224810"/>
      <w:proofErr w:type="spellStart"/>
      <w:r>
        <w:t>correlationGuid</w:t>
      </w:r>
      <w:proofErr w:type="spellEnd"/>
      <w:r>
        <w:t xml:space="preserve"> property</w:t>
      </w:r>
      <w:bookmarkEnd w:id="600"/>
      <w:bookmarkEnd w:id="60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02" w:name="_Ref513193500"/>
      <w:bookmarkStart w:id="603" w:name="_Ref513195673"/>
      <w:bookmarkStart w:id="604" w:name="_Toc516224811"/>
      <w:proofErr w:type="spellStart"/>
      <w:r>
        <w:t>ruleId</w:t>
      </w:r>
      <w:proofErr w:type="spellEnd"/>
      <w:r>
        <w:t xml:space="preserve"> property</w:t>
      </w:r>
      <w:bookmarkEnd w:id="598"/>
      <w:bookmarkEnd w:id="599"/>
      <w:bookmarkEnd w:id="602"/>
      <w:bookmarkEnd w:id="603"/>
      <w:bookmarkEnd w:id="6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05" w:name="_Ref493511208"/>
      <w:bookmarkStart w:id="606" w:name="_Toc516224812"/>
      <w:r>
        <w:t>level property</w:t>
      </w:r>
      <w:bookmarkEnd w:id="605"/>
      <w:bookmarkEnd w:id="6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07" w:name="_Ref493426628"/>
      <w:bookmarkStart w:id="608" w:name="_Toc516224813"/>
      <w:r>
        <w:lastRenderedPageBreak/>
        <w:t>message property</w:t>
      </w:r>
      <w:bookmarkEnd w:id="607"/>
      <w:bookmarkEnd w:id="608"/>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proofErr w:type="spellStart"/>
      <w:r w:rsidR="00F20219" w:rsidRPr="00D177BA">
        <w:rPr>
          <w:rStyle w:val="CODEtemp"/>
        </w:rPr>
        <w:t>ruleMessageId</w:t>
      </w:r>
      <w:proofErr w:type="spellEnd"/>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609" w:name="_Ref508874628"/>
      <w:bookmarkStart w:id="610" w:name="_Toc516224814"/>
      <w:bookmarkStart w:id="611" w:name="_Hlk513212230"/>
      <w:proofErr w:type="spellStart"/>
      <w:r>
        <w:t>ruleMessageId</w:t>
      </w:r>
      <w:proofErr w:type="spellEnd"/>
      <w:r>
        <w:t xml:space="preserve"> property</w:t>
      </w:r>
      <w:bookmarkEnd w:id="609"/>
      <w:bookmarkEnd w:id="610"/>
    </w:p>
    <w:bookmarkEnd w:id="611"/>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proofErr w:type="spellStart"/>
      <w:r w:rsidRPr="002C64CA">
        <w:rPr>
          <w:rStyle w:val="CODEtemp"/>
        </w:rPr>
        <w:t>ruleMessageId</w:t>
      </w:r>
      <w:proofErr w:type="spellEnd"/>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proofErr w:type="spellStart"/>
      <w:r w:rsidR="00F20219">
        <w:rPr>
          <w:rStyle w:val="CODEtemp"/>
        </w:rPr>
        <w:t>ruleM</w:t>
      </w:r>
      <w:r w:rsidR="00F20219" w:rsidRPr="00D177BA">
        <w:rPr>
          <w:rStyle w:val="CODEtemp"/>
        </w:rPr>
        <w:t>essage</w:t>
      </w:r>
      <w:r w:rsidR="00F20219">
        <w:rPr>
          <w:rStyle w:val="CODEtemp"/>
        </w:rPr>
        <w:t>Id</w:t>
      </w:r>
      <w:proofErr w:type="spellEnd"/>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proofErr w:type="spellStart"/>
      <w:r w:rsidRPr="0034799C">
        <w:rPr>
          <w:rStyle w:val="CODEtemp"/>
        </w:rPr>
        <w:t>resources.rules</w:t>
      </w:r>
      <w:proofErr w:type="spellEnd"/>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proofErr w:type="spellStart"/>
      <w:r w:rsidR="00C55966">
        <w:rPr>
          <w:rStyle w:val="CODEtemp"/>
        </w:rPr>
        <w:t>ruleMessageId</w:t>
      </w:r>
      <w:proofErr w:type="spellEnd"/>
      <w:r w:rsidR="00C55966">
        <w:t xml:space="preserve"> </w:t>
      </w:r>
      <w:r w:rsidR="00C55966" w:rsidRPr="002C64CA">
        <w:rPr>
          <w:b/>
        </w:rPr>
        <w:t>SHALL</w:t>
      </w:r>
      <w:r w:rsidR="00C55966">
        <w:t xml:space="preserve"> </w:t>
      </w:r>
      <w:r>
        <w:t>equal</w:t>
      </w:r>
      <w:r w:rsidR="00C55966">
        <w:t xml:space="preserve"> one of the property names in the </w:t>
      </w:r>
      <w:proofErr w:type="spellStart"/>
      <w:r w:rsidR="00C55966" w:rsidRPr="002C64CA">
        <w:rPr>
          <w:rStyle w:val="CODEtemp"/>
        </w:rPr>
        <w:t>messageStrings</w:t>
      </w:r>
      <w:proofErr w:type="spellEnd"/>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proofErr w:type="spellStart"/>
      <w:r w:rsidR="000D3BCC" w:rsidRPr="000D3BCC">
        <w:rPr>
          <w:rStyle w:val="CODEtemp"/>
        </w:rPr>
        <w:t>resources.rules</w:t>
      </w:r>
      <w:proofErr w:type="spellEnd"/>
      <w:r w:rsidR="000D3BCC">
        <w:t xml:space="preserve"> equals </w:t>
      </w:r>
      <w:r w:rsidR="00C55966">
        <w:t xml:space="preserve">the </w:t>
      </w:r>
      <w:proofErr w:type="spellStart"/>
      <w:r w:rsidR="00C55966" w:rsidRPr="002C64CA">
        <w:rPr>
          <w:rStyle w:val="CODEtemp"/>
        </w:rPr>
        <w:t>ruleId</w:t>
      </w:r>
      <w:proofErr w:type="spellEnd"/>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proofErr w:type="spellStart"/>
      <w:r w:rsidR="00C55966" w:rsidRPr="002C64CA">
        <w:rPr>
          <w:rStyle w:val="CODEtemp"/>
        </w:rPr>
        <w:t>ruleMessageId</w:t>
      </w:r>
      <w:proofErr w:type="spellEnd"/>
      <w:r w:rsidR="00C55966">
        <w:t xml:space="preserve"> </w:t>
      </w:r>
      <w:r w:rsidR="00C55966" w:rsidRPr="002C64CA">
        <w:rPr>
          <w:b/>
        </w:rPr>
        <w:t>MAY</w:t>
      </w:r>
      <w:r w:rsidR="00C55966">
        <w:t xml:space="preserve"> also </w:t>
      </w:r>
      <w:r w:rsidR="000D3BCC">
        <w:t>equal</w:t>
      </w:r>
      <w:r w:rsidR="00C55966">
        <w:t xml:space="preserve"> one of the property names in the </w:t>
      </w:r>
      <w:proofErr w:type="spellStart"/>
      <w:r w:rsidR="00C55966" w:rsidRPr="002C64CA">
        <w:rPr>
          <w:rStyle w:val="CODEtemp"/>
        </w:rPr>
        <w:t>richMessageStrings</w:t>
      </w:r>
      <w:proofErr w:type="spellEnd"/>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proofErr w:type="spellStart"/>
      <w:r w:rsidR="005333CD">
        <w:rPr>
          <w:rStyle w:val="CODEtemp"/>
        </w:rPr>
        <w:t>ruleI</w:t>
      </w:r>
      <w:r w:rsidRPr="002C64CA">
        <w:rPr>
          <w:rStyle w:val="CODEtemp"/>
        </w:rPr>
        <w:t>d</w:t>
      </w:r>
      <w:proofErr w:type="spellEnd"/>
      <w:r>
        <w:t xml:space="preserve"> and </w:t>
      </w:r>
      <w:proofErr w:type="spellStart"/>
      <w:r w:rsidRPr="002C64CA">
        <w:rPr>
          <w:rStyle w:val="CODEtemp"/>
        </w:rPr>
        <w:t>ruleMessageId</w:t>
      </w:r>
      <w:proofErr w:type="spellEnd"/>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proofErr w:type="spellStart"/>
      <w:r w:rsidR="00F912B7" w:rsidRPr="0034799C">
        <w:rPr>
          <w:rStyle w:val="CODEtemp"/>
        </w:rPr>
        <w:t>resources.rules</w:t>
      </w:r>
      <w:proofErr w:type="spellEnd"/>
      <w:r w:rsidR="00F912B7">
        <w:t xml:space="preserve"> </w:t>
      </w:r>
      <w:r>
        <w:t xml:space="preserve">is </w:t>
      </w:r>
      <w:r w:rsidRPr="002C64CA">
        <w:rPr>
          <w:rStyle w:val="CODEtemp"/>
        </w:rPr>
        <w:t>"CA2101"</w:t>
      </w:r>
      <w:r>
        <w:t>.</w:t>
      </w:r>
    </w:p>
    <w:p w14:paraId="1F596780" w14:textId="47959192"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proofErr w:type="spellStart"/>
      <w:r w:rsidR="005333CD">
        <w:t>ruleI</w:t>
      </w:r>
      <w:r>
        <w:t>d</w:t>
      </w:r>
      <w:proofErr w:type="spellEnd"/>
      <w:r>
        <w:t>": "CA2101",</w:t>
      </w:r>
    </w:p>
    <w:p w14:paraId="4B4BC542" w14:textId="77777777" w:rsidR="00C55966" w:rsidRDefault="00C55966" w:rsidP="00C55966">
      <w:pPr>
        <w:pStyle w:val="Codesmall"/>
      </w:pPr>
      <w:r>
        <w:t xml:space="preserve">      "</w:t>
      </w:r>
      <w:proofErr w:type="spellStart"/>
      <w:r>
        <w:t>ruleMessageId</w:t>
      </w:r>
      <w:proofErr w:type="spellEnd"/>
      <w:r>
        <w:t>":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w:t>
      </w:r>
      <w:proofErr w:type="spellStart"/>
      <w:r>
        <w:t>messageStrings</w:t>
      </w:r>
      <w:proofErr w:type="spellEnd"/>
      <w:r>
        <w:t>":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w:t>
      </w:r>
      <w:proofErr w:type="spellStart"/>
      <w:r>
        <w:t>richMessageStrings</w:t>
      </w:r>
      <w:proofErr w:type="spellEnd"/>
      <w:r>
        <w:t>":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612" w:name="_Hlk513212229"/>
      <w:r>
        <w:t xml:space="preserve">If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proofErr w:type="spellStart"/>
      <w:r w:rsidRPr="003538F1">
        <w:rPr>
          <w:rStyle w:val="CODEtemp"/>
        </w:rPr>
        <w:t>result</w:t>
      </w:r>
      <w:r w:rsidR="00C5150D">
        <w:rPr>
          <w:rStyle w:val="CODEtemp"/>
        </w:rPr>
        <w:t>.</w:t>
      </w:r>
      <w:r w:rsidRPr="003538F1">
        <w:rPr>
          <w:rStyle w:val="CODEtemp"/>
        </w:rPr>
        <w:t>message</w:t>
      </w:r>
      <w:r w:rsidR="00C5150D">
        <w:rPr>
          <w:rStyle w:val="CODEtemp"/>
        </w:rPr>
        <w:t>.arguments</w:t>
      </w:r>
      <w:proofErr w:type="spellEnd"/>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spellStart"/>
      <w:proofErr w:type="gramStart"/>
      <w:r w:rsidRPr="003538F1">
        <w:rPr>
          <w:rStyle w:val="CODEtemp"/>
        </w:rPr>
        <w:t>result.message</w:t>
      </w:r>
      <w:proofErr w:type="spellEnd"/>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has a single placeholder </w:t>
      </w:r>
      <w:r w:rsidRPr="003538F1">
        <w:rPr>
          <w:rStyle w:val="CODEtemp"/>
        </w:rPr>
        <w:t>"{0}"</w:t>
      </w:r>
      <w:r>
        <w:t xml:space="preserve">. </w:t>
      </w:r>
      <w:proofErr w:type="spellStart"/>
      <w:proofErr w:type="gramStart"/>
      <w:r w:rsidR="00C5150D" w:rsidRPr="003538F1">
        <w:rPr>
          <w:rStyle w:val="CODEtemp"/>
        </w:rPr>
        <w:t>message.arguments</w:t>
      </w:r>
      <w:proofErr w:type="spellEnd"/>
      <w:proofErr w:type="gramEnd"/>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w:t>
      </w:r>
      <w:proofErr w:type="spellStart"/>
      <w:r>
        <w:t>ruleId</w:t>
      </w:r>
      <w:proofErr w:type="spellEnd"/>
      <w:r>
        <w:t>": "CA2101",</w:t>
      </w:r>
    </w:p>
    <w:p w14:paraId="7C0B5549" w14:textId="77777777" w:rsidR="00B541E2" w:rsidRDefault="00B541E2" w:rsidP="00B541E2">
      <w:pPr>
        <w:pStyle w:val="Codesmall"/>
      </w:pPr>
      <w:r>
        <w:t xml:space="preserve">      "</w:t>
      </w:r>
      <w:proofErr w:type="spellStart"/>
      <w:r>
        <w:t>ruleMessageId</w:t>
      </w:r>
      <w:proofErr w:type="spellEnd"/>
      <w:r>
        <w:t>":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w:t>
      </w:r>
      <w:proofErr w:type="spellStart"/>
      <w:r>
        <w:t>messageStrings</w:t>
      </w:r>
      <w:proofErr w:type="spellEnd"/>
      <w:r>
        <w:t>":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613" w:name="_Ref510013155"/>
      <w:bookmarkStart w:id="614" w:name="_Toc516224815"/>
      <w:bookmarkEnd w:id="612"/>
      <w:r>
        <w:t>locations property</w:t>
      </w:r>
      <w:bookmarkEnd w:id="613"/>
      <w:bookmarkEnd w:id="61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5" w:name="_Ref510085223"/>
      <w:bookmarkStart w:id="616" w:name="_Toc516224816"/>
      <w:proofErr w:type="spellStart"/>
      <w:r>
        <w:t>analysisTarget</w:t>
      </w:r>
      <w:proofErr w:type="spellEnd"/>
      <w:r w:rsidR="00673F27">
        <w:t xml:space="preserve"> p</w:t>
      </w:r>
      <w:r>
        <w:t>roperty</w:t>
      </w:r>
      <w:bookmarkEnd w:id="615"/>
      <w:bookmarkEnd w:id="61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17" w:name="_Ref513040093"/>
      <w:bookmarkStart w:id="618" w:name="_Toc516224817"/>
      <w:r>
        <w:t>fingerprints property</w:t>
      </w:r>
      <w:bookmarkEnd w:id="617"/>
      <w:bookmarkEnd w:id="61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5D1BD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619" w:name="_Ref507591746"/>
      <w:bookmarkStart w:id="620" w:name="_Toc516224818"/>
      <w:proofErr w:type="spellStart"/>
      <w:r>
        <w:t>partialFingerprints</w:t>
      </w:r>
      <w:proofErr w:type="spellEnd"/>
      <w:r w:rsidR="00401BB5">
        <w:t xml:space="preserve"> property</w:t>
      </w:r>
      <w:bookmarkEnd w:id="619"/>
      <w:bookmarkEnd w:id="62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2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2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22" w:name="_Ref510008160"/>
      <w:bookmarkStart w:id="623" w:name="_Toc516224819"/>
      <w:proofErr w:type="spellStart"/>
      <w:r>
        <w:lastRenderedPageBreak/>
        <w:t>codeFlows</w:t>
      </w:r>
      <w:proofErr w:type="spellEnd"/>
      <w:r>
        <w:t xml:space="preserve"> property</w:t>
      </w:r>
      <w:bookmarkEnd w:id="622"/>
      <w:bookmarkEnd w:id="62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24" w:name="_Ref511820702"/>
      <w:bookmarkStart w:id="625" w:name="_Toc516224820"/>
      <w:r>
        <w:t>graphs property</w:t>
      </w:r>
      <w:bookmarkEnd w:id="624"/>
      <w:bookmarkEnd w:id="625"/>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26" w:name="_Ref511820008"/>
      <w:bookmarkStart w:id="627" w:name="_Toc516224821"/>
      <w:r>
        <w:t>graphTraversals property</w:t>
      </w:r>
      <w:bookmarkEnd w:id="626"/>
      <w:bookmarkEnd w:id="62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8" w:name="_Toc516224822"/>
      <w:r>
        <w:t>stacks property</w:t>
      </w:r>
      <w:bookmarkEnd w:id="62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9" w:name="_Ref493499246"/>
      <w:bookmarkStart w:id="630" w:name="_Toc516224823"/>
      <w:proofErr w:type="spellStart"/>
      <w:r>
        <w:t>relatedLocations</w:t>
      </w:r>
      <w:proofErr w:type="spellEnd"/>
      <w:r>
        <w:t xml:space="preserve"> property</w:t>
      </w:r>
      <w:bookmarkEnd w:id="629"/>
      <w:bookmarkEnd w:id="63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631" w:name="_Toc516224824"/>
      <w:proofErr w:type="spellStart"/>
      <w:r>
        <w:t>suppressionStates</w:t>
      </w:r>
      <w:proofErr w:type="spellEnd"/>
      <w:r>
        <w:t xml:space="preserve"> property</w:t>
      </w:r>
      <w:bookmarkEnd w:id="631"/>
    </w:p>
    <w:p w14:paraId="1AE8DC88" w14:textId="2A54B9A5" w:rsidR="00401BB5" w:rsidRDefault="00401BB5" w:rsidP="00401BB5">
      <w:pPr>
        <w:pStyle w:val="Heading4"/>
      </w:pPr>
      <w:bookmarkStart w:id="632" w:name="_Toc516224825"/>
      <w:r>
        <w:t>General</w:t>
      </w:r>
      <w:bookmarkEnd w:id="63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633" w:name="_Ref493475240"/>
      <w:bookmarkStart w:id="634" w:name="_Toc516224826"/>
      <w:proofErr w:type="spellStart"/>
      <w:r>
        <w:t>suppressedInSource</w:t>
      </w:r>
      <w:proofErr w:type="spellEnd"/>
      <w:r>
        <w:t xml:space="preserve"> value</w:t>
      </w:r>
      <w:bookmarkEnd w:id="633"/>
      <w:bookmarkEnd w:id="63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635" w:name="_Ref493475253"/>
      <w:bookmarkStart w:id="636" w:name="_Toc516224827"/>
      <w:proofErr w:type="spellStart"/>
      <w:r>
        <w:t>suppressedExternally</w:t>
      </w:r>
      <w:proofErr w:type="spellEnd"/>
      <w:r>
        <w:t xml:space="preserve"> value</w:t>
      </w:r>
      <w:bookmarkEnd w:id="635"/>
      <w:bookmarkEnd w:id="63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637" w:name="_Ref493351360"/>
      <w:bookmarkStart w:id="638" w:name="_Toc516224828"/>
      <w:bookmarkStart w:id="639" w:name="_Hlk514318442"/>
      <w:proofErr w:type="spellStart"/>
      <w:r>
        <w:t>baselineState</w:t>
      </w:r>
      <w:proofErr w:type="spellEnd"/>
      <w:r>
        <w:t xml:space="preserve"> property</w:t>
      </w:r>
      <w:bookmarkEnd w:id="637"/>
      <w:bookmarkEnd w:id="6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40" w:name="_Ref507598047"/>
      <w:bookmarkStart w:id="641" w:name="_Ref508987354"/>
      <w:bookmarkStart w:id="642" w:name="_Toc516224829"/>
      <w:bookmarkStart w:id="643" w:name="_Ref506807829"/>
      <w:r>
        <w:t>a</w:t>
      </w:r>
      <w:r w:rsidR="00A27D47">
        <w:t>ttachments</w:t>
      </w:r>
      <w:bookmarkEnd w:id="640"/>
      <w:r>
        <w:t xml:space="preserve"> property</w:t>
      </w:r>
      <w:bookmarkEnd w:id="641"/>
      <w:bookmarkEnd w:id="642"/>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644" w:name="_Toc516224830"/>
      <w:proofErr w:type="spellStart"/>
      <w:r>
        <w:lastRenderedPageBreak/>
        <w:t>workItem</w:t>
      </w:r>
      <w:r w:rsidR="00326BD5">
        <w:t>Uri</w:t>
      </w:r>
      <w:r w:rsidR="008C5D5A">
        <w:t>s</w:t>
      </w:r>
      <w:proofErr w:type="spellEnd"/>
      <w:r>
        <w:t xml:space="preserve"> property</w:t>
      </w:r>
      <w:bookmarkEnd w:id="64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645" w:name="_Ref510085934"/>
      <w:bookmarkStart w:id="646" w:name="_Toc516224831"/>
      <w:proofErr w:type="spellStart"/>
      <w:r>
        <w:t>conversionProvenance</w:t>
      </w:r>
      <w:proofErr w:type="spellEnd"/>
      <w:r>
        <w:t xml:space="preserve"> property</w:t>
      </w:r>
      <w:bookmarkEnd w:id="643"/>
      <w:bookmarkEnd w:id="645"/>
      <w:bookmarkEnd w:id="6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lastRenderedPageBreak/>
        <w:t xml:space="preserve">              },</w:t>
      </w:r>
    </w:p>
    <w:p w14:paraId="21AB5369" w14:textId="7DB34E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47" w:name="_Toc516224832"/>
      <w:r>
        <w:t>fixes property</w:t>
      </w:r>
      <w:bookmarkEnd w:id="647"/>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648" w:name="_Toc516224833"/>
      <w:r>
        <w:t>properties property</w:t>
      </w:r>
      <w:bookmarkEnd w:id="648"/>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649" w:name="_Ref493426721"/>
      <w:bookmarkStart w:id="650" w:name="_Ref507665939"/>
      <w:bookmarkStart w:id="651" w:name="_Toc516224834"/>
      <w:r>
        <w:t>location object</w:t>
      </w:r>
      <w:bookmarkEnd w:id="649"/>
      <w:bookmarkEnd w:id="650"/>
      <w:bookmarkEnd w:id="651"/>
    </w:p>
    <w:p w14:paraId="27ED50C0" w14:textId="23D428DC" w:rsidR="006E546E" w:rsidRDefault="006E546E" w:rsidP="006E546E">
      <w:pPr>
        <w:pStyle w:val="Heading3"/>
      </w:pPr>
      <w:bookmarkStart w:id="652" w:name="_Ref493479281"/>
      <w:bookmarkStart w:id="653" w:name="_Toc516224835"/>
      <w:r>
        <w:t>General</w:t>
      </w:r>
      <w:bookmarkEnd w:id="652"/>
      <w:bookmarkEnd w:id="65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654" w:name="_Ref493477623"/>
      <w:bookmarkStart w:id="655" w:name="_Ref493478351"/>
      <w:bookmarkStart w:id="656" w:name="_Toc516224836"/>
      <w:proofErr w:type="spellStart"/>
      <w:r>
        <w:lastRenderedPageBreak/>
        <w:t>physicalLocation</w:t>
      </w:r>
      <w:proofErr w:type="spellEnd"/>
      <w:r>
        <w:t xml:space="preserve"> </w:t>
      </w:r>
      <w:r w:rsidR="006E546E">
        <w:t>property</w:t>
      </w:r>
      <w:bookmarkEnd w:id="654"/>
      <w:bookmarkEnd w:id="655"/>
      <w:bookmarkEnd w:id="65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657" w:name="_Ref493404450"/>
      <w:bookmarkStart w:id="658" w:name="_Ref493404690"/>
      <w:bookmarkStart w:id="659" w:name="_Toc516224837"/>
      <w:proofErr w:type="spellStart"/>
      <w:r>
        <w:t>fullyQualifiedLogicalName</w:t>
      </w:r>
      <w:proofErr w:type="spellEnd"/>
      <w:r>
        <w:t xml:space="preserve"> property</w:t>
      </w:r>
      <w:bookmarkEnd w:id="657"/>
      <w:bookmarkEnd w:id="658"/>
      <w:bookmarkEnd w:id="65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660" w:name="_Hlk513194534"/>
      <w:bookmarkStart w:id="661"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660"/>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6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lastRenderedPageBreak/>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6EDAC138" w14:textId="0B6600EC" w:rsidR="006E0178" w:rsidRDefault="006E0178" w:rsidP="00EA540C">
      <w:pPr>
        <w:pStyle w:val="Note"/>
        <w:numPr>
          <w:ilvl w:val="0"/>
          <w:numId w:val="11"/>
        </w:numPr>
      </w:pPr>
      <w:proofErr w:type="spellStart"/>
      <w:proofErr w:type="gramStart"/>
      <w:r w:rsidRPr="006E0178">
        <w:rPr>
          <w:rStyle w:val="CODEtemp"/>
        </w:rPr>
        <w:t>run.logicalLocations</w:t>
      </w:r>
      <w:proofErr w:type="spellEnd"/>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CD27C2E" w14:textId="16EED1C5" w:rsidR="00F13165" w:rsidRDefault="00F13165" w:rsidP="00F13165">
      <w:pPr>
        <w:pStyle w:val="Heading3"/>
      </w:pPr>
      <w:bookmarkStart w:id="662" w:name="_Ref513121634"/>
      <w:bookmarkStart w:id="663" w:name="_Ref513122103"/>
      <w:bookmarkStart w:id="664" w:name="_Toc516224838"/>
      <w:r>
        <w:t>message property</w:t>
      </w:r>
      <w:bookmarkEnd w:id="662"/>
      <w:bookmarkEnd w:id="663"/>
      <w:bookmarkEnd w:id="66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665" w:name="_Ref510102819"/>
      <w:bookmarkStart w:id="666" w:name="_Toc516224839"/>
      <w:r>
        <w:t>annotations property</w:t>
      </w:r>
      <w:bookmarkEnd w:id="665"/>
      <w:bookmarkEnd w:id="66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lastRenderedPageBreak/>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67" w:name="_Toc516224840"/>
      <w:r>
        <w:t>properties property</w:t>
      </w:r>
      <w:bookmarkEnd w:id="667"/>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68" w:name="_Ref493477390"/>
      <w:bookmarkStart w:id="669" w:name="_Ref493478323"/>
      <w:bookmarkStart w:id="670" w:name="_Ref493478590"/>
      <w:bookmarkStart w:id="671" w:name="_Toc516224841"/>
      <w:proofErr w:type="spellStart"/>
      <w:r>
        <w:t>physicalLocation</w:t>
      </w:r>
      <w:proofErr w:type="spellEnd"/>
      <w:r>
        <w:t xml:space="preserve"> object</w:t>
      </w:r>
      <w:bookmarkEnd w:id="668"/>
      <w:bookmarkEnd w:id="669"/>
      <w:bookmarkEnd w:id="670"/>
      <w:bookmarkEnd w:id="671"/>
    </w:p>
    <w:p w14:paraId="0B9181AD" w14:textId="12F902F2" w:rsidR="006E546E" w:rsidRDefault="006E546E" w:rsidP="006E546E">
      <w:pPr>
        <w:pStyle w:val="Heading3"/>
      </w:pPr>
      <w:bookmarkStart w:id="672" w:name="_Toc516224842"/>
      <w:r>
        <w:t>General</w:t>
      </w:r>
      <w:bookmarkEnd w:id="67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73" w:name="_Ref503357394"/>
      <w:bookmarkStart w:id="674" w:name="_Toc516224843"/>
      <w:bookmarkStart w:id="675" w:name="_Ref493343236"/>
      <w:r>
        <w:t>id property</w:t>
      </w:r>
      <w:bookmarkEnd w:id="673"/>
      <w:bookmarkEnd w:id="674"/>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76" w:name="_Ref503369432"/>
      <w:bookmarkStart w:id="677" w:name="_Ref503369435"/>
      <w:bookmarkStart w:id="678" w:name="_Ref503371110"/>
      <w:bookmarkStart w:id="679" w:name="_Ref503371652"/>
      <w:bookmarkStart w:id="680" w:name="_Toc516224844"/>
      <w:proofErr w:type="spellStart"/>
      <w:r>
        <w:t>fileLocation</w:t>
      </w:r>
      <w:proofErr w:type="spellEnd"/>
      <w:r w:rsidR="006E546E">
        <w:t xml:space="preserve"> property</w:t>
      </w:r>
      <w:bookmarkEnd w:id="675"/>
      <w:bookmarkEnd w:id="676"/>
      <w:bookmarkEnd w:id="677"/>
      <w:bookmarkEnd w:id="678"/>
      <w:bookmarkEnd w:id="679"/>
      <w:bookmarkEnd w:id="680"/>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81" w:name="_Ref493509797"/>
      <w:bookmarkStart w:id="682" w:name="_Toc516224845"/>
      <w:r>
        <w:t>region property</w:t>
      </w:r>
      <w:bookmarkEnd w:id="681"/>
      <w:bookmarkEnd w:id="682"/>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683" w:name="_Toc516224846"/>
      <w:proofErr w:type="spellStart"/>
      <w:r>
        <w:t>contextRegion</w:t>
      </w:r>
      <w:proofErr w:type="spellEnd"/>
      <w:r>
        <w:t xml:space="preserve"> property</w:t>
      </w:r>
      <w:bookmarkEnd w:id="683"/>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84" w:name="_Ref493490350"/>
      <w:bookmarkStart w:id="685" w:name="_Toc516224847"/>
      <w:r>
        <w:t>region object</w:t>
      </w:r>
      <w:bookmarkEnd w:id="684"/>
      <w:bookmarkEnd w:id="685"/>
    </w:p>
    <w:p w14:paraId="5C4DB1F6" w14:textId="19917190" w:rsidR="006E546E" w:rsidRDefault="006E546E" w:rsidP="006E546E">
      <w:pPr>
        <w:pStyle w:val="Heading3"/>
      </w:pPr>
      <w:bookmarkStart w:id="686" w:name="_Toc516224848"/>
      <w:r>
        <w:t>General</w:t>
      </w:r>
      <w:bookmarkEnd w:id="68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687" w:name="_Ref493492556"/>
      <w:bookmarkStart w:id="688" w:name="_Ref493492604"/>
      <w:bookmarkStart w:id="689" w:name="_Ref493492671"/>
      <w:bookmarkStart w:id="690" w:name="_Toc516224849"/>
      <w:r>
        <w:t>Text regions</w:t>
      </w:r>
      <w:bookmarkEnd w:id="687"/>
      <w:bookmarkEnd w:id="688"/>
      <w:bookmarkEnd w:id="689"/>
      <w:bookmarkEnd w:id="69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691" w:name="_Hlk514840713"/>
      <w:proofErr w:type="spellStart"/>
      <w:r w:rsidRPr="003E62A7">
        <w:rPr>
          <w:rStyle w:val="CODEtemp"/>
        </w:rPr>
        <w:t>startLine</w:t>
      </w:r>
      <w:proofErr w:type="spellEnd"/>
      <w:r w:rsidRPr="003E62A7">
        <w:t xml:space="preserve"> </w:t>
      </w:r>
      <w:r>
        <w:t xml:space="preserve">and </w:t>
      </w:r>
      <w:proofErr w:type="spellStart"/>
      <w:r w:rsidRPr="006F24FD">
        <w:rPr>
          <w:rStyle w:val="CODEtemp"/>
        </w:rPr>
        <w:t>startColumn</w:t>
      </w:r>
      <w:proofErr w:type="spellEnd"/>
      <w:r>
        <w:t xml:space="preserve">, or by </w:t>
      </w:r>
      <w:proofErr w:type="spellStart"/>
      <w:r w:rsidRPr="00CB6AB4">
        <w:rPr>
          <w:rStyle w:val="CODEtemp"/>
        </w:rPr>
        <w:t>charOffset</w:t>
      </w:r>
      <w:proofErr w:type="spellEnd"/>
      <w:r>
        <w:t>, or both</w:t>
      </w:r>
      <w:bookmarkEnd w:id="691"/>
      <w:r>
        <w:t>.</w:t>
      </w:r>
    </w:p>
    <w:p w14:paraId="6D87E2DC" w14:textId="77777777" w:rsidR="00257E64" w:rsidRPr="00C90E7A" w:rsidRDefault="00257E64" w:rsidP="00257E64">
      <w:r>
        <w:t xml:space="preserve">The end of a text region </w:t>
      </w:r>
      <w:r>
        <w:rPr>
          <w:b/>
        </w:rPr>
        <w:t>MAY</w:t>
      </w:r>
      <w:r>
        <w:t xml:space="preserve"> be specified by a combination of </w:t>
      </w:r>
      <w:proofErr w:type="spellStart"/>
      <w:r>
        <w:rPr>
          <w:rStyle w:val="CODEtemp"/>
        </w:rPr>
        <w:t>end</w:t>
      </w:r>
      <w:r w:rsidRPr="003E62A7">
        <w:rPr>
          <w:rStyle w:val="CODEtemp"/>
        </w:rPr>
        <w:t>Line</w:t>
      </w:r>
      <w:proofErr w:type="spellEnd"/>
      <w:r w:rsidRPr="003E62A7">
        <w:t xml:space="preserve"> </w:t>
      </w:r>
      <w:r>
        <w:t xml:space="preserve">and </w:t>
      </w:r>
      <w:proofErr w:type="spellStart"/>
      <w:r>
        <w:rPr>
          <w:rStyle w:val="CODEtemp"/>
        </w:rPr>
        <w:t>end</w:t>
      </w:r>
      <w:r w:rsidRPr="00490067">
        <w:rPr>
          <w:rStyle w:val="CODEtemp"/>
        </w:rPr>
        <w:t>Column</w:t>
      </w:r>
      <w:proofErr w:type="spellEnd"/>
      <w:r>
        <w:t xml:space="preserve">, or by </w:t>
      </w:r>
      <w:proofErr w:type="spellStart"/>
      <w:r w:rsidRPr="00CB6AB4">
        <w:rPr>
          <w:rStyle w:val="CODEtemp"/>
        </w:rPr>
        <w:t>char</w:t>
      </w:r>
      <w:r>
        <w:rPr>
          <w:rStyle w:val="CODEtemp"/>
        </w:rPr>
        <w:t>Length</w:t>
      </w:r>
      <w:proofErr w:type="spellEnd"/>
      <w:r>
        <w:t>, or both.</w:t>
      </w:r>
    </w:p>
    <w:p w14:paraId="11170025" w14:textId="77777777" w:rsidR="00257E64" w:rsidRDefault="00257E64" w:rsidP="00257E64">
      <w:r>
        <w:t xml:space="preserve">A text region does not include the character specified by </w:t>
      </w:r>
      <w:proofErr w:type="spellStart"/>
      <w:r w:rsidRPr="006F24FD">
        <w:rPr>
          <w:rStyle w:val="CODEtemp"/>
        </w:rPr>
        <w:t>endColumn</w:t>
      </w:r>
      <w:proofErr w:type="spellEnd"/>
      <w:r>
        <w:t>.</w:t>
      </w:r>
    </w:p>
    <w:p w14:paraId="3A6D4669" w14:textId="77777777" w:rsidR="00257E64" w:rsidRDefault="00257E64" w:rsidP="00257E64">
      <w:r>
        <w:t xml:space="preserve">If </w:t>
      </w:r>
      <w:proofErr w:type="spellStart"/>
      <w:r w:rsidRPr="006F24FD">
        <w:rPr>
          <w:rStyle w:val="CODEtemp"/>
        </w:rPr>
        <w:t>charOffset</w:t>
      </w:r>
      <w:proofErr w:type="spellEnd"/>
      <w:r>
        <w:t xml:space="preserve"> is present, then either or both of </w:t>
      </w:r>
      <w:proofErr w:type="spellStart"/>
      <w:r w:rsidRPr="006F24FD">
        <w:rPr>
          <w:rStyle w:val="CODEtemp"/>
        </w:rPr>
        <w:t>startLine</w:t>
      </w:r>
      <w:proofErr w:type="spellEnd"/>
      <w:r>
        <w:t xml:space="preserve"> and </w:t>
      </w:r>
      <w:proofErr w:type="spellStart"/>
      <w:r w:rsidRPr="006F24FD">
        <w:rPr>
          <w:rStyle w:val="CODEtemp"/>
        </w:rPr>
        <w:t>startColumn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490067">
        <w:rPr>
          <w:rStyle w:val="CODEtemp"/>
        </w:rPr>
        <w:t>charOffset</w:t>
      </w:r>
      <w:proofErr w:type="spellEnd"/>
      <w:r>
        <w:t xml:space="preserve">. If either is present, it </w:t>
      </w:r>
      <w:r>
        <w:rPr>
          <w:b/>
        </w:rPr>
        <w:t>SHALL</w:t>
      </w:r>
      <w:r>
        <w:t xml:space="preserve"> equal the value implied by </w:t>
      </w:r>
      <w:proofErr w:type="spellStart"/>
      <w:r w:rsidRPr="00490067">
        <w:rPr>
          <w:rStyle w:val="CODEtemp"/>
        </w:rPr>
        <w:t>charOffset</w:t>
      </w:r>
      <w:proofErr w:type="spellEnd"/>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655FEB48"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startLine</w:t>
      </w:r>
      <w:proofErr w:type="spellEnd"/>
      <w:r w:rsidRPr="004505CA">
        <w:t>":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startColumn</w:t>
      </w:r>
      <w:proofErr w:type="spellEnd"/>
      <w:r w:rsidRPr="004505CA">
        <w:t>":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lastRenderedPageBreak/>
        <w:t xml:space="preserve">If </w:t>
      </w:r>
      <w:proofErr w:type="spellStart"/>
      <w:r w:rsidRPr="006F24FD">
        <w:rPr>
          <w:rStyle w:val="CODEtemp"/>
        </w:rPr>
        <w:t>charOffset</w:t>
      </w:r>
      <w:proofErr w:type="spellEnd"/>
      <w:r>
        <w:t xml:space="preserve"> is absent, then </w:t>
      </w:r>
      <w:proofErr w:type="spellStart"/>
      <w:r w:rsidRPr="00673E11">
        <w:rPr>
          <w:rStyle w:val="CODEtemp"/>
        </w:rPr>
        <w:t>startLine</w:t>
      </w:r>
      <w:proofErr w:type="spellEnd"/>
      <w:r>
        <w:t xml:space="preserve"> </w:t>
      </w:r>
      <w:r>
        <w:rPr>
          <w:b/>
        </w:rPr>
        <w:t>SHALL</w:t>
      </w:r>
      <w:r>
        <w:t xml:space="preserve"> be present. In that case, if </w:t>
      </w:r>
      <w:proofErr w:type="spellStart"/>
      <w:r w:rsidRPr="00673E11">
        <w:rPr>
          <w:rStyle w:val="CODEtemp"/>
        </w:rPr>
        <w:t>startColumn</w:t>
      </w:r>
      <w:proofErr w:type="spellEnd"/>
      <w:r>
        <w:t xml:space="preserve"> is absent, it </w:t>
      </w:r>
      <w:r>
        <w:rPr>
          <w:b/>
        </w:rPr>
        <w:t>SHALL</w:t>
      </w:r>
      <w:r>
        <w:t xml:space="preserve"> be taken to have the value </w:t>
      </w:r>
      <w:r w:rsidRPr="00257E64">
        <w:t>1</w:t>
      </w:r>
      <w:r>
        <w:t xml:space="preserve">. </w:t>
      </w:r>
      <w:proofErr w:type="spellStart"/>
      <w:r w:rsidRPr="00673E11">
        <w:rPr>
          <w:rStyle w:val="CODEtemp"/>
        </w:rPr>
        <w:t>charOffset</w:t>
      </w:r>
      <w:proofErr w:type="spellEnd"/>
      <w:r>
        <w:t xml:space="preserve"> </w:t>
      </w:r>
      <w:r>
        <w:rPr>
          <w:b/>
        </w:rPr>
        <w:t>SHALL</w:t>
      </w:r>
      <w:r>
        <w:t xml:space="preserve"> be taken to have the value implied by </w:t>
      </w:r>
      <w:proofErr w:type="spellStart"/>
      <w:r w:rsidRPr="00673E11">
        <w:rPr>
          <w:rStyle w:val="CODEtemp"/>
        </w:rPr>
        <w:t>startLine</w:t>
      </w:r>
      <w:proofErr w:type="spellEnd"/>
      <w:r>
        <w:t xml:space="preserve"> and </w:t>
      </w:r>
      <w:proofErr w:type="spellStart"/>
      <w:r w:rsidRPr="00673E11">
        <w:rPr>
          <w:rStyle w:val="CODEtemp"/>
        </w:rPr>
        <w:t>startColumn</w:t>
      </w:r>
      <w:proofErr w:type="spellEnd"/>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spellStart"/>
      <w:proofErr w:type="gramEnd"/>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proofErr w:type="gramStart"/>
      <w:r>
        <w:t>{ "</w:t>
      </w:r>
      <w:proofErr w:type="spellStart"/>
      <w:proofErr w:type="gramEnd"/>
      <w:r>
        <w:t>startLine</w:t>
      </w:r>
      <w:proofErr w:type="spellEnd"/>
      <w:r>
        <w:t>":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proofErr w:type="gramStart"/>
      <w:r>
        <w:t>{ "</w:t>
      </w:r>
      <w:proofErr w:type="spellStart"/>
      <w:proofErr w:type="gramEnd"/>
      <w:r>
        <w:t>startLine</w:t>
      </w:r>
      <w:proofErr w:type="spellEnd"/>
      <w:r>
        <w:t>": 2, "</w:t>
      </w:r>
      <w:proofErr w:type="spellStart"/>
      <w:r>
        <w:t>startColumn</w:t>
      </w:r>
      <w:proofErr w:type="spellEnd"/>
      <w:r>
        <w:t>": 1 }</w:t>
      </w:r>
    </w:p>
    <w:p w14:paraId="7172FEEC" w14:textId="77777777" w:rsidR="00257E64" w:rsidRDefault="00257E64" w:rsidP="00257E64">
      <w:pPr>
        <w:pStyle w:val="Code"/>
      </w:pPr>
      <w:proofErr w:type="gramStart"/>
      <w:r>
        <w:t>{ "</w:t>
      </w:r>
      <w:proofErr w:type="spellStart"/>
      <w:proofErr w:type="gramEnd"/>
      <w:r>
        <w:t>startLine</w:t>
      </w:r>
      <w:proofErr w:type="spellEnd"/>
      <w:r>
        <w:t>": 2, "</w:t>
      </w:r>
      <w:proofErr w:type="spellStart"/>
      <w:r>
        <w:t>startColumn</w:t>
      </w:r>
      <w:proofErr w:type="spellEnd"/>
      <w:r>
        <w:t>": 1, "</w:t>
      </w:r>
      <w:proofErr w:type="spellStart"/>
      <w:r>
        <w:t>charOffset</w:t>
      </w:r>
      <w:proofErr w:type="spellEnd"/>
      <w:r>
        <w: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proofErr w:type="spellStart"/>
      <w:r w:rsidRPr="00D2071D">
        <w:rPr>
          <w:rStyle w:val="CODEtemp"/>
        </w:rPr>
        <w:t>charLength</w:t>
      </w:r>
      <w:proofErr w:type="spellEnd"/>
      <w:r>
        <w:t xml:space="preserve"> is present, then either or both of </w:t>
      </w:r>
      <w:proofErr w:type="spellStart"/>
      <w:r w:rsidRPr="00D2071D">
        <w:rPr>
          <w:rStyle w:val="CODEtemp"/>
        </w:rPr>
        <w:t>endLine</w:t>
      </w:r>
      <w:proofErr w:type="spellEnd"/>
      <w:r>
        <w:t xml:space="preserve"> and </w:t>
      </w:r>
      <w:proofErr w:type="spellStart"/>
      <w:r w:rsidRPr="00D2071D">
        <w:rPr>
          <w:rStyle w:val="CODEtemp"/>
        </w:rPr>
        <w:t>endColumn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D2071D">
        <w:rPr>
          <w:rStyle w:val="CODEtemp"/>
        </w:rPr>
        <w:t>charLength</w:t>
      </w:r>
      <w:proofErr w:type="spellEnd"/>
      <w:r>
        <w:t xml:space="preserve">. It either is present, it </w:t>
      </w:r>
      <w:r>
        <w:rPr>
          <w:b/>
        </w:rPr>
        <w:t>SHALL</w:t>
      </w:r>
      <w:r>
        <w:t xml:space="preserve"> have the value implied by </w:t>
      </w:r>
      <w:proofErr w:type="spellStart"/>
      <w:r w:rsidRPr="00D2071D">
        <w:rPr>
          <w:rStyle w:val="CODEtemp"/>
        </w:rPr>
        <w:t>charLength</w:t>
      </w:r>
      <w:proofErr w:type="spellEnd"/>
      <w:r>
        <w:t>.</w:t>
      </w:r>
    </w:p>
    <w:p w14:paraId="31737B0A" w14:textId="77777777" w:rsidR="00257E64" w:rsidRDefault="00257E64" w:rsidP="00257E64">
      <w:pPr>
        <w:pStyle w:val="Code"/>
      </w:pPr>
      <w:r>
        <w:t xml:space="preserve">EXAMPLE 4: The </w:t>
      </w:r>
      <w:proofErr w:type="gramStart"/>
      <w:r>
        <w:t>region{ "</w:t>
      </w:r>
      <w:proofErr w:type="spellStart"/>
      <w:proofErr w:type="gramEnd"/>
      <w:r>
        <w:t>startLine</w:t>
      </w:r>
      <w:proofErr w:type="spellEnd"/>
      <w:r>
        <w:t>": 1, "</w:t>
      </w:r>
      <w:proofErr w:type="spellStart"/>
      <w:r>
        <w:t>charLength</w:t>
      </w:r>
      <w:proofErr w:type="spellEnd"/>
      <w:r>
        <w:t>":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14, "</w:t>
      </w:r>
      <w:proofErr w:type="spellStart"/>
      <w:r>
        <w:t>endLine</w:t>
      </w:r>
      <w:proofErr w:type="spellEnd"/>
      <w:r>
        <w:t>": 3, "</w:t>
      </w:r>
      <w:proofErr w:type="spellStart"/>
      <w:r>
        <w:t>endColumn</w:t>
      </w:r>
      <w:proofErr w:type="spellEnd"/>
      <w:r>
        <w:t>": 4 }</w:t>
      </w:r>
    </w:p>
    <w:p w14:paraId="51834EC5" w14:textId="77777777" w:rsidR="00257E64"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14, "</w:t>
      </w:r>
      <w:proofErr w:type="spellStart"/>
      <w:r>
        <w:t>endLine</w:t>
      </w:r>
      <w:proofErr w:type="spellEnd"/>
      <w:r>
        <w:t>": 3 }</w:t>
      </w:r>
    </w:p>
    <w:p w14:paraId="3571CF1B" w14:textId="77777777" w:rsidR="00257E64"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14, "</w:t>
      </w:r>
      <w:proofErr w:type="spellStart"/>
      <w:r>
        <w:t>endColumn</w:t>
      </w:r>
      <w:proofErr w:type="spellEnd"/>
      <w:r>
        <w:t>":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proofErr w:type="spellStart"/>
      <w:r w:rsidRPr="006F24FD">
        <w:rPr>
          <w:rStyle w:val="CODEtemp"/>
        </w:rPr>
        <w:t>char</w:t>
      </w:r>
      <w:r>
        <w:rPr>
          <w:rStyle w:val="CODEtemp"/>
        </w:rPr>
        <w:t>Length</w:t>
      </w:r>
      <w:proofErr w:type="spellEnd"/>
      <w:r>
        <w:t xml:space="preserve"> is absent then if </w:t>
      </w:r>
      <w:proofErr w:type="spellStart"/>
      <w:r>
        <w:rPr>
          <w:rStyle w:val="CODEtemp"/>
        </w:rPr>
        <w:t>end</w:t>
      </w:r>
      <w:r w:rsidRPr="00673E11">
        <w:rPr>
          <w:rStyle w:val="CODEtemp"/>
        </w:rPr>
        <w:t>Line</w:t>
      </w:r>
      <w:proofErr w:type="spellEnd"/>
      <w:r>
        <w:t xml:space="preserve"> is absent, </w:t>
      </w:r>
      <w:proofErr w:type="spellStart"/>
      <w:r w:rsidRPr="00186A3A">
        <w:rPr>
          <w:rStyle w:val="CODEtemp"/>
        </w:rPr>
        <w:t>endLine</w:t>
      </w:r>
      <w:proofErr w:type="spellEnd"/>
      <w:r>
        <w:t xml:space="preserve"> </w:t>
      </w:r>
      <w:r>
        <w:rPr>
          <w:b/>
        </w:rPr>
        <w:t>SHALL</w:t>
      </w:r>
      <w:r>
        <w:t xml:space="preserve"> be taken to have the same value as </w:t>
      </w:r>
      <w:proofErr w:type="spellStart"/>
      <w:r w:rsidRPr="00186A3A">
        <w:rPr>
          <w:rStyle w:val="CODEtemp"/>
        </w:rPr>
        <w:t>startLine</w:t>
      </w:r>
      <w:proofErr w:type="spellEnd"/>
      <w:r>
        <w:t xml:space="preserve"> (whose value might, in turn, have been implied by </w:t>
      </w:r>
      <w:proofErr w:type="spellStart"/>
      <w:r w:rsidRPr="00186A3A">
        <w:rPr>
          <w:rStyle w:val="CODEtemp"/>
        </w:rPr>
        <w:t>charOffset</w:t>
      </w:r>
      <w:proofErr w:type="spellEnd"/>
      <w:r>
        <w:t xml:space="preserve">). If </w:t>
      </w:r>
      <w:proofErr w:type="spellStart"/>
      <w:r>
        <w:rPr>
          <w:rStyle w:val="CODEtemp"/>
        </w:rPr>
        <w:t>end</w:t>
      </w:r>
      <w:r w:rsidRPr="00673E11">
        <w:rPr>
          <w:rStyle w:val="CODEtemp"/>
        </w:rPr>
        <w:t>Column</w:t>
      </w:r>
      <w:proofErr w:type="spellEnd"/>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proofErr w:type="spellStart"/>
      <w:r w:rsidRPr="00673E11">
        <w:rPr>
          <w:rStyle w:val="CODEtemp"/>
        </w:rPr>
        <w:t>char</w:t>
      </w:r>
      <w:r>
        <w:rPr>
          <w:rStyle w:val="CODEtemp"/>
        </w:rPr>
        <w:t>Length</w:t>
      </w:r>
      <w:proofErr w:type="spellEnd"/>
      <w:r>
        <w:t xml:space="preserve"> </w:t>
      </w:r>
      <w:r>
        <w:rPr>
          <w:b/>
        </w:rPr>
        <w:t>SHALL</w:t>
      </w:r>
      <w:r>
        <w:t xml:space="preserve"> </w:t>
      </w:r>
      <w:r w:rsidR="00DD087C">
        <w:t xml:space="preserve">default to </w:t>
      </w:r>
      <w:r>
        <w:t xml:space="preserve">the value implied by </w:t>
      </w:r>
      <w:proofErr w:type="spellStart"/>
      <w:r>
        <w:rPr>
          <w:rStyle w:val="CODEtemp"/>
        </w:rPr>
        <w:t>end</w:t>
      </w:r>
      <w:r w:rsidRPr="00673E11">
        <w:rPr>
          <w:rStyle w:val="CODEtemp"/>
        </w:rPr>
        <w:t>Line</w:t>
      </w:r>
      <w:proofErr w:type="spellEnd"/>
      <w:r>
        <w:t xml:space="preserve"> and </w:t>
      </w:r>
      <w:proofErr w:type="spellStart"/>
      <w:r>
        <w:rPr>
          <w:rStyle w:val="CODEtemp"/>
        </w:rPr>
        <w:t>end</w:t>
      </w:r>
      <w:r w:rsidRPr="00673E11">
        <w:rPr>
          <w:rStyle w:val="CODEtemp"/>
        </w:rPr>
        <w:t>Column</w:t>
      </w:r>
      <w:proofErr w:type="spellEnd"/>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proofErr w:type="spellStart"/>
      <w:r w:rsidRPr="00186A3A">
        <w:rPr>
          <w:rStyle w:val="CODEtemp"/>
        </w:rPr>
        <w:t>endColumn</w:t>
      </w:r>
      <w:proofErr w:type="spellEnd"/>
      <w:r>
        <w:t xml:space="preserve"> </w:t>
      </w:r>
      <w:r w:rsidR="00DD087C">
        <w:t>defaults to</w:t>
      </w:r>
      <w:r>
        <w:t xml:space="preserve"> 5 (because there are 4 characters on the line, excluding the newline sequence). </w:t>
      </w:r>
      <w:proofErr w:type="spellStart"/>
      <w:r w:rsidRPr="00186A3A">
        <w:rPr>
          <w:rStyle w:val="CODEtemp"/>
        </w:rPr>
        <w:t>charLength</w:t>
      </w:r>
      <w:proofErr w:type="spellEnd"/>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endLine</w:t>
      </w:r>
      <w:proofErr w:type="spellEnd"/>
      <w:r>
        <w:t>": 1 }</w:t>
      </w:r>
    </w:p>
    <w:p w14:paraId="493D7F7C"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endLine</w:t>
      </w:r>
      <w:proofErr w:type="spellEnd"/>
      <w:r>
        <w:t>": 1, "</w:t>
      </w:r>
      <w:proofErr w:type="spellStart"/>
      <w:r>
        <w:t>endColumn</w:t>
      </w:r>
      <w:proofErr w:type="spellEnd"/>
      <w:r>
        <w:t>": 5 }</w:t>
      </w:r>
    </w:p>
    <w:p w14:paraId="57509F86"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endLine</w:t>
      </w:r>
      <w:proofErr w:type="spellEnd"/>
      <w:r>
        <w:t>": 1, "</w:t>
      </w:r>
      <w:proofErr w:type="spellStart"/>
      <w:r>
        <w:t>charLength</w:t>
      </w:r>
      <w:proofErr w:type="spellEnd"/>
      <w:r>
        <w:t>": 3 }</w:t>
      </w:r>
    </w:p>
    <w:p w14:paraId="4B04AB99"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5, "</w:t>
      </w:r>
      <w:proofErr w:type="spellStart"/>
      <w:r>
        <w:t>charLength</w:t>
      </w:r>
      <w:proofErr w:type="spellEnd"/>
      <w:r>
        <w:t>":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lastRenderedPageBreak/>
        <w:t>{ "</w:t>
      </w:r>
      <w:proofErr w:type="spellStart"/>
      <w:proofErr w:type="gramEnd"/>
      <w:r>
        <w:t>startLine</w:t>
      </w:r>
      <w:proofErr w:type="spellEnd"/>
      <w:r>
        <w:t>":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w:t>
      </w:r>
      <w:proofErr w:type="spellStart"/>
      <w:r w:rsidRPr="00257E64">
        <w:rPr>
          <w:rStyle w:val="CODEtemp"/>
        </w:rPr>
        <w:t>efg</w:t>
      </w:r>
      <w:proofErr w:type="spellEnd"/>
      <w:r w:rsidRPr="00257E64">
        <w:rPr>
          <w:rStyle w:val="CODEtemp"/>
        </w:rPr>
        <w:t>"</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spellStart"/>
      <w:proofErr w:type="gramEnd"/>
      <w:r>
        <w:t>startLine</w:t>
      </w:r>
      <w:proofErr w:type="spellEnd"/>
      <w:r>
        <w:t>": 2 }</w:t>
      </w:r>
    </w:p>
    <w:p w14:paraId="0A362FAC" w14:textId="77777777" w:rsidR="00257E64" w:rsidRDefault="00257E64" w:rsidP="00257E64">
      <w:pPr>
        <w:pStyle w:val="Code"/>
      </w:pPr>
      <w:proofErr w:type="gramStart"/>
      <w:r>
        <w:t>{ "</w:t>
      </w:r>
      <w:proofErr w:type="spellStart"/>
      <w:proofErr w:type="gramEnd"/>
      <w:r>
        <w:t>startLine</w:t>
      </w:r>
      <w:proofErr w:type="spellEnd"/>
      <w:r>
        <w:t>": 2, "</w:t>
      </w:r>
      <w:proofErr w:type="spellStart"/>
      <w:r>
        <w:t>startColumn</w:t>
      </w:r>
      <w:proofErr w:type="spellEnd"/>
      <w:r>
        <w:t>": 1 }</w:t>
      </w:r>
    </w:p>
    <w:p w14:paraId="5BCF93DA" w14:textId="77777777" w:rsidR="00257E64" w:rsidRDefault="00257E64" w:rsidP="00257E64">
      <w:pPr>
        <w:pStyle w:val="Code"/>
      </w:pPr>
      <w:proofErr w:type="gramStart"/>
      <w:r>
        <w:t>{ "</w:t>
      </w:r>
      <w:proofErr w:type="spellStart"/>
      <w:proofErr w:type="gramEnd"/>
      <w:r>
        <w:t>startLine</w:t>
      </w:r>
      <w:proofErr w:type="spellEnd"/>
      <w:r>
        <w:t>": 2 , "</w:t>
      </w:r>
      <w:proofErr w:type="spellStart"/>
      <w:r>
        <w:t>charLength</w:t>
      </w:r>
      <w:proofErr w:type="spellEnd"/>
      <w:r>
        <w:t>": 3 }</w:t>
      </w:r>
    </w:p>
    <w:p w14:paraId="4567FF24" w14:textId="77777777" w:rsidR="00257E64" w:rsidRDefault="00257E64" w:rsidP="00257E64">
      <w:pPr>
        <w:pStyle w:val="Code"/>
      </w:pPr>
      <w:proofErr w:type="gramStart"/>
      <w:r>
        <w:t>{ "</w:t>
      </w:r>
      <w:proofErr w:type="spellStart"/>
      <w:proofErr w:type="gramEnd"/>
      <w:r>
        <w:t>startLine</w:t>
      </w:r>
      <w:proofErr w:type="spellEnd"/>
      <w:r>
        <w:t>": 2, "</w:t>
      </w:r>
      <w:proofErr w:type="spellStart"/>
      <w:r>
        <w:t>endColumn</w:t>
      </w:r>
      <w:proofErr w:type="spellEnd"/>
      <w:r>
        <w:t>":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7777777" w:rsidR="00257E64" w:rsidRDefault="00257E64" w:rsidP="00257E64">
      <w:pPr>
        <w:pStyle w:val="Note"/>
      </w:pPr>
      <w:r>
        <w:t xml:space="preserve">NOTE 3: This is consistent with the rule that a region does not include the character in column </w:t>
      </w:r>
      <w:proofErr w:type="spellStart"/>
      <w:r w:rsidRPr="00257E64">
        <w:rPr>
          <w:rStyle w:val="CODEtemp"/>
        </w:rPr>
        <w:t>endColumn</w:t>
      </w:r>
      <w:proofErr w:type="spellEnd"/>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77777777" w:rsidR="00257E64" w:rsidRPr="0079663D"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charLength</w:t>
      </w:r>
      <w:proofErr w:type="spellEnd"/>
      <w:r>
        <w:t>":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42E272" w14:textId="77777777" w:rsidR="00257E64" w:rsidRPr="0079663D"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charLength</w:t>
      </w:r>
      <w:proofErr w:type="spellEnd"/>
      <w:r>
        <w:t>": 0 }</w:t>
      </w:r>
    </w:p>
    <w:p w14:paraId="68F623ED" w14:textId="77777777" w:rsidR="00257E64" w:rsidRPr="00854FBD"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31514CE0" w:rsidR="00257E64" w:rsidRP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charLength</w:t>
      </w:r>
      <w:proofErr w:type="spellEnd"/>
      <w:r>
        <w:t>": 0 }</w:t>
      </w:r>
    </w:p>
    <w:p w14:paraId="7A43AD4A" w14:textId="16FEF695" w:rsidR="006E546E" w:rsidRDefault="006E546E" w:rsidP="006E546E">
      <w:pPr>
        <w:pStyle w:val="Heading3"/>
      </w:pPr>
      <w:bookmarkStart w:id="692" w:name="_Ref509043519"/>
      <w:bookmarkStart w:id="693" w:name="_Ref509043733"/>
      <w:bookmarkStart w:id="694" w:name="_Toc516224850"/>
      <w:r>
        <w:t>Binary regions</w:t>
      </w:r>
      <w:bookmarkEnd w:id="692"/>
      <w:bookmarkEnd w:id="693"/>
      <w:bookmarkEnd w:id="6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95" w:name="_Toc516224851"/>
      <w:r>
        <w:lastRenderedPageBreak/>
        <w:t>Independence of text and binary regions</w:t>
      </w:r>
      <w:bookmarkEnd w:id="6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77777777" w:rsidR="00402C08" w:rsidRDefault="00402C08" w:rsidP="00402C08">
      <w:pPr>
        <w:pStyle w:val="Code"/>
      </w:pPr>
      <w:r>
        <w:t xml:space="preserve">  "</w:t>
      </w:r>
      <w:proofErr w:type="spellStart"/>
      <w:r>
        <w:t>endColumn</w:t>
      </w:r>
      <w:proofErr w:type="spellEnd"/>
      <w:r>
        <w:t xml:space="preserve">": </w:t>
      </w:r>
      <w:proofErr w:type="gramStart"/>
      <w:r>
        <w:t xml:space="preserve">6,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6" w:name="_Ref493490565"/>
      <w:bookmarkStart w:id="697" w:name="_Ref493491243"/>
      <w:bookmarkStart w:id="698" w:name="_Ref493492406"/>
      <w:bookmarkStart w:id="699" w:name="_Toc516224852"/>
      <w:proofErr w:type="spellStart"/>
      <w:r>
        <w:t>startLine</w:t>
      </w:r>
      <w:proofErr w:type="spellEnd"/>
      <w:r>
        <w:t xml:space="preserve"> property</w:t>
      </w:r>
      <w:bookmarkEnd w:id="696"/>
      <w:bookmarkEnd w:id="697"/>
      <w:bookmarkEnd w:id="698"/>
      <w:bookmarkEnd w:id="69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proofErr w:type="spellStart"/>
      <w:r w:rsidRPr="000D7A7C">
        <w:rPr>
          <w:rStyle w:val="CODEtemp"/>
        </w:rPr>
        <w:t>startLine</w:t>
      </w:r>
      <w:proofErr w:type="spellEnd"/>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700" w:name="_Ref493491260"/>
      <w:bookmarkStart w:id="701" w:name="_Ref493492414"/>
      <w:bookmarkStart w:id="702" w:name="_Toc516224853"/>
      <w:proofErr w:type="spellStart"/>
      <w:r>
        <w:t>startColumn</w:t>
      </w:r>
      <w:proofErr w:type="spellEnd"/>
      <w:r>
        <w:t xml:space="preserve"> property</w:t>
      </w:r>
      <w:bookmarkEnd w:id="700"/>
      <w:bookmarkEnd w:id="701"/>
      <w:bookmarkEnd w:id="70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C878D36" w:rsidR="00FA2059" w:rsidRPr="00FA2059" w:rsidRDefault="00FA2059" w:rsidP="00FA2059">
      <w:r>
        <w:t xml:space="preserve">If </w:t>
      </w:r>
      <w:proofErr w:type="spellStart"/>
      <w:r w:rsidRPr="00FA2059">
        <w:rPr>
          <w:rStyle w:val="CODEtemp"/>
        </w:rPr>
        <w:t>startColumn</w:t>
      </w:r>
      <w:proofErr w:type="spellEnd"/>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703" w:name="_Ref493491334"/>
      <w:bookmarkStart w:id="704" w:name="_Ref493492422"/>
      <w:bookmarkStart w:id="705" w:name="_Toc516224854"/>
      <w:proofErr w:type="spellStart"/>
      <w:r>
        <w:t>endLine</w:t>
      </w:r>
      <w:proofErr w:type="spellEnd"/>
      <w:r>
        <w:t xml:space="preserve"> property</w:t>
      </w:r>
      <w:bookmarkEnd w:id="703"/>
      <w:bookmarkEnd w:id="704"/>
      <w:bookmarkEnd w:id="70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706" w:name="_Ref493491342"/>
      <w:bookmarkStart w:id="707" w:name="_Ref493492427"/>
      <w:bookmarkStart w:id="708" w:name="_Toc516224855"/>
      <w:proofErr w:type="spellStart"/>
      <w:r>
        <w:t>endColumn</w:t>
      </w:r>
      <w:proofErr w:type="spellEnd"/>
      <w:r>
        <w:t xml:space="preserve"> property</w:t>
      </w:r>
      <w:bookmarkEnd w:id="706"/>
      <w:bookmarkEnd w:id="707"/>
      <w:bookmarkEnd w:id="70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proofErr w:type="spellStart"/>
      <w:r w:rsidRPr="00161D0D">
        <w:rPr>
          <w:rStyle w:val="CODEtemp"/>
        </w:rPr>
        <w:t>endColumn</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709" w:name="_Ref493492251"/>
      <w:bookmarkStart w:id="710" w:name="_Ref493492981"/>
      <w:bookmarkStart w:id="711" w:name="_Toc516224856"/>
      <w:proofErr w:type="spellStart"/>
      <w:r>
        <w:lastRenderedPageBreak/>
        <w:t>charO</w:t>
      </w:r>
      <w:r w:rsidR="006E546E">
        <w:t>ffset</w:t>
      </w:r>
      <w:proofErr w:type="spellEnd"/>
      <w:r w:rsidR="006E546E">
        <w:t xml:space="preserve"> property</w:t>
      </w:r>
      <w:bookmarkEnd w:id="709"/>
      <w:bookmarkEnd w:id="710"/>
      <w:bookmarkEnd w:id="71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proofErr w:type="spellStart"/>
      <w:r>
        <w:rPr>
          <w:rStyle w:val="CODEtemp"/>
        </w:rPr>
        <w:t>charOffset</w:t>
      </w:r>
      <w:proofErr w:type="spellEnd"/>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712" w:name="_Ref493491350"/>
      <w:bookmarkStart w:id="713" w:name="_Ref493492312"/>
      <w:bookmarkStart w:id="714" w:name="_Toc516224857"/>
      <w:proofErr w:type="spellStart"/>
      <w:r>
        <w:t>charL</w:t>
      </w:r>
      <w:r w:rsidR="006E546E">
        <w:t>ength</w:t>
      </w:r>
      <w:proofErr w:type="spellEnd"/>
      <w:r w:rsidR="006E546E">
        <w:t xml:space="preserve"> property</w:t>
      </w:r>
      <w:bookmarkEnd w:id="712"/>
      <w:bookmarkEnd w:id="713"/>
      <w:bookmarkEnd w:id="71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If the region consists of 0 characters (an insertion point), then either </w:t>
      </w:r>
      <w:proofErr w:type="spellStart"/>
      <w:r>
        <w:rPr>
          <w:rStyle w:val="CODEtemp"/>
        </w:rPr>
        <w:t>charL</w:t>
      </w:r>
      <w:r w:rsidRPr="00161D0D">
        <w:rPr>
          <w:rStyle w:val="CODEtemp"/>
        </w:rPr>
        <w:t>ength</w:t>
      </w:r>
      <w:proofErr w:type="spellEnd"/>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proofErr w:type="spellStart"/>
      <w:r>
        <w:rPr>
          <w:rStyle w:val="CODEtemp"/>
        </w:rPr>
        <w:t>charO</w:t>
      </w:r>
      <w:r w:rsidRPr="00161D0D">
        <w:rPr>
          <w:rStyle w:val="CODEtemp"/>
        </w:rPr>
        <w:t>ffset</w:t>
      </w:r>
      <w:proofErr w:type="spellEnd"/>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15" w:name="_Ref515544104"/>
      <w:bookmarkStart w:id="716" w:name="_Toc516224858"/>
      <w:proofErr w:type="spellStart"/>
      <w:r>
        <w:t>byteOffset</w:t>
      </w:r>
      <w:proofErr w:type="spellEnd"/>
      <w:r>
        <w:t xml:space="preserve"> property</w:t>
      </w:r>
      <w:bookmarkEnd w:id="715"/>
      <w:bookmarkEnd w:id="7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17" w:name="_Ref515544119"/>
      <w:bookmarkStart w:id="718" w:name="_Toc516224859"/>
      <w:proofErr w:type="spellStart"/>
      <w:r>
        <w:t>byteLength</w:t>
      </w:r>
      <w:proofErr w:type="spellEnd"/>
      <w:r>
        <w:t xml:space="preserve"> property</w:t>
      </w:r>
      <w:bookmarkEnd w:id="717"/>
      <w:bookmarkEnd w:id="71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defaults to 0.</w:t>
      </w:r>
    </w:p>
    <w:p w14:paraId="1B751256" w14:textId="01DD831D" w:rsidR="006C5361" w:rsidRDefault="006C5361" w:rsidP="006C5361">
      <w:r>
        <w:t xml:space="preserve">The sum of </w:t>
      </w:r>
      <w:proofErr w:type="spellStart"/>
      <w:r>
        <w:rPr>
          <w:rStyle w:val="CODEtemp"/>
        </w:rPr>
        <w:t>byteO</w:t>
      </w:r>
      <w:r w:rsidRPr="00161D0D">
        <w:rPr>
          <w:rStyle w:val="CODEtemp"/>
        </w:rPr>
        <w:t>ffset</w:t>
      </w:r>
      <w:proofErr w:type="spellEnd"/>
      <w:r>
        <w:t xml:space="preserve"> (§</w:t>
      </w:r>
      <w:r>
        <w:fldChar w:fldCharType="begin"/>
      </w:r>
      <w:r>
        <w:instrText xml:space="preserve"> REF _Ref515544104 \r \h </w:instrText>
      </w:r>
      <w:r>
        <w:fldChar w:fldCharType="separate"/>
      </w:r>
      <w:r w:rsidR="00331070">
        <w:t>3.22.11</w:t>
      </w:r>
      <w:r>
        <w:fldChar w:fldCharType="end"/>
      </w:r>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19" w:name="_Toc516224860"/>
      <w:r>
        <w:t>snippet property</w:t>
      </w:r>
      <w:bookmarkEnd w:id="7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20" w:name="_Ref513118337"/>
      <w:bookmarkStart w:id="721" w:name="_Toc516224861"/>
      <w:r>
        <w:t>message property</w:t>
      </w:r>
      <w:bookmarkEnd w:id="720"/>
      <w:bookmarkEnd w:id="7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22" w:name="_Ref513118449"/>
      <w:bookmarkStart w:id="723" w:name="_Toc516224862"/>
      <w:bookmarkStart w:id="724" w:name="_Hlk513212890"/>
      <w:r>
        <w:lastRenderedPageBreak/>
        <w:t>rectangle object</w:t>
      </w:r>
      <w:bookmarkEnd w:id="722"/>
      <w:bookmarkEnd w:id="723"/>
    </w:p>
    <w:p w14:paraId="3C4A6F0B" w14:textId="2FBD2981" w:rsidR="008A21D5" w:rsidRDefault="008A21D5" w:rsidP="008A21D5">
      <w:pPr>
        <w:pStyle w:val="Heading3"/>
      </w:pPr>
      <w:bookmarkStart w:id="725" w:name="_Toc516224863"/>
      <w:r>
        <w:t>General</w:t>
      </w:r>
      <w:bookmarkEnd w:id="7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26" w:name="_Toc516224864"/>
      <w:r>
        <w:t>top, left, bottom, and right properties</w:t>
      </w:r>
      <w:bookmarkEnd w:id="7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7" w:name="_Ref513118473"/>
      <w:bookmarkStart w:id="728" w:name="_Toc516224865"/>
      <w:r>
        <w:t>message property</w:t>
      </w:r>
      <w:bookmarkEnd w:id="727"/>
      <w:bookmarkEnd w:id="7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29" w:name="_Ref493404505"/>
      <w:bookmarkStart w:id="730" w:name="_Toc516224866"/>
      <w:bookmarkEnd w:id="724"/>
      <w:proofErr w:type="spellStart"/>
      <w:r>
        <w:t>logicalLocation</w:t>
      </w:r>
      <w:proofErr w:type="spellEnd"/>
      <w:r>
        <w:t xml:space="preserve"> object</w:t>
      </w:r>
      <w:bookmarkEnd w:id="729"/>
      <w:bookmarkEnd w:id="730"/>
    </w:p>
    <w:p w14:paraId="479717FF" w14:textId="2760154A" w:rsidR="006E546E" w:rsidRDefault="006E546E" w:rsidP="006E546E">
      <w:pPr>
        <w:pStyle w:val="Heading3"/>
      </w:pPr>
      <w:bookmarkStart w:id="731" w:name="_Toc516224867"/>
      <w:r>
        <w:t>General</w:t>
      </w:r>
      <w:bookmarkEnd w:id="73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proofErr w:type="gramStart"/>
      <w:r w:rsidRPr="00161D0D">
        <w:rPr>
          <w:rStyle w:val="CODEtemp"/>
        </w:rPr>
        <w:t>run.logicalLocations</w:t>
      </w:r>
      <w:proofErr w:type="spellEnd"/>
      <w:proofErr w:type="gram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732" w:name="_Ref514248023"/>
      <w:bookmarkStart w:id="733" w:name="_Toc516224868"/>
      <w:r>
        <w:t>Logical location naming rules</w:t>
      </w:r>
      <w:bookmarkEnd w:id="732"/>
      <w:bookmarkEnd w:id="7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734" w:name="_Ref514247682"/>
      <w:bookmarkStart w:id="735" w:name="_Toc516224869"/>
      <w:r>
        <w:t>name property</w:t>
      </w:r>
      <w:bookmarkEnd w:id="734"/>
      <w:bookmarkEnd w:id="735"/>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proofErr w:type="gramStart"/>
      <w:r>
        <w:t>":{</w:t>
      </w:r>
      <w:proofErr w:type="gramEnd"/>
      <w:r>
        <w:t xml:space="preserve">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36" w:name="_Ref513194876"/>
      <w:bookmarkStart w:id="737" w:name="_Toc516224870"/>
      <w:proofErr w:type="spellStart"/>
      <w:r>
        <w:t>fullyQualifiedName</w:t>
      </w:r>
      <w:proofErr w:type="spellEnd"/>
      <w:r>
        <w:t xml:space="preserve"> property</w:t>
      </w:r>
      <w:bookmarkEnd w:id="736"/>
      <w:bookmarkEnd w:id="737"/>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738" w:name="_Toc516224871"/>
      <w:proofErr w:type="spellStart"/>
      <w:r>
        <w:t>decoratedName</w:t>
      </w:r>
      <w:proofErr w:type="spellEnd"/>
      <w:r>
        <w:t xml:space="preserve"> property</w:t>
      </w:r>
      <w:bookmarkEnd w:id="738"/>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9" w:name="_Ref513195445"/>
      <w:bookmarkStart w:id="740" w:name="_Toc516224872"/>
      <w:r>
        <w:t>kind property</w:t>
      </w:r>
      <w:bookmarkEnd w:id="739"/>
      <w:bookmarkEnd w:id="74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41" w:name="_Toc516224873"/>
      <w:proofErr w:type="spellStart"/>
      <w:r>
        <w:t>parentKey</w:t>
      </w:r>
      <w:proofErr w:type="spellEnd"/>
      <w:r>
        <w:t xml:space="preserve"> property</w:t>
      </w:r>
      <w:bookmarkEnd w:id="741"/>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742" w:name="_Ref510008325"/>
      <w:bookmarkStart w:id="743" w:name="_Toc516224874"/>
      <w:proofErr w:type="spellStart"/>
      <w:r>
        <w:t>codeFlow</w:t>
      </w:r>
      <w:proofErr w:type="spellEnd"/>
      <w:r>
        <w:t xml:space="preserve"> object</w:t>
      </w:r>
      <w:bookmarkEnd w:id="742"/>
      <w:bookmarkEnd w:id="743"/>
    </w:p>
    <w:p w14:paraId="507EC364" w14:textId="20C3EC2C" w:rsidR="00B163FF" w:rsidRDefault="00B163FF" w:rsidP="00B163FF">
      <w:pPr>
        <w:pStyle w:val="Heading3"/>
      </w:pPr>
      <w:bookmarkStart w:id="744" w:name="_Ref510009088"/>
      <w:bookmarkStart w:id="745" w:name="_Toc516224875"/>
      <w:r>
        <w:t>General</w:t>
      </w:r>
      <w:bookmarkEnd w:id="744"/>
      <w:bookmarkEnd w:id="74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46" w:name="_Ref510008352"/>
      <w:bookmarkStart w:id="747" w:name="_Toc516224876"/>
      <w:r>
        <w:t>message property</w:t>
      </w:r>
      <w:bookmarkEnd w:id="746"/>
      <w:bookmarkEnd w:id="747"/>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748" w:name="_Ref510008358"/>
      <w:bookmarkStart w:id="749" w:name="_Toc516224877"/>
      <w:proofErr w:type="spellStart"/>
      <w:r>
        <w:t>threadFlows</w:t>
      </w:r>
      <w:proofErr w:type="spellEnd"/>
      <w:r>
        <w:t xml:space="preserve"> property</w:t>
      </w:r>
      <w:bookmarkEnd w:id="748"/>
      <w:bookmarkEnd w:id="749"/>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50" w:name="_Toc516224878"/>
      <w:r>
        <w:t>properties property</w:t>
      </w:r>
      <w:bookmarkEnd w:id="750"/>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51" w:name="_Ref493427364"/>
      <w:bookmarkStart w:id="752" w:name="_Toc516224879"/>
      <w:proofErr w:type="spellStart"/>
      <w:r>
        <w:t>thread</w:t>
      </w:r>
      <w:r w:rsidR="006E546E">
        <w:t>Flow</w:t>
      </w:r>
      <w:proofErr w:type="spellEnd"/>
      <w:r w:rsidR="006E546E">
        <w:t xml:space="preserve"> object</w:t>
      </w:r>
      <w:bookmarkEnd w:id="751"/>
      <w:bookmarkEnd w:id="752"/>
    </w:p>
    <w:p w14:paraId="68EE36AB" w14:textId="336A5D40" w:rsidR="006E546E" w:rsidRDefault="006E546E" w:rsidP="006E546E">
      <w:pPr>
        <w:pStyle w:val="Heading3"/>
      </w:pPr>
      <w:bookmarkStart w:id="753" w:name="_Toc516224880"/>
      <w:r>
        <w:t>General</w:t>
      </w:r>
      <w:bookmarkEnd w:id="7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754" w:name="_Ref510008395"/>
      <w:bookmarkStart w:id="755" w:name="_Toc516224881"/>
      <w:r>
        <w:t>id property</w:t>
      </w:r>
      <w:bookmarkEnd w:id="754"/>
      <w:bookmarkEnd w:id="755"/>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6" w:name="_Ref503361742"/>
      <w:bookmarkStart w:id="757" w:name="_Toc516224882"/>
      <w:r>
        <w:t>message property</w:t>
      </w:r>
      <w:bookmarkEnd w:id="756"/>
      <w:bookmarkEnd w:id="757"/>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58" w:name="_Ref510008412"/>
      <w:bookmarkStart w:id="759" w:name="_Toc516224883"/>
      <w:r>
        <w:lastRenderedPageBreak/>
        <w:t>locations property</w:t>
      </w:r>
      <w:bookmarkEnd w:id="758"/>
      <w:bookmarkEnd w:id="759"/>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60" w:name="_Toc516224884"/>
      <w:r>
        <w:t>properties property</w:t>
      </w:r>
      <w:bookmarkEnd w:id="760"/>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761" w:name="_Ref511819945"/>
      <w:bookmarkStart w:id="762" w:name="_Toc516224885"/>
      <w:r>
        <w:t>graph object</w:t>
      </w:r>
      <w:bookmarkEnd w:id="761"/>
      <w:bookmarkEnd w:id="762"/>
    </w:p>
    <w:p w14:paraId="79771063" w14:textId="13A3DA96" w:rsidR="00CD4F20" w:rsidRDefault="00CD4F20" w:rsidP="00CD4F20">
      <w:pPr>
        <w:pStyle w:val="Heading3"/>
      </w:pPr>
      <w:bookmarkStart w:id="763" w:name="_Toc516224886"/>
      <w:r>
        <w:t>General</w:t>
      </w:r>
      <w:bookmarkEnd w:id="7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764" w:name="_Ref511822858"/>
      <w:bookmarkStart w:id="765" w:name="_Toc516224887"/>
      <w:r>
        <w:t>id property</w:t>
      </w:r>
      <w:bookmarkEnd w:id="764"/>
      <w:bookmarkEnd w:id="765"/>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proofErr w:type="gramStart"/>
      <w:r w:rsidR="00310D73">
        <w:rPr>
          <w:rStyle w:val="CODEtemp"/>
        </w:rPr>
        <w:t>result.g</w:t>
      </w:r>
      <w:r>
        <w:rPr>
          <w:rStyle w:val="CODEtemp"/>
        </w:rPr>
        <w:t>raphs</w:t>
      </w:r>
      <w:proofErr w:type="spellEnd"/>
      <w:proofErr w:type="gramEnd"/>
      <w:r>
        <w:t xml:space="preserve"> properties in the </w:t>
      </w:r>
      <w:r>
        <w:rPr>
          <w:rStyle w:val="CODEtemp"/>
        </w:rPr>
        <w:t>run</w:t>
      </w:r>
      <w:r>
        <w:t>.</w:t>
      </w:r>
    </w:p>
    <w:p w14:paraId="4CED9B1B" w14:textId="3DF0F7A6" w:rsidR="00CD4F20" w:rsidRDefault="00CD4F20" w:rsidP="00CD4F20">
      <w:pPr>
        <w:pStyle w:val="Heading3"/>
      </w:pPr>
      <w:bookmarkStart w:id="766" w:name="_Toc516224888"/>
      <w:r>
        <w:t>description property</w:t>
      </w:r>
      <w:bookmarkEnd w:id="76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767" w:name="_Ref511823242"/>
      <w:bookmarkStart w:id="768" w:name="_Toc516224889"/>
      <w:r>
        <w:t>nodes property</w:t>
      </w:r>
      <w:bookmarkEnd w:id="767"/>
      <w:bookmarkEnd w:id="76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769" w:name="_Ref511823263"/>
      <w:bookmarkStart w:id="770" w:name="_Toc516224890"/>
      <w:r>
        <w:t>edges property</w:t>
      </w:r>
      <w:bookmarkEnd w:id="769"/>
      <w:bookmarkEnd w:id="77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771" w:name="_Toc516224891"/>
      <w:r>
        <w:t>properties property</w:t>
      </w:r>
      <w:bookmarkEnd w:id="771"/>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72" w:name="_Ref511821868"/>
      <w:bookmarkStart w:id="773" w:name="_Toc516224892"/>
      <w:r>
        <w:lastRenderedPageBreak/>
        <w:t>node object</w:t>
      </w:r>
      <w:bookmarkEnd w:id="772"/>
      <w:bookmarkEnd w:id="773"/>
    </w:p>
    <w:p w14:paraId="5C490915" w14:textId="5A0DD1FC" w:rsidR="00CD4F20" w:rsidRDefault="00CD4F20" w:rsidP="00CD4F20">
      <w:pPr>
        <w:pStyle w:val="Heading3"/>
      </w:pPr>
      <w:bookmarkStart w:id="774" w:name="_Toc516224893"/>
      <w:r>
        <w:t>General</w:t>
      </w:r>
      <w:bookmarkEnd w:id="77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775" w:name="_Ref511822118"/>
      <w:bookmarkStart w:id="776" w:name="_Toc516224894"/>
      <w:r>
        <w:t>id property</w:t>
      </w:r>
      <w:bookmarkEnd w:id="775"/>
      <w:bookmarkEnd w:id="77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7" w:name="_Toc516224895"/>
      <w:r>
        <w:t>label property</w:t>
      </w:r>
      <w:bookmarkEnd w:id="77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778" w:name="_Toc516224896"/>
      <w:r>
        <w:t>location property</w:t>
      </w:r>
      <w:bookmarkEnd w:id="77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779" w:name="_Ref515547420"/>
      <w:bookmarkStart w:id="780" w:name="_Toc516224897"/>
      <w:r>
        <w:t>children property</w:t>
      </w:r>
      <w:bookmarkEnd w:id="779"/>
      <w:bookmarkEnd w:id="78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781" w:name="_Toc516224898"/>
      <w:r>
        <w:t>properties property</w:t>
      </w:r>
      <w:bookmarkEnd w:id="781"/>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82" w:name="_Ref511821891"/>
      <w:bookmarkStart w:id="783" w:name="_Toc516224899"/>
      <w:r>
        <w:lastRenderedPageBreak/>
        <w:t>edge object</w:t>
      </w:r>
      <w:bookmarkEnd w:id="782"/>
      <w:bookmarkEnd w:id="783"/>
    </w:p>
    <w:p w14:paraId="78AF70AE" w14:textId="37DDAA2D" w:rsidR="00CD4F20" w:rsidRDefault="00CD4F20" w:rsidP="00CD4F20">
      <w:pPr>
        <w:pStyle w:val="Heading3"/>
      </w:pPr>
      <w:bookmarkStart w:id="784" w:name="_Toc516224900"/>
      <w:r>
        <w:t>General</w:t>
      </w:r>
      <w:bookmarkEnd w:id="78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785" w:name="_Ref511823280"/>
      <w:bookmarkStart w:id="786" w:name="_Toc516224901"/>
      <w:r>
        <w:t>id property</w:t>
      </w:r>
      <w:bookmarkEnd w:id="785"/>
      <w:bookmarkEnd w:id="786"/>
    </w:p>
    <w:p w14:paraId="5747D78D" w14:textId="2C5D883A" w:rsidR="00380A89" w:rsidRPr="00380A89" w:rsidRDefault="00380A89" w:rsidP="00380A89">
      <w:bookmarkStart w:id="7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788" w:name="_Toc516224902"/>
      <w:r>
        <w:t>label property</w:t>
      </w:r>
      <w:bookmarkEnd w:id="78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789" w:name="_Ref511822214"/>
      <w:bookmarkStart w:id="790" w:name="_Toc516224903"/>
      <w:r>
        <w:t>sourceNodeId property</w:t>
      </w:r>
      <w:bookmarkEnd w:id="789"/>
      <w:bookmarkEnd w:id="79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7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2" w:name="_Ref511823298"/>
      <w:bookmarkStart w:id="793" w:name="_Toc516224904"/>
      <w:r>
        <w:t>targetNodeId property</w:t>
      </w:r>
      <w:bookmarkEnd w:id="792"/>
      <w:bookmarkEnd w:id="79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794" w:name="_Toc516224905"/>
      <w:r>
        <w:lastRenderedPageBreak/>
        <w:t>properties property</w:t>
      </w:r>
      <w:bookmarkEnd w:id="794"/>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95" w:name="_Ref511819971"/>
      <w:bookmarkStart w:id="796" w:name="_Toc516224906"/>
      <w:r>
        <w:t>graphTraversal object</w:t>
      </w:r>
      <w:bookmarkEnd w:id="795"/>
      <w:bookmarkEnd w:id="796"/>
    </w:p>
    <w:p w14:paraId="7EE87AC4" w14:textId="2D601D1D" w:rsidR="00CD4F20" w:rsidRDefault="00CD4F20" w:rsidP="00CD4F20">
      <w:pPr>
        <w:pStyle w:val="Heading3"/>
      </w:pPr>
      <w:bookmarkStart w:id="797" w:name="_Toc516224907"/>
      <w:r>
        <w:t>General</w:t>
      </w:r>
      <w:bookmarkEnd w:id="79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798" w:name="_Ref511823337"/>
      <w:bookmarkStart w:id="799" w:name="_Toc516224908"/>
      <w:r>
        <w:t>graphId property</w:t>
      </w:r>
      <w:bookmarkEnd w:id="798"/>
      <w:bookmarkEnd w:id="79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800" w:name="_Toc516224909"/>
      <w:r>
        <w:t>description property</w:t>
      </w:r>
      <w:bookmarkEnd w:id="80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801" w:name="_Ref511823179"/>
      <w:bookmarkStart w:id="802" w:name="_Toc516224910"/>
      <w:proofErr w:type="spellStart"/>
      <w:r>
        <w:t>initialState</w:t>
      </w:r>
      <w:proofErr w:type="spellEnd"/>
      <w:r>
        <w:t xml:space="preserve"> property</w:t>
      </w:r>
      <w:bookmarkEnd w:id="801"/>
      <w:bookmarkEnd w:id="802"/>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803" w:name="_Ref511822614"/>
      <w:bookmarkStart w:id="804" w:name="_Toc516224911"/>
      <w:r>
        <w:t>edgeTraversals property</w:t>
      </w:r>
      <w:bookmarkEnd w:id="803"/>
      <w:bookmarkEnd w:id="80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805" w:name="_Toc516224912"/>
      <w:r>
        <w:t>properties property</w:t>
      </w:r>
      <w:bookmarkEnd w:id="805"/>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806" w:name="_Ref511822569"/>
      <w:bookmarkStart w:id="807" w:name="_Toc516224913"/>
      <w:r>
        <w:lastRenderedPageBreak/>
        <w:t>edgeTraversal object</w:t>
      </w:r>
      <w:bookmarkEnd w:id="806"/>
      <w:bookmarkEnd w:id="807"/>
    </w:p>
    <w:p w14:paraId="4A14EA88" w14:textId="696B8630" w:rsidR="00CD4F20" w:rsidRDefault="00CD4F20" w:rsidP="00CD4F20">
      <w:pPr>
        <w:pStyle w:val="Heading3"/>
      </w:pPr>
      <w:bookmarkStart w:id="808" w:name="_Toc516224914"/>
      <w:r>
        <w:t>General</w:t>
      </w:r>
      <w:bookmarkEnd w:id="808"/>
    </w:p>
    <w:p w14:paraId="7FC25DC6" w14:textId="57980962" w:rsidR="00E66DEE" w:rsidRDefault="00E66DEE" w:rsidP="00E66DEE">
      <w:bookmarkStart w:id="8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0" w:name="_Ref513199007"/>
      <w:bookmarkStart w:id="811" w:name="_Toc516224915"/>
      <w:r>
        <w:t>edgeId property</w:t>
      </w:r>
      <w:bookmarkEnd w:id="809"/>
      <w:bookmarkEnd w:id="810"/>
      <w:bookmarkEnd w:id="81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812" w:name="_Toc516224916"/>
      <w:r>
        <w:t>message property</w:t>
      </w:r>
      <w:bookmarkEnd w:id="81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813" w:name="_Ref511823070"/>
      <w:bookmarkStart w:id="814" w:name="_Toc516224917"/>
      <w:proofErr w:type="spellStart"/>
      <w:r>
        <w:t>finalState</w:t>
      </w:r>
      <w:proofErr w:type="spellEnd"/>
      <w:r>
        <w:t xml:space="preserve"> property</w:t>
      </w:r>
      <w:bookmarkEnd w:id="813"/>
      <w:bookmarkEnd w:id="81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815" w:name="_Toc516224918"/>
      <w:proofErr w:type="spellStart"/>
      <w:r>
        <w:t>stepOverEdgeCount</w:t>
      </w:r>
      <w:proofErr w:type="spellEnd"/>
      <w:r w:rsidR="00CD4F20">
        <w:t xml:space="preserve"> property</w:t>
      </w:r>
      <w:bookmarkEnd w:id="8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1DE7C76"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w:t>
      </w:r>
      <w:proofErr w:type="spellStart"/>
      <w:r>
        <w:t>eab</w:t>
      </w:r>
      <w:proofErr w:type="spellEnd"/>
      <w:r>
        <w:t>",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w:t>
      </w:r>
      <w:proofErr w:type="spellStart"/>
      <w:r>
        <w:t>eba</w:t>
      </w:r>
      <w:proofErr w:type="spellEnd"/>
      <w:r>
        <w:t>"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816" w:name="_Toc516224919"/>
      <w:r>
        <w:t>properties property</w:t>
      </w:r>
      <w:bookmarkEnd w:id="816"/>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817" w:name="_Ref493427479"/>
      <w:bookmarkStart w:id="818" w:name="_Toc516224920"/>
      <w:r>
        <w:lastRenderedPageBreak/>
        <w:t>stack object</w:t>
      </w:r>
      <w:bookmarkEnd w:id="817"/>
      <w:bookmarkEnd w:id="818"/>
    </w:p>
    <w:p w14:paraId="5A2500F3" w14:textId="474DE860" w:rsidR="006E546E" w:rsidRDefault="006E546E" w:rsidP="006E546E">
      <w:pPr>
        <w:pStyle w:val="Heading3"/>
      </w:pPr>
      <w:bookmarkStart w:id="819" w:name="_Toc516224921"/>
      <w:r>
        <w:t>General</w:t>
      </w:r>
      <w:bookmarkEnd w:id="8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0" w:name="_Ref503361859"/>
      <w:bookmarkStart w:id="821" w:name="_Toc516224922"/>
      <w:r>
        <w:t>message property</w:t>
      </w:r>
      <w:bookmarkEnd w:id="820"/>
      <w:bookmarkEnd w:id="82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2" w:name="_Toc516224923"/>
      <w:r>
        <w:t>frames property</w:t>
      </w:r>
      <w:bookmarkEnd w:id="82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23" w:name="_Toc516224924"/>
      <w:r>
        <w:t>properties property</w:t>
      </w:r>
      <w:bookmarkEnd w:id="823"/>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24" w:name="_Ref493494398"/>
      <w:bookmarkStart w:id="825" w:name="_Toc516224925"/>
      <w:proofErr w:type="spellStart"/>
      <w:r>
        <w:t>stackFrame</w:t>
      </w:r>
      <w:proofErr w:type="spellEnd"/>
      <w:r>
        <w:t xml:space="preserve"> object</w:t>
      </w:r>
      <w:bookmarkEnd w:id="824"/>
      <w:bookmarkEnd w:id="825"/>
    </w:p>
    <w:p w14:paraId="440DEBE2" w14:textId="2D9664B2" w:rsidR="006E546E" w:rsidRDefault="006E546E" w:rsidP="006E546E">
      <w:pPr>
        <w:pStyle w:val="Heading3"/>
      </w:pPr>
      <w:bookmarkStart w:id="826" w:name="_Toc516224926"/>
      <w:r>
        <w:t>General</w:t>
      </w:r>
      <w:bookmarkEnd w:id="826"/>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827" w:name="_Ref503362303"/>
      <w:bookmarkStart w:id="828" w:name="_Toc516224927"/>
      <w:r>
        <w:t xml:space="preserve">location </w:t>
      </w:r>
      <w:r w:rsidR="00D10846">
        <w:t>property</w:t>
      </w:r>
      <w:bookmarkEnd w:id="827"/>
      <w:bookmarkEnd w:id="828"/>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829" w:name="_Toc516224928"/>
      <w:r>
        <w:t>module property</w:t>
      </w:r>
      <w:bookmarkEnd w:id="82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0" w:name="_Toc516224929"/>
      <w:proofErr w:type="spellStart"/>
      <w:r>
        <w:t>threadId</w:t>
      </w:r>
      <w:proofErr w:type="spellEnd"/>
      <w:r>
        <w:t xml:space="preserve"> property</w:t>
      </w:r>
      <w:bookmarkEnd w:id="83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31" w:name="_Toc516224930"/>
      <w:r>
        <w:t>address property</w:t>
      </w:r>
      <w:bookmarkEnd w:id="83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32" w:name="_Toc516224931"/>
      <w:r>
        <w:lastRenderedPageBreak/>
        <w:t>offset property</w:t>
      </w:r>
      <w:bookmarkEnd w:id="83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proofErr w:type="gramStart"/>
      <w:r>
        <w:rPr>
          <w:rStyle w:val="CODEtemp"/>
        </w:rPr>
        <w:t>physicalLocation.region.</w:t>
      </w:r>
      <w:r w:rsidR="0001452F">
        <w:rPr>
          <w:rStyle w:val="CODEtemp"/>
        </w:rPr>
        <w:t>byteO</w:t>
      </w:r>
      <w:r>
        <w:rPr>
          <w:rStyle w:val="CODEtemp"/>
        </w:rPr>
        <w:t>ffset</w:t>
      </w:r>
      <w:proofErr w:type="spellEnd"/>
      <w:proofErr w:type="gramEnd"/>
      <w:r>
        <w:t xml:space="preserve"> specifies an offset from the start of a file, not from the start of a method.</w:t>
      </w:r>
    </w:p>
    <w:p w14:paraId="4D93124A" w14:textId="4D26B690" w:rsidR="006E546E" w:rsidRDefault="006E546E" w:rsidP="006E546E">
      <w:pPr>
        <w:pStyle w:val="Heading3"/>
      </w:pPr>
      <w:bookmarkStart w:id="833" w:name="_Toc516224932"/>
      <w:r>
        <w:t>parameters property</w:t>
      </w:r>
      <w:bookmarkEnd w:id="833"/>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34" w:name="_Toc516224933"/>
      <w:r>
        <w:t>properties property</w:t>
      </w:r>
      <w:bookmarkEnd w:id="834"/>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835" w:name="_Ref493427581"/>
      <w:bookmarkStart w:id="836" w:name="_Ref493427754"/>
      <w:bookmarkStart w:id="837" w:name="_Toc516224934"/>
      <w:proofErr w:type="spellStart"/>
      <w:r>
        <w:t>thread</w:t>
      </w:r>
      <w:r w:rsidR="007D2F0F">
        <w:t>FlowLocation</w:t>
      </w:r>
      <w:proofErr w:type="spellEnd"/>
      <w:r w:rsidR="007D2F0F">
        <w:t xml:space="preserve"> </w:t>
      </w:r>
      <w:r w:rsidR="006E546E">
        <w:t>object</w:t>
      </w:r>
      <w:bookmarkEnd w:id="835"/>
      <w:bookmarkEnd w:id="836"/>
      <w:bookmarkEnd w:id="837"/>
    </w:p>
    <w:p w14:paraId="6AFFA125" w14:textId="72CDB951" w:rsidR="006E546E" w:rsidRDefault="006E546E" w:rsidP="006E546E">
      <w:pPr>
        <w:pStyle w:val="Heading3"/>
      </w:pPr>
      <w:bookmarkStart w:id="838" w:name="_Toc516224935"/>
      <w:r>
        <w:t>General</w:t>
      </w:r>
      <w:bookmarkEnd w:id="83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839" w:name="_Toc516224936"/>
      <w:r>
        <w:t>step property</w:t>
      </w:r>
      <w:bookmarkEnd w:id="839"/>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840" w:name="_Ref493497783"/>
      <w:bookmarkStart w:id="841" w:name="_Ref493499799"/>
      <w:bookmarkStart w:id="842" w:name="_Toc516224937"/>
      <w:r>
        <w:t xml:space="preserve">location </w:t>
      </w:r>
      <w:r w:rsidR="006E546E">
        <w:t>property</w:t>
      </w:r>
      <w:bookmarkEnd w:id="840"/>
      <w:bookmarkEnd w:id="841"/>
      <w:bookmarkEnd w:id="84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843" w:name="_Toc516224938"/>
      <w:r>
        <w:t>module property</w:t>
      </w:r>
      <w:bookmarkEnd w:id="84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4" w:name="_Toc516224939"/>
      <w:r>
        <w:t>stack property</w:t>
      </w:r>
      <w:bookmarkEnd w:id="84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845" w:name="_Toc516224940"/>
      <w:r>
        <w:lastRenderedPageBreak/>
        <w:t>kind property</w:t>
      </w:r>
      <w:bookmarkEnd w:id="845"/>
    </w:p>
    <w:p w14:paraId="7C674876" w14:textId="66520AE3" w:rsidR="00D31582" w:rsidRDefault="00D31582" w:rsidP="00D31582">
      <w:bookmarkStart w:id="84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46"/>
    </w:p>
    <w:p w14:paraId="0D282B13" w14:textId="241F5BD3" w:rsidR="00EC5F35" w:rsidRDefault="00EC5F35" w:rsidP="00EC5F35">
      <w:pPr>
        <w:pStyle w:val="Heading3"/>
      </w:pPr>
      <w:bookmarkStart w:id="847" w:name="_Ref510090188"/>
      <w:bookmarkStart w:id="848" w:name="_Toc516224941"/>
      <w:r>
        <w:t>state property</w:t>
      </w:r>
      <w:bookmarkEnd w:id="847"/>
      <w:bookmarkEnd w:id="848"/>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49" w:name="_Ref510008884"/>
      <w:bookmarkStart w:id="850" w:name="_Toc516224942"/>
      <w:proofErr w:type="spellStart"/>
      <w:r>
        <w:lastRenderedPageBreak/>
        <w:t>nestingLevel</w:t>
      </w:r>
      <w:proofErr w:type="spellEnd"/>
      <w:r>
        <w:t xml:space="preserve"> property</w:t>
      </w:r>
      <w:bookmarkEnd w:id="849"/>
      <w:bookmarkEnd w:id="85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51" w:name="_Ref510008873"/>
      <w:bookmarkStart w:id="852" w:name="_Toc516224943"/>
      <w:proofErr w:type="spellStart"/>
      <w:r>
        <w:t>executionOrder</w:t>
      </w:r>
      <w:proofErr w:type="spellEnd"/>
      <w:r>
        <w:t xml:space="preserve"> property</w:t>
      </w:r>
      <w:bookmarkEnd w:id="851"/>
      <w:bookmarkEnd w:id="852"/>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853" w:name="_Toc516224944"/>
      <w:r>
        <w:t>timestamp property</w:t>
      </w:r>
      <w:bookmarkEnd w:id="853"/>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854" w:name="_Toc516224945"/>
      <w:r>
        <w:t>importance property</w:t>
      </w:r>
      <w:bookmarkEnd w:id="85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855" w:name="_Toc516224946"/>
      <w:r>
        <w:lastRenderedPageBreak/>
        <w:t>properties property</w:t>
      </w:r>
      <w:bookmarkEnd w:id="855"/>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56" w:name="_Hlk503362618"/>
      <w:r w:rsidRPr="004A77ED">
        <w:t>§</w:t>
      </w:r>
      <w:bookmarkEnd w:id="856"/>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57" w:name="_Ref508812750"/>
      <w:bookmarkStart w:id="858" w:name="_Toc516224947"/>
      <w:bookmarkStart w:id="859" w:name="_Ref493407996"/>
      <w:r>
        <w:t>resources object</w:t>
      </w:r>
      <w:bookmarkEnd w:id="857"/>
      <w:bookmarkEnd w:id="858"/>
    </w:p>
    <w:p w14:paraId="526D1A22" w14:textId="73E461DD" w:rsidR="00E15F22" w:rsidRDefault="00E15F22" w:rsidP="00E15F22">
      <w:pPr>
        <w:pStyle w:val="Heading3"/>
      </w:pPr>
      <w:bookmarkStart w:id="860" w:name="_Toc516224948"/>
      <w:r>
        <w:t>General</w:t>
      </w:r>
      <w:bookmarkEnd w:id="8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61" w:name="_Ref508811824"/>
      <w:bookmarkStart w:id="862" w:name="_Toc516224949"/>
      <w:proofErr w:type="spellStart"/>
      <w:r>
        <w:t>messageStrings</w:t>
      </w:r>
      <w:proofErr w:type="spellEnd"/>
      <w:r>
        <w:t xml:space="preserve"> property</w:t>
      </w:r>
      <w:bookmarkEnd w:id="861"/>
      <w:bookmarkEnd w:id="86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63" w:name="_Ref508870783"/>
      <w:bookmarkStart w:id="864" w:name="_Ref508871574"/>
      <w:bookmarkStart w:id="865" w:name="_Ref508876005"/>
      <w:bookmarkStart w:id="866" w:name="_Toc516224950"/>
      <w:r>
        <w:t>rules property</w:t>
      </w:r>
      <w:bookmarkEnd w:id="863"/>
      <w:bookmarkEnd w:id="864"/>
      <w:bookmarkEnd w:id="865"/>
      <w:bookmarkEnd w:id="86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867" w:name="_Ref508814067"/>
      <w:bookmarkStart w:id="868" w:name="_Toc516224951"/>
      <w:r>
        <w:t>rule object</w:t>
      </w:r>
      <w:bookmarkEnd w:id="859"/>
      <w:bookmarkEnd w:id="867"/>
      <w:bookmarkEnd w:id="868"/>
    </w:p>
    <w:p w14:paraId="0004BC6E" w14:textId="658F9ED1" w:rsidR="00B86BC7" w:rsidRDefault="00B86BC7" w:rsidP="00B86BC7">
      <w:pPr>
        <w:pStyle w:val="Heading3"/>
      </w:pPr>
      <w:bookmarkStart w:id="869" w:name="_Toc516224952"/>
      <w:r>
        <w:t>General</w:t>
      </w:r>
      <w:bookmarkEnd w:id="8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70" w:name="_Toc516224953"/>
      <w:r>
        <w:t>Constraints</w:t>
      </w:r>
      <w:bookmarkEnd w:id="870"/>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71" w:name="_Ref493408046"/>
      <w:bookmarkStart w:id="872" w:name="_Toc516224954"/>
      <w:r>
        <w:t>id property</w:t>
      </w:r>
      <w:bookmarkEnd w:id="871"/>
      <w:bookmarkEnd w:id="8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73" w:name="_Toc516224955"/>
      <w:r>
        <w:lastRenderedPageBreak/>
        <w:t>name property</w:t>
      </w:r>
      <w:bookmarkEnd w:id="87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74" w:name="_Ref493510771"/>
      <w:bookmarkStart w:id="875" w:name="_Toc516224956"/>
      <w:proofErr w:type="spellStart"/>
      <w:r>
        <w:t>shortDescription</w:t>
      </w:r>
      <w:proofErr w:type="spellEnd"/>
      <w:r>
        <w:t xml:space="preserve"> property</w:t>
      </w:r>
      <w:bookmarkEnd w:id="874"/>
      <w:bookmarkEnd w:id="87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76" w:name="_Ref493510781"/>
      <w:bookmarkStart w:id="877" w:name="_Toc516224957"/>
      <w:proofErr w:type="spellStart"/>
      <w:r>
        <w:t>fullDescription</w:t>
      </w:r>
      <w:proofErr w:type="spellEnd"/>
      <w:r>
        <w:t xml:space="preserve"> property</w:t>
      </w:r>
      <w:bookmarkEnd w:id="876"/>
      <w:bookmarkEnd w:id="87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78" w:name="_Ref493345139"/>
      <w:bookmarkStart w:id="879" w:name="_Toc516224958"/>
      <w:proofErr w:type="spellStart"/>
      <w:r>
        <w:t>message</w:t>
      </w:r>
      <w:r w:rsidR="00CD2BD7">
        <w:t>Strings</w:t>
      </w:r>
      <w:proofErr w:type="spellEnd"/>
      <w:r>
        <w:t xml:space="preserve"> property</w:t>
      </w:r>
      <w:bookmarkEnd w:id="878"/>
      <w:bookmarkEnd w:id="87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7F1CE5">
        <w:rPr>
          <w:rStyle w:val="CODEtemp"/>
        </w:rPr>
        <w:t>ruleMessage</w:t>
      </w:r>
      <w:r w:rsidRPr="00AF0D84">
        <w:rPr>
          <w:rStyle w:val="CODEtemp"/>
        </w:rPr>
        <w:t>Id</w:t>
      </w:r>
      <w:proofErr w:type="spell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spellEnd"/>
      <w:proofErr w:type="gramEnd"/>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80" w:name="_Ref503366474"/>
      <w:bookmarkStart w:id="881" w:name="_Ref503366805"/>
      <w:bookmarkStart w:id="882" w:name="_Toc516224959"/>
      <w:proofErr w:type="spellStart"/>
      <w:r>
        <w:t>richMessageStrings</w:t>
      </w:r>
      <w:proofErr w:type="spellEnd"/>
      <w:r w:rsidR="00932BEE">
        <w:t xml:space="preserve"> property</w:t>
      </w:r>
      <w:bookmarkEnd w:id="880"/>
      <w:bookmarkEnd w:id="881"/>
      <w:bookmarkEnd w:id="882"/>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883" w:name="_Toc516224960"/>
      <w:proofErr w:type="spellStart"/>
      <w:r>
        <w:t>help</w:t>
      </w:r>
      <w:r w:rsidR="00326BD5">
        <w:t>Uri</w:t>
      </w:r>
      <w:proofErr w:type="spellEnd"/>
      <w:r>
        <w:t xml:space="preserve"> property</w:t>
      </w:r>
      <w:bookmarkEnd w:id="88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84" w:name="_Ref503364566"/>
      <w:bookmarkStart w:id="885" w:name="_Toc516224961"/>
      <w:r>
        <w:t>help property</w:t>
      </w:r>
      <w:bookmarkEnd w:id="884"/>
      <w:bookmarkEnd w:id="88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86" w:name="_Ref508894471"/>
      <w:bookmarkStart w:id="887" w:name="_Toc516224962"/>
      <w:r>
        <w:t>configuration property</w:t>
      </w:r>
      <w:bookmarkEnd w:id="886"/>
      <w:bookmarkEnd w:id="88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888" w:name="_Toc516224963"/>
      <w:r>
        <w:lastRenderedPageBreak/>
        <w:t>properties property</w:t>
      </w:r>
      <w:bookmarkEnd w:id="888"/>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889" w:name="_Ref508894470"/>
      <w:bookmarkStart w:id="890" w:name="_Ref508894720"/>
      <w:bookmarkStart w:id="891" w:name="_Ref508894737"/>
      <w:bookmarkStart w:id="892" w:name="_Toc516224964"/>
      <w:bookmarkStart w:id="893" w:name="_Ref493477061"/>
      <w:proofErr w:type="spellStart"/>
      <w:r>
        <w:t>ruleConfiguration</w:t>
      </w:r>
      <w:proofErr w:type="spellEnd"/>
      <w:r>
        <w:t xml:space="preserve"> object</w:t>
      </w:r>
      <w:bookmarkEnd w:id="889"/>
      <w:bookmarkEnd w:id="890"/>
      <w:bookmarkEnd w:id="891"/>
      <w:bookmarkEnd w:id="892"/>
    </w:p>
    <w:p w14:paraId="2F470253" w14:textId="738DA236" w:rsidR="00164CCB" w:rsidRDefault="00164CCB" w:rsidP="00164CCB">
      <w:pPr>
        <w:pStyle w:val="Heading3"/>
      </w:pPr>
      <w:bookmarkStart w:id="894" w:name="_Toc516224965"/>
      <w:r>
        <w:t>General</w:t>
      </w:r>
      <w:bookmarkEnd w:id="894"/>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895" w:name="_Toc516224966"/>
      <w:r>
        <w:t>enabled property</w:t>
      </w:r>
      <w:bookmarkEnd w:id="895"/>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26060AD2" w:rsidR="00164CCB" w:rsidRDefault="00164CCB" w:rsidP="00164CCB">
      <w:pPr>
        <w:pStyle w:val="Heading3"/>
      </w:pPr>
      <w:bookmarkStart w:id="896" w:name="_Ref508894469"/>
      <w:bookmarkStart w:id="897" w:name="_Toc516224967"/>
      <w:proofErr w:type="spellStart"/>
      <w:r>
        <w:t>defaultLevel</w:t>
      </w:r>
      <w:proofErr w:type="spellEnd"/>
      <w:r>
        <w:t xml:space="preserve"> property</w:t>
      </w:r>
      <w:bookmarkEnd w:id="896"/>
      <w:bookmarkEnd w:id="897"/>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w:t>
      </w:r>
      <w:proofErr w:type="gramStart"/>
      <w:r>
        <w:t>1002:error</w:t>
      </w:r>
      <w:proofErr w:type="gramEnd"/>
      <w:r>
        <w:t>,WEB1005:warning"</w:t>
      </w:r>
    </w:p>
    <w:p w14:paraId="1FEDC4AD" w14:textId="2F144047" w:rsidR="00164CCB" w:rsidRDefault="00164CCB" w:rsidP="00164CCB">
      <w:pPr>
        <w:pStyle w:val="Heading3"/>
      </w:pPr>
      <w:bookmarkStart w:id="898" w:name="_Ref508894764"/>
      <w:bookmarkStart w:id="899" w:name="_Ref508894796"/>
      <w:bookmarkStart w:id="900" w:name="_Toc516224968"/>
      <w:r>
        <w:t>parameters property</w:t>
      </w:r>
      <w:bookmarkEnd w:id="898"/>
      <w:bookmarkEnd w:id="899"/>
      <w:bookmarkEnd w:id="900"/>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w:t>
      </w:r>
      <w:proofErr w:type="gramStart"/>
      <w:r>
        <w:t>2707:maxLength</w:t>
      </w:r>
      <w:proofErr w:type="gramEnd"/>
      <w:r>
        <w:t>=80"</w:t>
      </w:r>
    </w:p>
    <w:p w14:paraId="6FFC00CB" w14:textId="5C35B6DF" w:rsidR="00B86BC7" w:rsidRDefault="00B86BC7" w:rsidP="00B86BC7">
      <w:pPr>
        <w:pStyle w:val="Heading2"/>
      </w:pPr>
      <w:bookmarkStart w:id="901" w:name="_Toc516224969"/>
      <w:r>
        <w:t>fix object</w:t>
      </w:r>
      <w:bookmarkEnd w:id="893"/>
      <w:bookmarkEnd w:id="901"/>
    </w:p>
    <w:p w14:paraId="410A501F" w14:textId="4C707545" w:rsidR="00B86BC7" w:rsidRDefault="00B86BC7" w:rsidP="00B86BC7">
      <w:pPr>
        <w:pStyle w:val="Heading3"/>
      </w:pPr>
      <w:bookmarkStart w:id="902" w:name="_Toc516224970"/>
      <w:r>
        <w:t>General</w:t>
      </w:r>
      <w:bookmarkEnd w:id="90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03" w:name="_Ref493512730"/>
      <w:bookmarkStart w:id="904" w:name="_Toc516224971"/>
      <w:r>
        <w:t>description property</w:t>
      </w:r>
      <w:bookmarkEnd w:id="903"/>
      <w:bookmarkEnd w:id="90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05" w:name="_Ref493512752"/>
      <w:bookmarkStart w:id="906" w:name="_Ref493513084"/>
      <w:bookmarkStart w:id="907" w:name="_Ref503372111"/>
      <w:bookmarkStart w:id="908" w:name="_Ref503372176"/>
      <w:bookmarkStart w:id="909" w:name="_Toc516224972"/>
      <w:proofErr w:type="spellStart"/>
      <w:r>
        <w:t>fileChanges</w:t>
      </w:r>
      <w:proofErr w:type="spellEnd"/>
      <w:r>
        <w:t xml:space="preserve"> property</w:t>
      </w:r>
      <w:bookmarkEnd w:id="905"/>
      <w:bookmarkEnd w:id="906"/>
      <w:bookmarkEnd w:id="907"/>
      <w:bookmarkEnd w:id="908"/>
      <w:bookmarkEnd w:id="90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910" w:name="_Ref493512744"/>
      <w:bookmarkStart w:id="911" w:name="_Ref493512991"/>
      <w:bookmarkStart w:id="912" w:name="_Toc516224973"/>
      <w:proofErr w:type="spellStart"/>
      <w:r>
        <w:t>fileChange</w:t>
      </w:r>
      <w:proofErr w:type="spellEnd"/>
      <w:r>
        <w:t xml:space="preserve"> object</w:t>
      </w:r>
      <w:bookmarkEnd w:id="910"/>
      <w:bookmarkEnd w:id="911"/>
      <w:bookmarkEnd w:id="912"/>
    </w:p>
    <w:p w14:paraId="74D8322D" w14:textId="06E505AA" w:rsidR="00B86BC7" w:rsidRDefault="00B86BC7" w:rsidP="00B86BC7">
      <w:pPr>
        <w:pStyle w:val="Heading3"/>
      </w:pPr>
      <w:bookmarkStart w:id="913" w:name="_Toc516224974"/>
      <w:r>
        <w:t>General</w:t>
      </w:r>
      <w:bookmarkEnd w:id="91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lastRenderedPageBreak/>
        <w:t>EXAMPLE:</w:t>
      </w:r>
    </w:p>
    <w:p w14:paraId="49CE71F4" w14:textId="296FB1C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14" w:name="_Ref493513096"/>
      <w:bookmarkStart w:id="915" w:name="_Ref493513195"/>
      <w:bookmarkStart w:id="916" w:name="_Ref493513493"/>
      <w:bookmarkStart w:id="917" w:name="_Toc516224975"/>
      <w:proofErr w:type="spellStart"/>
      <w:r>
        <w:t>fileLocation</w:t>
      </w:r>
      <w:proofErr w:type="spellEnd"/>
      <w:r w:rsidR="00B86BC7">
        <w:t xml:space="preserve"> property</w:t>
      </w:r>
      <w:bookmarkEnd w:id="914"/>
      <w:bookmarkEnd w:id="915"/>
      <w:bookmarkEnd w:id="916"/>
      <w:bookmarkEnd w:id="917"/>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18" w:name="_Ref493513106"/>
      <w:bookmarkStart w:id="919" w:name="_Toc516224976"/>
      <w:r>
        <w:t>replacements property</w:t>
      </w:r>
      <w:bookmarkEnd w:id="918"/>
      <w:bookmarkEnd w:id="919"/>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920" w:name="_Ref493513114"/>
      <w:bookmarkStart w:id="921" w:name="_Ref493513476"/>
      <w:bookmarkStart w:id="922" w:name="_Toc516224977"/>
      <w:r>
        <w:t>replacement object</w:t>
      </w:r>
      <w:bookmarkEnd w:id="920"/>
      <w:bookmarkEnd w:id="921"/>
      <w:bookmarkEnd w:id="922"/>
    </w:p>
    <w:p w14:paraId="1276FD13" w14:textId="540BBC1F" w:rsidR="00B86BC7" w:rsidRDefault="00B86BC7" w:rsidP="00B86BC7">
      <w:pPr>
        <w:pStyle w:val="Heading3"/>
      </w:pPr>
      <w:bookmarkStart w:id="923" w:name="_Toc516224978"/>
      <w:r>
        <w:t>General</w:t>
      </w:r>
      <w:bookmarkEnd w:id="9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xml:space="preserve">":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24" w:name="_Toc516224979"/>
      <w:r>
        <w:t>Constraints</w:t>
      </w:r>
      <w:bookmarkEnd w:id="924"/>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925" w:name="_Ref493518436"/>
      <w:bookmarkStart w:id="926" w:name="_Ref493518439"/>
      <w:bookmarkStart w:id="927" w:name="_Ref493518529"/>
      <w:bookmarkStart w:id="928" w:name="_Toc516224980"/>
      <w:proofErr w:type="spellStart"/>
      <w:r>
        <w:t>deleted</w:t>
      </w:r>
      <w:r w:rsidR="00F27F55">
        <w:t>Region</w:t>
      </w:r>
      <w:proofErr w:type="spellEnd"/>
      <w:r>
        <w:t xml:space="preserve"> property</w:t>
      </w:r>
      <w:bookmarkEnd w:id="925"/>
      <w:bookmarkEnd w:id="926"/>
      <w:bookmarkEnd w:id="927"/>
      <w:bookmarkEnd w:id="92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29" w:name="_Ref493518437"/>
      <w:bookmarkStart w:id="930" w:name="_Ref493518440"/>
      <w:bookmarkStart w:id="931" w:name="_Toc516224981"/>
      <w:proofErr w:type="spellStart"/>
      <w:r>
        <w:t>inserted</w:t>
      </w:r>
      <w:r w:rsidR="00F27F55">
        <w:t>Content</w:t>
      </w:r>
      <w:proofErr w:type="spellEnd"/>
      <w:r>
        <w:t xml:space="preserve"> property</w:t>
      </w:r>
      <w:bookmarkEnd w:id="929"/>
      <w:bookmarkEnd w:id="930"/>
      <w:bookmarkEnd w:id="93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32" w:name="_Ref493404948"/>
      <w:bookmarkStart w:id="933" w:name="_Ref493406026"/>
      <w:bookmarkStart w:id="934" w:name="_Toc516224982"/>
      <w:r>
        <w:t>notification object</w:t>
      </w:r>
      <w:bookmarkEnd w:id="932"/>
      <w:bookmarkEnd w:id="933"/>
      <w:bookmarkEnd w:id="934"/>
    </w:p>
    <w:p w14:paraId="3BD7AF2E" w14:textId="23E07934" w:rsidR="00B86BC7" w:rsidRDefault="00B86BC7" w:rsidP="00B86BC7">
      <w:pPr>
        <w:pStyle w:val="Heading3"/>
      </w:pPr>
      <w:bookmarkStart w:id="935" w:name="_Toc516224983"/>
      <w:r>
        <w:t>General</w:t>
      </w:r>
      <w:bookmarkEnd w:id="93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936" w:name="_Toc516224984"/>
      <w:r>
        <w:t>id property</w:t>
      </w:r>
      <w:bookmarkEnd w:id="9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37" w:name="_Ref493518926"/>
      <w:bookmarkStart w:id="938" w:name="_Toc516224985"/>
      <w:proofErr w:type="spellStart"/>
      <w:r>
        <w:t>ruleId</w:t>
      </w:r>
      <w:proofErr w:type="spellEnd"/>
      <w:r>
        <w:t xml:space="preserve"> property</w:t>
      </w:r>
      <w:bookmarkEnd w:id="937"/>
      <w:bookmarkEnd w:id="93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39" w:name="_Toc516224986"/>
      <w:proofErr w:type="spellStart"/>
      <w:r>
        <w:t>physicalLocation</w:t>
      </w:r>
      <w:proofErr w:type="spellEnd"/>
      <w:r>
        <w:t xml:space="preserve"> property</w:t>
      </w:r>
      <w:bookmarkEnd w:id="93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940" w:name="_Toc516224987"/>
      <w:r>
        <w:t>message property</w:t>
      </w:r>
      <w:bookmarkEnd w:id="94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41" w:name="_Ref493404972"/>
      <w:bookmarkStart w:id="942" w:name="_Ref493406037"/>
      <w:bookmarkStart w:id="943" w:name="_Toc516224988"/>
      <w:r>
        <w:t>level property</w:t>
      </w:r>
      <w:bookmarkEnd w:id="941"/>
      <w:bookmarkEnd w:id="942"/>
      <w:bookmarkEnd w:id="9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44" w:name="_Toc516224989"/>
      <w:proofErr w:type="spellStart"/>
      <w:r>
        <w:t>threadId</w:t>
      </w:r>
      <w:proofErr w:type="spellEnd"/>
      <w:r>
        <w:t xml:space="preserve"> property</w:t>
      </w:r>
      <w:bookmarkEnd w:id="9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945" w:name="_Toc516224990"/>
      <w:r>
        <w:t>time property</w:t>
      </w:r>
      <w:bookmarkEnd w:id="945"/>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946" w:name="_Toc516224991"/>
      <w:r>
        <w:lastRenderedPageBreak/>
        <w:t>exception property</w:t>
      </w:r>
      <w:bookmarkEnd w:id="94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47" w:name="_Toc516224992"/>
      <w:r>
        <w:t>properties property</w:t>
      </w:r>
      <w:bookmarkEnd w:id="947"/>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48" w:name="_Ref493570836"/>
      <w:bookmarkStart w:id="949" w:name="_Toc516224993"/>
      <w:r>
        <w:t>exception object</w:t>
      </w:r>
      <w:bookmarkEnd w:id="948"/>
      <w:bookmarkEnd w:id="949"/>
    </w:p>
    <w:p w14:paraId="1257C9E2" w14:textId="6070509F" w:rsidR="00B86BC7" w:rsidRDefault="00B86BC7" w:rsidP="00B86BC7">
      <w:pPr>
        <w:pStyle w:val="Heading3"/>
      </w:pPr>
      <w:bookmarkStart w:id="950" w:name="_Toc516224994"/>
      <w:r>
        <w:t>General</w:t>
      </w:r>
      <w:bookmarkEnd w:id="95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51" w:name="_Toc516224995"/>
      <w:r>
        <w:t>kind property</w:t>
      </w:r>
      <w:bookmarkEnd w:id="9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52" w:name="_Toc516224996"/>
      <w:r>
        <w:t>message property</w:t>
      </w:r>
      <w:bookmarkEnd w:id="952"/>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953" w:name="_Toc516224997"/>
      <w:r>
        <w:t>stack property</w:t>
      </w:r>
      <w:bookmarkEnd w:id="95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54" w:name="_Toc516224998"/>
      <w:proofErr w:type="spellStart"/>
      <w:r>
        <w:lastRenderedPageBreak/>
        <w:t>innerExceptions</w:t>
      </w:r>
      <w:proofErr w:type="spellEnd"/>
      <w:r>
        <w:t xml:space="preserve"> property</w:t>
      </w:r>
      <w:bookmarkEnd w:id="95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955" w:name="_Toc287332011"/>
      <w:bookmarkStart w:id="956" w:name="_Toc516224999"/>
      <w:r w:rsidRPr="00FD22AC">
        <w:lastRenderedPageBreak/>
        <w:t>Conformance</w:t>
      </w:r>
      <w:bookmarkEnd w:id="955"/>
      <w:bookmarkEnd w:id="956"/>
    </w:p>
    <w:p w14:paraId="1D48659C" w14:textId="6555FDBE" w:rsidR="00EE1E0B" w:rsidRDefault="00EE1E0B" w:rsidP="002244CB"/>
    <w:p w14:paraId="3BBDC6A3" w14:textId="77777777" w:rsidR="00376AE7" w:rsidRDefault="00376AE7" w:rsidP="00376AE7">
      <w:pPr>
        <w:pStyle w:val="Heading2"/>
        <w:numPr>
          <w:ilvl w:val="1"/>
          <w:numId w:val="2"/>
        </w:numPr>
      </w:pPr>
      <w:bookmarkStart w:id="957" w:name="_Toc516225000"/>
      <w:r>
        <w:t>Conformance targets</w:t>
      </w:r>
      <w:bookmarkEnd w:id="9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58" w:name="_Toc516225001"/>
      <w:r>
        <w:t>Conformance Clause 1: SARIF log file</w:t>
      </w:r>
      <w:bookmarkEnd w:id="95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959" w:name="_Toc516225002"/>
      <w:r>
        <w:t>Conformance Clause 2: SARIF resource file</w:t>
      </w:r>
      <w:bookmarkEnd w:id="95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960" w:name="_Hlk507945868"/>
      <w:r>
        <w:t>§</w:t>
      </w:r>
      <w:r>
        <w:fldChar w:fldCharType="begin"/>
      </w:r>
      <w:r>
        <w:instrText xml:space="preserve"> REF _Ref508811723 \r \h </w:instrText>
      </w:r>
      <w:r>
        <w:fldChar w:fldCharType="separate"/>
      </w:r>
      <w:r w:rsidR="00331070">
        <w:t>3.9.6.4</w:t>
      </w:r>
      <w:r>
        <w:fldChar w:fldCharType="end"/>
      </w:r>
      <w:r>
        <w:t>.</w:t>
      </w:r>
      <w:bookmarkEnd w:id="96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961" w:name="_Toc516225003"/>
      <w:r>
        <w:t xml:space="preserve">Conformance Clause </w:t>
      </w:r>
      <w:r w:rsidR="00105CCB">
        <w:t>3</w:t>
      </w:r>
      <w:r>
        <w:t>: SARIF producer</w:t>
      </w:r>
      <w:bookmarkEnd w:id="96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62" w:name="_Toc516225004"/>
      <w:r>
        <w:lastRenderedPageBreak/>
        <w:t xml:space="preserve">Conformance Clause </w:t>
      </w:r>
      <w:r w:rsidR="00105CCB">
        <w:t>4</w:t>
      </w:r>
      <w:r>
        <w:t>: Direct producer</w:t>
      </w:r>
      <w:bookmarkEnd w:id="9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63" w:name="_Toc516225005"/>
      <w:r>
        <w:t xml:space="preserve">Conformance Clause </w:t>
      </w:r>
      <w:r w:rsidR="00D06F1A">
        <w:t>5</w:t>
      </w:r>
      <w:r>
        <w:t>: Deterministic producer</w:t>
      </w:r>
      <w:bookmarkEnd w:id="9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64" w:name="_Toc516225006"/>
      <w:r>
        <w:t>Conformance Clause 6: Converter</w:t>
      </w:r>
      <w:bookmarkEnd w:id="9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965" w:name="_Toc516225007"/>
      <w:r>
        <w:t>Conformance Clause 7: SARIF post-processor</w:t>
      </w:r>
      <w:bookmarkEnd w:id="9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66" w:name="_Toc516225008"/>
      <w:r>
        <w:t xml:space="preserve">Conformance Clause </w:t>
      </w:r>
      <w:r w:rsidR="00D06F1A">
        <w:t>8</w:t>
      </w:r>
      <w:r>
        <w:t xml:space="preserve">: </w:t>
      </w:r>
      <w:r w:rsidR="0018481C">
        <w:t>SARIF c</w:t>
      </w:r>
      <w:r>
        <w:t>onsumer</w:t>
      </w:r>
      <w:bookmarkEnd w:id="9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67" w:name="_Toc516225009"/>
      <w:r>
        <w:t xml:space="preserve">Conformance Clause </w:t>
      </w:r>
      <w:r w:rsidR="00D06F1A">
        <w:t>9</w:t>
      </w:r>
      <w:r>
        <w:t>: Viewer</w:t>
      </w:r>
      <w:bookmarkEnd w:id="9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68" w:name="_Toc516225010"/>
      <w:bookmarkStart w:id="969" w:name="_Hlk512505065"/>
      <w:r>
        <w:t>Conformance Clause 10: Result management system</w:t>
      </w:r>
      <w:bookmarkEnd w:id="9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69"/>
    </w:p>
    <w:p w14:paraId="79E66955" w14:textId="44610F19" w:rsidR="00435405" w:rsidRDefault="00435405" w:rsidP="00435405">
      <w:pPr>
        <w:pStyle w:val="Heading2"/>
      </w:pPr>
      <w:bookmarkStart w:id="970" w:name="_Toc516225011"/>
      <w:r>
        <w:lastRenderedPageBreak/>
        <w:t>Conformance Clause 11: Engineering system</w:t>
      </w:r>
      <w:bookmarkEnd w:id="97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971" w:name="AppendixAcknowledgments"/>
      <w:bookmarkStart w:id="972" w:name="_Toc85472897"/>
      <w:bookmarkStart w:id="973" w:name="_Toc287332012"/>
      <w:bookmarkStart w:id="974" w:name="_Toc516225012"/>
      <w:bookmarkStart w:id="975" w:name="_Hlk513041526"/>
      <w:bookmarkEnd w:id="971"/>
      <w:r>
        <w:lastRenderedPageBreak/>
        <w:t xml:space="preserve">(Informative) </w:t>
      </w:r>
      <w:r w:rsidR="00B80CDB">
        <w:t>Acknowl</w:t>
      </w:r>
      <w:r w:rsidR="004D0E5E">
        <w:t>e</w:t>
      </w:r>
      <w:r w:rsidR="008F61FB">
        <w:t>dg</w:t>
      </w:r>
      <w:r w:rsidR="0052099F">
        <w:t>ments</w:t>
      </w:r>
      <w:bookmarkEnd w:id="972"/>
      <w:bookmarkEnd w:id="973"/>
      <w:bookmarkEnd w:id="9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75"/>
    <w:p w14:paraId="645628E0" w14:textId="77777777" w:rsidR="00C76CAA" w:rsidRPr="00C76CAA" w:rsidRDefault="00C76CAA" w:rsidP="00C76CAA"/>
    <w:p w14:paraId="586B0BCA" w14:textId="2CB47B5E" w:rsidR="0052099F" w:rsidRDefault="002244CB" w:rsidP="008C100C">
      <w:pPr>
        <w:pStyle w:val="AppendixHeading1"/>
      </w:pPr>
      <w:bookmarkStart w:id="976" w:name="AppendixFingerprints"/>
      <w:bookmarkStart w:id="977" w:name="_Ref513039337"/>
      <w:bookmarkStart w:id="978" w:name="_Toc516225013"/>
      <w:bookmarkEnd w:id="976"/>
      <w:r>
        <w:lastRenderedPageBreak/>
        <w:t>(</w:t>
      </w:r>
      <w:r w:rsidR="00E8605A">
        <w:t>Normative</w:t>
      </w:r>
      <w:r>
        <w:t xml:space="preserve">) </w:t>
      </w:r>
      <w:r w:rsidR="00710FE0">
        <w:t>Use of fingerprints by result management systems</w:t>
      </w:r>
      <w:bookmarkEnd w:id="977"/>
      <w:bookmarkEnd w:id="9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79" w:name="AppendixViewers"/>
      <w:bookmarkStart w:id="980" w:name="_Toc516225014"/>
      <w:bookmarkEnd w:id="979"/>
      <w:r>
        <w:lastRenderedPageBreak/>
        <w:t xml:space="preserve">(Informative) </w:t>
      </w:r>
      <w:r w:rsidR="00710FE0">
        <w:t xml:space="preserve">Use of SARIF by log </w:t>
      </w:r>
      <w:r w:rsidR="00AF0D84">
        <w:t xml:space="preserve">file </w:t>
      </w:r>
      <w:r w:rsidR="00710FE0">
        <w:t>viewers</w:t>
      </w:r>
      <w:bookmarkEnd w:id="9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81" w:name="AppendixConverters"/>
      <w:bookmarkStart w:id="982" w:name="_Toc516225015"/>
      <w:bookmarkEnd w:id="981"/>
      <w:r>
        <w:lastRenderedPageBreak/>
        <w:t xml:space="preserve">(Informative) </w:t>
      </w:r>
      <w:r w:rsidR="00710FE0">
        <w:t>Production of SARIF by converters</w:t>
      </w:r>
      <w:bookmarkEnd w:id="98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983" w:name="AppendixRuleMetadata"/>
      <w:bookmarkStart w:id="984" w:name="_Toc516225016"/>
      <w:bookmarkEnd w:id="983"/>
      <w:r>
        <w:lastRenderedPageBreak/>
        <w:t xml:space="preserve">(Informative) </w:t>
      </w:r>
      <w:r w:rsidR="00710FE0">
        <w:t>Locating rule metadata</w:t>
      </w:r>
      <w:bookmarkEnd w:id="98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85" w:name="AppendixDeterminism"/>
      <w:bookmarkStart w:id="986" w:name="_Toc516225017"/>
      <w:bookmarkEnd w:id="985"/>
      <w:r>
        <w:lastRenderedPageBreak/>
        <w:t xml:space="preserve">(Normative) </w:t>
      </w:r>
      <w:r w:rsidR="00710FE0">
        <w:t>Producing deterministic SARIF log files</w:t>
      </w:r>
      <w:bookmarkEnd w:id="986"/>
    </w:p>
    <w:p w14:paraId="269DCAE0" w14:textId="72CA49C1" w:rsidR="00B62028" w:rsidRDefault="00B62028" w:rsidP="00B62028">
      <w:pPr>
        <w:pStyle w:val="AppendixHeading2"/>
      </w:pPr>
      <w:bookmarkStart w:id="987" w:name="_Toc516225018"/>
      <w:r>
        <w:t>General</w:t>
      </w:r>
      <w:bookmarkEnd w:id="9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88" w:name="_Ref513042258"/>
      <w:bookmarkStart w:id="989" w:name="_Toc516225019"/>
      <w:r>
        <w:t>Non-deterministic file format elements</w:t>
      </w:r>
      <w:bookmarkEnd w:id="988"/>
      <w:bookmarkEnd w:id="9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invocation.startTime</w:t>
      </w:r>
      <w:proofErr w:type="spellEnd"/>
      <w:proofErr w:type="gramEnd"/>
    </w:p>
    <w:p w14:paraId="29D8FDB1"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invocation.endTime</w:t>
      </w:r>
      <w:proofErr w:type="spellEnd"/>
      <w:proofErr w:type="gramEnd"/>
    </w:p>
    <w:p w14:paraId="048942C6"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EA540C">
      <w:pPr>
        <w:pStyle w:val="ListParagraph"/>
        <w:numPr>
          <w:ilvl w:val="0"/>
          <w:numId w:val="23"/>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EA540C">
      <w:pPr>
        <w:pStyle w:val="ListParagraph"/>
        <w:numPr>
          <w:ilvl w:val="0"/>
          <w:numId w:val="23"/>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notification.threadId</w:t>
      </w:r>
      <w:proofErr w:type="spellEnd"/>
      <w:proofErr w:type="gramEnd"/>
    </w:p>
    <w:p w14:paraId="0771D70D" w14:textId="1A4A237C" w:rsidR="00B62028" w:rsidRDefault="00B62028" w:rsidP="00EA540C">
      <w:pPr>
        <w:pStyle w:val="ListParagraph"/>
        <w:numPr>
          <w:ilvl w:val="0"/>
          <w:numId w:val="23"/>
        </w:numPr>
        <w:rPr>
          <w:rStyle w:val="CODEtemp"/>
        </w:rPr>
      </w:pPr>
      <w:proofErr w:type="spellStart"/>
      <w:proofErr w:type="gramStart"/>
      <w:r w:rsidRPr="00B62028">
        <w:rPr>
          <w:rStyle w:val="CODEtemp"/>
        </w:rPr>
        <w:t>notification.time</w:t>
      </w:r>
      <w:proofErr w:type="spellEnd"/>
      <w:proofErr w:type="gramEnd"/>
    </w:p>
    <w:p w14:paraId="29400A04" w14:textId="34C1603A" w:rsidR="00435405" w:rsidRPr="00B62028" w:rsidRDefault="00435405" w:rsidP="00EA540C">
      <w:pPr>
        <w:pStyle w:val="ListParagraph"/>
        <w:numPr>
          <w:ilvl w:val="0"/>
          <w:numId w:val="23"/>
        </w:numPr>
        <w:rPr>
          <w:rStyle w:val="CODEtemp"/>
        </w:rPr>
      </w:pPr>
      <w:proofErr w:type="spellStart"/>
      <w:proofErr w:type="gramStart"/>
      <w:r>
        <w:rPr>
          <w:rStyle w:val="CODEtemp"/>
        </w:rPr>
        <w:t>result.instanceGuid</w:t>
      </w:r>
      <w:proofErr w:type="spellEnd"/>
      <w:proofErr w:type="gramEnd"/>
    </w:p>
    <w:p w14:paraId="3553CBEA" w14:textId="7DF56B2E"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run.i</w:t>
      </w:r>
      <w:r w:rsidR="00435405">
        <w:rPr>
          <w:rStyle w:val="CODEtemp"/>
        </w:rPr>
        <w:t>nstanceGui</w:t>
      </w:r>
      <w:r w:rsidRPr="00B62028">
        <w:rPr>
          <w:rStyle w:val="CODEtemp"/>
        </w:rPr>
        <w:t>d</w:t>
      </w:r>
      <w:proofErr w:type="spellEnd"/>
      <w:proofErr w:type="gramEnd"/>
    </w:p>
    <w:p w14:paraId="6AC2A0B4" w14:textId="7361F5F9"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lastRenderedPageBreak/>
        <w:t>run.automation</w:t>
      </w:r>
      <w:r w:rsidR="00435405">
        <w:rPr>
          <w:rStyle w:val="CODEtemp"/>
        </w:rPr>
        <w:t>Logical</w:t>
      </w:r>
      <w:r w:rsidRPr="00B62028">
        <w:rPr>
          <w:rStyle w:val="CODEtemp"/>
        </w:rPr>
        <w:t>Id</w:t>
      </w:r>
      <w:proofErr w:type="spellEnd"/>
      <w:proofErr w:type="gramEnd"/>
    </w:p>
    <w:p w14:paraId="479C0B48" w14:textId="631E0DAA" w:rsidR="00B62028" w:rsidRDefault="00B62028" w:rsidP="00EA540C">
      <w:pPr>
        <w:pStyle w:val="ListParagraph"/>
        <w:numPr>
          <w:ilvl w:val="0"/>
          <w:numId w:val="23"/>
        </w:numPr>
        <w:rPr>
          <w:rStyle w:val="CODEtemp"/>
        </w:rPr>
      </w:pPr>
      <w:proofErr w:type="spellStart"/>
      <w:proofErr w:type="gramStart"/>
      <w:r w:rsidRPr="00B62028">
        <w:rPr>
          <w:rStyle w:val="CODEtemp"/>
        </w:rPr>
        <w:t>run.baseline</w:t>
      </w:r>
      <w:r w:rsidR="00435405">
        <w:rPr>
          <w:rStyle w:val="CODEtemp"/>
        </w:rPr>
        <w:t>InstanceGui</w:t>
      </w:r>
      <w:r w:rsidRPr="00B62028">
        <w:rPr>
          <w:rStyle w:val="CODEtemp"/>
        </w:rPr>
        <w:t>d</w:t>
      </w:r>
      <w:proofErr w:type="spellEnd"/>
      <w:proofErr w:type="gramEnd"/>
    </w:p>
    <w:p w14:paraId="1C7E04E7" w14:textId="72BB980B" w:rsidR="00183DEE" w:rsidRPr="00B62028" w:rsidRDefault="00183DEE" w:rsidP="00EA540C">
      <w:pPr>
        <w:pStyle w:val="ListParagraph"/>
        <w:numPr>
          <w:ilvl w:val="0"/>
          <w:numId w:val="23"/>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90" w:name="_Toc516225020"/>
      <w:r>
        <w:t>Array and dictionary element ordering</w:t>
      </w:r>
      <w:bookmarkEnd w:id="9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proofErr w:type="gramStart"/>
      <w:r w:rsidRPr="00D44AFA">
        <w:rPr>
          <w:rStyle w:val="CODEtemp"/>
        </w:rPr>
        <w:t>stack.Frames</w:t>
      </w:r>
      <w:proofErr w:type="spellEnd"/>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proofErr w:type="gramStart"/>
      <w:r w:rsidRPr="00D44AFA">
        <w:rPr>
          <w:rStyle w:val="CODEtemp"/>
        </w:rPr>
        <w:t>hash.algorithm</w:t>
      </w:r>
      <w:proofErr w:type="spellEnd"/>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proofErr w:type="gramStart"/>
      <w:r w:rsidRPr="00D44AFA">
        <w:rPr>
          <w:rStyle w:val="CODEtemp"/>
        </w:rPr>
        <w:t>properties.tags</w:t>
      </w:r>
      <w:proofErr w:type="spellEnd"/>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91" w:name="_Ref513042289"/>
      <w:bookmarkStart w:id="992" w:name="_Toc516225021"/>
      <w:r>
        <w:t>Absolute paths</w:t>
      </w:r>
      <w:bookmarkEnd w:id="991"/>
      <w:bookmarkEnd w:id="99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93" w:name="_Toc516225022"/>
      <w:r>
        <w:t>Compensating for non-deterministic output</w:t>
      </w:r>
      <w:bookmarkEnd w:id="9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94" w:name="_Toc516225023"/>
      <w:r>
        <w:t>Interaction between determinism and baselining</w:t>
      </w:r>
      <w:bookmarkEnd w:id="99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95" w:name="AppendixFixes"/>
      <w:bookmarkStart w:id="996" w:name="_Toc516225024"/>
      <w:bookmarkEnd w:id="995"/>
      <w:r>
        <w:lastRenderedPageBreak/>
        <w:t xml:space="preserve">(Informative) </w:t>
      </w:r>
      <w:r w:rsidR="00710FE0">
        <w:t>Guidance on fixes</w:t>
      </w:r>
      <w:bookmarkEnd w:id="99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97" w:name="_Toc516225025"/>
      <w:r>
        <w:lastRenderedPageBreak/>
        <w:t>(Informative) Diagnosing results in generated files</w:t>
      </w:r>
      <w:bookmarkEnd w:id="99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proofErr w:type="gramStart"/>
      <w:r w:rsidRPr="00C7469A">
        <w:rPr>
          <w:rStyle w:val="CODEtemp"/>
        </w:rPr>
        <w:t>file.contents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xml:space="preserve">":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98" w:name="AppendixExamples"/>
      <w:bookmarkStart w:id="999" w:name="_Toc516225026"/>
      <w:bookmarkEnd w:id="998"/>
      <w:r>
        <w:lastRenderedPageBreak/>
        <w:t xml:space="preserve">(Informative) </w:t>
      </w:r>
      <w:r w:rsidR="00710FE0">
        <w:t>Examples</w:t>
      </w:r>
      <w:bookmarkEnd w:id="9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00" w:name="_Toc516225027"/>
      <w:r>
        <w:t xml:space="preserve">Minimal valid SARIF </w:t>
      </w:r>
      <w:r w:rsidR="00EA1C84">
        <w:t>log file</w:t>
      </w:r>
      <w:bookmarkEnd w:id="10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01" w:name="_Toc516225028"/>
      <w:r w:rsidRPr="00745595">
        <w:t xml:space="preserve">Minimal recommended SARIF </w:t>
      </w:r>
      <w:r w:rsidR="00EA1C84">
        <w:t xml:space="preserve">log </w:t>
      </w:r>
      <w:r w:rsidRPr="00745595">
        <w:t>file with source information</w:t>
      </w:r>
      <w:bookmarkEnd w:id="10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02" w:name="_Toc516225029"/>
      <w:r w:rsidRPr="001D7651">
        <w:t xml:space="preserve">Minimal recommended SARIF </w:t>
      </w:r>
      <w:r w:rsidR="00EA1C84">
        <w:t xml:space="preserve">log </w:t>
      </w:r>
      <w:r w:rsidRPr="001D7651">
        <w:t>file without source information</w:t>
      </w:r>
      <w:bookmarkEnd w:id="100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proofErr w:type="gramStart"/>
      <w:r>
        <w:t>Example.Worker.DoWork</w:t>
      </w:r>
      <w:proofErr w:type="spellEnd"/>
      <w:proofErr w:type="gram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proofErr w:type="gramStart"/>
      <w:r>
        <w:t>Example.Worker.DoWork</w:t>
      </w:r>
      <w:proofErr w:type="spellEnd"/>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03" w:name="_Toc516225030"/>
      <w:r w:rsidRPr="001D7651">
        <w:t xml:space="preserve">SARIF </w:t>
      </w:r>
      <w:r w:rsidR="00D71A1D">
        <w:t xml:space="preserve">resource </w:t>
      </w:r>
      <w:r w:rsidRPr="001D7651">
        <w:t xml:space="preserve">file </w:t>
      </w:r>
      <w:r w:rsidR="00D71A1D">
        <w:t>with</w:t>
      </w:r>
      <w:r w:rsidRPr="001D7651">
        <w:t xml:space="preserve"> rule metadata</w:t>
      </w:r>
      <w:bookmarkEnd w:id="100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004" w:name="_Toc516225031"/>
      <w:r>
        <w:t>Comprehensive SARIF file</w:t>
      </w:r>
      <w:bookmarkEnd w:id="10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result.suppressionStates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proofErr w:type="gramStart"/>
      <w:r>
        <w:t>Rules.SecureHashAlgorithmRule.Evaluate</w:t>
      </w:r>
      <w:proofErr w:type="spellEnd"/>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proofErr w:type="gramStart"/>
      <w:r>
        <w:t>ExecutionEngine.Engine.EvaluateRule</w:t>
      </w:r>
      <w:proofErr w:type="spellEnd"/>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63AE93B3" w:rsidR="00383FA3" w:rsidRDefault="00383FA3" w:rsidP="00EA1C84">
      <w:pPr>
        <w:pStyle w:val="Codesmall"/>
      </w:pPr>
      <w:r>
        <w:t xml:space="preserve">          "</w:t>
      </w:r>
      <w:proofErr w:type="spellStart"/>
      <w:r w:rsidR="005A6322">
        <w:t>ruleMessageId</w:t>
      </w:r>
      <w:proofErr w:type="spellEnd"/>
      <w:r w:rsidR="005A6322">
        <w:t>":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proofErr w:type="gramStart"/>
      <w:r w:rsidR="005E5FAD">
        <w:t xml:space="preserve">" </w:t>
      </w:r>
      <w:r>
        <w:t>]</w:t>
      </w:r>
      <w:proofErr w:type="gramEnd"/>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lastRenderedPageBreak/>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05" w:name="AppendixRevisionHistory"/>
      <w:bookmarkStart w:id="1006" w:name="_Toc85472898"/>
      <w:bookmarkStart w:id="1007" w:name="_Toc287332014"/>
      <w:bookmarkStart w:id="1008" w:name="_Toc516225032"/>
      <w:bookmarkEnd w:id="1005"/>
      <w:r>
        <w:lastRenderedPageBreak/>
        <w:t xml:space="preserve">(Informative) </w:t>
      </w:r>
      <w:r w:rsidR="00A05FDF">
        <w:t>Revision History</w:t>
      </w:r>
      <w:bookmarkEnd w:id="1006"/>
      <w:bookmarkEnd w:id="1007"/>
      <w:bookmarkEnd w:id="10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8" w:author="Laurence Golding" w:date="2018-08-25T10:01:00Z" w:initials="LG">
    <w:p w14:paraId="2116348D" w14:textId="2E42FB9F" w:rsidR="00D935BB" w:rsidRPr="00D935BB" w:rsidRDefault="005013E8" w:rsidP="00D935BB">
      <w:pPr>
        <w:rPr>
          <w:rFonts w:asciiTheme="minorHAnsi" w:hAnsiTheme="minorHAnsi" w:cstheme="minorHAnsi"/>
        </w:rPr>
      </w:pPr>
      <w:r>
        <w:rPr>
          <w:rStyle w:val="CommentReference"/>
        </w:rPr>
        <w:annotationRef/>
      </w:r>
      <w:r w:rsidR="00D935BB" w:rsidRPr="00D935BB">
        <w:rPr>
          <w:rFonts w:asciiTheme="minorHAnsi" w:hAnsiTheme="minorHAnsi" w:cstheme="minorHAnsi"/>
        </w:rPr>
        <w:t>In an email describing this design, I raised three problems. The first of those problems no longer applies, because this design does not incorporate the “configuration by convention” feature from Issue #211, but the remaining two problems are still there:</w:t>
      </w:r>
    </w:p>
    <w:p w14:paraId="5ABBC406" w14:textId="77777777" w:rsidR="00D935BB" w:rsidRPr="00D935BB" w:rsidRDefault="00D935BB" w:rsidP="00D935BB">
      <w:pPr>
        <w:rPr>
          <w:rFonts w:asciiTheme="minorHAnsi" w:hAnsiTheme="minorHAnsi" w:cstheme="minorHAnsi"/>
        </w:rPr>
      </w:pPr>
    </w:p>
    <w:p w14:paraId="0DB28F4F" w14:textId="58927B0C" w:rsidR="00D935BB" w:rsidRPr="00D935BB" w:rsidRDefault="00D935BB" w:rsidP="00D935BB">
      <w:pPr>
        <w:rPr>
          <w:rFonts w:asciiTheme="minorHAnsi" w:hAnsiTheme="minorHAnsi" w:cstheme="minorHAnsi"/>
        </w:rPr>
      </w:pPr>
      <w:r w:rsidRPr="00D935BB">
        <w:rPr>
          <w:rFonts w:asciiTheme="minorHAnsi" w:hAnsiTheme="minorHAnsi" w:cstheme="minorHAnsi"/>
          <w:b/>
        </w:rPr>
        <w:t>Problem 2</w:t>
      </w:r>
      <w:r w:rsidRPr="00D935BB">
        <w:rPr>
          <w:rFonts w:asciiTheme="minorHAnsi" w:hAnsiTheme="minorHAnsi" w:cstheme="minorHAnsi"/>
        </w:rPr>
        <w:t>: How do tools validate the external files? Do we need a separate schema for each, and do we then need to decompose the SARIF schema?</w:t>
      </w:r>
    </w:p>
    <w:p w14:paraId="0687555A" w14:textId="10E216F2" w:rsidR="00D935BB" w:rsidRPr="00D935BB" w:rsidRDefault="00D935BB" w:rsidP="00D935BB">
      <w:pPr>
        <w:rPr>
          <w:rFonts w:asciiTheme="minorHAnsi" w:hAnsiTheme="minorHAnsi" w:cstheme="minorHAnsi"/>
          <w:szCs w:val="22"/>
        </w:rPr>
      </w:pPr>
    </w:p>
    <w:p w14:paraId="4C96ECB3" w14:textId="225B64CC" w:rsidR="00D935BB" w:rsidRPr="00D935BB" w:rsidRDefault="00D935BB" w:rsidP="00D935BB">
      <w:pPr>
        <w:rPr>
          <w:rFonts w:asciiTheme="minorHAnsi" w:hAnsiTheme="minorHAnsi" w:cstheme="minorHAnsi"/>
          <w:szCs w:val="22"/>
        </w:rPr>
      </w:pPr>
      <w:r w:rsidRPr="00D935BB">
        <w:rPr>
          <w:rFonts w:asciiTheme="minorHAnsi" w:hAnsiTheme="minorHAnsi" w:cstheme="minorHAnsi"/>
          <w:szCs w:val="22"/>
        </w:rPr>
        <w:t>This is really two questions:</w:t>
      </w:r>
    </w:p>
    <w:p w14:paraId="5F1705DB" w14:textId="523260F9" w:rsidR="00D935BB" w:rsidRPr="00D935BB" w:rsidRDefault="00D935BB" w:rsidP="00D935BB">
      <w:pPr>
        <w:pStyle w:val="ListParagraph"/>
        <w:numPr>
          <w:ilvl w:val="0"/>
          <w:numId w:val="67"/>
        </w:numPr>
        <w:rPr>
          <w:rFonts w:asciiTheme="minorHAnsi" w:hAnsiTheme="minorHAnsi" w:cstheme="minorHAnsi"/>
          <w:szCs w:val="22"/>
        </w:rPr>
      </w:pPr>
      <w:r w:rsidRPr="00D935BB">
        <w:rPr>
          <w:rFonts w:asciiTheme="minorHAnsi" w:hAnsiTheme="minorHAnsi" w:cstheme="minorHAnsi"/>
          <w:szCs w:val="22"/>
        </w:rPr>
        <w:t xml:space="preserve"> Can a JSON file refer to a fragment of a schema file, for example, the definition of the "file" object?</w:t>
      </w:r>
    </w:p>
    <w:p w14:paraId="71BF00B4" w14:textId="128B2145" w:rsidR="00D935BB" w:rsidRPr="00D935BB" w:rsidRDefault="00D935BB" w:rsidP="00D935BB">
      <w:pPr>
        <w:pStyle w:val="ListParagraph"/>
        <w:numPr>
          <w:ilvl w:val="0"/>
          <w:numId w:val="67"/>
        </w:numPr>
        <w:rPr>
          <w:rFonts w:asciiTheme="minorHAnsi" w:hAnsiTheme="minorHAnsi" w:cstheme="minorHAnsi"/>
          <w:szCs w:val="22"/>
        </w:rPr>
      </w:pPr>
      <w:r w:rsidRPr="00D935BB">
        <w:rPr>
          <w:rFonts w:asciiTheme="minorHAnsi" w:hAnsiTheme="minorHAnsi" w:cstheme="minorHAnsi"/>
          <w:szCs w:val="22"/>
        </w:rPr>
        <w:t xml:space="preserve"> Must each external file contain such a schema reference? If not, how is an IDE to validate it?</w:t>
      </w:r>
    </w:p>
    <w:p w14:paraId="1630710A" w14:textId="128B2145" w:rsidR="00D935BB" w:rsidRPr="00D935BB" w:rsidRDefault="00D935BB" w:rsidP="00D935BB">
      <w:pPr>
        <w:rPr>
          <w:rFonts w:asciiTheme="minorHAnsi" w:hAnsiTheme="minorHAnsi" w:cstheme="minorHAnsi"/>
        </w:rPr>
      </w:pPr>
    </w:p>
    <w:p w14:paraId="5B6D4DF8" w14:textId="77777777" w:rsidR="00D935BB" w:rsidRPr="00D935BB" w:rsidRDefault="00D935BB" w:rsidP="00D935BB">
      <w:pPr>
        <w:rPr>
          <w:rFonts w:asciiTheme="minorHAnsi" w:hAnsiTheme="minorHAnsi" w:cstheme="minorHAnsi"/>
        </w:rPr>
      </w:pPr>
      <w:r w:rsidRPr="00D935BB">
        <w:rPr>
          <w:rFonts w:asciiTheme="minorHAnsi" w:hAnsiTheme="minorHAnsi" w:cstheme="minorHAnsi"/>
          <w:b/>
        </w:rPr>
        <w:t>Problem 3</w:t>
      </w:r>
      <w:r w:rsidRPr="00D935BB">
        <w:rPr>
          <w:rFonts w:asciiTheme="minorHAnsi" w:hAnsiTheme="minorHAnsi" w:cstheme="minorHAnsi"/>
        </w:rPr>
        <w:t>: Can a SARIF log file with multiple runs refer to external files?</w:t>
      </w:r>
    </w:p>
    <w:p w14:paraId="0B550BEC" w14:textId="77777777" w:rsidR="00D935BB" w:rsidRPr="00D935BB" w:rsidRDefault="00D935BB" w:rsidP="00D935BB">
      <w:pPr>
        <w:rPr>
          <w:rFonts w:asciiTheme="minorHAnsi" w:hAnsiTheme="minorHAnsi" w:cstheme="minorHAnsi"/>
        </w:rPr>
      </w:pPr>
    </w:p>
    <w:p w14:paraId="58B714A1" w14:textId="77777777" w:rsidR="00D935BB" w:rsidRPr="00D935BB" w:rsidRDefault="00D935BB" w:rsidP="00D935BB">
      <w:pPr>
        <w:ind w:left="720"/>
        <w:rPr>
          <w:rFonts w:asciiTheme="minorHAnsi" w:hAnsiTheme="minorHAnsi" w:cstheme="minorHAnsi"/>
        </w:rPr>
      </w:pPr>
      <w:r w:rsidRPr="00D935BB">
        <w:rPr>
          <w:rFonts w:asciiTheme="minorHAnsi" w:hAnsiTheme="minorHAnsi" w:cstheme="minorHAnsi"/>
        </w:rPr>
        <w:t>I can think of a couple of approac</w:t>
      </w:r>
      <w:bookmarkStart w:id="220" w:name="_GoBack"/>
      <w:bookmarkEnd w:id="220"/>
      <w:r w:rsidRPr="00D935BB">
        <w:rPr>
          <w:rFonts w:asciiTheme="minorHAnsi" w:hAnsiTheme="minorHAnsi" w:cstheme="minorHAnsi"/>
        </w:rPr>
        <w:t>hes:</w:t>
      </w:r>
    </w:p>
    <w:p w14:paraId="029F51AA" w14:textId="77777777" w:rsidR="00D935BB" w:rsidRPr="00D935BB" w:rsidRDefault="00D935BB" w:rsidP="00D935BB">
      <w:pPr>
        <w:ind w:left="720"/>
        <w:rPr>
          <w:rFonts w:asciiTheme="minorHAnsi" w:hAnsiTheme="minorHAnsi" w:cstheme="minorHAnsi"/>
        </w:rPr>
      </w:pPr>
    </w:p>
    <w:p w14:paraId="350C8CD3" w14:textId="77777777" w:rsidR="00D935BB" w:rsidRPr="00D935BB" w:rsidRDefault="00D935BB" w:rsidP="00D935BB">
      <w:pPr>
        <w:pStyle w:val="ListParagraph"/>
        <w:numPr>
          <w:ilvl w:val="0"/>
          <w:numId w:val="66"/>
        </w:numPr>
        <w:spacing w:before="0" w:after="240"/>
        <w:contextualSpacing w:val="0"/>
        <w:rPr>
          <w:rFonts w:asciiTheme="minorHAnsi" w:hAnsiTheme="minorHAnsi" w:cstheme="minorHAnsi"/>
        </w:rPr>
      </w:pPr>
      <w:r w:rsidRPr="00D935BB">
        <w:rPr>
          <w:rFonts w:asciiTheme="minorHAnsi" w:hAnsiTheme="minorHAnsi" w:cstheme="minorHAnsi"/>
        </w:rPr>
        <w:t>Allow externalization only in a single-run log file. You could justify this by arguing that the whole reason we allowed multi-run files in the first place was to allow multiple runs to be shipped over the wire in a single file (which is true).</w:t>
      </w:r>
    </w:p>
    <w:p w14:paraId="3D83389F" w14:textId="77777777" w:rsidR="00D935BB" w:rsidRPr="00D935BB" w:rsidRDefault="00D935BB" w:rsidP="00D935BB">
      <w:pPr>
        <w:pStyle w:val="ListParagraph"/>
        <w:numPr>
          <w:ilvl w:val="0"/>
          <w:numId w:val="66"/>
        </w:numPr>
        <w:spacing w:before="0" w:after="0"/>
        <w:contextualSpacing w:val="0"/>
        <w:rPr>
          <w:rFonts w:asciiTheme="minorHAnsi" w:hAnsiTheme="minorHAnsi" w:cstheme="minorHAnsi"/>
        </w:rPr>
      </w:pPr>
      <w:r w:rsidRPr="00D935BB">
        <w:rPr>
          <w:rFonts w:asciiTheme="minorHAnsi" w:hAnsiTheme="minorHAnsi" w:cstheme="minorHAnsi"/>
        </w:rPr>
        <w:t>If multiple runs in a single log file use externalization, require them to specify different URIs for their corresponding external files (MyLog.Run</w:t>
      </w:r>
      <w:proofErr w:type="gramStart"/>
      <w:r w:rsidRPr="00D935BB">
        <w:rPr>
          <w:rFonts w:asciiTheme="minorHAnsi" w:hAnsiTheme="minorHAnsi" w:cstheme="minorHAnsi"/>
        </w:rPr>
        <w:t>0.results</w:t>
      </w:r>
      <w:proofErr w:type="gramEnd"/>
      <w:r w:rsidRPr="00D935BB">
        <w:rPr>
          <w:rFonts w:asciiTheme="minorHAnsi" w:hAnsiTheme="minorHAnsi" w:cstheme="minorHAnsi"/>
        </w:rPr>
        <w:t>.sarif, MyLog.Run1.results.sarif). But that means that you can’t aggregate arbitrary runs into a single file.</w:t>
      </w:r>
    </w:p>
    <w:p w14:paraId="6E1FFE8E" w14:textId="77777777" w:rsidR="00D935BB" w:rsidRPr="00D935BB" w:rsidRDefault="00D935BB" w:rsidP="00D935BB">
      <w:pPr>
        <w:rPr>
          <w:rFonts w:asciiTheme="minorHAnsi" w:eastAsiaTheme="minorHAnsi" w:hAnsiTheme="minorHAnsi" w:cstheme="minorHAnsi"/>
        </w:rPr>
      </w:pPr>
    </w:p>
    <w:p w14:paraId="3D2925A0" w14:textId="5C7582C6" w:rsidR="005013E8" w:rsidRPr="00D935BB" w:rsidRDefault="00D935BB" w:rsidP="00D935BB">
      <w:pPr>
        <w:pStyle w:val="CommentText"/>
        <w:rPr>
          <w:rFonts w:asciiTheme="minorHAnsi" w:hAnsiTheme="minorHAnsi" w:cstheme="minorHAnsi"/>
        </w:rPr>
      </w:pPr>
      <w:r w:rsidRPr="00D935BB">
        <w:rPr>
          <w:rFonts w:asciiTheme="minorHAnsi" w:hAnsiTheme="minorHAnsi" w:cstheme="minorHAnsi"/>
        </w:rPr>
        <w:t>We’ve had people question the value of multi-run files in the past. I’d be willing to give up and change the schema so that a log file could contain only a single run.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2925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925A0" w16cid:durableId="1F2B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0E53B" w14:textId="77777777" w:rsidR="00863292" w:rsidRDefault="00863292" w:rsidP="008C100C">
      <w:r>
        <w:separator/>
      </w:r>
    </w:p>
    <w:p w14:paraId="5B26E39F" w14:textId="77777777" w:rsidR="00863292" w:rsidRDefault="00863292" w:rsidP="008C100C"/>
    <w:p w14:paraId="7DF726C5" w14:textId="77777777" w:rsidR="00863292" w:rsidRDefault="00863292" w:rsidP="008C100C"/>
    <w:p w14:paraId="0D9755DF" w14:textId="77777777" w:rsidR="00863292" w:rsidRDefault="00863292" w:rsidP="008C100C"/>
    <w:p w14:paraId="01C5FAB2" w14:textId="77777777" w:rsidR="00863292" w:rsidRDefault="00863292" w:rsidP="008C100C"/>
    <w:p w14:paraId="232F385C" w14:textId="77777777" w:rsidR="00863292" w:rsidRDefault="00863292" w:rsidP="008C100C"/>
    <w:p w14:paraId="6591F604" w14:textId="77777777" w:rsidR="00863292" w:rsidRDefault="00863292" w:rsidP="008C100C"/>
  </w:endnote>
  <w:endnote w:type="continuationSeparator" w:id="0">
    <w:p w14:paraId="7E21CF6D" w14:textId="77777777" w:rsidR="00863292" w:rsidRDefault="00863292" w:rsidP="008C100C">
      <w:r>
        <w:continuationSeparator/>
      </w:r>
    </w:p>
    <w:p w14:paraId="721F8A25" w14:textId="77777777" w:rsidR="00863292" w:rsidRDefault="00863292" w:rsidP="008C100C"/>
    <w:p w14:paraId="3F03AFE4" w14:textId="77777777" w:rsidR="00863292" w:rsidRDefault="00863292" w:rsidP="008C100C"/>
    <w:p w14:paraId="0B7FA0D0" w14:textId="77777777" w:rsidR="00863292" w:rsidRDefault="00863292" w:rsidP="008C100C"/>
    <w:p w14:paraId="3A48FD04" w14:textId="77777777" w:rsidR="00863292" w:rsidRDefault="00863292" w:rsidP="008C100C"/>
    <w:p w14:paraId="1D1F57CD" w14:textId="77777777" w:rsidR="00863292" w:rsidRDefault="00863292" w:rsidP="008C100C"/>
    <w:p w14:paraId="567802AD" w14:textId="77777777" w:rsidR="00863292" w:rsidRDefault="0086329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6082C" w14:textId="77777777" w:rsidR="005D1BDE" w:rsidRDefault="005D1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D1BDE" w:rsidRPr="00195F88" w:rsidRDefault="005D1BD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D1BDE" w:rsidRPr="00195F88" w:rsidRDefault="005D1BD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7AB7" w14:textId="77777777" w:rsidR="005D1BDE" w:rsidRDefault="005D1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72EB9" w14:textId="77777777" w:rsidR="00863292" w:rsidRDefault="00863292" w:rsidP="008C100C">
      <w:r>
        <w:separator/>
      </w:r>
    </w:p>
    <w:p w14:paraId="438845C0" w14:textId="77777777" w:rsidR="00863292" w:rsidRDefault="00863292" w:rsidP="008C100C"/>
  </w:footnote>
  <w:footnote w:type="continuationSeparator" w:id="0">
    <w:p w14:paraId="419D901B" w14:textId="77777777" w:rsidR="00863292" w:rsidRDefault="00863292" w:rsidP="008C100C">
      <w:r>
        <w:continuationSeparator/>
      </w:r>
    </w:p>
    <w:p w14:paraId="54AE3FE9" w14:textId="77777777" w:rsidR="00863292" w:rsidRDefault="0086329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39E9E" w14:textId="77777777" w:rsidR="005D1BDE" w:rsidRDefault="005D1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4BEE" w14:textId="77777777" w:rsidR="005D1BDE" w:rsidRDefault="005D1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D9488" w14:textId="77777777" w:rsidR="005D1BDE" w:rsidRDefault="005D1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2"/>
  </w:num>
  <w:num w:numId="14">
    <w:abstractNumId w:val="47"/>
  </w:num>
  <w:num w:numId="15">
    <w:abstractNumId w:val="7"/>
  </w:num>
  <w:num w:numId="16">
    <w:abstractNumId w:val="34"/>
  </w:num>
  <w:num w:numId="17">
    <w:abstractNumId w:val="56"/>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1"/>
  </w:num>
  <w:num w:numId="27">
    <w:abstractNumId w:val="10"/>
  </w:num>
  <w:num w:numId="28">
    <w:abstractNumId w:val="50"/>
  </w:num>
  <w:num w:numId="29">
    <w:abstractNumId w:val="26"/>
  </w:num>
  <w:num w:numId="30">
    <w:abstractNumId w:val="23"/>
  </w:num>
  <w:num w:numId="31">
    <w:abstractNumId w:val="14"/>
  </w:num>
  <w:num w:numId="32">
    <w:abstractNumId w:val="65"/>
  </w:num>
  <w:num w:numId="33">
    <w:abstractNumId w:val="35"/>
  </w:num>
  <w:num w:numId="34">
    <w:abstractNumId w:val="8"/>
  </w:num>
  <w:num w:numId="35">
    <w:abstractNumId w:val="60"/>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4"/>
  </w:num>
  <w:num w:numId="51">
    <w:abstractNumId w:val="13"/>
  </w:num>
  <w:num w:numId="52">
    <w:abstractNumId w:val="20"/>
  </w:num>
  <w:num w:numId="53">
    <w:abstractNumId w:val="63"/>
  </w:num>
  <w:num w:numId="54">
    <w:abstractNumId w:val="30"/>
  </w:num>
  <w:num w:numId="55">
    <w:abstractNumId w:val="59"/>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8"/>
  </w:num>
  <w:num w:numId="65">
    <w:abstractNumId w:val="44"/>
  </w:num>
  <w:num w:numId="6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0C30"/>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4B35"/>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37595"/>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3E8"/>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BDE"/>
    <w:rsid w:val="005D1F70"/>
    <w:rsid w:val="005D2999"/>
    <w:rsid w:val="005D2EE1"/>
    <w:rsid w:val="005D4871"/>
    <w:rsid w:val="005D48D6"/>
    <w:rsid w:val="005D4D17"/>
    <w:rsid w:val="005D50A2"/>
    <w:rsid w:val="005D6D00"/>
    <w:rsid w:val="005E34ED"/>
    <w:rsid w:val="005E587C"/>
    <w:rsid w:val="005E5D3B"/>
    <w:rsid w:val="005E5FAD"/>
    <w:rsid w:val="005F0607"/>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5CFE"/>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5785"/>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292"/>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421"/>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6193"/>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CC5"/>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1F1"/>
    <w:rsid w:val="00D86255"/>
    <w:rsid w:val="00D862A8"/>
    <w:rsid w:val="00D9062D"/>
    <w:rsid w:val="00D91873"/>
    <w:rsid w:val="00D935BB"/>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036"/>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93788532">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1744906">
      <w:bodyDiv w:val="1"/>
      <w:marLeft w:val="0"/>
      <w:marRight w:val="0"/>
      <w:marTop w:val="0"/>
      <w:marBottom w:val="0"/>
      <w:divBdr>
        <w:top w:val="none" w:sz="0" w:space="0" w:color="auto"/>
        <w:left w:val="none" w:sz="0" w:space="0" w:color="auto"/>
        <w:bottom w:val="none" w:sz="0" w:space="0" w:color="auto"/>
        <w:right w:val="none" w:sz="0" w:space="0" w:color="auto"/>
      </w:divBdr>
    </w:div>
    <w:div w:id="1848903105">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0D774-3FC4-4C9D-87FA-978DF8FE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18085</TotalTime>
  <Pages>146</Pages>
  <Words>60795</Words>
  <Characters>346538</Characters>
  <Application>Microsoft Office Word</Application>
  <DocSecurity>0</DocSecurity>
  <Lines>2887</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406520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867</cp:revision>
  <cp:lastPrinted>2011-08-05T16:21:00Z</cp:lastPrinted>
  <dcterms:created xsi:type="dcterms:W3CDTF">2017-08-01T19:18:00Z</dcterms:created>
  <dcterms:modified xsi:type="dcterms:W3CDTF">2018-08-25T17:07:00Z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2018-08-25T15:07:58.0802299Z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