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33F39E"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beta.2018-</w:t>
      </w:r>
      <w:r w:rsidR="00636635">
        <w:rPr>
          <w:sz w:val="24"/>
          <w:szCs w:val="24"/>
        </w:rPr>
        <w:t>1</w:t>
      </w:r>
      <w:r w:rsidR="00B5552C">
        <w:rPr>
          <w:sz w:val="24"/>
          <w:szCs w:val="24"/>
        </w:rPr>
        <w:t>1</w:t>
      </w:r>
      <w:r w:rsidR="00053543">
        <w:rPr>
          <w:sz w:val="24"/>
          <w:szCs w:val="24"/>
        </w:rPr>
        <w:t>-</w:t>
      </w:r>
      <w:r w:rsidR="00B5552C">
        <w:rPr>
          <w:sz w:val="24"/>
          <w:szCs w:val="24"/>
        </w:rPr>
        <w:t>1</w:t>
      </w:r>
      <w:r w:rsidR="00AC5BD9">
        <w:rPr>
          <w:sz w:val="24"/>
          <w:szCs w:val="24"/>
        </w:rPr>
        <w:t>4</w:t>
      </w:r>
      <w:r w:rsidR="00053543">
        <w:rPr>
          <w:sz w:val="24"/>
          <w:szCs w:val="24"/>
        </w:rPr>
        <w:t>)</w:t>
      </w:r>
    </w:p>
    <w:p w14:paraId="3EEE4F23" w14:textId="49E2B878" w:rsidR="00E01912" w:rsidRDefault="00B5552C" w:rsidP="00E01912">
      <w:pPr>
        <w:pStyle w:val="Subtitle"/>
        <w:rPr>
          <w:sz w:val="24"/>
          <w:szCs w:val="24"/>
        </w:rPr>
      </w:pPr>
      <w:bookmarkStart w:id="0" w:name="_Toc85472892"/>
      <w:r>
        <w:rPr>
          <w:sz w:val="24"/>
          <w:szCs w:val="24"/>
        </w:rPr>
        <w:t>1</w:t>
      </w:r>
      <w:r w:rsidR="00AC5BD9">
        <w:rPr>
          <w:sz w:val="24"/>
          <w:szCs w:val="24"/>
        </w:rPr>
        <w:t>4</w:t>
      </w:r>
      <w:r w:rsidR="00053543">
        <w:rPr>
          <w:sz w:val="24"/>
          <w:szCs w:val="24"/>
        </w:rPr>
        <w:t xml:space="preserve"> </w:t>
      </w:r>
      <w:r>
        <w:rPr>
          <w:sz w:val="24"/>
          <w:szCs w:val="24"/>
        </w:rPr>
        <w:t>Novem</w:t>
      </w:r>
      <w:r w:rsidR="00053543">
        <w:rPr>
          <w:sz w:val="24"/>
          <w:szCs w:val="24"/>
        </w:rPr>
        <w:t xml:space="preserve">ber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0049ACA5" w:rsidR="00D17F06" w:rsidRDefault="00E37AEF"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2570ED8A"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6C59F43"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2BAA9C5B"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42E930B"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6BAB754E"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3B80D5A"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16E4FBE9"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9A0C553"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E86549B" w14:textId="13188BC6" w:rsidR="008A226C"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30237115" w:history="1">
        <w:r w:rsidR="008A226C" w:rsidRPr="00B735B4">
          <w:rPr>
            <w:rStyle w:val="Hyperlink"/>
            <w:noProof/>
          </w:rPr>
          <w:t>1</w:t>
        </w:r>
        <w:r w:rsidR="008A226C">
          <w:rPr>
            <w:rFonts w:asciiTheme="minorHAnsi" w:eastAsiaTheme="minorEastAsia" w:hAnsiTheme="minorHAnsi" w:cstheme="minorBidi"/>
            <w:noProof/>
            <w:sz w:val="22"/>
            <w:szCs w:val="22"/>
          </w:rPr>
          <w:tab/>
        </w:r>
        <w:r w:rsidR="008A226C" w:rsidRPr="00B735B4">
          <w:rPr>
            <w:rStyle w:val="Hyperlink"/>
            <w:noProof/>
          </w:rPr>
          <w:t>Introduction</w:t>
        </w:r>
        <w:r w:rsidR="008A226C">
          <w:rPr>
            <w:noProof/>
            <w:webHidden/>
          </w:rPr>
          <w:tab/>
        </w:r>
        <w:r w:rsidR="008A226C">
          <w:rPr>
            <w:noProof/>
            <w:webHidden/>
          </w:rPr>
          <w:fldChar w:fldCharType="begin"/>
        </w:r>
        <w:r w:rsidR="008A226C">
          <w:rPr>
            <w:noProof/>
            <w:webHidden/>
          </w:rPr>
          <w:instrText xml:space="preserve"> PAGEREF _Toc530237115 \h </w:instrText>
        </w:r>
        <w:r w:rsidR="008A226C">
          <w:rPr>
            <w:noProof/>
            <w:webHidden/>
          </w:rPr>
        </w:r>
        <w:r w:rsidR="008A226C">
          <w:rPr>
            <w:noProof/>
            <w:webHidden/>
          </w:rPr>
          <w:fldChar w:fldCharType="separate"/>
        </w:r>
        <w:r w:rsidR="008A226C">
          <w:rPr>
            <w:noProof/>
            <w:webHidden/>
          </w:rPr>
          <w:t>13</w:t>
        </w:r>
        <w:r w:rsidR="008A226C">
          <w:rPr>
            <w:noProof/>
            <w:webHidden/>
          </w:rPr>
          <w:fldChar w:fldCharType="end"/>
        </w:r>
      </w:hyperlink>
    </w:p>
    <w:p w14:paraId="0268AA5C" w14:textId="0270A9E6" w:rsidR="008A226C" w:rsidRDefault="00E37AEF">
      <w:pPr>
        <w:pStyle w:val="TOC2"/>
        <w:tabs>
          <w:tab w:val="right" w:leader="dot" w:pos="9350"/>
        </w:tabs>
        <w:rPr>
          <w:rFonts w:asciiTheme="minorHAnsi" w:eastAsiaTheme="minorEastAsia" w:hAnsiTheme="minorHAnsi" w:cstheme="minorBidi"/>
          <w:noProof/>
          <w:sz w:val="22"/>
          <w:szCs w:val="22"/>
        </w:rPr>
      </w:pPr>
      <w:hyperlink w:anchor="_Toc530237116" w:history="1">
        <w:r w:rsidR="008A226C" w:rsidRPr="00B735B4">
          <w:rPr>
            <w:rStyle w:val="Hyperlink"/>
            <w:noProof/>
          </w:rPr>
          <w:t>1.1 IPR Policy</w:t>
        </w:r>
        <w:r w:rsidR="008A226C">
          <w:rPr>
            <w:noProof/>
            <w:webHidden/>
          </w:rPr>
          <w:tab/>
        </w:r>
        <w:r w:rsidR="008A226C">
          <w:rPr>
            <w:noProof/>
            <w:webHidden/>
          </w:rPr>
          <w:fldChar w:fldCharType="begin"/>
        </w:r>
        <w:r w:rsidR="008A226C">
          <w:rPr>
            <w:noProof/>
            <w:webHidden/>
          </w:rPr>
          <w:instrText xml:space="preserve"> PAGEREF _Toc530237116 \h </w:instrText>
        </w:r>
        <w:r w:rsidR="008A226C">
          <w:rPr>
            <w:noProof/>
            <w:webHidden/>
          </w:rPr>
        </w:r>
        <w:r w:rsidR="008A226C">
          <w:rPr>
            <w:noProof/>
            <w:webHidden/>
          </w:rPr>
          <w:fldChar w:fldCharType="separate"/>
        </w:r>
        <w:r w:rsidR="008A226C">
          <w:rPr>
            <w:noProof/>
            <w:webHidden/>
          </w:rPr>
          <w:t>13</w:t>
        </w:r>
        <w:r w:rsidR="008A226C">
          <w:rPr>
            <w:noProof/>
            <w:webHidden/>
          </w:rPr>
          <w:fldChar w:fldCharType="end"/>
        </w:r>
      </w:hyperlink>
    </w:p>
    <w:p w14:paraId="045C3C34" w14:textId="49B7AFF9" w:rsidR="008A226C" w:rsidRDefault="00E37AEF">
      <w:pPr>
        <w:pStyle w:val="TOC2"/>
        <w:tabs>
          <w:tab w:val="right" w:leader="dot" w:pos="9350"/>
        </w:tabs>
        <w:rPr>
          <w:rFonts w:asciiTheme="minorHAnsi" w:eastAsiaTheme="minorEastAsia" w:hAnsiTheme="minorHAnsi" w:cstheme="minorBidi"/>
          <w:noProof/>
          <w:sz w:val="22"/>
          <w:szCs w:val="22"/>
        </w:rPr>
      </w:pPr>
      <w:hyperlink w:anchor="_Toc530237117" w:history="1">
        <w:r w:rsidR="008A226C" w:rsidRPr="00B735B4">
          <w:rPr>
            <w:rStyle w:val="Hyperlink"/>
            <w:noProof/>
          </w:rPr>
          <w:t>1.2 Terminology</w:t>
        </w:r>
        <w:r w:rsidR="008A226C">
          <w:rPr>
            <w:noProof/>
            <w:webHidden/>
          </w:rPr>
          <w:tab/>
        </w:r>
        <w:r w:rsidR="008A226C">
          <w:rPr>
            <w:noProof/>
            <w:webHidden/>
          </w:rPr>
          <w:fldChar w:fldCharType="begin"/>
        </w:r>
        <w:r w:rsidR="008A226C">
          <w:rPr>
            <w:noProof/>
            <w:webHidden/>
          </w:rPr>
          <w:instrText xml:space="preserve"> PAGEREF _Toc530237117 \h </w:instrText>
        </w:r>
        <w:r w:rsidR="008A226C">
          <w:rPr>
            <w:noProof/>
            <w:webHidden/>
          </w:rPr>
        </w:r>
        <w:r w:rsidR="008A226C">
          <w:rPr>
            <w:noProof/>
            <w:webHidden/>
          </w:rPr>
          <w:fldChar w:fldCharType="separate"/>
        </w:r>
        <w:r w:rsidR="008A226C">
          <w:rPr>
            <w:noProof/>
            <w:webHidden/>
          </w:rPr>
          <w:t>13</w:t>
        </w:r>
        <w:r w:rsidR="008A226C">
          <w:rPr>
            <w:noProof/>
            <w:webHidden/>
          </w:rPr>
          <w:fldChar w:fldCharType="end"/>
        </w:r>
      </w:hyperlink>
    </w:p>
    <w:p w14:paraId="617E53E2" w14:textId="42E4AB17" w:rsidR="008A226C" w:rsidRDefault="00E37AEF">
      <w:pPr>
        <w:pStyle w:val="TOC2"/>
        <w:tabs>
          <w:tab w:val="right" w:leader="dot" w:pos="9350"/>
        </w:tabs>
        <w:rPr>
          <w:rFonts w:asciiTheme="minorHAnsi" w:eastAsiaTheme="minorEastAsia" w:hAnsiTheme="minorHAnsi" w:cstheme="minorBidi"/>
          <w:noProof/>
          <w:sz w:val="22"/>
          <w:szCs w:val="22"/>
        </w:rPr>
      </w:pPr>
      <w:hyperlink w:anchor="_Toc530237118" w:history="1">
        <w:r w:rsidR="008A226C" w:rsidRPr="00B735B4">
          <w:rPr>
            <w:rStyle w:val="Hyperlink"/>
            <w:noProof/>
          </w:rPr>
          <w:t>1.3 Normative References</w:t>
        </w:r>
        <w:r w:rsidR="008A226C">
          <w:rPr>
            <w:noProof/>
            <w:webHidden/>
          </w:rPr>
          <w:tab/>
        </w:r>
        <w:r w:rsidR="008A226C">
          <w:rPr>
            <w:noProof/>
            <w:webHidden/>
          </w:rPr>
          <w:fldChar w:fldCharType="begin"/>
        </w:r>
        <w:r w:rsidR="008A226C">
          <w:rPr>
            <w:noProof/>
            <w:webHidden/>
          </w:rPr>
          <w:instrText xml:space="preserve"> PAGEREF _Toc530237118 \h </w:instrText>
        </w:r>
        <w:r w:rsidR="008A226C">
          <w:rPr>
            <w:noProof/>
            <w:webHidden/>
          </w:rPr>
        </w:r>
        <w:r w:rsidR="008A226C">
          <w:rPr>
            <w:noProof/>
            <w:webHidden/>
          </w:rPr>
          <w:fldChar w:fldCharType="separate"/>
        </w:r>
        <w:r w:rsidR="008A226C">
          <w:rPr>
            <w:noProof/>
            <w:webHidden/>
          </w:rPr>
          <w:t>19</w:t>
        </w:r>
        <w:r w:rsidR="008A226C">
          <w:rPr>
            <w:noProof/>
            <w:webHidden/>
          </w:rPr>
          <w:fldChar w:fldCharType="end"/>
        </w:r>
      </w:hyperlink>
    </w:p>
    <w:p w14:paraId="4664F064" w14:textId="3EF5D4D7" w:rsidR="008A226C" w:rsidRDefault="00E37AEF">
      <w:pPr>
        <w:pStyle w:val="TOC2"/>
        <w:tabs>
          <w:tab w:val="right" w:leader="dot" w:pos="9350"/>
        </w:tabs>
        <w:rPr>
          <w:rFonts w:asciiTheme="minorHAnsi" w:eastAsiaTheme="minorEastAsia" w:hAnsiTheme="minorHAnsi" w:cstheme="minorBidi"/>
          <w:noProof/>
          <w:sz w:val="22"/>
          <w:szCs w:val="22"/>
        </w:rPr>
      </w:pPr>
      <w:hyperlink w:anchor="_Toc530237119" w:history="1">
        <w:r w:rsidR="008A226C" w:rsidRPr="00B735B4">
          <w:rPr>
            <w:rStyle w:val="Hyperlink"/>
            <w:noProof/>
          </w:rPr>
          <w:t>1.4 Non-Normative References</w:t>
        </w:r>
        <w:r w:rsidR="008A226C">
          <w:rPr>
            <w:noProof/>
            <w:webHidden/>
          </w:rPr>
          <w:tab/>
        </w:r>
        <w:r w:rsidR="008A226C">
          <w:rPr>
            <w:noProof/>
            <w:webHidden/>
          </w:rPr>
          <w:fldChar w:fldCharType="begin"/>
        </w:r>
        <w:r w:rsidR="008A226C">
          <w:rPr>
            <w:noProof/>
            <w:webHidden/>
          </w:rPr>
          <w:instrText xml:space="preserve"> PAGEREF _Toc530237119 \h </w:instrText>
        </w:r>
        <w:r w:rsidR="008A226C">
          <w:rPr>
            <w:noProof/>
            <w:webHidden/>
          </w:rPr>
        </w:r>
        <w:r w:rsidR="008A226C">
          <w:rPr>
            <w:noProof/>
            <w:webHidden/>
          </w:rPr>
          <w:fldChar w:fldCharType="separate"/>
        </w:r>
        <w:r w:rsidR="008A226C">
          <w:rPr>
            <w:noProof/>
            <w:webHidden/>
          </w:rPr>
          <w:t>20</w:t>
        </w:r>
        <w:r w:rsidR="008A226C">
          <w:rPr>
            <w:noProof/>
            <w:webHidden/>
          </w:rPr>
          <w:fldChar w:fldCharType="end"/>
        </w:r>
      </w:hyperlink>
    </w:p>
    <w:p w14:paraId="2966FB14" w14:textId="08A1532A" w:rsidR="008A226C" w:rsidRDefault="00E37AEF">
      <w:pPr>
        <w:pStyle w:val="TOC1"/>
        <w:rPr>
          <w:rFonts w:asciiTheme="minorHAnsi" w:eastAsiaTheme="minorEastAsia" w:hAnsiTheme="minorHAnsi" w:cstheme="minorBidi"/>
          <w:noProof/>
          <w:sz w:val="22"/>
          <w:szCs w:val="22"/>
        </w:rPr>
      </w:pPr>
      <w:hyperlink w:anchor="_Toc530237120" w:history="1">
        <w:r w:rsidR="008A226C" w:rsidRPr="00B735B4">
          <w:rPr>
            <w:rStyle w:val="Hyperlink"/>
            <w:noProof/>
          </w:rPr>
          <w:t>2</w:t>
        </w:r>
        <w:r w:rsidR="008A226C">
          <w:rPr>
            <w:rFonts w:asciiTheme="minorHAnsi" w:eastAsiaTheme="minorEastAsia" w:hAnsiTheme="minorHAnsi" w:cstheme="minorBidi"/>
            <w:noProof/>
            <w:sz w:val="22"/>
            <w:szCs w:val="22"/>
          </w:rPr>
          <w:tab/>
        </w:r>
        <w:r w:rsidR="008A226C" w:rsidRPr="00B735B4">
          <w:rPr>
            <w:rStyle w:val="Hyperlink"/>
            <w:noProof/>
          </w:rPr>
          <w:t>Conventions</w:t>
        </w:r>
        <w:r w:rsidR="008A226C">
          <w:rPr>
            <w:noProof/>
            <w:webHidden/>
          </w:rPr>
          <w:tab/>
        </w:r>
        <w:r w:rsidR="008A226C">
          <w:rPr>
            <w:noProof/>
            <w:webHidden/>
          </w:rPr>
          <w:fldChar w:fldCharType="begin"/>
        </w:r>
        <w:r w:rsidR="008A226C">
          <w:rPr>
            <w:noProof/>
            <w:webHidden/>
          </w:rPr>
          <w:instrText xml:space="preserve"> PAGEREF _Toc530237120 \h </w:instrText>
        </w:r>
        <w:r w:rsidR="008A226C">
          <w:rPr>
            <w:noProof/>
            <w:webHidden/>
          </w:rPr>
        </w:r>
        <w:r w:rsidR="008A226C">
          <w:rPr>
            <w:noProof/>
            <w:webHidden/>
          </w:rPr>
          <w:fldChar w:fldCharType="separate"/>
        </w:r>
        <w:r w:rsidR="008A226C">
          <w:rPr>
            <w:noProof/>
            <w:webHidden/>
          </w:rPr>
          <w:t>21</w:t>
        </w:r>
        <w:r w:rsidR="008A226C">
          <w:rPr>
            <w:noProof/>
            <w:webHidden/>
          </w:rPr>
          <w:fldChar w:fldCharType="end"/>
        </w:r>
      </w:hyperlink>
    </w:p>
    <w:p w14:paraId="6EBB046E" w14:textId="60FC9D08" w:rsidR="008A226C" w:rsidRDefault="00E37AEF">
      <w:pPr>
        <w:pStyle w:val="TOC2"/>
        <w:tabs>
          <w:tab w:val="right" w:leader="dot" w:pos="9350"/>
        </w:tabs>
        <w:rPr>
          <w:rFonts w:asciiTheme="minorHAnsi" w:eastAsiaTheme="minorEastAsia" w:hAnsiTheme="minorHAnsi" w:cstheme="minorBidi"/>
          <w:noProof/>
          <w:sz w:val="22"/>
          <w:szCs w:val="22"/>
        </w:rPr>
      </w:pPr>
      <w:hyperlink w:anchor="_Toc530237121" w:history="1">
        <w:r w:rsidR="008A226C" w:rsidRPr="00B735B4">
          <w:rPr>
            <w:rStyle w:val="Hyperlink"/>
            <w:noProof/>
          </w:rPr>
          <w:t>2.1 General</w:t>
        </w:r>
        <w:r w:rsidR="008A226C">
          <w:rPr>
            <w:noProof/>
            <w:webHidden/>
          </w:rPr>
          <w:tab/>
        </w:r>
        <w:r w:rsidR="008A226C">
          <w:rPr>
            <w:noProof/>
            <w:webHidden/>
          </w:rPr>
          <w:fldChar w:fldCharType="begin"/>
        </w:r>
        <w:r w:rsidR="008A226C">
          <w:rPr>
            <w:noProof/>
            <w:webHidden/>
          </w:rPr>
          <w:instrText xml:space="preserve"> PAGEREF _Toc530237121 \h </w:instrText>
        </w:r>
        <w:r w:rsidR="008A226C">
          <w:rPr>
            <w:noProof/>
            <w:webHidden/>
          </w:rPr>
        </w:r>
        <w:r w:rsidR="008A226C">
          <w:rPr>
            <w:noProof/>
            <w:webHidden/>
          </w:rPr>
          <w:fldChar w:fldCharType="separate"/>
        </w:r>
        <w:r w:rsidR="008A226C">
          <w:rPr>
            <w:noProof/>
            <w:webHidden/>
          </w:rPr>
          <w:t>21</w:t>
        </w:r>
        <w:r w:rsidR="008A226C">
          <w:rPr>
            <w:noProof/>
            <w:webHidden/>
          </w:rPr>
          <w:fldChar w:fldCharType="end"/>
        </w:r>
      </w:hyperlink>
    </w:p>
    <w:p w14:paraId="17A5EBD2" w14:textId="1D66A4E5" w:rsidR="008A226C" w:rsidRDefault="00E37AEF">
      <w:pPr>
        <w:pStyle w:val="TOC2"/>
        <w:tabs>
          <w:tab w:val="right" w:leader="dot" w:pos="9350"/>
        </w:tabs>
        <w:rPr>
          <w:rFonts w:asciiTheme="minorHAnsi" w:eastAsiaTheme="minorEastAsia" w:hAnsiTheme="minorHAnsi" w:cstheme="minorBidi"/>
          <w:noProof/>
          <w:sz w:val="22"/>
          <w:szCs w:val="22"/>
        </w:rPr>
      </w:pPr>
      <w:hyperlink w:anchor="_Toc530237122" w:history="1">
        <w:r w:rsidR="008A226C" w:rsidRPr="00B735B4">
          <w:rPr>
            <w:rStyle w:val="Hyperlink"/>
            <w:noProof/>
          </w:rPr>
          <w:t>2.2 Format examples</w:t>
        </w:r>
        <w:r w:rsidR="008A226C">
          <w:rPr>
            <w:noProof/>
            <w:webHidden/>
          </w:rPr>
          <w:tab/>
        </w:r>
        <w:r w:rsidR="008A226C">
          <w:rPr>
            <w:noProof/>
            <w:webHidden/>
          </w:rPr>
          <w:fldChar w:fldCharType="begin"/>
        </w:r>
        <w:r w:rsidR="008A226C">
          <w:rPr>
            <w:noProof/>
            <w:webHidden/>
          </w:rPr>
          <w:instrText xml:space="preserve"> PAGEREF _Toc530237122 \h </w:instrText>
        </w:r>
        <w:r w:rsidR="008A226C">
          <w:rPr>
            <w:noProof/>
            <w:webHidden/>
          </w:rPr>
        </w:r>
        <w:r w:rsidR="008A226C">
          <w:rPr>
            <w:noProof/>
            <w:webHidden/>
          </w:rPr>
          <w:fldChar w:fldCharType="separate"/>
        </w:r>
        <w:r w:rsidR="008A226C">
          <w:rPr>
            <w:noProof/>
            <w:webHidden/>
          </w:rPr>
          <w:t>21</w:t>
        </w:r>
        <w:r w:rsidR="008A226C">
          <w:rPr>
            <w:noProof/>
            <w:webHidden/>
          </w:rPr>
          <w:fldChar w:fldCharType="end"/>
        </w:r>
      </w:hyperlink>
    </w:p>
    <w:p w14:paraId="53549481" w14:textId="2D5D9B67" w:rsidR="008A226C" w:rsidRDefault="00E37AEF">
      <w:pPr>
        <w:pStyle w:val="TOC2"/>
        <w:tabs>
          <w:tab w:val="right" w:leader="dot" w:pos="9350"/>
        </w:tabs>
        <w:rPr>
          <w:rFonts w:asciiTheme="minorHAnsi" w:eastAsiaTheme="minorEastAsia" w:hAnsiTheme="minorHAnsi" w:cstheme="minorBidi"/>
          <w:noProof/>
          <w:sz w:val="22"/>
          <w:szCs w:val="22"/>
        </w:rPr>
      </w:pPr>
      <w:hyperlink w:anchor="_Toc530237123" w:history="1">
        <w:r w:rsidR="008A226C" w:rsidRPr="00B735B4">
          <w:rPr>
            <w:rStyle w:val="Hyperlink"/>
            <w:noProof/>
          </w:rPr>
          <w:t>2.3 Property notation</w:t>
        </w:r>
        <w:r w:rsidR="008A226C">
          <w:rPr>
            <w:noProof/>
            <w:webHidden/>
          </w:rPr>
          <w:tab/>
        </w:r>
        <w:r w:rsidR="008A226C">
          <w:rPr>
            <w:noProof/>
            <w:webHidden/>
          </w:rPr>
          <w:fldChar w:fldCharType="begin"/>
        </w:r>
        <w:r w:rsidR="008A226C">
          <w:rPr>
            <w:noProof/>
            <w:webHidden/>
          </w:rPr>
          <w:instrText xml:space="preserve"> PAGEREF _Toc530237123 \h </w:instrText>
        </w:r>
        <w:r w:rsidR="008A226C">
          <w:rPr>
            <w:noProof/>
            <w:webHidden/>
          </w:rPr>
        </w:r>
        <w:r w:rsidR="008A226C">
          <w:rPr>
            <w:noProof/>
            <w:webHidden/>
          </w:rPr>
          <w:fldChar w:fldCharType="separate"/>
        </w:r>
        <w:r w:rsidR="008A226C">
          <w:rPr>
            <w:noProof/>
            <w:webHidden/>
          </w:rPr>
          <w:t>21</w:t>
        </w:r>
        <w:r w:rsidR="008A226C">
          <w:rPr>
            <w:noProof/>
            <w:webHidden/>
          </w:rPr>
          <w:fldChar w:fldCharType="end"/>
        </w:r>
      </w:hyperlink>
    </w:p>
    <w:p w14:paraId="6ED2020F" w14:textId="5FD78022" w:rsidR="008A226C" w:rsidRDefault="00E37AEF">
      <w:pPr>
        <w:pStyle w:val="TOC2"/>
        <w:tabs>
          <w:tab w:val="right" w:leader="dot" w:pos="9350"/>
        </w:tabs>
        <w:rPr>
          <w:rFonts w:asciiTheme="minorHAnsi" w:eastAsiaTheme="minorEastAsia" w:hAnsiTheme="minorHAnsi" w:cstheme="minorBidi"/>
          <w:noProof/>
          <w:sz w:val="22"/>
          <w:szCs w:val="22"/>
        </w:rPr>
      </w:pPr>
      <w:hyperlink w:anchor="_Toc530237124" w:history="1">
        <w:r w:rsidR="008A226C" w:rsidRPr="00B735B4">
          <w:rPr>
            <w:rStyle w:val="Hyperlink"/>
            <w:noProof/>
          </w:rPr>
          <w:t>2.4 Syntax notation</w:t>
        </w:r>
        <w:r w:rsidR="008A226C">
          <w:rPr>
            <w:noProof/>
            <w:webHidden/>
          </w:rPr>
          <w:tab/>
        </w:r>
        <w:r w:rsidR="008A226C">
          <w:rPr>
            <w:noProof/>
            <w:webHidden/>
          </w:rPr>
          <w:fldChar w:fldCharType="begin"/>
        </w:r>
        <w:r w:rsidR="008A226C">
          <w:rPr>
            <w:noProof/>
            <w:webHidden/>
          </w:rPr>
          <w:instrText xml:space="preserve"> PAGEREF _Toc530237124 \h </w:instrText>
        </w:r>
        <w:r w:rsidR="008A226C">
          <w:rPr>
            <w:noProof/>
            <w:webHidden/>
          </w:rPr>
        </w:r>
        <w:r w:rsidR="008A226C">
          <w:rPr>
            <w:noProof/>
            <w:webHidden/>
          </w:rPr>
          <w:fldChar w:fldCharType="separate"/>
        </w:r>
        <w:r w:rsidR="008A226C">
          <w:rPr>
            <w:noProof/>
            <w:webHidden/>
          </w:rPr>
          <w:t>21</w:t>
        </w:r>
        <w:r w:rsidR="008A226C">
          <w:rPr>
            <w:noProof/>
            <w:webHidden/>
          </w:rPr>
          <w:fldChar w:fldCharType="end"/>
        </w:r>
      </w:hyperlink>
    </w:p>
    <w:p w14:paraId="09A5FA8E" w14:textId="12E9AB32" w:rsidR="008A226C" w:rsidRDefault="00E37AEF">
      <w:pPr>
        <w:pStyle w:val="TOC1"/>
        <w:rPr>
          <w:rFonts w:asciiTheme="minorHAnsi" w:eastAsiaTheme="minorEastAsia" w:hAnsiTheme="minorHAnsi" w:cstheme="minorBidi"/>
          <w:noProof/>
          <w:sz w:val="22"/>
          <w:szCs w:val="22"/>
        </w:rPr>
      </w:pPr>
      <w:hyperlink w:anchor="_Toc530237125" w:history="1">
        <w:r w:rsidR="008A226C" w:rsidRPr="00B735B4">
          <w:rPr>
            <w:rStyle w:val="Hyperlink"/>
            <w:noProof/>
          </w:rPr>
          <w:t>3</w:t>
        </w:r>
        <w:r w:rsidR="008A226C">
          <w:rPr>
            <w:rFonts w:asciiTheme="minorHAnsi" w:eastAsiaTheme="minorEastAsia" w:hAnsiTheme="minorHAnsi" w:cstheme="minorBidi"/>
            <w:noProof/>
            <w:sz w:val="22"/>
            <w:szCs w:val="22"/>
          </w:rPr>
          <w:tab/>
        </w:r>
        <w:r w:rsidR="008A226C" w:rsidRPr="00B735B4">
          <w:rPr>
            <w:rStyle w:val="Hyperlink"/>
            <w:noProof/>
          </w:rPr>
          <w:t>File format</w:t>
        </w:r>
        <w:r w:rsidR="008A226C">
          <w:rPr>
            <w:noProof/>
            <w:webHidden/>
          </w:rPr>
          <w:tab/>
        </w:r>
        <w:r w:rsidR="008A226C">
          <w:rPr>
            <w:noProof/>
            <w:webHidden/>
          </w:rPr>
          <w:fldChar w:fldCharType="begin"/>
        </w:r>
        <w:r w:rsidR="008A226C">
          <w:rPr>
            <w:noProof/>
            <w:webHidden/>
          </w:rPr>
          <w:instrText xml:space="preserve"> PAGEREF _Toc530237125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3F89CBDD" w14:textId="560CABEB" w:rsidR="008A226C" w:rsidRDefault="00E37AEF">
      <w:pPr>
        <w:pStyle w:val="TOC2"/>
        <w:tabs>
          <w:tab w:val="right" w:leader="dot" w:pos="9350"/>
        </w:tabs>
        <w:rPr>
          <w:rFonts w:asciiTheme="minorHAnsi" w:eastAsiaTheme="minorEastAsia" w:hAnsiTheme="minorHAnsi" w:cstheme="minorBidi"/>
          <w:noProof/>
          <w:sz w:val="22"/>
          <w:szCs w:val="22"/>
        </w:rPr>
      </w:pPr>
      <w:hyperlink w:anchor="_Toc530237126" w:history="1">
        <w:r w:rsidR="008A226C" w:rsidRPr="00B735B4">
          <w:rPr>
            <w:rStyle w:val="Hyperlink"/>
            <w:noProof/>
          </w:rPr>
          <w:t>3.1 General</w:t>
        </w:r>
        <w:r w:rsidR="008A226C">
          <w:rPr>
            <w:noProof/>
            <w:webHidden/>
          </w:rPr>
          <w:tab/>
        </w:r>
        <w:r w:rsidR="008A226C">
          <w:rPr>
            <w:noProof/>
            <w:webHidden/>
          </w:rPr>
          <w:fldChar w:fldCharType="begin"/>
        </w:r>
        <w:r w:rsidR="008A226C">
          <w:rPr>
            <w:noProof/>
            <w:webHidden/>
          </w:rPr>
          <w:instrText xml:space="preserve"> PAGEREF _Toc530237126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245EB28E" w14:textId="4BA195A4" w:rsidR="008A226C" w:rsidRDefault="00E37AEF">
      <w:pPr>
        <w:pStyle w:val="TOC2"/>
        <w:tabs>
          <w:tab w:val="right" w:leader="dot" w:pos="9350"/>
        </w:tabs>
        <w:rPr>
          <w:rFonts w:asciiTheme="minorHAnsi" w:eastAsiaTheme="minorEastAsia" w:hAnsiTheme="minorHAnsi" w:cstheme="minorBidi"/>
          <w:noProof/>
          <w:sz w:val="22"/>
          <w:szCs w:val="22"/>
        </w:rPr>
      </w:pPr>
      <w:hyperlink w:anchor="_Toc530237127" w:history="1">
        <w:r w:rsidR="008A226C" w:rsidRPr="00B735B4">
          <w:rPr>
            <w:rStyle w:val="Hyperlink"/>
            <w:noProof/>
          </w:rPr>
          <w:t>3.2 SARIF file naming convention</w:t>
        </w:r>
        <w:r w:rsidR="008A226C">
          <w:rPr>
            <w:noProof/>
            <w:webHidden/>
          </w:rPr>
          <w:tab/>
        </w:r>
        <w:r w:rsidR="008A226C">
          <w:rPr>
            <w:noProof/>
            <w:webHidden/>
          </w:rPr>
          <w:fldChar w:fldCharType="begin"/>
        </w:r>
        <w:r w:rsidR="008A226C">
          <w:rPr>
            <w:noProof/>
            <w:webHidden/>
          </w:rPr>
          <w:instrText xml:space="preserve"> PAGEREF _Toc530237127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5FF4C02F" w14:textId="60BF1A87" w:rsidR="008A226C" w:rsidRDefault="00E37AEF">
      <w:pPr>
        <w:pStyle w:val="TOC2"/>
        <w:tabs>
          <w:tab w:val="right" w:leader="dot" w:pos="9350"/>
        </w:tabs>
        <w:rPr>
          <w:rFonts w:asciiTheme="minorHAnsi" w:eastAsiaTheme="minorEastAsia" w:hAnsiTheme="minorHAnsi" w:cstheme="minorBidi"/>
          <w:noProof/>
          <w:sz w:val="22"/>
          <w:szCs w:val="22"/>
        </w:rPr>
      </w:pPr>
      <w:hyperlink w:anchor="_Toc530237128" w:history="1">
        <w:r w:rsidR="008A226C" w:rsidRPr="00B735B4">
          <w:rPr>
            <w:rStyle w:val="Hyperlink"/>
            <w:noProof/>
          </w:rPr>
          <w:t>3.3 fileContent objects</w:t>
        </w:r>
        <w:r w:rsidR="008A226C">
          <w:rPr>
            <w:noProof/>
            <w:webHidden/>
          </w:rPr>
          <w:tab/>
        </w:r>
        <w:r w:rsidR="008A226C">
          <w:rPr>
            <w:noProof/>
            <w:webHidden/>
          </w:rPr>
          <w:fldChar w:fldCharType="begin"/>
        </w:r>
        <w:r w:rsidR="008A226C">
          <w:rPr>
            <w:noProof/>
            <w:webHidden/>
          </w:rPr>
          <w:instrText xml:space="preserve"> PAGEREF _Toc530237128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4B7DB9AB" w14:textId="538EA080"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129" w:history="1">
        <w:r w:rsidR="008A226C" w:rsidRPr="00B735B4">
          <w:rPr>
            <w:rStyle w:val="Hyperlink"/>
            <w:noProof/>
          </w:rPr>
          <w:t>3.3.1 General</w:t>
        </w:r>
        <w:r w:rsidR="008A226C">
          <w:rPr>
            <w:noProof/>
            <w:webHidden/>
          </w:rPr>
          <w:tab/>
        </w:r>
        <w:r w:rsidR="008A226C">
          <w:rPr>
            <w:noProof/>
            <w:webHidden/>
          </w:rPr>
          <w:fldChar w:fldCharType="begin"/>
        </w:r>
        <w:r w:rsidR="008A226C">
          <w:rPr>
            <w:noProof/>
            <w:webHidden/>
          </w:rPr>
          <w:instrText xml:space="preserve"> PAGEREF _Toc530237129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3148B2DC" w14:textId="2B2D2F0C"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130" w:history="1">
        <w:r w:rsidR="008A226C" w:rsidRPr="00B735B4">
          <w:rPr>
            <w:rStyle w:val="Hyperlink"/>
            <w:noProof/>
          </w:rPr>
          <w:t>3.3.2 text property</w:t>
        </w:r>
        <w:r w:rsidR="008A226C">
          <w:rPr>
            <w:noProof/>
            <w:webHidden/>
          </w:rPr>
          <w:tab/>
        </w:r>
        <w:r w:rsidR="008A226C">
          <w:rPr>
            <w:noProof/>
            <w:webHidden/>
          </w:rPr>
          <w:fldChar w:fldCharType="begin"/>
        </w:r>
        <w:r w:rsidR="008A226C">
          <w:rPr>
            <w:noProof/>
            <w:webHidden/>
          </w:rPr>
          <w:instrText xml:space="preserve"> PAGEREF _Toc530237130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4D025E50" w14:textId="11183EF5"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131" w:history="1">
        <w:r w:rsidR="008A226C" w:rsidRPr="00B735B4">
          <w:rPr>
            <w:rStyle w:val="Hyperlink"/>
            <w:noProof/>
          </w:rPr>
          <w:t>3.3.3 binary property</w:t>
        </w:r>
        <w:r w:rsidR="008A226C">
          <w:rPr>
            <w:noProof/>
            <w:webHidden/>
          </w:rPr>
          <w:tab/>
        </w:r>
        <w:r w:rsidR="008A226C">
          <w:rPr>
            <w:noProof/>
            <w:webHidden/>
          </w:rPr>
          <w:fldChar w:fldCharType="begin"/>
        </w:r>
        <w:r w:rsidR="008A226C">
          <w:rPr>
            <w:noProof/>
            <w:webHidden/>
          </w:rPr>
          <w:instrText xml:space="preserve"> PAGEREF _Toc530237131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6EE90C56" w14:textId="781833D0" w:rsidR="008A226C" w:rsidRDefault="00E37AEF">
      <w:pPr>
        <w:pStyle w:val="TOC2"/>
        <w:tabs>
          <w:tab w:val="right" w:leader="dot" w:pos="9350"/>
        </w:tabs>
        <w:rPr>
          <w:rFonts w:asciiTheme="minorHAnsi" w:eastAsiaTheme="minorEastAsia" w:hAnsiTheme="minorHAnsi" w:cstheme="minorBidi"/>
          <w:noProof/>
          <w:sz w:val="22"/>
          <w:szCs w:val="22"/>
        </w:rPr>
      </w:pPr>
      <w:hyperlink w:anchor="_Toc530237132" w:history="1">
        <w:r w:rsidR="008A226C" w:rsidRPr="00B735B4">
          <w:rPr>
            <w:rStyle w:val="Hyperlink"/>
            <w:noProof/>
          </w:rPr>
          <w:t>3.4 fileLocation objects</w:t>
        </w:r>
        <w:r w:rsidR="008A226C">
          <w:rPr>
            <w:noProof/>
            <w:webHidden/>
          </w:rPr>
          <w:tab/>
        </w:r>
        <w:r w:rsidR="008A226C">
          <w:rPr>
            <w:noProof/>
            <w:webHidden/>
          </w:rPr>
          <w:fldChar w:fldCharType="begin"/>
        </w:r>
        <w:r w:rsidR="008A226C">
          <w:rPr>
            <w:noProof/>
            <w:webHidden/>
          </w:rPr>
          <w:instrText xml:space="preserve"> PAGEREF _Toc530237132 \h </w:instrText>
        </w:r>
        <w:r w:rsidR="008A226C">
          <w:rPr>
            <w:noProof/>
            <w:webHidden/>
          </w:rPr>
        </w:r>
        <w:r w:rsidR="008A226C">
          <w:rPr>
            <w:noProof/>
            <w:webHidden/>
          </w:rPr>
          <w:fldChar w:fldCharType="separate"/>
        </w:r>
        <w:r w:rsidR="008A226C">
          <w:rPr>
            <w:noProof/>
            <w:webHidden/>
          </w:rPr>
          <w:t>23</w:t>
        </w:r>
        <w:r w:rsidR="008A226C">
          <w:rPr>
            <w:noProof/>
            <w:webHidden/>
          </w:rPr>
          <w:fldChar w:fldCharType="end"/>
        </w:r>
      </w:hyperlink>
    </w:p>
    <w:p w14:paraId="7D8B20F2" w14:textId="5D11BD31"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133" w:history="1">
        <w:r w:rsidR="008A226C" w:rsidRPr="00B735B4">
          <w:rPr>
            <w:rStyle w:val="Hyperlink"/>
            <w:noProof/>
          </w:rPr>
          <w:t>3.4.1 General</w:t>
        </w:r>
        <w:r w:rsidR="008A226C">
          <w:rPr>
            <w:noProof/>
            <w:webHidden/>
          </w:rPr>
          <w:tab/>
        </w:r>
        <w:r w:rsidR="008A226C">
          <w:rPr>
            <w:noProof/>
            <w:webHidden/>
          </w:rPr>
          <w:fldChar w:fldCharType="begin"/>
        </w:r>
        <w:r w:rsidR="008A226C">
          <w:rPr>
            <w:noProof/>
            <w:webHidden/>
          </w:rPr>
          <w:instrText xml:space="preserve"> PAGEREF _Toc530237133 \h </w:instrText>
        </w:r>
        <w:r w:rsidR="008A226C">
          <w:rPr>
            <w:noProof/>
            <w:webHidden/>
          </w:rPr>
        </w:r>
        <w:r w:rsidR="008A226C">
          <w:rPr>
            <w:noProof/>
            <w:webHidden/>
          </w:rPr>
          <w:fldChar w:fldCharType="separate"/>
        </w:r>
        <w:r w:rsidR="008A226C">
          <w:rPr>
            <w:noProof/>
            <w:webHidden/>
          </w:rPr>
          <w:t>23</w:t>
        </w:r>
        <w:r w:rsidR="008A226C">
          <w:rPr>
            <w:noProof/>
            <w:webHidden/>
          </w:rPr>
          <w:fldChar w:fldCharType="end"/>
        </w:r>
      </w:hyperlink>
    </w:p>
    <w:p w14:paraId="5D7BDEB8" w14:textId="18F7B22A"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134" w:history="1">
        <w:r w:rsidR="008A226C" w:rsidRPr="00B735B4">
          <w:rPr>
            <w:rStyle w:val="Hyperlink"/>
            <w:noProof/>
          </w:rPr>
          <w:t>3.4.2 Constraints</w:t>
        </w:r>
        <w:r w:rsidR="008A226C">
          <w:rPr>
            <w:noProof/>
            <w:webHidden/>
          </w:rPr>
          <w:tab/>
        </w:r>
        <w:r w:rsidR="008A226C">
          <w:rPr>
            <w:noProof/>
            <w:webHidden/>
          </w:rPr>
          <w:fldChar w:fldCharType="begin"/>
        </w:r>
        <w:r w:rsidR="008A226C">
          <w:rPr>
            <w:noProof/>
            <w:webHidden/>
          </w:rPr>
          <w:instrText xml:space="preserve"> PAGEREF _Toc530237134 \h </w:instrText>
        </w:r>
        <w:r w:rsidR="008A226C">
          <w:rPr>
            <w:noProof/>
            <w:webHidden/>
          </w:rPr>
        </w:r>
        <w:r w:rsidR="008A226C">
          <w:rPr>
            <w:noProof/>
            <w:webHidden/>
          </w:rPr>
          <w:fldChar w:fldCharType="separate"/>
        </w:r>
        <w:r w:rsidR="008A226C">
          <w:rPr>
            <w:noProof/>
            <w:webHidden/>
          </w:rPr>
          <w:t>23</w:t>
        </w:r>
        <w:r w:rsidR="008A226C">
          <w:rPr>
            <w:noProof/>
            <w:webHidden/>
          </w:rPr>
          <w:fldChar w:fldCharType="end"/>
        </w:r>
      </w:hyperlink>
    </w:p>
    <w:p w14:paraId="741C2DF4" w14:textId="40264AF1"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135" w:history="1">
        <w:r w:rsidR="008A226C" w:rsidRPr="00B735B4">
          <w:rPr>
            <w:rStyle w:val="Hyperlink"/>
            <w:noProof/>
          </w:rPr>
          <w:t>3.4.3 uri property</w:t>
        </w:r>
        <w:r w:rsidR="008A226C">
          <w:rPr>
            <w:noProof/>
            <w:webHidden/>
          </w:rPr>
          <w:tab/>
        </w:r>
        <w:r w:rsidR="008A226C">
          <w:rPr>
            <w:noProof/>
            <w:webHidden/>
          </w:rPr>
          <w:fldChar w:fldCharType="begin"/>
        </w:r>
        <w:r w:rsidR="008A226C">
          <w:rPr>
            <w:noProof/>
            <w:webHidden/>
          </w:rPr>
          <w:instrText xml:space="preserve"> PAGEREF _Toc530237135 \h </w:instrText>
        </w:r>
        <w:r w:rsidR="008A226C">
          <w:rPr>
            <w:noProof/>
            <w:webHidden/>
          </w:rPr>
        </w:r>
        <w:r w:rsidR="008A226C">
          <w:rPr>
            <w:noProof/>
            <w:webHidden/>
          </w:rPr>
          <w:fldChar w:fldCharType="separate"/>
        </w:r>
        <w:r w:rsidR="008A226C">
          <w:rPr>
            <w:noProof/>
            <w:webHidden/>
          </w:rPr>
          <w:t>23</w:t>
        </w:r>
        <w:r w:rsidR="008A226C">
          <w:rPr>
            <w:noProof/>
            <w:webHidden/>
          </w:rPr>
          <w:fldChar w:fldCharType="end"/>
        </w:r>
      </w:hyperlink>
    </w:p>
    <w:p w14:paraId="781BE62B" w14:textId="65415DD6"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136" w:history="1">
        <w:r w:rsidR="008A226C" w:rsidRPr="00B735B4">
          <w:rPr>
            <w:rStyle w:val="Hyperlink"/>
            <w:noProof/>
          </w:rPr>
          <w:t>3.4.4 uriBaseId property</w:t>
        </w:r>
        <w:r w:rsidR="008A226C">
          <w:rPr>
            <w:noProof/>
            <w:webHidden/>
          </w:rPr>
          <w:tab/>
        </w:r>
        <w:r w:rsidR="008A226C">
          <w:rPr>
            <w:noProof/>
            <w:webHidden/>
          </w:rPr>
          <w:fldChar w:fldCharType="begin"/>
        </w:r>
        <w:r w:rsidR="008A226C">
          <w:rPr>
            <w:noProof/>
            <w:webHidden/>
          </w:rPr>
          <w:instrText xml:space="preserve"> PAGEREF _Toc530237136 \h </w:instrText>
        </w:r>
        <w:r w:rsidR="008A226C">
          <w:rPr>
            <w:noProof/>
            <w:webHidden/>
          </w:rPr>
        </w:r>
        <w:r w:rsidR="008A226C">
          <w:rPr>
            <w:noProof/>
            <w:webHidden/>
          </w:rPr>
          <w:fldChar w:fldCharType="separate"/>
        </w:r>
        <w:r w:rsidR="008A226C">
          <w:rPr>
            <w:noProof/>
            <w:webHidden/>
          </w:rPr>
          <w:t>23</w:t>
        </w:r>
        <w:r w:rsidR="008A226C">
          <w:rPr>
            <w:noProof/>
            <w:webHidden/>
          </w:rPr>
          <w:fldChar w:fldCharType="end"/>
        </w:r>
      </w:hyperlink>
    </w:p>
    <w:p w14:paraId="6159FBA0" w14:textId="7C8AF1A2"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137" w:history="1">
        <w:r w:rsidR="008A226C" w:rsidRPr="00B735B4">
          <w:rPr>
            <w:rStyle w:val="Hyperlink"/>
            <w:noProof/>
          </w:rPr>
          <w:t>3.4.5 fileIndex property</w:t>
        </w:r>
        <w:r w:rsidR="008A226C">
          <w:rPr>
            <w:noProof/>
            <w:webHidden/>
          </w:rPr>
          <w:tab/>
        </w:r>
        <w:r w:rsidR="008A226C">
          <w:rPr>
            <w:noProof/>
            <w:webHidden/>
          </w:rPr>
          <w:fldChar w:fldCharType="begin"/>
        </w:r>
        <w:r w:rsidR="008A226C">
          <w:rPr>
            <w:noProof/>
            <w:webHidden/>
          </w:rPr>
          <w:instrText xml:space="preserve"> PAGEREF _Toc530237137 \h </w:instrText>
        </w:r>
        <w:r w:rsidR="008A226C">
          <w:rPr>
            <w:noProof/>
            <w:webHidden/>
          </w:rPr>
        </w:r>
        <w:r w:rsidR="008A226C">
          <w:rPr>
            <w:noProof/>
            <w:webHidden/>
          </w:rPr>
          <w:fldChar w:fldCharType="separate"/>
        </w:r>
        <w:r w:rsidR="008A226C">
          <w:rPr>
            <w:noProof/>
            <w:webHidden/>
          </w:rPr>
          <w:t>24</w:t>
        </w:r>
        <w:r w:rsidR="008A226C">
          <w:rPr>
            <w:noProof/>
            <w:webHidden/>
          </w:rPr>
          <w:fldChar w:fldCharType="end"/>
        </w:r>
      </w:hyperlink>
    </w:p>
    <w:p w14:paraId="54171AA4" w14:textId="7E57C64D"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138" w:history="1">
        <w:r w:rsidR="008A226C" w:rsidRPr="00B735B4">
          <w:rPr>
            <w:rStyle w:val="Hyperlink"/>
            <w:noProof/>
          </w:rPr>
          <w:t>3.4.6 Guidance on the use of fileLocation objects</w:t>
        </w:r>
        <w:r w:rsidR="008A226C">
          <w:rPr>
            <w:noProof/>
            <w:webHidden/>
          </w:rPr>
          <w:tab/>
        </w:r>
        <w:r w:rsidR="008A226C">
          <w:rPr>
            <w:noProof/>
            <w:webHidden/>
          </w:rPr>
          <w:fldChar w:fldCharType="begin"/>
        </w:r>
        <w:r w:rsidR="008A226C">
          <w:rPr>
            <w:noProof/>
            <w:webHidden/>
          </w:rPr>
          <w:instrText xml:space="preserve"> PAGEREF _Toc530237138 \h </w:instrText>
        </w:r>
        <w:r w:rsidR="008A226C">
          <w:rPr>
            <w:noProof/>
            <w:webHidden/>
          </w:rPr>
        </w:r>
        <w:r w:rsidR="008A226C">
          <w:rPr>
            <w:noProof/>
            <w:webHidden/>
          </w:rPr>
          <w:fldChar w:fldCharType="separate"/>
        </w:r>
        <w:r w:rsidR="008A226C">
          <w:rPr>
            <w:noProof/>
            <w:webHidden/>
          </w:rPr>
          <w:t>24</w:t>
        </w:r>
        <w:r w:rsidR="008A226C">
          <w:rPr>
            <w:noProof/>
            <w:webHidden/>
          </w:rPr>
          <w:fldChar w:fldCharType="end"/>
        </w:r>
      </w:hyperlink>
    </w:p>
    <w:p w14:paraId="1565E68A" w14:textId="77A728B6" w:rsidR="008A226C" w:rsidRDefault="00E37AEF">
      <w:pPr>
        <w:pStyle w:val="TOC2"/>
        <w:tabs>
          <w:tab w:val="right" w:leader="dot" w:pos="9350"/>
        </w:tabs>
        <w:rPr>
          <w:rFonts w:asciiTheme="minorHAnsi" w:eastAsiaTheme="minorEastAsia" w:hAnsiTheme="minorHAnsi" w:cstheme="minorBidi"/>
          <w:noProof/>
          <w:sz w:val="22"/>
          <w:szCs w:val="22"/>
        </w:rPr>
      </w:pPr>
      <w:hyperlink w:anchor="_Toc530237139" w:history="1">
        <w:r w:rsidR="008A226C" w:rsidRPr="00B735B4">
          <w:rPr>
            <w:rStyle w:val="Hyperlink"/>
            <w:noProof/>
          </w:rPr>
          <w:t>3.5 String properties</w:t>
        </w:r>
        <w:r w:rsidR="008A226C">
          <w:rPr>
            <w:noProof/>
            <w:webHidden/>
          </w:rPr>
          <w:tab/>
        </w:r>
        <w:r w:rsidR="008A226C">
          <w:rPr>
            <w:noProof/>
            <w:webHidden/>
          </w:rPr>
          <w:fldChar w:fldCharType="begin"/>
        </w:r>
        <w:r w:rsidR="008A226C">
          <w:rPr>
            <w:noProof/>
            <w:webHidden/>
          </w:rPr>
          <w:instrText xml:space="preserve"> PAGEREF _Toc530237139 \h </w:instrText>
        </w:r>
        <w:r w:rsidR="008A226C">
          <w:rPr>
            <w:noProof/>
            <w:webHidden/>
          </w:rPr>
        </w:r>
        <w:r w:rsidR="008A226C">
          <w:rPr>
            <w:noProof/>
            <w:webHidden/>
          </w:rPr>
          <w:fldChar w:fldCharType="separate"/>
        </w:r>
        <w:r w:rsidR="008A226C">
          <w:rPr>
            <w:noProof/>
            <w:webHidden/>
          </w:rPr>
          <w:t>25</w:t>
        </w:r>
        <w:r w:rsidR="008A226C">
          <w:rPr>
            <w:noProof/>
            <w:webHidden/>
          </w:rPr>
          <w:fldChar w:fldCharType="end"/>
        </w:r>
      </w:hyperlink>
    </w:p>
    <w:p w14:paraId="0149F143" w14:textId="658B86FF"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140" w:history="1">
        <w:r w:rsidR="008A226C" w:rsidRPr="00B735B4">
          <w:rPr>
            <w:rStyle w:val="Hyperlink"/>
            <w:noProof/>
          </w:rPr>
          <w:t>3.5.1 General</w:t>
        </w:r>
        <w:r w:rsidR="008A226C">
          <w:rPr>
            <w:noProof/>
            <w:webHidden/>
          </w:rPr>
          <w:tab/>
        </w:r>
        <w:r w:rsidR="008A226C">
          <w:rPr>
            <w:noProof/>
            <w:webHidden/>
          </w:rPr>
          <w:fldChar w:fldCharType="begin"/>
        </w:r>
        <w:r w:rsidR="008A226C">
          <w:rPr>
            <w:noProof/>
            <w:webHidden/>
          </w:rPr>
          <w:instrText xml:space="preserve"> PAGEREF _Toc530237140 \h </w:instrText>
        </w:r>
        <w:r w:rsidR="008A226C">
          <w:rPr>
            <w:noProof/>
            <w:webHidden/>
          </w:rPr>
        </w:r>
        <w:r w:rsidR="008A226C">
          <w:rPr>
            <w:noProof/>
            <w:webHidden/>
          </w:rPr>
          <w:fldChar w:fldCharType="separate"/>
        </w:r>
        <w:r w:rsidR="008A226C">
          <w:rPr>
            <w:noProof/>
            <w:webHidden/>
          </w:rPr>
          <w:t>25</w:t>
        </w:r>
        <w:r w:rsidR="008A226C">
          <w:rPr>
            <w:noProof/>
            <w:webHidden/>
          </w:rPr>
          <w:fldChar w:fldCharType="end"/>
        </w:r>
      </w:hyperlink>
    </w:p>
    <w:p w14:paraId="0CB94281" w14:textId="119A4D3D"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141" w:history="1">
        <w:r w:rsidR="008A226C" w:rsidRPr="00B735B4">
          <w:rPr>
            <w:rStyle w:val="Hyperlink"/>
            <w:noProof/>
          </w:rPr>
          <w:t>3.5.2 Redactable string properties</w:t>
        </w:r>
        <w:r w:rsidR="008A226C">
          <w:rPr>
            <w:noProof/>
            <w:webHidden/>
          </w:rPr>
          <w:tab/>
        </w:r>
        <w:r w:rsidR="008A226C">
          <w:rPr>
            <w:noProof/>
            <w:webHidden/>
          </w:rPr>
          <w:fldChar w:fldCharType="begin"/>
        </w:r>
        <w:r w:rsidR="008A226C">
          <w:rPr>
            <w:noProof/>
            <w:webHidden/>
          </w:rPr>
          <w:instrText xml:space="preserve"> PAGEREF _Toc530237141 \h </w:instrText>
        </w:r>
        <w:r w:rsidR="008A226C">
          <w:rPr>
            <w:noProof/>
            <w:webHidden/>
          </w:rPr>
        </w:r>
        <w:r w:rsidR="008A226C">
          <w:rPr>
            <w:noProof/>
            <w:webHidden/>
          </w:rPr>
          <w:fldChar w:fldCharType="separate"/>
        </w:r>
        <w:r w:rsidR="008A226C">
          <w:rPr>
            <w:noProof/>
            <w:webHidden/>
          </w:rPr>
          <w:t>25</w:t>
        </w:r>
        <w:r w:rsidR="008A226C">
          <w:rPr>
            <w:noProof/>
            <w:webHidden/>
          </w:rPr>
          <w:fldChar w:fldCharType="end"/>
        </w:r>
      </w:hyperlink>
    </w:p>
    <w:p w14:paraId="3A38F3F4" w14:textId="585A89C9"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142" w:history="1">
        <w:r w:rsidR="008A226C" w:rsidRPr="00B735B4">
          <w:rPr>
            <w:rStyle w:val="Hyperlink"/>
            <w:noProof/>
          </w:rPr>
          <w:t>3.5.3 GUID-valued string properties</w:t>
        </w:r>
        <w:r w:rsidR="008A226C">
          <w:rPr>
            <w:noProof/>
            <w:webHidden/>
          </w:rPr>
          <w:tab/>
        </w:r>
        <w:r w:rsidR="008A226C">
          <w:rPr>
            <w:noProof/>
            <w:webHidden/>
          </w:rPr>
          <w:fldChar w:fldCharType="begin"/>
        </w:r>
        <w:r w:rsidR="008A226C">
          <w:rPr>
            <w:noProof/>
            <w:webHidden/>
          </w:rPr>
          <w:instrText xml:space="preserve"> PAGEREF _Toc530237142 \h </w:instrText>
        </w:r>
        <w:r w:rsidR="008A226C">
          <w:rPr>
            <w:noProof/>
            <w:webHidden/>
          </w:rPr>
        </w:r>
        <w:r w:rsidR="008A226C">
          <w:rPr>
            <w:noProof/>
            <w:webHidden/>
          </w:rPr>
          <w:fldChar w:fldCharType="separate"/>
        </w:r>
        <w:r w:rsidR="008A226C">
          <w:rPr>
            <w:noProof/>
            <w:webHidden/>
          </w:rPr>
          <w:t>25</w:t>
        </w:r>
        <w:r w:rsidR="008A226C">
          <w:rPr>
            <w:noProof/>
            <w:webHidden/>
          </w:rPr>
          <w:fldChar w:fldCharType="end"/>
        </w:r>
      </w:hyperlink>
    </w:p>
    <w:p w14:paraId="35F3B99C" w14:textId="75A4115C"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143" w:history="1">
        <w:r w:rsidR="008A226C" w:rsidRPr="00B735B4">
          <w:rPr>
            <w:rStyle w:val="Hyperlink"/>
            <w:noProof/>
          </w:rPr>
          <w:t>3.5.4 Hierarchical strings</w:t>
        </w:r>
        <w:r w:rsidR="008A226C">
          <w:rPr>
            <w:noProof/>
            <w:webHidden/>
          </w:rPr>
          <w:tab/>
        </w:r>
        <w:r w:rsidR="008A226C">
          <w:rPr>
            <w:noProof/>
            <w:webHidden/>
          </w:rPr>
          <w:fldChar w:fldCharType="begin"/>
        </w:r>
        <w:r w:rsidR="008A226C">
          <w:rPr>
            <w:noProof/>
            <w:webHidden/>
          </w:rPr>
          <w:instrText xml:space="preserve"> PAGEREF _Toc530237143 \h </w:instrText>
        </w:r>
        <w:r w:rsidR="008A226C">
          <w:rPr>
            <w:noProof/>
            <w:webHidden/>
          </w:rPr>
        </w:r>
        <w:r w:rsidR="008A226C">
          <w:rPr>
            <w:noProof/>
            <w:webHidden/>
          </w:rPr>
          <w:fldChar w:fldCharType="separate"/>
        </w:r>
        <w:r w:rsidR="008A226C">
          <w:rPr>
            <w:noProof/>
            <w:webHidden/>
          </w:rPr>
          <w:t>26</w:t>
        </w:r>
        <w:r w:rsidR="008A226C">
          <w:rPr>
            <w:noProof/>
            <w:webHidden/>
          </w:rPr>
          <w:fldChar w:fldCharType="end"/>
        </w:r>
      </w:hyperlink>
    </w:p>
    <w:p w14:paraId="62246F49" w14:textId="4D9CE72A" w:rsidR="008A226C" w:rsidRDefault="00E37AEF">
      <w:pPr>
        <w:pStyle w:val="TOC4"/>
        <w:tabs>
          <w:tab w:val="right" w:leader="dot" w:pos="9350"/>
        </w:tabs>
        <w:rPr>
          <w:rFonts w:asciiTheme="minorHAnsi" w:eastAsiaTheme="minorEastAsia" w:hAnsiTheme="minorHAnsi" w:cstheme="minorBidi"/>
          <w:noProof/>
          <w:sz w:val="22"/>
          <w:szCs w:val="22"/>
        </w:rPr>
      </w:pPr>
      <w:hyperlink w:anchor="_Toc530237144" w:history="1">
        <w:r w:rsidR="008A226C" w:rsidRPr="00B735B4">
          <w:rPr>
            <w:rStyle w:val="Hyperlink"/>
            <w:noProof/>
          </w:rPr>
          <w:t>3.5.4.1 General</w:t>
        </w:r>
        <w:r w:rsidR="008A226C">
          <w:rPr>
            <w:noProof/>
            <w:webHidden/>
          </w:rPr>
          <w:tab/>
        </w:r>
        <w:r w:rsidR="008A226C">
          <w:rPr>
            <w:noProof/>
            <w:webHidden/>
          </w:rPr>
          <w:fldChar w:fldCharType="begin"/>
        </w:r>
        <w:r w:rsidR="008A226C">
          <w:rPr>
            <w:noProof/>
            <w:webHidden/>
          </w:rPr>
          <w:instrText xml:space="preserve"> PAGEREF _Toc530237144 \h </w:instrText>
        </w:r>
        <w:r w:rsidR="008A226C">
          <w:rPr>
            <w:noProof/>
            <w:webHidden/>
          </w:rPr>
        </w:r>
        <w:r w:rsidR="008A226C">
          <w:rPr>
            <w:noProof/>
            <w:webHidden/>
          </w:rPr>
          <w:fldChar w:fldCharType="separate"/>
        </w:r>
        <w:r w:rsidR="008A226C">
          <w:rPr>
            <w:noProof/>
            <w:webHidden/>
          </w:rPr>
          <w:t>26</w:t>
        </w:r>
        <w:r w:rsidR="008A226C">
          <w:rPr>
            <w:noProof/>
            <w:webHidden/>
          </w:rPr>
          <w:fldChar w:fldCharType="end"/>
        </w:r>
      </w:hyperlink>
    </w:p>
    <w:p w14:paraId="2ACE26A7" w14:textId="5FA1D71C" w:rsidR="008A226C" w:rsidRDefault="00E37AEF">
      <w:pPr>
        <w:pStyle w:val="TOC4"/>
        <w:tabs>
          <w:tab w:val="right" w:leader="dot" w:pos="9350"/>
        </w:tabs>
        <w:rPr>
          <w:rFonts w:asciiTheme="minorHAnsi" w:eastAsiaTheme="minorEastAsia" w:hAnsiTheme="minorHAnsi" w:cstheme="minorBidi"/>
          <w:noProof/>
          <w:sz w:val="22"/>
          <w:szCs w:val="22"/>
        </w:rPr>
      </w:pPr>
      <w:hyperlink w:anchor="_Toc530237145" w:history="1">
        <w:r w:rsidR="008A226C" w:rsidRPr="00B735B4">
          <w:rPr>
            <w:rStyle w:val="Hyperlink"/>
            <w:noProof/>
          </w:rPr>
          <w:t>3.5.4.2 Versioned hierarchical strings</w:t>
        </w:r>
        <w:r w:rsidR="008A226C">
          <w:rPr>
            <w:noProof/>
            <w:webHidden/>
          </w:rPr>
          <w:tab/>
        </w:r>
        <w:r w:rsidR="008A226C">
          <w:rPr>
            <w:noProof/>
            <w:webHidden/>
          </w:rPr>
          <w:fldChar w:fldCharType="begin"/>
        </w:r>
        <w:r w:rsidR="008A226C">
          <w:rPr>
            <w:noProof/>
            <w:webHidden/>
          </w:rPr>
          <w:instrText xml:space="preserve"> PAGEREF _Toc530237145 \h </w:instrText>
        </w:r>
        <w:r w:rsidR="008A226C">
          <w:rPr>
            <w:noProof/>
            <w:webHidden/>
          </w:rPr>
        </w:r>
        <w:r w:rsidR="008A226C">
          <w:rPr>
            <w:noProof/>
            <w:webHidden/>
          </w:rPr>
          <w:fldChar w:fldCharType="separate"/>
        </w:r>
        <w:r w:rsidR="008A226C">
          <w:rPr>
            <w:noProof/>
            <w:webHidden/>
          </w:rPr>
          <w:t>26</w:t>
        </w:r>
        <w:r w:rsidR="008A226C">
          <w:rPr>
            <w:noProof/>
            <w:webHidden/>
          </w:rPr>
          <w:fldChar w:fldCharType="end"/>
        </w:r>
      </w:hyperlink>
    </w:p>
    <w:p w14:paraId="41AD940F" w14:textId="68D1F0F2" w:rsidR="008A226C" w:rsidRDefault="00E37AEF">
      <w:pPr>
        <w:pStyle w:val="TOC2"/>
        <w:tabs>
          <w:tab w:val="right" w:leader="dot" w:pos="9350"/>
        </w:tabs>
        <w:rPr>
          <w:rFonts w:asciiTheme="minorHAnsi" w:eastAsiaTheme="minorEastAsia" w:hAnsiTheme="minorHAnsi" w:cstheme="minorBidi"/>
          <w:noProof/>
          <w:sz w:val="22"/>
          <w:szCs w:val="22"/>
        </w:rPr>
      </w:pPr>
      <w:hyperlink w:anchor="_Toc530237146" w:history="1">
        <w:r w:rsidR="008A226C" w:rsidRPr="00B735B4">
          <w:rPr>
            <w:rStyle w:val="Hyperlink"/>
            <w:noProof/>
          </w:rPr>
          <w:t>3.6 Object properties</w:t>
        </w:r>
        <w:r w:rsidR="008A226C">
          <w:rPr>
            <w:noProof/>
            <w:webHidden/>
          </w:rPr>
          <w:tab/>
        </w:r>
        <w:r w:rsidR="008A226C">
          <w:rPr>
            <w:noProof/>
            <w:webHidden/>
          </w:rPr>
          <w:fldChar w:fldCharType="begin"/>
        </w:r>
        <w:r w:rsidR="008A226C">
          <w:rPr>
            <w:noProof/>
            <w:webHidden/>
          </w:rPr>
          <w:instrText xml:space="preserve"> PAGEREF _Toc530237146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3B15D08D" w14:textId="6BB0451F" w:rsidR="008A226C" w:rsidRDefault="00E37AEF">
      <w:pPr>
        <w:pStyle w:val="TOC2"/>
        <w:tabs>
          <w:tab w:val="right" w:leader="dot" w:pos="9350"/>
        </w:tabs>
        <w:rPr>
          <w:rFonts w:asciiTheme="minorHAnsi" w:eastAsiaTheme="minorEastAsia" w:hAnsiTheme="minorHAnsi" w:cstheme="minorBidi"/>
          <w:noProof/>
          <w:sz w:val="22"/>
          <w:szCs w:val="22"/>
        </w:rPr>
      </w:pPr>
      <w:hyperlink w:anchor="_Toc530237147" w:history="1">
        <w:r w:rsidR="008A226C" w:rsidRPr="00B735B4">
          <w:rPr>
            <w:rStyle w:val="Hyperlink"/>
            <w:noProof/>
          </w:rPr>
          <w:t>3.7 Array properties</w:t>
        </w:r>
        <w:r w:rsidR="008A226C">
          <w:rPr>
            <w:noProof/>
            <w:webHidden/>
          </w:rPr>
          <w:tab/>
        </w:r>
        <w:r w:rsidR="008A226C">
          <w:rPr>
            <w:noProof/>
            <w:webHidden/>
          </w:rPr>
          <w:fldChar w:fldCharType="begin"/>
        </w:r>
        <w:r w:rsidR="008A226C">
          <w:rPr>
            <w:noProof/>
            <w:webHidden/>
          </w:rPr>
          <w:instrText xml:space="preserve"> PAGEREF _Toc530237147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4EEE878A" w14:textId="3E5FF0B3"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148" w:history="1">
        <w:r w:rsidR="008A226C" w:rsidRPr="00B735B4">
          <w:rPr>
            <w:rStyle w:val="Hyperlink"/>
            <w:noProof/>
          </w:rPr>
          <w:t>3.7.1 General</w:t>
        </w:r>
        <w:r w:rsidR="008A226C">
          <w:rPr>
            <w:noProof/>
            <w:webHidden/>
          </w:rPr>
          <w:tab/>
        </w:r>
        <w:r w:rsidR="008A226C">
          <w:rPr>
            <w:noProof/>
            <w:webHidden/>
          </w:rPr>
          <w:fldChar w:fldCharType="begin"/>
        </w:r>
        <w:r w:rsidR="008A226C">
          <w:rPr>
            <w:noProof/>
            <w:webHidden/>
          </w:rPr>
          <w:instrText xml:space="preserve"> PAGEREF _Toc530237148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2FD29C90" w14:textId="648D0F6A"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149" w:history="1">
        <w:r w:rsidR="008A226C" w:rsidRPr="00B735B4">
          <w:rPr>
            <w:rStyle w:val="Hyperlink"/>
            <w:noProof/>
          </w:rPr>
          <w:t>3.7.2 Array properties with unique values</w:t>
        </w:r>
        <w:r w:rsidR="008A226C">
          <w:rPr>
            <w:noProof/>
            <w:webHidden/>
          </w:rPr>
          <w:tab/>
        </w:r>
        <w:r w:rsidR="008A226C">
          <w:rPr>
            <w:noProof/>
            <w:webHidden/>
          </w:rPr>
          <w:fldChar w:fldCharType="begin"/>
        </w:r>
        <w:r w:rsidR="008A226C">
          <w:rPr>
            <w:noProof/>
            <w:webHidden/>
          </w:rPr>
          <w:instrText xml:space="preserve"> PAGEREF _Toc530237149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3DCD1B93" w14:textId="6F0452C1" w:rsidR="008A226C" w:rsidRDefault="00E37AEF">
      <w:pPr>
        <w:pStyle w:val="TOC2"/>
        <w:tabs>
          <w:tab w:val="right" w:leader="dot" w:pos="9350"/>
        </w:tabs>
        <w:rPr>
          <w:rFonts w:asciiTheme="minorHAnsi" w:eastAsiaTheme="minorEastAsia" w:hAnsiTheme="minorHAnsi" w:cstheme="minorBidi"/>
          <w:noProof/>
          <w:sz w:val="22"/>
          <w:szCs w:val="22"/>
        </w:rPr>
      </w:pPr>
      <w:hyperlink w:anchor="_Toc530237150" w:history="1">
        <w:r w:rsidR="008A226C" w:rsidRPr="00B735B4">
          <w:rPr>
            <w:rStyle w:val="Hyperlink"/>
            <w:noProof/>
          </w:rPr>
          <w:t>3.8 Property bags</w:t>
        </w:r>
        <w:r w:rsidR="008A226C">
          <w:rPr>
            <w:noProof/>
            <w:webHidden/>
          </w:rPr>
          <w:tab/>
        </w:r>
        <w:r w:rsidR="008A226C">
          <w:rPr>
            <w:noProof/>
            <w:webHidden/>
          </w:rPr>
          <w:fldChar w:fldCharType="begin"/>
        </w:r>
        <w:r w:rsidR="008A226C">
          <w:rPr>
            <w:noProof/>
            <w:webHidden/>
          </w:rPr>
          <w:instrText xml:space="preserve"> PAGEREF _Toc530237150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00A7B963" w14:textId="6B804332"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151" w:history="1">
        <w:r w:rsidR="008A226C" w:rsidRPr="00B735B4">
          <w:rPr>
            <w:rStyle w:val="Hyperlink"/>
            <w:noProof/>
          </w:rPr>
          <w:t>3.8.1 General</w:t>
        </w:r>
        <w:r w:rsidR="008A226C">
          <w:rPr>
            <w:noProof/>
            <w:webHidden/>
          </w:rPr>
          <w:tab/>
        </w:r>
        <w:r w:rsidR="008A226C">
          <w:rPr>
            <w:noProof/>
            <w:webHidden/>
          </w:rPr>
          <w:fldChar w:fldCharType="begin"/>
        </w:r>
        <w:r w:rsidR="008A226C">
          <w:rPr>
            <w:noProof/>
            <w:webHidden/>
          </w:rPr>
          <w:instrText xml:space="preserve"> PAGEREF _Toc530237151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3D7FBC6B" w14:textId="7CE2EB41"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152" w:history="1">
        <w:r w:rsidR="008A226C" w:rsidRPr="00B735B4">
          <w:rPr>
            <w:rStyle w:val="Hyperlink"/>
            <w:noProof/>
          </w:rPr>
          <w:t>3.8.2 Tags</w:t>
        </w:r>
        <w:r w:rsidR="008A226C">
          <w:rPr>
            <w:noProof/>
            <w:webHidden/>
          </w:rPr>
          <w:tab/>
        </w:r>
        <w:r w:rsidR="008A226C">
          <w:rPr>
            <w:noProof/>
            <w:webHidden/>
          </w:rPr>
          <w:fldChar w:fldCharType="begin"/>
        </w:r>
        <w:r w:rsidR="008A226C">
          <w:rPr>
            <w:noProof/>
            <w:webHidden/>
          </w:rPr>
          <w:instrText xml:space="preserve"> PAGEREF _Toc530237152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686C2A37" w14:textId="54C08E5C" w:rsidR="008A226C" w:rsidRDefault="00E37AEF">
      <w:pPr>
        <w:pStyle w:val="TOC4"/>
        <w:tabs>
          <w:tab w:val="right" w:leader="dot" w:pos="9350"/>
        </w:tabs>
        <w:rPr>
          <w:rFonts w:asciiTheme="minorHAnsi" w:eastAsiaTheme="minorEastAsia" w:hAnsiTheme="minorHAnsi" w:cstheme="minorBidi"/>
          <w:noProof/>
          <w:sz w:val="22"/>
          <w:szCs w:val="22"/>
        </w:rPr>
      </w:pPr>
      <w:hyperlink w:anchor="_Toc530237153" w:history="1">
        <w:r w:rsidR="008A226C" w:rsidRPr="00B735B4">
          <w:rPr>
            <w:rStyle w:val="Hyperlink"/>
            <w:noProof/>
          </w:rPr>
          <w:t>3.8.2.1 General</w:t>
        </w:r>
        <w:r w:rsidR="008A226C">
          <w:rPr>
            <w:noProof/>
            <w:webHidden/>
          </w:rPr>
          <w:tab/>
        </w:r>
        <w:r w:rsidR="008A226C">
          <w:rPr>
            <w:noProof/>
            <w:webHidden/>
          </w:rPr>
          <w:fldChar w:fldCharType="begin"/>
        </w:r>
        <w:r w:rsidR="008A226C">
          <w:rPr>
            <w:noProof/>
            <w:webHidden/>
          </w:rPr>
          <w:instrText xml:space="preserve"> PAGEREF _Toc530237153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189C6104" w14:textId="4A4C1C46" w:rsidR="008A226C" w:rsidRDefault="00E37AEF">
      <w:pPr>
        <w:pStyle w:val="TOC4"/>
        <w:tabs>
          <w:tab w:val="right" w:leader="dot" w:pos="9350"/>
        </w:tabs>
        <w:rPr>
          <w:rFonts w:asciiTheme="minorHAnsi" w:eastAsiaTheme="minorEastAsia" w:hAnsiTheme="minorHAnsi" w:cstheme="minorBidi"/>
          <w:noProof/>
          <w:sz w:val="22"/>
          <w:szCs w:val="22"/>
        </w:rPr>
      </w:pPr>
      <w:hyperlink w:anchor="_Toc530237154" w:history="1">
        <w:r w:rsidR="008A226C" w:rsidRPr="00B735B4">
          <w:rPr>
            <w:rStyle w:val="Hyperlink"/>
            <w:noProof/>
          </w:rPr>
          <w:t>3.8.2.2 Tag metadata</w:t>
        </w:r>
        <w:r w:rsidR="008A226C">
          <w:rPr>
            <w:noProof/>
            <w:webHidden/>
          </w:rPr>
          <w:tab/>
        </w:r>
        <w:r w:rsidR="008A226C">
          <w:rPr>
            <w:noProof/>
            <w:webHidden/>
          </w:rPr>
          <w:fldChar w:fldCharType="begin"/>
        </w:r>
        <w:r w:rsidR="008A226C">
          <w:rPr>
            <w:noProof/>
            <w:webHidden/>
          </w:rPr>
          <w:instrText xml:space="preserve"> PAGEREF _Toc530237154 \h </w:instrText>
        </w:r>
        <w:r w:rsidR="008A226C">
          <w:rPr>
            <w:noProof/>
            <w:webHidden/>
          </w:rPr>
        </w:r>
        <w:r w:rsidR="008A226C">
          <w:rPr>
            <w:noProof/>
            <w:webHidden/>
          </w:rPr>
          <w:fldChar w:fldCharType="separate"/>
        </w:r>
        <w:r w:rsidR="008A226C">
          <w:rPr>
            <w:noProof/>
            <w:webHidden/>
          </w:rPr>
          <w:t>28</w:t>
        </w:r>
        <w:r w:rsidR="008A226C">
          <w:rPr>
            <w:noProof/>
            <w:webHidden/>
          </w:rPr>
          <w:fldChar w:fldCharType="end"/>
        </w:r>
      </w:hyperlink>
    </w:p>
    <w:p w14:paraId="4242928C" w14:textId="5BD3AA37" w:rsidR="008A226C" w:rsidRDefault="00E37AEF">
      <w:pPr>
        <w:pStyle w:val="TOC2"/>
        <w:tabs>
          <w:tab w:val="right" w:leader="dot" w:pos="9350"/>
        </w:tabs>
        <w:rPr>
          <w:rFonts w:asciiTheme="minorHAnsi" w:eastAsiaTheme="minorEastAsia" w:hAnsiTheme="minorHAnsi" w:cstheme="minorBidi"/>
          <w:noProof/>
          <w:sz w:val="22"/>
          <w:szCs w:val="22"/>
        </w:rPr>
      </w:pPr>
      <w:hyperlink w:anchor="_Toc530237155" w:history="1">
        <w:r w:rsidR="008A226C" w:rsidRPr="00B735B4">
          <w:rPr>
            <w:rStyle w:val="Hyperlink"/>
            <w:noProof/>
          </w:rPr>
          <w:t>3.9 Date/time properties</w:t>
        </w:r>
        <w:r w:rsidR="008A226C">
          <w:rPr>
            <w:noProof/>
            <w:webHidden/>
          </w:rPr>
          <w:tab/>
        </w:r>
        <w:r w:rsidR="008A226C">
          <w:rPr>
            <w:noProof/>
            <w:webHidden/>
          </w:rPr>
          <w:fldChar w:fldCharType="begin"/>
        </w:r>
        <w:r w:rsidR="008A226C">
          <w:rPr>
            <w:noProof/>
            <w:webHidden/>
          </w:rPr>
          <w:instrText xml:space="preserve"> PAGEREF _Toc530237155 \h </w:instrText>
        </w:r>
        <w:r w:rsidR="008A226C">
          <w:rPr>
            <w:noProof/>
            <w:webHidden/>
          </w:rPr>
        </w:r>
        <w:r w:rsidR="008A226C">
          <w:rPr>
            <w:noProof/>
            <w:webHidden/>
          </w:rPr>
          <w:fldChar w:fldCharType="separate"/>
        </w:r>
        <w:r w:rsidR="008A226C">
          <w:rPr>
            <w:noProof/>
            <w:webHidden/>
          </w:rPr>
          <w:t>29</w:t>
        </w:r>
        <w:r w:rsidR="008A226C">
          <w:rPr>
            <w:noProof/>
            <w:webHidden/>
          </w:rPr>
          <w:fldChar w:fldCharType="end"/>
        </w:r>
      </w:hyperlink>
    </w:p>
    <w:p w14:paraId="0EFCD243" w14:textId="43EE9130" w:rsidR="008A226C" w:rsidRDefault="00E37AEF">
      <w:pPr>
        <w:pStyle w:val="TOC2"/>
        <w:tabs>
          <w:tab w:val="right" w:leader="dot" w:pos="9350"/>
        </w:tabs>
        <w:rPr>
          <w:rFonts w:asciiTheme="minorHAnsi" w:eastAsiaTheme="minorEastAsia" w:hAnsiTheme="minorHAnsi" w:cstheme="minorBidi"/>
          <w:noProof/>
          <w:sz w:val="22"/>
          <w:szCs w:val="22"/>
        </w:rPr>
      </w:pPr>
      <w:hyperlink w:anchor="_Toc530237156" w:history="1">
        <w:r w:rsidR="008A226C" w:rsidRPr="00B735B4">
          <w:rPr>
            <w:rStyle w:val="Hyperlink"/>
            <w:noProof/>
          </w:rPr>
          <w:t>3.10 URI-valued properties</w:t>
        </w:r>
        <w:r w:rsidR="008A226C">
          <w:rPr>
            <w:noProof/>
            <w:webHidden/>
          </w:rPr>
          <w:tab/>
        </w:r>
        <w:r w:rsidR="008A226C">
          <w:rPr>
            <w:noProof/>
            <w:webHidden/>
          </w:rPr>
          <w:fldChar w:fldCharType="begin"/>
        </w:r>
        <w:r w:rsidR="008A226C">
          <w:rPr>
            <w:noProof/>
            <w:webHidden/>
          </w:rPr>
          <w:instrText xml:space="preserve"> PAGEREF _Toc530237156 \h </w:instrText>
        </w:r>
        <w:r w:rsidR="008A226C">
          <w:rPr>
            <w:noProof/>
            <w:webHidden/>
          </w:rPr>
        </w:r>
        <w:r w:rsidR="008A226C">
          <w:rPr>
            <w:noProof/>
            <w:webHidden/>
          </w:rPr>
          <w:fldChar w:fldCharType="separate"/>
        </w:r>
        <w:r w:rsidR="008A226C">
          <w:rPr>
            <w:noProof/>
            <w:webHidden/>
          </w:rPr>
          <w:t>30</w:t>
        </w:r>
        <w:r w:rsidR="008A226C">
          <w:rPr>
            <w:noProof/>
            <w:webHidden/>
          </w:rPr>
          <w:fldChar w:fldCharType="end"/>
        </w:r>
      </w:hyperlink>
    </w:p>
    <w:p w14:paraId="141B202C" w14:textId="3C851459"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157" w:history="1">
        <w:r w:rsidR="008A226C" w:rsidRPr="00B735B4">
          <w:rPr>
            <w:rStyle w:val="Hyperlink"/>
            <w:noProof/>
          </w:rPr>
          <w:t>3.10.1 General</w:t>
        </w:r>
        <w:r w:rsidR="008A226C">
          <w:rPr>
            <w:noProof/>
            <w:webHidden/>
          </w:rPr>
          <w:tab/>
        </w:r>
        <w:r w:rsidR="008A226C">
          <w:rPr>
            <w:noProof/>
            <w:webHidden/>
          </w:rPr>
          <w:fldChar w:fldCharType="begin"/>
        </w:r>
        <w:r w:rsidR="008A226C">
          <w:rPr>
            <w:noProof/>
            <w:webHidden/>
          </w:rPr>
          <w:instrText xml:space="preserve"> PAGEREF _Toc530237157 \h </w:instrText>
        </w:r>
        <w:r w:rsidR="008A226C">
          <w:rPr>
            <w:noProof/>
            <w:webHidden/>
          </w:rPr>
        </w:r>
        <w:r w:rsidR="008A226C">
          <w:rPr>
            <w:noProof/>
            <w:webHidden/>
          </w:rPr>
          <w:fldChar w:fldCharType="separate"/>
        </w:r>
        <w:r w:rsidR="008A226C">
          <w:rPr>
            <w:noProof/>
            <w:webHidden/>
          </w:rPr>
          <w:t>30</w:t>
        </w:r>
        <w:r w:rsidR="008A226C">
          <w:rPr>
            <w:noProof/>
            <w:webHidden/>
          </w:rPr>
          <w:fldChar w:fldCharType="end"/>
        </w:r>
      </w:hyperlink>
    </w:p>
    <w:p w14:paraId="6FADE490" w14:textId="6F8A2F47"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158" w:history="1">
        <w:r w:rsidR="008A226C" w:rsidRPr="00B735B4">
          <w:rPr>
            <w:rStyle w:val="Hyperlink"/>
            <w:noProof/>
          </w:rPr>
          <w:t>3.10.2 URIs that use the file scheme</w:t>
        </w:r>
        <w:r w:rsidR="008A226C">
          <w:rPr>
            <w:noProof/>
            <w:webHidden/>
          </w:rPr>
          <w:tab/>
        </w:r>
        <w:r w:rsidR="008A226C">
          <w:rPr>
            <w:noProof/>
            <w:webHidden/>
          </w:rPr>
          <w:fldChar w:fldCharType="begin"/>
        </w:r>
        <w:r w:rsidR="008A226C">
          <w:rPr>
            <w:noProof/>
            <w:webHidden/>
          </w:rPr>
          <w:instrText xml:space="preserve"> PAGEREF _Toc530237158 \h </w:instrText>
        </w:r>
        <w:r w:rsidR="008A226C">
          <w:rPr>
            <w:noProof/>
            <w:webHidden/>
          </w:rPr>
        </w:r>
        <w:r w:rsidR="008A226C">
          <w:rPr>
            <w:noProof/>
            <w:webHidden/>
          </w:rPr>
          <w:fldChar w:fldCharType="separate"/>
        </w:r>
        <w:r w:rsidR="008A226C">
          <w:rPr>
            <w:noProof/>
            <w:webHidden/>
          </w:rPr>
          <w:t>30</w:t>
        </w:r>
        <w:r w:rsidR="008A226C">
          <w:rPr>
            <w:noProof/>
            <w:webHidden/>
          </w:rPr>
          <w:fldChar w:fldCharType="end"/>
        </w:r>
      </w:hyperlink>
    </w:p>
    <w:p w14:paraId="7D266B6F" w14:textId="270E988B"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159" w:history="1">
        <w:r w:rsidR="008A226C" w:rsidRPr="00B735B4">
          <w:rPr>
            <w:rStyle w:val="Hyperlink"/>
            <w:noProof/>
          </w:rPr>
          <w:t>3.10.3 Internationalized Resource Identifiers (IRIs)</w:t>
        </w:r>
        <w:r w:rsidR="008A226C">
          <w:rPr>
            <w:noProof/>
            <w:webHidden/>
          </w:rPr>
          <w:tab/>
        </w:r>
        <w:r w:rsidR="008A226C">
          <w:rPr>
            <w:noProof/>
            <w:webHidden/>
          </w:rPr>
          <w:fldChar w:fldCharType="begin"/>
        </w:r>
        <w:r w:rsidR="008A226C">
          <w:rPr>
            <w:noProof/>
            <w:webHidden/>
          </w:rPr>
          <w:instrText xml:space="preserve"> PAGEREF _Toc530237159 \h </w:instrText>
        </w:r>
        <w:r w:rsidR="008A226C">
          <w:rPr>
            <w:noProof/>
            <w:webHidden/>
          </w:rPr>
        </w:r>
        <w:r w:rsidR="008A226C">
          <w:rPr>
            <w:noProof/>
            <w:webHidden/>
          </w:rPr>
          <w:fldChar w:fldCharType="separate"/>
        </w:r>
        <w:r w:rsidR="008A226C">
          <w:rPr>
            <w:noProof/>
            <w:webHidden/>
          </w:rPr>
          <w:t>31</w:t>
        </w:r>
        <w:r w:rsidR="008A226C">
          <w:rPr>
            <w:noProof/>
            <w:webHidden/>
          </w:rPr>
          <w:fldChar w:fldCharType="end"/>
        </w:r>
      </w:hyperlink>
    </w:p>
    <w:p w14:paraId="45F47CBB" w14:textId="6EA7D8CB" w:rsidR="008A226C" w:rsidRDefault="00E37AEF">
      <w:pPr>
        <w:pStyle w:val="TOC2"/>
        <w:tabs>
          <w:tab w:val="right" w:leader="dot" w:pos="9350"/>
        </w:tabs>
        <w:rPr>
          <w:rFonts w:asciiTheme="minorHAnsi" w:eastAsiaTheme="minorEastAsia" w:hAnsiTheme="minorHAnsi" w:cstheme="minorBidi"/>
          <w:noProof/>
          <w:sz w:val="22"/>
          <w:szCs w:val="22"/>
        </w:rPr>
      </w:pPr>
      <w:hyperlink w:anchor="_Toc530237160" w:history="1">
        <w:r w:rsidR="008A226C" w:rsidRPr="00B735B4">
          <w:rPr>
            <w:rStyle w:val="Hyperlink"/>
            <w:noProof/>
          </w:rPr>
          <w:t>3.11 message objects</w:t>
        </w:r>
        <w:r w:rsidR="008A226C">
          <w:rPr>
            <w:noProof/>
            <w:webHidden/>
          </w:rPr>
          <w:tab/>
        </w:r>
        <w:r w:rsidR="008A226C">
          <w:rPr>
            <w:noProof/>
            <w:webHidden/>
          </w:rPr>
          <w:fldChar w:fldCharType="begin"/>
        </w:r>
        <w:r w:rsidR="008A226C">
          <w:rPr>
            <w:noProof/>
            <w:webHidden/>
          </w:rPr>
          <w:instrText xml:space="preserve"> PAGEREF _Toc530237160 \h </w:instrText>
        </w:r>
        <w:r w:rsidR="008A226C">
          <w:rPr>
            <w:noProof/>
            <w:webHidden/>
          </w:rPr>
        </w:r>
        <w:r w:rsidR="008A226C">
          <w:rPr>
            <w:noProof/>
            <w:webHidden/>
          </w:rPr>
          <w:fldChar w:fldCharType="separate"/>
        </w:r>
        <w:r w:rsidR="008A226C">
          <w:rPr>
            <w:noProof/>
            <w:webHidden/>
          </w:rPr>
          <w:t>31</w:t>
        </w:r>
        <w:r w:rsidR="008A226C">
          <w:rPr>
            <w:noProof/>
            <w:webHidden/>
          </w:rPr>
          <w:fldChar w:fldCharType="end"/>
        </w:r>
      </w:hyperlink>
    </w:p>
    <w:p w14:paraId="4F61F211" w14:textId="78CDA8AC"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161" w:history="1">
        <w:r w:rsidR="008A226C" w:rsidRPr="00B735B4">
          <w:rPr>
            <w:rStyle w:val="Hyperlink"/>
            <w:noProof/>
          </w:rPr>
          <w:t>3.11.1 General</w:t>
        </w:r>
        <w:r w:rsidR="008A226C">
          <w:rPr>
            <w:noProof/>
            <w:webHidden/>
          </w:rPr>
          <w:tab/>
        </w:r>
        <w:r w:rsidR="008A226C">
          <w:rPr>
            <w:noProof/>
            <w:webHidden/>
          </w:rPr>
          <w:fldChar w:fldCharType="begin"/>
        </w:r>
        <w:r w:rsidR="008A226C">
          <w:rPr>
            <w:noProof/>
            <w:webHidden/>
          </w:rPr>
          <w:instrText xml:space="preserve"> PAGEREF _Toc530237161 \h </w:instrText>
        </w:r>
        <w:r w:rsidR="008A226C">
          <w:rPr>
            <w:noProof/>
            <w:webHidden/>
          </w:rPr>
        </w:r>
        <w:r w:rsidR="008A226C">
          <w:rPr>
            <w:noProof/>
            <w:webHidden/>
          </w:rPr>
          <w:fldChar w:fldCharType="separate"/>
        </w:r>
        <w:r w:rsidR="008A226C">
          <w:rPr>
            <w:noProof/>
            <w:webHidden/>
          </w:rPr>
          <w:t>31</w:t>
        </w:r>
        <w:r w:rsidR="008A226C">
          <w:rPr>
            <w:noProof/>
            <w:webHidden/>
          </w:rPr>
          <w:fldChar w:fldCharType="end"/>
        </w:r>
      </w:hyperlink>
    </w:p>
    <w:p w14:paraId="7B9051BC" w14:textId="048F4653"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162" w:history="1">
        <w:r w:rsidR="008A226C" w:rsidRPr="00B735B4">
          <w:rPr>
            <w:rStyle w:val="Hyperlink"/>
            <w:noProof/>
          </w:rPr>
          <w:t>3.11.2 Plain text messages</w:t>
        </w:r>
        <w:r w:rsidR="008A226C">
          <w:rPr>
            <w:noProof/>
            <w:webHidden/>
          </w:rPr>
          <w:tab/>
        </w:r>
        <w:r w:rsidR="008A226C">
          <w:rPr>
            <w:noProof/>
            <w:webHidden/>
          </w:rPr>
          <w:fldChar w:fldCharType="begin"/>
        </w:r>
        <w:r w:rsidR="008A226C">
          <w:rPr>
            <w:noProof/>
            <w:webHidden/>
          </w:rPr>
          <w:instrText xml:space="preserve"> PAGEREF _Toc530237162 \h </w:instrText>
        </w:r>
        <w:r w:rsidR="008A226C">
          <w:rPr>
            <w:noProof/>
            <w:webHidden/>
          </w:rPr>
        </w:r>
        <w:r w:rsidR="008A226C">
          <w:rPr>
            <w:noProof/>
            <w:webHidden/>
          </w:rPr>
          <w:fldChar w:fldCharType="separate"/>
        </w:r>
        <w:r w:rsidR="008A226C">
          <w:rPr>
            <w:noProof/>
            <w:webHidden/>
          </w:rPr>
          <w:t>31</w:t>
        </w:r>
        <w:r w:rsidR="008A226C">
          <w:rPr>
            <w:noProof/>
            <w:webHidden/>
          </w:rPr>
          <w:fldChar w:fldCharType="end"/>
        </w:r>
      </w:hyperlink>
    </w:p>
    <w:p w14:paraId="6A9C9826" w14:textId="70150F51"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163" w:history="1">
        <w:r w:rsidR="008A226C" w:rsidRPr="00B735B4">
          <w:rPr>
            <w:rStyle w:val="Hyperlink"/>
            <w:noProof/>
          </w:rPr>
          <w:t>3.11.3 Rich text messages</w:t>
        </w:r>
        <w:r w:rsidR="008A226C">
          <w:rPr>
            <w:noProof/>
            <w:webHidden/>
          </w:rPr>
          <w:tab/>
        </w:r>
        <w:r w:rsidR="008A226C">
          <w:rPr>
            <w:noProof/>
            <w:webHidden/>
          </w:rPr>
          <w:fldChar w:fldCharType="begin"/>
        </w:r>
        <w:r w:rsidR="008A226C">
          <w:rPr>
            <w:noProof/>
            <w:webHidden/>
          </w:rPr>
          <w:instrText xml:space="preserve"> PAGEREF _Toc530237163 \h </w:instrText>
        </w:r>
        <w:r w:rsidR="008A226C">
          <w:rPr>
            <w:noProof/>
            <w:webHidden/>
          </w:rPr>
        </w:r>
        <w:r w:rsidR="008A226C">
          <w:rPr>
            <w:noProof/>
            <w:webHidden/>
          </w:rPr>
          <w:fldChar w:fldCharType="separate"/>
        </w:r>
        <w:r w:rsidR="008A226C">
          <w:rPr>
            <w:noProof/>
            <w:webHidden/>
          </w:rPr>
          <w:t>32</w:t>
        </w:r>
        <w:r w:rsidR="008A226C">
          <w:rPr>
            <w:noProof/>
            <w:webHidden/>
          </w:rPr>
          <w:fldChar w:fldCharType="end"/>
        </w:r>
      </w:hyperlink>
    </w:p>
    <w:p w14:paraId="1485D794" w14:textId="242FCB2D" w:rsidR="008A226C" w:rsidRDefault="00E37AEF">
      <w:pPr>
        <w:pStyle w:val="TOC4"/>
        <w:tabs>
          <w:tab w:val="right" w:leader="dot" w:pos="9350"/>
        </w:tabs>
        <w:rPr>
          <w:rFonts w:asciiTheme="minorHAnsi" w:eastAsiaTheme="minorEastAsia" w:hAnsiTheme="minorHAnsi" w:cstheme="minorBidi"/>
          <w:noProof/>
          <w:sz w:val="22"/>
          <w:szCs w:val="22"/>
        </w:rPr>
      </w:pPr>
      <w:hyperlink w:anchor="_Toc530237164" w:history="1">
        <w:r w:rsidR="008A226C" w:rsidRPr="00B735B4">
          <w:rPr>
            <w:rStyle w:val="Hyperlink"/>
            <w:noProof/>
          </w:rPr>
          <w:t>3.11.3.1 General</w:t>
        </w:r>
        <w:r w:rsidR="008A226C">
          <w:rPr>
            <w:noProof/>
            <w:webHidden/>
          </w:rPr>
          <w:tab/>
        </w:r>
        <w:r w:rsidR="008A226C">
          <w:rPr>
            <w:noProof/>
            <w:webHidden/>
          </w:rPr>
          <w:fldChar w:fldCharType="begin"/>
        </w:r>
        <w:r w:rsidR="008A226C">
          <w:rPr>
            <w:noProof/>
            <w:webHidden/>
          </w:rPr>
          <w:instrText xml:space="preserve"> PAGEREF _Toc530237164 \h </w:instrText>
        </w:r>
        <w:r w:rsidR="008A226C">
          <w:rPr>
            <w:noProof/>
            <w:webHidden/>
          </w:rPr>
        </w:r>
        <w:r w:rsidR="008A226C">
          <w:rPr>
            <w:noProof/>
            <w:webHidden/>
          </w:rPr>
          <w:fldChar w:fldCharType="separate"/>
        </w:r>
        <w:r w:rsidR="008A226C">
          <w:rPr>
            <w:noProof/>
            <w:webHidden/>
          </w:rPr>
          <w:t>32</w:t>
        </w:r>
        <w:r w:rsidR="008A226C">
          <w:rPr>
            <w:noProof/>
            <w:webHidden/>
          </w:rPr>
          <w:fldChar w:fldCharType="end"/>
        </w:r>
      </w:hyperlink>
    </w:p>
    <w:p w14:paraId="6DAC0036" w14:textId="1BEB2164" w:rsidR="008A226C" w:rsidRDefault="00E37AEF">
      <w:pPr>
        <w:pStyle w:val="TOC4"/>
        <w:tabs>
          <w:tab w:val="right" w:leader="dot" w:pos="9350"/>
        </w:tabs>
        <w:rPr>
          <w:rFonts w:asciiTheme="minorHAnsi" w:eastAsiaTheme="minorEastAsia" w:hAnsiTheme="minorHAnsi" w:cstheme="minorBidi"/>
          <w:noProof/>
          <w:sz w:val="22"/>
          <w:szCs w:val="22"/>
        </w:rPr>
      </w:pPr>
      <w:hyperlink w:anchor="_Toc530237165" w:history="1">
        <w:r w:rsidR="008A226C" w:rsidRPr="00B735B4">
          <w:rPr>
            <w:rStyle w:val="Hyperlink"/>
            <w:noProof/>
          </w:rPr>
          <w:t>3.11.3.2 Security implications</w:t>
        </w:r>
        <w:r w:rsidR="008A226C">
          <w:rPr>
            <w:noProof/>
            <w:webHidden/>
          </w:rPr>
          <w:tab/>
        </w:r>
        <w:r w:rsidR="008A226C">
          <w:rPr>
            <w:noProof/>
            <w:webHidden/>
          </w:rPr>
          <w:fldChar w:fldCharType="begin"/>
        </w:r>
        <w:r w:rsidR="008A226C">
          <w:rPr>
            <w:noProof/>
            <w:webHidden/>
          </w:rPr>
          <w:instrText xml:space="preserve"> PAGEREF _Toc530237165 \h </w:instrText>
        </w:r>
        <w:r w:rsidR="008A226C">
          <w:rPr>
            <w:noProof/>
            <w:webHidden/>
          </w:rPr>
        </w:r>
        <w:r w:rsidR="008A226C">
          <w:rPr>
            <w:noProof/>
            <w:webHidden/>
          </w:rPr>
          <w:fldChar w:fldCharType="separate"/>
        </w:r>
        <w:r w:rsidR="008A226C">
          <w:rPr>
            <w:noProof/>
            <w:webHidden/>
          </w:rPr>
          <w:t>32</w:t>
        </w:r>
        <w:r w:rsidR="008A226C">
          <w:rPr>
            <w:noProof/>
            <w:webHidden/>
          </w:rPr>
          <w:fldChar w:fldCharType="end"/>
        </w:r>
      </w:hyperlink>
    </w:p>
    <w:p w14:paraId="7A910156" w14:textId="2156D2F7"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166" w:history="1">
        <w:r w:rsidR="008A226C" w:rsidRPr="00B735B4">
          <w:rPr>
            <w:rStyle w:val="Hyperlink"/>
            <w:noProof/>
          </w:rPr>
          <w:t>3.11.4 Messages with placeholders</w:t>
        </w:r>
        <w:r w:rsidR="008A226C">
          <w:rPr>
            <w:noProof/>
            <w:webHidden/>
          </w:rPr>
          <w:tab/>
        </w:r>
        <w:r w:rsidR="008A226C">
          <w:rPr>
            <w:noProof/>
            <w:webHidden/>
          </w:rPr>
          <w:fldChar w:fldCharType="begin"/>
        </w:r>
        <w:r w:rsidR="008A226C">
          <w:rPr>
            <w:noProof/>
            <w:webHidden/>
          </w:rPr>
          <w:instrText xml:space="preserve"> PAGEREF _Toc530237166 \h </w:instrText>
        </w:r>
        <w:r w:rsidR="008A226C">
          <w:rPr>
            <w:noProof/>
            <w:webHidden/>
          </w:rPr>
        </w:r>
        <w:r w:rsidR="008A226C">
          <w:rPr>
            <w:noProof/>
            <w:webHidden/>
          </w:rPr>
          <w:fldChar w:fldCharType="separate"/>
        </w:r>
        <w:r w:rsidR="008A226C">
          <w:rPr>
            <w:noProof/>
            <w:webHidden/>
          </w:rPr>
          <w:t>32</w:t>
        </w:r>
        <w:r w:rsidR="008A226C">
          <w:rPr>
            <w:noProof/>
            <w:webHidden/>
          </w:rPr>
          <w:fldChar w:fldCharType="end"/>
        </w:r>
      </w:hyperlink>
    </w:p>
    <w:p w14:paraId="27ED4BD6" w14:textId="7616109F"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167" w:history="1">
        <w:r w:rsidR="008A226C" w:rsidRPr="00B735B4">
          <w:rPr>
            <w:rStyle w:val="Hyperlink"/>
            <w:noProof/>
          </w:rPr>
          <w:t>3.11.5 Messages with embedded links</w:t>
        </w:r>
        <w:r w:rsidR="008A226C">
          <w:rPr>
            <w:noProof/>
            <w:webHidden/>
          </w:rPr>
          <w:tab/>
        </w:r>
        <w:r w:rsidR="008A226C">
          <w:rPr>
            <w:noProof/>
            <w:webHidden/>
          </w:rPr>
          <w:fldChar w:fldCharType="begin"/>
        </w:r>
        <w:r w:rsidR="008A226C">
          <w:rPr>
            <w:noProof/>
            <w:webHidden/>
          </w:rPr>
          <w:instrText xml:space="preserve"> PAGEREF _Toc530237167 \h </w:instrText>
        </w:r>
        <w:r w:rsidR="008A226C">
          <w:rPr>
            <w:noProof/>
            <w:webHidden/>
          </w:rPr>
        </w:r>
        <w:r w:rsidR="008A226C">
          <w:rPr>
            <w:noProof/>
            <w:webHidden/>
          </w:rPr>
          <w:fldChar w:fldCharType="separate"/>
        </w:r>
        <w:r w:rsidR="008A226C">
          <w:rPr>
            <w:noProof/>
            <w:webHidden/>
          </w:rPr>
          <w:t>33</w:t>
        </w:r>
        <w:r w:rsidR="008A226C">
          <w:rPr>
            <w:noProof/>
            <w:webHidden/>
          </w:rPr>
          <w:fldChar w:fldCharType="end"/>
        </w:r>
      </w:hyperlink>
    </w:p>
    <w:p w14:paraId="55831381" w14:textId="3E65759E"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168" w:history="1">
        <w:r w:rsidR="008A226C" w:rsidRPr="00B735B4">
          <w:rPr>
            <w:rStyle w:val="Hyperlink"/>
            <w:noProof/>
          </w:rPr>
          <w:t>3.11.6 Message string resources</w:t>
        </w:r>
        <w:r w:rsidR="008A226C">
          <w:rPr>
            <w:noProof/>
            <w:webHidden/>
          </w:rPr>
          <w:tab/>
        </w:r>
        <w:r w:rsidR="008A226C">
          <w:rPr>
            <w:noProof/>
            <w:webHidden/>
          </w:rPr>
          <w:fldChar w:fldCharType="begin"/>
        </w:r>
        <w:r w:rsidR="008A226C">
          <w:rPr>
            <w:noProof/>
            <w:webHidden/>
          </w:rPr>
          <w:instrText xml:space="preserve"> PAGEREF _Toc530237168 \h </w:instrText>
        </w:r>
        <w:r w:rsidR="008A226C">
          <w:rPr>
            <w:noProof/>
            <w:webHidden/>
          </w:rPr>
        </w:r>
        <w:r w:rsidR="008A226C">
          <w:rPr>
            <w:noProof/>
            <w:webHidden/>
          </w:rPr>
          <w:fldChar w:fldCharType="separate"/>
        </w:r>
        <w:r w:rsidR="008A226C">
          <w:rPr>
            <w:noProof/>
            <w:webHidden/>
          </w:rPr>
          <w:t>34</w:t>
        </w:r>
        <w:r w:rsidR="008A226C">
          <w:rPr>
            <w:noProof/>
            <w:webHidden/>
          </w:rPr>
          <w:fldChar w:fldCharType="end"/>
        </w:r>
      </w:hyperlink>
    </w:p>
    <w:p w14:paraId="20900FA3" w14:textId="2A102E8A" w:rsidR="008A226C" w:rsidRDefault="00E37AEF">
      <w:pPr>
        <w:pStyle w:val="TOC4"/>
        <w:tabs>
          <w:tab w:val="right" w:leader="dot" w:pos="9350"/>
        </w:tabs>
        <w:rPr>
          <w:rFonts w:asciiTheme="minorHAnsi" w:eastAsiaTheme="minorEastAsia" w:hAnsiTheme="minorHAnsi" w:cstheme="minorBidi"/>
          <w:noProof/>
          <w:sz w:val="22"/>
          <w:szCs w:val="22"/>
        </w:rPr>
      </w:pPr>
      <w:hyperlink w:anchor="_Toc530237169" w:history="1">
        <w:r w:rsidR="008A226C" w:rsidRPr="00B735B4">
          <w:rPr>
            <w:rStyle w:val="Hyperlink"/>
            <w:noProof/>
          </w:rPr>
          <w:t>3.11.6.1 General</w:t>
        </w:r>
        <w:r w:rsidR="008A226C">
          <w:rPr>
            <w:noProof/>
            <w:webHidden/>
          </w:rPr>
          <w:tab/>
        </w:r>
        <w:r w:rsidR="008A226C">
          <w:rPr>
            <w:noProof/>
            <w:webHidden/>
          </w:rPr>
          <w:fldChar w:fldCharType="begin"/>
        </w:r>
        <w:r w:rsidR="008A226C">
          <w:rPr>
            <w:noProof/>
            <w:webHidden/>
          </w:rPr>
          <w:instrText xml:space="preserve"> PAGEREF _Toc530237169 \h </w:instrText>
        </w:r>
        <w:r w:rsidR="008A226C">
          <w:rPr>
            <w:noProof/>
            <w:webHidden/>
          </w:rPr>
        </w:r>
        <w:r w:rsidR="008A226C">
          <w:rPr>
            <w:noProof/>
            <w:webHidden/>
          </w:rPr>
          <w:fldChar w:fldCharType="separate"/>
        </w:r>
        <w:r w:rsidR="008A226C">
          <w:rPr>
            <w:noProof/>
            <w:webHidden/>
          </w:rPr>
          <w:t>34</w:t>
        </w:r>
        <w:r w:rsidR="008A226C">
          <w:rPr>
            <w:noProof/>
            <w:webHidden/>
          </w:rPr>
          <w:fldChar w:fldCharType="end"/>
        </w:r>
      </w:hyperlink>
    </w:p>
    <w:p w14:paraId="51B49689" w14:textId="38AB5E87" w:rsidR="008A226C" w:rsidRDefault="00E37AEF">
      <w:pPr>
        <w:pStyle w:val="TOC4"/>
        <w:tabs>
          <w:tab w:val="right" w:leader="dot" w:pos="9350"/>
        </w:tabs>
        <w:rPr>
          <w:rFonts w:asciiTheme="minorHAnsi" w:eastAsiaTheme="minorEastAsia" w:hAnsiTheme="minorHAnsi" w:cstheme="minorBidi"/>
          <w:noProof/>
          <w:sz w:val="22"/>
          <w:szCs w:val="22"/>
        </w:rPr>
      </w:pPr>
      <w:hyperlink w:anchor="_Toc530237170" w:history="1">
        <w:r w:rsidR="008A226C" w:rsidRPr="00B735B4">
          <w:rPr>
            <w:rStyle w:val="Hyperlink"/>
            <w:noProof/>
          </w:rPr>
          <w:t>3.11.6.2 Embedded string resource lookup procedure</w:t>
        </w:r>
        <w:r w:rsidR="008A226C">
          <w:rPr>
            <w:noProof/>
            <w:webHidden/>
          </w:rPr>
          <w:tab/>
        </w:r>
        <w:r w:rsidR="008A226C">
          <w:rPr>
            <w:noProof/>
            <w:webHidden/>
          </w:rPr>
          <w:fldChar w:fldCharType="begin"/>
        </w:r>
        <w:r w:rsidR="008A226C">
          <w:rPr>
            <w:noProof/>
            <w:webHidden/>
          </w:rPr>
          <w:instrText xml:space="preserve"> PAGEREF _Toc530237170 \h </w:instrText>
        </w:r>
        <w:r w:rsidR="008A226C">
          <w:rPr>
            <w:noProof/>
            <w:webHidden/>
          </w:rPr>
        </w:r>
        <w:r w:rsidR="008A226C">
          <w:rPr>
            <w:noProof/>
            <w:webHidden/>
          </w:rPr>
          <w:fldChar w:fldCharType="separate"/>
        </w:r>
        <w:r w:rsidR="008A226C">
          <w:rPr>
            <w:noProof/>
            <w:webHidden/>
          </w:rPr>
          <w:t>35</w:t>
        </w:r>
        <w:r w:rsidR="008A226C">
          <w:rPr>
            <w:noProof/>
            <w:webHidden/>
          </w:rPr>
          <w:fldChar w:fldCharType="end"/>
        </w:r>
      </w:hyperlink>
    </w:p>
    <w:p w14:paraId="17FFFA10" w14:textId="24DE0043" w:rsidR="008A226C" w:rsidRDefault="00E37AEF">
      <w:pPr>
        <w:pStyle w:val="TOC4"/>
        <w:tabs>
          <w:tab w:val="right" w:leader="dot" w:pos="9350"/>
        </w:tabs>
        <w:rPr>
          <w:rFonts w:asciiTheme="minorHAnsi" w:eastAsiaTheme="minorEastAsia" w:hAnsiTheme="minorHAnsi" w:cstheme="minorBidi"/>
          <w:noProof/>
          <w:sz w:val="22"/>
          <w:szCs w:val="22"/>
        </w:rPr>
      </w:pPr>
      <w:hyperlink w:anchor="_Toc530237171" w:history="1">
        <w:r w:rsidR="008A226C" w:rsidRPr="00B735B4">
          <w:rPr>
            <w:rStyle w:val="Hyperlink"/>
            <w:noProof/>
          </w:rPr>
          <w:t>3.11.6.3 SARIF resource file naming convention</w:t>
        </w:r>
        <w:r w:rsidR="008A226C">
          <w:rPr>
            <w:noProof/>
            <w:webHidden/>
          </w:rPr>
          <w:tab/>
        </w:r>
        <w:r w:rsidR="008A226C">
          <w:rPr>
            <w:noProof/>
            <w:webHidden/>
          </w:rPr>
          <w:fldChar w:fldCharType="begin"/>
        </w:r>
        <w:r w:rsidR="008A226C">
          <w:rPr>
            <w:noProof/>
            <w:webHidden/>
          </w:rPr>
          <w:instrText xml:space="preserve"> PAGEREF _Toc530237171 \h </w:instrText>
        </w:r>
        <w:r w:rsidR="008A226C">
          <w:rPr>
            <w:noProof/>
            <w:webHidden/>
          </w:rPr>
        </w:r>
        <w:r w:rsidR="008A226C">
          <w:rPr>
            <w:noProof/>
            <w:webHidden/>
          </w:rPr>
          <w:fldChar w:fldCharType="separate"/>
        </w:r>
        <w:r w:rsidR="008A226C">
          <w:rPr>
            <w:noProof/>
            <w:webHidden/>
          </w:rPr>
          <w:t>35</w:t>
        </w:r>
        <w:r w:rsidR="008A226C">
          <w:rPr>
            <w:noProof/>
            <w:webHidden/>
          </w:rPr>
          <w:fldChar w:fldCharType="end"/>
        </w:r>
      </w:hyperlink>
    </w:p>
    <w:p w14:paraId="5228E7B1" w14:textId="1B0A0592" w:rsidR="008A226C" w:rsidRDefault="00E37AEF">
      <w:pPr>
        <w:pStyle w:val="TOC4"/>
        <w:tabs>
          <w:tab w:val="right" w:leader="dot" w:pos="9350"/>
        </w:tabs>
        <w:rPr>
          <w:rFonts w:asciiTheme="minorHAnsi" w:eastAsiaTheme="minorEastAsia" w:hAnsiTheme="minorHAnsi" w:cstheme="minorBidi"/>
          <w:noProof/>
          <w:sz w:val="22"/>
          <w:szCs w:val="22"/>
        </w:rPr>
      </w:pPr>
      <w:hyperlink w:anchor="_Toc530237172" w:history="1">
        <w:r w:rsidR="008A226C" w:rsidRPr="00B735B4">
          <w:rPr>
            <w:rStyle w:val="Hyperlink"/>
            <w:noProof/>
          </w:rPr>
          <w:t>3.11.6.4 SARIF resource file lookup procedure</w:t>
        </w:r>
        <w:r w:rsidR="008A226C">
          <w:rPr>
            <w:noProof/>
            <w:webHidden/>
          </w:rPr>
          <w:tab/>
        </w:r>
        <w:r w:rsidR="008A226C">
          <w:rPr>
            <w:noProof/>
            <w:webHidden/>
          </w:rPr>
          <w:fldChar w:fldCharType="begin"/>
        </w:r>
        <w:r w:rsidR="008A226C">
          <w:rPr>
            <w:noProof/>
            <w:webHidden/>
          </w:rPr>
          <w:instrText xml:space="preserve"> PAGEREF _Toc530237172 \h </w:instrText>
        </w:r>
        <w:r w:rsidR="008A226C">
          <w:rPr>
            <w:noProof/>
            <w:webHidden/>
          </w:rPr>
        </w:r>
        <w:r w:rsidR="008A226C">
          <w:rPr>
            <w:noProof/>
            <w:webHidden/>
          </w:rPr>
          <w:fldChar w:fldCharType="separate"/>
        </w:r>
        <w:r w:rsidR="008A226C">
          <w:rPr>
            <w:noProof/>
            <w:webHidden/>
          </w:rPr>
          <w:t>36</w:t>
        </w:r>
        <w:r w:rsidR="008A226C">
          <w:rPr>
            <w:noProof/>
            <w:webHidden/>
          </w:rPr>
          <w:fldChar w:fldCharType="end"/>
        </w:r>
      </w:hyperlink>
    </w:p>
    <w:p w14:paraId="064D4DC4" w14:textId="5C9FBA30" w:rsidR="008A226C" w:rsidRDefault="00E37AEF">
      <w:pPr>
        <w:pStyle w:val="TOC4"/>
        <w:tabs>
          <w:tab w:val="right" w:leader="dot" w:pos="9350"/>
        </w:tabs>
        <w:rPr>
          <w:rFonts w:asciiTheme="minorHAnsi" w:eastAsiaTheme="minorEastAsia" w:hAnsiTheme="minorHAnsi" w:cstheme="minorBidi"/>
          <w:noProof/>
          <w:sz w:val="22"/>
          <w:szCs w:val="22"/>
        </w:rPr>
      </w:pPr>
      <w:hyperlink w:anchor="_Toc530237173" w:history="1">
        <w:r w:rsidR="008A226C" w:rsidRPr="00B735B4">
          <w:rPr>
            <w:rStyle w:val="Hyperlink"/>
            <w:noProof/>
          </w:rPr>
          <w:t>3.11.6.5 SARIF resource file format</w:t>
        </w:r>
        <w:r w:rsidR="008A226C">
          <w:rPr>
            <w:noProof/>
            <w:webHidden/>
          </w:rPr>
          <w:tab/>
        </w:r>
        <w:r w:rsidR="008A226C">
          <w:rPr>
            <w:noProof/>
            <w:webHidden/>
          </w:rPr>
          <w:fldChar w:fldCharType="begin"/>
        </w:r>
        <w:r w:rsidR="008A226C">
          <w:rPr>
            <w:noProof/>
            <w:webHidden/>
          </w:rPr>
          <w:instrText xml:space="preserve"> PAGEREF _Toc530237173 \h </w:instrText>
        </w:r>
        <w:r w:rsidR="008A226C">
          <w:rPr>
            <w:noProof/>
            <w:webHidden/>
          </w:rPr>
        </w:r>
        <w:r w:rsidR="008A226C">
          <w:rPr>
            <w:noProof/>
            <w:webHidden/>
          </w:rPr>
          <w:fldChar w:fldCharType="separate"/>
        </w:r>
        <w:r w:rsidR="008A226C">
          <w:rPr>
            <w:noProof/>
            <w:webHidden/>
          </w:rPr>
          <w:t>37</w:t>
        </w:r>
        <w:r w:rsidR="008A226C">
          <w:rPr>
            <w:noProof/>
            <w:webHidden/>
          </w:rPr>
          <w:fldChar w:fldCharType="end"/>
        </w:r>
      </w:hyperlink>
    </w:p>
    <w:p w14:paraId="5EAD1139" w14:textId="41AEB17D" w:rsidR="008A226C" w:rsidRDefault="00E37AEF">
      <w:pPr>
        <w:pStyle w:val="TOC5"/>
        <w:tabs>
          <w:tab w:val="right" w:leader="dot" w:pos="9350"/>
        </w:tabs>
        <w:rPr>
          <w:rFonts w:asciiTheme="minorHAnsi" w:eastAsiaTheme="minorEastAsia" w:hAnsiTheme="minorHAnsi" w:cstheme="minorBidi"/>
          <w:noProof/>
          <w:sz w:val="22"/>
          <w:szCs w:val="22"/>
        </w:rPr>
      </w:pPr>
      <w:hyperlink w:anchor="_Toc530237174" w:history="1">
        <w:r w:rsidR="008A226C" w:rsidRPr="00B735B4">
          <w:rPr>
            <w:rStyle w:val="Hyperlink"/>
            <w:noProof/>
          </w:rPr>
          <w:t>3.11.6.5.1 General</w:t>
        </w:r>
        <w:r w:rsidR="008A226C">
          <w:rPr>
            <w:noProof/>
            <w:webHidden/>
          </w:rPr>
          <w:tab/>
        </w:r>
        <w:r w:rsidR="008A226C">
          <w:rPr>
            <w:noProof/>
            <w:webHidden/>
          </w:rPr>
          <w:fldChar w:fldCharType="begin"/>
        </w:r>
        <w:r w:rsidR="008A226C">
          <w:rPr>
            <w:noProof/>
            <w:webHidden/>
          </w:rPr>
          <w:instrText xml:space="preserve"> PAGEREF _Toc530237174 \h </w:instrText>
        </w:r>
        <w:r w:rsidR="008A226C">
          <w:rPr>
            <w:noProof/>
            <w:webHidden/>
          </w:rPr>
        </w:r>
        <w:r w:rsidR="008A226C">
          <w:rPr>
            <w:noProof/>
            <w:webHidden/>
          </w:rPr>
          <w:fldChar w:fldCharType="separate"/>
        </w:r>
        <w:r w:rsidR="008A226C">
          <w:rPr>
            <w:noProof/>
            <w:webHidden/>
          </w:rPr>
          <w:t>37</w:t>
        </w:r>
        <w:r w:rsidR="008A226C">
          <w:rPr>
            <w:noProof/>
            <w:webHidden/>
          </w:rPr>
          <w:fldChar w:fldCharType="end"/>
        </w:r>
      </w:hyperlink>
    </w:p>
    <w:p w14:paraId="307A9A50" w14:textId="5CB812B6" w:rsidR="008A226C" w:rsidRDefault="00E37AEF">
      <w:pPr>
        <w:pStyle w:val="TOC5"/>
        <w:tabs>
          <w:tab w:val="right" w:leader="dot" w:pos="9350"/>
        </w:tabs>
        <w:rPr>
          <w:rFonts w:asciiTheme="minorHAnsi" w:eastAsiaTheme="minorEastAsia" w:hAnsiTheme="minorHAnsi" w:cstheme="minorBidi"/>
          <w:noProof/>
          <w:sz w:val="22"/>
          <w:szCs w:val="22"/>
        </w:rPr>
      </w:pPr>
      <w:hyperlink w:anchor="_Toc530237175" w:history="1">
        <w:r w:rsidR="008A226C" w:rsidRPr="00B735B4">
          <w:rPr>
            <w:rStyle w:val="Hyperlink"/>
            <w:noProof/>
          </w:rPr>
          <w:t>3.11.6.5.2 sarifLog object</w:t>
        </w:r>
        <w:r w:rsidR="008A226C">
          <w:rPr>
            <w:noProof/>
            <w:webHidden/>
          </w:rPr>
          <w:tab/>
        </w:r>
        <w:r w:rsidR="008A226C">
          <w:rPr>
            <w:noProof/>
            <w:webHidden/>
          </w:rPr>
          <w:fldChar w:fldCharType="begin"/>
        </w:r>
        <w:r w:rsidR="008A226C">
          <w:rPr>
            <w:noProof/>
            <w:webHidden/>
          </w:rPr>
          <w:instrText xml:space="preserve"> PAGEREF _Toc530237175 \h </w:instrText>
        </w:r>
        <w:r w:rsidR="008A226C">
          <w:rPr>
            <w:noProof/>
            <w:webHidden/>
          </w:rPr>
        </w:r>
        <w:r w:rsidR="008A226C">
          <w:rPr>
            <w:noProof/>
            <w:webHidden/>
          </w:rPr>
          <w:fldChar w:fldCharType="separate"/>
        </w:r>
        <w:r w:rsidR="008A226C">
          <w:rPr>
            <w:noProof/>
            <w:webHidden/>
          </w:rPr>
          <w:t>37</w:t>
        </w:r>
        <w:r w:rsidR="008A226C">
          <w:rPr>
            <w:noProof/>
            <w:webHidden/>
          </w:rPr>
          <w:fldChar w:fldCharType="end"/>
        </w:r>
      </w:hyperlink>
    </w:p>
    <w:p w14:paraId="6A7ECA66" w14:textId="369AB4A6" w:rsidR="008A226C" w:rsidRDefault="00E37AEF">
      <w:pPr>
        <w:pStyle w:val="TOC5"/>
        <w:tabs>
          <w:tab w:val="right" w:leader="dot" w:pos="9350"/>
        </w:tabs>
        <w:rPr>
          <w:rFonts w:asciiTheme="minorHAnsi" w:eastAsiaTheme="minorEastAsia" w:hAnsiTheme="minorHAnsi" w:cstheme="minorBidi"/>
          <w:noProof/>
          <w:sz w:val="22"/>
          <w:szCs w:val="22"/>
        </w:rPr>
      </w:pPr>
      <w:hyperlink w:anchor="_Toc530237176" w:history="1">
        <w:r w:rsidR="008A226C" w:rsidRPr="00B735B4">
          <w:rPr>
            <w:rStyle w:val="Hyperlink"/>
            <w:noProof/>
          </w:rPr>
          <w:t>3.11.6.5.3 run object</w:t>
        </w:r>
        <w:r w:rsidR="008A226C">
          <w:rPr>
            <w:noProof/>
            <w:webHidden/>
          </w:rPr>
          <w:tab/>
        </w:r>
        <w:r w:rsidR="008A226C">
          <w:rPr>
            <w:noProof/>
            <w:webHidden/>
          </w:rPr>
          <w:fldChar w:fldCharType="begin"/>
        </w:r>
        <w:r w:rsidR="008A226C">
          <w:rPr>
            <w:noProof/>
            <w:webHidden/>
          </w:rPr>
          <w:instrText xml:space="preserve"> PAGEREF _Toc530237176 \h </w:instrText>
        </w:r>
        <w:r w:rsidR="008A226C">
          <w:rPr>
            <w:noProof/>
            <w:webHidden/>
          </w:rPr>
        </w:r>
        <w:r w:rsidR="008A226C">
          <w:rPr>
            <w:noProof/>
            <w:webHidden/>
          </w:rPr>
          <w:fldChar w:fldCharType="separate"/>
        </w:r>
        <w:r w:rsidR="008A226C">
          <w:rPr>
            <w:noProof/>
            <w:webHidden/>
          </w:rPr>
          <w:t>37</w:t>
        </w:r>
        <w:r w:rsidR="008A226C">
          <w:rPr>
            <w:noProof/>
            <w:webHidden/>
          </w:rPr>
          <w:fldChar w:fldCharType="end"/>
        </w:r>
      </w:hyperlink>
    </w:p>
    <w:p w14:paraId="1D279501" w14:textId="0C05A4C9" w:rsidR="008A226C" w:rsidRDefault="00E37AEF">
      <w:pPr>
        <w:pStyle w:val="TOC5"/>
        <w:tabs>
          <w:tab w:val="right" w:leader="dot" w:pos="9350"/>
        </w:tabs>
        <w:rPr>
          <w:rFonts w:asciiTheme="minorHAnsi" w:eastAsiaTheme="minorEastAsia" w:hAnsiTheme="minorHAnsi" w:cstheme="minorBidi"/>
          <w:noProof/>
          <w:sz w:val="22"/>
          <w:szCs w:val="22"/>
        </w:rPr>
      </w:pPr>
      <w:hyperlink w:anchor="_Toc530237177" w:history="1">
        <w:r w:rsidR="008A226C" w:rsidRPr="00B735B4">
          <w:rPr>
            <w:rStyle w:val="Hyperlink"/>
            <w:noProof/>
          </w:rPr>
          <w:t>3.11.6.5.4 tool object</w:t>
        </w:r>
        <w:r w:rsidR="008A226C">
          <w:rPr>
            <w:noProof/>
            <w:webHidden/>
          </w:rPr>
          <w:tab/>
        </w:r>
        <w:r w:rsidR="008A226C">
          <w:rPr>
            <w:noProof/>
            <w:webHidden/>
          </w:rPr>
          <w:fldChar w:fldCharType="begin"/>
        </w:r>
        <w:r w:rsidR="008A226C">
          <w:rPr>
            <w:noProof/>
            <w:webHidden/>
          </w:rPr>
          <w:instrText xml:space="preserve"> PAGEREF _Toc530237177 \h </w:instrText>
        </w:r>
        <w:r w:rsidR="008A226C">
          <w:rPr>
            <w:noProof/>
            <w:webHidden/>
          </w:rPr>
        </w:r>
        <w:r w:rsidR="008A226C">
          <w:rPr>
            <w:noProof/>
            <w:webHidden/>
          </w:rPr>
          <w:fldChar w:fldCharType="separate"/>
        </w:r>
        <w:r w:rsidR="008A226C">
          <w:rPr>
            <w:noProof/>
            <w:webHidden/>
          </w:rPr>
          <w:t>37</w:t>
        </w:r>
        <w:r w:rsidR="008A226C">
          <w:rPr>
            <w:noProof/>
            <w:webHidden/>
          </w:rPr>
          <w:fldChar w:fldCharType="end"/>
        </w:r>
      </w:hyperlink>
    </w:p>
    <w:p w14:paraId="128C1B10" w14:textId="4A642D51" w:rsidR="008A226C" w:rsidRDefault="00E37AEF">
      <w:pPr>
        <w:pStyle w:val="TOC5"/>
        <w:tabs>
          <w:tab w:val="right" w:leader="dot" w:pos="9350"/>
        </w:tabs>
        <w:rPr>
          <w:rFonts w:asciiTheme="minorHAnsi" w:eastAsiaTheme="minorEastAsia" w:hAnsiTheme="minorHAnsi" w:cstheme="minorBidi"/>
          <w:noProof/>
          <w:sz w:val="22"/>
          <w:szCs w:val="22"/>
        </w:rPr>
      </w:pPr>
      <w:hyperlink w:anchor="_Toc530237178" w:history="1">
        <w:r w:rsidR="008A226C" w:rsidRPr="00B735B4">
          <w:rPr>
            <w:rStyle w:val="Hyperlink"/>
            <w:noProof/>
          </w:rPr>
          <w:t>3.11.6.5.5 resources object</w:t>
        </w:r>
        <w:r w:rsidR="008A226C">
          <w:rPr>
            <w:noProof/>
            <w:webHidden/>
          </w:rPr>
          <w:tab/>
        </w:r>
        <w:r w:rsidR="008A226C">
          <w:rPr>
            <w:noProof/>
            <w:webHidden/>
          </w:rPr>
          <w:fldChar w:fldCharType="begin"/>
        </w:r>
        <w:r w:rsidR="008A226C">
          <w:rPr>
            <w:noProof/>
            <w:webHidden/>
          </w:rPr>
          <w:instrText xml:space="preserve"> PAGEREF _Toc530237178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23F6E42B" w14:textId="43F9E9B6"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179" w:history="1">
        <w:r w:rsidR="008A226C" w:rsidRPr="00B735B4">
          <w:rPr>
            <w:rStyle w:val="Hyperlink"/>
            <w:noProof/>
          </w:rPr>
          <w:t>3.11.7 text property</w:t>
        </w:r>
        <w:r w:rsidR="008A226C">
          <w:rPr>
            <w:noProof/>
            <w:webHidden/>
          </w:rPr>
          <w:tab/>
        </w:r>
        <w:r w:rsidR="008A226C">
          <w:rPr>
            <w:noProof/>
            <w:webHidden/>
          </w:rPr>
          <w:fldChar w:fldCharType="begin"/>
        </w:r>
        <w:r w:rsidR="008A226C">
          <w:rPr>
            <w:noProof/>
            <w:webHidden/>
          </w:rPr>
          <w:instrText xml:space="preserve"> PAGEREF _Toc530237179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519C17AB" w14:textId="2AC9CE72"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180" w:history="1">
        <w:r w:rsidR="008A226C" w:rsidRPr="00B735B4">
          <w:rPr>
            <w:rStyle w:val="Hyperlink"/>
            <w:noProof/>
          </w:rPr>
          <w:t>3.11.8 richText property</w:t>
        </w:r>
        <w:r w:rsidR="008A226C">
          <w:rPr>
            <w:noProof/>
            <w:webHidden/>
          </w:rPr>
          <w:tab/>
        </w:r>
        <w:r w:rsidR="008A226C">
          <w:rPr>
            <w:noProof/>
            <w:webHidden/>
          </w:rPr>
          <w:fldChar w:fldCharType="begin"/>
        </w:r>
        <w:r w:rsidR="008A226C">
          <w:rPr>
            <w:noProof/>
            <w:webHidden/>
          </w:rPr>
          <w:instrText xml:space="preserve"> PAGEREF _Toc530237180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6C44D0FD" w14:textId="10CCC8CE"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181" w:history="1">
        <w:r w:rsidR="008A226C" w:rsidRPr="00B735B4">
          <w:rPr>
            <w:rStyle w:val="Hyperlink"/>
            <w:noProof/>
          </w:rPr>
          <w:t>3.11.9 messageId property</w:t>
        </w:r>
        <w:r w:rsidR="008A226C">
          <w:rPr>
            <w:noProof/>
            <w:webHidden/>
          </w:rPr>
          <w:tab/>
        </w:r>
        <w:r w:rsidR="008A226C">
          <w:rPr>
            <w:noProof/>
            <w:webHidden/>
          </w:rPr>
          <w:fldChar w:fldCharType="begin"/>
        </w:r>
        <w:r w:rsidR="008A226C">
          <w:rPr>
            <w:noProof/>
            <w:webHidden/>
          </w:rPr>
          <w:instrText xml:space="preserve"> PAGEREF _Toc530237181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271259E5" w14:textId="0676AC95"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182" w:history="1">
        <w:r w:rsidR="008A226C" w:rsidRPr="00B735B4">
          <w:rPr>
            <w:rStyle w:val="Hyperlink"/>
            <w:noProof/>
          </w:rPr>
          <w:t>3.11.10 richMessageId property</w:t>
        </w:r>
        <w:r w:rsidR="008A226C">
          <w:rPr>
            <w:noProof/>
            <w:webHidden/>
          </w:rPr>
          <w:tab/>
        </w:r>
        <w:r w:rsidR="008A226C">
          <w:rPr>
            <w:noProof/>
            <w:webHidden/>
          </w:rPr>
          <w:fldChar w:fldCharType="begin"/>
        </w:r>
        <w:r w:rsidR="008A226C">
          <w:rPr>
            <w:noProof/>
            <w:webHidden/>
          </w:rPr>
          <w:instrText xml:space="preserve"> PAGEREF _Toc530237182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060F73E5" w14:textId="425BD00B"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183" w:history="1">
        <w:r w:rsidR="008A226C" w:rsidRPr="00B735B4">
          <w:rPr>
            <w:rStyle w:val="Hyperlink"/>
            <w:noProof/>
          </w:rPr>
          <w:t>3.11.11 arguments property</w:t>
        </w:r>
        <w:r w:rsidR="008A226C">
          <w:rPr>
            <w:noProof/>
            <w:webHidden/>
          </w:rPr>
          <w:tab/>
        </w:r>
        <w:r w:rsidR="008A226C">
          <w:rPr>
            <w:noProof/>
            <w:webHidden/>
          </w:rPr>
          <w:fldChar w:fldCharType="begin"/>
        </w:r>
        <w:r w:rsidR="008A226C">
          <w:rPr>
            <w:noProof/>
            <w:webHidden/>
          </w:rPr>
          <w:instrText xml:space="preserve"> PAGEREF _Toc530237183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19DDD988" w14:textId="18644E30" w:rsidR="008A226C" w:rsidRDefault="00E37AEF">
      <w:pPr>
        <w:pStyle w:val="TOC2"/>
        <w:tabs>
          <w:tab w:val="right" w:leader="dot" w:pos="9350"/>
        </w:tabs>
        <w:rPr>
          <w:rFonts w:asciiTheme="minorHAnsi" w:eastAsiaTheme="minorEastAsia" w:hAnsiTheme="minorHAnsi" w:cstheme="minorBidi"/>
          <w:noProof/>
          <w:sz w:val="22"/>
          <w:szCs w:val="22"/>
        </w:rPr>
      </w:pPr>
      <w:hyperlink w:anchor="_Toc530237184" w:history="1">
        <w:r w:rsidR="008A226C" w:rsidRPr="00B735B4">
          <w:rPr>
            <w:rStyle w:val="Hyperlink"/>
            <w:noProof/>
          </w:rPr>
          <w:t>3.12 sarifLog object</w:t>
        </w:r>
        <w:r w:rsidR="008A226C">
          <w:rPr>
            <w:noProof/>
            <w:webHidden/>
          </w:rPr>
          <w:tab/>
        </w:r>
        <w:r w:rsidR="008A226C">
          <w:rPr>
            <w:noProof/>
            <w:webHidden/>
          </w:rPr>
          <w:fldChar w:fldCharType="begin"/>
        </w:r>
        <w:r w:rsidR="008A226C">
          <w:rPr>
            <w:noProof/>
            <w:webHidden/>
          </w:rPr>
          <w:instrText xml:space="preserve"> PAGEREF _Toc530237184 \h </w:instrText>
        </w:r>
        <w:r w:rsidR="008A226C">
          <w:rPr>
            <w:noProof/>
            <w:webHidden/>
          </w:rPr>
        </w:r>
        <w:r w:rsidR="008A226C">
          <w:rPr>
            <w:noProof/>
            <w:webHidden/>
          </w:rPr>
          <w:fldChar w:fldCharType="separate"/>
        </w:r>
        <w:r w:rsidR="008A226C">
          <w:rPr>
            <w:noProof/>
            <w:webHidden/>
          </w:rPr>
          <w:t>39</w:t>
        </w:r>
        <w:r w:rsidR="008A226C">
          <w:rPr>
            <w:noProof/>
            <w:webHidden/>
          </w:rPr>
          <w:fldChar w:fldCharType="end"/>
        </w:r>
      </w:hyperlink>
    </w:p>
    <w:p w14:paraId="6EEEF8DD" w14:textId="626D286E"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185" w:history="1">
        <w:r w:rsidR="008A226C" w:rsidRPr="00B735B4">
          <w:rPr>
            <w:rStyle w:val="Hyperlink"/>
            <w:noProof/>
          </w:rPr>
          <w:t>3.12.1 General</w:t>
        </w:r>
        <w:r w:rsidR="008A226C">
          <w:rPr>
            <w:noProof/>
            <w:webHidden/>
          </w:rPr>
          <w:tab/>
        </w:r>
        <w:r w:rsidR="008A226C">
          <w:rPr>
            <w:noProof/>
            <w:webHidden/>
          </w:rPr>
          <w:fldChar w:fldCharType="begin"/>
        </w:r>
        <w:r w:rsidR="008A226C">
          <w:rPr>
            <w:noProof/>
            <w:webHidden/>
          </w:rPr>
          <w:instrText xml:space="preserve"> PAGEREF _Toc530237185 \h </w:instrText>
        </w:r>
        <w:r w:rsidR="008A226C">
          <w:rPr>
            <w:noProof/>
            <w:webHidden/>
          </w:rPr>
        </w:r>
        <w:r w:rsidR="008A226C">
          <w:rPr>
            <w:noProof/>
            <w:webHidden/>
          </w:rPr>
          <w:fldChar w:fldCharType="separate"/>
        </w:r>
        <w:r w:rsidR="008A226C">
          <w:rPr>
            <w:noProof/>
            <w:webHidden/>
          </w:rPr>
          <w:t>39</w:t>
        </w:r>
        <w:r w:rsidR="008A226C">
          <w:rPr>
            <w:noProof/>
            <w:webHidden/>
          </w:rPr>
          <w:fldChar w:fldCharType="end"/>
        </w:r>
      </w:hyperlink>
    </w:p>
    <w:p w14:paraId="60CE3AE8" w14:textId="25FDE529"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186" w:history="1">
        <w:r w:rsidR="008A226C" w:rsidRPr="00B735B4">
          <w:rPr>
            <w:rStyle w:val="Hyperlink"/>
            <w:noProof/>
          </w:rPr>
          <w:t>3.12.2 version property</w:t>
        </w:r>
        <w:r w:rsidR="008A226C">
          <w:rPr>
            <w:noProof/>
            <w:webHidden/>
          </w:rPr>
          <w:tab/>
        </w:r>
        <w:r w:rsidR="008A226C">
          <w:rPr>
            <w:noProof/>
            <w:webHidden/>
          </w:rPr>
          <w:fldChar w:fldCharType="begin"/>
        </w:r>
        <w:r w:rsidR="008A226C">
          <w:rPr>
            <w:noProof/>
            <w:webHidden/>
          </w:rPr>
          <w:instrText xml:space="preserve"> PAGEREF _Toc530237186 \h </w:instrText>
        </w:r>
        <w:r w:rsidR="008A226C">
          <w:rPr>
            <w:noProof/>
            <w:webHidden/>
          </w:rPr>
        </w:r>
        <w:r w:rsidR="008A226C">
          <w:rPr>
            <w:noProof/>
            <w:webHidden/>
          </w:rPr>
          <w:fldChar w:fldCharType="separate"/>
        </w:r>
        <w:r w:rsidR="008A226C">
          <w:rPr>
            <w:noProof/>
            <w:webHidden/>
          </w:rPr>
          <w:t>39</w:t>
        </w:r>
        <w:r w:rsidR="008A226C">
          <w:rPr>
            <w:noProof/>
            <w:webHidden/>
          </w:rPr>
          <w:fldChar w:fldCharType="end"/>
        </w:r>
      </w:hyperlink>
    </w:p>
    <w:p w14:paraId="62B6C39A" w14:textId="0E7EA5F7"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187" w:history="1">
        <w:r w:rsidR="008A226C" w:rsidRPr="00B735B4">
          <w:rPr>
            <w:rStyle w:val="Hyperlink"/>
            <w:noProof/>
          </w:rPr>
          <w:t>3.12.3 $schema property</w:t>
        </w:r>
        <w:r w:rsidR="008A226C">
          <w:rPr>
            <w:noProof/>
            <w:webHidden/>
          </w:rPr>
          <w:tab/>
        </w:r>
        <w:r w:rsidR="008A226C">
          <w:rPr>
            <w:noProof/>
            <w:webHidden/>
          </w:rPr>
          <w:fldChar w:fldCharType="begin"/>
        </w:r>
        <w:r w:rsidR="008A226C">
          <w:rPr>
            <w:noProof/>
            <w:webHidden/>
          </w:rPr>
          <w:instrText xml:space="preserve"> PAGEREF _Toc530237187 \h </w:instrText>
        </w:r>
        <w:r w:rsidR="008A226C">
          <w:rPr>
            <w:noProof/>
            <w:webHidden/>
          </w:rPr>
        </w:r>
        <w:r w:rsidR="008A226C">
          <w:rPr>
            <w:noProof/>
            <w:webHidden/>
          </w:rPr>
          <w:fldChar w:fldCharType="separate"/>
        </w:r>
        <w:r w:rsidR="008A226C">
          <w:rPr>
            <w:noProof/>
            <w:webHidden/>
          </w:rPr>
          <w:t>39</w:t>
        </w:r>
        <w:r w:rsidR="008A226C">
          <w:rPr>
            <w:noProof/>
            <w:webHidden/>
          </w:rPr>
          <w:fldChar w:fldCharType="end"/>
        </w:r>
      </w:hyperlink>
    </w:p>
    <w:p w14:paraId="187AC550" w14:textId="2A67983C"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188" w:history="1">
        <w:r w:rsidR="008A226C" w:rsidRPr="00B735B4">
          <w:rPr>
            <w:rStyle w:val="Hyperlink"/>
            <w:noProof/>
          </w:rPr>
          <w:t>3.12.4 runs property</w:t>
        </w:r>
        <w:r w:rsidR="008A226C">
          <w:rPr>
            <w:noProof/>
            <w:webHidden/>
          </w:rPr>
          <w:tab/>
        </w:r>
        <w:r w:rsidR="008A226C">
          <w:rPr>
            <w:noProof/>
            <w:webHidden/>
          </w:rPr>
          <w:fldChar w:fldCharType="begin"/>
        </w:r>
        <w:r w:rsidR="008A226C">
          <w:rPr>
            <w:noProof/>
            <w:webHidden/>
          </w:rPr>
          <w:instrText xml:space="preserve"> PAGEREF _Toc530237188 \h </w:instrText>
        </w:r>
        <w:r w:rsidR="008A226C">
          <w:rPr>
            <w:noProof/>
            <w:webHidden/>
          </w:rPr>
        </w:r>
        <w:r w:rsidR="008A226C">
          <w:rPr>
            <w:noProof/>
            <w:webHidden/>
          </w:rPr>
          <w:fldChar w:fldCharType="separate"/>
        </w:r>
        <w:r w:rsidR="008A226C">
          <w:rPr>
            <w:noProof/>
            <w:webHidden/>
          </w:rPr>
          <w:t>39</w:t>
        </w:r>
        <w:r w:rsidR="008A226C">
          <w:rPr>
            <w:noProof/>
            <w:webHidden/>
          </w:rPr>
          <w:fldChar w:fldCharType="end"/>
        </w:r>
      </w:hyperlink>
    </w:p>
    <w:p w14:paraId="38F043C9" w14:textId="189AB282" w:rsidR="008A226C" w:rsidRDefault="00E37AEF">
      <w:pPr>
        <w:pStyle w:val="TOC2"/>
        <w:tabs>
          <w:tab w:val="right" w:leader="dot" w:pos="9350"/>
        </w:tabs>
        <w:rPr>
          <w:rFonts w:asciiTheme="minorHAnsi" w:eastAsiaTheme="minorEastAsia" w:hAnsiTheme="minorHAnsi" w:cstheme="minorBidi"/>
          <w:noProof/>
          <w:sz w:val="22"/>
          <w:szCs w:val="22"/>
        </w:rPr>
      </w:pPr>
      <w:hyperlink w:anchor="_Toc530237189" w:history="1">
        <w:r w:rsidR="008A226C" w:rsidRPr="00B735B4">
          <w:rPr>
            <w:rStyle w:val="Hyperlink"/>
            <w:noProof/>
          </w:rPr>
          <w:t>3.13 run object</w:t>
        </w:r>
        <w:r w:rsidR="008A226C">
          <w:rPr>
            <w:noProof/>
            <w:webHidden/>
          </w:rPr>
          <w:tab/>
        </w:r>
        <w:r w:rsidR="008A226C">
          <w:rPr>
            <w:noProof/>
            <w:webHidden/>
          </w:rPr>
          <w:fldChar w:fldCharType="begin"/>
        </w:r>
        <w:r w:rsidR="008A226C">
          <w:rPr>
            <w:noProof/>
            <w:webHidden/>
          </w:rPr>
          <w:instrText xml:space="preserve"> PAGEREF _Toc530237189 \h </w:instrText>
        </w:r>
        <w:r w:rsidR="008A226C">
          <w:rPr>
            <w:noProof/>
            <w:webHidden/>
          </w:rPr>
        </w:r>
        <w:r w:rsidR="008A226C">
          <w:rPr>
            <w:noProof/>
            <w:webHidden/>
          </w:rPr>
          <w:fldChar w:fldCharType="separate"/>
        </w:r>
        <w:r w:rsidR="008A226C">
          <w:rPr>
            <w:noProof/>
            <w:webHidden/>
          </w:rPr>
          <w:t>40</w:t>
        </w:r>
        <w:r w:rsidR="008A226C">
          <w:rPr>
            <w:noProof/>
            <w:webHidden/>
          </w:rPr>
          <w:fldChar w:fldCharType="end"/>
        </w:r>
      </w:hyperlink>
    </w:p>
    <w:p w14:paraId="746558EC" w14:textId="0AE516B7"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190" w:history="1">
        <w:r w:rsidR="008A226C" w:rsidRPr="00B735B4">
          <w:rPr>
            <w:rStyle w:val="Hyperlink"/>
            <w:noProof/>
          </w:rPr>
          <w:t>3.13.1 General</w:t>
        </w:r>
        <w:r w:rsidR="008A226C">
          <w:rPr>
            <w:noProof/>
            <w:webHidden/>
          </w:rPr>
          <w:tab/>
        </w:r>
        <w:r w:rsidR="008A226C">
          <w:rPr>
            <w:noProof/>
            <w:webHidden/>
          </w:rPr>
          <w:fldChar w:fldCharType="begin"/>
        </w:r>
        <w:r w:rsidR="008A226C">
          <w:rPr>
            <w:noProof/>
            <w:webHidden/>
          </w:rPr>
          <w:instrText xml:space="preserve"> PAGEREF _Toc530237190 \h </w:instrText>
        </w:r>
        <w:r w:rsidR="008A226C">
          <w:rPr>
            <w:noProof/>
            <w:webHidden/>
          </w:rPr>
        </w:r>
        <w:r w:rsidR="008A226C">
          <w:rPr>
            <w:noProof/>
            <w:webHidden/>
          </w:rPr>
          <w:fldChar w:fldCharType="separate"/>
        </w:r>
        <w:r w:rsidR="008A226C">
          <w:rPr>
            <w:noProof/>
            <w:webHidden/>
          </w:rPr>
          <w:t>40</w:t>
        </w:r>
        <w:r w:rsidR="008A226C">
          <w:rPr>
            <w:noProof/>
            <w:webHidden/>
          </w:rPr>
          <w:fldChar w:fldCharType="end"/>
        </w:r>
      </w:hyperlink>
    </w:p>
    <w:p w14:paraId="6F114CF1" w14:textId="301E9B46"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191" w:history="1">
        <w:r w:rsidR="008A226C" w:rsidRPr="00B735B4">
          <w:rPr>
            <w:rStyle w:val="Hyperlink"/>
            <w:noProof/>
          </w:rPr>
          <w:t>3.13.2 externalPropertyFiles property</w:t>
        </w:r>
        <w:r w:rsidR="008A226C">
          <w:rPr>
            <w:noProof/>
            <w:webHidden/>
          </w:rPr>
          <w:tab/>
        </w:r>
        <w:r w:rsidR="008A226C">
          <w:rPr>
            <w:noProof/>
            <w:webHidden/>
          </w:rPr>
          <w:fldChar w:fldCharType="begin"/>
        </w:r>
        <w:r w:rsidR="008A226C">
          <w:rPr>
            <w:noProof/>
            <w:webHidden/>
          </w:rPr>
          <w:instrText xml:space="preserve"> PAGEREF _Toc530237191 \h </w:instrText>
        </w:r>
        <w:r w:rsidR="008A226C">
          <w:rPr>
            <w:noProof/>
            <w:webHidden/>
          </w:rPr>
        </w:r>
        <w:r w:rsidR="008A226C">
          <w:rPr>
            <w:noProof/>
            <w:webHidden/>
          </w:rPr>
          <w:fldChar w:fldCharType="separate"/>
        </w:r>
        <w:r w:rsidR="008A226C">
          <w:rPr>
            <w:noProof/>
            <w:webHidden/>
          </w:rPr>
          <w:t>40</w:t>
        </w:r>
        <w:r w:rsidR="008A226C">
          <w:rPr>
            <w:noProof/>
            <w:webHidden/>
          </w:rPr>
          <w:fldChar w:fldCharType="end"/>
        </w:r>
      </w:hyperlink>
    </w:p>
    <w:p w14:paraId="05C1B975" w14:textId="5833F8AD" w:rsidR="008A226C" w:rsidRDefault="00E37AEF">
      <w:pPr>
        <w:pStyle w:val="TOC4"/>
        <w:tabs>
          <w:tab w:val="right" w:leader="dot" w:pos="9350"/>
        </w:tabs>
        <w:rPr>
          <w:rFonts w:asciiTheme="minorHAnsi" w:eastAsiaTheme="minorEastAsia" w:hAnsiTheme="minorHAnsi" w:cstheme="minorBidi"/>
          <w:noProof/>
          <w:sz w:val="22"/>
          <w:szCs w:val="22"/>
        </w:rPr>
      </w:pPr>
      <w:hyperlink w:anchor="_Toc530237192" w:history="1">
        <w:r w:rsidR="008A226C" w:rsidRPr="00B735B4">
          <w:rPr>
            <w:rStyle w:val="Hyperlink"/>
            <w:noProof/>
          </w:rPr>
          <w:t>3.13.2.1 Rationale</w:t>
        </w:r>
        <w:r w:rsidR="008A226C">
          <w:rPr>
            <w:noProof/>
            <w:webHidden/>
          </w:rPr>
          <w:tab/>
        </w:r>
        <w:r w:rsidR="008A226C">
          <w:rPr>
            <w:noProof/>
            <w:webHidden/>
          </w:rPr>
          <w:fldChar w:fldCharType="begin"/>
        </w:r>
        <w:r w:rsidR="008A226C">
          <w:rPr>
            <w:noProof/>
            <w:webHidden/>
          </w:rPr>
          <w:instrText xml:space="preserve"> PAGEREF _Toc530237192 \h </w:instrText>
        </w:r>
        <w:r w:rsidR="008A226C">
          <w:rPr>
            <w:noProof/>
            <w:webHidden/>
          </w:rPr>
        </w:r>
        <w:r w:rsidR="008A226C">
          <w:rPr>
            <w:noProof/>
            <w:webHidden/>
          </w:rPr>
          <w:fldChar w:fldCharType="separate"/>
        </w:r>
        <w:r w:rsidR="008A226C">
          <w:rPr>
            <w:noProof/>
            <w:webHidden/>
          </w:rPr>
          <w:t>40</w:t>
        </w:r>
        <w:r w:rsidR="008A226C">
          <w:rPr>
            <w:noProof/>
            <w:webHidden/>
          </w:rPr>
          <w:fldChar w:fldCharType="end"/>
        </w:r>
      </w:hyperlink>
    </w:p>
    <w:p w14:paraId="73F47360" w14:textId="44B404D0" w:rsidR="008A226C" w:rsidRDefault="00E37AEF">
      <w:pPr>
        <w:pStyle w:val="TOC4"/>
        <w:tabs>
          <w:tab w:val="right" w:leader="dot" w:pos="9350"/>
        </w:tabs>
        <w:rPr>
          <w:rFonts w:asciiTheme="minorHAnsi" w:eastAsiaTheme="minorEastAsia" w:hAnsiTheme="minorHAnsi" w:cstheme="minorBidi"/>
          <w:noProof/>
          <w:sz w:val="22"/>
          <w:szCs w:val="22"/>
        </w:rPr>
      </w:pPr>
      <w:hyperlink w:anchor="_Toc530237193" w:history="1">
        <w:r w:rsidR="008A226C" w:rsidRPr="00B735B4">
          <w:rPr>
            <w:rStyle w:val="Hyperlink"/>
            <w:noProof/>
          </w:rPr>
          <w:t>3.13.2.2 Property definition</w:t>
        </w:r>
        <w:r w:rsidR="008A226C">
          <w:rPr>
            <w:noProof/>
            <w:webHidden/>
          </w:rPr>
          <w:tab/>
        </w:r>
        <w:r w:rsidR="008A226C">
          <w:rPr>
            <w:noProof/>
            <w:webHidden/>
          </w:rPr>
          <w:fldChar w:fldCharType="begin"/>
        </w:r>
        <w:r w:rsidR="008A226C">
          <w:rPr>
            <w:noProof/>
            <w:webHidden/>
          </w:rPr>
          <w:instrText xml:space="preserve"> PAGEREF _Toc530237193 \h </w:instrText>
        </w:r>
        <w:r w:rsidR="008A226C">
          <w:rPr>
            <w:noProof/>
            <w:webHidden/>
          </w:rPr>
        </w:r>
        <w:r w:rsidR="008A226C">
          <w:rPr>
            <w:noProof/>
            <w:webHidden/>
          </w:rPr>
          <w:fldChar w:fldCharType="separate"/>
        </w:r>
        <w:r w:rsidR="008A226C">
          <w:rPr>
            <w:noProof/>
            <w:webHidden/>
          </w:rPr>
          <w:t>40</w:t>
        </w:r>
        <w:r w:rsidR="008A226C">
          <w:rPr>
            <w:noProof/>
            <w:webHidden/>
          </w:rPr>
          <w:fldChar w:fldCharType="end"/>
        </w:r>
      </w:hyperlink>
    </w:p>
    <w:p w14:paraId="03FB1AB9" w14:textId="239C2652"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194" w:history="1">
        <w:r w:rsidR="008A226C" w:rsidRPr="00B735B4">
          <w:rPr>
            <w:rStyle w:val="Hyperlink"/>
            <w:noProof/>
          </w:rPr>
          <w:t>3.13.3 id property</w:t>
        </w:r>
        <w:r w:rsidR="008A226C">
          <w:rPr>
            <w:noProof/>
            <w:webHidden/>
          </w:rPr>
          <w:tab/>
        </w:r>
        <w:r w:rsidR="008A226C">
          <w:rPr>
            <w:noProof/>
            <w:webHidden/>
          </w:rPr>
          <w:fldChar w:fldCharType="begin"/>
        </w:r>
        <w:r w:rsidR="008A226C">
          <w:rPr>
            <w:noProof/>
            <w:webHidden/>
          </w:rPr>
          <w:instrText xml:space="preserve"> PAGEREF _Toc530237194 \h </w:instrText>
        </w:r>
        <w:r w:rsidR="008A226C">
          <w:rPr>
            <w:noProof/>
            <w:webHidden/>
          </w:rPr>
        </w:r>
        <w:r w:rsidR="008A226C">
          <w:rPr>
            <w:noProof/>
            <w:webHidden/>
          </w:rPr>
          <w:fldChar w:fldCharType="separate"/>
        </w:r>
        <w:r w:rsidR="008A226C">
          <w:rPr>
            <w:noProof/>
            <w:webHidden/>
          </w:rPr>
          <w:t>43</w:t>
        </w:r>
        <w:r w:rsidR="008A226C">
          <w:rPr>
            <w:noProof/>
            <w:webHidden/>
          </w:rPr>
          <w:fldChar w:fldCharType="end"/>
        </w:r>
      </w:hyperlink>
    </w:p>
    <w:p w14:paraId="533CCD99" w14:textId="1920D709"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195" w:history="1">
        <w:r w:rsidR="008A226C" w:rsidRPr="00B735B4">
          <w:rPr>
            <w:rStyle w:val="Hyperlink"/>
            <w:noProof/>
          </w:rPr>
          <w:t>3.13.4 aggregateIds property</w:t>
        </w:r>
        <w:r w:rsidR="008A226C">
          <w:rPr>
            <w:noProof/>
            <w:webHidden/>
          </w:rPr>
          <w:tab/>
        </w:r>
        <w:r w:rsidR="008A226C">
          <w:rPr>
            <w:noProof/>
            <w:webHidden/>
          </w:rPr>
          <w:fldChar w:fldCharType="begin"/>
        </w:r>
        <w:r w:rsidR="008A226C">
          <w:rPr>
            <w:noProof/>
            <w:webHidden/>
          </w:rPr>
          <w:instrText xml:space="preserve"> PAGEREF _Toc530237195 \h </w:instrText>
        </w:r>
        <w:r w:rsidR="008A226C">
          <w:rPr>
            <w:noProof/>
            <w:webHidden/>
          </w:rPr>
        </w:r>
        <w:r w:rsidR="008A226C">
          <w:rPr>
            <w:noProof/>
            <w:webHidden/>
          </w:rPr>
          <w:fldChar w:fldCharType="separate"/>
        </w:r>
        <w:r w:rsidR="008A226C">
          <w:rPr>
            <w:noProof/>
            <w:webHidden/>
          </w:rPr>
          <w:t>43</w:t>
        </w:r>
        <w:r w:rsidR="008A226C">
          <w:rPr>
            <w:noProof/>
            <w:webHidden/>
          </w:rPr>
          <w:fldChar w:fldCharType="end"/>
        </w:r>
      </w:hyperlink>
    </w:p>
    <w:p w14:paraId="5EA84EBB" w14:textId="7219CDD7"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196" w:history="1">
        <w:r w:rsidR="008A226C" w:rsidRPr="00B735B4">
          <w:rPr>
            <w:rStyle w:val="Hyperlink"/>
            <w:noProof/>
          </w:rPr>
          <w:t>3.13.5 baselineInstanceGuid property</w:t>
        </w:r>
        <w:r w:rsidR="008A226C">
          <w:rPr>
            <w:noProof/>
            <w:webHidden/>
          </w:rPr>
          <w:tab/>
        </w:r>
        <w:r w:rsidR="008A226C">
          <w:rPr>
            <w:noProof/>
            <w:webHidden/>
          </w:rPr>
          <w:fldChar w:fldCharType="begin"/>
        </w:r>
        <w:r w:rsidR="008A226C">
          <w:rPr>
            <w:noProof/>
            <w:webHidden/>
          </w:rPr>
          <w:instrText xml:space="preserve"> PAGEREF _Toc530237196 \h </w:instrText>
        </w:r>
        <w:r w:rsidR="008A226C">
          <w:rPr>
            <w:noProof/>
            <w:webHidden/>
          </w:rPr>
        </w:r>
        <w:r w:rsidR="008A226C">
          <w:rPr>
            <w:noProof/>
            <w:webHidden/>
          </w:rPr>
          <w:fldChar w:fldCharType="separate"/>
        </w:r>
        <w:r w:rsidR="008A226C">
          <w:rPr>
            <w:noProof/>
            <w:webHidden/>
          </w:rPr>
          <w:t>43</w:t>
        </w:r>
        <w:r w:rsidR="008A226C">
          <w:rPr>
            <w:noProof/>
            <w:webHidden/>
          </w:rPr>
          <w:fldChar w:fldCharType="end"/>
        </w:r>
      </w:hyperlink>
    </w:p>
    <w:p w14:paraId="79E14834" w14:textId="1F4F68E8"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197" w:history="1">
        <w:r w:rsidR="008A226C" w:rsidRPr="00B735B4">
          <w:rPr>
            <w:rStyle w:val="Hyperlink"/>
            <w:noProof/>
          </w:rPr>
          <w:t>3.13.6 tool property</w:t>
        </w:r>
        <w:r w:rsidR="008A226C">
          <w:rPr>
            <w:noProof/>
            <w:webHidden/>
          </w:rPr>
          <w:tab/>
        </w:r>
        <w:r w:rsidR="008A226C">
          <w:rPr>
            <w:noProof/>
            <w:webHidden/>
          </w:rPr>
          <w:fldChar w:fldCharType="begin"/>
        </w:r>
        <w:r w:rsidR="008A226C">
          <w:rPr>
            <w:noProof/>
            <w:webHidden/>
          </w:rPr>
          <w:instrText xml:space="preserve"> PAGEREF _Toc530237197 \h </w:instrText>
        </w:r>
        <w:r w:rsidR="008A226C">
          <w:rPr>
            <w:noProof/>
            <w:webHidden/>
          </w:rPr>
        </w:r>
        <w:r w:rsidR="008A226C">
          <w:rPr>
            <w:noProof/>
            <w:webHidden/>
          </w:rPr>
          <w:fldChar w:fldCharType="separate"/>
        </w:r>
        <w:r w:rsidR="008A226C">
          <w:rPr>
            <w:noProof/>
            <w:webHidden/>
          </w:rPr>
          <w:t>43</w:t>
        </w:r>
        <w:r w:rsidR="008A226C">
          <w:rPr>
            <w:noProof/>
            <w:webHidden/>
          </w:rPr>
          <w:fldChar w:fldCharType="end"/>
        </w:r>
      </w:hyperlink>
    </w:p>
    <w:p w14:paraId="529BDEC9" w14:textId="69275A1F"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198" w:history="1">
        <w:r w:rsidR="008A226C" w:rsidRPr="00B735B4">
          <w:rPr>
            <w:rStyle w:val="Hyperlink"/>
            <w:noProof/>
          </w:rPr>
          <w:t>3.13.7 invocations property</w:t>
        </w:r>
        <w:r w:rsidR="008A226C">
          <w:rPr>
            <w:noProof/>
            <w:webHidden/>
          </w:rPr>
          <w:tab/>
        </w:r>
        <w:r w:rsidR="008A226C">
          <w:rPr>
            <w:noProof/>
            <w:webHidden/>
          </w:rPr>
          <w:fldChar w:fldCharType="begin"/>
        </w:r>
        <w:r w:rsidR="008A226C">
          <w:rPr>
            <w:noProof/>
            <w:webHidden/>
          </w:rPr>
          <w:instrText xml:space="preserve"> PAGEREF _Toc530237198 \h </w:instrText>
        </w:r>
        <w:r w:rsidR="008A226C">
          <w:rPr>
            <w:noProof/>
            <w:webHidden/>
          </w:rPr>
        </w:r>
        <w:r w:rsidR="008A226C">
          <w:rPr>
            <w:noProof/>
            <w:webHidden/>
          </w:rPr>
          <w:fldChar w:fldCharType="separate"/>
        </w:r>
        <w:r w:rsidR="008A226C">
          <w:rPr>
            <w:noProof/>
            <w:webHidden/>
          </w:rPr>
          <w:t>43</w:t>
        </w:r>
        <w:r w:rsidR="008A226C">
          <w:rPr>
            <w:noProof/>
            <w:webHidden/>
          </w:rPr>
          <w:fldChar w:fldCharType="end"/>
        </w:r>
      </w:hyperlink>
    </w:p>
    <w:p w14:paraId="40BEB470" w14:textId="68C75A88"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199" w:history="1">
        <w:r w:rsidR="008A226C" w:rsidRPr="00B735B4">
          <w:rPr>
            <w:rStyle w:val="Hyperlink"/>
            <w:noProof/>
          </w:rPr>
          <w:t>3.13.8 conversion property</w:t>
        </w:r>
        <w:r w:rsidR="008A226C">
          <w:rPr>
            <w:noProof/>
            <w:webHidden/>
          </w:rPr>
          <w:tab/>
        </w:r>
        <w:r w:rsidR="008A226C">
          <w:rPr>
            <w:noProof/>
            <w:webHidden/>
          </w:rPr>
          <w:fldChar w:fldCharType="begin"/>
        </w:r>
        <w:r w:rsidR="008A226C">
          <w:rPr>
            <w:noProof/>
            <w:webHidden/>
          </w:rPr>
          <w:instrText xml:space="preserve"> PAGEREF _Toc530237199 \h </w:instrText>
        </w:r>
        <w:r w:rsidR="008A226C">
          <w:rPr>
            <w:noProof/>
            <w:webHidden/>
          </w:rPr>
        </w:r>
        <w:r w:rsidR="008A226C">
          <w:rPr>
            <w:noProof/>
            <w:webHidden/>
          </w:rPr>
          <w:fldChar w:fldCharType="separate"/>
        </w:r>
        <w:r w:rsidR="008A226C">
          <w:rPr>
            <w:noProof/>
            <w:webHidden/>
          </w:rPr>
          <w:t>44</w:t>
        </w:r>
        <w:r w:rsidR="008A226C">
          <w:rPr>
            <w:noProof/>
            <w:webHidden/>
          </w:rPr>
          <w:fldChar w:fldCharType="end"/>
        </w:r>
      </w:hyperlink>
    </w:p>
    <w:p w14:paraId="6F1D0A58" w14:textId="791077F4"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200" w:history="1">
        <w:r w:rsidR="008A226C" w:rsidRPr="00B735B4">
          <w:rPr>
            <w:rStyle w:val="Hyperlink"/>
            <w:noProof/>
          </w:rPr>
          <w:t>3.13.9 versionControlProvenance property</w:t>
        </w:r>
        <w:r w:rsidR="008A226C">
          <w:rPr>
            <w:noProof/>
            <w:webHidden/>
          </w:rPr>
          <w:tab/>
        </w:r>
        <w:r w:rsidR="008A226C">
          <w:rPr>
            <w:noProof/>
            <w:webHidden/>
          </w:rPr>
          <w:fldChar w:fldCharType="begin"/>
        </w:r>
        <w:r w:rsidR="008A226C">
          <w:rPr>
            <w:noProof/>
            <w:webHidden/>
          </w:rPr>
          <w:instrText xml:space="preserve"> PAGEREF _Toc530237200 \h </w:instrText>
        </w:r>
        <w:r w:rsidR="008A226C">
          <w:rPr>
            <w:noProof/>
            <w:webHidden/>
          </w:rPr>
        </w:r>
        <w:r w:rsidR="008A226C">
          <w:rPr>
            <w:noProof/>
            <w:webHidden/>
          </w:rPr>
          <w:fldChar w:fldCharType="separate"/>
        </w:r>
        <w:r w:rsidR="008A226C">
          <w:rPr>
            <w:noProof/>
            <w:webHidden/>
          </w:rPr>
          <w:t>44</w:t>
        </w:r>
        <w:r w:rsidR="008A226C">
          <w:rPr>
            <w:noProof/>
            <w:webHidden/>
          </w:rPr>
          <w:fldChar w:fldCharType="end"/>
        </w:r>
      </w:hyperlink>
    </w:p>
    <w:p w14:paraId="4822D41E" w14:textId="64923959"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201" w:history="1">
        <w:r w:rsidR="008A226C" w:rsidRPr="00B735B4">
          <w:rPr>
            <w:rStyle w:val="Hyperlink"/>
            <w:noProof/>
          </w:rPr>
          <w:t>3.13.10 originalUriBaseIds property</w:t>
        </w:r>
        <w:r w:rsidR="008A226C">
          <w:rPr>
            <w:noProof/>
            <w:webHidden/>
          </w:rPr>
          <w:tab/>
        </w:r>
        <w:r w:rsidR="008A226C">
          <w:rPr>
            <w:noProof/>
            <w:webHidden/>
          </w:rPr>
          <w:fldChar w:fldCharType="begin"/>
        </w:r>
        <w:r w:rsidR="008A226C">
          <w:rPr>
            <w:noProof/>
            <w:webHidden/>
          </w:rPr>
          <w:instrText xml:space="preserve"> PAGEREF _Toc530237201 \h </w:instrText>
        </w:r>
        <w:r w:rsidR="008A226C">
          <w:rPr>
            <w:noProof/>
            <w:webHidden/>
          </w:rPr>
        </w:r>
        <w:r w:rsidR="008A226C">
          <w:rPr>
            <w:noProof/>
            <w:webHidden/>
          </w:rPr>
          <w:fldChar w:fldCharType="separate"/>
        </w:r>
        <w:r w:rsidR="008A226C">
          <w:rPr>
            <w:noProof/>
            <w:webHidden/>
          </w:rPr>
          <w:t>44</w:t>
        </w:r>
        <w:r w:rsidR="008A226C">
          <w:rPr>
            <w:noProof/>
            <w:webHidden/>
          </w:rPr>
          <w:fldChar w:fldCharType="end"/>
        </w:r>
      </w:hyperlink>
    </w:p>
    <w:p w14:paraId="7B30705E" w14:textId="7DCC1024"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202" w:history="1">
        <w:r w:rsidR="008A226C" w:rsidRPr="00B735B4">
          <w:rPr>
            <w:rStyle w:val="Hyperlink"/>
            <w:noProof/>
          </w:rPr>
          <w:t>3.13.11 files property</w:t>
        </w:r>
        <w:r w:rsidR="008A226C">
          <w:rPr>
            <w:noProof/>
            <w:webHidden/>
          </w:rPr>
          <w:tab/>
        </w:r>
        <w:r w:rsidR="008A226C">
          <w:rPr>
            <w:noProof/>
            <w:webHidden/>
          </w:rPr>
          <w:fldChar w:fldCharType="begin"/>
        </w:r>
        <w:r w:rsidR="008A226C">
          <w:rPr>
            <w:noProof/>
            <w:webHidden/>
          </w:rPr>
          <w:instrText xml:space="preserve"> PAGEREF _Toc530237202 \h </w:instrText>
        </w:r>
        <w:r w:rsidR="008A226C">
          <w:rPr>
            <w:noProof/>
            <w:webHidden/>
          </w:rPr>
        </w:r>
        <w:r w:rsidR="008A226C">
          <w:rPr>
            <w:noProof/>
            <w:webHidden/>
          </w:rPr>
          <w:fldChar w:fldCharType="separate"/>
        </w:r>
        <w:r w:rsidR="008A226C">
          <w:rPr>
            <w:noProof/>
            <w:webHidden/>
          </w:rPr>
          <w:t>46</w:t>
        </w:r>
        <w:r w:rsidR="008A226C">
          <w:rPr>
            <w:noProof/>
            <w:webHidden/>
          </w:rPr>
          <w:fldChar w:fldCharType="end"/>
        </w:r>
      </w:hyperlink>
    </w:p>
    <w:p w14:paraId="0C53AE74" w14:textId="7EE5D65C"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203" w:history="1">
        <w:r w:rsidR="008A226C" w:rsidRPr="00B735B4">
          <w:rPr>
            <w:rStyle w:val="Hyperlink"/>
            <w:noProof/>
          </w:rPr>
          <w:t>3.13.12 logicalLocations property</w:t>
        </w:r>
        <w:r w:rsidR="008A226C">
          <w:rPr>
            <w:noProof/>
            <w:webHidden/>
          </w:rPr>
          <w:tab/>
        </w:r>
        <w:r w:rsidR="008A226C">
          <w:rPr>
            <w:noProof/>
            <w:webHidden/>
          </w:rPr>
          <w:fldChar w:fldCharType="begin"/>
        </w:r>
        <w:r w:rsidR="008A226C">
          <w:rPr>
            <w:noProof/>
            <w:webHidden/>
          </w:rPr>
          <w:instrText xml:space="preserve"> PAGEREF _Toc530237203 \h </w:instrText>
        </w:r>
        <w:r w:rsidR="008A226C">
          <w:rPr>
            <w:noProof/>
            <w:webHidden/>
          </w:rPr>
        </w:r>
        <w:r w:rsidR="008A226C">
          <w:rPr>
            <w:noProof/>
            <w:webHidden/>
          </w:rPr>
          <w:fldChar w:fldCharType="separate"/>
        </w:r>
        <w:r w:rsidR="008A226C">
          <w:rPr>
            <w:noProof/>
            <w:webHidden/>
          </w:rPr>
          <w:t>46</w:t>
        </w:r>
        <w:r w:rsidR="008A226C">
          <w:rPr>
            <w:noProof/>
            <w:webHidden/>
          </w:rPr>
          <w:fldChar w:fldCharType="end"/>
        </w:r>
      </w:hyperlink>
    </w:p>
    <w:p w14:paraId="015845A0" w14:textId="00B47B89"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204" w:history="1">
        <w:r w:rsidR="008A226C" w:rsidRPr="00B735B4">
          <w:rPr>
            <w:rStyle w:val="Hyperlink"/>
            <w:noProof/>
          </w:rPr>
          <w:t>3.13.13 graphs property</w:t>
        </w:r>
        <w:r w:rsidR="008A226C">
          <w:rPr>
            <w:noProof/>
            <w:webHidden/>
          </w:rPr>
          <w:tab/>
        </w:r>
        <w:r w:rsidR="008A226C">
          <w:rPr>
            <w:noProof/>
            <w:webHidden/>
          </w:rPr>
          <w:fldChar w:fldCharType="begin"/>
        </w:r>
        <w:r w:rsidR="008A226C">
          <w:rPr>
            <w:noProof/>
            <w:webHidden/>
          </w:rPr>
          <w:instrText xml:space="preserve"> PAGEREF _Toc530237204 \h </w:instrText>
        </w:r>
        <w:r w:rsidR="008A226C">
          <w:rPr>
            <w:noProof/>
            <w:webHidden/>
          </w:rPr>
        </w:r>
        <w:r w:rsidR="008A226C">
          <w:rPr>
            <w:noProof/>
            <w:webHidden/>
          </w:rPr>
          <w:fldChar w:fldCharType="separate"/>
        </w:r>
        <w:r w:rsidR="008A226C">
          <w:rPr>
            <w:noProof/>
            <w:webHidden/>
          </w:rPr>
          <w:t>47</w:t>
        </w:r>
        <w:r w:rsidR="008A226C">
          <w:rPr>
            <w:noProof/>
            <w:webHidden/>
          </w:rPr>
          <w:fldChar w:fldCharType="end"/>
        </w:r>
      </w:hyperlink>
    </w:p>
    <w:p w14:paraId="3273C86B" w14:textId="666BAE65"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205" w:history="1">
        <w:r w:rsidR="008A226C" w:rsidRPr="00B735B4">
          <w:rPr>
            <w:rStyle w:val="Hyperlink"/>
            <w:noProof/>
          </w:rPr>
          <w:t>3.13.14 results property</w:t>
        </w:r>
        <w:r w:rsidR="008A226C">
          <w:rPr>
            <w:noProof/>
            <w:webHidden/>
          </w:rPr>
          <w:tab/>
        </w:r>
        <w:r w:rsidR="008A226C">
          <w:rPr>
            <w:noProof/>
            <w:webHidden/>
          </w:rPr>
          <w:fldChar w:fldCharType="begin"/>
        </w:r>
        <w:r w:rsidR="008A226C">
          <w:rPr>
            <w:noProof/>
            <w:webHidden/>
          </w:rPr>
          <w:instrText xml:space="preserve"> PAGEREF _Toc530237205 \h </w:instrText>
        </w:r>
        <w:r w:rsidR="008A226C">
          <w:rPr>
            <w:noProof/>
            <w:webHidden/>
          </w:rPr>
        </w:r>
        <w:r w:rsidR="008A226C">
          <w:rPr>
            <w:noProof/>
            <w:webHidden/>
          </w:rPr>
          <w:fldChar w:fldCharType="separate"/>
        </w:r>
        <w:r w:rsidR="008A226C">
          <w:rPr>
            <w:noProof/>
            <w:webHidden/>
          </w:rPr>
          <w:t>47</w:t>
        </w:r>
        <w:r w:rsidR="008A226C">
          <w:rPr>
            <w:noProof/>
            <w:webHidden/>
          </w:rPr>
          <w:fldChar w:fldCharType="end"/>
        </w:r>
      </w:hyperlink>
    </w:p>
    <w:p w14:paraId="1EDC7AAE" w14:textId="7426FAB3"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206" w:history="1">
        <w:r w:rsidR="008A226C" w:rsidRPr="00B735B4">
          <w:rPr>
            <w:rStyle w:val="Hyperlink"/>
            <w:noProof/>
          </w:rPr>
          <w:t>3.13.15 resources property</w:t>
        </w:r>
        <w:r w:rsidR="008A226C">
          <w:rPr>
            <w:noProof/>
            <w:webHidden/>
          </w:rPr>
          <w:tab/>
        </w:r>
        <w:r w:rsidR="008A226C">
          <w:rPr>
            <w:noProof/>
            <w:webHidden/>
          </w:rPr>
          <w:fldChar w:fldCharType="begin"/>
        </w:r>
        <w:r w:rsidR="008A226C">
          <w:rPr>
            <w:noProof/>
            <w:webHidden/>
          </w:rPr>
          <w:instrText xml:space="preserve"> PAGEREF _Toc530237206 \h </w:instrText>
        </w:r>
        <w:r w:rsidR="008A226C">
          <w:rPr>
            <w:noProof/>
            <w:webHidden/>
          </w:rPr>
        </w:r>
        <w:r w:rsidR="008A226C">
          <w:rPr>
            <w:noProof/>
            <w:webHidden/>
          </w:rPr>
          <w:fldChar w:fldCharType="separate"/>
        </w:r>
        <w:r w:rsidR="008A226C">
          <w:rPr>
            <w:noProof/>
            <w:webHidden/>
          </w:rPr>
          <w:t>48</w:t>
        </w:r>
        <w:r w:rsidR="008A226C">
          <w:rPr>
            <w:noProof/>
            <w:webHidden/>
          </w:rPr>
          <w:fldChar w:fldCharType="end"/>
        </w:r>
      </w:hyperlink>
    </w:p>
    <w:p w14:paraId="0B5B20F8" w14:textId="0A647EF5"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207" w:history="1">
        <w:r w:rsidR="008A226C" w:rsidRPr="00B735B4">
          <w:rPr>
            <w:rStyle w:val="Hyperlink"/>
            <w:noProof/>
          </w:rPr>
          <w:t>3.13.16 defaultFileEncoding</w:t>
        </w:r>
        <w:r w:rsidR="008A226C">
          <w:rPr>
            <w:noProof/>
            <w:webHidden/>
          </w:rPr>
          <w:tab/>
        </w:r>
        <w:r w:rsidR="008A226C">
          <w:rPr>
            <w:noProof/>
            <w:webHidden/>
          </w:rPr>
          <w:fldChar w:fldCharType="begin"/>
        </w:r>
        <w:r w:rsidR="008A226C">
          <w:rPr>
            <w:noProof/>
            <w:webHidden/>
          </w:rPr>
          <w:instrText xml:space="preserve"> PAGEREF _Toc530237207 \h </w:instrText>
        </w:r>
        <w:r w:rsidR="008A226C">
          <w:rPr>
            <w:noProof/>
            <w:webHidden/>
          </w:rPr>
        </w:r>
        <w:r w:rsidR="008A226C">
          <w:rPr>
            <w:noProof/>
            <w:webHidden/>
          </w:rPr>
          <w:fldChar w:fldCharType="separate"/>
        </w:r>
        <w:r w:rsidR="008A226C">
          <w:rPr>
            <w:noProof/>
            <w:webHidden/>
          </w:rPr>
          <w:t>48</w:t>
        </w:r>
        <w:r w:rsidR="008A226C">
          <w:rPr>
            <w:noProof/>
            <w:webHidden/>
          </w:rPr>
          <w:fldChar w:fldCharType="end"/>
        </w:r>
      </w:hyperlink>
    </w:p>
    <w:p w14:paraId="420C8B52" w14:textId="2750040B"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208" w:history="1">
        <w:r w:rsidR="008A226C" w:rsidRPr="00B735B4">
          <w:rPr>
            <w:rStyle w:val="Hyperlink"/>
            <w:noProof/>
          </w:rPr>
          <w:t>3.13.17 newlineSequences</w:t>
        </w:r>
        <w:r w:rsidR="008A226C">
          <w:rPr>
            <w:noProof/>
            <w:webHidden/>
          </w:rPr>
          <w:tab/>
        </w:r>
        <w:r w:rsidR="008A226C">
          <w:rPr>
            <w:noProof/>
            <w:webHidden/>
          </w:rPr>
          <w:fldChar w:fldCharType="begin"/>
        </w:r>
        <w:r w:rsidR="008A226C">
          <w:rPr>
            <w:noProof/>
            <w:webHidden/>
          </w:rPr>
          <w:instrText xml:space="preserve"> PAGEREF _Toc530237208 \h </w:instrText>
        </w:r>
        <w:r w:rsidR="008A226C">
          <w:rPr>
            <w:noProof/>
            <w:webHidden/>
          </w:rPr>
        </w:r>
        <w:r w:rsidR="008A226C">
          <w:rPr>
            <w:noProof/>
            <w:webHidden/>
          </w:rPr>
          <w:fldChar w:fldCharType="separate"/>
        </w:r>
        <w:r w:rsidR="008A226C">
          <w:rPr>
            <w:noProof/>
            <w:webHidden/>
          </w:rPr>
          <w:t>48</w:t>
        </w:r>
        <w:r w:rsidR="008A226C">
          <w:rPr>
            <w:noProof/>
            <w:webHidden/>
          </w:rPr>
          <w:fldChar w:fldCharType="end"/>
        </w:r>
      </w:hyperlink>
    </w:p>
    <w:p w14:paraId="764993FA" w14:textId="19532434"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209" w:history="1">
        <w:r w:rsidR="008A226C" w:rsidRPr="00B735B4">
          <w:rPr>
            <w:rStyle w:val="Hyperlink"/>
            <w:noProof/>
          </w:rPr>
          <w:t>3.13.18 columnKind property</w:t>
        </w:r>
        <w:r w:rsidR="008A226C">
          <w:rPr>
            <w:noProof/>
            <w:webHidden/>
          </w:rPr>
          <w:tab/>
        </w:r>
        <w:r w:rsidR="008A226C">
          <w:rPr>
            <w:noProof/>
            <w:webHidden/>
          </w:rPr>
          <w:fldChar w:fldCharType="begin"/>
        </w:r>
        <w:r w:rsidR="008A226C">
          <w:rPr>
            <w:noProof/>
            <w:webHidden/>
          </w:rPr>
          <w:instrText xml:space="preserve"> PAGEREF _Toc530237209 \h </w:instrText>
        </w:r>
        <w:r w:rsidR="008A226C">
          <w:rPr>
            <w:noProof/>
            <w:webHidden/>
          </w:rPr>
        </w:r>
        <w:r w:rsidR="008A226C">
          <w:rPr>
            <w:noProof/>
            <w:webHidden/>
          </w:rPr>
          <w:fldChar w:fldCharType="separate"/>
        </w:r>
        <w:r w:rsidR="008A226C">
          <w:rPr>
            <w:noProof/>
            <w:webHidden/>
          </w:rPr>
          <w:t>48</w:t>
        </w:r>
        <w:r w:rsidR="008A226C">
          <w:rPr>
            <w:noProof/>
            <w:webHidden/>
          </w:rPr>
          <w:fldChar w:fldCharType="end"/>
        </w:r>
      </w:hyperlink>
    </w:p>
    <w:p w14:paraId="7FBED567" w14:textId="20BE9C31"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210" w:history="1">
        <w:r w:rsidR="008A226C" w:rsidRPr="00B735B4">
          <w:rPr>
            <w:rStyle w:val="Hyperlink"/>
            <w:noProof/>
          </w:rPr>
          <w:t>3.13.19 richMessageMimeType property</w:t>
        </w:r>
        <w:r w:rsidR="008A226C">
          <w:rPr>
            <w:noProof/>
            <w:webHidden/>
          </w:rPr>
          <w:tab/>
        </w:r>
        <w:r w:rsidR="008A226C">
          <w:rPr>
            <w:noProof/>
            <w:webHidden/>
          </w:rPr>
          <w:fldChar w:fldCharType="begin"/>
        </w:r>
        <w:r w:rsidR="008A226C">
          <w:rPr>
            <w:noProof/>
            <w:webHidden/>
          </w:rPr>
          <w:instrText xml:space="preserve"> PAGEREF _Toc530237210 \h </w:instrText>
        </w:r>
        <w:r w:rsidR="008A226C">
          <w:rPr>
            <w:noProof/>
            <w:webHidden/>
          </w:rPr>
        </w:r>
        <w:r w:rsidR="008A226C">
          <w:rPr>
            <w:noProof/>
            <w:webHidden/>
          </w:rPr>
          <w:fldChar w:fldCharType="separate"/>
        </w:r>
        <w:r w:rsidR="008A226C">
          <w:rPr>
            <w:noProof/>
            <w:webHidden/>
          </w:rPr>
          <w:t>49</w:t>
        </w:r>
        <w:r w:rsidR="008A226C">
          <w:rPr>
            <w:noProof/>
            <w:webHidden/>
          </w:rPr>
          <w:fldChar w:fldCharType="end"/>
        </w:r>
      </w:hyperlink>
    </w:p>
    <w:p w14:paraId="570DCCB9" w14:textId="058DBF77"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211" w:history="1">
        <w:r w:rsidR="008A226C" w:rsidRPr="00B735B4">
          <w:rPr>
            <w:rStyle w:val="Hyperlink"/>
            <w:noProof/>
          </w:rPr>
          <w:t>3.13.20 redactionToken property</w:t>
        </w:r>
        <w:r w:rsidR="008A226C">
          <w:rPr>
            <w:noProof/>
            <w:webHidden/>
          </w:rPr>
          <w:tab/>
        </w:r>
        <w:r w:rsidR="008A226C">
          <w:rPr>
            <w:noProof/>
            <w:webHidden/>
          </w:rPr>
          <w:fldChar w:fldCharType="begin"/>
        </w:r>
        <w:r w:rsidR="008A226C">
          <w:rPr>
            <w:noProof/>
            <w:webHidden/>
          </w:rPr>
          <w:instrText xml:space="preserve"> PAGEREF _Toc530237211 \h </w:instrText>
        </w:r>
        <w:r w:rsidR="008A226C">
          <w:rPr>
            <w:noProof/>
            <w:webHidden/>
          </w:rPr>
        </w:r>
        <w:r w:rsidR="008A226C">
          <w:rPr>
            <w:noProof/>
            <w:webHidden/>
          </w:rPr>
          <w:fldChar w:fldCharType="separate"/>
        </w:r>
        <w:r w:rsidR="008A226C">
          <w:rPr>
            <w:noProof/>
            <w:webHidden/>
          </w:rPr>
          <w:t>49</w:t>
        </w:r>
        <w:r w:rsidR="008A226C">
          <w:rPr>
            <w:noProof/>
            <w:webHidden/>
          </w:rPr>
          <w:fldChar w:fldCharType="end"/>
        </w:r>
      </w:hyperlink>
    </w:p>
    <w:p w14:paraId="4773BC3C" w14:textId="03910E23" w:rsidR="008A226C" w:rsidRDefault="00E37AEF">
      <w:pPr>
        <w:pStyle w:val="TOC2"/>
        <w:tabs>
          <w:tab w:val="right" w:leader="dot" w:pos="9350"/>
        </w:tabs>
        <w:rPr>
          <w:rFonts w:asciiTheme="minorHAnsi" w:eastAsiaTheme="minorEastAsia" w:hAnsiTheme="minorHAnsi" w:cstheme="minorBidi"/>
          <w:noProof/>
          <w:sz w:val="22"/>
          <w:szCs w:val="22"/>
        </w:rPr>
      </w:pPr>
      <w:hyperlink w:anchor="_Toc530237212" w:history="1">
        <w:r w:rsidR="008A226C" w:rsidRPr="00B735B4">
          <w:rPr>
            <w:rStyle w:val="Hyperlink"/>
            <w:noProof/>
          </w:rPr>
          <w:t>3.14 externaPropertyFile object</w:t>
        </w:r>
        <w:r w:rsidR="008A226C">
          <w:rPr>
            <w:noProof/>
            <w:webHidden/>
          </w:rPr>
          <w:tab/>
        </w:r>
        <w:r w:rsidR="008A226C">
          <w:rPr>
            <w:noProof/>
            <w:webHidden/>
          </w:rPr>
          <w:fldChar w:fldCharType="begin"/>
        </w:r>
        <w:r w:rsidR="008A226C">
          <w:rPr>
            <w:noProof/>
            <w:webHidden/>
          </w:rPr>
          <w:instrText xml:space="preserve"> PAGEREF _Toc530237212 \h </w:instrText>
        </w:r>
        <w:r w:rsidR="008A226C">
          <w:rPr>
            <w:noProof/>
            <w:webHidden/>
          </w:rPr>
        </w:r>
        <w:r w:rsidR="008A226C">
          <w:rPr>
            <w:noProof/>
            <w:webHidden/>
          </w:rPr>
          <w:fldChar w:fldCharType="separate"/>
        </w:r>
        <w:r w:rsidR="008A226C">
          <w:rPr>
            <w:noProof/>
            <w:webHidden/>
          </w:rPr>
          <w:t>49</w:t>
        </w:r>
        <w:r w:rsidR="008A226C">
          <w:rPr>
            <w:noProof/>
            <w:webHidden/>
          </w:rPr>
          <w:fldChar w:fldCharType="end"/>
        </w:r>
      </w:hyperlink>
    </w:p>
    <w:p w14:paraId="3E091A45" w14:textId="18DC895C"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213" w:history="1">
        <w:r w:rsidR="008A226C" w:rsidRPr="00B735B4">
          <w:rPr>
            <w:rStyle w:val="Hyperlink"/>
            <w:noProof/>
          </w:rPr>
          <w:t>3.14.1 General</w:t>
        </w:r>
        <w:r w:rsidR="008A226C">
          <w:rPr>
            <w:noProof/>
            <w:webHidden/>
          </w:rPr>
          <w:tab/>
        </w:r>
        <w:r w:rsidR="008A226C">
          <w:rPr>
            <w:noProof/>
            <w:webHidden/>
          </w:rPr>
          <w:fldChar w:fldCharType="begin"/>
        </w:r>
        <w:r w:rsidR="008A226C">
          <w:rPr>
            <w:noProof/>
            <w:webHidden/>
          </w:rPr>
          <w:instrText xml:space="preserve"> PAGEREF _Toc530237213 \h </w:instrText>
        </w:r>
        <w:r w:rsidR="008A226C">
          <w:rPr>
            <w:noProof/>
            <w:webHidden/>
          </w:rPr>
        </w:r>
        <w:r w:rsidR="008A226C">
          <w:rPr>
            <w:noProof/>
            <w:webHidden/>
          </w:rPr>
          <w:fldChar w:fldCharType="separate"/>
        </w:r>
        <w:r w:rsidR="008A226C">
          <w:rPr>
            <w:noProof/>
            <w:webHidden/>
          </w:rPr>
          <w:t>49</w:t>
        </w:r>
        <w:r w:rsidR="008A226C">
          <w:rPr>
            <w:noProof/>
            <w:webHidden/>
          </w:rPr>
          <w:fldChar w:fldCharType="end"/>
        </w:r>
      </w:hyperlink>
    </w:p>
    <w:p w14:paraId="7E41A60D" w14:textId="1E4341C7"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214" w:history="1">
        <w:r w:rsidR="008A226C" w:rsidRPr="00B735B4">
          <w:rPr>
            <w:rStyle w:val="Hyperlink"/>
            <w:noProof/>
          </w:rPr>
          <w:t>3.14.2 fileLocation property</w:t>
        </w:r>
        <w:r w:rsidR="008A226C">
          <w:rPr>
            <w:noProof/>
            <w:webHidden/>
          </w:rPr>
          <w:tab/>
        </w:r>
        <w:r w:rsidR="008A226C">
          <w:rPr>
            <w:noProof/>
            <w:webHidden/>
          </w:rPr>
          <w:fldChar w:fldCharType="begin"/>
        </w:r>
        <w:r w:rsidR="008A226C">
          <w:rPr>
            <w:noProof/>
            <w:webHidden/>
          </w:rPr>
          <w:instrText xml:space="preserve"> PAGEREF _Toc530237214 \h </w:instrText>
        </w:r>
        <w:r w:rsidR="008A226C">
          <w:rPr>
            <w:noProof/>
            <w:webHidden/>
          </w:rPr>
        </w:r>
        <w:r w:rsidR="008A226C">
          <w:rPr>
            <w:noProof/>
            <w:webHidden/>
          </w:rPr>
          <w:fldChar w:fldCharType="separate"/>
        </w:r>
        <w:r w:rsidR="008A226C">
          <w:rPr>
            <w:noProof/>
            <w:webHidden/>
          </w:rPr>
          <w:t>49</w:t>
        </w:r>
        <w:r w:rsidR="008A226C">
          <w:rPr>
            <w:noProof/>
            <w:webHidden/>
          </w:rPr>
          <w:fldChar w:fldCharType="end"/>
        </w:r>
      </w:hyperlink>
    </w:p>
    <w:p w14:paraId="378C2A86" w14:textId="519621A5"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215" w:history="1">
        <w:r w:rsidR="008A226C" w:rsidRPr="00B735B4">
          <w:rPr>
            <w:rStyle w:val="Hyperlink"/>
            <w:noProof/>
          </w:rPr>
          <w:t>3.14.3 instanceGuid property</w:t>
        </w:r>
        <w:r w:rsidR="008A226C">
          <w:rPr>
            <w:noProof/>
            <w:webHidden/>
          </w:rPr>
          <w:tab/>
        </w:r>
        <w:r w:rsidR="008A226C">
          <w:rPr>
            <w:noProof/>
            <w:webHidden/>
          </w:rPr>
          <w:fldChar w:fldCharType="begin"/>
        </w:r>
        <w:r w:rsidR="008A226C">
          <w:rPr>
            <w:noProof/>
            <w:webHidden/>
          </w:rPr>
          <w:instrText xml:space="preserve"> PAGEREF _Toc530237215 \h </w:instrText>
        </w:r>
        <w:r w:rsidR="008A226C">
          <w:rPr>
            <w:noProof/>
            <w:webHidden/>
          </w:rPr>
        </w:r>
        <w:r w:rsidR="008A226C">
          <w:rPr>
            <w:noProof/>
            <w:webHidden/>
          </w:rPr>
          <w:fldChar w:fldCharType="separate"/>
        </w:r>
        <w:r w:rsidR="008A226C">
          <w:rPr>
            <w:noProof/>
            <w:webHidden/>
          </w:rPr>
          <w:t>50</w:t>
        </w:r>
        <w:r w:rsidR="008A226C">
          <w:rPr>
            <w:noProof/>
            <w:webHidden/>
          </w:rPr>
          <w:fldChar w:fldCharType="end"/>
        </w:r>
      </w:hyperlink>
    </w:p>
    <w:p w14:paraId="17481C71" w14:textId="52D0F143"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216" w:history="1">
        <w:r w:rsidR="008A226C" w:rsidRPr="00B735B4">
          <w:rPr>
            <w:rStyle w:val="Hyperlink"/>
            <w:noProof/>
          </w:rPr>
          <w:t>3.14.4 itemCount property</w:t>
        </w:r>
        <w:r w:rsidR="008A226C">
          <w:rPr>
            <w:noProof/>
            <w:webHidden/>
          </w:rPr>
          <w:tab/>
        </w:r>
        <w:r w:rsidR="008A226C">
          <w:rPr>
            <w:noProof/>
            <w:webHidden/>
          </w:rPr>
          <w:fldChar w:fldCharType="begin"/>
        </w:r>
        <w:r w:rsidR="008A226C">
          <w:rPr>
            <w:noProof/>
            <w:webHidden/>
          </w:rPr>
          <w:instrText xml:space="preserve"> PAGEREF _Toc530237216 \h </w:instrText>
        </w:r>
        <w:r w:rsidR="008A226C">
          <w:rPr>
            <w:noProof/>
            <w:webHidden/>
          </w:rPr>
        </w:r>
        <w:r w:rsidR="008A226C">
          <w:rPr>
            <w:noProof/>
            <w:webHidden/>
          </w:rPr>
          <w:fldChar w:fldCharType="separate"/>
        </w:r>
        <w:r w:rsidR="008A226C">
          <w:rPr>
            <w:noProof/>
            <w:webHidden/>
          </w:rPr>
          <w:t>50</w:t>
        </w:r>
        <w:r w:rsidR="008A226C">
          <w:rPr>
            <w:noProof/>
            <w:webHidden/>
          </w:rPr>
          <w:fldChar w:fldCharType="end"/>
        </w:r>
      </w:hyperlink>
    </w:p>
    <w:p w14:paraId="4477D2A6" w14:textId="60120A6A" w:rsidR="008A226C" w:rsidRDefault="00E37AEF">
      <w:pPr>
        <w:pStyle w:val="TOC2"/>
        <w:tabs>
          <w:tab w:val="right" w:leader="dot" w:pos="9350"/>
        </w:tabs>
        <w:rPr>
          <w:rFonts w:asciiTheme="minorHAnsi" w:eastAsiaTheme="minorEastAsia" w:hAnsiTheme="minorHAnsi" w:cstheme="minorBidi"/>
          <w:noProof/>
          <w:sz w:val="22"/>
          <w:szCs w:val="22"/>
        </w:rPr>
      </w:pPr>
      <w:hyperlink w:anchor="_Toc530237217" w:history="1">
        <w:r w:rsidR="008A226C" w:rsidRPr="00B735B4">
          <w:rPr>
            <w:rStyle w:val="Hyperlink"/>
            <w:noProof/>
          </w:rPr>
          <w:t>3.15 runAutomationDetails object</w:t>
        </w:r>
        <w:r w:rsidR="008A226C">
          <w:rPr>
            <w:noProof/>
            <w:webHidden/>
          </w:rPr>
          <w:tab/>
        </w:r>
        <w:r w:rsidR="008A226C">
          <w:rPr>
            <w:noProof/>
            <w:webHidden/>
          </w:rPr>
          <w:fldChar w:fldCharType="begin"/>
        </w:r>
        <w:r w:rsidR="008A226C">
          <w:rPr>
            <w:noProof/>
            <w:webHidden/>
          </w:rPr>
          <w:instrText xml:space="preserve"> PAGEREF _Toc530237217 \h </w:instrText>
        </w:r>
        <w:r w:rsidR="008A226C">
          <w:rPr>
            <w:noProof/>
            <w:webHidden/>
          </w:rPr>
        </w:r>
        <w:r w:rsidR="008A226C">
          <w:rPr>
            <w:noProof/>
            <w:webHidden/>
          </w:rPr>
          <w:fldChar w:fldCharType="separate"/>
        </w:r>
        <w:r w:rsidR="008A226C">
          <w:rPr>
            <w:noProof/>
            <w:webHidden/>
          </w:rPr>
          <w:t>50</w:t>
        </w:r>
        <w:r w:rsidR="008A226C">
          <w:rPr>
            <w:noProof/>
            <w:webHidden/>
          </w:rPr>
          <w:fldChar w:fldCharType="end"/>
        </w:r>
      </w:hyperlink>
    </w:p>
    <w:p w14:paraId="43D8FB9A" w14:textId="10791969"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218" w:history="1">
        <w:r w:rsidR="008A226C" w:rsidRPr="00B735B4">
          <w:rPr>
            <w:rStyle w:val="Hyperlink"/>
            <w:noProof/>
          </w:rPr>
          <w:t>3.15.1 General</w:t>
        </w:r>
        <w:r w:rsidR="008A226C">
          <w:rPr>
            <w:noProof/>
            <w:webHidden/>
          </w:rPr>
          <w:tab/>
        </w:r>
        <w:r w:rsidR="008A226C">
          <w:rPr>
            <w:noProof/>
            <w:webHidden/>
          </w:rPr>
          <w:fldChar w:fldCharType="begin"/>
        </w:r>
        <w:r w:rsidR="008A226C">
          <w:rPr>
            <w:noProof/>
            <w:webHidden/>
          </w:rPr>
          <w:instrText xml:space="preserve"> PAGEREF _Toc530237218 \h </w:instrText>
        </w:r>
        <w:r w:rsidR="008A226C">
          <w:rPr>
            <w:noProof/>
            <w:webHidden/>
          </w:rPr>
        </w:r>
        <w:r w:rsidR="008A226C">
          <w:rPr>
            <w:noProof/>
            <w:webHidden/>
          </w:rPr>
          <w:fldChar w:fldCharType="separate"/>
        </w:r>
        <w:r w:rsidR="008A226C">
          <w:rPr>
            <w:noProof/>
            <w:webHidden/>
          </w:rPr>
          <w:t>50</w:t>
        </w:r>
        <w:r w:rsidR="008A226C">
          <w:rPr>
            <w:noProof/>
            <w:webHidden/>
          </w:rPr>
          <w:fldChar w:fldCharType="end"/>
        </w:r>
      </w:hyperlink>
    </w:p>
    <w:p w14:paraId="76391FDA" w14:textId="23ACCE01"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219" w:history="1">
        <w:r w:rsidR="008A226C" w:rsidRPr="00B735B4">
          <w:rPr>
            <w:rStyle w:val="Hyperlink"/>
            <w:noProof/>
          </w:rPr>
          <w:t>3.15.2 Constraints</w:t>
        </w:r>
        <w:r w:rsidR="008A226C">
          <w:rPr>
            <w:noProof/>
            <w:webHidden/>
          </w:rPr>
          <w:tab/>
        </w:r>
        <w:r w:rsidR="008A226C">
          <w:rPr>
            <w:noProof/>
            <w:webHidden/>
          </w:rPr>
          <w:fldChar w:fldCharType="begin"/>
        </w:r>
        <w:r w:rsidR="008A226C">
          <w:rPr>
            <w:noProof/>
            <w:webHidden/>
          </w:rPr>
          <w:instrText xml:space="preserve"> PAGEREF _Toc530237219 \h </w:instrText>
        </w:r>
        <w:r w:rsidR="008A226C">
          <w:rPr>
            <w:noProof/>
            <w:webHidden/>
          </w:rPr>
        </w:r>
        <w:r w:rsidR="008A226C">
          <w:rPr>
            <w:noProof/>
            <w:webHidden/>
          </w:rPr>
          <w:fldChar w:fldCharType="separate"/>
        </w:r>
        <w:r w:rsidR="008A226C">
          <w:rPr>
            <w:noProof/>
            <w:webHidden/>
          </w:rPr>
          <w:t>51</w:t>
        </w:r>
        <w:r w:rsidR="008A226C">
          <w:rPr>
            <w:noProof/>
            <w:webHidden/>
          </w:rPr>
          <w:fldChar w:fldCharType="end"/>
        </w:r>
      </w:hyperlink>
    </w:p>
    <w:p w14:paraId="0887F765" w14:textId="3830DD6B"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220" w:history="1">
        <w:r w:rsidR="008A226C" w:rsidRPr="00B735B4">
          <w:rPr>
            <w:rStyle w:val="Hyperlink"/>
            <w:noProof/>
          </w:rPr>
          <w:t>3.15.3 description property</w:t>
        </w:r>
        <w:r w:rsidR="008A226C">
          <w:rPr>
            <w:noProof/>
            <w:webHidden/>
          </w:rPr>
          <w:tab/>
        </w:r>
        <w:r w:rsidR="008A226C">
          <w:rPr>
            <w:noProof/>
            <w:webHidden/>
          </w:rPr>
          <w:fldChar w:fldCharType="begin"/>
        </w:r>
        <w:r w:rsidR="008A226C">
          <w:rPr>
            <w:noProof/>
            <w:webHidden/>
          </w:rPr>
          <w:instrText xml:space="preserve"> PAGEREF _Toc530237220 \h </w:instrText>
        </w:r>
        <w:r w:rsidR="008A226C">
          <w:rPr>
            <w:noProof/>
            <w:webHidden/>
          </w:rPr>
        </w:r>
        <w:r w:rsidR="008A226C">
          <w:rPr>
            <w:noProof/>
            <w:webHidden/>
          </w:rPr>
          <w:fldChar w:fldCharType="separate"/>
        </w:r>
        <w:r w:rsidR="008A226C">
          <w:rPr>
            <w:noProof/>
            <w:webHidden/>
          </w:rPr>
          <w:t>51</w:t>
        </w:r>
        <w:r w:rsidR="008A226C">
          <w:rPr>
            <w:noProof/>
            <w:webHidden/>
          </w:rPr>
          <w:fldChar w:fldCharType="end"/>
        </w:r>
      </w:hyperlink>
    </w:p>
    <w:p w14:paraId="632A8148" w14:textId="6D9B22DB"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221" w:history="1">
        <w:r w:rsidR="008A226C" w:rsidRPr="00B735B4">
          <w:rPr>
            <w:rStyle w:val="Hyperlink"/>
            <w:noProof/>
          </w:rPr>
          <w:t>3.15.4 instanceId property</w:t>
        </w:r>
        <w:r w:rsidR="008A226C">
          <w:rPr>
            <w:noProof/>
            <w:webHidden/>
          </w:rPr>
          <w:tab/>
        </w:r>
        <w:r w:rsidR="008A226C">
          <w:rPr>
            <w:noProof/>
            <w:webHidden/>
          </w:rPr>
          <w:fldChar w:fldCharType="begin"/>
        </w:r>
        <w:r w:rsidR="008A226C">
          <w:rPr>
            <w:noProof/>
            <w:webHidden/>
          </w:rPr>
          <w:instrText xml:space="preserve"> PAGEREF _Toc530237221 \h </w:instrText>
        </w:r>
        <w:r w:rsidR="008A226C">
          <w:rPr>
            <w:noProof/>
            <w:webHidden/>
          </w:rPr>
        </w:r>
        <w:r w:rsidR="008A226C">
          <w:rPr>
            <w:noProof/>
            <w:webHidden/>
          </w:rPr>
          <w:fldChar w:fldCharType="separate"/>
        </w:r>
        <w:r w:rsidR="008A226C">
          <w:rPr>
            <w:noProof/>
            <w:webHidden/>
          </w:rPr>
          <w:t>51</w:t>
        </w:r>
        <w:r w:rsidR="008A226C">
          <w:rPr>
            <w:noProof/>
            <w:webHidden/>
          </w:rPr>
          <w:fldChar w:fldCharType="end"/>
        </w:r>
      </w:hyperlink>
    </w:p>
    <w:p w14:paraId="70AE8BB5" w14:textId="51906C18"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222" w:history="1">
        <w:r w:rsidR="008A226C" w:rsidRPr="00B735B4">
          <w:rPr>
            <w:rStyle w:val="Hyperlink"/>
            <w:noProof/>
          </w:rPr>
          <w:t>3.15.5 instanceGuid property</w:t>
        </w:r>
        <w:r w:rsidR="008A226C">
          <w:rPr>
            <w:noProof/>
            <w:webHidden/>
          </w:rPr>
          <w:tab/>
        </w:r>
        <w:r w:rsidR="008A226C">
          <w:rPr>
            <w:noProof/>
            <w:webHidden/>
          </w:rPr>
          <w:fldChar w:fldCharType="begin"/>
        </w:r>
        <w:r w:rsidR="008A226C">
          <w:rPr>
            <w:noProof/>
            <w:webHidden/>
          </w:rPr>
          <w:instrText xml:space="preserve"> PAGEREF _Toc530237222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733295D0" w14:textId="6C031622"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223" w:history="1">
        <w:r w:rsidR="008A226C" w:rsidRPr="00B735B4">
          <w:rPr>
            <w:rStyle w:val="Hyperlink"/>
            <w:noProof/>
          </w:rPr>
          <w:t>3.15.6 correlationGuid property</w:t>
        </w:r>
        <w:r w:rsidR="008A226C">
          <w:rPr>
            <w:noProof/>
            <w:webHidden/>
          </w:rPr>
          <w:tab/>
        </w:r>
        <w:r w:rsidR="008A226C">
          <w:rPr>
            <w:noProof/>
            <w:webHidden/>
          </w:rPr>
          <w:fldChar w:fldCharType="begin"/>
        </w:r>
        <w:r w:rsidR="008A226C">
          <w:rPr>
            <w:noProof/>
            <w:webHidden/>
          </w:rPr>
          <w:instrText xml:space="preserve"> PAGEREF _Toc530237223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76AA3E87" w14:textId="1DC1225C" w:rsidR="008A226C" w:rsidRDefault="00E37AEF">
      <w:pPr>
        <w:pStyle w:val="TOC2"/>
        <w:tabs>
          <w:tab w:val="right" w:leader="dot" w:pos="9350"/>
        </w:tabs>
        <w:rPr>
          <w:rFonts w:asciiTheme="minorHAnsi" w:eastAsiaTheme="minorEastAsia" w:hAnsiTheme="minorHAnsi" w:cstheme="minorBidi"/>
          <w:noProof/>
          <w:sz w:val="22"/>
          <w:szCs w:val="22"/>
        </w:rPr>
      </w:pPr>
      <w:hyperlink w:anchor="_Toc530237224" w:history="1">
        <w:r w:rsidR="008A226C" w:rsidRPr="00B735B4">
          <w:rPr>
            <w:rStyle w:val="Hyperlink"/>
            <w:noProof/>
          </w:rPr>
          <w:t>3.16 tool object</w:t>
        </w:r>
        <w:r w:rsidR="008A226C">
          <w:rPr>
            <w:noProof/>
            <w:webHidden/>
          </w:rPr>
          <w:tab/>
        </w:r>
        <w:r w:rsidR="008A226C">
          <w:rPr>
            <w:noProof/>
            <w:webHidden/>
          </w:rPr>
          <w:fldChar w:fldCharType="begin"/>
        </w:r>
        <w:r w:rsidR="008A226C">
          <w:rPr>
            <w:noProof/>
            <w:webHidden/>
          </w:rPr>
          <w:instrText xml:space="preserve"> PAGEREF _Toc530237224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7C2DA585" w14:textId="4B1743F9"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225" w:history="1">
        <w:r w:rsidR="008A226C" w:rsidRPr="00B735B4">
          <w:rPr>
            <w:rStyle w:val="Hyperlink"/>
            <w:noProof/>
          </w:rPr>
          <w:t>3.16.1 General</w:t>
        </w:r>
        <w:r w:rsidR="008A226C">
          <w:rPr>
            <w:noProof/>
            <w:webHidden/>
          </w:rPr>
          <w:tab/>
        </w:r>
        <w:r w:rsidR="008A226C">
          <w:rPr>
            <w:noProof/>
            <w:webHidden/>
          </w:rPr>
          <w:fldChar w:fldCharType="begin"/>
        </w:r>
        <w:r w:rsidR="008A226C">
          <w:rPr>
            <w:noProof/>
            <w:webHidden/>
          </w:rPr>
          <w:instrText xml:space="preserve"> PAGEREF _Toc530237225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7E33CF7B" w14:textId="614118D3"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226" w:history="1">
        <w:r w:rsidR="008A226C" w:rsidRPr="00B735B4">
          <w:rPr>
            <w:rStyle w:val="Hyperlink"/>
            <w:noProof/>
          </w:rPr>
          <w:t>3.16.2 name property</w:t>
        </w:r>
        <w:r w:rsidR="008A226C">
          <w:rPr>
            <w:noProof/>
            <w:webHidden/>
          </w:rPr>
          <w:tab/>
        </w:r>
        <w:r w:rsidR="008A226C">
          <w:rPr>
            <w:noProof/>
            <w:webHidden/>
          </w:rPr>
          <w:fldChar w:fldCharType="begin"/>
        </w:r>
        <w:r w:rsidR="008A226C">
          <w:rPr>
            <w:noProof/>
            <w:webHidden/>
          </w:rPr>
          <w:instrText xml:space="preserve"> PAGEREF _Toc530237226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24AB9EBE" w14:textId="13F71EA9"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227" w:history="1">
        <w:r w:rsidR="008A226C" w:rsidRPr="00B735B4">
          <w:rPr>
            <w:rStyle w:val="Hyperlink"/>
            <w:noProof/>
          </w:rPr>
          <w:t>3.16.3 fullName property</w:t>
        </w:r>
        <w:r w:rsidR="008A226C">
          <w:rPr>
            <w:noProof/>
            <w:webHidden/>
          </w:rPr>
          <w:tab/>
        </w:r>
        <w:r w:rsidR="008A226C">
          <w:rPr>
            <w:noProof/>
            <w:webHidden/>
          </w:rPr>
          <w:fldChar w:fldCharType="begin"/>
        </w:r>
        <w:r w:rsidR="008A226C">
          <w:rPr>
            <w:noProof/>
            <w:webHidden/>
          </w:rPr>
          <w:instrText xml:space="preserve"> PAGEREF _Toc530237227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66F598A4" w14:textId="19B57F95"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228" w:history="1">
        <w:r w:rsidR="008A226C" w:rsidRPr="00B735B4">
          <w:rPr>
            <w:rStyle w:val="Hyperlink"/>
            <w:noProof/>
          </w:rPr>
          <w:t>3.16.4 semanticVersion property</w:t>
        </w:r>
        <w:r w:rsidR="008A226C">
          <w:rPr>
            <w:noProof/>
            <w:webHidden/>
          </w:rPr>
          <w:tab/>
        </w:r>
        <w:r w:rsidR="008A226C">
          <w:rPr>
            <w:noProof/>
            <w:webHidden/>
          </w:rPr>
          <w:fldChar w:fldCharType="begin"/>
        </w:r>
        <w:r w:rsidR="008A226C">
          <w:rPr>
            <w:noProof/>
            <w:webHidden/>
          </w:rPr>
          <w:instrText xml:space="preserve"> PAGEREF _Toc530237228 \h </w:instrText>
        </w:r>
        <w:r w:rsidR="008A226C">
          <w:rPr>
            <w:noProof/>
            <w:webHidden/>
          </w:rPr>
        </w:r>
        <w:r w:rsidR="008A226C">
          <w:rPr>
            <w:noProof/>
            <w:webHidden/>
          </w:rPr>
          <w:fldChar w:fldCharType="separate"/>
        </w:r>
        <w:r w:rsidR="008A226C">
          <w:rPr>
            <w:noProof/>
            <w:webHidden/>
          </w:rPr>
          <w:t>53</w:t>
        </w:r>
        <w:r w:rsidR="008A226C">
          <w:rPr>
            <w:noProof/>
            <w:webHidden/>
          </w:rPr>
          <w:fldChar w:fldCharType="end"/>
        </w:r>
      </w:hyperlink>
    </w:p>
    <w:p w14:paraId="76EDBF90" w14:textId="374D47F1"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229" w:history="1">
        <w:r w:rsidR="008A226C" w:rsidRPr="00B735B4">
          <w:rPr>
            <w:rStyle w:val="Hyperlink"/>
            <w:noProof/>
          </w:rPr>
          <w:t>3.16.5 version property</w:t>
        </w:r>
        <w:r w:rsidR="008A226C">
          <w:rPr>
            <w:noProof/>
            <w:webHidden/>
          </w:rPr>
          <w:tab/>
        </w:r>
        <w:r w:rsidR="008A226C">
          <w:rPr>
            <w:noProof/>
            <w:webHidden/>
          </w:rPr>
          <w:fldChar w:fldCharType="begin"/>
        </w:r>
        <w:r w:rsidR="008A226C">
          <w:rPr>
            <w:noProof/>
            <w:webHidden/>
          </w:rPr>
          <w:instrText xml:space="preserve"> PAGEREF _Toc530237229 \h </w:instrText>
        </w:r>
        <w:r w:rsidR="008A226C">
          <w:rPr>
            <w:noProof/>
            <w:webHidden/>
          </w:rPr>
        </w:r>
        <w:r w:rsidR="008A226C">
          <w:rPr>
            <w:noProof/>
            <w:webHidden/>
          </w:rPr>
          <w:fldChar w:fldCharType="separate"/>
        </w:r>
        <w:r w:rsidR="008A226C">
          <w:rPr>
            <w:noProof/>
            <w:webHidden/>
          </w:rPr>
          <w:t>53</w:t>
        </w:r>
        <w:r w:rsidR="008A226C">
          <w:rPr>
            <w:noProof/>
            <w:webHidden/>
          </w:rPr>
          <w:fldChar w:fldCharType="end"/>
        </w:r>
      </w:hyperlink>
    </w:p>
    <w:p w14:paraId="19DAFE69" w14:textId="694DB8B9"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230" w:history="1">
        <w:r w:rsidR="008A226C" w:rsidRPr="00B735B4">
          <w:rPr>
            <w:rStyle w:val="Hyperlink"/>
            <w:noProof/>
          </w:rPr>
          <w:t>3.16.6 fileVersion property</w:t>
        </w:r>
        <w:r w:rsidR="008A226C">
          <w:rPr>
            <w:noProof/>
            <w:webHidden/>
          </w:rPr>
          <w:tab/>
        </w:r>
        <w:r w:rsidR="008A226C">
          <w:rPr>
            <w:noProof/>
            <w:webHidden/>
          </w:rPr>
          <w:fldChar w:fldCharType="begin"/>
        </w:r>
        <w:r w:rsidR="008A226C">
          <w:rPr>
            <w:noProof/>
            <w:webHidden/>
          </w:rPr>
          <w:instrText xml:space="preserve"> PAGEREF _Toc530237230 \h </w:instrText>
        </w:r>
        <w:r w:rsidR="008A226C">
          <w:rPr>
            <w:noProof/>
            <w:webHidden/>
          </w:rPr>
        </w:r>
        <w:r w:rsidR="008A226C">
          <w:rPr>
            <w:noProof/>
            <w:webHidden/>
          </w:rPr>
          <w:fldChar w:fldCharType="separate"/>
        </w:r>
        <w:r w:rsidR="008A226C">
          <w:rPr>
            <w:noProof/>
            <w:webHidden/>
          </w:rPr>
          <w:t>53</w:t>
        </w:r>
        <w:r w:rsidR="008A226C">
          <w:rPr>
            <w:noProof/>
            <w:webHidden/>
          </w:rPr>
          <w:fldChar w:fldCharType="end"/>
        </w:r>
      </w:hyperlink>
    </w:p>
    <w:p w14:paraId="015EC8CE" w14:textId="63E8DDFA"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231" w:history="1">
        <w:r w:rsidR="008A226C" w:rsidRPr="00B735B4">
          <w:rPr>
            <w:rStyle w:val="Hyperlink"/>
            <w:noProof/>
          </w:rPr>
          <w:t>3.16.7 downloadUri property</w:t>
        </w:r>
        <w:r w:rsidR="008A226C">
          <w:rPr>
            <w:noProof/>
            <w:webHidden/>
          </w:rPr>
          <w:tab/>
        </w:r>
        <w:r w:rsidR="008A226C">
          <w:rPr>
            <w:noProof/>
            <w:webHidden/>
          </w:rPr>
          <w:fldChar w:fldCharType="begin"/>
        </w:r>
        <w:r w:rsidR="008A226C">
          <w:rPr>
            <w:noProof/>
            <w:webHidden/>
          </w:rPr>
          <w:instrText xml:space="preserve"> PAGEREF _Toc530237231 \h </w:instrText>
        </w:r>
        <w:r w:rsidR="008A226C">
          <w:rPr>
            <w:noProof/>
            <w:webHidden/>
          </w:rPr>
        </w:r>
        <w:r w:rsidR="008A226C">
          <w:rPr>
            <w:noProof/>
            <w:webHidden/>
          </w:rPr>
          <w:fldChar w:fldCharType="separate"/>
        </w:r>
        <w:r w:rsidR="008A226C">
          <w:rPr>
            <w:noProof/>
            <w:webHidden/>
          </w:rPr>
          <w:t>53</w:t>
        </w:r>
        <w:r w:rsidR="008A226C">
          <w:rPr>
            <w:noProof/>
            <w:webHidden/>
          </w:rPr>
          <w:fldChar w:fldCharType="end"/>
        </w:r>
      </w:hyperlink>
    </w:p>
    <w:p w14:paraId="2C4A4554" w14:textId="21FCF733"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232" w:history="1">
        <w:r w:rsidR="008A226C" w:rsidRPr="00B735B4">
          <w:rPr>
            <w:rStyle w:val="Hyperlink"/>
            <w:noProof/>
          </w:rPr>
          <w:t>3.16.8 language property</w:t>
        </w:r>
        <w:r w:rsidR="008A226C">
          <w:rPr>
            <w:noProof/>
            <w:webHidden/>
          </w:rPr>
          <w:tab/>
        </w:r>
        <w:r w:rsidR="008A226C">
          <w:rPr>
            <w:noProof/>
            <w:webHidden/>
          </w:rPr>
          <w:fldChar w:fldCharType="begin"/>
        </w:r>
        <w:r w:rsidR="008A226C">
          <w:rPr>
            <w:noProof/>
            <w:webHidden/>
          </w:rPr>
          <w:instrText xml:space="preserve"> PAGEREF _Toc530237232 \h </w:instrText>
        </w:r>
        <w:r w:rsidR="008A226C">
          <w:rPr>
            <w:noProof/>
            <w:webHidden/>
          </w:rPr>
        </w:r>
        <w:r w:rsidR="008A226C">
          <w:rPr>
            <w:noProof/>
            <w:webHidden/>
          </w:rPr>
          <w:fldChar w:fldCharType="separate"/>
        </w:r>
        <w:r w:rsidR="008A226C">
          <w:rPr>
            <w:noProof/>
            <w:webHidden/>
          </w:rPr>
          <w:t>53</w:t>
        </w:r>
        <w:r w:rsidR="008A226C">
          <w:rPr>
            <w:noProof/>
            <w:webHidden/>
          </w:rPr>
          <w:fldChar w:fldCharType="end"/>
        </w:r>
      </w:hyperlink>
    </w:p>
    <w:p w14:paraId="38526DBA" w14:textId="34EA8AA2"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233" w:history="1">
        <w:r w:rsidR="008A226C" w:rsidRPr="00B735B4">
          <w:rPr>
            <w:rStyle w:val="Hyperlink"/>
            <w:noProof/>
          </w:rPr>
          <w:t>3.16.9 resourceLocation property</w:t>
        </w:r>
        <w:r w:rsidR="008A226C">
          <w:rPr>
            <w:noProof/>
            <w:webHidden/>
          </w:rPr>
          <w:tab/>
        </w:r>
        <w:r w:rsidR="008A226C">
          <w:rPr>
            <w:noProof/>
            <w:webHidden/>
          </w:rPr>
          <w:fldChar w:fldCharType="begin"/>
        </w:r>
        <w:r w:rsidR="008A226C">
          <w:rPr>
            <w:noProof/>
            <w:webHidden/>
          </w:rPr>
          <w:instrText xml:space="preserve"> PAGEREF _Toc530237233 \h </w:instrText>
        </w:r>
        <w:r w:rsidR="008A226C">
          <w:rPr>
            <w:noProof/>
            <w:webHidden/>
          </w:rPr>
        </w:r>
        <w:r w:rsidR="008A226C">
          <w:rPr>
            <w:noProof/>
            <w:webHidden/>
          </w:rPr>
          <w:fldChar w:fldCharType="separate"/>
        </w:r>
        <w:r w:rsidR="008A226C">
          <w:rPr>
            <w:noProof/>
            <w:webHidden/>
          </w:rPr>
          <w:t>54</w:t>
        </w:r>
        <w:r w:rsidR="008A226C">
          <w:rPr>
            <w:noProof/>
            <w:webHidden/>
          </w:rPr>
          <w:fldChar w:fldCharType="end"/>
        </w:r>
      </w:hyperlink>
    </w:p>
    <w:p w14:paraId="4D483F1D" w14:textId="233FF3F8"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234" w:history="1">
        <w:r w:rsidR="008A226C" w:rsidRPr="00B735B4">
          <w:rPr>
            <w:rStyle w:val="Hyperlink"/>
            <w:noProof/>
          </w:rPr>
          <w:t>3.16.10 sarifLoggerVersion property</w:t>
        </w:r>
        <w:r w:rsidR="008A226C">
          <w:rPr>
            <w:noProof/>
            <w:webHidden/>
          </w:rPr>
          <w:tab/>
        </w:r>
        <w:r w:rsidR="008A226C">
          <w:rPr>
            <w:noProof/>
            <w:webHidden/>
          </w:rPr>
          <w:fldChar w:fldCharType="begin"/>
        </w:r>
        <w:r w:rsidR="008A226C">
          <w:rPr>
            <w:noProof/>
            <w:webHidden/>
          </w:rPr>
          <w:instrText xml:space="preserve"> PAGEREF _Toc530237234 \h </w:instrText>
        </w:r>
        <w:r w:rsidR="008A226C">
          <w:rPr>
            <w:noProof/>
            <w:webHidden/>
          </w:rPr>
        </w:r>
        <w:r w:rsidR="008A226C">
          <w:rPr>
            <w:noProof/>
            <w:webHidden/>
          </w:rPr>
          <w:fldChar w:fldCharType="separate"/>
        </w:r>
        <w:r w:rsidR="008A226C">
          <w:rPr>
            <w:noProof/>
            <w:webHidden/>
          </w:rPr>
          <w:t>54</w:t>
        </w:r>
        <w:r w:rsidR="008A226C">
          <w:rPr>
            <w:noProof/>
            <w:webHidden/>
          </w:rPr>
          <w:fldChar w:fldCharType="end"/>
        </w:r>
      </w:hyperlink>
    </w:p>
    <w:p w14:paraId="67AA2914" w14:textId="6B6CD842" w:rsidR="008A226C" w:rsidRDefault="00E37AEF">
      <w:pPr>
        <w:pStyle w:val="TOC2"/>
        <w:tabs>
          <w:tab w:val="right" w:leader="dot" w:pos="9350"/>
        </w:tabs>
        <w:rPr>
          <w:rFonts w:asciiTheme="minorHAnsi" w:eastAsiaTheme="minorEastAsia" w:hAnsiTheme="minorHAnsi" w:cstheme="minorBidi"/>
          <w:noProof/>
          <w:sz w:val="22"/>
          <w:szCs w:val="22"/>
        </w:rPr>
      </w:pPr>
      <w:hyperlink w:anchor="_Toc530237235" w:history="1">
        <w:r w:rsidR="008A226C" w:rsidRPr="00B735B4">
          <w:rPr>
            <w:rStyle w:val="Hyperlink"/>
            <w:noProof/>
          </w:rPr>
          <w:t>3.17 invocation object</w:t>
        </w:r>
        <w:r w:rsidR="008A226C">
          <w:rPr>
            <w:noProof/>
            <w:webHidden/>
          </w:rPr>
          <w:tab/>
        </w:r>
        <w:r w:rsidR="008A226C">
          <w:rPr>
            <w:noProof/>
            <w:webHidden/>
          </w:rPr>
          <w:fldChar w:fldCharType="begin"/>
        </w:r>
        <w:r w:rsidR="008A226C">
          <w:rPr>
            <w:noProof/>
            <w:webHidden/>
          </w:rPr>
          <w:instrText xml:space="preserve"> PAGEREF _Toc530237235 \h </w:instrText>
        </w:r>
        <w:r w:rsidR="008A226C">
          <w:rPr>
            <w:noProof/>
            <w:webHidden/>
          </w:rPr>
        </w:r>
        <w:r w:rsidR="008A226C">
          <w:rPr>
            <w:noProof/>
            <w:webHidden/>
          </w:rPr>
          <w:fldChar w:fldCharType="separate"/>
        </w:r>
        <w:r w:rsidR="008A226C">
          <w:rPr>
            <w:noProof/>
            <w:webHidden/>
          </w:rPr>
          <w:t>55</w:t>
        </w:r>
        <w:r w:rsidR="008A226C">
          <w:rPr>
            <w:noProof/>
            <w:webHidden/>
          </w:rPr>
          <w:fldChar w:fldCharType="end"/>
        </w:r>
      </w:hyperlink>
    </w:p>
    <w:p w14:paraId="05F6D38A" w14:textId="015B509B"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236" w:history="1">
        <w:r w:rsidR="008A226C" w:rsidRPr="00B735B4">
          <w:rPr>
            <w:rStyle w:val="Hyperlink"/>
            <w:noProof/>
          </w:rPr>
          <w:t>3.17.1 General</w:t>
        </w:r>
        <w:r w:rsidR="008A226C">
          <w:rPr>
            <w:noProof/>
            <w:webHidden/>
          </w:rPr>
          <w:tab/>
        </w:r>
        <w:r w:rsidR="008A226C">
          <w:rPr>
            <w:noProof/>
            <w:webHidden/>
          </w:rPr>
          <w:fldChar w:fldCharType="begin"/>
        </w:r>
        <w:r w:rsidR="008A226C">
          <w:rPr>
            <w:noProof/>
            <w:webHidden/>
          </w:rPr>
          <w:instrText xml:space="preserve"> PAGEREF _Toc530237236 \h </w:instrText>
        </w:r>
        <w:r w:rsidR="008A226C">
          <w:rPr>
            <w:noProof/>
            <w:webHidden/>
          </w:rPr>
        </w:r>
        <w:r w:rsidR="008A226C">
          <w:rPr>
            <w:noProof/>
            <w:webHidden/>
          </w:rPr>
          <w:fldChar w:fldCharType="separate"/>
        </w:r>
        <w:r w:rsidR="008A226C">
          <w:rPr>
            <w:noProof/>
            <w:webHidden/>
          </w:rPr>
          <w:t>55</w:t>
        </w:r>
        <w:r w:rsidR="008A226C">
          <w:rPr>
            <w:noProof/>
            <w:webHidden/>
          </w:rPr>
          <w:fldChar w:fldCharType="end"/>
        </w:r>
      </w:hyperlink>
    </w:p>
    <w:p w14:paraId="691DFE7E" w14:textId="5B70E284"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237" w:history="1">
        <w:r w:rsidR="008A226C" w:rsidRPr="00B735B4">
          <w:rPr>
            <w:rStyle w:val="Hyperlink"/>
            <w:noProof/>
          </w:rPr>
          <w:t>3.17.2 commandLine property</w:t>
        </w:r>
        <w:r w:rsidR="008A226C">
          <w:rPr>
            <w:noProof/>
            <w:webHidden/>
          </w:rPr>
          <w:tab/>
        </w:r>
        <w:r w:rsidR="008A226C">
          <w:rPr>
            <w:noProof/>
            <w:webHidden/>
          </w:rPr>
          <w:fldChar w:fldCharType="begin"/>
        </w:r>
        <w:r w:rsidR="008A226C">
          <w:rPr>
            <w:noProof/>
            <w:webHidden/>
          </w:rPr>
          <w:instrText xml:space="preserve"> PAGEREF _Toc530237237 \h </w:instrText>
        </w:r>
        <w:r w:rsidR="008A226C">
          <w:rPr>
            <w:noProof/>
            <w:webHidden/>
          </w:rPr>
        </w:r>
        <w:r w:rsidR="008A226C">
          <w:rPr>
            <w:noProof/>
            <w:webHidden/>
          </w:rPr>
          <w:fldChar w:fldCharType="separate"/>
        </w:r>
        <w:r w:rsidR="008A226C">
          <w:rPr>
            <w:noProof/>
            <w:webHidden/>
          </w:rPr>
          <w:t>55</w:t>
        </w:r>
        <w:r w:rsidR="008A226C">
          <w:rPr>
            <w:noProof/>
            <w:webHidden/>
          </w:rPr>
          <w:fldChar w:fldCharType="end"/>
        </w:r>
      </w:hyperlink>
    </w:p>
    <w:p w14:paraId="3EB90BCE" w14:textId="6E3434FC"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238" w:history="1">
        <w:r w:rsidR="008A226C" w:rsidRPr="00B735B4">
          <w:rPr>
            <w:rStyle w:val="Hyperlink"/>
            <w:noProof/>
          </w:rPr>
          <w:t>3.17.3 arguments property</w:t>
        </w:r>
        <w:r w:rsidR="008A226C">
          <w:rPr>
            <w:noProof/>
            <w:webHidden/>
          </w:rPr>
          <w:tab/>
        </w:r>
        <w:r w:rsidR="008A226C">
          <w:rPr>
            <w:noProof/>
            <w:webHidden/>
          </w:rPr>
          <w:fldChar w:fldCharType="begin"/>
        </w:r>
        <w:r w:rsidR="008A226C">
          <w:rPr>
            <w:noProof/>
            <w:webHidden/>
          </w:rPr>
          <w:instrText xml:space="preserve"> PAGEREF _Toc530237238 \h </w:instrText>
        </w:r>
        <w:r w:rsidR="008A226C">
          <w:rPr>
            <w:noProof/>
            <w:webHidden/>
          </w:rPr>
        </w:r>
        <w:r w:rsidR="008A226C">
          <w:rPr>
            <w:noProof/>
            <w:webHidden/>
          </w:rPr>
          <w:fldChar w:fldCharType="separate"/>
        </w:r>
        <w:r w:rsidR="008A226C">
          <w:rPr>
            <w:noProof/>
            <w:webHidden/>
          </w:rPr>
          <w:t>55</w:t>
        </w:r>
        <w:r w:rsidR="008A226C">
          <w:rPr>
            <w:noProof/>
            <w:webHidden/>
          </w:rPr>
          <w:fldChar w:fldCharType="end"/>
        </w:r>
      </w:hyperlink>
    </w:p>
    <w:p w14:paraId="5C06A41E" w14:textId="4891E14D"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239" w:history="1">
        <w:r w:rsidR="008A226C" w:rsidRPr="00B735B4">
          <w:rPr>
            <w:rStyle w:val="Hyperlink"/>
            <w:noProof/>
          </w:rPr>
          <w:t>3.17.4 responseFiles property</w:t>
        </w:r>
        <w:r w:rsidR="008A226C">
          <w:rPr>
            <w:noProof/>
            <w:webHidden/>
          </w:rPr>
          <w:tab/>
        </w:r>
        <w:r w:rsidR="008A226C">
          <w:rPr>
            <w:noProof/>
            <w:webHidden/>
          </w:rPr>
          <w:fldChar w:fldCharType="begin"/>
        </w:r>
        <w:r w:rsidR="008A226C">
          <w:rPr>
            <w:noProof/>
            <w:webHidden/>
          </w:rPr>
          <w:instrText xml:space="preserve"> PAGEREF _Toc530237239 \h </w:instrText>
        </w:r>
        <w:r w:rsidR="008A226C">
          <w:rPr>
            <w:noProof/>
            <w:webHidden/>
          </w:rPr>
        </w:r>
        <w:r w:rsidR="008A226C">
          <w:rPr>
            <w:noProof/>
            <w:webHidden/>
          </w:rPr>
          <w:fldChar w:fldCharType="separate"/>
        </w:r>
        <w:r w:rsidR="008A226C">
          <w:rPr>
            <w:noProof/>
            <w:webHidden/>
          </w:rPr>
          <w:t>56</w:t>
        </w:r>
        <w:r w:rsidR="008A226C">
          <w:rPr>
            <w:noProof/>
            <w:webHidden/>
          </w:rPr>
          <w:fldChar w:fldCharType="end"/>
        </w:r>
      </w:hyperlink>
    </w:p>
    <w:p w14:paraId="05D2FB47" w14:textId="34409BE4"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240" w:history="1">
        <w:r w:rsidR="008A226C" w:rsidRPr="00B735B4">
          <w:rPr>
            <w:rStyle w:val="Hyperlink"/>
            <w:noProof/>
          </w:rPr>
          <w:t>3.17.5 attachments property</w:t>
        </w:r>
        <w:r w:rsidR="008A226C">
          <w:rPr>
            <w:noProof/>
            <w:webHidden/>
          </w:rPr>
          <w:tab/>
        </w:r>
        <w:r w:rsidR="008A226C">
          <w:rPr>
            <w:noProof/>
            <w:webHidden/>
          </w:rPr>
          <w:fldChar w:fldCharType="begin"/>
        </w:r>
        <w:r w:rsidR="008A226C">
          <w:rPr>
            <w:noProof/>
            <w:webHidden/>
          </w:rPr>
          <w:instrText xml:space="preserve"> PAGEREF _Toc530237240 \h </w:instrText>
        </w:r>
        <w:r w:rsidR="008A226C">
          <w:rPr>
            <w:noProof/>
            <w:webHidden/>
          </w:rPr>
        </w:r>
        <w:r w:rsidR="008A226C">
          <w:rPr>
            <w:noProof/>
            <w:webHidden/>
          </w:rPr>
          <w:fldChar w:fldCharType="separate"/>
        </w:r>
        <w:r w:rsidR="008A226C">
          <w:rPr>
            <w:noProof/>
            <w:webHidden/>
          </w:rPr>
          <w:t>56</w:t>
        </w:r>
        <w:r w:rsidR="008A226C">
          <w:rPr>
            <w:noProof/>
            <w:webHidden/>
          </w:rPr>
          <w:fldChar w:fldCharType="end"/>
        </w:r>
      </w:hyperlink>
    </w:p>
    <w:p w14:paraId="09FE873F" w14:textId="7BCED3BE"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241" w:history="1">
        <w:r w:rsidR="008A226C" w:rsidRPr="00B735B4">
          <w:rPr>
            <w:rStyle w:val="Hyperlink"/>
            <w:noProof/>
          </w:rPr>
          <w:t>3.17.6 startTimeUtc property</w:t>
        </w:r>
        <w:r w:rsidR="008A226C">
          <w:rPr>
            <w:noProof/>
            <w:webHidden/>
          </w:rPr>
          <w:tab/>
        </w:r>
        <w:r w:rsidR="008A226C">
          <w:rPr>
            <w:noProof/>
            <w:webHidden/>
          </w:rPr>
          <w:fldChar w:fldCharType="begin"/>
        </w:r>
        <w:r w:rsidR="008A226C">
          <w:rPr>
            <w:noProof/>
            <w:webHidden/>
          </w:rPr>
          <w:instrText xml:space="preserve"> PAGEREF _Toc530237241 \h </w:instrText>
        </w:r>
        <w:r w:rsidR="008A226C">
          <w:rPr>
            <w:noProof/>
            <w:webHidden/>
          </w:rPr>
        </w:r>
        <w:r w:rsidR="008A226C">
          <w:rPr>
            <w:noProof/>
            <w:webHidden/>
          </w:rPr>
          <w:fldChar w:fldCharType="separate"/>
        </w:r>
        <w:r w:rsidR="008A226C">
          <w:rPr>
            <w:noProof/>
            <w:webHidden/>
          </w:rPr>
          <w:t>56</w:t>
        </w:r>
        <w:r w:rsidR="008A226C">
          <w:rPr>
            <w:noProof/>
            <w:webHidden/>
          </w:rPr>
          <w:fldChar w:fldCharType="end"/>
        </w:r>
      </w:hyperlink>
    </w:p>
    <w:p w14:paraId="04973510" w14:textId="05DDB22F"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242" w:history="1">
        <w:r w:rsidR="008A226C" w:rsidRPr="00B735B4">
          <w:rPr>
            <w:rStyle w:val="Hyperlink"/>
            <w:noProof/>
          </w:rPr>
          <w:t>3.17.7 endTimeUtc property</w:t>
        </w:r>
        <w:r w:rsidR="008A226C">
          <w:rPr>
            <w:noProof/>
            <w:webHidden/>
          </w:rPr>
          <w:tab/>
        </w:r>
        <w:r w:rsidR="008A226C">
          <w:rPr>
            <w:noProof/>
            <w:webHidden/>
          </w:rPr>
          <w:fldChar w:fldCharType="begin"/>
        </w:r>
        <w:r w:rsidR="008A226C">
          <w:rPr>
            <w:noProof/>
            <w:webHidden/>
          </w:rPr>
          <w:instrText xml:space="preserve"> PAGEREF _Toc530237242 \h </w:instrText>
        </w:r>
        <w:r w:rsidR="008A226C">
          <w:rPr>
            <w:noProof/>
            <w:webHidden/>
          </w:rPr>
        </w:r>
        <w:r w:rsidR="008A226C">
          <w:rPr>
            <w:noProof/>
            <w:webHidden/>
          </w:rPr>
          <w:fldChar w:fldCharType="separate"/>
        </w:r>
        <w:r w:rsidR="008A226C">
          <w:rPr>
            <w:noProof/>
            <w:webHidden/>
          </w:rPr>
          <w:t>56</w:t>
        </w:r>
        <w:r w:rsidR="008A226C">
          <w:rPr>
            <w:noProof/>
            <w:webHidden/>
          </w:rPr>
          <w:fldChar w:fldCharType="end"/>
        </w:r>
      </w:hyperlink>
    </w:p>
    <w:p w14:paraId="37DB4AA1" w14:textId="27316857"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243" w:history="1">
        <w:r w:rsidR="008A226C" w:rsidRPr="00B735B4">
          <w:rPr>
            <w:rStyle w:val="Hyperlink"/>
            <w:noProof/>
          </w:rPr>
          <w:t>3.17.8 exitCode property</w:t>
        </w:r>
        <w:r w:rsidR="008A226C">
          <w:rPr>
            <w:noProof/>
            <w:webHidden/>
          </w:rPr>
          <w:tab/>
        </w:r>
        <w:r w:rsidR="008A226C">
          <w:rPr>
            <w:noProof/>
            <w:webHidden/>
          </w:rPr>
          <w:fldChar w:fldCharType="begin"/>
        </w:r>
        <w:r w:rsidR="008A226C">
          <w:rPr>
            <w:noProof/>
            <w:webHidden/>
          </w:rPr>
          <w:instrText xml:space="preserve"> PAGEREF _Toc530237243 \h </w:instrText>
        </w:r>
        <w:r w:rsidR="008A226C">
          <w:rPr>
            <w:noProof/>
            <w:webHidden/>
          </w:rPr>
        </w:r>
        <w:r w:rsidR="008A226C">
          <w:rPr>
            <w:noProof/>
            <w:webHidden/>
          </w:rPr>
          <w:fldChar w:fldCharType="separate"/>
        </w:r>
        <w:r w:rsidR="008A226C">
          <w:rPr>
            <w:noProof/>
            <w:webHidden/>
          </w:rPr>
          <w:t>56</w:t>
        </w:r>
        <w:r w:rsidR="008A226C">
          <w:rPr>
            <w:noProof/>
            <w:webHidden/>
          </w:rPr>
          <w:fldChar w:fldCharType="end"/>
        </w:r>
      </w:hyperlink>
    </w:p>
    <w:p w14:paraId="72CAD595" w14:textId="5AC4F26E"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244" w:history="1">
        <w:r w:rsidR="008A226C" w:rsidRPr="00B735B4">
          <w:rPr>
            <w:rStyle w:val="Hyperlink"/>
            <w:noProof/>
          </w:rPr>
          <w:t>3.17.9 exitCodeDescription property</w:t>
        </w:r>
        <w:r w:rsidR="008A226C">
          <w:rPr>
            <w:noProof/>
            <w:webHidden/>
          </w:rPr>
          <w:tab/>
        </w:r>
        <w:r w:rsidR="008A226C">
          <w:rPr>
            <w:noProof/>
            <w:webHidden/>
          </w:rPr>
          <w:fldChar w:fldCharType="begin"/>
        </w:r>
        <w:r w:rsidR="008A226C">
          <w:rPr>
            <w:noProof/>
            <w:webHidden/>
          </w:rPr>
          <w:instrText xml:space="preserve"> PAGEREF _Toc530237244 \h </w:instrText>
        </w:r>
        <w:r w:rsidR="008A226C">
          <w:rPr>
            <w:noProof/>
            <w:webHidden/>
          </w:rPr>
        </w:r>
        <w:r w:rsidR="008A226C">
          <w:rPr>
            <w:noProof/>
            <w:webHidden/>
          </w:rPr>
          <w:fldChar w:fldCharType="separate"/>
        </w:r>
        <w:r w:rsidR="008A226C">
          <w:rPr>
            <w:noProof/>
            <w:webHidden/>
          </w:rPr>
          <w:t>57</w:t>
        </w:r>
        <w:r w:rsidR="008A226C">
          <w:rPr>
            <w:noProof/>
            <w:webHidden/>
          </w:rPr>
          <w:fldChar w:fldCharType="end"/>
        </w:r>
      </w:hyperlink>
    </w:p>
    <w:p w14:paraId="6A709FD3" w14:textId="7008A439"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245" w:history="1">
        <w:r w:rsidR="008A226C" w:rsidRPr="00B735B4">
          <w:rPr>
            <w:rStyle w:val="Hyperlink"/>
            <w:noProof/>
          </w:rPr>
          <w:t>3.17.10 exitSignalName property</w:t>
        </w:r>
        <w:r w:rsidR="008A226C">
          <w:rPr>
            <w:noProof/>
            <w:webHidden/>
          </w:rPr>
          <w:tab/>
        </w:r>
        <w:r w:rsidR="008A226C">
          <w:rPr>
            <w:noProof/>
            <w:webHidden/>
          </w:rPr>
          <w:fldChar w:fldCharType="begin"/>
        </w:r>
        <w:r w:rsidR="008A226C">
          <w:rPr>
            <w:noProof/>
            <w:webHidden/>
          </w:rPr>
          <w:instrText xml:space="preserve"> PAGEREF _Toc530237245 \h </w:instrText>
        </w:r>
        <w:r w:rsidR="008A226C">
          <w:rPr>
            <w:noProof/>
            <w:webHidden/>
          </w:rPr>
        </w:r>
        <w:r w:rsidR="008A226C">
          <w:rPr>
            <w:noProof/>
            <w:webHidden/>
          </w:rPr>
          <w:fldChar w:fldCharType="separate"/>
        </w:r>
        <w:r w:rsidR="008A226C">
          <w:rPr>
            <w:noProof/>
            <w:webHidden/>
          </w:rPr>
          <w:t>57</w:t>
        </w:r>
        <w:r w:rsidR="008A226C">
          <w:rPr>
            <w:noProof/>
            <w:webHidden/>
          </w:rPr>
          <w:fldChar w:fldCharType="end"/>
        </w:r>
      </w:hyperlink>
    </w:p>
    <w:p w14:paraId="7DB054AA" w14:textId="506E2778"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246" w:history="1">
        <w:r w:rsidR="008A226C" w:rsidRPr="00B735B4">
          <w:rPr>
            <w:rStyle w:val="Hyperlink"/>
            <w:noProof/>
          </w:rPr>
          <w:t>3.17.11 exitSignalNumber property</w:t>
        </w:r>
        <w:r w:rsidR="008A226C">
          <w:rPr>
            <w:noProof/>
            <w:webHidden/>
          </w:rPr>
          <w:tab/>
        </w:r>
        <w:r w:rsidR="008A226C">
          <w:rPr>
            <w:noProof/>
            <w:webHidden/>
          </w:rPr>
          <w:fldChar w:fldCharType="begin"/>
        </w:r>
        <w:r w:rsidR="008A226C">
          <w:rPr>
            <w:noProof/>
            <w:webHidden/>
          </w:rPr>
          <w:instrText xml:space="preserve"> PAGEREF _Toc530237246 \h </w:instrText>
        </w:r>
        <w:r w:rsidR="008A226C">
          <w:rPr>
            <w:noProof/>
            <w:webHidden/>
          </w:rPr>
        </w:r>
        <w:r w:rsidR="008A226C">
          <w:rPr>
            <w:noProof/>
            <w:webHidden/>
          </w:rPr>
          <w:fldChar w:fldCharType="separate"/>
        </w:r>
        <w:r w:rsidR="008A226C">
          <w:rPr>
            <w:noProof/>
            <w:webHidden/>
          </w:rPr>
          <w:t>57</w:t>
        </w:r>
        <w:r w:rsidR="008A226C">
          <w:rPr>
            <w:noProof/>
            <w:webHidden/>
          </w:rPr>
          <w:fldChar w:fldCharType="end"/>
        </w:r>
      </w:hyperlink>
    </w:p>
    <w:p w14:paraId="70ACF6FD" w14:textId="7921BFC0"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247" w:history="1">
        <w:r w:rsidR="008A226C" w:rsidRPr="00B735B4">
          <w:rPr>
            <w:rStyle w:val="Hyperlink"/>
            <w:noProof/>
          </w:rPr>
          <w:t>3.17.12 processStartFailureMessage property</w:t>
        </w:r>
        <w:r w:rsidR="008A226C">
          <w:rPr>
            <w:noProof/>
            <w:webHidden/>
          </w:rPr>
          <w:tab/>
        </w:r>
        <w:r w:rsidR="008A226C">
          <w:rPr>
            <w:noProof/>
            <w:webHidden/>
          </w:rPr>
          <w:fldChar w:fldCharType="begin"/>
        </w:r>
        <w:r w:rsidR="008A226C">
          <w:rPr>
            <w:noProof/>
            <w:webHidden/>
          </w:rPr>
          <w:instrText xml:space="preserve"> PAGEREF _Toc530237247 \h </w:instrText>
        </w:r>
        <w:r w:rsidR="008A226C">
          <w:rPr>
            <w:noProof/>
            <w:webHidden/>
          </w:rPr>
        </w:r>
        <w:r w:rsidR="008A226C">
          <w:rPr>
            <w:noProof/>
            <w:webHidden/>
          </w:rPr>
          <w:fldChar w:fldCharType="separate"/>
        </w:r>
        <w:r w:rsidR="008A226C">
          <w:rPr>
            <w:noProof/>
            <w:webHidden/>
          </w:rPr>
          <w:t>57</w:t>
        </w:r>
        <w:r w:rsidR="008A226C">
          <w:rPr>
            <w:noProof/>
            <w:webHidden/>
          </w:rPr>
          <w:fldChar w:fldCharType="end"/>
        </w:r>
      </w:hyperlink>
    </w:p>
    <w:p w14:paraId="368C4438" w14:textId="4B352FDF"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248" w:history="1">
        <w:r w:rsidR="008A226C" w:rsidRPr="00B735B4">
          <w:rPr>
            <w:rStyle w:val="Hyperlink"/>
            <w:noProof/>
          </w:rPr>
          <w:t>3.17.13 toolExecutionSuccessful property</w:t>
        </w:r>
        <w:r w:rsidR="008A226C">
          <w:rPr>
            <w:noProof/>
            <w:webHidden/>
          </w:rPr>
          <w:tab/>
        </w:r>
        <w:r w:rsidR="008A226C">
          <w:rPr>
            <w:noProof/>
            <w:webHidden/>
          </w:rPr>
          <w:fldChar w:fldCharType="begin"/>
        </w:r>
        <w:r w:rsidR="008A226C">
          <w:rPr>
            <w:noProof/>
            <w:webHidden/>
          </w:rPr>
          <w:instrText xml:space="preserve"> PAGEREF _Toc530237248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3E21D902" w14:textId="607A7CDC"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249" w:history="1">
        <w:r w:rsidR="008A226C" w:rsidRPr="00B735B4">
          <w:rPr>
            <w:rStyle w:val="Hyperlink"/>
            <w:noProof/>
          </w:rPr>
          <w:t>3.17.14 machine property</w:t>
        </w:r>
        <w:r w:rsidR="008A226C">
          <w:rPr>
            <w:noProof/>
            <w:webHidden/>
          </w:rPr>
          <w:tab/>
        </w:r>
        <w:r w:rsidR="008A226C">
          <w:rPr>
            <w:noProof/>
            <w:webHidden/>
          </w:rPr>
          <w:fldChar w:fldCharType="begin"/>
        </w:r>
        <w:r w:rsidR="008A226C">
          <w:rPr>
            <w:noProof/>
            <w:webHidden/>
          </w:rPr>
          <w:instrText xml:space="preserve"> PAGEREF _Toc530237249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338EF233" w14:textId="148832EC"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250" w:history="1">
        <w:r w:rsidR="008A226C" w:rsidRPr="00B735B4">
          <w:rPr>
            <w:rStyle w:val="Hyperlink"/>
            <w:noProof/>
          </w:rPr>
          <w:t>3.17.15 account property</w:t>
        </w:r>
        <w:r w:rsidR="008A226C">
          <w:rPr>
            <w:noProof/>
            <w:webHidden/>
          </w:rPr>
          <w:tab/>
        </w:r>
        <w:r w:rsidR="008A226C">
          <w:rPr>
            <w:noProof/>
            <w:webHidden/>
          </w:rPr>
          <w:fldChar w:fldCharType="begin"/>
        </w:r>
        <w:r w:rsidR="008A226C">
          <w:rPr>
            <w:noProof/>
            <w:webHidden/>
          </w:rPr>
          <w:instrText xml:space="preserve"> PAGEREF _Toc530237250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0DEE6B84" w14:textId="064D6FBE"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251" w:history="1">
        <w:r w:rsidR="008A226C" w:rsidRPr="00B735B4">
          <w:rPr>
            <w:rStyle w:val="Hyperlink"/>
            <w:noProof/>
          </w:rPr>
          <w:t>3.17.16 processId property</w:t>
        </w:r>
        <w:r w:rsidR="008A226C">
          <w:rPr>
            <w:noProof/>
            <w:webHidden/>
          </w:rPr>
          <w:tab/>
        </w:r>
        <w:r w:rsidR="008A226C">
          <w:rPr>
            <w:noProof/>
            <w:webHidden/>
          </w:rPr>
          <w:fldChar w:fldCharType="begin"/>
        </w:r>
        <w:r w:rsidR="008A226C">
          <w:rPr>
            <w:noProof/>
            <w:webHidden/>
          </w:rPr>
          <w:instrText xml:space="preserve"> PAGEREF _Toc530237251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0E9F6A64" w14:textId="6F537147"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252" w:history="1">
        <w:r w:rsidR="008A226C" w:rsidRPr="00B735B4">
          <w:rPr>
            <w:rStyle w:val="Hyperlink"/>
            <w:noProof/>
          </w:rPr>
          <w:t>3.17.17 executableLocation property</w:t>
        </w:r>
        <w:r w:rsidR="008A226C">
          <w:rPr>
            <w:noProof/>
            <w:webHidden/>
          </w:rPr>
          <w:tab/>
        </w:r>
        <w:r w:rsidR="008A226C">
          <w:rPr>
            <w:noProof/>
            <w:webHidden/>
          </w:rPr>
          <w:fldChar w:fldCharType="begin"/>
        </w:r>
        <w:r w:rsidR="008A226C">
          <w:rPr>
            <w:noProof/>
            <w:webHidden/>
          </w:rPr>
          <w:instrText xml:space="preserve"> PAGEREF _Toc530237252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14C14417" w14:textId="3218A7D6"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253" w:history="1">
        <w:r w:rsidR="008A226C" w:rsidRPr="00B735B4">
          <w:rPr>
            <w:rStyle w:val="Hyperlink"/>
            <w:noProof/>
          </w:rPr>
          <w:t>3.17.18 workingDirectory property</w:t>
        </w:r>
        <w:r w:rsidR="008A226C">
          <w:rPr>
            <w:noProof/>
            <w:webHidden/>
          </w:rPr>
          <w:tab/>
        </w:r>
        <w:r w:rsidR="008A226C">
          <w:rPr>
            <w:noProof/>
            <w:webHidden/>
          </w:rPr>
          <w:fldChar w:fldCharType="begin"/>
        </w:r>
        <w:r w:rsidR="008A226C">
          <w:rPr>
            <w:noProof/>
            <w:webHidden/>
          </w:rPr>
          <w:instrText xml:space="preserve"> PAGEREF _Toc530237253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555DDDF4" w14:textId="23E93947"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254" w:history="1">
        <w:r w:rsidR="008A226C" w:rsidRPr="00B735B4">
          <w:rPr>
            <w:rStyle w:val="Hyperlink"/>
            <w:noProof/>
          </w:rPr>
          <w:t>3.17.19 environmentVariables property</w:t>
        </w:r>
        <w:r w:rsidR="008A226C">
          <w:rPr>
            <w:noProof/>
            <w:webHidden/>
          </w:rPr>
          <w:tab/>
        </w:r>
        <w:r w:rsidR="008A226C">
          <w:rPr>
            <w:noProof/>
            <w:webHidden/>
          </w:rPr>
          <w:fldChar w:fldCharType="begin"/>
        </w:r>
        <w:r w:rsidR="008A226C">
          <w:rPr>
            <w:noProof/>
            <w:webHidden/>
          </w:rPr>
          <w:instrText xml:space="preserve"> PAGEREF _Toc530237254 \h </w:instrText>
        </w:r>
        <w:r w:rsidR="008A226C">
          <w:rPr>
            <w:noProof/>
            <w:webHidden/>
          </w:rPr>
        </w:r>
        <w:r w:rsidR="008A226C">
          <w:rPr>
            <w:noProof/>
            <w:webHidden/>
          </w:rPr>
          <w:fldChar w:fldCharType="separate"/>
        </w:r>
        <w:r w:rsidR="008A226C">
          <w:rPr>
            <w:noProof/>
            <w:webHidden/>
          </w:rPr>
          <w:t>59</w:t>
        </w:r>
        <w:r w:rsidR="008A226C">
          <w:rPr>
            <w:noProof/>
            <w:webHidden/>
          </w:rPr>
          <w:fldChar w:fldCharType="end"/>
        </w:r>
      </w:hyperlink>
    </w:p>
    <w:p w14:paraId="0D18AAF1" w14:textId="74785794"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255" w:history="1">
        <w:r w:rsidR="008A226C" w:rsidRPr="00B735B4">
          <w:rPr>
            <w:rStyle w:val="Hyperlink"/>
            <w:noProof/>
          </w:rPr>
          <w:t>3.17.20 toolNotifications property</w:t>
        </w:r>
        <w:r w:rsidR="008A226C">
          <w:rPr>
            <w:noProof/>
            <w:webHidden/>
          </w:rPr>
          <w:tab/>
        </w:r>
        <w:r w:rsidR="008A226C">
          <w:rPr>
            <w:noProof/>
            <w:webHidden/>
          </w:rPr>
          <w:fldChar w:fldCharType="begin"/>
        </w:r>
        <w:r w:rsidR="008A226C">
          <w:rPr>
            <w:noProof/>
            <w:webHidden/>
          </w:rPr>
          <w:instrText xml:space="preserve"> PAGEREF _Toc530237255 \h </w:instrText>
        </w:r>
        <w:r w:rsidR="008A226C">
          <w:rPr>
            <w:noProof/>
            <w:webHidden/>
          </w:rPr>
        </w:r>
        <w:r w:rsidR="008A226C">
          <w:rPr>
            <w:noProof/>
            <w:webHidden/>
          </w:rPr>
          <w:fldChar w:fldCharType="separate"/>
        </w:r>
        <w:r w:rsidR="008A226C">
          <w:rPr>
            <w:noProof/>
            <w:webHidden/>
          </w:rPr>
          <w:t>59</w:t>
        </w:r>
        <w:r w:rsidR="008A226C">
          <w:rPr>
            <w:noProof/>
            <w:webHidden/>
          </w:rPr>
          <w:fldChar w:fldCharType="end"/>
        </w:r>
      </w:hyperlink>
    </w:p>
    <w:p w14:paraId="0662961A" w14:textId="7CBC07B3"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256" w:history="1">
        <w:r w:rsidR="008A226C" w:rsidRPr="00B735B4">
          <w:rPr>
            <w:rStyle w:val="Hyperlink"/>
            <w:noProof/>
          </w:rPr>
          <w:t>3.17.21 configurationNotifications property</w:t>
        </w:r>
        <w:r w:rsidR="008A226C">
          <w:rPr>
            <w:noProof/>
            <w:webHidden/>
          </w:rPr>
          <w:tab/>
        </w:r>
        <w:r w:rsidR="008A226C">
          <w:rPr>
            <w:noProof/>
            <w:webHidden/>
          </w:rPr>
          <w:fldChar w:fldCharType="begin"/>
        </w:r>
        <w:r w:rsidR="008A226C">
          <w:rPr>
            <w:noProof/>
            <w:webHidden/>
          </w:rPr>
          <w:instrText xml:space="preserve"> PAGEREF _Toc530237256 \h </w:instrText>
        </w:r>
        <w:r w:rsidR="008A226C">
          <w:rPr>
            <w:noProof/>
            <w:webHidden/>
          </w:rPr>
        </w:r>
        <w:r w:rsidR="008A226C">
          <w:rPr>
            <w:noProof/>
            <w:webHidden/>
          </w:rPr>
          <w:fldChar w:fldCharType="separate"/>
        </w:r>
        <w:r w:rsidR="008A226C">
          <w:rPr>
            <w:noProof/>
            <w:webHidden/>
          </w:rPr>
          <w:t>59</w:t>
        </w:r>
        <w:r w:rsidR="008A226C">
          <w:rPr>
            <w:noProof/>
            <w:webHidden/>
          </w:rPr>
          <w:fldChar w:fldCharType="end"/>
        </w:r>
      </w:hyperlink>
    </w:p>
    <w:p w14:paraId="0F251FEA" w14:textId="2CE34915"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257" w:history="1">
        <w:r w:rsidR="008A226C" w:rsidRPr="00B735B4">
          <w:rPr>
            <w:rStyle w:val="Hyperlink"/>
            <w:noProof/>
          </w:rPr>
          <w:t>3.17.22 stdin, stdout, stderr, and stdoutStderr properties</w:t>
        </w:r>
        <w:r w:rsidR="008A226C">
          <w:rPr>
            <w:noProof/>
            <w:webHidden/>
          </w:rPr>
          <w:tab/>
        </w:r>
        <w:r w:rsidR="008A226C">
          <w:rPr>
            <w:noProof/>
            <w:webHidden/>
          </w:rPr>
          <w:fldChar w:fldCharType="begin"/>
        </w:r>
        <w:r w:rsidR="008A226C">
          <w:rPr>
            <w:noProof/>
            <w:webHidden/>
          </w:rPr>
          <w:instrText xml:space="preserve"> PAGEREF _Toc530237257 \h </w:instrText>
        </w:r>
        <w:r w:rsidR="008A226C">
          <w:rPr>
            <w:noProof/>
            <w:webHidden/>
          </w:rPr>
        </w:r>
        <w:r w:rsidR="008A226C">
          <w:rPr>
            <w:noProof/>
            <w:webHidden/>
          </w:rPr>
          <w:fldChar w:fldCharType="separate"/>
        </w:r>
        <w:r w:rsidR="008A226C">
          <w:rPr>
            <w:noProof/>
            <w:webHidden/>
          </w:rPr>
          <w:t>60</w:t>
        </w:r>
        <w:r w:rsidR="008A226C">
          <w:rPr>
            <w:noProof/>
            <w:webHidden/>
          </w:rPr>
          <w:fldChar w:fldCharType="end"/>
        </w:r>
      </w:hyperlink>
    </w:p>
    <w:p w14:paraId="1E461DE4" w14:textId="5087FD7A" w:rsidR="008A226C" w:rsidRDefault="00E37AEF">
      <w:pPr>
        <w:pStyle w:val="TOC2"/>
        <w:tabs>
          <w:tab w:val="right" w:leader="dot" w:pos="9350"/>
        </w:tabs>
        <w:rPr>
          <w:rFonts w:asciiTheme="minorHAnsi" w:eastAsiaTheme="minorEastAsia" w:hAnsiTheme="minorHAnsi" w:cstheme="minorBidi"/>
          <w:noProof/>
          <w:sz w:val="22"/>
          <w:szCs w:val="22"/>
        </w:rPr>
      </w:pPr>
      <w:hyperlink w:anchor="_Toc530237258" w:history="1">
        <w:r w:rsidR="008A226C" w:rsidRPr="00B735B4">
          <w:rPr>
            <w:rStyle w:val="Hyperlink"/>
            <w:noProof/>
          </w:rPr>
          <w:t>3.18 attachment object</w:t>
        </w:r>
        <w:r w:rsidR="008A226C">
          <w:rPr>
            <w:noProof/>
            <w:webHidden/>
          </w:rPr>
          <w:tab/>
        </w:r>
        <w:r w:rsidR="008A226C">
          <w:rPr>
            <w:noProof/>
            <w:webHidden/>
          </w:rPr>
          <w:fldChar w:fldCharType="begin"/>
        </w:r>
        <w:r w:rsidR="008A226C">
          <w:rPr>
            <w:noProof/>
            <w:webHidden/>
          </w:rPr>
          <w:instrText xml:space="preserve"> PAGEREF _Toc530237258 \h </w:instrText>
        </w:r>
        <w:r w:rsidR="008A226C">
          <w:rPr>
            <w:noProof/>
            <w:webHidden/>
          </w:rPr>
        </w:r>
        <w:r w:rsidR="008A226C">
          <w:rPr>
            <w:noProof/>
            <w:webHidden/>
          </w:rPr>
          <w:fldChar w:fldCharType="separate"/>
        </w:r>
        <w:r w:rsidR="008A226C">
          <w:rPr>
            <w:noProof/>
            <w:webHidden/>
          </w:rPr>
          <w:t>61</w:t>
        </w:r>
        <w:r w:rsidR="008A226C">
          <w:rPr>
            <w:noProof/>
            <w:webHidden/>
          </w:rPr>
          <w:fldChar w:fldCharType="end"/>
        </w:r>
      </w:hyperlink>
    </w:p>
    <w:p w14:paraId="02F56B0E" w14:textId="67A3BA8C"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259" w:history="1">
        <w:r w:rsidR="008A226C" w:rsidRPr="00B735B4">
          <w:rPr>
            <w:rStyle w:val="Hyperlink"/>
            <w:noProof/>
          </w:rPr>
          <w:t>3.18.1 General</w:t>
        </w:r>
        <w:r w:rsidR="008A226C">
          <w:rPr>
            <w:noProof/>
            <w:webHidden/>
          </w:rPr>
          <w:tab/>
        </w:r>
        <w:r w:rsidR="008A226C">
          <w:rPr>
            <w:noProof/>
            <w:webHidden/>
          </w:rPr>
          <w:fldChar w:fldCharType="begin"/>
        </w:r>
        <w:r w:rsidR="008A226C">
          <w:rPr>
            <w:noProof/>
            <w:webHidden/>
          </w:rPr>
          <w:instrText xml:space="preserve"> PAGEREF _Toc530237259 \h </w:instrText>
        </w:r>
        <w:r w:rsidR="008A226C">
          <w:rPr>
            <w:noProof/>
            <w:webHidden/>
          </w:rPr>
        </w:r>
        <w:r w:rsidR="008A226C">
          <w:rPr>
            <w:noProof/>
            <w:webHidden/>
          </w:rPr>
          <w:fldChar w:fldCharType="separate"/>
        </w:r>
        <w:r w:rsidR="008A226C">
          <w:rPr>
            <w:noProof/>
            <w:webHidden/>
          </w:rPr>
          <w:t>61</w:t>
        </w:r>
        <w:r w:rsidR="008A226C">
          <w:rPr>
            <w:noProof/>
            <w:webHidden/>
          </w:rPr>
          <w:fldChar w:fldCharType="end"/>
        </w:r>
      </w:hyperlink>
    </w:p>
    <w:p w14:paraId="1C18A68B" w14:textId="37E48E31"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260" w:history="1">
        <w:r w:rsidR="008A226C" w:rsidRPr="00B735B4">
          <w:rPr>
            <w:rStyle w:val="Hyperlink"/>
            <w:noProof/>
          </w:rPr>
          <w:t>3.18.2 description property</w:t>
        </w:r>
        <w:r w:rsidR="008A226C">
          <w:rPr>
            <w:noProof/>
            <w:webHidden/>
          </w:rPr>
          <w:tab/>
        </w:r>
        <w:r w:rsidR="008A226C">
          <w:rPr>
            <w:noProof/>
            <w:webHidden/>
          </w:rPr>
          <w:fldChar w:fldCharType="begin"/>
        </w:r>
        <w:r w:rsidR="008A226C">
          <w:rPr>
            <w:noProof/>
            <w:webHidden/>
          </w:rPr>
          <w:instrText xml:space="preserve"> PAGEREF _Toc530237260 \h </w:instrText>
        </w:r>
        <w:r w:rsidR="008A226C">
          <w:rPr>
            <w:noProof/>
            <w:webHidden/>
          </w:rPr>
        </w:r>
        <w:r w:rsidR="008A226C">
          <w:rPr>
            <w:noProof/>
            <w:webHidden/>
          </w:rPr>
          <w:fldChar w:fldCharType="separate"/>
        </w:r>
        <w:r w:rsidR="008A226C">
          <w:rPr>
            <w:noProof/>
            <w:webHidden/>
          </w:rPr>
          <w:t>61</w:t>
        </w:r>
        <w:r w:rsidR="008A226C">
          <w:rPr>
            <w:noProof/>
            <w:webHidden/>
          </w:rPr>
          <w:fldChar w:fldCharType="end"/>
        </w:r>
      </w:hyperlink>
    </w:p>
    <w:p w14:paraId="78B9EDA6" w14:textId="5B68F9ED"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261" w:history="1">
        <w:r w:rsidR="008A226C" w:rsidRPr="00B735B4">
          <w:rPr>
            <w:rStyle w:val="Hyperlink"/>
            <w:noProof/>
          </w:rPr>
          <w:t>3.18.3 fileLocation property</w:t>
        </w:r>
        <w:r w:rsidR="008A226C">
          <w:rPr>
            <w:noProof/>
            <w:webHidden/>
          </w:rPr>
          <w:tab/>
        </w:r>
        <w:r w:rsidR="008A226C">
          <w:rPr>
            <w:noProof/>
            <w:webHidden/>
          </w:rPr>
          <w:fldChar w:fldCharType="begin"/>
        </w:r>
        <w:r w:rsidR="008A226C">
          <w:rPr>
            <w:noProof/>
            <w:webHidden/>
          </w:rPr>
          <w:instrText xml:space="preserve"> PAGEREF _Toc530237261 \h </w:instrText>
        </w:r>
        <w:r w:rsidR="008A226C">
          <w:rPr>
            <w:noProof/>
            <w:webHidden/>
          </w:rPr>
        </w:r>
        <w:r w:rsidR="008A226C">
          <w:rPr>
            <w:noProof/>
            <w:webHidden/>
          </w:rPr>
          <w:fldChar w:fldCharType="separate"/>
        </w:r>
        <w:r w:rsidR="008A226C">
          <w:rPr>
            <w:noProof/>
            <w:webHidden/>
          </w:rPr>
          <w:t>61</w:t>
        </w:r>
        <w:r w:rsidR="008A226C">
          <w:rPr>
            <w:noProof/>
            <w:webHidden/>
          </w:rPr>
          <w:fldChar w:fldCharType="end"/>
        </w:r>
      </w:hyperlink>
    </w:p>
    <w:p w14:paraId="0FDEF145" w14:textId="3951E485"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262" w:history="1">
        <w:r w:rsidR="008A226C" w:rsidRPr="00B735B4">
          <w:rPr>
            <w:rStyle w:val="Hyperlink"/>
            <w:noProof/>
          </w:rPr>
          <w:t>3.18.4 regions property</w:t>
        </w:r>
        <w:r w:rsidR="008A226C">
          <w:rPr>
            <w:noProof/>
            <w:webHidden/>
          </w:rPr>
          <w:tab/>
        </w:r>
        <w:r w:rsidR="008A226C">
          <w:rPr>
            <w:noProof/>
            <w:webHidden/>
          </w:rPr>
          <w:fldChar w:fldCharType="begin"/>
        </w:r>
        <w:r w:rsidR="008A226C">
          <w:rPr>
            <w:noProof/>
            <w:webHidden/>
          </w:rPr>
          <w:instrText xml:space="preserve"> PAGEREF _Toc530237262 \h </w:instrText>
        </w:r>
        <w:r w:rsidR="008A226C">
          <w:rPr>
            <w:noProof/>
            <w:webHidden/>
          </w:rPr>
        </w:r>
        <w:r w:rsidR="008A226C">
          <w:rPr>
            <w:noProof/>
            <w:webHidden/>
          </w:rPr>
          <w:fldChar w:fldCharType="separate"/>
        </w:r>
        <w:r w:rsidR="008A226C">
          <w:rPr>
            <w:noProof/>
            <w:webHidden/>
          </w:rPr>
          <w:t>61</w:t>
        </w:r>
        <w:r w:rsidR="008A226C">
          <w:rPr>
            <w:noProof/>
            <w:webHidden/>
          </w:rPr>
          <w:fldChar w:fldCharType="end"/>
        </w:r>
      </w:hyperlink>
    </w:p>
    <w:p w14:paraId="76DA9032" w14:textId="30E69E4F"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263" w:history="1">
        <w:r w:rsidR="008A226C" w:rsidRPr="00B735B4">
          <w:rPr>
            <w:rStyle w:val="Hyperlink"/>
            <w:noProof/>
          </w:rPr>
          <w:t>3.18.5 rectangles property</w:t>
        </w:r>
        <w:r w:rsidR="008A226C">
          <w:rPr>
            <w:noProof/>
            <w:webHidden/>
          </w:rPr>
          <w:tab/>
        </w:r>
        <w:r w:rsidR="008A226C">
          <w:rPr>
            <w:noProof/>
            <w:webHidden/>
          </w:rPr>
          <w:fldChar w:fldCharType="begin"/>
        </w:r>
        <w:r w:rsidR="008A226C">
          <w:rPr>
            <w:noProof/>
            <w:webHidden/>
          </w:rPr>
          <w:instrText xml:space="preserve"> PAGEREF _Toc530237263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39DACDD8" w14:textId="4090B816" w:rsidR="008A226C" w:rsidRDefault="00E37AEF">
      <w:pPr>
        <w:pStyle w:val="TOC2"/>
        <w:tabs>
          <w:tab w:val="right" w:leader="dot" w:pos="9350"/>
        </w:tabs>
        <w:rPr>
          <w:rFonts w:asciiTheme="minorHAnsi" w:eastAsiaTheme="minorEastAsia" w:hAnsiTheme="minorHAnsi" w:cstheme="minorBidi"/>
          <w:noProof/>
          <w:sz w:val="22"/>
          <w:szCs w:val="22"/>
        </w:rPr>
      </w:pPr>
      <w:hyperlink w:anchor="_Toc530237264" w:history="1">
        <w:r w:rsidR="008A226C" w:rsidRPr="00B735B4">
          <w:rPr>
            <w:rStyle w:val="Hyperlink"/>
            <w:noProof/>
          </w:rPr>
          <w:t>3.19 conversion object</w:t>
        </w:r>
        <w:r w:rsidR="008A226C">
          <w:rPr>
            <w:noProof/>
            <w:webHidden/>
          </w:rPr>
          <w:tab/>
        </w:r>
        <w:r w:rsidR="008A226C">
          <w:rPr>
            <w:noProof/>
            <w:webHidden/>
          </w:rPr>
          <w:fldChar w:fldCharType="begin"/>
        </w:r>
        <w:r w:rsidR="008A226C">
          <w:rPr>
            <w:noProof/>
            <w:webHidden/>
          </w:rPr>
          <w:instrText xml:space="preserve"> PAGEREF _Toc530237264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1A179EBA" w14:textId="240B5CC1"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265" w:history="1">
        <w:r w:rsidR="008A226C" w:rsidRPr="00B735B4">
          <w:rPr>
            <w:rStyle w:val="Hyperlink"/>
            <w:noProof/>
          </w:rPr>
          <w:t>3.19.1 General</w:t>
        </w:r>
        <w:r w:rsidR="008A226C">
          <w:rPr>
            <w:noProof/>
            <w:webHidden/>
          </w:rPr>
          <w:tab/>
        </w:r>
        <w:r w:rsidR="008A226C">
          <w:rPr>
            <w:noProof/>
            <w:webHidden/>
          </w:rPr>
          <w:fldChar w:fldCharType="begin"/>
        </w:r>
        <w:r w:rsidR="008A226C">
          <w:rPr>
            <w:noProof/>
            <w:webHidden/>
          </w:rPr>
          <w:instrText xml:space="preserve"> PAGEREF _Toc530237265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17311572" w14:textId="183C35FB"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266" w:history="1">
        <w:r w:rsidR="008A226C" w:rsidRPr="00B735B4">
          <w:rPr>
            <w:rStyle w:val="Hyperlink"/>
            <w:noProof/>
          </w:rPr>
          <w:t>3.19.2 tool property</w:t>
        </w:r>
        <w:r w:rsidR="008A226C">
          <w:rPr>
            <w:noProof/>
            <w:webHidden/>
          </w:rPr>
          <w:tab/>
        </w:r>
        <w:r w:rsidR="008A226C">
          <w:rPr>
            <w:noProof/>
            <w:webHidden/>
          </w:rPr>
          <w:fldChar w:fldCharType="begin"/>
        </w:r>
        <w:r w:rsidR="008A226C">
          <w:rPr>
            <w:noProof/>
            <w:webHidden/>
          </w:rPr>
          <w:instrText xml:space="preserve"> PAGEREF _Toc530237266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51108204" w14:textId="6FC661D3"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267" w:history="1">
        <w:r w:rsidR="008A226C" w:rsidRPr="00B735B4">
          <w:rPr>
            <w:rStyle w:val="Hyperlink"/>
            <w:noProof/>
          </w:rPr>
          <w:t>3.19.3 invocation property</w:t>
        </w:r>
        <w:r w:rsidR="008A226C">
          <w:rPr>
            <w:noProof/>
            <w:webHidden/>
          </w:rPr>
          <w:tab/>
        </w:r>
        <w:r w:rsidR="008A226C">
          <w:rPr>
            <w:noProof/>
            <w:webHidden/>
          </w:rPr>
          <w:fldChar w:fldCharType="begin"/>
        </w:r>
        <w:r w:rsidR="008A226C">
          <w:rPr>
            <w:noProof/>
            <w:webHidden/>
          </w:rPr>
          <w:instrText xml:space="preserve"> PAGEREF _Toc530237267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0158B7DC" w14:textId="04E19DAC"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268" w:history="1">
        <w:r w:rsidR="008A226C" w:rsidRPr="00B735B4">
          <w:rPr>
            <w:rStyle w:val="Hyperlink"/>
            <w:noProof/>
          </w:rPr>
          <w:t>3.19.4 analysisToolLogFiles property</w:t>
        </w:r>
        <w:r w:rsidR="008A226C">
          <w:rPr>
            <w:noProof/>
            <w:webHidden/>
          </w:rPr>
          <w:tab/>
        </w:r>
        <w:r w:rsidR="008A226C">
          <w:rPr>
            <w:noProof/>
            <w:webHidden/>
          </w:rPr>
          <w:fldChar w:fldCharType="begin"/>
        </w:r>
        <w:r w:rsidR="008A226C">
          <w:rPr>
            <w:noProof/>
            <w:webHidden/>
          </w:rPr>
          <w:instrText xml:space="preserve"> PAGEREF _Toc530237268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439235AF" w14:textId="4CF3888A" w:rsidR="008A226C" w:rsidRDefault="00E37AEF">
      <w:pPr>
        <w:pStyle w:val="TOC2"/>
        <w:tabs>
          <w:tab w:val="right" w:leader="dot" w:pos="9350"/>
        </w:tabs>
        <w:rPr>
          <w:rFonts w:asciiTheme="minorHAnsi" w:eastAsiaTheme="minorEastAsia" w:hAnsiTheme="minorHAnsi" w:cstheme="minorBidi"/>
          <w:noProof/>
          <w:sz w:val="22"/>
          <w:szCs w:val="22"/>
        </w:rPr>
      </w:pPr>
      <w:hyperlink w:anchor="_Toc530237269" w:history="1">
        <w:r w:rsidR="008A226C" w:rsidRPr="00B735B4">
          <w:rPr>
            <w:rStyle w:val="Hyperlink"/>
            <w:noProof/>
          </w:rPr>
          <w:t>3.20 versionControlDetails object</w:t>
        </w:r>
        <w:r w:rsidR="008A226C">
          <w:rPr>
            <w:noProof/>
            <w:webHidden/>
          </w:rPr>
          <w:tab/>
        </w:r>
        <w:r w:rsidR="008A226C">
          <w:rPr>
            <w:noProof/>
            <w:webHidden/>
          </w:rPr>
          <w:fldChar w:fldCharType="begin"/>
        </w:r>
        <w:r w:rsidR="008A226C">
          <w:rPr>
            <w:noProof/>
            <w:webHidden/>
          </w:rPr>
          <w:instrText xml:space="preserve"> PAGEREF _Toc530237269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5B224E58" w14:textId="60D53EDB"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270" w:history="1">
        <w:r w:rsidR="008A226C" w:rsidRPr="00B735B4">
          <w:rPr>
            <w:rStyle w:val="Hyperlink"/>
            <w:noProof/>
          </w:rPr>
          <w:t>3.20.1 General</w:t>
        </w:r>
        <w:r w:rsidR="008A226C">
          <w:rPr>
            <w:noProof/>
            <w:webHidden/>
          </w:rPr>
          <w:tab/>
        </w:r>
        <w:r w:rsidR="008A226C">
          <w:rPr>
            <w:noProof/>
            <w:webHidden/>
          </w:rPr>
          <w:fldChar w:fldCharType="begin"/>
        </w:r>
        <w:r w:rsidR="008A226C">
          <w:rPr>
            <w:noProof/>
            <w:webHidden/>
          </w:rPr>
          <w:instrText xml:space="preserve"> PAGEREF _Toc530237270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4E246E1E" w14:textId="7839BA9D"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271" w:history="1">
        <w:r w:rsidR="008A226C" w:rsidRPr="00B735B4">
          <w:rPr>
            <w:rStyle w:val="Hyperlink"/>
            <w:noProof/>
          </w:rPr>
          <w:t>3.20.2 Constraints</w:t>
        </w:r>
        <w:r w:rsidR="008A226C">
          <w:rPr>
            <w:noProof/>
            <w:webHidden/>
          </w:rPr>
          <w:tab/>
        </w:r>
        <w:r w:rsidR="008A226C">
          <w:rPr>
            <w:noProof/>
            <w:webHidden/>
          </w:rPr>
          <w:fldChar w:fldCharType="begin"/>
        </w:r>
        <w:r w:rsidR="008A226C">
          <w:rPr>
            <w:noProof/>
            <w:webHidden/>
          </w:rPr>
          <w:instrText xml:space="preserve"> PAGEREF _Toc530237271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66A1612B" w14:textId="3B0FFD0B"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272" w:history="1">
        <w:r w:rsidR="008A226C" w:rsidRPr="00B735B4">
          <w:rPr>
            <w:rStyle w:val="Hyperlink"/>
            <w:noProof/>
          </w:rPr>
          <w:t>3.20.3 repositoryUri property</w:t>
        </w:r>
        <w:r w:rsidR="008A226C">
          <w:rPr>
            <w:noProof/>
            <w:webHidden/>
          </w:rPr>
          <w:tab/>
        </w:r>
        <w:r w:rsidR="008A226C">
          <w:rPr>
            <w:noProof/>
            <w:webHidden/>
          </w:rPr>
          <w:fldChar w:fldCharType="begin"/>
        </w:r>
        <w:r w:rsidR="008A226C">
          <w:rPr>
            <w:noProof/>
            <w:webHidden/>
          </w:rPr>
          <w:instrText xml:space="preserve"> PAGEREF _Toc530237272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58199A84" w14:textId="5590C67B"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273" w:history="1">
        <w:r w:rsidR="008A226C" w:rsidRPr="00B735B4">
          <w:rPr>
            <w:rStyle w:val="Hyperlink"/>
            <w:noProof/>
          </w:rPr>
          <w:t>3.20.4 revisionId property</w:t>
        </w:r>
        <w:r w:rsidR="008A226C">
          <w:rPr>
            <w:noProof/>
            <w:webHidden/>
          </w:rPr>
          <w:tab/>
        </w:r>
        <w:r w:rsidR="008A226C">
          <w:rPr>
            <w:noProof/>
            <w:webHidden/>
          </w:rPr>
          <w:fldChar w:fldCharType="begin"/>
        </w:r>
        <w:r w:rsidR="008A226C">
          <w:rPr>
            <w:noProof/>
            <w:webHidden/>
          </w:rPr>
          <w:instrText xml:space="preserve"> PAGEREF _Toc530237273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6949A95F" w14:textId="3C4B8043"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274" w:history="1">
        <w:r w:rsidR="008A226C" w:rsidRPr="00B735B4">
          <w:rPr>
            <w:rStyle w:val="Hyperlink"/>
            <w:noProof/>
          </w:rPr>
          <w:t>3.20.5 branch property</w:t>
        </w:r>
        <w:r w:rsidR="008A226C">
          <w:rPr>
            <w:noProof/>
            <w:webHidden/>
          </w:rPr>
          <w:tab/>
        </w:r>
        <w:r w:rsidR="008A226C">
          <w:rPr>
            <w:noProof/>
            <w:webHidden/>
          </w:rPr>
          <w:fldChar w:fldCharType="begin"/>
        </w:r>
        <w:r w:rsidR="008A226C">
          <w:rPr>
            <w:noProof/>
            <w:webHidden/>
          </w:rPr>
          <w:instrText xml:space="preserve"> PAGEREF _Toc530237274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49F37F2C" w14:textId="57BC2799"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275" w:history="1">
        <w:r w:rsidR="008A226C" w:rsidRPr="00B735B4">
          <w:rPr>
            <w:rStyle w:val="Hyperlink"/>
            <w:noProof/>
          </w:rPr>
          <w:t>3.20.6 revisionTag property</w:t>
        </w:r>
        <w:r w:rsidR="008A226C">
          <w:rPr>
            <w:noProof/>
            <w:webHidden/>
          </w:rPr>
          <w:tab/>
        </w:r>
        <w:r w:rsidR="008A226C">
          <w:rPr>
            <w:noProof/>
            <w:webHidden/>
          </w:rPr>
          <w:fldChar w:fldCharType="begin"/>
        </w:r>
        <w:r w:rsidR="008A226C">
          <w:rPr>
            <w:noProof/>
            <w:webHidden/>
          </w:rPr>
          <w:instrText xml:space="preserve"> PAGEREF _Toc530237275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1D6296C6" w14:textId="3365A4A5"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276" w:history="1">
        <w:r w:rsidR="008A226C" w:rsidRPr="00B735B4">
          <w:rPr>
            <w:rStyle w:val="Hyperlink"/>
            <w:noProof/>
          </w:rPr>
          <w:t>3.20.7 asOfTimeUtc property</w:t>
        </w:r>
        <w:r w:rsidR="008A226C">
          <w:rPr>
            <w:noProof/>
            <w:webHidden/>
          </w:rPr>
          <w:tab/>
        </w:r>
        <w:r w:rsidR="008A226C">
          <w:rPr>
            <w:noProof/>
            <w:webHidden/>
          </w:rPr>
          <w:fldChar w:fldCharType="begin"/>
        </w:r>
        <w:r w:rsidR="008A226C">
          <w:rPr>
            <w:noProof/>
            <w:webHidden/>
          </w:rPr>
          <w:instrText xml:space="preserve"> PAGEREF _Toc530237276 \h </w:instrText>
        </w:r>
        <w:r w:rsidR="008A226C">
          <w:rPr>
            <w:noProof/>
            <w:webHidden/>
          </w:rPr>
        </w:r>
        <w:r w:rsidR="008A226C">
          <w:rPr>
            <w:noProof/>
            <w:webHidden/>
          </w:rPr>
          <w:fldChar w:fldCharType="separate"/>
        </w:r>
        <w:r w:rsidR="008A226C">
          <w:rPr>
            <w:noProof/>
            <w:webHidden/>
          </w:rPr>
          <w:t>64</w:t>
        </w:r>
        <w:r w:rsidR="008A226C">
          <w:rPr>
            <w:noProof/>
            <w:webHidden/>
          </w:rPr>
          <w:fldChar w:fldCharType="end"/>
        </w:r>
      </w:hyperlink>
    </w:p>
    <w:p w14:paraId="6A3EF0F6" w14:textId="185CDB87" w:rsidR="008A226C" w:rsidRDefault="00E37AEF">
      <w:pPr>
        <w:pStyle w:val="TOC2"/>
        <w:tabs>
          <w:tab w:val="right" w:leader="dot" w:pos="9350"/>
        </w:tabs>
        <w:rPr>
          <w:rFonts w:asciiTheme="minorHAnsi" w:eastAsiaTheme="minorEastAsia" w:hAnsiTheme="minorHAnsi" w:cstheme="minorBidi"/>
          <w:noProof/>
          <w:sz w:val="22"/>
          <w:szCs w:val="22"/>
        </w:rPr>
      </w:pPr>
      <w:hyperlink w:anchor="_Toc530237277" w:history="1">
        <w:r w:rsidR="008A226C" w:rsidRPr="00B735B4">
          <w:rPr>
            <w:rStyle w:val="Hyperlink"/>
            <w:noProof/>
          </w:rPr>
          <w:t>3.21 file object</w:t>
        </w:r>
        <w:r w:rsidR="008A226C">
          <w:rPr>
            <w:noProof/>
            <w:webHidden/>
          </w:rPr>
          <w:tab/>
        </w:r>
        <w:r w:rsidR="008A226C">
          <w:rPr>
            <w:noProof/>
            <w:webHidden/>
          </w:rPr>
          <w:fldChar w:fldCharType="begin"/>
        </w:r>
        <w:r w:rsidR="008A226C">
          <w:rPr>
            <w:noProof/>
            <w:webHidden/>
          </w:rPr>
          <w:instrText xml:space="preserve"> PAGEREF _Toc530237277 \h </w:instrText>
        </w:r>
        <w:r w:rsidR="008A226C">
          <w:rPr>
            <w:noProof/>
            <w:webHidden/>
          </w:rPr>
        </w:r>
        <w:r w:rsidR="008A226C">
          <w:rPr>
            <w:noProof/>
            <w:webHidden/>
          </w:rPr>
          <w:fldChar w:fldCharType="separate"/>
        </w:r>
        <w:r w:rsidR="008A226C">
          <w:rPr>
            <w:noProof/>
            <w:webHidden/>
          </w:rPr>
          <w:t>64</w:t>
        </w:r>
        <w:r w:rsidR="008A226C">
          <w:rPr>
            <w:noProof/>
            <w:webHidden/>
          </w:rPr>
          <w:fldChar w:fldCharType="end"/>
        </w:r>
      </w:hyperlink>
    </w:p>
    <w:p w14:paraId="0BAEEEB4" w14:textId="2961693D"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278" w:history="1">
        <w:r w:rsidR="008A226C" w:rsidRPr="00B735B4">
          <w:rPr>
            <w:rStyle w:val="Hyperlink"/>
            <w:noProof/>
          </w:rPr>
          <w:t>3.21.1 General</w:t>
        </w:r>
        <w:r w:rsidR="008A226C">
          <w:rPr>
            <w:noProof/>
            <w:webHidden/>
          </w:rPr>
          <w:tab/>
        </w:r>
        <w:r w:rsidR="008A226C">
          <w:rPr>
            <w:noProof/>
            <w:webHidden/>
          </w:rPr>
          <w:fldChar w:fldCharType="begin"/>
        </w:r>
        <w:r w:rsidR="008A226C">
          <w:rPr>
            <w:noProof/>
            <w:webHidden/>
          </w:rPr>
          <w:instrText xml:space="preserve"> PAGEREF _Toc530237278 \h </w:instrText>
        </w:r>
        <w:r w:rsidR="008A226C">
          <w:rPr>
            <w:noProof/>
            <w:webHidden/>
          </w:rPr>
        </w:r>
        <w:r w:rsidR="008A226C">
          <w:rPr>
            <w:noProof/>
            <w:webHidden/>
          </w:rPr>
          <w:fldChar w:fldCharType="separate"/>
        </w:r>
        <w:r w:rsidR="008A226C">
          <w:rPr>
            <w:noProof/>
            <w:webHidden/>
          </w:rPr>
          <w:t>64</w:t>
        </w:r>
        <w:r w:rsidR="008A226C">
          <w:rPr>
            <w:noProof/>
            <w:webHidden/>
          </w:rPr>
          <w:fldChar w:fldCharType="end"/>
        </w:r>
      </w:hyperlink>
    </w:p>
    <w:p w14:paraId="510820FE" w14:textId="64211E8D"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279" w:history="1">
        <w:r w:rsidR="008A226C" w:rsidRPr="00B735B4">
          <w:rPr>
            <w:rStyle w:val="Hyperlink"/>
            <w:noProof/>
          </w:rPr>
          <w:t>3.21.2 fileLocation property</w:t>
        </w:r>
        <w:r w:rsidR="008A226C">
          <w:rPr>
            <w:noProof/>
            <w:webHidden/>
          </w:rPr>
          <w:tab/>
        </w:r>
        <w:r w:rsidR="008A226C">
          <w:rPr>
            <w:noProof/>
            <w:webHidden/>
          </w:rPr>
          <w:fldChar w:fldCharType="begin"/>
        </w:r>
        <w:r w:rsidR="008A226C">
          <w:rPr>
            <w:noProof/>
            <w:webHidden/>
          </w:rPr>
          <w:instrText xml:space="preserve"> PAGEREF _Toc530237279 \h </w:instrText>
        </w:r>
        <w:r w:rsidR="008A226C">
          <w:rPr>
            <w:noProof/>
            <w:webHidden/>
          </w:rPr>
        </w:r>
        <w:r w:rsidR="008A226C">
          <w:rPr>
            <w:noProof/>
            <w:webHidden/>
          </w:rPr>
          <w:fldChar w:fldCharType="separate"/>
        </w:r>
        <w:r w:rsidR="008A226C">
          <w:rPr>
            <w:noProof/>
            <w:webHidden/>
          </w:rPr>
          <w:t>64</w:t>
        </w:r>
        <w:r w:rsidR="008A226C">
          <w:rPr>
            <w:noProof/>
            <w:webHidden/>
          </w:rPr>
          <w:fldChar w:fldCharType="end"/>
        </w:r>
      </w:hyperlink>
    </w:p>
    <w:p w14:paraId="3FE6938E" w14:textId="19E44871"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280" w:history="1">
        <w:r w:rsidR="008A226C" w:rsidRPr="00B735B4">
          <w:rPr>
            <w:rStyle w:val="Hyperlink"/>
            <w:noProof/>
          </w:rPr>
          <w:t>3.21.3 parentIndex property</w:t>
        </w:r>
        <w:r w:rsidR="008A226C">
          <w:rPr>
            <w:noProof/>
            <w:webHidden/>
          </w:rPr>
          <w:tab/>
        </w:r>
        <w:r w:rsidR="008A226C">
          <w:rPr>
            <w:noProof/>
            <w:webHidden/>
          </w:rPr>
          <w:fldChar w:fldCharType="begin"/>
        </w:r>
        <w:r w:rsidR="008A226C">
          <w:rPr>
            <w:noProof/>
            <w:webHidden/>
          </w:rPr>
          <w:instrText xml:space="preserve"> PAGEREF _Toc530237280 \h </w:instrText>
        </w:r>
        <w:r w:rsidR="008A226C">
          <w:rPr>
            <w:noProof/>
            <w:webHidden/>
          </w:rPr>
        </w:r>
        <w:r w:rsidR="008A226C">
          <w:rPr>
            <w:noProof/>
            <w:webHidden/>
          </w:rPr>
          <w:fldChar w:fldCharType="separate"/>
        </w:r>
        <w:r w:rsidR="008A226C">
          <w:rPr>
            <w:noProof/>
            <w:webHidden/>
          </w:rPr>
          <w:t>64</w:t>
        </w:r>
        <w:r w:rsidR="008A226C">
          <w:rPr>
            <w:noProof/>
            <w:webHidden/>
          </w:rPr>
          <w:fldChar w:fldCharType="end"/>
        </w:r>
      </w:hyperlink>
    </w:p>
    <w:p w14:paraId="0BB77BEA" w14:textId="0817E8BB"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281" w:history="1">
        <w:r w:rsidR="008A226C" w:rsidRPr="00B735B4">
          <w:rPr>
            <w:rStyle w:val="Hyperlink"/>
            <w:noProof/>
          </w:rPr>
          <w:t>3.21.4 offset property</w:t>
        </w:r>
        <w:r w:rsidR="008A226C">
          <w:rPr>
            <w:noProof/>
            <w:webHidden/>
          </w:rPr>
          <w:tab/>
        </w:r>
        <w:r w:rsidR="008A226C">
          <w:rPr>
            <w:noProof/>
            <w:webHidden/>
          </w:rPr>
          <w:fldChar w:fldCharType="begin"/>
        </w:r>
        <w:r w:rsidR="008A226C">
          <w:rPr>
            <w:noProof/>
            <w:webHidden/>
          </w:rPr>
          <w:instrText xml:space="preserve"> PAGEREF _Toc530237281 \h </w:instrText>
        </w:r>
        <w:r w:rsidR="008A226C">
          <w:rPr>
            <w:noProof/>
            <w:webHidden/>
          </w:rPr>
        </w:r>
        <w:r w:rsidR="008A226C">
          <w:rPr>
            <w:noProof/>
            <w:webHidden/>
          </w:rPr>
          <w:fldChar w:fldCharType="separate"/>
        </w:r>
        <w:r w:rsidR="008A226C">
          <w:rPr>
            <w:noProof/>
            <w:webHidden/>
          </w:rPr>
          <w:t>65</w:t>
        </w:r>
        <w:r w:rsidR="008A226C">
          <w:rPr>
            <w:noProof/>
            <w:webHidden/>
          </w:rPr>
          <w:fldChar w:fldCharType="end"/>
        </w:r>
      </w:hyperlink>
    </w:p>
    <w:p w14:paraId="191984DF" w14:textId="254EB46C"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282" w:history="1">
        <w:r w:rsidR="008A226C" w:rsidRPr="00B735B4">
          <w:rPr>
            <w:rStyle w:val="Hyperlink"/>
            <w:noProof/>
          </w:rPr>
          <w:t>3.21.5 length property</w:t>
        </w:r>
        <w:r w:rsidR="008A226C">
          <w:rPr>
            <w:noProof/>
            <w:webHidden/>
          </w:rPr>
          <w:tab/>
        </w:r>
        <w:r w:rsidR="008A226C">
          <w:rPr>
            <w:noProof/>
            <w:webHidden/>
          </w:rPr>
          <w:fldChar w:fldCharType="begin"/>
        </w:r>
        <w:r w:rsidR="008A226C">
          <w:rPr>
            <w:noProof/>
            <w:webHidden/>
          </w:rPr>
          <w:instrText xml:space="preserve"> PAGEREF _Toc530237282 \h </w:instrText>
        </w:r>
        <w:r w:rsidR="008A226C">
          <w:rPr>
            <w:noProof/>
            <w:webHidden/>
          </w:rPr>
        </w:r>
        <w:r w:rsidR="008A226C">
          <w:rPr>
            <w:noProof/>
            <w:webHidden/>
          </w:rPr>
          <w:fldChar w:fldCharType="separate"/>
        </w:r>
        <w:r w:rsidR="008A226C">
          <w:rPr>
            <w:noProof/>
            <w:webHidden/>
          </w:rPr>
          <w:t>65</w:t>
        </w:r>
        <w:r w:rsidR="008A226C">
          <w:rPr>
            <w:noProof/>
            <w:webHidden/>
          </w:rPr>
          <w:fldChar w:fldCharType="end"/>
        </w:r>
      </w:hyperlink>
    </w:p>
    <w:p w14:paraId="030B0FB8" w14:textId="49605CF2"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283" w:history="1">
        <w:r w:rsidR="008A226C" w:rsidRPr="00B735B4">
          <w:rPr>
            <w:rStyle w:val="Hyperlink"/>
            <w:noProof/>
          </w:rPr>
          <w:t>3.21.6 roles property</w:t>
        </w:r>
        <w:r w:rsidR="008A226C">
          <w:rPr>
            <w:noProof/>
            <w:webHidden/>
          </w:rPr>
          <w:tab/>
        </w:r>
        <w:r w:rsidR="008A226C">
          <w:rPr>
            <w:noProof/>
            <w:webHidden/>
          </w:rPr>
          <w:fldChar w:fldCharType="begin"/>
        </w:r>
        <w:r w:rsidR="008A226C">
          <w:rPr>
            <w:noProof/>
            <w:webHidden/>
          </w:rPr>
          <w:instrText xml:space="preserve"> PAGEREF _Toc530237283 \h </w:instrText>
        </w:r>
        <w:r w:rsidR="008A226C">
          <w:rPr>
            <w:noProof/>
            <w:webHidden/>
          </w:rPr>
        </w:r>
        <w:r w:rsidR="008A226C">
          <w:rPr>
            <w:noProof/>
            <w:webHidden/>
          </w:rPr>
          <w:fldChar w:fldCharType="separate"/>
        </w:r>
        <w:r w:rsidR="008A226C">
          <w:rPr>
            <w:noProof/>
            <w:webHidden/>
          </w:rPr>
          <w:t>65</w:t>
        </w:r>
        <w:r w:rsidR="008A226C">
          <w:rPr>
            <w:noProof/>
            <w:webHidden/>
          </w:rPr>
          <w:fldChar w:fldCharType="end"/>
        </w:r>
      </w:hyperlink>
    </w:p>
    <w:p w14:paraId="5A66BBDE" w14:textId="0E0D1B01"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284" w:history="1">
        <w:r w:rsidR="008A226C" w:rsidRPr="00B735B4">
          <w:rPr>
            <w:rStyle w:val="Hyperlink"/>
            <w:noProof/>
          </w:rPr>
          <w:t>3.21.7 mimeType property</w:t>
        </w:r>
        <w:r w:rsidR="008A226C">
          <w:rPr>
            <w:noProof/>
            <w:webHidden/>
          </w:rPr>
          <w:tab/>
        </w:r>
        <w:r w:rsidR="008A226C">
          <w:rPr>
            <w:noProof/>
            <w:webHidden/>
          </w:rPr>
          <w:fldChar w:fldCharType="begin"/>
        </w:r>
        <w:r w:rsidR="008A226C">
          <w:rPr>
            <w:noProof/>
            <w:webHidden/>
          </w:rPr>
          <w:instrText xml:space="preserve"> PAGEREF _Toc530237284 \h </w:instrText>
        </w:r>
        <w:r w:rsidR="008A226C">
          <w:rPr>
            <w:noProof/>
            <w:webHidden/>
          </w:rPr>
        </w:r>
        <w:r w:rsidR="008A226C">
          <w:rPr>
            <w:noProof/>
            <w:webHidden/>
          </w:rPr>
          <w:fldChar w:fldCharType="separate"/>
        </w:r>
        <w:r w:rsidR="008A226C">
          <w:rPr>
            <w:noProof/>
            <w:webHidden/>
          </w:rPr>
          <w:t>66</w:t>
        </w:r>
        <w:r w:rsidR="008A226C">
          <w:rPr>
            <w:noProof/>
            <w:webHidden/>
          </w:rPr>
          <w:fldChar w:fldCharType="end"/>
        </w:r>
      </w:hyperlink>
    </w:p>
    <w:p w14:paraId="32420C11" w14:textId="1BE4F71E"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285" w:history="1">
        <w:r w:rsidR="008A226C" w:rsidRPr="00B735B4">
          <w:rPr>
            <w:rStyle w:val="Hyperlink"/>
            <w:noProof/>
          </w:rPr>
          <w:t>3.21.8 contents property</w:t>
        </w:r>
        <w:r w:rsidR="008A226C">
          <w:rPr>
            <w:noProof/>
            <w:webHidden/>
          </w:rPr>
          <w:tab/>
        </w:r>
        <w:r w:rsidR="008A226C">
          <w:rPr>
            <w:noProof/>
            <w:webHidden/>
          </w:rPr>
          <w:fldChar w:fldCharType="begin"/>
        </w:r>
        <w:r w:rsidR="008A226C">
          <w:rPr>
            <w:noProof/>
            <w:webHidden/>
          </w:rPr>
          <w:instrText xml:space="preserve"> PAGEREF _Toc530237285 \h </w:instrText>
        </w:r>
        <w:r w:rsidR="008A226C">
          <w:rPr>
            <w:noProof/>
            <w:webHidden/>
          </w:rPr>
        </w:r>
        <w:r w:rsidR="008A226C">
          <w:rPr>
            <w:noProof/>
            <w:webHidden/>
          </w:rPr>
          <w:fldChar w:fldCharType="separate"/>
        </w:r>
        <w:r w:rsidR="008A226C">
          <w:rPr>
            <w:noProof/>
            <w:webHidden/>
          </w:rPr>
          <w:t>66</w:t>
        </w:r>
        <w:r w:rsidR="008A226C">
          <w:rPr>
            <w:noProof/>
            <w:webHidden/>
          </w:rPr>
          <w:fldChar w:fldCharType="end"/>
        </w:r>
      </w:hyperlink>
    </w:p>
    <w:p w14:paraId="2AD5BF8B" w14:textId="0FC3D6FD"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286" w:history="1">
        <w:r w:rsidR="008A226C" w:rsidRPr="00B735B4">
          <w:rPr>
            <w:rStyle w:val="Hyperlink"/>
            <w:noProof/>
          </w:rPr>
          <w:t>3.21.9 encoding property</w:t>
        </w:r>
        <w:r w:rsidR="008A226C">
          <w:rPr>
            <w:noProof/>
            <w:webHidden/>
          </w:rPr>
          <w:tab/>
        </w:r>
        <w:r w:rsidR="008A226C">
          <w:rPr>
            <w:noProof/>
            <w:webHidden/>
          </w:rPr>
          <w:fldChar w:fldCharType="begin"/>
        </w:r>
        <w:r w:rsidR="008A226C">
          <w:rPr>
            <w:noProof/>
            <w:webHidden/>
          </w:rPr>
          <w:instrText xml:space="preserve"> PAGEREF _Toc530237286 \h </w:instrText>
        </w:r>
        <w:r w:rsidR="008A226C">
          <w:rPr>
            <w:noProof/>
            <w:webHidden/>
          </w:rPr>
        </w:r>
        <w:r w:rsidR="008A226C">
          <w:rPr>
            <w:noProof/>
            <w:webHidden/>
          </w:rPr>
          <w:fldChar w:fldCharType="separate"/>
        </w:r>
        <w:r w:rsidR="008A226C">
          <w:rPr>
            <w:noProof/>
            <w:webHidden/>
          </w:rPr>
          <w:t>66</w:t>
        </w:r>
        <w:r w:rsidR="008A226C">
          <w:rPr>
            <w:noProof/>
            <w:webHidden/>
          </w:rPr>
          <w:fldChar w:fldCharType="end"/>
        </w:r>
      </w:hyperlink>
    </w:p>
    <w:p w14:paraId="65220964" w14:textId="7AF98F67"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287" w:history="1">
        <w:r w:rsidR="008A226C" w:rsidRPr="00B735B4">
          <w:rPr>
            <w:rStyle w:val="Hyperlink"/>
            <w:noProof/>
          </w:rPr>
          <w:t>3.21.10 hashes property</w:t>
        </w:r>
        <w:r w:rsidR="008A226C">
          <w:rPr>
            <w:noProof/>
            <w:webHidden/>
          </w:rPr>
          <w:tab/>
        </w:r>
        <w:r w:rsidR="008A226C">
          <w:rPr>
            <w:noProof/>
            <w:webHidden/>
          </w:rPr>
          <w:fldChar w:fldCharType="begin"/>
        </w:r>
        <w:r w:rsidR="008A226C">
          <w:rPr>
            <w:noProof/>
            <w:webHidden/>
          </w:rPr>
          <w:instrText xml:space="preserve"> PAGEREF _Toc530237287 \h </w:instrText>
        </w:r>
        <w:r w:rsidR="008A226C">
          <w:rPr>
            <w:noProof/>
            <w:webHidden/>
          </w:rPr>
        </w:r>
        <w:r w:rsidR="008A226C">
          <w:rPr>
            <w:noProof/>
            <w:webHidden/>
          </w:rPr>
          <w:fldChar w:fldCharType="separate"/>
        </w:r>
        <w:r w:rsidR="008A226C">
          <w:rPr>
            <w:noProof/>
            <w:webHidden/>
          </w:rPr>
          <w:t>67</w:t>
        </w:r>
        <w:r w:rsidR="008A226C">
          <w:rPr>
            <w:noProof/>
            <w:webHidden/>
          </w:rPr>
          <w:fldChar w:fldCharType="end"/>
        </w:r>
      </w:hyperlink>
    </w:p>
    <w:p w14:paraId="65CF2F9F" w14:textId="6734D6A9"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288" w:history="1">
        <w:r w:rsidR="008A226C" w:rsidRPr="00B735B4">
          <w:rPr>
            <w:rStyle w:val="Hyperlink"/>
            <w:noProof/>
          </w:rPr>
          <w:t>3.21.11 lastModifiedTimeUtc property</w:t>
        </w:r>
        <w:r w:rsidR="008A226C">
          <w:rPr>
            <w:noProof/>
            <w:webHidden/>
          </w:rPr>
          <w:tab/>
        </w:r>
        <w:r w:rsidR="008A226C">
          <w:rPr>
            <w:noProof/>
            <w:webHidden/>
          </w:rPr>
          <w:fldChar w:fldCharType="begin"/>
        </w:r>
        <w:r w:rsidR="008A226C">
          <w:rPr>
            <w:noProof/>
            <w:webHidden/>
          </w:rPr>
          <w:instrText xml:space="preserve"> PAGEREF _Toc530237288 \h </w:instrText>
        </w:r>
        <w:r w:rsidR="008A226C">
          <w:rPr>
            <w:noProof/>
            <w:webHidden/>
          </w:rPr>
        </w:r>
        <w:r w:rsidR="008A226C">
          <w:rPr>
            <w:noProof/>
            <w:webHidden/>
          </w:rPr>
          <w:fldChar w:fldCharType="separate"/>
        </w:r>
        <w:r w:rsidR="008A226C">
          <w:rPr>
            <w:noProof/>
            <w:webHidden/>
          </w:rPr>
          <w:t>68</w:t>
        </w:r>
        <w:r w:rsidR="008A226C">
          <w:rPr>
            <w:noProof/>
            <w:webHidden/>
          </w:rPr>
          <w:fldChar w:fldCharType="end"/>
        </w:r>
      </w:hyperlink>
    </w:p>
    <w:p w14:paraId="5862CEFC" w14:textId="063D01B3" w:rsidR="008A226C" w:rsidRDefault="00E37AEF">
      <w:pPr>
        <w:pStyle w:val="TOC2"/>
        <w:tabs>
          <w:tab w:val="right" w:leader="dot" w:pos="9350"/>
        </w:tabs>
        <w:rPr>
          <w:rFonts w:asciiTheme="minorHAnsi" w:eastAsiaTheme="minorEastAsia" w:hAnsiTheme="minorHAnsi" w:cstheme="minorBidi"/>
          <w:noProof/>
          <w:sz w:val="22"/>
          <w:szCs w:val="22"/>
        </w:rPr>
      </w:pPr>
      <w:hyperlink w:anchor="_Toc530237289" w:history="1">
        <w:r w:rsidR="008A226C" w:rsidRPr="00B735B4">
          <w:rPr>
            <w:rStyle w:val="Hyperlink"/>
            <w:noProof/>
          </w:rPr>
          <w:t>3.22 result object</w:t>
        </w:r>
        <w:r w:rsidR="008A226C">
          <w:rPr>
            <w:noProof/>
            <w:webHidden/>
          </w:rPr>
          <w:tab/>
        </w:r>
        <w:r w:rsidR="008A226C">
          <w:rPr>
            <w:noProof/>
            <w:webHidden/>
          </w:rPr>
          <w:fldChar w:fldCharType="begin"/>
        </w:r>
        <w:r w:rsidR="008A226C">
          <w:rPr>
            <w:noProof/>
            <w:webHidden/>
          </w:rPr>
          <w:instrText xml:space="preserve"> PAGEREF _Toc530237289 \h </w:instrText>
        </w:r>
        <w:r w:rsidR="008A226C">
          <w:rPr>
            <w:noProof/>
            <w:webHidden/>
          </w:rPr>
        </w:r>
        <w:r w:rsidR="008A226C">
          <w:rPr>
            <w:noProof/>
            <w:webHidden/>
          </w:rPr>
          <w:fldChar w:fldCharType="separate"/>
        </w:r>
        <w:r w:rsidR="008A226C">
          <w:rPr>
            <w:noProof/>
            <w:webHidden/>
          </w:rPr>
          <w:t>68</w:t>
        </w:r>
        <w:r w:rsidR="008A226C">
          <w:rPr>
            <w:noProof/>
            <w:webHidden/>
          </w:rPr>
          <w:fldChar w:fldCharType="end"/>
        </w:r>
      </w:hyperlink>
    </w:p>
    <w:p w14:paraId="61AB8CC9" w14:textId="534BD190"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290" w:history="1">
        <w:r w:rsidR="008A226C" w:rsidRPr="00B735B4">
          <w:rPr>
            <w:rStyle w:val="Hyperlink"/>
            <w:noProof/>
          </w:rPr>
          <w:t>3.22.1 General</w:t>
        </w:r>
        <w:r w:rsidR="008A226C">
          <w:rPr>
            <w:noProof/>
            <w:webHidden/>
          </w:rPr>
          <w:tab/>
        </w:r>
        <w:r w:rsidR="008A226C">
          <w:rPr>
            <w:noProof/>
            <w:webHidden/>
          </w:rPr>
          <w:fldChar w:fldCharType="begin"/>
        </w:r>
        <w:r w:rsidR="008A226C">
          <w:rPr>
            <w:noProof/>
            <w:webHidden/>
          </w:rPr>
          <w:instrText xml:space="preserve"> PAGEREF _Toc530237290 \h </w:instrText>
        </w:r>
        <w:r w:rsidR="008A226C">
          <w:rPr>
            <w:noProof/>
            <w:webHidden/>
          </w:rPr>
        </w:r>
        <w:r w:rsidR="008A226C">
          <w:rPr>
            <w:noProof/>
            <w:webHidden/>
          </w:rPr>
          <w:fldChar w:fldCharType="separate"/>
        </w:r>
        <w:r w:rsidR="008A226C">
          <w:rPr>
            <w:noProof/>
            <w:webHidden/>
          </w:rPr>
          <w:t>68</w:t>
        </w:r>
        <w:r w:rsidR="008A226C">
          <w:rPr>
            <w:noProof/>
            <w:webHidden/>
          </w:rPr>
          <w:fldChar w:fldCharType="end"/>
        </w:r>
      </w:hyperlink>
    </w:p>
    <w:p w14:paraId="0D44E2CC" w14:textId="0E402552"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291" w:history="1">
        <w:r w:rsidR="008A226C" w:rsidRPr="00B735B4">
          <w:rPr>
            <w:rStyle w:val="Hyperlink"/>
            <w:noProof/>
          </w:rPr>
          <w:t>3.22.2 Distinguishing logically identical from logically distinct results</w:t>
        </w:r>
        <w:r w:rsidR="008A226C">
          <w:rPr>
            <w:noProof/>
            <w:webHidden/>
          </w:rPr>
          <w:tab/>
        </w:r>
        <w:r w:rsidR="008A226C">
          <w:rPr>
            <w:noProof/>
            <w:webHidden/>
          </w:rPr>
          <w:fldChar w:fldCharType="begin"/>
        </w:r>
        <w:r w:rsidR="008A226C">
          <w:rPr>
            <w:noProof/>
            <w:webHidden/>
          </w:rPr>
          <w:instrText xml:space="preserve"> PAGEREF _Toc530237291 \h </w:instrText>
        </w:r>
        <w:r w:rsidR="008A226C">
          <w:rPr>
            <w:noProof/>
            <w:webHidden/>
          </w:rPr>
        </w:r>
        <w:r w:rsidR="008A226C">
          <w:rPr>
            <w:noProof/>
            <w:webHidden/>
          </w:rPr>
          <w:fldChar w:fldCharType="separate"/>
        </w:r>
        <w:r w:rsidR="008A226C">
          <w:rPr>
            <w:noProof/>
            <w:webHidden/>
          </w:rPr>
          <w:t>68</w:t>
        </w:r>
        <w:r w:rsidR="008A226C">
          <w:rPr>
            <w:noProof/>
            <w:webHidden/>
          </w:rPr>
          <w:fldChar w:fldCharType="end"/>
        </w:r>
      </w:hyperlink>
    </w:p>
    <w:p w14:paraId="26BD758A" w14:textId="34EB538E"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292" w:history="1">
        <w:r w:rsidR="008A226C" w:rsidRPr="00B735B4">
          <w:rPr>
            <w:rStyle w:val="Hyperlink"/>
            <w:noProof/>
          </w:rPr>
          <w:t>3.22.3 instanceGuid property</w:t>
        </w:r>
        <w:r w:rsidR="008A226C">
          <w:rPr>
            <w:noProof/>
            <w:webHidden/>
          </w:rPr>
          <w:tab/>
        </w:r>
        <w:r w:rsidR="008A226C">
          <w:rPr>
            <w:noProof/>
            <w:webHidden/>
          </w:rPr>
          <w:fldChar w:fldCharType="begin"/>
        </w:r>
        <w:r w:rsidR="008A226C">
          <w:rPr>
            <w:noProof/>
            <w:webHidden/>
          </w:rPr>
          <w:instrText xml:space="preserve"> PAGEREF _Toc530237292 \h </w:instrText>
        </w:r>
        <w:r w:rsidR="008A226C">
          <w:rPr>
            <w:noProof/>
            <w:webHidden/>
          </w:rPr>
        </w:r>
        <w:r w:rsidR="008A226C">
          <w:rPr>
            <w:noProof/>
            <w:webHidden/>
          </w:rPr>
          <w:fldChar w:fldCharType="separate"/>
        </w:r>
        <w:r w:rsidR="008A226C">
          <w:rPr>
            <w:noProof/>
            <w:webHidden/>
          </w:rPr>
          <w:t>69</w:t>
        </w:r>
        <w:r w:rsidR="008A226C">
          <w:rPr>
            <w:noProof/>
            <w:webHidden/>
          </w:rPr>
          <w:fldChar w:fldCharType="end"/>
        </w:r>
      </w:hyperlink>
    </w:p>
    <w:p w14:paraId="4D530945" w14:textId="1E4992BE"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293" w:history="1">
        <w:r w:rsidR="008A226C" w:rsidRPr="00B735B4">
          <w:rPr>
            <w:rStyle w:val="Hyperlink"/>
            <w:noProof/>
          </w:rPr>
          <w:t>3.22.4 correlationGuid property</w:t>
        </w:r>
        <w:r w:rsidR="008A226C">
          <w:rPr>
            <w:noProof/>
            <w:webHidden/>
          </w:rPr>
          <w:tab/>
        </w:r>
        <w:r w:rsidR="008A226C">
          <w:rPr>
            <w:noProof/>
            <w:webHidden/>
          </w:rPr>
          <w:fldChar w:fldCharType="begin"/>
        </w:r>
        <w:r w:rsidR="008A226C">
          <w:rPr>
            <w:noProof/>
            <w:webHidden/>
          </w:rPr>
          <w:instrText xml:space="preserve"> PAGEREF _Toc530237293 \h </w:instrText>
        </w:r>
        <w:r w:rsidR="008A226C">
          <w:rPr>
            <w:noProof/>
            <w:webHidden/>
          </w:rPr>
        </w:r>
        <w:r w:rsidR="008A226C">
          <w:rPr>
            <w:noProof/>
            <w:webHidden/>
          </w:rPr>
          <w:fldChar w:fldCharType="separate"/>
        </w:r>
        <w:r w:rsidR="008A226C">
          <w:rPr>
            <w:noProof/>
            <w:webHidden/>
          </w:rPr>
          <w:t>69</w:t>
        </w:r>
        <w:r w:rsidR="008A226C">
          <w:rPr>
            <w:noProof/>
            <w:webHidden/>
          </w:rPr>
          <w:fldChar w:fldCharType="end"/>
        </w:r>
      </w:hyperlink>
    </w:p>
    <w:p w14:paraId="0597899E" w14:textId="32B4D78B"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294" w:history="1">
        <w:r w:rsidR="008A226C" w:rsidRPr="00B735B4">
          <w:rPr>
            <w:rStyle w:val="Hyperlink"/>
            <w:noProof/>
          </w:rPr>
          <w:t>3.22.5 ruleId property</w:t>
        </w:r>
        <w:r w:rsidR="008A226C">
          <w:rPr>
            <w:noProof/>
            <w:webHidden/>
          </w:rPr>
          <w:tab/>
        </w:r>
        <w:r w:rsidR="008A226C">
          <w:rPr>
            <w:noProof/>
            <w:webHidden/>
          </w:rPr>
          <w:fldChar w:fldCharType="begin"/>
        </w:r>
        <w:r w:rsidR="008A226C">
          <w:rPr>
            <w:noProof/>
            <w:webHidden/>
          </w:rPr>
          <w:instrText xml:space="preserve"> PAGEREF _Toc530237294 \h </w:instrText>
        </w:r>
        <w:r w:rsidR="008A226C">
          <w:rPr>
            <w:noProof/>
            <w:webHidden/>
          </w:rPr>
        </w:r>
        <w:r w:rsidR="008A226C">
          <w:rPr>
            <w:noProof/>
            <w:webHidden/>
          </w:rPr>
          <w:fldChar w:fldCharType="separate"/>
        </w:r>
        <w:r w:rsidR="008A226C">
          <w:rPr>
            <w:noProof/>
            <w:webHidden/>
          </w:rPr>
          <w:t>69</w:t>
        </w:r>
        <w:r w:rsidR="008A226C">
          <w:rPr>
            <w:noProof/>
            <w:webHidden/>
          </w:rPr>
          <w:fldChar w:fldCharType="end"/>
        </w:r>
      </w:hyperlink>
    </w:p>
    <w:p w14:paraId="218714F1" w14:textId="34427B85"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295" w:history="1">
        <w:r w:rsidR="008A226C" w:rsidRPr="00B735B4">
          <w:rPr>
            <w:rStyle w:val="Hyperlink"/>
            <w:noProof/>
          </w:rPr>
          <w:t>3.22.6 ruleIndex property</w:t>
        </w:r>
        <w:r w:rsidR="008A226C">
          <w:rPr>
            <w:noProof/>
            <w:webHidden/>
          </w:rPr>
          <w:tab/>
        </w:r>
        <w:r w:rsidR="008A226C">
          <w:rPr>
            <w:noProof/>
            <w:webHidden/>
          </w:rPr>
          <w:fldChar w:fldCharType="begin"/>
        </w:r>
        <w:r w:rsidR="008A226C">
          <w:rPr>
            <w:noProof/>
            <w:webHidden/>
          </w:rPr>
          <w:instrText xml:space="preserve"> PAGEREF _Toc530237295 \h </w:instrText>
        </w:r>
        <w:r w:rsidR="008A226C">
          <w:rPr>
            <w:noProof/>
            <w:webHidden/>
          </w:rPr>
        </w:r>
        <w:r w:rsidR="008A226C">
          <w:rPr>
            <w:noProof/>
            <w:webHidden/>
          </w:rPr>
          <w:fldChar w:fldCharType="separate"/>
        </w:r>
        <w:r w:rsidR="008A226C">
          <w:rPr>
            <w:noProof/>
            <w:webHidden/>
          </w:rPr>
          <w:t>69</w:t>
        </w:r>
        <w:r w:rsidR="008A226C">
          <w:rPr>
            <w:noProof/>
            <w:webHidden/>
          </w:rPr>
          <w:fldChar w:fldCharType="end"/>
        </w:r>
      </w:hyperlink>
    </w:p>
    <w:p w14:paraId="563B3146" w14:textId="07FDEFAA"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296" w:history="1">
        <w:r w:rsidR="008A226C" w:rsidRPr="00B735B4">
          <w:rPr>
            <w:rStyle w:val="Hyperlink"/>
            <w:noProof/>
          </w:rPr>
          <w:t>3.22.7 level property</w:t>
        </w:r>
        <w:r w:rsidR="008A226C">
          <w:rPr>
            <w:noProof/>
            <w:webHidden/>
          </w:rPr>
          <w:tab/>
        </w:r>
        <w:r w:rsidR="008A226C">
          <w:rPr>
            <w:noProof/>
            <w:webHidden/>
          </w:rPr>
          <w:fldChar w:fldCharType="begin"/>
        </w:r>
        <w:r w:rsidR="008A226C">
          <w:rPr>
            <w:noProof/>
            <w:webHidden/>
          </w:rPr>
          <w:instrText xml:space="preserve"> PAGEREF _Toc530237296 \h </w:instrText>
        </w:r>
        <w:r w:rsidR="008A226C">
          <w:rPr>
            <w:noProof/>
            <w:webHidden/>
          </w:rPr>
        </w:r>
        <w:r w:rsidR="008A226C">
          <w:rPr>
            <w:noProof/>
            <w:webHidden/>
          </w:rPr>
          <w:fldChar w:fldCharType="separate"/>
        </w:r>
        <w:r w:rsidR="008A226C">
          <w:rPr>
            <w:noProof/>
            <w:webHidden/>
          </w:rPr>
          <w:t>70</w:t>
        </w:r>
        <w:r w:rsidR="008A226C">
          <w:rPr>
            <w:noProof/>
            <w:webHidden/>
          </w:rPr>
          <w:fldChar w:fldCharType="end"/>
        </w:r>
      </w:hyperlink>
    </w:p>
    <w:p w14:paraId="37DE2E76" w14:textId="733E5E62"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297" w:history="1">
        <w:r w:rsidR="008A226C" w:rsidRPr="00B735B4">
          <w:rPr>
            <w:rStyle w:val="Hyperlink"/>
            <w:noProof/>
          </w:rPr>
          <w:t>3.22.8 message property</w:t>
        </w:r>
        <w:r w:rsidR="008A226C">
          <w:rPr>
            <w:noProof/>
            <w:webHidden/>
          </w:rPr>
          <w:tab/>
        </w:r>
        <w:r w:rsidR="008A226C">
          <w:rPr>
            <w:noProof/>
            <w:webHidden/>
          </w:rPr>
          <w:fldChar w:fldCharType="begin"/>
        </w:r>
        <w:r w:rsidR="008A226C">
          <w:rPr>
            <w:noProof/>
            <w:webHidden/>
          </w:rPr>
          <w:instrText xml:space="preserve"> PAGEREF _Toc530237297 \h </w:instrText>
        </w:r>
        <w:r w:rsidR="008A226C">
          <w:rPr>
            <w:noProof/>
            <w:webHidden/>
          </w:rPr>
        </w:r>
        <w:r w:rsidR="008A226C">
          <w:rPr>
            <w:noProof/>
            <w:webHidden/>
          </w:rPr>
          <w:fldChar w:fldCharType="separate"/>
        </w:r>
        <w:r w:rsidR="008A226C">
          <w:rPr>
            <w:noProof/>
            <w:webHidden/>
          </w:rPr>
          <w:t>72</w:t>
        </w:r>
        <w:r w:rsidR="008A226C">
          <w:rPr>
            <w:noProof/>
            <w:webHidden/>
          </w:rPr>
          <w:fldChar w:fldCharType="end"/>
        </w:r>
      </w:hyperlink>
    </w:p>
    <w:p w14:paraId="61A92B26" w14:textId="5D497407"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298" w:history="1">
        <w:r w:rsidR="008A226C" w:rsidRPr="00B735B4">
          <w:rPr>
            <w:rStyle w:val="Hyperlink"/>
            <w:noProof/>
          </w:rPr>
          <w:t>3.22.9 locations property</w:t>
        </w:r>
        <w:r w:rsidR="008A226C">
          <w:rPr>
            <w:noProof/>
            <w:webHidden/>
          </w:rPr>
          <w:tab/>
        </w:r>
        <w:r w:rsidR="008A226C">
          <w:rPr>
            <w:noProof/>
            <w:webHidden/>
          </w:rPr>
          <w:fldChar w:fldCharType="begin"/>
        </w:r>
        <w:r w:rsidR="008A226C">
          <w:rPr>
            <w:noProof/>
            <w:webHidden/>
          </w:rPr>
          <w:instrText xml:space="preserve"> PAGEREF _Toc530237298 \h </w:instrText>
        </w:r>
        <w:r w:rsidR="008A226C">
          <w:rPr>
            <w:noProof/>
            <w:webHidden/>
          </w:rPr>
        </w:r>
        <w:r w:rsidR="008A226C">
          <w:rPr>
            <w:noProof/>
            <w:webHidden/>
          </w:rPr>
          <w:fldChar w:fldCharType="separate"/>
        </w:r>
        <w:r w:rsidR="008A226C">
          <w:rPr>
            <w:noProof/>
            <w:webHidden/>
          </w:rPr>
          <w:t>73</w:t>
        </w:r>
        <w:r w:rsidR="008A226C">
          <w:rPr>
            <w:noProof/>
            <w:webHidden/>
          </w:rPr>
          <w:fldChar w:fldCharType="end"/>
        </w:r>
      </w:hyperlink>
    </w:p>
    <w:p w14:paraId="31E9392E" w14:textId="64886BCC"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299" w:history="1">
        <w:r w:rsidR="008A226C" w:rsidRPr="00B735B4">
          <w:rPr>
            <w:rStyle w:val="Hyperlink"/>
            <w:noProof/>
          </w:rPr>
          <w:t>3.22.10 analysisTarget property</w:t>
        </w:r>
        <w:r w:rsidR="008A226C">
          <w:rPr>
            <w:noProof/>
            <w:webHidden/>
          </w:rPr>
          <w:tab/>
        </w:r>
        <w:r w:rsidR="008A226C">
          <w:rPr>
            <w:noProof/>
            <w:webHidden/>
          </w:rPr>
          <w:fldChar w:fldCharType="begin"/>
        </w:r>
        <w:r w:rsidR="008A226C">
          <w:rPr>
            <w:noProof/>
            <w:webHidden/>
          </w:rPr>
          <w:instrText xml:space="preserve"> PAGEREF _Toc530237299 \h </w:instrText>
        </w:r>
        <w:r w:rsidR="008A226C">
          <w:rPr>
            <w:noProof/>
            <w:webHidden/>
          </w:rPr>
        </w:r>
        <w:r w:rsidR="008A226C">
          <w:rPr>
            <w:noProof/>
            <w:webHidden/>
          </w:rPr>
          <w:fldChar w:fldCharType="separate"/>
        </w:r>
        <w:r w:rsidR="008A226C">
          <w:rPr>
            <w:noProof/>
            <w:webHidden/>
          </w:rPr>
          <w:t>73</w:t>
        </w:r>
        <w:r w:rsidR="008A226C">
          <w:rPr>
            <w:noProof/>
            <w:webHidden/>
          </w:rPr>
          <w:fldChar w:fldCharType="end"/>
        </w:r>
      </w:hyperlink>
    </w:p>
    <w:p w14:paraId="5B437486" w14:textId="0906E6DC"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300" w:history="1">
        <w:r w:rsidR="008A226C" w:rsidRPr="00B735B4">
          <w:rPr>
            <w:rStyle w:val="Hyperlink"/>
            <w:noProof/>
          </w:rPr>
          <w:t>3.22.11 fingerprints property</w:t>
        </w:r>
        <w:r w:rsidR="008A226C">
          <w:rPr>
            <w:noProof/>
            <w:webHidden/>
          </w:rPr>
          <w:tab/>
        </w:r>
        <w:r w:rsidR="008A226C">
          <w:rPr>
            <w:noProof/>
            <w:webHidden/>
          </w:rPr>
          <w:fldChar w:fldCharType="begin"/>
        </w:r>
        <w:r w:rsidR="008A226C">
          <w:rPr>
            <w:noProof/>
            <w:webHidden/>
          </w:rPr>
          <w:instrText xml:space="preserve"> PAGEREF _Toc530237300 \h </w:instrText>
        </w:r>
        <w:r w:rsidR="008A226C">
          <w:rPr>
            <w:noProof/>
            <w:webHidden/>
          </w:rPr>
        </w:r>
        <w:r w:rsidR="008A226C">
          <w:rPr>
            <w:noProof/>
            <w:webHidden/>
          </w:rPr>
          <w:fldChar w:fldCharType="separate"/>
        </w:r>
        <w:r w:rsidR="008A226C">
          <w:rPr>
            <w:noProof/>
            <w:webHidden/>
          </w:rPr>
          <w:t>74</w:t>
        </w:r>
        <w:r w:rsidR="008A226C">
          <w:rPr>
            <w:noProof/>
            <w:webHidden/>
          </w:rPr>
          <w:fldChar w:fldCharType="end"/>
        </w:r>
      </w:hyperlink>
    </w:p>
    <w:p w14:paraId="45DA1837" w14:textId="74485560"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301" w:history="1">
        <w:r w:rsidR="008A226C" w:rsidRPr="00B735B4">
          <w:rPr>
            <w:rStyle w:val="Hyperlink"/>
            <w:noProof/>
          </w:rPr>
          <w:t>3.22.12 partialFingerprints property</w:t>
        </w:r>
        <w:r w:rsidR="008A226C">
          <w:rPr>
            <w:noProof/>
            <w:webHidden/>
          </w:rPr>
          <w:tab/>
        </w:r>
        <w:r w:rsidR="008A226C">
          <w:rPr>
            <w:noProof/>
            <w:webHidden/>
          </w:rPr>
          <w:fldChar w:fldCharType="begin"/>
        </w:r>
        <w:r w:rsidR="008A226C">
          <w:rPr>
            <w:noProof/>
            <w:webHidden/>
          </w:rPr>
          <w:instrText xml:space="preserve"> PAGEREF _Toc530237301 \h </w:instrText>
        </w:r>
        <w:r w:rsidR="008A226C">
          <w:rPr>
            <w:noProof/>
            <w:webHidden/>
          </w:rPr>
        </w:r>
        <w:r w:rsidR="008A226C">
          <w:rPr>
            <w:noProof/>
            <w:webHidden/>
          </w:rPr>
          <w:fldChar w:fldCharType="separate"/>
        </w:r>
        <w:r w:rsidR="008A226C">
          <w:rPr>
            <w:noProof/>
            <w:webHidden/>
          </w:rPr>
          <w:t>75</w:t>
        </w:r>
        <w:r w:rsidR="008A226C">
          <w:rPr>
            <w:noProof/>
            <w:webHidden/>
          </w:rPr>
          <w:fldChar w:fldCharType="end"/>
        </w:r>
      </w:hyperlink>
    </w:p>
    <w:p w14:paraId="5ADFC028" w14:textId="5CE5271E"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302" w:history="1">
        <w:r w:rsidR="008A226C" w:rsidRPr="00B735B4">
          <w:rPr>
            <w:rStyle w:val="Hyperlink"/>
            <w:noProof/>
          </w:rPr>
          <w:t>3.22.13 codeFlows property</w:t>
        </w:r>
        <w:r w:rsidR="008A226C">
          <w:rPr>
            <w:noProof/>
            <w:webHidden/>
          </w:rPr>
          <w:tab/>
        </w:r>
        <w:r w:rsidR="008A226C">
          <w:rPr>
            <w:noProof/>
            <w:webHidden/>
          </w:rPr>
          <w:fldChar w:fldCharType="begin"/>
        </w:r>
        <w:r w:rsidR="008A226C">
          <w:rPr>
            <w:noProof/>
            <w:webHidden/>
          </w:rPr>
          <w:instrText xml:space="preserve"> PAGEREF _Toc530237302 \h </w:instrText>
        </w:r>
        <w:r w:rsidR="008A226C">
          <w:rPr>
            <w:noProof/>
            <w:webHidden/>
          </w:rPr>
        </w:r>
        <w:r w:rsidR="008A226C">
          <w:rPr>
            <w:noProof/>
            <w:webHidden/>
          </w:rPr>
          <w:fldChar w:fldCharType="separate"/>
        </w:r>
        <w:r w:rsidR="008A226C">
          <w:rPr>
            <w:noProof/>
            <w:webHidden/>
          </w:rPr>
          <w:t>76</w:t>
        </w:r>
        <w:r w:rsidR="008A226C">
          <w:rPr>
            <w:noProof/>
            <w:webHidden/>
          </w:rPr>
          <w:fldChar w:fldCharType="end"/>
        </w:r>
      </w:hyperlink>
    </w:p>
    <w:p w14:paraId="54DBB7FD" w14:textId="153C4DF0"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303" w:history="1">
        <w:r w:rsidR="008A226C" w:rsidRPr="00B735B4">
          <w:rPr>
            <w:rStyle w:val="Hyperlink"/>
            <w:noProof/>
          </w:rPr>
          <w:t>3.22.14 graphs property</w:t>
        </w:r>
        <w:r w:rsidR="008A226C">
          <w:rPr>
            <w:noProof/>
            <w:webHidden/>
          </w:rPr>
          <w:tab/>
        </w:r>
        <w:r w:rsidR="008A226C">
          <w:rPr>
            <w:noProof/>
            <w:webHidden/>
          </w:rPr>
          <w:fldChar w:fldCharType="begin"/>
        </w:r>
        <w:r w:rsidR="008A226C">
          <w:rPr>
            <w:noProof/>
            <w:webHidden/>
          </w:rPr>
          <w:instrText xml:space="preserve"> PAGEREF _Toc530237303 \h </w:instrText>
        </w:r>
        <w:r w:rsidR="008A226C">
          <w:rPr>
            <w:noProof/>
            <w:webHidden/>
          </w:rPr>
        </w:r>
        <w:r w:rsidR="008A226C">
          <w:rPr>
            <w:noProof/>
            <w:webHidden/>
          </w:rPr>
          <w:fldChar w:fldCharType="separate"/>
        </w:r>
        <w:r w:rsidR="008A226C">
          <w:rPr>
            <w:noProof/>
            <w:webHidden/>
          </w:rPr>
          <w:t>76</w:t>
        </w:r>
        <w:r w:rsidR="008A226C">
          <w:rPr>
            <w:noProof/>
            <w:webHidden/>
          </w:rPr>
          <w:fldChar w:fldCharType="end"/>
        </w:r>
      </w:hyperlink>
    </w:p>
    <w:p w14:paraId="0C2E4F9D" w14:textId="1A82A381"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304" w:history="1">
        <w:r w:rsidR="008A226C" w:rsidRPr="00B735B4">
          <w:rPr>
            <w:rStyle w:val="Hyperlink"/>
            <w:noProof/>
          </w:rPr>
          <w:t>3.22.15 graphTraversals property</w:t>
        </w:r>
        <w:r w:rsidR="008A226C">
          <w:rPr>
            <w:noProof/>
            <w:webHidden/>
          </w:rPr>
          <w:tab/>
        </w:r>
        <w:r w:rsidR="008A226C">
          <w:rPr>
            <w:noProof/>
            <w:webHidden/>
          </w:rPr>
          <w:fldChar w:fldCharType="begin"/>
        </w:r>
        <w:r w:rsidR="008A226C">
          <w:rPr>
            <w:noProof/>
            <w:webHidden/>
          </w:rPr>
          <w:instrText xml:space="preserve"> PAGEREF _Toc530237304 \h </w:instrText>
        </w:r>
        <w:r w:rsidR="008A226C">
          <w:rPr>
            <w:noProof/>
            <w:webHidden/>
          </w:rPr>
        </w:r>
        <w:r w:rsidR="008A226C">
          <w:rPr>
            <w:noProof/>
            <w:webHidden/>
          </w:rPr>
          <w:fldChar w:fldCharType="separate"/>
        </w:r>
        <w:r w:rsidR="008A226C">
          <w:rPr>
            <w:noProof/>
            <w:webHidden/>
          </w:rPr>
          <w:t>77</w:t>
        </w:r>
        <w:r w:rsidR="008A226C">
          <w:rPr>
            <w:noProof/>
            <w:webHidden/>
          </w:rPr>
          <w:fldChar w:fldCharType="end"/>
        </w:r>
      </w:hyperlink>
    </w:p>
    <w:p w14:paraId="67B0E052" w14:textId="190843C9"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305" w:history="1">
        <w:r w:rsidR="008A226C" w:rsidRPr="00B735B4">
          <w:rPr>
            <w:rStyle w:val="Hyperlink"/>
            <w:noProof/>
          </w:rPr>
          <w:t>3.22.16 stacks property</w:t>
        </w:r>
        <w:r w:rsidR="008A226C">
          <w:rPr>
            <w:noProof/>
            <w:webHidden/>
          </w:rPr>
          <w:tab/>
        </w:r>
        <w:r w:rsidR="008A226C">
          <w:rPr>
            <w:noProof/>
            <w:webHidden/>
          </w:rPr>
          <w:fldChar w:fldCharType="begin"/>
        </w:r>
        <w:r w:rsidR="008A226C">
          <w:rPr>
            <w:noProof/>
            <w:webHidden/>
          </w:rPr>
          <w:instrText xml:space="preserve"> PAGEREF _Toc530237305 \h </w:instrText>
        </w:r>
        <w:r w:rsidR="008A226C">
          <w:rPr>
            <w:noProof/>
            <w:webHidden/>
          </w:rPr>
        </w:r>
        <w:r w:rsidR="008A226C">
          <w:rPr>
            <w:noProof/>
            <w:webHidden/>
          </w:rPr>
          <w:fldChar w:fldCharType="separate"/>
        </w:r>
        <w:r w:rsidR="008A226C">
          <w:rPr>
            <w:noProof/>
            <w:webHidden/>
          </w:rPr>
          <w:t>77</w:t>
        </w:r>
        <w:r w:rsidR="008A226C">
          <w:rPr>
            <w:noProof/>
            <w:webHidden/>
          </w:rPr>
          <w:fldChar w:fldCharType="end"/>
        </w:r>
      </w:hyperlink>
    </w:p>
    <w:p w14:paraId="079AA307" w14:textId="0466921E"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306" w:history="1">
        <w:r w:rsidR="008A226C" w:rsidRPr="00B735B4">
          <w:rPr>
            <w:rStyle w:val="Hyperlink"/>
            <w:noProof/>
          </w:rPr>
          <w:t>3.22.17 relatedLocations property</w:t>
        </w:r>
        <w:r w:rsidR="008A226C">
          <w:rPr>
            <w:noProof/>
            <w:webHidden/>
          </w:rPr>
          <w:tab/>
        </w:r>
        <w:r w:rsidR="008A226C">
          <w:rPr>
            <w:noProof/>
            <w:webHidden/>
          </w:rPr>
          <w:fldChar w:fldCharType="begin"/>
        </w:r>
        <w:r w:rsidR="008A226C">
          <w:rPr>
            <w:noProof/>
            <w:webHidden/>
          </w:rPr>
          <w:instrText xml:space="preserve"> PAGEREF _Toc530237306 \h </w:instrText>
        </w:r>
        <w:r w:rsidR="008A226C">
          <w:rPr>
            <w:noProof/>
            <w:webHidden/>
          </w:rPr>
        </w:r>
        <w:r w:rsidR="008A226C">
          <w:rPr>
            <w:noProof/>
            <w:webHidden/>
          </w:rPr>
          <w:fldChar w:fldCharType="separate"/>
        </w:r>
        <w:r w:rsidR="008A226C">
          <w:rPr>
            <w:noProof/>
            <w:webHidden/>
          </w:rPr>
          <w:t>77</w:t>
        </w:r>
        <w:r w:rsidR="008A226C">
          <w:rPr>
            <w:noProof/>
            <w:webHidden/>
          </w:rPr>
          <w:fldChar w:fldCharType="end"/>
        </w:r>
      </w:hyperlink>
    </w:p>
    <w:p w14:paraId="526CF2F9" w14:textId="25742CD1"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307" w:history="1">
        <w:r w:rsidR="008A226C" w:rsidRPr="00B735B4">
          <w:rPr>
            <w:rStyle w:val="Hyperlink"/>
            <w:noProof/>
          </w:rPr>
          <w:t>3.22.18 suppressionStates property</w:t>
        </w:r>
        <w:r w:rsidR="008A226C">
          <w:rPr>
            <w:noProof/>
            <w:webHidden/>
          </w:rPr>
          <w:tab/>
        </w:r>
        <w:r w:rsidR="008A226C">
          <w:rPr>
            <w:noProof/>
            <w:webHidden/>
          </w:rPr>
          <w:fldChar w:fldCharType="begin"/>
        </w:r>
        <w:r w:rsidR="008A226C">
          <w:rPr>
            <w:noProof/>
            <w:webHidden/>
          </w:rPr>
          <w:instrText xml:space="preserve"> PAGEREF _Toc530237307 \h </w:instrText>
        </w:r>
        <w:r w:rsidR="008A226C">
          <w:rPr>
            <w:noProof/>
            <w:webHidden/>
          </w:rPr>
        </w:r>
        <w:r w:rsidR="008A226C">
          <w:rPr>
            <w:noProof/>
            <w:webHidden/>
          </w:rPr>
          <w:fldChar w:fldCharType="separate"/>
        </w:r>
        <w:r w:rsidR="008A226C">
          <w:rPr>
            <w:noProof/>
            <w:webHidden/>
          </w:rPr>
          <w:t>78</w:t>
        </w:r>
        <w:r w:rsidR="008A226C">
          <w:rPr>
            <w:noProof/>
            <w:webHidden/>
          </w:rPr>
          <w:fldChar w:fldCharType="end"/>
        </w:r>
      </w:hyperlink>
    </w:p>
    <w:p w14:paraId="38B21379" w14:textId="70B6CCCE" w:rsidR="008A226C" w:rsidRDefault="00E37AEF">
      <w:pPr>
        <w:pStyle w:val="TOC4"/>
        <w:tabs>
          <w:tab w:val="right" w:leader="dot" w:pos="9350"/>
        </w:tabs>
        <w:rPr>
          <w:rFonts w:asciiTheme="minorHAnsi" w:eastAsiaTheme="minorEastAsia" w:hAnsiTheme="minorHAnsi" w:cstheme="minorBidi"/>
          <w:noProof/>
          <w:sz w:val="22"/>
          <w:szCs w:val="22"/>
        </w:rPr>
      </w:pPr>
      <w:hyperlink w:anchor="_Toc530237308" w:history="1">
        <w:r w:rsidR="008A226C" w:rsidRPr="00B735B4">
          <w:rPr>
            <w:rStyle w:val="Hyperlink"/>
            <w:noProof/>
          </w:rPr>
          <w:t>3.22.18.1 General</w:t>
        </w:r>
        <w:r w:rsidR="008A226C">
          <w:rPr>
            <w:noProof/>
            <w:webHidden/>
          </w:rPr>
          <w:tab/>
        </w:r>
        <w:r w:rsidR="008A226C">
          <w:rPr>
            <w:noProof/>
            <w:webHidden/>
          </w:rPr>
          <w:fldChar w:fldCharType="begin"/>
        </w:r>
        <w:r w:rsidR="008A226C">
          <w:rPr>
            <w:noProof/>
            <w:webHidden/>
          </w:rPr>
          <w:instrText xml:space="preserve"> PAGEREF _Toc530237308 \h </w:instrText>
        </w:r>
        <w:r w:rsidR="008A226C">
          <w:rPr>
            <w:noProof/>
            <w:webHidden/>
          </w:rPr>
        </w:r>
        <w:r w:rsidR="008A226C">
          <w:rPr>
            <w:noProof/>
            <w:webHidden/>
          </w:rPr>
          <w:fldChar w:fldCharType="separate"/>
        </w:r>
        <w:r w:rsidR="008A226C">
          <w:rPr>
            <w:noProof/>
            <w:webHidden/>
          </w:rPr>
          <w:t>78</w:t>
        </w:r>
        <w:r w:rsidR="008A226C">
          <w:rPr>
            <w:noProof/>
            <w:webHidden/>
          </w:rPr>
          <w:fldChar w:fldCharType="end"/>
        </w:r>
      </w:hyperlink>
    </w:p>
    <w:p w14:paraId="22A1DAB5" w14:textId="192C9863" w:rsidR="008A226C" w:rsidRDefault="00E37AEF">
      <w:pPr>
        <w:pStyle w:val="TOC4"/>
        <w:tabs>
          <w:tab w:val="right" w:leader="dot" w:pos="9350"/>
        </w:tabs>
        <w:rPr>
          <w:rFonts w:asciiTheme="minorHAnsi" w:eastAsiaTheme="minorEastAsia" w:hAnsiTheme="minorHAnsi" w:cstheme="minorBidi"/>
          <w:noProof/>
          <w:sz w:val="22"/>
          <w:szCs w:val="22"/>
        </w:rPr>
      </w:pPr>
      <w:hyperlink w:anchor="_Toc530237309" w:history="1">
        <w:r w:rsidR="008A226C" w:rsidRPr="00B735B4">
          <w:rPr>
            <w:rStyle w:val="Hyperlink"/>
            <w:noProof/>
          </w:rPr>
          <w:t>3.22.18.2 suppressedInSource value</w:t>
        </w:r>
        <w:r w:rsidR="008A226C">
          <w:rPr>
            <w:noProof/>
            <w:webHidden/>
          </w:rPr>
          <w:tab/>
        </w:r>
        <w:r w:rsidR="008A226C">
          <w:rPr>
            <w:noProof/>
            <w:webHidden/>
          </w:rPr>
          <w:fldChar w:fldCharType="begin"/>
        </w:r>
        <w:r w:rsidR="008A226C">
          <w:rPr>
            <w:noProof/>
            <w:webHidden/>
          </w:rPr>
          <w:instrText xml:space="preserve"> PAGEREF _Toc530237309 \h </w:instrText>
        </w:r>
        <w:r w:rsidR="008A226C">
          <w:rPr>
            <w:noProof/>
            <w:webHidden/>
          </w:rPr>
        </w:r>
        <w:r w:rsidR="008A226C">
          <w:rPr>
            <w:noProof/>
            <w:webHidden/>
          </w:rPr>
          <w:fldChar w:fldCharType="separate"/>
        </w:r>
        <w:r w:rsidR="008A226C">
          <w:rPr>
            <w:noProof/>
            <w:webHidden/>
          </w:rPr>
          <w:t>78</w:t>
        </w:r>
        <w:r w:rsidR="008A226C">
          <w:rPr>
            <w:noProof/>
            <w:webHidden/>
          </w:rPr>
          <w:fldChar w:fldCharType="end"/>
        </w:r>
      </w:hyperlink>
    </w:p>
    <w:p w14:paraId="36500BC0" w14:textId="338649C2" w:rsidR="008A226C" w:rsidRDefault="00E37AEF">
      <w:pPr>
        <w:pStyle w:val="TOC4"/>
        <w:tabs>
          <w:tab w:val="right" w:leader="dot" w:pos="9350"/>
        </w:tabs>
        <w:rPr>
          <w:rFonts w:asciiTheme="minorHAnsi" w:eastAsiaTheme="minorEastAsia" w:hAnsiTheme="minorHAnsi" w:cstheme="minorBidi"/>
          <w:noProof/>
          <w:sz w:val="22"/>
          <w:szCs w:val="22"/>
        </w:rPr>
      </w:pPr>
      <w:hyperlink w:anchor="_Toc530237310" w:history="1">
        <w:r w:rsidR="008A226C" w:rsidRPr="00B735B4">
          <w:rPr>
            <w:rStyle w:val="Hyperlink"/>
            <w:noProof/>
          </w:rPr>
          <w:t>3.22.18.3 suppressedExternally value</w:t>
        </w:r>
        <w:r w:rsidR="008A226C">
          <w:rPr>
            <w:noProof/>
            <w:webHidden/>
          </w:rPr>
          <w:tab/>
        </w:r>
        <w:r w:rsidR="008A226C">
          <w:rPr>
            <w:noProof/>
            <w:webHidden/>
          </w:rPr>
          <w:fldChar w:fldCharType="begin"/>
        </w:r>
        <w:r w:rsidR="008A226C">
          <w:rPr>
            <w:noProof/>
            <w:webHidden/>
          </w:rPr>
          <w:instrText xml:space="preserve"> PAGEREF _Toc530237310 \h </w:instrText>
        </w:r>
        <w:r w:rsidR="008A226C">
          <w:rPr>
            <w:noProof/>
            <w:webHidden/>
          </w:rPr>
        </w:r>
        <w:r w:rsidR="008A226C">
          <w:rPr>
            <w:noProof/>
            <w:webHidden/>
          </w:rPr>
          <w:fldChar w:fldCharType="separate"/>
        </w:r>
        <w:r w:rsidR="008A226C">
          <w:rPr>
            <w:noProof/>
            <w:webHidden/>
          </w:rPr>
          <w:t>78</w:t>
        </w:r>
        <w:r w:rsidR="008A226C">
          <w:rPr>
            <w:noProof/>
            <w:webHidden/>
          </w:rPr>
          <w:fldChar w:fldCharType="end"/>
        </w:r>
      </w:hyperlink>
    </w:p>
    <w:p w14:paraId="37DF8EDB" w14:textId="17925F5F"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311" w:history="1">
        <w:r w:rsidR="008A226C" w:rsidRPr="00B735B4">
          <w:rPr>
            <w:rStyle w:val="Hyperlink"/>
            <w:noProof/>
          </w:rPr>
          <w:t>3.22.19 baselineState property</w:t>
        </w:r>
        <w:r w:rsidR="008A226C">
          <w:rPr>
            <w:noProof/>
            <w:webHidden/>
          </w:rPr>
          <w:tab/>
        </w:r>
        <w:r w:rsidR="008A226C">
          <w:rPr>
            <w:noProof/>
            <w:webHidden/>
          </w:rPr>
          <w:fldChar w:fldCharType="begin"/>
        </w:r>
        <w:r w:rsidR="008A226C">
          <w:rPr>
            <w:noProof/>
            <w:webHidden/>
          </w:rPr>
          <w:instrText xml:space="preserve"> PAGEREF _Toc530237311 \h </w:instrText>
        </w:r>
        <w:r w:rsidR="008A226C">
          <w:rPr>
            <w:noProof/>
            <w:webHidden/>
          </w:rPr>
        </w:r>
        <w:r w:rsidR="008A226C">
          <w:rPr>
            <w:noProof/>
            <w:webHidden/>
          </w:rPr>
          <w:fldChar w:fldCharType="separate"/>
        </w:r>
        <w:r w:rsidR="008A226C">
          <w:rPr>
            <w:noProof/>
            <w:webHidden/>
          </w:rPr>
          <w:t>79</w:t>
        </w:r>
        <w:r w:rsidR="008A226C">
          <w:rPr>
            <w:noProof/>
            <w:webHidden/>
          </w:rPr>
          <w:fldChar w:fldCharType="end"/>
        </w:r>
      </w:hyperlink>
    </w:p>
    <w:p w14:paraId="167833B0" w14:textId="14952F97"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312" w:history="1">
        <w:r w:rsidR="008A226C" w:rsidRPr="00B735B4">
          <w:rPr>
            <w:rStyle w:val="Hyperlink"/>
            <w:noProof/>
          </w:rPr>
          <w:t>3.22.20 attachments property</w:t>
        </w:r>
        <w:r w:rsidR="008A226C">
          <w:rPr>
            <w:noProof/>
            <w:webHidden/>
          </w:rPr>
          <w:tab/>
        </w:r>
        <w:r w:rsidR="008A226C">
          <w:rPr>
            <w:noProof/>
            <w:webHidden/>
          </w:rPr>
          <w:fldChar w:fldCharType="begin"/>
        </w:r>
        <w:r w:rsidR="008A226C">
          <w:rPr>
            <w:noProof/>
            <w:webHidden/>
          </w:rPr>
          <w:instrText xml:space="preserve"> PAGEREF _Toc530237312 \h </w:instrText>
        </w:r>
        <w:r w:rsidR="008A226C">
          <w:rPr>
            <w:noProof/>
            <w:webHidden/>
          </w:rPr>
        </w:r>
        <w:r w:rsidR="008A226C">
          <w:rPr>
            <w:noProof/>
            <w:webHidden/>
          </w:rPr>
          <w:fldChar w:fldCharType="separate"/>
        </w:r>
        <w:r w:rsidR="008A226C">
          <w:rPr>
            <w:noProof/>
            <w:webHidden/>
          </w:rPr>
          <w:t>79</w:t>
        </w:r>
        <w:r w:rsidR="008A226C">
          <w:rPr>
            <w:noProof/>
            <w:webHidden/>
          </w:rPr>
          <w:fldChar w:fldCharType="end"/>
        </w:r>
      </w:hyperlink>
    </w:p>
    <w:p w14:paraId="1C63AF65" w14:textId="6812547D"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313" w:history="1">
        <w:r w:rsidR="008A226C" w:rsidRPr="00B735B4">
          <w:rPr>
            <w:rStyle w:val="Hyperlink"/>
            <w:noProof/>
          </w:rPr>
          <w:t>3.22.21 workItemUris property</w:t>
        </w:r>
        <w:r w:rsidR="008A226C">
          <w:rPr>
            <w:noProof/>
            <w:webHidden/>
          </w:rPr>
          <w:tab/>
        </w:r>
        <w:r w:rsidR="008A226C">
          <w:rPr>
            <w:noProof/>
            <w:webHidden/>
          </w:rPr>
          <w:fldChar w:fldCharType="begin"/>
        </w:r>
        <w:r w:rsidR="008A226C">
          <w:rPr>
            <w:noProof/>
            <w:webHidden/>
          </w:rPr>
          <w:instrText xml:space="preserve"> PAGEREF _Toc530237313 \h </w:instrText>
        </w:r>
        <w:r w:rsidR="008A226C">
          <w:rPr>
            <w:noProof/>
            <w:webHidden/>
          </w:rPr>
        </w:r>
        <w:r w:rsidR="008A226C">
          <w:rPr>
            <w:noProof/>
            <w:webHidden/>
          </w:rPr>
          <w:fldChar w:fldCharType="separate"/>
        </w:r>
        <w:r w:rsidR="008A226C">
          <w:rPr>
            <w:noProof/>
            <w:webHidden/>
          </w:rPr>
          <w:t>79</w:t>
        </w:r>
        <w:r w:rsidR="008A226C">
          <w:rPr>
            <w:noProof/>
            <w:webHidden/>
          </w:rPr>
          <w:fldChar w:fldCharType="end"/>
        </w:r>
      </w:hyperlink>
    </w:p>
    <w:p w14:paraId="374C81F8" w14:textId="14318436"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314" w:history="1">
        <w:r w:rsidR="008A226C" w:rsidRPr="00B735B4">
          <w:rPr>
            <w:rStyle w:val="Hyperlink"/>
            <w:noProof/>
          </w:rPr>
          <w:t>3.22.22 hostedViewerUri property</w:t>
        </w:r>
        <w:r w:rsidR="008A226C">
          <w:rPr>
            <w:noProof/>
            <w:webHidden/>
          </w:rPr>
          <w:tab/>
        </w:r>
        <w:r w:rsidR="008A226C">
          <w:rPr>
            <w:noProof/>
            <w:webHidden/>
          </w:rPr>
          <w:fldChar w:fldCharType="begin"/>
        </w:r>
        <w:r w:rsidR="008A226C">
          <w:rPr>
            <w:noProof/>
            <w:webHidden/>
          </w:rPr>
          <w:instrText xml:space="preserve"> PAGEREF _Toc530237314 \h </w:instrText>
        </w:r>
        <w:r w:rsidR="008A226C">
          <w:rPr>
            <w:noProof/>
            <w:webHidden/>
          </w:rPr>
        </w:r>
        <w:r w:rsidR="008A226C">
          <w:rPr>
            <w:noProof/>
            <w:webHidden/>
          </w:rPr>
          <w:fldChar w:fldCharType="separate"/>
        </w:r>
        <w:r w:rsidR="008A226C">
          <w:rPr>
            <w:noProof/>
            <w:webHidden/>
          </w:rPr>
          <w:t>79</w:t>
        </w:r>
        <w:r w:rsidR="008A226C">
          <w:rPr>
            <w:noProof/>
            <w:webHidden/>
          </w:rPr>
          <w:fldChar w:fldCharType="end"/>
        </w:r>
      </w:hyperlink>
    </w:p>
    <w:p w14:paraId="0D22DD7D" w14:textId="6A16F110"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315" w:history="1">
        <w:r w:rsidR="008A226C" w:rsidRPr="00B735B4">
          <w:rPr>
            <w:rStyle w:val="Hyperlink"/>
            <w:noProof/>
          </w:rPr>
          <w:t>3.22.23 resultProvenance</w:t>
        </w:r>
        <w:r w:rsidR="008A226C">
          <w:rPr>
            <w:noProof/>
            <w:webHidden/>
          </w:rPr>
          <w:tab/>
        </w:r>
        <w:r w:rsidR="008A226C">
          <w:rPr>
            <w:noProof/>
            <w:webHidden/>
          </w:rPr>
          <w:fldChar w:fldCharType="begin"/>
        </w:r>
        <w:r w:rsidR="008A226C">
          <w:rPr>
            <w:noProof/>
            <w:webHidden/>
          </w:rPr>
          <w:instrText xml:space="preserve"> PAGEREF _Toc530237315 \h </w:instrText>
        </w:r>
        <w:r w:rsidR="008A226C">
          <w:rPr>
            <w:noProof/>
            <w:webHidden/>
          </w:rPr>
        </w:r>
        <w:r w:rsidR="008A226C">
          <w:rPr>
            <w:noProof/>
            <w:webHidden/>
          </w:rPr>
          <w:fldChar w:fldCharType="separate"/>
        </w:r>
        <w:r w:rsidR="008A226C">
          <w:rPr>
            <w:noProof/>
            <w:webHidden/>
          </w:rPr>
          <w:t>80</w:t>
        </w:r>
        <w:r w:rsidR="008A226C">
          <w:rPr>
            <w:noProof/>
            <w:webHidden/>
          </w:rPr>
          <w:fldChar w:fldCharType="end"/>
        </w:r>
      </w:hyperlink>
    </w:p>
    <w:p w14:paraId="0D97C873" w14:textId="4C07EBA9"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316" w:history="1">
        <w:r w:rsidR="008A226C" w:rsidRPr="00B735B4">
          <w:rPr>
            <w:rStyle w:val="Hyperlink"/>
            <w:noProof/>
          </w:rPr>
          <w:t>3.22.24 conversionProvenance property</w:t>
        </w:r>
        <w:r w:rsidR="008A226C">
          <w:rPr>
            <w:noProof/>
            <w:webHidden/>
          </w:rPr>
          <w:tab/>
        </w:r>
        <w:r w:rsidR="008A226C">
          <w:rPr>
            <w:noProof/>
            <w:webHidden/>
          </w:rPr>
          <w:fldChar w:fldCharType="begin"/>
        </w:r>
        <w:r w:rsidR="008A226C">
          <w:rPr>
            <w:noProof/>
            <w:webHidden/>
          </w:rPr>
          <w:instrText xml:space="preserve"> PAGEREF _Toc530237316 \h </w:instrText>
        </w:r>
        <w:r w:rsidR="008A226C">
          <w:rPr>
            <w:noProof/>
            <w:webHidden/>
          </w:rPr>
        </w:r>
        <w:r w:rsidR="008A226C">
          <w:rPr>
            <w:noProof/>
            <w:webHidden/>
          </w:rPr>
          <w:fldChar w:fldCharType="separate"/>
        </w:r>
        <w:r w:rsidR="008A226C">
          <w:rPr>
            <w:noProof/>
            <w:webHidden/>
          </w:rPr>
          <w:t>80</w:t>
        </w:r>
        <w:r w:rsidR="008A226C">
          <w:rPr>
            <w:noProof/>
            <w:webHidden/>
          </w:rPr>
          <w:fldChar w:fldCharType="end"/>
        </w:r>
      </w:hyperlink>
    </w:p>
    <w:p w14:paraId="12F1948F" w14:textId="088B1713"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317" w:history="1">
        <w:r w:rsidR="008A226C" w:rsidRPr="00B735B4">
          <w:rPr>
            <w:rStyle w:val="Hyperlink"/>
            <w:noProof/>
          </w:rPr>
          <w:t>3.22.25 fixes property</w:t>
        </w:r>
        <w:r w:rsidR="008A226C">
          <w:rPr>
            <w:noProof/>
            <w:webHidden/>
          </w:rPr>
          <w:tab/>
        </w:r>
        <w:r w:rsidR="008A226C">
          <w:rPr>
            <w:noProof/>
            <w:webHidden/>
          </w:rPr>
          <w:fldChar w:fldCharType="begin"/>
        </w:r>
        <w:r w:rsidR="008A226C">
          <w:rPr>
            <w:noProof/>
            <w:webHidden/>
          </w:rPr>
          <w:instrText xml:space="preserve"> PAGEREF _Toc530237317 \h </w:instrText>
        </w:r>
        <w:r w:rsidR="008A226C">
          <w:rPr>
            <w:noProof/>
            <w:webHidden/>
          </w:rPr>
        </w:r>
        <w:r w:rsidR="008A226C">
          <w:rPr>
            <w:noProof/>
            <w:webHidden/>
          </w:rPr>
          <w:fldChar w:fldCharType="separate"/>
        </w:r>
        <w:r w:rsidR="008A226C">
          <w:rPr>
            <w:noProof/>
            <w:webHidden/>
          </w:rPr>
          <w:t>81</w:t>
        </w:r>
        <w:r w:rsidR="008A226C">
          <w:rPr>
            <w:noProof/>
            <w:webHidden/>
          </w:rPr>
          <w:fldChar w:fldCharType="end"/>
        </w:r>
      </w:hyperlink>
    </w:p>
    <w:p w14:paraId="58DCEEF1" w14:textId="346F2F6E"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318" w:history="1">
        <w:r w:rsidR="008A226C" w:rsidRPr="00B735B4">
          <w:rPr>
            <w:rStyle w:val="Hyperlink"/>
            <w:noProof/>
          </w:rPr>
          <w:t>3.22.26 occurrenceCount property</w:t>
        </w:r>
        <w:r w:rsidR="008A226C">
          <w:rPr>
            <w:noProof/>
            <w:webHidden/>
          </w:rPr>
          <w:tab/>
        </w:r>
        <w:r w:rsidR="008A226C">
          <w:rPr>
            <w:noProof/>
            <w:webHidden/>
          </w:rPr>
          <w:fldChar w:fldCharType="begin"/>
        </w:r>
        <w:r w:rsidR="008A226C">
          <w:rPr>
            <w:noProof/>
            <w:webHidden/>
          </w:rPr>
          <w:instrText xml:space="preserve"> PAGEREF _Toc530237318 \h </w:instrText>
        </w:r>
        <w:r w:rsidR="008A226C">
          <w:rPr>
            <w:noProof/>
            <w:webHidden/>
          </w:rPr>
        </w:r>
        <w:r w:rsidR="008A226C">
          <w:rPr>
            <w:noProof/>
            <w:webHidden/>
          </w:rPr>
          <w:fldChar w:fldCharType="separate"/>
        </w:r>
        <w:r w:rsidR="008A226C">
          <w:rPr>
            <w:noProof/>
            <w:webHidden/>
          </w:rPr>
          <w:t>81</w:t>
        </w:r>
        <w:r w:rsidR="008A226C">
          <w:rPr>
            <w:noProof/>
            <w:webHidden/>
          </w:rPr>
          <w:fldChar w:fldCharType="end"/>
        </w:r>
      </w:hyperlink>
    </w:p>
    <w:p w14:paraId="2EC767D9" w14:textId="0F9DCA3D" w:rsidR="008A226C" w:rsidRDefault="00E37AEF">
      <w:pPr>
        <w:pStyle w:val="TOC2"/>
        <w:tabs>
          <w:tab w:val="right" w:leader="dot" w:pos="9350"/>
        </w:tabs>
        <w:rPr>
          <w:rFonts w:asciiTheme="minorHAnsi" w:eastAsiaTheme="minorEastAsia" w:hAnsiTheme="minorHAnsi" w:cstheme="minorBidi"/>
          <w:noProof/>
          <w:sz w:val="22"/>
          <w:szCs w:val="22"/>
        </w:rPr>
      </w:pPr>
      <w:hyperlink w:anchor="_Toc530237319" w:history="1">
        <w:r w:rsidR="008A226C" w:rsidRPr="00B735B4">
          <w:rPr>
            <w:rStyle w:val="Hyperlink"/>
            <w:noProof/>
          </w:rPr>
          <w:t>3.23 location object</w:t>
        </w:r>
        <w:r w:rsidR="008A226C">
          <w:rPr>
            <w:noProof/>
            <w:webHidden/>
          </w:rPr>
          <w:tab/>
        </w:r>
        <w:r w:rsidR="008A226C">
          <w:rPr>
            <w:noProof/>
            <w:webHidden/>
          </w:rPr>
          <w:fldChar w:fldCharType="begin"/>
        </w:r>
        <w:r w:rsidR="008A226C">
          <w:rPr>
            <w:noProof/>
            <w:webHidden/>
          </w:rPr>
          <w:instrText xml:space="preserve"> PAGEREF _Toc530237319 \h </w:instrText>
        </w:r>
        <w:r w:rsidR="008A226C">
          <w:rPr>
            <w:noProof/>
            <w:webHidden/>
          </w:rPr>
        </w:r>
        <w:r w:rsidR="008A226C">
          <w:rPr>
            <w:noProof/>
            <w:webHidden/>
          </w:rPr>
          <w:fldChar w:fldCharType="separate"/>
        </w:r>
        <w:r w:rsidR="008A226C">
          <w:rPr>
            <w:noProof/>
            <w:webHidden/>
          </w:rPr>
          <w:t>81</w:t>
        </w:r>
        <w:r w:rsidR="008A226C">
          <w:rPr>
            <w:noProof/>
            <w:webHidden/>
          </w:rPr>
          <w:fldChar w:fldCharType="end"/>
        </w:r>
      </w:hyperlink>
    </w:p>
    <w:p w14:paraId="32E7B092" w14:textId="65F0378F"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320" w:history="1">
        <w:r w:rsidR="008A226C" w:rsidRPr="00B735B4">
          <w:rPr>
            <w:rStyle w:val="Hyperlink"/>
            <w:noProof/>
          </w:rPr>
          <w:t>3.23.1 General</w:t>
        </w:r>
        <w:r w:rsidR="008A226C">
          <w:rPr>
            <w:noProof/>
            <w:webHidden/>
          </w:rPr>
          <w:tab/>
        </w:r>
        <w:r w:rsidR="008A226C">
          <w:rPr>
            <w:noProof/>
            <w:webHidden/>
          </w:rPr>
          <w:fldChar w:fldCharType="begin"/>
        </w:r>
        <w:r w:rsidR="008A226C">
          <w:rPr>
            <w:noProof/>
            <w:webHidden/>
          </w:rPr>
          <w:instrText xml:space="preserve"> PAGEREF _Toc530237320 \h </w:instrText>
        </w:r>
        <w:r w:rsidR="008A226C">
          <w:rPr>
            <w:noProof/>
            <w:webHidden/>
          </w:rPr>
        </w:r>
        <w:r w:rsidR="008A226C">
          <w:rPr>
            <w:noProof/>
            <w:webHidden/>
          </w:rPr>
          <w:fldChar w:fldCharType="separate"/>
        </w:r>
        <w:r w:rsidR="008A226C">
          <w:rPr>
            <w:noProof/>
            <w:webHidden/>
          </w:rPr>
          <w:t>81</w:t>
        </w:r>
        <w:r w:rsidR="008A226C">
          <w:rPr>
            <w:noProof/>
            <w:webHidden/>
          </w:rPr>
          <w:fldChar w:fldCharType="end"/>
        </w:r>
      </w:hyperlink>
    </w:p>
    <w:p w14:paraId="7D6DA87A" w14:textId="21F2B343"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321" w:history="1">
        <w:r w:rsidR="008A226C" w:rsidRPr="00B735B4">
          <w:rPr>
            <w:rStyle w:val="Hyperlink"/>
            <w:noProof/>
          </w:rPr>
          <w:t>3.23.2 Constraints</w:t>
        </w:r>
        <w:r w:rsidR="008A226C">
          <w:rPr>
            <w:noProof/>
            <w:webHidden/>
          </w:rPr>
          <w:tab/>
        </w:r>
        <w:r w:rsidR="008A226C">
          <w:rPr>
            <w:noProof/>
            <w:webHidden/>
          </w:rPr>
          <w:fldChar w:fldCharType="begin"/>
        </w:r>
        <w:r w:rsidR="008A226C">
          <w:rPr>
            <w:noProof/>
            <w:webHidden/>
          </w:rPr>
          <w:instrText xml:space="preserve"> PAGEREF _Toc530237321 \h </w:instrText>
        </w:r>
        <w:r w:rsidR="008A226C">
          <w:rPr>
            <w:noProof/>
            <w:webHidden/>
          </w:rPr>
        </w:r>
        <w:r w:rsidR="008A226C">
          <w:rPr>
            <w:noProof/>
            <w:webHidden/>
          </w:rPr>
          <w:fldChar w:fldCharType="separate"/>
        </w:r>
        <w:r w:rsidR="008A226C">
          <w:rPr>
            <w:noProof/>
            <w:webHidden/>
          </w:rPr>
          <w:t>82</w:t>
        </w:r>
        <w:r w:rsidR="008A226C">
          <w:rPr>
            <w:noProof/>
            <w:webHidden/>
          </w:rPr>
          <w:fldChar w:fldCharType="end"/>
        </w:r>
      </w:hyperlink>
    </w:p>
    <w:p w14:paraId="72E54F8C" w14:textId="1E9AD4F4"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322" w:history="1">
        <w:r w:rsidR="008A226C" w:rsidRPr="00B735B4">
          <w:rPr>
            <w:rStyle w:val="Hyperlink"/>
            <w:noProof/>
          </w:rPr>
          <w:t>3.23.3 physicalLocation property</w:t>
        </w:r>
        <w:r w:rsidR="008A226C">
          <w:rPr>
            <w:noProof/>
            <w:webHidden/>
          </w:rPr>
          <w:tab/>
        </w:r>
        <w:r w:rsidR="008A226C">
          <w:rPr>
            <w:noProof/>
            <w:webHidden/>
          </w:rPr>
          <w:fldChar w:fldCharType="begin"/>
        </w:r>
        <w:r w:rsidR="008A226C">
          <w:rPr>
            <w:noProof/>
            <w:webHidden/>
          </w:rPr>
          <w:instrText xml:space="preserve"> PAGEREF _Toc530237322 \h </w:instrText>
        </w:r>
        <w:r w:rsidR="008A226C">
          <w:rPr>
            <w:noProof/>
            <w:webHidden/>
          </w:rPr>
        </w:r>
        <w:r w:rsidR="008A226C">
          <w:rPr>
            <w:noProof/>
            <w:webHidden/>
          </w:rPr>
          <w:fldChar w:fldCharType="separate"/>
        </w:r>
        <w:r w:rsidR="008A226C">
          <w:rPr>
            <w:noProof/>
            <w:webHidden/>
          </w:rPr>
          <w:t>82</w:t>
        </w:r>
        <w:r w:rsidR="008A226C">
          <w:rPr>
            <w:noProof/>
            <w:webHidden/>
          </w:rPr>
          <w:fldChar w:fldCharType="end"/>
        </w:r>
      </w:hyperlink>
    </w:p>
    <w:p w14:paraId="6229982E" w14:textId="57B0595F"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323" w:history="1">
        <w:r w:rsidR="008A226C" w:rsidRPr="00B735B4">
          <w:rPr>
            <w:rStyle w:val="Hyperlink"/>
            <w:noProof/>
          </w:rPr>
          <w:t>3.23.4 fullyQualifiedLogicalName property</w:t>
        </w:r>
        <w:r w:rsidR="008A226C">
          <w:rPr>
            <w:noProof/>
            <w:webHidden/>
          </w:rPr>
          <w:tab/>
        </w:r>
        <w:r w:rsidR="008A226C">
          <w:rPr>
            <w:noProof/>
            <w:webHidden/>
          </w:rPr>
          <w:fldChar w:fldCharType="begin"/>
        </w:r>
        <w:r w:rsidR="008A226C">
          <w:rPr>
            <w:noProof/>
            <w:webHidden/>
          </w:rPr>
          <w:instrText xml:space="preserve"> PAGEREF _Toc530237323 \h </w:instrText>
        </w:r>
        <w:r w:rsidR="008A226C">
          <w:rPr>
            <w:noProof/>
            <w:webHidden/>
          </w:rPr>
        </w:r>
        <w:r w:rsidR="008A226C">
          <w:rPr>
            <w:noProof/>
            <w:webHidden/>
          </w:rPr>
          <w:fldChar w:fldCharType="separate"/>
        </w:r>
        <w:r w:rsidR="008A226C">
          <w:rPr>
            <w:noProof/>
            <w:webHidden/>
          </w:rPr>
          <w:t>82</w:t>
        </w:r>
        <w:r w:rsidR="008A226C">
          <w:rPr>
            <w:noProof/>
            <w:webHidden/>
          </w:rPr>
          <w:fldChar w:fldCharType="end"/>
        </w:r>
      </w:hyperlink>
    </w:p>
    <w:p w14:paraId="70C01352" w14:textId="275E7EF3"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324" w:history="1">
        <w:r w:rsidR="008A226C" w:rsidRPr="00B735B4">
          <w:rPr>
            <w:rStyle w:val="Hyperlink"/>
            <w:noProof/>
          </w:rPr>
          <w:t>3.23.5 logicalLocationIndex property</w:t>
        </w:r>
        <w:r w:rsidR="008A226C">
          <w:rPr>
            <w:noProof/>
            <w:webHidden/>
          </w:rPr>
          <w:tab/>
        </w:r>
        <w:r w:rsidR="008A226C">
          <w:rPr>
            <w:noProof/>
            <w:webHidden/>
          </w:rPr>
          <w:fldChar w:fldCharType="begin"/>
        </w:r>
        <w:r w:rsidR="008A226C">
          <w:rPr>
            <w:noProof/>
            <w:webHidden/>
          </w:rPr>
          <w:instrText xml:space="preserve"> PAGEREF _Toc530237324 \h </w:instrText>
        </w:r>
        <w:r w:rsidR="008A226C">
          <w:rPr>
            <w:noProof/>
            <w:webHidden/>
          </w:rPr>
        </w:r>
        <w:r w:rsidR="008A226C">
          <w:rPr>
            <w:noProof/>
            <w:webHidden/>
          </w:rPr>
          <w:fldChar w:fldCharType="separate"/>
        </w:r>
        <w:r w:rsidR="008A226C">
          <w:rPr>
            <w:noProof/>
            <w:webHidden/>
          </w:rPr>
          <w:t>83</w:t>
        </w:r>
        <w:r w:rsidR="008A226C">
          <w:rPr>
            <w:noProof/>
            <w:webHidden/>
          </w:rPr>
          <w:fldChar w:fldCharType="end"/>
        </w:r>
      </w:hyperlink>
    </w:p>
    <w:p w14:paraId="13B21F3D" w14:textId="0C2C6B0A"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325" w:history="1">
        <w:r w:rsidR="008A226C" w:rsidRPr="00B735B4">
          <w:rPr>
            <w:rStyle w:val="Hyperlink"/>
            <w:noProof/>
          </w:rPr>
          <w:t>3.23.6 message property</w:t>
        </w:r>
        <w:r w:rsidR="008A226C">
          <w:rPr>
            <w:noProof/>
            <w:webHidden/>
          </w:rPr>
          <w:tab/>
        </w:r>
        <w:r w:rsidR="008A226C">
          <w:rPr>
            <w:noProof/>
            <w:webHidden/>
          </w:rPr>
          <w:fldChar w:fldCharType="begin"/>
        </w:r>
        <w:r w:rsidR="008A226C">
          <w:rPr>
            <w:noProof/>
            <w:webHidden/>
          </w:rPr>
          <w:instrText xml:space="preserve"> PAGEREF _Toc530237325 \h </w:instrText>
        </w:r>
        <w:r w:rsidR="008A226C">
          <w:rPr>
            <w:noProof/>
            <w:webHidden/>
          </w:rPr>
        </w:r>
        <w:r w:rsidR="008A226C">
          <w:rPr>
            <w:noProof/>
            <w:webHidden/>
          </w:rPr>
          <w:fldChar w:fldCharType="separate"/>
        </w:r>
        <w:r w:rsidR="008A226C">
          <w:rPr>
            <w:noProof/>
            <w:webHidden/>
          </w:rPr>
          <w:t>84</w:t>
        </w:r>
        <w:r w:rsidR="008A226C">
          <w:rPr>
            <w:noProof/>
            <w:webHidden/>
          </w:rPr>
          <w:fldChar w:fldCharType="end"/>
        </w:r>
      </w:hyperlink>
    </w:p>
    <w:p w14:paraId="336510BF" w14:textId="247EA01D"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326" w:history="1">
        <w:r w:rsidR="008A226C" w:rsidRPr="00B735B4">
          <w:rPr>
            <w:rStyle w:val="Hyperlink"/>
            <w:noProof/>
          </w:rPr>
          <w:t>3.23.7 annotations property</w:t>
        </w:r>
        <w:r w:rsidR="008A226C">
          <w:rPr>
            <w:noProof/>
            <w:webHidden/>
          </w:rPr>
          <w:tab/>
        </w:r>
        <w:r w:rsidR="008A226C">
          <w:rPr>
            <w:noProof/>
            <w:webHidden/>
          </w:rPr>
          <w:fldChar w:fldCharType="begin"/>
        </w:r>
        <w:r w:rsidR="008A226C">
          <w:rPr>
            <w:noProof/>
            <w:webHidden/>
          </w:rPr>
          <w:instrText xml:space="preserve"> PAGEREF _Toc530237326 \h </w:instrText>
        </w:r>
        <w:r w:rsidR="008A226C">
          <w:rPr>
            <w:noProof/>
            <w:webHidden/>
          </w:rPr>
        </w:r>
        <w:r w:rsidR="008A226C">
          <w:rPr>
            <w:noProof/>
            <w:webHidden/>
          </w:rPr>
          <w:fldChar w:fldCharType="separate"/>
        </w:r>
        <w:r w:rsidR="008A226C">
          <w:rPr>
            <w:noProof/>
            <w:webHidden/>
          </w:rPr>
          <w:t>84</w:t>
        </w:r>
        <w:r w:rsidR="008A226C">
          <w:rPr>
            <w:noProof/>
            <w:webHidden/>
          </w:rPr>
          <w:fldChar w:fldCharType="end"/>
        </w:r>
      </w:hyperlink>
    </w:p>
    <w:p w14:paraId="474041F5" w14:textId="005B8463" w:rsidR="008A226C" w:rsidRDefault="00E37AEF">
      <w:pPr>
        <w:pStyle w:val="TOC2"/>
        <w:tabs>
          <w:tab w:val="right" w:leader="dot" w:pos="9350"/>
        </w:tabs>
        <w:rPr>
          <w:rFonts w:asciiTheme="minorHAnsi" w:eastAsiaTheme="minorEastAsia" w:hAnsiTheme="minorHAnsi" w:cstheme="minorBidi"/>
          <w:noProof/>
          <w:sz w:val="22"/>
          <w:szCs w:val="22"/>
        </w:rPr>
      </w:pPr>
      <w:hyperlink w:anchor="_Toc530237327" w:history="1">
        <w:r w:rsidR="008A226C" w:rsidRPr="00B735B4">
          <w:rPr>
            <w:rStyle w:val="Hyperlink"/>
            <w:noProof/>
          </w:rPr>
          <w:t>3.24 physicalLocation object</w:t>
        </w:r>
        <w:r w:rsidR="008A226C">
          <w:rPr>
            <w:noProof/>
            <w:webHidden/>
          </w:rPr>
          <w:tab/>
        </w:r>
        <w:r w:rsidR="008A226C">
          <w:rPr>
            <w:noProof/>
            <w:webHidden/>
          </w:rPr>
          <w:fldChar w:fldCharType="begin"/>
        </w:r>
        <w:r w:rsidR="008A226C">
          <w:rPr>
            <w:noProof/>
            <w:webHidden/>
          </w:rPr>
          <w:instrText xml:space="preserve"> PAGEREF _Toc530237327 \h </w:instrText>
        </w:r>
        <w:r w:rsidR="008A226C">
          <w:rPr>
            <w:noProof/>
            <w:webHidden/>
          </w:rPr>
        </w:r>
        <w:r w:rsidR="008A226C">
          <w:rPr>
            <w:noProof/>
            <w:webHidden/>
          </w:rPr>
          <w:fldChar w:fldCharType="separate"/>
        </w:r>
        <w:r w:rsidR="008A226C">
          <w:rPr>
            <w:noProof/>
            <w:webHidden/>
          </w:rPr>
          <w:t>84</w:t>
        </w:r>
        <w:r w:rsidR="008A226C">
          <w:rPr>
            <w:noProof/>
            <w:webHidden/>
          </w:rPr>
          <w:fldChar w:fldCharType="end"/>
        </w:r>
      </w:hyperlink>
    </w:p>
    <w:p w14:paraId="072F344A" w14:textId="6FBB34FF"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328" w:history="1">
        <w:r w:rsidR="008A226C" w:rsidRPr="00B735B4">
          <w:rPr>
            <w:rStyle w:val="Hyperlink"/>
            <w:noProof/>
          </w:rPr>
          <w:t>3.24.1 General</w:t>
        </w:r>
        <w:r w:rsidR="008A226C">
          <w:rPr>
            <w:noProof/>
            <w:webHidden/>
          </w:rPr>
          <w:tab/>
        </w:r>
        <w:r w:rsidR="008A226C">
          <w:rPr>
            <w:noProof/>
            <w:webHidden/>
          </w:rPr>
          <w:fldChar w:fldCharType="begin"/>
        </w:r>
        <w:r w:rsidR="008A226C">
          <w:rPr>
            <w:noProof/>
            <w:webHidden/>
          </w:rPr>
          <w:instrText xml:space="preserve"> PAGEREF _Toc530237328 \h </w:instrText>
        </w:r>
        <w:r w:rsidR="008A226C">
          <w:rPr>
            <w:noProof/>
            <w:webHidden/>
          </w:rPr>
        </w:r>
        <w:r w:rsidR="008A226C">
          <w:rPr>
            <w:noProof/>
            <w:webHidden/>
          </w:rPr>
          <w:fldChar w:fldCharType="separate"/>
        </w:r>
        <w:r w:rsidR="008A226C">
          <w:rPr>
            <w:noProof/>
            <w:webHidden/>
          </w:rPr>
          <w:t>84</w:t>
        </w:r>
        <w:r w:rsidR="008A226C">
          <w:rPr>
            <w:noProof/>
            <w:webHidden/>
          </w:rPr>
          <w:fldChar w:fldCharType="end"/>
        </w:r>
      </w:hyperlink>
    </w:p>
    <w:p w14:paraId="38F5BE05" w14:textId="779C3499"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329" w:history="1">
        <w:r w:rsidR="008A226C" w:rsidRPr="00B735B4">
          <w:rPr>
            <w:rStyle w:val="Hyperlink"/>
            <w:noProof/>
          </w:rPr>
          <w:t>3.24.2 id property</w:t>
        </w:r>
        <w:r w:rsidR="008A226C">
          <w:rPr>
            <w:noProof/>
            <w:webHidden/>
          </w:rPr>
          <w:tab/>
        </w:r>
        <w:r w:rsidR="008A226C">
          <w:rPr>
            <w:noProof/>
            <w:webHidden/>
          </w:rPr>
          <w:fldChar w:fldCharType="begin"/>
        </w:r>
        <w:r w:rsidR="008A226C">
          <w:rPr>
            <w:noProof/>
            <w:webHidden/>
          </w:rPr>
          <w:instrText xml:space="preserve"> PAGEREF _Toc530237329 \h </w:instrText>
        </w:r>
        <w:r w:rsidR="008A226C">
          <w:rPr>
            <w:noProof/>
            <w:webHidden/>
          </w:rPr>
        </w:r>
        <w:r w:rsidR="008A226C">
          <w:rPr>
            <w:noProof/>
            <w:webHidden/>
          </w:rPr>
          <w:fldChar w:fldCharType="separate"/>
        </w:r>
        <w:r w:rsidR="008A226C">
          <w:rPr>
            <w:noProof/>
            <w:webHidden/>
          </w:rPr>
          <w:t>84</w:t>
        </w:r>
        <w:r w:rsidR="008A226C">
          <w:rPr>
            <w:noProof/>
            <w:webHidden/>
          </w:rPr>
          <w:fldChar w:fldCharType="end"/>
        </w:r>
      </w:hyperlink>
    </w:p>
    <w:p w14:paraId="46879611" w14:textId="4E2F633B"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330" w:history="1">
        <w:r w:rsidR="008A226C" w:rsidRPr="00B735B4">
          <w:rPr>
            <w:rStyle w:val="Hyperlink"/>
            <w:noProof/>
          </w:rPr>
          <w:t>3.24.3 fileLocation property</w:t>
        </w:r>
        <w:r w:rsidR="008A226C">
          <w:rPr>
            <w:noProof/>
            <w:webHidden/>
          </w:rPr>
          <w:tab/>
        </w:r>
        <w:r w:rsidR="008A226C">
          <w:rPr>
            <w:noProof/>
            <w:webHidden/>
          </w:rPr>
          <w:fldChar w:fldCharType="begin"/>
        </w:r>
        <w:r w:rsidR="008A226C">
          <w:rPr>
            <w:noProof/>
            <w:webHidden/>
          </w:rPr>
          <w:instrText xml:space="preserve"> PAGEREF _Toc530237330 \h </w:instrText>
        </w:r>
        <w:r w:rsidR="008A226C">
          <w:rPr>
            <w:noProof/>
            <w:webHidden/>
          </w:rPr>
        </w:r>
        <w:r w:rsidR="008A226C">
          <w:rPr>
            <w:noProof/>
            <w:webHidden/>
          </w:rPr>
          <w:fldChar w:fldCharType="separate"/>
        </w:r>
        <w:r w:rsidR="008A226C">
          <w:rPr>
            <w:noProof/>
            <w:webHidden/>
          </w:rPr>
          <w:t>85</w:t>
        </w:r>
        <w:r w:rsidR="008A226C">
          <w:rPr>
            <w:noProof/>
            <w:webHidden/>
          </w:rPr>
          <w:fldChar w:fldCharType="end"/>
        </w:r>
      </w:hyperlink>
    </w:p>
    <w:p w14:paraId="5A94D241" w14:textId="1136B4B7"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331" w:history="1">
        <w:r w:rsidR="008A226C" w:rsidRPr="00B735B4">
          <w:rPr>
            <w:rStyle w:val="Hyperlink"/>
            <w:noProof/>
          </w:rPr>
          <w:t>3.24.4 region property</w:t>
        </w:r>
        <w:r w:rsidR="008A226C">
          <w:rPr>
            <w:noProof/>
            <w:webHidden/>
          </w:rPr>
          <w:tab/>
        </w:r>
        <w:r w:rsidR="008A226C">
          <w:rPr>
            <w:noProof/>
            <w:webHidden/>
          </w:rPr>
          <w:fldChar w:fldCharType="begin"/>
        </w:r>
        <w:r w:rsidR="008A226C">
          <w:rPr>
            <w:noProof/>
            <w:webHidden/>
          </w:rPr>
          <w:instrText xml:space="preserve"> PAGEREF _Toc530237331 \h </w:instrText>
        </w:r>
        <w:r w:rsidR="008A226C">
          <w:rPr>
            <w:noProof/>
            <w:webHidden/>
          </w:rPr>
        </w:r>
        <w:r w:rsidR="008A226C">
          <w:rPr>
            <w:noProof/>
            <w:webHidden/>
          </w:rPr>
          <w:fldChar w:fldCharType="separate"/>
        </w:r>
        <w:r w:rsidR="008A226C">
          <w:rPr>
            <w:noProof/>
            <w:webHidden/>
          </w:rPr>
          <w:t>85</w:t>
        </w:r>
        <w:r w:rsidR="008A226C">
          <w:rPr>
            <w:noProof/>
            <w:webHidden/>
          </w:rPr>
          <w:fldChar w:fldCharType="end"/>
        </w:r>
      </w:hyperlink>
    </w:p>
    <w:p w14:paraId="1A52FDC7" w14:textId="0885744A"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332" w:history="1">
        <w:r w:rsidR="008A226C" w:rsidRPr="00B735B4">
          <w:rPr>
            <w:rStyle w:val="Hyperlink"/>
            <w:noProof/>
          </w:rPr>
          <w:t>3.24.5 contextRegion property</w:t>
        </w:r>
        <w:r w:rsidR="008A226C">
          <w:rPr>
            <w:noProof/>
            <w:webHidden/>
          </w:rPr>
          <w:tab/>
        </w:r>
        <w:r w:rsidR="008A226C">
          <w:rPr>
            <w:noProof/>
            <w:webHidden/>
          </w:rPr>
          <w:fldChar w:fldCharType="begin"/>
        </w:r>
        <w:r w:rsidR="008A226C">
          <w:rPr>
            <w:noProof/>
            <w:webHidden/>
          </w:rPr>
          <w:instrText xml:space="preserve"> PAGEREF _Toc530237332 \h </w:instrText>
        </w:r>
        <w:r w:rsidR="008A226C">
          <w:rPr>
            <w:noProof/>
            <w:webHidden/>
          </w:rPr>
        </w:r>
        <w:r w:rsidR="008A226C">
          <w:rPr>
            <w:noProof/>
            <w:webHidden/>
          </w:rPr>
          <w:fldChar w:fldCharType="separate"/>
        </w:r>
        <w:r w:rsidR="008A226C">
          <w:rPr>
            <w:noProof/>
            <w:webHidden/>
          </w:rPr>
          <w:t>86</w:t>
        </w:r>
        <w:r w:rsidR="008A226C">
          <w:rPr>
            <w:noProof/>
            <w:webHidden/>
          </w:rPr>
          <w:fldChar w:fldCharType="end"/>
        </w:r>
      </w:hyperlink>
    </w:p>
    <w:p w14:paraId="7CDE7FED" w14:textId="16AB079E" w:rsidR="008A226C" w:rsidRDefault="00E37AEF">
      <w:pPr>
        <w:pStyle w:val="TOC2"/>
        <w:tabs>
          <w:tab w:val="right" w:leader="dot" w:pos="9350"/>
        </w:tabs>
        <w:rPr>
          <w:rFonts w:asciiTheme="minorHAnsi" w:eastAsiaTheme="minorEastAsia" w:hAnsiTheme="minorHAnsi" w:cstheme="minorBidi"/>
          <w:noProof/>
          <w:sz w:val="22"/>
          <w:szCs w:val="22"/>
        </w:rPr>
      </w:pPr>
      <w:hyperlink w:anchor="_Toc530237333" w:history="1">
        <w:r w:rsidR="008A226C" w:rsidRPr="00B735B4">
          <w:rPr>
            <w:rStyle w:val="Hyperlink"/>
            <w:noProof/>
          </w:rPr>
          <w:t>3.25 region object</w:t>
        </w:r>
        <w:r w:rsidR="008A226C">
          <w:rPr>
            <w:noProof/>
            <w:webHidden/>
          </w:rPr>
          <w:tab/>
        </w:r>
        <w:r w:rsidR="008A226C">
          <w:rPr>
            <w:noProof/>
            <w:webHidden/>
          </w:rPr>
          <w:fldChar w:fldCharType="begin"/>
        </w:r>
        <w:r w:rsidR="008A226C">
          <w:rPr>
            <w:noProof/>
            <w:webHidden/>
          </w:rPr>
          <w:instrText xml:space="preserve"> PAGEREF _Toc530237333 \h </w:instrText>
        </w:r>
        <w:r w:rsidR="008A226C">
          <w:rPr>
            <w:noProof/>
            <w:webHidden/>
          </w:rPr>
        </w:r>
        <w:r w:rsidR="008A226C">
          <w:rPr>
            <w:noProof/>
            <w:webHidden/>
          </w:rPr>
          <w:fldChar w:fldCharType="separate"/>
        </w:r>
        <w:r w:rsidR="008A226C">
          <w:rPr>
            <w:noProof/>
            <w:webHidden/>
          </w:rPr>
          <w:t>87</w:t>
        </w:r>
        <w:r w:rsidR="008A226C">
          <w:rPr>
            <w:noProof/>
            <w:webHidden/>
          </w:rPr>
          <w:fldChar w:fldCharType="end"/>
        </w:r>
      </w:hyperlink>
    </w:p>
    <w:p w14:paraId="7EDE8F9E" w14:textId="5E7FDCEB"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334" w:history="1">
        <w:r w:rsidR="008A226C" w:rsidRPr="00B735B4">
          <w:rPr>
            <w:rStyle w:val="Hyperlink"/>
            <w:noProof/>
          </w:rPr>
          <w:t>3.25.1 General</w:t>
        </w:r>
        <w:r w:rsidR="008A226C">
          <w:rPr>
            <w:noProof/>
            <w:webHidden/>
          </w:rPr>
          <w:tab/>
        </w:r>
        <w:r w:rsidR="008A226C">
          <w:rPr>
            <w:noProof/>
            <w:webHidden/>
          </w:rPr>
          <w:fldChar w:fldCharType="begin"/>
        </w:r>
        <w:r w:rsidR="008A226C">
          <w:rPr>
            <w:noProof/>
            <w:webHidden/>
          </w:rPr>
          <w:instrText xml:space="preserve"> PAGEREF _Toc530237334 \h </w:instrText>
        </w:r>
        <w:r w:rsidR="008A226C">
          <w:rPr>
            <w:noProof/>
            <w:webHidden/>
          </w:rPr>
        </w:r>
        <w:r w:rsidR="008A226C">
          <w:rPr>
            <w:noProof/>
            <w:webHidden/>
          </w:rPr>
          <w:fldChar w:fldCharType="separate"/>
        </w:r>
        <w:r w:rsidR="008A226C">
          <w:rPr>
            <w:noProof/>
            <w:webHidden/>
          </w:rPr>
          <w:t>87</w:t>
        </w:r>
        <w:r w:rsidR="008A226C">
          <w:rPr>
            <w:noProof/>
            <w:webHidden/>
          </w:rPr>
          <w:fldChar w:fldCharType="end"/>
        </w:r>
      </w:hyperlink>
    </w:p>
    <w:p w14:paraId="3B38AF96" w14:textId="4CBA684C"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335" w:history="1">
        <w:r w:rsidR="008A226C" w:rsidRPr="00B735B4">
          <w:rPr>
            <w:rStyle w:val="Hyperlink"/>
            <w:noProof/>
          </w:rPr>
          <w:t>3.25.2 Text regions</w:t>
        </w:r>
        <w:r w:rsidR="008A226C">
          <w:rPr>
            <w:noProof/>
            <w:webHidden/>
          </w:rPr>
          <w:tab/>
        </w:r>
        <w:r w:rsidR="008A226C">
          <w:rPr>
            <w:noProof/>
            <w:webHidden/>
          </w:rPr>
          <w:fldChar w:fldCharType="begin"/>
        </w:r>
        <w:r w:rsidR="008A226C">
          <w:rPr>
            <w:noProof/>
            <w:webHidden/>
          </w:rPr>
          <w:instrText xml:space="preserve"> PAGEREF _Toc530237335 \h </w:instrText>
        </w:r>
        <w:r w:rsidR="008A226C">
          <w:rPr>
            <w:noProof/>
            <w:webHidden/>
          </w:rPr>
        </w:r>
        <w:r w:rsidR="008A226C">
          <w:rPr>
            <w:noProof/>
            <w:webHidden/>
          </w:rPr>
          <w:fldChar w:fldCharType="separate"/>
        </w:r>
        <w:r w:rsidR="008A226C">
          <w:rPr>
            <w:noProof/>
            <w:webHidden/>
          </w:rPr>
          <w:t>87</w:t>
        </w:r>
        <w:r w:rsidR="008A226C">
          <w:rPr>
            <w:noProof/>
            <w:webHidden/>
          </w:rPr>
          <w:fldChar w:fldCharType="end"/>
        </w:r>
      </w:hyperlink>
    </w:p>
    <w:p w14:paraId="08B4EBD5" w14:textId="3226B493"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336" w:history="1">
        <w:r w:rsidR="008A226C" w:rsidRPr="00B735B4">
          <w:rPr>
            <w:rStyle w:val="Hyperlink"/>
            <w:noProof/>
          </w:rPr>
          <w:t>3.25.3 Binary regions</w:t>
        </w:r>
        <w:r w:rsidR="008A226C">
          <w:rPr>
            <w:noProof/>
            <w:webHidden/>
          </w:rPr>
          <w:tab/>
        </w:r>
        <w:r w:rsidR="008A226C">
          <w:rPr>
            <w:noProof/>
            <w:webHidden/>
          </w:rPr>
          <w:fldChar w:fldCharType="begin"/>
        </w:r>
        <w:r w:rsidR="008A226C">
          <w:rPr>
            <w:noProof/>
            <w:webHidden/>
          </w:rPr>
          <w:instrText xml:space="preserve"> PAGEREF _Toc530237336 \h </w:instrText>
        </w:r>
        <w:r w:rsidR="008A226C">
          <w:rPr>
            <w:noProof/>
            <w:webHidden/>
          </w:rPr>
        </w:r>
        <w:r w:rsidR="008A226C">
          <w:rPr>
            <w:noProof/>
            <w:webHidden/>
          </w:rPr>
          <w:fldChar w:fldCharType="separate"/>
        </w:r>
        <w:r w:rsidR="008A226C">
          <w:rPr>
            <w:noProof/>
            <w:webHidden/>
          </w:rPr>
          <w:t>89</w:t>
        </w:r>
        <w:r w:rsidR="008A226C">
          <w:rPr>
            <w:noProof/>
            <w:webHidden/>
          </w:rPr>
          <w:fldChar w:fldCharType="end"/>
        </w:r>
      </w:hyperlink>
    </w:p>
    <w:p w14:paraId="1FC7F1CB" w14:textId="017D109E"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337" w:history="1">
        <w:r w:rsidR="008A226C" w:rsidRPr="00B735B4">
          <w:rPr>
            <w:rStyle w:val="Hyperlink"/>
            <w:noProof/>
          </w:rPr>
          <w:t>3.25.4 Independence of text and binary regions</w:t>
        </w:r>
        <w:r w:rsidR="008A226C">
          <w:rPr>
            <w:noProof/>
            <w:webHidden/>
          </w:rPr>
          <w:tab/>
        </w:r>
        <w:r w:rsidR="008A226C">
          <w:rPr>
            <w:noProof/>
            <w:webHidden/>
          </w:rPr>
          <w:fldChar w:fldCharType="begin"/>
        </w:r>
        <w:r w:rsidR="008A226C">
          <w:rPr>
            <w:noProof/>
            <w:webHidden/>
          </w:rPr>
          <w:instrText xml:space="preserve"> PAGEREF _Toc530237337 \h </w:instrText>
        </w:r>
        <w:r w:rsidR="008A226C">
          <w:rPr>
            <w:noProof/>
            <w:webHidden/>
          </w:rPr>
        </w:r>
        <w:r w:rsidR="008A226C">
          <w:rPr>
            <w:noProof/>
            <w:webHidden/>
          </w:rPr>
          <w:fldChar w:fldCharType="separate"/>
        </w:r>
        <w:r w:rsidR="008A226C">
          <w:rPr>
            <w:noProof/>
            <w:webHidden/>
          </w:rPr>
          <w:t>89</w:t>
        </w:r>
        <w:r w:rsidR="008A226C">
          <w:rPr>
            <w:noProof/>
            <w:webHidden/>
          </w:rPr>
          <w:fldChar w:fldCharType="end"/>
        </w:r>
      </w:hyperlink>
    </w:p>
    <w:p w14:paraId="5493C10D" w14:textId="6369B688"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338" w:history="1">
        <w:r w:rsidR="008A226C" w:rsidRPr="00B735B4">
          <w:rPr>
            <w:rStyle w:val="Hyperlink"/>
            <w:noProof/>
          </w:rPr>
          <w:t>3.25.5 startLine property</w:t>
        </w:r>
        <w:r w:rsidR="008A226C">
          <w:rPr>
            <w:noProof/>
            <w:webHidden/>
          </w:rPr>
          <w:tab/>
        </w:r>
        <w:r w:rsidR="008A226C">
          <w:rPr>
            <w:noProof/>
            <w:webHidden/>
          </w:rPr>
          <w:fldChar w:fldCharType="begin"/>
        </w:r>
        <w:r w:rsidR="008A226C">
          <w:rPr>
            <w:noProof/>
            <w:webHidden/>
          </w:rPr>
          <w:instrText xml:space="preserve"> PAGEREF _Toc530237338 \h </w:instrText>
        </w:r>
        <w:r w:rsidR="008A226C">
          <w:rPr>
            <w:noProof/>
            <w:webHidden/>
          </w:rPr>
        </w:r>
        <w:r w:rsidR="008A226C">
          <w:rPr>
            <w:noProof/>
            <w:webHidden/>
          </w:rPr>
          <w:fldChar w:fldCharType="separate"/>
        </w:r>
        <w:r w:rsidR="008A226C">
          <w:rPr>
            <w:noProof/>
            <w:webHidden/>
          </w:rPr>
          <w:t>90</w:t>
        </w:r>
        <w:r w:rsidR="008A226C">
          <w:rPr>
            <w:noProof/>
            <w:webHidden/>
          </w:rPr>
          <w:fldChar w:fldCharType="end"/>
        </w:r>
      </w:hyperlink>
    </w:p>
    <w:p w14:paraId="4361F46D" w14:textId="1DE82B25"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339" w:history="1">
        <w:r w:rsidR="008A226C" w:rsidRPr="00B735B4">
          <w:rPr>
            <w:rStyle w:val="Hyperlink"/>
            <w:noProof/>
          </w:rPr>
          <w:t>3.25.6 startColumn property</w:t>
        </w:r>
        <w:r w:rsidR="008A226C">
          <w:rPr>
            <w:noProof/>
            <w:webHidden/>
          </w:rPr>
          <w:tab/>
        </w:r>
        <w:r w:rsidR="008A226C">
          <w:rPr>
            <w:noProof/>
            <w:webHidden/>
          </w:rPr>
          <w:fldChar w:fldCharType="begin"/>
        </w:r>
        <w:r w:rsidR="008A226C">
          <w:rPr>
            <w:noProof/>
            <w:webHidden/>
          </w:rPr>
          <w:instrText xml:space="preserve"> PAGEREF _Toc530237339 \h </w:instrText>
        </w:r>
        <w:r w:rsidR="008A226C">
          <w:rPr>
            <w:noProof/>
            <w:webHidden/>
          </w:rPr>
        </w:r>
        <w:r w:rsidR="008A226C">
          <w:rPr>
            <w:noProof/>
            <w:webHidden/>
          </w:rPr>
          <w:fldChar w:fldCharType="separate"/>
        </w:r>
        <w:r w:rsidR="008A226C">
          <w:rPr>
            <w:noProof/>
            <w:webHidden/>
          </w:rPr>
          <w:t>90</w:t>
        </w:r>
        <w:r w:rsidR="008A226C">
          <w:rPr>
            <w:noProof/>
            <w:webHidden/>
          </w:rPr>
          <w:fldChar w:fldCharType="end"/>
        </w:r>
      </w:hyperlink>
    </w:p>
    <w:p w14:paraId="1FEAD83C" w14:textId="273045BB"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340" w:history="1">
        <w:r w:rsidR="008A226C" w:rsidRPr="00B735B4">
          <w:rPr>
            <w:rStyle w:val="Hyperlink"/>
            <w:noProof/>
          </w:rPr>
          <w:t>3.25.7 endLine property</w:t>
        </w:r>
        <w:r w:rsidR="008A226C">
          <w:rPr>
            <w:noProof/>
            <w:webHidden/>
          </w:rPr>
          <w:tab/>
        </w:r>
        <w:r w:rsidR="008A226C">
          <w:rPr>
            <w:noProof/>
            <w:webHidden/>
          </w:rPr>
          <w:fldChar w:fldCharType="begin"/>
        </w:r>
        <w:r w:rsidR="008A226C">
          <w:rPr>
            <w:noProof/>
            <w:webHidden/>
          </w:rPr>
          <w:instrText xml:space="preserve"> PAGEREF _Toc530237340 \h </w:instrText>
        </w:r>
        <w:r w:rsidR="008A226C">
          <w:rPr>
            <w:noProof/>
            <w:webHidden/>
          </w:rPr>
        </w:r>
        <w:r w:rsidR="008A226C">
          <w:rPr>
            <w:noProof/>
            <w:webHidden/>
          </w:rPr>
          <w:fldChar w:fldCharType="separate"/>
        </w:r>
        <w:r w:rsidR="008A226C">
          <w:rPr>
            <w:noProof/>
            <w:webHidden/>
          </w:rPr>
          <w:t>90</w:t>
        </w:r>
        <w:r w:rsidR="008A226C">
          <w:rPr>
            <w:noProof/>
            <w:webHidden/>
          </w:rPr>
          <w:fldChar w:fldCharType="end"/>
        </w:r>
      </w:hyperlink>
    </w:p>
    <w:p w14:paraId="0F763916" w14:textId="79298B02"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341" w:history="1">
        <w:r w:rsidR="008A226C" w:rsidRPr="00B735B4">
          <w:rPr>
            <w:rStyle w:val="Hyperlink"/>
            <w:noProof/>
          </w:rPr>
          <w:t>3.25.8 endColumn property</w:t>
        </w:r>
        <w:r w:rsidR="008A226C">
          <w:rPr>
            <w:noProof/>
            <w:webHidden/>
          </w:rPr>
          <w:tab/>
        </w:r>
        <w:r w:rsidR="008A226C">
          <w:rPr>
            <w:noProof/>
            <w:webHidden/>
          </w:rPr>
          <w:fldChar w:fldCharType="begin"/>
        </w:r>
        <w:r w:rsidR="008A226C">
          <w:rPr>
            <w:noProof/>
            <w:webHidden/>
          </w:rPr>
          <w:instrText xml:space="preserve"> PAGEREF _Toc530237341 \h </w:instrText>
        </w:r>
        <w:r w:rsidR="008A226C">
          <w:rPr>
            <w:noProof/>
            <w:webHidden/>
          </w:rPr>
        </w:r>
        <w:r w:rsidR="008A226C">
          <w:rPr>
            <w:noProof/>
            <w:webHidden/>
          </w:rPr>
          <w:fldChar w:fldCharType="separate"/>
        </w:r>
        <w:r w:rsidR="008A226C">
          <w:rPr>
            <w:noProof/>
            <w:webHidden/>
          </w:rPr>
          <w:t>90</w:t>
        </w:r>
        <w:r w:rsidR="008A226C">
          <w:rPr>
            <w:noProof/>
            <w:webHidden/>
          </w:rPr>
          <w:fldChar w:fldCharType="end"/>
        </w:r>
      </w:hyperlink>
    </w:p>
    <w:p w14:paraId="4578B8D0" w14:textId="30C69F41"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342" w:history="1">
        <w:r w:rsidR="008A226C" w:rsidRPr="00B735B4">
          <w:rPr>
            <w:rStyle w:val="Hyperlink"/>
            <w:noProof/>
          </w:rPr>
          <w:t>3.25.9 charOffset property</w:t>
        </w:r>
        <w:r w:rsidR="008A226C">
          <w:rPr>
            <w:noProof/>
            <w:webHidden/>
          </w:rPr>
          <w:tab/>
        </w:r>
        <w:r w:rsidR="008A226C">
          <w:rPr>
            <w:noProof/>
            <w:webHidden/>
          </w:rPr>
          <w:fldChar w:fldCharType="begin"/>
        </w:r>
        <w:r w:rsidR="008A226C">
          <w:rPr>
            <w:noProof/>
            <w:webHidden/>
          </w:rPr>
          <w:instrText xml:space="preserve"> PAGEREF _Toc530237342 \h </w:instrText>
        </w:r>
        <w:r w:rsidR="008A226C">
          <w:rPr>
            <w:noProof/>
            <w:webHidden/>
          </w:rPr>
        </w:r>
        <w:r w:rsidR="008A226C">
          <w:rPr>
            <w:noProof/>
            <w:webHidden/>
          </w:rPr>
          <w:fldChar w:fldCharType="separate"/>
        </w:r>
        <w:r w:rsidR="008A226C">
          <w:rPr>
            <w:noProof/>
            <w:webHidden/>
          </w:rPr>
          <w:t>90</w:t>
        </w:r>
        <w:r w:rsidR="008A226C">
          <w:rPr>
            <w:noProof/>
            <w:webHidden/>
          </w:rPr>
          <w:fldChar w:fldCharType="end"/>
        </w:r>
      </w:hyperlink>
    </w:p>
    <w:p w14:paraId="4356E9C4" w14:textId="72887131"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343" w:history="1">
        <w:r w:rsidR="008A226C" w:rsidRPr="00B735B4">
          <w:rPr>
            <w:rStyle w:val="Hyperlink"/>
            <w:noProof/>
          </w:rPr>
          <w:t>3.25.10 charLength property</w:t>
        </w:r>
        <w:r w:rsidR="008A226C">
          <w:rPr>
            <w:noProof/>
            <w:webHidden/>
          </w:rPr>
          <w:tab/>
        </w:r>
        <w:r w:rsidR="008A226C">
          <w:rPr>
            <w:noProof/>
            <w:webHidden/>
          </w:rPr>
          <w:fldChar w:fldCharType="begin"/>
        </w:r>
        <w:r w:rsidR="008A226C">
          <w:rPr>
            <w:noProof/>
            <w:webHidden/>
          </w:rPr>
          <w:instrText xml:space="preserve"> PAGEREF _Toc530237343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7852D4BF" w14:textId="4057AE5B"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344" w:history="1">
        <w:r w:rsidR="008A226C" w:rsidRPr="00B735B4">
          <w:rPr>
            <w:rStyle w:val="Hyperlink"/>
            <w:noProof/>
          </w:rPr>
          <w:t>3.25.11 byteOffset property</w:t>
        </w:r>
        <w:r w:rsidR="008A226C">
          <w:rPr>
            <w:noProof/>
            <w:webHidden/>
          </w:rPr>
          <w:tab/>
        </w:r>
        <w:r w:rsidR="008A226C">
          <w:rPr>
            <w:noProof/>
            <w:webHidden/>
          </w:rPr>
          <w:fldChar w:fldCharType="begin"/>
        </w:r>
        <w:r w:rsidR="008A226C">
          <w:rPr>
            <w:noProof/>
            <w:webHidden/>
          </w:rPr>
          <w:instrText xml:space="preserve"> PAGEREF _Toc530237344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1CB8ADB5" w14:textId="1F5A3101"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345" w:history="1">
        <w:r w:rsidR="008A226C" w:rsidRPr="00B735B4">
          <w:rPr>
            <w:rStyle w:val="Hyperlink"/>
            <w:noProof/>
          </w:rPr>
          <w:t>3.25.12 byteLength property</w:t>
        </w:r>
        <w:r w:rsidR="008A226C">
          <w:rPr>
            <w:noProof/>
            <w:webHidden/>
          </w:rPr>
          <w:tab/>
        </w:r>
        <w:r w:rsidR="008A226C">
          <w:rPr>
            <w:noProof/>
            <w:webHidden/>
          </w:rPr>
          <w:fldChar w:fldCharType="begin"/>
        </w:r>
        <w:r w:rsidR="008A226C">
          <w:rPr>
            <w:noProof/>
            <w:webHidden/>
          </w:rPr>
          <w:instrText xml:space="preserve"> PAGEREF _Toc530237345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73ECB837" w14:textId="6BEB4308"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346" w:history="1">
        <w:r w:rsidR="008A226C" w:rsidRPr="00B735B4">
          <w:rPr>
            <w:rStyle w:val="Hyperlink"/>
            <w:noProof/>
          </w:rPr>
          <w:t>3.25.13 snippet property</w:t>
        </w:r>
        <w:r w:rsidR="008A226C">
          <w:rPr>
            <w:noProof/>
            <w:webHidden/>
          </w:rPr>
          <w:tab/>
        </w:r>
        <w:r w:rsidR="008A226C">
          <w:rPr>
            <w:noProof/>
            <w:webHidden/>
          </w:rPr>
          <w:fldChar w:fldCharType="begin"/>
        </w:r>
        <w:r w:rsidR="008A226C">
          <w:rPr>
            <w:noProof/>
            <w:webHidden/>
          </w:rPr>
          <w:instrText xml:space="preserve"> PAGEREF _Toc530237346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5B641069" w14:textId="620EB00C"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347" w:history="1">
        <w:r w:rsidR="008A226C" w:rsidRPr="00B735B4">
          <w:rPr>
            <w:rStyle w:val="Hyperlink"/>
            <w:noProof/>
          </w:rPr>
          <w:t>3.25.14 message property</w:t>
        </w:r>
        <w:r w:rsidR="008A226C">
          <w:rPr>
            <w:noProof/>
            <w:webHidden/>
          </w:rPr>
          <w:tab/>
        </w:r>
        <w:r w:rsidR="008A226C">
          <w:rPr>
            <w:noProof/>
            <w:webHidden/>
          </w:rPr>
          <w:fldChar w:fldCharType="begin"/>
        </w:r>
        <w:r w:rsidR="008A226C">
          <w:rPr>
            <w:noProof/>
            <w:webHidden/>
          </w:rPr>
          <w:instrText xml:space="preserve"> PAGEREF _Toc530237347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28D684DB" w14:textId="299B57E8" w:rsidR="008A226C" w:rsidRDefault="00E37AEF">
      <w:pPr>
        <w:pStyle w:val="TOC2"/>
        <w:tabs>
          <w:tab w:val="right" w:leader="dot" w:pos="9350"/>
        </w:tabs>
        <w:rPr>
          <w:rFonts w:asciiTheme="minorHAnsi" w:eastAsiaTheme="minorEastAsia" w:hAnsiTheme="minorHAnsi" w:cstheme="minorBidi"/>
          <w:noProof/>
          <w:sz w:val="22"/>
          <w:szCs w:val="22"/>
        </w:rPr>
      </w:pPr>
      <w:hyperlink w:anchor="_Toc530237348" w:history="1">
        <w:r w:rsidR="008A226C" w:rsidRPr="00B735B4">
          <w:rPr>
            <w:rStyle w:val="Hyperlink"/>
            <w:noProof/>
          </w:rPr>
          <w:t>3.26 rectangle object</w:t>
        </w:r>
        <w:r w:rsidR="008A226C">
          <w:rPr>
            <w:noProof/>
            <w:webHidden/>
          </w:rPr>
          <w:tab/>
        </w:r>
        <w:r w:rsidR="008A226C">
          <w:rPr>
            <w:noProof/>
            <w:webHidden/>
          </w:rPr>
          <w:fldChar w:fldCharType="begin"/>
        </w:r>
        <w:r w:rsidR="008A226C">
          <w:rPr>
            <w:noProof/>
            <w:webHidden/>
          </w:rPr>
          <w:instrText xml:space="preserve"> PAGEREF _Toc530237348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48B390F0" w14:textId="3A1C8173"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349" w:history="1">
        <w:r w:rsidR="008A226C" w:rsidRPr="00B735B4">
          <w:rPr>
            <w:rStyle w:val="Hyperlink"/>
            <w:noProof/>
          </w:rPr>
          <w:t>3.26.1 General</w:t>
        </w:r>
        <w:r w:rsidR="008A226C">
          <w:rPr>
            <w:noProof/>
            <w:webHidden/>
          </w:rPr>
          <w:tab/>
        </w:r>
        <w:r w:rsidR="008A226C">
          <w:rPr>
            <w:noProof/>
            <w:webHidden/>
          </w:rPr>
          <w:fldChar w:fldCharType="begin"/>
        </w:r>
        <w:r w:rsidR="008A226C">
          <w:rPr>
            <w:noProof/>
            <w:webHidden/>
          </w:rPr>
          <w:instrText xml:space="preserve"> PAGEREF _Toc530237349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2BCC16B0" w14:textId="0058589C"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350" w:history="1">
        <w:r w:rsidR="008A226C" w:rsidRPr="00B735B4">
          <w:rPr>
            <w:rStyle w:val="Hyperlink"/>
            <w:noProof/>
          </w:rPr>
          <w:t>3.26.2 top, left, bottom, and right properties</w:t>
        </w:r>
        <w:r w:rsidR="008A226C">
          <w:rPr>
            <w:noProof/>
            <w:webHidden/>
          </w:rPr>
          <w:tab/>
        </w:r>
        <w:r w:rsidR="008A226C">
          <w:rPr>
            <w:noProof/>
            <w:webHidden/>
          </w:rPr>
          <w:fldChar w:fldCharType="begin"/>
        </w:r>
        <w:r w:rsidR="008A226C">
          <w:rPr>
            <w:noProof/>
            <w:webHidden/>
          </w:rPr>
          <w:instrText xml:space="preserve"> PAGEREF _Toc530237350 \h </w:instrText>
        </w:r>
        <w:r w:rsidR="008A226C">
          <w:rPr>
            <w:noProof/>
            <w:webHidden/>
          </w:rPr>
        </w:r>
        <w:r w:rsidR="008A226C">
          <w:rPr>
            <w:noProof/>
            <w:webHidden/>
          </w:rPr>
          <w:fldChar w:fldCharType="separate"/>
        </w:r>
        <w:r w:rsidR="008A226C">
          <w:rPr>
            <w:noProof/>
            <w:webHidden/>
          </w:rPr>
          <w:t>92</w:t>
        </w:r>
        <w:r w:rsidR="008A226C">
          <w:rPr>
            <w:noProof/>
            <w:webHidden/>
          </w:rPr>
          <w:fldChar w:fldCharType="end"/>
        </w:r>
      </w:hyperlink>
    </w:p>
    <w:p w14:paraId="4F8F2D10" w14:textId="73E498FB"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351" w:history="1">
        <w:r w:rsidR="008A226C" w:rsidRPr="00B735B4">
          <w:rPr>
            <w:rStyle w:val="Hyperlink"/>
            <w:noProof/>
          </w:rPr>
          <w:t>3.26.3 message property</w:t>
        </w:r>
        <w:r w:rsidR="008A226C">
          <w:rPr>
            <w:noProof/>
            <w:webHidden/>
          </w:rPr>
          <w:tab/>
        </w:r>
        <w:r w:rsidR="008A226C">
          <w:rPr>
            <w:noProof/>
            <w:webHidden/>
          </w:rPr>
          <w:fldChar w:fldCharType="begin"/>
        </w:r>
        <w:r w:rsidR="008A226C">
          <w:rPr>
            <w:noProof/>
            <w:webHidden/>
          </w:rPr>
          <w:instrText xml:space="preserve"> PAGEREF _Toc530237351 \h </w:instrText>
        </w:r>
        <w:r w:rsidR="008A226C">
          <w:rPr>
            <w:noProof/>
            <w:webHidden/>
          </w:rPr>
        </w:r>
        <w:r w:rsidR="008A226C">
          <w:rPr>
            <w:noProof/>
            <w:webHidden/>
          </w:rPr>
          <w:fldChar w:fldCharType="separate"/>
        </w:r>
        <w:r w:rsidR="008A226C">
          <w:rPr>
            <w:noProof/>
            <w:webHidden/>
          </w:rPr>
          <w:t>92</w:t>
        </w:r>
        <w:r w:rsidR="008A226C">
          <w:rPr>
            <w:noProof/>
            <w:webHidden/>
          </w:rPr>
          <w:fldChar w:fldCharType="end"/>
        </w:r>
      </w:hyperlink>
    </w:p>
    <w:p w14:paraId="42C09175" w14:textId="31C1A57D" w:rsidR="008A226C" w:rsidRDefault="00E37AEF">
      <w:pPr>
        <w:pStyle w:val="TOC2"/>
        <w:tabs>
          <w:tab w:val="right" w:leader="dot" w:pos="9350"/>
        </w:tabs>
        <w:rPr>
          <w:rFonts w:asciiTheme="minorHAnsi" w:eastAsiaTheme="minorEastAsia" w:hAnsiTheme="minorHAnsi" w:cstheme="minorBidi"/>
          <w:noProof/>
          <w:sz w:val="22"/>
          <w:szCs w:val="22"/>
        </w:rPr>
      </w:pPr>
      <w:hyperlink w:anchor="_Toc530237352" w:history="1">
        <w:r w:rsidR="008A226C" w:rsidRPr="00B735B4">
          <w:rPr>
            <w:rStyle w:val="Hyperlink"/>
            <w:noProof/>
          </w:rPr>
          <w:t>3.27 logicalLocation object</w:t>
        </w:r>
        <w:r w:rsidR="008A226C">
          <w:rPr>
            <w:noProof/>
            <w:webHidden/>
          </w:rPr>
          <w:tab/>
        </w:r>
        <w:r w:rsidR="008A226C">
          <w:rPr>
            <w:noProof/>
            <w:webHidden/>
          </w:rPr>
          <w:fldChar w:fldCharType="begin"/>
        </w:r>
        <w:r w:rsidR="008A226C">
          <w:rPr>
            <w:noProof/>
            <w:webHidden/>
          </w:rPr>
          <w:instrText xml:space="preserve"> PAGEREF _Toc530237352 \h </w:instrText>
        </w:r>
        <w:r w:rsidR="008A226C">
          <w:rPr>
            <w:noProof/>
            <w:webHidden/>
          </w:rPr>
        </w:r>
        <w:r w:rsidR="008A226C">
          <w:rPr>
            <w:noProof/>
            <w:webHidden/>
          </w:rPr>
          <w:fldChar w:fldCharType="separate"/>
        </w:r>
        <w:r w:rsidR="008A226C">
          <w:rPr>
            <w:noProof/>
            <w:webHidden/>
          </w:rPr>
          <w:t>92</w:t>
        </w:r>
        <w:r w:rsidR="008A226C">
          <w:rPr>
            <w:noProof/>
            <w:webHidden/>
          </w:rPr>
          <w:fldChar w:fldCharType="end"/>
        </w:r>
      </w:hyperlink>
    </w:p>
    <w:p w14:paraId="70991CC1" w14:textId="6BF5E2D3"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353" w:history="1">
        <w:r w:rsidR="008A226C" w:rsidRPr="00B735B4">
          <w:rPr>
            <w:rStyle w:val="Hyperlink"/>
            <w:noProof/>
          </w:rPr>
          <w:t>3.27.1 General</w:t>
        </w:r>
        <w:r w:rsidR="008A226C">
          <w:rPr>
            <w:noProof/>
            <w:webHidden/>
          </w:rPr>
          <w:tab/>
        </w:r>
        <w:r w:rsidR="008A226C">
          <w:rPr>
            <w:noProof/>
            <w:webHidden/>
          </w:rPr>
          <w:fldChar w:fldCharType="begin"/>
        </w:r>
        <w:r w:rsidR="008A226C">
          <w:rPr>
            <w:noProof/>
            <w:webHidden/>
          </w:rPr>
          <w:instrText xml:space="preserve"> PAGEREF _Toc530237353 \h </w:instrText>
        </w:r>
        <w:r w:rsidR="008A226C">
          <w:rPr>
            <w:noProof/>
            <w:webHidden/>
          </w:rPr>
        </w:r>
        <w:r w:rsidR="008A226C">
          <w:rPr>
            <w:noProof/>
            <w:webHidden/>
          </w:rPr>
          <w:fldChar w:fldCharType="separate"/>
        </w:r>
        <w:r w:rsidR="008A226C">
          <w:rPr>
            <w:noProof/>
            <w:webHidden/>
          </w:rPr>
          <w:t>92</w:t>
        </w:r>
        <w:r w:rsidR="008A226C">
          <w:rPr>
            <w:noProof/>
            <w:webHidden/>
          </w:rPr>
          <w:fldChar w:fldCharType="end"/>
        </w:r>
      </w:hyperlink>
    </w:p>
    <w:p w14:paraId="3CF0FD7E" w14:textId="0775E932"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354" w:history="1">
        <w:r w:rsidR="008A226C" w:rsidRPr="00B735B4">
          <w:rPr>
            <w:rStyle w:val="Hyperlink"/>
            <w:noProof/>
          </w:rPr>
          <w:t>3.27.2 Logical location naming rules</w:t>
        </w:r>
        <w:r w:rsidR="008A226C">
          <w:rPr>
            <w:noProof/>
            <w:webHidden/>
          </w:rPr>
          <w:tab/>
        </w:r>
        <w:r w:rsidR="008A226C">
          <w:rPr>
            <w:noProof/>
            <w:webHidden/>
          </w:rPr>
          <w:fldChar w:fldCharType="begin"/>
        </w:r>
        <w:r w:rsidR="008A226C">
          <w:rPr>
            <w:noProof/>
            <w:webHidden/>
          </w:rPr>
          <w:instrText xml:space="preserve"> PAGEREF _Toc530237354 \h </w:instrText>
        </w:r>
        <w:r w:rsidR="008A226C">
          <w:rPr>
            <w:noProof/>
            <w:webHidden/>
          </w:rPr>
        </w:r>
        <w:r w:rsidR="008A226C">
          <w:rPr>
            <w:noProof/>
            <w:webHidden/>
          </w:rPr>
          <w:fldChar w:fldCharType="separate"/>
        </w:r>
        <w:r w:rsidR="008A226C">
          <w:rPr>
            <w:noProof/>
            <w:webHidden/>
          </w:rPr>
          <w:t>92</w:t>
        </w:r>
        <w:r w:rsidR="008A226C">
          <w:rPr>
            <w:noProof/>
            <w:webHidden/>
          </w:rPr>
          <w:fldChar w:fldCharType="end"/>
        </w:r>
      </w:hyperlink>
    </w:p>
    <w:p w14:paraId="04399B7A" w14:textId="5786DC55"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355" w:history="1">
        <w:r w:rsidR="008A226C" w:rsidRPr="00B735B4">
          <w:rPr>
            <w:rStyle w:val="Hyperlink"/>
            <w:noProof/>
          </w:rPr>
          <w:t>3.27.3 name property</w:t>
        </w:r>
        <w:r w:rsidR="008A226C">
          <w:rPr>
            <w:noProof/>
            <w:webHidden/>
          </w:rPr>
          <w:tab/>
        </w:r>
        <w:r w:rsidR="008A226C">
          <w:rPr>
            <w:noProof/>
            <w:webHidden/>
          </w:rPr>
          <w:fldChar w:fldCharType="begin"/>
        </w:r>
        <w:r w:rsidR="008A226C">
          <w:rPr>
            <w:noProof/>
            <w:webHidden/>
          </w:rPr>
          <w:instrText xml:space="preserve"> PAGEREF _Toc530237355 \h </w:instrText>
        </w:r>
        <w:r w:rsidR="008A226C">
          <w:rPr>
            <w:noProof/>
            <w:webHidden/>
          </w:rPr>
        </w:r>
        <w:r w:rsidR="008A226C">
          <w:rPr>
            <w:noProof/>
            <w:webHidden/>
          </w:rPr>
          <w:fldChar w:fldCharType="separate"/>
        </w:r>
        <w:r w:rsidR="008A226C">
          <w:rPr>
            <w:noProof/>
            <w:webHidden/>
          </w:rPr>
          <w:t>93</w:t>
        </w:r>
        <w:r w:rsidR="008A226C">
          <w:rPr>
            <w:noProof/>
            <w:webHidden/>
          </w:rPr>
          <w:fldChar w:fldCharType="end"/>
        </w:r>
      </w:hyperlink>
    </w:p>
    <w:p w14:paraId="310E3C7C" w14:textId="2ABB3474"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356" w:history="1">
        <w:r w:rsidR="008A226C" w:rsidRPr="00B735B4">
          <w:rPr>
            <w:rStyle w:val="Hyperlink"/>
            <w:noProof/>
          </w:rPr>
          <w:t>3.27.4 fullyQualifiedName property</w:t>
        </w:r>
        <w:r w:rsidR="008A226C">
          <w:rPr>
            <w:noProof/>
            <w:webHidden/>
          </w:rPr>
          <w:tab/>
        </w:r>
        <w:r w:rsidR="008A226C">
          <w:rPr>
            <w:noProof/>
            <w:webHidden/>
          </w:rPr>
          <w:fldChar w:fldCharType="begin"/>
        </w:r>
        <w:r w:rsidR="008A226C">
          <w:rPr>
            <w:noProof/>
            <w:webHidden/>
          </w:rPr>
          <w:instrText xml:space="preserve"> PAGEREF _Toc530237356 \h </w:instrText>
        </w:r>
        <w:r w:rsidR="008A226C">
          <w:rPr>
            <w:noProof/>
            <w:webHidden/>
          </w:rPr>
        </w:r>
        <w:r w:rsidR="008A226C">
          <w:rPr>
            <w:noProof/>
            <w:webHidden/>
          </w:rPr>
          <w:fldChar w:fldCharType="separate"/>
        </w:r>
        <w:r w:rsidR="008A226C">
          <w:rPr>
            <w:noProof/>
            <w:webHidden/>
          </w:rPr>
          <w:t>93</w:t>
        </w:r>
        <w:r w:rsidR="008A226C">
          <w:rPr>
            <w:noProof/>
            <w:webHidden/>
          </w:rPr>
          <w:fldChar w:fldCharType="end"/>
        </w:r>
      </w:hyperlink>
    </w:p>
    <w:p w14:paraId="0A333E7C" w14:textId="030342B6"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357" w:history="1">
        <w:r w:rsidR="008A226C" w:rsidRPr="00B735B4">
          <w:rPr>
            <w:rStyle w:val="Hyperlink"/>
            <w:noProof/>
          </w:rPr>
          <w:t>3.27.5 decoratedName property</w:t>
        </w:r>
        <w:r w:rsidR="008A226C">
          <w:rPr>
            <w:noProof/>
            <w:webHidden/>
          </w:rPr>
          <w:tab/>
        </w:r>
        <w:r w:rsidR="008A226C">
          <w:rPr>
            <w:noProof/>
            <w:webHidden/>
          </w:rPr>
          <w:fldChar w:fldCharType="begin"/>
        </w:r>
        <w:r w:rsidR="008A226C">
          <w:rPr>
            <w:noProof/>
            <w:webHidden/>
          </w:rPr>
          <w:instrText xml:space="preserve"> PAGEREF _Toc530237357 \h </w:instrText>
        </w:r>
        <w:r w:rsidR="008A226C">
          <w:rPr>
            <w:noProof/>
            <w:webHidden/>
          </w:rPr>
        </w:r>
        <w:r w:rsidR="008A226C">
          <w:rPr>
            <w:noProof/>
            <w:webHidden/>
          </w:rPr>
          <w:fldChar w:fldCharType="separate"/>
        </w:r>
        <w:r w:rsidR="008A226C">
          <w:rPr>
            <w:noProof/>
            <w:webHidden/>
          </w:rPr>
          <w:t>93</w:t>
        </w:r>
        <w:r w:rsidR="008A226C">
          <w:rPr>
            <w:noProof/>
            <w:webHidden/>
          </w:rPr>
          <w:fldChar w:fldCharType="end"/>
        </w:r>
      </w:hyperlink>
    </w:p>
    <w:p w14:paraId="6AF0E1ED" w14:textId="71B73712"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358" w:history="1">
        <w:r w:rsidR="008A226C" w:rsidRPr="00B735B4">
          <w:rPr>
            <w:rStyle w:val="Hyperlink"/>
            <w:noProof/>
          </w:rPr>
          <w:t>3.27.6 kind property</w:t>
        </w:r>
        <w:r w:rsidR="008A226C">
          <w:rPr>
            <w:noProof/>
            <w:webHidden/>
          </w:rPr>
          <w:tab/>
        </w:r>
        <w:r w:rsidR="008A226C">
          <w:rPr>
            <w:noProof/>
            <w:webHidden/>
          </w:rPr>
          <w:fldChar w:fldCharType="begin"/>
        </w:r>
        <w:r w:rsidR="008A226C">
          <w:rPr>
            <w:noProof/>
            <w:webHidden/>
          </w:rPr>
          <w:instrText xml:space="preserve"> PAGEREF _Toc530237358 \h </w:instrText>
        </w:r>
        <w:r w:rsidR="008A226C">
          <w:rPr>
            <w:noProof/>
            <w:webHidden/>
          </w:rPr>
        </w:r>
        <w:r w:rsidR="008A226C">
          <w:rPr>
            <w:noProof/>
            <w:webHidden/>
          </w:rPr>
          <w:fldChar w:fldCharType="separate"/>
        </w:r>
        <w:r w:rsidR="008A226C">
          <w:rPr>
            <w:noProof/>
            <w:webHidden/>
          </w:rPr>
          <w:t>94</w:t>
        </w:r>
        <w:r w:rsidR="008A226C">
          <w:rPr>
            <w:noProof/>
            <w:webHidden/>
          </w:rPr>
          <w:fldChar w:fldCharType="end"/>
        </w:r>
      </w:hyperlink>
    </w:p>
    <w:p w14:paraId="36183ADB" w14:textId="1994106B"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359" w:history="1">
        <w:r w:rsidR="008A226C" w:rsidRPr="00B735B4">
          <w:rPr>
            <w:rStyle w:val="Hyperlink"/>
            <w:noProof/>
          </w:rPr>
          <w:t>3.27.7 parentIndex property</w:t>
        </w:r>
        <w:r w:rsidR="008A226C">
          <w:rPr>
            <w:noProof/>
            <w:webHidden/>
          </w:rPr>
          <w:tab/>
        </w:r>
        <w:r w:rsidR="008A226C">
          <w:rPr>
            <w:noProof/>
            <w:webHidden/>
          </w:rPr>
          <w:fldChar w:fldCharType="begin"/>
        </w:r>
        <w:r w:rsidR="008A226C">
          <w:rPr>
            <w:noProof/>
            <w:webHidden/>
          </w:rPr>
          <w:instrText xml:space="preserve"> PAGEREF _Toc530237359 \h </w:instrText>
        </w:r>
        <w:r w:rsidR="008A226C">
          <w:rPr>
            <w:noProof/>
            <w:webHidden/>
          </w:rPr>
        </w:r>
        <w:r w:rsidR="008A226C">
          <w:rPr>
            <w:noProof/>
            <w:webHidden/>
          </w:rPr>
          <w:fldChar w:fldCharType="separate"/>
        </w:r>
        <w:r w:rsidR="008A226C">
          <w:rPr>
            <w:noProof/>
            <w:webHidden/>
          </w:rPr>
          <w:t>94</w:t>
        </w:r>
        <w:r w:rsidR="008A226C">
          <w:rPr>
            <w:noProof/>
            <w:webHidden/>
          </w:rPr>
          <w:fldChar w:fldCharType="end"/>
        </w:r>
      </w:hyperlink>
    </w:p>
    <w:p w14:paraId="5A96C3D7" w14:textId="4BFA7A04" w:rsidR="008A226C" w:rsidRDefault="00E37AEF">
      <w:pPr>
        <w:pStyle w:val="TOC2"/>
        <w:tabs>
          <w:tab w:val="right" w:leader="dot" w:pos="9350"/>
        </w:tabs>
        <w:rPr>
          <w:rFonts w:asciiTheme="minorHAnsi" w:eastAsiaTheme="minorEastAsia" w:hAnsiTheme="minorHAnsi" w:cstheme="minorBidi"/>
          <w:noProof/>
          <w:sz w:val="22"/>
          <w:szCs w:val="22"/>
        </w:rPr>
      </w:pPr>
      <w:hyperlink w:anchor="_Toc530237360" w:history="1">
        <w:r w:rsidR="008A226C" w:rsidRPr="00B735B4">
          <w:rPr>
            <w:rStyle w:val="Hyperlink"/>
            <w:noProof/>
          </w:rPr>
          <w:t>3.28 codeFlow object</w:t>
        </w:r>
        <w:r w:rsidR="008A226C">
          <w:rPr>
            <w:noProof/>
            <w:webHidden/>
          </w:rPr>
          <w:tab/>
        </w:r>
        <w:r w:rsidR="008A226C">
          <w:rPr>
            <w:noProof/>
            <w:webHidden/>
          </w:rPr>
          <w:fldChar w:fldCharType="begin"/>
        </w:r>
        <w:r w:rsidR="008A226C">
          <w:rPr>
            <w:noProof/>
            <w:webHidden/>
          </w:rPr>
          <w:instrText xml:space="preserve"> PAGEREF _Toc530237360 \h </w:instrText>
        </w:r>
        <w:r w:rsidR="008A226C">
          <w:rPr>
            <w:noProof/>
            <w:webHidden/>
          </w:rPr>
        </w:r>
        <w:r w:rsidR="008A226C">
          <w:rPr>
            <w:noProof/>
            <w:webHidden/>
          </w:rPr>
          <w:fldChar w:fldCharType="separate"/>
        </w:r>
        <w:r w:rsidR="008A226C">
          <w:rPr>
            <w:noProof/>
            <w:webHidden/>
          </w:rPr>
          <w:t>95</w:t>
        </w:r>
        <w:r w:rsidR="008A226C">
          <w:rPr>
            <w:noProof/>
            <w:webHidden/>
          </w:rPr>
          <w:fldChar w:fldCharType="end"/>
        </w:r>
      </w:hyperlink>
    </w:p>
    <w:p w14:paraId="64E3F89A" w14:textId="524D5E0F"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361" w:history="1">
        <w:r w:rsidR="008A226C" w:rsidRPr="00B735B4">
          <w:rPr>
            <w:rStyle w:val="Hyperlink"/>
            <w:noProof/>
          </w:rPr>
          <w:t>3.28.1 General</w:t>
        </w:r>
        <w:r w:rsidR="008A226C">
          <w:rPr>
            <w:noProof/>
            <w:webHidden/>
          </w:rPr>
          <w:tab/>
        </w:r>
        <w:r w:rsidR="008A226C">
          <w:rPr>
            <w:noProof/>
            <w:webHidden/>
          </w:rPr>
          <w:fldChar w:fldCharType="begin"/>
        </w:r>
        <w:r w:rsidR="008A226C">
          <w:rPr>
            <w:noProof/>
            <w:webHidden/>
          </w:rPr>
          <w:instrText xml:space="preserve"> PAGEREF _Toc530237361 \h </w:instrText>
        </w:r>
        <w:r w:rsidR="008A226C">
          <w:rPr>
            <w:noProof/>
            <w:webHidden/>
          </w:rPr>
        </w:r>
        <w:r w:rsidR="008A226C">
          <w:rPr>
            <w:noProof/>
            <w:webHidden/>
          </w:rPr>
          <w:fldChar w:fldCharType="separate"/>
        </w:r>
        <w:r w:rsidR="008A226C">
          <w:rPr>
            <w:noProof/>
            <w:webHidden/>
          </w:rPr>
          <w:t>95</w:t>
        </w:r>
        <w:r w:rsidR="008A226C">
          <w:rPr>
            <w:noProof/>
            <w:webHidden/>
          </w:rPr>
          <w:fldChar w:fldCharType="end"/>
        </w:r>
      </w:hyperlink>
    </w:p>
    <w:p w14:paraId="18C5228F" w14:textId="392FB895"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362" w:history="1">
        <w:r w:rsidR="008A226C" w:rsidRPr="00B735B4">
          <w:rPr>
            <w:rStyle w:val="Hyperlink"/>
            <w:noProof/>
          </w:rPr>
          <w:t>3.28.2 message property</w:t>
        </w:r>
        <w:r w:rsidR="008A226C">
          <w:rPr>
            <w:noProof/>
            <w:webHidden/>
          </w:rPr>
          <w:tab/>
        </w:r>
        <w:r w:rsidR="008A226C">
          <w:rPr>
            <w:noProof/>
            <w:webHidden/>
          </w:rPr>
          <w:fldChar w:fldCharType="begin"/>
        </w:r>
        <w:r w:rsidR="008A226C">
          <w:rPr>
            <w:noProof/>
            <w:webHidden/>
          </w:rPr>
          <w:instrText xml:space="preserve"> PAGEREF _Toc530237362 \h </w:instrText>
        </w:r>
        <w:r w:rsidR="008A226C">
          <w:rPr>
            <w:noProof/>
            <w:webHidden/>
          </w:rPr>
        </w:r>
        <w:r w:rsidR="008A226C">
          <w:rPr>
            <w:noProof/>
            <w:webHidden/>
          </w:rPr>
          <w:fldChar w:fldCharType="separate"/>
        </w:r>
        <w:r w:rsidR="008A226C">
          <w:rPr>
            <w:noProof/>
            <w:webHidden/>
          </w:rPr>
          <w:t>95</w:t>
        </w:r>
        <w:r w:rsidR="008A226C">
          <w:rPr>
            <w:noProof/>
            <w:webHidden/>
          </w:rPr>
          <w:fldChar w:fldCharType="end"/>
        </w:r>
      </w:hyperlink>
    </w:p>
    <w:p w14:paraId="5DCB9007" w14:textId="5D9CF1E2"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363" w:history="1">
        <w:r w:rsidR="008A226C" w:rsidRPr="00B735B4">
          <w:rPr>
            <w:rStyle w:val="Hyperlink"/>
            <w:noProof/>
          </w:rPr>
          <w:t>3.28.3 threadFlows property</w:t>
        </w:r>
        <w:r w:rsidR="008A226C">
          <w:rPr>
            <w:noProof/>
            <w:webHidden/>
          </w:rPr>
          <w:tab/>
        </w:r>
        <w:r w:rsidR="008A226C">
          <w:rPr>
            <w:noProof/>
            <w:webHidden/>
          </w:rPr>
          <w:fldChar w:fldCharType="begin"/>
        </w:r>
        <w:r w:rsidR="008A226C">
          <w:rPr>
            <w:noProof/>
            <w:webHidden/>
          </w:rPr>
          <w:instrText xml:space="preserve"> PAGEREF _Toc530237363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656152B4" w14:textId="6514B811" w:rsidR="008A226C" w:rsidRDefault="00E37AEF">
      <w:pPr>
        <w:pStyle w:val="TOC2"/>
        <w:tabs>
          <w:tab w:val="right" w:leader="dot" w:pos="9350"/>
        </w:tabs>
        <w:rPr>
          <w:rFonts w:asciiTheme="minorHAnsi" w:eastAsiaTheme="minorEastAsia" w:hAnsiTheme="minorHAnsi" w:cstheme="minorBidi"/>
          <w:noProof/>
          <w:sz w:val="22"/>
          <w:szCs w:val="22"/>
        </w:rPr>
      </w:pPr>
      <w:hyperlink w:anchor="_Toc530237364" w:history="1">
        <w:r w:rsidR="008A226C" w:rsidRPr="00B735B4">
          <w:rPr>
            <w:rStyle w:val="Hyperlink"/>
            <w:noProof/>
          </w:rPr>
          <w:t>3.29 threadFlow object</w:t>
        </w:r>
        <w:r w:rsidR="008A226C">
          <w:rPr>
            <w:noProof/>
            <w:webHidden/>
          </w:rPr>
          <w:tab/>
        </w:r>
        <w:r w:rsidR="008A226C">
          <w:rPr>
            <w:noProof/>
            <w:webHidden/>
          </w:rPr>
          <w:fldChar w:fldCharType="begin"/>
        </w:r>
        <w:r w:rsidR="008A226C">
          <w:rPr>
            <w:noProof/>
            <w:webHidden/>
          </w:rPr>
          <w:instrText xml:space="preserve"> PAGEREF _Toc530237364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61AEAE63" w14:textId="54E391AE"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365" w:history="1">
        <w:r w:rsidR="008A226C" w:rsidRPr="00B735B4">
          <w:rPr>
            <w:rStyle w:val="Hyperlink"/>
            <w:noProof/>
          </w:rPr>
          <w:t>3.29.1 General</w:t>
        </w:r>
        <w:r w:rsidR="008A226C">
          <w:rPr>
            <w:noProof/>
            <w:webHidden/>
          </w:rPr>
          <w:tab/>
        </w:r>
        <w:r w:rsidR="008A226C">
          <w:rPr>
            <w:noProof/>
            <w:webHidden/>
          </w:rPr>
          <w:fldChar w:fldCharType="begin"/>
        </w:r>
        <w:r w:rsidR="008A226C">
          <w:rPr>
            <w:noProof/>
            <w:webHidden/>
          </w:rPr>
          <w:instrText xml:space="preserve"> PAGEREF _Toc530237365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0564F47E" w14:textId="557CE49F"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366" w:history="1">
        <w:r w:rsidR="008A226C" w:rsidRPr="00B735B4">
          <w:rPr>
            <w:rStyle w:val="Hyperlink"/>
            <w:noProof/>
          </w:rPr>
          <w:t>3.29.2 id property</w:t>
        </w:r>
        <w:r w:rsidR="008A226C">
          <w:rPr>
            <w:noProof/>
            <w:webHidden/>
          </w:rPr>
          <w:tab/>
        </w:r>
        <w:r w:rsidR="008A226C">
          <w:rPr>
            <w:noProof/>
            <w:webHidden/>
          </w:rPr>
          <w:fldChar w:fldCharType="begin"/>
        </w:r>
        <w:r w:rsidR="008A226C">
          <w:rPr>
            <w:noProof/>
            <w:webHidden/>
          </w:rPr>
          <w:instrText xml:space="preserve"> PAGEREF _Toc530237366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0D04482A" w14:textId="70924844"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367" w:history="1">
        <w:r w:rsidR="008A226C" w:rsidRPr="00B735B4">
          <w:rPr>
            <w:rStyle w:val="Hyperlink"/>
            <w:noProof/>
          </w:rPr>
          <w:t>3.29.3 message property</w:t>
        </w:r>
        <w:r w:rsidR="008A226C">
          <w:rPr>
            <w:noProof/>
            <w:webHidden/>
          </w:rPr>
          <w:tab/>
        </w:r>
        <w:r w:rsidR="008A226C">
          <w:rPr>
            <w:noProof/>
            <w:webHidden/>
          </w:rPr>
          <w:fldChar w:fldCharType="begin"/>
        </w:r>
        <w:r w:rsidR="008A226C">
          <w:rPr>
            <w:noProof/>
            <w:webHidden/>
          </w:rPr>
          <w:instrText xml:space="preserve"> PAGEREF _Toc530237367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7851242F" w14:textId="5C7B1B31"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368" w:history="1">
        <w:r w:rsidR="008A226C" w:rsidRPr="00B735B4">
          <w:rPr>
            <w:rStyle w:val="Hyperlink"/>
            <w:noProof/>
          </w:rPr>
          <w:t>3.29.4 locations property</w:t>
        </w:r>
        <w:r w:rsidR="008A226C">
          <w:rPr>
            <w:noProof/>
            <w:webHidden/>
          </w:rPr>
          <w:tab/>
        </w:r>
        <w:r w:rsidR="008A226C">
          <w:rPr>
            <w:noProof/>
            <w:webHidden/>
          </w:rPr>
          <w:fldChar w:fldCharType="begin"/>
        </w:r>
        <w:r w:rsidR="008A226C">
          <w:rPr>
            <w:noProof/>
            <w:webHidden/>
          </w:rPr>
          <w:instrText xml:space="preserve"> PAGEREF _Toc530237368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5BE6105D" w14:textId="15B5B8A8" w:rsidR="008A226C" w:rsidRDefault="00E37AEF">
      <w:pPr>
        <w:pStyle w:val="TOC2"/>
        <w:tabs>
          <w:tab w:val="right" w:leader="dot" w:pos="9350"/>
        </w:tabs>
        <w:rPr>
          <w:rFonts w:asciiTheme="minorHAnsi" w:eastAsiaTheme="minorEastAsia" w:hAnsiTheme="minorHAnsi" w:cstheme="minorBidi"/>
          <w:noProof/>
          <w:sz w:val="22"/>
          <w:szCs w:val="22"/>
        </w:rPr>
      </w:pPr>
      <w:hyperlink w:anchor="_Toc530237369" w:history="1">
        <w:r w:rsidR="008A226C" w:rsidRPr="00B735B4">
          <w:rPr>
            <w:rStyle w:val="Hyperlink"/>
            <w:noProof/>
          </w:rPr>
          <w:t>3.30 graph object</w:t>
        </w:r>
        <w:r w:rsidR="008A226C">
          <w:rPr>
            <w:noProof/>
            <w:webHidden/>
          </w:rPr>
          <w:tab/>
        </w:r>
        <w:r w:rsidR="008A226C">
          <w:rPr>
            <w:noProof/>
            <w:webHidden/>
          </w:rPr>
          <w:fldChar w:fldCharType="begin"/>
        </w:r>
        <w:r w:rsidR="008A226C">
          <w:rPr>
            <w:noProof/>
            <w:webHidden/>
          </w:rPr>
          <w:instrText xml:space="preserve"> PAGEREF _Toc530237369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240EB234" w14:textId="7CC67CD7"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370" w:history="1">
        <w:r w:rsidR="008A226C" w:rsidRPr="00B735B4">
          <w:rPr>
            <w:rStyle w:val="Hyperlink"/>
            <w:noProof/>
          </w:rPr>
          <w:t>3.30.1 General</w:t>
        </w:r>
        <w:r w:rsidR="008A226C">
          <w:rPr>
            <w:noProof/>
            <w:webHidden/>
          </w:rPr>
          <w:tab/>
        </w:r>
        <w:r w:rsidR="008A226C">
          <w:rPr>
            <w:noProof/>
            <w:webHidden/>
          </w:rPr>
          <w:fldChar w:fldCharType="begin"/>
        </w:r>
        <w:r w:rsidR="008A226C">
          <w:rPr>
            <w:noProof/>
            <w:webHidden/>
          </w:rPr>
          <w:instrText xml:space="preserve"> PAGEREF _Toc530237370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62D73660" w14:textId="1CB23870"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371" w:history="1">
        <w:r w:rsidR="008A226C" w:rsidRPr="00B735B4">
          <w:rPr>
            <w:rStyle w:val="Hyperlink"/>
            <w:noProof/>
          </w:rPr>
          <w:t>3.30.2 id property</w:t>
        </w:r>
        <w:r w:rsidR="008A226C">
          <w:rPr>
            <w:noProof/>
            <w:webHidden/>
          </w:rPr>
          <w:tab/>
        </w:r>
        <w:r w:rsidR="008A226C">
          <w:rPr>
            <w:noProof/>
            <w:webHidden/>
          </w:rPr>
          <w:fldChar w:fldCharType="begin"/>
        </w:r>
        <w:r w:rsidR="008A226C">
          <w:rPr>
            <w:noProof/>
            <w:webHidden/>
          </w:rPr>
          <w:instrText xml:space="preserve"> PAGEREF _Toc530237371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754DF7A2" w14:textId="0BEB032F"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372" w:history="1">
        <w:r w:rsidR="008A226C" w:rsidRPr="00B735B4">
          <w:rPr>
            <w:rStyle w:val="Hyperlink"/>
            <w:noProof/>
          </w:rPr>
          <w:t>3.30.3 description property</w:t>
        </w:r>
        <w:r w:rsidR="008A226C">
          <w:rPr>
            <w:noProof/>
            <w:webHidden/>
          </w:rPr>
          <w:tab/>
        </w:r>
        <w:r w:rsidR="008A226C">
          <w:rPr>
            <w:noProof/>
            <w:webHidden/>
          </w:rPr>
          <w:fldChar w:fldCharType="begin"/>
        </w:r>
        <w:r w:rsidR="008A226C">
          <w:rPr>
            <w:noProof/>
            <w:webHidden/>
          </w:rPr>
          <w:instrText xml:space="preserve"> PAGEREF _Toc530237372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4B21FE3B" w14:textId="41BAEC4A"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373" w:history="1">
        <w:r w:rsidR="008A226C" w:rsidRPr="00B735B4">
          <w:rPr>
            <w:rStyle w:val="Hyperlink"/>
            <w:noProof/>
          </w:rPr>
          <w:t>3.30.4 nodes property</w:t>
        </w:r>
        <w:r w:rsidR="008A226C">
          <w:rPr>
            <w:noProof/>
            <w:webHidden/>
          </w:rPr>
          <w:tab/>
        </w:r>
        <w:r w:rsidR="008A226C">
          <w:rPr>
            <w:noProof/>
            <w:webHidden/>
          </w:rPr>
          <w:fldChar w:fldCharType="begin"/>
        </w:r>
        <w:r w:rsidR="008A226C">
          <w:rPr>
            <w:noProof/>
            <w:webHidden/>
          </w:rPr>
          <w:instrText xml:space="preserve"> PAGEREF _Toc530237373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72230B5A" w14:textId="49A94AD4"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374" w:history="1">
        <w:r w:rsidR="008A226C" w:rsidRPr="00B735B4">
          <w:rPr>
            <w:rStyle w:val="Hyperlink"/>
            <w:noProof/>
          </w:rPr>
          <w:t>3.30.5 edges property</w:t>
        </w:r>
        <w:r w:rsidR="008A226C">
          <w:rPr>
            <w:noProof/>
            <w:webHidden/>
          </w:rPr>
          <w:tab/>
        </w:r>
        <w:r w:rsidR="008A226C">
          <w:rPr>
            <w:noProof/>
            <w:webHidden/>
          </w:rPr>
          <w:fldChar w:fldCharType="begin"/>
        </w:r>
        <w:r w:rsidR="008A226C">
          <w:rPr>
            <w:noProof/>
            <w:webHidden/>
          </w:rPr>
          <w:instrText xml:space="preserve"> PAGEREF _Toc530237374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45776771" w14:textId="67A8254A" w:rsidR="008A226C" w:rsidRDefault="00E37AEF">
      <w:pPr>
        <w:pStyle w:val="TOC2"/>
        <w:tabs>
          <w:tab w:val="right" w:leader="dot" w:pos="9350"/>
        </w:tabs>
        <w:rPr>
          <w:rFonts w:asciiTheme="minorHAnsi" w:eastAsiaTheme="minorEastAsia" w:hAnsiTheme="minorHAnsi" w:cstheme="minorBidi"/>
          <w:noProof/>
          <w:sz w:val="22"/>
          <w:szCs w:val="22"/>
        </w:rPr>
      </w:pPr>
      <w:hyperlink w:anchor="_Toc530237375" w:history="1">
        <w:r w:rsidR="008A226C" w:rsidRPr="00B735B4">
          <w:rPr>
            <w:rStyle w:val="Hyperlink"/>
            <w:noProof/>
          </w:rPr>
          <w:t>3.31 node object</w:t>
        </w:r>
        <w:r w:rsidR="008A226C">
          <w:rPr>
            <w:noProof/>
            <w:webHidden/>
          </w:rPr>
          <w:tab/>
        </w:r>
        <w:r w:rsidR="008A226C">
          <w:rPr>
            <w:noProof/>
            <w:webHidden/>
          </w:rPr>
          <w:fldChar w:fldCharType="begin"/>
        </w:r>
        <w:r w:rsidR="008A226C">
          <w:rPr>
            <w:noProof/>
            <w:webHidden/>
          </w:rPr>
          <w:instrText xml:space="preserve"> PAGEREF _Toc530237375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10C83BB0" w14:textId="006CD87B"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376" w:history="1">
        <w:r w:rsidR="008A226C" w:rsidRPr="00B735B4">
          <w:rPr>
            <w:rStyle w:val="Hyperlink"/>
            <w:noProof/>
          </w:rPr>
          <w:t>3.31.1 General</w:t>
        </w:r>
        <w:r w:rsidR="008A226C">
          <w:rPr>
            <w:noProof/>
            <w:webHidden/>
          </w:rPr>
          <w:tab/>
        </w:r>
        <w:r w:rsidR="008A226C">
          <w:rPr>
            <w:noProof/>
            <w:webHidden/>
          </w:rPr>
          <w:fldChar w:fldCharType="begin"/>
        </w:r>
        <w:r w:rsidR="008A226C">
          <w:rPr>
            <w:noProof/>
            <w:webHidden/>
          </w:rPr>
          <w:instrText xml:space="preserve"> PAGEREF _Toc530237376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6CA6760C" w14:textId="5D725FE7"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377" w:history="1">
        <w:r w:rsidR="008A226C" w:rsidRPr="00B735B4">
          <w:rPr>
            <w:rStyle w:val="Hyperlink"/>
            <w:noProof/>
          </w:rPr>
          <w:t>3.31.2 id property</w:t>
        </w:r>
        <w:r w:rsidR="008A226C">
          <w:rPr>
            <w:noProof/>
            <w:webHidden/>
          </w:rPr>
          <w:tab/>
        </w:r>
        <w:r w:rsidR="008A226C">
          <w:rPr>
            <w:noProof/>
            <w:webHidden/>
          </w:rPr>
          <w:fldChar w:fldCharType="begin"/>
        </w:r>
        <w:r w:rsidR="008A226C">
          <w:rPr>
            <w:noProof/>
            <w:webHidden/>
          </w:rPr>
          <w:instrText xml:space="preserve"> PAGEREF _Toc530237377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490BA385" w14:textId="2801738C"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378" w:history="1">
        <w:r w:rsidR="008A226C" w:rsidRPr="00B735B4">
          <w:rPr>
            <w:rStyle w:val="Hyperlink"/>
            <w:noProof/>
          </w:rPr>
          <w:t>3.31.3 label property</w:t>
        </w:r>
        <w:r w:rsidR="008A226C">
          <w:rPr>
            <w:noProof/>
            <w:webHidden/>
          </w:rPr>
          <w:tab/>
        </w:r>
        <w:r w:rsidR="008A226C">
          <w:rPr>
            <w:noProof/>
            <w:webHidden/>
          </w:rPr>
          <w:fldChar w:fldCharType="begin"/>
        </w:r>
        <w:r w:rsidR="008A226C">
          <w:rPr>
            <w:noProof/>
            <w:webHidden/>
          </w:rPr>
          <w:instrText xml:space="preserve"> PAGEREF _Toc530237378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5E8CF437" w14:textId="741F6F1B"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379" w:history="1">
        <w:r w:rsidR="008A226C" w:rsidRPr="00B735B4">
          <w:rPr>
            <w:rStyle w:val="Hyperlink"/>
            <w:noProof/>
          </w:rPr>
          <w:t>3.31.4 location property</w:t>
        </w:r>
        <w:r w:rsidR="008A226C">
          <w:rPr>
            <w:noProof/>
            <w:webHidden/>
          </w:rPr>
          <w:tab/>
        </w:r>
        <w:r w:rsidR="008A226C">
          <w:rPr>
            <w:noProof/>
            <w:webHidden/>
          </w:rPr>
          <w:fldChar w:fldCharType="begin"/>
        </w:r>
        <w:r w:rsidR="008A226C">
          <w:rPr>
            <w:noProof/>
            <w:webHidden/>
          </w:rPr>
          <w:instrText xml:space="preserve"> PAGEREF _Toc530237379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6081C615" w14:textId="52D0CE67"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380" w:history="1">
        <w:r w:rsidR="008A226C" w:rsidRPr="00B735B4">
          <w:rPr>
            <w:rStyle w:val="Hyperlink"/>
            <w:noProof/>
          </w:rPr>
          <w:t>3.31.5 children property</w:t>
        </w:r>
        <w:r w:rsidR="008A226C">
          <w:rPr>
            <w:noProof/>
            <w:webHidden/>
          </w:rPr>
          <w:tab/>
        </w:r>
        <w:r w:rsidR="008A226C">
          <w:rPr>
            <w:noProof/>
            <w:webHidden/>
          </w:rPr>
          <w:fldChar w:fldCharType="begin"/>
        </w:r>
        <w:r w:rsidR="008A226C">
          <w:rPr>
            <w:noProof/>
            <w:webHidden/>
          </w:rPr>
          <w:instrText xml:space="preserve"> PAGEREF _Toc530237380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6D99073E" w14:textId="3D1151DF" w:rsidR="008A226C" w:rsidRDefault="00E37AEF">
      <w:pPr>
        <w:pStyle w:val="TOC2"/>
        <w:tabs>
          <w:tab w:val="right" w:leader="dot" w:pos="9350"/>
        </w:tabs>
        <w:rPr>
          <w:rFonts w:asciiTheme="minorHAnsi" w:eastAsiaTheme="minorEastAsia" w:hAnsiTheme="minorHAnsi" w:cstheme="minorBidi"/>
          <w:noProof/>
          <w:sz w:val="22"/>
          <w:szCs w:val="22"/>
        </w:rPr>
      </w:pPr>
      <w:hyperlink w:anchor="_Toc530237381" w:history="1">
        <w:r w:rsidR="008A226C" w:rsidRPr="00B735B4">
          <w:rPr>
            <w:rStyle w:val="Hyperlink"/>
            <w:noProof/>
          </w:rPr>
          <w:t>3.32 edge object</w:t>
        </w:r>
        <w:r w:rsidR="008A226C">
          <w:rPr>
            <w:noProof/>
            <w:webHidden/>
          </w:rPr>
          <w:tab/>
        </w:r>
        <w:r w:rsidR="008A226C">
          <w:rPr>
            <w:noProof/>
            <w:webHidden/>
          </w:rPr>
          <w:fldChar w:fldCharType="begin"/>
        </w:r>
        <w:r w:rsidR="008A226C">
          <w:rPr>
            <w:noProof/>
            <w:webHidden/>
          </w:rPr>
          <w:instrText xml:space="preserve"> PAGEREF _Toc530237381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22B7B9C8" w14:textId="7349CDFB"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382" w:history="1">
        <w:r w:rsidR="008A226C" w:rsidRPr="00B735B4">
          <w:rPr>
            <w:rStyle w:val="Hyperlink"/>
            <w:noProof/>
          </w:rPr>
          <w:t>3.32.1 General</w:t>
        </w:r>
        <w:r w:rsidR="008A226C">
          <w:rPr>
            <w:noProof/>
            <w:webHidden/>
          </w:rPr>
          <w:tab/>
        </w:r>
        <w:r w:rsidR="008A226C">
          <w:rPr>
            <w:noProof/>
            <w:webHidden/>
          </w:rPr>
          <w:fldChar w:fldCharType="begin"/>
        </w:r>
        <w:r w:rsidR="008A226C">
          <w:rPr>
            <w:noProof/>
            <w:webHidden/>
          </w:rPr>
          <w:instrText xml:space="preserve"> PAGEREF _Toc530237382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7D5EE2A1" w14:textId="2B25E934"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383" w:history="1">
        <w:r w:rsidR="008A226C" w:rsidRPr="00B735B4">
          <w:rPr>
            <w:rStyle w:val="Hyperlink"/>
            <w:noProof/>
          </w:rPr>
          <w:t>3.32.2 id property</w:t>
        </w:r>
        <w:r w:rsidR="008A226C">
          <w:rPr>
            <w:noProof/>
            <w:webHidden/>
          </w:rPr>
          <w:tab/>
        </w:r>
        <w:r w:rsidR="008A226C">
          <w:rPr>
            <w:noProof/>
            <w:webHidden/>
          </w:rPr>
          <w:fldChar w:fldCharType="begin"/>
        </w:r>
        <w:r w:rsidR="008A226C">
          <w:rPr>
            <w:noProof/>
            <w:webHidden/>
          </w:rPr>
          <w:instrText xml:space="preserve"> PAGEREF _Toc530237383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3C292470" w14:textId="2C7AB961"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384" w:history="1">
        <w:r w:rsidR="008A226C" w:rsidRPr="00B735B4">
          <w:rPr>
            <w:rStyle w:val="Hyperlink"/>
            <w:noProof/>
          </w:rPr>
          <w:t>3.32.3 label property</w:t>
        </w:r>
        <w:r w:rsidR="008A226C">
          <w:rPr>
            <w:noProof/>
            <w:webHidden/>
          </w:rPr>
          <w:tab/>
        </w:r>
        <w:r w:rsidR="008A226C">
          <w:rPr>
            <w:noProof/>
            <w:webHidden/>
          </w:rPr>
          <w:fldChar w:fldCharType="begin"/>
        </w:r>
        <w:r w:rsidR="008A226C">
          <w:rPr>
            <w:noProof/>
            <w:webHidden/>
          </w:rPr>
          <w:instrText xml:space="preserve"> PAGEREF _Toc530237384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1167B089" w14:textId="1C528A2B"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385" w:history="1">
        <w:r w:rsidR="008A226C" w:rsidRPr="00B735B4">
          <w:rPr>
            <w:rStyle w:val="Hyperlink"/>
            <w:noProof/>
          </w:rPr>
          <w:t>3.32.4 sourceNodeId property</w:t>
        </w:r>
        <w:r w:rsidR="008A226C">
          <w:rPr>
            <w:noProof/>
            <w:webHidden/>
          </w:rPr>
          <w:tab/>
        </w:r>
        <w:r w:rsidR="008A226C">
          <w:rPr>
            <w:noProof/>
            <w:webHidden/>
          </w:rPr>
          <w:fldChar w:fldCharType="begin"/>
        </w:r>
        <w:r w:rsidR="008A226C">
          <w:rPr>
            <w:noProof/>
            <w:webHidden/>
          </w:rPr>
          <w:instrText xml:space="preserve"> PAGEREF _Toc530237385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51EC350F" w14:textId="3E9111A0"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386" w:history="1">
        <w:r w:rsidR="008A226C" w:rsidRPr="00B735B4">
          <w:rPr>
            <w:rStyle w:val="Hyperlink"/>
            <w:noProof/>
          </w:rPr>
          <w:t>3.32.5 targetNodeId property</w:t>
        </w:r>
        <w:r w:rsidR="008A226C">
          <w:rPr>
            <w:noProof/>
            <w:webHidden/>
          </w:rPr>
          <w:tab/>
        </w:r>
        <w:r w:rsidR="008A226C">
          <w:rPr>
            <w:noProof/>
            <w:webHidden/>
          </w:rPr>
          <w:fldChar w:fldCharType="begin"/>
        </w:r>
        <w:r w:rsidR="008A226C">
          <w:rPr>
            <w:noProof/>
            <w:webHidden/>
          </w:rPr>
          <w:instrText xml:space="preserve"> PAGEREF _Toc530237386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6DBC709D" w14:textId="0ACFBE67" w:rsidR="008A226C" w:rsidRDefault="00E37AEF">
      <w:pPr>
        <w:pStyle w:val="TOC2"/>
        <w:tabs>
          <w:tab w:val="right" w:leader="dot" w:pos="9350"/>
        </w:tabs>
        <w:rPr>
          <w:rFonts w:asciiTheme="minorHAnsi" w:eastAsiaTheme="minorEastAsia" w:hAnsiTheme="minorHAnsi" w:cstheme="minorBidi"/>
          <w:noProof/>
          <w:sz w:val="22"/>
          <w:szCs w:val="22"/>
        </w:rPr>
      </w:pPr>
      <w:hyperlink w:anchor="_Toc530237387" w:history="1">
        <w:r w:rsidR="008A226C" w:rsidRPr="00B735B4">
          <w:rPr>
            <w:rStyle w:val="Hyperlink"/>
            <w:noProof/>
          </w:rPr>
          <w:t>3.33 graphTraversal object</w:t>
        </w:r>
        <w:r w:rsidR="008A226C">
          <w:rPr>
            <w:noProof/>
            <w:webHidden/>
          </w:rPr>
          <w:tab/>
        </w:r>
        <w:r w:rsidR="008A226C">
          <w:rPr>
            <w:noProof/>
            <w:webHidden/>
          </w:rPr>
          <w:fldChar w:fldCharType="begin"/>
        </w:r>
        <w:r w:rsidR="008A226C">
          <w:rPr>
            <w:noProof/>
            <w:webHidden/>
          </w:rPr>
          <w:instrText xml:space="preserve"> PAGEREF _Toc530237387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71393403" w14:textId="3696117B"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388" w:history="1">
        <w:r w:rsidR="008A226C" w:rsidRPr="00B735B4">
          <w:rPr>
            <w:rStyle w:val="Hyperlink"/>
            <w:noProof/>
          </w:rPr>
          <w:t>3.33.1 General</w:t>
        </w:r>
        <w:r w:rsidR="008A226C">
          <w:rPr>
            <w:noProof/>
            <w:webHidden/>
          </w:rPr>
          <w:tab/>
        </w:r>
        <w:r w:rsidR="008A226C">
          <w:rPr>
            <w:noProof/>
            <w:webHidden/>
          </w:rPr>
          <w:fldChar w:fldCharType="begin"/>
        </w:r>
        <w:r w:rsidR="008A226C">
          <w:rPr>
            <w:noProof/>
            <w:webHidden/>
          </w:rPr>
          <w:instrText xml:space="preserve"> PAGEREF _Toc530237388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3A8D5665" w14:textId="1966C8AD"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389" w:history="1">
        <w:r w:rsidR="008A226C" w:rsidRPr="00B735B4">
          <w:rPr>
            <w:rStyle w:val="Hyperlink"/>
            <w:noProof/>
          </w:rPr>
          <w:t>3.33.2 graphId property</w:t>
        </w:r>
        <w:r w:rsidR="008A226C">
          <w:rPr>
            <w:noProof/>
            <w:webHidden/>
          </w:rPr>
          <w:tab/>
        </w:r>
        <w:r w:rsidR="008A226C">
          <w:rPr>
            <w:noProof/>
            <w:webHidden/>
          </w:rPr>
          <w:fldChar w:fldCharType="begin"/>
        </w:r>
        <w:r w:rsidR="008A226C">
          <w:rPr>
            <w:noProof/>
            <w:webHidden/>
          </w:rPr>
          <w:instrText xml:space="preserve"> PAGEREF _Toc530237389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5B382B8B" w14:textId="1694A447"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390" w:history="1">
        <w:r w:rsidR="008A226C" w:rsidRPr="00B735B4">
          <w:rPr>
            <w:rStyle w:val="Hyperlink"/>
            <w:noProof/>
          </w:rPr>
          <w:t>3.33.3 description property</w:t>
        </w:r>
        <w:r w:rsidR="008A226C">
          <w:rPr>
            <w:noProof/>
            <w:webHidden/>
          </w:rPr>
          <w:tab/>
        </w:r>
        <w:r w:rsidR="008A226C">
          <w:rPr>
            <w:noProof/>
            <w:webHidden/>
          </w:rPr>
          <w:fldChar w:fldCharType="begin"/>
        </w:r>
        <w:r w:rsidR="008A226C">
          <w:rPr>
            <w:noProof/>
            <w:webHidden/>
          </w:rPr>
          <w:instrText xml:space="preserve"> PAGEREF _Toc530237390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14EB5EF2" w14:textId="51741E49"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391" w:history="1">
        <w:r w:rsidR="008A226C" w:rsidRPr="00B735B4">
          <w:rPr>
            <w:rStyle w:val="Hyperlink"/>
            <w:noProof/>
          </w:rPr>
          <w:t>3.33.4 initialState property</w:t>
        </w:r>
        <w:r w:rsidR="008A226C">
          <w:rPr>
            <w:noProof/>
            <w:webHidden/>
          </w:rPr>
          <w:tab/>
        </w:r>
        <w:r w:rsidR="008A226C">
          <w:rPr>
            <w:noProof/>
            <w:webHidden/>
          </w:rPr>
          <w:fldChar w:fldCharType="begin"/>
        </w:r>
        <w:r w:rsidR="008A226C">
          <w:rPr>
            <w:noProof/>
            <w:webHidden/>
          </w:rPr>
          <w:instrText xml:space="preserve"> PAGEREF _Toc530237391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24A62F86" w14:textId="5E50F4F8"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392" w:history="1">
        <w:r w:rsidR="008A226C" w:rsidRPr="00B735B4">
          <w:rPr>
            <w:rStyle w:val="Hyperlink"/>
            <w:noProof/>
          </w:rPr>
          <w:t>3.33.5 edgeTraversals property</w:t>
        </w:r>
        <w:r w:rsidR="008A226C">
          <w:rPr>
            <w:noProof/>
            <w:webHidden/>
          </w:rPr>
          <w:tab/>
        </w:r>
        <w:r w:rsidR="008A226C">
          <w:rPr>
            <w:noProof/>
            <w:webHidden/>
          </w:rPr>
          <w:fldChar w:fldCharType="begin"/>
        </w:r>
        <w:r w:rsidR="008A226C">
          <w:rPr>
            <w:noProof/>
            <w:webHidden/>
          </w:rPr>
          <w:instrText xml:space="preserve"> PAGEREF _Toc530237392 \h </w:instrText>
        </w:r>
        <w:r w:rsidR="008A226C">
          <w:rPr>
            <w:noProof/>
            <w:webHidden/>
          </w:rPr>
        </w:r>
        <w:r w:rsidR="008A226C">
          <w:rPr>
            <w:noProof/>
            <w:webHidden/>
          </w:rPr>
          <w:fldChar w:fldCharType="separate"/>
        </w:r>
        <w:r w:rsidR="008A226C">
          <w:rPr>
            <w:noProof/>
            <w:webHidden/>
          </w:rPr>
          <w:t>100</w:t>
        </w:r>
        <w:r w:rsidR="008A226C">
          <w:rPr>
            <w:noProof/>
            <w:webHidden/>
          </w:rPr>
          <w:fldChar w:fldCharType="end"/>
        </w:r>
      </w:hyperlink>
    </w:p>
    <w:p w14:paraId="1679F7B5" w14:textId="503C64F4" w:rsidR="008A226C" w:rsidRDefault="00E37AEF">
      <w:pPr>
        <w:pStyle w:val="TOC2"/>
        <w:tabs>
          <w:tab w:val="right" w:leader="dot" w:pos="9350"/>
        </w:tabs>
        <w:rPr>
          <w:rFonts w:asciiTheme="minorHAnsi" w:eastAsiaTheme="minorEastAsia" w:hAnsiTheme="minorHAnsi" w:cstheme="minorBidi"/>
          <w:noProof/>
          <w:sz w:val="22"/>
          <w:szCs w:val="22"/>
        </w:rPr>
      </w:pPr>
      <w:hyperlink w:anchor="_Toc530237393" w:history="1">
        <w:r w:rsidR="008A226C" w:rsidRPr="00B735B4">
          <w:rPr>
            <w:rStyle w:val="Hyperlink"/>
            <w:noProof/>
          </w:rPr>
          <w:t>3.34 edgeTraversal object</w:t>
        </w:r>
        <w:r w:rsidR="008A226C">
          <w:rPr>
            <w:noProof/>
            <w:webHidden/>
          </w:rPr>
          <w:tab/>
        </w:r>
        <w:r w:rsidR="008A226C">
          <w:rPr>
            <w:noProof/>
            <w:webHidden/>
          </w:rPr>
          <w:fldChar w:fldCharType="begin"/>
        </w:r>
        <w:r w:rsidR="008A226C">
          <w:rPr>
            <w:noProof/>
            <w:webHidden/>
          </w:rPr>
          <w:instrText xml:space="preserve"> PAGEREF _Toc530237393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60208DEE" w14:textId="5E49EF6F"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394" w:history="1">
        <w:r w:rsidR="008A226C" w:rsidRPr="00B735B4">
          <w:rPr>
            <w:rStyle w:val="Hyperlink"/>
            <w:noProof/>
          </w:rPr>
          <w:t>3.34.1 General</w:t>
        </w:r>
        <w:r w:rsidR="008A226C">
          <w:rPr>
            <w:noProof/>
            <w:webHidden/>
          </w:rPr>
          <w:tab/>
        </w:r>
        <w:r w:rsidR="008A226C">
          <w:rPr>
            <w:noProof/>
            <w:webHidden/>
          </w:rPr>
          <w:fldChar w:fldCharType="begin"/>
        </w:r>
        <w:r w:rsidR="008A226C">
          <w:rPr>
            <w:noProof/>
            <w:webHidden/>
          </w:rPr>
          <w:instrText xml:space="preserve"> PAGEREF _Toc530237394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5BF1BF9F" w14:textId="5598B41D"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395" w:history="1">
        <w:r w:rsidR="008A226C" w:rsidRPr="00B735B4">
          <w:rPr>
            <w:rStyle w:val="Hyperlink"/>
            <w:noProof/>
          </w:rPr>
          <w:t>3.34.2 edgeId property</w:t>
        </w:r>
        <w:r w:rsidR="008A226C">
          <w:rPr>
            <w:noProof/>
            <w:webHidden/>
          </w:rPr>
          <w:tab/>
        </w:r>
        <w:r w:rsidR="008A226C">
          <w:rPr>
            <w:noProof/>
            <w:webHidden/>
          </w:rPr>
          <w:fldChar w:fldCharType="begin"/>
        </w:r>
        <w:r w:rsidR="008A226C">
          <w:rPr>
            <w:noProof/>
            <w:webHidden/>
          </w:rPr>
          <w:instrText xml:space="preserve"> PAGEREF _Toc530237395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645120A2" w14:textId="07AB87B1"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396" w:history="1">
        <w:r w:rsidR="008A226C" w:rsidRPr="00B735B4">
          <w:rPr>
            <w:rStyle w:val="Hyperlink"/>
            <w:noProof/>
          </w:rPr>
          <w:t>3.34.3 message property</w:t>
        </w:r>
        <w:r w:rsidR="008A226C">
          <w:rPr>
            <w:noProof/>
            <w:webHidden/>
          </w:rPr>
          <w:tab/>
        </w:r>
        <w:r w:rsidR="008A226C">
          <w:rPr>
            <w:noProof/>
            <w:webHidden/>
          </w:rPr>
          <w:fldChar w:fldCharType="begin"/>
        </w:r>
        <w:r w:rsidR="008A226C">
          <w:rPr>
            <w:noProof/>
            <w:webHidden/>
          </w:rPr>
          <w:instrText xml:space="preserve"> PAGEREF _Toc530237396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175DD9F2" w14:textId="55ED038D"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397" w:history="1">
        <w:r w:rsidR="008A226C" w:rsidRPr="00B735B4">
          <w:rPr>
            <w:rStyle w:val="Hyperlink"/>
            <w:noProof/>
          </w:rPr>
          <w:t>3.34.4 finalState property</w:t>
        </w:r>
        <w:r w:rsidR="008A226C">
          <w:rPr>
            <w:noProof/>
            <w:webHidden/>
          </w:rPr>
          <w:tab/>
        </w:r>
        <w:r w:rsidR="008A226C">
          <w:rPr>
            <w:noProof/>
            <w:webHidden/>
          </w:rPr>
          <w:fldChar w:fldCharType="begin"/>
        </w:r>
        <w:r w:rsidR="008A226C">
          <w:rPr>
            <w:noProof/>
            <w:webHidden/>
          </w:rPr>
          <w:instrText xml:space="preserve"> PAGEREF _Toc530237397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067ECC65" w14:textId="3F8717A2"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398" w:history="1">
        <w:r w:rsidR="008A226C" w:rsidRPr="00B735B4">
          <w:rPr>
            <w:rStyle w:val="Hyperlink"/>
            <w:noProof/>
          </w:rPr>
          <w:t>3.34.5 stepOverEdgeCount property</w:t>
        </w:r>
        <w:r w:rsidR="008A226C">
          <w:rPr>
            <w:noProof/>
            <w:webHidden/>
          </w:rPr>
          <w:tab/>
        </w:r>
        <w:r w:rsidR="008A226C">
          <w:rPr>
            <w:noProof/>
            <w:webHidden/>
          </w:rPr>
          <w:fldChar w:fldCharType="begin"/>
        </w:r>
        <w:r w:rsidR="008A226C">
          <w:rPr>
            <w:noProof/>
            <w:webHidden/>
          </w:rPr>
          <w:instrText xml:space="preserve"> PAGEREF _Toc530237398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4973EA00" w14:textId="6CADF65D" w:rsidR="008A226C" w:rsidRDefault="00E37AEF">
      <w:pPr>
        <w:pStyle w:val="TOC2"/>
        <w:tabs>
          <w:tab w:val="right" w:leader="dot" w:pos="9350"/>
        </w:tabs>
        <w:rPr>
          <w:rFonts w:asciiTheme="minorHAnsi" w:eastAsiaTheme="minorEastAsia" w:hAnsiTheme="minorHAnsi" w:cstheme="minorBidi"/>
          <w:noProof/>
          <w:sz w:val="22"/>
          <w:szCs w:val="22"/>
        </w:rPr>
      </w:pPr>
      <w:hyperlink w:anchor="_Toc530237399" w:history="1">
        <w:r w:rsidR="008A226C" w:rsidRPr="00B735B4">
          <w:rPr>
            <w:rStyle w:val="Hyperlink"/>
            <w:noProof/>
          </w:rPr>
          <w:t>3.35 stack object</w:t>
        </w:r>
        <w:r w:rsidR="008A226C">
          <w:rPr>
            <w:noProof/>
            <w:webHidden/>
          </w:rPr>
          <w:tab/>
        </w:r>
        <w:r w:rsidR="008A226C">
          <w:rPr>
            <w:noProof/>
            <w:webHidden/>
          </w:rPr>
          <w:fldChar w:fldCharType="begin"/>
        </w:r>
        <w:r w:rsidR="008A226C">
          <w:rPr>
            <w:noProof/>
            <w:webHidden/>
          </w:rPr>
          <w:instrText xml:space="preserve"> PAGEREF _Toc530237399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7EE4DB63" w14:textId="1645A2CD"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400" w:history="1">
        <w:r w:rsidR="008A226C" w:rsidRPr="00B735B4">
          <w:rPr>
            <w:rStyle w:val="Hyperlink"/>
            <w:noProof/>
          </w:rPr>
          <w:t>3.35.1 General</w:t>
        </w:r>
        <w:r w:rsidR="008A226C">
          <w:rPr>
            <w:noProof/>
            <w:webHidden/>
          </w:rPr>
          <w:tab/>
        </w:r>
        <w:r w:rsidR="008A226C">
          <w:rPr>
            <w:noProof/>
            <w:webHidden/>
          </w:rPr>
          <w:fldChar w:fldCharType="begin"/>
        </w:r>
        <w:r w:rsidR="008A226C">
          <w:rPr>
            <w:noProof/>
            <w:webHidden/>
          </w:rPr>
          <w:instrText xml:space="preserve"> PAGEREF _Toc530237400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2CC1598E" w14:textId="07489C85"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401" w:history="1">
        <w:r w:rsidR="008A226C" w:rsidRPr="00B735B4">
          <w:rPr>
            <w:rStyle w:val="Hyperlink"/>
            <w:noProof/>
          </w:rPr>
          <w:t>3.35.2 message property</w:t>
        </w:r>
        <w:r w:rsidR="008A226C">
          <w:rPr>
            <w:noProof/>
            <w:webHidden/>
          </w:rPr>
          <w:tab/>
        </w:r>
        <w:r w:rsidR="008A226C">
          <w:rPr>
            <w:noProof/>
            <w:webHidden/>
          </w:rPr>
          <w:fldChar w:fldCharType="begin"/>
        </w:r>
        <w:r w:rsidR="008A226C">
          <w:rPr>
            <w:noProof/>
            <w:webHidden/>
          </w:rPr>
          <w:instrText xml:space="preserve"> PAGEREF _Toc530237401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10956857" w14:textId="449F4219"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402" w:history="1">
        <w:r w:rsidR="008A226C" w:rsidRPr="00B735B4">
          <w:rPr>
            <w:rStyle w:val="Hyperlink"/>
            <w:noProof/>
          </w:rPr>
          <w:t>3.35.3 frames property</w:t>
        </w:r>
        <w:r w:rsidR="008A226C">
          <w:rPr>
            <w:noProof/>
            <w:webHidden/>
          </w:rPr>
          <w:tab/>
        </w:r>
        <w:r w:rsidR="008A226C">
          <w:rPr>
            <w:noProof/>
            <w:webHidden/>
          </w:rPr>
          <w:fldChar w:fldCharType="begin"/>
        </w:r>
        <w:r w:rsidR="008A226C">
          <w:rPr>
            <w:noProof/>
            <w:webHidden/>
          </w:rPr>
          <w:instrText xml:space="preserve"> PAGEREF _Toc530237402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4ED09D95" w14:textId="27B88721" w:rsidR="008A226C" w:rsidRDefault="00E37AEF">
      <w:pPr>
        <w:pStyle w:val="TOC2"/>
        <w:tabs>
          <w:tab w:val="right" w:leader="dot" w:pos="9350"/>
        </w:tabs>
        <w:rPr>
          <w:rFonts w:asciiTheme="minorHAnsi" w:eastAsiaTheme="minorEastAsia" w:hAnsiTheme="minorHAnsi" w:cstheme="minorBidi"/>
          <w:noProof/>
          <w:sz w:val="22"/>
          <w:szCs w:val="22"/>
        </w:rPr>
      </w:pPr>
      <w:hyperlink w:anchor="_Toc530237403" w:history="1">
        <w:r w:rsidR="008A226C" w:rsidRPr="00B735B4">
          <w:rPr>
            <w:rStyle w:val="Hyperlink"/>
            <w:noProof/>
          </w:rPr>
          <w:t>3.36 stackFrame object</w:t>
        </w:r>
        <w:r w:rsidR="008A226C">
          <w:rPr>
            <w:noProof/>
            <w:webHidden/>
          </w:rPr>
          <w:tab/>
        </w:r>
        <w:r w:rsidR="008A226C">
          <w:rPr>
            <w:noProof/>
            <w:webHidden/>
          </w:rPr>
          <w:fldChar w:fldCharType="begin"/>
        </w:r>
        <w:r w:rsidR="008A226C">
          <w:rPr>
            <w:noProof/>
            <w:webHidden/>
          </w:rPr>
          <w:instrText xml:space="preserve"> PAGEREF _Toc530237403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343A3E03" w14:textId="5CDEA6C0"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404" w:history="1">
        <w:r w:rsidR="008A226C" w:rsidRPr="00B735B4">
          <w:rPr>
            <w:rStyle w:val="Hyperlink"/>
            <w:noProof/>
          </w:rPr>
          <w:t>3.36.1 General</w:t>
        </w:r>
        <w:r w:rsidR="008A226C">
          <w:rPr>
            <w:noProof/>
            <w:webHidden/>
          </w:rPr>
          <w:tab/>
        </w:r>
        <w:r w:rsidR="008A226C">
          <w:rPr>
            <w:noProof/>
            <w:webHidden/>
          </w:rPr>
          <w:fldChar w:fldCharType="begin"/>
        </w:r>
        <w:r w:rsidR="008A226C">
          <w:rPr>
            <w:noProof/>
            <w:webHidden/>
          </w:rPr>
          <w:instrText xml:space="preserve"> PAGEREF _Toc530237404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3969CD9C" w14:textId="238C00BD"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405" w:history="1">
        <w:r w:rsidR="008A226C" w:rsidRPr="00B735B4">
          <w:rPr>
            <w:rStyle w:val="Hyperlink"/>
            <w:noProof/>
          </w:rPr>
          <w:t>3.36.2 location property</w:t>
        </w:r>
        <w:r w:rsidR="008A226C">
          <w:rPr>
            <w:noProof/>
            <w:webHidden/>
          </w:rPr>
          <w:tab/>
        </w:r>
        <w:r w:rsidR="008A226C">
          <w:rPr>
            <w:noProof/>
            <w:webHidden/>
          </w:rPr>
          <w:fldChar w:fldCharType="begin"/>
        </w:r>
        <w:r w:rsidR="008A226C">
          <w:rPr>
            <w:noProof/>
            <w:webHidden/>
          </w:rPr>
          <w:instrText xml:space="preserve"> PAGEREF _Toc530237405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2B01AF51" w14:textId="1EBA4F7A"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406" w:history="1">
        <w:r w:rsidR="008A226C" w:rsidRPr="00B735B4">
          <w:rPr>
            <w:rStyle w:val="Hyperlink"/>
            <w:noProof/>
          </w:rPr>
          <w:t>3.36.3 module property</w:t>
        </w:r>
        <w:r w:rsidR="008A226C">
          <w:rPr>
            <w:noProof/>
            <w:webHidden/>
          </w:rPr>
          <w:tab/>
        </w:r>
        <w:r w:rsidR="008A226C">
          <w:rPr>
            <w:noProof/>
            <w:webHidden/>
          </w:rPr>
          <w:fldChar w:fldCharType="begin"/>
        </w:r>
        <w:r w:rsidR="008A226C">
          <w:rPr>
            <w:noProof/>
            <w:webHidden/>
          </w:rPr>
          <w:instrText xml:space="preserve"> PAGEREF _Toc530237406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7AAF8180" w14:textId="31496178"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407" w:history="1">
        <w:r w:rsidR="008A226C" w:rsidRPr="00B735B4">
          <w:rPr>
            <w:rStyle w:val="Hyperlink"/>
            <w:noProof/>
          </w:rPr>
          <w:t>3.36.4 threadId property</w:t>
        </w:r>
        <w:r w:rsidR="008A226C">
          <w:rPr>
            <w:noProof/>
            <w:webHidden/>
          </w:rPr>
          <w:tab/>
        </w:r>
        <w:r w:rsidR="008A226C">
          <w:rPr>
            <w:noProof/>
            <w:webHidden/>
          </w:rPr>
          <w:fldChar w:fldCharType="begin"/>
        </w:r>
        <w:r w:rsidR="008A226C">
          <w:rPr>
            <w:noProof/>
            <w:webHidden/>
          </w:rPr>
          <w:instrText xml:space="preserve"> PAGEREF _Toc530237407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3A080BDA" w14:textId="2C94356C"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408" w:history="1">
        <w:r w:rsidR="008A226C" w:rsidRPr="00B735B4">
          <w:rPr>
            <w:rStyle w:val="Hyperlink"/>
            <w:noProof/>
          </w:rPr>
          <w:t>3.36.5 address property</w:t>
        </w:r>
        <w:r w:rsidR="008A226C">
          <w:rPr>
            <w:noProof/>
            <w:webHidden/>
          </w:rPr>
          <w:tab/>
        </w:r>
        <w:r w:rsidR="008A226C">
          <w:rPr>
            <w:noProof/>
            <w:webHidden/>
          </w:rPr>
          <w:fldChar w:fldCharType="begin"/>
        </w:r>
        <w:r w:rsidR="008A226C">
          <w:rPr>
            <w:noProof/>
            <w:webHidden/>
          </w:rPr>
          <w:instrText xml:space="preserve"> PAGEREF _Toc530237408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61BB89E1" w14:textId="56C9BA3C"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409" w:history="1">
        <w:r w:rsidR="008A226C" w:rsidRPr="00B735B4">
          <w:rPr>
            <w:rStyle w:val="Hyperlink"/>
            <w:noProof/>
          </w:rPr>
          <w:t>3.36.6 offset property</w:t>
        </w:r>
        <w:r w:rsidR="008A226C">
          <w:rPr>
            <w:noProof/>
            <w:webHidden/>
          </w:rPr>
          <w:tab/>
        </w:r>
        <w:r w:rsidR="008A226C">
          <w:rPr>
            <w:noProof/>
            <w:webHidden/>
          </w:rPr>
          <w:fldChar w:fldCharType="begin"/>
        </w:r>
        <w:r w:rsidR="008A226C">
          <w:rPr>
            <w:noProof/>
            <w:webHidden/>
          </w:rPr>
          <w:instrText xml:space="preserve"> PAGEREF _Toc530237409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72A554DA" w14:textId="19FAE175"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410" w:history="1">
        <w:r w:rsidR="008A226C" w:rsidRPr="00B735B4">
          <w:rPr>
            <w:rStyle w:val="Hyperlink"/>
            <w:noProof/>
          </w:rPr>
          <w:t>3.36.7 parameters property</w:t>
        </w:r>
        <w:r w:rsidR="008A226C">
          <w:rPr>
            <w:noProof/>
            <w:webHidden/>
          </w:rPr>
          <w:tab/>
        </w:r>
        <w:r w:rsidR="008A226C">
          <w:rPr>
            <w:noProof/>
            <w:webHidden/>
          </w:rPr>
          <w:fldChar w:fldCharType="begin"/>
        </w:r>
        <w:r w:rsidR="008A226C">
          <w:rPr>
            <w:noProof/>
            <w:webHidden/>
          </w:rPr>
          <w:instrText xml:space="preserve"> PAGEREF _Toc530237410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4BB52069" w14:textId="1C379DA2" w:rsidR="008A226C" w:rsidRDefault="00E37AEF">
      <w:pPr>
        <w:pStyle w:val="TOC2"/>
        <w:tabs>
          <w:tab w:val="right" w:leader="dot" w:pos="9350"/>
        </w:tabs>
        <w:rPr>
          <w:rFonts w:asciiTheme="minorHAnsi" w:eastAsiaTheme="minorEastAsia" w:hAnsiTheme="minorHAnsi" w:cstheme="minorBidi"/>
          <w:noProof/>
          <w:sz w:val="22"/>
          <w:szCs w:val="22"/>
        </w:rPr>
      </w:pPr>
      <w:hyperlink w:anchor="_Toc530237411" w:history="1">
        <w:r w:rsidR="008A226C" w:rsidRPr="00B735B4">
          <w:rPr>
            <w:rStyle w:val="Hyperlink"/>
            <w:noProof/>
          </w:rPr>
          <w:t>3.37 threadFlowLocation object</w:t>
        </w:r>
        <w:r w:rsidR="008A226C">
          <w:rPr>
            <w:noProof/>
            <w:webHidden/>
          </w:rPr>
          <w:tab/>
        </w:r>
        <w:r w:rsidR="008A226C">
          <w:rPr>
            <w:noProof/>
            <w:webHidden/>
          </w:rPr>
          <w:fldChar w:fldCharType="begin"/>
        </w:r>
        <w:r w:rsidR="008A226C">
          <w:rPr>
            <w:noProof/>
            <w:webHidden/>
          </w:rPr>
          <w:instrText xml:space="preserve"> PAGEREF _Toc530237411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7EA947AA" w14:textId="0DC303A1"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412" w:history="1">
        <w:r w:rsidR="008A226C" w:rsidRPr="00B735B4">
          <w:rPr>
            <w:rStyle w:val="Hyperlink"/>
            <w:noProof/>
          </w:rPr>
          <w:t>3.37.1 General</w:t>
        </w:r>
        <w:r w:rsidR="008A226C">
          <w:rPr>
            <w:noProof/>
            <w:webHidden/>
          </w:rPr>
          <w:tab/>
        </w:r>
        <w:r w:rsidR="008A226C">
          <w:rPr>
            <w:noProof/>
            <w:webHidden/>
          </w:rPr>
          <w:fldChar w:fldCharType="begin"/>
        </w:r>
        <w:r w:rsidR="008A226C">
          <w:rPr>
            <w:noProof/>
            <w:webHidden/>
          </w:rPr>
          <w:instrText xml:space="preserve"> PAGEREF _Toc530237412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3F2F37B3" w14:textId="36AE5B3E"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413" w:history="1">
        <w:r w:rsidR="008A226C" w:rsidRPr="00B735B4">
          <w:rPr>
            <w:rStyle w:val="Hyperlink"/>
            <w:noProof/>
          </w:rPr>
          <w:t>3.37.2 location property</w:t>
        </w:r>
        <w:r w:rsidR="008A226C">
          <w:rPr>
            <w:noProof/>
            <w:webHidden/>
          </w:rPr>
          <w:tab/>
        </w:r>
        <w:r w:rsidR="008A226C">
          <w:rPr>
            <w:noProof/>
            <w:webHidden/>
          </w:rPr>
          <w:fldChar w:fldCharType="begin"/>
        </w:r>
        <w:r w:rsidR="008A226C">
          <w:rPr>
            <w:noProof/>
            <w:webHidden/>
          </w:rPr>
          <w:instrText xml:space="preserve"> PAGEREF _Toc530237413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11789A15" w14:textId="449D803D"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414" w:history="1">
        <w:r w:rsidR="008A226C" w:rsidRPr="00B735B4">
          <w:rPr>
            <w:rStyle w:val="Hyperlink"/>
            <w:noProof/>
          </w:rPr>
          <w:t>3.37.3 module property</w:t>
        </w:r>
        <w:r w:rsidR="008A226C">
          <w:rPr>
            <w:noProof/>
            <w:webHidden/>
          </w:rPr>
          <w:tab/>
        </w:r>
        <w:r w:rsidR="008A226C">
          <w:rPr>
            <w:noProof/>
            <w:webHidden/>
          </w:rPr>
          <w:fldChar w:fldCharType="begin"/>
        </w:r>
        <w:r w:rsidR="008A226C">
          <w:rPr>
            <w:noProof/>
            <w:webHidden/>
          </w:rPr>
          <w:instrText xml:space="preserve"> PAGEREF _Toc530237414 \h </w:instrText>
        </w:r>
        <w:r w:rsidR="008A226C">
          <w:rPr>
            <w:noProof/>
            <w:webHidden/>
          </w:rPr>
        </w:r>
        <w:r w:rsidR="008A226C">
          <w:rPr>
            <w:noProof/>
            <w:webHidden/>
          </w:rPr>
          <w:fldChar w:fldCharType="separate"/>
        </w:r>
        <w:r w:rsidR="008A226C">
          <w:rPr>
            <w:noProof/>
            <w:webHidden/>
          </w:rPr>
          <w:t>105</w:t>
        </w:r>
        <w:r w:rsidR="008A226C">
          <w:rPr>
            <w:noProof/>
            <w:webHidden/>
          </w:rPr>
          <w:fldChar w:fldCharType="end"/>
        </w:r>
      </w:hyperlink>
    </w:p>
    <w:p w14:paraId="5ABBD91D" w14:textId="0BBC96E2"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415" w:history="1">
        <w:r w:rsidR="008A226C" w:rsidRPr="00B735B4">
          <w:rPr>
            <w:rStyle w:val="Hyperlink"/>
            <w:noProof/>
          </w:rPr>
          <w:t>3.37.4 stack property</w:t>
        </w:r>
        <w:r w:rsidR="008A226C">
          <w:rPr>
            <w:noProof/>
            <w:webHidden/>
          </w:rPr>
          <w:tab/>
        </w:r>
        <w:r w:rsidR="008A226C">
          <w:rPr>
            <w:noProof/>
            <w:webHidden/>
          </w:rPr>
          <w:fldChar w:fldCharType="begin"/>
        </w:r>
        <w:r w:rsidR="008A226C">
          <w:rPr>
            <w:noProof/>
            <w:webHidden/>
          </w:rPr>
          <w:instrText xml:space="preserve"> PAGEREF _Toc530237415 \h </w:instrText>
        </w:r>
        <w:r w:rsidR="008A226C">
          <w:rPr>
            <w:noProof/>
            <w:webHidden/>
          </w:rPr>
        </w:r>
        <w:r w:rsidR="008A226C">
          <w:rPr>
            <w:noProof/>
            <w:webHidden/>
          </w:rPr>
          <w:fldChar w:fldCharType="separate"/>
        </w:r>
        <w:r w:rsidR="008A226C">
          <w:rPr>
            <w:noProof/>
            <w:webHidden/>
          </w:rPr>
          <w:t>105</w:t>
        </w:r>
        <w:r w:rsidR="008A226C">
          <w:rPr>
            <w:noProof/>
            <w:webHidden/>
          </w:rPr>
          <w:fldChar w:fldCharType="end"/>
        </w:r>
      </w:hyperlink>
    </w:p>
    <w:p w14:paraId="7385244B" w14:textId="12897B56"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416" w:history="1">
        <w:r w:rsidR="008A226C" w:rsidRPr="00B735B4">
          <w:rPr>
            <w:rStyle w:val="Hyperlink"/>
            <w:noProof/>
          </w:rPr>
          <w:t>3.37.5 kind property</w:t>
        </w:r>
        <w:r w:rsidR="008A226C">
          <w:rPr>
            <w:noProof/>
            <w:webHidden/>
          </w:rPr>
          <w:tab/>
        </w:r>
        <w:r w:rsidR="008A226C">
          <w:rPr>
            <w:noProof/>
            <w:webHidden/>
          </w:rPr>
          <w:fldChar w:fldCharType="begin"/>
        </w:r>
        <w:r w:rsidR="008A226C">
          <w:rPr>
            <w:noProof/>
            <w:webHidden/>
          </w:rPr>
          <w:instrText xml:space="preserve"> PAGEREF _Toc530237416 \h </w:instrText>
        </w:r>
        <w:r w:rsidR="008A226C">
          <w:rPr>
            <w:noProof/>
            <w:webHidden/>
          </w:rPr>
        </w:r>
        <w:r w:rsidR="008A226C">
          <w:rPr>
            <w:noProof/>
            <w:webHidden/>
          </w:rPr>
          <w:fldChar w:fldCharType="separate"/>
        </w:r>
        <w:r w:rsidR="008A226C">
          <w:rPr>
            <w:noProof/>
            <w:webHidden/>
          </w:rPr>
          <w:t>105</w:t>
        </w:r>
        <w:r w:rsidR="008A226C">
          <w:rPr>
            <w:noProof/>
            <w:webHidden/>
          </w:rPr>
          <w:fldChar w:fldCharType="end"/>
        </w:r>
      </w:hyperlink>
    </w:p>
    <w:p w14:paraId="55CE4DA0" w14:textId="5289D424"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417" w:history="1">
        <w:r w:rsidR="008A226C" w:rsidRPr="00B735B4">
          <w:rPr>
            <w:rStyle w:val="Hyperlink"/>
            <w:noProof/>
          </w:rPr>
          <w:t>3.37.6 state property</w:t>
        </w:r>
        <w:r w:rsidR="008A226C">
          <w:rPr>
            <w:noProof/>
            <w:webHidden/>
          </w:rPr>
          <w:tab/>
        </w:r>
        <w:r w:rsidR="008A226C">
          <w:rPr>
            <w:noProof/>
            <w:webHidden/>
          </w:rPr>
          <w:fldChar w:fldCharType="begin"/>
        </w:r>
        <w:r w:rsidR="008A226C">
          <w:rPr>
            <w:noProof/>
            <w:webHidden/>
          </w:rPr>
          <w:instrText xml:space="preserve"> PAGEREF _Toc530237417 \h </w:instrText>
        </w:r>
        <w:r w:rsidR="008A226C">
          <w:rPr>
            <w:noProof/>
            <w:webHidden/>
          </w:rPr>
        </w:r>
        <w:r w:rsidR="008A226C">
          <w:rPr>
            <w:noProof/>
            <w:webHidden/>
          </w:rPr>
          <w:fldChar w:fldCharType="separate"/>
        </w:r>
        <w:r w:rsidR="008A226C">
          <w:rPr>
            <w:noProof/>
            <w:webHidden/>
          </w:rPr>
          <w:t>106</w:t>
        </w:r>
        <w:r w:rsidR="008A226C">
          <w:rPr>
            <w:noProof/>
            <w:webHidden/>
          </w:rPr>
          <w:fldChar w:fldCharType="end"/>
        </w:r>
      </w:hyperlink>
    </w:p>
    <w:p w14:paraId="6684E10B" w14:textId="399603A9"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418" w:history="1">
        <w:r w:rsidR="008A226C" w:rsidRPr="00B735B4">
          <w:rPr>
            <w:rStyle w:val="Hyperlink"/>
            <w:noProof/>
          </w:rPr>
          <w:t>3.37.7 nestingLevel property</w:t>
        </w:r>
        <w:r w:rsidR="008A226C">
          <w:rPr>
            <w:noProof/>
            <w:webHidden/>
          </w:rPr>
          <w:tab/>
        </w:r>
        <w:r w:rsidR="008A226C">
          <w:rPr>
            <w:noProof/>
            <w:webHidden/>
          </w:rPr>
          <w:fldChar w:fldCharType="begin"/>
        </w:r>
        <w:r w:rsidR="008A226C">
          <w:rPr>
            <w:noProof/>
            <w:webHidden/>
          </w:rPr>
          <w:instrText xml:space="preserve"> PAGEREF _Toc530237418 \h </w:instrText>
        </w:r>
        <w:r w:rsidR="008A226C">
          <w:rPr>
            <w:noProof/>
            <w:webHidden/>
          </w:rPr>
        </w:r>
        <w:r w:rsidR="008A226C">
          <w:rPr>
            <w:noProof/>
            <w:webHidden/>
          </w:rPr>
          <w:fldChar w:fldCharType="separate"/>
        </w:r>
        <w:r w:rsidR="008A226C">
          <w:rPr>
            <w:noProof/>
            <w:webHidden/>
          </w:rPr>
          <w:t>106</w:t>
        </w:r>
        <w:r w:rsidR="008A226C">
          <w:rPr>
            <w:noProof/>
            <w:webHidden/>
          </w:rPr>
          <w:fldChar w:fldCharType="end"/>
        </w:r>
      </w:hyperlink>
    </w:p>
    <w:p w14:paraId="12BA4EBF" w14:textId="6D12EED9"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419" w:history="1">
        <w:r w:rsidR="008A226C" w:rsidRPr="00B735B4">
          <w:rPr>
            <w:rStyle w:val="Hyperlink"/>
            <w:noProof/>
          </w:rPr>
          <w:t>3.37.8 executionOrder property</w:t>
        </w:r>
        <w:r w:rsidR="008A226C">
          <w:rPr>
            <w:noProof/>
            <w:webHidden/>
          </w:rPr>
          <w:tab/>
        </w:r>
        <w:r w:rsidR="008A226C">
          <w:rPr>
            <w:noProof/>
            <w:webHidden/>
          </w:rPr>
          <w:fldChar w:fldCharType="begin"/>
        </w:r>
        <w:r w:rsidR="008A226C">
          <w:rPr>
            <w:noProof/>
            <w:webHidden/>
          </w:rPr>
          <w:instrText xml:space="preserve"> PAGEREF _Toc530237419 \h </w:instrText>
        </w:r>
        <w:r w:rsidR="008A226C">
          <w:rPr>
            <w:noProof/>
            <w:webHidden/>
          </w:rPr>
        </w:r>
        <w:r w:rsidR="008A226C">
          <w:rPr>
            <w:noProof/>
            <w:webHidden/>
          </w:rPr>
          <w:fldChar w:fldCharType="separate"/>
        </w:r>
        <w:r w:rsidR="008A226C">
          <w:rPr>
            <w:noProof/>
            <w:webHidden/>
          </w:rPr>
          <w:t>106</w:t>
        </w:r>
        <w:r w:rsidR="008A226C">
          <w:rPr>
            <w:noProof/>
            <w:webHidden/>
          </w:rPr>
          <w:fldChar w:fldCharType="end"/>
        </w:r>
      </w:hyperlink>
    </w:p>
    <w:p w14:paraId="106BB082" w14:textId="169774A2"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420" w:history="1">
        <w:r w:rsidR="008A226C" w:rsidRPr="00B735B4">
          <w:rPr>
            <w:rStyle w:val="Hyperlink"/>
            <w:noProof/>
          </w:rPr>
          <w:t>3.37.9 executionTimeUtc property</w:t>
        </w:r>
        <w:r w:rsidR="008A226C">
          <w:rPr>
            <w:noProof/>
            <w:webHidden/>
          </w:rPr>
          <w:tab/>
        </w:r>
        <w:r w:rsidR="008A226C">
          <w:rPr>
            <w:noProof/>
            <w:webHidden/>
          </w:rPr>
          <w:fldChar w:fldCharType="begin"/>
        </w:r>
        <w:r w:rsidR="008A226C">
          <w:rPr>
            <w:noProof/>
            <w:webHidden/>
          </w:rPr>
          <w:instrText xml:space="preserve"> PAGEREF _Toc530237420 \h </w:instrText>
        </w:r>
        <w:r w:rsidR="008A226C">
          <w:rPr>
            <w:noProof/>
            <w:webHidden/>
          </w:rPr>
        </w:r>
        <w:r w:rsidR="008A226C">
          <w:rPr>
            <w:noProof/>
            <w:webHidden/>
          </w:rPr>
          <w:fldChar w:fldCharType="separate"/>
        </w:r>
        <w:r w:rsidR="008A226C">
          <w:rPr>
            <w:noProof/>
            <w:webHidden/>
          </w:rPr>
          <w:t>107</w:t>
        </w:r>
        <w:r w:rsidR="008A226C">
          <w:rPr>
            <w:noProof/>
            <w:webHidden/>
          </w:rPr>
          <w:fldChar w:fldCharType="end"/>
        </w:r>
      </w:hyperlink>
    </w:p>
    <w:p w14:paraId="0E5F2AC5" w14:textId="51ED05A9"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421" w:history="1">
        <w:r w:rsidR="008A226C" w:rsidRPr="00B735B4">
          <w:rPr>
            <w:rStyle w:val="Hyperlink"/>
            <w:noProof/>
          </w:rPr>
          <w:t>3.37.10 importance property</w:t>
        </w:r>
        <w:r w:rsidR="008A226C">
          <w:rPr>
            <w:noProof/>
            <w:webHidden/>
          </w:rPr>
          <w:tab/>
        </w:r>
        <w:r w:rsidR="008A226C">
          <w:rPr>
            <w:noProof/>
            <w:webHidden/>
          </w:rPr>
          <w:fldChar w:fldCharType="begin"/>
        </w:r>
        <w:r w:rsidR="008A226C">
          <w:rPr>
            <w:noProof/>
            <w:webHidden/>
          </w:rPr>
          <w:instrText xml:space="preserve"> PAGEREF _Toc530237421 \h </w:instrText>
        </w:r>
        <w:r w:rsidR="008A226C">
          <w:rPr>
            <w:noProof/>
            <w:webHidden/>
          </w:rPr>
        </w:r>
        <w:r w:rsidR="008A226C">
          <w:rPr>
            <w:noProof/>
            <w:webHidden/>
          </w:rPr>
          <w:fldChar w:fldCharType="separate"/>
        </w:r>
        <w:r w:rsidR="008A226C">
          <w:rPr>
            <w:noProof/>
            <w:webHidden/>
          </w:rPr>
          <w:t>107</w:t>
        </w:r>
        <w:r w:rsidR="008A226C">
          <w:rPr>
            <w:noProof/>
            <w:webHidden/>
          </w:rPr>
          <w:fldChar w:fldCharType="end"/>
        </w:r>
      </w:hyperlink>
    </w:p>
    <w:p w14:paraId="73F87C3D" w14:textId="08B1E545" w:rsidR="008A226C" w:rsidRDefault="00E37AEF">
      <w:pPr>
        <w:pStyle w:val="TOC2"/>
        <w:tabs>
          <w:tab w:val="right" w:leader="dot" w:pos="9350"/>
        </w:tabs>
        <w:rPr>
          <w:rFonts w:asciiTheme="minorHAnsi" w:eastAsiaTheme="minorEastAsia" w:hAnsiTheme="minorHAnsi" w:cstheme="minorBidi"/>
          <w:noProof/>
          <w:sz w:val="22"/>
          <w:szCs w:val="22"/>
        </w:rPr>
      </w:pPr>
      <w:hyperlink w:anchor="_Toc530237422" w:history="1">
        <w:r w:rsidR="008A226C" w:rsidRPr="00B735B4">
          <w:rPr>
            <w:rStyle w:val="Hyperlink"/>
            <w:noProof/>
          </w:rPr>
          <w:t>3.38 resultProvenance object</w:t>
        </w:r>
        <w:r w:rsidR="008A226C">
          <w:rPr>
            <w:noProof/>
            <w:webHidden/>
          </w:rPr>
          <w:tab/>
        </w:r>
        <w:r w:rsidR="008A226C">
          <w:rPr>
            <w:noProof/>
            <w:webHidden/>
          </w:rPr>
          <w:fldChar w:fldCharType="begin"/>
        </w:r>
        <w:r w:rsidR="008A226C">
          <w:rPr>
            <w:noProof/>
            <w:webHidden/>
          </w:rPr>
          <w:instrText xml:space="preserve"> PAGEREF _Toc530237422 \h </w:instrText>
        </w:r>
        <w:r w:rsidR="008A226C">
          <w:rPr>
            <w:noProof/>
            <w:webHidden/>
          </w:rPr>
        </w:r>
        <w:r w:rsidR="008A226C">
          <w:rPr>
            <w:noProof/>
            <w:webHidden/>
          </w:rPr>
          <w:fldChar w:fldCharType="separate"/>
        </w:r>
        <w:r w:rsidR="008A226C">
          <w:rPr>
            <w:noProof/>
            <w:webHidden/>
          </w:rPr>
          <w:t>107</w:t>
        </w:r>
        <w:r w:rsidR="008A226C">
          <w:rPr>
            <w:noProof/>
            <w:webHidden/>
          </w:rPr>
          <w:fldChar w:fldCharType="end"/>
        </w:r>
      </w:hyperlink>
    </w:p>
    <w:p w14:paraId="1EC3249A" w14:textId="5E2AAF4D"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423" w:history="1">
        <w:r w:rsidR="008A226C" w:rsidRPr="00B735B4">
          <w:rPr>
            <w:rStyle w:val="Hyperlink"/>
            <w:noProof/>
          </w:rPr>
          <w:t>3.38.1 General</w:t>
        </w:r>
        <w:r w:rsidR="008A226C">
          <w:rPr>
            <w:noProof/>
            <w:webHidden/>
          </w:rPr>
          <w:tab/>
        </w:r>
        <w:r w:rsidR="008A226C">
          <w:rPr>
            <w:noProof/>
            <w:webHidden/>
          </w:rPr>
          <w:fldChar w:fldCharType="begin"/>
        </w:r>
        <w:r w:rsidR="008A226C">
          <w:rPr>
            <w:noProof/>
            <w:webHidden/>
          </w:rPr>
          <w:instrText xml:space="preserve"> PAGEREF _Toc530237423 \h </w:instrText>
        </w:r>
        <w:r w:rsidR="008A226C">
          <w:rPr>
            <w:noProof/>
            <w:webHidden/>
          </w:rPr>
        </w:r>
        <w:r w:rsidR="008A226C">
          <w:rPr>
            <w:noProof/>
            <w:webHidden/>
          </w:rPr>
          <w:fldChar w:fldCharType="separate"/>
        </w:r>
        <w:r w:rsidR="008A226C">
          <w:rPr>
            <w:noProof/>
            <w:webHidden/>
          </w:rPr>
          <w:t>107</w:t>
        </w:r>
        <w:r w:rsidR="008A226C">
          <w:rPr>
            <w:noProof/>
            <w:webHidden/>
          </w:rPr>
          <w:fldChar w:fldCharType="end"/>
        </w:r>
      </w:hyperlink>
    </w:p>
    <w:p w14:paraId="3F5FE5E9" w14:textId="1BF46A13"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424" w:history="1">
        <w:r w:rsidR="008A226C" w:rsidRPr="00B735B4">
          <w:rPr>
            <w:rStyle w:val="Hyperlink"/>
            <w:noProof/>
          </w:rPr>
          <w:t>3.38.2 firstDetectionTimeUtc property</w:t>
        </w:r>
        <w:r w:rsidR="008A226C">
          <w:rPr>
            <w:noProof/>
            <w:webHidden/>
          </w:rPr>
          <w:tab/>
        </w:r>
        <w:r w:rsidR="008A226C">
          <w:rPr>
            <w:noProof/>
            <w:webHidden/>
          </w:rPr>
          <w:fldChar w:fldCharType="begin"/>
        </w:r>
        <w:r w:rsidR="008A226C">
          <w:rPr>
            <w:noProof/>
            <w:webHidden/>
          </w:rPr>
          <w:instrText xml:space="preserve"> PAGEREF _Toc530237424 \h </w:instrText>
        </w:r>
        <w:r w:rsidR="008A226C">
          <w:rPr>
            <w:noProof/>
            <w:webHidden/>
          </w:rPr>
        </w:r>
        <w:r w:rsidR="008A226C">
          <w:rPr>
            <w:noProof/>
            <w:webHidden/>
          </w:rPr>
          <w:fldChar w:fldCharType="separate"/>
        </w:r>
        <w:r w:rsidR="008A226C">
          <w:rPr>
            <w:noProof/>
            <w:webHidden/>
          </w:rPr>
          <w:t>107</w:t>
        </w:r>
        <w:r w:rsidR="008A226C">
          <w:rPr>
            <w:noProof/>
            <w:webHidden/>
          </w:rPr>
          <w:fldChar w:fldCharType="end"/>
        </w:r>
      </w:hyperlink>
    </w:p>
    <w:p w14:paraId="5D03FDCD" w14:textId="0E3B9581"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425" w:history="1">
        <w:r w:rsidR="008A226C" w:rsidRPr="00B735B4">
          <w:rPr>
            <w:rStyle w:val="Hyperlink"/>
            <w:noProof/>
          </w:rPr>
          <w:t>3.38.3 lastDetectionTimeUtc property</w:t>
        </w:r>
        <w:r w:rsidR="008A226C">
          <w:rPr>
            <w:noProof/>
            <w:webHidden/>
          </w:rPr>
          <w:tab/>
        </w:r>
        <w:r w:rsidR="008A226C">
          <w:rPr>
            <w:noProof/>
            <w:webHidden/>
          </w:rPr>
          <w:fldChar w:fldCharType="begin"/>
        </w:r>
        <w:r w:rsidR="008A226C">
          <w:rPr>
            <w:noProof/>
            <w:webHidden/>
          </w:rPr>
          <w:instrText xml:space="preserve"> PAGEREF _Toc530237425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7D2C795C" w14:textId="2CEA2867"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426" w:history="1">
        <w:r w:rsidR="008A226C" w:rsidRPr="00B735B4">
          <w:rPr>
            <w:rStyle w:val="Hyperlink"/>
            <w:noProof/>
          </w:rPr>
          <w:t>3.38.4 firstDetectionRunInstanceGuid property</w:t>
        </w:r>
        <w:r w:rsidR="008A226C">
          <w:rPr>
            <w:noProof/>
            <w:webHidden/>
          </w:rPr>
          <w:tab/>
        </w:r>
        <w:r w:rsidR="008A226C">
          <w:rPr>
            <w:noProof/>
            <w:webHidden/>
          </w:rPr>
          <w:fldChar w:fldCharType="begin"/>
        </w:r>
        <w:r w:rsidR="008A226C">
          <w:rPr>
            <w:noProof/>
            <w:webHidden/>
          </w:rPr>
          <w:instrText xml:space="preserve"> PAGEREF _Toc530237426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2E38C119" w14:textId="4BF713D0"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427" w:history="1">
        <w:r w:rsidR="008A226C" w:rsidRPr="00B735B4">
          <w:rPr>
            <w:rStyle w:val="Hyperlink"/>
            <w:noProof/>
          </w:rPr>
          <w:t>3.38.5 lastDetectionRunInstanceGuid property</w:t>
        </w:r>
        <w:r w:rsidR="008A226C">
          <w:rPr>
            <w:noProof/>
            <w:webHidden/>
          </w:rPr>
          <w:tab/>
        </w:r>
        <w:r w:rsidR="008A226C">
          <w:rPr>
            <w:noProof/>
            <w:webHidden/>
          </w:rPr>
          <w:fldChar w:fldCharType="begin"/>
        </w:r>
        <w:r w:rsidR="008A226C">
          <w:rPr>
            <w:noProof/>
            <w:webHidden/>
          </w:rPr>
          <w:instrText xml:space="preserve"> PAGEREF _Toc530237427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5254AD87" w14:textId="36701D18" w:rsidR="008A226C" w:rsidRDefault="00E37AEF">
      <w:pPr>
        <w:pStyle w:val="TOC2"/>
        <w:tabs>
          <w:tab w:val="right" w:leader="dot" w:pos="9350"/>
        </w:tabs>
        <w:rPr>
          <w:rFonts w:asciiTheme="minorHAnsi" w:eastAsiaTheme="minorEastAsia" w:hAnsiTheme="minorHAnsi" w:cstheme="minorBidi"/>
          <w:noProof/>
          <w:sz w:val="22"/>
          <w:szCs w:val="22"/>
        </w:rPr>
      </w:pPr>
      <w:hyperlink w:anchor="_Toc530237428" w:history="1">
        <w:r w:rsidR="008A226C" w:rsidRPr="00B735B4">
          <w:rPr>
            <w:rStyle w:val="Hyperlink"/>
            <w:noProof/>
          </w:rPr>
          <w:t>3.39 resources object</w:t>
        </w:r>
        <w:r w:rsidR="008A226C">
          <w:rPr>
            <w:noProof/>
            <w:webHidden/>
          </w:rPr>
          <w:tab/>
        </w:r>
        <w:r w:rsidR="008A226C">
          <w:rPr>
            <w:noProof/>
            <w:webHidden/>
          </w:rPr>
          <w:fldChar w:fldCharType="begin"/>
        </w:r>
        <w:r w:rsidR="008A226C">
          <w:rPr>
            <w:noProof/>
            <w:webHidden/>
          </w:rPr>
          <w:instrText xml:space="preserve"> PAGEREF _Toc530237428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1591FEE5" w14:textId="499D0DE7"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429" w:history="1">
        <w:r w:rsidR="008A226C" w:rsidRPr="00B735B4">
          <w:rPr>
            <w:rStyle w:val="Hyperlink"/>
            <w:noProof/>
          </w:rPr>
          <w:t>3.39.1 General</w:t>
        </w:r>
        <w:r w:rsidR="008A226C">
          <w:rPr>
            <w:noProof/>
            <w:webHidden/>
          </w:rPr>
          <w:tab/>
        </w:r>
        <w:r w:rsidR="008A226C">
          <w:rPr>
            <w:noProof/>
            <w:webHidden/>
          </w:rPr>
          <w:fldChar w:fldCharType="begin"/>
        </w:r>
        <w:r w:rsidR="008A226C">
          <w:rPr>
            <w:noProof/>
            <w:webHidden/>
          </w:rPr>
          <w:instrText xml:space="preserve"> PAGEREF _Toc530237429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1CEC4B6B" w14:textId="6EFD98D1"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430" w:history="1">
        <w:r w:rsidR="008A226C" w:rsidRPr="00B735B4">
          <w:rPr>
            <w:rStyle w:val="Hyperlink"/>
            <w:noProof/>
          </w:rPr>
          <w:t>3.39.2 messageStrings property</w:t>
        </w:r>
        <w:r w:rsidR="008A226C">
          <w:rPr>
            <w:noProof/>
            <w:webHidden/>
          </w:rPr>
          <w:tab/>
        </w:r>
        <w:r w:rsidR="008A226C">
          <w:rPr>
            <w:noProof/>
            <w:webHidden/>
          </w:rPr>
          <w:fldChar w:fldCharType="begin"/>
        </w:r>
        <w:r w:rsidR="008A226C">
          <w:rPr>
            <w:noProof/>
            <w:webHidden/>
          </w:rPr>
          <w:instrText xml:space="preserve"> PAGEREF _Toc530237430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30161280" w14:textId="10E5C704"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431" w:history="1">
        <w:r w:rsidR="008A226C" w:rsidRPr="00B735B4">
          <w:rPr>
            <w:rStyle w:val="Hyperlink"/>
            <w:noProof/>
          </w:rPr>
          <w:t>3.39.3 rules property</w:t>
        </w:r>
        <w:r w:rsidR="008A226C">
          <w:rPr>
            <w:noProof/>
            <w:webHidden/>
          </w:rPr>
          <w:tab/>
        </w:r>
        <w:r w:rsidR="008A226C">
          <w:rPr>
            <w:noProof/>
            <w:webHidden/>
          </w:rPr>
          <w:fldChar w:fldCharType="begin"/>
        </w:r>
        <w:r w:rsidR="008A226C">
          <w:rPr>
            <w:noProof/>
            <w:webHidden/>
          </w:rPr>
          <w:instrText xml:space="preserve"> PAGEREF _Toc530237431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59D08F0A" w14:textId="043F5B50" w:rsidR="008A226C" w:rsidRDefault="00E37AEF">
      <w:pPr>
        <w:pStyle w:val="TOC2"/>
        <w:tabs>
          <w:tab w:val="right" w:leader="dot" w:pos="9350"/>
        </w:tabs>
        <w:rPr>
          <w:rFonts w:asciiTheme="minorHAnsi" w:eastAsiaTheme="minorEastAsia" w:hAnsiTheme="minorHAnsi" w:cstheme="minorBidi"/>
          <w:noProof/>
          <w:sz w:val="22"/>
          <w:szCs w:val="22"/>
        </w:rPr>
      </w:pPr>
      <w:hyperlink w:anchor="_Toc530237432" w:history="1">
        <w:r w:rsidR="008A226C" w:rsidRPr="00B735B4">
          <w:rPr>
            <w:rStyle w:val="Hyperlink"/>
            <w:noProof/>
          </w:rPr>
          <w:t>3.40 rule object</w:t>
        </w:r>
        <w:r w:rsidR="008A226C">
          <w:rPr>
            <w:noProof/>
            <w:webHidden/>
          </w:rPr>
          <w:tab/>
        </w:r>
        <w:r w:rsidR="008A226C">
          <w:rPr>
            <w:noProof/>
            <w:webHidden/>
          </w:rPr>
          <w:fldChar w:fldCharType="begin"/>
        </w:r>
        <w:r w:rsidR="008A226C">
          <w:rPr>
            <w:noProof/>
            <w:webHidden/>
          </w:rPr>
          <w:instrText xml:space="preserve"> PAGEREF _Toc530237432 \h </w:instrText>
        </w:r>
        <w:r w:rsidR="008A226C">
          <w:rPr>
            <w:noProof/>
            <w:webHidden/>
          </w:rPr>
        </w:r>
        <w:r w:rsidR="008A226C">
          <w:rPr>
            <w:noProof/>
            <w:webHidden/>
          </w:rPr>
          <w:fldChar w:fldCharType="separate"/>
        </w:r>
        <w:r w:rsidR="008A226C">
          <w:rPr>
            <w:noProof/>
            <w:webHidden/>
          </w:rPr>
          <w:t>109</w:t>
        </w:r>
        <w:r w:rsidR="008A226C">
          <w:rPr>
            <w:noProof/>
            <w:webHidden/>
          </w:rPr>
          <w:fldChar w:fldCharType="end"/>
        </w:r>
      </w:hyperlink>
    </w:p>
    <w:p w14:paraId="310C6AF8" w14:textId="57B0EF11"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433" w:history="1">
        <w:r w:rsidR="008A226C" w:rsidRPr="00B735B4">
          <w:rPr>
            <w:rStyle w:val="Hyperlink"/>
            <w:noProof/>
          </w:rPr>
          <w:t>3.40.1 General</w:t>
        </w:r>
        <w:r w:rsidR="008A226C">
          <w:rPr>
            <w:noProof/>
            <w:webHidden/>
          </w:rPr>
          <w:tab/>
        </w:r>
        <w:r w:rsidR="008A226C">
          <w:rPr>
            <w:noProof/>
            <w:webHidden/>
          </w:rPr>
          <w:fldChar w:fldCharType="begin"/>
        </w:r>
        <w:r w:rsidR="008A226C">
          <w:rPr>
            <w:noProof/>
            <w:webHidden/>
          </w:rPr>
          <w:instrText xml:space="preserve"> PAGEREF _Toc530237433 \h </w:instrText>
        </w:r>
        <w:r w:rsidR="008A226C">
          <w:rPr>
            <w:noProof/>
            <w:webHidden/>
          </w:rPr>
        </w:r>
        <w:r w:rsidR="008A226C">
          <w:rPr>
            <w:noProof/>
            <w:webHidden/>
          </w:rPr>
          <w:fldChar w:fldCharType="separate"/>
        </w:r>
        <w:r w:rsidR="008A226C">
          <w:rPr>
            <w:noProof/>
            <w:webHidden/>
          </w:rPr>
          <w:t>109</w:t>
        </w:r>
        <w:r w:rsidR="008A226C">
          <w:rPr>
            <w:noProof/>
            <w:webHidden/>
          </w:rPr>
          <w:fldChar w:fldCharType="end"/>
        </w:r>
      </w:hyperlink>
    </w:p>
    <w:p w14:paraId="44707AFE" w14:textId="7E90DCE8"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434" w:history="1">
        <w:r w:rsidR="008A226C" w:rsidRPr="00B735B4">
          <w:rPr>
            <w:rStyle w:val="Hyperlink"/>
            <w:noProof/>
          </w:rPr>
          <w:t>3.40.2 Constraints</w:t>
        </w:r>
        <w:r w:rsidR="008A226C">
          <w:rPr>
            <w:noProof/>
            <w:webHidden/>
          </w:rPr>
          <w:tab/>
        </w:r>
        <w:r w:rsidR="008A226C">
          <w:rPr>
            <w:noProof/>
            <w:webHidden/>
          </w:rPr>
          <w:fldChar w:fldCharType="begin"/>
        </w:r>
        <w:r w:rsidR="008A226C">
          <w:rPr>
            <w:noProof/>
            <w:webHidden/>
          </w:rPr>
          <w:instrText xml:space="preserve"> PAGEREF _Toc530237434 \h </w:instrText>
        </w:r>
        <w:r w:rsidR="008A226C">
          <w:rPr>
            <w:noProof/>
            <w:webHidden/>
          </w:rPr>
        </w:r>
        <w:r w:rsidR="008A226C">
          <w:rPr>
            <w:noProof/>
            <w:webHidden/>
          </w:rPr>
          <w:fldChar w:fldCharType="separate"/>
        </w:r>
        <w:r w:rsidR="008A226C">
          <w:rPr>
            <w:noProof/>
            <w:webHidden/>
          </w:rPr>
          <w:t>109</w:t>
        </w:r>
        <w:r w:rsidR="008A226C">
          <w:rPr>
            <w:noProof/>
            <w:webHidden/>
          </w:rPr>
          <w:fldChar w:fldCharType="end"/>
        </w:r>
      </w:hyperlink>
    </w:p>
    <w:p w14:paraId="2A2B4661" w14:textId="03B646AC"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435" w:history="1">
        <w:r w:rsidR="008A226C" w:rsidRPr="00B735B4">
          <w:rPr>
            <w:rStyle w:val="Hyperlink"/>
            <w:noProof/>
          </w:rPr>
          <w:t>3.40.3 id property</w:t>
        </w:r>
        <w:r w:rsidR="008A226C">
          <w:rPr>
            <w:noProof/>
            <w:webHidden/>
          </w:rPr>
          <w:tab/>
        </w:r>
        <w:r w:rsidR="008A226C">
          <w:rPr>
            <w:noProof/>
            <w:webHidden/>
          </w:rPr>
          <w:fldChar w:fldCharType="begin"/>
        </w:r>
        <w:r w:rsidR="008A226C">
          <w:rPr>
            <w:noProof/>
            <w:webHidden/>
          </w:rPr>
          <w:instrText xml:space="preserve"> PAGEREF _Toc530237435 \h </w:instrText>
        </w:r>
        <w:r w:rsidR="008A226C">
          <w:rPr>
            <w:noProof/>
            <w:webHidden/>
          </w:rPr>
        </w:r>
        <w:r w:rsidR="008A226C">
          <w:rPr>
            <w:noProof/>
            <w:webHidden/>
          </w:rPr>
          <w:fldChar w:fldCharType="separate"/>
        </w:r>
        <w:r w:rsidR="008A226C">
          <w:rPr>
            <w:noProof/>
            <w:webHidden/>
          </w:rPr>
          <w:t>109</w:t>
        </w:r>
        <w:r w:rsidR="008A226C">
          <w:rPr>
            <w:noProof/>
            <w:webHidden/>
          </w:rPr>
          <w:fldChar w:fldCharType="end"/>
        </w:r>
      </w:hyperlink>
    </w:p>
    <w:p w14:paraId="5937C47D" w14:textId="5524F3F7"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436" w:history="1">
        <w:r w:rsidR="008A226C" w:rsidRPr="00B735B4">
          <w:rPr>
            <w:rStyle w:val="Hyperlink"/>
            <w:noProof/>
          </w:rPr>
          <w:t>3.40.4 name property</w:t>
        </w:r>
        <w:r w:rsidR="008A226C">
          <w:rPr>
            <w:noProof/>
            <w:webHidden/>
          </w:rPr>
          <w:tab/>
        </w:r>
        <w:r w:rsidR="008A226C">
          <w:rPr>
            <w:noProof/>
            <w:webHidden/>
          </w:rPr>
          <w:fldChar w:fldCharType="begin"/>
        </w:r>
        <w:r w:rsidR="008A226C">
          <w:rPr>
            <w:noProof/>
            <w:webHidden/>
          </w:rPr>
          <w:instrText xml:space="preserve"> PAGEREF _Toc530237436 \h </w:instrText>
        </w:r>
        <w:r w:rsidR="008A226C">
          <w:rPr>
            <w:noProof/>
            <w:webHidden/>
          </w:rPr>
        </w:r>
        <w:r w:rsidR="008A226C">
          <w:rPr>
            <w:noProof/>
            <w:webHidden/>
          </w:rPr>
          <w:fldChar w:fldCharType="separate"/>
        </w:r>
        <w:r w:rsidR="008A226C">
          <w:rPr>
            <w:noProof/>
            <w:webHidden/>
          </w:rPr>
          <w:t>109</w:t>
        </w:r>
        <w:r w:rsidR="008A226C">
          <w:rPr>
            <w:noProof/>
            <w:webHidden/>
          </w:rPr>
          <w:fldChar w:fldCharType="end"/>
        </w:r>
      </w:hyperlink>
    </w:p>
    <w:p w14:paraId="4B79D3AA" w14:textId="2A5AB9CF"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437" w:history="1">
        <w:r w:rsidR="008A226C" w:rsidRPr="00B735B4">
          <w:rPr>
            <w:rStyle w:val="Hyperlink"/>
            <w:noProof/>
          </w:rPr>
          <w:t>3.40.5 shortDescription property</w:t>
        </w:r>
        <w:r w:rsidR="008A226C">
          <w:rPr>
            <w:noProof/>
            <w:webHidden/>
          </w:rPr>
          <w:tab/>
        </w:r>
        <w:r w:rsidR="008A226C">
          <w:rPr>
            <w:noProof/>
            <w:webHidden/>
          </w:rPr>
          <w:fldChar w:fldCharType="begin"/>
        </w:r>
        <w:r w:rsidR="008A226C">
          <w:rPr>
            <w:noProof/>
            <w:webHidden/>
          </w:rPr>
          <w:instrText xml:space="preserve"> PAGEREF _Toc530237437 \h </w:instrText>
        </w:r>
        <w:r w:rsidR="008A226C">
          <w:rPr>
            <w:noProof/>
            <w:webHidden/>
          </w:rPr>
        </w:r>
        <w:r w:rsidR="008A226C">
          <w:rPr>
            <w:noProof/>
            <w:webHidden/>
          </w:rPr>
          <w:fldChar w:fldCharType="separate"/>
        </w:r>
        <w:r w:rsidR="008A226C">
          <w:rPr>
            <w:noProof/>
            <w:webHidden/>
          </w:rPr>
          <w:t>110</w:t>
        </w:r>
        <w:r w:rsidR="008A226C">
          <w:rPr>
            <w:noProof/>
            <w:webHidden/>
          </w:rPr>
          <w:fldChar w:fldCharType="end"/>
        </w:r>
      </w:hyperlink>
    </w:p>
    <w:p w14:paraId="1BB9FBF3" w14:textId="450787FC"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438" w:history="1">
        <w:r w:rsidR="008A226C" w:rsidRPr="00B735B4">
          <w:rPr>
            <w:rStyle w:val="Hyperlink"/>
            <w:noProof/>
          </w:rPr>
          <w:t>3.40.6 fullDescription property</w:t>
        </w:r>
        <w:r w:rsidR="008A226C">
          <w:rPr>
            <w:noProof/>
            <w:webHidden/>
          </w:rPr>
          <w:tab/>
        </w:r>
        <w:r w:rsidR="008A226C">
          <w:rPr>
            <w:noProof/>
            <w:webHidden/>
          </w:rPr>
          <w:fldChar w:fldCharType="begin"/>
        </w:r>
        <w:r w:rsidR="008A226C">
          <w:rPr>
            <w:noProof/>
            <w:webHidden/>
          </w:rPr>
          <w:instrText xml:space="preserve"> PAGEREF _Toc530237438 \h </w:instrText>
        </w:r>
        <w:r w:rsidR="008A226C">
          <w:rPr>
            <w:noProof/>
            <w:webHidden/>
          </w:rPr>
        </w:r>
        <w:r w:rsidR="008A226C">
          <w:rPr>
            <w:noProof/>
            <w:webHidden/>
          </w:rPr>
          <w:fldChar w:fldCharType="separate"/>
        </w:r>
        <w:r w:rsidR="008A226C">
          <w:rPr>
            <w:noProof/>
            <w:webHidden/>
          </w:rPr>
          <w:t>110</w:t>
        </w:r>
        <w:r w:rsidR="008A226C">
          <w:rPr>
            <w:noProof/>
            <w:webHidden/>
          </w:rPr>
          <w:fldChar w:fldCharType="end"/>
        </w:r>
      </w:hyperlink>
    </w:p>
    <w:p w14:paraId="49034EED" w14:textId="3B8147D3"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439" w:history="1">
        <w:r w:rsidR="008A226C" w:rsidRPr="00B735B4">
          <w:rPr>
            <w:rStyle w:val="Hyperlink"/>
            <w:noProof/>
          </w:rPr>
          <w:t>3.40.7 messageStrings property</w:t>
        </w:r>
        <w:r w:rsidR="008A226C">
          <w:rPr>
            <w:noProof/>
            <w:webHidden/>
          </w:rPr>
          <w:tab/>
        </w:r>
        <w:r w:rsidR="008A226C">
          <w:rPr>
            <w:noProof/>
            <w:webHidden/>
          </w:rPr>
          <w:fldChar w:fldCharType="begin"/>
        </w:r>
        <w:r w:rsidR="008A226C">
          <w:rPr>
            <w:noProof/>
            <w:webHidden/>
          </w:rPr>
          <w:instrText xml:space="preserve"> PAGEREF _Toc530237439 \h </w:instrText>
        </w:r>
        <w:r w:rsidR="008A226C">
          <w:rPr>
            <w:noProof/>
            <w:webHidden/>
          </w:rPr>
        </w:r>
        <w:r w:rsidR="008A226C">
          <w:rPr>
            <w:noProof/>
            <w:webHidden/>
          </w:rPr>
          <w:fldChar w:fldCharType="separate"/>
        </w:r>
        <w:r w:rsidR="008A226C">
          <w:rPr>
            <w:noProof/>
            <w:webHidden/>
          </w:rPr>
          <w:t>110</w:t>
        </w:r>
        <w:r w:rsidR="008A226C">
          <w:rPr>
            <w:noProof/>
            <w:webHidden/>
          </w:rPr>
          <w:fldChar w:fldCharType="end"/>
        </w:r>
      </w:hyperlink>
    </w:p>
    <w:p w14:paraId="1EF7B609" w14:textId="17901297"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440" w:history="1">
        <w:r w:rsidR="008A226C" w:rsidRPr="00B735B4">
          <w:rPr>
            <w:rStyle w:val="Hyperlink"/>
            <w:noProof/>
          </w:rPr>
          <w:t>3.40.8 richMessageStrings property</w:t>
        </w:r>
        <w:r w:rsidR="008A226C">
          <w:rPr>
            <w:noProof/>
            <w:webHidden/>
          </w:rPr>
          <w:tab/>
        </w:r>
        <w:r w:rsidR="008A226C">
          <w:rPr>
            <w:noProof/>
            <w:webHidden/>
          </w:rPr>
          <w:fldChar w:fldCharType="begin"/>
        </w:r>
        <w:r w:rsidR="008A226C">
          <w:rPr>
            <w:noProof/>
            <w:webHidden/>
          </w:rPr>
          <w:instrText xml:space="preserve"> PAGEREF _Toc530237440 \h </w:instrText>
        </w:r>
        <w:r w:rsidR="008A226C">
          <w:rPr>
            <w:noProof/>
            <w:webHidden/>
          </w:rPr>
        </w:r>
        <w:r w:rsidR="008A226C">
          <w:rPr>
            <w:noProof/>
            <w:webHidden/>
          </w:rPr>
          <w:fldChar w:fldCharType="separate"/>
        </w:r>
        <w:r w:rsidR="008A226C">
          <w:rPr>
            <w:noProof/>
            <w:webHidden/>
          </w:rPr>
          <w:t>111</w:t>
        </w:r>
        <w:r w:rsidR="008A226C">
          <w:rPr>
            <w:noProof/>
            <w:webHidden/>
          </w:rPr>
          <w:fldChar w:fldCharType="end"/>
        </w:r>
      </w:hyperlink>
    </w:p>
    <w:p w14:paraId="200F4C3E" w14:textId="0D558A45"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441" w:history="1">
        <w:r w:rsidR="008A226C" w:rsidRPr="00B735B4">
          <w:rPr>
            <w:rStyle w:val="Hyperlink"/>
            <w:noProof/>
          </w:rPr>
          <w:t>3.40.9 helpUri property</w:t>
        </w:r>
        <w:r w:rsidR="008A226C">
          <w:rPr>
            <w:noProof/>
            <w:webHidden/>
          </w:rPr>
          <w:tab/>
        </w:r>
        <w:r w:rsidR="008A226C">
          <w:rPr>
            <w:noProof/>
            <w:webHidden/>
          </w:rPr>
          <w:fldChar w:fldCharType="begin"/>
        </w:r>
        <w:r w:rsidR="008A226C">
          <w:rPr>
            <w:noProof/>
            <w:webHidden/>
          </w:rPr>
          <w:instrText xml:space="preserve"> PAGEREF _Toc530237441 \h </w:instrText>
        </w:r>
        <w:r w:rsidR="008A226C">
          <w:rPr>
            <w:noProof/>
            <w:webHidden/>
          </w:rPr>
        </w:r>
        <w:r w:rsidR="008A226C">
          <w:rPr>
            <w:noProof/>
            <w:webHidden/>
          </w:rPr>
          <w:fldChar w:fldCharType="separate"/>
        </w:r>
        <w:r w:rsidR="008A226C">
          <w:rPr>
            <w:noProof/>
            <w:webHidden/>
          </w:rPr>
          <w:t>111</w:t>
        </w:r>
        <w:r w:rsidR="008A226C">
          <w:rPr>
            <w:noProof/>
            <w:webHidden/>
          </w:rPr>
          <w:fldChar w:fldCharType="end"/>
        </w:r>
      </w:hyperlink>
    </w:p>
    <w:p w14:paraId="05EC9941" w14:textId="0CBFC353"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442" w:history="1">
        <w:r w:rsidR="008A226C" w:rsidRPr="00B735B4">
          <w:rPr>
            <w:rStyle w:val="Hyperlink"/>
            <w:noProof/>
          </w:rPr>
          <w:t>3.40.10 help property</w:t>
        </w:r>
        <w:r w:rsidR="008A226C">
          <w:rPr>
            <w:noProof/>
            <w:webHidden/>
          </w:rPr>
          <w:tab/>
        </w:r>
        <w:r w:rsidR="008A226C">
          <w:rPr>
            <w:noProof/>
            <w:webHidden/>
          </w:rPr>
          <w:fldChar w:fldCharType="begin"/>
        </w:r>
        <w:r w:rsidR="008A226C">
          <w:rPr>
            <w:noProof/>
            <w:webHidden/>
          </w:rPr>
          <w:instrText xml:space="preserve"> PAGEREF _Toc530237442 \h </w:instrText>
        </w:r>
        <w:r w:rsidR="008A226C">
          <w:rPr>
            <w:noProof/>
            <w:webHidden/>
          </w:rPr>
        </w:r>
        <w:r w:rsidR="008A226C">
          <w:rPr>
            <w:noProof/>
            <w:webHidden/>
          </w:rPr>
          <w:fldChar w:fldCharType="separate"/>
        </w:r>
        <w:r w:rsidR="008A226C">
          <w:rPr>
            <w:noProof/>
            <w:webHidden/>
          </w:rPr>
          <w:t>111</w:t>
        </w:r>
        <w:r w:rsidR="008A226C">
          <w:rPr>
            <w:noProof/>
            <w:webHidden/>
          </w:rPr>
          <w:fldChar w:fldCharType="end"/>
        </w:r>
      </w:hyperlink>
    </w:p>
    <w:p w14:paraId="60C004F7" w14:textId="5248659E"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443" w:history="1">
        <w:r w:rsidR="008A226C" w:rsidRPr="00B735B4">
          <w:rPr>
            <w:rStyle w:val="Hyperlink"/>
            <w:noProof/>
          </w:rPr>
          <w:t>3.40.11 configuration property</w:t>
        </w:r>
        <w:r w:rsidR="008A226C">
          <w:rPr>
            <w:noProof/>
            <w:webHidden/>
          </w:rPr>
          <w:tab/>
        </w:r>
        <w:r w:rsidR="008A226C">
          <w:rPr>
            <w:noProof/>
            <w:webHidden/>
          </w:rPr>
          <w:fldChar w:fldCharType="begin"/>
        </w:r>
        <w:r w:rsidR="008A226C">
          <w:rPr>
            <w:noProof/>
            <w:webHidden/>
          </w:rPr>
          <w:instrText xml:space="preserve"> PAGEREF _Toc530237443 \h </w:instrText>
        </w:r>
        <w:r w:rsidR="008A226C">
          <w:rPr>
            <w:noProof/>
            <w:webHidden/>
          </w:rPr>
        </w:r>
        <w:r w:rsidR="008A226C">
          <w:rPr>
            <w:noProof/>
            <w:webHidden/>
          </w:rPr>
          <w:fldChar w:fldCharType="separate"/>
        </w:r>
        <w:r w:rsidR="008A226C">
          <w:rPr>
            <w:noProof/>
            <w:webHidden/>
          </w:rPr>
          <w:t>111</w:t>
        </w:r>
        <w:r w:rsidR="008A226C">
          <w:rPr>
            <w:noProof/>
            <w:webHidden/>
          </w:rPr>
          <w:fldChar w:fldCharType="end"/>
        </w:r>
      </w:hyperlink>
    </w:p>
    <w:p w14:paraId="418B53F8" w14:textId="44476742" w:rsidR="008A226C" w:rsidRDefault="00E37AEF">
      <w:pPr>
        <w:pStyle w:val="TOC2"/>
        <w:tabs>
          <w:tab w:val="right" w:leader="dot" w:pos="9350"/>
        </w:tabs>
        <w:rPr>
          <w:rFonts w:asciiTheme="minorHAnsi" w:eastAsiaTheme="minorEastAsia" w:hAnsiTheme="minorHAnsi" w:cstheme="minorBidi"/>
          <w:noProof/>
          <w:sz w:val="22"/>
          <w:szCs w:val="22"/>
        </w:rPr>
      </w:pPr>
      <w:hyperlink w:anchor="_Toc530237444" w:history="1">
        <w:r w:rsidR="008A226C" w:rsidRPr="00B735B4">
          <w:rPr>
            <w:rStyle w:val="Hyperlink"/>
            <w:noProof/>
          </w:rPr>
          <w:t>3.41 ruleConfiguration object</w:t>
        </w:r>
        <w:r w:rsidR="008A226C">
          <w:rPr>
            <w:noProof/>
            <w:webHidden/>
          </w:rPr>
          <w:tab/>
        </w:r>
        <w:r w:rsidR="008A226C">
          <w:rPr>
            <w:noProof/>
            <w:webHidden/>
          </w:rPr>
          <w:fldChar w:fldCharType="begin"/>
        </w:r>
        <w:r w:rsidR="008A226C">
          <w:rPr>
            <w:noProof/>
            <w:webHidden/>
          </w:rPr>
          <w:instrText xml:space="preserve"> PAGEREF _Toc530237444 \h </w:instrText>
        </w:r>
        <w:r w:rsidR="008A226C">
          <w:rPr>
            <w:noProof/>
            <w:webHidden/>
          </w:rPr>
        </w:r>
        <w:r w:rsidR="008A226C">
          <w:rPr>
            <w:noProof/>
            <w:webHidden/>
          </w:rPr>
          <w:fldChar w:fldCharType="separate"/>
        </w:r>
        <w:r w:rsidR="008A226C">
          <w:rPr>
            <w:noProof/>
            <w:webHidden/>
          </w:rPr>
          <w:t>112</w:t>
        </w:r>
        <w:r w:rsidR="008A226C">
          <w:rPr>
            <w:noProof/>
            <w:webHidden/>
          </w:rPr>
          <w:fldChar w:fldCharType="end"/>
        </w:r>
      </w:hyperlink>
    </w:p>
    <w:p w14:paraId="19211B93" w14:textId="74A7E29C"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445" w:history="1">
        <w:r w:rsidR="008A226C" w:rsidRPr="00B735B4">
          <w:rPr>
            <w:rStyle w:val="Hyperlink"/>
            <w:noProof/>
          </w:rPr>
          <w:t>3.41.1 General</w:t>
        </w:r>
        <w:r w:rsidR="008A226C">
          <w:rPr>
            <w:noProof/>
            <w:webHidden/>
          </w:rPr>
          <w:tab/>
        </w:r>
        <w:r w:rsidR="008A226C">
          <w:rPr>
            <w:noProof/>
            <w:webHidden/>
          </w:rPr>
          <w:fldChar w:fldCharType="begin"/>
        </w:r>
        <w:r w:rsidR="008A226C">
          <w:rPr>
            <w:noProof/>
            <w:webHidden/>
          </w:rPr>
          <w:instrText xml:space="preserve"> PAGEREF _Toc530237445 \h </w:instrText>
        </w:r>
        <w:r w:rsidR="008A226C">
          <w:rPr>
            <w:noProof/>
            <w:webHidden/>
          </w:rPr>
        </w:r>
        <w:r w:rsidR="008A226C">
          <w:rPr>
            <w:noProof/>
            <w:webHidden/>
          </w:rPr>
          <w:fldChar w:fldCharType="separate"/>
        </w:r>
        <w:r w:rsidR="008A226C">
          <w:rPr>
            <w:noProof/>
            <w:webHidden/>
          </w:rPr>
          <w:t>112</w:t>
        </w:r>
        <w:r w:rsidR="008A226C">
          <w:rPr>
            <w:noProof/>
            <w:webHidden/>
          </w:rPr>
          <w:fldChar w:fldCharType="end"/>
        </w:r>
      </w:hyperlink>
    </w:p>
    <w:p w14:paraId="262B9F02" w14:textId="29069BE9"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446" w:history="1">
        <w:r w:rsidR="008A226C" w:rsidRPr="00B735B4">
          <w:rPr>
            <w:rStyle w:val="Hyperlink"/>
            <w:noProof/>
          </w:rPr>
          <w:t>3.41.2 enabled property</w:t>
        </w:r>
        <w:r w:rsidR="008A226C">
          <w:rPr>
            <w:noProof/>
            <w:webHidden/>
          </w:rPr>
          <w:tab/>
        </w:r>
        <w:r w:rsidR="008A226C">
          <w:rPr>
            <w:noProof/>
            <w:webHidden/>
          </w:rPr>
          <w:fldChar w:fldCharType="begin"/>
        </w:r>
        <w:r w:rsidR="008A226C">
          <w:rPr>
            <w:noProof/>
            <w:webHidden/>
          </w:rPr>
          <w:instrText xml:space="preserve"> PAGEREF _Toc530237446 \h </w:instrText>
        </w:r>
        <w:r w:rsidR="008A226C">
          <w:rPr>
            <w:noProof/>
            <w:webHidden/>
          </w:rPr>
        </w:r>
        <w:r w:rsidR="008A226C">
          <w:rPr>
            <w:noProof/>
            <w:webHidden/>
          </w:rPr>
          <w:fldChar w:fldCharType="separate"/>
        </w:r>
        <w:r w:rsidR="008A226C">
          <w:rPr>
            <w:noProof/>
            <w:webHidden/>
          </w:rPr>
          <w:t>112</w:t>
        </w:r>
        <w:r w:rsidR="008A226C">
          <w:rPr>
            <w:noProof/>
            <w:webHidden/>
          </w:rPr>
          <w:fldChar w:fldCharType="end"/>
        </w:r>
      </w:hyperlink>
    </w:p>
    <w:p w14:paraId="727FE9F0" w14:textId="4462C977"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447" w:history="1">
        <w:r w:rsidR="008A226C" w:rsidRPr="00B735B4">
          <w:rPr>
            <w:rStyle w:val="Hyperlink"/>
            <w:noProof/>
          </w:rPr>
          <w:t>3.41.3 defaultLevel property</w:t>
        </w:r>
        <w:r w:rsidR="008A226C">
          <w:rPr>
            <w:noProof/>
            <w:webHidden/>
          </w:rPr>
          <w:tab/>
        </w:r>
        <w:r w:rsidR="008A226C">
          <w:rPr>
            <w:noProof/>
            <w:webHidden/>
          </w:rPr>
          <w:fldChar w:fldCharType="begin"/>
        </w:r>
        <w:r w:rsidR="008A226C">
          <w:rPr>
            <w:noProof/>
            <w:webHidden/>
          </w:rPr>
          <w:instrText xml:space="preserve"> PAGEREF _Toc530237447 \h </w:instrText>
        </w:r>
        <w:r w:rsidR="008A226C">
          <w:rPr>
            <w:noProof/>
            <w:webHidden/>
          </w:rPr>
        </w:r>
        <w:r w:rsidR="008A226C">
          <w:rPr>
            <w:noProof/>
            <w:webHidden/>
          </w:rPr>
          <w:fldChar w:fldCharType="separate"/>
        </w:r>
        <w:r w:rsidR="008A226C">
          <w:rPr>
            <w:noProof/>
            <w:webHidden/>
          </w:rPr>
          <w:t>112</w:t>
        </w:r>
        <w:r w:rsidR="008A226C">
          <w:rPr>
            <w:noProof/>
            <w:webHidden/>
          </w:rPr>
          <w:fldChar w:fldCharType="end"/>
        </w:r>
      </w:hyperlink>
    </w:p>
    <w:p w14:paraId="303E90B4" w14:textId="61E44D58"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448" w:history="1">
        <w:r w:rsidR="008A226C" w:rsidRPr="00B735B4">
          <w:rPr>
            <w:rStyle w:val="Hyperlink"/>
            <w:noProof/>
          </w:rPr>
          <w:t>3.41.4 parameters property</w:t>
        </w:r>
        <w:r w:rsidR="008A226C">
          <w:rPr>
            <w:noProof/>
            <w:webHidden/>
          </w:rPr>
          <w:tab/>
        </w:r>
        <w:r w:rsidR="008A226C">
          <w:rPr>
            <w:noProof/>
            <w:webHidden/>
          </w:rPr>
          <w:fldChar w:fldCharType="begin"/>
        </w:r>
        <w:r w:rsidR="008A226C">
          <w:rPr>
            <w:noProof/>
            <w:webHidden/>
          </w:rPr>
          <w:instrText xml:space="preserve"> PAGEREF _Toc530237448 \h </w:instrText>
        </w:r>
        <w:r w:rsidR="008A226C">
          <w:rPr>
            <w:noProof/>
            <w:webHidden/>
          </w:rPr>
        </w:r>
        <w:r w:rsidR="008A226C">
          <w:rPr>
            <w:noProof/>
            <w:webHidden/>
          </w:rPr>
          <w:fldChar w:fldCharType="separate"/>
        </w:r>
        <w:r w:rsidR="008A226C">
          <w:rPr>
            <w:noProof/>
            <w:webHidden/>
          </w:rPr>
          <w:t>112</w:t>
        </w:r>
        <w:r w:rsidR="008A226C">
          <w:rPr>
            <w:noProof/>
            <w:webHidden/>
          </w:rPr>
          <w:fldChar w:fldCharType="end"/>
        </w:r>
      </w:hyperlink>
    </w:p>
    <w:p w14:paraId="6B420E3F" w14:textId="4BD2E06E" w:rsidR="008A226C" w:rsidRDefault="00E37AEF">
      <w:pPr>
        <w:pStyle w:val="TOC2"/>
        <w:tabs>
          <w:tab w:val="right" w:leader="dot" w:pos="9350"/>
        </w:tabs>
        <w:rPr>
          <w:rFonts w:asciiTheme="minorHAnsi" w:eastAsiaTheme="minorEastAsia" w:hAnsiTheme="minorHAnsi" w:cstheme="minorBidi"/>
          <w:noProof/>
          <w:sz w:val="22"/>
          <w:szCs w:val="22"/>
        </w:rPr>
      </w:pPr>
      <w:hyperlink w:anchor="_Toc530237449" w:history="1">
        <w:r w:rsidR="008A226C" w:rsidRPr="00B735B4">
          <w:rPr>
            <w:rStyle w:val="Hyperlink"/>
            <w:noProof/>
          </w:rPr>
          <w:t>3.42 fix object</w:t>
        </w:r>
        <w:r w:rsidR="008A226C">
          <w:rPr>
            <w:noProof/>
            <w:webHidden/>
          </w:rPr>
          <w:tab/>
        </w:r>
        <w:r w:rsidR="008A226C">
          <w:rPr>
            <w:noProof/>
            <w:webHidden/>
          </w:rPr>
          <w:fldChar w:fldCharType="begin"/>
        </w:r>
        <w:r w:rsidR="008A226C">
          <w:rPr>
            <w:noProof/>
            <w:webHidden/>
          </w:rPr>
          <w:instrText xml:space="preserve"> PAGEREF _Toc530237449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60298451" w14:textId="2EC17055"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450" w:history="1">
        <w:r w:rsidR="008A226C" w:rsidRPr="00B735B4">
          <w:rPr>
            <w:rStyle w:val="Hyperlink"/>
            <w:noProof/>
          </w:rPr>
          <w:t>3.42.1 General</w:t>
        </w:r>
        <w:r w:rsidR="008A226C">
          <w:rPr>
            <w:noProof/>
            <w:webHidden/>
          </w:rPr>
          <w:tab/>
        </w:r>
        <w:r w:rsidR="008A226C">
          <w:rPr>
            <w:noProof/>
            <w:webHidden/>
          </w:rPr>
          <w:fldChar w:fldCharType="begin"/>
        </w:r>
        <w:r w:rsidR="008A226C">
          <w:rPr>
            <w:noProof/>
            <w:webHidden/>
          </w:rPr>
          <w:instrText xml:space="preserve"> PAGEREF _Toc530237450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33C5F3F7" w14:textId="078D4522"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451" w:history="1">
        <w:r w:rsidR="008A226C" w:rsidRPr="00B735B4">
          <w:rPr>
            <w:rStyle w:val="Hyperlink"/>
            <w:noProof/>
          </w:rPr>
          <w:t>3.42.2 description property</w:t>
        </w:r>
        <w:r w:rsidR="008A226C">
          <w:rPr>
            <w:noProof/>
            <w:webHidden/>
          </w:rPr>
          <w:tab/>
        </w:r>
        <w:r w:rsidR="008A226C">
          <w:rPr>
            <w:noProof/>
            <w:webHidden/>
          </w:rPr>
          <w:fldChar w:fldCharType="begin"/>
        </w:r>
        <w:r w:rsidR="008A226C">
          <w:rPr>
            <w:noProof/>
            <w:webHidden/>
          </w:rPr>
          <w:instrText xml:space="preserve"> PAGEREF _Toc530237451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4C2D0AB8" w14:textId="629313A5"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452" w:history="1">
        <w:r w:rsidR="008A226C" w:rsidRPr="00B735B4">
          <w:rPr>
            <w:rStyle w:val="Hyperlink"/>
            <w:noProof/>
          </w:rPr>
          <w:t>3.42.3 fileChanges property</w:t>
        </w:r>
        <w:r w:rsidR="008A226C">
          <w:rPr>
            <w:noProof/>
            <w:webHidden/>
          </w:rPr>
          <w:tab/>
        </w:r>
        <w:r w:rsidR="008A226C">
          <w:rPr>
            <w:noProof/>
            <w:webHidden/>
          </w:rPr>
          <w:fldChar w:fldCharType="begin"/>
        </w:r>
        <w:r w:rsidR="008A226C">
          <w:rPr>
            <w:noProof/>
            <w:webHidden/>
          </w:rPr>
          <w:instrText xml:space="preserve"> PAGEREF _Toc530237452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77011353" w14:textId="059EEBCD" w:rsidR="008A226C" w:rsidRDefault="00E37AEF">
      <w:pPr>
        <w:pStyle w:val="TOC2"/>
        <w:tabs>
          <w:tab w:val="right" w:leader="dot" w:pos="9350"/>
        </w:tabs>
        <w:rPr>
          <w:rFonts w:asciiTheme="minorHAnsi" w:eastAsiaTheme="minorEastAsia" w:hAnsiTheme="minorHAnsi" w:cstheme="minorBidi"/>
          <w:noProof/>
          <w:sz w:val="22"/>
          <w:szCs w:val="22"/>
        </w:rPr>
      </w:pPr>
      <w:hyperlink w:anchor="_Toc530237453" w:history="1">
        <w:r w:rsidR="008A226C" w:rsidRPr="00B735B4">
          <w:rPr>
            <w:rStyle w:val="Hyperlink"/>
            <w:noProof/>
          </w:rPr>
          <w:t>3.43 fileChange object</w:t>
        </w:r>
        <w:r w:rsidR="008A226C">
          <w:rPr>
            <w:noProof/>
            <w:webHidden/>
          </w:rPr>
          <w:tab/>
        </w:r>
        <w:r w:rsidR="008A226C">
          <w:rPr>
            <w:noProof/>
            <w:webHidden/>
          </w:rPr>
          <w:fldChar w:fldCharType="begin"/>
        </w:r>
        <w:r w:rsidR="008A226C">
          <w:rPr>
            <w:noProof/>
            <w:webHidden/>
          </w:rPr>
          <w:instrText xml:space="preserve"> PAGEREF _Toc530237453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7F4F5939" w14:textId="6CF6A472"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454" w:history="1">
        <w:r w:rsidR="008A226C" w:rsidRPr="00B735B4">
          <w:rPr>
            <w:rStyle w:val="Hyperlink"/>
            <w:noProof/>
          </w:rPr>
          <w:t>3.43.1 General</w:t>
        </w:r>
        <w:r w:rsidR="008A226C">
          <w:rPr>
            <w:noProof/>
            <w:webHidden/>
          </w:rPr>
          <w:tab/>
        </w:r>
        <w:r w:rsidR="008A226C">
          <w:rPr>
            <w:noProof/>
            <w:webHidden/>
          </w:rPr>
          <w:fldChar w:fldCharType="begin"/>
        </w:r>
        <w:r w:rsidR="008A226C">
          <w:rPr>
            <w:noProof/>
            <w:webHidden/>
          </w:rPr>
          <w:instrText xml:space="preserve"> PAGEREF _Toc530237454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221EEC80" w14:textId="42EA6996"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455" w:history="1">
        <w:r w:rsidR="008A226C" w:rsidRPr="00B735B4">
          <w:rPr>
            <w:rStyle w:val="Hyperlink"/>
            <w:noProof/>
          </w:rPr>
          <w:t>3.43.2 fileLocation property</w:t>
        </w:r>
        <w:r w:rsidR="008A226C">
          <w:rPr>
            <w:noProof/>
            <w:webHidden/>
          </w:rPr>
          <w:tab/>
        </w:r>
        <w:r w:rsidR="008A226C">
          <w:rPr>
            <w:noProof/>
            <w:webHidden/>
          </w:rPr>
          <w:fldChar w:fldCharType="begin"/>
        </w:r>
        <w:r w:rsidR="008A226C">
          <w:rPr>
            <w:noProof/>
            <w:webHidden/>
          </w:rPr>
          <w:instrText xml:space="preserve"> PAGEREF _Toc530237455 \h </w:instrText>
        </w:r>
        <w:r w:rsidR="008A226C">
          <w:rPr>
            <w:noProof/>
            <w:webHidden/>
          </w:rPr>
        </w:r>
        <w:r w:rsidR="008A226C">
          <w:rPr>
            <w:noProof/>
            <w:webHidden/>
          </w:rPr>
          <w:fldChar w:fldCharType="separate"/>
        </w:r>
        <w:r w:rsidR="008A226C">
          <w:rPr>
            <w:noProof/>
            <w:webHidden/>
          </w:rPr>
          <w:t>114</w:t>
        </w:r>
        <w:r w:rsidR="008A226C">
          <w:rPr>
            <w:noProof/>
            <w:webHidden/>
          </w:rPr>
          <w:fldChar w:fldCharType="end"/>
        </w:r>
      </w:hyperlink>
    </w:p>
    <w:p w14:paraId="1763A9AB" w14:textId="0497C172"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456" w:history="1">
        <w:r w:rsidR="008A226C" w:rsidRPr="00B735B4">
          <w:rPr>
            <w:rStyle w:val="Hyperlink"/>
            <w:noProof/>
          </w:rPr>
          <w:t>3.43.3 replacements property</w:t>
        </w:r>
        <w:r w:rsidR="008A226C">
          <w:rPr>
            <w:noProof/>
            <w:webHidden/>
          </w:rPr>
          <w:tab/>
        </w:r>
        <w:r w:rsidR="008A226C">
          <w:rPr>
            <w:noProof/>
            <w:webHidden/>
          </w:rPr>
          <w:fldChar w:fldCharType="begin"/>
        </w:r>
        <w:r w:rsidR="008A226C">
          <w:rPr>
            <w:noProof/>
            <w:webHidden/>
          </w:rPr>
          <w:instrText xml:space="preserve"> PAGEREF _Toc530237456 \h </w:instrText>
        </w:r>
        <w:r w:rsidR="008A226C">
          <w:rPr>
            <w:noProof/>
            <w:webHidden/>
          </w:rPr>
        </w:r>
        <w:r w:rsidR="008A226C">
          <w:rPr>
            <w:noProof/>
            <w:webHidden/>
          </w:rPr>
          <w:fldChar w:fldCharType="separate"/>
        </w:r>
        <w:r w:rsidR="008A226C">
          <w:rPr>
            <w:noProof/>
            <w:webHidden/>
          </w:rPr>
          <w:t>114</w:t>
        </w:r>
        <w:r w:rsidR="008A226C">
          <w:rPr>
            <w:noProof/>
            <w:webHidden/>
          </w:rPr>
          <w:fldChar w:fldCharType="end"/>
        </w:r>
      </w:hyperlink>
    </w:p>
    <w:p w14:paraId="6570BD51" w14:textId="0A12B1DD" w:rsidR="008A226C" w:rsidRDefault="00E37AEF">
      <w:pPr>
        <w:pStyle w:val="TOC2"/>
        <w:tabs>
          <w:tab w:val="right" w:leader="dot" w:pos="9350"/>
        </w:tabs>
        <w:rPr>
          <w:rFonts w:asciiTheme="minorHAnsi" w:eastAsiaTheme="minorEastAsia" w:hAnsiTheme="minorHAnsi" w:cstheme="minorBidi"/>
          <w:noProof/>
          <w:sz w:val="22"/>
          <w:szCs w:val="22"/>
        </w:rPr>
      </w:pPr>
      <w:hyperlink w:anchor="_Toc530237457" w:history="1">
        <w:r w:rsidR="008A226C" w:rsidRPr="00B735B4">
          <w:rPr>
            <w:rStyle w:val="Hyperlink"/>
            <w:noProof/>
          </w:rPr>
          <w:t>3.44 replacement object</w:t>
        </w:r>
        <w:r w:rsidR="008A226C">
          <w:rPr>
            <w:noProof/>
            <w:webHidden/>
          </w:rPr>
          <w:tab/>
        </w:r>
        <w:r w:rsidR="008A226C">
          <w:rPr>
            <w:noProof/>
            <w:webHidden/>
          </w:rPr>
          <w:fldChar w:fldCharType="begin"/>
        </w:r>
        <w:r w:rsidR="008A226C">
          <w:rPr>
            <w:noProof/>
            <w:webHidden/>
          </w:rPr>
          <w:instrText xml:space="preserve"> PAGEREF _Toc530237457 \h </w:instrText>
        </w:r>
        <w:r w:rsidR="008A226C">
          <w:rPr>
            <w:noProof/>
            <w:webHidden/>
          </w:rPr>
        </w:r>
        <w:r w:rsidR="008A226C">
          <w:rPr>
            <w:noProof/>
            <w:webHidden/>
          </w:rPr>
          <w:fldChar w:fldCharType="separate"/>
        </w:r>
        <w:r w:rsidR="008A226C">
          <w:rPr>
            <w:noProof/>
            <w:webHidden/>
          </w:rPr>
          <w:t>114</w:t>
        </w:r>
        <w:r w:rsidR="008A226C">
          <w:rPr>
            <w:noProof/>
            <w:webHidden/>
          </w:rPr>
          <w:fldChar w:fldCharType="end"/>
        </w:r>
      </w:hyperlink>
    </w:p>
    <w:p w14:paraId="311BAF1C" w14:textId="04CE4F13"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458" w:history="1">
        <w:r w:rsidR="008A226C" w:rsidRPr="00B735B4">
          <w:rPr>
            <w:rStyle w:val="Hyperlink"/>
            <w:noProof/>
          </w:rPr>
          <w:t>3.44.1 General</w:t>
        </w:r>
        <w:r w:rsidR="008A226C">
          <w:rPr>
            <w:noProof/>
            <w:webHidden/>
          </w:rPr>
          <w:tab/>
        </w:r>
        <w:r w:rsidR="008A226C">
          <w:rPr>
            <w:noProof/>
            <w:webHidden/>
          </w:rPr>
          <w:fldChar w:fldCharType="begin"/>
        </w:r>
        <w:r w:rsidR="008A226C">
          <w:rPr>
            <w:noProof/>
            <w:webHidden/>
          </w:rPr>
          <w:instrText xml:space="preserve"> PAGEREF _Toc530237458 \h </w:instrText>
        </w:r>
        <w:r w:rsidR="008A226C">
          <w:rPr>
            <w:noProof/>
            <w:webHidden/>
          </w:rPr>
        </w:r>
        <w:r w:rsidR="008A226C">
          <w:rPr>
            <w:noProof/>
            <w:webHidden/>
          </w:rPr>
          <w:fldChar w:fldCharType="separate"/>
        </w:r>
        <w:r w:rsidR="008A226C">
          <w:rPr>
            <w:noProof/>
            <w:webHidden/>
          </w:rPr>
          <w:t>114</w:t>
        </w:r>
        <w:r w:rsidR="008A226C">
          <w:rPr>
            <w:noProof/>
            <w:webHidden/>
          </w:rPr>
          <w:fldChar w:fldCharType="end"/>
        </w:r>
      </w:hyperlink>
    </w:p>
    <w:p w14:paraId="0E19811E" w14:textId="2059694C"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459" w:history="1">
        <w:r w:rsidR="008A226C" w:rsidRPr="00B735B4">
          <w:rPr>
            <w:rStyle w:val="Hyperlink"/>
            <w:noProof/>
          </w:rPr>
          <w:t>3.44.2 Constraints</w:t>
        </w:r>
        <w:r w:rsidR="008A226C">
          <w:rPr>
            <w:noProof/>
            <w:webHidden/>
          </w:rPr>
          <w:tab/>
        </w:r>
        <w:r w:rsidR="008A226C">
          <w:rPr>
            <w:noProof/>
            <w:webHidden/>
          </w:rPr>
          <w:fldChar w:fldCharType="begin"/>
        </w:r>
        <w:r w:rsidR="008A226C">
          <w:rPr>
            <w:noProof/>
            <w:webHidden/>
          </w:rPr>
          <w:instrText xml:space="preserve"> PAGEREF _Toc530237459 \h </w:instrText>
        </w:r>
        <w:r w:rsidR="008A226C">
          <w:rPr>
            <w:noProof/>
            <w:webHidden/>
          </w:rPr>
        </w:r>
        <w:r w:rsidR="008A226C">
          <w:rPr>
            <w:noProof/>
            <w:webHidden/>
          </w:rPr>
          <w:fldChar w:fldCharType="separate"/>
        </w:r>
        <w:r w:rsidR="008A226C">
          <w:rPr>
            <w:noProof/>
            <w:webHidden/>
          </w:rPr>
          <w:t>115</w:t>
        </w:r>
        <w:r w:rsidR="008A226C">
          <w:rPr>
            <w:noProof/>
            <w:webHidden/>
          </w:rPr>
          <w:fldChar w:fldCharType="end"/>
        </w:r>
      </w:hyperlink>
    </w:p>
    <w:p w14:paraId="037B1B5E" w14:textId="446A2771"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460" w:history="1">
        <w:r w:rsidR="008A226C" w:rsidRPr="00B735B4">
          <w:rPr>
            <w:rStyle w:val="Hyperlink"/>
            <w:noProof/>
          </w:rPr>
          <w:t>3.44.3 deletedRegion property</w:t>
        </w:r>
        <w:r w:rsidR="008A226C">
          <w:rPr>
            <w:noProof/>
            <w:webHidden/>
          </w:rPr>
          <w:tab/>
        </w:r>
        <w:r w:rsidR="008A226C">
          <w:rPr>
            <w:noProof/>
            <w:webHidden/>
          </w:rPr>
          <w:fldChar w:fldCharType="begin"/>
        </w:r>
        <w:r w:rsidR="008A226C">
          <w:rPr>
            <w:noProof/>
            <w:webHidden/>
          </w:rPr>
          <w:instrText xml:space="preserve"> PAGEREF _Toc530237460 \h </w:instrText>
        </w:r>
        <w:r w:rsidR="008A226C">
          <w:rPr>
            <w:noProof/>
            <w:webHidden/>
          </w:rPr>
        </w:r>
        <w:r w:rsidR="008A226C">
          <w:rPr>
            <w:noProof/>
            <w:webHidden/>
          </w:rPr>
          <w:fldChar w:fldCharType="separate"/>
        </w:r>
        <w:r w:rsidR="008A226C">
          <w:rPr>
            <w:noProof/>
            <w:webHidden/>
          </w:rPr>
          <w:t>115</w:t>
        </w:r>
        <w:r w:rsidR="008A226C">
          <w:rPr>
            <w:noProof/>
            <w:webHidden/>
          </w:rPr>
          <w:fldChar w:fldCharType="end"/>
        </w:r>
      </w:hyperlink>
    </w:p>
    <w:p w14:paraId="24D592DB" w14:textId="04E66568"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461" w:history="1">
        <w:r w:rsidR="008A226C" w:rsidRPr="00B735B4">
          <w:rPr>
            <w:rStyle w:val="Hyperlink"/>
            <w:noProof/>
          </w:rPr>
          <w:t>3.44.4 insertedContent property</w:t>
        </w:r>
        <w:r w:rsidR="008A226C">
          <w:rPr>
            <w:noProof/>
            <w:webHidden/>
          </w:rPr>
          <w:tab/>
        </w:r>
        <w:r w:rsidR="008A226C">
          <w:rPr>
            <w:noProof/>
            <w:webHidden/>
          </w:rPr>
          <w:fldChar w:fldCharType="begin"/>
        </w:r>
        <w:r w:rsidR="008A226C">
          <w:rPr>
            <w:noProof/>
            <w:webHidden/>
          </w:rPr>
          <w:instrText xml:space="preserve"> PAGEREF _Toc530237461 \h </w:instrText>
        </w:r>
        <w:r w:rsidR="008A226C">
          <w:rPr>
            <w:noProof/>
            <w:webHidden/>
          </w:rPr>
        </w:r>
        <w:r w:rsidR="008A226C">
          <w:rPr>
            <w:noProof/>
            <w:webHidden/>
          </w:rPr>
          <w:fldChar w:fldCharType="separate"/>
        </w:r>
        <w:r w:rsidR="008A226C">
          <w:rPr>
            <w:noProof/>
            <w:webHidden/>
          </w:rPr>
          <w:t>115</w:t>
        </w:r>
        <w:r w:rsidR="008A226C">
          <w:rPr>
            <w:noProof/>
            <w:webHidden/>
          </w:rPr>
          <w:fldChar w:fldCharType="end"/>
        </w:r>
      </w:hyperlink>
    </w:p>
    <w:p w14:paraId="306FADC2" w14:textId="003C652C" w:rsidR="008A226C" w:rsidRDefault="00E37AEF">
      <w:pPr>
        <w:pStyle w:val="TOC2"/>
        <w:tabs>
          <w:tab w:val="right" w:leader="dot" w:pos="9350"/>
        </w:tabs>
        <w:rPr>
          <w:rFonts w:asciiTheme="minorHAnsi" w:eastAsiaTheme="minorEastAsia" w:hAnsiTheme="minorHAnsi" w:cstheme="minorBidi"/>
          <w:noProof/>
          <w:sz w:val="22"/>
          <w:szCs w:val="22"/>
        </w:rPr>
      </w:pPr>
      <w:hyperlink w:anchor="_Toc530237462" w:history="1">
        <w:r w:rsidR="008A226C" w:rsidRPr="00B735B4">
          <w:rPr>
            <w:rStyle w:val="Hyperlink"/>
            <w:noProof/>
          </w:rPr>
          <w:t>3.45 notification object</w:t>
        </w:r>
        <w:r w:rsidR="008A226C">
          <w:rPr>
            <w:noProof/>
            <w:webHidden/>
          </w:rPr>
          <w:tab/>
        </w:r>
        <w:r w:rsidR="008A226C">
          <w:rPr>
            <w:noProof/>
            <w:webHidden/>
          </w:rPr>
          <w:fldChar w:fldCharType="begin"/>
        </w:r>
        <w:r w:rsidR="008A226C">
          <w:rPr>
            <w:noProof/>
            <w:webHidden/>
          </w:rPr>
          <w:instrText xml:space="preserve"> PAGEREF _Toc530237462 \h </w:instrText>
        </w:r>
        <w:r w:rsidR="008A226C">
          <w:rPr>
            <w:noProof/>
            <w:webHidden/>
          </w:rPr>
        </w:r>
        <w:r w:rsidR="008A226C">
          <w:rPr>
            <w:noProof/>
            <w:webHidden/>
          </w:rPr>
          <w:fldChar w:fldCharType="separate"/>
        </w:r>
        <w:r w:rsidR="008A226C">
          <w:rPr>
            <w:noProof/>
            <w:webHidden/>
          </w:rPr>
          <w:t>116</w:t>
        </w:r>
        <w:r w:rsidR="008A226C">
          <w:rPr>
            <w:noProof/>
            <w:webHidden/>
          </w:rPr>
          <w:fldChar w:fldCharType="end"/>
        </w:r>
      </w:hyperlink>
    </w:p>
    <w:p w14:paraId="4769A8EB" w14:textId="17D7812D"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463" w:history="1">
        <w:r w:rsidR="008A226C" w:rsidRPr="00B735B4">
          <w:rPr>
            <w:rStyle w:val="Hyperlink"/>
            <w:noProof/>
          </w:rPr>
          <w:t>3.45.1 General</w:t>
        </w:r>
        <w:r w:rsidR="008A226C">
          <w:rPr>
            <w:noProof/>
            <w:webHidden/>
          </w:rPr>
          <w:tab/>
        </w:r>
        <w:r w:rsidR="008A226C">
          <w:rPr>
            <w:noProof/>
            <w:webHidden/>
          </w:rPr>
          <w:fldChar w:fldCharType="begin"/>
        </w:r>
        <w:r w:rsidR="008A226C">
          <w:rPr>
            <w:noProof/>
            <w:webHidden/>
          </w:rPr>
          <w:instrText xml:space="preserve"> PAGEREF _Toc530237463 \h </w:instrText>
        </w:r>
        <w:r w:rsidR="008A226C">
          <w:rPr>
            <w:noProof/>
            <w:webHidden/>
          </w:rPr>
        </w:r>
        <w:r w:rsidR="008A226C">
          <w:rPr>
            <w:noProof/>
            <w:webHidden/>
          </w:rPr>
          <w:fldChar w:fldCharType="separate"/>
        </w:r>
        <w:r w:rsidR="008A226C">
          <w:rPr>
            <w:noProof/>
            <w:webHidden/>
          </w:rPr>
          <w:t>116</w:t>
        </w:r>
        <w:r w:rsidR="008A226C">
          <w:rPr>
            <w:noProof/>
            <w:webHidden/>
          </w:rPr>
          <w:fldChar w:fldCharType="end"/>
        </w:r>
      </w:hyperlink>
    </w:p>
    <w:p w14:paraId="3B82171D" w14:textId="5BAD82BB"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464" w:history="1">
        <w:r w:rsidR="008A226C" w:rsidRPr="00B735B4">
          <w:rPr>
            <w:rStyle w:val="Hyperlink"/>
            <w:noProof/>
          </w:rPr>
          <w:t>3.45.2 id property</w:t>
        </w:r>
        <w:r w:rsidR="008A226C">
          <w:rPr>
            <w:noProof/>
            <w:webHidden/>
          </w:rPr>
          <w:tab/>
        </w:r>
        <w:r w:rsidR="008A226C">
          <w:rPr>
            <w:noProof/>
            <w:webHidden/>
          </w:rPr>
          <w:fldChar w:fldCharType="begin"/>
        </w:r>
        <w:r w:rsidR="008A226C">
          <w:rPr>
            <w:noProof/>
            <w:webHidden/>
          </w:rPr>
          <w:instrText xml:space="preserve"> PAGEREF _Toc530237464 \h </w:instrText>
        </w:r>
        <w:r w:rsidR="008A226C">
          <w:rPr>
            <w:noProof/>
            <w:webHidden/>
          </w:rPr>
        </w:r>
        <w:r w:rsidR="008A226C">
          <w:rPr>
            <w:noProof/>
            <w:webHidden/>
          </w:rPr>
          <w:fldChar w:fldCharType="separate"/>
        </w:r>
        <w:r w:rsidR="008A226C">
          <w:rPr>
            <w:noProof/>
            <w:webHidden/>
          </w:rPr>
          <w:t>116</w:t>
        </w:r>
        <w:r w:rsidR="008A226C">
          <w:rPr>
            <w:noProof/>
            <w:webHidden/>
          </w:rPr>
          <w:fldChar w:fldCharType="end"/>
        </w:r>
      </w:hyperlink>
    </w:p>
    <w:p w14:paraId="08BD81EA" w14:textId="139096A8"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465" w:history="1">
        <w:r w:rsidR="008A226C" w:rsidRPr="00B735B4">
          <w:rPr>
            <w:rStyle w:val="Hyperlink"/>
            <w:noProof/>
          </w:rPr>
          <w:t>3.45.3 ruleId property</w:t>
        </w:r>
        <w:r w:rsidR="008A226C">
          <w:rPr>
            <w:noProof/>
            <w:webHidden/>
          </w:rPr>
          <w:tab/>
        </w:r>
        <w:r w:rsidR="008A226C">
          <w:rPr>
            <w:noProof/>
            <w:webHidden/>
          </w:rPr>
          <w:fldChar w:fldCharType="begin"/>
        </w:r>
        <w:r w:rsidR="008A226C">
          <w:rPr>
            <w:noProof/>
            <w:webHidden/>
          </w:rPr>
          <w:instrText xml:space="preserve"> PAGEREF _Toc530237465 \h </w:instrText>
        </w:r>
        <w:r w:rsidR="008A226C">
          <w:rPr>
            <w:noProof/>
            <w:webHidden/>
          </w:rPr>
        </w:r>
        <w:r w:rsidR="008A226C">
          <w:rPr>
            <w:noProof/>
            <w:webHidden/>
          </w:rPr>
          <w:fldChar w:fldCharType="separate"/>
        </w:r>
        <w:r w:rsidR="008A226C">
          <w:rPr>
            <w:noProof/>
            <w:webHidden/>
          </w:rPr>
          <w:t>116</w:t>
        </w:r>
        <w:r w:rsidR="008A226C">
          <w:rPr>
            <w:noProof/>
            <w:webHidden/>
          </w:rPr>
          <w:fldChar w:fldCharType="end"/>
        </w:r>
      </w:hyperlink>
    </w:p>
    <w:p w14:paraId="692DA155" w14:textId="499AF270"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466" w:history="1">
        <w:r w:rsidR="008A226C" w:rsidRPr="00B735B4">
          <w:rPr>
            <w:rStyle w:val="Hyperlink"/>
            <w:noProof/>
          </w:rPr>
          <w:t>3.45.4 ruleIndex property</w:t>
        </w:r>
        <w:r w:rsidR="008A226C">
          <w:rPr>
            <w:noProof/>
            <w:webHidden/>
          </w:rPr>
          <w:tab/>
        </w:r>
        <w:r w:rsidR="008A226C">
          <w:rPr>
            <w:noProof/>
            <w:webHidden/>
          </w:rPr>
          <w:fldChar w:fldCharType="begin"/>
        </w:r>
        <w:r w:rsidR="008A226C">
          <w:rPr>
            <w:noProof/>
            <w:webHidden/>
          </w:rPr>
          <w:instrText xml:space="preserve"> PAGEREF _Toc530237466 \h </w:instrText>
        </w:r>
        <w:r w:rsidR="008A226C">
          <w:rPr>
            <w:noProof/>
            <w:webHidden/>
          </w:rPr>
        </w:r>
        <w:r w:rsidR="008A226C">
          <w:rPr>
            <w:noProof/>
            <w:webHidden/>
          </w:rPr>
          <w:fldChar w:fldCharType="separate"/>
        </w:r>
        <w:r w:rsidR="008A226C">
          <w:rPr>
            <w:noProof/>
            <w:webHidden/>
          </w:rPr>
          <w:t>116</w:t>
        </w:r>
        <w:r w:rsidR="008A226C">
          <w:rPr>
            <w:noProof/>
            <w:webHidden/>
          </w:rPr>
          <w:fldChar w:fldCharType="end"/>
        </w:r>
      </w:hyperlink>
    </w:p>
    <w:p w14:paraId="169323FB" w14:textId="4081CFD1"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467" w:history="1">
        <w:r w:rsidR="008A226C" w:rsidRPr="00B735B4">
          <w:rPr>
            <w:rStyle w:val="Hyperlink"/>
            <w:noProof/>
          </w:rPr>
          <w:t>3.45.5 physicalLocation property</w:t>
        </w:r>
        <w:r w:rsidR="008A226C">
          <w:rPr>
            <w:noProof/>
            <w:webHidden/>
          </w:rPr>
          <w:tab/>
        </w:r>
        <w:r w:rsidR="008A226C">
          <w:rPr>
            <w:noProof/>
            <w:webHidden/>
          </w:rPr>
          <w:fldChar w:fldCharType="begin"/>
        </w:r>
        <w:r w:rsidR="008A226C">
          <w:rPr>
            <w:noProof/>
            <w:webHidden/>
          </w:rPr>
          <w:instrText xml:space="preserve"> PAGEREF _Toc530237467 \h </w:instrText>
        </w:r>
        <w:r w:rsidR="008A226C">
          <w:rPr>
            <w:noProof/>
            <w:webHidden/>
          </w:rPr>
        </w:r>
        <w:r w:rsidR="008A226C">
          <w:rPr>
            <w:noProof/>
            <w:webHidden/>
          </w:rPr>
          <w:fldChar w:fldCharType="separate"/>
        </w:r>
        <w:r w:rsidR="008A226C">
          <w:rPr>
            <w:noProof/>
            <w:webHidden/>
          </w:rPr>
          <w:t>117</w:t>
        </w:r>
        <w:r w:rsidR="008A226C">
          <w:rPr>
            <w:noProof/>
            <w:webHidden/>
          </w:rPr>
          <w:fldChar w:fldCharType="end"/>
        </w:r>
      </w:hyperlink>
    </w:p>
    <w:p w14:paraId="25D80F74" w14:textId="2623E247"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468" w:history="1">
        <w:r w:rsidR="008A226C" w:rsidRPr="00B735B4">
          <w:rPr>
            <w:rStyle w:val="Hyperlink"/>
            <w:noProof/>
          </w:rPr>
          <w:t>3.45.6 message property</w:t>
        </w:r>
        <w:r w:rsidR="008A226C">
          <w:rPr>
            <w:noProof/>
            <w:webHidden/>
          </w:rPr>
          <w:tab/>
        </w:r>
        <w:r w:rsidR="008A226C">
          <w:rPr>
            <w:noProof/>
            <w:webHidden/>
          </w:rPr>
          <w:fldChar w:fldCharType="begin"/>
        </w:r>
        <w:r w:rsidR="008A226C">
          <w:rPr>
            <w:noProof/>
            <w:webHidden/>
          </w:rPr>
          <w:instrText xml:space="preserve"> PAGEREF _Toc530237468 \h </w:instrText>
        </w:r>
        <w:r w:rsidR="008A226C">
          <w:rPr>
            <w:noProof/>
            <w:webHidden/>
          </w:rPr>
        </w:r>
        <w:r w:rsidR="008A226C">
          <w:rPr>
            <w:noProof/>
            <w:webHidden/>
          </w:rPr>
          <w:fldChar w:fldCharType="separate"/>
        </w:r>
        <w:r w:rsidR="008A226C">
          <w:rPr>
            <w:noProof/>
            <w:webHidden/>
          </w:rPr>
          <w:t>117</w:t>
        </w:r>
        <w:r w:rsidR="008A226C">
          <w:rPr>
            <w:noProof/>
            <w:webHidden/>
          </w:rPr>
          <w:fldChar w:fldCharType="end"/>
        </w:r>
      </w:hyperlink>
    </w:p>
    <w:p w14:paraId="6CD5A29D" w14:textId="1AF89C39"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469" w:history="1">
        <w:r w:rsidR="008A226C" w:rsidRPr="00B735B4">
          <w:rPr>
            <w:rStyle w:val="Hyperlink"/>
            <w:noProof/>
          </w:rPr>
          <w:t>3.45.7 level property</w:t>
        </w:r>
        <w:r w:rsidR="008A226C">
          <w:rPr>
            <w:noProof/>
            <w:webHidden/>
          </w:rPr>
          <w:tab/>
        </w:r>
        <w:r w:rsidR="008A226C">
          <w:rPr>
            <w:noProof/>
            <w:webHidden/>
          </w:rPr>
          <w:fldChar w:fldCharType="begin"/>
        </w:r>
        <w:r w:rsidR="008A226C">
          <w:rPr>
            <w:noProof/>
            <w:webHidden/>
          </w:rPr>
          <w:instrText xml:space="preserve"> PAGEREF _Toc530237469 \h </w:instrText>
        </w:r>
        <w:r w:rsidR="008A226C">
          <w:rPr>
            <w:noProof/>
            <w:webHidden/>
          </w:rPr>
        </w:r>
        <w:r w:rsidR="008A226C">
          <w:rPr>
            <w:noProof/>
            <w:webHidden/>
          </w:rPr>
          <w:fldChar w:fldCharType="separate"/>
        </w:r>
        <w:r w:rsidR="008A226C">
          <w:rPr>
            <w:noProof/>
            <w:webHidden/>
          </w:rPr>
          <w:t>117</w:t>
        </w:r>
        <w:r w:rsidR="008A226C">
          <w:rPr>
            <w:noProof/>
            <w:webHidden/>
          </w:rPr>
          <w:fldChar w:fldCharType="end"/>
        </w:r>
      </w:hyperlink>
    </w:p>
    <w:p w14:paraId="5ACC5A31" w14:textId="337D80FE"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470" w:history="1">
        <w:r w:rsidR="008A226C" w:rsidRPr="00B735B4">
          <w:rPr>
            <w:rStyle w:val="Hyperlink"/>
            <w:noProof/>
          </w:rPr>
          <w:t>3.45.8 threadId property</w:t>
        </w:r>
        <w:r w:rsidR="008A226C">
          <w:rPr>
            <w:noProof/>
            <w:webHidden/>
          </w:rPr>
          <w:tab/>
        </w:r>
        <w:r w:rsidR="008A226C">
          <w:rPr>
            <w:noProof/>
            <w:webHidden/>
          </w:rPr>
          <w:fldChar w:fldCharType="begin"/>
        </w:r>
        <w:r w:rsidR="008A226C">
          <w:rPr>
            <w:noProof/>
            <w:webHidden/>
          </w:rPr>
          <w:instrText xml:space="preserve"> PAGEREF _Toc530237470 \h </w:instrText>
        </w:r>
        <w:r w:rsidR="008A226C">
          <w:rPr>
            <w:noProof/>
            <w:webHidden/>
          </w:rPr>
        </w:r>
        <w:r w:rsidR="008A226C">
          <w:rPr>
            <w:noProof/>
            <w:webHidden/>
          </w:rPr>
          <w:fldChar w:fldCharType="separate"/>
        </w:r>
        <w:r w:rsidR="008A226C">
          <w:rPr>
            <w:noProof/>
            <w:webHidden/>
          </w:rPr>
          <w:t>117</w:t>
        </w:r>
        <w:r w:rsidR="008A226C">
          <w:rPr>
            <w:noProof/>
            <w:webHidden/>
          </w:rPr>
          <w:fldChar w:fldCharType="end"/>
        </w:r>
      </w:hyperlink>
    </w:p>
    <w:p w14:paraId="6CACFF10" w14:textId="397D3920"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471" w:history="1">
        <w:r w:rsidR="008A226C" w:rsidRPr="00B735B4">
          <w:rPr>
            <w:rStyle w:val="Hyperlink"/>
            <w:noProof/>
          </w:rPr>
          <w:t>3.45.9 timeUtc property</w:t>
        </w:r>
        <w:r w:rsidR="008A226C">
          <w:rPr>
            <w:noProof/>
            <w:webHidden/>
          </w:rPr>
          <w:tab/>
        </w:r>
        <w:r w:rsidR="008A226C">
          <w:rPr>
            <w:noProof/>
            <w:webHidden/>
          </w:rPr>
          <w:fldChar w:fldCharType="begin"/>
        </w:r>
        <w:r w:rsidR="008A226C">
          <w:rPr>
            <w:noProof/>
            <w:webHidden/>
          </w:rPr>
          <w:instrText xml:space="preserve"> PAGEREF _Toc530237471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43C1ECEB" w14:textId="3BF1C055"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472" w:history="1">
        <w:r w:rsidR="008A226C" w:rsidRPr="00B735B4">
          <w:rPr>
            <w:rStyle w:val="Hyperlink"/>
            <w:noProof/>
          </w:rPr>
          <w:t>3.45.10 exception property</w:t>
        </w:r>
        <w:r w:rsidR="008A226C">
          <w:rPr>
            <w:noProof/>
            <w:webHidden/>
          </w:rPr>
          <w:tab/>
        </w:r>
        <w:r w:rsidR="008A226C">
          <w:rPr>
            <w:noProof/>
            <w:webHidden/>
          </w:rPr>
          <w:fldChar w:fldCharType="begin"/>
        </w:r>
        <w:r w:rsidR="008A226C">
          <w:rPr>
            <w:noProof/>
            <w:webHidden/>
          </w:rPr>
          <w:instrText xml:space="preserve"> PAGEREF _Toc530237472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01AAC0A0" w14:textId="3371CDEA" w:rsidR="008A226C" w:rsidRDefault="00E37AEF">
      <w:pPr>
        <w:pStyle w:val="TOC2"/>
        <w:tabs>
          <w:tab w:val="right" w:leader="dot" w:pos="9350"/>
        </w:tabs>
        <w:rPr>
          <w:rFonts w:asciiTheme="minorHAnsi" w:eastAsiaTheme="minorEastAsia" w:hAnsiTheme="minorHAnsi" w:cstheme="minorBidi"/>
          <w:noProof/>
          <w:sz w:val="22"/>
          <w:szCs w:val="22"/>
        </w:rPr>
      </w:pPr>
      <w:hyperlink w:anchor="_Toc530237473" w:history="1">
        <w:r w:rsidR="008A226C" w:rsidRPr="00B735B4">
          <w:rPr>
            <w:rStyle w:val="Hyperlink"/>
            <w:noProof/>
          </w:rPr>
          <w:t>3.46 exception object</w:t>
        </w:r>
        <w:r w:rsidR="008A226C">
          <w:rPr>
            <w:noProof/>
            <w:webHidden/>
          </w:rPr>
          <w:tab/>
        </w:r>
        <w:r w:rsidR="008A226C">
          <w:rPr>
            <w:noProof/>
            <w:webHidden/>
          </w:rPr>
          <w:fldChar w:fldCharType="begin"/>
        </w:r>
        <w:r w:rsidR="008A226C">
          <w:rPr>
            <w:noProof/>
            <w:webHidden/>
          </w:rPr>
          <w:instrText xml:space="preserve"> PAGEREF _Toc530237473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0EAC7805" w14:textId="712CBBB1"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474" w:history="1">
        <w:r w:rsidR="008A226C" w:rsidRPr="00B735B4">
          <w:rPr>
            <w:rStyle w:val="Hyperlink"/>
            <w:noProof/>
          </w:rPr>
          <w:t>3.46.1 General</w:t>
        </w:r>
        <w:r w:rsidR="008A226C">
          <w:rPr>
            <w:noProof/>
            <w:webHidden/>
          </w:rPr>
          <w:tab/>
        </w:r>
        <w:r w:rsidR="008A226C">
          <w:rPr>
            <w:noProof/>
            <w:webHidden/>
          </w:rPr>
          <w:fldChar w:fldCharType="begin"/>
        </w:r>
        <w:r w:rsidR="008A226C">
          <w:rPr>
            <w:noProof/>
            <w:webHidden/>
          </w:rPr>
          <w:instrText xml:space="preserve"> PAGEREF _Toc530237474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09850CA6" w14:textId="1B2E19FE"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475" w:history="1">
        <w:r w:rsidR="008A226C" w:rsidRPr="00B735B4">
          <w:rPr>
            <w:rStyle w:val="Hyperlink"/>
            <w:noProof/>
          </w:rPr>
          <w:t>3.46.2 kind property</w:t>
        </w:r>
        <w:r w:rsidR="008A226C">
          <w:rPr>
            <w:noProof/>
            <w:webHidden/>
          </w:rPr>
          <w:tab/>
        </w:r>
        <w:r w:rsidR="008A226C">
          <w:rPr>
            <w:noProof/>
            <w:webHidden/>
          </w:rPr>
          <w:fldChar w:fldCharType="begin"/>
        </w:r>
        <w:r w:rsidR="008A226C">
          <w:rPr>
            <w:noProof/>
            <w:webHidden/>
          </w:rPr>
          <w:instrText xml:space="preserve"> PAGEREF _Toc530237475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5042E298" w14:textId="18C3DDAD"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476" w:history="1">
        <w:r w:rsidR="008A226C" w:rsidRPr="00B735B4">
          <w:rPr>
            <w:rStyle w:val="Hyperlink"/>
            <w:noProof/>
          </w:rPr>
          <w:t>3.46.3 message property</w:t>
        </w:r>
        <w:r w:rsidR="008A226C">
          <w:rPr>
            <w:noProof/>
            <w:webHidden/>
          </w:rPr>
          <w:tab/>
        </w:r>
        <w:r w:rsidR="008A226C">
          <w:rPr>
            <w:noProof/>
            <w:webHidden/>
          </w:rPr>
          <w:fldChar w:fldCharType="begin"/>
        </w:r>
        <w:r w:rsidR="008A226C">
          <w:rPr>
            <w:noProof/>
            <w:webHidden/>
          </w:rPr>
          <w:instrText xml:space="preserve"> PAGEREF _Toc530237476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30FBB417" w14:textId="0BAB5696"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477" w:history="1">
        <w:r w:rsidR="008A226C" w:rsidRPr="00B735B4">
          <w:rPr>
            <w:rStyle w:val="Hyperlink"/>
            <w:noProof/>
          </w:rPr>
          <w:t>3.46.4 stack property</w:t>
        </w:r>
        <w:r w:rsidR="008A226C">
          <w:rPr>
            <w:noProof/>
            <w:webHidden/>
          </w:rPr>
          <w:tab/>
        </w:r>
        <w:r w:rsidR="008A226C">
          <w:rPr>
            <w:noProof/>
            <w:webHidden/>
          </w:rPr>
          <w:fldChar w:fldCharType="begin"/>
        </w:r>
        <w:r w:rsidR="008A226C">
          <w:rPr>
            <w:noProof/>
            <w:webHidden/>
          </w:rPr>
          <w:instrText xml:space="preserve"> PAGEREF _Toc530237477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4338AC26" w14:textId="3F19E1EE"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478" w:history="1">
        <w:r w:rsidR="008A226C" w:rsidRPr="00B735B4">
          <w:rPr>
            <w:rStyle w:val="Hyperlink"/>
            <w:noProof/>
          </w:rPr>
          <w:t>3.46.5 innerExceptions property</w:t>
        </w:r>
        <w:r w:rsidR="008A226C">
          <w:rPr>
            <w:noProof/>
            <w:webHidden/>
          </w:rPr>
          <w:tab/>
        </w:r>
        <w:r w:rsidR="008A226C">
          <w:rPr>
            <w:noProof/>
            <w:webHidden/>
          </w:rPr>
          <w:fldChar w:fldCharType="begin"/>
        </w:r>
        <w:r w:rsidR="008A226C">
          <w:rPr>
            <w:noProof/>
            <w:webHidden/>
          </w:rPr>
          <w:instrText xml:space="preserve"> PAGEREF _Toc530237478 \h </w:instrText>
        </w:r>
        <w:r w:rsidR="008A226C">
          <w:rPr>
            <w:noProof/>
            <w:webHidden/>
          </w:rPr>
        </w:r>
        <w:r w:rsidR="008A226C">
          <w:rPr>
            <w:noProof/>
            <w:webHidden/>
          </w:rPr>
          <w:fldChar w:fldCharType="separate"/>
        </w:r>
        <w:r w:rsidR="008A226C">
          <w:rPr>
            <w:noProof/>
            <w:webHidden/>
          </w:rPr>
          <w:t>119</w:t>
        </w:r>
        <w:r w:rsidR="008A226C">
          <w:rPr>
            <w:noProof/>
            <w:webHidden/>
          </w:rPr>
          <w:fldChar w:fldCharType="end"/>
        </w:r>
      </w:hyperlink>
    </w:p>
    <w:p w14:paraId="703106D1" w14:textId="2E5F1FAB" w:rsidR="008A226C" w:rsidRDefault="00E37AEF">
      <w:pPr>
        <w:pStyle w:val="TOC1"/>
        <w:rPr>
          <w:rFonts w:asciiTheme="minorHAnsi" w:eastAsiaTheme="minorEastAsia" w:hAnsiTheme="minorHAnsi" w:cstheme="minorBidi"/>
          <w:noProof/>
          <w:sz w:val="22"/>
          <w:szCs w:val="22"/>
        </w:rPr>
      </w:pPr>
      <w:hyperlink w:anchor="_Toc530237479" w:history="1">
        <w:r w:rsidR="008A226C" w:rsidRPr="00B735B4">
          <w:rPr>
            <w:rStyle w:val="Hyperlink"/>
            <w:noProof/>
          </w:rPr>
          <w:t>4</w:t>
        </w:r>
        <w:r w:rsidR="008A226C">
          <w:rPr>
            <w:rFonts w:asciiTheme="minorHAnsi" w:eastAsiaTheme="minorEastAsia" w:hAnsiTheme="minorHAnsi" w:cstheme="minorBidi"/>
            <w:noProof/>
            <w:sz w:val="22"/>
            <w:szCs w:val="22"/>
          </w:rPr>
          <w:tab/>
        </w:r>
        <w:r w:rsidR="008A226C" w:rsidRPr="00B735B4">
          <w:rPr>
            <w:rStyle w:val="Hyperlink"/>
            <w:noProof/>
          </w:rPr>
          <w:t>External property file format</w:t>
        </w:r>
        <w:r w:rsidR="008A226C">
          <w:rPr>
            <w:noProof/>
            <w:webHidden/>
          </w:rPr>
          <w:tab/>
        </w:r>
        <w:r w:rsidR="008A226C">
          <w:rPr>
            <w:noProof/>
            <w:webHidden/>
          </w:rPr>
          <w:fldChar w:fldCharType="begin"/>
        </w:r>
        <w:r w:rsidR="008A226C">
          <w:rPr>
            <w:noProof/>
            <w:webHidden/>
          </w:rPr>
          <w:instrText xml:space="preserve"> PAGEREF _Toc530237479 \h </w:instrText>
        </w:r>
        <w:r w:rsidR="008A226C">
          <w:rPr>
            <w:noProof/>
            <w:webHidden/>
          </w:rPr>
        </w:r>
        <w:r w:rsidR="008A226C">
          <w:rPr>
            <w:noProof/>
            <w:webHidden/>
          </w:rPr>
          <w:fldChar w:fldCharType="separate"/>
        </w:r>
        <w:r w:rsidR="008A226C">
          <w:rPr>
            <w:noProof/>
            <w:webHidden/>
          </w:rPr>
          <w:t>120</w:t>
        </w:r>
        <w:r w:rsidR="008A226C">
          <w:rPr>
            <w:noProof/>
            <w:webHidden/>
          </w:rPr>
          <w:fldChar w:fldCharType="end"/>
        </w:r>
      </w:hyperlink>
    </w:p>
    <w:p w14:paraId="23DF780A" w14:textId="47323492" w:rsidR="008A226C" w:rsidRDefault="00E37AEF">
      <w:pPr>
        <w:pStyle w:val="TOC2"/>
        <w:tabs>
          <w:tab w:val="right" w:leader="dot" w:pos="9350"/>
        </w:tabs>
        <w:rPr>
          <w:rFonts w:asciiTheme="minorHAnsi" w:eastAsiaTheme="minorEastAsia" w:hAnsiTheme="minorHAnsi" w:cstheme="minorBidi"/>
          <w:noProof/>
          <w:sz w:val="22"/>
          <w:szCs w:val="22"/>
        </w:rPr>
      </w:pPr>
      <w:hyperlink w:anchor="_Toc530237480" w:history="1">
        <w:r w:rsidR="008A226C" w:rsidRPr="00B735B4">
          <w:rPr>
            <w:rStyle w:val="Hyperlink"/>
            <w:noProof/>
          </w:rPr>
          <w:t>4.1 General</w:t>
        </w:r>
        <w:r w:rsidR="008A226C">
          <w:rPr>
            <w:noProof/>
            <w:webHidden/>
          </w:rPr>
          <w:tab/>
        </w:r>
        <w:r w:rsidR="008A226C">
          <w:rPr>
            <w:noProof/>
            <w:webHidden/>
          </w:rPr>
          <w:fldChar w:fldCharType="begin"/>
        </w:r>
        <w:r w:rsidR="008A226C">
          <w:rPr>
            <w:noProof/>
            <w:webHidden/>
          </w:rPr>
          <w:instrText xml:space="preserve"> PAGEREF _Toc530237480 \h </w:instrText>
        </w:r>
        <w:r w:rsidR="008A226C">
          <w:rPr>
            <w:noProof/>
            <w:webHidden/>
          </w:rPr>
        </w:r>
        <w:r w:rsidR="008A226C">
          <w:rPr>
            <w:noProof/>
            <w:webHidden/>
          </w:rPr>
          <w:fldChar w:fldCharType="separate"/>
        </w:r>
        <w:r w:rsidR="008A226C">
          <w:rPr>
            <w:noProof/>
            <w:webHidden/>
          </w:rPr>
          <w:t>120</w:t>
        </w:r>
        <w:r w:rsidR="008A226C">
          <w:rPr>
            <w:noProof/>
            <w:webHidden/>
          </w:rPr>
          <w:fldChar w:fldCharType="end"/>
        </w:r>
      </w:hyperlink>
    </w:p>
    <w:p w14:paraId="4F0CD1B4" w14:textId="6CEE979A" w:rsidR="008A226C" w:rsidRDefault="00E37AEF">
      <w:pPr>
        <w:pStyle w:val="TOC2"/>
        <w:tabs>
          <w:tab w:val="right" w:leader="dot" w:pos="9350"/>
        </w:tabs>
        <w:rPr>
          <w:rFonts w:asciiTheme="minorHAnsi" w:eastAsiaTheme="minorEastAsia" w:hAnsiTheme="minorHAnsi" w:cstheme="minorBidi"/>
          <w:noProof/>
          <w:sz w:val="22"/>
          <w:szCs w:val="22"/>
        </w:rPr>
      </w:pPr>
      <w:hyperlink w:anchor="_Toc530237481" w:history="1">
        <w:r w:rsidR="008A226C" w:rsidRPr="00B735B4">
          <w:rPr>
            <w:rStyle w:val="Hyperlink"/>
            <w:noProof/>
          </w:rPr>
          <w:t>4.2 External property file naming convention</w:t>
        </w:r>
        <w:r w:rsidR="008A226C">
          <w:rPr>
            <w:noProof/>
            <w:webHidden/>
          </w:rPr>
          <w:tab/>
        </w:r>
        <w:r w:rsidR="008A226C">
          <w:rPr>
            <w:noProof/>
            <w:webHidden/>
          </w:rPr>
          <w:fldChar w:fldCharType="begin"/>
        </w:r>
        <w:r w:rsidR="008A226C">
          <w:rPr>
            <w:noProof/>
            <w:webHidden/>
          </w:rPr>
          <w:instrText xml:space="preserve"> PAGEREF _Toc530237481 \h </w:instrText>
        </w:r>
        <w:r w:rsidR="008A226C">
          <w:rPr>
            <w:noProof/>
            <w:webHidden/>
          </w:rPr>
        </w:r>
        <w:r w:rsidR="008A226C">
          <w:rPr>
            <w:noProof/>
            <w:webHidden/>
          </w:rPr>
          <w:fldChar w:fldCharType="separate"/>
        </w:r>
        <w:r w:rsidR="008A226C">
          <w:rPr>
            <w:noProof/>
            <w:webHidden/>
          </w:rPr>
          <w:t>120</w:t>
        </w:r>
        <w:r w:rsidR="008A226C">
          <w:rPr>
            <w:noProof/>
            <w:webHidden/>
          </w:rPr>
          <w:fldChar w:fldCharType="end"/>
        </w:r>
      </w:hyperlink>
    </w:p>
    <w:p w14:paraId="39D5B777" w14:textId="727B72F6" w:rsidR="008A226C" w:rsidRDefault="00E37AEF">
      <w:pPr>
        <w:pStyle w:val="TOC2"/>
        <w:tabs>
          <w:tab w:val="right" w:leader="dot" w:pos="9350"/>
        </w:tabs>
        <w:rPr>
          <w:rFonts w:asciiTheme="minorHAnsi" w:eastAsiaTheme="minorEastAsia" w:hAnsiTheme="minorHAnsi" w:cstheme="minorBidi"/>
          <w:noProof/>
          <w:sz w:val="22"/>
          <w:szCs w:val="22"/>
        </w:rPr>
      </w:pPr>
      <w:hyperlink w:anchor="_Toc530237482" w:history="1">
        <w:r w:rsidR="008A226C" w:rsidRPr="00B735B4">
          <w:rPr>
            <w:rStyle w:val="Hyperlink"/>
            <w:noProof/>
          </w:rPr>
          <w:t>4.3 externalProperties object</w:t>
        </w:r>
        <w:r w:rsidR="008A226C">
          <w:rPr>
            <w:noProof/>
            <w:webHidden/>
          </w:rPr>
          <w:tab/>
        </w:r>
        <w:r w:rsidR="008A226C">
          <w:rPr>
            <w:noProof/>
            <w:webHidden/>
          </w:rPr>
          <w:fldChar w:fldCharType="begin"/>
        </w:r>
        <w:r w:rsidR="008A226C">
          <w:rPr>
            <w:noProof/>
            <w:webHidden/>
          </w:rPr>
          <w:instrText xml:space="preserve"> PAGEREF _Toc530237482 \h </w:instrText>
        </w:r>
        <w:r w:rsidR="008A226C">
          <w:rPr>
            <w:noProof/>
            <w:webHidden/>
          </w:rPr>
        </w:r>
        <w:r w:rsidR="008A226C">
          <w:rPr>
            <w:noProof/>
            <w:webHidden/>
          </w:rPr>
          <w:fldChar w:fldCharType="separate"/>
        </w:r>
        <w:r w:rsidR="008A226C">
          <w:rPr>
            <w:noProof/>
            <w:webHidden/>
          </w:rPr>
          <w:t>120</w:t>
        </w:r>
        <w:r w:rsidR="008A226C">
          <w:rPr>
            <w:noProof/>
            <w:webHidden/>
          </w:rPr>
          <w:fldChar w:fldCharType="end"/>
        </w:r>
      </w:hyperlink>
    </w:p>
    <w:p w14:paraId="56EC183C" w14:textId="77D2DA8E"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483" w:history="1">
        <w:r w:rsidR="008A226C" w:rsidRPr="00B735B4">
          <w:rPr>
            <w:rStyle w:val="Hyperlink"/>
            <w:noProof/>
          </w:rPr>
          <w:t>4.3.1 General</w:t>
        </w:r>
        <w:r w:rsidR="008A226C">
          <w:rPr>
            <w:noProof/>
            <w:webHidden/>
          </w:rPr>
          <w:tab/>
        </w:r>
        <w:r w:rsidR="008A226C">
          <w:rPr>
            <w:noProof/>
            <w:webHidden/>
          </w:rPr>
          <w:fldChar w:fldCharType="begin"/>
        </w:r>
        <w:r w:rsidR="008A226C">
          <w:rPr>
            <w:noProof/>
            <w:webHidden/>
          </w:rPr>
          <w:instrText xml:space="preserve"> PAGEREF _Toc530237483 \h </w:instrText>
        </w:r>
        <w:r w:rsidR="008A226C">
          <w:rPr>
            <w:noProof/>
            <w:webHidden/>
          </w:rPr>
        </w:r>
        <w:r w:rsidR="008A226C">
          <w:rPr>
            <w:noProof/>
            <w:webHidden/>
          </w:rPr>
          <w:fldChar w:fldCharType="separate"/>
        </w:r>
        <w:r w:rsidR="008A226C">
          <w:rPr>
            <w:noProof/>
            <w:webHidden/>
          </w:rPr>
          <w:t>120</w:t>
        </w:r>
        <w:r w:rsidR="008A226C">
          <w:rPr>
            <w:noProof/>
            <w:webHidden/>
          </w:rPr>
          <w:fldChar w:fldCharType="end"/>
        </w:r>
      </w:hyperlink>
    </w:p>
    <w:p w14:paraId="3A6AA4FE" w14:textId="4F6345A0"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484" w:history="1">
        <w:r w:rsidR="008A226C" w:rsidRPr="00B735B4">
          <w:rPr>
            <w:rStyle w:val="Hyperlink"/>
            <w:noProof/>
          </w:rPr>
          <w:t>4.3.2 $schema property</w:t>
        </w:r>
        <w:r w:rsidR="008A226C">
          <w:rPr>
            <w:noProof/>
            <w:webHidden/>
          </w:rPr>
          <w:tab/>
        </w:r>
        <w:r w:rsidR="008A226C">
          <w:rPr>
            <w:noProof/>
            <w:webHidden/>
          </w:rPr>
          <w:fldChar w:fldCharType="begin"/>
        </w:r>
        <w:r w:rsidR="008A226C">
          <w:rPr>
            <w:noProof/>
            <w:webHidden/>
          </w:rPr>
          <w:instrText xml:space="preserve"> PAGEREF _Toc530237484 \h </w:instrText>
        </w:r>
        <w:r w:rsidR="008A226C">
          <w:rPr>
            <w:noProof/>
            <w:webHidden/>
          </w:rPr>
        </w:r>
        <w:r w:rsidR="008A226C">
          <w:rPr>
            <w:noProof/>
            <w:webHidden/>
          </w:rPr>
          <w:fldChar w:fldCharType="separate"/>
        </w:r>
        <w:r w:rsidR="008A226C">
          <w:rPr>
            <w:noProof/>
            <w:webHidden/>
          </w:rPr>
          <w:t>121</w:t>
        </w:r>
        <w:r w:rsidR="008A226C">
          <w:rPr>
            <w:noProof/>
            <w:webHidden/>
          </w:rPr>
          <w:fldChar w:fldCharType="end"/>
        </w:r>
      </w:hyperlink>
    </w:p>
    <w:p w14:paraId="28486D08" w14:textId="2323FAD4"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485" w:history="1">
        <w:r w:rsidR="008A226C" w:rsidRPr="00B735B4">
          <w:rPr>
            <w:rStyle w:val="Hyperlink"/>
            <w:noProof/>
          </w:rPr>
          <w:t>4.3.3 version property</w:t>
        </w:r>
        <w:r w:rsidR="008A226C">
          <w:rPr>
            <w:noProof/>
            <w:webHidden/>
          </w:rPr>
          <w:tab/>
        </w:r>
        <w:r w:rsidR="008A226C">
          <w:rPr>
            <w:noProof/>
            <w:webHidden/>
          </w:rPr>
          <w:fldChar w:fldCharType="begin"/>
        </w:r>
        <w:r w:rsidR="008A226C">
          <w:rPr>
            <w:noProof/>
            <w:webHidden/>
          </w:rPr>
          <w:instrText xml:space="preserve"> PAGEREF _Toc530237485 \h </w:instrText>
        </w:r>
        <w:r w:rsidR="008A226C">
          <w:rPr>
            <w:noProof/>
            <w:webHidden/>
          </w:rPr>
        </w:r>
        <w:r w:rsidR="008A226C">
          <w:rPr>
            <w:noProof/>
            <w:webHidden/>
          </w:rPr>
          <w:fldChar w:fldCharType="separate"/>
        </w:r>
        <w:r w:rsidR="008A226C">
          <w:rPr>
            <w:noProof/>
            <w:webHidden/>
          </w:rPr>
          <w:t>121</w:t>
        </w:r>
        <w:r w:rsidR="008A226C">
          <w:rPr>
            <w:noProof/>
            <w:webHidden/>
          </w:rPr>
          <w:fldChar w:fldCharType="end"/>
        </w:r>
      </w:hyperlink>
    </w:p>
    <w:p w14:paraId="7D8B8DB1" w14:textId="2897B2A4"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486" w:history="1">
        <w:r w:rsidR="008A226C" w:rsidRPr="00B735B4">
          <w:rPr>
            <w:rStyle w:val="Hyperlink"/>
            <w:noProof/>
          </w:rPr>
          <w:t>4.3.4 instanceGuid property</w:t>
        </w:r>
        <w:r w:rsidR="008A226C">
          <w:rPr>
            <w:noProof/>
            <w:webHidden/>
          </w:rPr>
          <w:tab/>
        </w:r>
        <w:r w:rsidR="008A226C">
          <w:rPr>
            <w:noProof/>
            <w:webHidden/>
          </w:rPr>
          <w:fldChar w:fldCharType="begin"/>
        </w:r>
        <w:r w:rsidR="008A226C">
          <w:rPr>
            <w:noProof/>
            <w:webHidden/>
          </w:rPr>
          <w:instrText xml:space="preserve"> PAGEREF _Toc530237486 \h </w:instrText>
        </w:r>
        <w:r w:rsidR="008A226C">
          <w:rPr>
            <w:noProof/>
            <w:webHidden/>
          </w:rPr>
        </w:r>
        <w:r w:rsidR="008A226C">
          <w:rPr>
            <w:noProof/>
            <w:webHidden/>
          </w:rPr>
          <w:fldChar w:fldCharType="separate"/>
        </w:r>
        <w:r w:rsidR="008A226C">
          <w:rPr>
            <w:noProof/>
            <w:webHidden/>
          </w:rPr>
          <w:t>121</w:t>
        </w:r>
        <w:r w:rsidR="008A226C">
          <w:rPr>
            <w:noProof/>
            <w:webHidden/>
          </w:rPr>
          <w:fldChar w:fldCharType="end"/>
        </w:r>
      </w:hyperlink>
    </w:p>
    <w:p w14:paraId="6DC7AB92" w14:textId="11D90BA3"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487" w:history="1">
        <w:r w:rsidR="008A226C" w:rsidRPr="00B735B4">
          <w:rPr>
            <w:rStyle w:val="Hyperlink"/>
            <w:noProof/>
          </w:rPr>
          <w:t>4.3.5 runInstanceGuid property</w:t>
        </w:r>
        <w:r w:rsidR="008A226C">
          <w:rPr>
            <w:noProof/>
            <w:webHidden/>
          </w:rPr>
          <w:tab/>
        </w:r>
        <w:r w:rsidR="008A226C">
          <w:rPr>
            <w:noProof/>
            <w:webHidden/>
          </w:rPr>
          <w:fldChar w:fldCharType="begin"/>
        </w:r>
        <w:r w:rsidR="008A226C">
          <w:rPr>
            <w:noProof/>
            <w:webHidden/>
          </w:rPr>
          <w:instrText xml:space="preserve"> PAGEREF _Toc530237487 \h </w:instrText>
        </w:r>
        <w:r w:rsidR="008A226C">
          <w:rPr>
            <w:noProof/>
            <w:webHidden/>
          </w:rPr>
        </w:r>
        <w:r w:rsidR="008A226C">
          <w:rPr>
            <w:noProof/>
            <w:webHidden/>
          </w:rPr>
          <w:fldChar w:fldCharType="separate"/>
        </w:r>
        <w:r w:rsidR="008A226C">
          <w:rPr>
            <w:noProof/>
            <w:webHidden/>
          </w:rPr>
          <w:t>121</w:t>
        </w:r>
        <w:r w:rsidR="008A226C">
          <w:rPr>
            <w:noProof/>
            <w:webHidden/>
          </w:rPr>
          <w:fldChar w:fldCharType="end"/>
        </w:r>
      </w:hyperlink>
    </w:p>
    <w:p w14:paraId="200DEC03" w14:textId="5CD78659" w:rsidR="008A226C" w:rsidRDefault="00E37AEF">
      <w:pPr>
        <w:pStyle w:val="TOC3"/>
        <w:tabs>
          <w:tab w:val="right" w:leader="dot" w:pos="9350"/>
        </w:tabs>
        <w:rPr>
          <w:rFonts w:asciiTheme="minorHAnsi" w:eastAsiaTheme="minorEastAsia" w:hAnsiTheme="minorHAnsi" w:cstheme="minorBidi"/>
          <w:noProof/>
          <w:sz w:val="22"/>
          <w:szCs w:val="22"/>
        </w:rPr>
      </w:pPr>
      <w:hyperlink w:anchor="_Toc530237488" w:history="1">
        <w:r w:rsidR="008A226C" w:rsidRPr="00B735B4">
          <w:rPr>
            <w:rStyle w:val="Hyperlink"/>
            <w:noProof/>
          </w:rPr>
          <w:t>4.3.6 The property value properties</w:t>
        </w:r>
        <w:r w:rsidR="008A226C">
          <w:rPr>
            <w:noProof/>
            <w:webHidden/>
          </w:rPr>
          <w:tab/>
        </w:r>
        <w:r w:rsidR="008A226C">
          <w:rPr>
            <w:noProof/>
            <w:webHidden/>
          </w:rPr>
          <w:fldChar w:fldCharType="begin"/>
        </w:r>
        <w:r w:rsidR="008A226C">
          <w:rPr>
            <w:noProof/>
            <w:webHidden/>
          </w:rPr>
          <w:instrText xml:space="preserve"> PAGEREF _Toc530237488 \h </w:instrText>
        </w:r>
        <w:r w:rsidR="008A226C">
          <w:rPr>
            <w:noProof/>
            <w:webHidden/>
          </w:rPr>
        </w:r>
        <w:r w:rsidR="008A226C">
          <w:rPr>
            <w:noProof/>
            <w:webHidden/>
          </w:rPr>
          <w:fldChar w:fldCharType="separate"/>
        </w:r>
        <w:r w:rsidR="008A226C">
          <w:rPr>
            <w:noProof/>
            <w:webHidden/>
          </w:rPr>
          <w:t>121</w:t>
        </w:r>
        <w:r w:rsidR="008A226C">
          <w:rPr>
            <w:noProof/>
            <w:webHidden/>
          </w:rPr>
          <w:fldChar w:fldCharType="end"/>
        </w:r>
      </w:hyperlink>
    </w:p>
    <w:p w14:paraId="5123FF30" w14:textId="11AEC656" w:rsidR="008A226C" w:rsidRDefault="00E37AEF">
      <w:pPr>
        <w:pStyle w:val="TOC1"/>
        <w:rPr>
          <w:rFonts w:asciiTheme="minorHAnsi" w:eastAsiaTheme="minorEastAsia" w:hAnsiTheme="minorHAnsi" w:cstheme="minorBidi"/>
          <w:noProof/>
          <w:sz w:val="22"/>
          <w:szCs w:val="22"/>
        </w:rPr>
      </w:pPr>
      <w:hyperlink w:anchor="_Toc530237489" w:history="1">
        <w:r w:rsidR="008A226C" w:rsidRPr="00B735B4">
          <w:rPr>
            <w:rStyle w:val="Hyperlink"/>
            <w:noProof/>
          </w:rPr>
          <w:t>5</w:t>
        </w:r>
        <w:r w:rsidR="008A226C">
          <w:rPr>
            <w:rFonts w:asciiTheme="minorHAnsi" w:eastAsiaTheme="minorEastAsia" w:hAnsiTheme="minorHAnsi" w:cstheme="minorBidi"/>
            <w:noProof/>
            <w:sz w:val="22"/>
            <w:szCs w:val="22"/>
          </w:rPr>
          <w:tab/>
        </w:r>
        <w:r w:rsidR="008A226C" w:rsidRPr="00B735B4">
          <w:rPr>
            <w:rStyle w:val="Hyperlink"/>
            <w:noProof/>
          </w:rPr>
          <w:t>Conformance</w:t>
        </w:r>
        <w:r w:rsidR="008A226C">
          <w:rPr>
            <w:noProof/>
            <w:webHidden/>
          </w:rPr>
          <w:tab/>
        </w:r>
        <w:r w:rsidR="008A226C">
          <w:rPr>
            <w:noProof/>
            <w:webHidden/>
          </w:rPr>
          <w:fldChar w:fldCharType="begin"/>
        </w:r>
        <w:r w:rsidR="008A226C">
          <w:rPr>
            <w:noProof/>
            <w:webHidden/>
          </w:rPr>
          <w:instrText xml:space="preserve"> PAGEREF _Toc530237489 \h </w:instrText>
        </w:r>
        <w:r w:rsidR="008A226C">
          <w:rPr>
            <w:noProof/>
            <w:webHidden/>
          </w:rPr>
        </w:r>
        <w:r w:rsidR="008A226C">
          <w:rPr>
            <w:noProof/>
            <w:webHidden/>
          </w:rPr>
          <w:fldChar w:fldCharType="separate"/>
        </w:r>
        <w:r w:rsidR="008A226C">
          <w:rPr>
            <w:noProof/>
            <w:webHidden/>
          </w:rPr>
          <w:t>122</w:t>
        </w:r>
        <w:r w:rsidR="008A226C">
          <w:rPr>
            <w:noProof/>
            <w:webHidden/>
          </w:rPr>
          <w:fldChar w:fldCharType="end"/>
        </w:r>
      </w:hyperlink>
    </w:p>
    <w:p w14:paraId="6D01B4F1" w14:textId="4A61F221" w:rsidR="008A226C" w:rsidRDefault="00E37AEF">
      <w:pPr>
        <w:pStyle w:val="TOC2"/>
        <w:tabs>
          <w:tab w:val="right" w:leader="dot" w:pos="9350"/>
        </w:tabs>
        <w:rPr>
          <w:rFonts w:asciiTheme="minorHAnsi" w:eastAsiaTheme="minorEastAsia" w:hAnsiTheme="minorHAnsi" w:cstheme="minorBidi"/>
          <w:noProof/>
          <w:sz w:val="22"/>
          <w:szCs w:val="22"/>
        </w:rPr>
      </w:pPr>
      <w:hyperlink w:anchor="_Toc530237490" w:history="1">
        <w:r w:rsidR="008A226C" w:rsidRPr="00B735B4">
          <w:rPr>
            <w:rStyle w:val="Hyperlink"/>
            <w:noProof/>
          </w:rPr>
          <w:t>5.1 Conformance targets</w:t>
        </w:r>
        <w:r w:rsidR="008A226C">
          <w:rPr>
            <w:noProof/>
            <w:webHidden/>
          </w:rPr>
          <w:tab/>
        </w:r>
        <w:r w:rsidR="008A226C">
          <w:rPr>
            <w:noProof/>
            <w:webHidden/>
          </w:rPr>
          <w:fldChar w:fldCharType="begin"/>
        </w:r>
        <w:r w:rsidR="008A226C">
          <w:rPr>
            <w:noProof/>
            <w:webHidden/>
          </w:rPr>
          <w:instrText xml:space="preserve"> PAGEREF _Toc530237490 \h </w:instrText>
        </w:r>
        <w:r w:rsidR="008A226C">
          <w:rPr>
            <w:noProof/>
            <w:webHidden/>
          </w:rPr>
        </w:r>
        <w:r w:rsidR="008A226C">
          <w:rPr>
            <w:noProof/>
            <w:webHidden/>
          </w:rPr>
          <w:fldChar w:fldCharType="separate"/>
        </w:r>
        <w:r w:rsidR="008A226C">
          <w:rPr>
            <w:noProof/>
            <w:webHidden/>
          </w:rPr>
          <w:t>122</w:t>
        </w:r>
        <w:r w:rsidR="008A226C">
          <w:rPr>
            <w:noProof/>
            <w:webHidden/>
          </w:rPr>
          <w:fldChar w:fldCharType="end"/>
        </w:r>
      </w:hyperlink>
    </w:p>
    <w:p w14:paraId="75877FF4" w14:textId="4DF13A23" w:rsidR="008A226C" w:rsidRDefault="00E37AEF">
      <w:pPr>
        <w:pStyle w:val="TOC2"/>
        <w:tabs>
          <w:tab w:val="right" w:leader="dot" w:pos="9350"/>
        </w:tabs>
        <w:rPr>
          <w:rFonts w:asciiTheme="minorHAnsi" w:eastAsiaTheme="minorEastAsia" w:hAnsiTheme="minorHAnsi" w:cstheme="minorBidi"/>
          <w:noProof/>
          <w:sz w:val="22"/>
          <w:szCs w:val="22"/>
        </w:rPr>
      </w:pPr>
      <w:hyperlink w:anchor="_Toc530237491" w:history="1">
        <w:r w:rsidR="008A226C" w:rsidRPr="00B735B4">
          <w:rPr>
            <w:rStyle w:val="Hyperlink"/>
            <w:noProof/>
          </w:rPr>
          <w:t>5.2 Conformance Clause 1: SARIF log file</w:t>
        </w:r>
        <w:r w:rsidR="008A226C">
          <w:rPr>
            <w:noProof/>
            <w:webHidden/>
          </w:rPr>
          <w:tab/>
        </w:r>
        <w:r w:rsidR="008A226C">
          <w:rPr>
            <w:noProof/>
            <w:webHidden/>
          </w:rPr>
          <w:fldChar w:fldCharType="begin"/>
        </w:r>
        <w:r w:rsidR="008A226C">
          <w:rPr>
            <w:noProof/>
            <w:webHidden/>
          </w:rPr>
          <w:instrText xml:space="preserve"> PAGEREF _Toc530237491 \h </w:instrText>
        </w:r>
        <w:r w:rsidR="008A226C">
          <w:rPr>
            <w:noProof/>
            <w:webHidden/>
          </w:rPr>
        </w:r>
        <w:r w:rsidR="008A226C">
          <w:rPr>
            <w:noProof/>
            <w:webHidden/>
          </w:rPr>
          <w:fldChar w:fldCharType="separate"/>
        </w:r>
        <w:r w:rsidR="008A226C">
          <w:rPr>
            <w:noProof/>
            <w:webHidden/>
          </w:rPr>
          <w:t>122</w:t>
        </w:r>
        <w:r w:rsidR="008A226C">
          <w:rPr>
            <w:noProof/>
            <w:webHidden/>
          </w:rPr>
          <w:fldChar w:fldCharType="end"/>
        </w:r>
      </w:hyperlink>
    </w:p>
    <w:p w14:paraId="6A449DF6" w14:textId="22ECF98A" w:rsidR="008A226C" w:rsidRDefault="00E37AEF">
      <w:pPr>
        <w:pStyle w:val="TOC2"/>
        <w:tabs>
          <w:tab w:val="right" w:leader="dot" w:pos="9350"/>
        </w:tabs>
        <w:rPr>
          <w:rFonts w:asciiTheme="minorHAnsi" w:eastAsiaTheme="minorEastAsia" w:hAnsiTheme="minorHAnsi" w:cstheme="minorBidi"/>
          <w:noProof/>
          <w:sz w:val="22"/>
          <w:szCs w:val="22"/>
        </w:rPr>
      </w:pPr>
      <w:hyperlink w:anchor="_Toc530237492" w:history="1">
        <w:r w:rsidR="008A226C" w:rsidRPr="00B735B4">
          <w:rPr>
            <w:rStyle w:val="Hyperlink"/>
            <w:noProof/>
          </w:rPr>
          <w:t>5.3 Conformance Clause 2: SARIF resource file</w:t>
        </w:r>
        <w:r w:rsidR="008A226C">
          <w:rPr>
            <w:noProof/>
            <w:webHidden/>
          </w:rPr>
          <w:tab/>
        </w:r>
        <w:r w:rsidR="008A226C">
          <w:rPr>
            <w:noProof/>
            <w:webHidden/>
          </w:rPr>
          <w:fldChar w:fldCharType="begin"/>
        </w:r>
        <w:r w:rsidR="008A226C">
          <w:rPr>
            <w:noProof/>
            <w:webHidden/>
          </w:rPr>
          <w:instrText xml:space="preserve"> PAGEREF _Toc530237492 \h </w:instrText>
        </w:r>
        <w:r w:rsidR="008A226C">
          <w:rPr>
            <w:noProof/>
            <w:webHidden/>
          </w:rPr>
        </w:r>
        <w:r w:rsidR="008A226C">
          <w:rPr>
            <w:noProof/>
            <w:webHidden/>
          </w:rPr>
          <w:fldChar w:fldCharType="separate"/>
        </w:r>
        <w:r w:rsidR="008A226C">
          <w:rPr>
            <w:noProof/>
            <w:webHidden/>
          </w:rPr>
          <w:t>122</w:t>
        </w:r>
        <w:r w:rsidR="008A226C">
          <w:rPr>
            <w:noProof/>
            <w:webHidden/>
          </w:rPr>
          <w:fldChar w:fldCharType="end"/>
        </w:r>
      </w:hyperlink>
    </w:p>
    <w:p w14:paraId="656CDCFA" w14:textId="79ECC6D5" w:rsidR="008A226C" w:rsidRDefault="00E37AEF">
      <w:pPr>
        <w:pStyle w:val="TOC2"/>
        <w:tabs>
          <w:tab w:val="right" w:leader="dot" w:pos="9350"/>
        </w:tabs>
        <w:rPr>
          <w:rFonts w:asciiTheme="minorHAnsi" w:eastAsiaTheme="minorEastAsia" w:hAnsiTheme="minorHAnsi" w:cstheme="minorBidi"/>
          <w:noProof/>
          <w:sz w:val="22"/>
          <w:szCs w:val="22"/>
        </w:rPr>
      </w:pPr>
      <w:hyperlink w:anchor="_Toc530237493" w:history="1">
        <w:r w:rsidR="008A226C" w:rsidRPr="00B735B4">
          <w:rPr>
            <w:rStyle w:val="Hyperlink"/>
            <w:noProof/>
          </w:rPr>
          <w:t>5.4 Conformance Clause 3: SARIF producer</w:t>
        </w:r>
        <w:r w:rsidR="008A226C">
          <w:rPr>
            <w:noProof/>
            <w:webHidden/>
          </w:rPr>
          <w:tab/>
        </w:r>
        <w:r w:rsidR="008A226C">
          <w:rPr>
            <w:noProof/>
            <w:webHidden/>
          </w:rPr>
          <w:fldChar w:fldCharType="begin"/>
        </w:r>
        <w:r w:rsidR="008A226C">
          <w:rPr>
            <w:noProof/>
            <w:webHidden/>
          </w:rPr>
          <w:instrText xml:space="preserve"> PAGEREF _Toc530237493 \h </w:instrText>
        </w:r>
        <w:r w:rsidR="008A226C">
          <w:rPr>
            <w:noProof/>
            <w:webHidden/>
          </w:rPr>
        </w:r>
        <w:r w:rsidR="008A226C">
          <w:rPr>
            <w:noProof/>
            <w:webHidden/>
          </w:rPr>
          <w:fldChar w:fldCharType="separate"/>
        </w:r>
        <w:r w:rsidR="008A226C">
          <w:rPr>
            <w:noProof/>
            <w:webHidden/>
          </w:rPr>
          <w:t>122</w:t>
        </w:r>
        <w:r w:rsidR="008A226C">
          <w:rPr>
            <w:noProof/>
            <w:webHidden/>
          </w:rPr>
          <w:fldChar w:fldCharType="end"/>
        </w:r>
      </w:hyperlink>
    </w:p>
    <w:p w14:paraId="1C665144" w14:textId="57DF30A1" w:rsidR="008A226C" w:rsidRDefault="00E37AEF">
      <w:pPr>
        <w:pStyle w:val="TOC2"/>
        <w:tabs>
          <w:tab w:val="right" w:leader="dot" w:pos="9350"/>
        </w:tabs>
        <w:rPr>
          <w:rFonts w:asciiTheme="minorHAnsi" w:eastAsiaTheme="minorEastAsia" w:hAnsiTheme="minorHAnsi" w:cstheme="minorBidi"/>
          <w:noProof/>
          <w:sz w:val="22"/>
          <w:szCs w:val="22"/>
        </w:rPr>
      </w:pPr>
      <w:hyperlink w:anchor="_Toc530237494" w:history="1">
        <w:r w:rsidR="008A226C" w:rsidRPr="00B735B4">
          <w:rPr>
            <w:rStyle w:val="Hyperlink"/>
            <w:noProof/>
          </w:rPr>
          <w:t>5.5 Conformance Clause 4: Direct producer</w:t>
        </w:r>
        <w:r w:rsidR="008A226C">
          <w:rPr>
            <w:noProof/>
            <w:webHidden/>
          </w:rPr>
          <w:tab/>
        </w:r>
        <w:r w:rsidR="008A226C">
          <w:rPr>
            <w:noProof/>
            <w:webHidden/>
          </w:rPr>
          <w:fldChar w:fldCharType="begin"/>
        </w:r>
        <w:r w:rsidR="008A226C">
          <w:rPr>
            <w:noProof/>
            <w:webHidden/>
          </w:rPr>
          <w:instrText xml:space="preserve"> PAGEREF _Toc530237494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1C486D81" w14:textId="025F56B6" w:rsidR="008A226C" w:rsidRDefault="00E37AEF">
      <w:pPr>
        <w:pStyle w:val="TOC2"/>
        <w:tabs>
          <w:tab w:val="right" w:leader="dot" w:pos="9350"/>
        </w:tabs>
        <w:rPr>
          <w:rFonts w:asciiTheme="minorHAnsi" w:eastAsiaTheme="minorEastAsia" w:hAnsiTheme="minorHAnsi" w:cstheme="minorBidi"/>
          <w:noProof/>
          <w:sz w:val="22"/>
          <w:szCs w:val="22"/>
        </w:rPr>
      </w:pPr>
      <w:hyperlink w:anchor="_Toc530237495" w:history="1">
        <w:r w:rsidR="008A226C" w:rsidRPr="00B735B4">
          <w:rPr>
            <w:rStyle w:val="Hyperlink"/>
            <w:noProof/>
          </w:rPr>
          <w:t>5.6 Conformance Clause 5: Deterministic producer</w:t>
        </w:r>
        <w:r w:rsidR="008A226C">
          <w:rPr>
            <w:noProof/>
            <w:webHidden/>
          </w:rPr>
          <w:tab/>
        </w:r>
        <w:r w:rsidR="008A226C">
          <w:rPr>
            <w:noProof/>
            <w:webHidden/>
          </w:rPr>
          <w:fldChar w:fldCharType="begin"/>
        </w:r>
        <w:r w:rsidR="008A226C">
          <w:rPr>
            <w:noProof/>
            <w:webHidden/>
          </w:rPr>
          <w:instrText xml:space="preserve"> PAGEREF _Toc530237495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219DB280" w14:textId="262499E6" w:rsidR="008A226C" w:rsidRDefault="00E37AEF">
      <w:pPr>
        <w:pStyle w:val="TOC2"/>
        <w:tabs>
          <w:tab w:val="right" w:leader="dot" w:pos="9350"/>
        </w:tabs>
        <w:rPr>
          <w:rFonts w:asciiTheme="minorHAnsi" w:eastAsiaTheme="minorEastAsia" w:hAnsiTheme="minorHAnsi" w:cstheme="minorBidi"/>
          <w:noProof/>
          <w:sz w:val="22"/>
          <w:szCs w:val="22"/>
        </w:rPr>
      </w:pPr>
      <w:hyperlink w:anchor="_Toc530237496" w:history="1">
        <w:r w:rsidR="008A226C" w:rsidRPr="00B735B4">
          <w:rPr>
            <w:rStyle w:val="Hyperlink"/>
            <w:noProof/>
          </w:rPr>
          <w:t>5.7 Conformance Clause 6: Converter</w:t>
        </w:r>
        <w:r w:rsidR="008A226C">
          <w:rPr>
            <w:noProof/>
            <w:webHidden/>
          </w:rPr>
          <w:tab/>
        </w:r>
        <w:r w:rsidR="008A226C">
          <w:rPr>
            <w:noProof/>
            <w:webHidden/>
          </w:rPr>
          <w:fldChar w:fldCharType="begin"/>
        </w:r>
        <w:r w:rsidR="008A226C">
          <w:rPr>
            <w:noProof/>
            <w:webHidden/>
          </w:rPr>
          <w:instrText xml:space="preserve"> PAGEREF _Toc530237496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39D59AAA" w14:textId="416A18E1" w:rsidR="008A226C" w:rsidRDefault="00E37AEF">
      <w:pPr>
        <w:pStyle w:val="TOC2"/>
        <w:tabs>
          <w:tab w:val="right" w:leader="dot" w:pos="9350"/>
        </w:tabs>
        <w:rPr>
          <w:rFonts w:asciiTheme="minorHAnsi" w:eastAsiaTheme="minorEastAsia" w:hAnsiTheme="minorHAnsi" w:cstheme="minorBidi"/>
          <w:noProof/>
          <w:sz w:val="22"/>
          <w:szCs w:val="22"/>
        </w:rPr>
      </w:pPr>
      <w:hyperlink w:anchor="_Toc530237497" w:history="1">
        <w:r w:rsidR="008A226C" w:rsidRPr="00B735B4">
          <w:rPr>
            <w:rStyle w:val="Hyperlink"/>
            <w:noProof/>
          </w:rPr>
          <w:t>5.8 Conformance Clause 7: SARIF post-processor</w:t>
        </w:r>
        <w:r w:rsidR="008A226C">
          <w:rPr>
            <w:noProof/>
            <w:webHidden/>
          </w:rPr>
          <w:tab/>
        </w:r>
        <w:r w:rsidR="008A226C">
          <w:rPr>
            <w:noProof/>
            <w:webHidden/>
          </w:rPr>
          <w:fldChar w:fldCharType="begin"/>
        </w:r>
        <w:r w:rsidR="008A226C">
          <w:rPr>
            <w:noProof/>
            <w:webHidden/>
          </w:rPr>
          <w:instrText xml:space="preserve"> PAGEREF _Toc530237497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529B2E25" w14:textId="0A2F5E0E" w:rsidR="008A226C" w:rsidRDefault="00E37AEF">
      <w:pPr>
        <w:pStyle w:val="TOC2"/>
        <w:tabs>
          <w:tab w:val="right" w:leader="dot" w:pos="9350"/>
        </w:tabs>
        <w:rPr>
          <w:rFonts w:asciiTheme="minorHAnsi" w:eastAsiaTheme="minorEastAsia" w:hAnsiTheme="minorHAnsi" w:cstheme="minorBidi"/>
          <w:noProof/>
          <w:sz w:val="22"/>
          <w:szCs w:val="22"/>
        </w:rPr>
      </w:pPr>
      <w:hyperlink w:anchor="_Toc530237498" w:history="1">
        <w:r w:rsidR="008A226C" w:rsidRPr="00B735B4">
          <w:rPr>
            <w:rStyle w:val="Hyperlink"/>
            <w:noProof/>
          </w:rPr>
          <w:t>5.9 Conformance Clause 8: SARIF consumer</w:t>
        </w:r>
        <w:r w:rsidR="008A226C">
          <w:rPr>
            <w:noProof/>
            <w:webHidden/>
          </w:rPr>
          <w:tab/>
        </w:r>
        <w:r w:rsidR="008A226C">
          <w:rPr>
            <w:noProof/>
            <w:webHidden/>
          </w:rPr>
          <w:fldChar w:fldCharType="begin"/>
        </w:r>
        <w:r w:rsidR="008A226C">
          <w:rPr>
            <w:noProof/>
            <w:webHidden/>
          </w:rPr>
          <w:instrText xml:space="preserve"> PAGEREF _Toc530237498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264618BC" w14:textId="5B8336CC" w:rsidR="008A226C" w:rsidRDefault="00E37AEF">
      <w:pPr>
        <w:pStyle w:val="TOC2"/>
        <w:tabs>
          <w:tab w:val="right" w:leader="dot" w:pos="9350"/>
        </w:tabs>
        <w:rPr>
          <w:rFonts w:asciiTheme="minorHAnsi" w:eastAsiaTheme="minorEastAsia" w:hAnsiTheme="minorHAnsi" w:cstheme="minorBidi"/>
          <w:noProof/>
          <w:sz w:val="22"/>
          <w:szCs w:val="22"/>
        </w:rPr>
      </w:pPr>
      <w:hyperlink w:anchor="_Toc530237499" w:history="1">
        <w:r w:rsidR="008A226C" w:rsidRPr="00B735B4">
          <w:rPr>
            <w:rStyle w:val="Hyperlink"/>
            <w:noProof/>
          </w:rPr>
          <w:t>5.10 Conformance Clause 9: Viewer</w:t>
        </w:r>
        <w:r w:rsidR="008A226C">
          <w:rPr>
            <w:noProof/>
            <w:webHidden/>
          </w:rPr>
          <w:tab/>
        </w:r>
        <w:r w:rsidR="008A226C">
          <w:rPr>
            <w:noProof/>
            <w:webHidden/>
          </w:rPr>
          <w:fldChar w:fldCharType="begin"/>
        </w:r>
        <w:r w:rsidR="008A226C">
          <w:rPr>
            <w:noProof/>
            <w:webHidden/>
          </w:rPr>
          <w:instrText xml:space="preserve"> PAGEREF _Toc530237499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6A2FAF39" w14:textId="279BAB25" w:rsidR="008A226C" w:rsidRDefault="00E37AEF">
      <w:pPr>
        <w:pStyle w:val="TOC2"/>
        <w:tabs>
          <w:tab w:val="right" w:leader="dot" w:pos="9350"/>
        </w:tabs>
        <w:rPr>
          <w:rFonts w:asciiTheme="minorHAnsi" w:eastAsiaTheme="minorEastAsia" w:hAnsiTheme="minorHAnsi" w:cstheme="minorBidi"/>
          <w:noProof/>
          <w:sz w:val="22"/>
          <w:szCs w:val="22"/>
        </w:rPr>
      </w:pPr>
      <w:hyperlink w:anchor="_Toc530237500" w:history="1">
        <w:r w:rsidR="008A226C" w:rsidRPr="00B735B4">
          <w:rPr>
            <w:rStyle w:val="Hyperlink"/>
            <w:noProof/>
          </w:rPr>
          <w:t>5.11 Conformance Clause 10: Result management system</w:t>
        </w:r>
        <w:r w:rsidR="008A226C">
          <w:rPr>
            <w:noProof/>
            <w:webHidden/>
          </w:rPr>
          <w:tab/>
        </w:r>
        <w:r w:rsidR="008A226C">
          <w:rPr>
            <w:noProof/>
            <w:webHidden/>
          </w:rPr>
          <w:fldChar w:fldCharType="begin"/>
        </w:r>
        <w:r w:rsidR="008A226C">
          <w:rPr>
            <w:noProof/>
            <w:webHidden/>
          </w:rPr>
          <w:instrText xml:space="preserve"> PAGEREF _Toc530237500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4262101F" w14:textId="00581B20" w:rsidR="008A226C" w:rsidRDefault="00E37AEF">
      <w:pPr>
        <w:pStyle w:val="TOC2"/>
        <w:tabs>
          <w:tab w:val="right" w:leader="dot" w:pos="9350"/>
        </w:tabs>
        <w:rPr>
          <w:rFonts w:asciiTheme="minorHAnsi" w:eastAsiaTheme="minorEastAsia" w:hAnsiTheme="minorHAnsi" w:cstheme="minorBidi"/>
          <w:noProof/>
          <w:sz w:val="22"/>
          <w:szCs w:val="22"/>
        </w:rPr>
      </w:pPr>
      <w:hyperlink w:anchor="_Toc530237501" w:history="1">
        <w:r w:rsidR="008A226C" w:rsidRPr="00B735B4">
          <w:rPr>
            <w:rStyle w:val="Hyperlink"/>
            <w:noProof/>
          </w:rPr>
          <w:t>5.12 Conformance Clause 11: Engineering system</w:t>
        </w:r>
        <w:r w:rsidR="008A226C">
          <w:rPr>
            <w:noProof/>
            <w:webHidden/>
          </w:rPr>
          <w:tab/>
        </w:r>
        <w:r w:rsidR="008A226C">
          <w:rPr>
            <w:noProof/>
            <w:webHidden/>
          </w:rPr>
          <w:fldChar w:fldCharType="begin"/>
        </w:r>
        <w:r w:rsidR="008A226C">
          <w:rPr>
            <w:noProof/>
            <w:webHidden/>
          </w:rPr>
          <w:instrText xml:space="preserve"> PAGEREF _Toc530237501 \h </w:instrText>
        </w:r>
        <w:r w:rsidR="008A226C">
          <w:rPr>
            <w:noProof/>
            <w:webHidden/>
          </w:rPr>
        </w:r>
        <w:r w:rsidR="008A226C">
          <w:rPr>
            <w:noProof/>
            <w:webHidden/>
          </w:rPr>
          <w:fldChar w:fldCharType="separate"/>
        </w:r>
        <w:r w:rsidR="008A226C">
          <w:rPr>
            <w:noProof/>
            <w:webHidden/>
          </w:rPr>
          <w:t>124</w:t>
        </w:r>
        <w:r w:rsidR="008A226C">
          <w:rPr>
            <w:noProof/>
            <w:webHidden/>
          </w:rPr>
          <w:fldChar w:fldCharType="end"/>
        </w:r>
      </w:hyperlink>
    </w:p>
    <w:p w14:paraId="47115D1D" w14:textId="4786A5A9" w:rsidR="008A226C" w:rsidRDefault="00E37AEF">
      <w:pPr>
        <w:pStyle w:val="TOC1"/>
        <w:rPr>
          <w:rFonts w:asciiTheme="minorHAnsi" w:eastAsiaTheme="minorEastAsia" w:hAnsiTheme="minorHAnsi" w:cstheme="minorBidi"/>
          <w:noProof/>
          <w:sz w:val="22"/>
          <w:szCs w:val="22"/>
        </w:rPr>
      </w:pPr>
      <w:hyperlink w:anchor="_Toc530237502" w:history="1">
        <w:r w:rsidR="008A226C" w:rsidRPr="00B735B4">
          <w:rPr>
            <w:rStyle w:val="Hyperlink"/>
            <w:noProof/>
          </w:rPr>
          <w:t>Appendix A. (Informative) Acknowledgments</w:t>
        </w:r>
        <w:r w:rsidR="008A226C">
          <w:rPr>
            <w:noProof/>
            <w:webHidden/>
          </w:rPr>
          <w:tab/>
        </w:r>
        <w:r w:rsidR="008A226C">
          <w:rPr>
            <w:noProof/>
            <w:webHidden/>
          </w:rPr>
          <w:fldChar w:fldCharType="begin"/>
        </w:r>
        <w:r w:rsidR="008A226C">
          <w:rPr>
            <w:noProof/>
            <w:webHidden/>
          </w:rPr>
          <w:instrText xml:space="preserve"> PAGEREF _Toc530237502 \h </w:instrText>
        </w:r>
        <w:r w:rsidR="008A226C">
          <w:rPr>
            <w:noProof/>
            <w:webHidden/>
          </w:rPr>
        </w:r>
        <w:r w:rsidR="008A226C">
          <w:rPr>
            <w:noProof/>
            <w:webHidden/>
          </w:rPr>
          <w:fldChar w:fldCharType="separate"/>
        </w:r>
        <w:r w:rsidR="008A226C">
          <w:rPr>
            <w:noProof/>
            <w:webHidden/>
          </w:rPr>
          <w:t>125</w:t>
        </w:r>
        <w:r w:rsidR="008A226C">
          <w:rPr>
            <w:noProof/>
            <w:webHidden/>
          </w:rPr>
          <w:fldChar w:fldCharType="end"/>
        </w:r>
      </w:hyperlink>
    </w:p>
    <w:p w14:paraId="002DF1F0" w14:textId="14AC04AE" w:rsidR="008A226C" w:rsidRDefault="00E37AEF">
      <w:pPr>
        <w:pStyle w:val="TOC1"/>
        <w:rPr>
          <w:rFonts w:asciiTheme="minorHAnsi" w:eastAsiaTheme="minorEastAsia" w:hAnsiTheme="minorHAnsi" w:cstheme="minorBidi"/>
          <w:noProof/>
          <w:sz w:val="22"/>
          <w:szCs w:val="22"/>
        </w:rPr>
      </w:pPr>
      <w:hyperlink w:anchor="_Toc530237503" w:history="1">
        <w:r w:rsidR="008A226C" w:rsidRPr="00B735B4">
          <w:rPr>
            <w:rStyle w:val="Hyperlink"/>
            <w:noProof/>
          </w:rPr>
          <w:t>Appendix B. (Normative) Use of fingerprints by result management systems</w:t>
        </w:r>
        <w:r w:rsidR="008A226C">
          <w:rPr>
            <w:noProof/>
            <w:webHidden/>
          </w:rPr>
          <w:tab/>
        </w:r>
        <w:r w:rsidR="008A226C">
          <w:rPr>
            <w:noProof/>
            <w:webHidden/>
          </w:rPr>
          <w:fldChar w:fldCharType="begin"/>
        </w:r>
        <w:r w:rsidR="008A226C">
          <w:rPr>
            <w:noProof/>
            <w:webHidden/>
          </w:rPr>
          <w:instrText xml:space="preserve"> PAGEREF _Toc530237503 \h </w:instrText>
        </w:r>
        <w:r w:rsidR="008A226C">
          <w:rPr>
            <w:noProof/>
            <w:webHidden/>
          </w:rPr>
        </w:r>
        <w:r w:rsidR="008A226C">
          <w:rPr>
            <w:noProof/>
            <w:webHidden/>
          </w:rPr>
          <w:fldChar w:fldCharType="separate"/>
        </w:r>
        <w:r w:rsidR="008A226C">
          <w:rPr>
            <w:noProof/>
            <w:webHidden/>
          </w:rPr>
          <w:t>126</w:t>
        </w:r>
        <w:r w:rsidR="008A226C">
          <w:rPr>
            <w:noProof/>
            <w:webHidden/>
          </w:rPr>
          <w:fldChar w:fldCharType="end"/>
        </w:r>
      </w:hyperlink>
    </w:p>
    <w:p w14:paraId="7DA733D7" w14:textId="0493DF44" w:rsidR="008A226C" w:rsidRDefault="00E37AEF">
      <w:pPr>
        <w:pStyle w:val="TOC1"/>
        <w:rPr>
          <w:rFonts w:asciiTheme="minorHAnsi" w:eastAsiaTheme="minorEastAsia" w:hAnsiTheme="minorHAnsi" w:cstheme="minorBidi"/>
          <w:noProof/>
          <w:sz w:val="22"/>
          <w:szCs w:val="22"/>
        </w:rPr>
      </w:pPr>
      <w:hyperlink w:anchor="_Toc530237504" w:history="1">
        <w:r w:rsidR="008A226C" w:rsidRPr="00B735B4">
          <w:rPr>
            <w:rStyle w:val="Hyperlink"/>
            <w:noProof/>
          </w:rPr>
          <w:t>Appendix C. (Informative) Use of SARIF by log file viewers</w:t>
        </w:r>
        <w:r w:rsidR="008A226C">
          <w:rPr>
            <w:noProof/>
            <w:webHidden/>
          </w:rPr>
          <w:tab/>
        </w:r>
        <w:r w:rsidR="008A226C">
          <w:rPr>
            <w:noProof/>
            <w:webHidden/>
          </w:rPr>
          <w:fldChar w:fldCharType="begin"/>
        </w:r>
        <w:r w:rsidR="008A226C">
          <w:rPr>
            <w:noProof/>
            <w:webHidden/>
          </w:rPr>
          <w:instrText xml:space="preserve"> PAGEREF _Toc530237504 \h </w:instrText>
        </w:r>
        <w:r w:rsidR="008A226C">
          <w:rPr>
            <w:noProof/>
            <w:webHidden/>
          </w:rPr>
        </w:r>
        <w:r w:rsidR="008A226C">
          <w:rPr>
            <w:noProof/>
            <w:webHidden/>
          </w:rPr>
          <w:fldChar w:fldCharType="separate"/>
        </w:r>
        <w:r w:rsidR="008A226C">
          <w:rPr>
            <w:noProof/>
            <w:webHidden/>
          </w:rPr>
          <w:t>127</w:t>
        </w:r>
        <w:r w:rsidR="008A226C">
          <w:rPr>
            <w:noProof/>
            <w:webHidden/>
          </w:rPr>
          <w:fldChar w:fldCharType="end"/>
        </w:r>
      </w:hyperlink>
    </w:p>
    <w:p w14:paraId="127CAD08" w14:textId="539F8522" w:rsidR="008A226C" w:rsidRDefault="00E37AEF">
      <w:pPr>
        <w:pStyle w:val="TOC1"/>
        <w:rPr>
          <w:rFonts w:asciiTheme="minorHAnsi" w:eastAsiaTheme="minorEastAsia" w:hAnsiTheme="minorHAnsi" w:cstheme="minorBidi"/>
          <w:noProof/>
          <w:sz w:val="22"/>
          <w:szCs w:val="22"/>
        </w:rPr>
      </w:pPr>
      <w:hyperlink w:anchor="_Toc530237505" w:history="1">
        <w:r w:rsidR="008A226C" w:rsidRPr="00B735B4">
          <w:rPr>
            <w:rStyle w:val="Hyperlink"/>
            <w:noProof/>
          </w:rPr>
          <w:t>Appendix D. (Informative) Production of SARIF by converters</w:t>
        </w:r>
        <w:r w:rsidR="008A226C">
          <w:rPr>
            <w:noProof/>
            <w:webHidden/>
          </w:rPr>
          <w:tab/>
        </w:r>
        <w:r w:rsidR="008A226C">
          <w:rPr>
            <w:noProof/>
            <w:webHidden/>
          </w:rPr>
          <w:fldChar w:fldCharType="begin"/>
        </w:r>
        <w:r w:rsidR="008A226C">
          <w:rPr>
            <w:noProof/>
            <w:webHidden/>
          </w:rPr>
          <w:instrText xml:space="preserve"> PAGEREF _Toc530237505 \h </w:instrText>
        </w:r>
        <w:r w:rsidR="008A226C">
          <w:rPr>
            <w:noProof/>
            <w:webHidden/>
          </w:rPr>
        </w:r>
        <w:r w:rsidR="008A226C">
          <w:rPr>
            <w:noProof/>
            <w:webHidden/>
          </w:rPr>
          <w:fldChar w:fldCharType="separate"/>
        </w:r>
        <w:r w:rsidR="008A226C">
          <w:rPr>
            <w:noProof/>
            <w:webHidden/>
          </w:rPr>
          <w:t>128</w:t>
        </w:r>
        <w:r w:rsidR="008A226C">
          <w:rPr>
            <w:noProof/>
            <w:webHidden/>
          </w:rPr>
          <w:fldChar w:fldCharType="end"/>
        </w:r>
      </w:hyperlink>
    </w:p>
    <w:p w14:paraId="5406B963" w14:textId="1F2E7B01" w:rsidR="008A226C" w:rsidRDefault="00E37AEF">
      <w:pPr>
        <w:pStyle w:val="TOC1"/>
        <w:rPr>
          <w:rFonts w:asciiTheme="minorHAnsi" w:eastAsiaTheme="minorEastAsia" w:hAnsiTheme="minorHAnsi" w:cstheme="minorBidi"/>
          <w:noProof/>
          <w:sz w:val="22"/>
          <w:szCs w:val="22"/>
        </w:rPr>
      </w:pPr>
      <w:hyperlink w:anchor="_Toc530237506" w:history="1">
        <w:r w:rsidR="008A226C" w:rsidRPr="00B735B4">
          <w:rPr>
            <w:rStyle w:val="Hyperlink"/>
            <w:noProof/>
          </w:rPr>
          <w:t>Appendix E. (Informative) Locating rule metadata</w:t>
        </w:r>
        <w:r w:rsidR="008A226C">
          <w:rPr>
            <w:noProof/>
            <w:webHidden/>
          </w:rPr>
          <w:tab/>
        </w:r>
        <w:r w:rsidR="008A226C">
          <w:rPr>
            <w:noProof/>
            <w:webHidden/>
          </w:rPr>
          <w:fldChar w:fldCharType="begin"/>
        </w:r>
        <w:r w:rsidR="008A226C">
          <w:rPr>
            <w:noProof/>
            <w:webHidden/>
          </w:rPr>
          <w:instrText xml:space="preserve"> PAGEREF _Toc530237506 \h </w:instrText>
        </w:r>
        <w:r w:rsidR="008A226C">
          <w:rPr>
            <w:noProof/>
            <w:webHidden/>
          </w:rPr>
        </w:r>
        <w:r w:rsidR="008A226C">
          <w:rPr>
            <w:noProof/>
            <w:webHidden/>
          </w:rPr>
          <w:fldChar w:fldCharType="separate"/>
        </w:r>
        <w:r w:rsidR="008A226C">
          <w:rPr>
            <w:noProof/>
            <w:webHidden/>
          </w:rPr>
          <w:t>129</w:t>
        </w:r>
        <w:r w:rsidR="008A226C">
          <w:rPr>
            <w:noProof/>
            <w:webHidden/>
          </w:rPr>
          <w:fldChar w:fldCharType="end"/>
        </w:r>
      </w:hyperlink>
    </w:p>
    <w:p w14:paraId="2102EE9F" w14:textId="266EF412" w:rsidR="008A226C" w:rsidRDefault="00E37AEF">
      <w:pPr>
        <w:pStyle w:val="TOC1"/>
        <w:rPr>
          <w:rFonts w:asciiTheme="minorHAnsi" w:eastAsiaTheme="minorEastAsia" w:hAnsiTheme="minorHAnsi" w:cstheme="minorBidi"/>
          <w:noProof/>
          <w:sz w:val="22"/>
          <w:szCs w:val="22"/>
        </w:rPr>
      </w:pPr>
      <w:hyperlink w:anchor="_Toc530237507" w:history="1">
        <w:r w:rsidR="008A226C" w:rsidRPr="00B735B4">
          <w:rPr>
            <w:rStyle w:val="Hyperlink"/>
            <w:noProof/>
          </w:rPr>
          <w:t>Appendix F. (Normative) Producing deterministic SARIF log files</w:t>
        </w:r>
        <w:r w:rsidR="008A226C">
          <w:rPr>
            <w:noProof/>
            <w:webHidden/>
          </w:rPr>
          <w:tab/>
        </w:r>
        <w:r w:rsidR="008A226C">
          <w:rPr>
            <w:noProof/>
            <w:webHidden/>
          </w:rPr>
          <w:fldChar w:fldCharType="begin"/>
        </w:r>
        <w:r w:rsidR="008A226C">
          <w:rPr>
            <w:noProof/>
            <w:webHidden/>
          </w:rPr>
          <w:instrText xml:space="preserve"> PAGEREF _Toc530237507 \h </w:instrText>
        </w:r>
        <w:r w:rsidR="008A226C">
          <w:rPr>
            <w:noProof/>
            <w:webHidden/>
          </w:rPr>
        </w:r>
        <w:r w:rsidR="008A226C">
          <w:rPr>
            <w:noProof/>
            <w:webHidden/>
          </w:rPr>
          <w:fldChar w:fldCharType="separate"/>
        </w:r>
        <w:r w:rsidR="008A226C">
          <w:rPr>
            <w:noProof/>
            <w:webHidden/>
          </w:rPr>
          <w:t>130</w:t>
        </w:r>
        <w:r w:rsidR="008A226C">
          <w:rPr>
            <w:noProof/>
            <w:webHidden/>
          </w:rPr>
          <w:fldChar w:fldCharType="end"/>
        </w:r>
      </w:hyperlink>
    </w:p>
    <w:p w14:paraId="08891392" w14:textId="790EE05C" w:rsidR="008A226C" w:rsidRDefault="00E37AEF">
      <w:pPr>
        <w:pStyle w:val="TOC2"/>
        <w:tabs>
          <w:tab w:val="right" w:leader="dot" w:pos="9350"/>
        </w:tabs>
        <w:rPr>
          <w:rFonts w:asciiTheme="minorHAnsi" w:eastAsiaTheme="minorEastAsia" w:hAnsiTheme="minorHAnsi" w:cstheme="minorBidi"/>
          <w:noProof/>
          <w:sz w:val="22"/>
          <w:szCs w:val="22"/>
        </w:rPr>
      </w:pPr>
      <w:hyperlink w:anchor="_Toc530237508" w:history="1">
        <w:r w:rsidR="008A226C" w:rsidRPr="00B735B4">
          <w:rPr>
            <w:rStyle w:val="Hyperlink"/>
            <w:noProof/>
          </w:rPr>
          <w:t>F.1 General</w:t>
        </w:r>
        <w:r w:rsidR="008A226C">
          <w:rPr>
            <w:noProof/>
            <w:webHidden/>
          </w:rPr>
          <w:tab/>
        </w:r>
        <w:r w:rsidR="008A226C">
          <w:rPr>
            <w:noProof/>
            <w:webHidden/>
          </w:rPr>
          <w:fldChar w:fldCharType="begin"/>
        </w:r>
        <w:r w:rsidR="008A226C">
          <w:rPr>
            <w:noProof/>
            <w:webHidden/>
          </w:rPr>
          <w:instrText xml:space="preserve"> PAGEREF _Toc530237508 \h </w:instrText>
        </w:r>
        <w:r w:rsidR="008A226C">
          <w:rPr>
            <w:noProof/>
            <w:webHidden/>
          </w:rPr>
        </w:r>
        <w:r w:rsidR="008A226C">
          <w:rPr>
            <w:noProof/>
            <w:webHidden/>
          </w:rPr>
          <w:fldChar w:fldCharType="separate"/>
        </w:r>
        <w:r w:rsidR="008A226C">
          <w:rPr>
            <w:noProof/>
            <w:webHidden/>
          </w:rPr>
          <w:t>130</w:t>
        </w:r>
        <w:r w:rsidR="008A226C">
          <w:rPr>
            <w:noProof/>
            <w:webHidden/>
          </w:rPr>
          <w:fldChar w:fldCharType="end"/>
        </w:r>
      </w:hyperlink>
    </w:p>
    <w:p w14:paraId="0DC0784C" w14:textId="6045B13D" w:rsidR="008A226C" w:rsidRDefault="00E37AEF">
      <w:pPr>
        <w:pStyle w:val="TOC2"/>
        <w:tabs>
          <w:tab w:val="right" w:leader="dot" w:pos="9350"/>
        </w:tabs>
        <w:rPr>
          <w:rFonts w:asciiTheme="minorHAnsi" w:eastAsiaTheme="minorEastAsia" w:hAnsiTheme="minorHAnsi" w:cstheme="minorBidi"/>
          <w:noProof/>
          <w:sz w:val="22"/>
          <w:szCs w:val="22"/>
        </w:rPr>
      </w:pPr>
      <w:hyperlink w:anchor="_Toc530237509" w:history="1">
        <w:r w:rsidR="008A226C" w:rsidRPr="00B735B4">
          <w:rPr>
            <w:rStyle w:val="Hyperlink"/>
            <w:noProof/>
          </w:rPr>
          <w:t>F.2 Non-deterministic file format elements</w:t>
        </w:r>
        <w:r w:rsidR="008A226C">
          <w:rPr>
            <w:noProof/>
            <w:webHidden/>
          </w:rPr>
          <w:tab/>
        </w:r>
        <w:r w:rsidR="008A226C">
          <w:rPr>
            <w:noProof/>
            <w:webHidden/>
          </w:rPr>
          <w:fldChar w:fldCharType="begin"/>
        </w:r>
        <w:r w:rsidR="008A226C">
          <w:rPr>
            <w:noProof/>
            <w:webHidden/>
          </w:rPr>
          <w:instrText xml:space="preserve"> PAGEREF _Toc530237509 \h </w:instrText>
        </w:r>
        <w:r w:rsidR="008A226C">
          <w:rPr>
            <w:noProof/>
            <w:webHidden/>
          </w:rPr>
        </w:r>
        <w:r w:rsidR="008A226C">
          <w:rPr>
            <w:noProof/>
            <w:webHidden/>
          </w:rPr>
          <w:fldChar w:fldCharType="separate"/>
        </w:r>
        <w:r w:rsidR="008A226C">
          <w:rPr>
            <w:noProof/>
            <w:webHidden/>
          </w:rPr>
          <w:t>130</w:t>
        </w:r>
        <w:r w:rsidR="008A226C">
          <w:rPr>
            <w:noProof/>
            <w:webHidden/>
          </w:rPr>
          <w:fldChar w:fldCharType="end"/>
        </w:r>
      </w:hyperlink>
    </w:p>
    <w:p w14:paraId="2BD3AE30" w14:textId="0384A045" w:rsidR="008A226C" w:rsidRDefault="00E37AEF">
      <w:pPr>
        <w:pStyle w:val="TOC2"/>
        <w:tabs>
          <w:tab w:val="right" w:leader="dot" w:pos="9350"/>
        </w:tabs>
        <w:rPr>
          <w:rFonts w:asciiTheme="minorHAnsi" w:eastAsiaTheme="minorEastAsia" w:hAnsiTheme="minorHAnsi" w:cstheme="minorBidi"/>
          <w:noProof/>
          <w:sz w:val="22"/>
          <w:szCs w:val="22"/>
        </w:rPr>
      </w:pPr>
      <w:hyperlink w:anchor="_Toc530237510" w:history="1">
        <w:r w:rsidR="008A226C" w:rsidRPr="00B735B4">
          <w:rPr>
            <w:rStyle w:val="Hyperlink"/>
            <w:noProof/>
          </w:rPr>
          <w:t>F.3 Array and dictionary element ordering</w:t>
        </w:r>
        <w:r w:rsidR="008A226C">
          <w:rPr>
            <w:noProof/>
            <w:webHidden/>
          </w:rPr>
          <w:tab/>
        </w:r>
        <w:r w:rsidR="008A226C">
          <w:rPr>
            <w:noProof/>
            <w:webHidden/>
          </w:rPr>
          <w:fldChar w:fldCharType="begin"/>
        </w:r>
        <w:r w:rsidR="008A226C">
          <w:rPr>
            <w:noProof/>
            <w:webHidden/>
          </w:rPr>
          <w:instrText xml:space="preserve"> PAGEREF _Toc530237510 \h </w:instrText>
        </w:r>
        <w:r w:rsidR="008A226C">
          <w:rPr>
            <w:noProof/>
            <w:webHidden/>
          </w:rPr>
        </w:r>
        <w:r w:rsidR="008A226C">
          <w:rPr>
            <w:noProof/>
            <w:webHidden/>
          </w:rPr>
          <w:fldChar w:fldCharType="separate"/>
        </w:r>
        <w:r w:rsidR="008A226C">
          <w:rPr>
            <w:noProof/>
            <w:webHidden/>
          </w:rPr>
          <w:t>131</w:t>
        </w:r>
        <w:r w:rsidR="008A226C">
          <w:rPr>
            <w:noProof/>
            <w:webHidden/>
          </w:rPr>
          <w:fldChar w:fldCharType="end"/>
        </w:r>
      </w:hyperlink>
    </w:p>
    <w:p w14:paraId="72CE3237" w14:textId="09192BC8" w:rsidR="008A226C" w:rsidRDefault="00E37AEF">
      <w:pPr>
        <w:pStyle w:val="TOC2"/>
        <w:tabs>
          <w:tab w:val="right" w:leader="dot" w:pos="9350"/>
        </w:tabs>
        <w:rPr>
          <w:rFonts w:asciiTheme="minorHAnsi" w:eastAsiaTheme="minorEastAsia" w:hAnsiTheme="minorHAnsi" w:cstheme="minorBidi"/>
          <w:noProof/>
          <w:sz w:val="22"/>
          <w:szCs w:val="22"/>
        </w:rPr>
      </w:pPr>
      <w:hyperlink w:anchor="_Toc530237511" w:history="1">
        <w:r w:rsidR="008A226C" w:rsidRPr="00B735B4">
          <w:rPr>
            <w:rStyle w:val="Hyperlink"/>
            <w:noProof/>
          </w:rPr>
          <w:t>F.4 Absolute paths</w:t>
        </w:r>
        <w:r w:rsidR="008A226C">
          <w:rPr>
            <w:noProof/>
            <w:webHidden/>
          </w:rPr>
          <w:tab/>
        </w:r>
        <w:r w:rsidR="008A226C">
          <w:rPr>
            <w:noProof/>
            <w:webHidden/>
          </w:rPr>
          <w:fldChar w:fldCharType="begin"/>
        </w:r>
        <w:r w:rsidR="008A226C">
          <w:rPr>
            <w:noProof/>
            <w:webHidden/>
          </w:rPr>
          <w:instrText xml:space="preserve"> PAGEREF _Toc530237511 \h </w:instrText>
        </w:r>
        <w:r w:rsidR="008A226C">
          <w:rPr>
            <w:noProof/>
            <w:webHidden/>
          </w:rPr>
        </w:r>
        <w:r w:rsidR="008A226C">
          <w:rPr>
            <w:noProof/>
            <w:webHidden/>
          </w:rPr>
          <w:fldChar w:fldCharType="separate"/>
        </w:r>
        <w:r w:rsidR="008A226C">
          <w:rPr>
            <w:noProof/>
            <w:webHidden/>
          </w:rPr>
          <w:t>131</w:t>
        </w:r>
        <w:r w:rsidR="008A226C">
          <w:rPr>
            <w:noProof/>
            <w:webHidden/>
          </w:rPr>
          <w:fldChar w:fldCharType="end"/>
        </w:r>
      </w:hyperlink>
    </w:p>
    <w:p w14:paraId="6B694C75" w14:textId="1B534F0D" w:rsidR="008A226C" w:rsidRDefault="00E37AEF">
      <w:pPr>
        <w:pStyle w:val="TOC2"/>
        <w:tabs>
          <w:tab w:val="right" w:leader="dot" w:pos="9350"/>
        </w:tabs>
        <w:rPr>
          <w:rFonts w:asciiTheme="minorHAnsi" w:eastAsiaTheme="minorEastAsia" w:hAnsiTheme="minorHAnsi" w:cstheme="minorBidi"/>
          <w:noProof/>
          <w:sz w:val="22"/>
          <w:szCs w:val="22"/>
        </w:rPr>
      </w:pPr>
      <w:hyperlink w:anchor="_Toc530237512" w:history="1">
        <w:r w:rsidR="008A226C" w:rsidRPr="00B735B4">
          <w:rPr>
            <w:rStyle w:val="Hyperlink"/>
            <w:noProof/>
          </w:rPr>
          <w:t>F.5 Compensating for non-deterministic output</w:t>
        </w:r>
        <w:r w:rsidR="008A226C">
          <w:rPr>
            <w:noProof/>
            <w:webHidden/>
          </w:rPr>
          <w:tab/>
        </w:r>
        <w:r w:rsidR="008A226C">
          <w:rPr>
            <w:noProof/>
            <w:webHidden/>
          </w:rPr>
          <w:fldChar w:fldCharType="begin"/>
        </w:r>
        <w:r w:rsidR="008A226C">
          <w:rPr>
            <w:noProof/>
            <w:webHidden/>
          </w:rPr>
          <w:instrText xml:space="preserve"> PAGEREF _Toc530237512 \h </w:instrText>
        </w:r>
        <w:r w:rsidR="008A226C">
          <w:rPr>
            <w:noProof/>
            <w:webHidden/>
          </w:rPr>
        </w:r>
        <w:r w:rsidR="008A226C">
          <w:rPr>
            <w:noProof/>
            <w:webHidden/>
          </w:rPr>
          <w:fldChar w:fldCharType="separate"/>
        </w:r>
        <w:r w:rsidR="008A226C">
          <w:rPr>
            <w:noProof/>
            <w:webHidden/>
          </w:rPr>
          <w:t>131</w:t>
        </w:r>
        <w:r w:rsidR="008A226C">
          <w:rPr>
            <w:noProof/>
            <w:webHidden/>
          </w:rPr>
          <w:fldChar w:fldCharType="end"/>
        </w:r>
      </w:hyperlink>
    </w:p>
    <w:p w14:paraId="41A714AC" w14:textId="4BCA0051" w:rsidR="008A226C" w:rsidRDefault="00E37AEF">
      <w:pPr>
        <w:pStyle w:val="TOC2"/>
        <w:tabs>
          <w:tab w:val="right" w:leader="dot" w:pos="9350"/>
        </w:tabs>
        <w:rPr>
          <w:rFonts w:asciiTheme="minorHAnsi" w:eastAsiaTheme="minorEastAsia" w:hAnsiTheme="minorHAnsi" w:cstheme="minorBidi"/>
          <w:noProof/>
          <w:sz w:val="22"/>
          <w:szCs w:val="22"/>
        </w:rPr>
      </w:pPr>
      <w:hyperlink w:anchor="_Toc530237513" w:history="1">
        <w:r w:rsidR="008A226C" w:rsidRPr="00B735B4">
          <w:rPr>
            <w:rStyle w:val="Hyperlink"/>
            <w:noProof/>
          </w:rPr>
          <w:t>F.6 Interaction between determinism and baselining</w:t>
        </w:r>
        <w:r w:rsidR="008A226C">
          <w:rPr>
            <w:noProof/>
            <w:webHidden/>
          </w:rPr>
          <w:tab/>
        </w:r>
        <w:r w:rsidR="008A226C">
          <w:rPr>
            <w:noProof/>
            <w:webHidden/>
          </w:rPr>
          <w:fldChar w:fldCharType="begin"/>
        </w:r>
        <w:r w:rsidR="008A226C">
          <w:rPr>
            <w:noProof/>
            <w:webHidden/>
          </w:rPr>
          <w:instrText xml:space="preserve"> PAGEREF _Toc530237513 \h </w:instrText>
        </w:r>
        <w:r w:rsidR="008A226C">
          <w:rPr>
            <w:noProof/>
            <w:webHidden/>
          </w:rPr>
        </w:r>
        <w:r w:rsidR="008A226C">
          <w:rPr>
            <w:noProof/>
            <w:webHidden/>
          </w:rPr>
          <w:fldChar w:fldCharType="separate"/>
        </w:r>
        <w:r w:rsidR="008A226C">
          <w:rPr>
            <w:noProof/>
            <w:webHidden/>
          </w:rPr>
          <w:t>132</w:t>
        </w:r>
        <w:r w:rsidR="008A226C">
          <w:rPr>
            <w:noProof/>
            <w:webHidden/>
          </w:rPr>
          <w:fldChar w:fldCharType="end"/>
        </w:r>
      </w:hyperlink>
    </w:p>
    <w:p w14:paraId="41D0E12D" w14:textId="4C7B2D6A" w:rsidR="008A226C" w:rsidRDefault="00E37AEF">
      <w:pPr>
        <w:pStyle w:val="TOC1"/>
        <w:rPr>
          <w:rFonts w:asciiTheme="minorHAnsi" w:eastAsiaTheme="minorEastAsia" w:hAnsiTheme="minorHAnsi" w:cstheme="minorBidi"/>
          <w:noProof/>
          <w:sz w:val="22"/>
          <w:szCs w:val="22"/>
        </w:rPr>
      </w:pPr>
      <w:hyperlink w:anchor="_Toc530237514" w:history="1">
        <w:r w:rsidR="008A226C" w:rsidRPr="00B735B4">
          <w:rPr>
            <w:rStyle w:val="Hyperlink"/>
            <w:noProof/>
          </w:rPr>
          <w:t>Appendix G. (Informative) Guidance on fixes</w:t>
        </w:r>
        <w:r w:rsidR="008A226C">
          <w:rPr>
            <w:noProof/>
            <w:webHidden/>
          </w:rPr>
          <w:tab/>
        </w:r>
        <w:r w:rsidR="008A226C">
          <w:rPr>
            <w:noProof/>
            <w:webHidden/>
          </w:rPr>
          <w:fldChar w:fldCharType="begin"/>
        </w:r>
        <w:r w:rsidR="008A226C">
          <w:rPr>
            <w:noProof/>
            <w:webHidden/>
          </w:rPr>
          <w:instrText xml:space="preserve"> PAGEREF _Toc530237514 \h </w:instrText>
        </w:r>
        <w:r w:rsidR="008A226C">
          <w:rPr>
            <w:noProof/>
            <w:webHidden/>
          </w:rPr>
        </w:r>
        <w:r w:rsidR="008A226C">
          <w:rPr>
            <w:noProof/>
            <w:webHidden/>
          </w:rPr>
          <w:fldChar w:fldCharType="separate"/>
        </w:r>
        <w:r w:rsidR="008A226C">
          <w:rPr>
            <w:noProof/>
            <w:webHidden/>
          </w:rPr>
          <w:t>133</w:t>
        </w:r>
        <w:r w:rsidR="008A226C">
          <w:rPr>
            <w:noProof/>
            <w:webHidden/>
          </w:rPr>
          <w:fldChar w:fldCharType="end"/>
        </w:r>
      </w:hyperlink>
    </w:p>
    <w:p w14:paraId="055B5B43" w14:textId="08C09FCD" w:rsidR="008A226C" w:rsidRDefault="00E37AEF">
      <w:pPr>
        <w:pStyle w:val="TOC1"/>
        <w:rPr>
          <w:rFonts w:asciiTheme="minorHAnsi" w:eastAsiaTheme="minorEastAsia" w:hAnsiTheme="minorHAnsi" w:cstheme="minorBidi"/>
          <w:noProof/>
          <w:sz w:val="22"/>
          <w:szCs w:val="22"/>
        </w:rPr>
      </w:pPr>
      <w:hyperlink w:anchor="_Toc530237515" w:history="1">
        <w:r w:rsidR="008A226C" w:rsidRPr="00B735B4">
          <w:rPr>
            <w:rStyle w:val="Hyperlink"/>
            <w:noProof/>
          </w:rPr>
          <w:t>Appendix H. (Informative) Diagnosing results in generated files</w:t>
        </w:r>
        <w:r w:rsidR="008A226C">
          <w:rPr>
            <w:noProof/>
            <w:webHidden/>
          </w:rPr>
          <w:tab/>
        </w:r>
        <w:r w:rsidR="008A226C">
          <w:rPr>
            <w:noProof/>
            <w:webHidden/>
          </w:rPr>
          <w:fldChar w:fldCharType="begin"/>
        </w:r>
        <w:r w:rsidR="008A226C">
          <w:rPr>
            <w:noProof/>
            <w:webHidden/>
          </w:rPr>
          <w:instrText xml:space="preserve"> PAGEREF _Toc530237515 \h </w:instrText>
        </w:r>
        <w:r w:rsidR="008A226C">
          <w:rPr>
            <w:noProof/>
            <w:webHidden/>
          </w:rPr>
        </w:r>
        <w:r w:rsidR="008A226C">
          <w:rPr>
            <w:noProof/>
            <w:webHidden/>
          </w:rPr>
          <w:fldChar w:fldCharType="separate"/>
        </w:r>
        <w:r w:rsidR="008A226C">
          <w:rPr>
            <w:noProof/>
            <w:webHidden/>
          </w:rPr>
          <w:t>134</w:t>
        </w:r>
        <w:r w:rsidR="008A226C">
          <w:rPr>
            <w:noProof/>
            <w:webHidden/>
          </w:rPr>
          <w:fldChar w:fldCharType="end"/>
        </w:r>
      </w:hyperlink>
    </w:p>
    <w:p w14:paraId="1CC8B9A3" w14:textId="00685BE0" w:rsidR="008A226C" w:rsidRDefault="00E37AEF">
      <w:pPr>
        <w:pStyle w:val="TOC1"/>
        <w:rPr>
          <w:rFonts w:asciiTheme="minorHAnsi" w:eastAsiaTheme="minorEastAsia" w:hAnsiTheme="minorHAnsi" w:cstheme="minorBidi"/>
          <w:noProof/>
          <w:sz w:val="22"/>
          <w:szCs w:val="22"/>
        </w:rPr>
      </w:pPr>
      <w:hyperlink w:anchor="_Toc530237516" w:history="1">
        <w:r w:rsidR="008A226C" w:rsidRPr="00B735B4">
          <w:rPr>
            <w:rStyle w:val="Hyperlink"/>
            <w:noProof/>
          </w:rPr>
          <w:t>Appendix I. (Informative) Examples</w:t>
        </w:r>
        <w:r w:rsidR="008A226C">
          <w:rPr>
            <w:noProof/>
            <w:webHidden/>
          </w:rPr>
          <w:tab/>
        </w:r>
        <w:r w:rsidR="008A226C">
          <w:rPr>
            <w:noProof/>
            <w:webHidden/>
          </w:rPr>
          <w:fldChar w:fldCharType="begin"/>
        </w:r>
        <w:r w:rsidR="008A226C">
          <w:rPr>
            <w:noProof/>
            <w:webHidden/>
          </w:rPr>
          <w:instrText xml:space="preserve"> PAGEREF _Toc530237516 \h </w:instrText>
        </w:r>
        <w:r w:rsidR="008A226C">
          <w:rPr>
            <w:noProof/>
            <w:webHidden/>
          </w:rPr>
        </w:r>
        <w:r w:rsidR="008A226C">
          <w:rPr>
            <w:noProof/>
            <w:webHidden/>
          </w:rPr>
          <w:fldChar w:fldCharType="separate"/>
        </w:r>
        <w:r w:rsidR="008A226C">
          <w:rPr>
            <w:noProof/>
            <w:webHidden/>
          </w:rPr>
          <w:t>137</w:t>
        </w:r>
        <w:r w:rsidR="008A226C">
          <w:rPr>
            <w:noProof/>
            <w:webHidden/>
          </w:rPr>
          <w:fldChar w:fldCharType="end"/>
        </w:r>
      </w:hyperlink>
    </w:p>
    <w:p w14:paraId="5B8660B4" w14:textId="22B2298F" w:rsidR="008A226C" w:rsidRDefault="00E37AEF">
      <w:pPr>
        <w:pStyle w:val="TOC2"/>
        <w:tabs>
          <w:tab w:val="right" w:leader="dot" w:pos="9350"/>
        </w:tabs>
        <w:rPr>
          <w:rFonts w:asciiTheme="minorHAnsi" w:eastAsiaTheme="minorEastAsia" w:hAnsiTheme="minorHAnsi" w:cstheme="minorBidi"/>
          <w:noProof/>
          <w:sz w:val="22"/>
          <w:szCs w:val="22"/>
        </w:rPr>
      </w:pPr>
      <w:hyperlink w:anchor="_Toc530237517" w:history="1">
        <w:r w:rsidR="008A226C" w:rsidRPr="00B735B4">
          <w:rPr>
            <w:rStyle w:val="Hyperlink"/>
            <w:noProof/>
          </w:rPr>
          <w:t>I.1 Minimal valid SARIF log file</w:t>
        </w:r>
        <w:r w:rsidR="008A226C">
          <w:rPr>
            <w:noProof/>
            <w:webHidden/>
          </w:rPr>
          <w:tab/>
        </w:r>
        <w:r w:rsidR="008A226C">
          <w:rPr>
            <w:noProof/>
            <w:webHidden/>
          </w:rPr>
          <w:fldChar w:fldCharType="begin"/>
        </w:r>
        <w:r w:rsidR="008A226C">
          <w:rPr>
            <w:noProof/>
            <w:webHidden/>
          </w:rPr>
          <w:instrText xml:space="preserve"> PAGEREF _Toc530237517 \h </w:instrText>
        </w:r>
        <w:r w:rsidR="008A226C">
          <w:rPr>
            <w:noProof/>
            <w:webHidden/>
          </w:rPr>
        </w:r>
        <w:r w:rsidR="008A226C">
          <w:rPr>
            <w:noProof/>
            <w:webHidden/>
          </w:rPr>
          <w:fldChar w:fldCharType="separate"/>
        </w:r>
        <w:r w:rsidR="008A226C">
          <w:rPr>
            <w:noProof/>
            <w:webHidden/>
          </w:rPr>
          <w:t>137</w:t>
        </w:r>
        <w:r w:rsidR="008A226C">
          <w:rPr>
            <w:noProof/>
            <w:webHidden/>
          </w:rPr>
          <w:fldChar w:fldCharType="end"/>
        </w:r>
      </w:hyperlink>
    </w:p>
    <w:p w14:paraId="4D38C5F6" w14:textId="72D5F482" w:rsidR="008A226C" w:rsidRDefault="00E37AEF">
      <w:pPr>
        <w:pStyle w:val="TOC2"/>
        <w:tabs>
          <w:tab w:val="right" w:leader="dot" w:pos="9350"/>
        </w:tabs>
        <w:rPr>
          <w:rFonts w:asciiTheme="minorHAnsi" w:eastAsiaTheme="minorEastAsia" w:hAnsiTheme="minorHAnsi" w:cstheme="minorBidi"/>
          <w:noProof/>
          <w:sz w:val="22"/>
          <w:szCs w:val="22"/>
        </w:rPr>
      </w:pPr>
      <w:hyperlink w:anchor="_Toc530237518" w:history="1">
        <w:r w:rsidR="008A226C" w:rsidRPr="00B735B4">
          <w:rPr>
            <w:rStyle w:val="Hyperlink"/>
            <w:noProof/>
          </w:rPr>
          <w:t>I.2 Minimal recommended SARIF log file with source information</w:t>
        </w:r>
        <w:r w:rsidR="008A226C">
          <w:rPr>
            <w:noProof/>
            <w:webHidden/>
          </w:rPr>
          <w:tab/>
        </w:r>
        <w:r w:rsidR="008A226C">
          <w:rPr>
            <w:noProof/>
            <w:webHidden/>
          </w:rPr>
          <w:fldChar w:fldCharType="begin"/>
        </w:r>
        <w:r w:rsidR="008A226C">
          <w:rPr>
            <w:noProof/>
            <w:webHidden/>
          </w:rPr>
          <w:instrText xml:space="preserve"> PAGEREF _Toc530237518 \h </w:instrText>
        </w:r>
        <w:r w:rsidR="008A226C">
          <w:rPr>
            <w:noProof/>
            <w:webHidden/>
          </w:rPr>
        </w:r>
        <w:r w:rsidR="008A226C">
          <w:rPr>
            <w:noProof/>
            <w:webHidden/>
          </w:rPr>
          <w:fldChar w:fldCharType="separate"/>
        </w:r>
        <w:r w:rsidR="008A226C">
          <w:rPr>
            <w:noProof/>
            <w:webHidden/>
          </w:rPr>
          <w:t>137</w:t>
        </w:r>
        <w:r w:rsidR="008A226C">
          <w:rPr>
            <w:noProof/>
            <w:webHidden/>
          </w:rPr>
          <w:fldChar w:fldCharType="end"/>
        </w:r>
      </w:hyperlink>
    </w:p>
    <w:p w14:paraId="160F4FC7" w14:textId="3346B5E5" w:rsidR="008A226C" w:rsidRDefault="00E37AEF">
      <w:pPr>
        <w:pStyle w:val="TOC2"/>
        <w:tabs>
          <w:tab w:val="right" w:leader="dot" w:pos="9350"/>
        </w:tabs>
        <w:rPr>
          <w:rFonts w:asciiTheme="minorHAnsi" w:eastAsiaTheme="minorEastAsia" w:hAnsiTheme="minorHAnsi" w:cstheme="minorBidi"/>
          <w:noProof/>
          <w:sz w:val="22"/>
          <w:szCs w:val="22"/>
        </w:rPr>
      </w:pPr>
      <w:hyperlink w:anchor="_Toc530237519" w:history="1">
        <w:r w:rsidR="008A226C" w:rsidRPr="00B735B4">
          <w:rPr>
            <w:rStyle w:val="Hyperlink"/>
            <w:noProof/>
          </w:rPr>
          <w:t>I.3 Minimal recommended SARIF log file without source information</w:t>
        </w:r>
        <w:r w:rsidR="008A226C">
          <w:rPr>
            <w:noProof/>
            <w:webHidden/>
          </w:rPr>
          <w:tab/>
        </w:r>
        <w:r w:rsidR="008A226C">
          <w:rPr>
            <w:noProof/>
            <w:webHidden/>
          </w:rPr>
          <w:fldChar w:fldCharType="begin"/>
        </w:r>
        <w:r w:rsidR="008A226C">
          <w:rPr>
            <w:noProof/>
            <w:webHidden/>
          </w:rPr>
          <w:instrText xml:space="preserve"> PAGEREF _Toc530237519 \h </w:instrText>
        </w:r>
        <w:r w:rsidR="008A226C">
          <w:rPr>
            <w:noProof/>
            <w:webHidden/>
          </w:rPr>
        </w:r>
        <w:r w:rsidR="008A226C">
          <w:rPr>
            <w:noProof/>
            <w:webHidden/>
          </w:rPr>
          <w:fldChar w:fldCharType="separate"/>
        </w:r>
        <w:r w:rsidR="008A226C">
          <w:rPr>
            <w:noProof/>
            <w:webHidden/>
          </w:rPr>
          <w:t>138</w:t>
        </w:r>
        <w:r w:rsidR="008A226C">
          <w:rPr>
            <w:noProof/>
            <w:webHidden/>
          </w:rPr>
          <w:fldChar w:fldCharType="end"/>
        </w:r>
      </w:hyperlink>
    </w:p>
    <w:p w14:paraId="64743DDD" w14:textId="51357955" w:rsidR="008A226C" w:rsidRDefault="00E37AEF">
      <w:pPr>
        <w:pStyle w:val="TOC2"/>
        <w:tabs>
          <w:tab w:val="right" w:leader="dot" w:pos="9350"/>
        </w:tabs>
        <w:rPr>
          <w:rFonts w:asciiTheme="minorHAnsi" w:eastAsiaTheme="minorEastAsia" w:hAnsiTheme="minorHAnsi" w:cstheme="minorBidi"/>
          <w:noProof/>
          <w:sz w:val="22"/>
          <w:szCs w:val="22"/>
        </w:rPr>
      </w:pPr>
      <w:hyperlink w:anchor="_Toc530237520" w:history="1">
        <w:r w:rsidR="008A226C" w:rsidRPr="00B735B4">
          <w:rPr>
            <w:rStyle w:val="Hyperlink"/>
            <w:noProof/>
          </w:rPr>
          <w:t>I.4 SARIF resource file with rule metadata</w:t>
        </w:r>
        <w:r w:rsidR="008A226C">
          <w:rPr>
            <w:noProof/>
            <w:webHidden/>
          </w:rPr>
          <w:tab/>
        </w:r>
        <w:r w:rsidR="008A226C">
          <w:rPr>
            <w:noProof/>
            <w:webHidden/>
          </w:rPr>
          <w:fldChar w:fldCharType="begin"/>
        </w:r>
        <w:r w:rsidR="008A226C">
          <w:rPr>
            <w:noProof/>
            <w:webHidden/>
          </w:rPr>
          <w:instrText xml:space="preserve"> PAGEREF _Toc530237520 \h </w:instrText>
        </w:r>
        <w:r w:rsidR="008A226C">
          <w:rPr>
            <w:noProof/>
            <w:webHidden/>
          </w:rPr>
        </w:r>
        <w:r w:rsidR="008A226C">
          <w:rPr>
            <w:noProof/>
            <w:webHidden/>
          </w:rPr>
          <w:fldChar w:fldCharType="separate"/>
        </w:r>
        <w:r w:rsidR="008A226C">
          <w:rPr>
            <w:noProof/>
            <w:webHidden/>
          </w:rPr>
          <w:t>139</w:t>
        </w:r>
        <w:r w:rsidR="008A226C">
          <w:rPr>
            <w:noProof/>
            <w:webHidden/>
          </w:rPr>
          <w:fldChar w:fldCharType="end"/>
        </w:r>
      </w:hyperlink>
    </w:p>
    <w:p w14:paraId="5A762671" w14:textId="3C997FDA" w:rsidR="008A226C" w:rsidRDefault="00E37AEF">
      <w:pPr>
        <w:pStyle w:val="TOC2"/>
        <w:tabs>
          <w:tab w:val="right" w:leader="dot" w:pos="9350"/>
        </w:tabs>
        <w:rPr>
          <w:rFonts w:asciiTheme="minorHAnsi" w:eastAsiaTheme="minorEastAsia" w:hAnsiTheme="minorHAnsi" w:cstheme="minorBidi"/>
          <w:noProof/>
          <w:sz w:val="22"/>
          <w:szCs w:val="22"/>
        </w:rPr>
      </w:pPr>
      <w:hyperlink w:anchor="_Toc530237521" w:history="1">
        <w:r w:rsidR="008A226C" w:rsidRPr="00B735B4">
          <w:rPr>
            <w:rStyle w:val="Hyperlink"/>
            <w:noProof/>
          </w:rPr>
          <w:t>I.5 Comprehensive SARIF file</w:t>
        </w:r>
        <w:r w:rsidR="008A226C">
          <w:rPr>
            <w:noProof/>
            <w:webHidden/>
          </w:rPr>
          <w:tab/>
        </w:r>
        <w:r w:rsidR="008A226C">
          <w:rPr>
            <w:noProof/>
            <w:webHidden/>
          </w:rPr>
          <w:fldChar w:fldCharType="begin"/>
        </w:r>
        <w:r w:rsidR="008A226C">
          <w:rPr>
            <w:noProof/>
            <w:webHidden/>
          </w:rPr>
          <w:instrText xml:space="preserve"> PAGEREF _Toc530237521 \h </w:instrText>
        </w:r>
        <w:r w:rsidR="008A226C">
          <w:rPr>
            <w:noProof/>
            <w:webHidden/>
          </w:rPr>
        </w:r>
        <w:r w:rsidR="008A226C">
          <w:rPr>
            <w:noProof/>
            <w:webHidden/>
          </w:rPr>
          <w:fldChar w:fldCharType="separate"/>
        </w:r>
        <w:r w:rsidR="008A226C">
          <w:rPr>
            <w:noProof/>
            <w:webHidden/>
          </w:rPr>
          <w:t>140</w:t>
        </w:r>
        <w:r w:rsidR="008A226C">
          <w:rPr>
            <w:noProof/>
            <w:webHidden/>
          </w:rPr>
          <w:fldChar w:fldCharType="end"/>
        </w:r>
      </w:hyperlink>
    </w:p>
    <w:p w14:paraId="01ADB11E" w14:textId="07EABF54" w:rsidR="008A226C" w:rsidRDefault="00E37AEF">
      <w:pPr>
        <w:pStyle w:val="TOC1"/>
        <w:rPr>
          <w:rFonts w:asciiTheme="minorHAnsi" w:eastAsiaTheme="minorEastAsia" w:hAnsiTheme="minorHAnsi" w:cstheme="minorBidi"/>
          <w:noProof/>
          <w:sz w:val="22"/>
          <w:szCs w:val="22"/>
        </w:rPr>
      </w:pPr>
      <w:hyperlink w:anchor="_Toc530237522" w:history="1">
        <w:r w:rsidR="008A226C" w:rsidRPr="00B735B4">
          <w:rPr>
            <w:rStyle w:val="Hyperlink"/>
            <w:noProof/>
          </w:rPr>
          <w:t>Appendix J. (Informative) Revision History</w:t>
        </w:r>
        <w:r w:rsidR="008A226C">
          <w:rPr>
            <w:noProof/>
            <w:webHidden/>
          </w:rPr>
          <w:tab/>
        </w:r>
        <w:r w:rsidR="008A226C">
          <w:rPr>
            <w:noProof/>
            <w:webHidden/>
          </w:rPr>
          <w:fldChar w:fldCharType="begin"/>
        </w:r>
        <w:r w:rsidR="008A226C">
          <w:rPr>
            <w:noProof/>
            <w:webHidden/>
          </w:rPr>
          <w:instrText xml:space="preserve"> PAGEREF _Toc530237522 \h </w:instrText>
        </w:r>
        <w:r w:rsidR="008A226C">
          <w:rPr>
            <w:noProof/>
            <w:webHidden/>
          </w:rPr>
        </w:r>
        <w:r w:rsidR="008A226C">
          <w:rPr>
            <w:noProof/>
            <w:webHidden/>
          </w:rPr>
          <w:fldChar w:fldCharType="separate"/>
        </w:r>
        <w:r w:rsidR="008A226C">
          <w:rPr>
            <w:noProof/>
            <w:webHidden/>
          </w:rPr>
          <w:t>149</w:t>
        </w:r>
        <w:r w:rsidR="008A226C">
          <w:rPr>
            <w:noProof/>
            <w:webHidden/>
          </w:rPr>
          <w:fldChar w:fldCharType="end"/>
        </w:r>
      </w:hyperlink>
    </w:p>
    <w:p w14:paraId="300EBE96" w14:textId="5E2CFA2C"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30237115"/>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4BD8A5B8"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30237116"/>
      <w:bookmarkStart w:id="6" w:name="_Toc85472893"/>
      <w:bookmarkStart w:id="7" w:name="_Toc287332007"/>
      <w:r>
        <w:t>IPR Policy</w:t>
      </w:r>
      <w:bookmarkEnd w:id="5"/>
    </w:p>
    <w:p w14:paraId="46AF25ED" w14:textId="1B27B223"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5CE9B883"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30237117"/>
      <w:r>
        <w:t>Terminology</w:t>
      </w:r>
      <w:bookmarkEnd w:id="6"/>
      <w:bookmarkEnd w:id="7"/>
      <w:bookmarkEnd w:id="8"/>
    </w:p>
    <w:p w14:paraId="332C78E7" w14:textId="0FD4FD35"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71A25500" w:rsidR="00B05C99" w:rsidRDefault="00E37AEF"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7BA3D36A"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4F330459"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4F176BF5"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baseline run</w:t>
      </w:r>
      <w:bookmarkEnd w:id="11"/>
    </w:p>
    <w:p w14:paraId="16ED2498" w14:textId="0ECE3035" w:rsidR="008119BF" w:rsidRPr="008119BF" w:rsidRDefault="00E37AEF"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171C0E83" w:rsidR="0044419A" w:rsidRDefault="00E37AEF"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13DF8DC7" w:rsidR="0044419A" w:rsidRDefault="00E37AEF"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2152A4BE"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7A86C8E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6780FD7F" w:rsidR="00B05C99" w:rsidRDefault="00E37AEF"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78F3C8AA" w:rsidR="00D06F1A" w:rsidRPr="00D06F1A" w:rsidRDefault="00E37AEF"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543AF9D7" w:rsidR="00376AE7" w:rsidRPr="00376AE7" w:rsidRDefault="00E37AEF"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62EFA9C2"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68A83272" w:rsidR="00366BA7" w:rsidRDefault="00E37AEF"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17A43F3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31B02B8"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t>(end) user</w:t>
      </w:r>
      <w:bookmarkEnd w:id="18"/>
    </w:p>
    <w:p w14:paraId="2B9FF6D7" w14:textId="74A09BD8"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pPr>
      <w:bookmarkStart w:id="19" w:name="def_external_property"/>
      <w:r>
        <w:t>external property</w:t>
      </w:r>
      <w:bookmarkEnd w:id="19"/>
    </w:p>
    <w:p w14:paraId="31C02DE2" w14:textId="508793BF"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20" w:name="def_external_property_file"/>
      <w:r>
        <w:t>external property file</w:t>
      </w:r>
      <w:bookmarkEnd w:id="20"/>
    </w:p>
    <w:p w14:paraId="5932A836" w14:textId="7C3BDDF9"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1FBFA6A0"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2F6286A7" w:rsidR="000237CE" w:rsidRPr="000237CE" w:rsidRDefault="00E37AEF"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3D8E8947" w:rsidR="0044419A" w:rsidRDefault="00E37AEF"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1" w:name="def_file"/>
      <w:r>
        <w:t>file</w:t>
      </w:r>
      <w:bookmarkEnd w:id="21"/>
    </w:p>
    <w:p w14:paraId="1640EF45" w14:textId="6CE3DE09" w:rsidR="0003129F" w:rsidRDefault="0003129F" w:rsidP="00C130CD">
      <w:pPr>
        <w:pStyle w:val="Definition"/>
      </w:pPr>
      <w:r w:rsidRPr="0003129F">
        <w:t xml:space="preserve">sequence of bytes </w:t>
      </w:r>
      <w:r w:rsidR="009C11EF">
        <w:t>addressable</w:t>
      </w:r>
      <w:r w:rsidR="009C11EF" w:rsidRPr="0003129F">
        <w:t xml:space="preserv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2AC132A5" w:rsidR="0044419A" w:rsidRDefault="00E37AEF"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2" w:name="def_fully_qualified_logical_name"/>
      <w:r>
        <w:t>fully qualified logical name</w:t>
      </w:r>
      <w:bookmarkEnd w:id="22"/>
    </w:p>
    <w:p w14:paraId="2BC69F36" w14:textId="50C0B995"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0C9C7A93"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3" w:name="def_hierarchical_string"/>
      <w:r>
        <w:t>hierarchical string</w:t>
      </w:r>
      <w:bookmarkEnd w:id="23"/>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4" w:name="def_line"/>
      <w:r>
        <w:t>line</w:t>
      </w:r>
      <w:bookmarkEnd w:id="24"/>
    </w:p>
    <w:p w14:paraId="1C2EBEBC" w14:textId="115BA528"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5" w:name="def_localization"/>
      <w:r>
        <w:t>localization</w:t>
      </w:r>
      <w:bookmarkEnd w:id="25"/>
    </w:p>
    <w:p w14:paraId="7388F780" w14:textId="03DB9A52"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6" w:name="def_log_file"/>
      <w:r>
        <w:t>log file</w:t>
      </w:r>
      <w:bookmarkEnd w:id="26"/>
    </w:p>
    <w:p w14:paraId="7A312E29" w14:textId="35360821"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7" w:name="def_log_file_viewer"/>
      <w:r>
        <w:t>(log file) viewer</w:t>
      </w:r>
      <w:bookmarkEnd w:id="27"/>
    </w:p>
    <w:p w14:paraId="16E84D5B" w14:textId="306E3962" w:rsidR="0044419A" w:rsidRDefault="00E37AEF"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8" w:name="def_logical_location"/>
      <w:r>
        <w:t>logical location</w:t>
      </w:r>
      <w:bookmarkEnd w:id="28"/>
    </w:p>
    <w:p w14:paraId="4BBB3B8A" w14:textId="0F9C2857" w:rsidR="0044419A" w:rsidRDefault="0044419A" w:rsidP="0044419A">
      <w:pPr>
        <w:pStyle w:val="Definition"/>
      </w:pPr>
      <w:r w:rsidRPr="00592BE0">
        <w:lastRenderedPageBreak/>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9" w:name="def_logical_name"/>
      <w:r>
        <w:t>logical name</w:t>
      </w:r>
      <w:bookmarkEnd w:id="29"/>
    </w:p>
    <w:p w14:paraId="61CE7EB5" w14:textId="29C5FADA"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2B355024"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0" w:name="def_message_string"/>
      <w:r>
        <w:t>message</w:t>
      </w:r>
      <w:r w:rsidR="00366BA7">
        <w:t xml:space="preserve"> string</w:t>
      </w:r>
      <w:bookmarkEnd w:id="30"/>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375051D7" w:rsidR="00646038" w:rsidRDefault="00E37AEF"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1F607A00" w:rsidR="0044419A" w:rsidRDefault="00E37AEF"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1" w:name="def_newline_sequence"/>
      <w:r>
        <w:t>newline sequence</w:t>
      </w:r>
      <w:bookmarkEnd w:id="31"/>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5335241F" w:rsidR="00646038" w:rsidRDefault="00E37AEF"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60618F1"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2F7C9EA" w:rsidR="0044419A" w:rsidRDefault="00E37AEF"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2" w:name="def_programming_artifact"/>
      <w:r>
        <w:t xml:space="preserve"> </w:t>
      </w:r>
      <w:r w:rsidR="00646038">
        <w:t>(programming) artifact</w:t>
      </w:r>
    </w:p>
    <w:bookmarkEnd w:id="32"/>
    <w:p w14:paraId="423BBE77" w14:textId="5709F34B"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3" w:name="def_problem"/>
      <w:r>
        <w:t>problem</w:t>
      </w:r>
      <w:bookmarkEnd w:id="33"/>
    </w:p>
    <w:p w14:paraId="6CDABD9B" w14:textId="33C7638E" w:rsidR="00B05C99" w:rsidRDefault="00E37AEF"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34" w:name="def_property"/>
      <w:r>
        <w:t>property</w:t>
      </w:r>
      <w:bookmarkEnd w:id="34"/>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4051DC2A"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6799FD91" w:rsidR="00D65090" w:rsidRPr="00D65090" w:rsidRDefault="00190651" w:rsidP="00D65090">
      <w:pPr>
        <w:pStyle w:val="Definitionterm"/>
      </w:pPr>
      <w:r>
        <w:t>redactable</w:t>
      </w:r>
      <w:r w:rsidR="00D65090" w:rsidRPr="00D65090">
        <w:t xml:space="preserve"> property</w:t>
      </w:r>
    </w:p>
    <w:p w14:paraId="63E8F997" w14:textId="6795C3D6" w:rsidR="00D65090" w:rsidRPr="00D65090" w:rsidRDefault="00E37AEF"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35" w:name="def_region"/>
      <w:r>
        <w:lastRenderedPageBreak/>
        <w:t>region</w:t>
      </w:r>
      <w:bookmarkEnd w:id="35"/>
    </w:p>
    <w:p w14:paraId="1059A9E8" w14:textId="7786E01A"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6" w:name="def_repository"/>
      <w:r>
        <w:t>repository</w:t>
      </w:r>
      <w:bookmarkEnd w:id="3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7AD54DC8" w:rsidR="0044419A" w:rsidRDefault="00E37AEF"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7" w:name="def_resource"/>
      <w:r>
        <w:t>resource</w:t>
      </w:r>
      <w:bookmarkEnd w:id="37"/>
    </w:p>
    <w:p w14:paraId="6016A970" w14:textId="7FB23DD2"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8" w:name="def_result"/>
      <w:r>
        <w:t>result</w:t>
      </w:r>
      <w:bookmarkEnd w:id="38"/>
    </w:p>
    <w:p w14:paraId="7C7B90EF" w14:textId="7242E2CF"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15DA9FA5" w:rsidR="00B05C99" w:rsidRDefault="00E37AEF"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9" w:name="def_result_management_system"/>
      <w:r>
        <w:t>result management system</w:t>
      </w:r>
      <w:bookmarkEnd w:id="39"/>
    </w:p>
    <w:p w14:paraId="1864B8E6" w14:textId="62C23AF6"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05CD040"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13AE073C" w:rsidR="0044419A" w:rsidRDefault="00E37AEF"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55F84DF7" w:rsidR="00811F21" w:rsidRPr="00811F21" w:rsidRDefault="00E37AEF"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0" w:name="def_rule"/>
      <w:r>
        <w:t>rule</w:t>
      </w:r>
      <w:bookmarkEnd w:id="40"/>
    </w:p>
    <w:p w14:paraId="40742D5C" w14:textId="31D3E9AD"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23A349A1"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6F11C0FC" w:rsidR="00822D1D" w:rsidRPr="00822D1D" w:rsidRDefault="00E37AEF"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1" w:name="def_rule_id"/>
      <w:r>
        <w:t>rule id</w:t>
      </w:r>
      <w:bookmarkEnd w:id="41"/>
    </w:p>
    <w:p w14:paraId="4C9F5179" w14:textId="3F27F4A5" w:rsidR="00B05C99" w:rsidRDefault="00E37AEF"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2" w:name="def_rule_metadata"/>
      <w:r>
        <w:t>rule metadata</w:t>
      </w:r>
      <w:bookmarkEnd w:id="42"/>
    </w:p>
    <w:p w14:paraId="4DC3C58A" w14:textId="7AE13694"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3" w:name="def_run"/>
      <w:r>
        <w:lastRenderedPageBreak/>
        <w:t>run</w:t>
      </w:r>
      <w:bookmarkEnd w:id="43"/>
    </w:p>
    <w:p w14:paraId="22615526" w14:textId="38A962CE"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5404F01"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4" w:name="def_sarif_consumer"/>
      <w:r>
        <w:t>SARIF consumer</w:t>
      </w:r>
      <w:bookmarkEnd w:id="4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5" w:name="def_sarif_log_file"/>
      <w:r>
        <w:t>SARIF log file</w:t>
      </w:r>
      <w:bookmarkEnd w:id="45"/>
    </w:p>
    <w:p w14:paraId="3BDD8C08" w14:textId="1F23AEDC" w:rsidR="00366BA7" w:rsidRDefault="00E37AEF"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6" w:name="def_post_processor"/>
      <w:r>
        <w:t>SARIF post-processor</w:t>
      </w:r>
      <w:bookmarkEnd w:id="46"/>
    </w:p>
    <w:p w14:paraId="346D0207" w14:textId="6001A70B" w:rsidR="00753025" w:rsidRPr="00753025" w:rsidRDefault="00E37AEF"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7" w:name="def_sarif_producer"/>
      <w:r>
        <w:t>SARIF producer</w:t>
      </w:r>
      <w:bookmarkEnd w:id="4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8" w:name="def_sarif_resource_file"/>
      <w:r>
        <w:t>SARIF resource file</w:t>
      </w:r>
      <w:bookmarkEnd w:id="48"/>
    </w:p>
    <w:p w14:paraId="37BBB05A" w14:textId="3A722FDB"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9" w:name="def_stable_value"/>
      <w:r>
        <w:t>stable value</w:t>
      </w:r>
      <w:bookmarkEnd w:id="4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0" w:name="def_static_analysis_tool"/>
      <w:r>
        <w:t>(static analysis) tool</w:t>
      </w:r>
      <w:bookmarkEnd w:id="50"/>
    </w:p>
    <w:p w14:paraId="1D0151E8" w14:textId="49A2BCC0"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1" w:name="def_tag"/>
      <w:r>
        <w:t>tag</w:t>
      </w:r>
      <w:bookmarkEnd w:id="51"/>
    </w:p>
    <w:p w14:paraId="54E71C71" w14:textId="032FE393"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2" w:name="def_text_file"/>
      <w:r>
        <w:t>text file</w:t>
      </w:r>
      <w:bookmarkEnd w:id="52"/>
    </w:p>
    <w:p w14:paraId="29A46E48" w14:textId="36BA5EDB" w:rsidR="0044419A" w:rsidRDefault="00E37AEF"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510F93D" w:rsidR="0044419A" w:rsidRDefault="00E37AEF"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3" w:name="def_thread_flow"/>
      <w:r>
        <w:t>thread flow</w:t>
      </w:r>
      <w:bookmarkEnd w:id="5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273697B7" w:rsidR="0003129F" w:rsidRDefault="00E37AEF"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5CC9FBF3" w14:textId="77777777" w:rsidR="0044419A" w:rsidRDefault="0044419A" w:rsidP="0044419A">
      <w:pPr>
        <w:pStyle w:val="Definitionterm"/>
      </w:pPr>
      <w:r>
        <w:t>top-level logical location</w:t>
      </w:r>
    </w:p>
    <w:p w14:paraId="4BD39429" w14:textId="74671960" w:rsidR="0044419A" w:rsidRDefault="00E37AEF"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4" w:name="def_triage"/>
      <w:r>
        <w:t>triage</w:t>
      </w:r>
      <w:bookmarkEnd w:id="54"/>
    </w:p>
    <w:p w14:paraId="38D08C7E" w14:textId="2B6D67D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1F35BCB6" w:rsidR="0044419A" w:rsidRDefault="0044419A" w:rsidP="0044419A">
      <w:pPr>
        <w:pStyle w:val="Definition"/>
      </w:pPr>
      <w:r>
        <w:lastRenderedPageBreak/>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5" w:name="def_vcs"/>
      <w:r>
        <w:t>VCS</w:t>
      </w:r>
      <w:bookmarkEnd w:id="5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6B955387"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Toc530237118"/>
      <w:r>
        <w:t>Normative</w:t>
      </w:r>
      <w:bookmarkEnd w:id="56"/>
      <w:bookmarkEnd w:id="57"/>
      <w:r>
        <w:t xml:space="preserve"> References</w:t>
      </w:r>
      <w:bookmarkEnd w:id="58"/>
      <w:bookmarkEnd w:id="59"/>
      <w:bookmarkEnd w:id="60"/>
    </w:p>
    <w:p w14:paraId="1CA20F39" w14:textId="3EB9E8F7" w:rsidR="00130B0A" w:rsidRDefault="00130B0A" w:rsidP="00130B0A">
      <w:pPr>
        <w:pStyle w:val="Ref"/>
        <w:rPr>
          <w:rStyle w:val="Refterm"/>
          <w:b w:val="0"/>
        </w:rPr>
      </w:pPr>
      <w:r w:rsidRPr="00EE7D13">
        <w:rPr>
          <w:rStyle w:val="Refterm"/>
        </w:rPr>
        <w:t>[</w:t>
      </w:r>
      <w:bookmarkStart w:id="61" w:name="BCP14"/>
      <w:r>
        <w:rPr>
          <w:rStyle w:val="Refterm"/>
        </w:rPr>
        <w:t>BCP14</w:t>
      </w:r>
      <w:bookmarkEnd w:id="6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5AB251D6" w:rsidR="005B76B8" w:rsidRDefault="005B76B8" w:rsidP="005B76B8">
      <w:pPr>
        <w:pStyle w:val="Ref"/>
        <w:rPr>
          <w:rStyle w:val="Refterm"/>
          <w:b w:val="0"/>
        </w:rPr>
      </w:pPr>
      <w:r w:rsidRPr="00EE7D13">
        <w:rPr>
          <w:rStyle w:val="Refterm"/>
        </w:rPr>
        <w:t>[</w:t>
      </w:r>
      <w:bookmarkStart w:id="62" w:name="GFM"/>
      <w:r>
        <w:rPr>
          <w:rStyle w:val="Refterm"/>
        </w:rPr>
        <w:t>GFM</w:t>
      </w:r>
      <w:bookmarkEnd w:id="6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05FA58E3" w:rsidR="00A95453" w:rsidRDefault="00A95453" w:rsidP="005B76B8">
      <w:pPr>
        <w:pStyle w:val="Ref"/>
        <w:rPr>
          <w:rStyle w:val="Refterm"/>
          <w:b w:val="0"/>
        </w:rPr>
      </w:pPr>
      <w:r w:rsidRPr="00EE7D13">
        <w:rPr>
          <w:rStyle w:val="Refterm"/>
        </w:rPr>
        <w:t>[</w:t>
      </w:r>
      <w:bookmarkStart w:id="63" w:name="IANA_ENC"/>
      <w:r>
        <w:rPr>
          <w:rStyle w:val="Refterm"/>
        </w:rPr>
        <w:t>IANA-ENC</w:t>
      </w:r>
      <w:bookmarkEnd w:id="63"/>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70309D48" w:rsidR="00EE0846" w:rsidRDefault="00EE0846" w:rsidP="00EE0846">
      <w:pPr>
        <w:pStyle w:val="Ref"/>
        <w:rPr>
          <w:rStyle w:val="Refterm"/>
          <w:b w:val="0"/>
        </w:rPr>
      </w:pPr>
      <w:r w:rsidRPr="00EE7D13">
        <w:rPr>
          <w:rStyle w:val="Refterm"/>
        </w:rPr>
        <w:t>[</w:t>
      </w:r>
      <w:bookmarkStart w:id="64" w:name="IANA_HASH"/>
      <w:r>
        <w:rPr>
          <w:rStyle w:val="Refterm"/>
        </w:rPr>
        <w:t>IANA-HASH</w:t>
      </w:r>
      <w:bookmarkEnd w:id="64"/>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140EC26E" w:rsidR="00F27B42" w:rsidRDefault="00F27B42" w:rsidP="00EE0846">
      <w:pPr>
        <w:pStyle w:val="Ref"/>
        <w:rPr>
          <w:rStyle w:val="Refterm"/>
          <w:b w:val="0"/>
        </w:rPr>
      </w:pPr>
      <w:r w:rsidRPr="00EE7D13">
        <w:rPr>
          <w:rStyle w:val="Refterm"/>
        </w:rPr>
        <w:t>[</w:t>
      </w:r>
      <w:bookmarkStart w:id="65" w:name="ISO639_1"/>
      <w:r>
        <w:rPr>
          <w:rStyle w:val="Refterm"/>
        </w:rPr>
        <w:t>ISO639-1</w:t>
      </w:r>
      <w:bookmarkEnd w:id="6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15459F66" w:rsidR="00F27B42" w:rsidRDefault="00F27B42" w:rsidP="00F27B42">
      <w:pPr>
        <w:pStyle w:val="Ref"/>
        <w:rPr>
          <w:rStyle w:val="Refterm"/>
          <w:b w:val="0"/>
        </w:rPr>
      </w:pPr>
      <w:r w:rsidRPr="00EE7D13">
        <w:rPr>
          <w:rStyle w:val="Refterm"/>
        </w:rPr>
        <w:t>[</w:t>
      </w:r>
      <w:bookmarkStart w:id="66" w:name="ISO639_2"/>
      <w:r>
        <w:rPr>
          <w:rStyle w:val="Refterm"/>
        </w:rPr>
        <w:t>ISO639-2</w:t>
      </w:r>
      <w:bookmarkEnd w:id="6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2B00D0B1" w:rsidR="00F27B42" w:rsidRDefault="00F27B42" w:rsidP="00F27B42">
      <w:pPr>
        <w:pStyle w:val="Ref"/>
        <w:rPr>
          <w:rStyle w:val="Refterm"/>
          <w:b w:val="0"/>
        </w:rPr>
      </w:pPr>
      <w:r w:rsidRPr="00EE7D13">
        <w:rPr>
          <w:rStyle w:val="Refterm"/>
        </w:rPr>
        <w:t>[</w:t>
      </w:r>
      <w:bookmarkStart w:id="67" w:name="ISO639_3"/>
      <w:r>
        <w:rPr>
          <w:rStyle w:val="Refterm"/>
        </w:rPr>
        <w:t>ISO639-3</w:t>
      </w:r>
      <w:bookmarkEnd w:id="6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5952D876" w:rsidR="00AB66A4" w:rsidRDefault="00AB66A4" w:rsidP="00F27B42">
      <w:pPr>
        <w:pStyle w:val="Ref"/>
      </w:pPr>
      <w:r w:rsidRPr="00EE7D13">
        <w:rPr>
          <w:rStyle w:val="Refterm"/>
        </w:rPr>
        <w:t>[</w:t>
      </w:r>
      <w:bookmarkStart w:id="68" w:name="ISO86012004"/>
      <w:r w:rsidRPr="00EE7D13">
        <w:rPr>
          <w:rStyle w:val="Refterm"/>
        </w:rPr>
        <w:t>ISO8601:2004</w:t>
      </w:r>
      <w:bookmarkEnd w:id="68"/>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5A470F9E" w:rsidR="004F385B" w:rsidRDefault="004F385B" w:rsidP="004F385B">
      <w:pPr>
        <w:pStyle w:val="Ref"/>
      </w:pPr>
      <w:r w:rsidRPr="00EE7D13">
        <w:rPr>
          <w:rStyle w:val="Refterm"/>
        </w:rPr>
        <w:t>[</w:t>
      </w:r>
      <w:bookmarkStart w:id="69" w:name="ISO14977"/>
      <w:r w:rsidRPr="00EE7D13">
        <w:rPr>
          <w:rStyle w:val="Refterm"/>
        </w:rPr>
        <w:t>ISO</w:t>
      </w:r>
      <w:r>
        <w:rPr>
          <w:rStyle w:val="Refterm"/>
        </w:rPr>
        <w:t>14977</w:t>
      </w:r>
      <w:r w:rsidRPr="00EE7D13">
        <w:rPr>
          <w:rStyle w:val="Refterm"/>
        </w:rPr>
        <w:t>:</w:t>
      </w:r>
      <w:r>
        <w:rPr>
          <w:rStyle w:val="Refterm"/>
        </w:rPr>
        <w:t>1996</w:t>
      </w:r>
      <w:bookmarkEnd w:id="69"/>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732EF7B0" w:rsidR="00F85576" w:rsidRDefault="00F85576" w:rsidP="004F385B">
      <w:pPr>
        <w:pStyle w:val="Ref"/>
      </w:pPr>
      <w:r w:rsidRPr="00EE7D13">
        <w:rPr>
          <w:rStyle w:val="Refterm"/>
        </w:rPr>
        <w:t>[</w:t>
      </w:r>
      <w:bookmarkStart w:id="70" w:name="JSCHEMA01"/>
      <w:r w:rsidRPr="00EE7D13">
        <w:rPr>
          <w:rStyle w:val="Refterm"/>
        </w:rPr>
        <w:t>JSCHEMA01</w:t>
      </w:r>
      <w:bookmarkEnd w:id="7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6BE10C3A" w:rsidR="00C02DEC" w:rsidRDefault="00C02DEC" w:rsidP="00F85576">
      <w:pPr>
        <w:pStyle w:val="Ref"/>
      </w:pPr>
      <w:r w:rsidRPr="00EE7D13">
        <w:rPr>
          <w:rStyle w:val="Refterm"/>
        </w:rPr>
        <w:t>[</w:t>
      </w:r>
      <w:bookmarkStart w:id="71" w:name="RFC2119"/>
      <w:r w:rsidRPr="00EE7D13">
        <w:rPr>
          <w:rStyle w:val="Refterm"/>
        </w:rPr>
        <w:t>RFC2119</w:t>
      </w:r>
      <w:bookmarkEnd w:id="71"/>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339EFF7D" w:rsidR="00AB66A4" w:rsidRDefault="00AB66A4" w:rsidP="00AB66A4">
      <w:pPr>
        <w:pStyle w:val="Ref"/>
      </w:pPr>
      <w:r w:rsidRPr="00EE7D13">
        <w:rPr>
          <w:rStyle w:val="Refterm"/>
        </w:rPr>
        <w:t>[</w:t>
      </w:r>
      <w:bookmarkStart w:id="72" w:name="RFC2045"/>
      <w:r w:rsidRPr="00EE7D13">
        <w:rPr>
          <w:rStyle w:val="Refterm"/>
        </w:rPr>
        <w:t>RFC2045</w:t>
      </w:r>
      <w:bookmarkEnd w:id="72"/>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75BC1FF8" w:rsidR="00C56762" w:rsidRPr="0052312C" w:rsidRDefault="00C56762" w:rsidP="00C56762">
      <w:pPr>
        <w:pStyle w:val="Ref"/>
      </w:pPr>
      <w:r>
        <w:rPr>
          <w:rStyle w:val="Refterm"/>
        </w:rPr>
        <w:t>[</w:t>
      </w:r>
      <w:bookmarkStart w:id="73" w:name="RFC3629"/>
      <w:r>
        <w:rPr>
          <w:rStyle w:val="Refterm"/>
        </w:rPr>
        <w:t>RFC3629</w:t>
      </w:r>
      <w:bookmarkEnd w:id="73"/>
      <w:r>
        <w:rPr>
          <w:rStyle w:val="Refterm"/>
        </w:rPr>
        <w:t>]</w:t>
      </w:r>
      <w:r>
        <w:rPr>
          <w:rStyle w:val="Refterm"/>
        </w:rPr>
        <w:tab/>
      </w:r>
      <w:r>
        <w:rPr>
          <w:rFonts w:cs="Arial"/>
          <w:szCs w:val="20"/>
        </w:rPr>
        <w:t xml:space="preserve">Yergeau,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4D236AD3" w:rsidR="0092395F" w:rsidRDefault="00AB66A4" w:rsidP="00C56762">
      <w:pPr>
        <w:pStyle w:val="Ref"/>
      </w:pPr>
      <w:r w:rsidRPr="00EE7D13">
        <w:rPr>
          <w:rStyle w:val="Refterm"/>
        </w:rPr>
        <w:t>[</w:t>
      </w:r>
      <w:bookmarkStart w:id="74" w:name="RFC3986"/>
      <w:r w:rsidRPr="00EE7D13">
        <w:rPr>
          <w:rStyle w:val="Refterm"/>
        </w:rPr>
        <w:t>RFC3986</w:t>
      </w:r>
      <w:bookmarkEnd w:id="74"/>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62C5F2B2" w:rsidR="00A146BE" w:rsidRDefault="00A146BE" w:rsidP="00A146BE">
      <w:pPr>
        <w:pStyle w:val="Ref"/>
      </w:pPr>
      <w:r w:rsidRPr="00EE7D13">
        <w:rPr>
          <w:rStyle w:val="Refterm"/>
        </w:rPr>
        <w:t>[</w:t>
      </w:r>
      <w:bookmarkStart w:id="75" w:name="RFC3987"/>
      <w:r w:rsidRPr="00EE7D13">
        <w:rPr>
          <w:rStyle w:val="Refterm"/>
        </w:rPr>
        <w:t>RFC398</w:t>
      </w:r>
      <w:r>
        <w:rPr>
          <w:rStyle w:val="Refterm"/>
        </w:rPr>
        <w:t>7</w:t>
      </w:r>
      <w:bookmarkEnd w:id="75"/>
      <w:r w:rsidRPr="00EE7D13">
        <w:rPr>
          <w:rStyle w:val="Refterm"/>
        </w:rPr>
        <w:t>]</w:t>
      </w:r>
      <w:r>
        <w:tab/>
      </w:r>
      <w:r>
        <w:rPr>
          <w:rFonts w:cs="Arial"/>
          <w:szCs w:val="20"/>
        </w:rPr>
        <w:t>Duerst, M. and Suignard,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5EFC92E5" w:rsidR="00435405" w:rsidRDefault="00435405" w:rsidP="00A146BE">
      <w:pPr>
        <w:pStyle w:val="Ref"/>
      </w:pPr>
      <w:r>
        <w:rPr>
          <w:rStyle w:val="Refterm"/>
        </w:rPr>
        <w:t>[</w:t>
      </w:r>
      <w:bookmarkStart w:id="76" w:name="RFC4122"/>
      <w:r>
        <w:rPr>
          <w:rStyle w:val="Refterm"/>
        </w:rPr>
        <w:t>RFC4122</w:t>
      </w:r>
      <w:bookmarkEnd w:id="76"/>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1A9C3B2D" w:rsidR="00C56762" w:rsidRDefault="00C56762" w:rsidP="00C56762">
      <w:pPr>
        <w:pStyle w:val="Ref"/>
      </w:pPr>
      <w:r>
        <w:rPr>
          <w:rStyle w:val="Refterm"/>
        </w:rPr>
        <w:t>[</w:t>
      </w:r>
      <w:bookmarkStart w:id="77" w:name="RFC5646"/>
      <w:r>
        <w:rPr>
          <w:rStyle w:val="Refterm"/>
        </w:rPr>
        <w:t>RFC5646</w:t>
      </w:r>
      <w:bookmarkEnd w:id="77"/>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53DE693E" w14:textId="7696FAF8" w:rsidR="006E09CB" w:rsidRDefault="006E09CB" w:rsidP="00130B0A">
      <w:pPr>
        <w:pStyle w:val="Ref"/>
        <w:rPr>
          <w:rStyle w:val="Refterm"/>
        </w:rPr>
      </w:pPr>
      <w:r>
        <w:rPr>
          <w:rStyle w:val="Refterm"/>
        </w:rPr>
        <w:lastRenderedPageBreak/>
        <w:t>[</w:t>
      </w:r>
      <w:bookmarkStart w:id="78" w:name="RFC7763"/>
      <w:r>
        <w:rPr>
          <w:rStyle w:val="Refterm"/>
        </w:rPr>
        <w:t>RFC7763</w:t>
      </w:r>
      <w:bookmarkEnd w:id="78"/>
      <w:r>
        <w:rPr>
          <w:rStyle w:val="Refterm"/>
        </w:rPr>
        <w:t>]</w:t>
      </w:r>
      <w:r>
        <w:rPr>
          <w:rStyle w:val="Refterm"/>
        </w:rPr>
        <w:tab/>
      </w:r>
      <w:r w:rsidRPr="006E09CB">
        <w:rPr>
          <w:rFonts w:cs="Arial"/>
          <w:szCs w:val="20"/>
        </w:rPr>
        <w:t xml:space="preserve">Leonard, S., "The text/markdown Media Type", RFC 7763, DOI 10.17487/RFC7763, March 2016, </w:t>
      </w:r>
      <w:hyperlink r:id="rId49" w:history="1">
        <w:r w:rsidRPr="00705E4D">
          <w:rPr>
            <w:rStyle w:val="Hyperlink"/>
            <w:rFonts w:cs="Arial"/>
            <w:szCs w:val="20"/>
          </w:rPr>
          <w:t>http://www.rfc-editor.org/info/rfc7763</w:t>
        </w:r>
      </w:hyperlink>
      <w:r w:rsidRPr="006E09CB">
        <w:rPr>
          <w:rFonts w:cs="Arial"/>
          <w:szCs w:val="20"/>
        </w:rPr>
        <w:t>.</w:t>
      </w:r>
    </w:p>
    <w:p w14:paraId="1431D029" w14:textId="19270331" w:rsidR="006E09CB" w:rsidRDefault="006E09CB" w:rsidP="006E09CB">
      <w:pPr>
        <w:pStyle w:val="Ref"/>
      </w:pPr>
      <w:r>
        <w:rPr>
          <w:rStyle w:val="Refterm"/>
          <w:bCs w:val="0"/>
        </w:rPr>
        <w:t>[</w:t>
      </w:r>
      <w:bookmarkStart w:id="79" w:name="RFC7764"/>
      <w:r>
        <w:rPr>
          <w:rStyle w:val="Refterm"/>
          <w:bCs w:val="0"/>
        </w:rPr>
        <w:t>RFC7764</w:t>
      </w:r>
      <w:bookmarkEnd w:id="79"/>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50" w:history="1">
        <w:r>
          <w:rPr>
            <w:rStyle w:val="Hyperlink"/>
            <w:rFonts w:cs="Arial"/>
            <w:szCs w:val="20"/>
          </w:rPr>
          <w:t>http://www.rfc-editor.org/info/rfc7764</w:t>
        </w:r>
      </w:hyperlink>
      <w:r>
        <w:rPr>
          <w:rFonts w:cs="Arial"/>
          <w:szCs w:val="20"/>
        </w:rPr>
        <w:t>.</w:t>
      </w:r>
    </w:p>
    <w:p w14:paraId="52743238" w14:textId="08B23576" w:rsidR="00130B0A" w:rsidRDefault="00130B0A" w:rsidP="00130B0A">
      <w:pPr>
        <w:pStyle w:val="Ref"/>
      </w:pPr>
      <w:r>
        <w:rPr>
          <w:rStyle w:val="Refterm"/>
          <w:bCs w:val="0"/>
        </w:rPr>
        <w:t>[</w:t>
      </w:r>
      <w:bookmarkStart w:id="80" w:name="RFC8174"/>
      <w:r>
        <w:rPr>
          <w:rStyle w:val="Refterm"/>
          <w:bCs w:val="0"/>
        </w:rPr>
        <w:t>RFC8174</w:t>
      </w:r>
      <w:bookmarkEnd w:id="80"/>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1" w:history="1">
        <w:r w:rsidR="00034C6A" w:rsidRPr="000850AF">
          <w:rPr>
            <w:rStyle w:val="Hyperlink"/>
            <w:rFonts w:cs="Arial"/>
            <w:szCs w:val="20"/>
          </w:rPr>
          <w:t>http://www.rfc-editor.org/info/rfc8174</w:t>
        </w:r>
      </w:hyperlink>
      <w:r>
        <w:rPr>
          <w:rFonts w:cs="Arial"/>
          <w:szCs w:val="20"/>
        </w:rPr>
        <w:t>.</w:t>
      </w:r>
    </w:p>
    <w:p w14:paraId="1530D71A" w14:textId="37B9AE5C" w:rsidR="00111248" w:rsidRDefault="00111248" w:rsidP="00111248">
      <w:pPr>
        <w:pStyle w:val="Ref"/>
      </w:pPr>
      <w:r>
        <w:rPr>
          <w:rStyle w:val="Refterm"/>
          <w:bCs w:val="0"/>
        </w:rPr>
        <w:t>[</w:t>
      </w:r>
      <w:bookmarkStart w:id="81" w:name="RFC8089"/>
      <w:r>
        <w:rPr>
          <w:rStyle w:val="Refterm"/>
          <w:bCs w:val="0"/>
        </w:rPr>
        <w:t>RFC8089</w:t>
      </w:r>
      <w:bookmarkEnd w:id="81"/>
      <w:r>
        <w:rPr>
          <w:rStyle w:val="Refterm"/>
          <w:bCs w:val="0"/>
        </w:rPr>
        <w:t>]</w:t>
      </w:r>
      <w:r>
        <w:rPr>
          <w:rStyle w:val="Refterm"/>
          <w:bCs w:val="0"/>
        </w:rPr>
        <w:tab/>
      </w:r>
      <w:r w:rsidR="00491E30">
        <w:rPr>
          <w:rFonts w:cs="Arial"/>
          <w:szCs w:val="20"/>
        </w:rPr>
        <w:t xml:space="preserve">Kerwin, M., "The "file" URI Scheme", RFC 8089, DOI 10.17487/RFC8089, February 2017, </w:t>
      </w:r>
      <w:hyperlink r:id="rId52" w:history="1">
        <w:r w:rsidR="00491E30">
          <w:rPr>
            <w:rStyle w:val="Hyperlink"/>
            <w:rFonts w:cs="Arial"/>
            <w:szCs w:val="20"/>
          </w:rPr>
          <w:t>http://www.rfc-editor.org/info/rfc8089</w:t>
        </w:r>
      </w:hyperlink>
      <w:r w:rsidR="00491E30">
        <w:rPr>
          <w:rFonts w:cs="Arial"/>
          <w:szCs w:val="20"/>
        </w:rPr>
        <w:t>.</w:t>
      </w:r>
    </w:p>
    <w:p w14:paraId="05283A07" w14:textId="6962C5A1" w:rsidR="00034C6A" w:rsidRDefault="00034C6A" w:rsidP="00111248">
      <w:pPr>
        <w:pStyle w:val="Ref"/>
      </w:pPr>
      <w:r>
        <w:rPr>
          <w:rStyle w:val="Refterm"/>
          <w:bCs w:val="0"/>
        </w:rPr>
        <w:t>[</w:t>
      </w:r>
      <w:bookmarkStart w:id="82" w:name="RFC8259"/>
      <w:r>
        <w:rPr>
          <w:rStyle w:val="Refterm"/>
          <w:bCs w:val="0"/>
        </w:rPr>
        <w:t>RFC8259</w:t>
      </w:r>
      <w:bookmarkEnd w:id="82"/>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3" w:history="1">
        <w:r w:rsidRPr="00E973F0">
          <w:rPr>
            <w:rStyle w:val="Hyperlink"/>
            <w:rFonts w:cs="Arial"/>
            <w:szCs w:val="20"/>
          </w:rPr>
          <w:t>http://www.rfc-editor.org/info/rfc8259</w:t>
        </w:r>
      </w:hyperlink>
      <w:r>
        <w:rPr>
          <w:rFonts w:cs="Arial"/>
          <w:szCs w:val="20"/>
        </w:rPr>
        <w:t>.</w:t>
      </w:r>
    </w:p>
    <w:p w14:paraId="4576BD98" w14:textId="0D4492E6" w:rsidR="00F85576" w:rsidRPr="00F85576" w:rsidRDefault="00F85576" w:rsidP="00034C6A">
      <w:pPr>
        <w:pStyle w:val="Ref"/>
        <w:rPr>
          <w:rStyle w:val="Refterm"/>
          <w:b w:val="0"/>
        </w:rPr>
      </w:pPr>
      <w:r>
        <w:rPr>
          <w:rStyle w:val="Refterm"/>
        </w:rPr>
        <w:t>[</w:t>
      </w:r>
      <w:bookmarkStart w:id="83" w:name="SEMVER"/>
      <w:r>
        <w:rPr>
          <w:rStyle w:val="Refterm"/>
        </w:rPr>
        <w:t>SEMVER</w:t>
      </w:r>
      <w:bookmarkEnd w:id="83"/>
      <w:r>
        <w:rPr>
          <w:rStyle w:val="Refterm"/>
        </w:rPr>
        <w:t>]</w:t>
      </w:r>
      <w:r>
        <w:rPr>
          <w:rStyle w:val="Refterm"/>
        </w:rPr>
        <w:tab/>
      </w:r>
      <w:r>
        <w:t xml:space="preserve">“Semantic Versioning 2.0.0”, </w:t>
      </w:r>
      <w:hyperlink r:id="rId54" w:history="1">
        <w:r w:rsidRPr="004776BD">
          <w:rPr>
            <w:rStyle w:val="Hyperlink"/>
          </w:rPr>
          <w:t>http://semver.org/</w:t>
        </w:r>
      </w:hyperlink>
      <w:r>
        <w:t>.</w:t>
      </w:r>
    </w:p>
    <w:p w14:paraId="590D7B5A" w14:textId="1AC43A21" w:rsidR="0092395F" w:rsidRDefault="00DE0F9F" w:rsidP="00F85576">
      <w:pPr>
        <w:pStyle w:val="Ref"/>
      </w:pPr>
      <w:r>
        <w:rPr>
          <w:rStyle w:val="Refterm"/>
        </w:rPr>
        <w:t>[</w:t>
      </w:r>
      <w:bookmarkStart w:id="84" w:name="UNICODE10"/>
      <w:r>
        <w:rPr>
          <w:rStyle w:val="Refterm"/>
        </w:rPr>
        <w:t>UNICODE10</w:t>
      </w:r>
      <w:bookmarkEnd w:id="84"/>
      <w:r>
        <w:rPr>
          <w:rStyle w:val="Refterm"/>
        </w:rPr>
        <w:t>]</w:t>
      </w:r>
      <w:r>
        <w:rPr>
          <w:rStyle w:val="Refterm"/>
        </w:rPr>
        <w:tab/>
      </w:r>
      <w:r>
        <w:t xml:space="preserve">Unicode 10.0, June 2017, </w:t>
      </w:r>
      <w:hyperlink r:id="rId55" w:history="1">
        <w:r w:rsidRPr="00AC1D41">
          <w:rPr>
            <w:rStyle w:val="Hyperlink"/>
          </w:rPr>
          <w:t>http://www.unicode.org/versions/Unicode10.0.0/</w:t>
        </w:r>
      </w:hyperlink>
    </w:p>
    <w:p w14:paraId="1AFFEE78" w14:textId="77777777" w:rsidR="00C02DEC" w:rsidRDefault="00C02DEC" w:rsidP="00A710C8">
      <w:pPr>
        <w:pStyle w:val="Heading2"/>
      </w:pPr>
      <w:bookmarkStart w:id="85" w:name="_Toc85472895"/>
      <w:bookmarkStart w:id="86" w:name="_Toc287332009"/>
      <w:bookmarkStart w:id="87" w:name="_Toc530237119"/>
      <w:r>
        <w:t>Non-Normative References</w:t>
      </w:r>
      <w:bookmarkEnd w:id="85"/>
      <w:bookmarkEnd w:id="86"/>
      <w:bookmarkEnd w:id="87"/>
    </w:p>
    <w:p w14:paraId="1067680D" w14:textId="74F6BCC8" w:rsidR="00D422AB" w:rsidRDefault="00D422AB" w:rsidP="00D422AB">
      <w:pPr>
        <w:pStyle w:val="Ref"/>
        <w:rPr>
          <w:rStyle w:val="Refterm"/>
          <w:b w:val="0"/>
        </w:rPr>
      </w:pPr>
      <w:r w:rsidRPr="001A52C9">
        <w:rPr>
          <w:rStyle w:val="Refterm"/>
        </w:rPr>
        <w:t>[</w:t>
      </w:r>
      <w:bookmarkStart w:id="88" w:name="CMARK"/>
      <w:r>
        <w:rPr>
          <w:rStyle w:val="Refterm"/>
        </w:rPr>
        <w:t>CMARK</w:t>
      </w:r>
      <w:bookmarkEnd w:id="88"/>
      <w:r w:rsidRPr="001A52C9">
        <w:rPr>
          <w:rStyle w:val="Refterm"/>
        </w:rPr>
        <w:t>]</w:t>
      </w:r>
      <w:r w:rsidRPr="005126F2">
        <w:rPr>
          <w:rStyle w:val="Refterm"/>
          <w:b w:val="0"/>
        </w:rPr>
        <w:tab/>
      </w:r>
      <w:r w:rsidRPr="00D422AB">
        <w:t xml:space="preserve">“CommonMark Spec”, Version 0.28, (2017-08-01), </w:t>
      </w:r>
      <w:hyperlink r:id="rId56" w:history="1">
        <w:r w:rsidRPr="00705E4D">
          <w:rPr>
            <w:rStyle w:val="Hyperlink"/>
          </w:rPr>
          <w:t>http://spec.commonmark.org/0.28/</w:t>
        </w:r>
      </w:hyperlink>
      <w:r w:rsidRPr="00D422AB">
        <w:t>.</w:t>
      </w:r>
    </w:p>
    <w:p w14:paraId="1FDA798B" w14:textId="38B538B9" w:rsidR="00A86F30" w:rsidRDefault="00A86F30" w:rsidP="00D422AB">
      <w:pPr>
        <w:pStyle w:val="Ref"/>
        <w:rPr>
          <w:rStyle w:val="Refterm"/>
          <w:b w:val="0"/>
        </w:rPr>
      </w:pPr>
      <w:r w:rsidRPr="001A52C9">
        <w:rPr>
          <w:rStyle w:val="Refterm"/>
        </w:rPr>
        <w:t>[</w:t>
      </w:r>
      <w:bookmarkStart w:id="89" w:name="CWE"/>
      <w:r>
        <w:rPr>
          <w:rStyle w:val="Refterm"/>
        </w:rPr>
        <w:t>CWE</w:t>
      </w:r>
      <w:bookmarkEnd w:id="89"/>
      <w:r w:rsidRPr="001A52C9">
        <w:rPr>
          <w:rStyle w:val="Refterm"/>
        </w:rPr>
        <w:t>]</w:t>
      </w:r>
      <w:r w:rsidRPr="005126F2">
        <w:rPr>
          <w:rStyle w:val="Refterm"/>
          <w:b w:val="0"/>
        </w:rPr>
        <w:tab/>
      </w:r>
      <w:r w:rsidRPr="0052312C">
        <w:t>“</w:t>
      </w:r>
      <w:r>
        <w:t>Common Weakness Enumeration</w:t>
      </w:r>
      <w:r w:rsidRPr="0052312C">
        <w:t xml:space="preserve">”, </w:t>
      </w:r>
      <w:hyperlink r:id="rId57" w:history="1">
        <w:r w:rsidR="00F84A73" w:rsidRPr="00705E4D">
          <w:rPr>
            <w:rStyle w:val="Hyperlink"/>
          </w:rPr>
          <w:t>https://cwe.mitre.org</w:t>
        </w:r>
      </w:hyperlink>
      <w:r w:rsidR="00F84A73">
        <w:t>.</w:t>
      </w:r>
    </w:p>
    <w:p w14:paraId="45B8378B" w14:textId="1B4DD29F" w:rsidR="00F84A73" w:rsidRDefault="00F84A73" w:rsidP="00F84A73">
      <w:pPr>
        <w:pStyle w:val="Ref"/>
        <w:rPr>
          <w:rStyle w:val="Refterm"/>
          <w:b w:val="0"/>
        </w:rPr>
      </w:pPr>
      <w:r w:rsidRPr="001A52C9">
        <w:rPr>
          <w:rStyle w:val="Refterm"/>
        </w:rPr>
        <w:t>[</w:t>
      </w:r>
      <w:bookmarkStart w:id="90" w:name="GFMCMARK"/>
      <w:r>
        <w:rPr>
          <w:rStyle w:val="Refterm"/>
        </w:rPr>
        <w:t>GFMCMARK</w:t>
      </w:r>
      <w:bookmarkEnd w:id="90"/>
      <w:r w:rsidRPr="001A52C9">
        <w:rPr>
          <w:rStyle w:val="Refterm"/>
        </w:rPr>
        <w:t>]</w:t>
      </w:r>
      <w:r w:rsidRPr="005126F2">
        <w:rPr>
          <w:rStyle w:val="Refterm"/>
          <w:b w:val="0"/>
        </w:rPr>
        <w:tab/>
      </w:r>
      <w:r w:rsidRPr="00F84A73">
        <w:t xml:space="preserve">“GitHub's fork of cmark, a CommonMark parsing and rendering library and program in C”, </w:t>
      </w:r>
      <w:hyperlink r:id="rId58" w:history="1">
        <w:r w:rsidRPr="00705E4D">
          <w:rPr>
            <w:rStyle w:val="Hyperlink"/>
          </w:rPr>
          <w:t>https://github.com/github/cmark</w:t>
        </w:r>
      </w:hyperlink>
      <w:r w:rsidRPr="00F84A73">
        <w:t>.</w:t>
      </w:r>
    </w:p>
    <w:p w14:paraId="0FEC2F43" w14:textId="1395E732" w:rsidR="00F84A73" w:rsidRDefault="00F84A73" w:rsidP="00F84A73">
      <w:pPr>
        <w:pStyle w:val="Ref"/>
        <w:rPr>
          <w:rStyle w:val="Refterm"/>
          <w:b w:val="0"/>
        </w:rPr>
      </w:pPr>
      <w:r w:rsidRPr="001A52C9">
        <w:rPr>
          <w:rStyle w:val="Refterm"/>
        </w:rPr>
        <w:t>[</w:t>
      </w:r>
      <w:bookmarkStart w:id="91" w:name="GFMENG"/>
      <w:r>
        <w:rPr>
          <w:rStyle w:val="Refterm"/>
        </w:rPr>
        <w:t>GFMENG</w:t>
      </w:r>
      <w:bookmarkEnd w:id="91"/>
      <w:r w:rsidRPr="001A52C9">
        <w:rPr>
          <w:rStyle w:val="Refterm"/>
        </w:rPr>
        <w:t>]</w:t>
      </w:r>
      <w:r w:rsidRPr="005126F2">
        <w:rPr>
          <w:rStyle w:val="Refterm"/>
          <w:b w:val="0"/>
        </w:rPr>
        <w:tab/>
      </w:r>
      <w:r w:rsidRPr="00F84A73">
        <w:t xml:space="preserve">“GitHub Engineering: A formal spec for GitHub Flavored Markdown”, </w:t>
      </w:r>
      <w:hyperlink r:id="rId59" w:history="1">
        <w:r w:rsidRPr="00705E4D">
          <w:rPr>
            <w:rStyle w:val="Hyperlink"/>
          </w:rPr>
          <w:t>https://githubengineering.com/a-formal-spec-for-github-markdown/</w:t>
        </w:r>
      </w:hyperlink>
      <w:r w:rsidRPr="00F84A73">
        <w:t>.</w:t>
      </w:r>
    </w:p>
    <w:p w14:paraId="676C3FD1" w14:textId="78D31CF0"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60" w:history="1">
        <w:r w:rsidR="0052312C" w:rsidRPr="00AC1D41">
          <w:rPr>
            <w:rStyle w:val="Hyperlink"/>
          </w:rPr>
          <w:t>https://www.iso.org/standard/57853.html</w:t>
        </w:r>
      </w:hyperlink>
      <w:r w:rsidR="00F50B4E">
        <w:rPr>
          <w:rStyle w:val="Hyperlink"/>
        </w:rPr>
        <w:t>.</w:t>
      </w:r>
    </w:p>
    <w:p w14:paraId="6A7E9801" w14:textId="560A10BB"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1" w:history="1">
        <w:r w:rsidR="00190651" w:rsidRPr="00190651">
          <w:rPr>
            <w:rStyle w:val="Hyperlink"/>
          </w:rPr>
          <w:t>https://www.iso.org/standard/68564.html</w:t>
        </w:r>
      </w:hyperlink>
      <w:r w:rsidR="00F50B4E">
        <w:rPr>
          <w:rStyle w:val="Hyperlink"/>
        </w:rPr>
        <w:t>.</w:t>
      </w:r>
    </w:p>
    <w:p w14:paraId="33244B84" w14:textId="5B30C55A"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2" w:name="_Toc530237120"/>
      <w:r>
        <w:lastRenderedPageBreak/>
        <w:t>Conventions</w:t>
      </w:r>
      <w:bookmarkEnd w:id="92"/>
    </w:p>
    <w:p w14:paraId="50E64719" w14:textId="2428E7E7" w:rsidR="0012387E" w:rsidRPr="0012387E" w:rsidRDefault="0012387E" w:rsidP="0012387E"/>
    <w:p w14:paraId="2D42620D" w14:textId="4CD3D186" w:rsidR="0012387E" w:rsidRDefault="00EE7D13" w:rsidP="0012387E">
      <w:pPr>
        <w:pStyle w:val="Heading2"/>
      </w:pPr>
      <w:bookmarkStart w:id="93" w:name="_Toc530237121"/>
      <w:r>
        <w:t>General</w:t>
      </w:r>
      <w:bookmarkEnd w:id="93"/>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4" w:name="_Toc530237122"/>
      <w:r>
        <w:t>Format examples</w:t>
      </w:r>
      <w:bookmarkEnd w:id="94"/>
    </w:p>
    <w:p w14:paraId="0C763244" w14:textId="790FEB5A"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5" w:name="_Toc530237123"/>
      <w:r>
        <w:t>Property notation</w:t>
      </w:r>
      <w:bookmarkEnd w:id="95"/>
    </w:p>
    <w:p w14:paraId="30DDC891" w14:textId="76CE2F83"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6" w:name="_Toc530237124"/>
      <w:r>
        <w:t>Syntax notation</w:t>
      </w:r>
      <w:bookmarkEnd w:id="96"/>
    </w:p>
    <w:p w14:paraId="15BCDF38" w14:textId="72C4DDD8"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0A81A391"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7" w:name="_Ref506805751"/>
      <w:bookmarkStart w:id="98" w:name="_Ref506805786"/>
      <w:bookmarkStart w:id="99" w:name="_Ref506805801"/>
      <w:bookmarkStart w:id="100" w:name="_Ref506805881"/>
      <w:bookmarkStart w:id="101" w:name="_Toc530237125"/>
      <w:r>
        <w:lastRenderedPageBreak/>
        <w:t>File format</w:t>
      </w:r>
      <w:bookmarkEnd w:id="97"/>
      <w:bookmarkEnd w:id="98"/>
      <w:bookmarkEnd w:id="99"/>
      <w:bookmarkEnd w:id="100"/>
      <w:bookmarkEnd w:id="101"/>
    </w:p>
    <w:p w14:paraId="4E58823B" w14:textId="39ED7B8C" w:rsidR="008F022E" w:rsidRDefault="008F022E" w:rsidP="008F022E">
      <w:pPr>
        <w:pStyle w:val="Heading2"/>
      </w:pPr>
      <w:bookmarkStart w:id="102" w:name="_Ref509041819"/>
      <w:bookmarkStart w:id="103" w:name="_Toc530237126"/>
      <w:r>
        <w:t>General</w:t>
      </w:r>
      <w:bookmarkEnd w:id="102"/>
      <w:bookmarkEnd w:id="103"/>
    </w:p>
    <w:p w14:paraId="66A97768" w14:textId="396376C7"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8A226C">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0997E251"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6FBC6412"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29580000"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3004C469"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04" w:name="_Toc530237127"/>
      <w:r>
        <w:t>SARIF file naming convention</w:t>
      </w:r>
      <w:bookmarkEnd w:id="104"/>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70C0BF21" w:rsidR="00C50C8C" w:rsidRDefault="00C50C8C" w:rsidP="00815787">
      <w:pPr>
        <w:pStyle w:val="Heading2"/>
      </w:pPr>
      <w:bookmarkStart w:id="105" w:name="_Ref509042171"/>
      <w:bookmarkStart w:id="106" w:name="_Ref509042221"/>
      <w:bookmarkStart w:id="107" w:name="_Ref509042382"/>
      <w:bookmarkStart w:id="108" w:name="_Ref509042434"/>
      <w:bookmarkStart w:id="109" w:name="_Ref509043989"/>
      <w:bookmarkStart w:id="110" w:name="_Toc530237128"/>
      <w:bookmarkStart w:id="111" w:name="_Ref507594747"/>
      <w:r>
        <w:t>fileContent objects</w:t>
      </w:r>
      <w:bookmarkEnd w:id="105"/>
      <w:bookmarkEnd w:id="106"/>
      <w:bookmarkEnd w:id="107"/>
      <w:bookmarkEnd w:id="108"/>
      <w:bookmarkEnd w:id="109"/>
      <w:bookmarkEnd w:id="110"/>
    </w:p>
    <w:p w14:paraId="2BBA9A14" w14:textId="2A52D71B" w:rsidR="00C50C8C" w:rsidRDefault="00C50C8C" w:rsidP="00C50C8C">
      <w:pPr>
        <w:pStyle w:val="Heading3"/>
      </w:pPr>
      <w:bookmarkStart w:id="112" w:name="_Toc530237129"/>
      <w:r>
        <w:t>General</w:t>
      </w:r>
      <w:bookmarkEnd w:id="112"/>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13" w:name="_Ref509043697"/>
      <w:bookmarkStart w:id="114" w:name="_Toc530237130"/>
      <w:r>
        <w:t>text property</w:t>
      </w:r>
      <w:bookmarkEnd w:id="113"/>
      <w:bookmarkEnd w:id="114"/>
    </w:p>
    <w:p w14:paraId="4A7B5CC6" w14:textId="5416E5A1"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8A226C">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5" w:name="_Ref509043776"/>
      <w:bookmarkStart w:id="116" w:name="_Toc530237131"/>
      <w:r>
        <w:t>binary property</w:t>
      </w:r>
      <w:bookmarkEnd w:id="115"/>
      <w:bookmarkEnd w:id="116"/>
    </w:p>
    <w:p w14:paraId="1BB5464B" w14:textId="26B6C5CF"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7" w:name="_Ref508989521"/>
      <w:bookmarkStart w:id="118" w:name="_Toc530237132"/>
      <w:r>
        <w:t>fileLocation objects</w:t>
      </w:r>
      <w:bookmarkEnd w:id="111"/>
      <w:bookmarkEnd w:id="117"/>
      <w:bookmarkEnd w:id="118"/>
    </w:p>
    <w:p w14:paraId="15E45BC8" w14:textId="6BB90172" w:rsidR="00EF1697" w:rsidRPr="00EF1697" w:rsidRDefault="00EF1697" w:rsidP="00EF1697">
      <w:pPr>
        <w:pStyle w:val="Heading3"/>
      </w:pPr>
      <w:bookmarkStart w:id="119" w:name="_Ref507595872"/>
      <w:bookmarkStart w:id="120" w:name="_Toc530237133"/>
      <w:r>
        <w:t>General</w:t>
      </w:r>
      <w:bookmarkEnd w:id="119"/>
      <w:bookmarkEnd w:id="120"/>
    </w:p>
    <w:p w14:paraId="0DE4A1DE" w14:textId="34E10F02"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8A226C">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8A226C">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21" w:name="_Toc530237134"/>
      <w:r>
        <w:t>Constraints</w:t>
      </w:r>
      <w:bookmarkEnd w:id="121"/>
    </w:p>
    <w:p w14:paraId="13519D8E" w14:textId="1FEBD126" w:rsidR="00677224"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8A226C">
        <w:t>3.4.3</w:t>
      </w:r>
      <w:r>
        <w:fldChar w:fldCharType="end"/>
      </w:r>
      <w:r>
        <w:t xml:space="preserve">) or the </w:t>
      </w:r>
      <w:r w:rsidRPr="00C32F86">
        <w:rPr>
          <w:rStyle w:val="CODEtemp"/>
        </w:rPr>
        <w:t>fileIndex</w:t>
      </w:r>
      <w:r>
        <w:t xml:space="preserve"> property (§</w:t>
      </w:r>
      <w:r>
        <w:fldChar w:fldCharType="begin"/>
      </w:r>
      <w:r>
        <w:instrText xml:space="preserve"> REF _Ref530055459 \r \h </w:instrText>
      </w:r>
      <w:r>
        <w:fldChar w:fldCharType="separate"/>
      </w:r>
      <w:r w:rsidR="008A226C">
        <w:t>3.4.5</w:t>
      </w:r>
      <w:r>
        <w:fldChar w:fldCharType="end"/>
      </w:r>
      <w:r>
        <w:t xml:space="preserve">) </w:t>
      </w:r>
      <w:r w:rsidRPr="00C32F86">
        <w:rPr>
          <w:b/>
        </w:rPr>
        <w:t>SHALL</w:t>
      </w:r>
      <w:r>
        <w:t xml:space="preserve"> be present; they </w:t>
      </w:r>
      <w:r w:rsidRPr="00C32F86">
        <w:rPr>
          <w:b/>
        </w:rPr>
        <w:t>MAY</w:t>
      </w:r>
      <w:r>
        <w:t xml:space="preserve"> both be present.</w:t>
      </w:r>
    </w:p>
    <w:p w14:paraId="2FC50484" w14:textId="0D095294" w:rsidR="00677224" w:rsidRPr="00677224" w:rsidRDefault="00677224" w:rsidP="00677224">
      <w:pPr>
        <w:pStyle w:val="Note"/>
      </w:pPr>
      <w:r>
        <w:t xml:space="preserve">NOTE: Providing both </w:t>
      </w:r>
      <w:r w:rsidRPr="00C32F86">
        <w:rPr>
          <w:rStyle w:val="CODEtemp"/>
        </w:rPr>
        <w:t>uri</w:t>
      </w:r>
      <w:r>
        <w:t xml:space="preserve"> and </w:t>
      </w:r>
      <w:r w:rsidRPr="00C32F86">
        <w:rPr>
          <w:rStyle w:val="CODEtemp"/>
        </w:rPr>
        <w:t>fileIndex</w:t>
      </w:r>
      <w:r>
        <w:t xml:space="preserve"> makes the log file more readable at the expense of increased size. Providing only </w:t>
      </w:r>
      <w:r w:rsidRPr="00C32F86">
        <w:rPr>
          <w:rStyle w:val="CODEtemp"/>
        </w:rPr>
        <w:t>fileIndex</w:t>
      </w:r>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r>
        <w:fldChar w:fldCharType="separate"/>
      </w:r>
      <w:r w:rsidR="008A226C">
        <w:t>3.21</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r>
        <w:fldChar w:fldCharType="separate"/>
      </w:r>
      <w:r w:rsidR="008A226C">
        <w:t>3.13</w:t>
      </w:r>
      <w:r>
        <w:fldChar w:fldCharType="end"/>
      </w:r>
      <w:r>
        <w:t>, §</w:t>
      </w:r>
      <w:r>
        <w:fldChar w:fldCharType="begin"/>
      </w:r>
      <w:r>
        <w:instrText xml:space="preserve"> REF _Ref507667580 \r \h  \* MERGEFORMAT </w:instrText>
      </w:r>
      <w:r>
        <w:fldChar w:fldCharType="separate"/>
      </w:r>
      <w:r w:rsidR="008A226C">
        <w:t>3.13.11</w:t>
      </w:r>
      <w:r>
        <w:fldChar w:fldCharType="end"/>
      </w:r>
      <w:r>
        <w:t xml:space="preserve">) specified by </w:t>
      </w:r>
      <w:r w:rsidRPr="00C32F86">
        <w:rPr>
          <w:rStyle w:val="CODEtemp"/>
        </w:rPr>
        <w:t>fileIndex</w:t>
      </w:r>
      <w:r>
        <w:t>.</w:t>
      </w:r>
    </w:p>
    <w:p w14:paraId="511A338A" w14:textId="211565EC" w:rsidR="00EF1697" w:rsidRDefault="00EF1697" w:rsidP="00EF1697">
      <w:pPr>
        <w:pStyle w:val="Heading3"/>
      </w:pPr>
      <w:bookmarkStart w:id="122" w:name="_Ref507592462"/>
      <w:bookmarkStart w:id="123" w:name="_Toc530237135"/>
      <w:r>
        <w:t>uri property</w:t>
      </w:r>
      <w:bookmarkEnd w:id="122"/>
      <w:bookmarkEnd w:id="123"/>
    </w:p>
    <w:p w14:paraId="4EE68310" w14:textId="70D7F19F" w:rsidR="00984A18" w:rsidRPr="00984A18" w:rsidRDefault="00747D86" w:rsidP="00984A18">
      <w:r>
        <w:t xml:space="preserve">A </w:t>
      </w:r>
      <w:r>
        <w:rPr>
          <w:rStyle w:val="CODEtemp"/>
        </w:rPr>
        <w:t>fileLocation</w:t>
      </w:r>
      <w:r>
        <w:t xml:space="preserve"> object </w:t>
      </w:r>
      <w:r>
        <w:rPr>
          <w:b/>
        </w:rPr>
        <w:t>SHALL</w:t>
      </w:r>
      <w:r>
        <w:t xml:space="preserve"> contain a property named </w:t>
      </w:r>
      <w:r>
        <w:rPr>
          <w:rStyle w:val="CODEtemp"/>
        </w:rPr>
        <w:t>uri</w:t>
      </w:r>
      <w:r>
        <w:t xml:space="preserve"> whose value is a string containing a URI (§</w:t>
      </w:r>
      <w:r>
        <w:fldChar w:fldCharType="begin"/>
      </w:r>
      <w:r>
        <w:instrText xml:space="preserve"> REF _Ref530232021 \r \h </w:instrText>
      </w:r>
      <w:r>
        <w:fldChar w:fldCharType="separate"/>
      </w:r>
      <w:r w:rsidR="008A226C">
        <w:t>3.10</w:t>
      </w:r>
      <w:r>
        <w:fldChar w:fldCharType="end"/>
      </w:r>
      <w:r>
        <w:t>) that specifies the location of the file.</w:t>
      </w:r>
    </w:p>
    <w:p w14:paraId="42B4985A" w14:textId="5B2C7216" w:rsidR="00F24170" w:rsidRDefault="00EF1697" w:rsidP="00EF1697">
      <w:pPr>
        <w:pStyle w:val="Heading3"/>
      </w:pPr>
      <w:bookmarkStart w:id="124" w:name="_Ref507592476"/>
      <w:bookmarkStart w:id="125" w:name="_Toc530237136"/>
      <w:r>
        <w:t>uriBaseId property</w:t>
      </w:r>
      <w:bookmarkEnd w:id="124"/>
      <w:bookmarkEnd w:id="125"/>
    </w:p>
    <w:p w14:paraId="3AB64385" w14:textId="449732E4" w:rsidR="00677224" w:rsidRDefault="00EF1697" w:rsidP="00F24170">
      <w:r>
        <w:t xml:space="preserve">If </w:t>
      </w:r>
      <w:r w:rsidR="00677224">
        <w:t xml:space="preserve">this </w:t>
      </w:r>
      <w:r w:rsidR="00677224" w:rsidRPr="00EE70EB">
        <w:rPr>
          <w:rStyle w:val="CODEtemp"/>
        </w:rPr>
        <w:t>fileLocation</w:t>
      </w:r>
      <w:r w:rsidR="00677224">
        <w:t xml:space="preserve"> object describes a top-level file 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8A226C">
        <w:t>3.4.3</w:t>
      </w:r>
      <w:r>
        <w:fldChar w:fldCharType="end"/>
      </w:r>
      <w:r>
        <w:t xml:space="preserve">) is a relative </w:t>
      </w:r>
      <w:r w:rsidR="00F5246D">
        <w:t>reference</w:t>
      </w:r>
      <w:r>
        <w:t xml:space="preserve">, </w:t>
      </w:r>
      <w:r w:rsidR="00677224">
        <w:t xml:space="preserve">the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677224" w:rsidRPr="0022711D">
        <w:rPr>
          <w:rStyle w:val="CODEtemp"/>
        </w:rPr>
        <w:t>fileLocation</w:t>
      </w:r>
      <w:r w:rsidR="00677224">
        <w:t xml:space="preserve"> object describes a nested file, </w:t>
      </w:r>
      <w:r w:rsidR="00677224" w:rsidRPr="00677224">
        <w:rPr>
          <w:rStyle w:val="CODEtemp"/>
        </w:rPr>
        <w:t>uriBaseId</w:t>
      </w:r>
      <w:r w:rsidR="00677224">
        <w:t xml:space="preserve"> </w:t>
      </w:r>
      <w:r w:rsidR="00677224">
        <w:rPr>
          <w:b/>
        </w:rPr>
        <w:t>SHALL</w:t>
      </w:r>
      <w:r w:rsidR="00677224">
        <w:t xml:space="preserve"> be absent.</w:t>
      </w:r>
    </w:p>
    <w:p w14:paraId="7D1F0E2C" w14:textId="6D009E0D"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4E2E96">
      <w:pPr>
        <w:pStyle w:val="ListParagraph"/>
        <w:numPr>
          <w:ilvl w:val="0"/>
          <w:numId w:val="71"/>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4B9FED7D" w:rsidR="004E2E96" w:rsidRDefault="004E2E96" w:rsidP="004E2E96">
      <w:pPr>
        <w:pStyle w:val="ListParagraph"/>
        <w:numPr>
          <w:ilvl w:val="0"/>
          <w:numId w:val="71"/>
        </w:numPr>
      </w:pPr>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r>
        <w:fldChar w:fldCharType="separate"/>
      </w:r>
      <w:r w:rsidR="008A226C">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8A226C">
        <w:t>3.13.10</w:t>
      </w:r>
      <w:r>
        <w:fldChar w:fldCharType="end"/>
      </w:r>
      <w:r>
        <w:t>.</w:t>
      </w:r>
    </w:p>
    <w:p w14:paraId="45A5749D" w14:textId="4BA6F2B4" w:rsidR="004E2E96" w:rsidRDefault="004E2E96" w:rsidP="004E2E96">
      <w:pPr>
        <w:pStyle w:val="ListParagraph"/>
        <w:numPr>
          <w:ilvl w:val="0"/>
          <w:numId w:val="71"/>
        </w:numPr>
      </w:pPr>
      <w:r>
        <w:lastRenderedPageBreak/>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691B373C"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8A226C">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5805BCBB"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8A226C">
        <w:t>3.4.6</w:t>
      </w:r>
      <w:r>
        <w:fldChar w:fldCharType="end"/>
      </w:r>
      <w:r>
        <w:t>.</w:t>
      </w:r>
    </w:p>
    <w:p w14:paraId="1775FB53" w14:textId="0C209096" w:rsidR="00677224" w:rsidRDefault="00677224" w:rsidP="00677224">
      <w:pPr>
        <w:pStyle w:val="Heading3"/>
      </w:pPr>
      <w:bookmarkStart w:id="126" w:name="_Ref530055459"/>
      <w:bookmarkStart w:id="127" w:name="_Toc530237137"/>
      <w:r>
        <w:t>fileIndex property</w:t>
      </w:r>
      <w:bookmarkEnd w:id="126"/>
      <w:bookmarkEnd w:id="127"/>
    </w:p>
    <w:p w14:paraId="7D75CAA8" w14:textId="02A5E108" w:rsidR="00677224" w:rsidRPr="00F501C7" w:rsidRDefault="00677224" w:rsidP="00677224">
      <w:r>
        <w:t xml:space="preserve">If the containing </w:t>
      </w:r>
      <w:r w:rsidRPr="00880CF3">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contains a </w:t>
      </w:r>
      <w:r w:rsidRPr="00880CF3">
        <w:rPr>
          <w:rStyle w:val="CODEtemp"/>
        </w:rPr>
        <w:t>files</w:t>
      </w:r>
      <w:r>
        <w:t xml:space="preserve"> property (§</w:t>
      </w:r>
      <w:r>
        <w:fldChar w:fldCharType="begin"/>
      </w:r>
      <w:r>
        <w:instrText xml:space="preserve"> REF _Ref507667580 \r \h </w:instrText>
      </w:r>
      <w:r>
        <w:fldChar w:fldCharType="separate"/>
      </w:r>
      <w:r w:rsidR="008A226C">
        <w:t>3.13.11</w:t>
      </w:r>
      <w:r>
        <w:fldChar w:fldCharType="end"/>
      </w:r>
      <w:r>
        <w:t xml:space="preserve">), the </w:t>
      </w:r>
      <w:r w:rsidRPr="00880CF3">
        <w:rPr>
          <w:rStyle w:val="CODEtemp"/>
        </w:rPr>
        <w:t>fileLocation</w:t>
      </w:r>
      <w:r>
        <w:t xml:space="preserve"> object </w:t>
      </w:r>
      <w:r>
        <w:rPr>
          <w:b/>
        </w:rPr>
        <w:t>SHOULD</w:t>
      </w:r>
      <w:r>
        <w:t xml:space="preserve"> contain a property named </w:t>
      </w:r>
      <w:r w:rsidRPr="00880CF3">
        <w:rPr>
          <w:rStyle w:val="CODEtemp"/>
        </w:rPr>
        <w:t>fileIndex</w:t>
      </w:r>
      <w:r>
        <w:t xml:space="preserve"> whose value is a non-negative integer that specifies the index within the </w:t>
      </w:r>
      <w:r w:rsidRPr="00880CF3">
        <w:rPr>
          <w:rStyle w:val="CODEtemp"/>
        </w:rPr>
        <w:t>run.files</w:t>
      </w:r>
      <w:r>
        <w:t xml:space="preserve"> array of the </w:t>
      </w:r>
      <w:r w:rsidRPr="00880CF3">
        <w:rPr>
          <w:rStyle w:val="CODEtemp"/>
        </w:rPr>
        <w:t>file</w:t>
      </w:r>
      <w:r>
        <w:t xml:space="preserve"> object (§</w:t>
      </w:r>
      <w:r>
        <w:fldChar w:fldCharType="begin"/>
      </w:r>
      <w:r>
        <w:instrText xml:space="preserve"> REF _Ref493403111 \r \h </w:instrText>
      </w:r>
      <w:r>
        <w:fldChar w:fldCharType="separate"/>
      </w:r>
      <w:r w:rsidR="008A226C">
        <w:t>3.21</w:t>
      </w:r>
      <w:r>
        <w:fldChar w:fldCharType="end"/>
      </w:r>
      <w:r>
        <w:t xml:space="preserve">) that describes the file specified by this </w:t>
      </w:r>
      <w:r w:rsidRPr="00880CF3">
        <w:rPr>
          <w:rStyle w:val="CODEtemp"/>
        </w:rPr>
        <w:t>fileLocation</w:t>
      </w:r>
      <w:r>
        <w:t xml:space="preserve"> object.</w:t>
      </w:r>
      <w:bookmarkStart w:id="128" w:name="_Hlk530131363"/>
      <w:r w:rsidR="00F501C7">
        <w:t xml:space="preserve"> If this property is absent, it </w:t>
      </w:r>
      <w:r w:rsidR="00F501C7">
        <w:rPr>
          <w:b/>
        </w:rPr>
        <w:t>SHALL</w:t>
      </w:r>
      <w:r w:rsidR="00F501C7">
        <w:t xml:space="preserve"> default to -1.</w:t>
      </w:r>
      <w:bookmarkEnd w:id="128"/>
    </w:p>
    <w:p w14:paraId="58578F80" w14:textId="2B4DA073" w:rsidR="00677224" w:rsidRPr="00677224" w:rsidRDefault="00677224" w:rsidP="00677224">
      <w:pPr>
        <w:pStyle w:val="Note"/>
      </w:pPr>
      <w:r>
        <w:t xml:space="preserve">NOTE: If </w:t>
      </w:r>
      <w:r w:rsidRPr="00880CF3">
        <w:rPr>
          <w:rStyle w:val="CODEtemp"/>
        </w:rPr>
        <w:t>fileIndex</w:t>
      </w:r>
      <w:r>
        <w:t xml:space="preserve"> is absent, the SARIF consumer will not be able to locate information about the file without traversing the </w:t>
      </w:r>
      <w:r w:rsidRPr="00880CF3">
        <w:rPr>
          <w:rStyle w:val="CODEtemp"/>
        </w:rPr>
        <w:t>run.files</w:t>
      </w:r>
      <w:r>
        <w:t xml:space="preserve"> array searching for a </w:t>
      </w:r>
      <w:r w:rsidRPr="00880CF3">
        <w:rPr>
          <w:rStyle w:val="CODEtemp"/>
        </w:rPr>
        <w:t>file</w:t>
      </w:r>
      <w:r>
        <w:t xml:space="preserve"> object whose </w:t>
      </w:r>
      <w:r w:rsidRPr="00880CF3">
        <w:rPr>
          <w:rStyle w:val="CODEtemp"/>
        </w:rPr>
        <w:t>fileLocatio</w:t>
      </w:r>
      <w:r>
        <w:rPr>
          <w:rStyle w:val="CODEtemp"/>
        </w:rPr>
        <w:t>n.</w:t>
      </w:r>
      <w:r w:rsidRPr="00880CF3">
        <w:rPr>
          <w:rStyle w:val="CODEtemp"/>
        </w:rPr>
        <w:t>uri</w:t>
      </w:r>
      <w:r>
        <w:t xml:space="preserve"> (§</w:t>
      </w:r>
      <w:r>
        <w:fldChar w:fldCharType="begin"/>
      </w:r>
      <w:r>
        <w:instrText xml:space="preserve"> REF _Ref493403519 \r \h </w:instrText>
      </w:r>
      <w:r>
        <w:fldChar w:fldCharType="separate"/>
      </w:r>
      <w:r w:rsidR="008A226C">
        <w:t>3.21.2</w:t>
      </w:r>
      <w:r>
        <w:fldChar w:fldCharType="end"/>
      </w:r>
      <w:r>
        <w:t>, §</w:t>
      </w:r>
      <w:r>
        <w:fldChar w:fldCharType="begin"/>
      </w:r>
      <w:r>
        <w:instrText xml:space="preserve"> REF _Ref507592462 \r \h </w:instrText>
      </w:r>
      <w:r>
        <w:fldChar w:fldCharType="separate"/>
      </w:r>
      <w:r w:rsidR="008A226C">
        <w:t>3.4.3</w:t>
      </w:r>
      <w:r>
        <w:fldChar w:fldCharType="end"/>
      </w:r>
      <w:r>
        <w:t xml:space="preserve">) and </w:t>
      </w:r>
      <w:r w:rsidRPr="00880CF3">
        <w:rPr>
          <w:rStyle w:val="CODEtemp"/>
        </w:rPr>
        <w:t>uriBaseId</w:t>
      </w:r>
      <w:r>
        <w:t xml:space="preserve"> (§</w:t>
      </w:r>
      <w:r>
        <w:fldChar w:fldCharType="begin"/>
      </w:r>
      <w:r>
        <w:instrText xml:space="preserve"> REF _Ref507592476 \r \h </w:instrText>
      </w:r>
      <w:r>
        <w:fldChar w:fldCharType="separate"/>
      </w:r>
      <w:r w:rsidR="008A226C">
        <w:t>3.4.4</w:t>
      </w:r>
      <w:r>
        <w:fldChar w:fldCharType="end"/>
      </w:r>
      <w:r>
        <w:t xml:space="preserve">) properties match those of this </w:t>
      </w:r>
      <w:r w:rsidRPr="00880CF3">
        <w:rPr>
          <w:rStyle w:val="CODEtemp"/>
        </w:rPr>
        <w:t>fileLocation</w:t>
      </w:r>
      <w:r>
        <w:t xml:space="preserve"> object.</w:t>
      </w:r>
    </w:p>
    <w:p w14:paraId="2223DEA6" w14:textId="74C0FBD7" w:rsidR="00F47A7C" w:rsidRDefault="00F47A7C" w:rsidP="00F47A7C">
      <w:pPr>
        <w:pStyle w:val="Heading3"/>
      </w:pPr>
      <w:bookmarkStart w:id="129" w:name="_Ref510013017"/>
      <w:bookmarkStart w:id="130" w:name="_Toc530237138"/>
      <w:r>
        <w:t>Guidance on the use of fileLocation objects</w:t>
      </w:r>
      <w:bookmarkEnd w:id="129"/>
      <w:bookmarkEnd w:id="130"/>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B8353F1" w:rsidR="00F47A7C" w:rsidRDefault="00F47A7C" w:rsidP="00F47A7C">
      <w:r w:rsidRPr="009434F9">
        <w:rPr>
          <w:rStyle w:val="CODEtemp"/>
        </w:rPr>
        <w:lastRenderedPageBreak/>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8A226C">
        <w:t>3.4.3</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8A226C">
        <w:t>3.4.4</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7F14C6EB" w:rsidR="00F47A7C" w:rsidRDefault="00F47A7C" w:rsidP="00F47A7C">
      <w:pPr>
        <w:pStyle w:val="Codesmall"/>
      </w:pPr>
      <w:r>
        <w:t>{                                                # A run object (§</w:t>
      </w:r>
      <w:r>
        <w:fldChar w:fldCharType="begin"/>
      </w:r>
      <w:r>
        <w:instrText xml:space="preserve"> REF _Ref493349997 \r \h </w:instrText>
      </w:r>
      <w:r>
        <w:fldChar w:fldCharType="separate"/>
      </w:r>
      <w:r w:rsidR="008A226C">
        <w:t>3.13</w:t>
      </w:r>
      <w:r>
        <w:fldChar w:fldCharType="end"/>
      </w:r>
      <w:r>
        <w:t>).</w:t>
      </w:r>
    </w:p>
    <w:p w14:paraId="4DCC6D62" w14:textId="7A0C58A1"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8A226C">
        <w:t>3.13.10</w:t>
      </w:r>
      <w:r>
        <w:fldChar w:fldCharType="end"/>
      </w:r>
      <w:r>
        <w:t>.</w:t>
      </w:r>
    </w:p>
    <w:p w14:paraId="4CC6FF96" w14:textId="77777777" w:rsidR="004E2E96" w:rsidRDefault="00F47A7C" w:rsidP="00F47A7C">
      <w:pPr>
        <w:pStyle w:val="Codesmall"/>
      </w:pPr>
      <w:r>
        <w:t xml:space="preserve">    "SRCROOT": </w:t>
      </w:r>
      <w:r w:rsidR="004E2E96">
        <w:t>{</w:t>
      </w:r>
    </w:p>
    <w:p w14:paraId="368D2C2F" w14:textId="70470DFE" w:rsidR="00F47A7C" w:rsidRDefault="004E2E96" w:rsidP="00F47A7C">
      <w:pPr>
        <w:pStyle w:val="Codesmall"/>
      </w:pPr>
      <w:r>
        <w:t xml:space="preserve">      "uri": </w:t>
      </w:r>
      <w:r w:rsidR="00F47A7C">
        <w:t>"file:///C:/browser</w:t>
      </w:r>
      <w:r w:rsidR="00696EF8">
        <w:t>/</w:t>
      </w:r>
      <w:r w:rsidR="00093AF3">
        <w:t>src</w:t>
      </w:r>
      <w:r>
        <w:t>/</w:t>
      </w:r>
      <w:r w:rsidR="00F47A7C">
        <w:t>"</w:t>
      </w:r>
    </w:p>
    <w:p w14:paraId="70F0BED5" w14:textId="25580EFF" w:rsidR="004E2E96" w:rsidRDefault="004E2E96" w:rsidP="00F47A7C">
      <w:pPr>
        <w:pStyle w:val="Codesmall"/>
      </w:pPr>
      <w:r>
        <w:t xml:space="preserve">    }</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143522CE" w:rsidR="00F47A7C" w:rsidRDefault="00F47A7C" w:rsidP="00F47A7C">
      <w:pPr>
        <w:pStyle w:val="Codesmall"/>
      </w:pPr>
      <w:r>
        <w:t xml:space="preserve">  "results": [                                   # See §</w:t>
      </w:r>
      <w:r>
        <w:fldChar w:fldCharType="begin"/>
      </w:r>
      <w:r>
        <w:instrText xml:space="preserve"> REF _Ref493350972 \r \h </w:instrText>
      </w:r>
      <w:r>
        <w:fldChar w:fldCharType="separate"/>
      </w:r>
      <w:r w:rsidR="008A226C">
        <w:t>3.13.14</w:t>
      </w:r>
      <w:r>
        <w:fldChar w:fldCharType="end"/>
      </w:r>
      <w:r>
        <w:t xml:space="preserve">.                                     </w:t>
      </w:r>
    </w:p>
    <w:p w14:paraId="6EB641EB" w14:textId="691117B9" w:rsidR="00F47A7C" w:rsidRDefault="00F47A7C" w:rsidP="00F47A7C">
      <w:pPr>
        <w:pStyle w:val="Codesmall"/>
      </w:pPr>
      <w:r>
        <w:t xml:space="preserve">    {                                            # A result object (§</w:t>
      </w:r>
      <w:r>
        <w:fldChar w:fldCharType="begin"/>
      </w:r>
      <w:r>
        <w:instrText xml:space="preserve"> REF _Ref493350984 \r \h </w:instrText>
      </w:r>
      <w:r>
        <w:fldChar w:fldCharType="separate"/>
      </w:r>
      <w:r w:rsidR="008A226C">
        <w:t>3.22</w:t>
      </w:r>
      <w:r>
        <w:fldChar w:fldCharType="end"/>
      </w:r>
      <w:r>
        <w:t xml:space="preserve">). </w:t>
      </w:r>
    </w:p>
    <w:p w14:paraId="610BCD74" w14:textId="452666F8" w:rsidR="00F47A7C" w:rsidRDefault="00F47A7C" w:rsidP="00F47A7C">
      <w:pPr>
        <w:pStyle w:val="Codesmall"/>
      </w:pPr>
      <w:r>
        <w:t xml:space="preserve">      "locations": [                             # See §</w:t>
      </w:r>
      <w:r>
        <w:fldChar w:fldCharType="begin"/>
      </w:r>
      <w:r>
        <w:instrText xml:space="preserve"> REF _Ref510013155 \r \h </w:instrText>
      </w:r>
      <w:r>
        <w:fldChar w:fldCharType="separate"/>
      </w:r>
      <w:r w:rsidR="008A226C">
        <w:t>3.22.9</w:t>
      </w:r>
      <w:r>
        <w:fldChar w:fldCharType="end"/>
      </w:r>
      <w:r>
        <w:t>.</w:t>
      </w:r>
    </w:p>
    <w:p w14:paraId="1CD5C95D" w14:textId="280DE651"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8A226C">
        <w:t>3.23</w:t>
      </w:r>
      <w:r>
        <w:fldChar w:fldCharType="end"/>
      </w:r>
      <w:r>
        <w:t>).</w:t>
      </w:r>
    </w:p>
    <w:p w14:paraId="509AAFAE" w14:textId="74C76B88"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8A226C">
        <w:t>3.23.3</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31" w:name="_Toc530237139"/>
      <w:r>
        <w:t>String properties</w:t>
      </w:r>
      <w:bookmarkEnd w:id="131"/>
    </w:p>
    <w:p w14:paraId="6C63FE5C" w14:textId="4016EE67" w:rsidR="00D65090" w:rsidRDefault="00D65090" w:rsidP="00D65090">
      <w:pPr>
        <w:pStyle w:val="Heading3"/>
      </w:pPr>
      <w:bookmarkStart w:id="132" w:name="_Toc530237140"/>
      <w:r>
        <w:t>General</w:t>
      </w:r>
      <w:bookmarkEnd w:id="132"/>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7E74AA89" w:rsidR="00D65090" w:rsidRDefault="00190651" w:rsidP="00D65090">
      <w:pPr>
        <w:pStyle w:val="Heading3"/>
      </w:pPr>
      <w:bookmarkStart w:id="133" w:name="_Toc530237141"/>
      <w:r>
        <w:t>Redactable</w:t>
      </w:r>
      <w:r w:rsidR="00D244F4">
        <w:t xml:space="preserve"> string properties</w:t>
      </w:r>
      <w:bookmarkEnd w:id="133"/>
    </w:p>
    <w:p w14:paraId="553A2175" w14:textId="2A47F1E7"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8A226C">
        <w:t>3.17.2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23FD095A"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8A226C">
        <w:t>3.13.20</w:t>
      </w:r>
      <w:r>
        <w:fldChar w:fldCharType="end"/>
      </w:r>
      <w:r>
        <w:t>).</w:t>
      </w:r>
    </w:p>
    <w:p w14:paraId="670174B2" w14:textId="2F6F7D08" w:rsidR="00435405" w:rsidRDefault="00435405" w:rsidP="00435405">
      <w:pPr>
        <w:pStyle w:val="Heading3"/>
      </w:pPr>
      <w:bookmarkStart w:id="134" w:name="_Ref514314114"/>
      <w:bookmarkStart w:id="135" w:name="_Toc530237142"/>
      <w:r>
        <w:t>GUID-valued string properties</w:t>
      </w:r>
      <w:bookmarkEnd w:id="134"/>
      <w:bookmarkEnd w:id="135"/>
    </w:p>
    <w:p w14:paraId="515A660C" w14:textId="5A6823F2"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6" w:name="_Ref514326061"/>
      <w:bookmarkStart w:id="137" w:name="_Ref526937577"/>
      <w:bookmarkStart w:id="138" w:name="_Toc530237143"/>
      <w:r>
        <w:lastRenderedPageBreak/>
        <w:t>Hierarchical string</w:t>
      </w:r>
      <w:bookmarkEnd w:id="136"/>
      <w:r w:rsidR="00EA1909">
        <w:t>s</w:t>
      </w:r>
      <w:bookmarkEnd w:id="137"/>
      <w:bookmarkEnd w:id="138"/>
    </w:p>
    <w:p w14:paraId="48E1903C" w14:textId="613DF0CD" w:rsidR="00C535F2" w:rsidRPr="00C535F2" w:rsidRDefault="00C535F2" w:rsidP="00C535F2">
      <w:pPr>
        <w:pStyle w:val="Heading4"/>
      </w:pPr>
      <w:bookmarkStart w:id="139" w:name="_Ref528149163"/>
      <w:bookmarkStart w:id="140" w:name="_Toc530237144"/>
      <w:r>
        <w:t>General</w:t>
      </w:r>
      <w:bookmarkEnd w:id="139"/>
      <w:bookmarkEnd w:id="140"/>
    </w:p>
    <w:p w14:paraId="06B22FB1" w14:textId="38D2120D"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runAutomationDetails.instanceId</w:t>
      </w:r>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8A226C">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8A226C">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41" w:name="_Hlk514325527"/>
      <w:r>
        <w:t>hierarchical string = component, { "/", component };</w:t>
      </w:r>
    </w:p>
    <w:p w14:paraId="2B0439C2" w14:textId="77777777" w:rsidR="00D244F4" w:rsidRDefault="00D244F4" w:rsidP="00D244F4">
      <w:pPr>
        <w:pStyle w:val="Code"/>
      </w:pPr>
    </w:p>
    <w:p w14:paraId="5C289B05" w14:textId="1A580F0A"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41"/>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64537C0B" w:rsidR="00D244F4" w:rsidRDefault="00D244F4" w:rsidP="00D244F4">
      <w:r>
        <w:t>For examples, see §</w:t>
      </w:r>
      <w:r>
        <w:fldChar w:fldCharType="begin"/>
      </w:r>
      <w:r>
        <w:instrText xml:space="preserve"> REF _Ref514325725 \r \h </w:instrText>
      </w:r>
      <w:r>
        <w:fldChar w:fldCharType="separate"/>
      </w:r>
      <w:r w:rsidR="008A226C">
        <w:t>3.8.2</w:t>
      </w:r>
      <w:r>
        <w:fldChar w:fldCharType="end"/>
      </w:r>
      <w:r>
        <w:t xml:space="preserve"> and §</w:t>
      </w:r>
      <w:r w:rsidR="00AC5BD9">
        <w:fldChar w:fldCharType="begin"/>
      </w:r>
      <w:r w:rsidR="00AC5BD9">
        <w:instrText xml:space="preserve"> REF _Ref526936776 \r \h </w:instrText>
      </w:r>
      <w:r w:rsidR="00AC5BD9">
        <w:fldChar w:fldCharType="separate"/>
      </w:r>
      <w:r w:rsidR="008A226C">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42" w:name="_Ref515815105"/>
      <w:bookmarkStart w:id="143" w:name="_Toc530237145"/>
      <w:r>
        <w:t>Versioned hierarchical strings</w:t>
      </w:r>
      <w:bookmarkEnd w:id="142"/>
      <w:bookmarkEnd w:id="143"/>
    </w:p>
    <w:p w14:paraId="0E475B79" w14:textId="623E935A"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8A226C">
        <w:t>3.22.11</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8A226C">
        <w:t>3.22.12</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version component = "v", non negative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623E1E7D" w:rsidR="004108B9" w:rsidRDefault="004108B9" w:rsidP="004108B9">
      <w:pPr>
        <w:pStyle w:val="Code"/>
      </w:pPr>
      <w:r>
        <w:t>{                                 # A result object (§</w:t>
      </w:r>
      <w:r>
        <w:fldChar w:fldCharType="begin"/>
      </w:r>
      <w:r>
        <w:instrText xml:space="preserve"> REF _Ref493350984 \r \h </w:instrText>
      </w:r>
      <w:r>
        <w:fldChar w:fldCharType="separate"/>
      </w:r>
      <w:r w:rsidR="008A226C">
        <w:t>3.22</w:t>
      </w:r>
      <w:r>
        <w:fldChar w:fldCharType="end"/>
      </w:r>
      <w:r>
        <w:t>).</w:t>
      </w:r>
    </w:p>
    <w:p w14:paraId="38CD9D1B" w14:textId="07510FA6"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8A226C">
        <w:t>3.22.12</w:t>
      </w:r>
      <w:r w:rsidR="004108B9">
        <w:fldChar w:fldCharType="end"/>
      </w:r>
      <w:r w:rsidR="004108B9">
        <w:t>.</w:t>
      </w:r>
    </w:p>
    <w:p w14:paraId="0095CE5A" w14:textId="28D11A45" w:rsidR="00C535F2" w:rsidRDefault="00C535F2" w:rsidP="00C535F2">
      <w:pPr>
        <w:pStyle w:val="Code"/>
      </w:pPr>
      <w:r>
        <w:lastRenderedPageBreak/>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44" w:name="_Ref508798892"/>
      <w:bookmarkStart w:id="145" w:name="_Toc530237146"/>
      <w:r>
        <w:t>Object properties</w:t>
      </w:r>
      <w:bookmarkEnd w:id="144"/>
      <w:bookmarkEnd w:id="145"/>
    </w:p>
    <w:p w14:paraId="1C30B6EF" w14:textId="1CB5C945"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8A226C">
        <w:t>3.13.11</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8A226C">
        <w:t>3.40.7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6" w:name="_Ref508869720"/>
      <w:bookmarkStart w:id="147" w:name="_Toc530237147"/>
      <w:r>
        <w:t>Array properties</w:t>
      </w:r>
      <w:bookmarkEnd w:id="146"/>
      <w:bookmarkEnd w:id="147"/>
    </w:p>
    <w:p w14:paraId="28EB82AC" w14:textId="5479DEBF" w:rsidR="000308F0" w:rsidRDefault="000308F0" w:rsidP="000308F0">
      <w:pPr>
        <w:pStyle w:val="Heading3"/>
      </w:pPr>
      <w:bookmarkStart w:id="148" w:name="_Toc530237148"/>
      <w:r>
        <w:t>General</w:t>
      </w:r>
      <w:bookmarkEnd w:id="148"/>
    </w:p>
    <w:p w14:paraId="5EBAA746" w14:textId="4FCFA15A"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8A226C">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8A226C">
        <w:t>3.8.2</w:t>
      </w:r>
      <w:r w:rsidR="00DA0A5A">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w:t>
      </w:r>
      <w:r w:rsidR="00E14A98">
        <w:t xml:space="preserve">(serialized in JSON as </w:t>
      </w:r>
      <w:r w:rsidRPr="008F0C80">
        <w:t>[]</w:t>
      </w:r>
      <w:r w:rsidR="00E14A98">
        <w:t>)</w:t>
      </w:r>
      <w:r w:rsidRPr="008F0C80">
        <w:t xml:space="preserve">, or it </w:t>
      </w:r>
      <w:r>
        <w:rPr>
          <w:b/>
        </w:rPr>
        <w:t>SHALL</w:t>
      </w:r>
      <w:r w:rsidRPr="008F0C80">
        <w:t xml:space="preserve"> be absent.</w:t>
      </w:r>
    </w:p>
    <w:p w14:paraId="492BEB80" w14:textId="77777777" w:rsidR="000308F0" w:rsidRDefault="000308F0" w:rsidP="000308F0">
      <w:pPr>
        <w:pStyle w:val="Heading3"/>
      </w:pPr>
      <w:bookmarkStart w:id="149" w:name="_Ref493404799"/>
      <w:bookmarkStart w:id="150" w:name="_Toc530237149"/>
      <w:r>
        <w:t>Array properties with unique values</w:t>
      </w:r>
      <w:bookmarkEnd w:id="149"/>
      <w:bookmarkEnd w:id="150"/>
    </w:p>
    <w:p w14:paraId="125B0718" w14:textId="6CDB95EF"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51" w:name="_Ref493408960"/>
      <w:bookmarkStart w:id="152" w:name="_Toc530237150"/>
      <w:r>
        <w:t>Property bags</w:t>
      </w:r>
      <w:bookmarkEnd w:id="151"/>
      <w:bookmarkEnd w:id="152"/>
    </w:p>
    <w:p w14:paraId="394A6CDE" w14:textId="6ABA55FC" w:rsidR="00815787" w:rsidRDefault="00815787" w:rsidP="00815787">
      <w:pPr>
        <w:pStyle w:val="Heading3"/>
      </w:pPr>
      <w:bookmarkStart w:id="153" w:name="_Toc530237151"/>
      <w:r>
        <w:t>General</w:t>
      </w:r>
      <w:bookmarkEnd w:id="153"/>
    </w:p>
    <w:p w14:paraId="0C250E31" w14:textId="7016C35E"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8A226C">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44453BE0"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8A226C">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54" w:name="_Ref514325416"/>
      <w:bookmarkStart w:id="155" w:name="_Ref514325725"/>
      <w:bookmarkStart w:id="156" w:name="_Toc530237152"/>
      <w:r>
        <w:t>Tags</w:t>
      </w:r>
      <w:bookmarkEnd w:id="154"/>
      <w:bookmarkEnd w:id="155"/>
      <w:bookmarkEnd w:id="156"/>
    </w:p>
    <w:p w14:paraId="0765905B" w14:textId="2D9C6858" w:rsidR="00B501CE" w:rsidRPr="00B501CE" w:rsidRDefault="00B501CE" w:rsidP="00B501CE">
      <w:pPr>
        <w:pStyle w:val="Heading4"/>
      </w:pPr>
      <w:bookmarkStart w:id="157" w:name="_Toc530237153"/>
      <w:r>
        <w:t>General</w:t>
      </w:r>
      <w:bookmarkEnd w:id="157"/>
    </w:p>
    <w:p w14:paraId="0F1BC690" w14:textId="1B901837"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8" w:name="_Hlk493349329"/>
      <w:r w:rsidRPr="001A344F">
        <w:t xml:space="preserve">an array </w:t>
      </w:r>
      <w:r w:rsidR="00DC2EEB">
        <w:t>of</w:t>
      </w:r>
      <w:r w:rsidRPr="001A344F">
        <w:t xml:space="preserve"> zero or more </w:t>
      </w:r>
      <w:r w:rsidR="00DC2EEB">
        <w:t>unique</w:t>
      </w:r>
      <w:r w:rsidRPr="001A344F">
        <w:t xml:space="preserve"> strings</w:t>
      </w:r>
      <w:bookmarkEnd w:id="158"/>
      <w:r w:rsidR="00DC2EEB">
        <w:t xml:space="preserve"> (§</w:t>
      </w:r>
      <w:r w:rsidR="00DC2EEB">
        <w:fldChar w:fldCharType="begin"/>
      </w:r>
      <w:r w:rsidR="00DC2EEB">
        <w:instrText xml:space="preserve"> REF _Ref493404799 \r \h </w:instrText>
      </w:r>
      <w:r w:rsidR="00DC2EEB">
        <w:fldChar w:fldCharType="separate"/>
      </w:r>
      <w:r w:rsidR="008A226C">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C325579"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8A226C">
        <w:t>3.5.4</w:t>
      </w:r>
      <w:r>
        <w:fldChar w:fldCharType="end"/>
      </w:r>
      <w:r>
        <w:t>).</w:t>
      </w:r>
    </w:p>
    <w:p w14:paraId="040355DB" w14:textId="1D7CC7A7" w:rsidR="00DC2EEB" w:rsidRDefault="00DC2EEB" w:rsidP="00DC2EEB">
      <w:pPr>
        <w:pStyle w:val="Note"/>
      </w:pPr>
      <w:r>
        <w:lastRenderedPageBreak/>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2B4F892C"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8A226C">
        <w:t>3.22</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9" w:name="_Toc530237154"/>
      <w:r>
        <w:t>Tag metadata</w:t>
      </w:r>
      <w:bookmarkEnd w:id="159"/>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42D6C2A1" w:rsidR="00E945FA" w:rsidRDefault="00E945FA" w:rsidP="00E945FA">
      <w:pPr>
        <w:pStyle w:val="Code"/>
      </w:pPr>
      <w:r>
        <w:t>{                              # A result object (§</w:t>
      </w:r>
      <w:r>
        <w:fldChar w:fldCharType="begin"/>
      </w:r>
      <w:r>
        <w:instrText xml:space="preserve"> REF _Ref493350984 \r \h </w:instrText>
      </w:r>
      <w:r>
        <w:fldChar w:fldCharType="separate"/>
      </w:r>
      <w:r w:rsidR="008A226C">
        <w:t>3.22</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A4F5E3" w:rsidR="00E945FA" w:rsidRDefault="00E945FA" w:rsidP="00E945FA">
      <w:pPr>
        <w:pStyle w:val="Code"/>
      </w:pPr>
      <w:r>
        <w:t>{                              # A result object (§</w:t>
      </w:r>
      <w:r>
        <w:fldChar w:fldCharType="begin"/>
      </w:r>
      <w:r>
        <w:instrText xml:space="preserve"> REF _Ref493350984 \r \h </w:instrText>
      </w:r>
      <w:r>
        <w:fldChar w:fldCharType="separate"/>
      </w:r>
      <w:r w:rsidR="008A226C">
        <w:t>3.22</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46BAA208"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8A226C">
        <w:t>3.13</w:t>
      </w:r>
      <w:r>
        <w:fldChar w:fldCharType="end"/>
      </w:r>
      <w:r>
        <w:t xml:space="preserve">) that lexically contains the </w:t>
      </w:r>
      <w:r w:rsidRPr="00B94FAC">
        <w:rPr>
          <w:rStyle w:val="CODEtemp"/>
        </w:rPr>
        <w:t>result</w:t>
      </w:r>
      <w:r>
        <w:t xml:space="preserve"> object:</w:t>
      </w:r>
    </w:p>
    <w:p w14:paraId="2D58AD47" w14:textId="3828BCCA" w:rsidR="00E945FA" w:rsidRDefault="00E945FA" w:rsidP="00E945FA">
      <w:pPr>
        <w:pStyle w:val="Code"/>
      </w:pPr>
      <w:r>
        <w:lastRenderedPageBreak/>
        <w:t>{                              # A run object (see §</w:t>
      </w:r>
      <w:r>
        <w:fldChar w:fldCharType="begin"/>
      </w:r>
      <w:r>
        <w:instrText xml:space="preserve"> REF _Ref493349997 \r \h </w:instrText>
      </w:r>
      <w:r>
        <w:fldChar w:fldCharType="separate"/>
      </w:r>
      <w:r w:rsidR="008A226C">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60" w:name="_Ref493413701"/>
      <w:bookmarkStart w:id="161" w:name="_Ref493413744"/>
      <w:bookmarkStart w:id="162" w:name="_Toc530237155"/>
      <w:r>
        <w:t>Date/time properties</w:t>
      </w:r>
      <w:bookmarkEnd w:id="160"/>
      <w:bookmarkEnd w:id="161"/>
      <w:bookmarkEnd w:id="162"/>
    </w:p>
    <w:p w14:paraId="33510EF1" w14:textId="30765BAA"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63"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4C610687" w:rsidR="00485F6A" w:rsidRDefault="00485F6A" w:rsidP="00A14EA3">
      <w:r>
        <w:t>The time components of date/time-valued properties in property bags (§</w:t>
      </w:r>
      <w:r>
        <w:fldChar w:fldCharType="begin"/>
      </w:r>
      <w:r>
        <w:instrText xml:space="preserve"> REF _Ref493408960 \r \h </w:instrText>
      </w:r>
      <w:r>
        <w:fldChar w:fldCharType="separate"/>
      </w:r>
      <w:r w:rsidR="008A226C">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lastRenderedPageBreak/>
        <w:t>NOTE 2: This might not always be possible if the property comes from a source that does not provide time zone information.</w:t>
      </w:r>
    </w:p>
    <w:bookmarkEnd w:id="163"/>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164" w:name="_Ref530232021"/>
      <w:bookmarkStart w:id="165" w:name="_Toc530237156"/>
      <w:r>
        <w:t>URI-valued properties</w:t>
      </w:r>
      <w:bookmarkEnd w:id="164"/>
      <w:bookmarkEnd w:id="165"/>
    </w:p>
    <w:p w14:paraId="62EF182C" w14:textId="7EBBAB7A" w:rsidR="00D55684" w:rsidRDefault="00D55684" w:rsidP="00D55684">
      <w:pPr>
        <w:pStyle w:val="Heading3"/>
      </w:pPr>
      <w:bookmarkStart w:id="166" w:name="_Toc530237157"/>
      <w:r>
        <w:t>General</w:t>
      </w:r>
      <w:bookmarkEnd w:id="166"/>
    </w:p>
    <w:p w14:paraId="3EA3A765" w14:textId="3D261EBF"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7777777"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7A765B67"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299D6C57"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77777777" w:rsidR="00747D86" w:rsidRDefault="00747D86" w:rsidP="00747D86">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67" w:name="_Toc530237158"/>
      <w:r>
        <w:t>URIs that use the file scheme</w:t>
      </w:r>
      <w:bookmarkEnd w:id="167"/>
    </w:p>
    <w:p w14:paraId="2A404ABE" w14:textId="17520B11" w:rsidR="00747D86" w:rsidRDefault="00747D86" w:rsidP="00747D86">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747D86">
      <w:pPr>
        <w:pStyle w:val="Codesmall"/>
      </w:pPr>
      <w:r>
        <w:t>file://build.example.com/drops/Build-2018-04-19.01/src</w:t>
      </w:r>
    </w:p>
    <w:p w14:paraId="009C1381" w14:textId="77777777" w:rsidR="00747D86" w:rsidRDefault="00747D86" w:rsidP="00747D86">
      <w:r>
        <w:lastRenderedPageBreak/>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747D86">
      <w:pPr>
        <w:pStyle w:val="Codesmall"/>
      </w:pPr>
      <w:r>
        <w:t>file:///C:/src</w:t>
      </w:r>
    </w:p>
    <w:p w14:paraId="399BD4D2" w14:textId="417F4D43" w:rsidR="00747D86" w:rsidRP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5FDDB88B" w14:textId="447B8639" w:rsidR="00D55684" w:rsidRDefault="00D55684" w:rsidP="00D55684">
      <w:pPr>
        <w:pStyle w:val="Heading3"/>
      </w:pPr>
      <w:bookmarkStart w:id="168" w:name="_Toc530237159"/>
      <w:r>
        <w:t>Internationalized Resource Identifiers (IRIs)</w:t>
      </w:r>
      <w:bookmarkEnd w:id="168"/>
    </w:p>
    <w:p w14:paraId="51D90CB3" w14:textId="01620468"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284FB2FE"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169" w:name="_Ref493426052"/>
      <w:bookmarkStart w:id="170" w:name="_Ref508814664"/>
      <w:bookmarkStart w:id="171" w:name="_Toc530237160"/>
      <w:r>
        <w:t>m</w:t>
      </w:r>
      <w:r w:rsidR="00815787">
        <w:t xml:space="preserve">essage </w:t>
      </w:r>
      <w:bookmarkEnd w:id="169"/>
      <w:r>
        <w:t>objects</w:t>
      </w:r>
      <w:bookmarkEnd w:id="170"/>
      <w:bookmarkEnd w:id="171"/>
    </w:p>
    <w:p w14:paraId="0A758B59" w14:textId="372BB610" w:rsidR="00354823" w:rsidRPr="00354823" w:rsidRDefault="00354823" w:rsidP="00354823">
      <w:pPr>
        <w:pStyle w:val="Heading3"/>
      </w:pPr>
      <w:bookmarkStart w:id="172" w:name="_Toc530237161"/>
      <w:r>
        <w:t>General</w:t>
      </w:r>
      <w:bookmarkEnd w:id="172"/>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73" w:name="_Ref503354593"/>
      <w:bookmarkStart w:id="174" w:name="_Toc530237162"/>
      <w:r>
        <w:t>Plain text messages</w:t>
      </w:r>
      <w:bookmarkEnd w:id="173"/>
      <w:bookmarkEnd w:id="174"/>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4DF0C43A"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8A226C">
        <w:t>3.11.4</w:t>
      </w:r>
      <w:r>
        <w:fldChar w:fldCharType="end"/>
      </w:r>
      <w:r>
        <w:t>) and embedded links (§</w:t>
      </w:r>
      <w:r>
        <w:fldChar w:fldCharType="begin"/>
      </w:r>
      <w:r>
        <w:instrText xml:space="preserve"> REF _Ref508810900 \r \h </w:instrText>
      </w:r>
      <w:r>
        <w:fldChar w:fldCharType="separate"/>
      </w:r>
      <w:r w:rsidR="008A226C">
        <w:t>3.11.5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lastRenderedPageBreak/>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75" w:name="_Ref503354606"/>
      <w:bookmarkStart w:id="176" w:name="_Toc530237163"/>
      <w:r>
        <w:t>Rich text messages</w:t>
      </w:r>
      <w:bookmarkEnd w:id="175"/>
      <w:bookmarkEnd w:id="176"/>
    </w:p>
    <w:p w14:paraId="78C77DEB" w14:textId="06212753" w:rsidR="00675C8D" w:rsidRPr="00675C8D" w:rsidRDefault="00675C8D" w:rsidP="00675C8D">
      <w:pPr>
        <w:pStyle w:val="Heading4"/>
      </w:pPr>
      <w:bookmarkStart w:id="177" w:name="_Toc530237164"/>
      <w:r>
        <w:t>General</w:t>
      </w:r>
      <w:bookmarkEnd w:id="177"/>
    </w:p>
    <w:p w14:paraId="45F56986" w14:textId="17DE0579"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8A226C">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8A226C">
        <w:t>3.11.5</w:t>
      </w:r>
      <w:r w:rsidR="0085499B">
        <w:fldChar w:fldCharType="end"/>
      </w:r>
      <w:r w:rsidR="0085499B">
        <w:t>).</w:t>
      </w:r>
    </w:p>
    <w:p w14:paraId="1BFC46D5" w14:textId="6B61DCF3"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8A226C">
        <w:t>3.13.19</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78" w:name="_Ref503355198"/>
      <w:bookmarkStart w:id="179" w:name="_Toc530237165"/>
      <w:r>
        <w:t>Security implications</w:t>
      </w:r>
      <w:bookmarkEnd w:id="178"/>
      <w:bookmarkEnd w:id="179"/>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6D1C108C"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80" w:name="_Ref508810893"/>
      <w:bookmarkStart w:id="181" w:name="_Toc530237166"/>
      <w:bookmarkStart w:id="182" w:name="_Ref503352567"/>
      <w:r>
        <w:t>Messages with placeholders</w:t>
      </w:r>
      <w:bookmarkEnd w:id="180"/>
      <w:bookmarkEnd w:id="181"/>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03E86BAE"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8A226C">
        <w:t>3.11.11</w:t>
      </w:r>
      <w:r>
        <w:fldChar w:fldCharType="end"/>
      </w:r>
      <w:r>
        <w:t>).</w:t>
      </w:r>
    </w:p>
    <w:p w14:paraId="5BF7BEF4" w14:textId="3769BF1E"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8A226C">
        <w:t>3.11.11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19116D84" w:rsidR="000C38FB" w:rsidRDefault="000C38FB" w:rsidP="000C38FB">
      <w:pPr>
        <w:pStyle w:val="Note"/>
      </w:pPr>
      <w:r>
        <w:lastRenderedPageBreak/>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8A226C">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2839874A"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8A226C">
        <w:t>3.13</w:t>
      </w:r>
      <w:r>
        <w:fldChar w:fldCharType="end"/>
      </w:r>
      <w:r>
        <w:t>).</w:t>
      </w:r>
    </w:p>
    <w:p w14:paraId="2D82F457" w14:textId="43D5A1F8"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8A226C">
        <w:t>3.13.14</w:t>
      </w:r>
      <w:r>
        <w:fldChar w:fldCharType="end"/>
      </w:r>
      <w:r>
        <w:t>.</w:t>
      </w:r>
    </w:p>
    <w:p w14:paraId="13E475FD" w14:textId="040F8F5C"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8A226C">
        <w:t>3.22</w:t>
      </w:r>
      <w:r>
        <w:fldChar w:fldCharType="end"/>
      </w:r>
      <w:r>
        <w:t>).</w:t>
      </w:r>
    </w:p>
    <w:p w14:paraId="3E8F3038" w14:textId="408A9605"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8A226C">
        <w:t>3.22.5</w:t>
      </w:r>
      <w:r>
        <w:fldChar w:fldCharType="end"/>
      </w:r>
      <w:r>
        <w:t>.</w:t>
      </w:r>
    </w:p>
    <w:p w14:paraId="1639AEDC" w14:textId="5A6324D3"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8A226C">
        <w:t>3.22.8</w:t>
      </w:r>
      <w:r>
        <w:fldChar w:fldCharType="end"/>
      </w:r>
      <w:r>
        <w:t>.</w:t>
      </w:r>
    </w:p>
    <w:p w14:paraId="3DF5F195" w14:textId="1AD00072"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8A226C">
        <w:t>3.11.7</w:t>
      </w:r>
      <w:r>
        <w:fldChar w:fldCharType="end"/>
      </w:r>
      <w:r>
        <w:t>.</w:t>
      </w:r>
    </w:p>
    <w:p w14:paraId="1F41BBCB" w14:textId="0108C196"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8A226C">
        <w:t>3.11.11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83" w:name="_Ref508810900"/>
      <w:bookmarkStart w:id="184" w:name="_Toc530237167"/>
      <w:r>
        <w:t>Messages with e</w:t>
      </w:r>
      <w:r w:rsidR="00A4123E">
        <w:t>mbedded links</w:t>
      </w:r>
      <w:bookmarkEnd w:id="182"/>
      <w:bookmarkEnd w:id="183"/>
      <w:bookmarkEnd w:id="184"/>
    </w:p>
    <w:p w14:paraId="039E6FD3" w14:textId="74ECDECC"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8A226C">
        <w:t>3.22</w:t>
      </w:r>
      <w:r w:rsidR="00360983">
        <w:fldChar w:fldCharType="end"/>
      </w:r>
      <w:r w:rsidR="006B7822">
        <w:t>)</w:t>
      </w:r>
      <w:r w:rsidR="002957C4">
        <w:t>. We refer to these links as “embedded links”.</w:t>
      </w:r>
    </w:p>
    <w:p w14:paraId="2E75A42E" w14:textId="4250BD2F" w:rsidR="00424AAB" w:rsidRDefault="00424AAB" w:rsidP="00424AAB">
      <w:r>
        <w:t>Within a rich text message (§</w:t>
      </w:r>
      <w:r>
        <w:fldChar w:fldCharType="begin"/>
      </w:r>
      <w:r>
        <w:instrText xml:space="preserve"> REF _Ref503354606 \r \h </w:instrText>
      </w:r>
      <w:r>
        <w:fldChar w:fldCharType="separate"/>
      </w:r>
      <w:r w:rsidR="008A226C">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6E12827" w:rsidR="002957C4" w:rsidRDefault="00424AAB" w:rsidP="002957C4">
      <w:r>
        <w:t>Within a plain text message (§</w:t>
      </w:r>
      <w:r>
        <w:fldChar w:fldCharType="begin"/>
      </w:r>
      <w:r>
        <w:instrText xml:space="preserve"> REF _Ref503354593 \r \h </w:instrText>
      </w:r>
      <w:r>
        <w:fldChar w:fldCharType="separate"/>
      </w:r>
      <w:r w:rsidR="008A226C">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06A98CCA"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09376E4" w:rsidR="00A41A7B" w:rsidRDefault="00A41A7B" w:rsidP="00A41A7B">
      <w:pPr>
        <w:pStyle w:val="Note"/>
      </w:pPr>
      <w:r>
        <w:t>NOTE: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3F3E1FCA"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8A226C">
        <w:t>3.11.7</w:t>
      </w:r>
      <w:r w:rsidR="00793A73">
        <w:fldChar w:fldCharType="end"/>
      </w:r>
    </w:p>
    <w:p w14:paraId="3154E4FE" w14:textId="5467EF08" w:rsidR="0085499B" w:rsidRDefault="0085499B" w:rsidP="00EA1C84">
      <w:pPr>
        <w:pStyle w:val="Codesmall"/>
      </w:pPr>
      <w:r>
        <w:lastRenderedPageBreak/>
        <w:t>}</w:t>
      </w:r>
    </w:p>
    <w:p w14:paraId="09F34F87" w14:textId="77777777" w:rsidR="0012062C" w:rsidRDefault="0012062C" w:rsidP="0012062C">
      <w:pPr>
        <w:pStyle w:val="Note"/>
      </w:pPr>
      <w:r>
        <w:t>A SARIF viewer would render it as follows:</w:t>
      </w:r>
    </w:p>
    <w:p w14:paraId="3249DD0D" w14:textId="3E655FD3" w:rsidR="0012062C" w:rsidRDefault="0012062C" w:rsidP="0012062C">
      <w:pPr>
        <w:pStyle w:val="Note"/>
      </w:pPr>
      <w:r>
        <w:t xml:space="preserve">Prohibited term used in </w:t>
      </w:r>
      <w:hyperlink r:id="rId63"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0B782BE0"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8A226C">
        <w:t>3.22</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8A226C">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8A226C">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85" w:name="_Ref508812963"/>
      <w:bookmarkStart w:id="186" w:name="_Toc530237168"/>
      <w:bookmarkStart w:id="187" w:name="_Ref493337542"/>
      <w:r>
        <w:t>Message string resources</w:t>
      </w:r>
      <w:bookmarkEnd w:id="185"/>
      <w:bookmarkEnd w:id="186"/>
    </w:p>
    <w:p w14:paraId="558CEB2A" w14:textId="15F84E5D" w:rsidR="00F27B42" w:rsidRDefault="00F27B42" w:rsidP="00F27B42">
      <w:pPr>
        <w:pStyle w:val="Heading4"/>
      </w:pPr>
      <w:bookmarkStart w:id="188" w:name="_Toc530237169"/>
      <w:r>
        <w:t>General</w:t>
      </w:r>
      <w:bookmarkEnd w:id="188"/>
    </w:p>
    <w:p w14:paraId="2DC31705" w14:textId="312E8D9B"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8A226C">
        <w:t>3.11.7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8A226C">
        <w:t>3.11.8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8A226C">
        <w:t>3.11.9</w:t>
      </w:r>
      <w:r>
        <w:fldChar w:fldCharType="end"/>
      </w:r>
      <w:r>
        <w:t xml:space="preserve">) and </w:t>
      </w:r>
      <w:r w:rsidRPr="00D42E01">
        <w:rPr>
          <w:rStyle w:val="CODEtemp"/>
        </w:rPr>
        <w:lastRenderedPageBreak/>
        <w:t>richMessageId</w:t>
      </w:r>
      <w:r>
        <w:t xml:space="preserve"> (§</w:t>
      </w:r>
      <w:r>
        <w:fldChar w:fldCharType="begin"/>
      </w:r>
      <w:r>
        <w:instrText xml:space="preserve"> REF _Ref508811630 \r \h </w:instrText>
      </w:r>
      <w:r>
        <w:fldChar w:fldCharType="separate"/>
      </w:r>
      <w:r w:rsidR="008A226C">
        <w:t>3.11.10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6170FC9"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8A226C">
        <w:t>3.16.8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8A226C">
        <w:t>3.39.2</w:t>
      </w:r>
      <w:r w:rsidR="000A6828">
        <w:fldChar w:fldCharType="end"/>
      </w:r>
      <w:r>
        <w:t>).</w:t>
      </w:r>
    </w:p>
    <w:p w14:paraId="71E30852" w14:textId="383F14B9"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8A226C">
        <w:t>3.11.6.4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8A226C">
        <w:t>3.11.6.5</w:t>
      </w:r>
      <w:r>
        <w:fldChar w:fldCharType="end"/>
      </w:r>
      <w:r>
        <w:t xml:space="preserve"> defines the SARIF resource file format.</w:t>
      </w:r>
    </w:p>
    <w:p w14:paraId="256FEF1F" w14:textId="2E1E79D9" w:rsidR="00F27B42" w:rsidRDefault="00F27B42" w:rsidP="00F27B42">
      <w:pPr>
        <w:pStyle w:val="Heading4"/>
      </w:pPr>
      <w:bookmarkStart w:id="189" w:name="_Ref508812199"/>
      <w:bookmarkStart w:id="190" w:name="_Toc530237170"/>
      <w:r>
        <w:t>Embedded string resource lookup procedure</w:t>
      </w:r>
      <w:bookmarkEnd w:id="189"/>
      <w:bookmarkEnd w:id="190"/>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191" w:name="_Toc530237171"/>
      <w:r>
        <w:t>SARIF resource file naming convention</w:t>
      </w:r>
      <w:bookmarkEnd w:id="191"/>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77777777" w:rsidR="00811F21" w:rsidRDefault="00811F21" w:rsidP="00811F21">
      <w:pPr>
        <w:pStyle w:val="Code"/>
      </w:pPr>
      <w:r>
        <w:t>SARIF resource file name = language tag, ".sarif-resources"</w:t>
      </w:r>
    </w:p>
    <w:p w14:paraId="7783246F" w14:textId="77777777" w:rsidR="00811F21" w:rsidRDefault="00811F21" w:rsidP="00811F21">
      <w:pPr>
        <w:pStyle w:val="Code"/>
      </w:pPr>
    </w:p>
    <w:p w14:paraId="7D19B074" w14:textId="77777777" w:rsidR="00811F21" w:rsidRPr="008721F6" w:rsidRDefault="00811F21" w:rsidP="00811F21">
      <w:pPr>
        <w:pStyle w:val="Code"/>
      </w:pPr>
      <w:r>
        <w:t>language tag = ? RFC 5646 language tag ?</w:t>
      </w:r>
    </w:p>
    <w:p w14:paraId="5D935557" w14:textId="77777777" w:rsidR="00811F21" w:rsidRDefault="00811F21" w:rsidP="00811F21">
      <w:pPr>
        <w:pStyle w:val="Note"/>
      </w:pPr>
      <w:r>
        <w:t xml:space="preserve">EXAMPLE 1: </w:t>
      </w:r>
      <w:r w:rsidRPr="00C8403B">
        <w:rPr>
          <w:rStyle w:val="CODEtemp"/>
        </w:rPr>
        <w:t>en-US.sarif-resources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318ACC9E" w:rsidR="00811F21" w:rsidRPr="00811F21" w:rsidRDefault="00811F21" w:rsidP="008A226C">
      <w:pPr>
        <w:pStyle w:val="Note"/>
      </w:pPr>
      <w:r>
        <w:t xml:space="preserve">EXAMPLE 2: </w:t>
      </w:r>
      <w:r w:rsidRPr="00C8403B">
        <w:rPr>
          <w:rStyle w:val="CODEtemp"/>
        </w:rPr>
        <w:t>en-US.sarif-resources.jso</w:t>
      </w:r>
      <w:r>
        <w:rPr>
          <w:rStyle w:val="CODEtemp"/>
        </w:rPr>
        <w:t>n</w:t>
      </w:r>
    </w:p>
    <w:p w14:paraId="4DFA0602" w14:textId="0143C933" w:rsidR="00F27B42" w:rsidRDefault="00F27B42" w:rsidP="00F27B42">
      <w:pPr>
        <w:pStyle w:val="Heading4"/>
      </w:pPr>
      <w:bookmarkStart w:id="192" w:name="_Ref508811713"/>
      <w:bookmarkStart w:id="193" w:name="_Toc530237172"/>
      <w:r>
        <w:lastRenderedPageBreak/>
        <w:t>SARIF resource file lookup procedure</w:t>
      </w:r>
      <w:bookmarkEnd w:id="192"/>
      <w:bookmarkEnd w:id="193"/>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236A95BE"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8A226C">
        <w:t>3.16.9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3C3DB79B"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sidR="00811F21">
        <w:rPr>
          <w:rStyle w:val="CODEtemp"/>
        </w:rPr>
        <w:t>sarif-</w:t>
      </w:r>
      <w:r>
        <w:rPr>
          <w:rStyle w:val="CODEtemp"/>
        </w:rPr>
        <w:t>resources</w:t>
      </w:r>
      <w:r w:rsidR="00811F21">
        <w:t xml:space="preserve"> or </w:t>
      </w:r>
      <w:r w:rsidR="00811F21" w:rsidRPr="00811F21">
        <w:rPr>
          <w:rStyle w:val="CODEtemp"/>
        </w:rPr>
        <w:t>fr-FR.sarif-resources.json</w:t>
      </w:r>
      <w:r w:rsidR="00811F21">
        <w:t>.</w:t>
      </w:r>
      <w:r>
        <w:t>) If a file by that name is present, use it.</w:t>
      </w:r>
      <w:r>
        <w:br/>
      </w:r>
    </w:p>
    <w:p w14:paraId="3AD11B53" w14:textId="63A4D5E3"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sidR="00811F21">
        <w:rPr>
          <w:rStyle w:val="CODEtemp"/>
        </w:rPr>
        <w:t>sarif-</w:t>
      </w:r>
      <w:r>
        <w:rPr>
          <w:rStyle w:val="CODEtemp"/>
        </w:rPr>
        <w:t>resources</w:t>
      </w:r>
      <w:r w:rsidR="00811F21">
        <w:t xml:space="preserve"> or </w:t>
      </w:r>
      <w:r w:rsidR="00811F21" w:rsidRPr="007072B1">
        <w:rPr>
          <w:rStyle w:val="CODEtemp"/>
        </w:rPr>
        <w:t>fr.sarif-resources.json</w:t>
      </w:r>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441B41D2"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8A226C">
        <w:t>3.11.6.2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25CBD5E3"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8A226C">
        <w:t>3.11.6.2</w:t>
      </w:r>
      <w:r>
        <w:fldChar w:fldCharType="end"/>
      </w:r>
      <w:r>
        <w:t xml:space="preserve"> to extract the required message string from the SARIF resource file.</w:t>
      </w:r>
    </w:p>
    <w:p w14:paraId="091DE463" w14:textId="799E2C2B" w:rsidR="00F27B42" w:rsidRDefault="00F27B42" w:rsidP="00F27B42">
      <w:pPr>
        <w:pStyle w:val="Heading4"/>
      </w:pPr>
      <w:bookmarkStart w:id="194" w:name="_Ref508811723"/>
      <w:bookmarkStart w:id="195" w:name="_Toc530237173"/>
      <w:r>
        <w:lastRenderedPageBreak/>
        <w:t>SARIF resource file format</w:t>
      </w:r>
      <w:bookmarkEnd w:id="194"/>
      <w:bookmarkEnd w:id="195"/>
    </w:p>
    <w:p w14:paraId="441176F7" w14:textId="05E307FC" w:rsidR="00F27B42" w:rsidRDefault="00F27B42" w:rsidP="00F27B42">
      <w:pPr>
        <w:pStyle w:val="Heading5"/>
      </w:pPr>
      <w:bookmarkStart w:id="196" w:name="_Toc530237174"/>
      <w:r>
        <w:t>General</w:t>
      </w:r>
      <w:bookmarkEnd w:id="196"/>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97" w:name="_Toc530237175"/>
      <w:r>
        <w:t>sarifLog object</w:t>
      </w:r>
      <w:bookmarkEnd w:id="197"/>
    </w:p>
    <w:p w14:paraId="5BC49FE7" w14:textId="00989077"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8A226C">
        <w:t>3.12</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08012400"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8A226C">
              <w:t>3.12.3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4C7FB3B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8A226C">
              <w:t>3.12.4</w:t>
            </w:r>
            <w:r>
              <w:fldChar w:fldCharType="end"/>
            </w:r>
            <w:r>
              <w:rPr>
                <w:rStyle w:val="CODEtemp"/>
              </w:rPr>
              <w:t>)</w:t>
            </w:r>
          </w:p>
        </w:tc>
        <w:tc>
          <w:tcPr>
            <w:tcW w:w="1890" w:type="dxa"/>
          </w:tcPr>
          <w:p w14:paraId="4E542B44" w14:textId="75A0B9DD"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8A226C">
              <w:t>3.13</w:t>
            </w:r>
            <w:r>
              <w:fldChar w:fldCharType="end"/>
            </w:r>
            <w:r>
              <w:t>)</w:t>
            </w:r>
          </w:p>
        </w:tc>
        <w:tc>
          <w:tcPr>
            <w:tcW w:w="1170" w:type="dxa"/>
          </w:tcPr>
          <w:p w14:paraId="0E0CACFE" w14:textId="77777777" w:rsidR="0086153A" w:rsidRDefault="0086153A" w:rsidP="00282714">
            <w:r>
              <w:t>Yes</w:t>
            </w:r>
          </w:p>
        </w:tc>
        <w:tc>
          <w:tcPr>
            <w:tcW w:w="5691" w:type="dxa"/>
          </w:tcPr>
          <w:p w14:paraId="17554539" w14:textId="5EAA6DB0"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8A226C">
              <w:t>3.11.6.5.3</w:t>
            </w:r>
            <w:r>
              <w:fldChar w:fldCharType="end"/>
            </w:r>
            <w:r>
              <w:t>.</w:t>
            </w:r>
          </w:p>
        </w:tc>
      </w:tr>
    </w:tbl>
    <w:p w14:paraId="1325EAA7" w14:textId="079EF80F" w:rsidR="00F27B42" w:rsidRDefault="00F27B42" w:rsidP="00F27B42">
      <w:pPr>
        <w:pStyle w:val="Heading5"/>
      </w:pPr>
      <w:bookmarkStart w:id="198" w:name="_Ref508812519"/>
      <w:bookmarkStart w:id="199" w:name="_Toc530237176"/>
      <w:r>
        <w:t>run object</w:t>
      </w:r>
      <w:bookmarkEnd w:id="198"/>
      <w:bookmarkEnd w:id="199"/>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48C09912"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8A226C">
              <w:t>3.13.6</w:t>
            </w:r>
            <w:r>
              <w:fldChar w:fldCharType="end"/>
            </w:r>
            <w:r>
              <w:t>)</w:t>
            </w:r>
          </w:p>
        </w:tc>
        <w:tc>
          <w:tcPr>
            <w:tcW w:w="1966" w:type="dxa"/>
          </w:tcPr>
          <w:p w14:paraId="562C4BC7" w14:textId="3603F46B"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8A226C">
              <w:t>3.16</w:t>
            </w:r>
            <w:r>
              <w:fldChar w:fldCharType="end"/>
            </w:r>
            <w:r>
              <w:t>)</w:t>
            </w:r>
          </w:p>
        </w:tc>
        <w:tc>
          <w:tcPr>
            <w:tcW w:w="1205" w:type="dxa"/>
          </w:tcPr>
          <w:p w14:paraId="7C63EEBA" w14:textId="77777777" w:rsidR="0086153A" w:rsidRDefault="0086153A" w:rsidP="00282714">
            <w:r>
              <w:t>Yes</w:t>
            </w:r>
          </w:p>
        </w:tc>
        <w:tc>
          <w:tcPr>
            <w:tcW w:w="5597" w:type="dxa"/>
          </w:tcPr>
          <w:p w14:paraId="20CA42D1" w14:textId="1EF21FF9"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8A226C">
              <w:t>3.11.6.5.4</w:t>
            </w:r>
            <w:r>
              <w:fldChar w:fldCharType="end"/>
            </w:r>
            <w:r>
              <w:t>.</w:t>
            </w:r>
          </w:p>
        </w:tc>
      </w:tr>
      <w:tr w:rsidR="0086153A" w14:paraId="0A6EE765" w14:textId="77777777" w:rsidTr="00282714">
        <w:trPr>
          <w:trHeight w:val="485"/>
        </w:trPr>
        <w:tc>
          <w:tcPr>
            <w:tcW w:w="2071" w:type="dxa"/>
          </w:tcPr>
          <w:p w14:paraId="572E2CBD" w14:textId="17AE2648"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8A226C">
              <w:t>3.13.15</w:t>
            </w:r>
            <w:r>
              <w:fldChar w:fldCharType="end"/>
            </w:r>
            <w:r>
              <w:t>)</w:t>
            </w:r>
          </w:p>
        </w:tc>
        <w:tc>
          <w:tcPr>
            <w:tcW w:w="1966" w:type="dxa"/>
          </w:tcPr>
          <w:p w14:paraId="217728F3" w14:textId="75E81649"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8A226C">
              <w:t>3.39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00" w:name="_Ref508812478"/>
      <w:bookmarkStart w:id="201" w:name="_Toc530237177"/>
      <w:r>
        <w:t>tool object</w:t>
      </w:r>
      <w:bookmarkEnd w:id="200"/>
      <w:bookmarkEnd w:id="201"/>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5262CA06"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8A226C">
              <w:t>3.16.2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5091F0B8"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8A226C">
              <w:t>3.16.3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0836A7AD"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8A226C">
              <w:t>3.16.4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16F63945"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8A226C">
              <w:t>3.16.5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61055E6"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8A226C">
              <w:t>3.16.6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6DCF1F65" w:rsidR="0086153A" w:rsidRDefault="0086153A" w:rsidP="00282714">
            <w:pPr>
              <w:rPr>
                <w:rStyle w:val="CODEtemp"/>
              </w:rPr>
            </w:pPr>
            <w:r>
              <w:rPr>
                <w:rStyle w:val="CODEtemp"/>
              </w:rPr>
              <w:t xml:space="preserve">language </w:t>
            </w:r>
            <w:r>
              <w:rPr>
                <w:rStyle w:val="CODEtemp"/>
              </w:rPr>
              <w:lastRenderedPageBreak/>
              <w:t>(</w:t>
            </w:r>
            <w:r>
              <w:t>§</w:t>
            </w:r>
            <w:r>
              <w:fldChar w:fldCharType="begin"/>
            </w:r>
            <w:r>
              <w:instrText xml:space="preserve"> REF _Ref508812630 \r \h </w:instrText>
            </w:r>
            <w:r>
              <w:fldChar w:fldCharType="separate"/>
            </w:r>
            <w:r w:rsidR="008A226C">
              <w:t>3.16.8</w:t>
            </w:r>
            <w:r>
              <w:fldChar w:fldCharType="end"/>
            </w:r>
            <w:r>
              <w:t>)</w:t>
            </w:r>
          </w:p>
        </w:tc>
        <w:tc>
          <w:tcPr>
            <w:tcW w:w="1966" w:type="dxa"/>
          </w:tcPr>
          <w:p w14:paraId="05EA30C1" w14:textId="77777777" w:rsidR="0086153A" w:rsidRDefault="0086153A" w:rsidP="00282714">
            <w:pPr>
              <w:rPr>
                <w:rStyle w:val="CODEtemp"/>
              </w:rPr>
            </w:pPr>
            <w:r>
              <w:rPr>
                <w:rStyle w:val="CODEtemp"/>
              </w:rPr>
              <w:lastRenderedPageBreak/>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 xml:space="preserve">Required rather than recommended. Just as in a SARIF log </w:t>
            </w:r>
            <w:r>
              <w:lastRenderedPageBreak/>
              <w:t>file, it specifies the language of the resources embedded in the file.</w:t>
            </w:r>
          </w:p>
        </w:tc>
      </w:tr>
    </w:tbl>
    <w:p w14:paraId="1BD0934B" w14:textId="45AE9ADF" w:rsidR="00F27B42" w:rsidRDefault="00F27B42" w:rsidP="00F27B42">
      <w:pPr>
        <w:pStyle w:val="Heading5"/>
      </w:pPr>
      <w:bookmarkStart w:id="202" w:name="_Toc530237178"/>
      <w:r>
        <w:lastRenderedPageBreak/>
        <w:t>resources object</w:t>
      </w:r>
      <w:bookmarkEnd w:id="202"/>
    </w:p>
    <w:p w14:paraId="56784490" w14:textId="63159E06"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8A226C">
        <w:t>3.39</w:t>
      </w:r>
      <w:r>
        <w:fldChar w:fldCharType="end"/>
      </w:r>
      <w:r>
        <w:t>).</w:t>
      </w:r>
    </w:p>
    <w:p w14:paraId="55D59945" w14:textId="28AAB945" w:rsidR="00B607AD" w:rsidRDefault="00B607AD" w:rsidP="00B607AD">
      <w:pPr>
        <w:pStyle w:val="Heading3"/>
      </w:pPr>
      <w:bookmarkStart w:id="203" w:name="_Ref508811133"/>
      <w:bookmarkStart w:id="204" w:name="_Toc530237179"/>
      <w:r>
        <w:t>text property</w:t>
      </w:r>
      <w:bookmarkEnd w:id="203"/>
      <w:bookmarkEnd w:id="204"/>
    </w:p>
    <w:p w14:paraId="38926169" w14:textId="20531B26"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8A226C">
        <w:t>3.11.2</w:t>
      </w:r>
      <w:r>
        <w:fldChar w:fldCharType="end"/>
      </w:r>
      <w:r>
        <w:t>)</w:t>
      </w:r>
      <w:r w:rsidRPr="0027620D">
        <w:t>.</w:t>
      </w:r>
    </w:p>
    <w:p w14:paraId="68ED5C2D" w14:textId="1A275EF8" w:rsidR="00B607AD" w:rsidRDefault="00B607AD" w:rsidP="00B607AD">
      <w:pPr>
        <w:pStyle w:val="Heading3"/>
      </w:pPr>
      <w:bookmarkStart w:id="205" w:name="_Ref508811583"/>
      <w:bookmarkStart w:id="206" w:name="_Toc530237180"/>
      <w:r>
        <w:t>richText property</w:t>
      </w:r>
      <w:bookmarkEnd w:id="205"/>
      <w:bookmarkEnd w:id="206"/>
    </w:p>
    <w:p w14:paraId="252D70DD" w14:textId="1190EAAE"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8A226C">
        <w:t>3.11.3</w:t>
      </w:r>
      <w:r>
        <w:fldChar w:fldCharType="end"/>
      </w:r>
      <w:r>
        <w:t>)</w:t>
      </w:r>
      <w:r w:rsidRPr="0027620D">
        <w:t>.</w:t>
      </w:r>
    </w:p>
    <w:p w14:paraId="5B4F9624" w14:textId="163C4459"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8A226C">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07" w:name="_Ref508811592"/>
      <w:bookmarkStart w:id="208" w:name="_Toc530237181"/>
      <w:r>
        <w:t>messageId property</w:t>
      </w:r>
      <w:bookmarkEnd w:id="207"/>
      <w:bookmarkEnd w:id="208"/>
    </w:p>
    <w:p w14:paraId="5F5AED7E" w14:textId="17910B73"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8A226C">
        <w:t>3.11.6</w:t>
      </w:r>
      <w:r>
        <w:fldChar w:fldCharType="end"/>
      </w:r>
      <w:r>
        <w:t>) for the desired plain text message (§</w:t>
      </w:r>
      <w:r>
        <w:fldChar w:fldCharType="begin"/>
      </w:r>
      <w:r>
        <w:instrText xml:space="preserve"> REF _Ref503354593 \r \h </w:instrText>
      </w:r>
      <w:r>
        <w:fldChar w:fldCharType="separate"/>
      </w:r>
      <w:r w:rsidR="008A226C">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8A226C">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8A226C">
        <w:t>3.11.6.4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09" w:name="_Ref508811630"/>
      <w:bookmarkStart w:id="210" w:name="_Toc530237182"/>
      <w:r>
        <w:t>richMessageId property</w:t>
      </w:r>
      <w:bookmarkEnd w:id="209"/>
      <w:bookmarkEnd w:id="210"/>
    </w:p>
    <w:p w14:paraId="71ECB735" w14:textId="2EBD55D7"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8A226C">
        <w:t>3.11.6</w:t>
      </w:r>
      <w:r>
        <w:fldChar w:fldCharType="end"/>
      </w:r>
      <w:r>
        <w:t>) for the desired rich text message (§</w:t>
      </w:r>
      <w:r>
        <w:fldChar w:fldCharType="begin"/>
      </w:r>
      <w:r>
        <w:instrText xml:space="preserve"> REF _Ref503354606 \r \h </w:instrText>
      </w:r>
      <w:r>
        <w:fldChar w:fldCharType="separate"/>
      </w:r>
      <w:r w:rsidR="008A226C">
        <w:t>3.11.3</w:t>
      </w:r>
      <w:r>
        <w:fldChar w:fldCharType="end"/>
      </w:r>
      <w:r>
        <w:t>).</w:t>
      </w:r>
    </w:p>
    <w:p w14:paraId="1DCA38AB" w14:textId="5F5E9E82"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8A226C">
        <w:t>3.11.6.2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8A226C">
        <w:t>3.11.6.4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11" w:name="_Ref508811093"/>
      <w:bookmarkStart w:id="212" w:name="_Toc530237183"/>
      <w:r>
        <w:t>arguments property</w:t>
      </w:r>
      <w:bookmarkEnd w:id="211"/>
      <w:bookmarkEnd w:id="212"/>
    </w:p>
    <w:p w14:paraId="3337B550" w14:textId="14A0409D"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8A226C">
        <w:t>3.11.7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8A226C">
        <w:t>3.11.8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8A226C">
        <w:t>3.11.9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8A226C">
        <w:t>3.11.10</w:t>
      </w:r>
      <w:r>
        <w:fldChar w:fldCharType="end"/>
      </w:r>
      <w:r>
        <w:t>) contains any placeholders (§</w:t>
      </w:r>
      <w:r>
        <w:fldChar w:fldCharType="begin"/>
      </w:r>
      <w:r>
        <w:instrText xml:space="preserve"> REF _Ref508810893 \r \h </w:instrText>
      </w:r>
      <w:r>
        <w:fldChar w:fldCharType="separate"/>
      </w:r>
      <w:r w:rsidR="008A226C">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8A226C">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13" w:name="_Ref508812301"/>
      <w:bookmarkStart w:id="214" w:name="_Toc530237184"/>
      <w:r>
        <w:lastRenderedPageBreak/>
        <w:t>sarifLog object</w:t>
      </w:r>
      <w:bookmarkEnd w:id="187"/>
      <w:bookmarkEnd w:id="213"/>
      <w:bookmarkEnd w:id="214"/>
    </w:p>
    <w:p w14:paraId="5DEDD21B" w14:textId="0630136E" w:rsidR="000D32C1" w:rsidRDefault="000D32C1" w:rsidP="000D32C1">
      <w:pPr>
        <w:pStyle w:val="Heading3"/>
      </w:pPr>
      <w:bookmarkStart w:id="215" w:name="_Toc530237185"/>
      <w:r>
        <w:t>General</w:t>
      </w:r>
      <w:bookmarkEnd w:id="215"/>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1AE06F47"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8A226C">
        <w:t>3.12.2</w:t>
      </w:r>
      <w:r w:rsidR="0038356E">
        <w:fldChar w:fldCharType="end"/>
      </w:r>
      <w:r w:rsidR="00D71A1D">
        <w:t>.</w:t>
      </w:r>
    </w:p>
    <w:p w14:paraId="69B7D7D3" w14:textId="0AD33AA2"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8A226C">
        <w:t>3.12.4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2C770261"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8A226C">
        <w:t>3.13</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16" w:name="_Ref493349977"/>
      <w:bookmarkStart w:id="217" w:name="_Ref493350297"/>
      <w:bookmarkStart w:id="218" w:name="_Toc530237186"/>
      <w:r>
        <w:t>version property</w:t>
      </w:r>
      <w:bookmarkEnd w:id="216"/>
      <w:bookmarkEnd w:id="217"/>
      <w:bookmarkEnd w:id="218"/>
    </w:p>
    <w:p w14:paraId="369A921C" w14:textId="790B300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D3ED742"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19" w:name="_Ref508812350"/>
      <w:bookmarkStart w:id="220" w:name="_Toc530237187"/>
      <w:r>
        <w:t>$schema property</w:t>
      </w:r>
      <w:bookmarkEnd w:id="219"/>
      <w:bookmarkEnd w:id="220"/>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45A87C14"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8A226C">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21" w:name="_Ref493349987"/>
      <w:bookmarkStart w:id="222" w:name="_Toc530237188"/>
      <w:r>
        <w:t>runs property</w:t>
      </w:r>
      <w:bookmarkEnd w:id="221"/>
      <w:bookmarkEnd w:id="222"/>
    </w:p>
    <w:p w14:paraId="4CED6907" w14:textId="64E37733"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8A226C">
        <w:t>3.13</w:t>
      </w:r>
      <w:r>
        <w:fldChar w:fldCharType="end"/>
      </w:r>
      <w:r w:rsidRPr="00584D35">
        <w:t>).</w:t>
      </w:r>
    </w:p>
    <w:p w14:paraId="076C2078" w14:textId="7A8121FC" w:rsidR="00C66549" w:rsidRPr="00C66549" w:rsidRDefault="00EC6397" w:rsidP="00C66549">
      <w:pPr>
        <w:pStyle w:val="Heading2"/>
      </w:pPr>
      <w:bookmarkStart w:id="223" w:name="_Ref493349997"/>
      <w:bookmarkStart w:id="224" w:name="_Ref493350451"/>
      <w:bookmarkStart w:id="225" w:name="_Toc530237189"/>
      <w:r>
        <w:lastRenderedPageBreak/>
        <w:t>run object</w:t>
      </w:r>
      <w:bookmarkEnd w:id="223"/>
      <w:bookmarkEnd w:id="224"/>
      <w:bookmarkEnd w:id="225"/>
    </w:p>
    <w:p w14:paraId="10E42C1C" w14:textId="534C375F" w:rsidR="000D32C1" w:rsidRDefault="000D32C1" w:rsidP="000D32C1">
      <w:pPr>
        <w:pStyle w:val="Heading3"/>
      </w:pPr>
      <w:bookmarkStart w:id="226" w:name="_Toc530237190"/>
      <w:r>
        <w:t>General</w:t>
      </w:r>
      <w:bookmarkEnd w:id="226"/>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6E79F15D"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8A226C">
        <w:t>3.13.6</w:t>
      </w:r>
      <w:r>
        <w:fldChar w:fldCharType="end"/>
      </w:r>
      <w:r w:rsidR="00893398">
        <w:t>.</w:t>
      </w:r>
    </w:p>
    <w:p w14:paraId="458D3C95" w14:textId="06858EA5"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8A226C">
        <w:t>3.16</w:t>
      </w:r>
      <w:r>
        <w:fldChar w:fldCharType="end"/>
      </w:r>
      <w:r>
        <w:t>)</w:t>
      </w:r>
      <w:r w:rsidR="00893398">
        <w:t>.</w:t>
      </w:r>
    </w:p>
    <w:p w14:paraId="5659FE03" w14:textId="398D62B9" w:rsidR="00C66549" w:rsidRDefault="00C66549" w:rsidP="00893398">
      <w:pPr>
        <w:pStyle w:val="Codesmall"/>
      </w:pPr>
      <w:r>
        <w:t xml:space="preserve">  },</w:t>
      </w:r>
    </w:p>
    <w:p w14:paraId="5572A9C8" w14:textId="306AD37C"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8A226C">
        <w:t>3.13.14</w:t>
      </w:r>
      <w:r>
        <w:fldChar w:fldCharType="end"/>
      </w:r>
      <w:r w:rsidR="00893398">
        <w:t>.</w:t>
      </w:r>
    </w:p>
    <w:p w14:paraId="2AB9C865" w14:textId="68161F9F" w:rsidR="00C66549" w:rsidRDefault="00C66549" w:rsidP="00893398">
      <w:pPr>
        <w:pStyle w:val="Codesmall"/>
      </w:pPr>
      <w:r>
        <w:t xml:space="preserve">    {</w:t>
      </w:r>
    </w:p>
    <w:p w14:paraId="34499818" w14:textId="6C4731A5"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8A226C">
        <w:t>3.22</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pPr>
      <w:r>
        <w:t>}</w:t>
      </w:r>
    </w:p>
    <w:p w14:paraId="71163969" w14:textId="388BF89E" w:rsidR="0040239D" w:rsidRDefault="0040239D" w:rsidP="0040239D">
      <w:pPr>
        <w:pStyle w:val="Heading3"/>
        <w:numPr>
          <w:ilvl w:val="2"/>
          <w:numId w:val="2"/>
        </w:numPr>
      </w:pPr>
      <w:bookmarkStart w:id="227" w:name="_Ref522953645"/>
      <w:bookmarkStart w:id="228" w:name="_Toc530237191"/>
      <w:r>
        <w:t>external</w:t>
      </w:r>
      <w:r w:rsidR="007072B1">
        <w:t>Property</w:t>
      </w:r>
      <w:r>
        <w:t>Files property</w:t>
      </w:r>
      <w:bookmarkEnd w:id="227"/>
      <w:bookmarkEnd w:id="228"/>
    </w:p>
    <w:p w14:paraId="3E8B7EF9" w14:textId="6DFD68BA" w:rsidR="000F505D" w:rsidRPr="000F505D" w:rsidRDefault="00AF60C1" w:rsidP="000F505D">
      <w:pPr>
        <w:pStyle w:val="Heading4"/>
      </w:pPr>
      <w:bookmarkStart w:id="229" w:name="_Ref530061707"/>
      <w:bookmarkStart w:id="230" w:name="_Toc530237192"/>
      <w:r>
        <w:t>Rationale</w:t>
      </w:r>
      <w:bookmarkEnd w:id="229"/>
      <w:bookmarkEnd w:id="230"/>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3383C778"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8A226C">
        <w:t>4</w:t>
      </w:r>
      <w:r>
        <w:fldChar w:fldCharType="end"/>
      </w:r>
      <w:r>
        <w:t>.</w:t>
      </w:r>
    </w:p>
    <w:p w14:paraId="36AA7B85" w14:textId="55485556"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8A226C">
        <w:t>3.13.15</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r w:rsidR="000F505D">
        <w:fldChar w:fldCharType="separate"/>
      </w:r>
      <w:r w:rsidR="008A226C">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8A226C">
        <w:t>3.11.6.4</w:t>
      </w:r>
      <w:r w:rsidR="000F505D">
        <w:fldChar w:fldCharType="end"/>
      </w:r>
      <w:r w:rsidR="000F505D">
        <w:t>).</w:t>
      </w:r>
    </w:p>
    <w:p w14:paraId="0FDFB684" w14:textId="774F83CA" w:rsidR="00AF60C1" w:rsidRPr="00C43CC5" w:rsidRDefault="00AF60C1" w:rsidP="00AF60C1">
      <w:pPr>
        <w:pStyle w:val="Heading4"/>
      </w:pPr>
      <w:bookmarkStart w:id="231" w:name="_Ref530228629"/>
      <w:bookmarkStart w:id="232" w:name="_Toc530237193"/>
      <w:r>
        <w:t>Property definition</w:t>
      </w:r>
      <w:bookmarkEnd w:id="231"/>
      <w:bookmarkEnd w:id="232"/>
    </w:p>
    <w:p w14:paraId="60C8318A" w14:textId="104AB78A" w:rsidR="0040239D" w:rsidRDefault="0040239D" w:rsidP="0040239D">
      <w:r>
        <w:t xml:space="preserve">A run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Files</w:t>
      </w:r>
      <w:r>
        <w:t xml:space="preserve"> whose value is a</w:t>
      </w:r>
      <w:r w:rsidR="00E14A98">
        <w:t>n</w:t>
      </w:r>
      <w:r>
        <w:t xml:space="preserve"> object (§</w:t>
      </w:r>
      <w:r>
        <w:fldChar w:fldCharType="begin"/>
      </w:r>
      <w:r>
        <w:instrText xml:space="preserve"> REF _Ref508798892 \r \h </w:instrText>
      </w:r>
      <w:r>
        <w:fldChar w:fldCharType="separate"/>
      </w:r>
      <w:r w:rsidR="008A226C">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0B221DF3" w14:textId="47373F01" w:rsidR="003F18A9" w:rsidRPr="000F505D" w:rsidRDefault="003F18A9" w:rsidP="000F505D">
      <w:pPr>
        <w:pStyle w:val="ListParagraph"/>
        <w:numPr>
          <w:ilvl w:val="0"/>
          <w:numId w:val="65"/>
        </w:numPr>
        <w:rPr>
          <w:rStyle w:val="CODEtemp"/>
        </w:rPr>
      </w:pPr>
      <w:r>
        <w:rPr>
          <w:rStyle w:val="CODEtemp"/>
        </w:rPr>
        <w:lastRenderedPageBreak/>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r>
        <w:rPr>
          <w:rStyle w:val="CODEtemp"/>
        </w:rPr>
        <w:t>logicalLocations</w:t>
      </w:r>
    </w:p>
    <w:p w14:paraId="59E97FC9" w14:textId="19858D75" w:rsidR="003F18A9" w:rsidRPr="000F505D" w:rsidRDefault="003F18A9" w:rsidP="000F505D">
      <w:pPr>
        <w:pStyle w:val="ListParagraph"/>
        <w:numPr>
          <w:ilvl w:val="0"/>
          <w:numId w:val="65"/>
        </w:numPr>
        <w:rPr>
          <w:rStyle w:val="CODEtemp"/>
        </w:rPr>
      </w:pPr>
      <w:r>
        <w:rPr>
          <w:rStyle w:val="CODEtemp"/>
        </w:rPr>
        <w:t>properties</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45DE4A38" w14:textId="4B420A06" w:rsidR="000F505D" w:rsidRPr="000F505D" w:rsidRDefault="000F505D" w:rsidP="003F18A9">
      <w:pPr>
        <w:pStyle w:val="ListParagraph"/>
        <w:numPr>
          <w:ilvl w:val="0"/>
          <w:numId w:val="65"/>
        </w:numPr>
        <w:rPr>
          <w:rStyle w:val="CODEtemp"/>
        </w:rPr>
      </w:pPr>
      <w:r w:rsidRPr="000F505D">
        <w:rPr>
          <w:rStyle w:val="CODEtemp"/>
        </w:rPr>
        <w:t>results</w:t>
      </w:r>
    </w:p>
    <w:p w14:paraId="4F7C8345" w14:textId="6B013537"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r w:rsidRPr="005637C2">
        <w:rPr>
          <w:rStyle w:val="CODEtemp"/>
        </w:rPr>
        <w:t>external</w:t>
      </w:r>
      <w:r w:rsidR="007072B1">
        <w:rPr>
          <w:rStyle w:val="CODEtemp"/>
        </w:rPr>
        <w:t>Property</w:t>
      </w:r>
      <w:r w:rsidRPr="005637C2">
        <w:rPr>
          <w:rStyle w:val="CODEtemp"/>
        </w:rPr>
        <w:t>Files</w:t>
      </w:r>
      <w:r>
        <w:t xml:space="preserve"> </w:t>
      </w:r>
      <w:r>
        <w:rPr>
          <w:b/>
        </w:rPr>
        <w:t>SHALL</w:t>
      </w:r>
      <w:r>
        <w:t xml:space="preserve"> be an </w:t>
      </w:r>
      <w:r>
        <w:rPr>
          <w:rStyle w:val="CODEtemp"/>
        </w:rPr>
        <w:t>external</w:t>
      </w:r>
      <w:r w:rsidR="007072B1">
        <w:rPr>
          <w:rStyle w:val="CODEtemp"/>
        </w:rPr>
        <w:t>Property</w:t>
      </w:r>
      <w:r>
        <w:rPr>
          <w:rStyle w:val="CODEtemp"/>
        </w:rPr>
        <w:t>File</w:t>
      </w:r>
      <w:r>
        <w:t xml:space="preserve"> object (§</w:t>
      </w:r>
      <w:r>
        <w:fldChar w:fldCharType="begin"/>
      </w:r>
      <w:r>
        <w:instrText xml:space="preserve"> REF _Ref525806896 \r \h </w:instrText>
      </w:r>
      <w:r>
        <w:fldChar w:fldCharType="separate"/>
      </w:r>
      <w:r w:rsidR="008A226C">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0F505D">
      <w:pPr>
        <w:pStyle w:val="ListParagraph"/>
        <w:numPr>
          <w:ilvl w:val="0"/>
          <w:numId w:val="69"/>
        </w:numPr>
        <w:rPr>
          <w:rStyle w:val="CODEtemp"/>
        </w:rPr>
      </w:pPr>
      <w:r w:rsidRPr="000F505D">
        <w:rPr>
          <w:rStyle w:val="CODEtemp"/>
        </w:rPr>
        <w:t>conversion</w:t>
      </w:r>
    </w:p>
    <w:p w14:paraId="371E9633" w14:textId="3F875A3A" w:rsidR="000F505D" w:rsidRDefault="000F505D" w:rsidP="000F505D">
      <w:pPr>
        <w:pStyle w:val="ListParagraph"/>
        <w:numPr>
          <w:ilvl w:val="0"/>
          <w:numId w:val="69"/>
        </w:numPr>
        <w:rPr>
          <w:rStyle w:val="CODEtemp"/>
        </w:rPr>
      </w:pPr>
      <w:r w:rsidRPr="000F505D">
        <w:rPr>
          <w:rStyle w:val="CODEtemp"/>
        </w:rPr>
        <w:t>graphs</w:t>
      </w:r>
    </w:p>
    <w:p w14:paraId="469D38F0" w14:textId="06D74308" w:rsidR="003F18A9" w:rsidRPr="000F505D" w:rsidRDefault="003F18A9" w:rsidP="000F505D">
      <w:pPr>
        <w:pStyle w:val="ListParagraph"/>
        <w:numPr>
          <w:ilvl w:val="0"/>
          <w:numId w:val="69"/>
        </w:numPr>
        <w:rPr>
          <w:rStyle w:val="CODEtemp"/>
        </w:rPr>
      </w:pPr>
      <w:r>
        <w:rPr>
          <w:rStyle w:val="CODEtemp"/>
        </w:rPr>
        <w:t>properties</w:t>
      </w:r>
    </w:p>
    <w:p w14:paraId="2421138E" w14:textId="635AA1A1" w:rsidR="000F505D" w:rsidRPr="000F505D" w:rsidRDefault="000F505D" w:rsidP="000F505D">
      <w:pPr>
        <w:pStyle w:val="ListParagraph"/>
        <w:numPr>
          <w:ilvl w:val="0"/>
          <w:numId w:val="69"/>
        </w:numPr>
        <w:rPr>
          <w:rStyle w:val="CODEtemp"/>
        </w:rPr>
      </w:pPr>
      <w:r w:rsidRPr="000F505D">
        <w:rPr>
          <w:rStyle w:val="CODEtemp"/>
        </w:rPr>
        <w:t>resources</w:t>
      </w:r>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r w:rsidRPr="0040117F">
        <w:rPr>
          <w:rStyle w:val="CODEtemp"/>
        </w:rPr>
        <w:t>external</w:t>
      </w:r>
      <w:r w:rsidR="007072B1">
        <w:rPr>
          <w:rStyle w:val="CODEtemp"/>
        </w:rPr>
        <w:t>Property</w:t>
      </w:r>
      <w:r w:rsidRPr="0040117F">
        <w:rPr>
          <w:rStyle w:val="CODEtemp"/>
        </w:rPr>
        <w:t>Files</w:t>
      </w:r>
      <w:r>
        <w:t xml:space="preserve"> </w:t>
      </w:r>
      <w:r>
        <w:rPr>
          <w:b/>
        </w:rPr>
        <w:t>SHALL</w:t>
      </w:r>
      <w:r>
        <w:t xml:space="preserve"> be an array of </w:t>
      </w:r>
      <w:r>
        <w:rPr>
          <w:rStyle w:val="CODEtemp"/>
        </w:rPr>
        <w:t>external</w:t>
      </w:r>
      <w:r w:rsidR="007072B1">
        <w:rPr>
          <w:rStyle w:val="CODEtemp"/>
        </w:rPr>
        <w:t>Property</w:t>
      </w:r>
      <w:r>
        <w:rPr>
          <w:rStyle w:val="CODEtemp"/>
        </w:rPr>
        <w:t>File</w:t>
      </w:r>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2565D5B9" w:rsidR="003F18A9" w:rsidRDefault="003F18A9" w:rsidP="000F505D">
      <w:pPr>
        <w:pStyle w:val="ListParagraph"/>
        <w:numPr>
          <w:ilvl w:val="0"/>
          <w:numId w:val="70"/>
        </w:numPr>
        <w:rPr>
          <w:rStyle w:val="CODEtemp"/>
        </w:rPr>
      </w:pPr>
      <w:r>
        <w:rPr>
          <w:rStyle w:val="CODEtemp"/>
        </w:rPr>
        <w:t>files</w:t>
      </w:r>
    </w:p>
    <w:p w14:paraId="1B526363" w14:textId="4EC4DE3E" w:rsidR="000F505D" w:rsidRDefault="000F505D" w:rsidP="000F505D">
      <w:pPr>
        <w:pStyle w:val="ListParagraph"/>
        <w:numPr>
          <w:ilvl w:val="0"/>
          <w:numId w:val="70"/>
        </w:numPr>
        <w:rPr>
          <w:rStyle w:val="CODEtemp"/>
        </w:rPr>
      </w:pPr>
      <w:r w:rsidRPr="00604BE7">
        <w:rPr>
          <w:rStyle w:val="CODEtemp"/>
        </w:rPr>
        <w:t>invocations</w:t>
      </w:r>
    </w:p>
    <w:p w14:paraId="718EC7AA" w14:textId="68770F03" w:rsidR="003F18A9" w:rsidRPr="00604BE7" w:rsidRDefault="003F18A9" w:rsidP="000F505D">
      <w:pPr>
        <w:pStyle w:val="ListParagraph"/>
        <w:numPr>
          <w:ilvl w:val="0"/>
          <w:numId w:val="70"/>
        </w:numPr>
        <w:rPr>
          <w:rStyle w:val="CODEtemp"/>
        </w:rPr>
      </w:pPr>
      <w:r>
        <w:rPr>
          <w:rStyle w:val="CODEtemp"/>
        </w:rPr>
        <w:t>logicalLocations</w:t>
      </w:r>
    </w:p>
    <w:p w14:paraId="6B4E4537" w14:textId="6F7BF0E2" w:rsidR="000F505D" w:rsidRPr="00604BE7" w:rsidRDefault="000F505D" w:rsidP="000F505D">
      <w:pPr>
        <w:pStyle w:val="ListParagraph"/>
        <w:numPr>
          <w:ilvl w:val="0"/>
          <w:numId w:val="70"/>
        </w:numPr>
        <w:rPr>
          <w:rStyle w:val="CODEtemp"/>
        </w:rPr>
      </w:pPr>
      <w:r w:rsidRPr="00604BE7">
        <w:rPr>
          <w:rStyle w:val="CODEtemp"/>
        </w:rPr>
        <w:t>results</w:t>
      </w:r>
    </w:p>
    <w:p w14:paraId="798FA2C0" w14:textId="0BABF3AA" w:rsidR="00604BE7" w:rsidRDefault="00604BE7" w:rsidP="00604BE7">
      <w:pPr>
        <w:pStyle w:val="Note"/>
      </w:pPr>
      <w:r>
        <w:t>EXAMPLE</w:t>
      </w:r>
      <w:r w:rsidR="007072B1">
        <w:t xml:space="preserve"> 1</w:t>
      </w:r>
      <w:r>
        <w:t xml:space="preserve">: In this example, the </w:t>
      </w:r>
      <w:r w:rsidRPr="005679F2">
        <w:rPr>
          <w:rStyle w:val="CODEtemp"/>
        </w:rPr>
        <w:t>run.</w:t>
      </w:r>
      <w:r w:rsidR="003F18A9">
        <w:rPr>
          <w:rStyle w:val="CODEtemp"/>
        </w:rPr>
        <w:t>conversion</w:t>
      </w:r>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 A run object</w:t>
      </w:r>
      <w:r w:rsidR="004E2E96">
        <w:t>.</w:t>
      </w:r>
    </w:p>
    <w:p w14:paraId="10F1EA4A" w14:textId="0B160B35"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8A226C">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"external</w:t>
      </w:r>
      <w:r w:rsidR="007072B1">
        <w:t>Property</w:t>
      </w:r>
      <w:r>
        <w:t>Files": {</w:t>
      </w:r>
    </w:p>
    <w:p w14:paraId="263743A6" w14:textId="2F434791"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 object (§</w:t>
      </w:r>
      <w:r w:rsidR="0069571F">
        <w:fldChar w:fldCharType="begin"/>
      </w:r>
      <w:r w:rsidR="0069571F">
        <w:instrText xml:space="preserve"> REF _Ref525806896 \r \h </w:instrText>
      </w:r>
      <w:r w:rsidR="0069571F">
        <w:fldChar w:fldCharType="separate"/>
      </w:r>
      <w:r w:rsidR="008A226C">
        <w:t>3.14</w:t>
      </w:r>
      <w:r w:rsidR="0069571F">
        <w:fldChar w:fldCharType="end"/>
      </w:r>
      <w:r w:rsidR="0069571F">
        <w:t>).</w:t>
      </w:r>
    </w:p>
    <w:p w14:paraId="3F42E1CE" w14:textId="574B0F1E" w:rsidR="006F4CE3" w:rsidRDefault="006F4CE3" w:rsidP="00604BE7">
      <w:pPr>
        <w:pStyle w:val="Code"/>
      </w:pPr>
      <w:r>
        <w:t xml:space="preserve">      "fileLocation": {</w:t>
      </w:r>
      <w:r w:rsidR="0069571F">
        <w:t xml:space="preserve">      # See §</w:t>
      </w:r>
      <w:r w:rsidR="0069571F">
        <w:fldChar w:fldCharType="begin"/>
      </w:r>
      <w:r w:rsidR="0069571F">
        <w:instrText xml:space="preserve"> REF _Ref525810081 \r \h </w:instrText>
      </w:r>
      <w:r w:rsidR="0069571F">
        <w:fldChar w:fldCharType="separate"/>
      </w:r>
      <w:r w:rsidR="008A226C">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7483F273" w:rsidR="003F18A9" w:rsidRDefault="003F18A9" w:rsidP="00604BE7">
      <w:pPr>
        <w:pStyle w:val="Code"/>
      </w:pPr>
      <w:r>
        <w:t xml:space="preserve">        "fileIndex": 0</w:t>
      </w:r>
    </w:p>
    <w:p w14:paraId="58994426" w14:textId="1FDAD81F" w:rsidR="006F4CE3" w:rsidRDefault="006F4CE3" w:rsidP="00604BE7">
      <w:pPr>
        <w:pStyle w:val="Code"/>
      </w:pPr>
      <w:r>
        <w:t xml:space="preserve">      },</w:t>
      </w:r>
    </w:p>
    <w:p w14:paraId="29A1D430" w14:textId="2A8A6C2F" w:rsidR="006F4CE3" w:rsidRDefault="006F4CE3" w:rsidP="00604BE7">
      <w:pPr>
        <w:pStyle w:val="Code"/>
      </w:pPr>
      <w:r>
        <w:t xml:space="preserve">      </w:t>
      </w:r>
      <w:r w:rsidR="00E77595">
        <w:t>"instanceGuid":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8A226C">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 xml:space="preserve">"fileLocation":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417E6F6A" w:rsidR="003F18A9" w:rsidRDefault="003F18A9" w:rsidP="003F18A9">
      <w:pPr>
        <w:pStyle w:val="Code"/>
      </w:pPr>
      <w:r>
        <w:t xml:space="preserve">          "fileIndex": 1</w:t>
      </w:r>
    </w:p>
    <w:p w14:paraId="78AD6B35" w14:textId="2E2CB2D7" w:rsidR="006B7DBD" w:rsidRDefault="006B7DBD" w:rsidP="00604BE7">
      <w:pPr>
        <w:pStyle w:val="Code"/>
      </w:pPr>
      <w:r>
        <w:t xml:space="preserve">        },</w:t>
      </w:r>
    </w:p>
    <w:p w14:paraId="16B9C0FD" w14:textId="1C5576CC" w:rsidR="006B7DBD" w:rsidRDefault="006B7DBD" w:rsidP="00604BE7">
      <w:pPr>
        <w:pStyle w:val="Code"/>
      </w:pPr>
      <w:r>
        <w:t xml:space="preserve">        "instanceGuid":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lastRenderedPageBreak/>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"fileLocation":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4D2940D3" w:rsidR="003F18A9" w:rsidRDefault="003F18A9" w:rsidP="003F18A9">
      <w:pPr>
        <w:pStyle w:val="Code"/>
      </w:pPr>
      <w:r>
        <w:t xml:space="preserve">          "fileIndex": 2</w:t>
      </w:r>
    </w:p>
    <w:p w14:paraId="178B0E9A" w14:textId="4092DBD7" w:rsidR="006B7DBD" w:rsidRDefault="006B7DBD" w:rsidP="00604BE7">
      <w:pPr>
        <w:pStyle w:val="Code"/>
      </w:pPr>
      <w:r>
        <w:t xml:space="preserve">        },</w:t>
      </w:r>
    </w:p>
    <w:p w14:paraId="5D08A417" w14:textId="32F9461E" w:rsidR="006B7DBD" w:rsidRDefault="006B7DBD" w:rsidP="00604BE7">
      <w:pPr>
        <w:pStyle w:val="Code"/>
      </w:pPr>
      <w:r>
        <w:t xml:space="preserve">        "instanceGuid":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4E27B630"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Files</w:t>
      </w:r>
      <w:r>
        <w:t xml:space="preserve">. Even if the property name erroneously appears in </w:t>
      </w:r>
      <w:r w:rsidRPr="00C43CC5">
        <w:rPr>
          <w:rStyle w:val="CODEtemp"/>
        </w:rPr>
        <w:t>external</w:t>
      </w:r>
      <w:r w:rsidR="007072B1">
        <w:rPr>
          <w:rStyle w:val="CODEtemp"/>
        </w:rPr>
        <w:t>Property</w:t>
      </w:r>
      <w:r w:rsidRPr="00C43CC5">
        <w:rPr>
          <w:rStyle w:val="CODEtemp"/>
        </w:rPr>
        <w:t>Files</w:t>
      </w:r>
      <w:r>
        <w:t xml:space="preserve">, a SARIF consumer </w:t>
      </w:r>
      <w:r>
        <w:rPr>
          <w:b/>
        </w:rPr>
        <w:t xml:space="preserve">SHALL </w:t>
      </w:r>
      <w:r>
        <w:t>ignore the contents of the external</w:t>
      </w:r>
      <w:r w:rsidR="007072B1">
        <w:t xml:space="preserve"> property</w:t>
      </w:r>
      <w:r>
        <w:t xml:space="preserve"> file.</w:t>
      </w:r>
      <w:r w:rsidR="00294FED">
        <w:t xml:space="preserve">Since an external property file can contain multiple external properties, </w:t>
      </w:r>
      <w:r w:rsidR="00294FED">
        <w:rPr>
          <w:rStyle w:val="CODEtemp"/>
        </w:rPr>
        <w:t>externalP</w:t>
      </w:r>
      <w:r w:rsidR="00294FED" w:rsidRPr="00061634">
        <w:rPr>
          <w:rStyle w:val="CODEtemp"/>
        </w:rPr>
        <w:t>ropertyFile</w:t>
      </w:r>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r w:rsidR="00294FED">
        <w:rPr>
          <w:rStyle w:val="CODEtemp"/>
        </w:rPr>
        <w:t>externalP</w:t>
      </w:r>
      <w:r w:rsidR="00294FED" w:rsidRPr="00061634">
        <w:rPr>
          <w:rStyle w:val="CODEtemp"/>
        </w:rPr>
        <w:t>ropertyFile</w:t>
      </w:r>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r w:rsidRPr="00061634">
        <w:rPr>
          <w:rStyle w:val="CODEtemp"/>
        </w:rPr>
        <w:t>run.</w:t>
      </w:r>
      <w:r>
        <w:rPr>
          <w:rStyle w:val="CODEtemp"/>
        </w:rPr>
        <w:t>conversion</w:t>
      </w:r>
      <w:r>
        <w:t xml:space="preserve"> property and the </w:t>
      </w:r>
      <w:r w:rsidRPr="00061634">
        <w:rPr>
          <w:rStyle w:val="CODEtemp"/>
        </w:rPr>
        <w:t>run.properties</w:t>
      </w:r>
      <w:r>
        <w:t xml:space="preserve"> property are stored in the same external property file.</w:t>
      </w:r>
    </w:p>
    <w:p w14:paraId="7AD3FBDD" w14:textId="77777777" w:rsidR="00294FED" w:rsidRDefault="00294FED" w:rsidP="00294FED">
      <w:pPr>
        <w:pStyle w:val="Code"/>
      </w:pPr>
      <w:r>
        <w:t>{                            # A run object.</w:t>
      </w:r>
    </w:p>
    <w:p w14:paraId="31724446" w14:textId="104DD276"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8A226C">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t xml:space="preserve">  "</w:t>
      </w:r>
      <w:r w:rsidR="00F11AC4">
        <w:t>externalP</w:t>
      </w:r>
      <w:r>
        <w:t>ropertyFiles": {</w:t>
      </w:r>
    </w:p>
    <w:p w14:paraId="19EAD688" w14:textId="675D776E" w:rsidR="00294FED" w:rsidRDefault="00294FED" w:rsidP="00294FED">
      <w:pPr>
        <w:pStyle w:val="Code"/>
      </w:pPr>
      <w:r>
        <w:t xml:space="preserve">    "conversion": {      # An externalPropertyFile object (see §</w:t>
      </w:r>
      <w:r>
        <w:fldChar w:fldCharType="begin"/>
      </w:r>
      <w:r>
        <w:instrText xml:space="preserve"> REF _Ref525806896 \r \h </w:instrText>
      </w:r>
      <w:r>
        <w:fldChar w:fldCharType="separate"/>
      </w:r>
      <w:r w:rsidR="008A226C">
        <w:t>3.14</w:t>
      </w:r>
      <w:r>
        <w:fldChar w:fldCharType="end"/>
      </w:r>
      <w:r>
        <w:t>).</w:t>
      </w:r>
    </w:p>
    <w:p w14:paraId="6134E5FD" w14:textId="4677630D" w:rsidR="00294FED" w:rsidRDefault="00294FED" w:rsidP="00294FED">
      <w:pPr>
        <w:pStyle w:val="Code"/>
      </w:pPr>
      <w:r>
        <w:t xml:space="preserve">      "fileLocation": {      # See §</w:t>
      </w:r>
      <w:r>
        <w:fldChar w:fldCharType="begin"/>
      </w:r>
      <w:r>
        <w:instrText xml:space="preserve"> REF _Ref525810081 \r \h </w:instrText>
      </w:r>
      <w:r>
        <w:fldChar w:fldCharType="separate"/>
      </w:r>
      <w:r w:rsidR="008A226C">
        <w:t>3.14.2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382DEF12" w:rsidR="003F18A9" w:rsidRDefault="003F18A9" w:rsidP="00294FED">
      <w:pPr>
        <w:pStyle w:val="Code"/>
      </w:pPr>
      <w:r>
        <w:t xml:space="preserve">        "fileIndex": 0</w:t>
      </w:r>
    </w:p>
    <w:p w14:paraId="323FCDB9" w14:textId="77777777" w:rsidR="00294FED" w:rsidRDefault="00294FED" w:rsidP="00294FED">
      <w:pPr>
        <w:pStyle w:val="Code"/>
      </w:pPr>
      <w:r>
        <w:t xml:space="preserve">      },</w:t>
      </w:r>
    </w:p>
    <w:p w14:paraId="54C3EE4C" w14:textId="77EBADFB" w:rsidR="00294FED" w:rsidRDefault="00294FED" w:rsidP="00294FED">
      <w:pPr>
        <w:pStyle w:val="Code"/>
      </w:pPr>
      <w:r>
        <w:t xml:space="preserve">      "instanceGuid": "11111111-1111-1111-1111-111111111111" # See §</w:t>
      </w:r>
      <w:r>
        <w:fldChar w:fldCharType="begin"/>
      </w:r>
      <w:r>
        <w:instrText xml:space="preserve"> REF _Ref525810085 \r \h </w:instrText>
      </w:r>
      <w:r>
        <w:fldChar w:fldCharType="separate"/>
      </w:r>
      <w:r w:rsidR="008A226C">
        <w:t>3.14.3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"fileLocation":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77777777" w:rsidR="003F18A9" w:rsidRDefault="003F18A9" w:rsidP="003F18A9">
      <w:pPr>
        <w:pStyle w:val="Code"/>
      </w:pPr>
      <w:r>
        <w:t xml:space="preserve">        "fileIndex": 0</w:t>
      </w:r>
    </w:p>
    <w:p w14:paraId="2FCFF819" w14:textId="77777777" w:rsidR="00294FED" w:rsidRDefault="00294FED" w:rsidP="00294FED">
      <w:pPr>
        <w:pStyle w:val="Code"/>
      </w:pPr>
      <w:r>
        <w:t xml:space="preserve">      },</w:t>
      </w:r>
    </w:p>
    <w:p w14:paraId="586DB3EB" w14:textId="77777777" w:rsidR="00294FED" w:rsidRDefault="00294FED" w:rsidP="00294FED">
      <w:pPr>
        <w:pStyle w:val="Code"/>
      </w:pPr>
      <w:r>
        <w:t xml:space="preserve">      "instanceGuid":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r w:rsidRPr="00457090">
        <w:rPr>
          <w:rStyle w:val="CODEtemp"/>
        </w:rPr>
        <w:t>run.results</w:t>
      </w:r>
      <w:r>
        <w:t xml:space="preserve"> property denote the same external property file.</w:t>
      </w:r>
    </w:p>
    <w:p w14:paraId="58A31B65" w14:textId="77777777" w:rsidR="00F265D8" w:rsidRDefault="00F265D8" w:rsidP="00F265D8">
      <w:pPr>
        <w:pStyle w:val="Code"/>
      </w:pPr>
      <w:r>
        <w:t>{                            # A run object.</w:t>
      </w:r>
    </w:p>
    <w:p w14:paraId="045EE768" w14:textId="36DEA4C0"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8A226C">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r w:rsidR="00F11AC4">
        <w:t>externalP</w:t>
      </w:r>
      <w:r>
        <w:t>ropertyFiles": {</w:t>
      </w:r>
    </w:p>
    <w:p w14:paraId="17FA6E47" w14:textId="77777777" w:rsidR="00F265D8" w:rsidRDefault="00F265D8" w:rsidP="00F265D8">
      <w:pPr>
        <w:pStyle w:val="Code"/>
      </w:pPr>
      <w:r>
        <w:lastRenderedPageBreak/>
        <w:t xml:space="preserve">    "results": [</w:t>
      </w:r>
    </w:p>
    <w:p w14:paraId="7D654818" w14:textId="76771CC2" w:rsidR="00F265D8" w:rsidRDefault="00F265D8" w:rsidP="00F11AC4">
      <w:pPr>
        <w:pStyle w:val="Code"/>
      </w:pPr>
      <w:r>
        <w:t xml:space="preserve">      {</w:t>
      </w:r>
      <w:r w:rsidR="00F11AC4">
        <w:t xml:space="preserve">                      # An externalPropertyFile object (see §</w:t>
      </w:r>
      <w:r w:rsidR="00F11AC4">
        <w:fldChar w:fldCharType="begin"/>
      </w:r>
      <w:r w:rsidR="00F11AC4">
        <w:instrText xml:space="preserve"> REF _Ref525806896 \r \h </w:instrText>
      </w:r>
      <w:r w:rsidR="00F11AC4">
        <w:fldChar w:fldCharType="separate"/>
      </w:r>
      <w:r w:rsidR="008A226C">
        <w:t>3.14</w:t>
      </w:r>
      <w:r w:rsidR="00F11AC4">
        <w:fldChar w:fldCharType="end"/>
      </w:r>
      <w:r w:rsidR="00F11AC4">
        <w:t>).</w:t>
      </w:r>
    </w:p>
    <w:p w14:paraId="318BCAAA" w14:textId="77777777" w:rsidR="00F265D8" w:rsidRDefault="00F265D8" w:rsidP="00F265D8">
      <w:pPr>
        <w:pStyle w:val="Code"/>
      </w:pPr>
      <w:r>
        <w:t xml:space="preserve">        "fileLocation":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55579FDE" w:rsidR="003F18A9" w:rsidRDefault="003F18A9" w:rsidP="00F265D8">
      <w:pPr>
        <w:pStyle w:val="Code"/>
      </w:pPr>
      <w:r>
        <w:t xml:space="preserve">          "fileIndex": 0</w:t>
      </w:r>
    </w:p>
    <w:p w14:paraId="2A2B8476" w14:textId="77777777" w:rsidR="00F265D8" w:rsidRDefault="00F265D8" w:rsidP="00F265D8">
      <w:pPr>
        <w:pStyle w:val="Code"/>
      </w:pPr>
      <w:r>
        <w:t xml:space="preserve">        },</w:t>
      </w:r>
    </w:p>
    <w:p w14:paraId="6285719D" w14:textId="77777777" w:rsidR="00F265D8" w:rsidRDefault="00F265D8" w:rsidP="00F265D8">
      <w:pPr>
        <w:pStyle w:val="Code"/>
      </w:pPr>
      <w:r>
        <w:t xml:space="preserve">        "instanceGuid":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"fileLocation":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13C9ECA8" w:rsidR="003F18A9" w:rsidRDefault="003F18A9" w:rsidP="00F265D8">
      <w:pPr>
        <w:pStyle w:val="Code"/>
      </w:pPr>
      <w:r>
        <w:t xml:space="preserve">          "fileIndex": 0</w:t>
      </w:r>
    </w:p>
    <w:p w14:paraId="1E392F10" w14:textId="77777777" w:rsidR="00F265D8" w:rsidRDefault="00F265D8" w:rsidP="00F265D8">
      <w:pPr>
        <w:pStyle w:val="Code"/>
      </w:pPr>
      <w:r>
        <w:t xml:space="preserve">        },</w:t>
      </w:r>
    </w:p>
    <w:p w14:paraId="12CF4AB6" w14:textId="77777777" w:rsidR="00F265D8" w:rsidRDefault="00F265D8" w:rsidP="00F265D8">
      <w:pPr>
        <w:pStyle w:val="Code"/>
      </w:pPr>
      <w:r>
        <w:t xml:space="preserve">        "instanceGuid":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233" w:name="_Ref526937024"/>
      <w:bookmarkStart w:id="234" w:name="_Toc530237194"/>
      <w:r>
        <w:t>id property</w:t>
      </w:r>
      <w:bookmarkEnd w:id="233"/>
      <w:bookmarkEnd w:id="234"/>
    </w:p>
    <w:p w14:paraId="389493B0" w14:textId="0D6C607C"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8A226C">
        <w:t>3.15</w:t>
      </w:r>
      <w:r>
        <w:fldChar w:fldCharType="end"/>
      </w:r>
      <w:r>
        <w:t>) that describes this run.</w:t>
      </w:r>
    </w:p>
    <w:p w14:paraId="678537B0" w14:textId="46BB1323" w:rsidR="00636635" w:rsidRDefault="00636635" w:rsidP="00636635">
      <w:r>
        <w:t>For an example, see §</w:t>
      </w:r>
      <w:r>
        <w:fldChar w:fldCharType="begin"/>
      </w:r>
      <w:r>
        <w:instrText xml:space="preserve"> REF _Ref526936874 \r \h </w:instrText>
      </w:r>
      <w:r>
        <w:fldChar w:fldCharType="separate"/>
      </w:r>
      <w:r w:rsidR="008A226C">
        <w:t>3.15.1</w:t>
      </w:r>
      <w:r>
        <w:fldChar w:fldCharType="end"/>
      </w:r>
      <w:r>
        <w:t>.</w:t>
      </w:r>
    </w:p>
    <w:p w14:paraId="0FE6118B" w14:textId="09B45A4E" w:rsidR="00636635" w:rsidRDefault="00636635" w:rsidP="00636635">
      <w:pPr>
        <w:pStyle w:val="Heading3"/>
      </w:pPr>
      <w:bookmarkStart w:id="235" w:name="_Ref526937372"/>
      <w:bookmarkStart w:id="236" w:name="_Toc530237195"/>
      <w:r>
        <w:t>aggregateIds property</w:t>
      </w:r>
      <w:bookmarkEnd w:id="235"/>
      <w:bookmarkEnd w:id="236"/>
    </w:p>
    <w:p w14:paraId="1964DFAF" w14:textId="72F71EB6"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Pr>
          <w:rStyle w:val="CODEtemp"/>
        </w:rPr>
        <w:t>runAutomationDetails</w:t>
      </w:r>
      <w:r>
        <w:t xml:space="preserve"> objects (§</w:t>
      </w:r>
      <w:r>
        <w:fldChar w:fldCharType="begin"/>
      </w:r>
      <w:r>
        <w:instrText xml:space="preserve"> REF _Ref526936831 \r \h </w:instrText>
      </w:r>
      <w:r>
        <w:fldChar w:fldCharType="separate"/>
      </w:r>
      <w:r w:rsidR="008A226C">
        <w:t>3.15</w:t>
      </w:r>
      <w:r>
        <w:fldChar w:fldCharType="end"/>
      </w:r>
      <w:r>
        <w:t>) each of which describes an aggregate of runs to which this run belongs.</w:t>
      </w:r>
    </w:p>
    <w:p w14:paraId="66F91BCE" w14:textId="0A7635AD" w:rsidR="00636635" w:rsidRPr="00636635" w:rsidRDefault="00636635" w:rsidP="00636635">
      <w:r>
        <w:t>For an example, see §</w:t>
      </w:r>
      <w:r>
        <w:fldChar w:fldCharType="begin"/>
      </w:r>
      <w:r>
        <w:instrText xml:space="preserve"> REF _Ref526936874 \r \h </w:instrText>
      </w:r>
      <w:r>
        <w:fldChar w:fldCharType="separate"/>
      </w:r>
      <w:r w:rsidR="008A226C">
        <w:t>3.15.1</w:t>
      </w:r>
      <w:r>
        <w:fldChar w:fldCharType="end"/>
      </w:r>
      <w:r>
        <w:t>.</w:t>
      </w:r>
    </w:p>
    <w:p w14:paraId="2BC037D2" w14:textId="07B23A0B" w:rsidR="000D32C1" w:rsidRDefault="000D32C1" w:rsidP="000D32C1">
      <w:pPr>
        <w:pStyle w:val="Heading3"/>
      </w:pPr>
      <w:bookmarkStart w:id="237" w:name="_Ref493475805"/>
      <w:bookmarkStart w:id="238" w:name="_Toc530237196"/>
      <w:r>
        <w:t>baselineI</w:t>
      </w:r>
      <w:r w:rsidR="00435405">
        <w:t>nstanceGui</w:t>
      </w:r>
      <w:r>
        <w:t>d property</w:t>
      </w:r>
      <w:bookmarkEnd w:id="237"/>
      <w:bookmarkEnd w:id="238"/>
    </w:p>
    <w:p w14:paraId="2AAA192D" w14:textId="690C107D"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8A226C">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636635" w:rsidRPr="00636635">
        <w:rPr>
          <w:rStyle w:val="CODEtemp"/>
        </w:rPr>
        <w:t>id.</w:t>
      </w:r>
      <w:r w:rsidRPr="006066AC">
        <w:rPr>
          <w:rStyle w:val="CODEtemp"/>
        </w:rPr>
        <w:t>i</w:t>
      </w:r>
      <w:r w:rsidR="00435405">
        <w:rPr>
          <w:rStyle w:val="CODEtemp"/>
        </w:rPr>
        <w:t>nstanceGui</w:t>
      </w:r>
      <w:r w:rsidRPr="006066AC">
        <w:rPr>
          <w:rStyle w:val="CODEtemp"/>
        </w:rPr>
        <w:t>d</w:t>
      </w:r>
      <w:r w:rsidRPr="006066AC">
        <w:t xml:space="preserve"> property (§</w:t>
      </w:r>
      <w:r w:rsidR="00A0147E">
        <w:fldChar w:fldCharType="begin"/>
      </w:r>
      <w:r w:rsidR="00A0147E">
        <w:instrText xml:space="preserve"> REF _Ref526937024 \r \h </w:instrText>
      </w:r>
      <w:r w:rsidR="00A0147E">
        <w:fldChar w:fldCharType="separate"/>
      </w:r>
      <w:r w:rsidR="008A226C">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8A226C">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1CA613F9"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8A226C">
        <w:t>3.22.19</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8A226C">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07790AD0" w14:textId="4DE7F2B2" w:rsidR="000D32C1" w:rsidRDefault="000D32C1" w:rsidP="000D32C1">
      <w:pPr>
        <w:pStyle w:val="Heading3"/>
      </w:pPr>
      <w:bookmarkStart w:id="239" w:name="_Ref493350956"/>
      <w:bookmarkStart w:id="240" w:name="_Toc530237197"/>
      <w:r>
        <w:t>tool property</w:t>
      </w:r>
      <w:bookmarkEnd w:id="239"/>
      <w:bookmarkEnd w:id="240"/>
    </w:p>
    <w:p w14:paraId="56566E8E" w14:textId="34641484"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8A226C">
        <w:t>3.16</w:t>
      </w:r>
      <w:r>
        <w:fldChar w:fldCharType="end"/>
      </w:r>
      <w:r w:rsidRPr="003B5868">
        <w:t>) that describes the analysis tool that was run.</w:t>
      </w:r>
    </w:p>
    <w:p w14:paraId="29FA70CD" w14:textId="52EE5F0A" w:rsidR="000D32C1" w:rsidRDefault="000D32C1" w:rsidP="000D32C1">
      <w:pPr>
        <w:pStyle w:val="Heading3"/>
      </w:pPr>
      <w:bookmarkStart w:id="241" w:name="_Ref507657941"/>
      <w:bookmarkStart w:id="242" w:name="_Toc530237198"/>
      <w:r>
        <w:t>invocation</w:t>
      </w:r>
      <w:r w:rsidR="00514F09">
        <w:t>s</w:t>
      </w:r>
      <w:r>
        <w:t xml:space="preserve"> property</w:t>
      </w:r>
      <w:bookmarkEnd w:id="241"/>
      <w:bookmarkEnd w:id="242"/>
    </w:p>
    <w:p w14:paraId="676BBCBB" w14:textId="27DCCE6E"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8A226C">
        <w:t>3.7.2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8A226C">
        <w:t>3.17</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w:t>
      </w:r>
      <w:r>
        <w:lastRenderedPageBreak/>
        <w:t>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43" w:name="_Toc530237199"/>
      <w:r>
        <w:t>conversion property</w:t>
      </w:r>
      <w:bookmarkEnd w:id="243"/>
    </w:p>
    <w:p w14:paraId="226462F1" w14:textId="62A46B5D"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8A226C">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44" w:name="_Ref511829897"/>
      <w:bookmarkStart w:id="245" w:name="_Toc530237200"/>
      <w:r>
        <w:t>versionControlProvenance property</w:t>
      </w:r>
      <w:bookmarkEnd w:id="244"/>
      <w:bookmarkEnd w:id="245"/>
    </w:p>
    <w:p w14:paraId="40DFBA3C" w14:textId="59284380"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8A226C">
        <w:t>3.7.2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8A226C">
        <w:t>3.20</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6D23083C"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8A226C">
        <w:t>3.20</w:t>
      </w:r>
      <w:r>
        <w:fldChar w:fldCharType="end"/>
      </w:r>
      <w:r>
        <w:t>).</w:t>
      </w:r>
    </w:p>
    <w:p w14:paraId="252CBC5B" w14:textId="36E8D0A2" w:rsidR="002315DB" w:rsidRDefault="002315DB" w:rsidP="002315DB">
      <w:pPr>
        <w:pStyle w:val="Codesmall"/>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8A226C">
        <w:t>3.20.3</w:t>
      </w:r>
      <w:r w:rsidR="00EC5421">
        <w:fldChar w:fldCharType="end"/>
      </w:r>
      <w:r>
        <w:t>.</w:t>
      </w:r>
    </w:p>
    <w:p w14:paraId="5C24FC9B" w14:textId="277796B8"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8A226C">
        <w:t>3.20.4</w:t>
      </w:r>
      <w:r w:rsidR="00EC5421">
        <w:fldChar w:fldCharType="end"/>
      </w:r>
      <w:r>
        <w:t>.</w:t>
      </w:r>
    </w:p>
    <w:p w14:paraId="1B1D75B0" w14:textId="251A3FF2"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8A226C">
        <w:t>3.20.5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46" w:name="_Ref508869459"/>
      <w:bookmarkStart w:id="247" w:name="_Ref508869524"/>
      <w:bookmarkStart w:id="248" w:name="_Ref508869585"/>
      <w:bookmarkStart w:id="249" w:name="_Toc530237201"/>
      <w:bookmarkStart w:id="250" w:name="_Ref493345118"/>
      <w:r>
        <w:t>originalUriBaseIds property</w:t>
      </w:r>
      <w:bookmarkEnd w:id="246"/>
      <w:bookmarkEnd w:id="247"/>
      <w:bookmarkEnd w:id="248"/>
      <w:bookmarkEnd w:id="249"/>
    </w:p>
    <w:p w14:paraId="2DDCF7C4" w14:textId="5B0FA4E7"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8A226C">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8A226C">
        <w:t>3.4.4</w:t>
      </w:r>
      <w:r>
        <w:fldChar w:fldCharType="end"/>
      </w:r>
      <w:r>
        <w:t>)</w:t>
      </w:r>
      <w:r w:rsidR="00A34799">
        <w:t xml:space="preserve"> and each of whose property values is a </w:t>
      </w:r>
      <w:r w:rsidR="00A34799" w:rsidRPr="00A34799">
        <w:rPr>
          <w:rStyle w:val="CODEtemp"/>
        </w:rPr>
        <w:t>fileLocation</w:t>
      </w:r>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8A226C">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7205B9C3" w:rsidR="00A34799" w:rsidRDefault="00A34799" w:rsidP="00A34799">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8A226C">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7B485803" w:rsidR="00A34799" w:rsidRDefault="00A34799" w:rsidP="0012319B">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608479F0" w:rsidR="00A34799"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00A34799">
        <w:t>elsewhere</w:t>
      </w:r>
      <w:r>
        <w:t xml:space="preserve"> in the run, as long as the consumer runs either on the same machine </w:t>
      </w:r>
      <w:r>
        <w:lastRenderedPageBreak/>
        <w:t>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02B55E48"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8A226C">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77777777" w:rsidR="00A34799" w:rsidRDefault="00A34799" w:rsidP="00A34799">
      <w:pPr>
        <w:pStyle w:val="ListParagraph"/>
        <w:numPr>
          <w:ilvl w:val="0"/>
          <w:numId w:val="72"/>
        </w:numPr>
      </w:pPr>
      <w:r>
        <w:t xml:space="preserve">Set </w:t>
      </w:r>
      <w:r w:rsidRPr="00F45E15">
        <w:rPr>
          <w:rStyle w:val="CODEtemp"/>
        </w:rPr>
        <w:t>resolvedUri</w:t>
      </w:r>
      <w:r>
        <w:t xml:space="preserve"> to the empty string.</w:t>
      </w:r>
      <w:r>
        <w:br/>
      </w:r>
    </w:p>
    <w:p w14:paraId="179700A3" w14:textId="77777777" w:rsidR="00A34799" w:rsidRDefault="00A34799" w:rsidP="00A34799">
      <w:pPr>
        <w:pStyle w:val="ListParagraph"/>
        <w:numPr>
          <w:ilvl w:val="0"/>
          <w:numId w:val="72"/>
        </w:numPr>
      </w:pPr>
      <w:r>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5C90C68A" w:rsidR="00A34799" w:rsidRDefault="00A34799" w:rsidP="00A34799">
      <w:pPr>
        <w:pStyle w:val="ListParagraph"/>
        <w:numPr>
          <w:ilvl w:val="0"/>
          <w:numId w:val="72"/>
        </w:numPr>
      </w:pPr>
      <w:r>
        <w:t xml:space="preserve">Prepend </w:t>
      </w:r>
      <w:r w:rsidRPr="00201AA9">
        <w:rPr>
          <w:rStyle w:val="CODEtemp"/>
        </w:rPr>
        <w:t>fileLocation.uri</w:t>
      </w:r>
      <w:r>
        <w:t xml:space="preserve"> to </w:t>
      </w:r>
      <w:r w:rsidRPr="00201AA9">
        <w:rPr>
          <w:rStyle w:val="CODEtemp"/>
        </w:rPr>
        <w:t>resolvedUri</w:t>
      </w:r>
      <w:r>
        <w:t>.</w:t>
      </w:r>
      <w:r>
        <w:br/>
      </w:r>
    </w:p>
    <w:p w14:paraId="7F11E882" w14:textId="1AC85D29" w:rsidR="00A34799" w:rsidRDefault="00A34799" w:rsidP="00A34799">
      <w:pPr>
        <w:pStyle w:val="ListParagraph"/>
        <w:numPr>
          <w:ilvl w:val="0"/>
          <w:numId w:val="72"/>
        </w:numPr>
      </w:pPr>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A34799">
      <w:pPr>
        <w:pStyle w:val="ListParagraph"/>
        <w:numPr>
          <w:ilvl w:val="0"/>
          <w:numId w:val="72"/>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A34799">
      <w:pPr>
        <w:pStyle w:val="ListParagraph"/>
        <w:numPr>
          <w:ilvl w:val="0"/>
          <w:numId w:val="72"/>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A34799">
      <w:pPr>
        <w:pStyle w:val="ListParagraph"/>
        <w:numPr>
          <w:ilvl w:val="0"/>
          <w:numId w:val="72"/>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object</w:t>
      </w:r>
      <w:r w:rsidR="00A34799">
        <w:t>.</w:t>
      </w:r>
    </w:p>
    <w:p w14:paraId="338678E9" w14:textId="70E22606" w:rsidR="0012319B" w:rsidRDefault="0012319B" w:rsidP="0012319B">
      <w:pPr>
        <w:pStyle w:val="Codesmall"/>
      </w:pPr>
      <w:r>
        <w:t xml:space="preserve">  "original</w:t>
      </w:r>
      <w:r w:rsidR="00A41A7B">
        <w:t>Uri</w:t>
      </w:r>
      <w:r>
        <w:t>BaseIds": {</w:t>
      </w:r>
    </w:p>
    <w:p w14:paraId="6BBB43A2" w14:textId="786EF72F" w:rsidR="00B9118E" w:rsidRDefault="00B9118E" w:rsidP="0012319B">
      <w:pPr>
        <w:pStyle w:val="Codesmall"/>
      </w:pPr>
      <w:r>
        <w:t xml:space="preserve">    "PROJECTROOT": {</w:t>
      </w:r>
    </w:p>
    <w:p w14:paraId="240BFE56" w14:textId="2DB4F7F3" w:rsidR="00A34799" w:rsidRDefault="00B9118E" w:rsidP="0012319B">
      <w:pPr>
        <w:pStyle w:val="Codesmall"/>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12319B">
      <w:pPr>
        <w:pStyle w:val="Codesmall"/>
      </w:pPr>
      <w:r>
        <w:t xml:space="preserve">    },</w:t>
      </w:r>
    </w:p>
    <w:p w14:paraId="6A1BBCAD" w14:textId="77777777" w:rsidR="00B9118E" w:rsidRDefault="0012319B" w:rsidP="0012319B">
      <w:pPr>
        <w:pStyle w:val="Codesmall"/>
      </w:pPr>
      <w:r>
        <w:t xml:space="preserve">    "SRCROOT": </w:t>
      </w:r>
      <w:r w:rsidR="00B9118E">
        <w:t>{</w:t>
      </w:r>
    </w:p>
    <w:p w14:paraId="48D955AA" w14:textId="5546C61A" w:rsidR="0012319B" w:rsidRDefault="00B9118E" w:rsidP="0012319B">
      <w:pPr>
        <w:pStyle w:val="Codesmall"/>
      </w:pPr>
      <w:r>
        <w:t xml:space="preserve">      "uri": </w:t>
      </w:r>
      <w:r w:rsidR="0012319B">
        <w:t>"</w:t>
      </w:r>
      <w:r w:rsidDel="00B9118E">
        <w:t xml:space="preserve"> </w:t>
      </w:r>
      <w:r w:rsidR="0012319B">
        <w:t>src</w:t>
      </w:r>
      <w:r>
        <w:t>/</w:t>
      </w:r>
      <w:r w:rsidR="0012319B">
        <w:t>"</w:t>
      </w:r>
      <w:r>
        <w:t>,</w:t>
      </w:r>
    </w:p>
    <w:p w14:paraId="44A8C951" w14:textId="1AC44DBB" w:rsidR="00B9118E" w:rsidRDefault="00B9118E" w:rsidP="0012319B">
      <w:pPr>
        <w:pStyle w:val="Codesmall"/>
      </w:pPr>
      <w:r>
        <w:t xml:space="preserve">      "uriBaseId": "PROJECTROOT"</w:t>
      </w:r>
    </w:p>
    <w:p w14:paraId="77E6CDD4" w14:textId="25CC4DDD" w:rsidR="00B9118E" w:rsidRDefault="00B9118E" w:rsidP="0012319B">
      <w:pPr>
        <w:pStyle w:val="Codesmall"/>
      </w:pPr>
      <w:r>
        <w:t xml:space="preserve">    }</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1827EE1B"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8A226C">
        <w:t>3.22</w:t>
      </w:r>
      <w:r w:rsidR="00B213E1">
        <w:fldChar w:fldCharType="end"/>
      </w:r>
      <w:r w:rsidR="00B213E1">
        <w:t>)</w:t>
      </w:r>
      <w:r w:rsidR="00A34799">
        <w:t>.</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72ECBA4D"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8A226C">
        <w:t>3.23</w:t>
      </w:r>
      <w:r w:rsidR="00B213E1">
        <w:fldChar w:fldCharType="end"/>
      </w:r>
      <w:r w:rsidR="00B213E1">
        <w:t>)</w:t>
      </w:r>
      <w:r w:rsidR="00A34799">
        <w:t>.</w:t>
      </w:r>
    </w:p>
    <w:p w14:paraId="26DCDECF" w14:textId="5E2861FD"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8A226C">
        <w:t>3.23.3</w:t>
      </w:r>
      <w:r w:rsidR="00C6546E">
        <w:fldChar w:fldCharType="end"/>
      </w:r>
      <w:r w:rsidR="00C6546E">
        <w:t>.</w:t>
      </w:r>
    </w:p>
    <w:p w14:paraId="14E37F0A" w14:textId="22F18B02"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8A226C">
        <w:t>3.3</w:t>
      </w:r>
      <w:r w:rsidR="00B213E1">
        <w:fldChar w:fldCharType="end"/>
      </w:r>
      <w:r w:rsidR="00B213E1">
        <w:t>)</w:t>
      </w:r>
      <w:r w:rsidR="00A34799">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lastRenderedPageBreak/>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7D9E2059" w14:textId="77777777" w:rsidR="000D32C1" w:rsidRDefault="000D32C1" w:rsidP="000D32C1">
      <w:pPr>
        <w:pStyle w:val="Heading3"/>
      </w:pPr>
      <w:bookmarkStart w:id="251" w:name="_Ref507667580"/>
      <w:bookmarkStart w:id="252" w:name="_Toc530237202"/>
      <w:r>
        <w:t>files property</w:t>
      </w:r>
      <w:bookmarkEnd w:id="250"/>
      <w:bookmarkEnd w:id="251"/>
      <w:bookmarkEnd w:id="252"/>
    </w:p>
    <w:p w14:paraId="1A04899C" w14:textId="2BB6BDC6"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w:t>
      </w:r>
      <w:r w:rsidR="00451D9F">
        <w:t xml:space="preserve">array of </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8A226C">
        <w:t>3.7.2</w:t>
      </w:r>
      <w:r w:rsidR="00ED4F69">
        <w:fldChar w:fldCharType="end"/>
      </w:r>
      <w:r w:rsidR="00ED4F69">
        <w:t xml:space="preserve">) </w:t>
      </w:r>
      <w:r w:rsidR="00451D9F" w:rsidRPr="00451D9F">
        <w:rPr>
          <w:rStyle w:val="CODEtemp"/>
        </w:rPr>
        <w:t>file</w:t>
      </w:r>
      <w:r w:rsidR="00451D9F">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8A226C">
        <w:t>3.21</w:t>
      </w:r>
      <w:r w:rsidR="00451D9F">
        <w:fldChar w:fldCharType="end"/>
      </w:r>
      <w:r w:rsidR="004A12C7">
        <w:t>)</w:t>
      </w:r>
      <w:r w:rsidRPr="003B5868">
        <w:t xml:space="preserve"> each of </w:t>
      </w:r>
      <w:r w:rsidR="00451D9F">
        <w:t>which</w:t>
      </w:r>
      <w:r w:rsidRPr="003B5868">
        <w:t xml:space="preserve"> represents a file </w:t>
      </w:r>
      <w:r w:rsidR="005652D9">
        <w:t>relevant to</w:t>
      </w:r>
      <w:r w:rsidRPr="003B5868">
        <w:t xml:space="preserve"> the run.</w:t>
      </w:r>
    </w:p>
    <w:p w14:paraId="0A40CC65" w14:textId="10716012"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files in which results were detected, but it </w:t>
      </w:r>
      <w:r w:rsidRPr="003B5868">
        <w:rPr>
          <w:b/>
        </w:rPr>
        <w:t>MAY</w:t>
      </w:r>
      <w:r w:rsidRPr="003B5868">
        <w:t xml:space="preserve"> contain </w:t>
      </w:r>
      <w:r w:rsidR="00451D9F">
        <w:t>elements</w:t>
      </w:r>
      <w:r w:rsidR="00451D9F" w:rsidRPr="003B5868">
        <w:t xml:space="preserve"> </w:t>
      </w:r>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8A226C">
        <w:t>3.17.5</w:t>
      </w:r>
      <w:r w:rsidR="00F132B2">
        <w:fldChar w:fldCharType="end"/>
      </w:r>
      <w:r w:rsidR="00F132B2">
        <w:t>, §</w:t>
      </w:r>
      <w:r w:rsidR="00F132B2">
        <w:fldChar w:fldCharType="begin"/>
      </w:r>
      <w:r w:rsidR="00F132B2">
        <w:instrText xml:space="preserve"> REF _Ref508987354 \r \h </w:instrText>
      </w:r>
      <w:r w:rsidR="00F132B2">
        <w:fldChar w:fldCharType="separate"/>
      </w:r>
      <w:r w:rsidR="008A226C">
        <w:t>3.22.20</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4F7B9B59" w:rsidR="003B5868" w:rsidRDefault="003B5868" w:rsidP="00C85F5E">
      <w:pPr>
        <w:pStyle w:val="Codesmall"/>
      </w:pPr>
      <w:r>
        <w:t xml:space="preserve">"files": </w:t>
      </w:r>
      <w:r w:rsidR="00451D9F">
        <w:t>[</w:t>
      </w:r>
    </w:p>
    <w:p w14:paraId="7CB16C80" w14:textId="5403749B" w:rsidR="003B5868" w:rsidRDefault="003B5868" w:rsidP="00C85F5E">
      <w:pPr>
        <w:pStyle w:val="Codesmall"/>
      </w:pPr>
      <w:r>
        <w:t xml:space="preserve">  {</w:t>
      </w:r>
    </w:p>
    <w:p w14:paraId="23846CC8" w14:textId="61574C8D" w:rsidR="00451D9F" w:rsidRDefault="00451D9F" w:rsidP="00C85F5E">
      <w:pPr>
        <w:pStyle w:val="Codesmall"/>
      </w:pPr>
      <w:r>
        <w:t xml:space="preserve">    "fileLocation": {</w:t>
      </w:r>
    </w:p>
    <w:p w14:paraId="0BC3FB0D" w14:textId="77777777" w:rsidR="00ED4F69" w:rsidRDefault="00451D9F" w:rsidP="00C85F5E">
      <w:pPr>
        <w:pStyle w:val="Codesmall"/>
      </w:pPr>
      <w:r>
        <w:t xml:space="preserve">      "uri": "file:///C:/Code/main.c"</w:t>
      </w:r>
    </w:p>
    <w:p w14:paraId="6D20AAFD" w14:textId="15E2EE13" w:rsidR="00451D9F" w:rsidRDefault="00ED4F69" w:rsidP="00C85F5E">
      <w:pPr>
        <w:pStyle w:val="Codesmall"/>
      </w:pPr>
      <w:r>
        <w:t xml:space="preserve">    }</w:t>
      </w:r>
      <w:r w:rsidR="00451D9F">
        <w:t>,</w:t>
      </w:r>
    </w:p>
    <w:p w14:paraId="3D9C5580" w14:textId="0431F0C5" w:rsidR="003B5868" w:rsidRDefault="003B5868" w:rsidP="00C85F5E">
      <w:pPr>
        <w:pStyle w:val="Codesmall"/>
      </w:pPr>
      <w:r>
        <w:t xml:space="preserve">    "mimeType": "text/x-c",</w:t>
      </w:r>
    </w:p>
    <w:p w14:paraId="3188D1AA" w14:textId="239D3EE5" w:rsidR="003B5868" w:rsidRDefault="003B5868" w:rsidP="00C85F5E">
      <w:pPr>
        <w:pStyle w:val="Codesmall"/>
      </w:pPr>
      <w:r>
        <w:t xml:space="preserve">    "hashes": </w:t>
      </w:r>
      <w:r w:rsidR="00C16C96">
        <w:t>{</w:t>
      </w:r>
    </w:p>
    <w:p w14:paraId="7A9747BB" w14:textId="719226EE" w:rsidR="003B5868" w:rsidRDefault="003B5868" w:rsidP="00C85F5E">
      <w:pPr>
        <w:pStyle w:val="Codesmall"/>
      </w:pPr>
      <w:r>
        <w:t xml:space="preserve">      "</w:t>
      </w:r>
      <w:r w:rsidR="00C16C96">
        <w:t>sha-256</w:t>
      </w:r>
      <w:r>
        <w:t>": "b13ce2678a8807ba0765ab94a0ecd394f869bc81"</w:t>
      </w:r>
    </w:p>
    <w:p w14:paraId="165F481D" w14:textId="7D08AEF9" w:rsidR="003B5868" w:rsidRDefault="003B5868" w:rsidP="00C85F5E">
      <w:pPr>
        <w:pStyle w:val="Codesmall"/>
      </w:pPr>
      <w:r>
        <w:t xml:space="preserve">    </w:t>
      </w:r>
      <w:r w:rsidR="00C16C96">
        <w:t>}</w:t>
      </w:r>
    </w:p>
    <w:p w14:paraId="65723372" w14:textId="0D4BAD66" w:rsidR="003B5868" w:rsidRDefault="003B5868" w:rsidP="00C85F5E">
      <w:pPr>
        <w:pStyle w:val="Codesmall"/>
      </w:pPr>
      <w:r>
        <w:t xml:space="preserve">  }</w:t>
      </w:r>
    </w:p>
    <w:p w14:paraId="5CF8E829" w14:textId="268E5D94" w:rsidR="003B5868" w:rsidRDefault="003B5868" w:rsidP="00C85F5E">
      <w:pPr>
        <w:pStyle w:val="Codesmall"/>
      </w:pPr>
      <w:r>
        <w:t>}</w:t>
      </w:r>
    </w:p>
    <w:p w14:paraId="3EA8D001" w14:textId="6EFCB81D" w:rsidR="00D373E0" w:rsidRDefault="00D373E0" w:rsidP="00D373E0"/>
    <w:p w14:paraId="28548F6B" w14:textId="2B8F39B8"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8A226C">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8A226C">
        <w:t>3.21.3</w:t>
      </w:r>
      <w:r w:rsidR="00ED4F69">
        <w:fldChar w:fldCharType="end"/>
      </w:r>
      <w:r w:rsidR="00ED4F69">
        <w:t>.</w:t>
      </w:r>
    </w:p>
    <w:p w14:paraId="36C20962" w14:textId="71E6E929" w:rsidR="000D32C1" w:rsidRDefault="000D32C1" w:rsidP="000D32C1">
      <w:pPr>
        <w:pStyle w:val="Heading3"/>
      </w:pPr>
      <w:bookmarkStart w:id="253" w:name="_Ref493479000"/>
      <w:bookmarkStart w:id="254" w:name="_Ref493479448"/>
      <w:bookmarkStart w:id="255" w:name="_Toc530237203"/>
      <w:r>
        <w:t>logicalLocations property</w:t>
      </w:r>
      <w:bookmarkEnd w:id="253"/>
      <w:bookmarkEnd w:id="254"/>
      <w:bookmarkEnd w:id="255"/>
    </w:p>
    <w:p w14:paraId="428BC587" w14:textId="6C7BD561"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 xml:space="preserve">array of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8A226C">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0BF04542"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8A226C">
        <w:t>3.27.7</w:t>
      </w:r>
      <w:r w:rsidR="00ED4F69">
        <w:fldChar w:fldCharType="end"/>
      </w:r>
      <w:r w:rsidR="00ED4F69">
        <w:t>).</w:t>
      </w:r>
    </w:p>
    <w:p w14:paraId="03B0B57E" w14:textId="3A8D15D4" w:rsidR="00D27F62" w:rsidRDefault="00D27F62" w:rsidP="00D27F62">
      <w:r w:rsidRPr="00D27F62">
        <w:lastRenderedPageBreak/>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3DAF01D0"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7DE551FD" w:rsidR="00D27F62" w:rsidRDefault="00D27F62" w:rsidP="00D27F62">
      <w:pPr>
        <w:pStyle w:val="Code"/>
      </w:pPr>
      <w:r>
        <w:t xml:space="preserve">"logicalLocations": </w:t>
      </w:r>
      <w:r w:rsidR="009B6109">
        <w:t>[</w:t>
      </w:r>
    </w:p>
    <w:p w14:paraId="0409E7B4" w14:textId="61875769"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1D27E314"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1E3F41DF"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4690C9D9"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3B9C5DAD" w:rsidR="00D27F62" w:rsidRDefault="00D27F62" w:rsidP="00D27F62">
      <w:pPr>
        <w:pStyle w:val="Code"/>
      </w:pPr>
      <w:r>
        <w:t xml:space="preserve">  {</w:t>
      </w:r>
    </w:p>
    <w:p w14:paraId="0D6B6280" w14:textId="78C29980"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5C87B3AB" w:rsidR="00D27F62" w:rsidRDefault="009B6109" w:rsidP="00D27F62">
      <w:pPr>
        <w:pStyle w:val="Code"/>
      </w:pPr>
      <w:r>
        <w:t>]</w:t>
      </w:r>
    </w:p>
    <w:p w14:paraId="721EFFE9" w14:textId="086E71AC" w:rsidR="00D373E0" w:rsidRPr="00D373E0" w:rsidRDefault="00D27F62" w:rsidP="008A226C">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8A226C">
        <w:t>3.23.4</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56" w:name="_Ref511820652"/>
      <w:bookmarkStart w:id="257" w:name="_Toc530237204"/>
      <w:r>
        <w:t>graphs property</w:t>
      </w:r>
      <w:bookmarkEnd w:id="256"/>
      <w:bookmarkEnd w:id="257"/>
    </w:p>
    <w:p w14:paraId="2212E1F5" w14:textId="0581A2EC"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8A226C">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8A226C">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4D671F5D"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8A226C">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A226C">
        <w:t>3.22.15</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8A226C">
        <w:t>3.22</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258" w:name="_Ref493350972"/>
      <w:bookmarkStart w:id="259" w:name="_Toc530237205"/>
      <w:r>
        <w:t>results property</w:t>
      </w:r>
      <w:bookmarkEnd w:id="258"/>
      <w:bookmarkEnd w:id="259"/>
    </w:p>
    <w:p w14:paraId="319EAE63" w14:textId="76062E00" w:rsidR="00FB5300" w:rsidRDefault="00D0526B" w:rsidP="00FB5300">
      <w:r>
        <w:t>Depending on the circumstances, a</w:t>
      </w:r>
      <w:r w:rsidRPr="00FB5300">
        <w:t xml:space="preserve"> </w:t>
      </w:r>
      <w:r w:rsidR="00FB5300" w:rsidRPr="00FB5300">
        <w:rPr>
          <w:rStyle w:val="CODEtemp"/>
        </w:rPr>
        <w:t>run</w:t>
      </w:r>
      <w:r w:rsidR="00FB5300" w:rsidRPr="00FB5300">
        <w:t xml:space="preserve"> object</w:t>
      </w:r>
      <w:r>
        <w:t xml:space="preserve"> either</w:t>
      </w:r>
      <w:r w:rsidR="00FB5300" w:rsidRPr="00FB5300">
        <w:t xml:space="preserve"> </w:t>
      </w:r>
      <w:r w:rsidR="00FB5300" w:rsidRPr="00FB5300">
        <w:rPr>
          <w:b/>
        </w:rPr>
        <w:t>SHALL</w:t>
      </w:r>
      <w:r w:rsidR="00FB5300" w:rsidRPr="00FB5300">
        <w:t xml:space="preserve"> </w:t>
      </w:r>
      <w:r>
        <w:t xml:space="preserve">or </w:t>
      </w:r>
      <w:r w:rsidRPr="00D0526B">
        <w:rPr>
          <w:b/>
        </w:rPr>
        <w:t>MAY</w:t>
      </w:r>
      <w:r>
        <w:t xml:space="preserve"> </w:t>
      </w:r>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8A226C">
        <w:t>3.22</w:t>
      </w:r>
      <w:r w:rsidR="00FB5300">
        <w:fldChar w:fldCharType="end"/>
      </w:r>
      <w:r w:rsidR="00FB5300" w:rsidRPr="00FB5300">
        <w:t>), each of which represents a single result detected in the course of the run.</w:t>
      </w:r>
    </w:p>
    <w:p w14:paraId="66E8B62B" w14:textId="6A727111"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8A226C">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A560384"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Pr="00D0526B">
        <w:rPr>
          <w:b/>
        </w:rPr>
        <w:t>MAY</w:t>
      </w:r>
      <w:r>
        <w:t xml:space="preserve"> be absent. If present, it </w:t>
      </w:r>
      <w:r w:rsidRPr="00D0526B">
        <w:rPr>
          <w:b/>
        </w:rPr>
        <w:t>SHALL</w:t>
      </w:r>
      <w:r>
        <w:t xml:space="preserve"> be empty. See §</w:t>
      </w:r>
      <w:r>
        <w:fldChar w:fldCharType="begin"/>
      </w:r>
      <w:r>
        <w:instrText xml:space="preserve"> REF _Ref525821649 \r \h </w:instrText>
      </w:r>
      <w:r>
        <w:fldChar w:fldCharType="separate"/>
      </w:r>
      <w:r w:rsidR="008A226C">
        <w:t>3.17.12</w:t>
      </w:r>
      <w:r>
        <w:fldChar w:fldCharType="end"/>
      </w:r>
      <w:r>
        <w:t xml:space="preserve">, </w:t>
      </w:r>
      <w:r w:rsidRPr="00D0526B">
        <w:rPr>
          <w:rStyle w:val="CODEtemp"/>
        </w:rPr>
        <w:t>invocation.processStartFailureMessage</w:t>
      </w:r>
      <w:r>
        <w:t>, for more about this scenario.</w:t>
      </w:r>
    </w:p>
    <w:p w14:paraId="0B57E25B" w14:textId="1DBD90AA" w:rsidR="00D0526B" w:rsidRDefault="00D0526B" w:rsidP="00FB5300">
      <w:r>
        <w:lastRenderedPageBreak/>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p>
    <w:p w14:paraId="0C639CB5" w14:textId="51C52C32"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p>
    <w:p w14:paraId="50003129" w14:textId="31F6CA8E" w:rsidR="000D32C1" w:rsidRDefault="007A0EB2" w:rsidP="000D32C1">
      <w:pPr>
        <w:pStyle w:val="Heading3"/>
      </w:pPr>
      <w:bookmarkStart w:id="260" w:name="_Ref493404878"/>
      <w:bookmarkStart w:id="261" w:name="_Toc530237206"/>
      <w:r>
        <w:t>resource</w:t>
      </w:r>
      <w:r w:rsidR="00401BB5">
        <w:t>s property</w:t>
      </w:r>
      <w:bookmarkEnd w:id="260"/>
      <w:bookmarkEnd w:id="261"/>
    </w:p>
    <w:p w14:paraId="1CBD9094" w14:textId="320E0198"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8A226C">
        <w:t>3.39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62" w:name="_Ref511828248"/>
      <w:bookmarkStart w:id="263" w:name="_Toc530237207"/>
      <w:r>
        <w:t>defaultFileEncoding</w:t>
      </w:r>
      <w:bookmarkEnd w:id="262"/>
      <w:bookmarkEnd w:id="263"/>
    </w:p>
    <w:p w14:paraId="305609EB" w14:textId="51006242"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8A226C">
        <w:t>3.21.9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8A226C">
        <w:t>3.21</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8A226C">
        <w:t>3.13.11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09150B4" w:rsidR="00926829" w:rsidRDefault="00926829" w:rsidP="00926829">
      <w:r>
        <w:t>For an example, see §</w:t>
      </w:r>
      <w:r>
        <w:fldChar w:fldCharType="begin"/>
      </w:r>
      <w:r>
        <w:instrText xml:space="preserve"> REF _Ref511828128 \r \h </w:instrText>
      </w:r>
      <w:r>
        <w:fldChar w:fldCharType="separate"/>
      </w:r>
      <w:r w:rsidR="008A226C">
        <w:t>3.21.9</w:t>
      </w:r>
      <w:r>
        <w:fldChar w:fldCharType="end"/>
      </w:r>
      <w:r>
        <w:t>.</w:t>
      </w:r>
    </w:p>
    <w:p w14:paraId="65B83F5B" w14:textId="500FEDDA" w:rsidR="00CD1A14" w:rsidRDefault="00CD1A14" w:rsidP="00CD1A14">
      <w:pPr>
        <w:pStyle w:val="Heading3"/>
      </w:pPr>
      <w:bookmarkStart w:id="264" w:name="_Toc530237208"/>
      <w:r>
        <w:t>newlineSequences</w:t>
      </w:r>
      <w:bookmarkEnd w:id="264"/>
    </w:p>
    <w:p w14:paraId="0E24944C" w14:textId="1C2F5E4C"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8A226C">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8A226C">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29537F24"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8A226C">
        <w:t>3.25.5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8A226C">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8A226C">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8A226C">
        <w:t>3.42</w:t>
      </w:r>
      <w:r>
        <w:fldChar w:fldCharType="end"/>
      </w:r>
      <w:r>
        <w:t>), especially one that applies them automatically, can use this property to ensure that it inserts and removes file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7D9E4E51" w:rsidR="00CD1A14" w:rsidRDefault="00CD1A14" w:rsidP="00CD1A14">
      <w:pPr>
        <w:pStyle w:val="Code"/>
      </w:pPr>
      <w:r>
        <w:t>{         # A run object (§</w:t>
      </w:r>
      <w:r>
        <w:fldChar w:fldCharType="begin"/>
      </w:r>
      <w:r>
        <w:instrText xml:space="preserve"> REF _Ref493349997 \r \h </w:instrText>
      </w:r>
      <w:r>
        <w:fldChar w:fldCharType="separate"/>
      </w:r>
      <w:r w:rsidR="008A226C">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8A226C">
      <w:pPr>
        <w:pStyle w:val="Code"/>
      </w:pPr>
      <w:r>
        <w:t>}</w:t>
      </w:r>
    </w:p>
    <w:p w14:paraId="44FDA287" w14:textId="3E8323D4" w:rsidR="00153C25" w:rsidRDefault="00153C25" w:rsidP="00153C25">
      <w:pPr>
        <w:pStyle w:val="Heading3"/>
      </w:pPr>
      <w:bookmarkStart w:id="265" w:name="_Ref516063927"/>
      <w:bookmarkStart w:id="266" w:name="_Toc530237209"/>
      <w:r>
        <w:t>columnKind property</w:t>
      </w:r>
      <w:bookmarkEnd w:id="265"/>
      <w:bookmarkEnd w:id="266"/>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lastRenderedPageBreak/>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1A8792B" w:rsidR="003665AD" w:rsidRDefault="003665AD" w:rsidP="00153C25">
      <w:pPr>
        <w:rPr>
          <w:ins w:id="267" w:author="Laurence Golding" w:date="2018-11-27T12:22:00Z"/>
        </w:rPr>
      </w:pPr>
      <w:r>
        <w:t xml:space="preserve">If the SARIF producer does not process text files, </w:t>
      </w:r>
      <w:r w:rsidRPr="003665AD">
        <w:rPr>
          <w:rStyle w:val="CODEtemp"/>
        </w:rPr>
        <w:t>columnKind</w:t>
      </w:r>
      <w:r>
        <w:t xml:space="preserve"> </w:t>
      </w:r>
      <w:r>
        <w:rPr>
          <w:b/>
        </w:rPr>
        <w:t>SHALL</w:t>
      </w:r>
      <w:r>
        <w:t xml:space="preserve"> be absent.</w:t>
      </w:r>
    </w:p>
    <w:p w14:paraId="573D35AB" w14:textId="26586444" w:rsidR="00A24641" w:rsidRDefault="00A24641" w:rsidP="00153C25">
      <w:ins w:id="268" w:author="Laurence Golding" w:date="2018-11-27T12:22:00Z">
        <w:r>
          <w:t xml:space="preserve">If the SARIF producer processes text files 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ins>
    </w:p>
    <w:p w14:paraId="66DA73A5" w14:textId="75815A10"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w:t>
      </w:r>
      <w:bookmarkStart w:id="269" w:name="_GoBack"/>
      <w:bookmarkEnd w:id="269"/>
      <w:r>
        <w:t>native measurement unit.</w:t>
      </w:r>
    </w:p>
    <w:p w14:paraId="321E971D" w14:textId="3DFB61DC" w:rsidR="003F533C" w:rsidRDefault="003F533C" w:rsidP="003F533C">
      <w:pPr>
        <w:pStyle w:val="Heading3"/>
      </w:pPr>
      <w:bookmarkStart w:id="270" w:name="_Ref503355262"/>
      <w:bookmarkStart w:id="271" w:name="_Toc530237210"/>
      <w:r>
        <w:t>richMessageMimeType property</w:t>
      </w:r>
      <w:bookmarkEnd w:id="270"/>
      <w:bookmarkEnd w:id="271"/>
    </w:p>
    <w:p w14:paraId="6FE5FA9A" w14:textId="6090C737"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8A226C">
        <w:t>3.11.3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426671FC"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8A226C">
        <w:t>3.11.3.2</w:t>
      </w:r>
      <w:r>
        <w:fldChar w:fldCharType="end"/>
      </w:r>
      <w:r>
        <w:t>.</w:t>
      </w:r>
    </w:p>
    <w:p w14:paraId="0976C2B8" w14:textId="69407A93" w:rsidR="00D65090" w:rsidRDefault="00D65090" w:rsidP="00D65090">
      <w:pPr>
        <w:pStyle w:val="Heading3"/>
      </w:pPr>
      <w:bookmarkStart w:id="272" w:name="_Ref510017893"/>
      <w:bookmarkStart w:id="273" w:name="_Toc530237211"/>
      <w:r>
        <w:t>redactionToken</w:t>
      </w:r>
      <w:bookmarkEnd w:id="272"/>
      <w:r>
        <w:t xml:space="preserve"> property</w:t>
      </w:r>
      <w:bookmarkEnd w:id="273"/>
    </w:p>
    <w:p w14:paraId="0674C185" w14:textId="5FE36A82" w:rsidR="00D65090" w:rsidRDefault="00D65090" w:rsidP="00D65090">
      <w:r>
        <w:t xml:space="preserve">If the value of any </w:t>
      </w:r>
      <w:r w:rsidR="00A41A7B">
        <w:t>redactable</w:t>
      </w:r>
      <w:r>
        <w:t xml:space="preserve"> property (§</w:t>
      </w:r>
      <w:r>
        <w:fldChar w:fldCharType="begin"/>
      </w:r>
      <w:r>
        <w:instrText xml:space="preserve"> REF _Ref510017878 \r \h </w:instrText>
      </w:r>
      <w:r>
        <w:fldChar w:fldCharType="separate"/>
      </w:r>
      <w:r w:rsidR="008A226C">
        <w:rPr>
          <w:b/>
          <w:bCs/>
        </w:rPr>
        <w:t>Error! Reference source not found.</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15C97CA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6DBF8BD9"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082B0E1E" w:rsidR="00D65090" w:rsidRDefault="00D65090" w:rsidP="00D65090">
      <w:pPr>
        <w:pStyle w:val="Codesmall"/>
      </w:pPr>
      <w:bookmarkStart w:id="274" w:name="_Hlk509238118"/>
      <w:r>
        <w:t>{                     # A run object</w:t>
      </w:r>
      <w:r w:rsidR="00CD1A14">
        <w:t xml:space="preserve"> (§</w:t>
      </w:r>
      <w:r w:rsidR="00CD1A14">
        <w:fldChar w:fldCharType="begin"/>
      </w:r>
      <w:r w:rsidR="00CD1A14">
        <w:instrText xml:space="preserve"> REF _Ref493349997 \r \h </w:instrText>
      </w:r>
      <w:r w:rsidR="00CD1A14">
        <w:fldChar w:fldCharType="separate"/>
      </w:r>
      <w:r w:rsidR="008A226C">
        <w:t>3.13</w:t>
      </w:r>
      <w:r w:rsidR="00CD1A14">
        <w:fldChar w:fldCharType="end"/>
      </w:r>
      <w:r w:rsidR="00CD1A14">
        <w:t>)</w:t>
      </w:r>
      <w:r>
        <w: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7D1CA9FC" w14:textId="06EE5B25" w:rsidR="000F505D" w:rsidRDefault="000F505D" w:rsidP="000F505D">
      <w:pPr>
        <w:pStyle w:val="Heading2"/>
      </w:pPr>
      <w:bookmarkStart w:id="275" w:name="_Ref525806896"/>
      <w:bookmarkStart w:id="276" w:name="_Toc530237212"/>
      <w:bookmarkEnd w:id="274"/>
      <w:r>
        <w:t>externa</w:t>
      </w:r>
      <w:r w:rsidR="00F265D8">
        <w:t>Property</w:t>
      </w:r>
      <w:r>
        <w:t>File object</w:t>
      </w:r>
      <w:bookmarkEnd w:id="275"/>
      <w:bookmarkEnd w:id="276"/>
    </w:p>
    <w:p w14:paraId="020DB163" w14:textId="0923AD36" w:rsidR="00AF60C1" w:rsidRDefault="00AF60C1" w:rsidP="00AF60C1">
      <w:pPr>
        <w:pStyle w:val="Heading3"/>
      </w:pPr>
      <w:bookmarkStart w:id="277" w:name="_Toc530237213"/>
      <w:r>
        <w:t>General</w:t>
      </w:r>
      <w:bookmarkEnd w:id="277"/>
    </w:p>
    <w:p w14:paraId="38B8B5C7" w14:textId="2354B7C4"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8A226C">
        <w:t>3.13.2</w:t>
      </w:r>
      <w:r>
        <w:fldChar w:fldCharType="end"/>
      </w:r>
      <w:r>
        <w:t>) that contains the value of an external property.</w:t>
      </w:r>
    </w:p>
    <w:p w14:paraId="31539CEB" w14:textId="2E211526" w:rsidR="00AF60C1" w:rsidRDefault="00AF60C1" w:rsidP="00AF60C1">
      <w:pPr>
        <w:pStyle w:val="Heading3"/>
      </w:pPr>
      <w:bookmarkStart w:id="278" w:name="_Ref525810081"/>
      <w:bookmarkStart w:id="279" w:name="_Toc530237214"/>
      <w:r>
        <w:lastRenderedPageBreak/>
        <w:t>fileLocation property</w:t>
      </w:r>
      <w:bookmarkEnd w:id="278"/>
      <w:bookmarkEnd w:id="279"/>
    </w:p>
    <w:p w14:paraId="46352381" w14:textId="09D11CDA"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r>
        <w:fldChar w:fldCharType="begin"/>
      </w:r>
      <w:r>
        <w:instrText xml:space="preserve"> REF _Ref508989521 \r \h </w:instrText>
      </w:r>
      <w:r>
        <w:fldChar w:fldCharType="separate"/>
      </w:r>
      <w:r w:rsidR="008A226C">
        <w:t>3.4</w:t>
      </w:r>
      <w:r>
        <w:fldChar w:fldCharType="end"/>
      </w:r>
      <w:r>
        <w:t xml:space="preserve">) that specifies the location of the external </w:t>
      </w:r>
      <w:r w:rsidR="00F265D8">
        <w:t xml:space="preserve">property </w:t>
      </w:r>
      <w:r>
        <w:t>file.</w:t>
      </w:r>
    </w:p>
    <w:p w14:paraId="79BAE496" w14:textId="6772FE57" w:rsidR="00604E7A" w:rsidRPr="00604E7A" w:rsidRDefault="00604E7A" w:rsidP="00604E7A">
      <w:r>
        <w:t xml:space="preserve">If the </w:t>
      </w:r>
      <w:r w:rsidRPr="00F20043">
        <w:rPr>
          <w:rStyle w:val="CODEtemp"/>
        </w:rPr>
        <w:t>fileLocation</w:t>
      </w:r>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8A226C">
        <w:t>3.4.3</w:t>
      </w:r>
      <w:r>
        <w:fldChar w:fldCharType="end"/>
      </w:r>
      <w:r>
        <w:t xml:space="preserve">) specifies a relative reference and its </w:t>
      </w:r>
      <w:r w:rsidRPr="00604E7A">
        <w:rPr>
          <w:rStyle w:val="CODEtemp"/>
        </w:rPr>
        <w:t>uriBaseId</w:t>
      </w:r>
      <w:r>
        <w:t xml:space="preserve"> property (§</w:t>
      </w:r>
      <w:r>
        <w:fldChar w:fldCharType="begin"/>
      </w:r>
      <w:r>
        <w:instrText xml:space="preserve"> REF _Ref507592476 \r \h </w:instrText>
      </w:r>
      <w:r>
        <w:fldChar w:fldCharType="separate"/>
      </w:r>
      <w:r w:rsidR="008A226C">
        <w:t>3.4.4</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280" w:name="_Ref525810085"/>
      <w:bookmarkStart w:id="281" w:name="_Toc530237215"/>
      <w:r>
        <w:t>instanceGuid property</w:t>
      </w:r>
      <w:bookmarkEnd w:id="280"/>
      <w:bookmarkEnd w:id="281"/>
    </w:p>
    <w:p w14:paraId="54EBB426" w14:textId="6F53E610"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Pr>
          <w:rStyle w:val="CODEtemp"/>
        </w:rPr>
        <w:t>instanceGuid</w:t>
      </w:r>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8A226C">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282" w:name="_Toc530237216"/>
      <w:r>
        <w:t>itemCount property</w:t>
      </w:r>
      <w:bookmarkEnd w:id="282"/>
    </w:p>
    <w:p w14:paraId="529E36FA" w14:textId="306407FE" w:rsidR="00EE58E1" w:rsidRDefault="00EE58E1" w:rsidP="00EE58E1">
      <w:r>
        <w:t xml:space="preserve">If an </w:t>
      </w:r>
      <w:r w:rsidRPr="00604E7A">
        <w:rPr>
          <w:rStyle w:val="CODEtemp"/>
        </w:rPr>
        <w:t>external</w:t>
      </w:r>
      <w:r>
        <w:rPr>
          <w:rStyle w:val="CODEtemp"/>
        </w:rPr>
        <w:t>Property</w:t>
      </w:r>
      <w:r w:rsidRPr="00604E7A">
        <w:rPr>
          <w:rStyle w:val="CODEtemp"/>
        </w:rPr>
        <w:t>File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290D3684" w:rsidR="00EE58E1" w:rsidRPr="00EE58E1" w:rsidRDefault="00EE58E1" w:rsidP="00EE58E1">
      <w:pPr>
        <w:pStyle w:val="Note"/>
      </w:pPr>
      <w:r>
        <w:t>EXAMPLE: In EXAMPLE 1 in §</w:t>
      </w:r>
      <w:r>
        <w:fldChar w:fldCharType="begin"/>
      </w:r>
      <w:r>
        <w:instrText xml:space="preserve"> REF _Ref530228629 \r \h </w:instrText>
      </w:r>
      <w:r>
        <w:fldChar w:fldCharType="separate"/>
      </w:r>
      <w:r w:rsidR="008A226C">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283" w:name="_Ref526936831"/>
      <w:bookmarkStart w:id="284" w:name="_Toc530237217"/>
      <w:r>
        <w:t>runAutomationDetails object</w:t>
      </w:r>
      <w:bookmarkEnd w:id="283"/>
      <w:bookmarkEnd w:id="284"/>
    </w:p>
    <w:p w14:paraId="589B6DF1" w14:textId="63103A8B" w:rsidR="00636635" w:rsidRDefault="00636635" w:rsidP="00636635">
      <w:pPr>
        <w:pStyle w:val="Heading3"/>
      </w:pPr>
      <w:bookmarkStart w:id="285" w:name="_Ref526936874"/>
      <w:bookmarkStart w:id="286" w:name="_Toc530237218"/>
      <w:r>
        <w:t>General</w:t>
      </w:r>
      <w:bookmarkEnd w:id="285"/>
      <w:bookmarkEnd w:id="286"/>
    </w:p>
    <w:p w14:paraId="00A2DEFC" w14:textId="1329576F" w:rsidR="00A0147E" w:rsidRDefault="00A0147E" w:rsidP="00A0147E">
      <w:bookmarkStart w:id="287" w:name="_Hlk526586231"/>
      <w:r>
        <w:t xml:space="preserve">A </w:t>
      </w:r>
      <w:r>
        <w:rPr>
          <w:rStyle w:val="CODEtemp"/>
        </w:rPr>
        <w:t>runAutomationDetails</w:t>
      </w:r>
      <w:r>
        <w:t xml:space="preserve"> object contains information that specifies its containing </w:t>
      </w:r>
      <w:bookmarkEnd w:id="287"/>
      <w:r w:rsidRPr="00023F62">
        <w:rPr>
          <w:rStyle w:val="CODEtemp"/>
        </w:rPr>
        <w:t>run</w:t>
      </w:r>
      <w:r>
        <w:t xml:space="preserve"> object’s (§</w:t>
      </w:r>
      <w:r>
        <w:fldChar w:fldCharType="begin"/>
      </w:r>
      <w:r>
        <w:instrText xml:space="preserve"> REF _Ref493349997 \r \h </w:instrText>
      </w:r>
      <w:r>
        <w:fldChar w:fldCharType="separate"/>
      </w:r>
      <w:r w:rsidR="008A226C">
        <w:t>3.13</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r>
        <w:rPr>
          <w:rStyle w:val="CODEtemp"/>
        </w:rPr>
        <w:t>in</w:t>
      </w:r>
      <w:r w:rsidRPr="001E4552">
        <w:rPr>
          <w:rStyle w:val="CODEtemp"/>
        </w:rPr>
        <w:t>stanceId</w:t>
      </w:r>
      <w:r>
        <w:t xml:space="preserve"> and </w:t>
      </w:r>
      <w:r w:rsidRPr="001E4552">
        <w:rPr>
          <w:rStyle w:val="CODEtemp"/>
        </w:rPr>
        <w:t>instanceGuid</w:t>
      </w:r>
      <w:r>
        <w:t xml:space="preserve"> 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Pr="001E4552">
        <w:rPr>
          <w:rStyle w:val="CODEtemp"/>
        </w:rPr>
        <w:t>instanceId</w:t>
      </w:r>
      <w:r>
        <w:t xml:space="preserve">’s hierarchical string; that is, it identifies the set of runs </w:t>
      </w:r>
      <w:r w:rsidRPr="001E4552">
        <w:rPr>
          <w:rStyle w:val="CODEtemp"/>
        </w:rPr>
        <w:t>"Nightly CredScan run for sarif-sdk/master/x86/debug"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aggregate. Its </w:t>
      </w:r>
      <w:r w:rsidRPr="00013250">
        <w:rPr>
          <w:rStyle w:val="CODEtemp"/>
        </w:rPr>
        <w:t>instanceId</w:t>
      </w:r>
      <w:r>
        <w:t xml:space="preserve"> and </w:t>
      </w:r>
      <w:r w:rsidRPr="00013250">
        <w:rPr>
          <w:rStyle w:val="CODEtemp"/>
        </w:rPr>
        <w:t>instanceGuid</w:t>
      </w:r>
      <w:r>
        <w:t xml:space="preserve"> 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Pr="00013250">
        <w:rPr>
          <w:rStyle w:val="CODEtemp"/>
        </w:rPr>
        <w:t>instanceId</w:t>
      </w:r>
      <w:r>
        <w:t xml:space="preserve">’s hierarchical string; this is, it identifies the collection of aggregates </w:t>
      </w:r>
      <w:r w:rsidRPr="00013250">
        <w:rPr>
          <w:rStyle w:val="CODEtemp"/>
        </w:rPr>
        <w:t>"Nightly security tools run for sarif-sdk/master/x86/debug"</w:t>
      </w:r>
      <w:r>
        <w:t>.</w:t>
      </w:r>
    </w:p>
    <w:p w14:paraId="626ABE04" w14:textId="48BFFE8B" w:rsidR="00A0147E" w:rsidRDefault="00A0147E" w:rsidP="00A0147E">
      <w:pPr>
        <w:pStyle w:val="Codesmall"/>
      </w:pPr>
      <w:r>
        <w:t>{                              # A run object (§</w:t>
      </w:r>
      <w:r w:rsidR="008B6DA3">
        <w:fldChar w:fldCharType="begin"/>
      </w:r>
      <w:r w:rsidR="008B6DA3">
        <w:instrText xml:space="preserve"> REF _Ref493349997 \r \h </w:instrText>
      </w:r>
      <w:r w:rsidR="008B6DA3">
        <w:fldChar w:fldCharType="separate"/>
      </w:r>
      <w:r w:rsidR="008A226C">
        <w:t>3.13</w:t>
      </w:r>
      <w:r w:rsidR="008B6DA3">
        <w:fldChar w:fldCharType="end"/>
      </w:r>
      <w:r>
        <w:t>).</w:t>
      </w:r>
    </w:p>
    <w:p w14:paraId="340889C7" w14:textId="535D70B6" w:rsidR="00A0147E" w:rsidRDefault="00A0147E" w:rsidP="00A0147E">
      <w:pPr>
        <w:pStyle w:val="Codesmall"/>
      </w:pPr>
      <w:r>
        <w:t xml:space="preserve">  "id": {                      # See §</w:t>
      </w:r>
      <w:r w:rsidR="008B6DA3">
        <w:fldChar w:fldCharType="begin"/>
      </w:r>
      <w:r w:rsidR="008B6DA3">
        <w:instrText xml:space="preserve"> REF _Ref526937024 \r \h </w:instrText>
      </w:r>
      <w:r w:rsidR="008B6DA3">
        <w:fldChar w:fldCharType="separate"/>
      </w:r>
      <w:r w:rsidR="008A226C">
        <w:t>3.13.3</w:t>
      </w:r>
      <w:r w:rsidR="008B6DA3">
        <w:fldChar w:fldCharType="end"/>
      </w:r>
      <w:r>
        <w:t>.</w:t>
      </w:r>
    </w:p>
    <w:p w14:paraId="469A6777" w14:textId="77777777" w:rsidR="00A0147E" w:rsidRDefault="00A0147E" w:rsidP="00A0147E">
      <w:pPr>
        <w:pStyle w:val="Codesmall"/>
      </w:pPr>
      <w:r>
        <w:t xml:space="preserve">    "description": {</w:t>
      </w:r>
    </w:p>
    <w:p w14:paraId="2C8027B5" w14:textId="77777777" w:rsidR="00A0147E" w:rsidRDefault="00A0147E" w:rsidP="00A0147E">
      <w:pPr>
        <w:pStyle w:val="Codesmall"/>
      </w:pPr>
      <w:r>
        <w:t xml:space="preserve">      "text": "This is the {0} nightly run of the Credentaial Scanner tool on all</w:t>
      </w:r>
    </w:p>
    <w:p w14:paraId="4B801EAC" w14:textId="77777777" w:rsidR="00A0147E" w:rsidRDefault="00A0147E" w:rsidP="00A0147E">
      <w:pPr>
        <w:pStyle w:val="Codesmall"/>
      </w:pPr>
      <w:r>
        <w:lastRenderedPageBreak/>
        <w:t xml:space="preserve">             product binaries in the '{1}' branch of the '{2}' repo.</w:t>
      </w:r>
    </w:p>
    <w:p w14:paraId="0D25971C" w14:textId="77777777" w:rsidR="00A0147E" w:rsidRDefault="00A0147E" w:rsidP="00A0147E">
      <w:pPr>
        <w:pStyle w:val="Codesmall"/>
      </w:pPr>
      <w:r>
        <w:t xml:space="preserve">             The scanned binaries are architecture '{3}' and build type '{4}'.",</w:t>
      </w:r>
    </w:p>
    <w:p w14:paraId="7622D2DA" w14:textId="77777777" w:rsidR="00A0147E" w:rsidRDefault="00A0147E" w:rsidP="00A0147E">
      <w:pPr>
        <w:pStyle w:val="Codesmall"/>
      </w:pPr>
      <w:r>
        <w:t xml:space="preserve">      "arguments": [</w:t>
      </w:r>
    </w:p>
    <w:p w14:paraId="30FFF28D" w14:textId="77777777" w:rsidR="00A0147E" w:rsidRDefault="00A0147E" w:rsidP="00A0147E">
      <w:pPr>
        <w:pStyle w:val="Codesmall"/>
      </w:pPr>
      <w:r>
        <w:t xml:space="preserve">        "October 10, 2018",</w:t>
      </w:r>
    </w:p>
    <w:p w14:paraId="6608E0B7" w14:textId="77777777" w:rsidR="00A0147E" w:rsidRDefault="00A0147E" w:rsidP="00A0147E">
      <w:pPr>
        <w:pStyle w:val="Codesmall"/>
      </w:pPr>
      <w:r>
        <w:t xml:space="preserve">        "master",</w:t>
      </w:r>
    </w:p>
    <w:p w14:paraId="7DA1AFFB" w14:textId="77777777" w:rsidR="00A0147E" w:rsidRDefault="00A0147E" w:rsidP="00A0147E">
      <w:pPr>
        <w:pStyle w:val="Codesmall"/>
      </w:pPr>
      <w:r>
        <w:t xml:space="preserve">        "sarif-sdk",</w:t>
      </w:r>
    </w:p>
    <w:p w14:paraId="3EE938C7" w14:textId="77777777" w:rsidR="00A0147E" w:rsidRDefault="00A0147E" w:rsidP="00A0147E">
      <w:pPr>
        <w:pStyle w:val="Codesmall"/>
      </w:pPr>
      <w:r>
        <w:t xml:space="preserve">        "x86",</w:t>
      </w:r>
    </w:p>
    <w:p w14:paraId="1434093B" w14:textId="77777777" w:rsidR="00A0147E" w:rsidRDefault="00A0147E" w:rsidP="00A0147E">
      <w:pPr>
        <w:pStyle w:val="Codesmall"/>
      </w:pPr>
      <w:r>
        <w:t xml:space="preserve">        "debug"</w:t>
      </w:r>
    </w:p>
    <w:p w14:paraId="2B52D53B" w14:textId="77777777" w:rsidR="00A0147E" w:rsidRDefault="00A0147E" w:rsidP="00A0147E">
      <w:pPr>
        <w:pStyle w:val="Codesmall"/>
      </w:pPr>
      <w:r>
        <w:t xml:space="preserve">      ]</w:t>
      </w:r>
    </w:p>
    <w:p w14:paraId="23CB0623" w14:textId="77777777" w:rsidR="00A0147E" w:rsidRDefault="00A0147E" w:rsidP="00A0147E">
      <w:pPr>
        <w:pStyle w:val="Codesmall"/>
      </w:pPr>
      <w:r>
        <w:t xml:space="preserve">    },</w:t>
      </w:r>
    </w:p>
    <w:p w14:paraId="3EB72E0D" w14:textId="77777777" w:rsidR="00A0147E" w:rsidRDefault="00A0147E" w:rsidP="00A0147E">
      <w:pPr>
        <w:pStyle w:val="Codesmall"/>
      </w:pPr>
      <w:r>
        <w:t xml:space="preserve">    "instanceId":</w:t>
      </w:r>
    </w:p>
    <w:p w14:paraId="146E918D" w14:textId="77777777" w:rsidR="00A0147E" w:rsidRDefault="00A0147E" w:rsidP="00A0147E">
      <w:pPr>
        <w:pStyle w:val="Codesmall"/>
      </w:pPr>
      <w:r>
        <w:t xml:space="preserve">      "Nightly CredScan run for sarif-sdk/master/x86/debug/2018-10-05",</w:t>
      </w:r>
    </w:p>
    <w:p w14:paraId="70D2861E" w14:textId="77777777" w:rsidR="00A0147E" w:rsidRDefault="00A0147E" w:rsidP="00A0147E">
      <w:pPr>
        <w:pStyle w:val="Codesmall"/>
      </w:pPr>
      <w:r>
        <w:t xml:space="preserve">    "instanceGuid": "11111111-...",</w:t>
      </w:r>
    </w:p>
    <w:p w14:paraId="57701A11" w14:textId="77777777" w:rsidR="00A0147E" w:rsidRDefault="00A0147E" w:rsidP="00A0147E">
      <w:pPr>
        <w:pStyle w:val="Codesmall"/>
      </w:pPr>
      <w:r>
        <w:t xml:space="preserve">    "correlationGuid": "22222222-...."</w:t>
      </w:r>
    </w:p>
    <w:p w14:paraId="02A4F10B" w14:textId="77777777" w:rsidR="00A0147E" w:rsidRDefault="00A0147E" w:rsidP="00A0147E">
      <w:pPr>
        <w:pStyle w:val="Codesmall"/>
      </w:pPr>
      <w:r>
        <w:t xml:space="preserve">  },</w:t>
      </w:r>
    </w:p>
    <w:p w14:paraId="0CBFF7EF" w14:textId="6C018BF8" w:rsidR="00A0147E" w:rsidRDefault="00A0147E" w:rsidP="00A0147E">
      <w:pPr>
        <w:pStyle w:val="Codesmall"/>
      </w:pPr>
      <w:r>
        <w:t xml:space="preserve">  "aggregateIds": [            # See §</w:t>
      </w:r>
      <w:r w:rsidR="008B6DA3">
        <w:fldChar w:fldCharType="begin"/>
      </w:r>
      <w:r w:rsidR="008B6DA3">
        <w:instrText xml:space="preserve"> REF _Ref526937372 \r \h </w:instrText>
      </w:r>
      <w:r w:rsidR="008B6DA3">
        <w:fldChar w:fldCharType="separate"/>
      </w:r>
      <w:r w:rsidR="008A226C">
        <w:t>3.13.4</w:t>
      </w:r>
      <w:r w:rsidR="008B6DA3">
        <w:fldChar w:fldCharType="end"/>
      </w:r>
      <w:r>
        <w:t>.</w:t>
      </w:r>
    </w:p>
    <w:p w14:paraId="3B974380" w14:textId="77777777" w:rsidR="00A0147E" w:rsidRDefault="00A0147E" w:rsidP="00A0147E">
      <w:pPr>
        <w:pStyle w:val="Codesmall"/>
      </w:pPr>
      <w:r>
        <w:t xml:space="preserve">    {</w:t>
      </w:r>
    </w:p>
    <w:p w14:paraId="35054E66" w14:textId="77777777" w:rsidR="00A0147E" w:rsidRDefault="00A0147E" w:rsidP="00A0147E">
      <w:pPr>
        <w:pStyle w:val="Codesmall"/>
      </w:pPr>
      <w:r>
        <w:t xml:space="preserve">      "instanceId":</w:t>
      </w:r>
    </w:p>
    <w:p w14:paraId="279D5F7F" w14:textId="77777777" w:rsidR="00A0147E" w:rsidRDefault="00A0147E" w:rsidP="00A0147E">
      <w:pPr>
        <w:pStyle w:val="Codesmall"/>
      </w:pPr>
      <w:r>
        <w:t xml:space="preserve">        "Nightly security tools run for sarif-sdk/master/x86/debug/2018-10-05"</w:t>
      </w:r>
    </w:p>
    <w:p w14:paraId="5B6546B4" w14:textId="120876AF" w:rsidR="00A0147E" w:rsidRDefault="00A0147E" w:rsidP="00A0147E">
      <w:pPr>
        <w:pStyle w:val="Codesmall"/>
      </w:pPr>
      <w:r>
        <w:t xml:space="preserve">      "instanceGuid": "33333333-...",</w:t>
      </w:r>
    </w:p>
    <w:p w14:paraId="575650BD" w14:textId="34CF791B" w:rsidR="00A0147E" w:rsidRDefault="00A0147E" w:rsidP="00A0147E">
      <w:pPr>
        <w:pStyle w:val="Codesmall"/>
      </w:pPr>
      <w:r>
        <w:t xml:space="preserve">      "correlationGuid": "44444444-...."</w:t>
      </w:r>
    </w:p>
    <w:p w14:paraId="25644B56" w14:textId="77777777" w:rsidR="00A0147E" w:rsidRDefault="00A0147E" w:rsidP="00A0147E">
      <w:pPr>
        <w:pStyle w:val="Codesmall"/>
      </w:pPr>
      <w:r>
        <w:t xml:space="preserve">    }</w:t>
      </w:r>
    </w:p>
    <w:p w14:paraId="13AAF291" w14:textId="77777777" w:rsidR="00A0147E" w:rsidRDefault="00A0147E" w:rsidP="00A0147E">
      <w:pPr>
        <w:pStyle w:val="Codesmall"/>
      </w:pPr>
      <w:r>
        <w:t xml:space="preserve">  ]</w:t>
      </w:r>
    </w:p>
    <w:p w14:paraId="6C0BF1C1" w14:textId="17DAEFCD" w:rsidR="00A0147E" w:rsidRPr="00A0147E" w:rsidRDefault="00A0147E" w:rsidP="008B6DA3">
      <w:pPr>
        <w:pStyle w:val="Codesmall"/>
      </w:pPr>
      <w:r>
        <w:t>}</w:t>
      </w:r>
    </w:p>
    <w:p w14:paraId="7D2E8699" w14:textId="3BE03BEE" w:rsidR="00636635" w:rsidRDefault="00636635" w:rsidP="00636635">
      <w:pPr>
        <w:pStyle w:val="Heading3"/>
      </w:pPr>
      <w:bookmarkStart w:id="288" w:name="_Toc530237219"/>
      <w:r>
        <w:t>Constraints</w:t>
      </w:r>
      <w:bookmarkEnd w:id="288"/>
    </w:p>
    <w:p w14:paraId="2467F699" w14:textId="76C4928F" w:rsidR="008B6DA3" w:rsidRPr="008B6DA3" w:rsidRDefault="008B6DA3" w:rsidP="008B6DA3">
      <w:r>
        <w:t xml:space="preserve">At least one of the </w:t>
      </w:r>
      <w:r w:rsidRPr="0068115A">
        <w:rPr>
          <w:rStyle w:val="CODEtemp"/>
        </w:rPr>
        <w:t>instanceId</w:t>
      </w:r>
      <w:r>
        <w:t xml:space="preserve"> (§</w:t>
      </w:r>
      <w:r>
        <w:fldChar w:fldCharType="begin"/>
      </w:r>
      <w:r>
        <w:instrText xml:space="preserve"> REF _Ref526936776 \r \h </w:instrText>
      </w:r>
      <w:r>
        <w:fldChar w:fldCharType="separate"/>
      </w:r>
      <w:r w:rsidR="008A226C">
        <w:t>3.15.4</w:t>
      </w:r>
      <w:r>
        <w:fldChar w:fldCharType="end"/>
      </w:r>
      <w:r>
        <w:t xml:space="preserve">), </w:t>
      </w:r>
      <w:r w:rsidRPr="0068115A">
        <w:rPr>
          <w:rStyle w:val="CODEtemp"/>
        </w:rPr>
        <w:t>instanceGuid</w:t>
      </w:r>
      <w:r>
        <w:t xml:space="preserve"> (§</w:t>
      </w:r>
      <w:r>
        <w:fldChar w:fldCharType="begin"/>
      </w:r>
      <w:r>
        <w:instrText xml:space="preserve"> REF _Ref526937044 \r \h </w:instrText>
      </w:r>
      <w:r>
        <w:fldChar w:fldCharType="separate"/>
      </w:r>
      <w:r w:rsidR="008A226C">
        <w:t>3.15.5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8A226C">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289" w:name="_Toc530237220"/>
      <w:r>
        <w:t>description property</w:t>
      </w:r>
      <w:bookmarkEnd w:id="289"/>
    </w:p>
    <w:p w14:paraId="25D213B4" w14:textId="47FED43C"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w:t>
      </w:r>
    </w:p>
    <w:p w14:paraId="17390DAB" w14:textId="53CF1BF4" w:rsidR="00636635" w:rsidRDefault="00636635" w:rsidP="00636635">
      <w:pPr>
        <w:pStyle w:val="Heading3"/>
      </w:pPr>
      <w:bookmarkStart w:id="290" w:name="_Ref526936776"/>
      <w:bookmarkStart w:id="291" w:name="_Toc530237221"/>
      <w:r>
        <w:t>instanceId property</w:t>
      </w:r>
      <w:bookmarkEnd w:id="290"/>
      <w:bookmarkEnd w:id="291"/>
    </w:p>
    <w:p w14:paraId="4B70380E" w14:textId="683D4A5A" w:rsidR="008B6DA3" w:rsidRDefault="008B6DA3" w:rsidP="008B6DA3">
      <w:bookmarkStart w:id="292" w:name="_Hlk526588303"/>
      <w:r>
        <w:t xml:space="preserve">An </w:t>
      </w:r>
      <w:r>
        <w:rPr>
          <w:rStyle w:val="CODEtemp"/>
        </w:rPr>
        <w:t>runAutomationDetails</w:t>
      </w:r>
      <w:r>
        <w:t xml:space="preserve"> object </w:t>
      </w:r>
      <w:r>
        <w:rPr>
          <w:b/>
        </w:rPr>
        <w:t>MAY</w:t>
      </w:r>
      <w:r>
        <w:t xml:space="preserve"> contain a property named </w:t>
      </w:r>
      <w:r>
        <w:rPr>
          <w:rStyle w:val="CODEtemp"/>
        </w:rPr>
        <w:t>instanceId</w:t>
      </w:r>
      <w:r>
        <w:t xml:space="preserve"> whose value is a hierarchical string (§</w:t>
      </w:r>
      <w:r>
        <w:fldChar w:fldCharType="begin"/>
      </w:r>
      <w:r>
        <w:instrText xml:space="preserve"> REF _Ref526937577 \r \h </w:instrText>
      </w:r>
      <w:r>
        <w:fldChar w:fldCharType="separate"/>
      </w:r>
      <w:r w:rsidR="008A226C">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8A226C">
        <w:t>3.13</w:t>
      </w:r>
      <w:r>
        <w:fldChar w:fldCharType="end"/>
      </w:r>
      <w:r>
        <w:t>) object within the engineering system</w:t>
      </w:r>
      <w:bookmarkEnd w:id="292"/>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w:t>
      </w:r>
      <w:r>
        <w:rPr>
          <w:rStyle w:val="CODEtemp"/>
        </w:rPr>
        <w:t>ceI</w:t>
      </w:r>
      <w:r w:rsidRPr="005A43A7">
        <w:rPr>
          <w:rStyle w:val="CODEtemp"/>
        </w:rPr>
        <w:t>d</w:t>
      </w:r>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r w:rsidRPr="0001397E">
        <w:rPr>
          <w:rStyle w:val="CODEtemp"/>
        </w:rPr>
        <w:t>instanceId</w:t>
      </w:r>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Pr="0001397E">
        <w:rPr>
          <w:rStyle w:val="CODEtemp"/>
        </w:rPr>
        <w:t>instanceId</w:t>
      </w:r>
      <w:r w:rsidRPr="0001397E">
        <w:t>.</w:t>
      </w:r>
    </w:p>
    <w:p w14:paraId="69757585" w14:textId="51F495DA" w:rsidR="00AC5BD9" w:rsidRDefault="00AC5BD9" w:rsidP="00AC5BD9">
      <w:pPr>
        <w:pStyle w:val="Note"/>
      </w:pPr>
      <w:r>
        <w:t xml:space="preserve">EXAMPLE 1: A run whose </w:t>
      </w:r>
      <w:r>
        <w:rPr>
          <w:rStyle w:val="CODEtemp"/>
        </w:rPr>
        <w:t>instanceId</w:t>
      </w:r>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2FA1331C" w:rsidR="00AC5BD9" w:rsidRDefault="00AC5BD9" w:rsidP="00AC5BD9">
      <w:r>
        <w:t xml:space="preserve">The trailing component of </w:t>
      </w:r>
      <w:r>
        <w:rPr>
          <w:rStyle w:val="CODEtemp"/>
        </w:rPr>
        <w:t>instanceId</w:t>
      </w:r>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8A226C">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t xml:space="preserve">EXAMPLE 2: A run whose </w:t>
      </w:r>
      <w:r>
        <w:rPr>
          <w:rStyle w:val="CODEtemp"/>
        </w:rPr>
        <w:t>instanceId</w:t>
      </w:r>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r>
        <w:rPr>
          <w:rStyle w:val="CODEtemp"/>
        </w:rPr>
        <w:lastRenderedPageBreak/>
        <w:t>instanceId</w:t>
      </w:r>
      <w:r>
        <w:t xml:space="preserve"> </w:t>
      </w:r>
      <w:r>
        <w:rPr>
          <w:b/>
        </w:rPr>
        <w:t>MAY</w:t>
      </w:r>
      <w:r>
        <w:t xml:space="preserve"> consist of a single component. This </w:t>
      </w:r>
      <w:r>
        <w:rPr>
          <w:b/>
        </w:rPr>
        <w:t>SHALL</w:t>
      </w:r>
      <w:r>
        <w:t xml:space="preserve"> be taken to specify a unique identifier for the run, withough specifying any category that the run belongs to.</w:t>
      </w:r>
    </w:p>
    <w:p w14:paraId="1D958E65" w14:textId="6E47C244" w:rsidR="00AC5BD9" w:rsidRPr="00AC5BD9" w:rsidRDefault="00AC5BD9" w:rsidP="00AC5BD9">
      <w:pPr>
        <w:pStyle w:val="Note"/>
      </w:pPr>
      <w:r>
        <w:t xml:space="preserve">EXAMPLE 3: A run whose </w:t>
      </w:r>
      <w:r>
        <w:rPr>
          <w:rStyle w:val="CODEtemp"/>
        </w:rPr>
        <w:t>instanceId</w:t>
      </w:r>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293" w:name="_Ref526937044"/>
      <w:bookmarkStart w:id="294" w:name="_Toc530237222"/>
      <w:r>
        <w:t>instanceGuid property</w:t>
      </w:r>
      <w:bookmarkEnd w:id="293"/>
      <w:bookmarkEnd w:id="294"/>
    </w:p>
    <w:p w14:paraId="171C0D57" w14:textId="68B56002" w:rsidR="008B6DA3" w:rsidRDefault="008B6DA3" w:rsidP="008B6DA3">
      <w:r>
        <w:t xml:space="preserve">An </w:t>
      </w:r>
      <w:r>
        <w:rPr>
          <w:rStyle w:val="CODEtemp"/>
        </w:rPr>
        <w:t>runAutomationDetails</w:t>
      </w:r>
      <w:r>
        <w:t xml:space="preserve"> object </w:t>
      </w:r>
      <w:r>
        <w:rPr>
          <w:b/>
        </w:rPr>
        <w:t>MAY</w:t>
      </w:r>
      <w:r>
        <w:t xml:space="preserve"> contain a property named </w:t>
      </w:r>
      <w:r>
        <w:rPr>
          <w:rStyle w:val="CODEtemp"/>
        </w:rPr>
        <w:t>instanceGuid</w:t>
      </w:r>
      <w:r>
        <w:t xml:space="preserve"> whose value is a GUID-valued string (§</w:t>
      </w:r>
      <w:r>
        <w:fldChar w:fldCharType="begin"/>
      </w:r>
      <w:r>
        <w:instrText xml:space="preserve"> REF _Ref514314114 \r \h </w:instrText>
      </w:r>
      <w:r>
        <w:fldChar w:fldCharType="separate"/>
      </w:r>
      <w:r w:rsidR="008A226C">
        <w:t>3.5.3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run.id.instanceGuid</w:t>
      </w:r>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295" w:name="_Ref526937456"/>
      <w:bookmarkStart w:id="296" w:name="_Toc530237223"/>
      <w:r>
        <w:t>correlationGuid property</w:t>
      </w:r>
      <w:bookmarkEnd w:id="295"/>
      <w:bookmarkEnd w:id="296"/>
    </w:p>
    <w:p w14:paraId="0DF48F07" w14:textId="230EE0BE"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8A226C">
        <w:t>3.5.3</w:t>
      </w:r>
      <w:r>
        <w:fldChar w:fldCharType="end"/>
      </w:r>
      <w:r>
        <w:t>) which is shared by all such runs of the same type, and differs between any two runs of different types.</w:t>
      </w:r>
    </w:p>
    <w:p w14:paraId="7A1FBC28" w14:textId="3BCCAC95" w:rsidR="008B6DA3" w:rsidRDefault="008B6DA3" w:rsidP="008B6DA3">
      <w:r>
        <w:t xml:space="preserve">If </w:t>
      </w:r>
      <w:r w:rsidRPr="00730452">
        <w:rPr>
          <w:rStyle w:val="CODEtemp"/>
        </w:rPr>
        <w:t>instanceId</w:t>
      </w:r>
      <w:r>
        <w:t xml:space="preserve"> (§</w:t>
      </w:r>
      <w:r>
        <w:fldChar w:fldCharType="begin"/>
      </w:r>
      <w:r>
        <w:instrText xml:space="preserve"> REF _Ref526936776 \r \h </w:instrText>
      </w:r>
      <w:r>
        <w:fldChar w:fldCharType="separate"/>
      </w:r>
      <w:r w:rsidR="008A226C">
        <w:t>3.15.4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Pr="00730452">
        <w:rPr>
          <w:rStyle w:val="CODEtemp"/>
        </w:rPr>
        <w:t>instanceId</w:t>
      </w:r>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Pr>
          <w:rStyle w:val="CODEtemp"/>
        </w:rPr>
        <w:t>id</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297" w:name="_Ref493350964"/>
      <w:bookmarkStart w:id="298" w:name="_Toc530237224"/>
      <w:r>
        <w:t>tool object</w:t>
      </w:r>
      <w:bookmarkEnd w:id="297"/>
      <w:bookmarkEnd w:id="298"/>
    </w:p>
    <w:p w14:paraId="389A43BD" w14:textId="582B65CB" w:rsidR="00401BB5" w:rsidRDefault="00401BB5" w:rsidP="00401BB5">
      <w:pPr>
        <w:pStyle w:val="Heading3"/>
      </w:pPr>
      <w:bookmarkStart w:id="299" w:name="_Toc530237225"/>
      <w:r>
        <w:t>General</w:t>
      </w:r>
      <w:bookmarkEnd w:id="299"/>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F3744B9"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8A226C">
        <w:t>3.16.2</w:t>
      </w:r>
      <w:r>
        <w:fldChar w:fldCharType="end"/>
      </w:r>
    </w:p>
    <w:p w14:paraId="69B4117F" w14:textId="739C3512"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8A226C">
        <w:t>3.16.3</w:t>
      </w:r>
      <w:r>
        <w:fldChar w:fldCharType="end"/>
      </w:r>
    </w:p>
    <w:p w14:paraId="3C102082" w14:textId="68EFC7AE"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8A226C">
        <w:t>3.16.4</w:t>
      </w:r>
      <w:r>
        <w:fldChar w:fldCharType="end"/>
      </w:r>
    </w:p>
    <w:p w14:paraId="51BC003B" w14:textId="271B4805"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8A226C">
        <w:t>3.16.5</w:t>
      </w:r>
      <w:r>
        <w:fldChar w:fldCharType="end"/>
      </w:r>
    </w:p>
    <w:p w14:paraId="3461AB94" w14:textId="01665DFB"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8A226C">
        <w:t>3.16.6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300" w:name="_Ref493409155"/>
      <w:bookmarkStart w:id="301" w:name="_Toc530237226"/>
      <w:r>
        <w:t>name property</w:t>
      </w:r>
      <w:bookmarkEnd w:id="300"/>
      <w:bookmarkEnd w:id="301"/>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302" w:name="_Ref493409168"/>
      <w:bookmarkStart w:id="303" w:name="_Toc530237227"/>
      <w:r>
        <w:t>fullName property</w:t>
      </w:r>
      <w:bookmarkEnd w:id="302"/>
      <w:bookmarkEnd w:id="303"/>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lastRenderedPageBreak/>
        <w:t xml:space="preserve">EXAMPLE: </w:t>
      </w:r>
      <w:r w:rsidRPr="00F85576">
        <w:rPr>
          <w:rStyle w:val="CODEtemp"/>
        </w:rPr>
        <w:t>"CodeScanner 1.1, Developer Preview (en-US)"</w:t>
      </w:r>
    </w:p>
    <w:p w14:paraId="71FB46F9" w14:textId="1973EBB9" w:rsidR="00401BB5" w:rsidRDefault="00401BB5" w:rsidP="00401BB5">
      <w:pPr>
        <w:pStyle w:val="Heading3"/>
      </w:pPr>
      <w:bookmarkStart w:id="304" w:name="_Ref493409198"/>
      <w:bookmarkStart w:id="305" w:name="_Toc530237228"/>
      <w:r>
        <w:t>semanticVersion property</w:t>
      </w:r>
      <w:bookmarkEnd w:id="304"/>
      <w:bookmarkEnd w:id="305"/>
    </w:p>
    <w:p w14:paraId="0F26CA6A" w14:textId="58EF5068"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306" w:name="_Ref493409191"/>
      <w:bookmarkStart w:id="307" w:name="_Toc530237229"/>
      <w:r>
        <w:t>version property</w:t>
      </w:r>
      <w:bookmarkEnd w:id="306"/>
      <w:bookmarkEnd w:id="307"/>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308" w:name="_Ref493409205"/>
      <w:bookmarkStart w:id="309" w:name="_Toc530237230"/>
      <w:r>
        <w:t>fileVersion property</w:t>
      </w:r>
      <w:bookmarkEnd w:id="308"/>
      <w:bookmarkEnd w:id="309"/>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310" w:name="_Toc530237231"/>
      <w:r>
        <w:t>downloadUri property</w:t>
      </w:r>
      <w:bookmarkEnd w:id="310"/>
    </w:p>
    <w:p w14:paraId="29604BF7" w14:textId="6FEC81DE"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311" w:name="_Ref508811658"/>
      <w:bookmarkStart w:id="312" w:name="_Ref508812630"/>
      <w:bookmarkStart w:id="313" w:name="_Toc530237232"/>
      <w:r>
        <w:t>language property</w:t>
      </w:r>
      <w:bookmarkEnd w:id="311"/>
      <w:bookmarkEnd w:id="312"/>
      <w:bookmarkEnd w:id="313"/>
    </w:p>
    <w:p w14:paraId="0DEC6669" w14:textId="5F3F048D"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14" w:name="_Hlk503355525"/>
      <w:r w:rsidRPr="00C56762">
        <w:t>a string specifying the language of the messages produced by the tool</w:t>
      </w:r>
      <w:bookmarkEnd w:id="314"/>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lastRenderedPageBreak/>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315" w:name="_Ref508812052"/>
      <w:r>
        <w:t xml:space="preserve">The </w:t>
      </w:r>
      <w:r w:rsidRPr="00062677">
        <w:rPr>
          <w:rStyle w:val="CODEtemp"/>
        </w:rPr>
        <w:t>language</w:t>
      </w:r>
      <w:r>
        <w:t xml:space="preserve"> property specifies:</w:t>
      </w:r>
    </w:p>
    <w:p w14:paraId="4C6405EF" w14:textId="74D8873A"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8A226C">
        <w:t>3.11.7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8A226C">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8A226C">
        <w:t>3.11</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8A226C">
        <w:t>3.13</w:t>
      </w:r>
      <w:r>
        <w:fldChar w:fldCharType="end"/>
      </w:r>
      <w:r w:rsidRPr="008867D2">
        <w:t>).</w:t>
      </w:r>
    </w:p>
    <w:p w14:paraId="3FBBE723" w14:textId="0B849E52"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8A226C">
        <w:t>3.11.6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8A226C">
        <w:t>3.13.15</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16" w:name="_Ref508891515"/>
      <w:bookmarkStart w:id="317" w:name="_Toc530237233"/>
      <w:r>
        <w:t>resourceLocation property</w:t>
      </w:r>
      <w:bookmarkEnd w:id="315"/>
      <w:bookmarkEnd w:id="316"/>
      <w:bookmarkEnd w:id="317"/>
    </w:p>
    <w:p w14:paraId="012A55E0" w14:textId="010BD597"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8A226C">
        <w:t>3.11.6</w:t>
      </w:r>
      <w:r>
        <w:fldChar w:fldCharType="end"/>
      </w:r>
      <w:r>
        <w:t>) for languages other than the tool’s declared language (</w:t>
      </w:r>
      <w:r w:rsidRPr="008867D2">
        <w:t>§</w:t>
      </w:r>
      <w:r>
        <w:fldChar w:fldCharType="begin"/>
      </w:r>
      <w:r>
        <w:instrText xml:space="preserve"> REF _Ref508811658 \r \h </w:instrText>
      </w:r>
      <w:r>
        <w:fldChar w:fldCharType="separate"/>
      </w:r>
      <w:r w:rsidR="008A226C">
        <w:t>3.16.8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8A226C">
        <w:t>3.3</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49D0ECB6"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8A226C">
        <w:t>3.4.3</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8A226C">
        <w:t>3.4.4</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8A226C">
        <w:t>3.13.10</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37337A31"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8A226C">
        <w:t>3.13</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4C5E1D5B"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8A226C">
        <w:t>3.3</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952B9E4"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8A226C">
        <w:t>3.13.10</w:t>
      </w:r>
      <w:r>
        <w:fldChar w:fldCharType="end"/>
      </w:r>
      <w:r w:rsidR="00980B92">
        <w:t>.</w:t>
      </w:r>
    </w:p>
    <w:p w14:paraId="7D65C249" w14:textId="77777777" w:rsidR="00463E5C" w:rsidRDefault="000308F0" w:rsidP="000308F0">
      <w:pPr>
        <w:pStyle w:val="Codesmall"/>
      </w:pPr>
      <w:r>
        <w:t xml:space="preserve">    "TOOLINSTALLDIR": </w:t>
      </w:r>
      <w:r w:rsidR="00463E5C">
        <w:t>{</w:t>
      </w:r>
    </w:p>
    <w:p w14:paraId="2E9A5561" w14:textId="348B4DEB" w:rsidR="000308F0" w:rsidRDefault="00463E5C" w:rsidP="000308F0">
      <w:pPr>
        <w:pStyle w:val="Codesmall"/>
      </w:pPr>
      <w:r>
        <w:t xml:space="preserve">      "uri": </w:t>
      </w:r>
      <w:r w:rsidR="000308F0">
        <w:t>"file:///C:/Program</w:t>
      </w:r>
      <w:r w:rsidR="0064455F">
        <w:t>%20</w:t>
      </w:r>
      <w:r w:rsidR="000308F0">
        <w:t>Files/SecurityScanner/2.0.1</w:t>
      </w:r>
      <w:r>
        <w:t>/</w:t>
      </w:r>
      <w:r w:rsidR="000308F0">
        <w:t>"</w:t>
      </w:r>
    </w:p>
    <w:p w14:paraId="5F38F83A" w14:textId="502A9A42" w:rsidR="00463E5C" w:rsidRDefault="00463E5C" w:rsidP="000308F0">
      <w:pPr>
        <w:pStyle w:val="Codesmall"/>
      </w:pPr>
      <w:r>
        <w:t xml:space="preserve">    }</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57DE5BDC"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8A226C">
        <w:t>3.13</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52D5F34E"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8A226C">
        <w:t>3.3</w:t>
      </w:r>
      <w:r>
        <w:fldChar w:fldCharType="end"/>
      </w:r>
      <w:r>
        <w:t>)</w:t>
      </w:r>
      <w:r w:rsidR="00980B92">
        <w:t>.</w:t>
      </w:r>
    </w:p>
    <w:p w14:paraId="693622F1" w14:textId="312FF4D8" w:rsidR="000308F0" w:rsidRDefault="000308F0" w:rsidP="000308F0">
      <w:pPr>
        <w:pStyle w:val="Codesmall"/>
      </w:pPr>
      <w:r>
        <w:t xml:space="preserve">      "uri": "</w:t>
      </w:r>
      <w:r w:rsidR="00E21E98">
        <w:t>https://www.example.com/tools/security-scanner/resources/2.0.1/</w:t>
      </w:r>
      <w:r>
        <w:t>"</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81F9B56" w:rsidR="000308F0" w:rsidRDefault="00E21E98"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18" w:name="_Toc530237234"/>
      <w:r>
        <w:t>sarifLoggerVersion property</w:t>
      </w:r>
      <w:bookmarkEnd w:id="318"/>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lastRenderedPageBreak/>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319" w:name="_Ref493352563"/>
      <w:bookmarkStart w:id="320" w:name="_Toc530237235"/>
      <w:r>
        <w:t>invocation object</w:t>
      </w:r>
      <w:bookmarkEnd w:id="319"/>
      <w:bookmarkEnd w:id="320"/>
    </w:p>
    <w:p w14:paraId="10E65C9D" w14:textId="17190F2B" w:rsidR="00401BB5" w:rsidRDefault="00401BB5" w:rsidP="00401BB5">
      <w:pPr>
        <w:pStyle w:val="Heading3"/>
      </w:pPr>
      <w:bookmarkStart w:id="321" w:name="_Toc530237236"/>
      <w:r>
        <w:t>General</w:t>
      </w:r>
      <w:bookmarkEnd w:id="321"/>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22" w:name="_Ref493414102"/>
      <w:bookmarkStart w:id="323" w:name="_Toc530237237"/>
      <w:r>
        <w:t>commandLine property</w:t>
      </w:r>
      <w:bookmarkEnd w:id="322"/>
      <w:bookmarkEnd w:id="323"/>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5CF70DCE"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fldChar w:fldCharType="begin"/>
      </w:r>
      <w:r>
        <w:instrText xml:space="preserve"> REF _Ref510017878 \r \h </w:instrText>
      </w:r>
      <w:r>
        <w:fldChar w:fldCharType="separate"/>
      </w:r>
      <w:r w:rsidR="008A226C">
        <w:rPr>
          <w:b/>
          <w:bCs/>
        </w:rPr>
        <w:t>Error! Reference source not found.</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324" w:name="_Ref506976541"/>
      <w:bookmarkStart w:id="325" w:name="_Toc530237238"/>
      <w:r>
        <w:t>arguments property</w:t>
      </w:r>
      <w:bookmarkEnd w:id="324"/>
      <w:bookmarkEnd w:id="325"/>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0DD960CA" w:rsidR="00DC389E" w:rsidRDefault="00DC389E" w:rsidP="00DC389E">
      <w:pPr>
        <w:pStyle w:val="Note"/>
      </w:pPr>
      <w:r>
        <w:lastRenderedPageBreak/>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8A226C">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26" w:name="_Ref511899181"/>
      <w:bookmarkStart w:id="327" w:name="_Toc530237239"/>
      <w:r>
        <w:t>responseFiles property</w:t>
      </w:r>
      <w:bookmarkEnd w:id="326"/>
      <w:bookmarkEnd w:id="327"/>
    </w:p>
    <w:p w14:paraId="7F9B09E3" w14:textId="56909CCF"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8A226C">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636FF437"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8A226C">
        <w:t>3.13.11</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8A226C">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593EB97A"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8A226C">
        <w:t>3.4</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328" w:name="_Ref507597986"/>
      <w:bookmarkStart w:id="329" w:name="_Toc530237240"/>
      <w:r>
        <w:t>attachments property</w:t>
      </w:r>
      <w:bookmarkEnd w:id="328"/>
      <w:bookmarkEnd w:id="329"/>
    </w:p>
    <w:p w14:paraId="13917F9A" w14:textId="77D13F8D"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8A226C">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8A226C">
        <w:t>3.18</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8A226C">
        <w:t>3.17.2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8A226C">
        <w:t>3.17.3</w:t>
      </w:r>
      <w:r w:rsidR="00A27D47">
        <w:fldChar w:fldCharType="end"/>
      </w:r>
      <w:r>
        <w:t>), if present. They might also be files implicitly consumed by the tool, such as a configuration file.</w:t>
      </w:r>
    </w:p>
    <w:p w14:paraId="5A68CC32" w14:textId="149039DE"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8A226C">
        <w:t>3.18.1</w:t>
      </w:r>
      <w:r w:rsidR="00A27D47">
        <w:fldChar w:fldCharType="end"/>
      </w:r>
      <w:r>
        <w:t>.</w:t>
      </w:r>
    </w:p>
    <w:p w14:paraId="01B231BB" w14:textId="1C3DE155" w:rsidR="00401BB5" w:rsidRDefault="00401BB5" w:rsidP="00401BB5">
      <w:pPr>
        <w:pStyle w:val="Heading3"/>
      </w:pPr>
      <w:bookmarkStart w:id="330" w:name="_Toc530237241"/>
      <w:r>
        <w:t>startTime</w:t>
      </w:r>
      <w:r w:rsidR="00485F6A">
        <w:t>Utc</w:t>
      </w:r>
      <w:r>
        <w:t xml:space="preserve"> property</w:t>
      </w:r>
      <w:bookmarkEnd w:id="330"/>
    </w:p>
    <w:p w14:paraId="16315911" w14:textId="76E5F3C4"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specifying the</w:t>
      </w:r>
      <w:r w:rsidR="00AF7B12">
        <w:t xml:space="preserve"> UTC</w:t>
      </w:r>
      <w:r w:rsidRPr="00A14F9A">
        <w:t xml:space="preserv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8A226C">
        <w:t>3.9</w:t>
      </w:r>
      <w:r>
        <w:fldChar w:fldCharType="end"/>
      </w:r>
      <w:r w:rsidRPr="00A14F9A">
        <w:t>.</w:t>
      </w:r>
    </w:p>
    <w:p w14:paraId="64D62131" w14:textId="3281FC92" w:rsidR="00401BB5" w:rsidRDefault="00401BB5" w:rsidP="00401BB5">
      <w:pPr>
        <w:pStyle w:val="Heading3"/>
      </w:pPr>
      <w:bookmarkStart w:id="331" w:name="_Toc530237242"/>
      <w:r>
        <w:t>endTime</w:t>
      </w:r>
      <w:r w:rsidR="00D1201D">
        <w:t>Utc</w:t>
      </w:r>
      <w:r>
        <w:t xml:space="preserve"> property</w:t>
      </w:r>
      <w:bookmarkEnd w:id="331"/>
    </w:p>
    <w:p w14:paraId="7310B713" w14:textId="2B942350"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 specifying the</w:t>
      </w:r>
      <w:r w:rsidR="00D1201D">
        <w:t xml:space="preserve"> UTC</w:t>
      </w:r>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8A226C">
        <w:t>3.9</w:t>
      </w:r>
      <w:r>
        <w:fldChar w:fldCharType="end"/>
      </w:r>
      <w:r w:rsidRPr="00A14F9A">
        <w:t>.</w:t>
      </w:r>
    </w:p>
    <w:p w14:paraId="018E25F2" w14:textId="7C837EBB" w:rsidR="00BE0635" w:rsidRDefault="00BE0635" w:rsidP="00BE0635">
      <w:pPr>
        <w:pStyle w:val="Heading3"/>
      </w:pPr>
      <w:bookmarkStart w:id="332" w:name="_Ref509050679"/>
      <w:bookmarkStart w:id="333" w:name="_Toc530237243"/>
      <w:r>
        <w:t>exitCode property</w:t>
      </w:r>
      <w:bookmarkEnd w:id="332"/>
      <w:bookmarkEnd w:id="333"/>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0851D9D" w:rsidR="00BE0635" w:rsidRDefault="00BE0635" w:rsidP="00BE0635">
      <w:r>
        <w:t>For examples, see §</w:t>
      </w:r>
      <w:r>
        <w:fldChar w:fldCharType="begin"/>
      </w:r>
      <w:r>
        <w:instrText xml:space="preserve"> REF _Ref509050368 \r \h </w:instrText>
      </w:r>
      <w:r>
        <w:fldChar w:fldCharType="separate"/>
      </w:r>
      <w:r w:rsidR="008A226C">
        <w:t>3.17.9</w:t>
      </w:r>
      <w:r>
        <w:fldChar w:fldCharType="end"/>
      </w:r>
      <w:r>
        <w:t>.</w:t>
      </w:r>
    </w:p>
    <w:p w14:paraId="2AB6A1A3" w14:textId="0E19F05A" w:rsidR="00BE0635" w:rsidRDefault="00BE0635" w:rsidP="00401BB5">
      <w:pPr>
        <w:pStyle w:val="Heading3"/>
      </w:pPr>
      <w:bookmarkStart w:id="334" w:name="_Ref509050368"/>
      <w:bookmarkStart w:id="335" w:name="_Toc530237244"/>
      <w:r>
        <w:lastRenderedPageBreak/>
        <w:t>exitCodeDescription property</w:t>
      </w:r>
      <w:bookmarkEnd w:id="334"/>
      <w:bookmarkEnd w:id="335"/>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36" w:name="_Toc530237245"/>
      <w:r>
        <w:t>exitSignalName property</w:t>
      </w:r>
      <w:bookmarkEnd w:id="336"/>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7FC005F9" w:rsidR="00BE0635" w:rsidRDefault="00BE0635" w:rsidP="00BE0635">
      <w:r>
        <w:t>For an example, see §</w:t>
      </w:r>
      <w:r>
        <w:fldChar w:fldCharType="begin"/>
      </w:r>
      <w:r>
        <w:instrText xml:space="preserve"> REF _Ref509050492 \r \h </w:instrText>
      </w:r>
      <w:r>
        <w:fldChar w:fldCharType="separate"/>
      </w:r>
      <w:r w:rsidR="008A226C">
        <w:t>3.17.11</w:t>
      </w:r>
      <w:r>
        <w:fldChar w:fldCharType="end"/>
      </w:r>
      <w:r>
        <w:t>.</w:t>
      </w:r>
    </w:p>
    <w:p w14:paraId="01CF0A31" w14:textId="198FD4EE" w:rsidR="00BE0635" w:rsidRDefault="00BE0635" w:rsidP="00BE0635">
      <w:pPr>
        <w:pStyle w:val="Heading3"/>
      </w:pPr>
      <w:bookmarkStart w:id="337" w:name="_Ref509050492"/>
      <w:bookmarkStart w:id="338" w:name="_Toc530237246"/>
      <w:r>
        <w:t>exitSignalNumber property</w:t>
      </w:r>
      <w:bookmarkEnd w:id="337"/>
      <w:bookmarkEnd w:id="338"/>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39" w:name="_Ref525821649"/>
      <w:bookmarkStart w:id="340" w:name="_Toc530237247"/>
      <w:r>
        <w:t>processStartFailureMessage property</w:t>
      </w:r>
      <w:bookmarkEnd w:id="339"/>
      <w:bookmarkEnd w:id="340"/>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lastRenderedPageBreak/>
        <w:t>}</w:t>
      </w:r>
    </w:p>
    <w:p w14:paraId="5A305460" w14:textId="7A656BFC" w:rsidR="00B209DE" w:rsidRDefault="00373F05" w:rsidP="00B209DE">
      <w:pPr>
        <w:pStyle w:val="Heading3"/>
      </w:pPr>
      <w:bookmarkStart w:id="341" w:name="_Toc530237248"/>
      <w:r>
        <w:t>toolExecutionSuccessful</w:t>
      </w:r>
      <w:r w:rsidR="00B209DE">
        <w:t xml:space="preserve"> property</w:t>
      </w:r>
      <w:bookmarkEnd w:id="341"/>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424ED04B" w:rsidR="00B209DE" w:rsidRDefault="00B209DE" w:rsidP="00B209DE">
      <w:bookmarkStart w:id="342"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8A226C">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42"/>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43" w:name="_Toc530237249"/>
      <w:r>
        <w:t>machine property</w:t>
      </w:r>
      <w:bookmarkEnd w:id="343"/>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44" w:name="_Toc530237250"/>
      <w:r>
        <w:t>account property</w:t>
      </w:r>
      <w:bookmarkEnd w:id="344"/>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45" w:name="_Toc530237251"/>
      <w:r>
        <w:t>processId property</w:t>
      </w:r>
      <w:bookmarkEnd w:id="345"/>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46" w:name="_Toc530237252"/>
      <w:r>
        <w:t>executableLocation</w:t>
      </w:r>
      <w:r w:rsidR="00401BB5">
        <w:t xml:space="preserve"> property</w:t>
      </w:r>
      <w:bookmarkEnd w:id="346"/>
    </w:p>
    <w:p w14:paraId="2EFF9849" w14:textId="77A891C5"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8A226C">
        <w:t>3.4</w:t>
      </w:r>
      <w:r w:rsidR="00F47A7C">
        <w:fldChar w:fldCharType="end"/>
      </w:r>
      <w:r w:rsidR="00F47A7C">
        <w:t xml:space="preserve">) specifying the </w:t>
      </w:r>
      <w:r w:rsidR="00B56418">
        <w:t>location</w:t>
      </w:r>
      <w:r w:rsidRPr="00A14F9A">
        <w:t xml:space="preserve"> of the tool's executable file.</w:t>
      </w:r>
    </w:p>
    <w:p w14:paraId="52D317A6" w14:textId="5E9C2311"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8A226C">
        <w:t>3.16</w:t>
      </w:r>
      <w:r>
        <w:fldChar w:fldCharType="end"/>
      </w:r>
      <w:r w:rsidRPr="00A14F9A">
        <w:t>) because the identical tool might be invoked from different paths on different machines.</w:t>
      </w:r>
    </w:p>
    <w:p w14:paraId="4CBA5986" w14:textId="6884E297"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8A226C">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47" w:name="_Toc530237253"/>
      <w:r>
        <w:t>workingDirectory property</w:t>
      </w:r>
      <w:bookmarkEnd w:id="347"/>
    </w:p>
    <w:p w14:paraId="33341A2E" w14:textId="0932EA57"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r w:rsidR="008E7371" w:rsidRPr="008E7371">
        <w:rPr>
          <w:rStyle w:val="CODEtemp"/>
        </w:rPr>
        <w:t>fileLocation</w:t>
      </w:r>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8A226C">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48" w:name="_Toc530237254"/>
      <w:r>
        <w:lastRenderedPageBreak/>
        <w:t>environmentVariables property</w:t>
      </w:r>
      <w:bookmarkEnd w:id="348"/>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49" w:name="_Ref493345429"/>
      <w:bookmarkStart w:id="350" w:name="_Toc530237255"/>
      <w:r>
        <w:t>toolNotifications property</w:t>
      </w:r>
      <w:bookmarkEnd w:id="349"/>
      <w:bookmarkEnd w:id="350"/>
    </w:p>
    <w:p w14:paraId="24067D15" w14:textId="2DDC8BC9"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8A226C">
        <w:t>3.45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8A226C">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51" w:name="_Ref509576439"/>
      <w:bookmarkStart w:id="352" w:name="_Toc530237256"/>
      <w:r>
        <w:t>configurationNotifications property</w:t>
      </w:r>
      <w:bookmarkEnd w:id="351"/>
      <w:bookmarkEnd w:id="352"/>
    </w:p>
    <w:p w14:paraId="59DC01CB" w14:textId="3DADA816"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8A226C">
        <w:t>3.45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8A226C">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w:t>
      </w:r>
      <w:r w:rsidRPr="006E3C85">
        <w:lastRenderedPageBreak/>
        <w:t xml:space="preserve">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53" w:name="_Ref511899216"/>
      <w:bookmarkStart w:id="354" w:name="_Toc530237257"/>
      <w:r>
        <w:t>stdin, stdout, stderr</w:t>
      </w:r>
      <w:r w:rsidR="00D943E5">
        <w:t>, and stdoutStderr</w:t>
      </w:r>
      <w:r>
        <w:t xml:space="preserve"> properties</w:t>
      </w:r>
      <w:bookmarkEnd w:id="353"/>
      <w:bookmarkEnd w:id="354"/>
    </w:p>
    <w:p w14:paraId="47275264" w14:textId="4E67E761"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8A226C">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13CBE0BD"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8A226C">
        <w:t>3.13.11</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8A226C">
        <w:t>3.21.8</w:t>
      </w:r>
      <w:r w:rsidR="00201FA6">
        <w:fldChar w:fldCharType="end"/>
      </w:r>
      <w:r>
        <w:t>).</w:t>
      </w:r>
    </w:p>
    <w:p w14:paraId="30FD5CA1" w14:textId="781D3718" w:rsidR="00DC389E" w:rsidRDefault="00DC389E" w:rsidP="00AC6C45">
      <w:pPr>
        <w:pStyle w:val="Heading2"/>
      </w:pPr>
      <w:bookmarkStart w:id="355" w:name="_Ref507597819"/>
      <w:bookmarkStart w:id="356" w:name="_Toc530237258"/>
      <w:bookmarkStart w:id="357" w:name="_Ref506806657"/>
      <w:r>
        <w:lastRenderedPageBreak/>
        <w:t>attachment object</w:t>
      </w:r>
      <w:bookmarkEnd w:id="355"/>
      <w:bookmarkEnd w:id="356"/>
    </w:p>
    <w:p w14:paraId="554194B0" w14:textId="77777777" w:rsidR="00A27D47" w:rsidRDefault="00A27D47" w:rsidP="00A27D47">
      <w:pPr>
        <w:pStyle w:val="Heading3"/>
        <w:numPr>
          <w:ilvl w:val="2"/>
          <w:numId w:val="2"/>
        </w:numPr>
      </w:pPr>
      <w:bookmarkStart w:id="358" w:name="_Ref506978653"/>
      <w:bookmarkStart w:id="359" w:name="_Toc530237259"/>
      <w:r>
        <w:t>General</w:t>
      </w:r>
      <w:bookmarkEnd w:id="358"/>
      <w:bookmarkEnd w:id="359"/>
    </w:p>
    <w:p w14:paraId="4FF20040" w14:textId="697B8AA8"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8A226C">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8A226C">
        <w:t>3.22.20</w:t>
      </w:r>
      <w:r>
        <w:fldChar w:fldCharType="end"/>
      </w:r>
      <w:r>
        <w:t>).</w:t>
      </w:r>
    </w:p>
    <w:p w14:paraId="120068B3" w14:textId="76A6620E"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8A226C">
        <w:t>3.13.11</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8A226C">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489D82C5"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8A226C">
        <w:t>3.13</w:t>
      </w:r>
      <w:r w:rsidR="00E92030">
        <w:fldChar w:fldCharType="end"/>
      </w:r>
      <w:r w:rsidR="00E92030">
        <w:t>)</w:t>
      </w:r>
      <w:r w:rsidR="006D4B00">
        <w:t>.</w:t>
      </w:r>
    </w:p>
    <w:p w14:paraId="62B645C6" w14:textId="0EA497EE"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8A226C">
        <w:t>3.13.7</w:t>
      </w:r>
      <w:r w:rsidR="00DF2D77">
        <w:fldChar w:fldCharType="end"/>
      </w:r>
      <w:r w:rsidR="00DF2D77">
        <w:t>.</w:t>
      </w:r>
    </w:p>
    <w:p w14:paraId="4A70386B" w14:textId="569671BA"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8A226C">
        <w:t>3.17</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63538002"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8A226C">
        <w:t>3.17.5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09BE7F40"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8A226C">
        <w:t>3.18.2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4BF9F119"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8A226C">
        <w:t>3.18.3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6220F55B"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8A226C">
        <w:t>3.22</w:t>
      </w:r>
      <w:r>
        <w:fldChar w:fldCharType="end"/>
      </w:r>
      <w:r>
        <w:t>)</w:t>
      </w:r>
      <w:r w:rsidR="006D4B00">
        <w:t>.</w:t>
      </w:r>
    </w:p>
    <w:p w14:paraId="30BF41E2" w14:textId="69A25B72" w:rsidR="00A27D47" w:rsidRDefault="00A27D47" w:rsidP="00A27D47">
      <w:pPr>
        <w:pStyle w:val="Codesmall"/>
      </w:pPr>
      <w:r>
        <w:t xml:space="preserve">  ...</w:t>
      </w:r>
    </w:p>
    <w:p w14:paraId="344F43B5" w14:textId="1036985D"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8A226C">
        <w:t>3.22.20</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5BF109A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8A226C">
        <w:t>3.18.2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681AB038" w:rsidR="00E92030" w:rsidRDefault="00E92030" w:rsidP="00A27D47">
      <w:pPr>
        <w:pStyle w:val="Codesmall"/>
      </w:pPr>
      <w:r>
        <w:t xml:space="preserve">      "fileLocation": {                           # See </w:t>
      </w:r>
      <w:r w:rsidRPr="00F90F0E">
        <w:t>§</w:t>
      </w:r>
      <w:bookmarkStart w:id="360" w:name="_Hlk507657707"/>
      <w:r>
        <w:fldChar w:fldCharType="begin"/>
      </w:r>
      <w:r>
        <w:instrText xml:space="preserve"> REF _Ref506978525 \r \h </w:instrText>
      </w:r>
      <w:r>
        <w:fldChar w:fldCharType="separate"/>
      </w:r>
      <w:r w:rsidR="008A226C">
        <w:t>3.18.3</w:t>
      </w:r>
      <w:r>
        <w:fldChar w:fldCharType="end"/>
      </w:r>
      <w:bookmarkEnd w:id="360"/>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61" w:name="_Ref506978925"/>
      <w:bookmarkStart w:id="362" w:name="_Toc530237260"/>
      <w:r>
        <w:t>description property</w:t>
      </w:r>
      <w:bookmarkEnd w:id="361"/>
      <w:bookmarkEnd w:id="362"/>
    </w:p>
    <w:p w14:paraId="237B6C86" w14:textId="5F5893E4"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8A226C">
        <w:t>3.11</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63" w:name="_Ref506978525"/>
      <w:bookmarkStart w:id="364" w:name="_Toc530237261"/>
      <w:r>
        <w:t>fileLocation</w:t>
      </w:r>
      <w:r w:rsidR="00A27D47">
        <w:t xml:space="preserve"> property</w:t>
      </w:r>
      <w:bookmarkEnd w:id="363"/>
      <w:bookmarkEnd w:id="364"/>
    </w:p>
    <w:p w14:paraId="13D7987F" w14:textId="68631D0F"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8A226C">
        <w:t>3.3</w:t>
      </w:r>
      <w:r w:rsidR="00E92030">
        <w:fldChar w:fldCharType="end"/>
      </w:r>
      <w:r>
        <w:t>) that specifies the location of the attachment file.</w:t>
      </w:r>
    </w:p>
    <w:p w14:paraId="75143AAE" w14:textId="458144C3" w:rsidR="008A21D5" w:rsidRDefault="008A21D5" w:rsidP="008A21D5">
      <w:pPr>
        <w:pStyle w:val="Heading3"/>
      </w:pPr>
      <w:bookmarkStart w:id="365" w:name="_Toc530237262"/>
      <w:r>
        <w:t>regions property</w:t>
      </w:r>
      <w:bookmarkEnd w:id="365"/>
    </w:p>
    <w:p w14:paraId="0B37D4FE" w14:textId="543D62B7"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8A226C">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8A226C">
        <w:t>3.25</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8A226C">
        <w:t>3.25.14</w:t>
      </w:r>
      <w:r>
        <w:fldChar w:fldCharType="end"/>
      </w:r>
      <w:r>
        <w:t>) so a user can understand their relevance.</w:t>
      </w:r>
    </w:p>
    <w:p w14:paraId="7A2A7AE2" w14:textId="2F726FF8" w:rsidR="008A21D5" w:rsidRDefault="008A21D5" w:rsidP="008A21D5">
      <w:pPr>
        <w:pStyle w:val="Heading3"/>
      </w:pPr>
      <w:bookmarkStart w:id="366" w:name="_Toc530237263"/>
      <w:bookmarkStart w:id="367" w:name="_Hlk513212887"/>
      <w:r>
        <w:lastRenderedPageBreak/>
        <w:t>rectangles property</w:t>
      </w:r>
      <w:bookmarkEnd w:id="366"/>
    </w:p>
    <w:p w14:paraId="731EC896" w14:textId="37D3DBC5"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8A226C">
        <w:t>3.7.2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8A226C">
        <w:t>3.26</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8A226C">
        <w:t>3.26.3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68" w:name="_Toc530237264"/>
      <w:bookmarkEnd w:id="367"/>
      <w:r>
        <w:t>conversion object</w:t>
      </w:r>
      <w:bookmarkEnd w:id="357"/>
      <w:bookmarkEnd w:id="368"/>
    </w:p>
    <w:p w14:paraId="615BCC83" w14:textId="7B3EE260" w:rsidR="00AC6C45" w:rsidRDefault="00AC6C45" w:rsidP="00AC6C45">
      <w:pPr>
        <w:pStyle w:val="Heading3"/>
      </w:pPr>
      <w:bookmarkStart w:id="369" w:name="_Toc530237265"/>
      <w:r>
        <w:t>General</w:t>
      </w:r>
      <w:bookmarkEnd w:id="369"/>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41A3239E"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8A226C">
        <w:t>3.19.2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78E56C41"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8A226C">
        <w:t>3.19.3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13B5131"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8A226C">
        <w:t>3.19.4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70" w:name="_Ref503539410"/>
      <w:bookmarkStart w:id="371" w:name="_Toc530237266"/>
      <w:r>
        <w:t>tool property</w:t>
      </w:r>
      <w:bookmarkEnd w:id="370"/>
      <w:bookmarkEnd w:id="371"/>
    </w:p>
    <w:p w14:paraId="3E0454EE" w14:textId="50240224"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8A226C">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72" w:name="_Ref503608264"/>
      <w:bookmarkStart w:id="373" w:name="_Toc530237267"/>
      <w:r>
        <w:t>invocation property</w:t>
      </w:r>
      <w:bookmarkEnd w:id="372"/>
      <w:bookmarkEnd w:id="373"/>
    </w:p>
    <w:p w14:paraId="3E5B67EA" w14:textId="25C700EA"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8A226C">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74" w:name="_Ref503539431"/>
      <w:bookmarkStart w:id="375" w:name="_Toc530237268"/>
      <w:r>
        <w:t>analysisToolLog</w:t>
      </w:r>
      <w:r w:rsidR="00ED76F2">
        <w:t>Files</w:t>
      </w:r>
      <w:r>
        <w:t xml:space="preserve"> property</w:t>
      </w:r>
      <w:bookmarkEnd w:id="374"/>
      <w:bookmarkEnd w:id="375"/>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9B93D79" w:rsidR="00AC6C45" w:rsidRDefault="00ED76F2" w:rsidP="00AC6C45">
      <w:r>
        <w:lastRenderedPageBreak/>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8A226C">
        <w:t>3.7.2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8A226C">
        <w:t>3.3</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11C1AA7B"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8A226C">
        <w:t>3.22.24</w:t>
      </w:r>
      <w:r>
        <w:fldChar w:fldCharType="end"/>
      </w:r>
      <w:r>
        <w:t>).</w:t>
      </w:r>
    </w:p>
    <w:p w14:paraId="3476EB07" w14:textId="7DAB202C" w:rsidR="002315DB" w:rsidRDefault="002315DB" w:rsidP="002315DB">
      <w:pPr>
        <w:pStyle w:val="Heading2"/>
      </w:pPr>
      <w:bookmarkStart w:id="376" w:name="_Ref511829625"/>
      <w:bookmarkStart w:id="377" w:name="_Toc530237269"/>
      <w:r>
        <w:t>versionControlDetails object</w:t>
      </w:r>
      <w:bookmarkEnd w:id="376"/>
      <w:bookmarkEnd w:id="377"/>
    </w:p>
    <w:p w14:paraId="28FE29F4" w14:textId="169979D6" w:rsidR="002315DB" w:rsidRDefault="002315DB" w:rsidP="002315DB">
      <w:pPr>
        <w:pStyle w:val="Heading3"/>
      </w:pPr>
      <w:bookmarkStart w:id="378" w:name="_Toc530237270"/>
      <w:r>
        <w:t>General</w:t>
      </w:r>
      <w:bookmarkEnd w:id="378"/>
    </w:p>
    <w:p w14:paraId="7229D67F" w14:textId="568E8419"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8A226C">
        <w:t>3.13</w:t>
      </w:r>
      <w:r>
        <w:fldChar w:fldCharType="end"/>
      </w:r>
      <w:r>
        <w:t>).</w:t>
      </w:r>
    </w:p>
    <w:p w14:paraId="18E3B1D4" w14:textId="13AD628B" w:rsidR="001466B1" w:rsidRPr="001466B1" w:rsidRDefault="001466B1" w:rsidP="001466B1">
      <w:r>
        <w:t>For an example, see §</w:t>
      </w:r>
      <w:r>
        <w:fldChar w:fldCharType="begin"/>
      </w:r>
      <w:r>
        <w:instrText xml:space="preserve"> REF _Ref511829897 \r \h </w:instrText>
      </w:r>
      <w:r>
        <w:fldChar w:fldCharType="separate"/>
      </w:r>
      <w:r w:rsidR="008A226C">
        <w:t>3.13.9</w:t>
      </w:r>
      <w:r>
        <w:fldChar w:fldCharType="end"/>
      </w:r>
      <w:r>
        <w:t>.</w:t>
      </w:r>
    </w:p>
    <w:p w14:paraId="5CE76795" w14:textId="0BDD8598" w:rsidR="002315DB" w:rsidRDefault="002315DB" w:rsidP="002315DB">
      <w:pPr>
        <w:pStyle w:val="Heading3"/>
      </w:pPr>
      <w:bookmarkStart w:id="379" w:name="_Toc530237271"/>
      <w:r>
        <w:t>Constraints</w:t>
      </w:r>
      <w:bookmarkEnd w:id="379"/>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314A7CC4"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8A226C">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8A226C">
        <w:t>3.20.7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8A226C">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10F35F94" w:rsidR="002315DB" w:rsidRDefault="007A480E" w:rsidP="002315DB">
      <w:pPr>
        <w:pStyle w:val="Heading3"/>
      </w:pPr>
      <w:bookmarkStart w:id="380" w:name="_Ref511829678"/>
      <w:bookmarkStart w:id="381" w:name="_Toc530237272"/>
      <w:r>
        <w:t xml:space="preserve">repositoryUri </w:t>
      </w:r>
      <w:r w:rsidR="002315DB">
        <w:t>property</w:t>
      </w:r>
      <w:bookmarkEnd w:id="380"/>
      <w:bookmarkEnd w:id="381"/>
    </w:p>
    <w:p w14:paraId="1785AFD1" w14:textId="11060568" w:rsidR="001466B1" w:rsidRDefault="001466B1" w:rsidP="001466B1">
      <w:bookmarkStart w:id="382"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83" w:name="_Ref513199006"/>
      <w:bookmarkStart w:id="384" w:name="_Toc530237273"/>
      <w:r>
        <w:t>revisionId property</w:t>
      </w:r>
      <w:bookmarkEnd w:id="382"/>
      <w:bookmarkEnd w:id="383"/>
      <w:bookmarkEnd w:id="384"/>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85" w:name="_Ref511829698"/>
      <w:bookmarkStart w:id="386" w:name="_Toc530237274"/>
      <w:r>
        <w:t>branch property</w:t>
      </w:r>
      <w:bookmarkEnd w:id="385"/>
      <w:bookmarkEnd w:id="386"/>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5A6D8D8E" w:rsidR="002315DB" w:rsidRDefault="00AC2FD2" w:rsidP="002315DB">
      <w:pPr>
        <w:pStyle w:val="Heading3"/>
      </w:pPr>
      <w:bookmarkStart w:id="387" w:name="_Ref526939310"/>
      <w:bookmarkStart w:id="388" w:name="_Toc530237275"/>
      <w:r>
        <w:t xml:space="preserve">revisionTag </w:t>
      </w:r>
      <w:r w:rsidR="002315DB">
        <w:t>property</w:t>
      </w:r>
      <w:bookmarkEnd w:id="387"/>
      <w:bookmarkEnd w:id="388"/>
    </w:p>
    <w:p w14:paraId="343EFC1F" w14:textId="3A63E4C3"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42E447AC"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 xml:space="preserve">is to aid in </w:t>
      </w:r>
      <w:r>
        <w:lastRenderedPageBreak/>
        <w:t>identifying a revision so that a scan can be reproduced, not to exhaustively describe the revision.</w:t>
      </w:r>
    </w:p>
    <w:p w14:paraId="3AFCDEF7" w14:textId="4A9E62B5" w:rsidR="002315DB" w:rsidRDefault="00D1201D" w:rsidP="002315DB">
      <w:pPr>
        <w:pStyle w:val="Heading3"/>
      </w:pPr>
      <w:bookmarkStart w:id="389" w:name="_Ref526939293"/>
      <w:bookmarkStart w:id="390" w:name="_Toc530237276"/>
      <w:bookmarkStart w:id="391" w:name="_Hlk525802952"/>
      <w:r>
        <w:t xml:space="preserve">asOfTimeUtc </w:t>
      </w:r>
      <w:r w:rsidR="002315DB">
        <w:t>property</w:t>
      </w:r>
      <w:bookmarkEnd w:id="389"/>
      <w:bookmarkEnd w:id="390"/>
    </w:p>
    <w:p w14:paraId="1844A6A7" w14:textId="6EBDD863"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A226C">
        <w:t>3.9</w:t>
      </w:r>
      <w:r>
        <w:fldChar w:fldCharType="end"/>
      </w:r>
      <w:r>
        <w:t>.</w:t>
      </w:r>
    </w:p>
    <w:p w14:paraId="0BCC1061" w14:textId="392DC6AA" w:rsidR="00F505F2" w:rsidRPr="00522420"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EABEAD9" w14:textId="074FFE65" w:rsidR="00401BB5" w:rsidRDefault="00401BB5" w:rsidP="00401BB5">
      <w:pPr>
        <w:pStyle w:val="Heading2"/>
      </w:pPr>
      <w:bookmarkStart w:id="392" w:name="_Ref493403111"/>
      <w:bookmarkStart w:id="393" w:name="_Ref493404005"/>
      <w:bookmarkStart w:id="394" w:name="_Toc530237277"/>
      <w:bookmarkEnd w:id="391"/>
      <w:r>
        <w:t>file object</w:t>
      </w:r>
      <w:bookmarkEnd w:id="392"/>
      <w:bookmarkEnd w:id="393"/>
      <w:bookmarkEnd w:id="394"/>
    </w:p>
    <w:p w14:paraId="375224F2" w14:textId="20156049" w:rsidR="00401BB5" w:rsidRDefault="00401BB5" w:rsidP="00401BB5">
      <w:pPr>
        <w:pStyle w:val="Heading3"/>
      </w:pPr>
      <w:bookmarkStart w:id="395" w:name="_Toc530237278"/>
      <w:r>
        <w:t>General</w:t>
      </w:r>
      <w:bookmarkEnd w:id="395"/>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96" w:name="_Ref493403519"/>
      <w:bookmarkStart w:id="397" w:name="_Toc530237279"/>
      <w:r>
        <w:t>fileLocation</w:t>
      </w:r>
      <w:r w:rsidR="00401BB5">
        <w:t xml:space="preserve"> property</w:t>
      </w:r>
      <w:bookmarkEnd w:id="396"/>
      <w:bookmarkEnd w:id="397"/>
    </w:p>
    <w:p w14:paraId="35DB6B07" w14:textId="575591FE"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8A226C">
        <w:t>3.3</w:t>
      </w:r>
      <w:r w:rsidR="00316A25">
        <w:fldChar w:fldCharType="end"/>
      </w:r>
      <w:r w:rsidRPr="00F90F0E">
        <w:t>).</w:t>
      </w:r>
    </w:p>
    <w:p w14:paraId="421F8AA7" w14:textId="148B8AB6"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00DF3AD0">
        <w:rPr>
          <w:b/>
        </w:rPr>
        <w:t>SHALL</w:t>
      </w:r>
      <w:r w:rsidR="00DF3AD0" w:rsidRPr="00F90F0E">
        <w:t xml:space="preserve"> </w:t>
      </w:r>
      <w:r w:rsidRPr="00F90F0E">
        <w:t>be present.</w:t>
      </w:r>
    </w:p>
    <w:p w14:paraId="255F2B01" w14:textId="116E84ED"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r w:rsidR="00316A25">
        <w:rPr>
          <w:rStyle w:val="CODEtemp"/>
        </w:rPr>
        <w:t>fileLocation</w:t>
      </w:r>
      <w:r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7B7083B5"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8A226C">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2760FBAF"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8A226C">
        <w:t>3.21.3</w:t>
      </w:r>
      <w:r w:rsidR="00EB6F4A">
        <w:fldChar w:fldCharType="end"/>
      </w:r>
      <w:r w:rsidR="00EB6F4A">
        <w:t>.</w:t>
      </w:r>
    </w:p>
    <w:p w14:paraId="42C6608E" w14:textId="110524C3" w:rsidR="00401BB5" w:rsidRDefault="004F0AE4" w:rsidP="00401BB5">
      <w:pPr>
        <w:pStyle w:val="Heading3"/>
      </w:pPr>
      <w:bookmarkStart w:id="398" w:name="_Ref493404063"/>
      <w:bookmarkStart w:id="399" w:name="_Toc530237280"/>
      <w:r>
        <w:t xml:space="preserve">parentIndex </w:t>
      </w:r>
      <w:r w:rsidR="00401BB5">
        <w:t>property</w:t>
      </w:r>
      <w:bookmarkEnd w:id="398"/>
      <w:bookmarkEnd w:id="399"/>
    </w:p>
    <w:p w14:paraId="7B9D65E1" w14:textId="0DC2D7A0"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nested file,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file's </w:t>
      </w:r>
      <w:r w:rsidRPr="00321264">
        <w:rPr>
          <w:rStyle w:val="CODEtemp"/>
        </w:rPr>
        <w:t>file</w:t>
      </w:r>
      <w:r w:rsidRPr="00321264">
        <w:t xml:space="preserve"> object within</w:t>
      </w:r>
      <w:r w:rsidR="004F0AE4">
        <w:t xml:space="preserve"> the</w:t>
      </w:r>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8A226C">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p>
    <w:p w14:paraId="46ED3F87" w14:textId="1FCE6372"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top-level file,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3B99E970"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p>
    <w:p w14:paraId="2DD8ED10" w14:textId="31BAA504" w:rsidR="00EB6F4A" w:rsidRDefault="00EB6F4A" w:rsidP="00EB6F4A">
      <w:pPr>
        <w:pStyle w:val="Note"/>
      </w:pPr>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r w:rsidRPr="003F4CF6">
        <w:rPr>
          <w:rStyle w:val="CODEtemp"/>
        </w:rPr>
        <w:t>parentIndex</w:t>
      </w:r>
      <w:r>
        <w:t xml:space="preserve"> property refers to its parent document; the document’s </w:t>
      </w:r>
      <w:r w:rsidRPr="003F4CF6">
        <w:rPr>
          <w:rStyle w:val="CODEtemp"/>
        </w:rPr>
        <w:lastRenderedPageBreak/>
        <w:t>parentIndex</w:t>
      </w:r>
      <w:r>
        <w:t xml:space="preserve"> property refers to its parent ZIP archive, and the ZIP archive does not have a </w:t>
      </w:r>
      <w:r w:rsidRPr="003F4CF6">
        <w:rPr>
          <w:rStyle w:val="CODEtemp"/>
        </w:rPr>
        <w:t>parentIndex</w:t>
      </w:r>
      <w:r>
        <w:t xml:space="preserve"> property.</w:t>
      </w:r>
    </w:p>
    <w:p w14:paraId="52B95B2D" w14:textId="77777777" w:rsidR="00EB6F4A" w:rsidRDefault="00EB6F4A" w:rsidP="00EB6F4A">
      <w:pPr>
        <w:pStyle w:val="Codesmall"/>
      </w:pPr>
      <w:r>
        <w:t>"files": [</w:t>
      </w:r>
    </w:p>
    <w:p w14:paraId="2BEBB56D" w14:textId="77777777" w:rsidR="00EB6F4A" w:rsidRDefault="00EB6F4A" w:rsidP="00EB6F4A">
      <w:pPr>
        <w:pStyle w:val="Codesmall"/>
      </w:pPr>
      <w:r>
        <w:t xml:space="preserve">  {</w:t>
      </w:r>
    </w:p>
    <w:p w14:paraId="0C9BD58A" w14:textId="77777777" w:rsidR="00EB6F4A" w:rsidRDefault="00EB6F4A" w:rsidP="00EB6F4A">
      <w:pPr>
        <w:pStyle w:val="Codesmall"/>
      </w:pPr>
      <w:r>
        <w:t xml:space="preserve">    "fileLocation": {</w:t>
      </w:r>
    </w:p>
    <w:p w14:paraId="515BD8C9" w14:textId="77777777" w:rsidR="00EB6F4A" w:rsidRDefault="00EB6F4A" w:rsidP="00EB6F4A">
      <w:pPr>
        <w:pStyle w:val="Codesmall"/>
      </w:pPr>
      <w:r>
        <w:t xml:space="preserve">      "uri": "file:///C:/Code/app.zip"</w:t>
      </w:r>
    </w:p>
    <w:p w14:paraId="4B988610" w14:textId="57A956AE" w:rsidR="00EB6F4A" w:rsidRDefault="00EB6F4A" w:rsidP="00EB6F4A">
      <w:pPr>
        <w:pStyle w:val="Codesmall"/>
      </w:pPr>
      <w:r>
        <w:t xml:space="preserve">    },</w:t>
      </w:r>
    </w:p>
    <w:p w14:paraId="355BF4FF" w14:textId="77777777" w:rsidR="00EB6F4A" w:rsidRDefault="00EB6F4A" w:rsidP="00EB6F4A">
      <w:pPr>
        <w:pStyle w:val="Codesmall"/>
      </w:pPr>
      <w:r>
        <w:t xml:space="preserve">    "mimeType": "application/zip",</w:t>
      </w:r>
    </w:p>
    <w:p w14:paraId="23D2A4AB" w14:textId="77777777" w:rsidR="00EB6F4A" w:rsidRDefault="00EB6F4A" w:rsidP="00EB6F4A">
      <w:pPr>
        <w:pStyle w:val="Codesmall"/>
      </w:pPr>
      <w:r>
        <w:t xml:space="preserve">  },</w:t>
      </w:r>
    </w:p>
    <w:p w14:paraId="6303F947" w14:textId="77777777" w:rsidR="00EB6F4A" w:rsidRDefault="00EB6F4A" w:rsidP="00EB6F4A">
      <w:pPr>
        <w:pStyle w:val="Codesmall"/>
      </w:pPr>
      <w:r>
        <w:t xml:space="preserve">  {</w:t>
      </w:r>
    </w:p>
    <w:p w14:paraId="2A7F0BBC" w14:textId="77777777" w:rsidR="00EB6F4A" w:rsidRDefault="00EB6F4A" w:rsidP="00EB6F4A">
      <w:pPr>
        <w:pStyle w:val="Codesmall"/>
      </w:pPr>
      <w:r>
        <w:t xml:space="preserve">    "fileLocation": {</w:t>
      </w:r>
    </w:p>
    <w:p w14:paraId="66F1F732" w14:textId="77777777" w:rsidR="00EB6F4A" w:rsidRDefault="00EB6F4A" w:rsidP="00EB6F4A">
      <w:pPr>
        <w:pStyle w:val="Codesmall"/>
      </w:pPr>
      <w:r>
        <w:t xml:space="preserve">      "uri": "/docs/intro.docx",</w:t>
      </w:r>
    </w:p>
    <w:p w14:paraId="6BA53970" w14:textId="77777777" w:rsidR="00EB6F4A" w:rsidRDefault="00EB6F4A" w:rsidP="00EB6F4A">
      <w:pPr>
        <w:pStyle w:val="Codesmall"/>
      </w:pPr>
      <w:r>
        <w:t xml:space="preserve">    },</w:t>
      </w:r>
    </w:p>
    <w:p w14:paraId="3C997CB1" w14:textId="77777777" w:rsidR="00EB6F4A" w:rsidRDefault="00EB6F4A" w:rsidP="00EB6F4A">
      <w:pPr>
        <w:pStyle w:val="Codesmall"/>
      </w:pPr>
      <w:r>
        <w:t xml:space="preserve">    "mimeType":</w:t>
      </w:r>
    </w:p>
    <w:p w14:paraId="675167A4" w14:textId="77777777" w:rsidR="00EB6F4A" w:rsidRDefault="00EB6F4A" w:rsidP="00EB6F4A">
      <w:pPr>
        <w:pStyle w:val="Codesmall"/>
      </w:pPr>
      <w:r>
        <w:t xml:space="preserve">      "application/vnd.openxmlformats-officedocument.wordprocessingml.document",</w:t>
      </w:r>
    </w:p>
    <w:p w14:paraId="3901FA83" w14:textId="77777777" w:rsidR="00EB6F4A" w:rsidRDefault="00EB6F4A" w:rsidP="00EB6F4A">
      <w:pPr>
        <w:pStyle w:val="Codesmall"/>
      </w:pPr>
      <w:r>
        <w:t xml:space="preserve">    "parentIndex": 0</w:t>
      </w:r>
    </w:p>
    <w:p w14:paraId="1BF437B4" w14:textId="77777777" w:rsidR="00EB6F4A" w:rsidRDefault="00EB6F4A" w:rsidP="00EB6F4A">
      <w:pPr>
        <w:pStyle w:val="Codesmall"/>
      </w:pPr>
      <w:r>
        <w:t xml:space="preserve">  },</w:t>
      </w:r>
    </w:p>
    <w:p w14:paraId="0309AC24" w14:textId="77777777" w:rsidR="00EB6F4A" w:rsidRDefault="00EB6F4A" w:rsidP="00EB6F4A">
      <w:pPr>
        <w:pStyle w:val="Codesmall"/>
      </w:pPr>
      <w:r>
        <w:t xml:space="preserve">  {</w:t>
      </w:r>
    </w:p>
    <w:p w14:paraId="251D99F3" w14:textId="77777777" w:rsidR="00EB6F4A" w:rsidRDefault="00EB6F4A" w:rsidP="00EB6F4A">
      <w:pPr>
        <w:pStyle w:val="Codesmall"/>
      </w:pPr>
      <w:r>
        <w:t xml:space="preserve">    "offset": 17522,</w:t>
      </w:r>
    </w:p>
    <w:p w14:paraId="7BA7D3F2" w14:textId="77777777" w:rsidR="00EB6F4A" w:rsidRDefault="00EB6F4A" w:rsidP="00EB6F4A">
      <w:pPr>
        <w:pStyle w:val="Codesmall"/>
      </w:pPr>
      <w:r>
        <w:t xml:space="preserve">    "length": 4050,</w:t>
      </w:r>
    </w:p>
    <w:p w14:paraId="707AE57E" w14:textId="4ED3E8BD" w:rsidR="00EB6F4A" w:rsidRDefault="00EB6F4A" w:rsidP="00EB6F4A">
      <w:pPr>
        <w:pStyle w:val="Codesmall"/>
      </w:pPr>
      <w:r>
        <w:t xml:space="preserve">    "mimeType": "application/x-contoso-animation",</w:t>
      </w:r>
    </w:p>
    <w:p w14:paraId="35C31945" w14:textId="77777777" w:rsidR="00EB6F4A" w:rsidRDefault="00EB6F4A" w:rsidP="00EB6F4A">
      <w:pPr>
        <w:pStyle w:val="Codesmall"/>
      </w:pPr>
      <w:r>
        <w:t xml:space="preserve">    "parentIndex": 1</w:t>
      </w:r>
    </w:p>
    <w:p w14:paraId="18AD47B5" w14:textId="77777777" w:rsidR="00EB6F4A" w:rsidRDefault="00EB6F4A" w:rsidP="00EB6F4A">
      <w:pPr>
        <w:pStyle w:val="Codesmall"/>
      </w:pPr>
      <w:r>
        <w:t xml:space="preserve">  }</w:t>
      </w:r>
    </w:p>
    <w:p w14:paraId="6059547B" w14:textId="7D8C5DFF" w:rsidR="00EB6F4A" w:rsidRPr="00EB6F4A" w:rsidRDefault="00EB6F4A" w:rsidP="00EB6F4A">
      <w:pPr>
        <w:pStyle w:val="Codesmall"/>
      </w:pPr>
      <w:r>
        <w:t>}</w:t>
      </w:r>
    </w:p>
    <w:p w14:paraId="7A2E9AEB" w14:textId="4B20ACE1" w:rsidR="00401BB5" w:rsidRDefault="00401BB5" w:rsidP="00401BB5">
      <w:pPr>
        <w:pStyle w:val="Heading3"/>
      </w:pPr>
      <w:bookmarkStart w:id="400" w:name="_Ref493403563"/>
      <w:bookmarkStart w:id="401" w:name="_Toc530237281"/>
      <w:r>
        <w:t>offset property</w:t>
      </w:r>
      <w:bookmarkEnd w:id="400"/>
      <w:bookmarkEnd w:id="401"/>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77E078DE"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8A226C">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02" w:name="_Ref493403574"/>
      <w:bookmarkStart w:id="403" w:name="_Toc530237282"/>
      <w:r>
        <w:t>length property</w:t>
      </w:r>
      <w:bookmarkEnd w:id="402"/>
      <w:bookmarkEnd w:id="403"/>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404" w:name="_Toc530237283"/>
      <w:bookmarkStart w:id="405" w:name="_Hlk514318855"/>
      <w:r>
        <w:t>roles property</w:t>
      </w:r>
      <w:bookmarkEnd w:id="404"/>
    </w:p>
    <w:bookmarkEnd w:id="405"/>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21FFBA5E"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8A226C">
        <w:t>3.17.5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8A226C">
        <w:t>3.22.20</w:t>
      </w:r>
      <w:r>
        <w:fldChar w:fldCharType="end"/>
      </w:r>
      <w:r>
        <w:t>).</w:t>
      </w:r>
    </w:p>
    <w:p w14:paraId="3F2585BF" w14:textId="36B062AC"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8A226C">
        <w:t>3.17.4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7714FDB9" w:rsidR="00E66AF8" w:rsidRDefault="00E66AF8" w:rsidP="00EA540C">
      <w:pPr>
        <w:pStyle w:val="ListParagraph"/>
        <w:numPr>
          <w:ilvl w:val="0"/>
          <w:numId w:val="54"/>
        </w:numPr>
      </w:pPr>
      <w:r w:rsidRPr="00CC6129">
        <w:rPr>
          <w:rStyle w:val="CODEtemp"/>
        </w:rPr>
        <w:lastRenderedPageBreak/>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8A226C">
        <w:t>3.17.22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46FB83EB" w:rsidR="001F66A6" w:rsidRDefault="001F66A6" w:rsidP="001F66A6">
      <w:pPr>
        <w:ind w:left="360"/>
      </w:pPr>
      <w:bookmarkStart w:id="406"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8A226C">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07" w:name="_Toc530237284"/>
      <w:bookmarkEnd w:id="406"/>
      <w:r>
        <w:t>mimeType property</w:t>
      </w:r>
      <w:bookmarkEnd w:id="407"/>
    </w:p>
    <w:p w14:paraId="4EDBA528" w14:textId="1AC01FA4"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408" w:name="_Ref511899450"/>
      <w:bookmarkStart w:id="409" w:name="_Toc530237285"/>
      <w:r>
        <w:t>contents property</w:t>
      </w:r>
      <w:bookmarkEnd w:id="408"/>
      <w:bookmarkEnd w:id="409"/>
    </w:p>
    <w:p w14:paraId="3EAD79DF" w14:textId="47C8DFB3"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8A226C">
        <w:t>3.3</w:t>
      </w:r>
      <w:r>
        <w:fldChar w:fldCharType="end"/>
      </w:r>
      <w:r w:rsidRPr="00201FA6">
        <w:t>) representing the entire contents of the file.</w:t>
      </w:r>
    </w:p>
    <w:p w14:paraId="37061BF8" w14:textId="389B7925" w:rsidR="00926829" w:rsidRDefault="00926829" w:rsidP="00926829">
      <w:pPr>
        <w:pStyle w:val="Heading3"/>
      </w:pPr>
      <w:bookmarkStart w:id="410" w:name="_Ref511828128"/>
      <w:bookmarkStart w:id="411" w:name="_Toc530237286"/>
      <w:r>
        <w:t>encoding property</w:t>
      </w:r>
      <w:bookmarkEnd w:id="410"/>
      <w:bookmarkEnd w:id="411"/>
    </w:p>
    <w:p w14:paraId="29D5943D" w14:textId="3B738C82"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0C86F0AA"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8A226C">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260FAC21" w:rsidR="00926829" w:rsidRDefault="00926829" w:rsidP="00926829">
      <w:pPr>
        <w:pStyle w:val="Codesmall"/>
      </w:pPr>
      <w:r>
        <w:t>{                                      # A run object (§</w:t>
      </w:r>
      <w:r>
        <w:fldChar w:fldCharType="begin"/>
      </w:r>
      <w:r>
        <w:instrText xml:space="preserve"> REF _Ref493349997 \r \h </w:instrText>
      </w:r>
      <w:r>
        <w:fldChar w:fldCharType="separate"/>
      </w:r>
      <w:r w:rsidR="008A226C">
        <w:t>3.13</w:t>
      </w:r>
      <w:r>
        <w:fldChar w:fldCharType="end"/>
      </w:r>
      <w:r>
        <w:t>)</w:t>
      </w:r>
    </w:p>
    <w:p w14:paraId="170FA798" w14:textId="59214EF3"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8A226C">
        <w:t>3.13.16</w:t>
      </w:r>
      <w:r>
        <w:fldChar w:fldCharType="end"/>
      </w:r>
      <w:r>
        <w:t>.</w:t>
      </w:r>
    </w:p>
    <w:p w14:paraId="4E9D1D4D" w14:textId="77777777" w:rsidR="00926829" w:rsidRDefault="00926829" w:rsidP="00926829">
      <w:pPr>
        <w:pStyle w:val="Codesmall"/>
      </w:pPr>
    </w:p>
    <w:p w14:paraId="7C79FDD1" w14:textId="13299BC7" w:rsidR="00926829" w:rsidRDefault="00926829" w:rsidP="00926829">
      <w:pPr>
        <w:pStyle w:val="Codesmall"/>
      </w:pPr>
      <w:r>
        <w:t xml:space="preserve">  "files": </w:t>
      </w:r>
      <w:r w:rsidR="00EB6F4A">
        <w:t xml:space="preserve">[                           </w:t>
      </w:r>
      <w:r>
        <w:t># See §</w:t>
      </w:r>
      <w:r>
        <w:fldChar w:fldCharType="begin"/>
      </w:r>
      <w:r>
        <w:instrText xml:space="preserve"> REF _Ref507667580 \r \h </w:instrText>
      </w:r>
      <w:r>
        <w:fldChar w:fldCharType="separate"/>
      </w:r>
      <w:r w:rsidR="008A226C">
        <w:t>3.13.11</w:t>
      </w:r>
      <w:r>
        <w:fldChar w:fldCharType="end"/>
      </w:r>
      <w:r>
        <w:t>.</w:t>
      </w:r>
    </w:p>
    <w:p w14:paraId="6F0B3BE0" w14:textId="5443C853" w:rsidR="00926829" w:rsidRDefault="00926829" w:rsidP="00926829">
      <w:pPr>
        <w:pStyle w:val="Codesmall"/>
      </w:pPr>
      <w:r>
        <w:t xml:space="preserve">    {</w:t>
      </w:r>
    </w:p>
    <w:p w14:paraId="2918C1B7" w14:textId="683C76FC" w:rsidR="00EB6F4A" w:rsidRDefault="00EB6F4A" w:rsidP="00926829">
      <w:pPr>
        <w:pStyle w:val="Codesmall"/>
      </w:pPr>
      <w:r>
        <w:t xml:space="preserve">      "fileLocation": {</w:t>
      </w:r>
    </w:p>
    <w:p w14:paraId="72AD831A" w14:textId="64BA9E59" w:rsidR="00EB6F4A" w:rsidRDefault="00EB6F4A" w:rsidP="00926829">
      <w:pPr>
        <w:pStyle w:val="Codesmall"/>
      </w:pPr>
      <w:r>
        <w:t xml:space="preserve">        "uri": "output.txt"</w:t>
      </w:r>
    </w:p>
    <w:p w14:paraId="66599F89" w14:textId="2D4B6247" w:rsidR="00EB6F4A" w:rsidRDefault="00EB6F4A" w:rsidP="00926829">
      <w:pPr>
        <w:pStyle w:val="Codesmall"/>
      </w:pPr>
      <w:r>
        <w:t xml:space="preserve">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4768F091" w:rsidR="00926829" w:rsidRDefault="00926829" w:rsidP="00926829">
      <w:pPr>
        <w:pStyle w:val="Codesmall"/>
      </w:pPr>
      <w:r>
        <w:t xml:space="preserve">    {</w:t>
      </w:r>
    </w:p>
    <w:p w14:paraId="7F95AC32" w14:textId="4B0AADDB" w:rsidR="00EB6F4A" w:rsidRDefault="00EB6F4A" w:rsidP="00926829">
      <w:pPr>
        <w:pStyle w:val="Codesmall"/>
      </w:pPr>
      <w:r>
        <w:t xml:space="preserve">      "fileLocation": {</w:t>
      </w:r>
    </w:p>
    <w:p w14:paraId="73BC98ED" w14:textId="28206474" w:rsidR="00EB6F4A" w:rsidRDefault="00EB6F4A" w:rsidP="00926829">
      <w:pPr>
        <w:pStyle w:val="Codesmall"/>
      </w:pPr>
      <w:r>
        <w:lastRenderedPageBreak/>
        <w:t xml:space="preserve">        "uri": "data.txt"</w:t>
      </w:r>
    </w:p>
    <w:p w14:paraId="7DBA9166" w14:textId="6F7E2A7F" w:rsidR="00EB6F4A" w:rsidRDefault="00EB6F4A" w:rsidP="00926829">
      <w:pPr>
        <w:pStyle w:val="Codesmall"/>
      </w:pPr>
      <w:r>
        <w:t xml:space="preserve">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1FE1D168" w:rsidR="00926829" w:rsidRDefault="00926829" w:rsidP="00926829">
      <w:pPr>
        <w:pStyle w:val="Codesmall"/>
      </w:pPr>
      <w:r>
        <w:t xml:space="preserve">  </w:t>
      </w:r>
      <w:r w:rsidR="00EB6F4A">
        <w:t>]</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412" w:name="_Ref493345445"/>
      <w:bookmarkStart w:id="413" w:name="_Toc530237287"/>
      <w:r>
        <w:t>hashes property</w:t>
      </w:r>
      <w:bookmarkEnd w:id="412"/>
      <w:bookmarkEnd w:id="413"/>
    </w:p>
    <w:p w14:paraId="084CC4D1" w14:textId="301B6AC2"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8A226C">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520FB1A7"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BA9C980"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BA3EC85"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w:t>
      </w:r>
      <w:r w:rsidRPr="0082371F">
        <w:lastRenderedPageBreak/>
        <w:t xml:space="preserve">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14" w:name="_Toc530237288"/>
      <w:r>
        <w:t>lastModifiedTime</w:t>
      </w:r>
      <w:r w:rsidR="00327EBE">
        <w:t>Utc</w:t>
      </w:r>
      <w:r>
        <w:t xml:space="preserve"> property</w:t>
      </w:r>
      <w:bookmarkEnd w:id="414"/>
    </w:p>
    <w:p w14:paraId="70E36537" w14:textId="4A71B31E"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A226C">
        <w:t>3.9</w:t>
      </w:r>
      <w:r>
        <w:fldChar w:fldCharType="end"/>
      </w:r>
      <w:r w:rsidRPr="00A14F9A">
        <w:t>.</w:t>
      </w:r>
    </w:p>
    <w:p w14:paraId="44C1321C" w14:textId="72ED3E9C"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8A226C">
        <w:t>3.21.10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15" w:name="_Ref493350984"/>
      <w:bookmarkStart w:id="416" w:name="_Toc530237289"/>
      <w:r>
        <w:t>result object</w:t>
      </w:r>
      <w:bookmarkEnd w:id="415"/>
      <w:bookmarkEnd w:id="416"/>
    </w:p>
    <w:p w14:paraId="74FD90F6" w14:textId="18F2DD20" w:rsidR="00401BB5" w:rsidRDefault="00401BB5" w:rsidP="00401BB5">
      <w:pPr>
        <w:pStyle w:val="Heading3"/>
      </w:pPr>
      <w:bookmarkStart w:id="417" w:name="_Toc530237290"/>
      <w:r>
        <w:t>General</w:t>
      </w:r>
      <w:bookmarkEnd w:id="417"/>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418" w:name="_Ref515624666"/>
      <w:bookmarkStart w:id="419" w:name="_Toc530237291"/>
      <w:r>
        <w:t>Distinguishing logically identical from logically distinct results</w:t>
      </w:r>
      <w:bookmarkEnd w:id="418"/>
      <w:bookmarkEnd w:id="419"/>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2F5C1B6"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8A226C">
        <w:t>3.22.11</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8A226C">
        <w:t>3.22.4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420" w:name="_Toc530237292"/>
      <w:bookmarkStart w:id="421" w:name="_Ref493408865"/>
      <w:r>
        <w:lastRenderedPageBreak/>
        <w:t>i</w:t>
      </w:r>
      <w:r w:rsidR="00435405">
        <w:t>nstanceGui</w:t>
      </w:r>
      <w:r>
        <w:t>d property</w:t>
      </w:r>
      <w:bookmarkEnd w:id="420"/>
    </w:p>
    <w:p w14:paraId="2C599143" w14:textId="4B639C1F" w:rsidR="00376B6D" w:rsidRDefault="00376B6D" w:rsidP="00376B6D">
      <w:bookmarkStart w:id="422"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8A226C">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273A468B"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8A226C">
        <w:t>3.22.11</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423" w:name="_Ref516055541"/>
      <w:bookmarkStart w:id="424" w:name="_Toc530237293"/>
      <w:r>
        <w:t>correlationGuid property</w:t>
      </w:r>
      <w:bookmarkEnd w:id="423"/>
      <w:bookmarkEnd w:id="424"/>
    </w:p>
    <w:p w14:paraId="28683740" w14:textId="0079995C"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8A226C">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59EB32EE"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8A226C">
        <w:t>3.22.11</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8A226C">
        <w:t>3.22.2</w:t>
      </w:r>
      <w:r>
        <w:fldChar w:fldCharType="end"/>
      </w:r>
      <w:r>
        <w:t xml:space="preserve"> for more information.</w:t>
      </w:r>
    </w:p>
    <w:p w14:paraId="4D5CBA4B" w14:textId="4E46EB73" w:rsidR="00401BB5" w:rsidRDefault="00401BB5" w:rsidP="00401BB5">
      <w:pPr>
        <w:pStyle w:val="Heading3"/>
      </w:pPr>
      <w:bookmarkStart w:id="425" w:name="_Ref513193500"/>
      <w:bookmarkStart w:id="426" w:name="_Ref513195673"/>
      <w:bookmarkStart w:id="427" w:name="_Toc530237294"/>
      <w:r>
        <w:t>ruleId property</w:t>
      </w:r>
      <w:bookmarkEnd w:id="421"/>
      <w:bookmarkEnd w:id="422"/>
      <w:bookmarkEnd w:id="425"/>
      <w:bookmarkEnd w:id="426"/>
      <w:bookmarkEnd w:id="427"/>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7027BA5D"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pPr>
      <w:r>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428" w:name="_Toc530237295"/>
      <w:r>
        <w:t>ruleIndex property</w:t>
      </w:r>
      <w:bookmarkEnd w:id="428"/>
    </w:p>
    <w:p w14:paraId="543A4472" w14:textId="59377846" w:rsidR="00465D52" w:rsidRDefault="001C1CF4" w:rsidP="00465D52">
      <w:r>
        <w:t xml:space="preserve">If </w:t>
      </w:r>
      <w:r w:rsidRPr="001C1CF4">
        <w:rPr>
          <w:rStyle w:val="CODEtemp"/>
        </w:rPr>
        <w:t>ruleId</w:t>
      </w:r>
      <w:r>
        <w:t xml:space="preserve"> (§</w:t>
      </w:r>
      <w:r>
        <w:fldChar w:fldCharType="begin"/>
      </w:r>
      <w:r>
        <w:instrText xml:space="preserve"> REF _Ref513193500 \r \h </w:instrText>
      </w:r>
      <w:r>
        <w:fldChar w:fldCharType="separate"/>
      </w:r>
      <w:r w:rsidR="008A226C">
        <w:t>3.22.5</w:t>
      </w:r>
      <w:r>
        <w:fldChar w:fldCharType="end"/>
      </w:r>
      <w:r>
        <w:t>) is present</w:t>
      </w:r>
      <w:r w:rsidR="00465D52" w:rsidRPr="00465D52">
        <w:t>,</w:t>
      </w:r>
      <w:r>
        <w:t xml:space="preserve">the </w:t>
      </w:r>
      <w:r w:rsidRPr="001C1CF4">
        <w:rPr>
          <w:rStyle w:val="CODEtemp"/>
        </w:rPr>
        <w:t>result</w:t>
      </w:r>
      <w:r>
        <w:t xml:space="preserve"> object</w:t>
      </w:r>
      <w:r w:rsidR="004816E2">
        <w:t xml:space="preserve"> </w:t>
      </w:r>
      <w:r>
        <w:rPr>
          <w:b/>
        </w:rPr>
        <w:t>SHOULD</w:t>
      </w:r>
      <w:r w:rsidRPr="00465D52">
        <w:t xml:space="preserve"> </w:t>
      </w:r>
      <w:r w:rsidR="004816E2">
        <w:t xml:space="preserve">contain </w:t>
      </w:r>
      <w:r w:rsidR="00465D52" w:rsidRPr="00465D52">
        <w:t xml:space="preserve">a </w:t>
      </w:r>
      <w:r>
        <w:t xml:space="preserve">property named </w:t>
      </w:r>
      <w:r w:rsidRPr="007539E5">
        <w:rPr>
          <w:rStyle w:val="CODEtemp"/>
        </w:rPr>
        <w:t>ruleIndex</w:t>
      </w:r>
      <w:r>
        <w:t xml:space="preserve"> whose value is a non-negative integer that specifies the index of the relevant </w:t>
      </w:r>
      <w:r w:rsidRPr="007539E5">
        <w:rPr>
          <w:rStyle w:val="CODEtemp"/>
        </w:rPr>
        <w:t>rule</w:t>
      </w:r>
      <w:r>
        <w:t xml:space="preserve"> object (§</w:t>
      </w:r>
      <w:r>
        <w:fldChar w:fldCharType="begin"/>
      </w:r>
      <w:r>
        <w:instrText xml:space="preserve"> REF _Ref508814067 \r \h </w:instrText>
      </w:r>
      <w:r>
        <w:fldChar w:fldCharType="separate"/>
      </w:r>
      <w:r w:rsidR="008A226C">
        <w:t>3.40</w:t>
      </w:r>
      <w:r>
        <w:fldChar w:fldCharType="end"/>
      </w:r>
      <w:r>
        <w:t>)</w:t>
      </w:r>
      <w:r w:rsidR="00465D52" w:rsidRPr="00465D52">
        <w:t xml:space="preserve"> in </w:t>
      </w:r>
      <w:r w:rsidR="007539E5">
        <w:t xml:space="preserve">the </w:t>
      </w:r>
      <w:r w:rsidR="002E52B0">
        <w:rPr>
          <w:rStyle w:val="CODEtemp"/>
        </w:rPr>
        <w:t>resources</w:t>
      </w:r>
      <w:r w:rsidR="00465D52" w:rsidRPr="000A7DA8">
        <w:rPr>
          <w:rStyle w:val="CODEtemp"/>
        </w:rPr>
        <w:t>.rules</w:t>
      </w:r>
      <w:r w:rsidRPr="001C1CF4">
        <w:t xml:space="preserve"> </w:t>
      </w:r>
      <w:r w:rsidR="007539E5">
        <w:t xml:space="preserve">property </w:t>
      </w:r>
      <w:r w:rsidRPr="001C1CF4">
        <w:t>(</w:t>
      </w:r>
      <w:r>
        <w:t>§</w:t>
      </w:r>
      <w:r w:rsidR="007539E5">
        <w:fldChar w:fldCharType="begin"/>
      </w:r>
      <w:r w:rsidR="007539E5">
        <w:instrText xml:space="preserve"> REF _Ref493404878 \r \h </w:instrText>
      </w:r>
      <w:r w:rsidR="007539E5">
        <w:fldChar w:fldCharType="separate"/>
      </w:r>
      <w:r w:rsidR="008A226C">
        <w:t>3.13.15</w:t>
      </w:r>
      <w:r w:rsidR="007539E5">
        <w:fldChar w:fldCharType="end"/>
      </w:r>
      <w:r>
        <w:t>, §</w:t>
      </w:r>
      <w:r w:rsidR="007539E5">
        <w:fldChar w:fldCharType="begin"/>
      </w:r>
      <w:r w:rsidR="007539E5">
        <w:instrText xml:space="preserve"> REF _Ref508870783 \r \h </w:instrText>
      </w:r>
      <w:r w:rsidR="007539E5">
        <w:fldChar w:fldCharType="separate"/>
      </w:r>
      <w:r w:rsidR="008A226C">
        <w:t>3.39.3</w:t>
      </w:r>
      <w:r w:rsidR="007539E5">
        <w:fldChar w:fldCharType="end"/>
      </w:r>
      <w:r w:rsidRPr="001C1CF4">
        <w:t>)</w:t>
      </w:r>
      <w:r w:rsidR="007539E5">
        <w:t xml:space="preserve"> of the containing </w:t>
      </w:r>
      <w:r w:rsidR="007539E5" w:rsidRPr="007539E5">
        <w:rPr>
          <w:rStyle w:val="CODEtemp"/>
        </w:rPr>
        <w:t>run</w:t>
      </w:r>
      <w:r w:rsidR="007539E5">
        <w:t xml:space="preserve"> object (§</w:t>
      </w:r>
      <w:r w:rsidR="007539E5">
        <w:fldChar w:fldCharType="begin"/>
      </w:r>
      <w:r w:rsidR="007539E5">
        <w:instrText xml:space="preserve"> REF _Ref493349997 \r \h </w:instrText>
      </w:r>
      <w:r w:rsidR="007539E5">
        <w:fldChar w:fldCharType="separate"/>
      </w:r>
      <w:r w:rsidR="008A226C">
        <w:t>3.13</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8A226C">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8A226C">
        <w:t>3.13.2.1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p>
    <w:p w14:paraId="6B3E423F" w14:textId="7130E0C7" w:rsidR="007539E5" w:rsidRDefault="007539E5" w:rsidP="007539E5">
      <w:pPr>
        <w:pStyle w:val="Note"/>
      </w:pPr>
      <w:r>
        <w:lastRenderedPageBreak/>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r>
        <w:fldChar w:fldCharType="separate"/>
      </w:r>
      <w:r w:rsidR="008A226C">
        <w:t>3.40.3</w:t>
      </w:r>
      <w:r>
        <w:fldChar w:fldCharType="end"/>
      </w:r>
      <w:r>
        <w:t xml:space="preserve">) matches </w:t>
      </w:r>
      <w:r w:rsidRPr="00F97028">
        <w:rPr>
          <w:rStyle w:val="CODEtemp"/>
        </w:rPr>
        <w:t>ruleId</w:t>
      </w:r>
      <w:r>
        <w:t>. Even that will not work if multiple rules have the same id, which does happen for some tools.</w:t>
      </w:r>
    </w:p>
    <w:p w14:paraId="0DB8B3AE" w14:textId="44084EDE"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w:t>
      </w:r>
      <w:r w:rsidR="007539E5">
        <w:t xml:space="preserve"> </w:t>
      </w:r>
      <w:r w:rsidR="007539E5" w:rsidRPr="007539E5">
        <w:rPr>
          <w:rStyle w:val="CODEtemp"/>
        </w:rPr>
        <w:t>ruleIndex</w:t>
      </w:r>
      <w:r w:rsidR="007539E5">
        <w:t xml:space="preserve"> uniquely specifies the relevant rule, whether or not there are multiple rules with the same id.</w:t>
      </w:r>
    </w:p>
    <w:p w14:paraId="12592021" w14:textId="6A9F9830"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8A226C">
        <w:t>3.13</w:t>
      </w:r>
      <w:r w:rsidR="00C32311">
        <w:fldChar w:fldCharType="end"/>
      </w:r>
      <w:r w:rsidR="00C32311">
        <w:t>).</w:t>
      </w:r>
    </w:p>
    <w:p w14:paraId="00325953" w14:textId="60DAA62F"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8A226C">
        <w:t>3.13.14</w:t>
      </w:r>
      <w:r w:rsidR="00C32311">
        <w:fldChar w:fldCharType="end"/>
      </w:r>
      <w:r w:rsidR="000F5B03">
        <w:t>.</w:t>
      </w:r>
    </w:p>
    <w:p w14:paraId="269975A2" w14:textId="3895C002"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8A226C">
        <w:t>3.22</w:t>
      </w:r>
      <w:r w:rsidR="00C32311">
        <w:fldChar w:fldCharType="end"/>
      </w:r>
      <w:r w:rsidR="00C32311">
        <w:t>).</w:t>
      </w:r>
    </w:p>
    <w:p w14:paraId="68428F55" w14:textId="1BC7BE0B" w:rsidR="002E52B0" w:rsidRDefault="002E52B0" w:rsidP="002E52B0">
      <w:pPr>
        <w:pStyle w:val="Codesmall"/>
      </w:pPr>
      <w:r>
        <w:t xml:space="preserve">      "ruleId": "CA1711",</w:t>
      </w:r>
      <w:r w:rsidR="00A431FB">
        <w:t xml:space="preserve">    # See §</w:t>
      </w:r>
      <w:r w:rsidR="00A431FB">
        <w:fldChar w:fldCharType="begin"/>
      </w:r>
      <w:r w:rsidR="00A431FB">
        <w:instrText xml:space="preserve"> REF _Ref493408046 \r \h </w:instrText>
      </w:r>
      <w:r w:rsidR="00A431FB">
        <w:fldChar w:fldCharType="separate"/>
      </w:r>
      <w:r w:rsidR="008A226C">
        <w:t>3.40.3</w:t>
      </w:r>
      <w:r w:rsidR="00A431FB">
        <w:fldChar w:fldCharType="end"/>
      </w:r>
      <w:r w:rsidR="00A431FB">
        <w:t>.</w:t>
      </w:r>
    </w:p>
    <w:p w14:paraId="79FFF355" w14:textId="3139F2D7" w:rsidR="007539E5" w:rsidRDefault="007539E5" w:rsidP="002E52B0">
      <w:pPr>
        <w:pStyle w:val="Codesmall"/>
      </w:pPr>
      <w:r>
        <w:t xml:space="preserve">      "</w:t>
      </w:r>
      <w:r w:rsidR="00A431FB">
        <w:t>ruleIndex": 1,</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1D4E8C79"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8A226C">
        <w:t>3.13.15</w:t>
      </w:r>
      <w:r w:rsidR="00C32311">
        <w:fldChar w:fldCharType="end"/>
      </w:r>
      <w:r w:rsidR="00C32311">
        <w:t>.</w:t>
      </w:r>
    </w:p>
    <w:p w14:paraId="57DE0082" w14:textId="7CC8C310" w:rsidR="002E52B0" w:rsidRDefault="002E52B0" w:rsidP="002E52B0">
      <w:pPr>
        <w:pStyle w:val="Codesmall"/>
      </w:pPr>
      <w:r>
        <w:t xml:space="preserve">    "rules": </w:t>
      </w:r>
      <w:r w:rsidR="007539E5">
        <w:t xml:space="preserve">[               </w:t>
      </w:r>
      <w:r w:rsidR="00C32311">
        <w:t># See §</w:t>
      </w:r>
      <w:r w:rsidR="00C32311">
        <w:fldChar w:fldCharType="begin"/>
      </w:r>
      <w:r w:rsidR="00C32311">
        <w:instrText xml:space="preserve"> REF _Ref508870783 \r \h </w:instrText>
      </w:r>
      <w:r w:rsidR="00C32311">
        <w:fldChar w:fldCharType="separate"/>
      </w:r>
      <w:r w:rsidR="008A226C">
        <w:t>3.39.3</w:t>
      </w:r>
      <w:r w:rsidR="00C32311">
        <w:fldChar w:fldCharType="end"/>
      </w:r>
      <w:r w:rsidR="00C32311">
        <w:t>.</w:t>
      </w:r>
    </w:p>
    <w:p w14:paraId="7AC6549D" w14:textId="65B26799" w:rsidR="002E52B0" w:rsidRDefault="002E52B0" w:rsidP="002E52B0">
      <w:pPr>
        <w:pStyle w:val="Codesmall"/>
      </w:pPr>
      <w:r>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C32311">
        <w:fldChar w:fldCharType="separate"/>
      </w:r>
      <w:r w:rsidR="008A226C">
        <w:t>3.40</w:t>
      </w:r>
      <w:r w:rsidR="00C32311">
        <w:fldChar w:fldCharType="end"/>
      </w:r>
      <w:r w:rsidR="00C32311">
        <w:t>).</w:t>
      </w:r>
    </w:p>
    <w:p w14:paraId="25A8FFA0" w14:textId="3064F828"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8A226C">
        <w:t>3.40.3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7445B671" w:rsidR="002E52B0" w:rsidRDefault="002E52B0" w:rsidP="002E52B0">
      <w:pPr>
        <w:pStyle w:val="Codesmall"/>
      </w:pPr>
      <w:r>
        <w:t xml:space="preserve">      {</w:t>
      </w:r>
      <w:r w:rsidR="00D62947">
        <w:t xml:space="preserve">          </w:t>
      </w:r>
      <w:r w:rsidR="00A431FB">
        <w:t xml:space="preserve">            </w:t>
      </w:r>
      <w:r w:rsidR="00D62947">
        <w:t># Another rule object with the same rule id.</w:t>
      </w:r>
      <w:r w:rsidR="00A431FB">
        <w:t xml:space="preserve"> ruleIndex</w:t>
      </w:r>
    </w:p>
    <w:p w14:paraId="43548C5D" w14:textId="4F73841A" w:rsidR="002E52B0" w:rsidRDefault="002E52B0" w:rsidP="002E52B0">
      <w:pPr>
        <w:pStyle w:val="Codesmall"/>
      </w:pPr>
      <w:r>
        <w:t xml:space="preserve">        "id": "CA1711"</w:t>
      </w:r>
      <w:r w:rsidR="00C32311">
        <w:t>,</w:t>
      </w:r>
      <w:r w:rsidR="00A431FB">
        <w:t xml:space="preserve">      # points to this one.</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3174F1C1" w:rsidR="002E52B0" w:rsidRDefault="002E52B0" w:rsidP="002E52B0">
      <w:pPr>
        <w:pStyle w:val="Codesmall"/>
      </w:pPr>
      <w:r>
        <w:t xml:space="preserve">    </w:t>
      </w:r>
      <w:r w:rsidR="00A431FB">
        <w:t>]</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29" w:name="_Ref493511208"/>
      <w:bookmarkStart w:id="430" w:name="_Toc530237296"/>
      <w:r>
        <w:t>level property</w:t>
      </w:r>
      <w:bookmarkEnd w:id="429"/>
      <w:bookmarkEnd w:id="430"/>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4C01051C"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8A226C">
        <w:t>3.22.3</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lastRenderedPageBreak/>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6EC8D195"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8A226C">
        <w:t>3.41.3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8A226C">
        <w:t>3.41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8A226C">
        <w:t>3.40.11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8A226C">
        <w:t>3.40</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8A226C">
        <w:t>3.22.3</w:t>
      </w:r>
      <w:r>
        <w:fldChar w:fldCharType="end"/>
      </w:r>
      <w:r w:rsidRPr="00B050AF">
        <w:t>).</w:t>
      </w:r>
    </w:p>
    <w:p w14:paraId="5E554133" w14:textId="24D857D6"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8A226C">
        <w:t>3.13</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8A226C">
        <w:t>3.13.15</w:t>
      </w:r>
      <w:r>
        <w:fldChar w:fldCharType="end"/>
      </w:r>
      <w:r w:rsidR="00892DEE">
        <w:t>, §</w:t>
      </w:r>
      <w:r w:rsidR="00892DEE">
        <w:fldChar w:fldCharType="begin"/>
      </w:r>
      <w:r w:rsidR="00892DEE">
        <w:instrText xml:space="preserve"> REF _Ref508871574 \r \h </w:instrText>
      </w:r>
      <w:r w:rsidR="00892DEE">
        <w:fldChar w:fldCharType="separate"/>
      </w:r>
      <w:r w:rsidR="008A226C">
        <w:t>3.39.3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431" w:name="_Ref493426628"/>
      <w:bookmarkStart w:id="432" w:name="_Toc530237297"/>
      <w:r>
        <w:lastRenderedPageBreak/>
        <w:t>message property</w:t>
      </w:r>
      <w:bookmarkEnd w:id="431"/>
      <w:bookmarkEnd w:id="432"/>
    </w:p>
    <w:p w14:paraId="2544155E" w14:textId="31D2F1CE"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8A226C">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pPr>
      <w:r>
        <w:t>]</w:t>
      </w:r>
    </w:p>
    <w:p w14:paraId="15E07533" w14:textId="55C019AB"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8A226C">
        <w:t>3.11.9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r>
        <w:fldChar w:fldCharType="separate"/>
      </w:r>
      <w:r w:rsidR="008A226C">
        <w:t>3.13.15</w:t>
      </w:r>
      <w:r>
        <w:fldChar w:fldCharType="end"/>
      </w:r>
      <w:r>
        <w:t>, §</w:t>
      </w:r>
      <w:r>
        <w:fldChar w:fldCharType="begin"/>
      </w:r>
      <w:r>
        <w:instrText xml:space="preserve"> REF _Ref508870783 \r \h </w:instrText>
      </w:r>
      <w:r>
        <w:fldChar w:fldCharType="separate"/>
      </w:r>
      <w:r w:rsidR="008A226C">
        <w:t>3.39.3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r>
        <w:fldChar w:fldCharType="separate"/>
      </w:r>
      <w:r w:rsidR="008A226C">
        <w:t>3.40.7</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8A226C">
        <w:t>3.40</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r>
        <w:fldChar w:fldCharType="separate"/>
      </w:r>
      <w:r w:rsidR="008A226C">
        <w:t>3.22.5</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r>
        <w:fldChar w:fldCharType="separate"/>
      </w:r>
      <w:r w:rsidR="008A226C">
        <w:t>3.40.8</w:t>
      </w:r>
      <w:r>
        <w:fldChar w:fldCharType="end"/>
      </w:r>
      <w:r>
        <w:t xml:space="preserve">) of that </w:t>
      </w:r>
      <w:r>
        <w:rPr>
          <w:rStyle w:val="CODEtemp"/>
        </w:rPr>
        <w:t>rule</w:t>
      </w:r>
      <w:r>
        <w:t xml:space="preserve"> object.</w:t>
      </w:r>
    </w:p>
    <w:p w14:paraId="354B25E0" w14:textId="089DCB3F"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8A226C">
        <w:t>3.11.9</w:t>
      </w:r>
      <w:r>
        <w:fldChar w:fldCharType="end"/>
      </w:r>
      <w:r>
        <w:t xml:space="preserve">, and see </w:t>
      </w:r>
      <w:bookmarkStart w:id="433" w:name="_Hlk522873802"/>
      <w:r>
        <w:t>§</w:t>
      </w:r>
      <w:bookmarkEnd w:id="433"/>
      <w:r>
        <w:fldChar w:fldCharType="begin"/>
      </w:r>
      <w:r>
        <w:instrText xml:space="preserve"> REF _Ref508812199 \r \h </w:instrText>
      </w:r>
      <w:r>
        <w:fldChar w:fldCharType="separate"/>
      </w:r>
      <w:r w:rsidR="008A226C">
        <w:t>3.11.6.2</w:t>
      </w:r>
      <w:r>
        <w:fldChar w:fldCharType="end"/>
      </w:r>
      <w:r>
        <w:t xml:space="preserve"> and §</w:t>
      </w:r>
      <w:r>
        <w:fldChar w:fldCharType="begin"/>
      </w:r>
      <w:r>
        <w:instrText xml:space="preserve"> REF _Ref508811713 \r \h </w:instrText>
      </w:r>
      <w:r>
        <w:fldChar w:fldCharType="separate"/>
      </w:r>
      <w:r w:rsidR="008A226C">
        <w:t>3.11.6.4</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p>
    <w:p w14:paraId="5EFCD22F" w14:textId="0F1BB714"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p>
    <w:p w14:paraId="241838CE" w14:textId="729D5FD3" w:rsidR="003B3A06" w:rsidRDefault="003B3A06" w:rsidP="003B3A06">
      <w:pPr>
        <w:pStyle w:val="Codesmall"/>
      </w:pPr>
      <w:r>
        <w:t>{                                 # A run object (§</w:t>
      </w:r>
      <w:r>
        <w:fldChar w:fldCharType="begin"/>
      </w:r>
      <w:r>
        <w:instrText xml:space="preserve"> REF _Ref493349997 \w \h </w:instrText>
      </w:r>
      <w:r>
        <w:fldChar w:fldCharType="separate"/>
      </w:r>
      <w:r w:rsidR="008A226C">
        <w:t>3.13</w:t>
      </w:r>
      <w:r>
        <w:fldChar w:fldCharType="end"/>
      </w:r>
      <w:r>
        <w:t>).</w:t>
      </w:r>
    </w:p>
    <w:p w14:paraId="5048079C" w14:textId="77777777" w:rsidR="003B3A06" w:rsidRDefault="003B3A06" w:rsidP="003B3A06">
      <w:pPr>
        <w:pStyle w:val="Codesmall"/>
      </w:pPr>
      <w:r>
        <w:t xml:space="preserve">  "results": [</w:t>
      </w:r>
    </w:p>
    <w:p w14:paraId="7658BE2A" w14:textId="282D78DC" w:rsidR="003B3A06" w:rsidRDefault="003B3A06" w:rsidP="003B3A06">
      <w:pPr>
        <w:pStyle w:val="Codesmall"/>
      </w:pPr>
      <w:r>
        <w:t xml:space="preserve">    {                             # A result object (§</w:t>
      </w:r>
      <w:r>
        <w:fldChar w:fldCharType="begin"/>
      </w:r>
      <w:r>
        <w:instrText xml:space="preserve"> REF _Ref493350984 \w \h </w:instrText>
      </w:r>
      <w:r>
        <w:fldChar w:fldCharType="separate"/>
      </w:r>
      <w:r w:rsidR="008A226C">
        <w:t>3.22</w:t>
      </w:r>
      <w:r>
        <w:fldChar w:fldCharType="end"/>
      </w:r>
      <w:r>
        <w:t>).</w:t>
      </w:r>
    </w:p>
    <w:p w14:paraId="458450F0" w14:textId="77777777" w:rsidR="003B3A06" w:rsidRDefault="003B3A06" w:rsidP="003B3A06">
      <w:pPr>
        <w:pStyle w:val="Codesmall"/>
      </w:pPr>
      <w:r>
        <w:t xml:space="preserve">      "ruleId": "CA2101",</w:t>
      </w:r>
    </w:p>
    <w:p w14:paraId="0021CE73" w14:textId="77777777" w:rsidR="003B3A06" w:rsidRDefault="003B3A06" w:rsidP="003B3A06">
      <w:pPr>
        <w:pStyle w:val="Codesmall"/>
      </w:pPr>
      <w:r>
        <w:t xml:space="preserve">      "message": {</w:t>
      </w:r>
    </w:p>
    <w:p w14:paraId="2BF9BB4A" w14:textId="77777777" w:rsidR="003B3A06" w:rsidRDefault="003B3A06" w:rsidP="003B3A06">
      <w:pPr>
        <w:pStyle w:val="Codesmall"/>
      </w:pPr>
      <w:r>
        <w:t xml:space="preserve">        "messageId": "default"</w:t>
      </w:r>
    </w:p>
    <w:p w14:paraId="2692D17D" w14:textId="77777777" w:rsidR="003B3A06" w:rsidRDefault="003B3A06" w:rsidP="003B3A06">
      <w:pPr>
        <w:pStyle w:val="Codesmall"/>
      </w:pPr>
      <w:r>
        <w:t xml:space="preserve">      },</w:t>
      </w:r>
    </w:p>
    <w:p w14:paraId="697B74D6" w14:textId="77777777" w:rsidR="003B3A06" w:rsidRDefault="003B3A06" w:rsidP="003B3A06">
      <w:pPr>
        <w:pStyle w:val="Codesmall"/>
      </w:pPr>
      <w:r>
        <w:t xml:space="preserve">      ...</w:t>
      </w:r>
    </w:p>
    <w:p w14:paraId="403E1A12" w14:textId="77777777" w:rsidR="003B3A06" w:rsidRDefault="003B3A06" w:rsidP="003B3A06">
      <w:pPr>
        <w:pStyle w:val="Codesmall"/>
      </w:pPr>
      <w:r>
        <w:t xml:space="preserve">    }</w:t>
      </w:r>
    </w:p>
    <w:p w14:paraId="297B06B2" w14:textId="77777777" w:rsidR="003B3A06" w:rsidRDefault="003B3A06" w:rsidP="003B3A06">
      <w:pPr>
        <w:pStyle w:val="Codesmall"/>
      </w:pPr>
      <w:r>
        <w:t xml:space="preserve">  ],</w:t>
      </w:r>
    </w:p>
    <w:p w14:paraId="6FBCB28D" w14:textId="77777777" w:rsidR="003B3A06" w:rsidRDefault="003B3A06" w:rsidP="003B3A06">
      <w:pPr>
        <w:pStyle w:val="Codesmall"/>
      </w:pPr>
    </w:p>
    <w:p w14:paraId="351ACDE6" w14:textId="6C59D86F" w:rsidR="003B3A06" w:rsidRDefault="003B3A06" w:rsidP="003B3A06">
      <w:pPr>
        <w:pStyle w:val="Codesmall"/>
      </w:pPr>
      <w:r>
        <w:t xml:space="preserve">  "resources": {                  # A resources object (§</w:t>
      </w:r>
      <w:r>
        <w:fldChar w:fldCharType="begin"/>
      </w:r>
      <w:r>
        <w:instrText xml:space="preserve"> REF _Ref508812750 \r \h </w:instrText>
      </w:r>
      <w:r>
        <w:fldChar w:fldCharType="separate"/>
      </w:r>
      <w:r w:rsidR="008A226C">
        <w:t>3.39</w:t>
      </w:r>
      <w:r>
        <w:fldChar w:fldCharType="end"/>
      </w:r>
      <w:r>
        <w:t>).</w:t>
      </w:r>
    </w:p>
    <w:p w14:paraId="6059C200" w14:textId="14951325" w:rsidR="003B3A06" w:rsidRDefault="003B3A06" w:rsidP="003B3A06">
      <w:pPr>
        <w:pStyle w:val="Codesmall"/>
      </w:pPr>
      <w:r>
        <w:lastRenderedPageBreak/>
        <w:t xml:space="preserve">    "rules": </w:t>
      </w:r>
      <w:r w:rsidR="00F76775">
        <w:t>[</w:t>
      </w:r>
    </w:p>
    <w:p w14:paraId="6E7464D8" w14:textId="0102C4FE" w:rsidR="003B3A06" w:rsidRDefault="003B3A06" w:rsidP="003B3A06">
      <w:pPr>
        <w:pStyle w:val="Codesmall"/>
      </w:pPr>
      <w:r>
        <w:t xml:space="preserve">      {</w:t>
      </w:r>
    </w:p>
    <w:p w14:paraId="024DB36D" w14:textId="77777777" w:rsidR="003B3A06" w:rsidRDefault="003B3A06" w:rsidP="003B3A06">
      <w:pPr>
        <w:pStyle w:val="Codesmall"/>
      </w:pPr>
      <w:r>
        <w:t xml:space="preserve">        "id": "CA2101",</w:t>
      </w:r>
    </w:p>
    <w:p w14:paraId="79E900EF" w14:textId="77777777" w:rsidR="003B3A06" w:rsidRDefault="003B3A06" w:rsidP="003B3A06">
      <w:pPr>
        <w:pStyle w:val="Codesmall"/>
      </w:pPr>
      <w:r>
        <w:t xml:space="preserve">        "messageStrings": {</w:t>
      </w:r>
    </w:p>
    <w:p w14:paraId="7AD5D4B2" w14:textId="77777777" w:rsidR="003B3A06" w:rsidRDefault="003B3A06" w:rsidP="003B3A06">
      <w:pPr>
        <w:pStyle w:val="Codesmall"/>
      </w:pPr>
      <w:r>
        <w:t xml:space="preserve">          "default": "This is the default message for this rule.",</w:t>
      </w:r>
    </w:p>
    <w:p w14:paraId="784DBBF4" w14:textId="77777777" w:rsidR="003B3A06" w:rsidRDefault="003B3A06" w:rsidP="003B3A06">
      <w:pPr>
        <w:pStyle w:val="Codesmall"/>
      </w:pPr>
      <w:r>
        <w:t xml:space="preserve">          "special": "This is another message for this rule, used in special cases."</w:t>
      </w:r>
    </w:p>
    <w:p w14:paraId="59307341" w14:textId="77777777" w:rsidR="003B3A06" w:rsidRDefault="003B3A06" w:rsidP="003B3A06">
      <w:pPr>
        <w:pStyle w:val="Codesmall"/>
      </w:pPr>
      <w:r>
        <w:t xml:space="preserve">        },</w:t>
      </w:r>
    </w:p>
    <w:p w14:paraId="32C268F2" w14:textId="77777777" w:rsidR="003B3A06" w:rsidRDefault="003B3A06" w:rsidP="003B3A06">
      <w:pPr>
        <w:pStyle w:val="Codesmall"/>
      </w:pPr>
      <w:r>
        <w:t xml:space="preserve">        "richMessageStrings": {</w:t>
      </w:r>
    </w:p>
    <w:p w14:paraId="6740C7B4" w14:textId="77777777" w:rsidR="003B3A06" w:rsidRDefault="003B3A06" w:rsidP="003B3A06">
      <w:pPr>
        <w:pStyle w:val="Codesmall"/>
      </w:pPr>
      <w:r>
        <w:t xml:space="preserve">          "default": "This is _the_ default message for **this** rule.",</w:t>
      </w:r>
    </w:p>
    <w:p w14:paraId="3B3A42A5" w14:textId="77777777" w:rsidR="003B3A06" w:rsidRDefault="003B3A06" w:rsidP="003B3A06">
      <w:pPr>
        <w:pStyle w:val="Codesmall"/>
      </w:pPr>
      <w:r>
        <w:t xml:space="preserve">          "special": "This is another message for this rule, used in special_cases."</w:t>
      </w:r>
    </w:p>
    <w:p w14:paraId="451B9041" w14:textId="77777777" w:rsidR="003B3A06" w:rsidRDefault="003B3A06" w:rsidP="003B3A06">
      <w:pPr>
        <w:pStyle w:val="Codesmall"/>
      </w:pPr>
      <w:r>
        <w:t xml:space="preserve">        }</w:t>
      </w:r>
    </w:p>
    <w:p w14:paraId="4D79DF0F" w14:textId="77777777" w:rsidR="003B3A06" w:rsidRDefault="003B3A06" w:rsidP="003B3A06">
      <w:pPr>
        <w:pStyle w:val="Codesmall"/>
      </w:pPr>
      <w:r>
        <w:t xml:space="preserve">      }</w:t>
      </w:r>
    </w:p>
    <w:p w14:paraId="576F2D4C" w14:textId="0DC39B44" w:rsidR="003B3A06" w:rsidRDefault="003B3A06" w:rsidP="003B3A06">
      <w:pPr>
        <w:pStyle w:val="Codesmall"/>
      </w:pPr>
      <w:r>
        <w:t xml:space="preserve">    </w:t>
      </w:r>
      <w:r w:rsidR="00F76775">
        <w:t>]</w:t>
      </w:r>
    </w:p>
    <w:p w14:paraId="5F299732" w14:textId="77777777" w:rsidR="003B3A06" w:rsidRDefault="003B3A06" w:rsidP="003B3A06">
      <w:pPr>
        <w:pStyle w:val="Codesmall"/>
      </w:pPr>
      <w:r>
        <w:t xml:space="preserve">  }</w:t>
      </w:r>
    </w:p>
    <w:p w14:paraId="599A4A28" w14:textId="77777777" w:rsidR="003B3A06" w:rsidRDefault="003B3A06" w:rsidP="003B3A06">
      <w:pPr>
        <w:pStyle w:val="Codesmall"/>
      </w:pPr>
      <w:r>
        <w:t>}</w:t>
      </w:r>
    </w:p>
    <w:p w14:paraId="524D645F" w14:textId="77777777" w:rsidR="003B3A06" w:rsidRPr="00A620C3" w:rsidRDefault="003B3A06" w:rsidP="003B3A06"/>
    <w:p w14:paraId="3AC4EC26" w14:textId="5900B17F" w:rsidR="00401BB5" w:rsidRDefault="00401BB5" w:rsidP="00401BB5">
      <w:pPr>
        <w:pStyle w:val="Heading3"/>
      </w:pPr>
      <w:bookmarkStart w:id="434" w:name="_Ref510013155"/>
      <w:bookmarkStart w:id="435" w:name="_Toc530237298"/>
      <w:r>
        <w:t>locations property</w:t>
      </w:r>
      <w:bookmarkEnd w:id="434"/>
      <w:bookmarkEnd w:id="435"/>
    </w:p>
    <w:p w14:paraId="065F9E8C" w14:textId="6683E65D"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8A226C">
        <w:t>3.23</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4BDAB782" w14:textId="664FC414"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8A226C">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66579E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36" w:name="_Ref510085223"/>
      <w:bookmarkStart w:id="437" w:name="_Toc530237299"/>
      <w:r>
        <w:t>analysisTarget</w:t>
      </w:r>
      <w:r w:rsidR="00673F27">
        <w:t xml:space="preserve"> p</w:t>
      </w:r>
      <w:r>
        <w:t>roperty</w:t>
      </w:r>
      <w:bookmarkEnd w:id="436"/>
      <w:bookmarkEnd w:id="437"/>
    </w:p>
    <w:p w14:paraId="50B31C9B" w14:textId="429665DB"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8A226C">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lastRenderedPageBreak/>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6B6B615E" w:rsidR="00673F27" w:rsidRDefault="00673F27" w:rsidP="00673F27">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58DF954F" w14:textId="710E2FE5"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8A226C">
        <w:t>3.4</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4D92FABF" w:rsidR="00673F27" w:rsidRDefault="00673F27" w:rsidP="00673F27">
      <w:pPr>
        <w:pStyle w:val="Codesmall"/>
      </w:pPr>
      <w:r>
        <w:t xml:space="preserve">  "locations": [                  # See §</w:t>
      </w:r>
      <w:r>
        <w:fldChar w:fldCharType="begin"/>
      </w:r>
      <w:r>
        <w:instrText xml:space="preserve"> REF _Ref510013155 \r \h </w:instrText>
      </w:r>
      <w:r>
        <w:fldChar w:fldCharType="separate"/>
      </w:r>
      <w:r w:rsidR="008A226C">
        <w:t>3.22.9</w:t>
      </w:r>
      <w:r>
        <w:fldChar w:fldCharType="end"/>
      </w:r>
      <w:r>
        <w:t>.</w:t>
      </w:r>
    </w:p>
    <w:p w14:paraId="29DB0443" w14:textId="14F1C0C4"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8A226C">
        <w:t>3.23</w:t>
      </w:r>
      <w:r>
        <w:fldChar w:fldCharType="end"/>
      </w:r>
      <w:r>
        <w:t>).</w:t>
      </w:r>
    </w:p>
    <w:p w14:paraId="7C6BCB69" w14:textId="6817E770"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8A226C">
        <w:t>3.23.3</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38" w:name="_Ref513040093"/>
      <w:bookmarkStart w:id="439" w:name="_Toc530237300"/>
      <w:r>
        <w:t>fingerprints property</w:t>
      </w:r>
      <w:bookmarkEnd w:id="438"/>
      <w:bookmarkEnd w:id="439"/>
    </w:p>
    <w:p w14:paraId="3AC53915" w14:textId="158AD6D8"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8A226C">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42BF5E6D"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8A226C">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1C2A7D6E" w:rsidR="004108B9" w:rsidRDefault="004108B9" w:rsidP="004108B9">
      <w:pPr>
        <w:pStyle w:val="Code"/>
      </w:pPr>
      <w:r>
        <w:t>{                                  # A run object (§</w:t>
      </w:r>
      <w:r>
        <w:fldChar w:fldCharType="begin"/>
      </w:r>
      <w:r>
        <w:instrText xml:space="preserve"> REF _Ref493349997 \r \h </w:instrText>
      </w:r>
      <w:r>
        <w:fldChar w:fldCharType="separate"/>
      </w:r>
      <w:r w:rsidR="008A226C">
        <w:t>3.13</w:t>
      </w:r>
      <w:r>
        <w:fldChar w:fldCharType="end"/>
      </w:r>
      <w:r>
        <w:t>).</w:t>
      </w:r>
    </w:p>
    <w:p w14:paraId="3958BEF4" w14:textId="0C67638C" w:rsidR="004108B9" w:rsidRDefault="004108B9" w:rsidP="004108B9">
      <w:pPr>
        <w:pStyle w:val="Code"/>
      </w:pPr>
      <w:r>
        <w:t xml:space="preserve">  "results": [                     # See §</w:t>
      </w:r>
      <w:r>
        <w:fldChar w:fldCharType="begin"/>
      </w:r>
      <w:r>
        <w:instrText xml:space="preserve"> REF _Ref493350972 \r \h </w:instrText>
      </w:r>
      <w:r>
        <w:fldChar w:fldCharType="separate"/>
      </w:r>
      <w:r w:rsidR="008A226C">
        <w:t>3.13.14</w:t>
      </w:r>
      <w:r>
        <w:fldChar w:fldCharType="end"/>
      </w:r>
      <w:r>
        <w:t>.</w:t>
      </w:r>
    </w:p>
    <w:p w14:paraId="1CA25AAE" w14:textId="65031F30" w:rsidR="004108B9" w:rsidRDefault="004108B9" w:rsidP="004108B9">
      <w:pPr>
        <w:pStyle w:val="Code"/>
      </w:pPr>
      <w:r>
        <w:t xml:space="preserve">    {                              # A result object (§</w:t>
      </w:r>
      <w:r>
        <w:fldChar w:fldCharType="begin"/>
      </w:r>
      <w:r>
        <w:instrText xml:space="preserve"> REF _Ref493350984 \r \h </w:instrText>
      </w:r>
      <w:r>
        <w:fldChar w:fldCharType="separate"/>
      </w:r>
      <w:r w:rsidR="008A226C">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lastRenderedPageBreak/>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25FB234D" w:rsidR="003B6448" w:rsidRDefault="00E37AEF"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6CEC6529"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8A226C">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8A226C">
        <w:t>3.22.2</w:t>
      </w:r>
      <w:r>
        <w:fldChar w:fldCharType="end"/>
      </w:r>
      <w:r>
        <w:t xml:space="preserve"> for more information.</w:t>
      </w:r>
    </w:p>
    <w:p w14:paraId="4BD017FA" w14:textId="0E8A2233" w:rsidR="00401BB5" w:rsidRDefault="00FA2C6D" w:rsidP="00401BB5">
      <w:pPr>
        <w:pStyle w:val="Heading3"/>
      </w:pPr>
      <w:bookmarkStart w:id="440" w:name="_Ref507591746"/>
      <w:bookmarkStart w:id="441" w:name="_Toc530237301"/>
      <w:r>
        <w:t>partialFingerprints</w:t>
      </w:r>
      <w:r w:rsidR="00401BB5">
        <w:t xml:space="preserve"> property</w:t>
      </w:r>
      <w:bookmarkEnd w:id="440"/>
      <w:bookmarkEnd w:id="441"/>
    </w:p>
    <w:p w14:paraId="0F26AF7E" w14:textId="2D08ED5A"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8A226C">
        <w:t>3.6</w:t>
      </w:r>
      <w:r w:rsidR="002F1358">
        <w:fldChar w:fldCharType="end"/>
      </w:r>
      <w:r w:rsidR="002F1358">
        <w:t>).</w:t>
      </w:r>
    </w:p>
    <w:p w14:paraId="7DA72967" w14:textId="1FB16C21"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8A226C">
        <w:t>3.22.11</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03D2AF9A"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8A226C">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63FCAAA1"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8A226C">
        <w:t>3.22</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562E6CAF" w:rsidR="004108B9" w:rsidRDefault="004108B9" w:rsidP="004108B9">
      <w:pPr>
        <w:pStyle w:val="Code"/>
      </w:pPr>
      <w:r>
        <w:t>{                                  # A run object (§</w:t>
      </w:r>
      <w:r>
        <w:fldChar w:fldCharType="begin"/>
      </w:r>
      <w:r>
        <w:instrText xml:space="preserve"> REF _Ref493349997 \r \h </w:instrText>
      </w:r>
      <w:r>
        <w:fldChar w:fldCharType="separate"/>
      </w:r>
      <w:r w:rsidR="008A226C">
        <w:t>3.13</w:t>
      </w:r>
      <w:r>
        <w:fldChar w:fldCharType="end"/>
      </w:r>
      <w:r>
        <w:t>).</w:t>
      </w:r>
    </w:p>
    <w:p w14:paraId="76DAD22D" w14:textId="4DAAB500" w:rsidR="004108B9" w:rsidRDefault="004108B9" w:rsidP="004108B9">
      <w:pPr>
        <w:pStyle w:val="Code"/>
      </w:pPr>
      <w:r>
        <w:t xml:space="preserve">  "results": [                     # See §</w:t>
      </w:r>
      <w:r>
        <w:fldChar w:fldCharType="begin"/>
      </w:r>
      <w:r>
        <w:instrText xml:space="preserve"> REF _Ref493350972 \r \h </w:instrText>
      </w:r>
      <w:r>
        <w:fldChar w:fldCharType="separate"/>
      </w:r>
      <w:r w:rsidR="008A226C">
        <w:t>3.13.14</w:t>
      </w:r>
      <w:r>
        <w:fldChar w:fldCharType="end"/>
      </w:r>
      <w:r>
        <w:t>.</w:t>
      </w:r>
    </w:p>
    <w:p w14:paraId="0013B105" w14:textId="667D2758" w:rsidR="004108B9" w:rsidRDefault="004108B9" w:rsidP="004108B9">
      <w:pPr>
        <w:pStyle w:val="Code"/>
      </w:pPr>
      <w:r>
        <w:t xml:space="preserve">    {                              # A result object (§</w:t>
      </w:r>
      <w:r>
        <w:fldChar w:fldCharType="begin"/>
      </w:r>
      <w:r>
        <w:instrText xml:space="preserve"> REF _Ref493350984 \r \h </w:instrText>
      </w:r>
      <w:r>
        <w:fldChar w:fldCharType="separate"/>
      </w:r>
      <w:r w:rsidR="008A226C">
        <w:t>3.22</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lastRenderedPageBreak/>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5553A322" w:rsidR="002F1358" w:rsidRDefault="002F1358" w:rsidP="002F1358">
      <w:pPr>
        <w:pStyle w:val="Note"/>
      </w:pPr>
      <w:bookmarkStart w:id="442"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04A63508" w:rsidR="00FA2C6D" w:rsidRDefault="00FA2C6D" w:rsidP="00FA2C6D">
      <w:pPr>
        <w:pStyle w:val="Codesmall"/>
      </w:pPr>
      <w:r>
        <w:t xml:space="preserve">    "wordHash": "</w:t>
      </w:r>
      <w:r w:rsidRPr="00FA2C6D">
        <w:t>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42"/>
    <w:p w14:paraId="5B3D8EAE" w14:textId="1B4E5B45"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43" w:name="_Ref510008160"/>
      <w:bookmarkStart w:id="444" w:name="_Toc530237302"/>
      <w:r>
        <w:t>codeFlows property</w:t>
      </w:r>
      <w:bookmarkEnd w:id="443"/>
      <w:bookmarkEnd w:id="444"/>
    </w:p>
    <w:p w14:paraId="4BD8575B" w14:textId="00367D4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8A226C">
        <w:t>3.7.2</w:t>
      </w:r>
      <w:r>
        <w:fldChar w:fldCharType="end"/>
      </w:r>
      <w:r w:rsidRPr="00135BCE">
        <w:t xml:space="preserv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8A226C">
        <w:t>3.28</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45" w:name="_Ref511820702"/>
      <w:bookmarkStart w:id="446" w:name="_Toc530237303"/>
      <w:r>
        <w:t>graphs property</w:t>
      </w:r>
      <w:bookmarkEnd w:id="445"/>
      <w:bookmarkEnd w:id="446"/>
    </w:p>
    <w:p w14:paraId="7F5C098A" w14:textId="5341907C"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8A226C">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8A226C">
        <w:t>3.30.2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1A93FE4D"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8A226C">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A226C">
        <w:t>3.22.15</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8A226C">
        <w:t>3.13.13</w:t>
      </w:r>
      <w:r>
        <w:fldChar w:fldCharType="end"/>
      </w:r>
      <w:r>
        <w:t xml:space="preserve">), which </w:t>
      </w:r>
      <w:r>
        <w:rPr>
          <w:b/>
        </w:rPr>
        <w:t>MAY</w:t>
      </w:r>
      <w:r>
        <w:t xml:space="preserve"> be referenced by </w:t>
      </w:r>
      <w:r>
        <w:rPr>
          <w:rStyle w:val="CODEtemp"/>
        </w:rPr>
        <w:lastRenderedPageBreak/>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47" w:name="_Ref511820008"/>
      <w:bookmarkStart w:id="448" w:name="_Toc530237304"/>
      <w:r>
        <w:t>graphTraversals property</w:t>
      </w:r>
      <w:bookmarkEnd w:id="447"/>
      <w:bookmarkEnd w:id="448"/>
    </w:p>
    <w:p w14:paraId="1AFBBE39" w14:textId="5209E42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8A226C">
        <w:t>3.22.14</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8A226C">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8A226C">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8A226C">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49" w:name="_Toc530237305"/>
      <w:r>
        <w:t>stacks property</w:t>
      </w:r>
      <w:bookmarkEnd w:id="449"/>
    </w:p>
    <w:p w14:paraId="5ABDA84F" w14:textId="07FB2D8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8A226C">
        <w:t>3.7.2</w:t>
      </w:r>
      <w:r>
        <w:fldChar w:fldCharType="end"/>
      </w:r>
      <w:r w:rsidRPr="00135BCE">
        <w:t>) stack objects (§</w:t>
      </w:r>
      <w:r>
        <w:fldChar w:fldCharType="begin"/>
      </w:r>
      <w:r>
        <w:instrText xml:space="preserve"> REF _Ref493427479 \r \h </w:instrText>
      </w:r>
      <w:r>
        <w:fldChar w:fldCharType="separate"/>
      </w:r>
      <w:r w:rsidR="008A226C">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50" w:name="_Ref493499246"/>
      <w:bookmarkStart w:id="451" w:name="_Toc530237306"/>
      <w:r>
        <w:t>relatedLocations property</w:t>
      </w:r>
      <w:bookmarkEnd w:id="450"/>
      <w:bookmarkEnd w:id="451"/>
    </w:p>
    <w:p w14:paraId="31F869B5" w14:textId="749C92D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8A226C">
        <w:t>3.7.2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8A226C">
        <w:t>3.23</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6C17E699"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8A226C">
        <w:t>3.23</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lastRenderedPageBreak/>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52" w:name="_Toc530237307"/>
      <w:r>
        <w:t>suppressionStates property</w:t>
      </w:r>
      <w:bookmarkEnd w:id="452"/>
    </w:p>
    <w:p w14:paraId="1AE8DC88" w14:textId="2A54B9A5" w:rsidR="00401BB5" w:rsidRDefault="00401BB5" w:rsidP="00401BB5">
      <w:pPr>
        <w:pStyle w:val="Heading4"/>
      </w:pPr>
      <w:bookmarkStart w:id="453" w:name="_Toc530237308"/>
      <w:r>
        <w:t>General</w:t>
      </w:r>
      <w:bookmarkEnd w:id="453"/>
    </w:p>
    <w:p w14:paraId="0F62C5DD" w14:textId="6714E113"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8A226C">
        <w:t>3.7.2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0250DE12"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8A226C">
        <w:t>3.22.18.2</w:t>
      </w:r>
      <w:r w:rsidR="00194A04">
        <w:fldChar w:fldCharType="end"/>
      </w:r>
      <w:r w:rsidR="002A24FE" w:rsidRPr="002A24FE">
        <w:t>)</w:t>
      </w:r>
      <w:r>
        <w:t>.</w:t>
      </w:r>
    </w:p>
    <w:p w14:paraId="1A5BE1CF" w14:textId="60F6FE13"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8A226C">
        <w:t>3.22.18.3</w:t>
      </w:r>
      <w:r w:rsidR="00194A04">
        <w:fldChar w:fldCharType="end"/>
      </w:r>
      <w:r w:rsidR="002A24FE" w:rsidRPr="002A24FE">
        <w:t>).</w:t>
      </w:r>
    </w:p>
    <w:p w14:paraId="4F013A56" w14:textId="1CD9F500" w:rsidR="00401BB5" w:rsidRDefault="00401BB5" w:rsidP="00401BB5">
      <w:pPr>
        <w:pStyle w:val="Heading4"/>
      </w:pPr>
      <w:bookmarkStart w:id="454" w:name="_Ref493475240"/>
      <w:bookmarkStart w:id="455" w:name="_Toc530237309"/>
      <w:r>
        <w:t>suppressedInSource value</w:t>
      </w:r>
      <w:bookmarkEnd w:id="454"/>
      <w:bookmarkEnd w:id="455"/>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56" w:name="_Ref493475253"/>
      <w:bookmarkStart w:id="457" w:name="_Toc530237310"/>
      <w:r>
        <w:t>suppressedExternally value</w:t>
      </w:r>
      <w:bookmarkEnd w:id="456"/>
      <w:bookmarkEnd w:id="457"/>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lastRenderedPageBreak/>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58" w:name="_Ref493351360"/>
      <w:bookmarkStart w:id="459" w:name="_Toc530237311"/>
      <w:bookmarkStart w:id="460" w:name="_Hlk514318442"/>
      <w:r>
        <w:t>baselineState property</w:t>
      </w:r>
      <w:bookmarkEnd w:id="458"/>
      <w:bookmarkEnd w:id="459"/>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C528E5B"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8A226C">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8A226C">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60"/>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0CA1AE8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8A226C">
        <w:t>3.22.11</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8A226C">
        <w:t>3.22.12</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61" w:name="_Ref507598047"/>
      <w:bookmarkStart w:id="462" w:name="_Ref508987354"/>
      <w:bookmarkStart w:id="463" w:name="_Toc530237312"/>
      <w:bookmarkStart w:id="464" w:name="_Ref506807829"/>
      <w:r>
        <w:t>a</w:t>
      </w:r>
      <w:r w:rsidR="00A27D47">
        <w:t>ttachments</w:t>
      </w:r>
      <w:bookmarkEnd w:id="461"/>
      <w:r>
        <w:t xml:space="preserve"> property</w:t>
      </w:r>
      <w:bookmarkEnd w:id="462"/>
      <w:bookmarkEnd w:id="463"/>
    </w:p>
    <w:p w14:paraId="7E972364" w14:textId="5D563A66"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8A226C">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8A226C">
        <w:t>3.18</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5A3DE3B6"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8A226C">
        <w:t>3.18.1</w:t>
      </w:r>
      <w:r>
        <w:fldChar w:fldCharType="end"/>
      </w:r>
      <w:r>
        <w:t>.</w:t>
      </w:r>
    </w:p>
    <w:p w14:paraId="373CC2C6" w14:textId="0820795C" w:rsidR="00563BBB" w:rsidRDefault="00563BBB" w:rsidP="00563BBB">
      <w:pPr>
        <w:pStyle w:val="Heading3"/>
      </w:pPr>
      <w:bookmarkStart w:id="465" w:name="_Toc530237313"/>
      <w:r>
        <w:t>workItem</w:t>
      </w:r>
      <w:r w:rsidR="00326BD5">
        <w:t>Uri</w:t>
      </w:r>
      <w:r w:rsidR="008C5D5A">
        <w:t>s</w:t>
      </w:r>
      <w:r>
        <w:t xml:space="preserve"> property</w:t>
      </w:r>
      <w:bookmarkEnd w:id="465"/>
    </w:p>
    <w:p w14:paraId="1D36CDAB" w14:textId="593BDC41"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8A226C">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466" w:name="_Toc530237314"/>
      <w:r>
        <w:t>hostedViewerUri property</w:t>
      </w:r>
      <w:bookmarkEnd w:id="466"/>
    </w:p>
    <w:p w14:paraId="5C2C894B" w14:textId="6A56ABCA"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lastRenderedPageBreak/>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5419131" w:rsidR="00C82EC9" w:rsidRDefault="00C82EC9" w:rsidP="00C82EC9">
      <w:pPr>
        <w:pStyle w:val="Heading3"/>
      </w:pPr>
      <w:bookmarkStart w:id="467" w:name="_Toc530237315"/>
      <w:r>
        <w:t>resultProvenance</w:t>
      </w:r>
      <w:bookmarkEnd w:id="467"/>
    </w:p>
    <w:p w14:paraId="4F6BEEAD" w14:textId="367E58E5" w:rsidR="00FA3E10" w:rsidRDefault="00FA3E10" w:rsidP="00FA3E10">
      <w:r>
        <w:t xml:space="preserve">A </w:t>
      </w:r>
      <w:r>
        <w:rPr>
          <w:rStyle w:val="CODEtemp"/>
        </w:rPr>
        <w:t>result</w:t>
      </w:r>
      <w:r>
        <w:t xml:space="preserve"> object </w:t>
      </w:r>
      <w:r w:rsidRPr="0025208C">
        <w:rPr>
          <w:b/>
        </w:rPr>
        <w:t>MAY</w:t>
      </w:r>
      <w:r>
        <w:t xml:space="preserve"> contain a property named </w:t>
      </w:r>
      <w:r>
        <w:rPr>
          <w:rStyle w:val="CODEtemp"/>
        </w:rPr>
        <w:t>resultProvenance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8A226C">
        <w:t>3.38</w:t>
      </w:r>
      <w:r>
        <w:fldChar w:fldCharType="end"/>
      </w:r>
      <w:r>
        <w:t>) that contains information about the first and last detections of this result.</w:t>
      </w:r>
    </w:p>
    <w:p w14:paraId="0A2D0FA0" w14:textId="30DDC5DE" w:rsidR="00FA3E10" w:rsidRPr="00114326" w:rsidRDefault="00FA3E10" w:rsidP="00114326">
      <w:pPr>
        <w:pStyle w:val="Note"/>
      </w:pPr>
      <w:r>
        <w:t>NOTE: This information is useful to result management systems when the same result is detected in multiple runs over time.</w:t>
      </w:r>
    </w:p>
    <w:p w14:paraId="555548BF" w14:textId="223DC9DB" w:rsidR="00DF302D" w:rsidRDefault="00DF302D" w:rsidP="006E546E">
      <w:pPr>
        <w:pStyle w:val="Heading3"/>
      </w:pPr>
      <w:bookmarkStart w:id="468" w:name="_Ref510085934"/>
      <w:bookmarkStart w:id="469" w:name="_Toc530237316"/>
      <w:r>
        <w:t>conversionProvenance property</w:t>
      </w:r>
      <w:bookmarkEnd w:id="464"/>
      <w:bookmarkEnd w:id="468"/>
      <w:bookmarkEnd w:id="469"/>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236F7E3E"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8A226C">
        <w:t>3.13</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8A226C">
        <w:t>3.7.2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8A226C">
        <w:t>3.24</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5BDAB3D3"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8A226C">
        <w:t>3.19.4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36E64B95"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8A226C">
        <w:t>3.18</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44A939D6"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8A226C">
        <w:t>3.24</w:t>
      </w:r>
      <w:r>
        <w:fldChar w:fldCharType="end"/>
      </w:r>
      <w:r>
        <w:t>).</w:t>
      </w:r>
    </w:p>
    <w:p w14:paraId="2A15CECD" w14:textId="77777777" w:rsidR="00DE4250" w:rsidRDefault="00DE4250" w:rsidP="00DE4250">
      <w:pPr>
        <w:pStyle w:val="Codesmall"/>
      </w:pPr>
      <w:r>
        <w:lastRenderedPageBreak/>
        <w:t xml:space="preserve">            {</w:t>
      </w:r>
    </w:p>
    <w:p w14:paraId="17292CE8" w14:textId="029A1934"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8A226C">
        <w:t>3.24.3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7348C818"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8A226C">
        <w:t>3.24.4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003739B9" w:rsidR="00DE4250" w:rsidRDefault="00DE4250" w:rsidP="00DE4250">
      <w:pPr>
        <w:pStyle w:val="Codesmall"/>
      </w:pPr>
      <w:r>
        <w:t xml:space="preserve">                "endColumn": 13</w:t>
      </w:r>
      <w:r w:rsidR="00A41A7B">
        <w:t>,</w:t>
      </w:r>
    </w:p>
    <w:p w14:paraId="0E919BA1" w14:textId="4777A165" w:rsidR="00DE4250" w:rsidRDefault="00DE4250" w:rsidP="00DE4250">
      <w:pPr>
        <w:pStyle w:val="Codesmall"/>
      </w:pPr>
      <w:r>
        <w:t xml:space="preserve">                "snippet": {</w:t>
      </w:r>
    </w:p>
    <w:p w14:paraId="030C304E" w14:textId="17F17885"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70" w:name="_Toc530237317"/>
      <w:r>
        <w:t>fixes property</w:t>
      </w:r>
      <w:bookmarkEnd w:id="470"/>
    </w:p>
    <w:p w14:paraId="41DB16FF" w14:textId="1D37CC01"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8A226C">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8A226C">
        <w:t>3.41</w:t>
      </w:r>
      <w:r>
        <w:fldChar w:fldCharType="end"/>
      </w:r>
      <w:r w:rsidRPr="00E20F80">
        <w:t>).</w:t>
      </w:r>
    </w:p>
    <w:p w14:paraId="5BBA1AD3" w14:textId="2F1AD9AF" w:rsidR="00E20F80" w:rsidRDefault="00E20F80" w:rsidP="00E20F80"/>
    <w:p w14:paraId="49F84533" w14:textId="6C250C95" w:rsidR="001335C7" w:rsidRDefault="001335C7" w:rsidP="001335C7">
      <w:pPr>
        <w:pStyle w:val="Heading3"/>
      </w:pPr>
      <w:bookmarkStart w:id="471" w:name="_Toc530237318"/>
      <w:r>
        <w:t>occurrenceCount property</w:t>
      </w:r>
      <w:bookmarkEnd w:id="471"/>
    </w:p>
    <w:p w14:paraId="284963B8" w14:textId="30505590"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r>
        <w:fldChar w:fldCharType="separate"/>
      </w:r>
      <w:r w:rsidR="008A226C">
        <w:t>3.22.4</w:t>
      </w:r>
      <w:r>
        <w:fldChar w:fldCharType="end"/>
      </w:r>
      <w:r>
        <w:t>) has been observed.</w:t>
      </w:r>
    </w:p>
    <w:p w14:paraId="6460A4F1" w14:textId="3717CDD2"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8A226C">
        <w:t>3.22.2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472" w:name="_Ref493426721"/>
      <w:bookmarkStart w:id="473" w:name="_Ref507665939"/>
      <w:bookmarkStart w:id="474" w:name="_Toc530237319"/>
      <w:r>
        <w:t>location object</w:t>
      </w:r>
      <w:bookmarkEnd w:id="472"/>
      <w:bookmarkEnd w:id="473"/>
      <w:bookmarkEnd w:id="474"/>
    </w:p>
    <w:p w14:paraId="27ED50C0" w14:textId="23D428DC" w:rsidR="006E546E" w:rsidRDefault="006E546E" w:rsidP="006E546E">
      <w:pPr>
        <w:pStyle w:val="Heading3"/>
      </w:pPr>
      <w:bookmarkStart w:id="475" w:name="_Ref493479281"/>
      <w:bookmarkStart w:id="476" w:name="_Toc530237320"/>
      <w:r>
        <w:t>General</w:t>
      </w:r>
      <w:bookmarkEnd w:id="475"/>
      <w:bookmarkEnd w:id="476"/>
    </w:p>
    <w:p w14:paraId="1D30489B" w14:textId="38CEF170"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8A226C">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8A226C">
        <w:t>3.23.4</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0C9E1C9D"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r>
      <w:r>
        <w:lastRenderedPageBreak/>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8A226C">
        <w:t>3.23.4</w:t>
      </w:r>
      <w:r>
        <w:fldChar w:fldCharType="end"/>
      </w:r>
      <w:r w:rsidRPr="00180B28">
        <w:t>) is particularly convenient for fingerprinting.</w:t>
      </w:r>
    </w:p>
    <w:p w14:paraId="310AFACC" w14:textId="2F1CFF26"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8A226C">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8A226C">
        <w:t>3.23.6</w:t>
      </w:r>
      <w:r>
        <w:fldChar w:fldCharType="end"/>
      </w:r>
      <w:r>
        <w:t>) explaining the significance of this “location.”</w:t>
      </w:r>
    </w:p>
    <w:p w14:paraId="0FA7950E" w14:textId="08CED4CC" w:rsidR="00F76775" w:rsidRDefault="00F76775" w:rsidP="00F76775">
      <w:pPr>
        <w:pStyle w:val="Heading3"/>
      </w:pPr>
      <w:bookmarkStart w:id="477" w:name="_Toc530237321"/>
      <w:r>
        <w:t>Constraints</w:t>
      </w:r>
      <w:bookmarkEnd w:id="477"/>
    </w:p>
    <w:p w14:paraId="01C657E7" w14:textId="3A8236DA" w:rsidR="00F76775" w:rsidRDefault="00F76775" w:rsidP="00F76775">
      <w:r>
        <w:t xml:space="preserve">At least one of the </w:t>
      </w:r>
      <w:r w:rsidRPr="00DE6CA3">
        <w:rPr>
          <w:rStyle w:val="CODEtemp"/>
        </w:rPr>
        <w:t>fullyQualified</w:t>
      </w:r>
      <w:r>
        <w:rPr>
          <w:rStyle w:val="CODEtemp"/>
        </w:rPr>
        <w:t>Logi</w:t>
      </w:r>
      <w:r w:rsidRPr="00DE6CA3">
        <w:rPr>
          <w:rStyle w:val="CODEtemp"/>
        </w:rPr>
        <w:t>calName</w:t>
      </w:r>
      <w:r>
        <w:t xml:space="preserve"> property (§</w:t>
      </w:r>
      <w:r>
        <w:fldChar w:fldCharType="begin"/>
      </w:r>
      <w:r>
        <w:instrText xml:space="preserve"> REF _Ref493404450 \r \h </w:instrText>
      </w:r>
      <w:r>
        <w:fldChar w:fldCharType="separate"/>
      </w:r>
      <w:r w:rsidR="008A226C">
        <w:t>3.23.4</w:t>
      </w:r>
      <w:r>
        <w:fldChar w:fldCharType="end"/>
      </w:r>
      <w:r>
        <w:t xml:space="preserve">) or the </w:t>
      </w:r>
      <w:r w:rsidRPr="00DE6CA3">
        <w:rPr>
          <w:rStyle w:val="CODEtemp"/>
        </w:rPr>
        <w:t>logicalLocationIndex</w:t>
      </w:r>
      <w:r>
        <w:t xml:space="preserve"> property (§</w:t>
      </w:r>
      <w:r w:rsidR="002649ED">
        <w:fldChar w:fldCharType="begin"/>
      </w:r>
      <w:r w:rsidR="002649ED">
        <w:instrText xml:space="preserve"> REF _Ref530062627 \r \h </w:instrText>
      </w:r>
      <w:r w:rsidR="002649ED">
        <w:fldChar w:fldCharType="separate"/>
      </w:r>
      <w:r w:rsidR="008A226C">
        <w:t>3.23.5</w:t>
      </w:r>
      <w:r w:rsidR="002649ED">
        <w:fldChar w:fldCharType="end"/>
      </w:r>
      <w:r>
        <w:t xml:space="preserve">) </w:t>
      </w:r>
      <w:r w:rsidRPr="00DE6CA3">
        <w:rPr>
          <w:b/>
        </w:rPr>
        <w:t>SHALL</w:t>
      </w:r>
      <w:r>
        <w:t xml:space="preserve"> be present; they</w:t>
      </w:r>
      <w:r w:rsidRPr="00DE6CA3">
        <w:rPr>
          <w:b/>
        </w:rPr>
        <w:t xml:space="preserve"> MAY </w:t>
      </w:r>
      <w:r>
        <w:t>both be present.</w:t>
      </w:r>
    </w:p>
    <w:p w14:paraId="62C43532" w14:textId="3ED469BE" w:rsidR="00F76775" w:rsidRPr="00F76775" w:rsidRDefault="00F76775" w:rsidP="00F76775">
      <w:pPr>
        <w:pStyle w:val="Note"/>
      </w:pPr>
      <w:r>
        <w:t xml:space="preserve">NOTE: Providing both </w:t>
      </w:r>
      <w:r w:rsidRPr="00DE6CA3">
        <w:rPr>
          <w:rStyle w:val="CODEtemp"/>
        </w:rPr>
        <w:t>fullyQualifiedName</w:t>
      </w:r>
      <w:r>
        <w:t xml:space="preserve"> and </w:t>
      </w:r>
      <w:r w:rsidRPr="00DE6CA3">
        <w:rPr>
          <w:rStyle w:val="CODEtemp"/>
        </w:rPr>
        <w:t>logicalLocationIndex</w:t>
      </w:r>
      <w:r>
        <w:t xml:space="preserve"> makes the log file more readable at the expense of increased size. Providing only </w:t>
      </w:r>
      <w:r w:rsidRPr="00DE6CA3">
        <w:rPr>
          <w:rStyle w:val="CODEtemp"/>
        </w:rPr>
        <w:t>logicalLocationIndex</w:t>
      </w:r>
      <w:r>
        <w:t xml:space="preserve"> reduces log file size but makes it less readable to an end user, who has to determine the fully qualified name by locating the </w:t>
      </w:r>
      <w:r w:rsidRPr="00DE6CA3">
        <w:rPr>
          <w:rStyle w:val="CODEtemp"/>
        </w:rPr>
        <w:t>logicalLocation</w:t>
      </w:r>
      <w:r>
        <w:t xml:space="preserve"> object (§</w:t>
      </w:r>
      <w:r>
        <w:fldChar w:fldCharType="begin"/>
      </w:r>
      <w:r>
        <w:instrText xml:space="preserve"> REF _Ref493404505 \r \h </w:instrText>
      </w:r>
      <w:r>
        <w:fldChar w:fldCharType="separate"/>
      </w:r>
      <w:r w:rsidR="008A226C">
        <w:t>3.27</w:t>
      </w:r>
      <w:r>
        <w:fldChar w:fldCharType="end"/>
      </w:r>
      <w:r>
        <w:t xml:space="preserve">) at the index within </w:t>
      </w:r>
      <w:r w:rsidRPr="00DE6CA3">
        <w:rPr>
          <w:rStyle w:val="CODEtemp"/>
        </w:rPr>
        <w:t>run.logicalLocations</w:t>
      </w:r>
      <w:r>
        <w:t xml:space="preserve"> (§</w:t>
      </w:r>
      <w:r>
        <w:fldChar w:fldCharType="begin"/>
      </w:r>
      <w:r>
        <w:instrText xml:space="preserve"> REF _Ref493349997 \r \h </w:instrText>
      </w:r>
      <w:r>
        <w:fldChar w:fldCharType="separate"/>
      </w:r>
      <w:r w:rsidR="008A226C">
        <w:t>3.13</w:t>
      </w:r>
      <w:r>
        <w:fldChar w:fldCharType="end"/>
      </w:r>
      <w:r>
        <w:t>, §</w:t>
      </w:r>
      <w:r>
        <w:fldChar w:fldCharType="begin"/>
      </w:r>
      <w:r>
        <w:instrText xml:space="preserve"> REF _Ref493479000 \r \h </w:instrText>
      </w:r>
      <w:r>
        <w:fldChar w:fldCharType="separate"/>
      </w:r>
      <w:r w:rsidR="008A226C">
        <w:t>3.13.12</w:t>
      </w:r>
      <w:r>
        <w:fldChar w:fldCharType="end"/>
      </w:r>
      <w:r>
        <w:t xml:space="preserve">) specified by </w:t>
      </w:r>
      <w:r w:rsidRPr="00DE6CA3">
        <w:rPr>
          <w:rStyle w:val="CODEtemp"/>
        </w:rPr>
        <w:t>logicalLocationIndex</w:t>
      </w:r>
      <w:r>
        <w:t>.</w:t>
      </w:r>
    </w:p>
    <w:p w14:paraId="7BB3738A" w14:textId="2222E264" w:rsidR="006E546E" w:rsidRDefault="00C6546E" w:rsidP="006E546E">
      <w:pPr>
        <w:pStyle w:val="Heading3"/>
      </w:pPr>
      <w:bookmarkStart w:id="478" w:name="_Ref493477623"/>
      <w:bookmarkStart w:id="479" w:name="_Ref493478351"/>
      <w:bookmarkStart w:id="480" w:name="_Toc530237322"/>
      <w:r>
        <w:t xml:space="preserve">physicalLocation </w:t>
      </w:r>
      <w:r w:rsidR="006E546E">
        <w:t>property</w:t>
      </w:r>
      <w:bookmarkEnd w:id="478"/>
      <w:bookmarkEnd w:id="479"/>
      <w:bookmarkEnd w:id="480"/>
    </w:p>
    <w:p w14:paraId="37D40289" w14:textId="19FE3B92"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8A226C">
        <w:t>3.24</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81" w:name="_Ref493404450"/>
      <w:bookmarkStart w:id="482" w:name="_Ref493404690"/>
      <w:bookmarkStart w:id="483" w:name="_Toc530237323"/>
      <w:r>
        <w:t>fullyQualifiedLogicalName property</w:t>
      </w:r>
      <w:bookmarkEnd w:id="481"/>
      <w:bookmarkEnd w:id="482"/>
      <w:bookmarkEnd w:id="483"/>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390462EB" w:rsidR="00E66E38" w:rsidRDefault="00E66E38" w:rsidP="00E66E38">
      <w:bookmarkStart w:id="484" w:name="_Hlk513194534"/>
      <w:bookmarkStart w:id="485"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8A226C">
        <w:t>3.27.2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84"/>
    </w:p>
    <w:p w14:paraId="01F88A86" w14:textId="1E5C7BDC"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8A226C">
        <w:t>3.13.12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85"/>
      <w:r w:rsidR="00C32159">
        <w:t>§</w:t>
      </w:r>
      <w:r w:rsidR="00C32159">
        <w:fldChar w:fldCharType="begin"/>
      </w:r>
      <w:r w:rsidR="00C32159">
        <w:instrText xml:space="preserve"> REF _Ref493349997 \r \h </w:instrText>
      </w:r>
      <w:r w:rsidR="00C32159">
        <w:fldChar w:fldCharType="separate"/>
      </w:r>
      <w:r w:rsidR="008A226C">
        <w:t>3.13</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w:t>
      </w:r>
      <w:r w:rsidR="002649ED" w:rsidRPr="002649ED">
        <w:rPr>
          <w:rStyle w:val="CODEtemp"/>
        </w:rPr>
        <w:t>fullyQualifiedNameProperty</w:t>
      </w:r>
      <w:r w:rsidR="002649ED">
        <w:t xml:space="preserve"> (</w:t>
      </w:r>
      <w:r w:rsidR="002649ED" w:rsidRPr="00E66E38">
        <w:t>§</w:t>
      </w:r>
      <w:r w:rsidR="002649ED">
        <w:fldChar w:fldCharType="begin"/>
      </w:r>
      <w:r w:rsidR="002649ED">
        <w:instrText xml:space="preserve"> REF _Ref513194876 \r \h </w:instrText>
      </w:r>
      <w:r w:rsidR="002649ED">
        <w:fldChar w:fldCharType="separate"/>
      </w:r>
      <w:r w:rsidR="008A226C">
        <w:t>3.27.4</w:t>
      </w:r>
      <w:r w:rsidR="002649ED">
        <w:fldChar w:fldCharType="end"/>
      </w:r>
      <w:r w:rsidR="002649ED">
        <w:t>)</w:t>
      </w:r>
      <w:r w:rsidR="002649ED" w:rsidRPr="00E66E38">
        <w:t xml:space="preserve"> </w:t>
      </w:r>
      <w:r w:rsidRPr="00E66E38">
        <w:t xml:space="preserve">of one of the </w:t>
      </w:r>
      <w:r w:rsidR="002649ED">
        <w:t>elements o</w:t>
      </w:r>
      <w:r w:rsidR="00384B6C">
        <w:t>f</w:t>
      </w:r>
      <w:r w:rsidR="002649ED">
        <w:t xml:space="preserve"> the</w:t>
      </w:r>
      <w:r w:rsidRPr="00E66E38">
        <w:t xml:space="preserve"> </w:t>
      </w:r>
      <w:r w:rsidRPr="00E66E38">
        <w:rPr>
          <w:rStyle w:val="CODEtemp"/>
        </w:rPr>
        <w:t>logicalLocations</w:t>
      </w:r>
      <w:r w:rsidRPr="00E66E38">
        <w:t xml:space="preserve"> </w:t>
      </w:r>
      <w:r w:rsidR="002649ED">
        <w:t>array</w:t>
      </w:r>
      <w:r w:rsidRPr="00E66E38">
        <w:t>.</w:t>
      </w:r>
    </w:p>
    <w:p w14:paraId="6E40EBD1" w14:textId="36C5B335" w:rsidR="006E0178" w:rsidRDefault="002649ED" w:rsidP="00E66E38">
      <w:r>
        <w:t>It is possible for</w:t>
      </w:r>
      <w:r w:rsidR="006E0178" w:rsidRPr="00F249F9">
        <w:t xml:space="preserve"> two or more distinct logical locations with the same</w:t>
      </w:r>
      <w:r w:rsidR="006E0178">
        <w:t xml:space="preserve"> fully qualified logical name</w:t>
      </w:r>
      <w:r w:rsidR="00384B6C">
        <w:t xml:space="preserve">. </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lastRenderedPageBreak/>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46C8E0C2"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w:t>
      </w:r>
      <w:r w:rsidR="00384B6C">
        <w:t xml:space="preserve">However, they would be distinguished by their </w:t>
      </w:r>
      <w:r w:rsidR="00384B6C" w:rsidRPr="00384B6C">
        <w:rPr>
          <w:rStyle w:val="CODEtemp"/>
        </w:rPr>
        <w:t>parentIndex</w:t>
      </w:r>
      <w:r w:rsidR="00384B6C">
        <w:t xml:space="preserve"> properties</w:t>
      </w:r>
      <w:r>
        <w:t>:</w:t>
      </w:r>
    </w:p>
    <w:p w14:paraId="4F87E161" w14:textId="236351DD" w:rsidR="006E0178" w:rsidRDefault="006E0178" w:rsidP="006E0178">
      <w:pPr>
        <w:pStyle w:val="Codesmall"/>
      </w:pPr>
      <w:r>
        <w:t xml:space="preserve">"logicalLocations": </w:t>
      </w:r>
      <w:r w:rsidR="00384B6C">
        <w:t>[</w:t>
      </w:r>
    </w:p>
    <w:p w14:paraId="2ADE1DFB" w14:textId="53ECE161" w:rsidR="006E0178" w:rsidRDefault="006E0178" w:rsidP="006E0178">
      <w:pPr>
        <w:pStyle w:val="Codesmall"/>
      </w:pPr>
      <w:r>
        <w:t xml:space="preserve">  {</w:t>
      </w:r>
    </w:p>
    <w:p w14:paraId="3489D8E9" w14:textId="418F3030" w:rsidR="00384B6C" w:rsidRDefault="006E0178" w:rsidP="006E0178">
      <w:pPr>
        <w:pStyle w:val="Codesmall"/>
      </w:pPr>
      <w:r>
        <w:t xml:space="preserve">    "name": "B",</w:t>
      </w:r>
    </w:p>
    <w:p w14:paraId="2630F48F" w14:textId="4010DFF6" w:rsidR="006E0178" w:rsidRDefault="00384B6C" w:rsidP="006E0178">
      <w:pPr>
        <w:pStyle w:val="Codesmall"/>
      </w:pPr>
      <w:r>
        <w:t xml:space="preserve">    "fullyQualifiedName": "A::B",</w:t>
      </w:r>
      <w:r w:rsidR="006E0178">
        <w:t xml:space="preserve"> </w:t>
      </w:r>
    </w:p>
    <w:p w14:paraId="3F22EBA4" w14:textId="2D387522" w:rsidR="006E0178" w:rsidRDefault="006E0178" w:rsidP="006E0178">
      <w:pPr>
        <w:pStyle w:val="Codesmall"/>
      </w:pPr>
      <w:r>
        <w:t xml:space="preserve">    "kind": "namespace",</w:t>
      </w:r>
    </w:p>
    <w:p w14:paraId="39B6B650" w14:textId="39AA6B5C" w:rsidR="006E0178" w:rsidRDefault="006E0178" w:rsidP="006E0178">
      <w:pPr>
        <w:pStyle w:val="Codesmall"/>
      </w:pPr>
      <w:r>
        <w:t xml:space="preserve">    "</w:t>
      </w:r>
      <w:r w:rsidR="00384B6C">
        <w:t>parentIndex</w:t>
      </w:r>
      <w:r>
        <w:t xml:space="preserve">": </w:t>
      </w:r>
      <w:r w:rsidR="00384B6C">
        <w:t>1</w:t>
      </w:r>
    </w:p>
    <w:p w14:paraId="317CFCB2" w14:textId="77777777" w:rsidR="006E0178" w:rsidRDefault="006E0178" w:rsidP="006E0178">
      <w:pPr>
        <w:pStyle w:val="Codesmall"/>
      </w:pPr>
      <w:r>
        <w:t xml:space="preserve">  },</w:t>
      </w:r>
    </w:p>
    <w:p w14:paraId="22F70624" w14:textId="55AECB68" w:rsidR="006E0178" w:rsidRDefault="006E0178" w:rsidP="006E0178">
      <w:pPr>
        <w:pStyle w:val="Codesmall"/>
      </w:pPr>
      <w:r>
        <w:t xml:space="preserve">  {</w:t>
      </w:r>
    </w:p>
    <w:p w14:paraId="23CC192F" w14:textId="18E2D683" w:rsidR="00384B6C" w:rsidRDefault="00384B6C" w:rsidP="006E0178">
      <w:pPr>
        <w:pStyle w:val="Codesmall"/>
      </w:pPr>
      <w:r>
        <w:t xml:space="preserve">    "name": "A",</w:t>
      </w:r>
    </w:p>
    <w:p w14:paraId="79B365DF" w14:textId="2DBE3584" w:rsidR="006E0178" w:rsidRDefault="006E0178" w:rsidP="006E0178">
      <w:pPr>
        <w:pStyle w:val="Codesmall"/>
      </w:pPr>
      <w:r>
        <w:t xml:space="preserve">    "kind": "namespace"</w:t>
      </w:r>
    </w:p>
    <w:p w14:paraId="72581132" w14:textId="77777777" w:rsidR="006E0178" w:rsidRDefault="006E0178" w:rsidP="006E0178">
      <w:pPr>
        <w:pStyle w:val="Codesmall"/>
      </w:pPr>
      <w:r>
        <w:t xml:space="preserve">  },</w:t>
      </w:r>
    </w:p>
    <w:p w14:paraId="3798AEAA" w14:textId="7517CF88" w:rsidR="006E0178" w:rsidRDefault="006E0178" w:rsidP="006E0178">
      <w:pPr>
        <w:pStyle w:val="Codesmall"/>
      </w:pPr>
      <w:r>
        <w:t xml:space="preserve">  {</w:t>
      </w:r>
    </w:p>
    <w:p w14:paraId="77718134" w14:textId="2D8198A8" w:rsidR="006E0178" w:rsidRDefault="006E0178" w:rsidP="006E0178">
      <w:pPr>
        <w:pStyle w:val="Codesmall"/>
      </w:pPr>
      <w:r>
        <w:t xml:space="preserve">    "name": "B",</w:t>
      </w:r>
    </w:p>
    <w:p w14:paraId="587692BD" w14:textId="5FCA2F6F" w:rsidR="006E0178" w:rsidRDefault="006E0178" w:rsidP="006E0178">
      <w:pPr>
        <w:pStyle w:val="Codesmall"/>
      </w:pPr>
      <w:r>
        <w:t xml:space="preserve">    "fullyQualifiedName": "A::B",</w:t>
      </w:r>
    </w:p>
    <w:p w14:paraId="57E83766" w14:textId="77777777" w:rsidR="006E0178" w:rsidRDefault="006E0178" w:rsidP="006E0178">
      <w:pPr>
        <w:pStyle w:val="Codesmall"/>
      </w:pPr>
      <w:r>
        <w:t xml:space="preserve">    "kind": "type",</w:t>
      </w:r>
    </w:p>
    <w:p w14:paraId="02A21CA0" w14:textId="62C2577C" w:rsidR="006E0178" w:rsidRDefault="006E0178" w:rsidP="006E0178">
      <w:pPr>
        <w:pStyle w:val="Codesmall"/>
      </w:pPr>
      <w:r>
        <w:t xml:space="preserve">    "</w:t>
      </w:r>
      <w:r w:rsidR="00581205">
        <w:t>parentIndex</w:t>
      </w:r>
      <w:r>
        <w:t xml:space="preserve">": </w:t>
      </w:r>
      <w:r w:rsidR="00581205">
        <w:t>3</w:t>
      </w:r>
    </w:p>
    <w:p w14:paraId="2030CE10" w14:textId="77777777" w:rsidR="006E0178" w:rsidRDefault="006E0178" w:rsidP="006E0178">
      <w:pPr>
        <w:pStyle w:val="Codesmall"/>
      </w:pPr>
      <w:r>
        <w:t xml:space="preserve">  },</w:t>
      </w:r>
    </w:p>
    <w:p w14:paraId="0B5E0E8A" w14:textId="54A3242F" w:rsidR="006E0178" w:rsidRDefault="006E0178" w:rsidP="006E0178">
      <w:pPr>
        <w:pStyle w:val="Codesmall"/>
      </w:pPr>
      <w:r>
        <w:t xml:space="preserve">  {</w:t>
      </w:r>
    </w:p>
    <w:p w14:paraId="32607CA1" w14:textId="2A0C16BB" w:rsidR="006E0178" w:rsidRDefault="006E0178" w:rsidP="006E0178">
      <w:pPr>
        <w:pStyle w:val="Codesmall"/>
      </w:pPr>
      <w:r>
        <w:t xml:space="preserve">    "name": "A",</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5ED1008A" w:rsidR="006E0178" w:rsidRPr="00F249F9" w:rsidRDefault="00384B6C"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253024D7"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8A226C">
        <w:t>3.23.1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484FC250" w:rsidR="006E017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36DE43A4" w14:textId="1E2E4D7B" w:rsidR="002649ED" w:rsidRDefault="002649ED" w:rsidP="002649ED">
      <w:pPr>
        <w:pStyle w:val="Heading3"/>
      </w:pPr>
      <w:bookmarkStart w:id="486" w:name="_Ref530062627"/>
      <w:bookmarkStart w:id="487" w:name="_Toc530237324"/>
      <w:r>
        <w:t>logicalLocationIndex property</w:t>
      </w:r>
      <w:bookmarkEnd w:id="486"/>
      <w:bookmarkEnd w:id="487"/>
    </w:p>
    <w:p w14:paraId="715F25F2" w14:textId="0120C17C" w:rsidR="00581205" w:rsidRDefault="00581205" w:rsidP="00581205">
      <w:r>
        <w:t xml:space="preserve">If the containing </w:t>
      </w:r>
      <w:r w:rsidRPr="00B10A43">
        <w:rPr>
          <w:rStyle w:val="CODEtemp"/>
        </w:rPr>
        <w:t>run</w:t>
      </w:r>
      <w:r>
        <w:t xml:space="preserve"> object (</w:t>
      </w:r>
      <w:r w:rsidRPr="00E66E38">
        <w:t>§</w:t>
      </w:r>
      <w:r>
        <w:fldChar w:fldCharType="begin"/>
      </w:r>
      <w:r>
        <w:instrText xml:space="preserve"> REF _Ref493349997 \r \h </w:instrText>
      </w:r>
      <w:r>
        <w:fldChar w:fldCharType="separate"/>
      </w:r>
      <w:r w:rsidR="008A226C">
        <w:t>3.13</w:t>
      </w:r>
      <w:r>
        <w:fldChar w:fldCharType="end"/>
      </w:r>
      <w:r>
        <w:t xml:space="preserve">) contains a </w:t>
      </w:r>
      <w:r w:rsidRPr="00B10A43">
        <w:rPr>
          <w:rStyle w:val="CODEtemp"/>
        </w:rPr>
        <w:t>logicalLocations</w:t>
      </w:r>
      <w:r>
        <w:t xml:space="preserve"> property (</w:t>
      </w:r>
      <w:r w:rsidRPr="00E66E38">
        <w:t>§</w:t>
      </w:r>
      <w:r>
        <w:fldChar w:fldCharType="begin"/>
      </w:r>
      <w:r>
        <w:instrText xml:space="preserve"> REF _Ref493479000 \r \h </w:instrText>
      </w:r>
      <w:r>
        <w:fldChar w:fldCharType="separate"/>
      </w:r>
      <w:r w:rsidR="008A226C">
        <w:t>3.13.12</w:t>
      </w:r>
      <w:r>
        <w:fldChar w:fldCharType="end"/>
      </w:r>
      <w:r>
        <w:t xml:space="preserve">), then the </w:t>
      </w:r>
      <w:r w:rsidRPr="00B10A43">
        <w:rPr>
          <w:rStyle w:val="CODEtemp"/>
        </w:rPr>
        <w:t>location</w:t>
      </w:r>
      <w:r>
        <w:t xml:space="preserve"> object </w:t>
      </w:r>
      <w:r>
        <w:rPr>
          <w:b/>
        </w:rPr>
        <w:t>SHOULD</w:t>
      </w:r>
      <w:r>
        <w:t xml:space="preserve"> contain a property named </w:t>
      </w:r>
      <w:r w:rsidRPr="00B10A43">
        <w:rPr>
          <w:rStyle w:val="CODEtemp"/>
        </w:rPr>
        <w:t>logicalLocationIndex</w:t>
      </w:r>
      <w:r>
        <w:t xml:space="preserve"> whose value is a non-negative integer that specifies the index within the </w:t>
      </w:r>
      <w:r w:rsidRPr="00B10A43">
        <w:rPr>
          <w:rStyle w:val="CODEtemp"/>
        </w:rPr>
        <w:t>logicalLocations</w:t>
      </w:r>
      <w:r>
        <w:t xml:space="preserve"> array of the </w:t>
      </w:r>
      <w:r w:rsidRPr="00B10A43">
        <w:rPr>
          <w:rStyle w:val="CODEtemp"/>
        </w:rPr>
        <w:t>logicalLocation</w:t>
      </w:r>
      <w:r>
        <w:t xml:space="preserve"> object (</w:t>
      </w:r>
      <w:r w:rsidRPr="00E66E38">
        <w:t>§</w:t>
      </w:r>
      <w:r>
        <w:fldChar w:fldCharType="begin"/>
      </w:r>
      <w:r>
        <w:instrText xml:space="preserve"> REF _Ref493404505 \r \h </w:instrText>
      </w:r>
      <w:r>
        <w:fldChar w:fldCharType="separate"/>
      </w:r>
      <w:r w:rsidR="008A226C">
        <w:t>3.27</w:t>
      </w:r>
      <w:r>
        <w:fldChar w:fldCharType="end"/>
      </w:r>
      <w:r>
        <w:t xml:space="preserve">) that describes the logical location specified by </w:t>
      </w:r>
      <w:r w:rsidRPr="00B10A43">
        <w:rPr>
          <w:rStyle w:val="CODEtemp"/>
        </w:rPr>
        <w:t>fullyQualifiedLogicalName</w:t>
      </w:r>
      <w:r>
        <w:t xml:space="preserve"> (§</w:t>
      </w:r>
      <w:r>
        <w:fldChar w:fldCharType="begin"/>
      </w:r>
      <w:r>
        <w:instrText xml:space="preserve"> REF _Ref493404450 \r \h </w:instrText>
      </w:r>
      <w:r>
        <w:fldChar w:fldCharType="separate"/>
      </w:r>
      <w:r w:rsidR="008A226C">
        <w:t>3.23.4</w:t>
      </w:r>
      <w:r>
        <w:fldChar w:fldCharType="end"/>
      </w:r>
      <w:r>
        <w:t>).</w:t>
      </w:r>
      <w:r w:rsidR="00B33D4B">
        <w:t xml:space="preserve"> If this property is absent, it </w:t>
      </w:r>
      <w:r w:rsidR="00B33D4B">
        <w:rPr>
          <w:b/>
        </w:rPr>
        <w:t>SHALL</w:t>
      </w:r>
      <w:r w:rsidR="00B33D4B">
        <w:t xml:space="preserve"> default to -1.</w:t>
      </w:r>
    </w:p>
    <w:p w14:paraId="6F3CD982" w14:textId="2A76B673" w:rsidR="00581205" w:rsidRPr="00581205" w:rsidRDefault="00581205" w:rsidP="00581205">
      <w:pPr>
        <w:pStyle w:val="Note"/>
      </w:pPr>
      <w:r>
        <w:lastRenderedPageBreak/>
        <w:t xml:space="preserve">NOTE: If </w:t>
      </w:r>
      <w:r w:rsidRPr="00B10A43">
        <w:rPr>
          <w:rStyle w:val="CODEtemp"/>
        </w:rPr>
        <w:t>logicalLocationIndex</w:t>
      </w:r>
      <w:r>
        <w:t xml:space="preserve"> is absent, the SARIF consumer will not be able to locate information about the logical location without traversing the </w:t>
      </w:r>
      <w:r w:rsidRPr="00880CF3">
        <w:rPr>
          <w:rStyle w:val="CODEtemp"/>
        </w:rPr>
        <w:t>run.</w:t>
      </w:r>
      <w:r>
        <w:rPr>
          <w:rStyle w:val="CODEtemp"/>
        </w:rPr>
        <w:t>logicalLocations</w:t>
      </w:r>
      <w:r>
        <w:t xml:space="preserve"> array searching for a </w:t>
      </w:r>
      <w:r>
        <w:rPr>
          <w:rStyle w:val="CODEtemp"/>
        </w:rPr>
        <w:t>logicalLocation</w:t>
      </w:r>
      <w:r>
        <w:t xml:space="preserve"> object whose </w:t>
      </w:r>
      <w:r>
        <w:rPr>
          <w:rStyle w:val="CODEtemp"/>
        </w:rPr>
        <w:t>fullyQualifiedName</w:t>
      </w:r>
      <w:r>
        <w:t xml:space="preserve"> (§</w:t>
      </w:r>
      <w:r>
        <w:fldChar w:fldCharType="begin"/>
      </w:r>
      <w:r>
        <w:instrText xml:space="preserve"> REF _Ref513194876 \r \h </w:instrText>
      </w:r>
      <w:r>
        <w:fldChar w:fldCharType="separate"/>
      </w:r>
      <w:r w:rsidR="008A226C">
        <w:t>3.27.4</w:t>
      </w:r>
      <w:r>
        <w:fldChar w:fldCharType="end"/>
      </w:r>
      <w:r>
        <w:t xml:space="preserve">) matches the </w:t>
      </w:r>
      <w:r w:rsidRPr="00BD16F5">
        <w:rPr>
          <w:rStyle w:val="CODEtemp"/>
        </w:rPr>
        <w:t>fullyQualifiedLogicalName</w:t>
      </w:r>
      <w:r>
        <w:t xml:space="preserve"> of this </w:t>
      </w:r>
      <w:r>
        <w:rPr>
          <w:rStyle w:val="CODEtemp"/>
        </w:rPr>
        <w:t>l</w:t>
      </w:r>
      <w:r w:rsidRPr="00880CF3">
        <w:rPr>
          <w:rStyle w:val="CODEtemp"/>
        </w:rPr>
        <w:t>ocation</w:t>
      </w:r>
      <w:r>
        <w:t xml:space="preserve"> object (and </w:t>
      </w:r>
      <w:r w:rsidRPr="00BD16F5">
        <w:rPr>
          <w:rStyle w:val="CODEtemp"/>
        </w:rPr>
        <w:t>fullyQualifiedLogicalName</w:t>
      </w:r>
      <w:r>
        <w:t xml:space="preserve"> might be absent, since it is optional).</w:t>
      </w:r>
    </w:p>
    <w:p w14:paraId="4CD27C2E" w14:textId="16EED1C5" w:rsidR="00F13165" w:rsidRDefault="00F13165" w:rsidP="00F13165">
      <w:pPr>
        <w:pStyle w:val="Heading3"/>
      </w:pPr>
      <w:bookmarkStart w:id="488" w:name="_Ref513121634"/>
      <w:bookmarkStart w:id="489" w:name="_Ref513122103"/>
      <w:bookmarkStart w:id="490" w:name="_Toc530237325"/>
      <w:r>
        <w:t>message property</w:t>
      </w:r>
      <w:bookmarkEnd w:id="488"/>
      <w:bookmarkEnd w:id="489"/>
      <w:bookmarkEnd w:id="490"/>
    </w:p>
    <w:p w14:paraId="62F22E6F" w14:textId="2F16E4DA"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relevant to the location.</w:t>
      </w:r>
    </w:p>
    <w:p w14:paraId="0E77A827" w14:textId="77777777" w:rsidR="00F13165" w:rsidRDefault="00F13165" w:rsidP="00F13165">
      <w:pPr>
        <w:pStyle w:val="Heading3"/>
      </w:pPr>
      <w:bookmarkStart w:id="491" w:name="_Ref510102819"/>
      <w:bookmarkStart w:id="492" w:name="_Toc530237326"/>
      <w:r>
        <w:t>annotations property</w:t>
      </w:r>
      <w:bookmarkEnd w:id="491"/>
      <w:bookmarkEnd w:id="492"/>
    </w:p>
    <w:p w14:paraId="1F7AABEC" w14:textId="54B967AB"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8A226C">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8A226C">
        <w:t>3.25</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8A226C">
        <w:t>3.25.14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6E093FAD" w:rsidR="0022400E" w:rsidRDefault="0022400E" w:rsidP="0022400E">
      <w:pPr>
        <w:pStyle w:val="Codesmall"/>
      </w:pPr>
      <w:r>
        <w:t xml:space="preserve">  {                               # A region object (§</w:t>
      </w:r>
      <w:r>
        <w:fldChar w:fldCharType="begin"/>
      </w:r>
      <w:r>
        <w:instrText xml:space="preserve"> REF _Ref493490350 \r \h </w:instrText>
      </w:r>
      <w:r>
        <w:fldChar w:fldCharType="separate"/>
      </w:r>
      <w:r w:rsidR="008A226C">
        <w:t>3.25</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6D163167" w14:textId="71B36E0B" w:rsidR="006E546E" w:rsidRDefault="006E546E" w:rsidP="006E546E">
      <w:pPr>
        <w:pStyle w:val="Heading2"/>
      </w:pPr>
      <w:bookmarkStart w:id="493" w:name="_Ref493477390"/>
      <w:bookmarkStart w:id="494" w:name="_Ref493478323"/>
      <w:bookmarkStart w:id="495" w:name="_Ref493478590"/>
      <w:bookmarkStart w:id="496" w:name="_Toc530237327"/>
      <w:r>
        <w:t>physicalLocation object</w:t>
      </w:r>
      <w:bookmarkEnd w:id="493"/>
      <w:bookmarkEnd w:id="494"/>
      <w:bookmarkEnd w:id="495"/>
      <w:bookmarkEnd w:id="496"/>
    </w:p>
    <w:p w14:paraId="0B9181AD" w14:textId="12F902F2" w:rsidR="006E546E" w:rsidRDefault="006E546E" w:rsidP="006E546E">
      <w:pPr>
        <w:pStyle w:val="Heading3"/>
      </w:pPr>
      <w:bookmarkStart w:id="497" w:name="_Toc530237328"/>
      <w:r>
        <w:t>General</w:t>
      </w:r>
      <w:bookmarkEnd w:id="497"/>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98" w:name="_Ref503357394"/>
      <w:bookmarkStart w:id="499" w:name="_Toc530237329"/>
      <w:bookmarkStart w:id="500" w:name="_Ref493343236"/>
      <w:r>
        <w:t>id property</w:t>
      </w:r>
      <w:bookmarkEnd w:id="498"/>
      <w:bookmarkEnd w:id="499"/>
    </w:p>
    <w:p w14:paraId="39E78313" w14:textId="748609C0"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8A226C">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7308010C" w:rsidR="00AF7697" w:rsidRPr="00AF7697" w:rsidRDefault="00AF7697" w:rsidP="00AF7697">
      <w:r>
        <w:lastRenderedPageBreak/>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8A226C">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8A226C">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501" w:name="_Ref503369432"/>
      <w:bookmarkStart w:id="502" w:name="_Ref503369435"/>
      <w:bookmarkStart w:id="503" w:name="_Ref503371110"/>
      <w:bookmarkStart w:id="504" w:name="_Ref503371652"/>
      <w:bookmarkStart w:id="505" w:name="_Toc530237330"/>
      <w:r>
        <w:t>fileLocation</w:t>
      </w:r>
      <w:r w:rsidR="006E546E">
        <w:t xml:space="preserve"> property</w:t>
      </w:r>
      <w:bookmarkEnd w:id="500"/>
      <w:bookmarkEnd w:id="501"/>
      <w:bookmarkEnd w:id="502"/>
      <w:bookmarkEnd w:id="503"/>
      <w:bookmarkEnd w:id="504"/>
      <w:bookmarkEnd w:id="505"/>
    </w:p>
    <w:p w14:paraId="5D69C82C" w14:textId="17A2CF96"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8A226C">
        <w:t>3.3</w:t>
      </w:r>
      <w:r w:rsidR="00A308C2">
        <w:fldChar w:fldCharType="end"/>
      </w:r>
      <w:r w:rsidR="00A308C2">
        <w:t>)</w:t>
      </w:r>
      <w:r w:rsidR="00365886" w:rsidRPr="00365886">
        <w:t xml:space="preserve"> that represents the location of the file.</w:t>
      </w:r>
    </w:p>
    <w:p w14:paraId="03500782" w14:textId="2F3E1573"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8A226C">
        <w:t>3.13.11</w:t>
      </w:r>
      <w:r w:rsidR="00830F21">
        <w:fldChar w:fldCharType="end"/>
      </w:r>
      <w:r w:rsidRPr="00124F1F">
        <w:t xml:space="preserve">) is present, </w:t>
      </w:r>
      <w:r w:rsidR="00A308C2">
        <w:rPr>
          <w:rStyle w:val="CODEtemp"/>
        </w:rPr>
        <w:t>fileLocation.</w:t>
      </w:r>
      <w:r w:rsidR="00581205">
        <w:rPr>
          <w:rStyle w:val="CODEtemp"/>
        </w:rPr>
        <w:t>fileIndex</w:t>
      </w:r>
      <w:r w:rsidR="00581205" w:rsidRPr="00581205">
        <w:t xml:space="preserve"> (</w:t>
      </w:r>
      <w:r w:rsidR="00581205" w:rsidRPr="00124F1F">
        <w:t>§</w:t>
      </w:r>
      <w:r w:rsidR="00581205">
        <w:fldChar w:fldCharType="begin"/>
      </w:r>
      <w:r w:rsidR="00581205">
        <w:instrText xml:space="preserve"> REF _Ref530055459 \r \h </w:instrText>
      </w:r>
      <w:r w:rsidR="00581205">
        <w:fldChar w:fldCharType="separate"/>
      </w:r>
      <w:r w:rsidR="008A226C">
        <w:t>3.4.5</w:t>
      </w:r>
      <w:r w:rsidR="00581205">
        <w:fldChar w:fldCharType="end"/>
      </w:r>
      <w:r w:rsidR="00581205" w:rsidRPr="00581205">
        <w:t>)</w:t>
      </w:r>
      <w:r w:rsidR="00581205" w:rsidRPr="00124F1F">
        <w:t xml:space="preserve"> </w:t>
      </w:r>
      <w:r w:rsidRPr="00124F1F">
        <w:rPr>
          <w:b/>
        </w:rPr>
        <w:t>SHOULD</w:t>
      </w:r>
      <w:r w:rsidRPr="00124F1F">
        <w:t xml:space="preserve"> equal the </w:t>
      </w:r>
      <w:r w:rsidR="00581205">
        <w:t>index within the</w:t>
      </w:r>
      <w:r w:rsidRPr="00124F1F">
        <w:t xml:space="preserve"> </w:t>
      </w:r>
      <w:r w:rsidRPr="00124F1F">
        <w:rPr>
          <w:rStyle w:val="CODEtemp"/>
        </w:rPr>
        <w:t>run.files</w:t>
      </w:r>
      <w:r w:rsidRPr="00124F1F">
        <w:t xml:space="preserve"> </w:t>
      </w:r>
      <w:r w:rsidR="00581205">
        <w:t xml:space="preserve">array of a </w:t>
      </w:r>
      <w:r w:rsidR="00581205" w:rsidRPr="00E9386A">
        <w:rPr>
          <w:rStyle w:val="CODEtemp"/>
        </w:rPr>
        <w:t>file</w:t>
      </w:r>
      <w:r w:rsidR="00581205">
        <w:t xml:space="preserve"> object (</w:t>
      </w:r>
      <w:r w:rsidR="00581205" w:rsidRPr="00124F1F">
        <w:t>§</w:t>
      </w:r>
      <w:r w:rsidR="00581205">
        <w:fldChar w:fldCharType="begin"/>
      </w:r>
      <w:r w:rsidR="00581205">
        <w:instrText xml:space="preserve"> REF _Ref493403111 \r \h </w:instrText>
      </w:r>
      <w:r w:rsidR="00581205">
        <w:fldChar w:fldCharType="separate"/>
      </w:r>
      <w:r w:rsidR="008A226C">
        <w:t>3.21</w:t>
      </w:r>
      <w:r w:rsidR="00581205">
        <w:fldChar w:fldCharType="end"/>
      </w:r>
      <w:r w:rsidR="00581205">
        <w:t xml:space="preserve">) whose </w:t>
      </w:r>
      <w:r w:rsidR="00581205" w:rsidRPr="00E9386A">
        <w:rPr>
          <w:rStyle w:val="CODEtemp"/>
        </w:rPr>
        <w:t>fileLocation</w:t>
      </w:r>
      <w:r w:rsidR="00581205">
        <w:t xml:space="preserve"> property (</w:t>
      </w:r>
      <w:r w:rsidR="00581205" w:rsidRPr="00124F1F">
        <w:t>§</w:t>
      </w:r>
      <w:r w:rsidR="00581205">
        <w:fldChar w:fldCharType="begin"/>
      </w:r>
      <w:r w:rsidR="00581205">
        <w:instrText xml:space="preserve"> REF _Ref493403519 \r \h </w:instrText>
      </w:r>
      <w:r w:rsidR="00581205">
        <w:fldChar w:fldCharType="separate"/>
      </w:r>
      <w:r w:rsidR="008A226C">
        <w:t>3.21.2</w:t>
      </w:r>
      <w:r w:rsidR="00581205">
        <w:fldChar w:fldCharType="end"/>
      </w:r>
      <w:r w:rsidR="00581205">
        <w:t xml:space="preserve">) designates the same file as does this </w:t>
      </w:r>
      <w:r w:rsidR="00581205" w:rsidRPr="00E9386A">
        <w:rPr>
          <w:rStyle w:val="CODEtemp"/>
        </w:rPr>
        <w:t>fileLocation</w:t>
      </w:r>
      <w:r w:rsidR="00581205">
        <w:t xml:space="preserve"> object. The specified </w:t>
      </w:r>
      <w:r w:rsidR="00581205" w:rsidRPr="00581205">
        <w:rPr>
          <w:rStyle w:val="CODEtemp"/>
        </w:rPr>
        <w:t>file</w:t>
      </w:r>
      <w:r w:rsidR="00581205">
        <w:t xml:space="preserve"> object</w:t>
      </w:r>
      <w:r w:rsidRPr="00124F1F">
        <w:t xml:space="preserve"> provides additional information about the file specified by </w:t>
      </w:r>
      <w:r w:rsidR="00A308C2">
        <w:rPr>
          <w:rStyle w:val="CODEtemp"/>
        </w:rPr>
        <w:t>fileLocation</w:t>
      </w:r>
      <w:r w:rsidRPr="00124F1F">
        <w:t>.</w:t>
      </w:r>
    </w:p>
    <w:p w14:paraId="73DAD09D" w14:textId="2CDB848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w:t>
      </w:r>
      <w:r w:rsidR="00581205">
        <w:rPr>
          <w:rStyle w:val="CODEtemp"/>
        </w:rPr>
        <w:t>fileIndex</w:t>
      </w:r>
      <w:r w:rsidR="00581205">
        <w:t xml:space="preserve"> specifies the </w:t>
      </w:r>
      <w:r w:rsidR="00581205" w:rsidRPr="00581205">
        <w:rPr>
          <w:rStyle w:val="CODEtemp"/>
        </w:rPr>
        <w:t>file</w:t>
      </w:r>
      <w:r w:rsidR="00581205">
        <w:t xml:space="preserve"> object located at</w:t>
      </w:r>
      <w:r w:rsidR="00A308C2">
        <w:t xml:space="preserve"> </w:t>
      </w:r>
      <w:r w:rsidR="00A308C2" w:rsidRPr="005D0859">
        <w:rPr>
          <w:rStyle w:val="CODEtemp"/>
        </w:rPr>
        <w:t>files[0]</w:t>
      </w:r>
      <w:r w:rsidR="00A308C2">
        <w:t>.</w:t>
      </w:r>
    </w:p>
    <w:p w14:paraId="530555BC" w14:textId="015EE061"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8A226C">
        <w:t>3.13</w:t>
      </w:r>
      <w:r w:rsidR="00F0710E">
        <w:fldChar w:fldCharType="end"/>
      </w:r>
      <w:r w:rsidR="00F0710E">
        <w:t>).</w:t>
      </w:r>
    </w:p>
    <w:p w14:paraId="1B212C21" w14:textId="2E56C068" w:rsidR="00124F1F" w:rsidRDefault="00124F1F" w:rsidP="00EA1C84">
      <w:pPr>
        <w:pStyle w:val="Codesmall"/>
      </w:pPr>
      <w:r>
        <w:t xml:space="preserve">  "files": </w:t>
      </w:r>
      <w:r w:rsidR="009D56D4">
        <w:t>[</w:t>
      </w:r>
    </w:p>
    <w:p w14:paraId="62A6AD73" w14:textId="59E40309" w:rsidR="00124F1F" w:rsidRDefault="00124F1F" w:rsidP="00EA1C84">
      <w:pPr>
        <w:pStyle w:val="Codesmall"/>
      </w:pPr>
      <w:r>
        <w:t xml:space="preserve">    </w:t>
      </w:r>
      <w:r w:rsidR="009D56D4">
        <w:t>{</w:t>
      </w:r>
    </w:p>
    <w:p w14:paraId="3707C2BE" w14:textId="6C09574E" w:rsidR="009D56D4" w:rsidRDefault="009D56D4" w:rsidP="00EA1C84">
      <w:pPr>
        <w:pStyle w:val="Codesmall"/>
      </w:pPr>
      <w:r>
        <w:t xml:space="preserve">      "fileLocation": {</w:t>
      </w:r>
    </w:p>
    <w:p w14:paraId="3D6730CA" w14:textId="143823B0" w:rsidR="009D56D4" w:rsidRDefault="009D56D4" w:rsidP="00EA1C84">
      <w:pPr>
        <w:pStyle w:val="Codesmall"/>
      </w:pPr>
      <w:r>
        <w:t xml:space="preserve">        "uri": "file:///C:/Code/main.c"</w:t>
      </w:r>
    </w:p>
    <w:p w14:paraId="72D31561" w14:textId="17CB4456" w:rsidR="009D56D4" w:rsidRDefault="009D56D4" w:rsidP="00EA1C84">
      <w:pPr>
        <w:pStyle w:val="Codesmall"/>
      </w:pPr>
      <w:r>
        <w:t xml:space="preserve">      },</w:t>
      </w:r>
    </w:p>
    <w:p w14:paraId="06A95CD1" w14:textId="369DB114" w:rsidR="00124F1F" w:rsidRDefault="00124F1F" w:rsidP="00EA1C84">
      <w:pPr>
        <w:pStyle w:val="Codesmall"/>
      </w:pPr>
      <w:r>
        <w:t xml:space="preserve">      "mimeType": "text/x-c",</w:t>
      </w:r>
    </w:p>
    <w:p w14:paraId="2A5A7B5E" w14:textId="5A9F2C3F" w:rsidR="00124F1F" w:rsidRDefault="00124F1F" w:rsidP="00EA1C84">
      <w:pPr>
        <w:pStyle w:val="Codesmall"/>
      </w:pPr>
      <w:r>
        <w:t xml:space="preserve">    }</w:t>
      </w:r>
    </w:p>
    <w:p w14:paraId="551495BB" w14:textId="439E521C" w:rsidR="00124F1F" w:rsidRDefault="00124F1F" w:rsidP="00EA1C84">
      <w:pPr>
        <w:pStyle w:val="Codesmall"/>
      </w:pPr>
      <w:r>
        <w:t xml:space="preserve">  </w:t>
      </w:r>
      <w:r w:rsidR="009D56D4">
        <w:t>],</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700CF73A"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r w:rsidR="009D56D4">
        <w:t>,</w:t>
      </w:r>
    </w:p>
    <w:p w14:paraId="3C755A11" w14:textId="4C4C58F0" w:rsidR="009D56D4" w:rsidRDefault="009D56D4" w:rsidP="00EA1C84">
      <w:pPr>
        <w:pStyle w:val="Codesmall"/>
      </w:pPr>
      <w:r>
        <w:t xml:space="preserve">              "fileIndex": 0</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506" w:name="_Ref493509797"/>
      <w:bookmarkStart w:id="507" w:name="_Toc530237331"/>
      <w:r>
        <w:t>region property</w:t>
      </w:r>
      <w:bookmarkEnd w:id="506"/>
      <w:bookmarkEnd w:id="507"/>
    </w:p>
    <w:p w14:paraId="34CA82A6" w14:textId="0BEB1157"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8A226C">
        <w:t>3.25</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8A226C">
        <w:t>3.22.9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8A226C">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BA078C8" w:rsidR="006805FB" w:rsidRDefault="006805FB" w:rsidP="006805FB">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7A49ADC4" w14:textId="49A676D2" w:rsidR="006805FB" w:rsidRDefault="006805FB" w:rsidP="006805FB">
      <w:pPr>
        <w:pStyle w:val="Codesmall"/>
      </w:pPr>
      <w:r>
        <w:t xml:space="preserve">  "locations": [                         # See §</w:t>
      </w:r>
      <w:r>
        <w:fldChar w:fldCharType="begin"/>
      </w:r>
      <w:r>
        <w:instrText xml:space="preserve"> REF _Ref510013155 \r \h </w:instrText>
      </w:r>
      <w:r>
        <w:fldChar w:fldCharType="separate"/>
      </w:r>
      <w:r w:rsidR="008A226C">
        <w:t>3.22.9</w:t>
      </w:r>
      <w:r>
        <w:fldChar w:fldCharType="end"/>
      </w:r>
      <w:r>
        <w:t>.</w:t>
      </w:r>
    </w:p>
    <w:p w14:paraId="779C2718" w14:textId="52AF2212"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8A226C">
        <w:t>3.23</w:t>
      </w:r>
      <w:r>
        <w:fldChar w:fldCharType="end"/>
      </w:r>
      <w:r>
        <w:t>).</w:t>
      </w:r>
    </w:p>
    <w:p w14:paraId="3C94BD54" w14:textId="56528FD2"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8A226C">
        <w:t>3.23.3</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lastRenderedPageBreak/>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508" w:name="_Toc530237332"/>
      <w:r>
        <w:t>contextRegion property</w:t>
      </w:r>
      <w:bookmarkEnd w:id="508"/>
    </w:p>
    <w:p w14:paraId="220640FE" w14:textId="46FF2CBB"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8A226C">
        <w:t>3.24.4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8A226C">
        <w:t>3.25</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7F047755" w:rsidR="00843397" w:rsidRDefault="00843397" w:rsidP="00843397">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7E9D024B" w14:textId="144735CA" w:rsidR="00843397" w:rsidRDefault="00843397" w:rsidP="00843397">
      <w:pPr>
        <w:pStyle w:val="Codesmall"/>
      </w:pPr>
      <w:r>
        <w:t xml:space="preserve">  "locations": [                         # See §</w:t>
      </w:r>
      <w:r>
        <w:fldChar w:fldCharType="begin"/>
      </w:r>
      <w:r>
        <w:instrText xml:space="preserve"> REF _Ref510013155 \r \h </w:instrText>
      </w:r>
      <w:r>
        <w:fldChar w:fldCharType="separate"/>
      </w:r>
      <w:r w:rsidR="008A226C">
        <w:t>3.22.9</w:t>
      </w:r>
      <w:r>
        <w:fldChar w:fldCharType="end"/>
      </w:r>
      <w:r>
        <w:t>.</w:t>
      </w:r>
    </w:p>
    <w:p w14:paraId="686DE936" w14:textId="672CF5DB"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8A226C">
        <w:t>3.23</w:t>
      </w:r>
      <w:r>
        <w:fldChar w:fldCharType="end"/>
      </w:r>
      <w:r>
        <w:t>).</w:t>
      </w:r>
    </w:p>
    <w:p w14:paraId="5B98A118" w14:textId="411FECC5"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8A226C">
        <w:t>3.23.3</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9466936" w:rsidR="00843397" w:rsidRDefault="00843397" w:rsidP="00843397">
      <w:pPr>
        <w:pStyle w:val="Codesmall"/>
      </w:pPr>
      <w:r>
        <w:t xml:space="preserve">        "region": {                      # See §</w:t>
      </w:r>
      <w:r>
        <w:fldChar w:fldCharType="begin"/>
      </w:r>
      <w:r>
        <w:instrText xml:space="preserve"> REF _Ref493509797 \r \h </w:instrText>
      </w:r>
      <w:r>
        <w:fldChar w:fldCharType="separate"/>
      </w:r>
      <w:r w:rsidR="008A226C">
        <w:t>3.24.4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509" w:name="_Ref493490350"/>
      <w:bookmarkStart w:id="510" w:name="_Toc530237333"/>
      <w:r>
        <w:lastRenderedPageBreak/>
        <w:t>region object</w:t>
      </w:r>
      <w:bookmarkEnd w:id="509"/>
      <w:bookmarkEnd w:id="510"/>
    </w:p>
    <w:p w14:paraId="5C4DB1F6" w14:textId="19917190" w:rsidR="006E546E" w:rsidRDefault="006E546E" w:rsidP="006E546E">
      <w:pPr>
        <w:pStyle w:val="Heading3"/>
      </w:pPr>
      <w:bookmarkStart w:id="511" w:name="_Toc530237334"/>
      <w:r>
        <w:t>General</w:t>
      </w:r>
      <w:bookmarkEnd w:id="511"/>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67859CDF"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8A226C">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8A226C">
        <w:t>3.25.3</w:t>
      </w:r>
      <w:r>
        <w:fldChar w:fldCharType="end"/>
      </w:r>
      <w:r>
        <w:t>).</w:t>
      </w:r>
    </w:p>
    <w:p w14:paraId="4D60C0C6" w14:textId="07795823" w:rsidR="006E546E" w:rsidRDefault="006E546E" w:rsidP="006E546E">
      <w:pPr>
        <w:pStyle w:val="Heading3"/>
      </w:pPr>
      <w:bookmarkStart w:id="512" w:name="_Ref493492556"/>
      <w:bookmarkStart w:id="513" w:name="_Ref493492604"/>
      <w:bookmarkStart w:id="514" w:name="_Ref493492671"/>
      <w:bookmarkStart w:id="515" w:name="_Toc530237335"/>
      <w:r>
        <w:t>Text regions</w:t>
      </w:r>
      <w:bookmarkEnd w:id="512"/>
      <w:bookmarkEnd w:id="513"/>
      <w:bookmarkEnd w:id="514"/>
      <w:bookmarkEnd w:id="515"/>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77144197"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8A226C">
        <w:t>3.13.18</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076C341E"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8A226C">
        <w:t>3.21.9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8A226C">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2BC0C2C2"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1CFC4400" w:rsidR="00257E64" w:rsidRDefault="00257E64" w:rsidP="00257E64">
      <w:r>
        <w:t xml:space="preserve">A text region </w:t>
      </w:r>
      <w:r>
        <w:rPr>
          <w:b/>
        </w:rPr>
        <w:t>MAY</w:t>
      </w:r>
      <w:r>
        <w:t xml:space="preserve"> be specified in </w:t>
      </w:r>
      <w:r w:rsidR="002E614C">
        <w:t xml:space="preserve">two </w:t>
      </w:r>
      <w:r>
        <w:t>ways:</w:t>
      </w:r>
    </w:p>
    <w:p w14:paraId="79EA6147" w14:textId="72418BFC" w:rsidR="00257E64" w:rsidRDefault="00257E64" w:rsidP="00EA540C">
      <w:pPr>
        <w:pStyle w:val="ListParagraph"/>
        <w:numPr>
          <w:ilvl w:val="0"/>
          <w:numId w:val="62"/>
        </w:numPr>
      </w:pPr>
      <w:r>
        <w:lastRenderedPageBreak/>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8A226C">
        <w:t>3.25.5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8A226C">
        <w:t>3.25.6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8A226C">
        <w:t>3.25.7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8A226C">
        <w:t>3.25.8</w:t>
      </w:r>
      <w:r>
        <w:fldChar w:fldCharType="end"/>
      </w:r>
      <w:r w:rsidRPr="003E62A7">
        <w:t>)</w:t>
      </w:r>
      <w:r>
        <w:t>.</w:t>
      </w:r>
    </w:p>
    <w:p w14:paraId="2FA2CAD1" w14:textId="0BBC13E1"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8A226C">
        <w:t>3.25.9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8A226C">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1D29B248"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8A226C">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705BAA3B"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8A226C">
        <w:t>3.25.6</w:t>
      </w:r>
      <w:r>
        <w:fldChar w:fldCharType="end"/>
      </w:r>
      <w:r>
        <w:t>).</w:t>
      </w:r>
    </w:p>
    <w:p w14:paraId="2F4CCF7E" w14:textId="67065B96"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8A226C">
        <w:t>3.25.7</w:t>
      </w:r>
      <w:r>
        <w:fldChar w:fldCharType="end"/>
      </w:r>
      <w:r>
        <w:t>).</w:t>
      </w:r>
    </w:p>
    <w:p w14:paraId="30C0E1BA" w14:textId="35226589"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8A226C">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612E8880" w:rsidR="002E614C" w:rsidRDefault="002E614C" w:rsidP="002E614C">
      <w:pPr>
        <w:pStyle w:val="Note"/>
      </w:pPr>
      <w:r>
        <w:lastRenderedPageBreak/>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8A226C">
        <w:t>3.25.10</w:t>
      </w:r>
      <w:r>
        <w:fldChar w:fldCharType="end"/>
      </w:r>
      <w:r>
        <w:t>). Those two regions are not the same, and so the region is invalid.</w:t>
      </w:r>
    </w:p>
    <w:p w14:paraId="631EE120" w14:textId="772F2AED"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3D5B50FA"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733E6647"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3BE69B5E"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609285FA" w:rsidR="00257E64" w:rsidRPr="0079663D" w:rsidRDefault="00257E64" w:rsidP="00257E64">
      <w:pPr>
        <w:pStyle w:val="Code"/>
      </w:pPr>
      <w:r>
        <w:t>{ "</w:t>
      </w:r>
      <w:r w:rsidR="008057AC">
        <w:t>charOffset</w:t>
      </w:r>
      <w:r>
        <w:t>": 1, ""charLength": 0 }</w:t>
      </w:r>
    </w:p>
    <w:p w14:paraId="19CD4E19" w14:textId="702ABA3C"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3965EE26" w:rsidR="00257E64" w:rsidRPr="00854FBD" w:rsidRDefault="00257E64" w:rsidP="00257E64">
      <w:pPr>
        <w:pStyle w:val="Code"/>
      </w:pPr>
      <w:r>
        <w:t>{ "</w:t>
      </w:r>
      <w:r w:rsidR="008057AC">
        <w:t>charOffset</w:t>
      </w:r>
      <w:r>
        <w:t xml:space="preserve">": </w:t>
      </w:r>
      <w:r w:rsidR="008057AC">
        <w:t>0</w:t>
      </w:r>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166E0D7C"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57B4ABDC"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516" w:name="_Ref509043519"/>
      <w:bookmarkStart w:id="517" w:name="_Ref509043733"/>
      <w:bookmarkStart w:id="518" w:name="_Toc530237336"/>
      <w:r>
        <w:t>Binary regions</w:t>
      </w:r>
      <w:bookmarkEnd w:id="516"/>
      <w:bookmarkEnd w:id="517"/>
      <w:bookmarkEnd w:id="518"/>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78D92E38"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8A226C">
        <w:t>3.25.11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8A226C">
        <w:t>3.25.12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519" w:name="_Toc530237337"/>
      <w:r>
        <w:t>Independence of text and binary regions</w:t>
      </w:r>
      <w:bookmarkEnd w:id="519"/>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27E467E5"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8A226C">
        <w:t>3.25.2</w:t>
      </w:r>
      <w:r>
        <w:fldChar w:fldCharType="end"/>
      </w:r>
      <w:r>
        <w:t xml:space="preserve">. It represents invalid SARIF because the text-related and binary-related properties are </w:t>
      </w:r>
      <w:r>
        <w:lastRenderedPageBreak/>
        <w:t>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4931F5B5"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20" w:name="_Ref493490565"/>
      <w:bookmarkStart w:id="521" w:name="_Ref493491243"/>
      <w:bookmarkStart w:id="522" w:name="_Ref493492406"/>
      <w:bookmarkStart w:id="523" w:name="_Toc530237338"/>
      <w:r>
        <w:t>startLine property</w:t>
      </w:r>
      <w:bookmarkEnd w:id="520"/>
      <w:bookmarkEnd w:id="521"/>
      <w:bookmarkEnd w:id="522"/>
      <w:bookmarkEnd w:id="523"/>
    </w:p>
    <w:p w14:paraId="03F07C1F" w14:textId="36A4F4CB"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it</w:t>
      </w:r>
      <w:r w:rsidR="008057AC">
        <w:rPr>
          <w:b/>
        </w:rPr>
        <w:t xml:space="preserve">SHALL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24" w:name="_Ref493491260"/>
      <w:bookmarkStart w:id="525" w:name="_Ref493492414"/>
      <w:bookmarkStart w:id="526" w:name="_Toc530237339"/>
      <w:r>
        <w:t>startColumn property</w:t>
      </w:r>
      <w:bookmarkEnd w:id="524"/>
      <w:bookmarkEnd w:id="525"/>
      <w:bookmarkEnd w:id="526"/>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5085F6A"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527" w:name="_Ref493491334"/>
      <w:bookmarkStart w:id="528" w:name="_Ref493492422"/>
      <w:bookmarkStart w:id="529" w:name="_Toc530237340"/>
      <w:r>
        <w:t>endLine property</w:t>
      </w:r>
      <w:bookmarkEnd w:id="527"/>
      <w:bookmarkEnd w:id="528"/>
      <w:bookmarkEnd w:id="529"/>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09C95AC9"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530" w:name="_Ref493491342"/>
      <w:bookmarkStart w:id="531" w:name="_Ref493492427"/>
      <w:bookmarkStart w:id="532" w:name="_Toc530237341"/>
      <w:r>
        <w:t>endColumn property</w:t>
      </w:r>
      <w:bookmarkEnd w:id="530"/>
      <w:bookmarkEnd w:id="531"/>
      <w:bookmarkEnd w:id="532"/>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2ADE6E17"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33" w:name="_Ref493492251"/>
      <w:bookmarkStart w:id="534" w:name="_Ref493492981"/>
      <w:bookmarkStart w:id="535" w:name="_Toc530237342"/>
      <w:r>
        <w:t>charO</w:t>
      </w:r>
      <w:r w:rsidR="006E546E">
        <w:t>ffset property</w:t>
      </w:r>
      <w:bookmarkEnd w:id="533"/>
      <w:bookmarkEnd w:id="534"/>
      <w:bookmarkEnd w:id="535"/>
    </w:p>
    <w:p w14:paraId="274D950F" w14:textId="4A6AA922"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536" w:name="_Ref493491350"/>
      <w:bookmarkStart w:id="537" w:name="_Ref493492312"/>
      <w:bookmarkStart w:id="538" w:name="_Toc530237343"/>
      <w:r>
        <w:lastRenderedPageBreak/>
        <w:t>charL</w:t>
      </w:r>
      <w:r w:rsidR="006E546E">
        <w:t>ength property</w:t>
      </w:r>
      <w:bookmarkEnd w:id="536"/>
      <w:bookmarkEnd w:id="537"/>
      <w:bookmarkEnd w:id="538"/>
    </w:p>
    <w:p w14:paraId="4958FFFB" w14:textId="7C1DB70F"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436ECB0F"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8A226C">
        <w:t>3.25.9</w:t>
      </w:r>
      <w:r>
        <w:fldChar w:fldCharType="end"/>
      </w:r>
      <w:r>
        <w:t>)</w:t>
      </w:r>
    </w:p>
    <w:p w14:paraId="26AA9C6F" w14:textId="58E37E58"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39" w:name="_Ref515544104"/>
      <w:bookmarkStart w:id="540" w:name="_Toc530237344"/>
      <w:r>
        <w:t>byteOffset property</w:t>
      </w:r>
      <w:bookmarkEnd w:id="539"/>
      <w:bookmarkEnd w:id="540"/>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41" w:name="_Ref515544119"/>
      <w:bookmarkStart w:id="542" w:name="_Toc530237345"/>
      <w:r>
        <w:t>byteLength property</w:t>
      </w:r>
      <w:bookmarkEnd w:id="541"/>
      <w:bookmarkEnd w:id="542"/>
    </w:p>
    <w:p w14:paraId="2FF66B09" w14:textId="5DEA65C1"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8A226C">
        <w:t>3.25.11</w:t>
      </w:r>
      <w:r w:rsidR="00EB7FF6">
        <w:fldChar w:fldCharType="end"/>
      </w:r>
      <w:r w:rsidR="00EB7FF6">
        <w:t>)</w:t>
      </w:r>
      <w:r>
        <w:t>.</w:t>
      </w:r>
    </w:p>
    <w:p w14:paraId="1B751256" w14:textId="66D3B345"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43" w:name="_Toc530237346"/>
      <w:r>
        <w:t>snippet property</w:t>
      </w:r>
      <w:bookmarkEnd w:id="543"/>
    </w:p>
    <w:p w14:paraId="4E596286" w14:textId="521C35F7"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8A226C">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44" w:name="_Ref513118337"/>
      <w:bookmarkStart w:id="545" w:name="_Toc530237347"/>
      <w:r>
        <w:t>message property</w:t>
      </w:r>
      <w:bookmarkEnd w:id="544"/>
      <w:bookmarkEnd w:id="545"/>
    </w:p>
    <w:p w14:paraId="11547397" w14:textId="3B993E96"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46" w:name="_Ref513118449"/>
      <w:bookmarkStart w:id="547" w:name="_Toc530237348"/>
      <w:bookmarkStart w:id="548" w:name="_Hlk513212890"/>
      <w:r>
        <w:t>rectangle object</w:t>
      </w:r>
      <w:bookmarkEnd w:id="546"/>
      <w:bookmarkEnd w:id="547"/>
    </w:p>
    <w:p w14:paraId="3C4A6F0B" w14:textId="2FBD2981" w:rsidR="008A21D5" w:rsidRDefault="008A21D5" w:rsidP="008A21D5">
      <w:pPr>
        <w:pStyle w:val="Heading3"/>
      </w:pPr>
      <w:bookmarkStart w:id="549" w:name="_Toc530237349"/>
      <w:r>
        <w:t>General</w:t>
      </w:r>
      <w:bookmarkEnd w:id="549"/>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50" w:name="_Toc530237350"/>
      <w:r>
        <w:lastRenderedPageBreak/>
        <w:t>top, left, bottom, and right properties</w:t>
      </w:r>
      <w:bookmarkEnd w:id="550"/>
    </w:p>
    <w:p w14:paraId="507C9305" w14:textId="60B697B4"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51" w:name="_Ref513118473"/>
      <w:bookmarkStart w:id="552" w:name="_Toc530237351"/>
      <w:r>
        <w:t>message property</w:t>
      </w:r>
      <w:bookmarkEnd w:id="551"/>
      <w:bookmarkEnd w:id="552"/>
    </w:p>
    <w:p w14:paraId="00BBEF13" w14:textId="67282D69"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53" w:name="_Ref493404505"/>
      <w:bookmarkStart w:id="554" w:name="_Toc530237352"/>
      <w:bookmarkEnd w:id="548"/>
      <w:r>
        <w:t>logicalLocation object</w:t>
      </w:r>
      <w:bookmarkEnd w:id="553"/>
      <w:bookmarkEnd w:id="554"/>
    </w:p>
    <w:p w14:paraId="479717FF" w14:textId="2760154A" w:rsidR="006E546E" w:rsidRDefault="006E546E" w:rsidP="006E546E">
      <w:pPr>
        <w:pStyle w:val="Heading3"/>
      </w:pPr>
      <w:bookmarkStart w:id="555" w:name="_Toc530237353"/>
      <w:r>
        <w:t>General</w:t>
      </w:r>
      <w:bookmarkEnd w:id="555"/>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DFB50BB" w:rsidR="00161D0D" w:rsidRDefault="00161D0D" w:rsidP="00161D0D">
      <w:r w:rsidRPr="00161D0D">
        <w:rPr>
          <w:rStyle w:val="CODEtemp"/>
        </w:rPr>
        <w:t>logicalLocation</w:t>
      </w:r>
      <w:r>
        <w:t xml:space="preserve"> objects occur as </w:t>
      </w:r>
      <w:r w:rsidR="00363B66">
        <w:t>elements</w:t>
      </w:r>
      <w:r>
        <w:t xml:space="preserve"> within the </w:t>
      </w:r>
      <w:r w:rsidRPr="00161D0D">
        <w:rPr>
          <w:rStyle w:val="CODEtemp"/>
        </w:rPr>
        <w:t>run.logicalLocations</w:t>
      </w:r>
      <w:r>
        <w:t xml:space="preserve"> </w:t>
      </w:r>
      <w:r w:rsidR="00363B66">
        <w:t xml:space="preserve">array </w:t>
      </w:r>
      <w:r>
        <w:t>(§</w:t>
      </w:r>
      <w:r>
        <w:fldChar w:fldCharType="begin"/>
      </w:r>
      <w:r>
        <w:instrText xml:space="preserve"> REF _Ref493479000 \w \h </w:instrText>
      </w:r>
      <w:r>
        <w:fldChar w:fldCharType="separate"/>
      </w:r>
      <w:r w:rsidR="008A226C">
        <w:t>3.13.12</w:t>
      </w:r>
      <w:r>
        <w:fldChar w:fldCharType="end"/>
      </w:r>
      <w:r>
        <w:t>).</w:t>
      </w:r>
    </w:p>
    <w:p w14:paraId="50DD453B" w14:textId="0DA90B69" w:rsidR="0024214F" w:rsidRDefault="0024214F" w:rsidP="0024214F">
      <w:pPr>
        <w:pStyle w:val="Heading3"/>
      </w:pPr>
      <w:bookmarkStart w:id="556" w:name="_Ref514248023"/>
      <w:bookmarkStart w:id="557" w:name="_Toc530237354"/>
      <w:r>
        <w:t>Logical location naming rules</w:t>
      </w:r>
      <w:bookmarkEnd w:id="556"/>
      <w:bookmarkEnd w:id="557"/>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2350791F"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8A226C">
        <w:t>3.27.3</w:t>
      </w:r>
      <w:r w:rsidR="0024214F">
        <w:fldChar w:fldCharType="end"/>
      </w:r>
      <w:r>
        <w:t>): a logical name.</w:t>
      </w:r>
    </w:p>
    <w:p w14:paraId="0D62023B" w14:textId="733D0174"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8A226C">
        <w:t>3.27.4</w:t>
      </w:r>
      <w:r w:rsidR="0024214F">
        <w:fldChar w:fldCharType="end"/>
      </w:r>
      <w:r>
        <w:t>): a fully qualified logical name.</w:t>
      </w:r>
    </w:p>
    <w:p w14:paraId="03FC3D7F" w14:textId="3705762C"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8A226C">
        <w:t>3.23.4</w:t>
      </w:r>
      <w:r w:rsidR="0024214F">
        <w:fldChar w:fldCharType="end"/>
      </w:r>
      <w:r>
        <w:t>): a fully qualified logical name.</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A2ABAA9"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8A226C">
        <w:t>3.27.6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lastRenderedPageBreak/>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58" w:name="_Ref514247682"/>
      <w:bookmarkStart w:id="559" w:name="_Toc530237355"/>
      <w:r>
        <w:t>name property</w:t>
      </w:r>
      <w:bookmarkEnd w:id="558"/>
      <w:bookmarkEnd w:id="559"/>
    </w:p>
    <w:p w14:paraId="55C381B2" w14:textId="1C790363"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7E4CA04E"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8A226C">
        <w:t>3.27.2</w:t>
      </w:r>
      <w:r w:rsidR="0024214F">
        <w:fldChar w:fldCharType="end"/>
      </w:r>
      <w:r w:rsidR="0024214F">
        <w:t>.</w:t>
      </w:r>
    </w:p>
    <w:p w14:paraId="6D79E424" w14:textId="368C3206"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8A226C">
        <w:t>3.27.6</w:t>
      </w:r>
      <w:r w:rsidR="006E0178">
        <w:fldChar w:fldCharType="end"/>
      </w:r>
      <w:r w:rsidR="006E0178">
        <w:t>).</w:t>
      </w:r>
    </w:p>
    <w:p w14:paraId="5BE28879" w14:textId="47D27DF1"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3899E696" w:rsidR="00BA28C3" w:rsidRDefault="00BA28C3" w:rsidP="00BA28C3">
      <w:pPr>
        <w:pStyle w:val="Code"/>
      </w:pPr>
      <w:r>
        <w:t>{</w:t>
      </w:r>
      <w:r w:rsidR="006A539D">
        <w:t xml:space="preserve">                                      # A logicalLocation object.</w:t>
      </w:r>
    </w:p>
    <w:p w14:paraId="242EECC5" w14:textId="032FD6F2" w:rsidR="00BA28C3" w:rsidRDefault="00BA28C3" w:rsidP="00BA28C3">
      <w:pPr>
        <w:pStyle w:val="Code"/>
      </w:pPr>
      <w:r>
        <w:t xml:space="preserve">  "name": "c(float)",</w:t>
      </w:r>
    </w:p>
    <w:p w14:paraId="6280BAAE" w14:textId="19D4D2A9"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rsidR="008A226C">
        <w:t>3.27.4</w:t>
      </w:r>
      <w:r>
        <w:fldChar w:fldCharType="end"/>
      </w:r>
      <w:r>
        <w:t>.</w:t>
      </w:r>
    </w:p>
    <w:p w14:paraId="5AA444E4" w14:textId="315034D5" w:rsidR="006A539D" w:rsidRDefault="006A539D" w:rsidP="00BA28C3">
      <w:pPr>
        <w:pStyle w:val="Code"/>
      </w:pPr>
      <w:r>
        <w:t xml:space="preserve">  "kind": "function"                   # See §</w:t>
      </w:r>
      <w:r>
        <w:fldChar w:fldCharType="begin"/>
      </w:r>
      <w:r>
        <w:instrText xml:space="preserve"> REF _Ref513195445 \r \h </w:instrText>
      </w:r>
      <w:r>
        <w:fldChar w:fldCharType="separate"/>
      </w:r>
      <w:r w:rsidR="008A226C">
        <w:t>3.27.6</w:t>
      </w:r>
      <w:r>
        <w:fldChar w:fldCharType="end"/>
      </w:r>
    </w:p>
    <w:p w14:paraId="5638000E" w14:textId="77777777" w:rsidR="00BA28C3" w:rsidRDefault="00BA28C3" w:rsidP="00BA28C3">
      <w:pPr>
        <w:pStyle w:val="Code"/>
      </w:pPr>
      <w:r>
        <w:t>}</w:t>
      </w:r>
    </w:p>
    <w:p w14:paraId="4AC78B7B" w14:textId="6AD65EDB" w:rsidR="00262B6F" w:rsidRDefault="00262B6F" w:rsidP="00262B6F">
      <w:pPr>
        <w:pStyle w:val="Heading3"/>
      </w:pPr>
      <w:bookmarkStart w:id="560" w:name="_Ref513194876"/>
      <w:bookmarkStart w:id="561" w:name="_Toc530237356"/>
      <w:r>
        <w:t>fullyQualifiedName property</w:t>
      </w:r>
      <w:bookmarkEnd w:id="560"/>
      <w:bookmarkEnd w:id="561"/>
    </w:p>
    <w:p w14:paraId="0F5707EB" w14:textId="588C4B2E"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8A226C">
        <w:t>3.27.2</w:t>
      </w:r>
      <w:r w:rsidR="00BA28C3">
        <w:fldChar w:fldCharType="end"/>
      </w:r>
      <w:r w:rsidR="00BA28C3">
        <w:t>.</w:t>
      </w:r>
    </w:p>
    <w:p w14:paraId="0DFFB1F9" w14:textId="4C9D8845" w:rsidR="006A539D" w:rsidRPr="006E0178"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431F79E2" w14:textId="68B50A26" w:rsidR="00262B6F" w:rsidRDefault="00262B6F" w:rsidP="00262B6F">
      <w:pPr>
        <w:pStyle w:val="Heading3"/>
      </w:pPr>
      <w:bookmarkStart w:id="562" w:name="_Toc530237357"/>
      <w:r>
        <w:t>decoratedName property</w:t>
      </w:r>
      <w:bookmarkEnd w:id="562"/>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lastRenderedPageBreak/>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63" w:name="_Ref513195445"/>
      <w:bookmarkStart w:id="564" w:name="_Toc530237358"/>
      <w:r>
        <w:t>kind property</w:t>
      </w:r>
      <w:bookmarkEnd w:id="563"/>
      <w:bookmarkEnd w:id="564"/>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5D786EFA"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r w:rsidR="0071405B">
        <w:t>s</w:t>
      </w:r>
    </w:p>
    <w:p w14:paraId="259A6FF7" w14:textId="3BE45BCE" w:rsidR="006E546E" w:rsidRDefault="00ED4F69" w:rsidP="006E546E">
      <w:pPr>
        <w:pStyle w:val="Heading3"/>
      </w:pPr>
      <w:bookmarkStart w:id="565" w:name="_Ref530059029"/>
      <w:bookmarkStart w:id="566" w:name="_Toc530237359"/>
      <w:r>
        <w:t xml:space="preserve">parentIndex </w:t>
      </w:r>
      <w:r w:rsidR="006E546E">
        <w:t>property</w:t>
      </w:r>
      <w:bookmarkEnd w:id="565"/>
      <w:bookmarkEnd w:id="566"/>
    </w:p>
    <w:p w14:paraId="765BBE49" w14:textId="706F0037"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a </w:t>
      </w:r>
      <w:r w:rsidR="006A539D">
        <w:t>non-negative integer that specifies the index</w:t>
      </w:r>
      <w:r>
        <w:t xml:space="preserve"> of the parent </w:t>
      </w:r>
      <w:r w:rsidRPr="00AD7FD8">
        <w:rPr>
          <w:rStyle w:val="CODEtemp"/>
        </w:rPr>
        <w:t>logicalLocation</w:t>
      </w:r>
      <w:r>
        <w:t xml:space="preserve"> object within</w:t>
      </w:r>
      <w:r w:rsidR="006A539D">
        <w:t xml:space="preserve"> the</w:t>
      </w:r>
      <w:r>
        <w:t xml:space="preserve"> </w:t>
      </w:r>
      <w:r w:rsidRPr="00AD7FD8">
        <w:rPr>
          <w:rStyle w:val="CODEtemp"/>
        </w:rPr>
        <w:t>run.logicalLocations</w:t>
      </w:r>
      <w:r>
        <w:t xml:space="preserve"> </w:t>
      </w:r>
      <w:r w:rsidR="006A539D">
        <w:t xml:space="preserve">array </w:t>
      </w:r>
      <w:r>
        <w:t>(§</w:t>
      </w:r>
      <w:r>
        <w:fldChar w:fldCharType="begin"/>
      </w:r>
      <w:r>
        <w:instrText xml:space="preserve"> REF _Ref493479000 \w \h </w:instrText>
      </w:r>
      <w:r>
        <w:fldChar w:fldCharType="separate"/>
      </w:r>
      <w:r w:rsidR="008A226C">
        <w:t>3.13.12</w:t>
      </w:r>
      <w:r>
        <w:fldChar w:fldCharType="end"/>
      </w:r>
      <w:r>
        <w:t>).</w:t>
      </w:r>
    </w:p>
    <w:p w14:paraId="561C4353" w14:textId="07846D66"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top-level logical location, then </w:t>
      </w:r>
      <w:r w:rsidRPr="00AD7FD8">
        <w:rPr>
          <w:rStyle w:val="CODEtemp"/>
        </w:rPr>
        <w:t>parentKey</w:t>
      </w:r>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532662D2" w:rsidR="006A539D" w:rsidRDefault="006A539D" w:rsidP="006A539D">
      <w:pPr>
        <w:pStyle w:val="Code"/>
      </w:pPr>
      <w:r>
        <w:t>{                                            # A run object (§</w:t>
      </w:r>
      <w:r>
        <w:fldChar w:fldCharType="begin"/>
      </w:r>
      <w:r>
        <w:instrText xml:space="preserve"> REF _Ref493349997 \r \h </w:instrText>
      </w:r>
      <w:r>
        <w:fldChar w:fldCharType="separate"/>
      </w:r>
      <w:r w:rsidR="008A226C">
        <w:t>3.13</w:t>
      </w:r>
      <w:r>
        <w:fldChar w:fldCharType="end"/>
      </w:r>
      <w:r>
        <w:t>).</w:t>
      </w:r>
    </w:p>
    <w:p w14:paraId="24B97B6F" w14:textId="4CD17447" w:rsidR="006A539D" w:rsidRDefault="006A539D" w:rsidP="006A539D">
      <w:pPr>
        <w:pStyle w:val="Code"/>
      </w:pPr>
      <w:r>
        <w:t xml:space="preserve">  "logicalLocations": [                      # See §</w:t>
      </w:r>
      <w:r>
        <w:fldChar w:fldCharType="begin"/>
      </w:r>
      <w:r>
        <w:instrText xml:space="preserve"> REF _Ref493479000 \r \h </w:instrText>
      </w:r>
      <w:r>
        <w:fldChar w:fldCharType="separate"/>
      </w:r>
      <w:r w:rsidR="008A226C">
        <w:t>3.13.12</w:t>
      </w:r>
      <w:r>
        <w:fldChar w:fldCharType="end"/>
      </w:r>
      <w:r>
        <w:t>.</w:t>
      </w:r>
    </w:p>
    <w:p w14:paraId="7AC12910" w14:textId="77777777" w:rsidR="006A539D" w:rsidRDefault="006A539D" w:rsidP="006A539D">
      <w:pPr>
        <w:pStyle w:val="Code"/>
      </w:pPr>
      <w:r>
        <w:t xml:space="preserve">    {</w:t>
      </w:r>
    </w:p>
    <w:p w14:paraId="5F513F8D" w14:textId="71674917" w:rsidR="006A539D" w:rsidRDefault="006A539D" w:rsidP="006A539D">
      <w:pPr>
        <w:pStyle w:val="Code"/>
      </w:pPr>
      <w:r>
        <w:t xml:space="preserve">      "name": "f(void)",                     # See §</w:t>
      </w:r>
      <w:r>
        <w:fldChar w:fldCharType="begin"/>
      </w:r>
      <w:r>
        <w:instrText xml:space="preserve"> REF _Ref514247682 \r \h </w:instrText>
      </w:r>
      <w:r>
        <w:fldChar w:fldCharType="separate"/>
      </w:r>
      <w:r w:rsidR="008A226C">
        <w:t>3.27.3</w:t>
      </w:r>
      <w:r>
        <w:fldChar w:fldCharType="end"/>
      </w:r>
      <w:r>
        <w:t>.</w:t>
      </w:r>
    </w:p>
    <w:p w14:paraId="4AFFDE10" w14:textId="1F19C7E8"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8A226C">
        <w:t>3.27.4</w:t>
      </w:r>
      <w:r>
        <w:fldChar w:fldCharType="end"/>
      </w:r>
      <w:r>
        <w:t>.</w:t>
      </w:r>
    </w:p>
    <w:p w14:paraId="54F6DD7C" w14:textId="78114668" w:rsidR="006A539D" w:rsidRDefault="006A539D" w:rsidP="006A539D">
      <w:pPr>
        <w:pStyle w:val="Code"/>
      </w:pPr>
      <w:r>
        <w:t xml:space="preserve">      "kind": "function",                    # See §</w:t>
      </w:r>
      <w:r>
        <w:fldChar w:fldCharType="begin"/>
      </w:r>
      <w:r>
        <w:instrText xml:space="preserve"> REF _Ref513195445 \r \h </w:instrText>
      </w:r>
      <w:r>
        <w:fldChar w:fldCharType="separate"/>
      </w:r>
      <w:r w:rsidR="008A226C">
        <w:t>3.27.6</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567" w:name="_Ref510008325"/>
      <w:bookmarkStart w:id="568" w:name="_Toc530237360"/>
      <w:r>
        <w:lastRenderedPageBreak/>
        <w:t>codeFlow object</w:t>
      </w:r>
      <w:bookmarkEnd w:id="567"/>
      <w:bookmarkEnd w:id="568"/>
    </w:p>
    <w:p w14:paraId="507EC364" w14:textId="20C3EC2C" w:rsidR="00B163FF" w:rsidRDefault="00B163FF" w:rsidP="00B163FF">
      <w:pPr>
        <w:pStyle w:val="Heading3"/>
      </w:pPr>
      <w:bookmarkStart w:id="569" w:name="_Ref510009088"/>
      <w:bookmarkStart w:id="570" w:name="_Toc530237361"/>
      <w:r>
        <w:t>General</w:t>
      </w:r>
      <w:bookmarkEnd w:id="569"/>
      <w:bookmarkEnd w:id="570"/>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7127A0C7" w:rsidR="00B163FF" w:rsidRDefault="00B163FF" w:rsidP="00B163FF">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048B21D6" w14:textId="4E7B5F6E" w:rsidR="00B163FF" w:rsidRDefault="00B163FF" w:rsidP="00B163FF">
      <w:pPr>
        <w:pStyle w:val="Codesmall"/>
      </w:pPr>
      <w:r>
        <w:t xml:space="preserve">  "codeFlows": [                        # See §</w:t>
      </w:r>
      <w:r>
        <w:fldChar w:fldCharType="begin"/>
      </w:r>
      <w:r>
        <w:instrText xml:space="preserve"> REF _Ref510008160 \r \h </w:instrText>
      </w:r>
      <w:r>
        <w:fldChar w:fldCharType="separate"/>
      </w:r>
      <w:r w:rsidR="008A226C">
        <w:t>3.22.13</w:t>
      </w:r>
      <w:r>
        <w:fldChar w:fldCharType="end"/>
      </w:r>
      <w:r>
        <w:t>.</w:t>
      </w:r>
    </w:p>
    <w:p w14:paraId="689DCA88" w14:textId="67D8FAF5"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8A226C">
        <w:t>3.28</w:t>
      </w:r>
      <w:r>
        <w:fldChar w:fldCharType="end"/>
      </w:r>
      <w:r>
        <w:t>).</w:t>
      </w:r>
    </w:p>
    <w:p w14:paraId="086FC1AA" w14:textId="1A066CEA" w:rsidR="00B163FF" w:rsidRDefault="00B163FF" w:rsidP="00B163FF">
      <w:pPr>
        <w:pStyle w:val="Codesmall"/>
      </w:pPr>
      <w:r>
        <w:t xml:space="preserve">      "message": {                      # See §</w:t>
      </w:r>
      <w:r>
        <w:fldChar w:fldCharType="begin"/>
      </w:r>
      <w:r>
        <w:instrText xml:space="preserve"> REF _Ref510008352 \r \h </w:instrText>
      </w:r>
      <w:r>
        <w:fldChar w:fldCharType="separate"/>
      </w:r>
      <w:r w:rsidR="008A226C">
        <w:t>3.28.2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576EB7A5" w:rsidR="00B163FF" w:rsidRDefault="00B163FF" w:rsidP="00B163FF">
      <w:pPr>
        <w:pStyle w:val="Codesmall"/>
      </w:pPr>
      <w:r>
        <w:t xml:space="preserve">      "threadFlows": [                  # See §</w:t>
      </w:r>
      <w:r>
        <w:fldChar w:fldCharType="begin"/>
      </w:r>
      <w:r>
        <w:instrText xml:space="preserve"> REF _Ref510008358 \r \h </w:instrText>
      </w:r>
      <w:r>
        <w:fldChar w:fldCharType="separate"/>
      </w:r>
      <w:r w:rsidR="008A226C">
        <w:t>3.28.3</w:t>
      </w:r>
      <w:r>
        <w:fldChar w:fldCharType="end"/>
      </w:r>
      <w:r>
        <w:t>.</w:t>
      </w:r>
    </w:p>
    <w:p w14:paraId="761FD0DB" w14:textId="770527D3"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8A226C">
        <w:t>3.29</w:t>
      </w:r>
      <w:r>
        <w:fldChar w:fldCharType="end"/>
      </w:r>
      <w:r>
        <w:t>).</w:t>
      </w:r>
    </w:p>
    <w:p w14:paraId="3D9C5E77" w14:textId="74EF99D1" w:rsidR="00B163FF" w:rsidRDefault="00B163FF" w:rsidP="00B163FF">
      <w:pPr>
        <w:pStyle w:val="Codesmall"/>
      </w:pPr>
      <w:r>
        <w:t xml:space="preserve">          "id": "thread-123",           # See §</w:t>
      </w:r>
      <w:r>
        <w:fldChar w:fldCharType="begin"/>
      </w:r>
      <w:r>
        <w:instrText xml:space="preserve"> REF _Ref510008395 \r \h </w:instrText>
      </w:r>
      <w:r>
        <w:fldChar w:fldCharType="separate"/>
      </w:r>
      <w:r w:rsidR="008A226C">
        <w:t>3.29.2</w:t>
      </w:r>
      <w:r>
        <w:fldChar w:fldCharType="end"/>
      </w:r>
      <w:r>
        <w:t>.</w:t>
      </w:r>
    </w:p>
    <w:p w14:paraId="32E0CD47" w14:textId="6A37C5A0" w:rsidR="00B163FF" w:rsidRDefault="00B163FF" w:rsidP="00B163FF">
      <w:pPr>
        <w:pStyle w:val="Codesmall"/>
      </w:pPr>
      <w:r>
        <w:t xml:space="preserve">          "message": {                  # See §</w:t>
      </w:r>
      <w:r>
        <w:fldChar w:fldCharType="begin"/>
      </w:r>
      <w:r>
        <w:instrText xml:space="preserve"> REF _Ref503361742 \r \h </w:instrText>
      </w:r>
      <w:r>
        <w:fldChar w:fldCharType="separate"/>
      </w:r>
      <w:r w:rsidR="008A226C">
        <w:t>3.29.3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0049996D" w:rsidR="00B163FF" w:rsidRDefault="00B163FF" w:rsidP="00B163FF">
      <w:pPr>
        <w:pStyle w:val="Codesmall"/>
      </w:pPr>
      <w:r>
        <w:t xml:space="preserve">          "locations": [                # See §</w:t>
      </w:r>
      <w:r>
        <w:fldChar w:fldCharType="begin"/>
      </w:r>
      <w:r>
        <w:instrText xml:space="preserve"> REF _Ref510008412 \r \h </w:instrText>
      </w:r>
      <w:r>
        <w:fldChar w:fldCharType="separate"/>
      </w:r>
      <w:r w:rsidR="008A226C">
        <w:t>3.29.4</w:t>
      </w:r>
      <w:r>
        <w:fldChar w:fldCharType="end"/>
      </w:r>
      <w:r>
        <w:t>.</w:t>
      </w:r>
    </w:p>
    <w:p w14:paraId="7CF1AA49" w14:textId="7B794785"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8A226C">
        <w:t>3.37</w:t>
      </w:r>
      <w:r>
        <w:fldChar w:fldCharType="end"/>
      </w:r>
      <w:r>
        <w:t>).</w:t>
      </w:r>
    </w:p>
    <w:p w14:paraId="7402E3F3" w14:textId="4D28FF69" w:rsidR="00EB5632" w:rsidRDefault="00EB5632" w:rsidP="00B163FF">
      <w:pPr>
        <w:pStyle w:val="Codesmall"/>
      </w:pPr>
      <w:r>
        <w:t xml:space="preserve">              "location": {             # See §</w:t>
      </w:r>
      <w:r>
        <w:fldChar w:fldCharType="begin"/>
      </w:r>
      <w:r>
        <w:instrText xml:space="preserve"> REF _Ref493497783 \r \h </w:instrText>
      </w:r>
      <w:r>
        <w:fldChar w:fldCharType="separate"/>
      </w:r>
      <w:r w:rsidR="008A226C">
        <w:t>3.37.2</w:t>
      </w:r>
      <w:r>
        <w:fldChar w:fldCharType="end"/>
      </w:r>
      <w:r>
        <w:t>.</w:t>
      </w:r>
    </w:p>
    <w:p w14:paraId="5E1EB724" w14:textId="4BCCFCBD"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8A226C">
        <w:t>3.23.3</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72E8A030"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8A226C">
        <w:t>3.37.6</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4581699B"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8A226C">
        <w:t>3.37.7</w:t>
      </w:r>
      <w:r w:rsidR="00EC5F35">
        <w:fldChar w:fldCharType="end"/>
      </w:r>
      <w:r>
        <w:t>.</w:t>
      </w:r>
    </w:p>
    <w:p w14:paraId="1029380F" w14:textId="436EF932"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8A226C">
        <w:t>3.37.8</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71" w:name="_Ref510008352"/>
      <w:bookmarkStart w:id="572" w:name="_Toc530237362"/>
      <w:r>
        <w:t>message property</w:t>
      </w:r>
      <w:bookmarkEnd w:id="571"/>
      <w:bookmarkEnd w:id="572"/>
    </w:p>
    <w:p w14:paraId="39D6B74B" w14:textId="1E6BC60B"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8A226C">
        <w:t>3.11</w:t>
      </w:r>
      <w:r>
        <w:fldChar w:fldCharType="end"/>
      </w:r>
      <w:r>
        <w:t>)</w:t>
      </w:r>
      <w:r w:rsidRPr="00AD7FD8">
        <w:t xml:space="preserve"> relevant to the code flow.</w:t>
      </w:r>
    </w:p>
    <w:p w14:paraId="060DD1F9" w14:textId="5E6A402B" w:rsidR="00B163FF" w:rsidRDefault="00B163FF" w:rsidP="00B163FF">
      <w:pPr>
        <w:pStyle w:val="Heading3"/>
      </w:pPr>
      <w:bookmarkStart w:id="573" w:name="_Ref510008358"/>
      <w:bookmarkStart w:id="574" w:name="_Toc530237363"/>
      <w:r>
        <w:lastRenderedPageBreak/>
        <w:t>threadFlows property</w:t>
      </w:r>
      <w:bookmarkEnd w:id="573"/>
      <w:bookmarkEnd w:id="574"/>
    </w:p>
    <w:p w14:paraId="2D2C91FB" w14:textId="189AB1FB"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8A226C">
        <w:t>3.7.2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8A226C">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575" w:name="_Ref493427364"/>
      <w:bookmarkStart w:id="576" w:name="_Toc530237364"/>
      <w:r>
        <w:t>thread</w:t>
      </w:r>
      <w:r w:rsidR="006E546E">
        <w:t>Flow object</w:t>
      </w:r>
      <w:bookmarkEnd w:id="575"/>
      <w:bookmarkEnd w:id="576"/>
    </w:p>
    <w:p w14:paraId="68EE36AB" w14:textId="336A5D40" w:rsidR="006E546E" w:rsidRDefault="006E546E" w:rsidP="006E546E">
      <w:pPr>
        <w:pStyle w:val="Heading3"/>
      </w:pPr>
      <w:bookmarkStart w:id="577" w:name="_Toc530237365"/>
      <w:r>
        <w:t>General</w:t>
      </w:r>
      <w:bookmarkEnd w:id="577"/>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0B5AB7F5" w:rsidR="00481B7B" w:rsidRDefault="00481B7B" w:rsidP="00AD7FD8">
      <w:r>
        <w:t>For an example, see §</w:t>
      </w:r>
      <w:r>
        <w:fldChar w:fldCharType="begin"/>
      </w:r>
      <w:r>
        <w:instrText xml:space="preserve"> REF _Ref510009088 \r \h </w:instrText>
      </w:r>
      <w:r>
        <w:fldChar w:fldCharType="separate"/>
      </w:r>
      <w:r w:rsidR="008A226C">
        <w:t>3.28.1</w:t>
      </w:r>
      <w:r>
        <w:fldChar w:fldCharType="end"/>
      </w:r>
      <w:r>
        <w:t>.</w:t>
      </w:r>
    </w:p>
    <w:p w14:paraId="47D8E353" w14:textId="0B22E102" w:rsidR="00B163FF" w:rsidRDefault="00B163FF" w:rsidP="00B163FF">
      <w:pPr>
        <w:pStyle w:val="Heading3"/>
      </w:pPr>
      <w:bookmarkStart w:id="578" w:name="_Ref510008395"/>
      <w:bookmarkStart w:id="579" w:name="_Toc530237366"/>
      <w:r>
        <w:t>id property</w:t>
      </w:r>
      <w:bookmarkEnd w:id="578"/>
      <w:bookmarkEnd w:id="579"/>
    </w:p>
    <w:p w14:paraId="39CECB41" w14:textId="3BF30191"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8A226C">
        <w:t>3.28</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80" w:name="_Ref503361742"/>
      <w:bookmarkStart w:id="581" w:name="_Toc530237367"/>
      <w:r>
        <w:t>message property</w:t>
      </w:r>
      <w:bookmarkEnd w:id="580"/>
      <w:bookmarkEnd w:id="581"/>
    </w:p>
    <w:p w14:paraId="3994B882" w14:textId="52ED429B"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8A226C">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82" w:name="_Ref510008412"/>
      <w:bookmarkStart w:id="583" w:name="_Toc530237368"/>
      <w:r>
        <w:t>locations property</w:t>
      </w:r>
      <w:bookmarkEnd w:id="582"/>
      <w:bookmarkEnd w:id="583"/>
    </w:p>
    <w:p w14:paraId="648A48EB" w14:textId="57E9054D"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8A226C">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584" w:name="_Ref511819945"/>
      <w:bookmarkStart w:id="585" w:name="_Toc530237369"/>
      <w:r>
        <w:t>graph object</w:t>
      </w:r>
      <w:bookmarkEnd w:id="584"/>
      <w:bookmarkEnd w:id="585"/>
    </w:p>
    <w:p w14:paraId="79771063" w14:textId="13A3DA96" w:rsidR="00CD4F20" w:rsidRDefault="00CD4F20" w:rsidP="00CD4F20">
      <w:pPr>
        <w:pStyle w:val="Heading3"/>
      </w:pPr>
      <w:bookmarkStart w:id="586" w:name="_Toc530237370"/>
      <w:r>
        <w:t>General</w:t>
      </w:r>
      <w:bookmarkEnd w:id="586"/>
    </w:p>
    <w:p w14:paraId="0FCD96E1" w14:textId="22175BFF"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8A226C">
        <w:t>3.13.13</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8A226C">
        <w:t>3.22.14</w:t>
      </w:r>
      <w:r>
        <w:fldChar w:fldCharType="end"/>
      </w:r>
      <w:r>
        <w:t>).</w:t>
      </w:r>
    </w:p>
    <w:p w14:paraId="1005630B" w14:textId="765DF656"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8A226C">
        <w:t>3.33</w:t>
      </w:r>
      <w:r>
        <w:fldChar w:fldCharType="end"/>
      </w:r>
      <w:r>
        <w:t>).</w:t>
      </w:r>
    </w:p>
    <w:p w14:paraId="6F72B729" w14:textId="09F530D7" w:rsidR="00CD4F20" w:rsidRDefault="00CD4F20" w:rsidP="00CD4F20">
      <w:pPr>
        <w:pStyle w:val="Heading3"/>
      </w:pPr>
      <w:bookmarkStart w:id="587" w:name="_Ref511822858"/>
      <w:bookmarkStart w:id="588" w:name="_Toc530237371"/>
      <w:r>
        <w:t>id property</w:t>
      </w:r>
      <w:bookmarkEnd w:id="587"/>
      <w:bookmarkEnd w:id="588"/>
    </w:p>
    <w:p w14:paraId="1E5F5537" w14:textId="54738195"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8A226C">
        <w:t>3.13.13</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8A226C">
        <w:t>3.22.14</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p>
    <w:p w14:paraId="6FB77B23" w14:textId="77777777" w:rsidR="000C304C" w:rsidRDefault="000C304C" w:rsidP="000C304C">
      <w:pPr>
        <w:pStyle w:val="Note"/>
      </w:pPr>
      <w:r>
        <w:lastRenderedPageBreak/>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061E408B" w:rsidR="000C304C" w:rsidRDefault="000C304C" w:rsidP="000C304C">
      <w:pPr>
        <w:pStyle w:val="Code"/>
      </w:pPr>
      <w:r>
        <w:t>{                        # A run object (§</w:t>
      </w:r>
      <w:r>
        <w:fldChar w:fldCharType="begin"/>
      </w:r>
      <w:r>
        <w:instrText xml:space="preserve"> REF _Ref493349997 \r \h </w:instrText>
      </w:r>
      <w:r>
        <w:fldChar w:fldCharType="separate"/>
      </w:r>
      <w:r w:rsidR="008A226C">
        <w:t>3.13</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589" w:name="_Toc530237372"/>
      <w:r>
        <w:t>description property</w:t>
      </w:r>
      <w:bookmarkEnd w:id="589"/>
    </w:p>
    <w:p w14:paraId="60597691" w14:textId="51C10045"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that describes the graph.</w:t>
      </w:r>
    </w:p>
    <w:p w14:paraId="63CE6EE1" w14:textId="254DFD0E" w:rsidR="00CD4F20" w:rsidRDefault="00CD4F20" w:rsidP="00CD4F20">
      <w:pPr>
        <w:pStyle w:val="Heading3"/>
      </w:pPr>
      <w:bookmarkStart w:id="590" w:name="_Ref511823242"/>
      <w:bookmarkStart w:id="591" w:name="_Toc530237373"/>
      <w:r>
        <w:t>nodes property</w:t>
      </w:r>
      <w:bookmarkEnd w:id="590"/>
      <w:bookmarkEnd w:id="591"/>
    </w:p>
    <w:p w14:paraId="3BF1C872" w14:textId="5155445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8A226C">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8A226C">
        <w:t>3.31</w:t>
      </w:r>
      <w:r>
        <w:fldChar w:fldCharType="end"/>
      </w:r>
      <w:r>
        <w:t>) which represent the nodes of the graph.</w:t>
      </w:r>
    </w:p>
    <w:p w14:paraId="660381CB" w14:textId="2915D5F8" w:rsidR="00CD4F20" w:rsidRDefault="00CD4F20" w:rsidP="00CD4F20">
      <w:pPr>
        <w:pStyle w:val="Heading3"/>
      </w:pPr>
      <w:bookmarkStart w:id="592" w:name="_Ref511823263"/>
      <w:bookmarkStart w:id="593" w:name="_Toc530237374"/>
      <w:r>
        <w:t>edges property</w:t>
      </w:r>
      <w:bookmarkEnd w:id="592"/>
      <w:bookmarkEnd w:id="593"/>
    </w:p>
    <w:p w14:paraId="45BE5533" w14:textId="17C29AE6"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8A226C">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8A226C">
        <w:t>3.32</w:t>
      </w:r>
      <w:r>
        <w:fldChar w:fldCharType="end"/>
      </w:r>
      <w:r>
        <w:t>) which represent the edges of the graph.</w:t>
      </w:r>
    </w:p>
    <w:p w14:paraId="231DDD9A" w14:textId="6EFC334D" w:rsidR="00CD4F20" w:rsidRDefault="00CD4F20" w:rsidP="00CD4F20">
      <w:pPr>
        <w:pStyle w:val="Heading2"/>
      </w:pPr>
      <w:bookmarkStart w:id="594" w:name="_Ref511821868"/>
      <w:bookmarkStart w:id="595" w:name="_Toc530237375"/>
      <w:r>
        <w:t>node object</w:t>
      </w:r>
      <w:bookmarkEnd w:id="594"/>
      <w:bookmarkEnd w:id="595"/>
    </w:p>
    <w:p w14:paraId="5C490915" w14:textId="5A0DD1FC" w:rsidR="00CD4F20" w:rsidRDefault="00CD4F20" w:rsidP="00CD4F20">
      <w:pPr>
        <w:pStyle w:val="Heading3"/>
      </w:pPr>
      <w:bookmarkStart w:id="596" w:name="_Toc530237376"/>
      <w:r>
        <w:t>General</w:t>
      </w:r>
      <w:bookmarkEnd w:id="596"/>
    </w:p>
    <w:p w14:paraId="5F3D946D" w14:textId="38CFA262"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p>
    <w:p w14:paraId="31799269" w14:textId="7F2781A8" w:rsidR="00CD4F20" w:rsidRDefault="00CD4F20" w:rsidP="00CD4F20">
      <w:pPr>
        <w:pStyle w:val="Heading3"/>
      </w:pPr>
      <w:bookmarkStart w:id="597" w:name="_Ref511822118"/>
      <w:bookmarkStart w:id="598" w:name="_Toc530237377"/>
      <w:r>
        <w:t>id property</w:t>
      </w:r>
      <w:bookmarkEnd w:id="597"/>
      <w:bookmarkEnd w:id="598"/>
    </w:p>
    <w:p w14:paraId="3A12B52F" w14:textId="599D0029"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8A226C">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0ADCA362" w:rsidR="00310D73" w:rsidRDefault="00310D73" w:rsidP="00310D73">
      <w:pPr>
        <w:pStyle w:val="Code"/>
      </w:pPr>
      <w:r>
        <w:t>{                             # A graph object (§</w:t>
      </w:r>
      <w:r>
        <w:fldChar w:fldCharType="begin"/>
      </w:r>
      <w:r>
        <w:instrText xml:space="preserve"> REF _Ref511819945 \r \h </w:instrText>
      </w:r>
      <w:r>
        <w:fldChar w:fldCharType="separate"/>
      </w:r>
      <w:r w:rsidR="008A226C">
        <w:t>3.30</w:t>
      </w:r>
      <w:r>
        <w:fldChar w:fldCharType="end"/>
      </w:r>
      <w:r>
        <w:t>).</w:t>
      </w:r>
    </w:p>
    <w:p w14:paraId="27EC8247" w14:textId="0CD4C81D" w:rsidR="00310D73" w:rsidRDefault="00310D73" w:rsidP="00310D73">
      <w:pPr>
        <w:pStyle w:val="Code"/>
      </w:pPr>
      <w:r>
        <w:t xml:space="preserve">  "nodes": [                  # See §</w:t>
      </w:r>
      <w:r>
        <w:fldChar w:fldCharType="begin"/>
      </w:r>
      <w:r>
        <w:instrText xml:space="preserve"> REF _Ref511823242 \r \h </w:instrText>
      </w:r>
      <w:r>
        <w:fldChar w:fldCharType="separate"/>
      </w:r>
      <w:r w:rsidR="008A226C">
        <w:t>3.30.4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5C6355E1" w:rsidR="00310D73" w:rsidRDefault="00310D73" w:rsidP="00310D73">
      <w:pPr>
        <w:pStyle w:val="Code"/>
      </w:pPr>
      <w:r>
        <w:t xml:space="preserve">      "children": [           # See §</w:t>
      </w:r>
      <w:r>
        <w:fldChar w:fldCharType="begin"/>
      </w:r>
      <w:r>
        <w:instrText xml:space="preserve"> REF _Ref515547420 \r \h </w:instrText>
      </w:r>
      <w:r>
        <w:fldChar w:fldCharType="separate"/>
      </w:r>
      <w:r w:rsidR="008A226C">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lastRenderedPageBreak/>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599" w:name="_Toc530237378"/>
      <w:r>
        <w:t>label property</w:t>
      </w:r>
      <w:bookmarkEnd w:id="599"/>
    </w:p>
    <w:p w14:paraId="5AE47AC0" w14:textId="3112D544"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that provides a short description of the node.</w:t>
      </w:r>
    </w:p>
    <w:p w14:paraId="4E017FF4" w14:textId="21BB0F35" w:rsidR="00CD4F20" w:rsidRDefault="00CD4F20" w:rsidP="00CD4F20">
      <w:pPr>
        <w:pStyle w:val="Heading3"/>
      </w:pPr>
      <w:bookmarkStart w:id="600" w:name="_Toc530237379"/>
      <w:r>
        <w:t>location property</w:t>
      </w:r>
      <w:bookmarkEnd w:id="600"/>
    </w:p>
    <w:p w14:paraId="20431782" w14:textId="3399F820"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8A226C">
        <w:t>3.23</w:t>
      </w:r>
      <w:r>
        <w:fldChar w:fldCharType="end"/>
      </w:r>
      <w:r>
        <w:t>) that specifies the location associated with the node.</w:t>
      </w:r>
    </w:p>
    <w:p w14:paraId="6D80BEE2" w14:textId="61FB435B" w:rsidR="00310D73" w:rsidRDefault="00310D73" w:rsidP="00310D73">
      <w:pPr>
        <w:pStyle w:val="Heading3"/>
      </w:pPr>
      <w:bookmarkStart w:id="601" w:name="_Ref515547420"/>
      <w:bookmarkStart w:id="602" w:name="_Toc530237380"/>
      <w:r>
        <w:t>children property</w:t>
      </w:r>
      <w:bookmarkEnd w:id="601"/>
      <w:bookmarkEnd w:id="602"/>
    </w:p>
    <w:p w14:paraId="5105ACEB" w14:textId="430D7D6D"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8A226C">
        <w:t>3.7.2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6149DC4E" w14:textId="69303007" w:rsidR="00CD4F20" w:rsidRDefault="00CD4F20" w:rsidP="00CD4F20">
      <w:pPr>
        <w:pStyle w:val="Heading2"/>
      </w:pPr>
      <w:bookmarkStart w:id="603" w:name="_Ref511821891"/>
      <w:bookmarkStart w:id="604" w:name="_Toc530237381"/>
      <w:r>
        <w:t>edge object</w:t>
      </w:r>
      <w:bookmarkEnd w:id="603"/>
      <w:bookmarkEnd w:id="604"/>
    </w:p>
    <w:p w14:paraId="78AF70AE" w14:textId="37DDAA2D" w:rsidR="00CD4F20" w:rsidRDefault="00CD4F20" w:rsidP="00CD4F20">
      <w:pPr>
        <w:pStyle w:val="Heading3"/>
      </w:pPr>
      <w:bookmarkStart w:id="605" w:name="_Toc530237382"/>
      <w:r>
        <w:t>General</w:t>
      </w:r>
      <w:bookmarkEnd w:id="605"/>
    </w:p>
    <w:p w14:paraId="4DD63F10" w14:textId="266C9F8D"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p>
    <w:p w14:paraId="793D7A79" w14:textId="635537BA" w:rsidR="00CD4F20" w:rsidRDefault="00CD4F20" w:rsidP="00CD4F20">
      <w:pPr>
        <w:pStyle w:val="Heading3"/>
      </w:pPr>
      <w:bookmarkStart w:id="606" w:name="_Ref511823280"/>
      <w:bookmarkStart w:id="607" w:name="_Toc530237383"/>
      <w:r>
        <w:t>id property</w:t>
      </w:r>
      <w:bookmarkEnd w:id="606"/>
      <w:bookmarkEnd w:id="607"/>
    </w:p>
    <w:p w14:paraId="5747D78D" w14:textId="7F04C11A" w:rsidR="00380A89" w:rsidRPr="00380A89" w:rsidRDefault="00380A89" w:rsidP="00380A89">
      <w:bookmarkStart w:id="608"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08"/>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p>
    <w:p w14:paraId="1B21E298" w14:textId="491462EA" w:rsidR="00CD4F20" w:rsidRDefault="00CD4F20" w:rsidP="00CD4F20">
      <w:pPr>
        <w:pStyle w:val="Heading3"/>
      </w:pPr>
      <w:bookmarkStart w:id="609" w:name="_Toc530237384"/>
      <w:r>
        <w:t>label property</w:t>
      </w:r>
      <w:bookmarkEnd w:id="609"/>
    </w:p>
    <w:p w14:paraId="2E237F87" w14:textId="2E79AC50"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that provides a short description of the edge.</w:t>
      </w:r>
    </w:p>
    <w:p w14:paraId="4FD0229C" w14:textId="1F2B6CFF" w:rsidR="00CD4F20" w:rsidRDefault="00CD4F20" w:rsidP="00CD4F20">
      <w:pPr>
        <w:pStyle w:val="Heading3"/>
      </w:pPr>
      <w:bookmarkStart w:id="610" w:name="_Ref511822214"/>
      <w:bookmarkStart w:id="611" w:name="_Toc530237385"/>
      <w:r>
        <w:t>sourceNodeId property</w:t>
      </w:r>
      <w:bookmarkEnd w:id="610"/>
      <w:bookmarkEnd w:id="611"/>
    </w:p>
    <w:p w14:paraId="4F1F1502" w14:textId="4E362980"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12"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A226C">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A226C">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bookmarkEnd w:id="612"/>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8A226C">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33982A31" w:rsidR="00310D73" w:rsidRDefault="00310D73" w:rsidP="00310D73">
      <w:pPr>
        <w:pStyle w:val="Code"/>
      </w:pPr>
      <w:r>
        <w:t>{                             # A graph object (§</w:t>
      </w:r>
      <w:r>
        <w:fldChar w:fldCharType="begin"/>
      </w:r>
      <w:r>
        <w:instrText xml:space="preserve"> REF _Ref511819945 \r \h </w:instrText>
      </w:r>
      <w:r>
        <w:fldChar w:fldCharType="separate"/>
      </w:r>
      <w:r w:rsidR="008A226C">
        <w:t>3.30</w:t>
      </w:r>
      <w:r>
        <w:fldChar w:fldCharType="end"/>
      </w:r>
      <w:r>
        <w:t>).</w:t>
      </w:r>
    </w:p>
    <w:p w14:paraId="4DF7DD5F" w14:textId="1DFD461E" w:rsidR="00310D73" w:rsidRDefault="00310D73" w:rsidP="00310D73">
      <w:pPr>
        <w:pStyle w:val="Code"/>
      </w:pPr>
      <w:r>
        <w:t xml:space="preserve">  "nodes": [                  # See §</w:t>
      </w:r>
      <w:r>
        <w:fldChar w:fldCharType="begin"/>
      </w:r>
      <w:r>
        <w:instrText xml:space="preserve"> REF _Ref511823242 \r \h </w:instrText>
      </w:r>
      <w:r>
        <w:fldChar w:fldCharType="separate"/>
      </w:r>
      <w:r w:rsidR="008A226C">
        <w:t>3.30.4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lastRenderedPageBreak/>
        <w:t xml:space="preserve">      "id": "n1",</w:t>
      </w:r>
    </w:p>
    <w:p w14:paraId="16FB2CC8" w14:textId="430DB4FE" w:rsidR="00310D73" w:rsidRDefault="00310D73" w:rsidP="00310D73">
      <w:pPr>
        <w:pStyle w:val="Code"/>
      </w:pPr>
      <w:r>
        <w:t xml:space="preserve">      "children": [           # See §</w:t>
      </w:r>
      <w:r>
        <w:fldChar w:fldCharType="begin"/>
      </w:r>
      <w:r>
        <w:instrText xml:space="preserve"> REF _Ref515547420 \r \h </w:instrText>
      </w:r>
      <w:r>
        <w:fldChar w:fldCharType="separate"/>
      </w:r>
      <w:r w:rsidR="008A226C">
        <w:t>3.31.5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19AACEF4" w:rsidR="00310D73" w:rsidRDefault="00310D73" w:rsidP="00310D73">
      <w:pPr>
        <w:pStyle w:val="Code"/>
      </w:pPr>
      <w:r>
        <w:t xml:space="preserve">  "edges": [                  # See §</w:t>
      </w:r>
      <w:r>
        <w:fldChar w:fldCharType="begin"/>
      </w:r>
      <w:r>
        <w:instrText xml:space="preserve"> REF _Ref511823263 \r \h </w:instrText>
      </w:r>
      <w:r>
        <w:fldChar w:fldCharType="separate"/>
      </w:r>
      <w:r w:rsidR="008A226C">
        <w:t>3.30.5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13" w:name="_Ref511823298"/>
      <w:bookmarkStart w:id="614" w:name="_Toc530237386"/>
      <w:r>
        <w:t>targetNodeId property</w:t>
      </w:r>
      <w:bookmarkEnd w:id="613"/>
      <w:bookmarkEnd w:id="614"/>
    </w:p>
    <w:p w14:paraId="09C99A58" w14:textId="3594A2A4"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A226C">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A226C">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8A226C">
        <w:t>3.32.4</w:t>
      </w:r>
      <w:r>
        <w:fldChar w:fldCharType="end"/>
      </w:r>
      <w:r>
        <w:t>).</w:t>
      </w:r>
    </w:p>
    <w:p w14:paraId="0230A766" w14:textId="5CB74BEC" w:rsidR="00CD4F20" w:rsidRDefault="00CD4F20" w:rsidP="00CD4F20">
      <w:pPr>
        <w:pStyle w:val="Heading2"/>
      </w:pPr>
      <w:bookmarkStart w:id="615" w:name="_Ref511819971"/>
      <w:bookmarkStart w:id="616" w:name="_Toc530237387"/>
      <w:r>
        <w:t>graphTraversal object</w:t>
      </w:r>
      <w:bookmarkEnd w:id="615"/>
      <w:bookmarkEnd w:id="616"/>
    </w:p>
    <w:p w14:paraId="7EE87AC4" w14:textId="2D601D1D" w:rsidR="00CD4F20" w:rsidRDefault="00CD4F20" w:rsidP="00CD4F20">
      <w:pPr>
        <w:pStyle w:val="Heading3"/>
      </w:pPr>
      <w:bookmarkStart w:id="617" w:name="_Toc530237388"/>
      <w:r>
        <w:t>General</w:t>
      </w:r>
      <w:bookmarkEnd w:id="617"/>
    </w:p>
    <w:p w14:paraId="5B499FB9" w14:textId="20DF11C3"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8A226C">
        <w:t>3.34</w:t>
      </w:r>
      <w:r>
        <w:fldChar w:fldCharType="end"/>
      </w:r>
      <w:r>
        <w:t>). For an example, see §</w:t>
      </w:r>
      <w:r>
        <w:fldChar w:fldCharType="begin"/>
      </w:r>
      <w:r>
        <w:instrText xml:space="preserve"> REF _Ref511822614 \r \h </w:instrText>
      </w:r>
      <w:r>
        <w:fldChar w:fldCharType="separate"/>
      </w:r>
      <w:r w:rsidR="008A226C">
        <w:t>3.33.5</w:t>
      </w:r>
      <w:r>
        <w:fldChar w:fldCharType="end"/>
      </w:r>
      <w:r>
        <w:t>.</w:t>
      </w:r>
    </w:p>
    <w:p w14:paraId="69BF4E4E" w14:textId="332F5E8E" w:rsidR="00CD4F20" w:rsidRDefault="00CD4F20" w:rsidP="00CD4F20">
      <w:pPr>
        <w:pStyle w:val="Heading3"/>
      </w:pPr>
      <w:bookmarkStart w:id="618" w:name="_Ref511823337"/>
      <w:bookmarkStart w:id="619" w:name="_Toc530237389"/>
      <w:r>
        <w:t>graphId property</w:t>
      </w:r>
      <w:bookmarkEnd w:id="618"/>
      <w:bookmarkEnd w:id="619"/>
    </w:p>
    <w:p w14:paraId="569BEBAE" w14:textId="1AAE5CF3"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8A226C">
        <w:t>3.30.2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 being traversed.</w:t>
      </w:r>
    </w:p>
    <w:p w14:paraId="3B4B2F13" w14:textId="50185CF0"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8A226C">
        <w:t>3.22.14</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8A226C">
        <w:t>3.22</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8A226C">
        <w:t>3.13.13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8A226C">
        <w:t>3.13</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620" w:name="_Toc530237390"/>
      <w:r>
        <w:t>description property</w:t>
      </w:r>
      <w:bookmarkEnd w:id="620"/>
    </w:p>
    <w:p w14:paraId="00450671" w14:textId="3D520D6C"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that describes the graph traversal.</w:t>
      </w:r>
    </w:p>
    <w:p w14:paraId="1B078DE3" w14:textId="453A53D8" w:rsidR="00CD4F20" w:rsidRDefault="00CD4F20" w:rsidP="00CD4F20">
      <w:pPr>
        <w:pStyle w:val="Heading3"/>
      </w:pPr>
      <w:bookmarkStart w:id="621" w:name="_Ref511823179"/>
      <w:bookmarkStart w:id="622" w:name="_Toc530237391"/>
      <w:r>
        <w:t>initialState property</w:t>
      </w:r>
      <w:bookmarkEnd w:id="621"/>
      <w:bookmarkEnd w:id="622"/>
    </w:p>
    <w:p w14:paraId="0DAFE5D2" w14:textId="12C50CFB"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8A226C">
        <w:t>3.6</w:t>
      </w:r>
      <w:r>
        <w:fldChar w:fldCharType="end"/>
      </w:r>
      <w:r>
        <w:t xml:space="preserve">) each of whose properties represents the value of a relevant expression at the point of entry to the </w:t>
      </w:r>
      <w:r>
        <w:lastRenderedPageBreak/>
        <w:t xml:space="preserve">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8A226C">
        <w:t>3.34.4</w:t>
      </w:r>
      <w:r>
        <w:fldChar w:fldCharType="end"/>
      </w:r>
      <w:r>
        <w:t>), enables a SARIF viewer to present a debugger-like “watch window” experience as the user traverses a graph.</w:t>
      </w:r>
    </w:p>
    <w:p w14:paraId="69AF54AA" w14:textId="1DF3EBAC"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8A226C">
        <w:t>3.37.6</w:t>
      </w:r>
      <w:r>
        <w:fldChar w:fldCharType="end"/>
      </w:r>
      <w:r>
        <w:t>.</w:t>
      </w:r>
    </w:p>
    <w:p w14:paraId="64F7666B" w14:textId="785BF9A5" w:rsidR="00CD4F20" w:rsidRDefault="00CD4F20" w:rsidP="00CD4F20">
      <w:pPr>
        <w:pStyle w:val="Heading3"/>
      </w:pPr>
      <w:bookmarkStart w:id="623" w:name="_Ref511822614"/>
      <w:bookmarkStart w:id="624" w:name="_Toc530237392"/>
      <w:r>
        <w:t>edgeTraversals property</w:t>
      </w:r>
      <w:bookmarkEnd w:id="623"/>
      <w:bookmarkEnd w:id="624"/>
    </w:p>
    <w:p w14:paraId="044B1D53" w14:textId="20B8F247"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8A226C">
        <w:t>3.34</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327C1A93"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8A226C">
        <w:t>3.33.4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8A226C">
        <w:t>3.34.4</w:t>
      </w:r>
      <w:r>
        <w:fldChar w:fldCharType="end"/>
      </w:r>
      <w:r>
        <w:t>).</w:t>
      </w:r>
    </w:p>
    <w:p w14:paraId="4808B3B4" w14:textId="4D657C36" w:rsidR="009D3174" w:rsidRDefault="009D3174" w:rsidP="009D3174">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10E2D789" w14:textId="43CE36C3" w:rsidR="009D3174" w:rsidRDefault="009D3174" w:rsidP="009D3174">
      <w:pPr>
        <w:pStyle w:val="Codesmall"/>
      </w:pPr>
      <w:r>
        <w:t xml:space="preserve">  "graphs": </w:t>
      </w:r>
      <w:r w:rsidR="000C304C">
        <w:t xml:space="preserve">{                                </w:t>
      </w:r>
      <w:r>
        <w:t># See §</w:t>
      </w:r>
      <w:r>
        <w:fldChar w:fldCharType="begin"/>
      </w:r>
      <w:r>
        <w:instrText xml:space="preserve"> REF _Ref511820702 \r \h </w:instrText>
      </w:r>
      <w:r>
        <w:fldChar w:fldCharType="separate"/>
      </w:r>
      <w:r w:rsidR="008A226C">
        <w:t>3.22.14</w:t>
      </w:r>
      <w:r>
        <w:fldChar w:fldCharType="end"/>
      </w:r>
      <w:r>
        <w:t>.</w:t>
      </w:r>
    </w:p>
    <w:p w14:paraId="69735FC2" w14:textId="7B04AA59" w:rsidR="009D3174" w:rsidRDefault="009D3174" w:rsidP="009D3174">
      <w:pPr>
        <w:pStyle w:val="Codesmall"/>
      </w:pPr>
      <w:r>
        <w:t xml:space="preserve">    </w:t>
      </w:r>
      <w:r w:rsidR="000C304C">
        <w:t xml:space="preserve">"g1": </w:t>
      </w:r>
      <w:r>
        <w:t>{                                  # A graph object (§</w:t>
      </w:r>
      <w:r>
        <w:fldChar w:fldCharType="begin"/>
      </w:r>
      <w:r>
        <w:instrText xml:space="preserve"> REF _Ref511819945 \r \h </w:instrText>
      </w:r>
      <w:r>
        <w:fldChar w:fldCharType="separate"/>
      </w:r>
      <w:r w:rsidR="008A226C">
        <w:t>3.30</w:t>
      </w:r>
      <w:r>
        <w:fldChar w:fldCharType="end"/>
      </w:r>
      <w:r>
        <w:t>).</w:t>
      </w:r>
    </w:p>
    <w:p w14:paraId="0A2D9023" w14:textId="39999D6A" w:rsidR="009D3174" w:rsidRDefault="009D3174" w:rsidP="009D3174">
      <w:pPr>
        <w:pStyle w:val="Codesmall"/>
      </w:pPr>
      <w:r>
        <w:t xml:space="preserve">      "id": "g1",                            # See §</w:t>
      </w:r>
      <w:r>
        <w:fldChar w:fldCharType="begin"/>
      </w:r>
      <w:r>
        <w:instrText xml:space="preserve"> REF _Ref511822858 \r \h </w:instrText>
      </w:r>
      <w:r>
        <w:fldChar w:fldCharType="separate"/>
      </w:r>
      <w:r w:rsidR="008A226C">
        <w:t>3.30.2</w:t>
      </w:r>
      <w:r>
        <w:fldChar w:fldCharType="end"/>
      </w:r>
      <w:r>
        <w:t>.</w:t>
      </w:r>
    </w:p>
    <w:p w14:paraId="10FF4F75" w14:textId="77777777" w:rsidR="009D3174" w:rsidRDefault="009D3174" w:rsidP="009D3174">
      <w:pPr>
        <w:pStyle w:val="Codesmall"/>
      </w:pPr>
    </w:p>
    <w:p w14:paraId="2D97EC95" w14:textId="7E483561" w:rsidR="009D3174" w:rsidRDefault="009D3174" w:rsidP="009D3174">
      <w:pPr>
        <w:pStyle w:val="Codesmall"/>
      </w:pPr>
      <w:r>
        <w:t xml:space="preserve">      "nodes": [                             # See §</w:t>
      </w:r>
      <w:r>
        <w:fldChar w:fldCharType="begin"/>
      </w:r>
      <w:r>
        <w:instrText xml:space="preserve"> REF _Ref511823242 \r \h </w:instrText>
      </w:r>
      <w:r>
        <w:fldChar w:fldCharType="separate"/>
      </w:r>
      <w:r w:rsidR="008A226C">
        <w:t>3.30.4</w:t>
      </w:r>
      <w:r>
        <w:fldChar w:fldCharType="end"/>
      </w:r>
      <w:r>
        <w:t>.</w:t>
      </w:r>
    </w:p>
    <w:p w14:paraId="385BE8FF" w14:textId="0B2A6418"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8A226C">
        <w:t>3.31</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08CBBFAD" w:rsidR="009D3174" w:rsidRDefault="009D3174" w:rsidP="009D3174">
      <w:pPr>
        <w:pStyle w:val="Codesmall"/>
      </w:pPr>
      <w:r>
        <w:t xml:space="preserve">      "edges": [                             # See §</w:t>
      </w:r>
      <w:r>
        <w:fldChar w:fldCharType="begin"/>
      </w:r>
      <w:r>
        <w:instrText xml:space="preserve"> REF _Ref511823263 \r \h </w:instrText>
      </w:r>
      <w:r>
        <w:fldChar w:fldCharType="separate"/>
      </w:r>
      <w:r w:rsidR="008A226C">
        <w:t>3.30.5</w:t>
      </w:r>
      <w:r>
        <w:fldChar w:fldCharType="end"/>
      </w:r>
      <w:r>
        <w:t>.</w:t>
      </w:r>
    </w:p>
    <w:p w14:paraId="3AE21EC0" w14:textId="065975CC" w:rsidR="009D3174" w:rsidRDefault="009D3174" w:rsidP="009D3174">
      <w:pPr>
        <w:pStyle w:val="Codesmall"/>
      </w:pPr>
      <w:r>
        <w:t xml:space="preserve">        {                                    # An edge object (§</w:t>
      </w:r>
      <w:r>
        <w:fldChar w:fldCharType="begin"/>
      </w:r>
      <w:r>
        <w:instrText xml:space="preserve"> REF _Ref511821891 \r \h </w:instrText>
      </w:r>
      <w:r>
        <w:fldChar w:fldCharType="separate"/>
      </w:r>
      <w:r w:rsidR="008A226C">
        <w:t>3.32</w:t>
      </w:r>
      <w:r>
        <w:fldChar w:fldCharType="end"/>
      </w:r>
      <w:r>
        <w:t>).</w:t>
      </w:r>
    </w:p>
    <w:p w14:paraId="0FC27E06" w14:textId="3901F6CD" w:rsidR="009D3174" w:rsidRDefault="009D3174" w:rsidP="009D3174">
      <w:pPr>
        <w:pStyle w:val="Codesmall"/>
      </w:pPr>
      <w:r>
        <w:t xml:space="preserve">          "id": "e1",                        # See §</w:t>
      </w:r>
      <w:r>
        <w:fldChar w:fldCharType="begin"/>
      </w:r>
      <w:r>
        <w:instrText xml:space="preserve"> REF _Ref511823280 \r \h </w:instrText>
      </w:r>
      <w:r>
        <w:fldChar w:fldCharType="separate"/>
      </w:r>
      <w:r w:rsidR="008A226C">
        <w:t>3.32.2</w:t>
      </w:r>
      <w:r>
        <w:fldChar w:fldCharType="end"/>
      </w:r>
      <w:r>
        <w:t>.</w:t>
      </w:r>
    </w:p>
    <w:p w14:paraId="33697097" w14:textId="31E071CE"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8A226C">
        <w:t>3.32.4</w:t>
      </w:r>
      <w:r>
        <w:fldChar w:fldCharType="end"/>
      </w:r>
      <w:r>
        <w:t>.</w:t>
      </w:r>
    </w:p>
    <w:p w14:paraId="6F112479" w14:textId="1EA8C17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8A226C">
        <w:t>3.32.5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5D593418" w:rsidR="009D3174" w:rsidRDefault="009D3174" w:rsidP="009D3174">
      <w:pPr>
        <w:pStyle w:val="Codesmall"/>
      </w:pPr>
      <w:r>
        <w:t xml:space="preserve">  </w:t>
      </w:r>
      <w:r w:rsidR="000C304C">
        <w:t>},</w:t>
      </w:r>
    </w:p>
    <w:p w14:paraId="0AE87222" w14:textId="77777777" w:rsidR="009D3174" w:rsidRDefault="009D3174" w:rsidP="009D3174">
      <w:pPr>
        <w:pStyle w:val="Codesmall"/>
      </w:pPr>
    </w:p>
    <w:p w14:paraId="126F4AE3" w14:textId="058851B7"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8A226C">
        <w:t>3.22.15</w:t>
      </w:r>
      <w:r>
        <w:fldChar w:fldCharType="end"/>
      </w:r>
      <w:r>
        <w:t>.</w:t>
      </w:r>
    </w:p>
    <w:p w14:paraId="52989359" w14:textId="58952047"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8A226C">
        <w:t>3.33</w:t>
      </w:r>
      <w:r>
        <w:fldChar w:fldCharType="end"/>
      </w:r>
      <w:r>
        <w:t>).</w:t>
      </w:r>
    </w:p>
    <w:p w14:paraId="42598F9A" w14:textId="76E00B47" w:rsidR="009D3174" w:rsidRDefault="009D3174" w:rsidP="009D3174">
      <w:pPr>
        <w:pStyle w:val="Codesmall"/>
      </w:pPr>
      <w:r>
        <w:t xml:space="preserve">      "graphId": "g1",                       # See §</w:t>
      </w:r>
      <w:r>
        <w:fldChar w:fldCharType="begin"/>
      </w:r>
      <w:r>
        <w:instrText xml:space="preserve"> REF _Ref511823337 \r \h </w:instrText>
      </w:r>
      <w:r>
        <w:fldChar w:fldCharType="separate"/>
      </w:r>
      <w:r w:rsidR="008A226C">
        <w:t>3.33.2</w:t>
      </w:r>
      <w:r>
        <w:fldChar w:fldCharType="end"/>
      </w:r>
      <w:r>
        <w:t>.</w:t>
      </w:r>
    </w:p>
    <w:p w14:paraId="00E6F1B9" w14:textId="77777777" w:rsidR="009D3174" w:rsidRDefault="009D3174" w:rsidP="009D3174">
      <w:pPr>
        <w:pStyle w:val="Codesmall"/>
      </w:pPr>
    </w:p>
    <w:p w14:paraId="36D3F377" w14:textId="653A0274"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8A226C">
        <w:t>3.33.4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429E5A2F"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8A226C">
        <w:t>3.33.5</w:t>
      </w:r>
      <w:r>
        <w:fldChar w:fldCharType="end"/>
      </w:r>
      <w:r>
        <w:t>.</w:t>
      </w:r>
    </w:p>
    <w:p w14:paraId="741740FA" w14:textId="44640585"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8A226C">
        <w:t>3.34</w:t>
      </w:r>
      <w:r>
        <w:fldChar w:fldCharType="end"/>
      </w:r>
      <w:r>
        <w:t>).</w:t>
      </w:r>
    </w:p>
    <w:p w14:paraId="3B24AD48" w14:textId="1B5CC8C1"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8A226C">
        <w:t>3.34.2</w:t>
      </w:r>
      <w:r w:rsidR="00D1651A">
        <w:fldChar w:fldCharType="end"/>
      </w:r>
      <w:r>
        <w:t>.</w:t>
      </w:r>
    </w:p>
    <w:p w14:paraId="091883BE" w14:textId="77777777" w:rsidR="009D3174" w:rsidRDefault="009D3174" w:rsidP="009D3174">
      <w:pPr>
        <w:pStyle w:val="Codesmall"/>
      </w:pPr>
    </w:p>
    <w:p w14:paraId="0C82C8AC" w14:textId="5C6865FD" w:rsidR="009D3174" w:rsidRDefault="009D3174" w:rsidP="009D3174">
      <w:pPr>
        <w:pStyle w:val="Codesmall"/>
      </w:pPr>
      <w:r>
        <w:lastRenderedPageBreak/>
        <w:t xml:space="preserve">          "finalState": {                    # See §</w:t>
      </w:r>
      <w:r>
        <w:fldChar w:fldCharType="begin"/>
      </w:r>
      <w:r>
        <w:instrText xml:space="preserve"> REF _Ref511823070 \r \h </w:instrText>
      </w:r>
      <w:r>
        <w:fldChar w:fldCharType="separate"/>
      </w:r>
      <w:r w:rsidR="008A226C">
        <w:t>3.34.4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4D3E144E" w14:textId="7997A7FF" w:rsidR="00CD4F20" w:rsidRDefault="00CD4F20" w:rsidP="00CD4F20">
      <w:pPr>
        <w:pStyle w:val="Heading2"/>
      </w:pPr>
      <w:bookmarkStart w:id="625" w:name="_Ref511822569"/>
      <w:bookmarkStart w:id="626" w:name="_Toc530237393"/>
      <w:r>
        <w:t>edgeTraversal object</w:t>
      </w:r>
      <w:bookmarkEnd w:id="625"/>
      <w:bookmarkEnd w:id="626"/>
    </w:p>
    <w:p w14:paraId="4A14EA88" w14:textId="696B8630" w:rsidR="00CD4F20" w:rsidRDefault="00CD4F20" w:rsidP="00CD4F20">
      <w:pPr>
        <w:pStyle w:val="Heading3"/>
      </w:pPr>
      <w:bookmarkStart w:id="627" w:name="_Toc530237394"/>
      <w:r>
        <w:t>General</w:t>
      </w:r>
      <w:bookmarkEnd w:id="627"/>
    </w:p>
    <w:p w14:paraId="7FC25DC6" w14:textId="57980962" w:rsidR="00E66DEE" w:rsidRDefault="00E66DEE" w:rsidP="00E66DEE">
      <w:bookmarkStart w:id="628"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29" w:name="_Ref513199007"/>
      <w:bookmarkStart w:id="630" w:name="_Toc530237395"/>
      <w:r>
        <w:t>edgeId property</w:t>
      </w:r>
      <w:bookmarkEnd w:id="628"/>
      <w:bookmarkEnd w:id="629"/>
      <w:bookmarkEnd w:id="630"/>
    </w:p>
    <w:p w14:paraId="48F3DA24" w14:textId="5D194FEE"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8A226C">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8A226C">
        <w:t>3.32</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8A226C">
        <w:t>3.33.2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8A226C">
        <w:t>3.33</w:t>
      </w:r>
      <w:r>
        <w:fldChar w:fldCharType="end"/>
      </w:r>
      <w:r>
        <w:t>).</w:t>
      </w:r>
    </w:p>
    <w:p w14:paraId="0AD4B66E" w14:textId="675852EB" w:rsidR="00CD4F20" w:rsidRDefault="00CD4F20" w:rsidP="00CD4F20">
      <w:pPr>
        <w:pStyle w:val="Heading3"/>
      </w:pPr>
      <w:bookmarkStart w:id="631" w:name="_Toc530237396"/>
      <w:r>
        <w:t>message property</w:t>
      </w:r>
      <w:bookmarkEnd w:id="631"/>
    </w:p>
    <w:p w14:paraId="4271FA61" w14:textId="6A6540EA"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that contains a message to display to the user as the edge is traversed.</w:t>
      </w:r>
    </w:p>
    <w:p w14:paraId="188B3BCD" w14:textId="25EB188B" w:rsidR="00CD4F20" w:rsidRDefault="00CD4F20" w:rsidP="00CD4F20">
      <w:pPr>
        <w:pStyle w:val="Heading3"/>
      </w:pPr>
      <w:bookmarkStart w:id="632" w:name="_Ref511823070"/>
      <w:bookmarkStart w:id="633" w:name="_Toc530237397"/>
      <w:r>
        <w:t>finalState property</w:t>
      </w:r>
      <w:bookmarkEnd w:id="632"/>
      <w:bookmarkEnd w:id="633"/>
    </w:p>
    <w:p w14:paraId="254B59E1" w14:textId="59899B92"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8A226C">
        <w:t>3.6</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8A226C">
        <w:t>3.33.4</w:t>
      </w:r>
      <w:r>
        <w:fldChar w:fldCharType="end"/>
      </w:r>
      <w:r>
        <w:t>), enables a viewer to present a debugger-like “watch window” experience as the user traverses a graph.</w:t>
      </w:r>
    </w:p>
    <w:p w14:paraId="47194824" w14:textId="2A1AF4CE"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8A226C">
        <w:t>3.37.6</w:t>
      </w:r>
      <w:r>
        <w:fldChar w:fldCharType="end"/>
      </w:r>
      <w:r>
        <w:t>.</w:t>
      </w:r>
    </w:p>
    <w:p w14:paraId="0E93831D" w14:textId="4B6229DC" w:rsidR="00CD4F20" w:rsidRDefault="00326931" w:rsidP="00CD4F20">
      <w:pPr>
        <w:pStyle w:val="Heading3"/>
      </w:pPr>
      <w:bookmarkStart w:id="634" w:name="_Toc530237398"/>
      <w:r>
        <w:t>stepOverEdgeCount</w:t>
      </w:r>
      <w:r w:rsidR="00CD4F20">
        <w:t xml:space="preserve"> property</w:t>
      </w:r>
      <w:bookmarkEnd w:id="634"/>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77083D24"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8A226C">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lastRenderedPageBreak/>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362615DB" w:rsidR="00BE0DF6" w:rsidRDefault="00BE0DF6" w:rsidP="00BE0DF6">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75B400D0" w14:textId="0EAD9488" w:rsidR="00BE0DF6" w:rsidRDefault="00BE0DF6" w:rsidP="00BE0DF6">
      <w:pPr>
        <w:pStyle w:val="Codesmall"/>
      </w:pPr>
      <w:r>
        <w:t xml:space="preserve">  "graphs": </w:t>
      </w:r>
      <w:r w:rsidR="000C304C">
        <w:t xml:space="preserve">{                                     </w:t>
      </w:r>
      <w:r>
        <w:t># See §</w:t>
      </w:r>
      <w:r>
        <w:fldChar w:fldCharType="begin"/>
      </w:r>
      <w:r>
        <w:instrText xml:space="preserve"> REF _Ref511820702 \r \h </w:instrText>
      </w:r>
      <w:r>
        <w:fldChar w:fldCharType="separate"/>
      </w:r>
      <w:r w:rsidR="008A226C">
        <w:t>3.22.14</w:t>
      </w:r>
      <w:r>
        <w:fldChar w:fldCharType="end"/>
      </w:r>
      <w:r>
        <w:t>.</w:t>
      </w:r>
    </w:p>
    <w:p w14:paraId="15902C38" w14:textId="78A99CE8" w:rsidR="00BE0DF6" w:rsidRDefault="00BE0DF6" w:rsidP="00BE0DF6">
      <w:pPr>
        <w:pStyle w:val="Codesmall"/>
      </w:pPr>
      <w:r>
        <w:t xml:space="preserve">    </w:t>
      </w:r>
      <w:r w:rsidR="000C304C">
        <w:t xml:space="preserve">"code": </w:t>
      </w:r>
      <w:r>
        <w:t>{                                     # A graph object (§</w:t>
      </w:r>
      <w:r>
        <w:fldChar w:fldCharType="begin"/>
      </w:r>
      <w:r>
        <w:instrText xml:space="preserve"> REF _Ref511819945 \r \h </w:instrText>
      </w:r>
      <w:r>
        <w:fldChar w:fldCharType="separate"/>
      </w:r>
      <w:r w:rsidR="008A226C">
        <w:t>3.30</w:t>
      </w:r>
      <w:r>
        <w:fldChar w:fldCharType="end"/>
      </w:r>
      <w:r>
        <w:t>).</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17FC8CEF" w:rsidR="00BE0DF6" w:rsidRDefault="00BE0DF6" w:rsidP="00BE0DF6">
      <w:pPr>
        <w:pStyle w:val="Codesmall"/>
      </w:pPr>
      <w:r>
        <w:t xml:space="preserve">  </w:t>
      </w:r>
      <w:r w:rsidR="000C304C">
        <w:t>},</w:t>
      </w:r>
    </w:p>
    <w:p w14:paraId="16FB3C80" w14:textId="77777777" w:rsidR="00BE0DF6" w:rsidRDefault="00BE0DF6" w:rsidP="00BE0DF6">
      <w:pPr>
        <w:pStyle w:val="Codesmall"/>
      </w:pPr>
    </w:p>
    <w:p w14:paraId="3F4CB6F8" w14:textId="6BB5591F"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8A226C">
        <w:t>3.22.15</w:t>
      </w:r>
      <w:r>
        <w:fldChar w:fldCharType="end"/>
      </w:r>
      <w:r>
        <w:t>.</w:t>
      </w:r>
    </w:p>
    <w:p w14:paraId="7D1411F8" w14:textId="64F61443"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8A226C">
        <w:t>3.33</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lastRenderedPageBreak/>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AF1F594" w14:textId="5688D375" w:rsidR="006E546E" w:rsidRDefault="006E546E" w:rsidP="006E546E">
      <w:pPr>
        <w:pStyle w:val="Heading2"/>
      </w:pPr>
      <w:bookmarkStart w:id="635" w:name="_Ref493427479"/>
      <w:bookmarkStart w:id="636" w:name="_Toc530237399"/>
      <w:r>
        <w:t>stack object</w:t>
      </w:r>
      <w:bookmarkEnd w:id="635"/>
      <w:bookmarkEnd w:id="636"/>
    </w:p>
    <w:p w14:paraId="5A2500F3" w14:textId="474DE860" w:rsidR="006E546E" w:rsidRDefault="006E546E" w:rsidP="006E546E">
      <w:pPr>
        <w:pStyle w:val="Heading3"/>
      </w:pPr>
      <w:bookmarkStart w:id="637" w:name="_Toc530237400"/>
      <w:r>
        <w:t>General</w:t>
      </w:r>
      <w:bookmarkEnd w:id="637"/>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38" w:name="_Ref503361859"/>
      <w:bookmarkStart w:id="639" w:name="_Toc530237401"/>
      <w:r>
        <w:t>message property</w:t>
      </w:r>
      <w:bookmarkEnd w:id="638"/>
      <w:bookmarkEnd w:id="639"/>
    </w:p>
    <w:p w14:paraId="2BDF4228" w14:textId="37E84ADB"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8A226C">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40" w:name="_Toc530237402"/>
      <w:r>
        <w:t>frames property</w:t>
      </w:r>
      <w:bookmarkEnd w:id="640"/>
    </w:p>
    <w:p w14:paraId="469B2FA7" w14:textId="5AC3431D"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8A226C">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641" w:name="_Ref493494398"/>
      <w:bookmarkStart w:id="642" w:name="_Toc530237403"/>
      <w:r>
        <w:t>stackFrame object</w:t>
      </w:r>
      <w:bookmarkEnd w:id="641"/>
      <w:bookmarkEnd w:id="642"/>
    </w:p>
    <w:p w14:paraId="440DEBE2" w14:textId="2D9664B2" w:rsidR="006E546E" w:rsidRDefault="006E546E" w:rsidP="006E546E">
      <w:pPr>
        <w:pStyle w:val="Heading3"/>
      </w:pPr>
      <w:bookmarkStart w:id="643" w:name="_Toc530237404"/>
      <w:r>
        <w:t>General</w:t>
      </w:r>
      <w:bookmarkEnd w:id="643"/>
    </w:p>
    <w:p w14:paraId="7DA1CA9D" w14:textId="6AFC6676"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8A226C">
        <w:t>3.35</w:t>
      </w:r>
      <w:r>
        <w:fldChar w:fldCharType="end"/>
      </w:r>
      <w:r w:rsidRPr="00F41277">
        <w:t>).</w:t>
      </w:r>
    </w:p>
    <w:p w14:paraId="595703CE" w14:textId="2E0FEEF4" w:rsidR="00D10846" w:rsidRDefault="003F0742" w:rsidP="006E546E">
      <w:pPr>
        <w:pStyle w:val="Heading3"/>
      </w:pPr>
      <w:bookmarkStart w:id="644" w:name="_Ref503362303"/>
      <w:bookmarkStart w:id="645" w:name="_Toc530237405"/>
      <w:r>
        <w:t xml:space="preserve">location </w:t>
      </w:r>
      <w:r w:rsidR="00D10846">
        <w:t>property</w:t>
      </w:r>
      <w:bookmarkEnd w:id="644"/>
      <w:bookmarkEnd w:id="645"/>
    </w:p>
    <w:p w14:paraId="075462B0" w14:textId="721CAA91"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8A226C">
        <w:t>3.23</w:t>
      </w:r>
      <w:r w:rsidR="003F0742">
        <w:fldChar w:fldCharType="end"/>
      </w:r>
      <w:r>
        <w:t>) specifying the location to which this stack frame refers.</w:t>
      </w:r>
    </w:p>
    <w:p w14:paraId="4ABAFAEB" w14:textId="487C084B" w:rsidR="006E546E" w:rsidRDefault="006E546E" w:rsidP="006E546E">
      <w:pPr>
        <w:pStyle w:val="Heading3"/>
      </w:pPr>
      <w:bookmarkStart w:id="646" w:name="_Toc530237406"/>
      <w:r>
        <w:t>module property</w:t>
      </w:r>
      <w:bookmarkEnd w:id="646"/>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47" w:name="_Toc530237407"/>
      <w:r>
        <w:t>threadId property</w:t>
      </w:r>
      <w:bookmarkEnd w:id="647"/>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48" w:name="_Toc530237408"/>
      <w:r>
        <w:lastRenderedPageBreak/>
        <w:t>address property</w:t>
      </w:r>
      <w:bookmarkEnd w:id="648"/>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49" w:name="_Toc530237409"/>
      <w:r>
        <w:t>offset property</w:t>
      </w:r>
      <w:bookmarkEnd w:id="649"/>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53FC9D00"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8A226C">
        <w:t>3.25.11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8A226C">
        <w:t>3.36.2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650" w:name="_Toc530237410"/>
      <w:r>
        <w:t>parameters property</w:t>
      </w:r>
      <w:bookmarkEnd w:id="650"/>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4ECE1732" w14:textId="76FB334D" w:rsidR="006E546E" w:rsidRDefault="001C2E2F" w:rsidP="006E546E">
      <w:pPr>
        <w:pStyle w:val="Heading2"/>
      </w:pPr>
      <w:bookmarkStart w:id="651" w:name="_Ref493427581"/>
      <w:bookmarkStart w:id="652" w:name="_Ref493427754"/>
      <w:bookmarkStart w:id="653" w:name="_Toc530237411"/>
      <w:r>
        <w:t>thread</w:t>
      </w:r>
      <w:r w:rsidR="007D2F0F">
        <w:t xml:space="preserve">FlowLocation </w:t>
      </w:r>
      <w:r w:rsidR="006E546E">
        <w:t>object</w:t>
      </w:r>
      <w:bookmarkEnd w:id="651"/>
      <w:bookmarkEnd w:id="652"/>
      <w:bookmarkEnd w:id="653"/>
    </w:p>
    <w:p w14:paraId="6AFFA125" w14:textId="72CDB951" w:rsidR="006E546E" w:rsidRDefault="006E546E" w:rsidP="006E546E">
      <w:pPr>
        <w:pStyle w:val="Heading3"/>
      </w:pPr>
      <w:bookmarkStart w:id="654" w:name="_Toc530237412"/>
      <w:r>
        <w:t>General</w:t>
      </w:r>
      <w:bookmarkEnd w:id="654"/>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655" w:name="_Ref493497783"/>
      <w:bookmarkStart w:id="656" w:name="_Ref493499799"/>
      <w:bookmarkStart w:id="657" w:name="_Toc530237413"/>
      <w:r>
        <w:t xml:space="preserve">location </w:t>
      </w:r>
      <w:r w:rsidR="006E546E">
        <w:t>property</w:t>
      </w:r>
      <w:bookmarkEnd w:id="655"/>
      <w:bookmarkEnd w:id="656"/>
      <w:bookmarkEnd w:id="657"/>
    </w:p>
    <w:p w14:paraId="4354E1E2" w14:textId="6B6810FF"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8A226C">
        <w:t>3.23</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2EB7DEC8"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8A226C">
        <w:t>3.23.6</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645F8ED5"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8A226C">
        <w:t>3.37.8</w:t>
      </w:r>
      <w:r w:rsidR="000A451A">
        <w:fldChar w:fldCharType="end"/>
      </w:r>
      <w:r>
        <w:t>) to ensure that the location in the external program executes before the location in the program being analyzed.</w:t>
      </w:r>
    </w:p>
    <w:p w14:paraId="33DB1A87" w14:textId="6F6D02BE"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8A226C">
        <w:t>3.28</w:t>
      </w:r>
      <w:r w:rsidR="000A451A">
        <w:fldChar w:fldCharType="end"/>
      </w:r>
      <w:r>
        <w:t>).</w:t>
      </w:r>
    </w:p>
    <w:p w14:paraId="77957EDD" w14:textId="136CC994"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8A226C">
        <w:t>3.28.3</w:t>
      </w:r>
      <w:r w:rsidR="000A451A">
        <w:fldChar w:fldCharType="end"/>
      </w:r>
      <w:r>
        <w:t>.</w:t>
      </w:r>
    </w:p>
    <w:p w14:paraId="3D30CB9D" w14:textId="2FD09DD6"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8A226C">
        <w:t>3.29</w:t>
      </w:r>
      <w:r w:rsidR="000A451A">
        <w:fldChar w:fldCharType="end"/>
      </w:r>
      <w:r>
        <w:t>).</w:t>
      </w:r>
    </w:p>
    <w:p w14:paraId="14000C19" w14:textId="57DCA05C"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8A226C">
        <w:t>3.29.3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272A292F"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8A226C">
        <w:t>3.29.4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lastRenderedPageBreak/>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658" w:name="_Toc530237414"/>
      <w:r>
        <w:t>module property</w:t>
      </w:r>
      <w:bookmarkEnd w:id="658"/>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59" w:name="_Toc530237415"/>
      <w:r>
        <w:t>stack property</w:t>
      </w:r>
      <w:bookmarkEnd w:id="659"/>
    </w:p>
    <w:p w14:paraId="1FCE52C5" w14:textId="5B9E3351"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8A226C">
        <w:t>3.35</w:t>
      </w:r>
      <w:r>
        <w:fldChar w:fldCharType="end"/>
      </w:r>
      <w:r>
        <w:t>) that represents the call stack leading to this location.</w:t>
      </w:r>
    </w:p>
    <w:p w14:paraId="612E79E6" w14:textId="774D149A" w:rsidR="00D31582" w:rsidRDefault="00D31582" w:rsidP="00D31582">
      <w:pPr>
        <w:pStyle w:val="Heading3"/>
      </w:pPr>
      <w:bookmarkStart w:id="660" w:name="_Toc530237416"/>
      <w:r>
        <w:t>kind property</w:t>
      </w:r>
      <w:bookmarkEnd w:id="660"/>
    </w:p>
    <w:p w14:paraId="7C674876" w14:textId="79693521" w:rsidR="00D31582" w:rsidRDefault="00D31582" w:rsidP="00D31582">
      <w:bookmarkStart w:id="661"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8A226C">
        <w:t>3.13.6</w:t>
      </w:r>
      <w:r>
        <w:fldChar w:fldCharType="end"/>
      </w:r>
      <w:r>
        <w:t>, §</w:t>
      </w:r>
      <w:r>
        <w:fldChar w:fldCharType="begin"/>
      </w:r>
      <w:r>
        <w:instrText xml:space="preserve"> REF _Ref493350964 \r \h </w:instrText>
      </w:r>
      <w:r>
        <w:fldChar w:fldCharType="separate"/>
      </w:r>
      <w:r w:rsidR="008A226C">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661"/>
    </w:p>
    <w:p w14:paraId="0D282B13" w14:textId="241F5BD3" w:rsidR="00EC5F35" w:rsidRDefault="00EC5F35" w:rsidP="00EC5F35">
      <w:pPr>
        <w:pStyle w:val="Heading3"/>
      </w:pPr>
      <w:bookmarkStart w:id="662" w:name="_Ref510090188"/>
      <w:bookmarkStart w:id="663" w:name="_Toc530237417"/>
      <w:r>
        <w:lastRenderedPageBreak/>
        <w:t>state property</w:t>
      </w:r>
      <w:bookmarkEnd w:id="662"/>
      <w:bookmarkEnd w:id="663"/>
    </w:p>
    <w:p w14:paraId="7C600AFE" w14:textId="25159DF4"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8A226C">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6C609C38"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664" w:name="_Ref510008884"/>
      <w:bookmarkStart w:id="665" w:name="_Toc530237418"/>
      <w:r>
        <w:t>nestingLevel property</w:t>
      </w:r>
      <w:bookmarkEnd w:id="664"/>
      <w:bookmarkEnd w:id="665"/>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66" w:name="_Ref510008873"/>
      <w:bookmarkStart w:id="667" w:name="_Toc530237419"/>
      <w:r>
        <w:t>executionOrder property</w:t>
      </w:r>
      <w:bookmarkEnd w:id="666"/>
      <w:bookmarkEnd w:id="667"/>
    </w:p>
    <w:p w14:paraId="61CA929F" w14:textId="053A83AF"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8A226C">
        <w:t>3.28</w:t>
      </w:r>
      <w:r w:rsidR="00F27DA9">
        <w:fldChar w:fldCharType="end"/>
      </w:r>
      <w:r w:rsidR="00F27DA9">
        <w:t xml:space="preserve">). </w:t>
      </w:r>
      <w:r w:rsidR="00F27DA9" w:rsidRPr="00EA69F4">
        <w:rPr>
          <w:rStyle w:val="CODEtemp"/>
        </w:rPr>
        <w:lastRenderedPageBreak/>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5155F6EB" w:rsidR="005D2999" w:rsidRDefault="00BF4F63" w:rsidP="005D2999">
      <w:pPr>
        <w:pStyle w:val="Heading3"/>
      </w:pPr>
      <w:bookmarkStart w:id="668" w:name="_Toc530237420"/>
      <w:r>
        <w:t xml:space="preserve">executionTimeUtc </w:t>
      </w:r>
      <w:r w:rsidR="005D2999">
        <w:t>property</w:t>
      </w:r>
      <w:bookmarkEnd w:id="668"/>
    </w:p>
    <w:p w14:paraId="27A7FA38" w14:textId="473CF899"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A226C">
        <w:t>3.9</w:t>
      </w:r>
      <w:r>
        <w:fldChar w:fldCharType="end"/>
      </w:r>
      <w:r>
        <w:t>.</w:t>
      </w:r>
    </w:p>
    <w:p w14:paraId="1C0A658F" w14:textId="556D17D5" w:rsidR="00B86BC7" w:rsidRDefault="00B86BC7" w:rsidP="00B86BC7">
      <w:pPr>
        <w:pStyle w:val="Heading3"/>
      </w:pPr>
      <w:bookmarkStart w:id="669" w:name="_Toc530237421"/>
      <w:r>
        <w:t>importance property</w:t>
      </w:r>
      <w:bookmarkEnd w:id="669"/>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670" w:name="_Ref529368289"/>
      <w:bookmarkStart w:id="671" w:name="_Toc530237422"/>
      <w:r>
        <w:t>resultProvenance object</w:t>
      </w:r>
      <w:bookmarkEnd w:id="670"/>
      <w:bookmarkEnd w:id="671"/>
    </w:p>
    <w:p w14:paraId="75BA9795" w14:textId="77777777" w:rsidR="00C82EC9" w:rsidRDefault="00C82EC9" w:rsidP="00C82EC9">
      <w:pPr>
        <w:pStyle w:val="Heading3"/>
        <w:numPr>
          <w:ilvl w:val="2"/>
          <w:numId w:val="2"/>
        </w:numPr>
      </w:pPr>
      <w:bookmarkStart w:id="672" w:name="_Toc530237423"/>
      <w:r>
        <w:t>General</w:t>
      </w:r>
      <w:bookmarkEnd w:id="672"/>
    </w:p>
    <w:p w14:paraId="1256146F" w14:textId="2F7C338D" w:rsidR="00C82EC9" w:rsidRDefault="00C82EC9" w:rsidP="00C82EC9">
      <w:r>
        <w:t xml:space="preserve">A </w:t>
      </w:r>
      <w:r w:rsidRPr="00F84209">
        <w:rPr>
          <w:rStyle w:val="CODEtemp"/>
        </w:rPr>
        <w:t>resultProvenance</w:t>
      </w:r>
      <w:r>
        <w:t xml:space="preserve"> object contains information about the first </w:t>
      </w:r>
      <w:r w:rsidR="00114326">
        <w:t xml:space="preserve">and last (that is, most recent) </w:t>
      </w:r>
      <w:r>
        <w:t>detection of a result.</w:t>
      </w:r>
    </w:p>
    <w:p w14:paraId="0B5AAFFB" w14:textId="77777777" w:rsidR="00C82EC9" w:rsidRPr="00F84209" w:rsidRDefault="00C82EC9" w:rsidP="00C82EC9">
      <w:pPr>
        <w:pStyle w:val="Note"/>
      </w:pPr>
      <w:r>
        <w:t>NOTE: This information is useful to result management systems when the same result is detected in multiple runs over time.</w:t>
      </w:r>
    </w:p>
    <w:p w14:paraId="311DF8DE" w14:textId="77777777" w:rsidR="00C82EC9" w:rsidRDefault="00C82EC9" w:rsidP="00C82EC9">
      <w:pPr>
        <w:pStyle w:val="Heading3"/>
        <w:numPr>
          <w:ilvl w:val="2"/>
          <w:numId w:val="2"/>
        </w:numPr>
      </w:pPr>
      <w:bookmarkStart w:id="673" w:name="_Toc530237424"/>
      <w:r>
        <w:t>firstDetectionTimeUtc property</w:t>
      </w:r>
      <w:bookmarkEnd w:id="673"/>
    </w:p>
    <w:p w14:paraId="65E11777" w14:textId="3F18F55E"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A226C">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lastRenderedPageBreak/>
        <w:t>NOTE: Using the run’s start time makes it possible to group together results that were first detected in the same run.</w:t>
      </w:r>
    </w:p>
    <w:p w14:paraId="1560927F" w14:textId="0E6686C1" w:rsidR="00C82EC9" w:rsidRDefault="00C82EC9" w:rsidP="00C82EC9">
      <w:pPr>
        <w:pStyle w:val="Heading3"/>
      </w:pPr>
      <w:bookmarkStart w:id="674" w:name="_Toc530237425"/>
      <w:r>
        <w:t>lastDetectionTimeUtc property</w:t>
      </w:r>
      <w:bookmarkEnd w:id="674"/>
    </w:p>
    <w:p w14:paraId="16F93DF5" w14:textId="3300AD56"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A226C">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77777777" w:rsidR="006C2F22" w:rsidRPr="00114326" w:rsidRDefault="006C2F22" w:rsidP="006C2F22">
      <w:pPr>
        <w:pStyle w:val="Note"/>
      </w:pPr>
      <w:r>
        <w:t>NOTE: Using the run’s start time makes it possible to group together results that were detected in the same run.</w:t>
      </w:r>
    </w:p>
    <w:p w14:paraId="5B465F48" w14:textId="77777777" w:rsidR="00C82EC9" w:rsidRPr="00F84209" w:rsidRDefault="00C82EC9" w:rsidP="00C82EC9">
      <w:pPr>
        <w:pStyle w:val="Heading3"/>
        <w:numPr>
          <w:ilvl w:val="2"/>
          <w:numId w:val="2"/>
        </w:numPr>
      </w:pPr>
      <w:bookmarkStart w:id="675" w:name="_Toc530237426"/>
      <w:r>
        <w:t>firstDetectionRunInstanceGuid property</w:t>
      </w:r>
      <w:bookmarkEnd w:id="675"/>
    </w:p>
    <w:p w14:paraId="6DA0C3FD" w14:textId="4A23B83B"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A226C">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r>
        <w:fldChar w:fldCharType="separate"/>
      </w:r>
      <w:r w:rsidR="008A226C">
        <w:t>3.13.3</w:t>
      </w:r>
      <w:r>
        <w:fldChar w:fldCharType="end"/>
      </w:r>
      <w:r>
        <w:t xml:space="preserve">, </w:t>
      </w:r>
      <w:r w:rsidRPr="006066AC">
        <w:t>§</w:t>
      </w:r>
      <w:r>
        <w:fldChar w:fldCharType="begin"/>
      </w:r>
      <w:r>
        <w:instrText xml:space="preserve"> REF _Ref526937044 \r \h </w:instrText>
      </w:r>
      <w:r>
        <w:fldChar w:fldCharType="separate"/>
      </w:r>
      <w:r w:rsidR="008A226C">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596580F9" w:rsidR="00C82EC9" w:rsidRDefault="00FA3E10" w:rsidP="00FA3E10">
      <w:pPr>
        <w:pStyle w:val="Heading3"/>
      </w:pPr>
      <w:bookmarkStart w:id="676" w:name="_Toc530237427"/>
      <w:r>
        <w:t>lastDetectionRunInstanceGuid property</w:t>
      </w:r>
      <w:bookmarkEnd w:id="676"/>
    </w:p>
    <w:p w14:paraId="35285F82" w14:textId="02B32088" w:rsidR="006C2F22" w:rsidRP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A226C">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r>
        <w:fldChar w:fldCharType="separate"/>
      </w:r>
      <w:r w:rsidR="008A226C">
        <w:t>3.13.3</w:t>
      </w:r>
      <w:r>
        <w:fldChar w:fldCharType="end"/>
      </w:r>
      <w:r>
        <w:t xml:space="preserve">, </w:t>
      </w:r>
      <w:r w:rsidRPr="006066AC">
        <w:t>§</w:t>
      </w:r>
      <w:r>
        <w:fldChar w:fldCharType="begin"/>
      </w:r>
      <w:r>
        <w:instrText xml:space="preserve"> REF _Ref526937044 \r \h </w:instrText>
      </w:r>
      <w:r>
        <w:fldChar w:fldCharType="separate"/>
      </w:r>
      <w:r w:rsidR="008A226C">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30476A22" w14:textId="71D9FA88" w:rsidR="00262CD2" w:rsidRDefault="00262CD2" w:rsidP="00B86BC7">
      <w:pPr>
        <w:pStyle w:val="Heading2"/>
      </w:pPr>
      <w:bookmarkStart w:id="677" w:name="_Ref508812750"/>
      <w:bookmarkStart w:id="678" w:name="_Toc530237428"/>
      <w:bookmarkStart w:id="679" w:name="_Ref493407996"/>
      <w:r>
        <w:t>resources object</w:t>
      </w:r>
      <w:bookmarkEnd w:id="677"/>
      <w:bookmarkEnd w:id="678"/>
    </w:p>
    <w:p w14:paraId="526D1A22" w14:textId="73E461DD" w:rsidR="00E15F22" w:rsidRDefault="00E15F22" w:rsidP="00E15F22">
      <w:pPr>
        <w:pStyle w:val="Heading3"/>
      </w:pPr>
      <w:bookmarkStart w:id="680" w:name="_Toc530237429"/>
      <w:r>
        <w:t>General</w:t>
      </w:r>
      <w:bookmarkEnd w:id="680"/>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81" w:name="_Ref508811824"/>
      <w:bookmarkStart w:id="682" w:name="_Toc530237430"/>
      <w:r>
        <w:t>messageStrings property</w:t>
      </w:r>
      <w:bookmarkEnd w:id="681"/>
      <w:bookmarkEnd w:id="682"/>
    </w:p>
    <w:p w14:paraId="58977C62" w14:textId="32C37EA5"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r w:rsidR="004E665A">
        <w:t>n</w:t>
      </w:r>
      <w:r>
        <w:t xml:space="preserve"> object (§</w:t>
      </w:r>
      <w:r>
        <w:fldChar w:fldCharType="begin"/>
      </w:r>
      <w:r>
        <w:instrText xml:space="preserve"> REF _Ref508798892 \r \h </w:instrText>
      </w:r>
      <w:r>
        <w:fldChar w:fldCharType="separate"/>
      </w:r>
      <w:r w:rsidR="008A226C">
        <w:t>3.6</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8A226C">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8A226C">
        <w:t>3.11</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8A226C">
        <w:t>3.11.9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8A226C">
        <w:t>3.13</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8A226C">
        <w:t>3.11.2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8A226C">
        <w:t>3.11.10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8A226C">
        <w:t>3.11.3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83" w:name="_Ref508870783"/>
      <w:bookmarkStart w:id="684" w:name="_Ref508871574"/>
      <w:bookmarkStart w:id="685" w:name="_Ref508876005"/>
      <w:bookmarkStart w:id="686" w:name="_Toc530237431"/>
      <w:r>
        <w:t>rules property</w:t>
      </w:r>
      <w:bookmarkEnd w:id="683"/>
      <w:bookmarkEnd w:id="684"/>
      <w:bookmarkEnd w:id="685"/>
      <w:bookmarkEnd w:id="686"/>
    </w:p>
    <w:p w14:paraId="0650D575" w14:textId="07FAE9D2"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r w:rsidR="006A539D">
        <w:t xml:space="preserve"> unique (§</w:t>
      </w:r>
      <w:r w:rsidR="006A539D">
        <w:fldChar w:fldCharType="begin"/>
      </w:r>
      <w:r w:rsidR="006A539D">
        <w:instrText xml:space="preserve"> REF _Ref493404799 \r \h </w:instrText>
      </w:r>
      <w:r w:rsidR="006A539D">
        <w:fldChar w:fldCharType="separate"/>
      </w:r>
      <w:r w:rsidR="008A226C">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8A226C">
        <w:t>3.40</w:t>
      </w:r>
      <w:r>
        <w:fldChar w:fldCharType="end"/>
      </w:r>
      <w:r>
        <w:t>).</w:t>
      </w:r>
    </w:p>
    <w:p w14:paraId="294B5850" w14:textId="5F3C5C4A" w:rsidR="00D11581" w:rsidRDefault="00D11581" w:rsidP="00D11581">
      <w:r w:rsidRPr="00DD45F4">
        <w:lastRenderedPageBreak/>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8A226C">
        <w:t>3.40.3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794DD78E" w:rsidR="00D11581" w:rsidRDefault="00D11581" w:rsidP="00D11581">
      <w:pPr>
        <w:pStyle w:val="Note"/>
      </w:pPr>
      <w:r>
        <w:t xml:space="preserve">EXAMPLE: </w:t>
      </w:r>
      <w:r w:rsidRPr="00B73A86">
        <w:t>In this example, two distinct but related rules have the same rule id</w:t>
      </w:r>
      <w:r w:rsidR="004F51DA">
        <w:t>They are distinguished by their message strings.</w:t>
      </w:r>
    </w:p>
    <w:p w14:paraId="30C9E151" w14:textId="5399BCC0" w:rsidR="007E2FF7" w:rsidRDefault="007E2FF7" w:rsidP="007E2FF7">
      <w:pPr>
        <w:pStyle w:val="Codesmall"/>
      </w:pPr>
      <w:r>
        <w:t>"resources": {</w:t>
      </w:r>
    </w:p>
    <w:p w14:paraId="5261FBE8" w14:textId="3A53682F" w:rsidR="00D11581" w:rsidRDefault="007E2FF7" w:rsidP="007E2FF7">
      <w:pPr>
        <w:pStyle w:val="Codesmall"/>
      </w:pPr>
      <w:r>
        <w:t xml:space="preserve">  </w:t>
      </w:r>
      <w:r w:rsidR="00D11581">
        <w:t xml:space="preserve">"rules": </w:t>
      </w:r>
      <w:r w:rsidR="004F51DA">
        <w:t>[</w:t>
      </w:r>
    </w:p>
    <w:p w14:paraId="1409D12B" w14:textId="2CD0A7D2" w:rsidR="00D11581" w:rsidRDefault="007E2FF7" w:rsidP="007E2FF7">
      <w:pPr>
        <w:pStyle w:val="Codesmall"/>
      </w:pPr>
      <w:r>
        <w:t xml:space="preserve">  </w:t>
      </w:r>
      <w:r w:rsidR="00D11581">
        <w:t xml:space="preserve">  {</w:t>
      </w:r>
    </w:p>
    <w:p w14:paraId="57AA28F3" w14:textId="7A3E51E4"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5BC2E779" w:rsidR="00D11581" w:rsidRDefault="007E2FF7" w:rsidP="007E2FF7">
      <w:pPr>
        <w:pStyle w:val="Codesmall"/>
      </w:pPr>
      <w:r>
        <w:t xml:space="preserve">  </w:t>
      </w:r>
      <w:r w:rsidR="00D11581">
        <w:t xml:space="preserve">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5F36F209" w:rsidR="00D11581" w:rsidRDefault="00D11581" w:rsidP="007E2FF7">
      <w:pPr>
        <w:pStyle w:val="Codesmall"/>
      </w:pPr>
      <w:r>
        <w:t xml:space="preserve">  </w:t>
      </w:r>
      <w:r w:rsidR="004F51DA">
        <w:t>]</w:t>
      </w:r>
    </w:p>
    <w:p w14:paraId="7D7A4ECD" w14:textId="77777777" w:rsidR="00D11581" w:rsidRDefault="00D11581" w:rsidP="007E2FF7">
      <w:pPr>
        <w:pStyle w:val="Codesmall"/>
      </w:pPr>
      <w:r>
        <w:t>}</w:t>
      </w:r>
    </w:p>
    <w:p w14:paraId="5EB63AAA" w14:textId="75C8B7FD" w:rsidR="00B86BC7" w:rsidRDefault="00B86BC7" w:rsidP="00B86BC7">
      <w:pPr>
        <w:pStyle w:val="Heading2"/>
      </w:pPr>
      <w:bookmarkStart w:id="687" w:name="_Ref508814067"/>
      <w:bookmarkStart w:id="688" w:name="_Toc530237432"/>
      <w:r>
        <w:t>rule object</w:t>
      </w:r>
      <w:bookmarkEnd w:id="679"/>
      <w:bookmarkEnd w:id="687"/>
      <w:bookmarkEnd w:id="688"/>
    </w:p>
    <w:p w14:paraId="0004BC6E" w14:textId="658F9ED1" w:rsidR="00B86BC7" w:rsidRDefault="00B86BC7" w:rsidP="00B86BC7">
      <w:pPr>
        <w:pStyle w:val="Heading3"/>
      </w:pPr>
      <w:bookmarkStart w:id="689" w:name="_Toc530237433"/>
      <w:r>
        <w:t>General</w:t>
      </w:r>
      <w:bookmarkEnd w:id="689"/>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90" w:name="_Toc530237434"/>
      <w:r>
        <w:t>Constraints</w:t>
      </w:r>
      <w:bookmarkEnd w:id="690"/>
    </w:p>
    <w:p w14:paraId="1A1A3719" w14:textId="35BDC25E"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8A226C">
        <w:t>3.40.5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8A226C">
        <w:t>3.40.6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91" w:name="_Ref493408046"/>
      <w:bookmarkStart w:id="692" w:name="_Toc530237435"/>
      <w:r>
        <w:t>id property</w:t>
      </w:r>
      <w:bookmarkEnd w:id="691"/>
      <w:bookmarkEnd w:id="692"/>
    </w:p>
    <w:p w14:paraId="5726A9F8" w14:textId="2235B76C"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93" w:name="_Toc530237436"/>
      <w:r>
        <w:t>name property</w:t>
      </w:r>
      <w:bookmarkEnd w:id="693"/>
    </w:p>
    <w:p w14:paraId="19E18CE8" w14:textId="7BC0FFAC"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8A226C">
        <w:t>3.11</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lastRenderedPageBreak/>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94" w:name="_Ref493510771"/>
      <w:bookmarkStart w:id="695" w:name="_Toc530237437"/>
      <w:r>
        <w:t>shortDescription property</w:t>
      </w:r>
      <w:bookmarkEnd w:id="694"/>
      <w:bookmarkEnd w:id="695"/>
    </w:p>
    <w:p w14:paraId="529813AC" w14:textId="22C826F7"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8A226C">
        <w:t>3.11</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96" w:name="_Ref493510781"/>
      <w:bookmarkStart w:id="697" w:name="_Toc530237438"/>
      <w:r>
        <w:t>fullDescription property</w:t>
      </w:r>
      <w:bookmarkEnd w:id="696"/>
      <w:bookmarkEnd w:id="697"/>
    </w:p>
    <w:p w14:paraId="1D1994A2" w14:textId="4A73B49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8A226C">
        <w:t>3.11</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E2C8C7E"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8A226C">
        <w:t>3.40.5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98" w:name="_Ref493345139"/>
      <w:bookmarkStart w:id="699" w:name="_Toc530237439"/>
      <w:r>
        <w:t>message</w:t>
      </w:r>
      <w:r w:rsidR="00CD2BD7">
        <w:t>Strings</w:t>
      </w:r>
      <w:r>
        <w:t xml:space="preserve"> property</w:t>
      </w:r>
      <w:bookmarkEnd w:id="698"/>
      <w:bookmarkEnd w:id="699"/>
    </w:p>
    <w:p w14:paraId="6AA2B3CA" w14:textId="63AC34BD"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8A226C">
        <w:t>3.6</w:t>
      </w:r>
      <w:r w:rsidR="007F1CE5">
        <w:fldChar w:fldCharType="end"/>
      </w:r>
      <w:r w:rsidR="004A12C7">
        <w:t xml:space="preserve">) </w:t>
      </w:r>
      <w:r>
        <w:t xml:space="preserve">consisting of a set of </w:t>
      </w:r>
      <w:r w:rsidR="00F83B35">
        <w:t>properties</w:t>
      </w:r>
      <w:r>
        <w:t xml:space="preserve"> with arbitrary names.</w:t>
      </w:r>
    </w:p>
    <w:p w14:paraId="4810A9EB" w14:textId="6596A8F9"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8A226C">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8A226C">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8A226C">
        <w:t>3.11.5</w:t>
      </w:r>
      <w:r w:rsidR="00F67E65">
        <w:fldChar w:fldCharType="end"/>
      </w:r>
      <w:r w:rsidR="00F67E65">
        <w:t>).</w:t>
      </w:r>
    </w:p>
    <w:p w14:paraId="54AC3DC0" w14:textId="47157A4B"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3B3A06">
        <w:rPr>
          <w:rStyle w:val="CODEtemp"/>
        </w:rPr>
        <w:t>message.messageId</w:t>
      </w:r>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8A226C">
        <w:t>3.22.8</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3B3A06">
        <w:rPr>
          <w:rStyle w:val="CODEtemp"/>
        </w:rPr>
        <w:t>message.messageId</w:t>
      </w:r>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lastRenderedPageBreak/>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700" w:name="_Ref503366474"/>
      <w:bookmarkStart w:id="701" w:name="_Ref503366805"/>
      <w:bookmarkStart w:id="702" w:name="_Toc530237440"/>
      <w:r>
        <w:t>richMessageStrings</w:t>
      </w:r>
      <w:r w:rsidR="00932BEE">
        <w:t xml:space="preserve"> property</w:t>
      </w:r>
      <w:bookmarkEnd w:id="700"/>
      <w:bookmarkEnd w:id="701"/>
      <w:bookmarkEnd w:id="702"/>
    </w:p>
    <w:p w14:paraId="5301B6AC" w14:textId="271DF1B9"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8A226C">
        <w:t>3.40.7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8A226C">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r w:rsidR="008B4FAD" w:rsidRPr="005228A9">
        <w:rPr>
          <w:rStyle w:val="CODEtemp"/>
        </w:rPr>
        <w:t>messageStrings</w:t>
      </w:r>
      <w:r w:rsidR="008B4FAD">
        <w:t xml:space="preserve"> (§</w:t>
      </w:r>
      <w:r w:rsidR="008B4FAD">
        <w:fldChar w:fldCharType="begin"/>
      </w:r>
      <w:r w:rsidR="008B4FAD">
        <w:instrText xml:space="preserve"> REF _Ref493345139 \r \h </w:instrText>
      </w:r>
      <w:r w:rsidR="008B4FAD">
        <w:fldChar w:fldCharType="separate"/>
      </w:r>
      <w:r w:rsidR="008A226C">
        <w:t>3.40.7</w:t>
      </w:r>
      <w:r w:rsidR="008B4FAD">
        <w:fldChar w:fldCharType="end"/>
      </w:r>
      <w:r w:rsidR="008B4FAD">
        <w:t>)</w:t>
      </w:r>
      <w:r>
        <w:t>.</w:t>
      </w:r>
    </w:p>
    <w:p w14:paraId="03C9BFFA" w14:textId="48667BD1"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8A226C">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8A226C">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8A226C">
        <w:t>3.11.5</w:t>
      </w:r>
      <w:r w:rsidR="00F67E65">
        <w:fldChar w:fldCharType="end"/>
      </w:r>
      <w:r w:rsidR="00F67E65">
        <w:t>).</w:t>
      </w:r>
    </w:p>
    <w:p w14:paraId="2D5E622A" w14:textId="416401B0" w:rsidR="008B4FAD" w:rsidRDefault="00CA3AC5" w:rsidP="00454769">
      <w:r>
        <w:t>SARIF consumer</w:t>
      </w:r>
      <w:r w:rsidR="00E61170">
        <w:t>s</w:t>
      </w:r>
      <w:r w:rsidR="00454769">
        <w:t xml:space="preserve"> that cannot render rich text </w:t>
      </w:r>
      <w:r w:rsidR="00454769">
        <w:rPr>
          <w:b/>
        </w:rPr>
        <w:t>SHALL</w:t>
      </w:r>
      <w:r w:rsidR="00454769">
        <w:t xml:space="preserve"> ignore </w:t>
      </w:r>
      <w:r w:rsidR="00454769">
        <w:rPr>
          <w:rStyle w:val="CODEtemp"/>
        </w:rPr>
        <w:t>richMessage</w:t>
      </w:r>
      <w:r w:rsidR="00F67E65">
        <w:rPr>
          <w:rStyle w:val="CODEtemp"/>
        </w:rPr>
        <w:t>String</w:t>
      </w:r>
      <w:r w:rsidR="00454769">
        <w:rPr>
          <w:rStyle w:val="CODEtemp"/>
        </w:rPr>
        <w:t>s</w:t>
      </w:r>
      <w:r w:rsidR="00454769">
        <w:t xml:space="preserve"> and use </w:t>
      </w:r>
      <w:r w:rsidR="00454769">
        <w:rPr>
          <w:rStyle w:val="CODEtemp"/>
        </w:rPr>
        <w:t>message</w:t>
      </w:r>
      <w:r w:rsidR="00F67E65">
        <w:rPr>
          <w:rStyle w:val="CODEtemp"/>
        </w:rPr>
        <w:t>String</w:t>
      </w:r>
      <w:r w:rsidR="00454769">
        <w:rPr>
          <w:rStyle w:val="CODEtemp"/>
        </w:rPr>
        <w:t>s</w:t>
      </w:r>
      <w:r w:rsidR="00454769">
        <w:t xml:space="preserve"> instead.</w:t>
      </w:r>
    </w:p>
    <w:p w14:paraId="2FA5458C" w14:textId="76FC20EF"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r w:rsidR="00454769">
        <w:rPr>
          <w:rStyle w:val="CODEtemp"/>
        </w:rPr>
        <w:t>richMessage</w:t>
      </w:r>
      <w:r w:rsidR="00F67E65">
        <w:rPr>
          <w:rStyle w:val="CODEtemp"/>
        </w:rPr>
        <w:t>String</w:t>
      </w:r>
      <w:r w:rsidR="00454769">
        <w:rPr>
          <w:rStyle w:val="CODEtemp"/>
        </w:rPr>
        <w:t>s</w:t>
      </w:r>
      <w:r w:rsidR="00454769">
        <w:t xml:space="preserve"> also appear</w:t>
      </w:r>
      <w:r>
        <w:t>s</w:t>
      </w:r>
      <w:r w:rsidR="00454769">
        <w:t xml:space="preserve"> in </w:t>
      </w:r>
      <w:r w:rsidR="00454769">
        <w:rPr>
          <w:rStyle w:val="CODEtemp"/>
        </w:rPr>
        <w:t>message</w:t>
      </w:r>
      <w:r w:rsidR="00F67E65">
        <w:rPr>
          <w:rStyle w:val="CODEtemp"/>
        </w:rPr>
        <w:t>Strings</w:t>
      </w:r>
      <w:r w:rsidR="00454769">
        <w:t>.</w:t>
      </w:r>
    </w:p>
    <w:p w14:paraId="31517773" w14:textId="4C569FF9"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8A226C">
        <w:t>3.11.3.2</w:t>
      </w:r>
      <w:r w:rsidR="00454769">
        <w:fldChar w:fldCharType="end"/>
      </w:r>
      <w:r w:rsidR="00454769">
        <w:t>.</w:t>
      </w:r>
    </w:p>
    <w:p w14:paraId="207C80A3" w14:textId="4FE491C1" w:rsidR="00B86BC7" w:rsidRDefault="00B86BC7" w:rsidP="00B86BC7">
      <w:pPr>
        <w:pStyle w:val="Heading3"/>
      </w:pPr>
      <w:bookmarkStart w:id="703" w:name="_Toc530237441"/>
      <w:r>
        <w:t>help</w:t>
      </w:r>
      <w:r w:rsidR="00326BD5">
        <w:t>Uri</w:t>
      </w:r>
      <w:r>
        <w:t xml:space="preserve"> property</w:t>
      </w:r>
      <w:bookmarkEnd w:id="703"/>
    </w:p>
    <w:p w14:paraId="782A7DB1" w14:textId="6E68F177"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04" w:name="_Ref503364566"/>
      <w:bookmarkStart w:id="705" w:name="_Toc530237442"/>
      <w:r>
        <w:t>help property</w:t>
      </w:r>
      <w:bookmarkEnd w:id="704"/>
      <w:bookmarkEnd w:id="705"/>
    </w:p>
    <w:p w14:paraId="681BD68F" w14:textId="73DC23C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8A226C">
        <w:t>3.11</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706" w:name="_Ref508894471"/>
      <w:bookmarkStart w:id="707" w:name="_Toc530237443"/>
      <w:r>
        <w:t>configuration property</w:t>
      </w:r>
      <w:bookmarkEnd w:id="706"/>
      <w:bookmarkEnd w:id="707"/>
    </w:p>
    <w:p w14:paraId="566C2663" w14:textId="13AD9EA9"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8A226C">
        <w:t>3.41</w:t>
      </w:r>
      <w:r>
        <w:fldChar w:fldCharType="end"/>
      </w:r>
      <w:r>
        <w:t>)</w:t>
      </w:r>
      <w:r w:rsidRPr="000A7DA8">
        <w:t>.</w:t>
      </w:r>
    </w:p>
    <w:p w14:paraId="7BA3CFE9" w14:textId="23127392"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8A226C">
        <w:t>3.41</w:t>
      </w:r>
      <w:r>
        <w:fldChar w:fldCharType="end"/>
      </w:r>
      <w:r>
        <w:t>.</w:t>
      </w:r>
    </w:p>
    <w:p w14:paraId="0AFF06D6" w14:textId="74278599"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8A226C">
        <w:t>3.8</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r>
        <w:fldChar w:fldCharType="separate"/>
      </w:r>
      <w:r w:rsidR="008A226C">
        <w:t>3.41.4</w:t>
      </w:r>
      <w:r>
        <w:fldChar w:fldCharType="end"/>
      </w:r>
      <w:r>
        <w:t>).</w:t>
      </w:r>
    </w:p>
    <w:p w14:paraId="13B57609" w14:textId="2442BC85" w:rsidR="00164CCB" w:rsidRDefault="00164CCB" w:rsidP="00B86BC7">
      <w:pPr>
        <w:pStyle w:val="Heading2"/>
      </w:pPr>
      <w:bookmarkStart w:id="708" w:name="_Ref508894470"/>
      <w:bookmarkStart w:id="709" w:name="_Ref508894720"/>
      <w:bookmarkStart w:id="710" w:name="_Ref508894737"/>
      <w:bookmarkStart w:id="711" w:name="_Toc530237444"/>
      <w:bookmarkStart w:id="712" w:name="_Ref493477061"/>
      <w:r>
        <w:lastRenderedPageBreak/>
        <w:t>ruleConfiguration object</w:t>
      </w:r>
      <w:bookmarkEnd w:id="708"/>
      <w:bookmarkEnd w:id="709"/>
      <w:bookmarkEnd w:id="710"/>
      <w:bookmarkEnd w:id="711"/>
    </w:p>
    <w:p w14:paraId="2F470253" w14:textId="738DA236" w:rsidR="00164CCB" w:rsidRDefault="00164CCB" w:rsidP="00164CCB">
      <w:pPr>
        <w:pStyle w:val="Heading3"/>
      </w:pPr>
      <w:bookmarkStart w:id="713" w:name="_Toc530237445"/>
      <w:r>
        <w:t>General</w:t>
      </w:r>
      <w:bookmarkEnd w:id="713"/>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4B3EEA81" w:rsidR="00D41895" w:rsidRPr="00D41895" w:rsidRDefault="00D41895" w:rsidP="00D41895">
      <w:r>
        <w:t>For an example, see §</w:t>
      </w:r>
      <w:r>
        <w:fldChar w:fldCharType="begin"/>
      </w:r>
      <w:r>
        <w:instrText xml:space="preserve"> REF _Ref508894796 \r \h </w:instrText>
      </w:r>
      <w:r>
        <w:fldChar w:fldCharType="separate"/>
      </w:r>
      <w:r w:rsidR="008A226C">
        <w:t>3.41.4</w:t>
      </w:r>
      <w:r>
        <w:fldChar w:fldCharType="end"/>
      </w:r>
      <w:r>
        <w:t>.</w:t>
      </w:r>
    </w:p>
    <w:p w14:paraId="3F5F290D" w14:textId="702ADA23" w:rsidR="00164CCB" w:rsidRDefault="00164CCB" w:rsidP="00164CCB">
      <w:pPr>
        <w:pStyle w:val="Heading3"/>
      </w:pPr>
      <w:bookmarkStart w:id="714" w:name="_Toc530237446"/>
      <w:r>
        <w:t>enabled property</w:t>
      </w:r>
      <w:bookmarkEnd w:id="714"/>
    </w:p>
    <w:p w14:paraId="7E0976CE" w14:textId="4C6C9DD1"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715" w:name="_Ref508894469"/>
      <w:bookmarkStart w:id="716" w:name="_Toc530237447"/>
      <w:r>
        <w:t>defaultLevel property</w:t>
      </w:r>
      <w:bookmarkEnd w:id="715"/>
      <w:bookmarkEnd w:id="716"/>
    </w:p>
    <w:p w14:paraId="2F7AE5CB" w14:textId="5C77BCAB"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8A226C">
        <w:t>3.22.7</w:t>
      </w:r>
      <w:r>
        <w:fldChar w:fldCharType="end"/>
      </w:r>
      <w:r>
        <w:t>).</w:t>
      </w:r>
    </w:p>
    <w:p w14:paraId="18CE7324" w14:textId="7DEF28FF" w:rsidR="00D41895" w:rsidRDefault="00D41895" w:rsidP="00D41895">
      <w:r>
        <w:t xml:space="preserve">If this property is absent, it </w:t>
      </w:r>
      <w:r w:rsidRPr="00F4291F">
        <w:rPr>
          <w:b/>
        </w:rPr>
        <w:t>SHALL</w:t>
      </w:r>
      <w:r>
        <w:t xml:space="preserve"> </w:t>
      </w:r>
      <w:r w:rsidR="008B4FAD">
        <w:t xml:space="preserve">default to </w:t>
      </w:r>
      <w:r w:rsidRPr="00F4291F">
        <w:rPr>
          <w:rStyle w:val="CODEtemp"/>
        </w:rPr>
        <w:t>"warning"</w:t>
      </w:r>
      <w:r>
        <w:t>.</w:t>
      </w:r>
    </w:p>
    <w:p w14:paraId="4323F01D" w14:textId="0DF2869C"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8A226C">
        <w:t>3.22</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8A226C">
        <w:t>3.22.3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717" w:name="_Ref508894764"/>
      <w:bookmarkStart w:id="718" w:name="_Ref508894796"/>
      <w:bookmarkStart w:id="719" w:name="_Toc530237448"/>
      <w:r>
        <w:t>parameters property</w:t>
      </w:r>
      <w:bookmarkEnd w:id="717"/>
      <w:bookmarkEnd w:id="718"/>
      <w:bookmarkEnd w:id="719"/>
    </w:p>
    <w:p w14:paraId="18FD260D" w14:textId="4AF52F32"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8A226C">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6403CA90" w:rsidR="00D41895" w:rsidRDefault="00D41895" w:rsidP="00D41895">
      <w:pPr>
        <w:pStyle w:val="Codesmall"/>
      </w:pPr>
      <w:r>
        <w:t>{                                  # A rule object (§</w:t>
      </w:r>
      <w:r>
        <w:fldChar w:fldCharType="begin"/>
      </w:r>
      <w:r>
        <w:instrText xml:space="preserve"> REF _Ref508814067 \r \h </w:instrText>
      </w:r>
      <w:r>
        <w:fldChar w:fldCharType="separate"/>
      </w:r>
      <w:r w:rsidR="008A226C">
        <w:t>3.40</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lastRenderedPageBreak/>
        <w:t>StyleScanner *.c --rule-config "SA2707:maxLength=80"</w:t>
      </w:r>
    </w:p>
    <w:p w14:paraId="6FFC00CB" w14:textId="5C35B6DF" w:rsidR="00B86BC7" w:rsidRDefault="00B86BC7" w:rsidP="00B86BC7">
      <w:pPr>
        <w:pStyle w:val="Heading2"/>
      </w:pPr>
      <w:bookmarkStart w:id="720" w:name="_Ref530139075"/>
      <w:bookmarkStart w:id="721" w:name="_Toc530237449"/>
      <w:r>
        <w:t>fix object</w:t>
      </w:r>
      <w:bookmarkEnd w:id="712"/>
      <w:bookmarkEnd w:id="720"/>
      <w:bookmarkEnd w:id="721"/>
    </w:p>
    <w:p w14:paraId="410A501F" w14:textId="4C707545" w:rsidR="00B86BC7" w:rsidRDefault="00B86BC7" w:rsidP="00B86BC7">
      <w:pPr>
        <w:pStyle w:val="Heading3"/>
      </w:pPr>
      <w:bookmarkStart w:id="722" w:name="_Toc530237450"/>
      <w:r>
        <w:t>General</w:t>
      </w:r>
      <w:bookmarkEnd w:id="722"/>
    </w:p>
    <w:p w14:paraId="493ABF69" w14:textId="68C0C9A1"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8A226C">
        <w:t>3.22</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00332202"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8A226C">
        <w:t>3.22</w:t>
      </w:r>
      <w:r>
        <w:fldChar w:fldCharType="end"/>
      </w:r>
      <w:r>
        <w:t>)</w:t>
      </w:r>
      <w:r w:rsidR="00DF5A5B">
        <w:t>.</w:t>
      </w:r>
    </w:p>
    <w:p w14:paraId="008E6A82" w14:textId="34D52C8C" w:rsidR="006F21F3" w:rsidRDefault="006F21F3" w:rsidP="00EA489A">
      <w:pPr>
        <w:pStyle w:val="Codesmall"/>
      </w:pPr>
      <w:r>
        <w:t xml:space="preserve">  "fix": {</w:t>
      </w:r>
    </w:p>
    <w:p w14:paraId="6386C02E" w14:textId="252116A4"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8A226C">
        <w:t>3.42.2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012D7B4D"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8A226C">
        <w:t>3.42.3</w:t>
      </w:r>
      <w:r w:rsidR="00EA23DD">
        <w:fldChar w:fldCharType="end"/>
      </w:r>
      <w:r w:rsidR="00DF5A5B">
        <w:t>.</w:t>
      </w:r>
    </w:p>
    <w:p w14:paraId="396348ED" w14:textId="51A43344"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8A226C">
        <w:t>3.43</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723" w:name="_Ref493512730"/>
      <w:bookmarkStart w:id="724" w:name="_Toc530237451"/>
      <w:r>
        <w:t>description property</w:t>
      </w:r>
      <w:bookmarkEnd w:id="723"/>
      <w:bookmarkEnd w:id="724"/>
    </w:p>
    <w:p w14:paraId="1893F7D7" w14:textId="40B73A56"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8A226C">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725" w:name="_Ref493512752"/>
      <w:bookmarkStart w:id="726" w:name="_Ref493513084"/>
      <w:bookmarkStart w:id="727" w:name="_Ref503372111"/>
      <w:bookmarkStart w:id="728" w:name="_Ref503372176"/>
      <w:bookmarkStart w:id="729" w:name="_Toc530237452"/>
      <w:r>
        <w:t>fileChanges property</w:t>
      </w:r>
      <w:bookmarkEnd w:id="725"/>
      <w:bookmarkEnd w:id="726"/>
      <w:bookmarkEnd w:id="727"/>
      <w:bookmarkEnd w:id="728"/>
      <w:bookmarkEnd w:id="729"/>
    </w:p>
    <w:p w14:paraId="6DE7B962" w14:textId="233CD240"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8A226C">
        <w:t>3.43</w:t>
      </w:r>
      <w:r>
        <w:fldChar w:fldCharType="end"/>
      </w:r>
      <w:r w:rsidRPr="006F21F3">
        <w:t>).</w:t>
      </w:r>
    </w:p>
    <w:p w14:paraId="6AA7DCCF" w14:textId="573A5B94" w:rsidR="00B86BC7" w:rsidRDefault="00B86BC7" w:rsidP="00B86BC7">
      <w:pPr>
        <w:pStyle w:val="Heading2"/>
      </w:pPr>
      <w:bookmarkStart w:id="730" w:name="_Ref493512744"/>
      <w:bookmarkStart w:id="731" w:name="_Ref493512991"/>
      <w:bookmarkStart w:id="732" w:name="_Toc530237453"/>
      <w:r>
        <w:t>fileChange object</w:t>
      </w:r>
      <w:bookmarkEnd w:id="730"/>
      <w:bookmarkEnd w:id="731"/>
      <w:bookmarkEnd w:id="732"/>
    </w:p>
    <w:p w14:paraId="74D8322D" w14:textId="06E505AA" w:rsidR="00B86BC7" w:rsidRDefault="00B86BC7" w:rsidP="00B86BC7">
      <w:pPr>
        <w:pStyle w:val="Heading3"/>
      </w:pPr>
      <w:bookmarkStart w:id="733" w:name="_Toc530237454"/>
      <w:r>
        <w:t>General</w:t>
      </w:r>
      <w:bookmarkEnd w:id="733"/>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0113F4BB"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8A226C">
        <w:t>3.41</w:t>
      </w:r>
      <w:r>
        <w:fldChar w:fldCharType="end"/>
      </w:r>
      <w:r>
        <w:t>)</w:t>
      </w:r>
      <w:r w:rsidR="00F27F55">
        <w:t>.</w:t>
      </w:r>
    </w:p>
    <w:p w14:paraId="0FF6717D" w14:textId="21A873CA"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8A226C">
        <w:t>3.42.3</w:t>
      </w:r>
      <w:r w:rsidR="00770A97">
        <w:fldChar w:fldCharType="end"/>
      </w:r>
      <w:r w:rsidR="00855CF1">
        <w:t>.</w:t>
      </w:r>
    </w:p>
    <w:p w14:paraId="6A521431" w14:textId="0248D8F7" w:rsidR="006F21F3" w:rsidRDefault="006F21F3" w:rsidP="007C764E">
      <w:pPr>
        <w:pStyle w:val="Codesmall"/>
      </w:pPr>
      <w:r>
        <w:t xml:space="preserve">    {                          </w:t>
      </w:r>
    </w:p>
    <w:p w14:paraId="0805703A" w14:textId="73C89550"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8A226C">
        <w:t>3.43.2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50373F78"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8A226C">
        <w:t>3.43.3</w:t>
      </w:r>
      <w:r>
        <w:fldChar w:fldCharType="end"/>
      </w:r>
      <w:r w:rsidR="00855CF1">
        <w:t>.</w:t>
      </w:r>
    </w:p>
    <w:p w14:paraId="1FAFE72E" w14:textId="50817899"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8A226C">
        <w:t>3.44</w:t>
      </w:r>
      <w:r>
        <w:fldChar w:fldCharType="end"/>
      </w:r>
      <w:r>
        <w:t>)</w:t>
      </w:r>
      <w:r w:rsidR="00F27F55">
        <w:t>.</w:t>
      </w:r>
    </w:p>
    <w:p w14:paraId="3A449CE3" w14:textId="031B770E" w:rsidR="006F21F3" w:rsidRDefault="006F21F3" w:rsidP="007C764E">
      <w:pPr>
        <w:pStyle w:val="Codesmall"/>
      </w:pPr>
      <w:r>
        <w:lastRenderedPageBreak/>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34" w:name="_Ref493513096"/>
      <w:bookmarkStart w:id="735" w:name="_Ref493513195"/>
      <w:bookmarkStart w:id="736" w:name="_Ref493513493"/>
      <w:bookmarkStart w:id="737" w:name="_Toc530237455"/>
      <w:r>
        <w:t>fileLocation</w:t>
      </w:r>
      <w:r w:rsidR="00B86BC7">
        <w:t xml:space="preserve"> property</w:t>
      </w:r>
      <w:bookmarkEnd w:id="734"/>
      <w:bookmarkEnd w:id="735"/>
      <w:bookmarkEnd w:id="736"/>
      <w:bookmarkEnd w:id="737"/>
    </w:p>
    <w:p w14:paraId="47E2D8A5" w14:textId="192D8C30"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8A226C">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38" w:name="_Ref493513106"/>
      <w:bookmarkStart w:id="739" w:name="_Toc530237456"/>
      <w:r>
        <w:t>replacements property</w:t>
      </w:r>
      <w:bookmarkEnd w:id="738"/>
      <w:bookmarkEnd w:id="739"/>
    </w:p>
    <w:p w14:paraId="21F0788C" w14:textId="07EAE1FB"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8A226C">
        <w:t>3.44</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8A226C">
        <w:t>3.43.2</w:t>
      </w:r>
      <w:r>
        <w:fldChar w:fldCharType="end"/>
      </w:r>
      <w:r w:rsidRPr="006F21F3">
        <w:t>).</w:t>
      </w:r>
    </w:p>
    <w:p w14:paraId="40D9EA5A" w14:textId="3D521EDE" w:rsidR="00B86BC7" w:rsidRDefault="00B86BC7" w:rsidP="00B86BC7">
      <w:pPr>
        <w:pStyle w:val="Heading2"/>
      </w:pPr>
      <w:bookmarkStart w:id="740" w:name="_Ref493513114"/>
      <w:bookmarkStart w:id="741" w:name="_Ref493513476"/>
      <w:bookmarkStart w:id="742" w:name="_Toc530237457"/>
      <w:r>
        <w:t>replacement object</w:t>
      </w:r>
      <w:bookmarkEnd w:id="740"/>
      <w:bookmarkEnd w:id="741"/>
      <w:bookmarkEnd w:id="742"/>
    </w:p>
    <w:p w14:paraId="1276FD13" w14:textId="540BBC1F" w:rsidR="00B86BC7" w:rsidRDefault="00B86BC7" w:rsidP="00B86BC7">
      <w:pPr>
        <w:pStyle w:val="Heading3"/>
      </w:pPr>
      <w:bookmarkStart w:id="743" w:name="_Toc530237458"/>
      <w:r>
        <w:t>General</w:t>
      </w:r>
      <w:bookmarkEnd w:id="743"/>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54A8E78"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8A226C">
        <w:t>3.44.3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8A226C">
        <w:t>3.44.4</w:t>
      </w:r>
      <w:r>
        <w:fldChar w:fldCharType="end"/>
      </w:r>
      <w:r>
        <w:t xml:space="preserve">), then the effect of the replacement </w:t>
      </w:r>
      <w:r w:rsidRPr="003672C8">
        <w:rPr>
          <w:b/>
        </w:rPr>
        <w:t>SHALL</w:t>
      </w:r>
      <w:r>
        <w:t xml:space="preserve"> be as if the removal were performed before the insertion.</w:t>
      </w:r>
    </w:p>
    <w:p w14:paraId="51FA77A0" w14:textId="4B9AE82D"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8A226C">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8A226C">
        <w:t>3.43.3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lastRenderedPageBreak/>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file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76998384"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8A226C">
        <w:t>3.44.3</w:t>
      </w:r>
      <w:r>
        <w:fldChar w:fldCharType="end"/>
      </w:r>
      <w:r>
        <w:t>) specifies a text region (§</w:t>
      </w:r>
      <w:r>
        <w:fldChar w:fldCharType="begin"/>
      </w:r>
      <w:r>
        <w:instrText xml:space="preserve"> REF _Ref493492556 \r \h </w:instrText>
      </w:r>
      <w:r>
        <w:fldChar w:fldCharType="separate"/>
      </w:r>
      <w:r w:rsidR="008A226C">
        <w:t>3.25.2</w:t>
      </w:r>
      <w:r>
        <w:fldChar w:fldCharType="end"/>
      </w:r>
      <w:r>
        <w:t>) or a binary region (§</w:t>
      </w:r>
      <w:r>
        <w:fldChar w:fldCharType="begin"/>
      </w:r>
      <w:r>
        <w:instrText xml:space="preserve"> REF _Ref509043519 \r \h </w:instrText>
      </w:r>
      <w:r>
        <w:fldChar w:fldCharType="separate"/>
      </w:r>
      <w:r w:rsidR="008A226C">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012A3E7A"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8A226C">
        <w:t>3.25.2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44" w:name="_Toc530237459"/>
      <w:r>
        <w:t>Constraints</w:t>
      </w:r>
      <w:bookmarkEnd w:id="744"/>
    </w:p>
    <w:p w14:paraId="58129AF5" w14:textId="07C553D5"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8A226C">
        <w:t>3.44.3</w:t>
      </w:r>
      <w:r>
        <w:fldChar w:fldCharType="end"/>
      </w:r>
      <w:r>
        <w:t>) specifies a text region (§</w:t>
      </w:r>
      <w:r>
        <w:fldChar w:fldCharType="begin"/>
      </w:r>
      <w:r>
        <w:instrText xml:space="preserve"> REF _Ref493492556 \r \h </w:instrText>
      </w:r>
      <w:r>
        <w:fldChar w:fldCharType="separate"/>
      </w:r>
      <w:r w:rsidR="008A226C">
        <w:t>3.25.2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8A226C">
        <w:t>3.44.4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8A226C">
        <w:t>3.3.2</w:t>
      </w:r>
      <w:r>
        <w:fldChar w:fldCharType="end"/>
      </w:r>
      <w:r>
        <w:t>).</w:t>
      </w:r>
    </w:p>
    <w:p w14:paraId="77DC3A72" w14:textId="7ECC4105"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8A226C">
        <w:t>3.25.3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8A226C">
        <w:t>3.3.3</w:t>
      </w:r>
      <w:r>
        <w:fldChar w:fldCharType="end"/>
      </w:r>
      <w:r>
        <w:t>).</w:t>
      </w:r>
    </w:p>
    <w:p w14:paraId="2919F4E4" w14:textId="2FD85E3E" w:rsidR="00B86BC7" w:rsidRDefault="00B86BC7" w:rsidP="00B86BC7">
      <w:pPr>
        <w:pStyle w:val="Heading3"/>
      </w:pPr>
      <w:bookmarkStart w:id="745" w:name="_Ref493518436"/>
      <w:bookmarkStart w:id="746" w:name="_Ref493518439"/>
      <w:bookmarkStart w:id="747" w:name="_Ref493518529"/>
      <w:bookmarkStart w:id="748" w:name="_Toc530237460"/>
      <w:r>
        <w:t>deleted</w:t>
      </w:r>
      <w:r w:rsidR="00F27F55">
        <w:t>Region</w:t>
      </w:r>
      <w:r>
        <w:t xml:space="preserve"> property</w:t>
      </w:r>
      <w:bookmarkEnd w:id="745"/>
      <w:bookmarkEnd w:id="746"/>
      <w:bookmarkEnd w:id="747"/>
      <w:bookmarkEnd w:id="748"/>
    </w:p>
    <w:p w14:paraId="1ECF4AC9" w14:textId="549D46E8"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8A226C">
        <w:t>3.25</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49" w:name="_Ref493518437"/>
      <w:bookmarkStart w:id="750" w:name="_Ref493518440"/>
      <w:bookmarkStart w:id="751" w:name="_Toc530237461"/>
      <w:r>
        <w:t>inserted</w:t>
      </w:r>
      <w:r w:rsidR="00F27F55">
        <w:t>Content</w:t>
      </w:r>
      <w:r>
        <w:t xml:space="preserve"> property</w:t>
      </w:r>
      <w:bookmarkEnd w:id="749"/>
      <w:bookmarkEnd w:id="750"/>
      <w:bookmarkEnd w:id="751"/>
    </w:p>
    <w:p w14:paraId="6E86F82E" w14:textId="5215DD47"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8A226C">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lastRenderedPageBreak/>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364696C1"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file before being inserted.</w:t>
      </w:r>
    </w:p>
    <w:p w14:paraId="4D122A2D" w14:textId="1DCA092B" w:rsidR="008B4FAD" w:rsidRDefault="008B4FAD" w:rsidP="008B4FAD">
      <w:pPr>
        <w:pStyle w:val="Note"/>
      </w:pPr>
      <w:r>
        <w:t>NOTE: This implies that a text fix cannot be safely applied unless the target file’s 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52" w:name="_Ref493404948"/>
      <w:bookmarkStart w:id="753" w:name="_Ref493406026"/>
      <w:bookmarkStart w:id="754" w:name="_Toc530237462"/>
      <w:r>
        <w:t>notification object</w:t>
      </w:r>
      <w:bookmarkEnd w:id="752"/>
      <w:bookmarkEnd w:id="753"/>
      <w:bookmarkEnd w:id="754"/>
    </w:p>
    <w:p w14:paraId="3BD7AF2E" w14:textId="23E07934" w:rsidR="00B86BC7" w:rsidRDefault="00B86BC7" w:rsidP="00B86BC7">
      <w:pPr>
        <w:pStyle w:val="Heading3"/>
      </w:pPr>
      <w:bookmarkStart w:id="755" w:name="_Toc530237463"/>
      <w:r>
        <w:t>General</w:t>
      </w:r>
      <w:bookmarkEnd w:id="755"/>
    </w:p>
    <w:p w14:paraId="759675E9" w14:textId="6CE79FF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8A226C">
        <w:t>3.22</w:t>
      </w:r>
      <w:r>
        <w:fldChar w:fldCharType="end"/>
      </w:r>
      <w:r w:rsidRPr="003672C8">
        <w:t>).</w:t>
      </w:r>
    </w:p>
    <w:p w14:paraId="6C08731C" w14:textId="60FD4244" w:rsidR="00B86BC7" w:rsidRDefault="00B86BC7" w:rsidP="00B86BC7">
      <w:pPr>
        <w:pStyle w:val="Heading3"/>
      </w:pPr>
      <w:bookmarkStart w:id="756" w:name="_Toc530237464"/>
      <w:r>
        <w:t>id property</w:t>
      </w:r>
      <w:bookmarkEnd w:id="756"/>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22E90944"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8A226C">
        <w:t>3.40.3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57" w:name="_Ref493518926"/>
      <w:bookmarkStart w:id="758" w:name="_Toc530237465"/>
      <w:r>
        <w:t>ruleId property</w:t>
      </w:r>
      <w:bookmarkEnd w:id="757"/>
      <w:bookmarkEnd w:id="758"/>
    </w:p>
    <w:p w14:paraId="72DC23AB" w14:textId="067D1CFF"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8A226C">
        <w:t>3.40.3</w:t>
      </w:r>
      <w:r>
        <w:fldChar w:fldCharType="end"/>
      </w:r>
      <w:r w:rsidRPr="003672C8">
        <w:t>).</w:t>
      </w:r>
    </w:p>
    <w:p w14:paraId="4845BA85" w14:textId="60872B99" w:rsidR="004F51DA" w:rsidRPr="003672C8" w:rsidRDefault="004F51DA" w:rsidP="004F51DA">
      <w:pPr>
        <w:pStyle w:val="Heading3"/>
      </w:pPr>
      <w:bookmarkStart w:id="759" w:name="_Toc530237466"/>
      <w:r>
        <w:t>ruleIndex property</w:t>
      </w:r>
      <w:bookmarkEnd w:id="759"/>
    </w:p>
    <w:p w14:paraId="216A2969" w14:textId="762573DB" w:rsidR="004F51DA" w:rsidRDefault="004F51DA" w:rsidP="003672C8">
      <w:r>
        <w:t xml:space="preserve">If </w:t>
      </w:r>
      <w:r w:rsidRPr="00AB4A90">
        <w:rPr>
          <w:rStyle w:val="CODEtemp"/>
        </w:rPr>
        <w:t>ruleId</w:t>
      </w:r>
      <w:r>
        <w:t xml:space="preserve"> (</w:t>
      </w:r>
      <w:r w:rsidRPr="003672C8">
        <w:t>§</w:t>
      </w:r>
      <w:r>
        <w:fldChar w:fldCharType="begin"/>
      </w:r>
      <w:r>
        <w:instrText xml:space="preserve"> REF _Ref493518926 \r \h </w:instrText>
      </w:r>
      <w:r>
        <w:fldChar w:fldCharType="separate"/>
      </w:r>
      <w:r w:rsidR="008A226C">
        <w:t>3.45.3</w:t>
      </w:r>
      <w:r>
        <w:fldChar w:fldCharType="end"/>
      </w:r>
      <w:r>
        <w:t xml:space="preserve">) is present, the </w:t>
      </w:r>
      <w:r w:rsidRPr="00AB4A90">
        <w:rPr>
          <w:rStyle w:val="CODEtemp"/>
        </w:rPr>
        <w:t>notification</w:t>
      </w:r>
      <w:r>
        <w:t xml:space="preserve"> object </w:t>
      </w:r>
      <w:r w:rsidRPr="003672C8">
        <w:rPr>
          <w:b/>
        </w:rPr>
        <w:t>SH</w:t>
      </w:r>
      <w:r>
        <w:rPr>
          <w:b/>
        </w:rPr>
        <w:t>OULD</w:t>
      </w:r>
      <w:r>
        <w:t xml:space="preserve"> contain a property named </w:t>
      </w:r>
      <w:r w:rsidRPr="00AB4A90">
        <w:rPr>
          <w:rStyle w:val="CODEtemp"/>
        </w:rPr>
        <w:t>ruleIndex</w:t>
      </w:r>
      <w:r>
        <w:t xml:space="preserve"> whose value is a non-negative integer that specifies the index of the relevant </w:t>
      </w:r>
      <w:r w:rsidRPr="00AB4A90">
        <w:rPr>
          <w:rStyle w:val="CODEtemp"/>
        </w:rPr>
        <w:t>rule</w:t>
      </w:r>
      <w:r>
        <w:t xml:space="preserve"> object (§</w:t>
      </w:r>
      <w:r>
        <w:fldChar w:fldCharType="begin"/>
      </w:r>
      <w:r>
        <w:instrText xml:space="preserve"> REF _Ref508814067 \r \h </w:instrText>
      </w:r>
      <w:r>
        <w:fldChar w:fldCharType="separate"/>
      </w:r>
      <w:r w:rsidR="008A226C">
        <w:t>3.40</w:t>
      </w:r>
      <w:r>
        <w:fldChar w:fldCharType="end"/>
      </w:r>
      <w:r>
        <w:t xml:space="preserve">) in </w:t>
      </w:r>
      <w:r>
        <w:rPr>
          <w:rStyle w:val="CODEtemp"/>
        </w:rPr>
        <w:t>resources</w:t>
      </w:r>
      <w:r w:rsidRPr="003672C8">
        <w:rPr>
          <w:rStyle w:val="CODEtemp"/>
        </w:rPr>
        <w:t>.rules</w:t>
      </w:r>
      <w:r w:rsidRPr="00F97028">
        <w:t xml:space="preserve"> </w:t>
      </w:r>
      <w:r>
        <w:t>or in an external resource file (§</w:t>
      </w:r>
      <w:r>
        <w:fldChar w:fldCharType="begin"/>
      </w:r>
      <w:r>
        <w:instrText xml:space="preserve"> REF _Ref508811713 \r \h </w:instrText>
      </w:r>
      <w:r>
        <w:fldChar w:fldCharType="separate"/>
      </w:r>
      <w:r w:rsidR="008A226C">
        <w:t>3.11.6.4</w:t>
      </w:r>
      <w:r>
        <w:fldChar w:fldCharType="end"/>
      </w:r>
      <w:r>
        <w:t>) or external property file (§</w:t>
      </w:r>
      <w:r>
        <w:fldChar w:fldCharType="begin"/>
      </w:r>
      <w:r>
        <w:instrText xml:space="preserve"> REF _Ref530061707 \r \h </w:instrText>
      </w:r>
      <w:r>
        <w:fldChar w:fldCharType="separate"/>
      </w:r>
      <w:r w:rsidR="008A226C">
        <w:t>3.13.2.1</w:t>
      </w:r>
      <w:r>
        <w:fldChar w:fldCharType="end"/>
      </w:r>
      <w:r>
        <w:t>).</w:t>
      </w:r>
      <w:r w:rsidR="00AC6664">
        <w:t xml:space="preserve"> If this property is absent, it </w:t>
      </w:r>
      <w:r w:rsidR="00AC6664">
        <w:rPr>
          <w:b/>
        </w:rPr>
        <w:t>SHALL</w:t>
      </w:r>
      <w:r w:rsidR="00AC6664">
        <w:t xml:space="preserve"> default to -1.</w:t>
      </w:r>
    </w:p>
    <w:p w14:paraId="595DE9ED" w14:textId="7C65B68E" w:rsidR="004F51DA" w:rsidRDefault="004F51DA" w:rsidP="004F51DA">
      <w:pPr>
        <w:pStyle w:val="Note"/>
      </w:pPr>
      <w:r>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r>
        <w:fldChar w:fldCharType="separate"/>
      </w:r>
      <w:r w:rsidR="008A226C">
        <w:t>3.40.3</w:t>
      </w:r>
      <w:r>
        <w:fldChar w:fldCharType="end"/>
      </w:r>
      <w:r>
        <w:t xml:space="preserve">) matches </w:t>
      </w:r>
      <w:r w:rsidRPr="00F97028">
        <w:rPr>
          <w:rStyle w:val="CODEtemp"/>
        </w:rPr>
        <w:t>ruleId</w:t>
      </w:r>
      <w:r>
        <w:t>. Even that will not work if multiple rules have the same id, which does happen for some tools.</w:t>
      </w:r>
    </w:p>
    <w:p w14:paraId="4C9FCBAD" w14:textId="418BCD7E"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r w:rsidR="004F51DA" w:rsidRPr="00431F8A">
        <w:rPr>
          <w:rStyle w:val="CODEtemp"/>
        </w:rPr>
        <w:t>ruleI</w:t>
      </w:r>
      <w:r w:rsidR="004F51DA">
        <w:rPr>
          <w:rStyle w:val="CODEtemp"/>
        </w:rPr>
        <w:t>ndex</w:t>
      </w:r>
      <w:r w:rsidR="004F51DA">
        <w:t xml:space="preserve"> uniquely specifies the relevant rule, whether or not there are multiple rules with the same id.</w:t>
      </w:r>
    </w:p>
    <w:p w14:paraId="52B6EE6F" w14:textId="184F0022"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8A226C">
        <w:t>3.13</w:t>
      </w:r>
      <w:r w:rsidR="009F29FD">
        <w:fldChar w:fldCharType="end"/>
      </w:r>
      <w:r w:rsidR="009F29FD">
        <w:t>).</w:t>
      </w:r>
    </w:p>
    <w:p w14:paraId="37E39977" w14:textId="7F16E6D0" w:rsidR="009F29FD" w:rsidRDefault="009F29FD" w:rsidP="00431CDA">
      <w:pPr>
        <w:pStyle w:val="Codesmall"/>
      </w:pPr>
      <w:r>
        <w:t xml:space="preserve">  "invocations": [                        # See §</w:t>
      </w:r>
      <w:r>
        <w:fldChar w:fldCharType="begin"/>
      </w:r>
      <w:r>
        <w:instrText xml:space="preserve"> REF _Ref507657941 \r \h </w:instrText>
      </w:r>
      <w:r>
        <w:fldChar w:fldCharType="separate"/>
      </w:r>
      <w:r w:rsidR="008A226C">
        <w:t>3.13.7</w:t>
      </w:r>
      <w:r>
        <w:fldChar w:fldCharType="end"/>
      </w:r>
      <w:r>
        <w:t>.</w:t>
      </w:r>
    </w:p>
    <w:p w14:paraId="5CBB9063" w14:textId="5146DE0F"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8A226C">
        <w:t>3.17</w:t>
      </w:r>
      <w:r>
        <w:fldChar w:fldCharType="end"/>
      </w:r>
      <w:r>
        <w:t>).</w:t>
      </w:r>
    </w:p>
    <w:p w14:paraId="4EE5FB01" w14:textId="72446682"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8A226C">
        <w:t>3.17.21</w:t>
      </w:r>
      <w:r>
        <w:fldChar w:fldCharType="end"/>
      </w:r>
      <w:r>
        <w:t>.</w:t>
      </w:r>
    </w:p>
    <w:p w14:paraId="67DB37AB" w14:textId="5CA1EE27" w:rsidR="003672C8" w:rsidRDefault="003672C8" w:rsidP="00431CDA">
      <w:pPr>
        <w:pStyle w:val="Codesmall"/>
      </w:pPr>
      <w:r>
        <w:lastRenderedPageBreak/>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36F9653B" w:rsidR="001037D4" w:rsidRDefault="001037D4" w:rsidP="00431CDA">
      <w:pPr>
        <w:pStyle w:val="Codesmall"/>
      </w:pPr>
      <w:r>
        <w:t xml:space="preserve">    </w:t>
      </w:r>
      <w:r w:rsidR="009F29FD">
        <w:t xml:space="preserve">    </w:t>
      </w:r>
      <w:r>
        <w:t xml:space="preserve">  "</w:t>
      </w:r>
      <w:r w:rsidR="00EC0042">
        <w:t>ruleId</w:t>
      </w:r>
      <w:r>
        <w:t>": "CA1711"</w:t>
      </w:r>
      <w:r w:rsidR="004F51DA">
        <w:t>,</w:t>
      </w:r>
    </w:p>
    <w:p w14:paraId="250F4414" w14:textId="69917B2F" w:rsidR="004F51DA" w:rsidRDefault="004F51DA" w:rsidP="00431CDA">
      <w:pPr>
        <w:pStyle w:val="Codesmall"/>
      </w:pPr>
      <w:r>
        <w:t xml:space="preserve">          "ruleIndex": 1</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1805FFF5" w:rsidR="009F29FD" w:rsidRDefault="009F29FD" w:rsidP="00431CDA">
      <w:pPr>
        <w:pStyle w:val="Codesmall"/>
      </w:pPr>
      <w:r>
        <w:t xml:space="preserve">  "resources": {                          # See §</w:t>
      </w:r>
      <w:r>
        <w:fldChar w:fldCharType="begin"/>
      </w:r>
      <w:r>
        <w:instrText xml:space="preserve"> REF _Ref493404878 \r \h </w:instrText>
      </w:r>
      <w:r>
        <w:fldChar w:fldCharType="separate"/>
      </w:r>
      <w:r w:rsidR="008A226C">
        <w:t>3.13.15</w:t>
      </w:r>
      <w:r>
        <w:fldChar w:fldCharType="end"/>
      </w:r>
      <w:r>
        <w:t>.</w:t>
      </w:r>
    </w:p>
    <w:p w14:paraId="12676CFC" w14:textId="5D1495DD" w:rsidR="003672C8" w:rsidRDefault="009F29FD" w:rsidP="00431CDA">
      <w:pPr>
        <w:pStyle w:val="Codesmall"/>
      </w:pPr>
      <w:r>
        <w:t xml:space="preserve">  </w:t>
      </w:r>
      <w:r w:rsidR="003672C8">
        <w:t xml:space="preserve">  "rules": </w:t>
      </w:r>
      <w:r w:rsidR="004F51DA">
        <w:t xml:space="preserve">[                            </w:t>
      </w:r>
      <w:r>
        <w:t># See §</w:t>
      </w:r>
      <w:r>
        <w:fldChar w:fldCharType="begin"/>
      </w:r>
      <w:r>
        <w:instrText xml:space="preserve"> REF _Ref508870783 \r \h </w:instrText>
      </w:r>
      <w:r>
        <w:fldChar w:fldCharType="separate"/>
      </w:r>
      <w:r w:rsidR="008A226C">
        <w:t>3.39.3</w:t>
      </w:r>
      <w:r>
        <w:fldChar w:fldCharType="end"/>
      </w:r>
      <w:r>
        <w:t>.</w:t>
      </w:r>
    </w:p>
    <w:p w14:paraId="24CCC349" w14:textId="40400C7A" w:rsidR="003672C8" w:rsidRDefault="003672C8" w:rsidP="00431CDA">
      <w:pPr>
        <w:pStyle w:val="Codesmall"/>
      </w:pPr>
      <w:r>
        <w:t xml:space="preserve">  </w:t>
      </w:r>
      <w:r w:rsidR="009F29FD">
        <w:t xml:space="preserve">  </w:t>
      </w:r>
      <w:r>
        <w:t xml:space="preserve">  {</w:t>
      </w:r>
      <w:r w:rsidR="009F29FD">
        <w:t xml:space="preserve">                  </w:t>
      </w:r>
      <w:r w:rsidR="004F51DA">
        <w:t xml:space="preserve">            </w:t>
      </w:r>
      <w:r w:rsidR="009F29FD">
        <w:t xml:space="preserve">     # A rule object (§</w:t>
      </w:r>
      <w:r w:rsidR="009F29FD">
        <w:fldChar w:fldCharType="begin"/>
      </w:r>
      <w:r w:rsidR="009F29FD">
        <w:instrText xml:space="preserve"> REF _Ref508814067 \r \h </w:instrText>
      </w:r>
      <w:r w:rsidR="009F29FD">
        <w:fldChar w:fldCharType="separate"/>
      </w:r>
      <w:r w:rsidR="008A226C">
        <w:t>3.40</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1C2D9CF4" w:rsidR="003672C8" w:rsidRDefault="003672C8" w:rsidP="00431CDA">
      <w:pPr>
        <w:pStyle w:val="Codesmall"/>
      </w:pPr>
      <w:r>
        <w:t xml:space="preserve">  </w:t>
      </w:r>
      <w:r w:rsidR="009F29FD">
        <w:t xml:space="preserve">  </w:t>
      </w:r>
      <w:r>
        <w:t xml:space="preserve">  {</w:t>
      </w:r>
      <w:r w:rsidR="00DE1A39">
        <w:t xml:space="preserve">                     </w:t>
      </w:r>
      <w:r w:rsidR="004F51DA">
        <w:t xml:space="preserve">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60" w:name="_Toc530237467"/>
      <w:r>
        <w:t>physicalLocation property</w:t>
      </w:r>
      <w:bookmarkEnd w:id="760"/>
    </w:p>
    <w:p w14:paraId="23C5F0EF" w14:textId="4479B238"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8A226C">
        <w:t>3.24</w:t>
      </w:r>
      <w:r>
        <w:fldChar w:fldCharType="end"/>
      </w:r>
      <w:r w:rsidRPr="008651CE">
        <w:t>) that identifies the relevant location.</w:t>
      </w:r>
    </w:p>
    <w:p w14:paraId="0BE523CC" w14:textId="11807D96" w:rsidR="00B86BC7" w:rsidRDefault="00B86BC7" w:rsidP="00B86BC7">
      <w:pPr>
        <w:pStyle w:val="Heading3"/>
      </w:pPr>
      <w:bookmarkStart w:id="761" w:name="_Toc530237468"/>
      <w:r>
        <w:t>message property</w:t>
      </w:r>
      <w:bookmarkEnd w:id="761"/>
    </w:p>
    <w:p w14:paraId="095EAE33" w14:textId="05408A5E"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8A226C">
        <w:t>3.11</w:t>
      </w:r>
      <w:r w:rsidR="004C53FE">
        <w:fldChar w:fldCharType="end"/>
      </w:r>
      <w:r w:rsidR="006F4D22">
        <w:t>)</w:t>
      </w:r>
      <w:r w:rsidRPr="008651CE">
        <w:t xml:space="preserve"> that describes the condition that was encountered.</w:t>
      </w:r>
    </w:p>
    <w:p w14:paraId="17CA8781" w14:textId="78A2BD6D"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8A226C">
        <w:t>3.11.8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8A226C">
        <w:t>3.11.10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62" w:name="_Ref493404972"/>
      <w:bookmarkStart w:id="763" w:name="_Ref493406037"/>
      <w:bookmarkStart w:id="764" w:name="_Toc530237469"/>
      <w:r>
        <w:t>level property</w:t>
      </w:r>
      <w:bookmarkEnd w:id="762"/>
      <w:bookmarkEnd w:id="763"/>
      <w:bookmarkEnd w:id="764"/>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65" w:name="_Toc530237470"/>
      <w:r>
        <w:t>threadId property</w:t>
      </w:r>
      <w:bookmarkEnd w:id="765"/>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766" w:name="_Toc530237471"/>
      <w:r>
        <w:lastRenderedPageBreak/>
        <w:t>time</w:t>
      </w:r>
      <w:r w:rsidR="00BF4F63">
        <w:t>Utc</w:t>
      </w:r>
      <w:r>
        <w:t xml:space="preserve"> property</w:t>
      </w:r>
      <w:bookmarkEnd w:id="766"/>
    </w:p>
    <w:p w14:paraId="2D4A5B6B" w14:textId="309586A7"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8A226C">
        <w:t>3.9</w:t>
      </w:r>
      <w:r>
        <w:fldChar w:fldCharType="end"/>
      </w:r>
      <w:r w:rsidRPr="008651CE">
        <w:t>).</w:t>
      </w:r>
    </w:p>
    <w:p w14:paraId="33699F22" w14:textId="56DC8386" w:rsidR="00B86BC7" w:rsidRDefault="00B86BC7" w:rsidP="00B86BC7">
      <w:pPr>
        <w:pStyle w:val="Heading3"/>
      </w:pPr>
      <w:bookmarkStart w:id="767" w:name="_Toc530237472"/>
      <w:r>
        <w:t>exception property</w:t>
      </w:r>
      <w:bookmarkEnd w:id="767"/>
    </w:p>
    <w:p w14:paraId="0929118A" w14:textId="15FBF681"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8A226C">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768" w:name="_Ref493570836"/>
      <w:bookmarkStart w:id="769" w:name="_Toc530237473"/>
      <w:r>
        <w:t>exception object</w:t>
      </w:r>
      <w:bookmarkEnd w:id="768"/>
      <w:bookmarkEnd w:id="769"/>
    </w:p>
    <w:p w14:paraId="1257C9E2" w14:textId="6070509F" w:rsidR="00B86BC7" w:rsidRDefault="00B86BC7" w:rsidP="00B86BC7">
      <w:pPr>
        <w:pStyle w:val="Heading3"/>
      </w:pPr>
      <w:bookmarkStart w:id="770" w:name="_Toc530237474"/>
      <w:r>
        <w:t>General</w:t>
      </w:r>
      <w:bookmarkEnd w:id="770"/>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71" w:name="_Toc530237475"/>
      <w:r>
        <w:t>kind property</w:t>
      </w:r>
      <w:bookmarkEnd w:id="771"/>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72" w:name="_Toc530237476"/>
      <w:r>
        <w:t>message property</w:t>
      </w:r>
      <w:bookmarkEnd w:id="772"/>
    </w:p>
    <w:p w14:paraId="0E15DE57" w14:textId="0784731C"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8A226C">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701223A1"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8A226C">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773" w:name="_Toc530237477"/>
      <w:r>
        <w:t>stack property</w:t>
      </w:r>
      <w:bookmarkEnd w:id="773"/>
    </w:p>
    <w:p w14:paraId="17152AD6" w14:textId="76031AE0"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8A226C">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74" w:name="_Toc530237478"/>
      <w:r>
        <w:lastRenderedPageBreak/>
        <w:t>innerExceptions property</w:t>
      </w:r>
      <w:bookmarkEnd w:id="774"/>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775" w:name="_Ref528151413"/>
      <w:bookmarkStart w:id="776" w:name="_Toc530237479"/>
      <w:bookmarkStart w:id="777" w:name="_Toc287332011"/>
      <w:r>
        <w:lastRenderedPageBreak/>
        <w:t>External</w:t>
      </w:r>
      <w:r w:rsidR="00F265D8">
        <w:t xml:space="preserve"> property</w:t>
      </w:r>
      <w:r>
        <w:t xml:space="preserve"> file format</w:t>
      </w:r>
      <w:bookmarkEnd w:id="775"/>
      <w:bookmarkEnd w:id="776"/>
    </w:p>
    <w:p w14:paraId="2A3E0063" w14:textId="270C9EBD" w:rsidR="00AF60C1" w:rsidRDefault="00AF60C1" w:rsidP="00AF60C1">
      <w:pPr>
        <w:pStyle w:val="Heading2"/>
      </w:pPr>
      <w:bookmarkStart w:id="778" w:name="_Toc530237480"/>
      <w:r>
        <w:t>General</w:t>
      </w:r>
      <w:bookmarkEnd w:id="778"/>
    </w:p>
    <w:p w14:paraId="71E0440E" w14:textId="3EADBC93"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8A226C">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779" w:name="_Toc530237481"/>
      <w:r>
        <w:t>External property file naming convention</w:t>
      </w:r>
      <w:bookmarkEnd w:id="779"/>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8A226C">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780" w:name="_Toc530237482"/>
      <w:r>
        <w:t>externalPropert</w:t>
      </w:r>
      <w:r w:rsidR="00F265D8">
        <w:t>ies</w:t>
      </w:r>
      <w:r>
        <w:t xml:space="preserve"> object</w:t>
      </w:r>
      <w:bookmarkEnd w:id="780"/>
    </w:p>
    <w:p w14:paraId="6E569B6A" w14:textId="60E785B4" w:rsidR="0069571F" w:rsidRPr="0069571F" w:rsidRDefault="0069571F" w:rsidP="0069571F">
      <w:pPr>
        <w:pStyle w:val="Heading3"/>
      </w:pPr>
      <w:bookmarkStart w:id="781" w:name="_Ref525812129"/>
      <w:bookmarkStart w:id="782" w:name="_Toc530237483"/>
      <w:r>
        <w:t>General</w:t>
      </w:r>
      <w:bookmarkEnd w:id="781"/>
      <w:bookmarkEnd w:id="782"/>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783" w:name="_Hlk525811171"/>
      <w:r w:rsidRPr="00230F9F">
        <w:t>{</w:t>
      </w:r>
      <w:r>
        <w:t xml:space="preserve">                             # An externalPropert</w:t>
      </w:r>
      <w:r w:rsidR="00355B20">
        <w:t>ies</w:t>
      </w:r>
      <w:r>
        <w:t xml:space="preserve"> object</w:t>
      </w:r>
    </w:p>
    <w:p w14:paraId="48394701" w14:textId="61933E3F"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8A226C">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578A9F9E"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8A226C">
        <w:t>4.3.3</w:t>
      </w:r>
      <w:r>
        <w:fldChar w:fldCharType="end"/>
      </w:r>
      <w:r>
        <w:t>.</w:t>
      </w:r>
    </w:p>
    <w:p w14:paraId="69E0C7F0" w14:textId="477B5B0A" w:rsidR="0069571F" w:rsidRDefault="0069571F" w:rsidP="0069571F">
      <w:pPr>
        <w:pStyle w:val="Code"/>
      </w:pPr>
    </w:p>
    <w:p w14:paraId="5B43C2CE" w14:textId="17F513F4" w:rsidR="006958DC" w:rsidRDefault="006958DC" w:rsidP="006958DC">
      <w:pPr>
        <w:pStyle w:val="Code"/>
      </w:pPr>
      <w:r>
        <w:t xml:space="preserve">                              # See §</w:t>
      </w:r>
      <w:r>
        <w:fldChar w:fldCharType="begin"/>
      </w:r>
      <w:r>
        <w:instrText xml:space="preserve"> REF _Ref525814013 \r \h </w:instrText>
      </w:r>
      <w:r>
        <w:fldChar w:fldCharType="separate"/>
      </w:r>
      <w:r w:rsidR="008A226C">
        <w:t>4.3.4</w:t>
      </w:r>
      <w:r>
        <w:fldChar w:fldCharType="end"/>
      </w:r>
      <w:r>
        <w:t>.</w:t>
      </w:r>
    </w:p>
    <w:p w14:paraId="626071B0" w14:textId="135B359A" w:rsidR="006958DC" w:rsidRDefault="006958DC" w:rsidP="0069571F">
      <w:pPr>
        <w:pStyle w:val="Code"/>
      </w:pPr>
      <w:r>
        <w:t xml:space="preserve">  "instanceGuid": "</w:t>
      </w:r>
      <w:r w:rsidRPr="00230F9F">
        <w:t>00001111-2222-3333-4444-555566667777"</w:t>
      </w:r>
      <w:r>
        <w:t>,</w:t>
      </w:r>
    </w:p>
    <w:p w14:paraId="02C660CD" w14:textId="77777777" w:rsidR="006958DC" w:rsidRDefault="006958DC" w:rsidP="0069571F">
      <w:pPr>
        <w:pStyle w:val="Code"/>
      </w:pPr>
    </w:p>
    <w:p w14:paraId="4BC36159" w14:textId="3BE8BCE0" w:rsidR="0069571F" w:rsidRDefault="0069571F" w:rsidP="0069571F">
      <w:pPr>
        <w:pStyle w:val="Code"/>
      </w:pPr>
      <w:r>
        <w:t xml:space="preserve">                              # See §</w:t>
      </w:r>
      <w:r>
        <w:fldChar w:fldCharType="begin"/>
      </w:r>
      <w:r>
        <w:instrText xml:space="preserve"> REF _Ref525810969 \r \h </w:instrText>
      </w:r>
      <w:r>
        <w:fldChar w:fldCharType="separate"/>
      </w:r>
      <w:r w:rsidR="008A226C">
        <w:t>4.3.5</w:t>
      </w:r>
      <w:r>
        <w:fldChar w:fldCharType="end"/>
      </w:r>
      <w:r>
        <w:t>.</w:t>
      </w:r>
    </w:p>
    <w:p w14:paraId="648FC14A" w14:textId="58BF0ADE" w:rsidR="0069571F" w:rsidRDefault="0069571F" w:rsidP="0069571F">
      <w:pPr>
        <w:pStyle w:val="Code"/>
      </w:pPr>
      <w:r w:rsidRPr="00230F9F">
        <w:t xml:space="preserve">  "runInstanceGuid":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7EA952AB"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8A226C">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"mimeType": "image/png"</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"run.properties":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784" w:name="_Ref525810506"/>
      <w:bookmarkStart w:id="785" w:name="_Toc530237484"/>
      <w:bookmarkEnd w:id="783"/>
      <w:r>
        <w:lastRenderedPageBreak/>
        <w:t>$schema property</w:t>
      </w:r>
      <w:bookmarkEnd w:id="784"/>
      <w:bookmarkEnd w:id="785"/>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54575B2D"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8A226C">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786" w:name="_Ref523913350"/>
      <w:bookmarkStart w:id="787" w:name="_Toc530237485"/>
      <w:r>
        <w:t>version property</w:t>
      </w:r>
      <w:bookmarkEnd w:id="786"/>
      <w:bookmarkEnd w:id="787"/>
    </w:p>
    <w:p w14:paraId="5EE9B741" w14:textId="551F2781"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788" w:name="_Ref525814013"/>
      <w:bookmarkStart w:id="789" w:name="_Toc530237486"/>
      <w:r>
        <w:t>instanceGuid property</w:t>
      </w:r>
      <w:bookmarkEnd w:id="788"/>
      <w:bookmarkEnd w:id="789"/>
    </w:p>
    <w:p w14:paraId="6E3F5D71" w14:textId="7887A3DC"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8A226C">
        <w:t>3.5.3</w:t>
      </w:r>
      <w:r>
        <w:fldChar w:fldCharType="end"/>
      </w:r>
      <w:r>
        <w:t xml:space="preserve">) that equals the </w:t>
      </w:r>
      <w:r>
        <w:rPr>
          <w:rStyle w:val="CODEtemp"/>
        </w:rPr>
        <w:t>instanceGuid</w:t>
      </w:r>
      <w:r w:rsidRPr="00FC1320">
        <w:t xml:space="preserve"> </w:t>
      </w:r>
      <w:r>
        <w:t>property (§</w:t>
      </w:r>
      <w:r>
        <w:fldChar w:fldCharType="begin"/>
      </w:r>
      <w:r>
        <w:instrText xml:space="preserve"> REF _Ref525810085 \r \h </w:instrText>
      </w:r>
      <w:r>
        <w:fldChar w:fldCharType="separate"/>
      </w:r>
      <w:r w:rsidR="008A226C">
        <w:t>3.14.3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t xml:space="preserve"> object (§</w:t>
      </w:r>
      <w:r>
        <w:fldChar w:fldCharType="begin"/>
      </w:r>
      <w:r>
        <w:instrText xml:space="preserve"> REF _Ref525806896 \r \h </w:instrText>
      </w:r>
      <w:r>
        <w:fldChar w:fldCharType="separate"/>
      </w:r>
      <w:r w:rsidR="008A226C">
        <w:t>3.14</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8A226C">
        <w:t>3.13.2</w:t>
      </w:r>
      <w:r>
        <w:fldChar w:fldCharType="end"/>
      </w:r>
      <w:r>
        <w:t>) in the root file.</w:t>
      </w:r>
    </w:p>
    <w:p w14:paraId="79D6BF67" w14:textId="77777777" w:rsidR="0069571F" w:rsidRDefault="0069571F" w:rsidP="0069571F">
      <w:pPr>
        <w:pStyle w:val="Heading3"/>
      </w:pPr>
      <w:bookmarkStart w:id="790" w:name="_Ref525810969"/>
      <w:bookmarkStart w:id="791" w:name="_Toc530237487"/>
      <w:r>
        <w:t>runInstanceGuid property</w:t>
      </w:r>
      <w:bookmarkEnd w:id="790"/>
      <w:bookmarkEnd w:id="791"/>
    </w:p>
    <w:p w14:paraId="3E79C8E1" w14:textId="166110D0" w:rsidR="0069571F" w:rsidRDefault="0069571F" w:rsidP="0069571F">
      <w:r>
        <w:t xml:space="preserve">If the </w:t>
      </w:r>
      <w:r w:rsidRPr="005C34B3">
        <w:rPr>
          <w:rStyle w:val="CODEtemp"/>
        </w:rPr>
        <w:t>run</w:t>
      </w:r>
      <w:r>
        <w:t xml:space="preserve"> object to which the external property belongs contains a </w:t>
      </w:r>
      <w:r>
        <w:rPr>
          <w:rStyle w:val="CODEtemp"/>
        </w:rPr>
        <w:t>i</w:t>
      </w:r>
      <w:r w:rsidR="00355B20">
        <w:rPr>
          <w:rStyle w:val="CODEtemp"/>
        </w:rPr>
        <w:t>d.i</w:t>
      </w:r>
      <w:r>
        <w:rPr>
          <w:rStyle w:val="CODEtemp"/>
        </w:rPr>
        <w:t>nstance</w:t>
      </w:r>
      <w:r w:rsidRPr="005C34B3">
        <w:rPr>
          <w:rStyle w:val="CODEtemp"/>
        </w:rPr>
        <w:t>Guid</w:t>
      </w:r>
      <w:r>
        <w:t xml:space="preserve"> property (§</w:t>
      </w:r>
      <w:r w:rsidR="00355B20">
        <w:fldChar w:fldCharType="begin"/>
      </w:r>
      <w:r w:rsidR="00355B20">
        <w:instrText xml:space="preserve"> REF _Ref526937024 \r \h </w:instrText>
      </w:r>
      <w:r w:rsidR="00355B20">
        <w:fldChar w:fldCharType="separate"/>
      </w:r>
      <w:r w:rsidR="008A226C">
        <w:t>3.13.3</w:t>
      </w:r>
      <w:r w:rsidR="00355B20">
        <w:fldChar w:fldCharType="end"/>
      </w:r>
      <w:r w:rsidR="00355B20">
        <w:t>, §</w:t>
      </w:r>
      <w:r w:rsidR="00355B20">
        <w:fldChar w:fldCharType="begin"/>
      </w:r>
      <w:r w:rsidR="00355B20">
        <w:instrText xml:space="preserve"> REF _Ref526937044 \r \h </w:instrText>
      </w:r>
      <w:r w:rsidR="00355B20">
        <w:fldChar w:fldCharType="separate"/>
      </w:r>
      <w:r w:rsidR="008A226C">
        <w:t>3.15.5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8A226C">
        <w:t>3.5.3</w:t>
      </w:r>
      <w:r w:rsidR="006958DC">
        <w:fldChar w:fldCharType="end"/>
      </w:r>
      <w:r w:rsidR="006958DC">
        <w:t>)</w:t>
      </w:r>
      <w:r>
        <w:t xml:space="preserve"> that equals </w:t>
      </w:r>
      <w:r w:rsidR="00355B20">
        <w:rPr>
          <w:rStyle w:val="CODEtemp"/>
        </w:rPr>
        <w:t>id</w:t>
      </w:r>
      <w:r w:rsidRPr="005C34B3">
        <w:rPr>
          <w:rStyle w:val="CODEtemp"/>
        </w:rPr>
        <w:t>.</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w:t>
      </w:r>
      <w:r w:rsidR="00355B20">
        <w:rPr>
          <w:rStyle w:val="CODEtemp"/>
        </w:rPr>
        <w:t>d.i</w:t>
      </w:r>
      <w:r>
        <w:rPr>
          <w:rStyle w:val="CODEtemp"/>
        </w:rPr>
        <w:t>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p>
    <w:p w14:paraId="749593BC" w14:textId="62FB960D" w:rsidR="0069571F" w:rsidRDefault="0069571F" w:rsidP="0069571F">
      <w:pPr>
        <w:pStyle w:val="Heading3"/>
      </w:pPr>
      <w:bookmarkStart w:id="792" w:name="_Ref525634162"/>
      <w:bookmarkStart w:id="793" w:name="_Ref525810993"/>
      <w:bookmarkStart w:id="794" w:name="_Toc530237488"/>
      <w:r>
        <w:t>The property value</w:t>
      </w:r>
      <w:bookmarkEnd w:id="792"/>
      <w:r>
        <w:t xml:space="preserve"> propert</w:t>
      </w:r>
      <w:bookmarkEnd w:id="793"/>
      <w:r w:rsidR="00355B20">
        <w:t>ies</w:t>
      </w:r>
      <w:bookmarkEnd w:id="794"/>
    </w:p>
    <w:p w14:paraId="2951789A" w14:textId="15CD74F5" w:rsidR="0069571F"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28600155"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8A226C">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r w:rsidR="00355B20" w:rsidRPr="00355B20">
        <w:rPr>
          <w:rStyle w:val="CODEtemp"/>
        </w:rPr>
        <w:t>run.properties</w:t>
      </w:r>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795" w:name="_Toc530237489"/>
      <w:r w:rsidRPr="00FD22AC">
        <w:lastRenderedPageBreak/>
        <w:t>Conformance</w:t>
      </w:r>
      <w:bookmarkEnd w:id="777"/>
      <w:bookmarkEnd w:id="795"/>
    </w:p>
    <w:p w14:paraId="1D48659C" w14:textId="6555FDBE" w:rsidR="00EE1E0B" w:rsidRDefault="00EE1E0B" w:rsidP="002244CB"/>
    <w:p w14:paraId="3BBDC6A3" w14:textId="77777777" w:rsidR="00376AE7" w:rsidRDefault="00376AE7" w:rsidP="00376AE7">
      <w:pPr>
        <w:pStyle w:val="Heading2"/>
        <w:numPr>
          <w:ilvl w:val="1"/>
          <w:numId w:val="2"/>
        </w:numPr>
      </w:pPr>
      <w:bookmarkStart w:id="796" w:name="_Toc530237490"/>
      <w:r>
        <w:t>Conformance targets</w:t>
      </w:r>
      <w:bookmarkEnd w:id="796"/>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3A25A625"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97" w:name="_Toc530237491"/>
      <w:r>
        <w:t>Conformance Clause 1: SARIF log file</w:t>
      </w:r>
      <w:bookmarkEnd w:id="797"/>
    </w:p>
    <w:p w14:paraId="7C2F5389" w14:textId="0A4B72C2" w:rsidR="0018481C" w:rsidRDefault="00376AE7" w:rsidP="00376AE7">
      <w:r>
        <w:t>A text file satisfies the “SARIF log file” conformance profile if</w:t>
      </w:r>
      <w:r w:rsidR="0018481C">
        <w:t>:</w:t>
      </w:r>
    </w:p>
    <w:p w14:paraId="177D8019" w14:textId="100FAB76"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8A226C">
        <w:t>3</w:t>
      </w:r>
      <w:r w:rsidR="002244CB">
        <w:fldChar w:fldCharType="end"/>
      </w:r>
      <w:r w:rsidR="00376AE7">
        <w:t>.</w:t>
      </w:r>
    </w:p>
    <w:p w14:paraId="0502E9E3" w14:textId="302C5B6F" w:rsidR="00105CCB" w:rsidRDefault="00105CCB" w:rsidP="00376AE7">
      <w:pPr>
        <w:pStyle w:val="Heading2"/>
        <w:numPr>
          <w:ilvl w:val="1"/>
          <w:numId w:val="2"/>
        </w:numPr>
      </w:pPr>
      <w:bookmarkStart w:id="798" w:name="_Toc530237492"/>
      <w:r>
        <w:t>Conformance Clause 2: SARIF resource file</w:t>
      </w:r>
      <w:bookmarkEnd w:id="798"/>
    </w:p>
    <w:p w14:paraId="2BD1E793" w14:textId="77777777" w:rsidR="00105CCB" w:rsidRDefault="00105CCB" w:rsidP="00105CCB">
      <w:r>
        <w:t>A text file satisfies the “SARIF resource file” conformance profile if:</w:t>
      </w:r>
    </w:p>
    <w:p w14:paraId="2EADB205" w14:textId="3889EF10"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8A226C">
        <w:t>3.11.6.5</w:t>
      </w:r>
      <w:r>
        <w:fldChar w:fldCharType="end"/>
      </w:r>
      <w:r>
        <w:t>, “</w:t>
      </w:r>
      <w:r w:rsidR="001E6121">
        <w:fldChar w:fldCharType="begin"/>
      </w:r>
      <w:r w:rsidR="001E6121">
        <w:instrText xml:space="preserve"> REF _Ref508811723 \h </w:instrText>
      </w:r>
      <w:r w:rsidR="001E6121">
        <w:fldChar w:fldCharType="separate"/>
      </w:r>
      <w:r w:rsidR="008A226C">
        <w:t>SARIF resource file format</w:t>
      </w:r>
      <w:r w:rsidR="001E6121">
        <w:fldChar w:fldCharType="end"/>
      </w:r>
      <w:r>
        <w:t>”.</w:t>
      </w:r>
    </w:p>
    <w:p w14:paraId="58932575" w14:textId="3F1C9314" w:rsidR="00105CCB" w:rsidRDefault="00105CCB" w:rsidP="00EA540C">
      <w:pPr>
        <w:pStyle w:val="ListParagraph"/>
        <w:numPr>
          <w:ilvl w:val="0"/>
          <w:numId w:val="43"/>
        </w:numPr>
      </w:pPr>
      <w:r>
        <w:t xml:space="preserve">It contains only those elements defined in </w:t>
      </w:r>
      <w:bookmarkStart w:id="799" w:name="_Hlk507945868"/>
      <w:r>
        <w:t>§</w:t>
      </w:r>
      <w:r>
        <w:fldChar w:fldCharType="begin"/>
      </w:r>
      <w:r>
        <w:instrText xml:space="preserve"> REF _Ref508811723 \r \h </w:instrText>
      </w:r>
      <w:r>
        <w:fldChar w:fldCharType="separate"/>
      </w:r>
      <w:r w:rsidR="008A226C">
        <w:t>3.11.6.5</w:t>
      </w:r>
      <w:r>
        <w:fldChar w:fldCharType="end"/>
      </w:r>
      <w:r>
        <w:t>.</w:t>
      </w:r>
      <w:bookmarkEnd w:id="799"/>
    </w:p>
    <w:p w14:paraId="2010E9D3" w14:textId="6985B491"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8A226C">
        <w:t>3</w:t>
      </w:r>
      <w:r>
        <w:fldChar w:fldCharType="end"/>
      </w:r>
      <w:r>
        <w:t>, except as modified in §</w:t>
      </w:r>
      <w:r>
        <w:fldChar w:fldCharType="begin"/>
      </w:r>
      <w:r>
        <w:instrText xml:space="preserve"> REF _Ref508811723 \r \h </w:instrText>
      </w:r>
      <w:r>
        <w:fldChar w:fldCharType="separate"/>
      </w:r>
      <w:r w:rsidR="008A226C">
        <w:t>3.11.6.5</w:t>
      </w:r>
      <w:r>
        <w:fldChar w:fldCharType="end"/>
      </w:r>
      <w:r>
        <w:t>.</w:t>
      </w:r>
    </w:p>
    <w:p w14:paraId="3A58DDE1" w14:textId="56034256" w:rsidR="0018481C" w:rsidRDefault="0018481C" w:rsidP="00376AE7">
      <w:pPr>
        <w:pStyle w:val="Heading2"/>
        <w:numPr>
          <w:ilvl w:val="1"/>
          <w:numId w:val="2"/>
        </w:numPr>
      </w:pPr>
      <w:bookmarkStart w:id="800" w:name="_Toc530237493"/>
      <w:r>
        <w:t xml:space="preserve">Conformance Clause </w:t>
      </w:r>
      <w:r w:rsidR="00105CCB">
        <w:t>3</w:t>
      </w:r>
      <w:r>
        <w:t>: SARIF producer</w:t>
      </w:r>
      <w:bookmarkEnd w:id="800"/>
    </w:p>
    <w:p w14:paraId="350705EC" w14:textId="77777777" w:rsidR="0018481C" w:rsidRDefault="0018481C" w:rsidP="0018481C">
      <w:r>
        <w:t>A program satisfies the “SARIF producer” conformance profile if:</w:t>
      </w:r>
    </w:p>
    <w:p w14:paraId="697B080C" w14:textId="79F5F307"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8A226C">
        <w:t>3</w:t>
      </w:r>
      <w:r>
        <w:fldChar w:fldCharType="end"/>
      </w:r>
      <w:r>
        <w:t>.</w:t>
      </w:r>
    </w:p>
    <w:p w14:paraId="2447FAA5" w14:textId="2888D865"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8A226C">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801" w:name="_Toc530237494"/>
      <w:r>
        <w:lastRenderedPageBreak/>
        <w:t xml:space="preserve">Conformance Clause </w:t>
      </w:r>
      <w:r w:rsidR="00105CCB">
        <w:t>4</w:t>
      </w:r>
      <w:r>
        <w:t>: Direct producer</w:t>
      </w:r>
      <w:bookmarkEnd w:id="801"/>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1B16BFB0"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8A226C">
        <w:t>3</w:t>
      </w:r>
      <w:r w:rsidR="002244CB">
        <w:fldChar w:fldCharType="end"/>
      </w:r>
      <w:r>
        <w:t xml:space="preserve"> that are designated as applying to </w:t>
      </w:r>
      <w:r w:rsidR="0018481C">
        <w:t>“</w:t>
      </w:r>
      <w:r>
        <w:t>direct producers</w:t>
      </w:r>
      <w:r w:rsidR="0018481C">
        <w:t>” or to “analysis tools”</w:t>
      </w:r>
      <w:r>
        <w:t>.</w:t>
      </w:r>
    </w:p>
    <w:p w14:paraId="74D6208C" w14:textId="5A216296"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8A226C">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802" w:name="_Toc530237495"/>
      <w:r>
        <w:t xml:space="preserve">Conformance Clause </w:t>
      </w:r>
      <w:r w:rsidR="00D06F1A">
        <w:t>5</w:t>
      </w:r>
      <w:r>
        <w:t>: Deterministic producer</w:t>
      </w:r>
      <w:bookmarkEnd w:id="802"/>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803" w:name="_Toc530237496"/>
      <w:r>
        <w:t>Conformance Clause 6: Converter</w:t>
      </w:r>
      <w:bookmarkEnd w:id="803"/>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3F97A64A"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8A226C">
        <w:t>3</w:t>
      </w:r>
      <w:r>
        <w:fldChar w:fldCharType="end"/>
      </w:r>
      <w:r>
        <w:t xml:space="preserve"> that are designated as applying to converters.</w:t>
      </w:r>
    </w:p>
    <w:p w14:paraId="0990559B" w14:textId="3D3F9AB5"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8A226C">
        <w:t>3</w:t>
      </w:r>
      <w:r>
        <w:fldChar w:fldCharType="end"/>
      </w:r>
      <w:r>
        <w:t>, are intended to be produced only by direct producers.</w:t>
      </w:r>
    </w:p>
    <w:p w14:paraId="493D3DE6" w14:textId="184C26E6" w:rsidR="00D06F1A" w:rsidRDefault="00D06F1A" w:rsidP="00D06F1A">
      <w:pPr>
        <w:pStyle w:val="Heading2"/>
      </w:pPr>
      <w:bookmarkStart w:id="804" w:name="_Toc530237497"/>
      <w:r>
        <w:t>Conformance Clause 7: SARIF post-processor</w:t>
      </w:r>
      <w:bookmarkEnd w:id="804"/>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5A212DC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8A226C">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805" w:name="_Toc530237498"/>
      <w:r>
        <w:t xml:space="preserve">Conformance Clause </w:t>
      </w:r>
      <w:r w:rsidR="00D06F1A">
        <w:t>8</w:t>
      </w:r>
      <w:r>
        <w:t xml:space="preserve">: </w:t>
      </w:r>
      <w:r w:rsidR="0018481C">
        <w:t>SARIF c</w:t>
      </w:r>
      <w:r>
        <w:t>onsumer</w:t>
      </w:r>
      <w:bookmarkEnd w:id="805"/>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A5F0562"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8A226C">
        <w:t>3</w:t>
      </w:r>
      <w:r w:rsidR="002244CB">
        <w:fldChar w:fldCharType="end"/>
      </w:r>
      <w:r>
        <w:t>.</w:t>
      </w:r>
    </w:p>
    <w:p w14:paraId="7B2084FE" w14:textId="5378136D"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8A226C">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806" w:name="_Toc530237499"/>
      <w:r>
        <w:t xml:space="preserve">Conformance Clause </w:t>
      </w:r>
      <w:r w:rsidR="00D06F1A">
        <w:t>9</w:t>
      </w:r>
      <w:r>
        <w:t>: Viewer</w:t>
      </w:r>
      <w:bookmarkEnd w:id="806"/>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25F418E1"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8A226C">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807" w:name="_Toc530237500"/>
      <w:bookmarkStart w:id="808" w:name="_Hlk512505065"/>
      <w:r>
        <w:t>Conformance Clause 10: Result management system</w:t>
      </w:r>
      <w:bookmarkEnd w:id="807"/>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4B99EAF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8A226C">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808"/>
    </w:p>
    <w:p w14:paraId="79E66955" w14:textId="44610F19" w:rsidR="00435405" w:rsidRDefault="00435405" w:rsidP="00435405">
      <w:pPr>
        <w:pStyle w:val="Heading2"/>
      </w:pPr>
      <w:bookmarkStart w:id="809" w:name="_Toc530237501"/>
      <w:r>
        <w:lastRenderedPageBreak/>
        <w:t>Conformance Clause 11: Engineering system</w:t>
      </w:r>
      <w:bookmarkEnd w:id="809"/>
    </w:p>
    <w:p w14:paraId="5A8D0E9E" w14:textId="2048F54B" w:rsidR="00435405" w:rsidRDefault="00435405" w:rsidP="00435405">
      <w:r>
        <w:t>An engineering system satisfies the “engineering system” conformance profile if:</w:t>
      </w:r>
    </w:p>
    <w:p w14:paraId="29F6F326" w14:textId="07E7EF12"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8A226C">
        <w:t>3</w:t>
      </w:r>
      <w:r>
        <w:fldChar w:fldCharType="end"/>
      </w:r>
      <w:r>
        <w:t xml:space="preserve"> that are designated as applying to engineering systems.</w:t>
      </w:r>
    </w:p>
    <w:p w14:paraId="51263FE3" w14:textId="31A49E7E" w:rsidR="0052099F" w:rsidRDefault="002244CB" w:rsidP="00CE1F32">
      <w:pPr>
        <w:pStyle w:val="AppendixHeading1"/>
      </w:pPr>
      <w:bookmarkStart w:id="810" w:name="AppendixAcknowledgments"/>
      <w:bookmarkStart w:id="811" w:name="_Toc85472897"/>
      <w:bookmarkStart w:id="812" w:name="_Toc287332012"/>
      <w:bookmarkStart w:id="813" w:name="_Toc530237502"/>
      <w:bookmarkStart w:id="814" w:name="_Hlk513041526"/>
      <w:bookmarkEnd w:id="810"/>
      <w:r>
        <w:lastRenderedPageBreak/>
        <w:t xml:space="preserve">(Informative) </w:t>
      </w:r>
      <w:r w:rsidR="00B80CDB">
        <w:t>Acknowl</w:t>
      </w:r>
      <w:r w:rsidR="004D0E5E">
        <w:t>e</w:t>
      </w:r>
      <w:r w:rsidR="008F61FB">
        <w:t>dg</w:t>
      </w:r>
      <w:r w:rsidR="0052099F">
        <w:t>ments</w:t>
      </w:r>
      <w:bookmarkEnd w:id="811"/>
      <w:bookmarkEnd w:id="812"/>
      <w:bookmarkEnd w:id="813"/>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814"/>
    <w:p w14:paraId="645628E0" w14:textId="77777777" w:rsidR="00C76CAA" w:rsidRPr="00C76CAA" w:rsidRDefault="00C76CAA" w:rsidP="00C76CAA"/>
    <w:p w14:paraId="586B0BCA" w14:textId="2CB47B5E" w:rsidR="0052099F" w:rsidRDefault="002244CB" w:rsidP="008C100C">
      <w:pPr>
        <w:pStyle w:val="AppendixHeading1"/>
      </w:pPr>
      <w:bookmarkStart w:id="815" w:name="AppendixFingerprints"/>
      <w:bookmarkStart w:id="816" w:name="_Ref513039337"/>
      <w:bookmarkStart w:id="817" w:name="_Toc530237503"/>
      <w:bookmarkEnd w:id="815"/>
      <w:r>
        <w:lastRenderedPageBreak/>
        <w:t>(</w:t>
      </w:r>
      <w:r w:rsidR="00E8605A">
        <w:t>Normative</w:t>
      </w:r>
      <w:r>
        <w:t xml:space="preserve">) </w:t>
      </w:r>
      <w:r w:rsidR="00710FE0">
        <w:t>Use of fingerprints by result management systems</w:t>
      </w:r>
      <w:bookmarkEnd w:id="816"/>
      <w:bookmarkEnd w:id="817"/>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7A4BA0A4"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8A226C">
        <w:t>3.22.12</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42CB37F1"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8A226C">
        <w:t>F.2</w:t>
      </w:r>
      <w:r>
        <w:fldChar w:fldCharType="end"/>
      </w:r>
      <w:r>
        <w:t>) in its fingerprint computation.</w:t>
      </w:r>
    </w:p>
    <w:p w14:paraId="5F1C1209" w14:textId="43C40BF9"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8A226C">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818" w:name="AppendixViewers"/>
      <w:bookmarkStart w:id="819" w:name="_Toc530237504"/>
      <w:bookmarkEnd w:id="818"/>
      <w:r>
        <w:lastRenderedPageBreak/>
        <w:t xml:space="preserve">(Informative) </w:t>
      </w:r>
      <w:r w:rsidR="00710FE0">
        <w:t xml:space="preserve">Use of SARIF by log </w:t>
      </w:r>
      <w:r w:rsidR="00AF0D84">
        <w:t xml:space="preserve">file </w:t>
      </w:r>
      <w:r w:rsidR="00710FE0">
        <w:t>viewers</w:t>
      </w:r>
      <w:bookmarkEnd w:id="819"/>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820" w:name="AppendixConverters"/>
      <w:bookmarkStart w:id="821" w:name="_Toc530237505"/>
      <w:bookmarkEnd w:id="820"/>
      <w:r>
        <w:lastRenderedPageBreak/>
        <w:t xml:space="preserve">(Informative) </w:t>
      </w:r>
      <w:r w:rsidR="00710FE0">
        <w:t>Production of SARIF by converters</w:t>
      </w:r>
      <w:bookmarkEnd w:id="821"/>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14963A6A"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8A226C">
        <w:t>3.22.10</w:t>
      </w:r>
      <w:r w:rsidR="00C6546E">
        <w:fldChar w:fldCharType="end"/>
      </w:r>
      <w:r>
        <w:t>).</w:t>
      </w:r>
    </w:p>
    <w:p w14:paraId="14E4D457" w14:textId="0C0519E3"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8A226C">
        <w:t>3.16.4</w:t>
      </w:r>
      <w:r>
        <w:fldChar w:fldCharType="end"/>
      </w:r>
      <w:r>
        <w:t>).</w:t>
      </w:r>
    </w:p>
    <w:p w14:paraId="7B432429" w14:textId="7FCB8689" w:rsidR="00710FE0" w:rsidRDefault="002244CB" w:rsidP="00710FE0">
      <w:pPr>
        <w:pStyle w:val="AppendixHeading1"/>
      </w:pPr>
      <w:bookmarkStart w:id="822" w:name="AppendixRuleMetadata"/>
      <w:bookmarkStart w:id="823" w:name="_Toc530237506"/>
      <w:bookmarkEnd w:id="822"/>
      <w:r>
        <w:lastRenderedPageBreak/>
        <w:t xml:space="preserve">(Informative) </w:t>
      </w:r>
      <w:r w:rsidR="00710FE0">
        <w:t>Locating rule metadata</w:t>
      </w:r>
      <w:bookmarkEnd w:id="823"/>
    </w:p>
    <w:p w14:paraId="43EDCF6F" w14:textId="719E57B7"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8A226C">
        <w:t>3.13.15</w:t>
      </w:r>
      <w:r>
        <w:fldChar w:fldCharType="end"/>
      </w:r>
      <w:r>
        <w:t xml:space="preserve"> and §</w:t>
      </w:r>
      <w:r>
        <w:fldChar w:fldCharType="begin"/>
      </w:r>
      <w:r>
        <w:instrText xml:space="preserve"> REF _Ref493407996 \w \h </w:instrText>
      </w:r>
      <w:r>
        <w:fldChar w:fldCharType="separate"/>
      </w:r>
      <w:r w:rsidR="008A226C">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824" w:name="AppendixDeterminism"/>
      <w:bookmarkStart w:id="825" w:name="_Toc530237507"/>
      <w:bookmarkEnd w:id="824"/>
      <w:r>
        <w:lastRenderedPageBreak/>
        <w:t xml:space="preserve">(Normative) </w:t>
      </w:r>
      <w:r w:rsidR="00710FE0">
        <w:t>Producing deterministic SARIF log files</w:t>
      </w:r>
      <w:bookmarkEnd w:id="825"/>
    </w:p>
    <w:p w14:paraId="269DCAE0" w14:textId="72CA49C1" w:rsidR="00B62028" w:rsidRDefault="00B62028" w:rsidP="00B62028">
      <w:pPr>
        <w:pStyle w:val="AppendixHeading2"/>
      </w:pPr>
      <w:bookmarkStart w:id="826" w:name="_Toc530237508"/>
      <w:r>
        <w:t>General</w:t>
      </w:r>
      <w:bookmarkEnd w:id="826"/>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827" w:name="_Ref513042258"/>
      <w:bookmarkStart w:id="828" w:name="_Toc530237509"/>
      <w:r>
        <w:t>Non-deterministic file format elements</w:t>
      </w:r>
      <w:bookmarkEnd w:id="827"/>
      <w:bookmarkEnd w:id="828"/>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r>
        <w:rPr>
          <w:rStyle w:val="CODEtemp"/>
        </w:rPr>
        <w:t>threadFlowLocation.executionTimeUtc</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r w:rsidR="00BF4F63">
        <w:rPr>
          <w:rStyle w:val="CODEtemp"/>
        </w:rPr>
        <w:t>Utc</w:t>
      </w:r>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0824794C" w14:textId="5BF228F2" w:rsidR="008B6DA3" w:rsidRDefault="008B6DA3" w:rsidP="00EA540C">
      <w:pPr>
        <w:pStyle w:val="ListParagraph"/>
        <w:numPr>
          <w:ilvl w:val="0"/>
          <w:numId w:val="23"/>
        </w:numPr>
        <w:rPr>
          <w:rStyle w:val="CODEtemp"/>
        </w:rPr>
      </w:pPr>
      <w:r>
        <w:rPr>
          <w:rStyle w:val="CODEtemp"/>
        </w:rPr>
        <w:lastRenderedPageBreak/>
        <w:t>run.id.instanceId</w:t>
      </w:r>
    </w:p>
    <w:p w14:paraId="3553CBEA" w14:textId="6F14E979" w:rsidR="00B62028" w:rsidRDefault="00B62028" w:rsidP="00EA540C">
      <w:pPr>
        <w:pStyle w:val="ListParagraph"/>
        <w:numPr>
          <w:ilvl w:val="0"/>
          <w:numId w:val="23"/>
        </w:numPr>
        <w:rPr>
          <w:rStyle w:val="CODEtemp"/>
        </w:rPr>
      </w:pPr>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
    <w:p w14:paraId="104DBB53" w14:textId="6E96431F" w:rsidR="008B6DA3" w:rsidRPr="00B62028" w:rsidRDefault="008B6DA3" w:rsidP="00EA540C">
      <w:pPr>
        <w:pStyle w:val="ListParagraph"/>
        <w:numPr>
          <w:ilvl w:val="0"/>
          <w:numId w:val="23"/>
        </w:numPr>
        <w:rPr>
          <w:rStyle w:val="CODEtemp"/>
        </w:rPr>
      </w:pPr>
      <w:r>
        <w:rPr>
          <w:rStyle w:val="CODEtemp"/>
        </w:rPr>
        <w:t>run.aggregateIds[i].instanceId</w:t>
      </w:r>
    </w:p>
    <w:p w14:paraId="4B32E41F" w14:textId="7F0CD8AE" w:rsidR="008B6DA3" w:rsidRDefault="008B6DA3" w:rsidP="00EA540C">
      <w:pPr>
        <w:pStyle w:val="ListParagraph"/>
        <w:numPr>
          <w:ilvl w:val="0"/>
          <w:numId w:val="23"/>
        </w:numPr>
        <w:rPr>
          <w:rStyle w:val="CODEtemp"/>
        </w:rPr>
      </w:pPr>
      <w:r>
        <w:rPr>
          <w:rStyle w:val="CODEtemp"/>
        </w:rPr>
        <w:t>run.aggregateIds[i].instanceGuid</w:t>
      </w:r>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829" w:name="_Toc530237510"/>
      <w:r>
        <w:t>Array and dictionary element ordering</w:t>
      </w:r>
      <w:bookmarkEnd w:id="829"/>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615C0908"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EA6E4E5"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30" w:name="_Ref513042289"/>
      <w:bookmarkStart w:id="831" w:name="_Toc530237511"/>
      <w:r>
        <w:t>Absolute paths</w:t>
      </w:r>
      <w:bookmarkEnd w:id="830"/>
      <w:bookmarkEnd w:id="831"/>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832" w:name="_Toc530237512"/>
      <w:r>
        <w:t>Compensating for non-deterministic output</w:t>
      </w:r>
      <w:bookmarkEnd w:id="832"/>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33" w:name="_Toc530237513"/>
      <w:r>
        <w:lastRenderedPageBreak/>
        <w:t>Interaction between determinism and baselining</w:t>
      </w:r>
      <w:bookmarkEnd w:id="833"/>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834" w:name="AppendixFixes"/>
      <w:bookmarkStart w:id="835" w:name="_Toc530237514"/>
      <w:bookmarkEnd w:id="834"/>
      <w:r>
        <w:lastRenderedPageBreak/>
        <w:t xml:space="preserve">(Informative) </w:t>
      </w:r>
      <w:r w:rsidR="00710FE0">
        <w:t>Guidance on fixes</w:t>
      </w:r>
      <w:bookmarkEnd w:id="835"/>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836" w:name="_Toc530237515"/>
      <w:r>
        <w:lastRenderedPageBreak/>
        <w:t>(Informative) Diagnosing results in generated files</w:t>
      </w:r>
      <w:bookmarkEnd w:id="836"/>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23A7F55E"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7AFBD275" w:rsidR="00830F21" w:rsidRDefault="00830F21" w:rsidP="00830F21">
      <w:pPr>
        <w:pStyle w:val="Codesmall"/>
      </w:pPr>
      <w:r>
        <w:t>{                                           # A run object (§</w:t>
      </w:r>
      <w:r>
        <w:fldChar w:fldCharType="begin"/>
      </w:r>
      <w:r>
        <w:instrText xml:space="preserve"> REF _Ref493349997 \r \h </w:instrText>
      </w:r>
      <w:r>
        <w:fldChar w:fldCharType="separate"/>
      </w:r>
      <w:r w:rsidR="008A226C">
        <w:t>3.13</w:t>
      </w:r>
      <w:r>
        <w:fldChar w:fldCharType="end"/>
      </w:r>
      <w:r>
        <w:t>).</w:t>
      </w:r>
    </w:p>
    <w:p w14:paraId="16CC02FE" w14:textId="233FF1F3"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8A226C">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CD161D6" w:rsidR="00830F21" w:rsidRDefault="00830F21" w:rsidP="00830F21">
      <w:pPr>
        <w:pStyle w:val="Codesmall"/>
      </w:pPr>
      <w:r>
        <w:t xml:space="preserve">  "results": [                              # See §</w:t>
      </w:r>
      <w:r>
        <w:fldChar w:fldCharType="begin"/>
      </w:r>
      <w:r>
        <w:instrText xml:space="preserve"> REF _Ref493350972 \r \h </w:instrText>
      </w:r>
      <w:r>
        <w:fldChar w:fldCharType="separate"/>
      </w:r>
      <w:r w:rsidR="008A226C">
        <w:t>3.13.14</w:t>
      </w:r>
      <w:r>
        <w:fldChar w:fldCharType="end"/>
      </w:r>
      <w:r>
        <w:t>.</w:t>
      </w:r>
    </w:p>
    <w:p w14:paraId="12542006" w14:textId="1C696A7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8A226C">
        <w:t>3.22</w:t>
      </w:r>
      <w:r>
        <w:fldChar w:fldCharType="end"/>
      </w:r>
      <w:r>
        <w:t>).</w:t>
      </w:r>
    </w:p>
    <w:p w14:paraId="405D3CE1" w14:textId="6741F5DD"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8A226C">
        <w:t>3.22.5</w:t>
      </w:r>
      <w:r w:rsidR="00EC5421">
        <w:fldChar w:fldCharType="end"/>
      </w:r>
      <w:r>
        <w:t>.</w:t>
      </w:r>
    </w:p>
    <w:p w14:paraId="53F54E24" w14:textId="60894C67" w:rsidR="00830F21" w:rsidRDefault="00830F21" w:rsidP="00830F21">
      <w:pPr>
        <w:pStyle w:val="Codesmall"/>
      </w:pPr>
      <w:r>
        <w:t xml:space="preserve">      "message": {                          # See §</w:t>
      </w:r>
      <w:r>
        <w:fldChar w:fldCharType="begin"/>
      </w:r>
      <w:r>
        <w:instrText xml:space="preserve"> REF _Ref493426628 \r \h </w:instrText>
      </w:r>
      <w:r>
        <w:fldChar w:fldCharType="separate"/>
      </w:r>
      <w:r w:rsidR="008A226C">
        <w:t>3.22.8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070FE4A4" w:rsidR="00830F21" w:rsidRDefault="00830F21" w:rsidP="00830F21">
      <w:pPr>
        <w:pStyle w:val="Codesmall"/>
      </w:pPr>
      <w:r>
        <w:t xml:space="preserve">      "locations": [                        # See §</w:t>
      </w:r>
      <w:r>
        <w:fldChar w:fldCharType="begin"/>
      </w:r>
      <w:r>
        <w:instrText xml:space="preserve"> REF _Ref510013155 \r \h </w:instrText>
      </w:r>
      <w:r>
        <w:fldChar w:fldCharType="separate"/>
      </w:r>
      <w:r w:rsidR="008A226C">
        <w:t>3.22.9</w:t>
      </w:r>
      <w:r>
        <w:fldChar w:fldCharType="end"/>
      </w:r>
      <w:r>
        <w:t>.</w:t>
      </w:r>
    </w:p>
    <w:p w14:paraId="6B5EF283" w14:textId="616DAB37"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8A226C">
        <w:t>3.23</w:t>
      </w:r>
      <w:r>
        <w:fldChar w:fldCharType="end"/>
      </w:r>
      <w:r>
        <w:t>).</w:t>
      </w:r>
    </w:p>
    <w:p w14:paraId="348A704B" w14:textId="216B6781"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8A226C">
        <w:t>3.23.3</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4CE346D6" w:rsidR="004F51DA" w:rsidRDefault="004F51DA" w:rsidP="00830F21">
      <w:pPr>
        <w:pStyle w:val="Codesmall"/>
      </w:pPr>
      <w:r>
        <w:t xml:space="preserve">              "fileIndex":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18710099" w:rsidR="00830F21" w:rsidRDefault="00830F21" w:rsidP="00830F21">
      <w:pPr>
        <w:pStyle w:val="Codesmall"/>
      </w:pPr>
      <w:r>
        <w:t xml:space="preserve">  "files": </w:t>
      </w:r>
      <w:r w:rsidR="004F51DA">
        <w:t xml:space="preserve">[                                </w:t>
      </w:r>
      <w:r>
        <w:t># See §</w:t>
      </w:r>
      <w:r>
        <w:fldChar w:fldCharType="begin"/>
      </w:r>
      <w:r>
        <w:instrText xml:space="preserve"> REF _Ref507667580 \r \h </w:instrText>
      </w:r>
      <w:r>
        <w:fldChar w:fldCharType="separate"/>
      </w:r>
      <w:r w:rsidR="008A226C">
        <w:t>3.13.11</w:t>
      </w:r>
      <w:r>
        <w:fldChar w:fldCharType="end"/>
      </w:r>
      <w:r>
        <w:t>.</w:t>
      </w:r>
    </w:p>
    <w:p w14:paraId="4927884C" w14:textId="620686EF" w:rsidR="00830F21" w:rsidRDefault="00830F21" w:rsidP="00830F21">
      <w:pPr>
        <w:pStyle w:val="Codesmall"/>
      </w:pPr>
      <w:r>
        <w:t xml:space="preserve">    {                                     </w:t>
      </w:r>
      <w:r w:rsidR="004F51DA">
        <w:t xml:space="preserve">  </w:t>
      </w:r>
      <w:r>
        <w:t># A file object (§</w:t>
      </w:r>
      <w:r>
        <w:fldChar w:fldCharType="begin"/>
      </w:r>
      <w:r>
        <w:instrText xml:space="preserve"> REF _Ref493403111 \r \h </w:instrText>
      </w:r>
      <w:r>
        <w:fldChar w:fldCharType="separate"/>
      </w:r>
      <w:r w:rsidR="008A226C">
        <w:t>3.21</w:t>
      </w:r>
      <w:r>
        <w:fldChar w:fldCharType="end"/>
      </w:r>
      <w:r>
        <w:t>).</w:t>
      </w:r>
    </w:p>
    <w:p w14:paraId="18AC6C56" w14:textId="79A40654" w:rsidR="004F51DA" w:rsidRDefault="004F51DA" w:rsidP="00830F21">
      <w:pPr>
        <w:pStyle w:val="Codesmall"/>
      </w:pPr>
      <w:r>
        <w:t xml:space="preserve">      "fileLocation": {                     # See §</w:t>
      </w:r>
      <w:r>
        <w:fldChar w:fldCharType="begin"/>
      </w:r>
      <w:r>
        <w:instrText xml:space="preserve"> REF _Ref493403519 \r \h </w:instrText>
      </w:r>
      <w:r>
        <w:fldChar w:fldCharType="separate"/>
      </w:r>
      <w:r w:rsidR="008A226C">
        <w:t>3.21.2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52E344B1"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8A226C">
        <w:rPr>
          <w:b/>
        </w:rPr>
        <w:t>3.21.8</w:t>
      </w:r>
      <w:r>
        <w:rPr>
          <w:b/>
        </w:rPr>
        <w:fldChar w:fldCharType="end"/>
      </w:r>
      <w:r w:rsidRPr="00EC7E26">
        <w:rPr>
          <w:b/>
        </w:rPr>
        <w:t>.</w:t>
      </w:r>
    </w:p>
    <w:p w14:paraId="3F9D74B5" w14:textId="6C3B841E"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8A226C">
        <w:rPr>
          <w:b/>
        </w:rPr>
        <w:t>3.3.2</w:t>
      </w:r>
      <w:r w:rsidRPr="00EC7E26">
        <w:rPr>
          <w:b/>
        </w:rPr>
        <w:fldChar w:fldCharType="end"/>
      </w:r>
      <w:r w:rsidRPr="00EC7E26">
        <w:rPr>
          <w:b/>
        </w:rPr>
        <w:t>.</w:t>
      </w:r>
    </w:p>
    <w:p w14:paraId="16931FEB" w14:textId="13F585A7"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3BD7D66C"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249D11D"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26761DA" w:rsidR="00830F21" w:rsidRDefault="00830F21" w:rsidP="00830F21">
      <w:pPr>
        <w:pStyle w:val="Codesmall"/>
      </w:pPr>
      <w:r>
        <w:t xml:space="preserve">  "files": </w:t>
      </w:r>
      <w:r w:rsidR="004F51DA">
        <w:t>[</w:t>
      </w:r>
    </w:p>
    <w:p w14:paraId="35F9B303" w14:textId="77777777" w:rsidR="004F51DA" w:rsidRPr="00585BE3" w:rsidRDefault="004F51DA" w:rsidP="004F51DA">
      <w:pPr>
        <w:pStyle w:val="Codesmall"/>
      </w:pPr>
      <w:r w:rsidRPr="00585BE3">
        <w:t xml:space="preserve">      "fileLocation":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77777777" w:rsidR="004F51DA" w:rsidRDefault="004F51DA" w:rsidP="004F51DA">
      <w:pPr>
        <w:pStyle w:val="Codesmall"/>
      </w:pPr>
      <w:r>
        <w:t xml:space="preserve">      "fileLocation":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17CFABBD" w:rsidR="00830F21" w:rsidRDefault="00830F21" w:rsidP="00830F21">
      <w:pPr>
        <w:pStyle w:val="Codesmall"/>
      </w:pPr>
      <w:r>
        <w:t xml:space="preserve">  </w:t>
      </w:r>
      <w:r w:rsidR="004F51DA">
        <w:t>]</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837" w:name="AppendixExamples"/>
      <w:bookmarkStart w:id="838" w:name="_Toc530237516"/>
      <w:bookmarkEnd w:id="837"/>
      <w:r>
        <w:lastRenderedPageBreak/>
        <w:t xml:space="preserve">(Informative) </w:t>
      </w:r>
      <w:r w:rsidR="00710FE0">
        <w:t>Examples</w:t>
      </w:r>
      <w:bookmarkEnd w:id="838"/>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39" w:name="_Toc530237517"/>
      <w:r>
        <w:t xml:space="preserve">Minimal valid SARIF </w:t>
      </w:r>
      <w:r w:rsidR="00EA1C84">
        <w:t>log file</w:t>
      </w:r>
      <w:bookmarkEnd w:id="839"/>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6ACE810D"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8A226C">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8A226C">
        <w:t>3.13.14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40" w:name="_Toc530237518"/>
      <w:r w:rsidRPr="00745595">
        <w:t xml:space="preserve">Minimal recommended SARIF </w:t>
      </w:r>
      <w:r w:rsidR="00EA1C84">
        <w:t xml:space="preserve">log </w:t>
      </w:r>
      <w:r w:rsidRPr="00745595">
        <w:t>file with source information</w:t>
      </w:r>
      <w:bookmarkEnd w:id="840"/>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5E24054"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8A226C">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06C9C13"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8A226C">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8A226C">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8A226C">
        <w:t>3.22</w:t>
      </w:r>
      <w:r>
        <w:fldChar w:fldCharType="end"/>
      </w:r>
      <w:r>
        <w:t xml:space="preserve">) so the recommended elements of the </w:t>
      </w:r>
      <w:r w:rsidRPr="00745595">
        <w:rPr>
          <w:rStyle w:val="CODEtemp"/>
        </w:rPr>
        <w:t>result</w:t>
      </w:r>
      <w:r>
        <w:t xml:space="preserve"> object can be shown.</w:t>
      </w:r>
    </w:p>
    <w:p w14:paraId="0A703AC0" w14:textId="6D0ECCF1"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8A226C">
        <w:t>3.13.11</w:t>
      </w:r>
      <w:r w:rsidR="00830F21">
        <w:fldChar w:fldCharType="end"/>
      </w:r>
      <w:r>
        <w:t>) specif</w:t>
      </w:r>
      <w:r w:rsidR="00830F21">
        <w:t>ies</w:t>
      </w:r>
      <w:r>
        <w:t xml:space="preserve"> only those files in which the tool detected a result.</w:t>
      </w:r>
    </w:p>
    <w:p w14:paraId="71E13AB3" w14:textId="06CE9B58"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8A226C">
        <w:t>3.13.12</w:t>
      </w:r>
      <w:r>
        <w:fldChar w:fldCharType="end"/>
      </w:r>
      <w:r>
        <w:t>), because when physical location information is available, that property is optional (it “</w:t>
      </w:r>
      <w:r w:rsidRPr="00745595">
        <w:rPr>
          <w:b/>
        </w:rPr>
        <w:t>MAY</w:t>
      </w:r>
      <w:r>
        <w:t>” be present).</w:t>
      </w:r>
    </w:p>
    <w:p w14:paraId="3D9A1852" w14:textId="2CA52AB4" w:rsidR="00745595" w:rsidRDefault="00745595" w:rsidP="00745595">
      <w:r>
        <w:t xml:space="preserve">This example also includes a </w:t>
      </w:r>
      <w:r w:rsidRPr="00745595">
        <w:rPr>
          <w:rStyle w:val="CODEtemp"/>
        </w:rPr>
        <w:t>run.</w:t>
      </w:r>
      <w:r w:rsidR="004F51DA">
        <w:rPr>
          <w:rStyle w:val="CODEtemp"/>
        </w:rPr>
        <w:t>resources.</w:t>
      </w:r>
      <w:r w:rsidRPr="00745595">
        <w:rPr>
          <w:rStyle w:val="CODEtemp"/>
        </w:rPr>
        <w:t>rules</w:t>
      </w:r>
      <w:r>
        <w:t xml:space="preserve"> property (§</w:t>
      </w:r>
      <w:r>
        <w:fldChar w:fldCharType="begin"/>
      </w:r>
      <w:r>
        <w:instrText xml:space="preserve"> REF _Ref493404878 \w \h </w:instrText>
      </w:r>
      <w:r>
        <w:fldChar w:fldCharType="separate"/>
      </w:r>
      <w:r w:rsidR="008A226C">
        <w:t>3.13.15</w:t>
      </w:r>
      <w:r>
        <w:fldChar w:fldCharType="end"/>
      </w:r>
      <w:r w:rsidR="004F51DA">
        <w:t>, §</w:t>
      </w:r>
      <w:r w:rsidR="004F51DA">
        <w:fldChar w:fldCharType="begin"/>
      </w:r>
      <w:r w:rsidR="004F51DA">
        <w:instrText xml:space="preserve"> REF _Ref508870783 \r \h </w:instrText>
      </w:r>
      <w:r w:rsidR="004F51DA">
        <w:fldChar w:fldCharType="separate"/>
      </w:r>
      <w:r w:rsidR="008A226C">
        <w:t>3.39.3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449DF074" w:rsidR="006570BF" w:rsidRDefault="006570BF" w:rsidP="00105CCB">
      <w:pPr>
        <w:pStyle w:val="Codesmall"/>
      </w:pPr>
      <w:r>
        <w:t xml:space="preserve">        {</w:t>
      </w:r>
    </w:p>
    <w:p w14:paraId="12088101" w14:textId="5830A3A2" w:rsidR="004F51DA" w:rsidRDefault="004F51DA" w:rsidP="00105CCB">
      <w:pPr>
        <w:pStyle w:val="Codesmall"/>
      </w:pPr>
      <w:r>
        <w:t xml:space="preserve">          "fileLocation":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A1E78B7"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pPr>
      <w:r>
        <w:t xml:space="preserve">          "ruleId": "C2001",</w:t>
      </w:r>
    </w:p>
    <w:p w14:paraId="07ACFAD1" w14:textId="75E1B667" w:rsidR="00D026FE" w:rsidRDefault="00D026FE" w:rsidP="00105CCB">
      <w:pPr>
        <w:pStyle w:val="Codesmall"/>
      </w:pPr>
      <w:r>
        <w:t xml:space="preserve">          "ruleIndex":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2C22C591" w:rsidR="00D026FE" w:rsidRDefault="00D026FE" w:rsidP="00105CCB">
      <w:pPr>
        <w:pStyle w:val="Codesmall"/>
      </w:pPr>
      <w:r>
        <w:t xml:space="preserve">                "fileLocation":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1CF44322" w:rsidR="00581577" w:rsidRDefault="00581577" w:rsidP="00105CCB">
      <w:pPr>
        <w:pStyle w:val="Codesmall"/>
      </w:pPr>
      <w:r>
        <w:t xml:space="preserve">                  "fileIndex":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7E09F7DE" w:rsidR="006570BF" w:rsidRDefault="00581577" w:rsidP="00105CCB">
      <w:pPr>
        <w:pStyle w:val="Codesmall"/>
      </w:pPr>
      <w:r>
        <w:t xml:space="preserve">  </w:t>
      </w:r>
      <w:r w:rsidR="006570BF">
        <w:t xml:space="preserve">      "rules": </w:t>
      </w:r>
      <w:r>
        <w:t>[</w:t>
      </w:r>
    </w:p>
    <w:p w14:paraId="789F9DEA" w14:textId="5F76F55C"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"fullDescription":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71AFB20C"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41" w:name="_Toc530237519"/>
      <w:r w:rsidRPr="001D7651">
        <w:t xml:space="preserve">Minimal recommended SARIF </w:t>
      </w:r>
      <w:r w:rsidR="00EA1C84">
        <w:t xml:space="preserve">log </w:t>
      </w:r>
      <w:r w:rsidRPr="001D7651">
        <w:t>file without source information</w:t>
      </w:r>
      <w:bookmarkEnd w:id="841"/>
    </w:p>
    <w:p w14:paraId="0C8A9C7D" w14:textId="6794C44A" w:rsidR="001D7651" w:rsidRDefault="001D7651" w:rsidP="001D7651">
      <w:r w:rsidRPr="001D7651">
        <w:t>This is a minimal recommended SARIF file for the case where</w:t>
      </w:r>
    </w:p>
    <w:p w14:paraId="1B15DF0E" w14:textId="34A95474"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8A226C">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71966028"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8A226C">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8A226C">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8A226C">
        <w:t>3.22</w:t>
      </w:r>
      <w:r>
        <w:fldChar w:fldCharType="end"/>
      </w:r>
      <w:r>
        <w:t xml:space="preserve">) so the recommended elements of the </w:t>
      </w:r>
      <w:r w:rsidRPr="001D7651">
        <w:rPr>
          <w:rStyle w:val="CODEtemp"/>
        </w:rPr>
        <w:t>result</w:t>
      </w:r>
      <w:r>
        <w:t xml:space="preserve"> object can be shown.</w:t>
      </w:r>
    </w:p>
    <w:p w14:paraId="7469062E" w14:textId="149DFC1A"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8A226C">
        <w:t>3.13.11</w:t>
      </w:r>
      <w:r w:rsidR="00830F21">
        <w:fldChar w:fldCharType="end"/>
      </w:r>
      <w:r>
        <w:t>) specif</w:t>
      </w:r>
      <w:r w:rsidR="00830F21">
        <w:t>ies</w:t>
      </w:r>
      <w:r>
        <w:t xml:space="preserve"> only those files in which the tool detected a result.</w:t>
      </w:r>
    </w:p>
    <w:p w14:paraId="76A5A66E" w14:textId="3EBB9973"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8A226C">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C4E5836" w:rsidR="001D7651" w:rsidRDefault="001D7651" w:rsidP="00D71A1D">
      <w:pPr>
        <w:pStyle w:val="Codesmall"/>
      </w:pPr>
      <w:r>
        <w:t xml:space="preserve">      "files": </w:t>
      </w:r>
      <w:r w:rsidR="00581577">
        <w:t>[</w:t>
      </w:r>
    </w:p>
    <w:p w14:paraId="2BF85C49" w14:textId="2DDADDF2" w:rsidR="001D7651" w:rsidRDefault="001D7651" w:rsidP="00D71A1D">
      <w:pPr>
        <w:pStyle w:val="Codesmall"/>
      </w:pPr>
      <w:r>
        <w:t xml:space="preserve">        {</w:t>
      </w:r>
    </w:p>
    <w:p w14:paraId="5229DC36" w14:textId="01FA866B" w:rsidR="00581577" w:rsidRDefault="00581577" w:rsidP="00D71A1D">
      <w:pPr>
        <w:pStyle w:val="Codesmall"/>
      </w:pPr>
      <w:r>
        <w:t xml:space="preserve">          "fileLocation":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40815C1D" w:rsidR="001D7651" w:rsidRDefault="001D7651" w:rsidP="00D71A1D">
      <w:pPr>
        <w:pStyle w:val="Codesmall"/>
      </w:pPr>
      <w:r>
        <w:lastRenderedPageBreak/>
        <w:t xml:space="preserve">      </w:t>
      </w:r>
      <w:r w:rsidR="00581577">
        <w:t>],</w:t>
      </w:r>
    </w:p>
    <w:p w14:paraId="48A0C212" w14:textId="3DB79E26" w:rsidR="001D7651" w:rsidRDefault="001D7651" w:rsidP="00D71A1D">
      <w:pPr>
        <w:pStyle w:val="Codesmall"/>
      </w:pPr>
      <w:r>
        <w:t xml:space="preserve">      "logicalLocations": </w:t>
      </w:r>
      <w:r w:rsidR="00581577">
        <w:t>[</w:t>
      </w:r>
    </w:p>
    <w:p w14:paraId="5A420F38" w14:textId="483AFAEF"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9B98894"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12B4F7"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4B54B2A"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42B0C483"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126FAD69"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pPr>
      <w:r>
        <w:t xml:space="preserve">              "fullyQualifiedLogicalName": "Example.Worker.DoWork"</w:t>
      </w:r>
      <w:r w:rsidR="00581577">
        <w:t>,</w:t>
      </w:r>
    </w:p>
    <w:p w14:paraId="236E7FC2" w14:textId="2C7C4FEA" w:rsidR="00581577" w:rsidRDefault="00581577" w:rsidP="00D71A1D">
      <w:pPr>
        <w:pStyle w:val="Codesmall"/>
      </w:pPr>
      <w:r>
        <w:t xml:space="preserve">              "logicalLocationIndex": 2</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42" w:name="_Toc530237520"/>
      <w:r w:rsidRPr="001D7651">
        <w:t xml:space="preserve">SARIF </w:t>
      </w:r>
      <w:r w:rsidR="00D71A1D">
        <w:t xml:space="preserve">resource </w:t>
      </w:r>
      <w:r w:rsidRPr="001D7651">
        <w:t xml:space="preserve">file </w:t>
      </w:r>
      <w:r w:rsidR="00D71A1D">
        <w:t>with</w:t>
      </w:r>
      <w:r w:rsidRPr="001D7651">
        <w:t xml:space="preserve"> rule metadata</w:t>
      </w:r>
      <w:bookmarkEnd w:id="842"/>
    </w:p>
    <w:p w14:paraId="269DD195" w14:textId="0B5E934A"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8A226C">
        <w:t>3.11.6.5</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8A226C">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615C441F" w:rsidR="001B06D8" w:rsidRDefault="003576BB" w:rsidP="003576BB">
      <w:pPr>
        <w:pStyle w:val="Codesmall"/>
      </w:pPr>
      <w:r>
        <w:t xml:space="preserve">  </w:t>
      </w:r>
      <w:r w:rsidR="00D71A1D">
        <w:t xml:space="preserve"> </w:t>
      </w:r>
      <w:r w:rsidR="001B06D8">
        <w:t xml:space="preserve">     "rules": </w:t>
      </w:r>
      <w:r w:rsidR="00581577">
        <w:t>[</w:t>
      </w:r>
    </w:p>
    <w:p w14:paraId="46012D96" w14:textId="5A072346"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lastRenderedPageBreak/>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5EE1128A"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843" w:name="_Toc530237521"/>
      <w:r>
        <w:t>Comprehensive SARIF file</w:t>
      </w:r>
      <w:bookmarkEnd w:id="843"/>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"i</w:t>
      </w:r>
      <w:r w:rsidR="00435405">
        <w:t>nstanceGui</w:t>
      </w:r>
      <w:r w:rsidR="006043FF">
        <w:t>d": "BC650830-A9FE-44CB-8818-AD6C387279A0",</w:t>
      </w:r>
    </w:p>
    <w:p w14:paraId="2408E77A" w14:textId="083A45D2" w:rsidR="008B6DA3" w:rsidRDefault="008B6DA3" w:rsidP="00EA1C84">
      <w:pPr>
        <w:pStyle w:val="Codesmall"/>
      </w:pPr>
      <w:r>
        <w:t xml:space="preserve">  </w:t>
      </w:r>
      <w:r w:rsidR="006043FF">
        <w:t xml:space="preserve">      "</w:t>
      </w:r>
      <w:r>
        <w:t>instanceId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"baselineI</w:t>
      </w:r>
      <w:r w:rsidR="00435405">
        <w:t>nstanceGui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3A5E1000" w:rsidR="008B6DA3" w:rsidRDefault="006043FF" w:rsidP="00EA1C84">
      <w:pPr>
        <w:pStyle w:val="Codesmall"/>
      </w:pPr>
      <w:r>
        <w:t xml:space="preserve">      </w:t>
      </w:r>
      <w:r w:rsidR="008B6DA3">
        <w:t xml:space="preserve">    </w:t>
      </w:r>
      <w:r>
        <w:t>"</w:t>
      </w:r>
      <w:r w:rsidR="008B6DA3">
        <w:t>instanceId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0AA4A6B5"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699C1BE8"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5BA4D6CC" w:rsidR="00591E00" w:rsidRDefault="00591E00" w:rsidP="00EA1C84">
      <w:pPr>
        <w:pStyle w:val="Codesmall"/>
      </w:pPr>
      <w:r>
        <w:t xml:space="preserve">          "uriBaseId": "BINROOT"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lastRenderedPageBreak/>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4A71B16" w:rsidR="00581577" w:rsidRDefault="00581577" w:rsidP="00EA1C84">
      <w:pPr>
        <w:pStyle w:val="Codesmall"/>
      </w:pPr>
      <w:r>
        <w:t xml:space="preserve">              "fileIndex":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24E78F4A" w:rsidR="000C5906" w:rsidRDefault="000C5906" w:rsidP="000C5906">
      <w:pPr>
        <w:pStyle w:val="Codesmall"/>
      </w:pPr>
      <w:r>
        <w:t xml:space="preserve">              "ruleId": "</w:t>
      </w:r>
      <w:r w:rsidR="00A34D8C">
        <w:t>C2001</w:t>
      </w:r>
      <w:r>
        <w:t>",</w:t>
      </w:r>
    </w:p>
    <w:p w14:paraId="25B0271B" w14:textId="3181C13F" w:rsidR="00A34D8C" w:rsidRDefault="00A34D8C" w:rsidP="000C5906">
      <w:pPr>
        <w:pStyle w:val="Codesmall"/>
      </w:pPr>
      <w:r>
        <w:t xml:space="preserve">              "ruleIndex":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6270D4F6"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0E8325EF" w:rsidR="00A34D8C" w:rsidRDefault="00A34D8C" w:rsidP="000C5906">
      <w:pPr>
        <w:pStyle w:val="Codesmall"/>
      </w:pPr>
      <w:r>
        <w:t xml:space="preserve">                  "fileIndex":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lastRenderedPageBreak/>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1DA6BB5C" w:rsidR="005F350D" w:rsidRDefault="006043FF" w:rsidP="005F350D">
      <w:pPr>
        <w:pStyle w:val="Codesmall"/>
      </w:pPr>
      <w:r>
        <w:t xml:space="preserve">      "files": </w:t>
      </w:r>
      <w:r w:rsidR="00A34D8C">
        <w:t>[</w:t>
      </w:r>
    </w:p>
    <w:p w14:paraId="7994BC3E" w14:textId="480B7E45" w:rsidR="005F350D" w:rsidRDefault="005F350D" w:rsidP="005F350D">
      <w:pPr>
        <w:pStyle w:val="Codesmall"/>
      </w:pPr>
      <w:r>
        <w:t xml:space="preserve">        </w:t>
      </w:r>
      <w:r w:rsidR="00A21F3A">
        <w:t>{</w:t>
      </w:r>
    </w:p>
    <w:p w14:paraId="6D393AB1" w14:textId="46374EDF" w:rsidR="00A34D8C" w:rsidRDefault="00A34D8C" w:rsidP="005F350D">
      <w:pPr>
        <w:pStyle w:val="Codesmall"/>
      </w:pPr>
      <w:r>
        <w:t xml:space="preserve">          "fileLocation":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77777777" w:rsidR="00A34D8C" w:rsidRDefault="00A34D8C" w:rsidP="00A34D8C">
      <w:pPr>
        <w:pStyle w:val="Codesmall"/>
      </w:pPr>
      <w:r>
        <w:t xml:space="preserve">          "fileLocation":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7BF7EC0A" w:rsidR="006043FF" w:rsidRDefault="006043FF" w:rsidP="00EA1C84">
      <w:pPr>
        <w:pStyle w:val="Codesmall"/>
      </w:pPr>
      <w:r>
        <w:t xml:space="preserve">        {</w:t>
      </w:r>
    </w:p>
    <w:p w14:paraId="3F8FF4EE" w14:textId="04272518" w:rsidR="00A34D8C" w:rsidRDefault="00A34D8C" w:rsidP="00EA1C84">
      <w:pPr>
        <w:pStyle w:val="Codesmall"/>
      </w:pPr>
      <w:r>
        <w:t xml:space="preserve">          "fileLocation":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12726B4" w:rsidR="006043FF" w:rsidRDefault="006043FF" w:rsidP="00EA1C84">
      <w:pPr>
        <w:pStyle w:val="Codesmall"/>
      </w:pPr>
      <w:r>
        <w:t xml:space="preserve">          "hashes": </w:t>
      </w:r>
      <w:r w:rsidR="00C16C96">
        <w:t>{</w:t>
      </w:r>
    </w:p>
    <w:p w14:paraId="371D3D5C" w14:textId="719F2EDC" w:rsidR="006043FF" w:rsidRDefault="006043FF" w:rsidP="00EA1C84">
      <w:pPr>
        <w:pStyle w:val="Codesmall"/>
      </w:pPr>
      <w:r>
        <w:t xml:space="preserve">            "</w:t>
      </w:r>
      <w:r w:rsidR="00C16C96">
        <w:t>sha-256</w:t>
      </w:r>
      <w:r>
        <w:t>": "b13ce2678a8807ba0765ab94a0ecd394f869bc81"</w:t>
      </w:r>
    </w:p>
    <w:p w14:paraId="431444A1" w14:textId="59694019"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7777777" w:rsidR="00A34D8C" w:rsidRDefault="00A34D8C" w:rsidP="00A34D8C">
      <w:pPr>
        <w:pStyle w:val="Codesmall"/>
      </w:pPr>
      <w:r>
        <w:t xml:space="preserve">          "fileLocation":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lastRenderedPageBreak/>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77777777" w:rsidR="00A34D8C" w:rsidRDefault="00A34D8C" w:rsidP="00A34D8C">
      <w:pPr>
        <w:pStyle w:val="Codesmall"/>
      </w:pPr>
      <w:r>
        <w:t xml:space="preserve">          "fileLocation":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35CCF0D4" w:rsidR="006043FF" w:rsidRDefault="006043FF" w:rsidP="00EA1C84">
      <w:pPr>
        <w:pStyle w:val="Codesmall"/>
      </w:pPr>
      <w:r>
        <w:t xml:space="preserve">        {</w:t>
      </w:r>
    </w:p>
    <w:p w14:paraId="17ABA33A" w14:textId="262C0B33" w:rsidR="00A34D8C" w:rsidRDefault="00A34D8C" w:rsidP="00A34D8C">
      <w:pPr>
        <w:pStyle w:val="Codesmall"/>
      </w:pPr>
      <w:r>
        <w:t xml:space="preserve">          "fileLocation": {</w:t>
      </w:r>
    </w:p>
    <w:p w14:paraId="02B663E5" w14:textId="32DE1F59" w:rsidR="00A34D8C" w:rsidRDefault="00A34D8C" w:rsidP="00A34D8C">
      <w:pPr>
        <w:pStyle w:val="Codesmall"/>
      </w:pPr>
      <w:r>
        <w:t xml:space="preserve">            "uri": "app.zip"</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123FB528"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31158597" w:rsidR="006043FF" w:rsidRDefault="006043FF" w:rsidP="00EA1C84">
      <w:pPr>
        <w:pStyle w:val="Codesmall"/>
      </w:pPr>
      <w:r>
        <w:t xml:space="preserve">        {</w:t>
      </w:r>
    </w:p>
    <w:p w14:paraId="460A99CD" w14:textId="5E23E341" w:rsidR="00A34D8C" w:rsidRDefault="00A34D8C" w:rsidP="00EA1C84">
      <w:pPr>
        <w:pStyle w:val="Codesmall"/>
      </w:pPr>
      <w:r>
        <w:t xml:space="preserve">          "fileLocation":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21B2C554" w:rsidR="00E35548" w:rsidRDefault="006043FF" w:rsidP="00EA1C84">
      <w:pPr>
        <w:pStyle w:val="Codesmall"/>
      </w:pPr>
      <w:r>
        <w:t xml:space="preserve">          "mimeType":</w:t>
      </w:r>
    </w:p>
    <w:p w14:paraId="1D38D278" w14:textId="6248E854" w:rsidR="006043FF" w:rsidRDefault="00E35548" w:rsidP="00EA1C84">
      <w:pPr>
        <w:pStyle w:val="Codesmall"/>
      </w:pPr>
      <w:r>
        <w:t xml:space="preserve">             </w:t>
      </w:r>
      <w:r w:rsidR="006043FF">
        <w:t>"application/vnd.openxmlformats-officedocument.wordprocessingml.document",</w:t>
      </w:r>
    </w:p>
    <w:p w14:paraId="27EEF64D" w14:textId="5F19B6A7" w:rsidR="006043FF" w:rsidRDefault="006043FF" w:rsidP="00EA1C84">
      <w:pPr>
        <w:pStyle w:val="Codesmall"/>
      </w:pPr>
      <w:r>
        <w:t xml:space="preserve">          "parent</w:t>
      </w:r>
      <w:r w:rsidR="00A34D8C">
        <w:t>Index</w:t>
      </w:r>
      <w:r>
        <w:t xml:space="preserve">": </w:t>
      </w:r>
      <w:r w:rsidR="00A34D8C">
        <w:t>5</w:t>
      </w:r>
      <w:r>
        <w:t>,</w:t>
      </w:r>
    </w:p>
    <w:p w14:paraId="156B9E00" w14:textId="788109BE" w:rsidR="006043FF" w:rsidRDefault="006043FF" w:rsidP="00EA1C84">
      <w:pPr>
        <w:pStyle w:val="Codesmall"/>
      </w:pPr>
      <w:r>
        <w:t xml:space="preserve">          "offset": 17522,</w:t>
      </w:r>
    </w:p>
    <w:p w14:paraId="5C99180D" w14:textId="095FBF81"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4364C28E" w:rsidR="006043FF" w:rsidRDefault="006043FF" w:rsidP="00EA1C84">
      <w:pPr>
        <w:pStyle w:val="Codesmall"/>
      </w:pPr>
      <w:r>
        <w:t xml:space="preserve">      </w:t>
      </w:r>
      <w:r w:rsidR="00A043A4">
        <w:t>],</w:t>
      </w:r>
    </w:p>
    <w:p w14:paraId="39F61748" w14:textId="0B88962F" w:rsidR="006043FF" w:rsidRDefault="006043FF" w:rsidP="00EA1C84">
      <w:pPr>
        <w:pStyle w:val="Codesmall"/>
      </w:pPr>
      <w:r>
        <w:t xml:space="preserve">      "logicalLocations": </w:t>
      </w:r>
      <w:r w:rsidR="00A043A4">
        <w:t>[</w:t>
      </w:r>
    </w:p>
    <w:p w14:paraId="30E7F508" w14:textId="11F63F53"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193E7E8A"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0D8929DC"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3E673B14"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195247BC"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0496A622"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"ruleId": "C2001",</w:t>
      </w:r>
    </w:p>
    <w:p w14:paraId="5B6B051E" w14:textId="12EF28FD" w:rsidR="00A043A4" w:rsidRDefault="00A043A4" w:rsidP="00EA1C84">
      <w:pPr>
        <w:pStyle w:val="Codesmall"/>
      </w:pPr>
      <w:r>
        <w:t xml:space="preserve">          "ruleIndex": 0,</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lastRenderedPageBreak/>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05DA54B" w:rsidR="00A043A4" w:rsidRDefault="00A043A4" w:rsidP="00EB5632">
      <w:pPr>
        <w:pStyle w:val="Codesmall"/>
      </w:pPr>
      <w:r>
        <w:t xml:space="preserve">            "fileIndex":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75D685D7" w:rsidR="00A043A4" w:rsidRDefault="00A043A4" w:rsidP="00EA1C84">
      <w:pPr>
        <w:pStyle w:val="Codesmall"/>
      </w:pPr>
      <w:r>
        <w:t xml:space="preserve">                  "fileIndex":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pPr>
      <w:r>
        <w:t xml:space="preserve">              "fullyQualifiedLogicalName": "collections::list:add"</w:t>
      </w:r>
      <w:r w:rsidR="00A043A4">
        <w:t>,</w:t>
      </w:r>
    </w:p>
    <w:p w14:paraId="63B2A7A1" w14:textId="548112B4" w:rsidR="00A043A4" w:rsidRDefault="00A043A4" w:rsidP="00EA1C84">
      <w:pPr>
        <w:pStyle w:val="Codesmall"/>
      </w:pPr>
      <w:r>
        <w:t xml:space="preserve">              "logicalLocationIndex": 0</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77777777" w:rsidR="00A043A4" w:rsidRDefault="00A043A4" w:rsidP="00A043A4">
      <w:pPr>
        <w:pStyle w:val="Codesmall"/>
      </w:pPr>
      <w:r>
        <w:t xml:space="preserve">                  "fileIndex":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"fullyQualifiedLogicalName": "collections::list:add"</w:t>
      </w:r>
      <w:r w:rsidR="00A043A4">
        <w:t>,</w:t>
      </w:r>
    </w:p>
    <w:p w14:paraId="593F5B4A" w14:textId="77777777" w:rsidR="00A043A4" w:rsidRDefault="00A043A4" w:rsidP="00A043A4">
      <w:pPr>
        <w:pStyle w:val="Codesmall"/>
      </w:pPr>
      <w:r>
        <w:t xml:space="preserve">              "logicalLocationIndex": 0</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lastRenderedPageBreak/>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274D5D27" w:rsidR="00A043A4" w:rsidRDefault="00A043A4" w:rsidP="00A043A4">
      <w:pPr>
        <w:pStyle w:val="Codesmall"/>
      </w:pPr>
      <w:r>
        <w:t xml:space="preserve">                            "fileIndex":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r w:rsidR="00246747">
        <w:t>,</w:t>
      </w:r>
    </w:p>
    <w:p w14:paraId="0F274164" w14:textId="253037D7" w:rsidR="00A043A4" w:rsidRDefault="00A043A4" w:rsidP="00A043A4">
      <w:pPr>
        <w:pStyle w:val="Codesmall"/>
      </w:pPr>
      <w:r>
        <w:t xml:space="preserve">                        "logicalLocationIndex": 0</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77777777" w:rsidR="00A043A4" w:rsidRDefault="00A043A4" w:rsidP="00A043A4">
      <w:pPr>
        <w:pStyle w:val="Codesmall"/>
      </w:pPr>
      <w:r>
        <w:t xml:space="preserve">                            "fileIndex":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r w:rsidR="00246747">
        <w:t>,</w:t>
      </w:r>
    </w:p>
    <w:p w14:paraId="410F9A04" w14:textId="77777777" w:rsidR="00A043A4" w:rsidRDefault="00A043A4" w:rsidP="00A043A4">
      <w:pPr>
        <w:pStyle w:val="Codesmall"/>
      </w:pPr>
      <w:r>
        <w:t xml:space="preserve">                        "logicalLocationIndex": 0</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7777777" w:rsidR="00246747" w:rsidRDefault="00246747" w:rsidP="00246747">
      <w:pPr>
        <w:pStyle w:val="Codesmall"/>
      </w:pPr>
      <w:r>
        <w:t xml:space="preserve">                            "fileIndex":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lastRenderedPageBreak/>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"fullyQualifiedLogicalName": "collections::list:add"</w:t>
      </w:r>
      <w:r w:rsidR="00246747">
        <w:t>,</w:t>
      </w:r>
    </w:p>
    <w:p w14:paraId="1EBFFBA4" w14:textId="77777777" w:rsidR="00246747" w:rsidRDefault="00246747" w:rsidP="00246747">
      <w:pPr>
        <w:pStyle w:val="Codesmall"/>
      </w:pPr>
      <w:r>
        <w:t xml:space="preserve">                        "logicalLocationIndex": 0</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604A2BE2" w:rsidR="00246747" w:rsidRDefault="00246747" w:rsidP="00246747">
      <w:pPr>
        <w:pStyle w:val="Codesmall"/>
      </w:pPr>
      <w:r>
        <w:t xml:space="preserve">                        "fileIndex":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"fullyQualifiedLogicalName": "collections::list:add_core"</w:t>
      </w:r>
      <w:r w:rsidR="00246747">
        <w:t>,</w:t>
      </w:r>
    </w:p>
    <w:p w14:paraId="0014728D" w14:textId="1E0EAF0E" w:rsidR="00246747" w:rsidRDefault="00246747" w:rsidP="00246747">
      <w:pPr>
        <w:pStyle w:val="Codesmall"/>
      </w:pPr>
      <w:r>
        <w:t xml:space="preserve">                    "logicalLocationIndex": 0</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77777777" w:rsidR="00246747" w:rsidRDefault="00246747" w:rsidP="00246747">
      <w:pPr>
        <w:pStyle w:val="Codesmall"/>
      </w:pPr>
      <w:r>
        <w:t xml:space="preserve">                        "fileIndex":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"fullyQualifiedLogicalName": "collections::list:add"</w:t>
      </w:r>
      <w:r w:rsidR="00246747">
        <w:t>,</w:t>
      </w:r>
    </w:p>
    <w:p w14:paraId="13872D50" w14:textId="77777777" w:rsidR="00246747" w:rsidRDefault="00246747" w:rsidP="00246747">
      <w:pPr>
        <w:pStyle w:val="Codesmall"/>
      </w:pPr>
      <w:r>
        <w:t xml:space="preserve">                    "logicalLocationIndex": 0</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lastRenderedPageBreak/>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16EB2CD" w:rsidR="00246747" w:rsidRDefault="00246747" w:rsidP="00246747">
      <w:pPr>
        <w:pStyle w:val="Codesmall"/>
      </w:pPr>
      <w:r>
        <w:t xml:space="preserve">                        "fileIndex":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7EDF5045" w14:textId="15013278" w:rsidR="00246747" w:rsidRDefault="00246747" w:rsidP="00246747">
      <w:pPr>
        <w:pStyle w:val="Codesmall"/>
      </w:pPr>
      <w:r>
        <w:t xml:space="preserve">                    "logicalLocationIndex": 4</w:t>
      </w:r>
    </w:p>
    <w:p w14:paraId="1C513E0E" w14:textId="4A374995"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56C031A3" w:rsidR="00246747" w:rsidRDefault="00246747" w:rsidP="00246747">
      <w:pPr>
        <w:pStyle w:val="Codesmall"/>
      </w:pPr>
      <w:r>
        <w:t xml:space="preserve">                    "fileIndex":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460EA94D" w:rsidR="006043FF" w:rsidRDefault="00F527F4" w:rsidP="00EA1C84">
      <w:pPr>
        <w:pStyle w:val="Codesmall"/>
      </w:pPr>
      <w:r>
        <w:t xml:space="preserve">  </w:t>
      </w:r>
      <w:r w:rsidR="006043FF">
        <w:t xml:space="preserve">      "rules": </w:t>
      </w:r>
      <w:r w:rsidR="00246747">
        <w:t>[</w:t>
      </w:r>
    </w:p>
    <w:p w14:paraId="03A171F3" w14:textId="7F0CCDB2" w:rsidR="006043FF" w:rsidRDefault="006043FF" w:rsidP="00EA1C84">
      <w:pPr>
        <w:pStyle w:val="Codesmall"/>
      </w:pPr>
      <w:r>
        <w:t xml:space="preserve">  </w:t>
      </w:r>
      <w:r w:rsidR="00F527F4">
        <w:t xml:space="preserve">  </w:t>
      </w:r>
      <w:r>
        <w:t xml:space="preserve">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293C104A" w:rsidR="006043FF" w:rsidRDefault="00F527F4" w:rsidP="00EA1C84">
      <w:pPr>
        <w:pStyle w:val="Codesmall"/>
      </w:pPr>
      <w:r>
        <w:lastRenderedPageBreak/>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44" w:name="AppendixRevisionHistory"/>
      <w:bookmarkStart w:id="845" w:name="_Toc85472898"/>
      <w:bookmarkStart w:id="846" w:name="_Toc287332014"/>
      <w:bookmarkStart w:id="847" w:name="_Toc530237522"/>
      <w:bookmarkEnd w:id="844"/>
      <w:r>
        <w:lastRenderedPageBreak/>
        <w:t xml:space="preserve">(Informative) </w:t>
      </w:r>
      <w:r w:rsidR="00A05FDF">
        <w:t>Revision History</w:t>
      </w:r>
      <w:bookmarkEnd w:id="845"/>
      <w:bookmarkEnd w:id="846"/>
      <w:bookmarkEnd w:id="8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51C84335" w:rsidR="001C0F56" w:rsidRDefault="001C0F56" w:rsidP="00AC5012">
            <w:r>
              <w:t>Incorporate</w:t>
            </w:r>
            <w:r w:rsidR="00CD3924">
              <w:t>d</w:t>
            </w:r>
            <w:r>
              <w:t xml:space="preserve"> changes for GitHub </w:t>
            </w:r>
            <w:r w:rsidR="00D264DB">
              <w:t>i</w:t>
            </w:r>
            <w:r>
              <w:t xml:space="preserve">ssues </w:t>
            </w:r>
            <w:hyperlink r:id="rId64" w:history="1">
              <w:r w:rsidRPr="00115843">
                <w:rPr>
                  <w:rStyle w:val="Hyperlink"/>
                </w:rPr>
                <w:t>#25</w:t>
              </w:r>
            </w:hyperlink>
            <w:r w:rsidR="00115843">
              <w:t xml:space="preserve">, </w:t>
            </w:r>
            <w:hyperlink r:id="rId65" w:history="1">
              <w:r w:rsidRPr="00115843">
                <w:rPr>
                  <w:rStyle w:val="Hyperlink"/>
                </w:rPr>
                <w:t>#27</w:t>
              </w:r>
            </w:hyperlink>
            <w:r w:rsidR="00115843">
              <w:t xml:space="preserve">, and </w:t>
            </w:r>
            <w:hyperlink r:id="rId66"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F84CCED" w:rsidR="00CD3924" w:rsidRDefault="00CD3924" w:rsidP="00AC5012">
            <w:r>
              <w:t xml:space="preserve">Incorporated changes for GitHub </w:t>
            </w:r>
            <w:r w:rsidR="00D264DB">
              <w:t>i</w:t>
            </w:r>
            <w:r>
              <w:t xml:space="preserve">ssues </w:t>
            </w:r>
            <w:hyperlink r:id="rId67" w:history="1">
              <w:r w:rsidRPr="00115843">
                <w:rPr>
                  <w:rStyle w:val="Hyperlink"/>
                </w:rPr>
                <w:t>#33</w:t>
              </w:r>
            </w:hyperlink>
            <w:r>
              <w:t>, #</w:t>
            </w:r>
            <w:hyperlink r:id="rId68" w:history="1">
              <w:r w:rsidRPr="00115843">
                <w:rPr>
                  <w:rStyle w:val="Hyperlink"/>
                </w:rPr>
                <w:t>61</w:t>
              </w:r>
            </w:hyperlink>
            <w:r>
              <w:t xml:space="preserve">, </w:t>
            </w:r>
            <w:hyperlink r:id="rId69" w:history="1">
              <w:r w:rsidRPr="00115843">
                <w:rPr>
                  <w:rStyle w:val="Hyperlink"/>
                </w:rPr>
                <w:t>#69</w:t>
              </w:r>
            </w:hyperlink>
            <w:r>
              <w:t xml:space="preserve">, and </w:t>
            </w:r>
            <w:hyperlink r:id="rId70"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4B67A89" w:rsidR="000B706D" w:rsidRDefault="000B706D" w:rsidP="00AC5012">
            <w:r>
              <w:t xml:space="preserve">Incorporated changes for GitHub </w:t>
            </w:r>
            <w:r w:rsidR="00D264DB">
              <w:t>i</w:t>
            </w:r>
            <w:r>
              <w:t xml:space="preserve">ssue </w:t>
            </w:r>
            <w:hyperlink r:id="rId71"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4787BCD3" w:rsidR="000B706D" w:rsidRDefault="000B706D" w:rsidP="00AC5012">
            <w:r>
              <w:t xml:space="preserve">Incorporated changes for GitHub </w:t>
            </w:r>
            <w:r w:rsidR="00D264DB">
              <w:t>i</w:t>
            </w:r>
            <w:r>
              <w:t xml:space="preserve">ssue </w:t>
            </w:r>
            <w:hyperlink r:id="rId72"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3D63C970" w:rsidR="000B706D" w:rsidRDefault="000B706D" w:rsidP="00AC5012">
            <w:r>
              <w:t xml:space="preserve">Incorporated changes for GitHub </w:t>
            </w:r>
            <w:r w:rsidR="00D264DB">
              <w:t>i</w:t>
            </w:r>
            <w:r>
              <w:t xml:space="preserve">ssue </w:t>
            </w:r>
            <w:hyperlink r:id="rId73"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70DF1EB" w:rsidR="000B706D" w:rsidRDefault="000B706D" w:rsidP="00AC5012">
            <w:r>
              <w:t xml:space="preserve">Incorporated changes for GitHub </w:t>
            </w:r>
            <w:r w:rsidR="00D264DB">
              <w:t>i</w:t>
            </w:r>
            <w:r>
              <w:t xml:space="preserve">ssues </w:t>
            </w:r>
            <w:hyperlink r:id="rId74" w:history="1">
              <w:r w:rsidRPr="000B706D">
                <w:rPr>
                  <w:rStyle w:val="Hyperlink"/>
                </w:rPr>
                <w:t>#66</w:t>
              </w:r>
            </w:hyperlink>
            <w:r>
              <w:t xml:space="preserve">, </w:t>
            </w:r>
            <w:hyperlink r:id="rId75" w:history="1">
              <w:r w:rsidRPr="000B706D">
                <w:rPr>
                  <w:rStyle w:val="Hyperlink"/>
                </w:rPr>
                <w:t>#74</w:t>
              </w:r>
            </w:hyperlink>
            <w:r>
              <w:t xml:space="preserve">, </w:t>
            </w:r>
            <w:hyperlink r:id="rId76" w:history="1">
              <w:r w:rsidRPr="000B706D">
                <w:rPr>
                  <w:rStyle w:val="Hyperlink"/>
                </w:rPr>
                <w:t>#81</w:t>
              </w:r>
            </w:hyperlink>
            <w:r>
              <w:t>, #</w:t>
            </w:r>
            <w:hyperlink r:id="rId77"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58CC61EE" w:rsidR="00827450" w:rsidRDefault="00827450" w:rsidP="00AC5012">
            <w:r>
              <w:t>Incorporate change</w:t>
            </w:r>
            <w:r w:rsidR="009559EA">
              <w:t>s</w:t>
            </w:r>
            <w:r>
              <w:t xml:space="preserve"> for GitHub </w:t>
            </w:r>
            <w:r w:rsidR="00D264DB">
              <w:t>i</w:t>
            </w:r>
            <w:r>
              <w:t>ssue</w:t>
            </w:r>
            <w:r w:rsidR="009559EA">
              <w:t>s</w:t>
            </w:r>
            <w:r>
              <w:t xml:space="preserve"> </w:t>
            </w:r>
            <w:hyperlink r:id="rId78" w:history="1">
              <w:r w:rsidRPr="00827450">
                <w:rPr>
                  <w:rStyle w:val="Hyperlink"/>
                </w:rPr>
                <w:t>#82</w:t>
              </w:r>
            </w:hyperlink>
            <w:r w:rsidR="00EA3B33">
              <w:t xml:space="preserve">, </w:t>
            </w:r>
            <w:hyperlink r:id="rId79" w:history="1">
              <w:r w:rsidR="00EA3B33" w:rsidRPr="00EA3B33">
                <w:rPr>
                  <w:rStyle w:val="Hyperlink"/>
                </w:rPr>
                <w:t>#83</w:t>
              </w:r>
            </w:hyperlink>
            <w:r w:rsidR="00EA3B33">
              <w:t xml:space="preserve">, </w:t>
            </w:r>
            <w:hyperlink r:id="rId80" w:history="1">
              <w:r w:rsidR="00EA3B33" w:rsidRPr="00EA3B33">
                <w:rPr>
                  <w:rStyle w:val="Hyperlink"/>
                </w:rPr>
                <w:t>#89</w:t>
              </w:r>
            </w:hyperlink>
            <w:r w:rsidR="00EA3B33">
              <w:t xml:space="preserve">, </w:t>
            </w:r>
            <w:hyperlink r:id="rId81" w:history="1">
              <w:r w:rsidR="00A777E7" w:rsidRPr="00A777E7">
                <w:rPr>
                  <w:rStyle w:val="Hyperlink"/>
                </w:rPr>
                <w:t>#90</w:t>
              </w:r>
            </w:hyperlink>
            <w:r w:rsidR="00EA3B33">
              <w:t xml:space="preserve">, </w:t>
            </w:r>
            <w:hyperlink r:id="rId82" w:history="1">
              <w:r w:rsidR="00EA3B33" w:rsidRPr="00EA3B33">
                <w:rPr>
                  <w:rStyle w:val="Hyperlink"/>
                </w:rPr>
                <w:t>#91</w:t>
              </w:r>
            </w:hyperlink>
            <w:r w:rsidR="00EA3B33">
              <w:t xml:space="preserve">, </w:t>
            </w:r>
            <w:hyperlink r:id="rId83" w:history="1">
              <w:r w:rsidR="00EA3B33" w:rsidRPr="00EA3B33">
                <w:rPr>
                  <w:rStyle w:val="Hyperlink"/>
                </w:rPr>
                <w:t>#92</w:t>
              </w:r>
            </w:hyperlink>
            <w:r w:rsidR="00EA3B33">
              <w:t xml:space="preserve">, </w:t>
            </w:r>
            <w:hyperlink r:id="rId84" w:history="1">
              <w:r w:rsidR="00EA3B33" w:rsidRPr="00EA3B33">
                <w:rPr>
                  <w:rStyle w:val="Hyperlink"/>
                </w:rPr>
                <w:t>#94</w:t>
              </w:r>
            </w:hyperlink>
            <w:r w:rsidR="00EA3B33">
              <w:t xml:space="preserve">, and </w:t>
            </w:r>
            <w:hyperlink r:id="rId85"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81A5880" w:rsidR="009559EA" w:rsidRDefault="009559EA" w:rsidP="00AC5012">
            <w:r>
              <w:t xml:space="preserve">Incorporate changes for GitHub </w:t>
            </w:r>
            <w:r w:rsidR="00D264DB">
              <w:t>i</w:t>
            </w:r>
            <w:r>
              <w:t xml:space="preserve">ssues </w:t>
            </w:r>
            <w:hyperlink r:id="rId86" w:history="1">
              <w:r w:rsidRPr="009559EA">
                <w:rPr>
                  <w:rStyle w:val="Hyperlink"/>
                </w:rPr>
                <w:t>#10</w:t>
              </w:r>
            </w:hyperlink>
            <w:r>
              <w:t xml:space="preserve">, </w:t>
            </w:r>
            <w:hyperlink r:id="rId87" w:history="1">
              <w:r w:rsidRPr="009559EA">
                <w:rPr>
                  <w:rStyle w:val="Hyperlink"/>
                </w:rPr>
                <w:t>#15</w:t>
              </w:r>
            </w:hyperlink>
            <w:r>
              <w:t xml:space="preserve">, </w:t>
            </w:r>
            <w:hyperlink r:id="rId88" w:history="1">
              <w:r w:rsidRPr="009559EA">
                <w:rPr>
                  <w:rStyle w:val="Hyperlink"/>
                </w:rPr>
                <w:t>#23</w:t>
              </w:r>
            </w:hyperlink>
            <w:r>
              <w:t xml:space="preserve">, </w:t>
            </w:r>
            <w:hyperlink r:id="rId89" w:history="1">
              <w:r w:rsidRPr="009559EA">
                <w:rPr>
                  <w:rStyle w:val="Hyperlink"/>
                </w:rPr>
                <w:t>#29</w:t>
              </w:r>
            </w:hyperlink>
            <w:r>
              <w:t xml:space="preserve">, </w:t>
            </w:r>
            <w:hyperlink r:id="rId90" w:history="1">
              <w:r w:rsidRPr="009559EA">
                <w:rPr>
                  <w:rStyle w:val="Hyperlink"/>
                </w:rPr>
                <w:t>#63</w:t>
              </w:r>
            </w:hyperlink>
            <w:r>
              <w:t xml:space="preserve">, </w:t>
            </w:r>
            <w:hyperlink r:id="rId91" w:history="1">
              <w:r w:rsidRPr="009559EA">
                <w:rPr>
                  <w:rStyle w:val="Hyperlink"/>
                </w:rPr>
                <w:t>#64</w:t>
              </w:r>
            </w:hyperlink>
            <w:r>
              <w:t xml:space="preserve">, </w:t>
            </w:r>
            <w:hyperlink r:id="rId92" w:history="1">
              <w:r w:rsidRPr="009559EA">
                <w:rPr>
                  <w:rStyle w:val="Hyperlink"/>
                </w:rPr>
                <w:t>#84</w:t>
              </w:r>
            </w:hyperlink>
            <w:r>
              <w:t xml:space="preserve">, </w:t>
            </w:r>
            <w:hyperlink r:id="rId93" w:history="1">
              <w:r w:rsidRPr="009559EA">
                <w:rPr>
                  <w:rStyle w:val="Hyperlink"/>
                </w:rPr>
                <w:t>#102</w:t>
              </w:r>
            </w:hyperlink>
            <w:r>
              <w:t xml:space="preserve">, </w:t>
            </w:r>
            <w:hyperlink r:id="rId94"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449F1EB" w:rsidR="00AB6A05" w:rsidRDefault="00AB6A05" w:rsidP="00AC5012">
            <w:r>
              <w:t xml:space="preserve">Incorporate changes for GitHub </w:t>
            </w:r>
            <w:r w:rsidR="00D264DB">
              <w:t>i</w:t>
            </w:r>
            <w:r w:rsidR="00F47A7C">
              <w:t xml:space="preserve">ssues </w:t>
            </w:r>
            <w:hyperlink r:id="rId95" w:history="1">
              <w:r w:rsidR="00F47A7C" w:rsidRPr="00F47A7C">
                <w:rPr>
                  <w:rStyle w:val="Hyperlink"/>
                </w:rPr>
                <w:t>#75</w:t>
              </w:r>
            </w:hyperlink>
            <w:r w:rsidR="00F47A7C">
              <w:t xml:space="preserve">, </w:t>
            </w:r>
            <w:hyperlink r:id="rId96" w:history="1">
              <w:r w:rsidR="00F47A7C" w:rsidRPr="00F47A7C">
                <w:rPr>
                  <w:rStyle w:val="Hyperlink"/>
                </w:rPr>
                <w:t>#80</w:t>
              </w:r>
            </w:hyperlink>
            <w:r w:rsidR="00F47A7C">
              <w:t xml:space="preserve">, </w:t>
            </w:r>
            <w:hyperlink r:id="rId97" w:history="1">
              <w:r w:rsidR="00F47A7C" w:rsidRPr="00F47A7C">
                <w:rPr>
                  <w:rStyle w:val="Hyperlink"/>
                </w:rPr>
                <w:t>#86</w:t>
              </w:r>
            </w:hyperlink>
            <w:r w:rsidR="00F47A7C">
              <w:t xml:space="preserve">, </w:t>
            </w:r>
            <w:hyperlink r:id="rId98" w:history="1">
              <w:r w:rsidR="00F47A7C" w:rsidRPr="00F47A7C">
                <w:rPr>
                  <w:rStyle w:val="Hyperlink"/>
                </w:rPr>
                <w:t>#95</w:t>
              </w:r>
            </w:hyperlink>
            <w:r w:rsidR="003666DF">
              <w:t xml:space="preserve">, </w:t>
            </w:r>
            <w:hyperlink r:id="rId99" w:history="1">
              <w:r w:rsidR="003666DF" w:rsidRPr="003666DF">
                <w:rPr>
                  <w:rStyle w:val="Hyperlink"/>
                </w:rPr>
                <w:t>#96</w:t>
              </w:r>
            </w:hyperlink>
            <w:r w:rsidR="00FE6D9F">
              <w:t xml:space="preserve">, and </w:t>
            </w:r>
            <w:hyperlink r:id="rId100"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71054DD0" w:rsidR="00BE3792" w:rsidRDefault="00BE3792" w:rsidP="00AC5012">
            <w:r>
              <w:t xml:space="preserve">Incorporate changes for GitHub </w:t>
            </w:r>
            <w:r w:rsidR="00D264DB">
              <w:t>i</w:t>
            </w:r>
            <w:r>
              <w:t xml:space="preserve">ssues </w:t>
            </w:r>
            <w:hyperlink r:id="rId101" w:history="1">
              <w:r w:rsidRPr="00BE3792">
                <w:rPr>
                  <w:rStyle w:val="Hyperlink"/>
                </w:rPr>
                <w:t>#46</w:t>
              </w:r>
            </w:hyperlink>
            <w:r>
              <w:t xml:space="preserve">, </w:t>
            </w:r>
            <w:hyperlink r:id="rId102" w:history="1">
              <w:r w:rsidR="00A95453" w:rsidRPr="00A95453">
                <w:rPr>
                  <w:rStyle w:val="Hyperlink"/>
                </w:rPr>
                <w:t>#98</w:t>
              </w:r>
            </w:hyperlink>
            <w:r w:rsidR="00A95453">
              <w:t xml:space="preserve">, </w:t>
            </w:r>
            <w:hyperlink r:id="rId103" w:history="1">
              <w:r w:rsidRPr="00BE3792">
                <w:rPr>
                  <w:rStyle w:val="Hyperlink"/>
                </w:rPr>
                <w:t>#99</w:t>
              </w:r>
            </w:hyperlink>
            <w:r>
              <w:t xml:space="preserve">, </w:t>
            </w:r>
            <w:hyperlink r:id="rId104" w:history="1">
              <w:r w:rsidR="005543B3" w:rsidRPr="005543B3">
                <w:rPr>
                  <w:rStyle w:val="Hyperlink"/>
                </w:rPr>
                <w:t>#107</w:t>
              </w:r>
            </w:hyperlink>
            <w:r w:rsidR="005543B3">
              <w:t xml:space="preserve">, </w:t>
            </w:r>
            <w:hyperlink r:id="rId105" w:history="1">
              <w:r w:rsidR="00A30082" w:rsidRPr="00A30082">
                <w:rPr>
                  <w:rStyle w:val="Hyperlink"/>
                </w:rPr>
                <w:t>#108</w:t>
              </w:r>
            </w:hyperlink>
            <w:r w:rsidR="00A30082">
              <w:t>,</w:t>
            </w:r>
            <w:r w:rsidR="005A0BB6">
              <w:t xml:space="preserve"> </w:t>
            </w:r>
            <w:hyperlink r:id="rId106" w:history="1">
              <w:r w:rsidR="005A0BB6" w:rsidRPr="005A0BB6">
                <w:rPr>
                  <w:rStyle w:val="Hyperlink"/>
                </w:rPr>
                <w:t>#11</w:t>
              </w:r>
            </w:hyperlink>
            <w:r w:rsidR="005A0BB6">
              <w:t>3,</w:t>
            </w:r>
            <w:r w:rsidR="00B0492A">
              <w:t xml:space="preserve"> </w:t>
            </w:r>
            <w:hyperlink r:id="rId107" w:history="1">
              <w:r w:rsidR="00B0492A" w:rsidRPr="00B0492A">
                <w:rPr>
                  <w:rStyle w:val="Hyperlink"/>
                </w:rPr>
                <w:t>#119</w:t>
              </w:r>
            </w:hyperlink>
            <w:r w:rsidR="00B0492A">
              <w:t>,</w:t>
            </w:r>
            <w:r w:rsidR="00A30082">
              <w:t xml:space="preserve"> </w:t>
            </w:r>
            <w:hyperlink r:id="rId108" w:history="1">
              <w:r w:rsidR="00266EB0" w:rsidRPr="00266EB0">
                <w:rPr>
                  <w:rStyle w:val="Hyperlink"/>
                </w:rPr>
                <w:t>#120</w:t>
              </w:r>
            </w:hyperlink>
            <w:r w:rsidR="00266EB0">
              <w:t xml:space="preserve">, </w:t>
            </w:r>
            <w:hyperlink r:id="rId109" w:history="1">
              <w:r w:rsidR="00B748E7" w:rsidRPr="00B748E7">
                <w:rPr>
                  <w:rStyle w:val="Hyperlink"/>
                </w:rPr>
                <w:t>#125</w:t>
              </w:r>
            </w:hyperlink>
            <w:r w:rsidR="00B748E7">
              <w:t xml:space="preserve">, </w:t>
            </w:r>
            <w:r>
              <w:t xml:space="preserve">and </w:t>
            </w:r>
            <w:hyperlink r:id="rId110"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6472CF05" w:rsidR="00D264DB" w:rsidRDefault="00D264DB" w:rsidP="00AC5012">
            <w:r>
              <w:t xml:space="preserve">Incorporate changes for GitHub issues </w:t>
            </w:r>
            <w:hyperlink r:id="rId111" w:history="1">
              <w:r w:rsidRPr="00D264DB">
                <w:rPr>
                  <w:rStyle w:val="Hyperlink"/>
                </w:rPr>
                <w:t>#122</w:t>
              </w:r>
            </w:hyperlink>
            <w:r>
              <w:t xml:space="preserve">, </w:t>
            </w:r>
            <w:hyperlink r:id="rId112" w:history="1">
              <w:r w:rsidRPr="00D264DB">
                <w:rPr>
                  <w:rStyle w:val="Hyperlink"/>
                </w:rPr>
                <w:t>#126</w:t>
              </w:r>
            </w:hyperlink>
            <w:r>
              <w:t>,</w:t>
            </w:r>
            <w:r w:rsidR="00E83971">
              <w:t xml:space="preserve"> </w:t>
            </w:r>
            <w:hyperlink r:id="rId113" w:history="1">
              <w:r w:rsidR="00593B11">
                <w:rPr>
                  <w:rStyle w:val="Hyperlink"/>
                </w:rPr>
                <w:t>#134</w:t>
              </w:r>
            </w:hyperlink>
            <w:r w:rsidR="00E83971">
              <w:t>,</w:t>
            </w:r>
            <w:r w:rsidR="00C64533">
              <w:t xml:space="preserve"> </w:t>
            </w:r>
            <w:hyperlink r:id="rId114" w:history="1">
              <w:r w:rsidR="00C64533" w:rsidRPr="00C64533">
                <w:rPr>
                  <w:rStyle w:val="Hyperlink"/>
                </w:rPr>
                <w:t>#136</w:t>
              </w:r>
            </w:hyperlink>
            <w:r w:rsidR="00C64533">
              <w:t xml:space="preserve">, </w:t>
            </w:r>
            <w:hyperlink r:id="rId115" w:history="1">
              <w:r w:rsidR="00C64533" w:rsidRPr="00C64533">
                <w:rPr>
                  <w:rStyle w:val="Hyperlink"/>
                </w:rPr>
                <w:t>#137</w:t>
              </w:r>
            </w:hyperlink>
            <w:r w:rsidR="00C64533">
              <w:t>,</w:t>
            </w:r>
            <w:r w:rsidR="005D07BB">
              <w:t xml:space="preserve"> </w:t>
            </w:r>
            <w:hyperlink r:id="rId116" w:history="1">
              <w:r w:rsidR="005D07BB" w:rsidRPr="005D07BB">
                <w:rPr>
                  <w:rStyle w:val="Hyperlink"/>
                </w:rPr>
                <w:t>#139</w:t>
              </w:r>
            </w:hyperlink>
            <w:r w:rsidR="00603AFB">
              <w:rPr>
                <w:rStyle w:val="Hyperlink"/>
              </w:rPr>
              <w:t xml:space="preserve">, </w:t>
            </w:r>
            <w:hyperlink r:id="rId117" w:history="1">
              <w:r w:rsidR="00603AFB" w:rsidRPr="00603AFB">
                <w:rPr>
                  <w:rStyle w:val="Hyperlink"/>
                </w:rPr>
                <w:t>#145</w:t>
              </w:r>
            </w:hyperlink>
            <w:r w:rsidR="005D07BB">
              <w:t>,</w:t>
            </w:r>
            <w:r>
              <w:t xml:space="preserve"> </w:t>
            </w:r>
            <w:hyperlink r:id="rId118" w:history="1">
              <w:r w:rsidRPr="00D264DB">
                <w:rPr>
                  <w:rStyle w:val="Hyperlink"/>
                </w:rPr>
                <w:t>#147</w:t>
              </w:r>
            </w:hyperlink>
            <w:r>
              <w:t xml:space="preserve">, </w:t>
            </w:r>
            <w:hyperlink r:id="rId119" w:history="1">
              <w:r w:rsidRPr="00D264DB">
                <w:rPr>
                  <w:rStyle w:val="Hyperlink"/>
                </w:rPr>
                <w:t>#154</w:t>
              </w:r>
            </w:hyperlink>
            <w:r w:rsidR="00571430">
              <w:t xml:space="preserve">, and </w:t>
            </w:r>
            <w:hyperlink r:id="rId120"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237CEFB9" w:rsidR="007018CC" w:rsidRDefault="007018CC" w:rsidP="00AC5012">
            <w:r>
              <w:t xml:space="preserve">Address GitHub issue </w:t>
            </w:r>
            <w:hyperlink r:id="rId121"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0A6BABC4" w:rsidR="009C10A1" w:rsidRDefault="009C10A1" w:rsidP="009C10A1">
            <w:pPr>
              <w:jc w:val="both"/>
            </w:pPr>
            <w:r>
              <w:t>Incorporate changes for GitHub issue</w:t>
            </w:r>
            <w:r w:rsidR="00D512EE">
              <w:t>s</w:t>
            </w:r>
            <w:r>
              <w:t xml:space="preserve"> </w:t>
            </w:r>
            <w:hyperlink r:id="rId122" w:history="1">
              <w:r>
                <w:rPr>
                  <w:rStyle w:val="Hyperlink"/>
                </w:rPr>
                <w:t>#103</w:t>
              </w:r>
            </w:hyperlink>
            <w:r w:rsidR="00015AD6">
              <w:rPr>
                <w:rStyle w:val="Hyperlink"/>
              </w:rPr>
              <w:t xml:space="preserve">, </w:t>
            </w:r>
            <w:hyperlink r:id="rId123" w:history="1">
              <w:r w:rsidR="00D512EE" w:rsidRPr="00D512EE">
                <w:rPr>
                  <w:rStyle w:val="Hyperlink"/>
                </w:rPr>
                <w:t>#138</w:t>
              </w:r>
            </w:hyperlink>
            <w:r w:rsidR="00015AD6">
              <w:t xml:space="preserve">, </w:t>
            </w:r>
            <w:hyperlink r:id="rId124" w:history="1">
              <w:r w:rsidR="00015AD6" w:rsidRPr="00015AD6">
                <w:rPr>
                  <w:rStyle w:val="Hyperlink"/>
                </w:rPr>
                <w:t>#141</w:t>
              </w:r>
            </w:hyperlink>
            <w:r w:rsidR="00806466">
              <w:t xml:space="preserve">, </w:t>
            </w:r>
            <w:hyperlink r:id="rId125" w:history="1">
              <w:r w:rsidR="00806466" w:rsidRPr="00806466">
                <w:rPr>
                  <w:rStyle w:val="Hyperlink"/>
                </w:rPr>
                <w:t>#143</w:t>
              </w:r>
            </w:hyperlink>
            <w:r w:rsidR="00806466">
              <w:t>,</w:t>
            </w:r>
            <w:r w:rsidR="009B7B46">
              <w:t xml:space="preserve"> </w:t>
            </w:r>
            <w:hyperlink r:id="rId126" w:history="1">
              <w:r w:rsidR="009B7B46" w:rsidRPr="009B7B46">
                <w:rPr>
                  <w:rStyle w:val="Hyperlink"/>
                </w:rPr>
                <w:t>#153</w:t>
              </w:r>
            </w:hyperlink>
            <w:r w:rsidR="009B7B46">
              <w:t>,</w:t>
            </w:r>
            <w:r w:rsidR="00806466">
              <w:t xml:space="preserve"> </w:t>
            </w:r>
            <w:hyperlink r:id="rId127" w:history="1">
              <w:r w:rsidR="00703B72" w:rsidRPr="00703B72">
                <w:rPr>
                  <w:rStyle w:val="Hyperlink"/>
                </w:rPr>
                <w:t>#157</w:t>
              </w:r>
            </w:hyperlink>
            <w:r w:rsidR="00703B72">
              <w:t>,</w:t>
            </w:r>
            <w:r w:rsidR="00E631D0">
              <w:t xml:space="preserve"> </w:t>
            </w:r>
            <w:hyperlink r:id="rId128" w:history="1">
              <w:r w:rsidR="00E631D0" w:rsidRPr="00E631D0">
                <w:rPr>
                  <w:rStyle w:val="Hyperlink"/>
                </w:rPr>
                <w:t>#159</w:t>
              </w:r>
            </w:hyperlink>
            <w:r w:rsidR="00E631D0">
              <w:t>,</w:t>
            </w:r>
            <w:r w:rsidR="00DB1FD8">
              <w:t xml:space="preserve"> </w:t>
            </w:r>
            <w:hyperlink r:id="rId129" w:history="1">
              <w:r w:rsidR="00DB1FD8" w:rsidRPr="00DB1FD8">
                <w:rPr>
                  <w:rStyle w:val="Hyperlink"/>
                </w:rPr>
                <w:t>#160</w:t>
              </w:r>
            </w:hyperlink>
            <w:r w:rsidR="00DB1FD8">
              <w:t>,</w:t>
            </w:r>
            <w:r w:rsidR="006B6EA6">
              <w:t xml:space="preserve"> </w:t>
            </w:r>
            <w:hyperlink r:id="rId130" w:history="1">
              <w:r w:rsidR="006B6EA6" w:rsidRPr="006B6EA6">
                <w:rPr>
                  <w:rStyle w:val="Hyperlink"/>
                </w:rPr>
                <w:t>#161</w:t>
              </w:r>
            </w:hyperlink>
            <w:r w:rsidR="006B6EA6">
              <w:t xml:space="preserve">, </w:t>
            </w:r>
            <w:hyperlink r:id="rId131" w:history="1">
              <w:r w:rsidR="00436274" w:rsidRPr="00436274">
                <w:rPr>
                  <w:rStyle w:val="Hyperlink"/>
                </w:rPr>
                <w:t>#162</w:t>
              </w:r>
            </w:hyperlink>
            <w:r w:rsidR="00436274">
              <w:t xml:space="preserve">, </w:t>
            </w:r>
            <w:hyperlink r:id="rId132" w:history="1">
              <w:r w:rsidR="00563BBB" w:rsidRPr="00563BBB">
                <w:rPr>
                  <w:rStyle w:val="Hyperlink"/>
                </w:rPr>
                <w:t>#163</w:t>
              </w:r>
            </w:hyperlink>
            <w:r w:rsidR="00563BBB">
              <w:t>,</w:t>
            </w:r>
            <w:r w:rsidR="00E86746">
              <w:t xml:space="preserve"> </w:t>
            </w:r>
            <w:hyperlink r:id="rId133" w:history="1">
              <w:r w:rsidR="00E86746" w:rsidRPr="00E86746">
                <w:rPr>
                  <w:rStyle w:val="Hyperlink"/>
                </w:rPr>
                <w:t>#165</w:t>
              </w:r>
            </w:hyperlink>
            <w:r w:rsidR="00E86746">
              <w:t>,</w:t>
            </w:r>
            <w:r w:rsidR="00563BBB">
              <w:t xml:space="preserve"> </w:t>
            </w:r>
            <w:hyperlink r:id="rId134" w:history="1">
              <w:r w:rsidR="00E631D0" w:rsidRPr="00E631D0">
                <w:rPr>
                  <w:rStyle w:val="Hyperlink"/>
                </w:rPr>
                <w:t>#166</w:t>
              </w:r>
            </w:hyperlink>
            <w:r w:rsidR="00E631D0">
              <w:t>,</w:t>
            </w:r>
            <w:r w:rsidR="00F527F4">
              <w:t xml:space="preserve"> </w:t>
            </w:r>
            <w:hyperlink r:id="rId135" w:history="1">
              <w:r w:rsidR="00F527F4" w:rsidRPr="00F527F4">
                <w:rPr>
                  <w:rStyle w:val="Hyperlink"/>
                </w:rPr>
                <w:t>#167</w:t>
              </w:r>
            </w:hyperlink>
            <w:r w:rsidR="00F527F4">
              <w:t>,</w:t>
            </w:r>
            <w:r w:rsidR="00703B72">
              <w:t xml:space="preserve"> </w:t>
            </w:r>
            <w:r w:rsidR="00806466">
              <w:t xml:space="preserve">and </w:t>
            </w:r>
            <w:hyperlink r:id="rId136"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007807C0" w:rsidR="00F518ED" w:rsidRDefault="00F518ED" w:rsidP="009C10A1">
            <w:pPr>
              <w:jc w:val="both"/>
            </w:pPr>
            <w:r>
              <w:t>Incorporate changes for GitHub issue</w:t>
            </w:r>
            <w:r w:rsidR="0051590E">
              <w:t>s</w:t>
            </w:r>
            <w:r w:rsidR="009A4DC8">
              <w:t xml:space="preserve"> </w:t>
            </w:r>
            <w:hyperlink r:id="rId137" w:history="1">
              <w:r w:rsidR="009A4DC8" w:rsidRPr="009A4DC8">
                <w:rPr>
                  <w:rStyle w:val="Hyperlink"/>
                </w:rPr>
                <w:t>#93</w:t>
              </w:r>
            </w:hyperlink>
            <w:r w:rsidR="009A4DC8">
              <w:t>,</w:t>
            </w:r>
            <w:r w:rsidR="0051590E">
              <w:t xml:space="preserve"> </w:t>
            </w:r>
            <w:hyperlink r:id="rId138" w:history="1">
              <w:r w:rsidR="002D1B72" w:rsidRPr="002D1B72">
                <w:rPr>
                  <w:rStyle w:val="Hyperlink"/>
                </w:rPr>
                <w:t>#149</w:t>
              </w:r>
            </w:hyperlink>
            <w:r w:rsidR="002D1B72">
              <w:t xml:space="preserve">, </w:t>
            </w:r>
            <w:hyperlink r:id="rId139" w:history="1">
              <w:r w:rsidR="0051590E" w:rsidRPr="0051590E">
                <w:rPr>
                  <w:rStyle w:val="Hyperlink"/>
                </w:rPr>
                <w:t>#160</w:t>
              </w:r>
            </w:hyperlink>
            <w:r w:rsidR="0051590E">
              <w:t xml:space="preserve"> (revised)</w:t>
            </w:r>
            <w:r w:rsidR="00D5692C">
              <w:t>,</w:t>
            </w:r>
            <w:r w:rsidR="005C4A76">
              <w:t xml:space="preserve"> </w:t>
            </w:r>
            <w:hyperlink r:id="rId140" w:history="1">
              <w:r w:rsidR="005C4A76" w:rsidRPr="005C4A76">
                <w:rPr>
                  <w:rStyle w:val="Hyperlink"/>
                </w:rPr>
                <w:t>#171</w:t>
              </w:r>
            </w:hyperlink>
            <w:r w:rsidR="005C4A76">
              <w:t>,</w:t>
            </w:r>
            <w:r w:rsidR="00D5692C">
              <w:t xml:space="preserve"> </w:t>
            </w:r>
            <w:hyperlink r:id="rId141" w:history="1">
              <w:r w:rsidR="00D5692C" w:rsidRPr="00D5692C">
                <w:rPr>
                  <w:rStyle w:val="Hyperlink"/>
                </w:rPr>
                <w:t>#176</w:t>
              </w:r>
            </w:hyperlink>
            <w:r w:rsidR="00D5692C">
              <w:t>,</w:t>
            </w:r>
            <w:r w:rsidR="0051590E">
              <w:t xml:space="preserve"> </w:t>
            </w:r>
            <w:hyperlink r:id="rId142" w:history="1">
              <w:r w:rsidR="00D44543" w:rsidRPr="00D44543">
                <w:rPr>
                  <w:rStyle w:val="Hyperlink"/>
                </w:rPr>
                <w:t>#181</w:t>
              </w:r>
            </w:hyperlink>
            <w:r w:rsidR="00D44543">
              <w:t xml:space="preserve">, </w:t>
            </w:r>
            <w:r w:rsidR="0051590E">
              <w:t>and</w:t>
            </w:r>
            <w:r>
              <w:t xml:space="preserve"> </w:t>
            </w:r>
            <w:hyperlink r:id="rId143"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258E1BE7" w:rsidR="007B21F4" w:rsidRDefault="007B21F4" w:rsidP="009C10A1">
            <w:pPr>
              <w:jc w:val="both"/>
            </w:pPr>
            <w:r>
              <w:t>Incorporate changes for</w:t>
            </w:r>
            <w:r w:rsidR="005E5D3B">
              <w:t xml:space="preserve"> GitHub issues</w:t>
            </w:r>
            <w:r>
              <w:t xml:space="preserve"> </w:t>
            </w:r>
            <w:hyperlink r:id="rId144" w:history="1">
              <w:r w:rsidRPr="007B21F4">
                <w:rPr>
                  <w:rStyle w:val="Hyperlink"/>
                </w:rPr>
                <w:t>#158</w:t>
              </w:r>
            </w:hyperlink>
            <w:r w:rsidR="001D2A5F">
              <w:t xml:space="preserve">, </w:t>
            </w:r>
            <w:hyperlink r:id="rId145" w:history="1">
              <w:r w:rsidR="001D2A5F" w:rsidRPr="001D2A5F">
                <w:rPr>
                  <w:rStyle w:val="Hyperlink"/>
                </w:rPr>
                <w:t>#164</w:t>
              </w:r>
            </w:hyperlink>
            <w:r w:rsidR="001D2A5F">
              <w:t xml:space="preserve">, </w:t>
            </w:r>
            <w:hyperlink r:id="rId146" w:history="1">
              <w:r w:rsidR="003A1ED6" w:rsidRPr="003A1ED6">
                <w:rPr>
                  <w:rStyle w:val="Hyperlink"/>
                </w:rPr>
                <w:t>#172</w:t>
              </w:r>
            </w:hyperlink>
            <w:r w:rsidR="003A1ED6">
              <w:t>,</w:t>
            </w:r>
            <w:r w:rsidR="008D5E3E">
              <w:t xml:space="preserve"> </w:t>
            </w:r>
            <w:hyperlink r:id="rId147" w:history="1">
              <w:r w:rsidR="008D5E3E" w:rsidRPr="008D5E3E">
                <w:rPr>
                  <w:rStyle w:val="Hyperlink"/>
                </w:rPr>
                <w:t>#175</w:t>
              </w:r>
            </w:hyperlink>
            <w:r w:rsidR="008D5E3E">
              <w:t>,</w:t>
            </w:r>
            <w:r w:rsidR="003A1ED6">
              <w:t xml:space="preserve"> </w:t>
            </w:r>
            <w:hyperlink r:id="rId148" w:history="1">
              <w:r w:rsidR="00153C25" w:rsidRPr="00153C25">
                <w:rPr>
                  <w:rStyle w:val="Hyperlink"/>
                </w:rPr>
                <w:t>#178</w:t>
              </w:r>
            </w:hyperlink>
            <w:r w:rsidR="00153C25">
              <w:t xml:space="preserve">, </w:t>
            </w:r>
            <w:r>
              <w:t>and</w:t>
            </w:r>
            <w:r w:rsidRPr="007B21F4">
              <w:t xml:space="preserve"> </w:t>
            </w:r>
            <w:hyperlink r:id="rId149"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128312ED" w:rsidR="008A57C9" w:rsidRDefault="008A57C9" w:rsidP="009C10A1">
            <w:pPr>
              <w:jc w:val="both"/>
            </w:pPr>
            <w:r>
              <w:t>Incorporate changes for</w:t>
            </w:r>
            <w:r w:rsidR="005E5D3B">
              <w:t xml:space="preserve"> GitHub issue</w:t>
            </w:r>
            <w:r w:rsidR="003976E0">
              <w:t>s</w:t>
            </w:r>
            <w:r>
              <w:t xml:space="preserve"> </w:t>
            </w:r>
            <w:hyperlink r:id="rId150" w:history="1">
              <w:r w:rsidRPr="008A57C9">
                <w:rPr>
                  <w:rStyle w:val="Hyperlink"/>
                </w:rPr>
                <w:t>#189</w:t>
              </w:r>
            </w:hyperlink>
            <w:r w:rsidR="003976E0">
              <w:t xml:space="preserve"> and </w:t>
            </w:r>
            <w:hyperlink r:id="rId151"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410E1044" w:rsidR="00D75620" w:rsidRDefault="00D75620" w:rsidP="00D75620">
            <w:pPr>
              <w:jc w:val="both"/>
            </w:pPr>
            <w:r>
              <w:t>Incorporate changes for GitHub issue</w:t>
            </w:r>
            <w:r w:rsidR="00CD1A14">
              <w:t xml:space="preserve"> </w:t>
            </w:r>
            <w:hyperlink r:id="rId152" w:history="1">
              <w:r w:rsidR="00CD1A14" w:rsidRPr="00CD1A14">
                <w:rPr>
                  <w:rStyle w:val="Hyperlink"/>
                </w:rPr>
                <w:t>#169</w:t>
              </w:r>
            </w:hyperlink>
            <w:r w:rsidR="00FA3E10">
              <w:t>,</w:t>
            </w:r>
            <w:r w:rsidR="00787A31">
              <w:t xml:space="preserve"> </w:t>
            </w:r>
            <w:hyperlink r:id="rId153" w:history="1">
              <w:r w:rsidR="00787A31">
                <w:rPr>
                  <w:rStyle w:val="Hyperlink"/>
                </w:rPr>
                <w:t>#256</w:t>
              </w:r>
            </w:hyperlink>
            <w:r w:rsidR="00787A31">
              <w:rPr>
                <w:rStyle w:val="Hyperlink"/>
              </w:rPr>
              <w:t>,</w:t>
            </w:r>
            <w:r w:rsidR="00FA3E10">
              <w:t xml:space="preserve"> </w:t>
            </w:r>
            <w:hyperlink r:id="rId154" w:history="1">
              <w:r w:rsidR="008C6BB5" w:rsidRPr="008C6BB5">
                <w:rPr>
                  <w:rStyle w:val="Hyperlink"/>
                </w:rPr>
                <w:t>#269</w:t>
              </w:r>
            </w:hyperlink>
            <w:r w:rsidR="008C6BB5">
              <w:t xml:space="preserve">, </w:t>
            </w:r>
            <w:hyperlink r:id="rId155" w:history="1">
              <w:r w:rsidR="00FA3E10" w:rsidRPr="00FA3E10">
                <w:rPr>
                  <w:rStyle w:val="Hyperlink"/>
                </w:rPr>
                <w:t>#272</w:t>
              </w:r>
            </w:hyperlink>
            <w:r w:rsidR="00FA3E10">
              <w:t>, and</w:t>
            </w:r>
            <w:r w:rsidR="00787A31">
              <w:t xml:space="preserve"> </w:t>
            </w:r>
            <w:hyperlink r:id="rId156" w:history="1">
              <w:r w:rsidR="00787A31" w:rsidRPr="00787A31">
                <w:rPr>
                  <w:rStyle w:val="Hyperlink"/>
                </w:rPr>
                <w:t>#275</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4B3282" w14:textId="77777777" w:rsidR="00E37AEF" w:rsidRDefault="00E37AEF" w:rsidP="008C100C">
      <w:r>
        <w:separator/>
      </w:r>
    </w:p>
    <w:p w14:paraId="68DD5867" w14:textId="77777777" w:rsidR="00E37AEF" w:rsidRDefault="00E37AEF" w:rsidP="008C100C"/>
    <w:p w14:paraId="0E954395" w14:textId="77777777" w:rsidR="00E37AEF" w:rsidRDefault="00E37AEF" w:rsidP="008C100C"/>
    <w:p w14:paraId="0F4E6EA5" w14:textId="77777777" w:rsidR="00E37AEF" w:rsidRDefault="00E37AEF" w:rsidP="008C100C"/>
    <w:p w14:paraId="4EF7564E" w14:textId="77777777" w:rsidR="00E37AEF" w:rsidRDefault="00E37AEF" w:rsidP="008C100C"/>
    <w:p w14:paraId="01B6C82E" w14:textId="77777777" w:rsidR="00E37AEF" w:rsidRDefault="00E37AEF" w:rsidP="008C100C"/>
    <w:p w14:paraId="5C2A3805" w14:textId="77777777" w:rsidR="00E37AEF" w:rsidRDefault="00E37AEF" w:rsidP="008C100C"/>
  </w:endnote>
  <w:endnote w:type="continuationSeparator" w:id="0">
    <w:p w14:paraId="4439637B" w14:textId="77777777" w:rsidR="00E37AEF" w:rsidRDefault="00E37AEF" w:rsidP="008C100C">
      <w:r>
        <w:continuationSeparator/>
      </w:r>
    </w:p>
    <w:p w14:paraId="68AA4EBB" w14:textId="77777777" w:rsidR="00E37AEF" w:rsidRDefault="00E37AEF" w:rsidP="008C100C"/>
    <w:p w14:paraId="689B4F19" w14:textId="77777777" w:rsidR="00E37AEF" w:rsidRDefault="00E37AEF" w:rsidP="008C100C"/>
    <w:p w14:paraId="293652E4" w14:textId="77777777" w:rsidR="00E37AEF" w:rsidRDefault="00E37AEF" w:rsidP="008C100C"/>
    <w:p w14:paraId="2416C262" w14:textId="77777777" w:rsidR="00E37AEF" w:rsidRDefault="00E37AEF" w:rsidP="008C100C"/>
    <w:p w14:paraId="182BDD01" w14:textId="77777777" w:rsidR="00E37AEF" w:rsidRDefault="00E37AEF" w:rsidP="008C100C"/>
    <w:p w14:paraId="65CA3A11" w14:textId="77777777" w:rsidR="00E37AEF" w:rsidRDefault="00E37AEF"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9C11EF" w:rsidRDefault="009C11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9C11EF" w:rsidRPr="00195F88" w:rsidRDefault="009C11EF"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9C11EF" w:rsidRPr="00195F88" w:rsidRDefault="009C11EF"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9C11EF" w:rsidRDefault="009C11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1769FC" w14:textId="77777777" w:rsidR="00E37AEF" w:rsidRDefault="00E37AEF" w:rsidP="008C100C">
      <w:r>
        <w:separator/>
      </w:r>
    </w:p>
    <w:p w14:paraId="7149DC75" w14:textId="77777777" w:rsidR="00E37AEF" w:rsidRDefault="00E37AEF" w:rsidP="008C100C"/>
  </w:footnote>
  <w:footnote w:type="continuationSeparator" w:id="0">
    <w:p w14:paraId="1BD635B5" w14:textId="77777777" w:rsidR="00E37AEF" w:rsidRDefault="00E37AEF" w:rsidP="008C100C">
      <w:r>
        <w:continuationSeparator/>
      </w:r>
    </w:p>
    <w:p w14:paraId="03D725D7" w14:textId="77777777" w:rsidR="00E37AEF" w:rsidRDefault="00E37AEF" w:rsidP="008C100C"/>
  </w:footnote>
  <w:footnote w:id="1">
    <w:p w14:paraId="097233B1" w14:textId="39BD8E76" w:rsidR="009C11EF" w:rsidRDefault="009C11EF">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9C11EF" w:rsidRDefault="009C11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9C11EF" w:rsidRDefault="009C11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9C11EF" w:rsidRDefault="009C11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1"/>
  </w:num>
  <w:num w:numId="6">
    <w:abstractNumId w:val="27"/>
  </w:num>
  <w:num w:numId="7">
    <w:abstractNumId w:val="48"/>
  </w:num>
  <w:num w:numId="8">
    <w:abstractNumId w:val="4"/>
  </w:num>
  <w:num w:numId="9">
    <w:abstractNumId w:val="55"/>
  </w:num>
  <w:num w:numId="10">
    <w:abstractNumId w:val="46"/>
  </w:num>
  <w:num w:numId="11">
    <w:abstractNumId w:val="20"/>
  </w:num>
  <w:num w:numId="12">
    <w:abstractNumId w:val="16"/>
  </w:num>
  <w:num w:numId="13">
    <w:abstractNumId w:val="67"/>
  </w:num>
  <w:num w:numId="14">
    <w:abstractNumId w:val="50"/>
  </w:num>
  <w:num w:numId="15">
    <w:abstractNumId w:val="7"/>
  </w:num>
  <w:num w:numId="16">
    <w:abstractNumId w:val="36"/>
  </w:num>
  <w:num w:numId="17">
    <w:abstractNumId w:val="60"/>
  </w:num>
  <w:num w:numId="18">
    <w:abstractNumId w:val="29"/>
  </w:num>
  <w:num w:numId="19">
    <w:abstractNumId w:val="11"/>
  </w:num>
  <w:num w:numId="20">
    <w:abstractNumId w:val="41"/>
  </w:num>
  <w:num w:numId="21">
    <w:abstractNumId w:val="22"/>
  </w:num>
  <w:num w:numId="22">
    <w:abstractNumId w:val="15"/>
  </w:num>
  <w:num w:numId="23">
    <w:abstractNumId w:val="9"/>
  </w:num>
  <w:num w:numId="24">
    <w:abstractNumId w:val="30"/>
  </w:num>
  <w:num w:numId="25">
    <w:abstractNumId w:val="26"/>
  </w:num>
  <w:num w:numId="26">
    <w:abstractNumId w:val="66"/>
  </w:num>
  <w:num w:numId="27">
    <w:abstractNumId w:val="10"/>
  </w:num>
  <w:num w:numId="28">
    <w:abstractNumId w:val="53"/>
  </w:num>
  <w:num w:numId="29">
    <w:abstractNumId w:val="28"/>
  </w:num>
  <w:num w:numId="30">
    <w:abstractNumId w:val="24"/>
  </w:num>
  <w:num w:numId="31">
    <w:abstractNumId w:val="14"/>
  </w:num>
  <w:num w:numId="32">
    <w:abstractNumId w:val="70"/>
  </w:num>
  <w:num w:numId="33">
    <w:abstractNumId w:val="37"/>
  </w:num>
  <w:num w:numId="34">
    <w:abstractNumId w:val="8"/>
  </w:num>
  <w:num w:numId="35">
    <w:abstractNumId w:val="65"/>
  </w:num>
  <w:num w:numId="36">
    <w:abstractNumId w:val="33"/>
  </w:num>
  <w:num w:numId="37">
    <w:abstractNumId w:val="34"/>
  </w:num>
  <w:num w:numId="38">
    <w:abstractNumId w:val="51"/>
  </w:num>
  <w:num w:numId="39">
    <w:abstractNumId w:val="54"/>
  </w:num>
  <w:num w:numId="40">
    <w:abstractNumId w:val="35"/>
  </w:num>
  <w:num w:numId="41">
    <w:abstractNumId w:val="12"/>
  </w:num>
  <w:num w:numId="42">
    <w:abstractNumId w:val="2"/>
  </w:num>
  <w:num w:numId="43">
    <w:abstractNumId w:val="42"/>
  </w:num>
  <w:num w:numId="44">
    <w:abstractNumId w:val="38"/>
  </w:num>
  <w:num w:numId="45">
    <w:abstractNumId w:val="43"/>
  </w:num>
  <w:num w:numId="46">
    <w:abstractNumId w:val="17"/>
  </w:num>
  <w:num w:numId="47">
    <w:abstractNumId w:val="19"/>
  </w:num>
  <w:num w:numId="48">
    <w:abstractNumId w:val="5"/>
  </w:num>
  <w:num w:numId="49">
    <w:abstractNumId w:val="6"/>
  </w:num>
  <w:num w:numId="50">
    <w:abstractNumId w:val="69"/>
  </w:num>
  <w:num w:numId="51">
    <w:abstractNumId w:val="13"/>
  </w:num>
  <w:num w:numId="52">
    <w:abstractNumId w:val="21"/>
  </w:num>
  <w:num w:numId="53">
    <w:abstractNumId w:val="68"/>
  </w:num>
  <w:num w:numId="54">
    <w:abstractNumId w:val="32"/>
  </w:num>
  <w:num w:numId="55">
    <w:abstractNumId w:val="63"/>
  </w:num>
  <w:num w:numId="56">
    <w:abstractNumId w:val="58"/>
  </w:num>
  <w:num w:numId="57">
    <w:abstractNumId w:val="23"/>
  </w:num>
  <w:num w:numId="58">
    <w:abstractNumId w:val="31"/>
  </w:num>
  <w:num w:numId="59">
    <w:abstractNumId w:val="45"/>
  </w:num>
  <w:num w:numId="60">
    <w:abstractNumId w:val="3"/>
  </w:num>
  <w:num w:numId="61">
    <w:abstractNumId w:val="56"/>
  </w:num>
  <w:num w:numId="62">
    <w:abstractNumId w:val="44"/>
  </w:num>
  <w:num w:numId="63">
    <w:abstractNumId w:val="49"/>
  </w:num>
  <w:num w:numId="64">
    <w:abstractNumId w:val="59"/>
  </w:num>
  <w:num w:numId="65">
    <w:abstractNumId w:val="62"/>
  </w:num>
  <w:num w:numId="66">
    <w:abstractNumId w:val="47"/>
  </w:num>
  <w:num w:numId="6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9"/>
  </w:num>
  <w:num w:numId="69">
    <w:abstractNumId w:val="64"/>
  </w:num>
  <w:num w:numId="70">
    <w:abstractNumId w:val="40"/>
  </w:num>
  <w:num w:numId="71">
    <w:abstractNumId w:val="25"/>
  </w:num>
  <w:num w:numId="72">
    <w:abstractNumId w:val="18"/>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5EA6"/>
    <w:rsid w:val="000E0B43"/>
    <w:rsid w:val="000E2153"/>
    <w:rsid w:val="000E28CA"/>
    <w:rsid w:val="000E2C04"/>
    <w:rsid w:val="000E39D9"/>
    <w:rsid w:val="000E5572"/>
    <w:rsid w:val="000E714F"/>
    <w:rsid w:val="000E7D29"/>
    <w:rsid w:val="000F0B58"/>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B0C"/>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F4"/>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1F7D93"/>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4522A"/>
    <w:rsid w:val="00246747"/>
    <w:rsid w:val="0025208C"/>
    <w:rsid w:val="00253A81"/>
    <w:rsid w:val="0025687E"/>
    <w:rsid w:val="00257E64"/>
    <w:rsid w:val="00261AA9"/>
    <w:rsid w:val="00262B6F"/>
    <w:rsid w:val="00262CD2"/>
    <w:rsid w:val="002644D0"/>
    <w:rsid w:val="002649ED"/>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13A7"/>
    <w:rsid w:val="002B197B"/>
    <w:rsid w:val="002B41B0"/>
    <w:rsid w:val="002B48E2"/>
    <w:rsid w:val="002B4D7E"/>
    <w:rsid w:val="002B57DD"/>
    <w:rsid w:val="002B7E99"/>
    <w:rsid w:val="002C0868"/>
    <w:rsid w:val="002C0A3B"/>
    <w:rsid w:val="002C0EB1"/>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10D7"/>
    <w:rsid w:val="003423A1"/>
    <w:rsid w:val="003426DD"/>
    <w:rsid w:val="00345169"/>
    <w:rsid w:val="00345B29"/>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4B6C"/>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18A9"/>
    <w:rsid w:val="003F23F9"/>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1D9F"/>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43FC"/>
    <w:rsid w:val="004D50E3"/>
    <w:rsid w:val="004D77B7"/>
    <w:rsid w:val="004E2939"/>
    <w:rsid w:val="004E2E96"/>
    <w:rsid w:val="004E665A"/>
    <w:rsid w:val="004F0AE4"/>
    <w:rsid w:val="004F272B"/>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571F"/>
    <w:rsid w:val="006958DC"/>
    <w:rsid w:val="00696EF8"/>
    <w:rsid w:val="006A0BE4"/>
    <w:rsid w:val="006A0C4D"/>
    <w:rsid w:val="006A0D86"/>
    <w:rsid w:val="006A16A8"/>
    <w:rsid w:val="006A1B10"/>
    <w:rsid w:val="006A1D20"/>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19C1"/>
    <w:rsid w:val="006C200E"/>
    <w:rsid w:val="006C2F22"/>
    <w:rsid w:val="006C3BF6"/>
    <w:rsid w:val="006C3C8C"/>
    <w:rsid w:val="006C5361"/>
    <w:rsid w:val="006C787E"/>
    <w:rsid w:val="006D07A5"/>
    <w:rsid w:val="006D09C5"/>
    <w:rsid w:val="006D17C5"/>
    <w:rsid w:val="006D31DB"/>
    <w:rsid w:val="006D4B00"/>
    <w:rsid w:val="006E0178"/>
    <w:rsid w:val="006E09CB"/>
    <w:rsid w:val="006E1F40"/>
    <w:rsid w:val="006E3C85"/>
    <w:rsid w:val="006E4329"/>
    <w:rsid w:val="006E4C51"/>
    <w:rsid w:val="006E546E"/>
    <w:rsid w:val="006E67C2"/>
    <w:rsid w:val="006E7B53"/>
    <w:rsid w:val="006F1451"/>
    <w:rsid w:val="006F1B41"/>
    <w:rsid w:val="006F21F3"/>
    <w:rsid w:val="006F2371"/>
    <w:rsid w:val="006F2EB6"/>
    <w:rsid w:val="006F32E0"/>
    <w:rsid w:val="006F467D"/>
    <w:rsid w:val="006F4CE3"/>
    <w:rsid w:val="006F4D22"/>
    <w:rsid w:val="006F6E54"/>
    <w:rsid w:val="006F7350"/>
    <w:rsid w:val="007009D0"/>
    <w:rsid w:val="007018CC"/>
    <w:rsid w:val="00702FFF"/>
    <w:rsid w:val="00703A60"/>
    <w:rsid w:val="00703B72"/>
    <w:rsid w:val="00703E80"/>
    <w:rsid w:val="007054DD"/>
    <w:rsid w:val="00706D59"/>
    <w:rsid w:val="007072B1"/>
    <w:rsid w:val="00707CF1"/>
    <w:rsid w:val="00710FE0"/>
    <w:rsid w:val="0071217C"/>
    <w:rsid w:val="00712CED"/>
    <w:rsid w:val="0071405B"/>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3130"/>
    <w:rsid w:val="00787A31"/>
    <w:rsid w:val="00787E55"/>
    <w:rsid w:val="00791FA0"/>
    <w:rsid w:val="007933DD"/>
    <w:rsid w:val="00793A73"/>
    <w:rsid w:val="00797493"/>
    <w:rsid w:val="007A0EB2"/>
    <w:rsid w:val="007A3843"/>
    <w:rsid w:val="007A4110"/>
    <w:rsid w:val="007A480E"/>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7AC"/>
    <w:rsid w:val="00806466"/>
    <w:rsid w:val="0080668F"/>
    <w:rsid w:val="00806D7D"/>
    <w:rsid w:val="008119BF"/>
    <w:rsid w:val="00811F21"/>
    <w:rsid w:val="00812C22"/>
    <w:rsid w:val="00813A9A"/>
    <w:rsid w:val="008147D2"/>
    <w:rsid w:val="00814E2A"/>
    <w:rsid w:val="00815787"/>
    <w:rsid w:val="00817B44"/>
    <w:rsid w:val="00817B80"/>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4BD1"/>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0880"/>
    <w:rsid w:val="00892DEE"/>
    <w:rsid w:val="00893398"/>
    <w:rsid w:val="008A0E1E"/>
    <w:rsid w:val="008A1D1D"/>
    <w:rsid w:val="008A21D5"/>
    <w:rsid w:val="008A226C"/>
    <w:rsid w:val="008A2BEF"/>
    <w:rsid w:val="008A4CD4"/>
    <w:rsid w:val="008A57C9"/>
    <w:rsid w:val="008A5B4F"/>
    <w:rsid w:val="008A6250"/>
    <w:rsid w:val="008A6BC2"/>
    <w:rsid w:val="008A75AE"/>
    <w:rsid w:val="008A788A"/>
    <w:rsid w:val="008B35FC"/>
    <w:rsid w:val="008B3FB3"/>
    <w:rsid w:val="008B4FAD"/>
    <w:rsid w:val="008B6DA3"/>
    <w:rsid w:val="008B75E9"/>
    <w:rsid w:val="008B78B8"/>
    <w:rsid w:val="008B7D32"/>
    <w:rsid w:val="008C0FAC"/>
    <w:rsid w:val="008C100C"/>
    <w:rsid w:val="008C4961"/>
    <w:rsid w:val="008C5D5A"/>
    <w:rsid w:val="008C6BB5"/>
    <w:rsid w:val="008C7396"/>
    <w:rsid w:val="008D07EF"/>
    <w:rsid w:val="008D1A85"/>
    <w:rsid w:val="008D23C9"/>
    <w:rsid w:val="008D464F"/>
    <w:rsid w:val="008D57D3"/>
    <w:rsid w:val="008D5E3E"/>
    <w:rsid w:val="008E08B5"/>
    <w:rsid w:val="008E09FB"/>
    <w:rsid w:val="008E1CE1"/>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11EF"/>
    <w:rsid w:val="009C2B7C"/>
    <w:rsid w:val="009C4FF2"/>
    <w:rsid w:val="009C639B"/>
    <w:rsid w:val="009C7DCE"/>
    <w:rsid w:val="009D1D26"/>
    <w:rsid w:val="009D27D2"/>
    <w:rsid w:val="009D3174"/>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47E"/>
    <w:rsid w:val="00A02D96"/>
    <w:rsid w:val="00A043A4"/>
    <w:rsid w:val="00A046ED"/>
    <w:rsid w:val="00A05FDF"/>
    <w:rsid w:val="00A0619E"/>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4641"/>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64"/>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AF7B12"/>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3A20"/>
    <w:rsid w:val="00B43A49"/>
    <w:rsid w:val="00B4461A"/>
    <w:rsid w:val="00B5002D"/>
    <w:rsid w:val="00B501CE"/>
    <w:rsid w:val="00B5357D"/>
    <w:rsid w:val="00B53807"/>
    <w:rsid w:val="00B541E2"/>
    <w:rsid w:val="00B5552C"/>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97D"/>
    <w:rsid w:val="00B95426"/>
    <w:rsid w:val="00BA0919"/>
    <w:rsid w:val="00BA2083"/>
    <w:rsid w:val="00BA28C3"/>
    <w:rsid w:val="00BA2ECB"/>
    <w:rsid w:val="00BA35B3"/>
    <w:rsid w:val="00BA3A45"/>
    <w:rsid w:val="00BA7DAA"/>
    <w:rsid w:val="00BB062E"/>
    <w:rsid w:val="00BB2D67"/>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42E"/>
    <w:rsid w:val="00C7321D"/>
    <w:rsid w:val="00C7613B"/>
    <w:rsid w:val="00C761AD"/>
    <w:rsid w:val="00C764B7"/>
    <w:rsid w:val="00C76CAA"/>
    <w:rsid w:val="00C77916"/>
    <w:rsid w:val="00C77E8B"/>
    <w:rsid w:val="00C824F3"/>
    <w:rsid w:val="00C82B7A"/>
    <w:rsid w:val="00C82EC9"/>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1A14"/>
    <w:rsid w:val="00CD2928"/>
    <w:rsid w:val="00CD2BD7"/>
    <w:rsid w:val="00CD3924"/>
    <w:rsid w:val="00CD4F20"/>
    <w:rsid w:val="00CD6CD4"/>
    <w:rsid w:val="00CE035E"/>
    <w:rsid w:val="00CE0648"/>
    <w:rsid w:val="00CE06CB"/>
    <w:rsid w:val="00CE1F32"/>
    <w:rsid w:val="00CE446B"/>
    <w:rsid w:val="00CF18D3"/>
    <w:rsid w:val="00CF2745"/>
    <w:rsid w:val="00CF4874"/>
    <w:rsid w:val="00D026FE"/>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429C"/>
    <w:rsid w:val="00E14A98"/>
    <w:rsid w:val="00E15F22"/>
    <w:rsid w:val="00E20F80"/>
    <w:rsid w:val="00E21636"/>
    <w:rsid w:val="00E21A95"/>
    <w:rsid w:val="00E21E98"/>
    <w:rsid w:val="00E22C69"/>
    <w:rsid w:val="00E230BA"/>
    <w:rsid w:val="00E239B6"/>
    <w:rsid w:val="00E2731F"/>
    <w:rsid w:val="00E30B9D"/>
    <w:rsid w:val="00E310E0"/>
    <w:rsid w:val="00E31A55"/>
    <w:rsid w:val="00E32F7C"/>
    <w:rsid w:val="00E33543"/>
    <w:rsid w:val="00E338E9"/>
    <w:rsid w:val="00E34F01"/>
    <w:rsid w:val="00E35020"/>
    <w:rsid w:val="00E35548"/>
    <w:rsid w:val="00E36C92"/>
    <w:rsid w:val="00E36FE1"/>
    <w:rsid w:val="00E37AEF"/>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1C7"/>
    <w:rsid w:val="00F505F2"/>
    <w:rsid w:val="00F50B4E"/>
    <w:rsid w:val="00F5125F"/>
    <w:rsid w:val="00F518ED"/>
    <w:rsid w:val="00F51AF1"/>
    <w:rsid w:val="00F5240A"/>
    <w:rsid w:val="00F5246D"/>
    <w:rsid w:val="00F527F4"/>
    <w:rsid w:val="00F53893"/>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3E10"/>
    <w:rsid w:val="00FA7AFB"/>
    <w:rsid w:val="00FB1E02"/>
    <w:rsid w:val="00FB34A0"/>
    <w:rsid w:val="00FB384A"/>
    <w:rsid w:val="00FB3A75"/>
    <w:rsid w:val="00FB5300"/>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4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hyperlink" Target="1" TargetMode="External"/><Relationship Id="rId68" Type="http://schemas.openxmlformats.org/officeDocument/2006/relationships/hyperlink" Target="https://github.com/oasis-tcs/sarif-spec/issues/61" TargetMode="External"/><Relationship Id="rId84" Type="http://schemas.openxmlformats.org/officeDocument/2006/relationships/hyperlink" Target="https://github.com/oasis-tcs/sarif-spec/issues/94" TargetMode="External"/><Relationship Id="rId89" Type="http://schemas.openxmlformats.org/officeDocument/2006/relationships/hyperlink" Target="https://github.com/oasis-tcs/sarif-spec/issues/29" TargetMode="External"/><Relationship Id="rId112" Type="http://schemas.openxmlformats.org/officeDocument/2006/relationships/hyperlink" Target="https://github.com/oasis-tcs/sarif-spec/issues/126" TargetMode="External"/><Relationship Id="rId133" Type="http://schemas.openxmlformats.org/officeDocument/2006/relationships/hyperlink" Target="https://github.com/oasis-tcs/sarif-spec/issues/165" TargetMode="External"/><Relationship Id="rId138" Type="http://schemas.openxmlformats.org/officeDocument/2006/relationships/hyperlink" Target="https://github.com/oasis-tcs/sarif-spec/issues/149" TargetMode="External"/><Relationship Id="rId154" Type="http://schemas.openxmlformats.org/officeDocument/2006/relationships/hyperlink" Target="https://github.com/oasis-tcs/sarif-spec/issues/269" TargetMode="External"/><Relationship Id="rId159" Type="http://schemas.openxmlformats.org/officeDocument/2006/relationships/theme" Target="theme/theme1.xm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19"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www.rfc-editor.org/info/rfc8259" TargetMode="External"/><Relationship Id="rId58" Type="http://schemas.openxmlformats.org/officeDocument/2006/relationships/hyperlink" Target="https://github.com/github/cmark" TargetMode="External"/><Relationship Id="rId74" Type="http://schemas.openxmlformats.org/officeDocument/2006/relationships/hyperlink" Target="https://github.com/oasis-tcs/sarif-spec/issues/66" TargetMode="External"/><Relationship Id="rId79" Type="http://schemas.openxmlformats.org/officeDocument/2006/relationships/hyperlink" Target="https://github.com/oasis-tcs/sarif-spec/issues/83" TargetMode="External"/><Relationship Id="rId102" Type="http://schemas.openxmlformats.org/officeDocument/2006/relationships/hyperlink" Target="https://github.com/oasis-tcs/sarif-spec/issues/98" TargetMode="External"/><Relationship Id="rId123" Type="http://schemas.openxmlformats.org/officeDocument/2006/relationships/hyperlink" Target="https://github.com/oasis-tcs/sarif-spec/issues/138" TargetMode="External"/><Relationship Id="rId128" Type="http://schemas.openxmlformats.org/officeDocument/2006/relationships/hyperlink" Target="https://github.com/oasis-tcs/sarif-spec/issues/159" TargetMode="External"/><Relationship Id="rId144" Type="http://schemas.openxmlformats.org/officeDocument/2006/relationships/hyperlink" Target="https://github.com/oasis-tcs/sarif-spec/issues/158" TargetMode="External"/><Relationship Id="rId149" Type="http://schemas.openxmlformats.org/officeDocument/2006/relationships/hyperlink" Target="https://github.com/oasis-tcs/sarif-spec/issues/186" TargetMode="External"/><Relationship Id="rId5" Type="http://schemas.openxmlformats.org/officeDocument/2006/relationships/webSettings" Target="webSettings.xml"/><Relationship Id="rId90" Type="http://schemas.openxmlformats.org/officeDocument/2006/relationships/hyperlink" Target="https://github.com/oasis-tcs/sarif-spec/issues/63" TargetMode="External"/><Relationship Id="rId95" Type="http://schemas.openxmlformats.org/officeDocument/2006/relationships/hyperlink" Target="https://github.com/oasis-tcs/sarif-spec/issues/75"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openxmlformats.org/officeDocument/2006/relationships/hyperlink" Target="https://github.com/oasis-tcs/sarif-spec/issues/25" TargetMode="External"/><Relationship Id="rId69" Type="http://schemas.openxmlformats.org/officeDocument/2006/relationships/hyperlink" Target="https://github.com/oasis-tcs/sarif-spec/issues/69" TargetMode="External"/><Relationship Id="rId113" Type="http://schemas.openxmlformats.org/officeDocument/2006/relationships/hyperlink" Target="https://github.com/oasis-tcs/sarif-spec/issues/134" TargetMode="External"/><Relationship Id="rId118" Type="http://schemas.openxmlformats.org/officeDocument/2006/relationships/hyperlink" Target="https://github.com/oasis-tcs/sarif-spec/issues/147" TargetMode="External"/><Relationship Id="rId134" Type="http://schemas.openxmlformats.org/officeDocument/2006/relationships/hyperlink" Target="https://github.com/oasis-tcs/sarif-spec/issues/166" TargetMode="External"/><Relationship Id="rId139" Type="http://schemas.openxmlformats.org/officeDocument/2006/relationships/hyperlink" Target="https://github.com/oasis-tcs/sarif-spec/issues/160" TargetMode="External"/><Relationship Id="rId80" Type="http://schemas.openxmlformats.org/officeDocument/2006/relationships/hyperlink" Target="https://github.com/oasis-tcs/sarif-spec/issues/89" TargetMode="External"/><Relationship Id="rId85" Type="http://schemas.openxmlformats.org/officeDocument/2006/relationships/hyperlink" Target="https://github.com/oasis-tcs/sarif-spec/issues/104" TargetMode="External"/><Relationship Id="rId150" Type="http://schemas.openxmlformats.org/officeDocument/2006/relationships/hyperlink" Target="https://github.com/oasis-tcs/sarif-spec/issues/189" TargetMode="External"/><Relationship Id="rId155" Type="http://schemas.openxmlformats.org/officeDocument/2006/relationships/hyperlink" Target="https://github.com/oasis-tcs/sarif-spec/issues/272"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githubengineering.com/a-formal-spec-for-github-markdown/" TargetMode="External"/><Relationship Id="rId103" Type="http://schemas.openxmlformats.org/officeDocument/2006/relationships/hyperlink" Target="https://github.com/oasis-tcs/sarif-spec/issues/99" TargetMode="External"/><Relationship Id="rId108" Type="http://schemas.openxmlformats.org/officeDocument/2006/relationships/hyperlink" Target="https://github.com/oasis-tcs/sarif-spec/issues/120" TargetMode="External"/><Relationship Id="rId124" Type="http://schemas.openxmlformats.org/officeDocument/2006/relationships/hyperlink" Target="https://github.com/oasis-tcs/sarif-spec/issues/141" TargetMode="External"/><Relationship Id="rId129" Type="http://schemas.openxmlformats.org/officeDocument/2006/relationships/hyperlink" Target="https://github.com/oasis-tcs/sarif-spec/issues/160"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54" Type="http://schemas.openxmlformats.org/officeDocument/2006/relationships/hyperlink" Target="http://semver.org/" TargetMode="External"/><Relationship Id="rId62" Type="http://schemas.openxmlformats.org/officeDocument/2006/relationships/hyperlink" Target="https://www.iso.org/standard/42926.html" TargetMode="External"/><Relationship Id="rId70" Type="http://schemas.openxmlformats.org/officeDocument/2006/relationships/hyperlink" Target="https://github.com/oasis-tcs/sarif-spec/issues/72" TargetMode="External"/><Relationship Id="rId75" Type="http://schemas.openxmlformats.org/officeDocument/2006/relationships/hyperlink" Target="https://github.com/oasis-tcs/sarif-spec/issues/74" TargetMode="External"/><Relationship Id="rId83" Type="http://schemas.openxmlformats.org/officeDocument/2006/relationships/hyperlink" Target="https://github.com/oasis-tcs/sarif-spec/issues/92" TargetMode="External"/><Relationship Id="rId88" Type="http://schemas.openxmlformats.org/officeDocument/2006/relationships/hyperlink" Target="https://github.com/oasis-tcs/sarif-spec/issues/23" TargetMode="External"/><Relationship Id="rId91" Type="http://schemas.openxmlformats.org/officeDocument/2006/relationships/hyperlink" Target="https://github.com/oasis-tcs/sarif-spec/issues/64" TargetMode="External"/><Relationship Id="rId96" Type="http://schemas.openxmlformats.org/officeDocument/2006/relationships/hyperlink" Target="https://github.com/oasis-tcs/sarif-spec/issues/80" TargetMode="External"/><Relationship Id="rId111" Type="http://schemas.openxmlformats.org/officeDocument/2006/relationships/hyperlink" Target="https://github.com/oasis-tcs/sarif-spec/issues/122" TargetMode="External"/><Relationship Id="rId132" Type="http://schemas.openxmlformats.org/officeDocument/2006/relationships/hyperlink" Target="https://github.com/oasis-tcs/sarif-spec/issues/163" TargetMode="External"/><Relationship Id="rId140" Type="http://schemas.openxmlformats.org/officeDocument/2006/relationships/hyperlink" Target="https://github.com/oasis-tcs/sarif-spec/issues/171" TargetMode="External"/><Relationship Id="rId145" Type="http://schemas.openxmlformats.org/officeDocument/2006/relationships/hyperlink" Target="https://github.com/oasis-tcs/sarif-spec/issues/164" TargetMode="External"/><Relationship Id="rId153" Type="http://schemas.openxmlformats.org/officeDocument/2006/relationships/hyperlink" Target="https://github.com/oasis-tcs/sarif-spec/issues/25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icrosoft.com"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36" Type="http://schemas.openxmlformats.org/officeDocument/2006/relationships/hyperlink" Target="https://www.iso.org/standard/22109.html" TargetMode="External"/><Relationship Id="rId49" Type="http://schemas.openxmlformats.org/officeDocument/2006/relationships/hyperlink" Target="http://www.rfc-editor.org/info/rfc7763" TargetMode="External"/><Relationship Id="rId57" Type="http://schemas.openxmlformats.org/officeDocument/2006/relationships/hyperlink" Target="https://cwe.mitre.org" TargetMode="External"/><Relationship Id="rId106" Type="http://schemas.openxmlformats.org/officeDocument/2006/relationships/hyperlink" Target="https://github.com/oasis-tcs/sarif-spec/issues/113" TargetMode="External"/><Relationship Id="rId114" Type="http://schemas.openxmlformats.org/officeDocument/2006/relationships/hyperlink" Target="https://github.com/oasis-tcs/sarif-spec/issues/136" TargetMode="External"/><Relationship Id="rId119" Type="http://schemas.openxmlformats.org/officeDocument/2006/relationships/hyperlink" Target="https://github.com/oasis-tcs/sarif-spec/issues/154" TargetMode="External"/><Relationship Id="rId127" Type="http://schemas.openxmlformats.org/officeDocument/2006/relationships/hyperlink" Target="https://github.com/oasis-tcs/sarif-spec/issues/157"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3629" TargetMode="External"/><Relationship Id="rId52" Type="http://schemas.openxmlformats.org/officeDocument/2006/relationships/hyperlink" Target="http://www.rfc-editor.org/info/rfc8089" TargetMode="External"/><Relationship Id="rId60" Type="http://schemas.openxmlformats.org/officeDocument/2006/relationships/hyperlink" Target="https://www.iso.org/standard/57853.html" TargetMode="External"/><Relationship Id="rId65" Type="http://schemas.openxmlformats.org/officeDocument/2006/relationships/hyperlink" Target="https://github.com/oasis-tcs/sarif-spec/issues/27" TargetMode="External"/><Relationship Id="rId73" Type="http://schemas.openxmlformats.org/officeDocument/2006/relationships/hyperlink" Target="https://github.com/oasis-tcs/sarif-spec/issues/65" TargetMode="External"/><Relationship Id="rId78" Type="http://schemas.openxmlformats.org/officeDocument/2006/relationships/hyperlink" Target="https://github.com/oasis-tcs/sarif-spec/issues/82" TargetMode="External"/><Relationship Id="rId81" Type="http://schemas.openxmlformats.org/officeDocument/2006/relationships/hyperlink" Target="https://github.com/oasis-tcs/sarif-spec/issues/90" TargetMode="External"/><Relationship Id="rId86" Type="http://schemas.openxmlformats.org/officeDocument/2006/relationships/hyperlink" Target="https://github.com/oasis-tcs/sarif-spec/issues/10" TargetMode="External"/><Relationship Id="rId94" Type="http://schemas.openxmlformats.org/officeDocument/2006/relationships/hyperlink" Target="https://github.com/oasis-tcs/sarif-spec/issues/110" TargetMode="External"/><Relationship Id="rId99" Type="http://schemas.openxmlformats.org/officeDocument/2006/relationships/hyperlink" Target="https://github.com/oasis-tcs/sarif-spec/issues/96" TargetMode="External"/><Relationship Id="rId101" Type="http://schemas.openxmlformats.org/officeDocument/2006/relationships/hyperlink" Target="https://github.com/oasis-tcs/sarif-spec/issues/46" TargetMode="External"/><Relationship Id="rId122" Type="http://schemas.openxmlformats.org/officeDocument/2006/relationships/hyperlink" Target="https://github.com/oasis-tcs/sarif-spec/issues/103" TargetMode="External"/><Relationship Id="rId130" Type="http://schemas.openxmlformats.org/officeDocument/2006/relationships/hyperlink" Target="https://github.com/oasis-tcs/sarif-spec/issues/161" TargetMode="External"/><Relationship Id="rId135" Type="http://schemas.openxmlformats.org/officeDocument/2006/relationships/hyperlink" Target="https://github.com/oasis-tcs/sarif-spec/issues/167" TargetMode="External"/><Relationship Id="rId143" Type="http://schemas.openxmlformats.org/officeDocument/2006/relationships/hyperlink" Target="https://github.com/oasis-tcs/sarif-spec/issues/187" TargetMode="External"/><Relationship Id="rId148" Type="http://schemas.openxmlformats.org/officeDocument/2006/relationships/hyperlink" Target="https://github.com/oasis-tcs/sarif-spec/issues/178" TargetMode="External"/><Relationship Id="rId151" Type="http://schemas.openxmlformats.org/officeDocument/2006/relationships/hyperlink" Target="https://github.com/oasis-tcs/sarif-spec/issues/191" TargetMode="External"/><Relationship Id="rId156" Type="http://schemas.openxmlformats.org/officeDocument/2006/relationships/hyperlink" Target="https://github.com/oasis-tcs/sarif-spec/issues/275"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25"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7764" TargetMode="External"/><Relationship Id="rId55" Type="http://schemas.openxmlformats.org/officeDocument/2006/relationships/hyperlink" Target="http://www.unicode.org/versions/Unicode10.0.0/" TargetMode="External"/><Relationship Id="rId76" Type="http://schemas.openxmlformats.org/officeDocument/2006/relationships/hyperlink" Target="https://github.com/oasis-tcs/sarif-spec/issues/81" TargetMode="External"/><Relationship Id="rId97" Type="http://schemas.openxmlformats.org/officeDocument/2006/relationships/hyperlink" Target="https://github.com/oasis-tcs/sarif-spec/issues/86" TargetMode="External"/><Relationship Id="rId104" Type="http://schemas.openxmlformats.org/officeDocument/2006/relationships/hyperlink" Target="https://github.com/oasis-tcs/sarif-spec/issues/107" TargetMode="External"/><Relationship Id="rId120" Type="http://schemas.openxmlformats.org/officeDocument/2006/relationships/hyperlink" Target="https://github.com/oasis-tcs/sarif-spec/issues/155" TargetMode="External"/><Relationship Id="rId125" Type="http://schemas.openxmlformats.org/officeDocument/2006/relationships/hyperlink" Target="https://github.com/oasis-tcs/sarif-spec/issues/143" TargetMode="External"/><Relationship Id="rId141" Type="http://schemas.openxmlformats.org/officeDocument/2006/relationships/hyperlink" Target="https://github.com/oasis-tcs/sarif-spec/issues/176" TargetMode="External"/><Relationship Id="rId146" Type="http://schemas.openxmlformats.org/officeDocument/2006/relationships/hyperlink" Target="https://github.com/oasis-tcs/sarif-spec/issues/172" TargetMode="External"/><Relationship Id="rId7" Type="http://schemas.openxmlformats.org/officeDocument/2006/relationships/endnotes" Target="endnotes.xml"/><Relationship Id="rId71" Type="http://schemas.openxmlformats.org/officeDocument/2006/relationships/hyperlink" Target="https://github.com/oasis-tcs/sarif-spec/issues/73" TargetMode="External"/><Relationship Id="rId92" Type="http://schemas.openxmlformats.org/officeDocument/2006/relationships/hyperlink" Target="https://github.com/oasis-tcs/sarif-spec/issues/84"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56" TargetMode="External"/><Relationship Id="rId87" Type="http://schemas.openxmlformats.org/officeDocument/2006/relationships/hyperlink" Target="https://github.com/oasis-tcs/sarif-spec/issues/15" TargetMode="External"/><Relationship Id="rId110" Type="http://schemas.openxmlformats.org/officeDocument/2006/relationships/hyperlink" Target="https://github.com/oasis-tcs/sarif-spec/issues/130" TargetMode="External"/><Relationship Id="rId115" Type="http://schemas.openxmlformats.org/officeDocument/2006/relationships/hyperlink" Target="https://github.com/oasis-tcs/sarif-spec/issues/137" TargetMode="External"/><Relationship Id="rId131" Type="http://schemas.openxmlformats.org/officeDocument/2006/relationships/hyperlink" Target="https://github.com/oasis-tcs/sarif-spec/issues/162" TargetMode="External"/><Relationship Id="rId136" Type="http://schemas.openxmlformats.org/officeDocument/2006/relationships/hyperlink" Target="https://github.com/oasis-tcs/sarif-spec/issues/170" TargetMode="External"/><Relationship Id="rId157" Type="http://schemas.openxmlformats.org/officeDocument/2006/relationships/fontTable" Target="fontTable.xml"/><Relationship Id="rId61" Type="http://schemas.openxmlformats.org/officeDocument/2006/relationships/hyperlink" Target="https://www.iso.org/standard/68564.html" TargetMode="External"/><Relationship Id="rId82" Type="http://schemas.openxmlformats.org/officeDocument/2006/relationships/hyperlink" Target="https://github.com/oasis-tcs/sarif-spec/issues/91" TargetMode="External"/><Relationship Id="rId152" Type="http://schemas.openxmlformats.org/officeDocument/2006/relationships/hyperlink" Target="https://github.com/oasis-tcs/sarif-spec/issues/169"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pec.commonmark.org/0.28/" TargetMode="External"/><Relationship Id="rId77" Type="http://schemas.openxmlformats.org/officeDocument/2006/relationships/hyperlink" Target="https://github.com/oasis-tcs/sarif-spec/issues/88" TargetMode="External"/><Relationship Id="rId100" Type="http://schemas.openxmlformats.org/officeDocument/2006/relationships/hyperlink" Target="https://github.com/oasis-tcs/sarif-spec/issues/133" TargetMode="External"/><Relationship Id="rId105" Type="http://schemas.openxmlformats.org/officeDocument/2006/relationships/hyperlink" Target="https://github.com/oasis-tcs/sarif-spec/issues/108" TargetMode="External"/><Relationship Id="rId126" Type="http://schemas.openxmlformats.org/officeDocument/2006/relationships/hyperlink" Target="https://github.com/oasis-tcs/sarif-spec/issues/153" TargetMode="External"/><Relationship Id="rId147" Type="http://schemas.openxmlformats.org/officeDocument/2006/relationships/hyperlink" Target="https://github.com/oasis-tcs/sarif-spec/issues/175"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174" TargetMode="External"/><Relationship Id="rId72" Type="http://schemas.openxmlformats.org/officeDocument/2006/relationships/hyperlink" Target="https://github.com/oasis-tcs/sarif-spec/issues/79" TargetMode="External"/><Relationship Id="rId93" Type="http://schemas.openxmlformats.org/officeDocument/2006/relationships/hyperlink" Target="https://github.com/oasis-tcs/sarif-spec/issues/102" TargetMode="External"/><Relationship Id="rId98" Type="http://schemas.openxmlformats.org/officeDocument/2006/relationships/hyperlink" Target="https://github.com/oasis-tcs/sarif-spec/issues/95" TargetMode="External"/><Relationship Id="rId121" Type="http://schemas.openxmlformats.org/officeDocument/2006/relationships/hyperlink" Target="https://github.com/oasis-tcs/sarif-spec/issues/156" TargetMode="External"/><Relationship Id="rId142" Type="http://schemas.openxmlformats.org/officeDocument/2006/relationships/hyperlink" Target="https://github.com/oasis-tcs/sarif-spec/issues/181"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33" TargetMode="External"/><Relationship Id="rId116" Type="http://schemas.openxmlformats.org/officeDocument/2006/relationships/hyperlink" Target="https://github.com/oasis-tcs/sarif-spec/issues/139" TargetMode="External"/><Relationship Id="rId137" Type="http://schemas.openxmlformats.org/officeDocument/2006/relationships/hyperlink" Target="https://github.com/oasis-tcs/sarif-spec/issues/93" TargetMode="External"/><Relationship Id="rId158"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169E93-17E6-4D49-8EE9-958127ECA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20158</TotalTime>
  <Pages>150</Pages>
  <Words>62211</Words>
  <Characters>354609</Characters>
  <Application>Microsoft Office Word</Application>
  <DocSecurity>0</DocSecurity>
  <Lines>2955</Lines>
  <Paragraphs>831</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415989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996</cp:revision>
  <cp:lastPrinted>2011-08-05T16:21:00Z</cp:lastPrinted>
  <dcterms:created xsi:type="dcterms:W3CDTF">2017-08-01T19:18:00Z</dcterms:created>
  <dcterms:modified xsi:type="dcterms:W3CDTF">2018-11-27T20:23:00Z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