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DF5B0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DF5B0C">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DF5B0C">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DF5B0C">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DF5B0C">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DF5B0C">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DF5B0C">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DF5B0C">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DF5B0C">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DF5B0C">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DF5B0C">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DF5B0C">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DF5B0C">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DF5B0C">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DF5B0C">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DF5B0C">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DF5B0C">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DF5B0C">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DF5B0C">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DF5B0C">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DF5B0C">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DF5B0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DF5B0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DF5B0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DF5B0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DF5B0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DF5B0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DF5B0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DF5B0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DF5B0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DF5B0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DF5B0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DF5B0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DF5B0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DF5B0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DF5B0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DF5B0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DF5B0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DF5B0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DF5B0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DF5B0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DF5B0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DF5B0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DF5B0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DF5B0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DF5B0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DF5B0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10174617"/>
      <w:r>
        <w:t>Non-Normative References</w:t>
      </w:r>
      <w:bookmarkEnd w:id="67"/>
      <w:bookmarkEnd w:id="68"/>
      <w:bookmarkEnd w:id="69"/>
    </w:p>
    <w:p w14:paraId="1067680D" w14:textId="1E63AC34"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10174618"/>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10174619"/>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10174620"/>
      <w:r>
        <w:t>Format examples</w:t>
      </w:r>
      <w:bookmarkEnd w:id="76"/>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10174621"/>
      <w:r>
        <w:t>Property notation</w:t>
      </w:r>
      <w:bookmarkEnd w:id="7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10174622"/>
      <w:r>
        <w:t>Syntax notation</w:t>
      </w:r>
      <w:bookmarkEnd w:id="78"/>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10174623"/>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10174624"/>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Toc510174625"/>
      <w:bookmarkStart w:id="92" w:name="_Ref507594747"/>
      <w:r>
        <w:t>fileContent objects</w:t>
      </w:r>
      <w:bookmarkEnd w:id="86"/>
      <w:bookmarkEnd w:id="87"/>
      <w:bookmarkEnd w:id="88"/>
      <w:bookmarkEnd w:id="89"/>
      <w:bookmarkEnd w:id="90"/>
      <w:bookmarkEnd w:id="91"/>
    </w:p>
    <w:p w14:paraId="2BBA9A14" w14:textId="2A52D71B" w:rsidR="00C50C8C" w:rsidRDefault="00C50C8C" w:rsidP="00C50C8C">
      <w:pPr>
        <w:pStyle w:val="Heading3"/>
      </w:pPr>
      <w:bookmarkStart w:id="93" w:name="_Toc510174626"/>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10174627"/>
      <w:r>
        <w:t>text property</w:t>
      </w:r>
      <w:bookmarkEnd w:id="94"/>
      <w:bookmarkEnd w:id="95"/>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10174628"/>
      <w:r>
        <w:t>binary property</w:t>
      </w:r>
      <w:bookmarkEnd w:id="96"/>
      <w:bookmarkEnd w:id="97"/>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10174629"/>
      <w:r>
        <w:t>fileLocation objects</w:t>
      </w:r>
      <w:bookmarkEnd w:id="92"/>
      <w:bookmarkEnd w:id="98"/>
      <w:bookmarkEnd w:id="99"/>
    </w:p>
    <w:p w14:paraId="15E45BC8" w14:textId="6BB90172" w:rsidR="00EF1697" w:rsidRPr="00EF1697" w:rsidRDefault="00EF1697" w:rsidP="00EF1697">
      <w:pPr>
        <w:pStyle w:val="Heading3"/>
      </w:pPr>
      <w:bookmarkStart w:id="100" w:name="_Ref507595872"/>
      <w:bookmarkStart w:id="101" w:name="_Toc510174630"/>
      <w:r>
        <w:t>General</w:t>
      </w:r>
      <w:bookmarkEnd w:id="100"/>
      <w:bookmarkEnd w:id="101"/>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10174631"/>
      <w:r>
        <w:lastRenderedPageBreak/>
        <w:t>uri property</w:t>
      </w:r>
      <w:bookmarkEnd w:id="102"/>
      <w:bookmarkEnd w:id="103"/>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E946410"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w:t>
      </w:r>
      <w:del w:id="105" w:author="Laurence Golding" w:date="2018-04-16T18:26:00Z">
        <w:r w:rsidDel="00C7469A">
          <w:delText xml:space="preserve">the </w:delText>
        </w:r>
      </w:del>
      <w:r w:rsidRPr="006065CD">
        <w:rPr>
          <w:rStyle w:val="CODEtemp"/>
        </w:rPr>
        <w:t>run.files</w:t>
      </w:r>
      <w:r>
        <w:t xml:space="preserve"> </w:t>
      </w:r>
      <w:del w:id="106" w:author="Laurence Golding" w:date="2018-04-16T18:26:00Z">
        <w:r w:rsidDel="00C7469A">
          <w:delText xml:space="preserve">property </w:delText>
        </w:r>
      </w:del>
      <w:r>
        <w:t>(§</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7" w:name="_Ref507592476"/>
      <w:bookmarkStart w:id="108" w:name="_Toc510174632"/>
      <w:r>
        <w:t>uriBaseId property</w:t>
      </w:r>
      <w:bookmarkEnd w:id="107"/>
      <w:bookmarkEnd w:id="108"/>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09" w:name="_Ref510013017"/>
      <w:bookmarkStart w:id="110" w:name="_Toc510174633"/>
      <w:r>
        <w:t>Guidance on the use of fileLocation objects</w:t>
      </w:r>
      <w:bookmarkEnd w:id="109"/>
      <w:bookmarkEnd w:id="110"/>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1" w:name="_Toc510174634"/>
      <w:r>
        <w:t>String properties</w:t>
      </w:r>
      <w:bookmarkEnd w:id="111"/>
    </w:p>
    <w:p w14:paraId="6C63FE5C" w14:textId="4016EE67" w:rsidR="00D65090" w:rsidRDefault="00D65090" w:rsidP="00D65090">
      <w:pPr>
        <w:pStyle w:val="Heading3"/>
      </w:pPr>
      <w:bookmarkStart w:id="112" w:name="_Toc510174635"/>
      <w:r>
        <w:t>General</w:t>
      </w:r>
      <w:bookmarkEnd w:id="11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3" w:name="_Ref510017878"/>
      <w:bookmarkStart w:id="114" w:name="_Toc510174636"/>
      <w:r>
        <w:t>Redaction</w:t>
      </w:r>
      <w:bookmarkEnd w:id="113"/>
      <w:bookmarkEnd w:id="114"/>
    </w:p>
    <w:p w14:paraId="553A2175" w14:textId="5AA7DA9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15" w:name="_Ref508798892"/>
      <w:bookmarkStart w:id="116" w:name="_Toc510174637"/>
      <w:r>
        <w:t>Object properties</w:t>
      </w:r>
      <w:bookmarkEnd w:id="115"/>
      <w:bookmarkEnd w:id="116"/>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7" w:name="_Ref508869720"/>
      <w:bookmarkStart w:id="118" w:name="_Toc510174638"/>
      <w:r>
        <w:t>Array properties</w:t>
      </w:r>
      <w:bookmarkEnd w:id="117"/>
      <w:bookmarkEnd w:id="118"/>
    </w:p>
    <w:p w14:paraId="28EB82AC" w14:textId="5479DEBF" w:rsidR="000308F0" w:rsidRDefault="000308F0" w:rsidP="000308F0">
      <w:pPr>
        <w:pStyle w:val="Heading3"/>
      </w:pPr>
      <w:bookmarkStart w:id="119" w:name="_Toc510174639"/>
      <w:r>
        <w:t>General</w:t>
      </w:r>
      <w:bookmarkEnd w:id="119"/>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0" w:name="_Ref493404799"/>
      <w:bookmarkStart w:id="121" w:name="_Toc510174640"/>
      <w:r>
        <w:t>Array properties with unique values</w:t>
      </w:r>
      <w:bookmarkEnd w:id="120"/>
      <w:bookmarkEnd w:id="121"/>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2" w:name="_Ref493408960"/>
      <w:bookmarkStart w:id="123" w:name="_Toc510174641"/>
      <w:r>
        <w:t>Property bags</w:t>
      </w:r>
      <w:bookmarkEnd w:id="122"/>
      <w:bookmarkEnd w:id="123"/>
    </w:p>
    <w:p w14:paraId="394A6CDE" w14:textId="6ABA55FC" w:rsidR="00815787" w:rsidRDefault="00815787" w:rsidP="00815787">
      <w:pPr>
        <w:pStyle w:val="Heading3"/>
      </w:pPr>
      <w:bookmarkStart w:id="124" w:name="_Toc510174642"/>
      <w:r>
        <w:t>General</w:t>
      </w:r>
      <w:bookmarkEnd w:id="124"/>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5" w:name="_Toc510174643"/>
      <w:r>
        <w:lastRenderedPageBreak/>
        <w:t>Tags</w:t>
      </w:r>
      <w:bookmarkEnd w:id="125"/>
    </w:p>
    <w:p w14:paraId="32ECCC5D" w14:textId="2CF5DE43" w:rsidR="00992B66" w:rsidRPr="00992B66" w:rsidRDefault="00992B66" w:rsidP="00992B66">
      <w:pPr>
        <w:pStyle w:val="Heading4"/>
      </w:pPr>
      <w:bookmarkStart w:id="126" w:name="_Toc510174644"/>
      <w:r>
        <w:t>General</w:t>
      </w:r>
      <w:bookmarkEnd w:id="126"/>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7" w:name="_Hlk493349329"/>
      <w:r w:rsidRPr="001A344F">
        <w:t xml:space="preserve">an array containing zero or more arbitrary strings, no two of which </w:t>
      </w:r>
      <w:r w:rsidRPr="001A344F">
        <w:rPr>
          <w:b/>
        </w:rPr>
        <w:t>SHALL</w:t>
      </w:r>
      <w:r w:rsidRPr="001A344F">
        <w:t xml:space="preserve"> be the same</w:t>
      </w:r>
      <w:bookmarkEnd w:id="12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8" w:name="_Toc510174645"/>
      <w:r>
        <w:t>Namespaced tags</w:t>
      </w:r>
      <w:bookmarkEnd w:id="12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9" w:name="_Toc510174646"/>
      <w:r>
        <w:t>Tag metadata</w:t>
      </w:r>
      <w:bookmarkEnd w:id="12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r>
        <w:t>{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0" w:name="_Ref493413701"/>
      <w:bookmarkStart w:id="131" w:name="_Ref493413744"/>
      <w:bookmarkStart w:id="132" w:name="_Toc510174647"/>
      <w:r>
        <w:t>Date/time properties</w:t>
      </w:r>
      <w:bookmarkEnd w:id="130"/>
      <w:bookmarkEnd w:id="131"/>
      <w:bookmarkEnd w:id="132"/>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3" w:name="_Ref493426052"/>
      <w:bookmarkStart w:id="134" w:name="_Ref508814664"/>
      <w:bookmarkStart w:id="135" w:name="_Toc510174648"/>
      <w:r>
        <w:t>m</w:t>
      </w:r>
      <w:r w:rsidR="00815787">
        <w:t xml:space="preserve">essage </w:t>
      </w:r>
      <w:bookmarkEnd w:id="133"/>
      <w:r>
        <w:t>objects</w:t>
      </w:r>
      <w:bookmarkEnd w:id="134"/>
      <w:bookmarkEnd w:id="135"/>
    </w:p>
    <w:p w14:paraId="0A758B59" w14:textId="372BB610" w:rsidR="00354823" w:rsidRPr="00354823" w:rsidRDefault="00354823" w:rsidP="00354823">
      <w:pPr>
        <w:pStyle w:val="Heading3"/>
      </w:pPr>
      <w:bookmarkStart w:id="136" w:name="_Toc510174649"/>
      <w:r>
        <w:t>General</w:t>
      </w:r>
      <w:bookmarkEnd w:id="13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7" w:name="_Ref503354593"/>
      <w:bookmarkStart w:id="138" w:name="_Toc510174650"/>
      <w:r>
        <w:t>Plain text messages</w:t>
      </w:r>
      <w:bookmarkEnd w:id="137"/>
      <w:bookmarkEnd w:id="138"/>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9" w:name="_Ref503354606"/>
      <w:bookmarkStart w:id="140" w:name="_Toc510174651"/>
      <w:r>
        <w:t>Rich text messages</w:t>
      </w:r>
      <w:bookmarkEnd w:id="139"/>
      <w:bookmarkEnd w:id="140"/>
    </w:p>
    <w:p w14:paraId="78C77DEB" w14:textId="06212753" w:rsidR="00675C8D" w:rsidRPr="00675C8D" w:rsidRDefault="00675C8D" w:rsidP="00675C8D">
      <w:pPr>
        <w:pStyle w:val="Heading4"/>
      </w:pPr>
      <w:bookmarkStart w:id="141" w:name="_Toc510174652"/>
      <w:r>
        <w:t>General</w:t>
      </w:r>
      <w:bookmarkEnd w:id="141"/>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2" w:name="_Ref503355198"/>
      <w:bookmarkStart w:id="143" w:name="_Toc510174653"/>
      <w:r>
        <w:t>Security implications</w:t>
      </w:r>
      <w:bookmarkEnd w:id="142"/>
      <w:bookmarkEnd w:id="14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4" w:name="_Ref508810893"/>
      <w:bookmarkStart w:id="145" w:name="_Toc510174654"/>
      <w:bookmarkStart w:id="146" w:name="_Ref503352567"/>
      <w:r>
        <w:t>Messages with placeholders</w:t>
      </w:r>
      <w:bookmarkEnd w:id="144"/>
      <w:bookmarkEnd w:id="14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7" w:name="_Ref508810900"/>
      <w:bookmarkStart w:id="148" w:name="_Toc510174655"/>
      <w:r>
        <w:t>Messages with e</w:t>
      </w:r>
      <w:r w:rsidR="00A4123E">
        <w:t>mbedded links</w:t>
      </w:r>
      <w:bookmarkEnd w:id="146"/>
      <w:bookmarkEnd w:id="147"/>
      <w:bookmarkEnd w:id="148"/>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49" w:name="_Ref508812963"/>
      <w:bookmarkStart w:id="150" w:name="_Toc510174656"/>
      <w:bookmarkStart w:id="151" w:name="_Ref493337542"/>
      <w:r>
        <w:t>Message string resources</w:t>
      </w:r>
      <w:bookmarkEnd w:id="149"/>
      <w:bookmarkEnd w:id="150"/>
    </w:p>
    <w:p w14:paraId="558CEB2A" w14:textId="15F84E5D" w:rsidR="00F27B42" w:rsidRDefault="00F27B42" w:rsidP="00F27B42">
      <w:pPr>
        <w:pStyle w:val="Heading4"/>
      </w:pPr>
      <w:bookmarkStart w:id="152" w:name="_Toc510174657"/>
      <w:r>
        <w:t>General</w:t>
      </w:r>
      <w:bookmarkEnd w:id="152"/>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53" w:name="_Ref508812199"/>
      <w:bookmarkStart w:id="154" w:name="_Toc510174658"/>
      <w:r>
        <w:t>Embedded string resource lookup procedure</w:t>
      </w:r>
      <w:bookmarkEnd w:id="153"/>
      <w:bookmarkEnd w:id="15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5" w:name="_Ref508811713"/>
      <w:bookmarkStart w:id="156" w:name="_Toc510174659"/>
      <w:r>
        <w:t>SARIF resource file lookup procedure</w:t>
      </w:r>
      <w:bookmarkEnd w:id="155"/>
      <w:bookmarkEnd w:id="15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7" w:name="_Ref508811723"/>
      <w:bookmarkStart w:id="158" w:name="_Toc510174660"/>
      <w:r>
        <w:t>SARIF resource file format</w:t>
      </w:r>
      <w:bookmarkEnd w:id="157"/>
      <w:bookmarkEnd w:id="158"/>
    </w:p>
    <w:p w14:paraId="441176F7" w14:textId="05E307FC" w:rsidR="00F27B42" w:rsidRDefault="00F27B42" w:rsidP="00F27B42">
      <w:pPr>
        <w:pStyle w:val="Heading5"/>
      </w:pPr>
      <w:bookmarkStart w:id="159" w:name="_Toc510174661"/>
      <w:r>
        <w:t>General</w:t>
      </w:r>
      <w:bookmarkEnd w:id="159"/>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60" w:name="_Toc510174662"/>
      <w:r>
        <w:t>sarifLog object</w:t>
      </w:r>
      <w:bookmarkEnd w:id="160"/>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61" w:name="_Ref508812519"/>
      <w:bookmarkStart w:id="162" w:name="_Toc510174663"/>
      <w:r>
        <w:t>run object</w:t>
      </w:r>
      <w:bookmarkEnd w:id="161"/>
      <w:bookmarkEnd w:id="16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3" w:name="_Ref508812478"/>
      <w:bookmarkStart w:id="164" w:name="_Toc510174664"/>
      <w:r>
        <w:t>tool object</w:t>
      </w:r>
      <w:bookmarkEnd w:id="163"/>
      <w:bookmarkEnd w:id="16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5" w:name="_Toc510174665"/>
      <w:r>
        <w:t>resources object</w:t>
      </w:r>
      <w:bookmarkEnd w:id="165"/>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66" w:name="_Ref508811133"/>
      <w:bookmarkStart w:id="167" w:name="_Toc510174666"/>
      <w:r>
        <w:lastRenderedPageBreak/>
        <w:t>text property</w:t>
      </w:r>
      <w:bookmarkEnd w:id="166"/>
      <w:bookmarkEnd w:id="167"/>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68" w:name="_Ref508811583"/>
      <w:bookmarkStart w:id="169" w:name="_Toc510174667"/>
      <w:r>
        <w:t>richText property</w:t>
      </w:r>
      <w:bookmarkEnd w:id="168"/>
      <w:bookmarkEnd w:id="169"/>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0" w:name="_Ref508811592"/>
      <w:bookmarkStart w:id="171" w:name="_Toc510174668"/>
      <w:r>
        <w:t>messageId property</w:t>
      </w:r>
      <w:bookmarkEnd w:id="170"/>
      <w:bookmarkEnd w:id="171"/>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2" w:name="_Ref508811630"/>
      <w:bookmarkStart w:id="173" w:name="_Toc510174669"/>
      <w:r>
        <w:t>richMessageId property</w:t>
      </w:r>
      <w:bookmarkEnd w:id="172"/>
      <w:bookmarkEnd w:id="173"/>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4" w:name="_Ref508811093"/>
      <w:bookmarkStart w:id="175" w:name="_Toc510174670"/>
      <w:r>
        <w:t>arguments property</w:t>
      </w:r>
      <w:bookmarkEnd w:id="174"/>
      <w:bookmarkEnd w:id="175"/>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6" w:name="_Ref508812301"/>
      <w:bookmarkStart w:id="177" w:name="_Toc510174671"/>
      <w:r>
        <w:t>sarifLog object</w:t>
      </w:r>
      <w:bookmarkEnd w:id="151"/>
      <w:bookmarkEnd w:id="176"/>
      <w:bookmarkEnd w:id="177"/>
    </w:p>
    <w:p w14:paraId="5DEDD21B" w14:textId="0630136E" w:rsidR="000D32C1" w:rsidRDefault="000D32C1" w:rsidP="000D32C1">
      <w:pPr>
        <w:pStyle w:val="Heading3"/>
      </w:pPr>
      <w:bookmarkStart w:id="178" w:name="_Toc510174672"/>
      <w:r>
        <w:t>General</w:t>
      </w:r>
      <w:bookmarkEnd w:id="17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9" w:name="_Ref493349977"/>
      <w:bookmarkStart w:id="180" w:name="_Ref493350297"/>
      <w:bookmarkStart w:id="181" w:name="_Toc510174673"/>
      <w:r>
        <w:t>version property</w:t>
      </w:r>
      <w:bookmarkEnd w:id="179"/>
      <w:bookmarkEnd w:id="180"/>
      <w:bookmarkEnd w:id="18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2" w:name="_Ref508812350"/>
      <w:bookmarkStart w:id="183" w:name="_Toc510174674"/>
      <w:r>
        <w:t>$schema property</w:t>
      </w:r>
      <w:bookmarkEnd w:id="182"/>
      <w:bookmarkEnd w:id="18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4" w:name="_Ref493349987"/>
      <w:bookmarkStart w:id="185" w:name="_Toc510174675"/>
      <w:r>
        <w:t>runs property</w:t>
      </w:r>
      <w:bookmarkEnd w:id="184"/>
      <w:bookmarkEnd w:id="185"/>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86" w:name="_Ref493349997"/>
      <w:bookmarkStart w:id="187" w:name="_Ref493350451"/>
      <w:bookmarkStart w:id="188" w:name="_Toc510174676"/>
      <w:r>
        <w:t>run object</w:t>
      </w:r>
      <w:bookmarkEnd w:id="186"/>
      <w:bookmarkEnd w:id="187"/>
      <w:bookmarkEnd w:id="188"/>
    </w:p>
    <w:p w14:paraId="10E42C1C" w14:textId="534C375F" w:rsidR="000D32C1" w:rsidRDefault="000D32C1" w:rsidP="000D32C1">
      <w:pPr>
        <w:pStyle w:val="Heading3"/>
      </w:pPr>
      <w:bookmarkStart w:id="189" w:name="_Toc510174677"/>
      <w:r>
        <w:t>General</w:t>
      </w:r>
      <w:bookmarkEnd w:id="18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0" w:name="_Ref493351359"/>
      <w:bookmarkStart w:id="191" w:name="_Toc510174678"/>
      <w:r>
        <w:lastRenderedPageBreak/>
        <w:t>id property</w:t>
      </w:r>
      <w:bookmarkEnd w:id="190"/>
      <w:bookmarkEnd w:id="19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2" w:name="_Toc510174679"/>
      <w:r>
        <w:t>stableId property</w:t>
      </w:r>
      <w:bookmarkEnd w:id="19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3" w:name="_Ref493475805"/>
      <w:bookmarkStart w:id="194" w:name="_Toc510174680"/>
      <w:r>
        <w:t>baselineId property</w:t>
      </w:r>
      <w:bookmarkEnd w:id="193"/>
      <w:bookmarkEnd w:id="194"/>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5" w:name="_Toc510174681"/>
      <w:r>
        <w:t>automationId property</w:t>
      </w:r>
      <w:bookmarkEnd w:id="19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6" w:name="_Toc510174682"/>
      <w:r>
        <w:t>architecture property</w:t>
      </w:r>
      <w:bookmarkEnd w:id="19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7" w:name="_Ref493350956"/>
      <w:bookmarkStart w:id="198" w:name="_Toc510174683"/>
      <w:r>
        <w:lastRenderedPageBreak/>
        <w:t>tool property</w:t>
      </w:r>
      <w:bookmarkEnd w:id="197"/>
      <w:bookmarkEnd w:id="198"/>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199" w:name="_Ref507657941"/>
      <w:bookmarkStart w:id="200" w:name="_Toc510174684"/>
      <w:r>
        <w:t>invocation</w:t>
      </w:r>
      <w:r w:rsidR="00514F09">
        <w:t>s</w:t>
      </w:r>
      <w:r>
        <w:t xml:space="preserve"> property</w:t>
      </w:r>
      <w:bookmarkEnd w:id="199"/>
      <w:bookmarkEnd w:id="200"/>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1" w:name="_Toc510174685"/>
      <w:r>
        <w:t>conversion property</w:t>
      </w:r>
      <w:bookmarkEnd w:id="201"/>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2" w:name="_Ref508869459"/>
      <w:bookmarkStart w:id="203" w:name="_Ref508869524"/>
      <w:bookmarkStart w:id="204" w:name="_Ref508869585"/>
      <w:bookmarkStart w:id="205" w:name="_Toc510174686"/>
      <w:bookmarkStart w:id="206" w:name="_Ref493345118"/>
      <w:r>
        <w:t>originalUriBaseIds property</w:t>
      </w:r>
      <w:bookmarkEnd w:id="202"/>
      <w:bookmarkEnd w:id="203"/>
      <w:bookmarkEnd w:id="204"/>
      <w:bookmarkEnd w:id="205"/>
    </w:p>
    <w:p w14:paraId="2DDCF7C4" w14:textId="7C9A5D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lastRenderedPageBreak/>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7" w:name="_Ref507667580"/>
      <w:bookmarkStart w:id="208" w:name="_Toc510174687"/>
      <w:r>
        <w:t>files property</w:t>
      </w:r>
      <w:bookmarkEnd w:id="206"/>
      <w:bookmarkEnd w:id="207"/>
      <w:bookmarkEnd w:id="208"/>
    </w:p>
    <w:p w14:paraId="07E80975" w14:textId="24B82ABD" w:rsidR="006A16A8" w:rsidRDefault="006A16A8" w:rsidP="006A16A8">
      <w:pPr>
        <w:pStyle w:val="Heading4"/>
      </w:pPr>
      <w:bookmarkStart w:id="209" w:name="_Toc510174688"/>
      <w:r>
        <w:t>General</w:t>
      </w:r>
      <w:bookmarkEnd w:id="209"/>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0" w:name="_Ref508985072"/>
      <w:bookmarkStart w:id="211" w:name="_Toc510174689"/>
      <w:r>
        <w:t>Property names</w:t>
      </w:r>
      <w:bookmarkEnd w:id="210"/>
      <w:bookmarkEnd w:id="211"/>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2" w:name="_Hlk508703537"/>
      <w:r>
        <w:t>relative property name</w:t>
      </w:r>
      <w:bookmarkEnd w:id="21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3" w:name="_Toc510174690"/>
      <w:r>
        <w:t>Property values</w:t>
      </w:r>
      <w:bookmarkEnd w:id="213"/>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4" w:name="_Ref493479000"/>
      <w:bookmarkStart w:id="215" w:name="_Ref493479448"/>
      <w:bookmarkStart w:id="216" w:name="_Toc510174691"/>
      <w:r>
        <w:t>logicalLocations property</w:t>
      </w:r>
      <w:bookmarkEnd w:id="214"/>
      <w:bookmarkEnd w:id="215"/>
      <w:bookmarkEnd w:id="216"/>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7" w:name="_Ref493350972"/>
      <w:bookmarkStart w:id="218" w:name="_Toc510174692"/>
      <w:r>
        <w:t>results property</w:t>
      </w:r>
      <w:bookmarkEnd w:id="217"/>
      <w:bookmarkEnd w:id="218"/>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each of which represents a single result detected in the course of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9" w:name="_Ref493404878"/>
      <w:bookmarkStart w:id="220" w:name="_Toc510174693"/>
      <w:r>
        <w:t>resource</w:t>
      </w:r>
      <w:r w:rsidR="00401BB5">
        <w:t>s property</w:t>
      </w:r>
      <w:bookmarkEnd w:id="219"/>
      <w:bookmarkEnd w:id="220"/>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1" w:name="_Ref503355262"/>
      <w:bookmarkStart w:id="222" w:name="_Toc510174694"/>
      <w:r>
        <w:t>richMessageMimeType property</w:t>
      </w:r>
      <w:bookmarkEnd w:id="221"/>
      <w:bookmarkEnd w:id="222"/>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23" w:name="_Ref510017893"/>
      <w:bookmarkStart w:id="224" w:name="_Toc510174695"/>
      <w:r>
        <w:t>redactionToken</w:t>
      </w:r>
      <w:bookmarkEnd w:id="223"/>
      <w:r>
        <w:t xml:space="preserve"> property</w:t>
      </w:r>
      <w:bookmarkEnd w:id="224"/>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25"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26" w:name="_Toc510174696"/>
      <w:bookmarkEnd w:id="225"/>
      <w:r>
        <w:t>properties property</w:t>
      </w:r>
      <w:bookmarkEnd w:id="226"/>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7" w:name="_Ref493350964"/>
      <w:bookmarkStart w:id="228" w:name="_Toc510174697"/>
      <w:r>
        <w:t>tool object</w:t>
      </w:r>
      <w:bookmarkEnd w:id="227"/>
      <w:bookmarkEnd w:id="228"/>
    </w:p>
    <w:p w14:paraId="389A43BD" w14:textId="582B65CB" w:rsidR="00401BB5" w:rsidRDefault="00401BB5" w:rsidP="00401BB5">
      <w:pPr>
        <w:pStyle w:val="Heading3"/>
      </w:pPr>
      <w:bookmarkStart w:id="229" w:name="_Toc510174698"/>
      <w:r>
        <w:t>General</w:t>
      </w:r>
      <w:bookmarkEnd w:id="22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0" w:name="_Ref493409155"/>
      <w:bookmarkStart w:id="231" w:name="_Toc510174699"/>
      <w:r>
        <w:t>name property</w:t>
      </w:r>
      <w:bookmarkEnd w:id="230"/>
      <w:bookmarkEnd w:id="23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2" w:name="_Ref493409168"/>
      <w:bookmarkStart w:id="233" w:name="_Toc510174700"/>
      <w:r>
        <w:t>fullName property</w:t>
      </w:r>
      <w:bookmarkEnd w:id="232"/>
      <w:bookmarkEnd w:id="23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234" w:name="_Ref493409198"/>
      <w:bookmarkStart w:id="235" w:name="_Toc510174701"/>
      <w:r>
        <w:t>semanticVersion property</w:t>
      </w:r>
      <w:bookmarkEnd w:id="234"/>
      <w:bookmarkEnd w:id="235"/>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6" w:name="_Ref493409191"/>
      <w:bookmarkStart w:id="237" w:name="_Toc510174702"/>
      <w:r>
        <w:t>version property</w:t>
      </w:r>
      <w:bookmarkEnd w:id="236"/>
      <w:bookmarkEnd w:id="23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8" w:name="_Ref493409205"/>
      <w:bookmarkStart w:id="239" w:name="_Toc510174703"/>
      <w:r>
        <w:t>fileVersion property</w:t>
      </w:r>
      <w:bookmarkEnd w:id="238"/>
      <w:bookmarkEnd w:id="23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0" w:name="_Ref508811658"/>
      <w:bookmarkStart w:id="241" w:name="_Ref508812630"/>
      <w:bookmarkStart w:id="242" w:name="_Toc510174704"/>
      <w:r>
        <w:t>language property</w:t>
      </w:r>
      <w:bookmarkEnd w:id="240"/>
      <w:bookmarkEnd w:id="241"/>
      <w:bookmarkEnd w:id="242"/>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3" w:name="_Hlk503355525"/>
      <w:r w:rsidRPr="00C56762">
        <w:t>a string specifying the language of the messages produced by the tool</w:t>
      </w:r>
      <w:bookmarkEnd w:id="24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4"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5" w:name="_Ref508891515"/>
      <w:bookmarkStart w:id="246" w:name="_Toc510174705"/>
      <w:r>
        <w:t>resourceLocation property</w:t>
      </w:r>
      <w:bookmarkEnd w:id="244"/>
      <w:bookmarkEnd w:id="245"/>
      <w:bookmarkEnd w:id="246"/>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7" w:name="_Toc510174706"/>
      <w:r>
        <w:lastRenderedPageBreak/>
        <w:t>sarifLoggerVersion property</w:t>
      </w:r>
      <w:bookmarkEnd w:id="24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8" w:name="_Toc510174707"/>
      <w:r>
        <w:t>properties property</w:t>
      </w:r>
      <w:bookmarkEnd w:id="248"/>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9" w:name="_Ref493352563"/>
      <w:bookmarkStart w:id="250" w:name="_Toc510174708"/>
      <w:r>
        <w:t>invocation object</w:t>
      </w:r>
      <w:bookmarkEnd w:id="249"/>
      <w:bookmarkEnd w:id="250"/>
    </w:p>
    <w:p w14:paraId="10E65C9D" w14:textId="17190F2B" w:rsidR="00401BB5" w:rsidRDefault="00401BB5" w:rsidP="00401BB5">
      <w:pPr>
        <w:pStyle w:val="Heading3"/>
      </w:pPr>
      <w:bookmarkStart w:id="251" w:name="_Toc510174709"/>
      <w:r>
        <w:t>General</w:t>
      </w:r>
      <w:bookmarkEnd w:id="25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2" w:name="_Ref493414102"/>
      <w:bookmarkStart w:id="253" w:name="_Toc510174710"/>
      <w:r>
        <w:t>commandLine property</w:t>
      </w:r>
      <w:bookmarkEnd w:id="252"/>
      <w:bookmarkEnd w:id="25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4" w:name="_Ref506976541"/>
      <w:bookmarkStart w:id="255" w:name="_Toc510174711"/>
      <w:r>
        <w:lastRenderedPageBreak/>
        <w:t>arguments property</w:t>
      </w:r>
      <w:bookmarkEnd w:id="254"/>
      <w:bookmarkEnd w:id="25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6" w:name="_Toc510174712"/>
      <w:r>
        <w:t>responseFiles property</w:t>
      </w:r>
      <w:bookmarkEnd w:id="256"/>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887856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w:t>
      </w:r>
      <w:del w:id="257" w:author="Laurence Golding" w:date="2018-04-16T18:24:00Z">
        <w:r w:rsidDel="00C7469A">
          <w:delText xml:space="preserve">the </w:delText>
        </w:r>
      </w:del>
      <w:r w:rsidRPr="003D1181">
        <w:rPr>
          <w:rStyle w:val="CODEtemp"/>
        </w:rPr>
        <w:t>file.contents</w:t>
      </w:r>
      <w:r>
        <w:t xml:space="preserve"> </w:t>
      </w:r>
      <w:del w:id="258" w:author="Laurence Golding" w:date="2018-04-16T18:24:00Z">
        <w:r w:rsidDel="00C7469A">
          <w:delText xml:space="preserve">property </w:delText>
        </w:r>
      </w:del>
      <w:r>
        <w:t>(§</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9" w:name="_Ref507597986"/>
      <w:bookmarkStart w:id="260" w:name="_Toc510174713"/>
      <w:r>
        <w:t>attachments property</w:t>
      </w:r>
      <w:bookmarkEnd w:id="259"/>
      <w:bookmarkEnd w:id="260"/>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261" w:name="_Toc510174714"/>
      <w:r>
        <w:t>startTime property</w:t>
      </w:r>
      <w:bookmarkEnd w:id="261"/>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262" w:name="_Toc510174715"/>
      <w:r>
        <w:lastRenderedPageBreak/>
        <w:t>endTime property</w:t>
      </w:r>
      <w:bookmarkEnd w:id="262"/>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263" w:name="_Ref509050679"/>
      <w:bookmarkStart w:id="264" w:name="_Toc510174716"/>
      <w:r>
        <w:t>exitCode property</w:t>
      </w:r>
      <w:bookmarkEnd w:id="263"/>
      <w:bookmarkEnd w:id="26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265" w:name="_Ref509050368"/>
      <w:bookmarkStart w:id="266" w:name="_Toc510174717"/>
      <w:r>
        <w:t>exitCodeDescription property</w:t>
      </w:r>
      <w:bookmarkEnd w:id="265"/>
      <w:bookmarkEnd w:id="26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7" w:name="_Toc510174718"/>
      <w:r>
        <w:t>exitSignalName property</w:t>
      </w:r>
      <w:bookmarkEnd w:id="26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268" w:name="_Ref509050492"/>
      <w:bookmarkStart w:id="269" w:name="_Toc510174719"/>
      <w:r>
        <w:t>exitSignalNumber property</w:t>
      </w:r>
      <w:bookmarkEnd w:id="268"/>
      <w:bookmarkEnd w:id="26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0" w:name="_Toc510174720"/>
      <w:r>
        <w:lastRenderedPageBreak/>
        <w:t>processStartFailureMessage property</w:t>
      </w:r>
      <w:bookmarkEnd w:id="27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1" w:name="_Toc510174721"/>
      <w:r>
        <w:t>toolExecutionSuccessful</w:t>
      </w:r>
      <w:r w:rsidR="00B209DE">
        <w:t xml:space="preserve"> property</w:t>
      </w:r>
      <w:bookmarkEnd w:id="27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272"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27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3" w:name="_Toc510174722"/>
      <w:r>
        <w:t>machine property</w:t>
      </w:r>
      <w:bookmarkEnd w:id="27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4" w:name="_Toc510174723"/>
      <w:r>
        <w:t>account property</w:t>
      </w:r>
      <w:bookmarkEnd w:id="27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5" w:name="_Toc510174724"/>
      <w:r>
        <w:t>processId property</w:t>
      </w:r>
      <w:bookmarkEnd w:id="27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6" w:name="_Toc510174725"/>
      <w:r>
        <w:t>executableLocation</w:t>
      </w:r>
      <w:r w:rsidR="00401BB5">
        <w:t xml:space="preserve"> property</w:t>
      </w:r>
      <w:bookmarkEnd w:id="276"/>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7" w:name="_Toc510174726"/>
      <w:r>
        <w:t>workingDirectory property</w:t>
      </w:r>
      <w:bookmarkEnd w:id="27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8" w:name="_Toc510174727"/>
      <w:r>
        <w:t>environmentVariables property</w:t>
      </w:r>
      <w:bookmarkEnd w:id="27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9" w:name="_Ref493345429"/>
      <w:bookmarkStart w:id="280" w:name="_Toc510174728"/>
      <w:r>
        <w:t>toolNotifications property</w:t>
      </w:r>
      <w:bookmarkEnd w:id="279"/>
      <w:bookmarkEnd w:id="280"/>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1" w:name="_Ref509576439"/>
      <w:bookmarkStart w:id="282" w:name="_Toc510174729"/>
      <w:r>
        <w:lastRenderedPageBreak/>
        <w:t>configurationNotifications property</w:t>
      </w:r>
      <w:bookmarkEnd w:id="281"/>
      <w:bookmarkEnd w:id="282"/>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83" w:name="_Toc510174730"/>
      <w:r>
        <w:t>stdin, stdout, stderr</w:t>
      </w:r>
      <w:r w:rsidR="00D943E5">
        <w:t>, and stdoutStderr</w:t>
      </w:r>
      <w:r>
        <w:t xml:space="preserve"> properties</w:t>
      </w:r>
      <w:bookmarkEnd w:id="283"/>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0B37794" w:rsidR="00DC2E41" w:rsidRPr="00DC2E41" w:rsidRDefault="00DC2E41" w:rsidP="00DC2E41">
      <w:r>
        <w:t xml:space="preserve">A SARIF producer </w:t>
      </w:r>
      <w:r>
        <w:rPr>
          <w:b/>
        </w:rPr>
        <w:t>MAY</w:t>
      </w:r>
      <w:r>
        <w:t xml:space="preserve"> embed the stream contents in the log file by mentioning the corresponding file in </w:t>
      </w:r>
      <w:del w:id="284" w:author="Laurence Golding" w:date="2018-04-16T18:24:00Z">
        <w:r w:rsidDel="00C7469A">
          <w:delText xml:space="preserve">the </w:delText>
        </w:r>
      </w:del>
      <w:r w:rsidRPr="0068251B">
        <w:rPr>
          <w:rStyle w:val="CODEtemp"/>
        </w:rPr>
        <w:t>run.files</w:t>
      </w:r>
      <w:r>
        <w:t xml:space="preserve"> </w:t>
      </w:r>
      <w:del w:id="285" w:author="Laurence Golding" w:date="2018-04-16T18:24:00Z">
        <w:r w:rsidDel="00C7469A">
          <w:delText xml:space="preserve">dictionary </w:delText>
        </w:r>
      </w:del>
      <w:r>
        <w:t>(</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w:t>
      </w:r>
      <w:del w:id="286" w:author="Laurence Golding" w:date="2018-04-16T18:27:00Z">
        <w:r w:rsidDel="00423380">
          <w:delText xml:space="preserve">the </w:delText>
        </w:r>
      </w:del>
      <w:r w:rsidRPr="00B020F9">
        <w:rPr>
          <w:rStyle w:val="CODEtemp"/>
        </w:rPr>
        <w:t>file.contents</w:t>
      </w:r>
      <w:r>
        <w:t xml:space="preserve"> </w:t>
      </w:r>
      <w:del w:id="287" w:author="Laurence Golding" w:date="2018-04-16T18:27:00Z">
        <w:r w:rsidDel="00423380">
          <w:delText xml:space="preserve">property </w:delText>
        </w:r>
      </w:del>
      <w:r>
        <w:t>(</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288" w:name="_Toc510174731"/>
      <w:r>
        <w:t>properties property</w:t>
      </w:r>
      <w:bookmarkEnd w:id="288"/>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9" w:name="_Ref507597819"/>
      <w:bookmarkStart w:id="290" w:name="_Toc510174732"/>
      <w:bookmarkStart w:id="291" w:name="_Ref506806657"/>
      <w:r>
        <w:t>attachment object</w:t>
      </w:r>
      <w:bookmarkEnd w:id="289"/>
      <w:bookmarkEnd w:id="290"/>
    </w:p>
    <w:p w14:paraId="554194B0" w14:textId="77777777" w:rsidR="00A27D47" w:rsidRDefault="00A27D47" w:rsidP="00A27D47">
      <w:pPr>
        <w:pStyle w:val="Heading3"/>
        <w:numPr>
          <w:ilvl w:val="2"/>
          <w:numId w:val="2"/>
        </w:numPr>
      </w:pPr>
      <w:bookmarkStart w:id="292" w:name="_Ref506978653"/>
      <w:bookmarkStart w:id="293" w:name="_Toc510174733"/>
      <w:r>
        <w:t>General</w:t>
      </w:r>
      <w:bookmarkEnd w:id="292"/>
      <w:bookmarkEnd w:id="293"/>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6317A169" w:rsidR="00A27D47" w:rsidRDefault="00A27D47" w:rsidP="00A27D47">
      <w:r>
        <w:t xml:space="preserve">A SARIF producer </w:t>
      </w:r>
      <w:r>
        <w:rPr>
          <w:b/>
        </w:rPr>
        <w:t>MAY</w:t>
      </w:r>
      <w:r>
        <w:t xml:space="preserve"> embed the contents of an attachment in the log file by mentioning the attachment file in </w:t>
      </w:r>
      <w:del w:id="294" w:author="Laurence Golding" w:date="2018-04-16T18:24:00Z">
        <w:r w:rsidDel="00C7469A">
          <w:delText xml:space="preserve">the </w:delText>
        </w:r>
      </w:del>
      <w:r w:rsidRPr="0068251B">
        <w:rPr>
          <w:rStyle w:val="CODEtemp"/>
        </w:rPr>
        <w:t>run.files</w:t>
      </w:r>
      <w:r>
        <w:t xml:space="preserve"> </w:t>
      </w:r>
      <w:del w:id="295" w:author="Laurence Golding" w:date="2018-04-16T18:24:00Z">
        <w:r w:rsidDel="00C7469A">
          <w:delText xml:space="preserve">dictionary </w:delText>
        </w:r>
      </w:del>
      <w:r>
        <w:t>(</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w:t>
      </w:r>
      <w:del w:id="296" w:author="Laurence Golding" w:date="2018-04-16T18:27:00Z">
        <w:r w:rsidDel="00423380">
          <w:delText xml:space="preserve">the </w:delText>
        </w:r>
      </w:del>
      <w:r w:rsidRPr="00B020F9">
        <w:rPr>
          <w:rStyle w:val="CODEtemp"/>
        </w:rPr>
        <w:t>file.contents</w:t>
      </w:r>
      <w:r>
        <w:t xml:space="preserve"> </w:t>
      </w:r>
      <w:del w:id="297" w:author="Laurence Golding" w:date="2018-04-16T18:27:00Z">
        <w:r w:rsidDel="00423380">
          <w:delText xml:space="preserve">property </w:delText>
        </w:r>
      </w:del>
      <w:r>
        <w:t>(</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E3A163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4E691A9"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                           # See </w:t>
      </w:r>
      <w:r w:rsidRPr="00F90F0E">
        <w:t>§</w:t>
      </w:r>
      <w:bookmarkStart w:id="298" w:name="_Hlk507657707"/>
      <w:r>
        <w:fldChar w:fldCharType="begin"/>
      </w:r>
      <w:r>
        <w:instrText xml:space="preserve"> REF _Ref506978525 \r \h </w:instrText>
      </w:r>
      <w:r>
        <w:fldChar w:fldCharType="separate"/>
      </w:r>
      <w:r w:rsidR="00C12AF1">
        <w:t>3.14.3</w:t>
      </w:r>
      <w:r>
        <w:fldChar w:fldCharType="end"/>
      </w:r>
      <w:bookmarkEnd w:id="298"/>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9" w:name="_Ref506978925"/>
      <w:bookmarkStart w:id="300" w:name="_Toc510174734"/>
      <w:r>
        <w:t>description property</w:t>
      </w:r>
      <w:bookmarkEnd w:id="299"/>
      <w:bookmarkEnd w:id="300"/>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1" w:name="_Ref506978525"/>
      <w:bookmarkStart w:id="302" w:name="_Toc510174735"/>
      <w:r>
        <w:t>fileLocation</w:t>
      </w:r>
      <w:r w:rsidR="00A27D47">
        <w:t xml:space="preserve"> property</w:t>
      </w:r>
      <w:bookmarkEnd w:id="301"/>
      <w:bookmarkEnd w:id="302"/>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303" w:name="_Toc510174736"/>
      <w:r>
        <w:t>conversion object</w:t>
      </w:r>
      <w:bookmarkEnd w:id="291"/>
      <w:bookmarkEnd w:id="303"/>
    </w:p>
    <w:p w14:paraId="615BCC83" w14:textId="7B3EE260" w:rsidR="00AC6C45" w:rsidRDefault="00AC6C45" w:rsidP="00AC6C45">
      <w:pPr>
        <w:pStyle w:val="Heading3"/>
      </w:pPr>
      <w:bookmarkStart w:id="304" w:name="_Toc510174737"/>
      <w:r>
        <w:t>General</w:t>
      </w:r>
      <w:bookmarkEnd w:id="30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5" w:name="_Ref503539410"/>
      <w:bookmarkStart w:id="306" w:name="_Toc510174738"/>
      <w:r>
        <w:t>tool property</w:t>
      </w:r>
      <w:bookmarkEnd w:id="305"/>
      <w:bookmarkEnd w:id="306"/>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7" w:name="_Ref503608264"/>
      <w:bookmarkStart w:id="308" w:name="_Toc510174739"/>
      <w:r>
        <w:t>invocation property</w:t>
      </w:r>
      <w:bookmarkEnd w:id="307"/>
      <w:bookmarkEnd w:id="308"/>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9" w:name="_Ref503539431"/>
      <w:bookmarkStart w:id="310" w:name="_Toc510174740"/>
      <w:r>
        <w:lastRenderedPageBreak/>
        <w:t>analysisToolLogFile</w:t>
      </w:r>
      <w:r w:rsidR="00316A25">
        <w:t>Location</w:t>
      </w:r>
      <w:r>
        <w:t xml:space="preserve"> property</w:t>
      </w:r>
      <w:bookmarkEnd w:id="309"/>
      <w:bookmarkEnd w:id="310"/>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11" w:name="_Ref493403111"/>
      <w:bookmarkStart w:id="312" w:name="_Ref493404005"/>
      <w:bookmarkStart w:id="313" w:name="_Toc510174741"/>
      <w:r>
        <w:t>file object</w:t>
      </w:r>
      <w:bookmarkEnd w:id="311"/>
      <w:bookmarkEnd w:id="312"/>
      <w:bookmarkEnd w:id="313"/>
    </w:p>
    <w:p w14:paraId="375224F2" w14:textId="20156049" w:rsidR="00401BB5" w:rsidRDefault="00401BB5" w:rsidP="00401BB5">
      <w:pPr>
        <w:pStyle w:val="Heading3"/>
      </w:pPr>
      <w:bookmarkStart w:id="314" w:name="_Toc510174742"/>
      <w:r>
        <w:t>General</w:t>
      </w:r>
      <w:bookmarkEnd w:id="31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15" w:name="_Ref493403519"/>
      <w:bookmarkStart w:id="316" w:name="_Toc510174743"/>
      <w:r>
        <w:t>fileLocation</w:t>
      </w:r>
      <w:r w:rsidR="00401BB5">
        <w:t xml:space="preserve"> property</w:t>
      </w:r>
      <w:bookmarkEnd w:id="315"/>
      <w:bookmarkEnd w:id="316"/>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17" w:name="_Ref493404063"/>
      <w:bookmarkStart w:id="318" w:name="_Toc510174744"/>
      <w:r>
        <w:t>parentKey property</w:t>
      </w:r>
      <w:bookmarkEnd w:id="317"/>
      <w:bookmarkEnd w:id="318"/>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19" w:name="_Ref493403563"/>
      <w:bookmarkStart w:id="320" w:name="_Toc510174745"/>
      <w:r>
        <w:lastRenderedPageBreak/>
        <w:t>offset property</w:t>
      </w:r>
      <w:bookmarkEnd w:id="319"/>
      <w:bookmarkEnd w:id="32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21" w:name="_Ref493403574"/>
      <w:bookmarkStart w:id="322" w:name="_Toc510174746"/>
      <w:r>
        <w:t>length property</w:t>
      </w:r>
      <w:bookmarkEnd w:id="321"/>
      <w:bookmarkEnd w:id="32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23" w:name="_Toc510174747"/>
      <w:r>
        <w:t>mimeType property</w:t>
      </w:r>
      <w:bookmarkEnd w:id="323"/>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24" w:name="_Ref493345445"/>
      <w:bookmarkStart w:id="325" w:name="_Toc510174748"/>
      <w:r>
        <w:t>hashes property</w:t>
      </w:r>
      <w:bookmarkEnd w:id="324"/>
      <w:bookmarkEnd w:id="325"/>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26" w:name="_Ref507598130"/>
      <w:bookmarkStart w:id="327" w:name="_Toc510174749"/>
      <w:r>
        <w:t>contents property</w:t>
      </w:r>
      <w:bookmarkEnd w:id="326"/>
      <w:bookmarkEnd w:id="327"/>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28" w:name="_Toc510174750"/>
      <w:r>
        <w:t>properties property</w:t>
      </w:r>
      <w:bookmarkEnd w:id="328"/>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29" w:name="_Ref493423194"/>
      <w:bookmarkStart w:id="330" w:name="_Toc510174751"/>
      <w:r>
        <w:t>hash object</w:t>
      </w:r>
      <w:bookmarkEnd w:id="329"/>
      <w:bookmarkEnd w:id="330"/>
    </w:p>
    <w:p w14:paraId="5D6F2309" w14:textId="08453102" w:rsidR="00401BB5" w:rsidRDefault="00401BB5" w:rsidP="00401BB5">
      <w:pPr>
        <w:pStyle w:val="Heading3"/>
      </w:pPr>
      <w:bookmarkStart w:id="331" w:name="_Toc510174752"/>
      <w:r>
        <w:t>General</w:t>
      </w:r>
      <w:bookmarkEnd w:id="33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32" w:name="_Ref493423561"/>
      <w:bookmarkStart w:id="333" w:name="_Ref493423701"/>
      <w:bookmarkStart w:id="334" w:name="_Toc510174753"/>
      <w:r>
        <w:t>value property</w:t>
      </w:r>
      <w:bookmarkEnd w:id="332"/>
      <w:bookmarkEnd w:id="333"/>
      <w:bookmarkEnd w:id="334"/>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35" w:name="_Ref493423568"/>
      <w:bookmarkStart w:id="336" w:name="_Toc510174754"/>
      <w:r>
        <w:t>algorithm property</w:t>
      </w:r>
      <w:bookmarkEnd w:id="335"/>
      <w:bookmarkEnd w:id="336"/>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lastRenderedPageBreak/>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37" w:name="_Ref493350984"/>
      <w:bookmarkStart w:id="338" w:name="_Toc510174755"/>
      <w:r>
        <w:t>result object</w:t>
      </w:r>
      <w:bookmarkEnd w:id="337"/>
      <w:bookmarkEnd w:id="338"/>
    </w:p>
    <w:p w14:paraId="74FD90F6" w14:textId="18F2DD20" w:rsidR="00401BB5" w:rsidRDefault="00401BB5" w:rsidP="00401BB5">
      <w:pPr>
        <w:pStyle w:val="Heading3"/>
      </w:pPr>
      <w:bookmarkStart w:id="339" w:name="_Toc510174756"/>
      <w:r>
        <w:t>General</w:t>
      </w:r>
      <w:bookmarkEnd w:id="33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40" w:name="_Ref509922615"/>
      <w:bookmarkStart w:id="341" w:name="_Toc510174757"/>
      <w:r>
        <w:t>Constraints</w:t>
      </w:r>
      <w:bookmarkEnd w:id="340"/>
      <w:bookmarkEnd w:id="341"/>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lastRenderedPageBreak/>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42" w:name="_Toc510174758"/>
      <w:bookmarkStart w:id="343" w:name="_Ref493408865"/>
      <w:r>
        <w:t>id property</w:t>
      </w:r>
      <w:bookmarkEnd w:id="34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44" w:name="_Ref508814211"/>
      <w:bookmarkStart w:id="345" w:name="_Toc510174759"/>
      <w:r>
        <w:t>ruleId property</w:t>
      </w:r>
      <w:bookmarkEnd w:id="343"/>
      <w:bookmarkEnd w:id="344"/>
      <w:bookmarkEnd w:id="34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w:t>
      </w:r>
      <w:r w:rsidRPr="00244809">
        <w:lastRenderedPageBreak/>
        <w:t xml:space="preserve">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46" w:name="_Ref493408875"/>
      <w:bookmarkStart w:id="347" w:name="_Toc510174760"/>
      <w:r>
        <w:t>ruleKey property</w:t>
      </w:r>
      <w:bookmarkEnd w:id="346"/>
      <w:bookmarkEnd w:id="347"/>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48" w:name="_Ref493511208"/>
      <w:bookmarkStart w:id="349" w:name="_Toc510174761"/>
      <w:r>
        <w:t>level property</w:t>
      </w:r>
      <w:bookmarkEnd w:id="348"/>
      <w:bookmarkEnd w:id="3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50" w:name="_Ref493426628"/>
      <w:bookmarkStart w:id="351" w:name="_Toc510174762"/>
      <w:r>
        <w:t>message property</w:t>
      </w:r>
      <w:bookmarkEnd w:id="350"/>
      <w:bookmarkEnd w:id="351"/>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52" w:name="_Ref508874628"/>
      <w:bookmarkStart w:id="353" w:name="_Toc510174763"/>
      <w:r>
        <w:t>ruleMessageId property</w:t>
      </w:r>
      <w:bookmarkEnd w:id="352"/>
      <w:bookmarkEnd w:id="353"/>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r>
        <w:t>{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54" w:name="_Ref510013155"/>
      <w:bookmarkStart w:id="355" w:name="_Toc510174764"/>
      <w:r>
        <w:t>locations property</w:t>
      </w:r>
      <w:bookmarkEnd w:id="354"/>
      <w:bookmarkEnd w:id="355"/>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56" w:name="_Ref510085223"/>
      <w:bookmarkStart w:id="357" w:name="_Toc510174765"/>
      <w:r>
        <w:lastRenderedPageBreak/>
        <w:t>analysisTarget</w:t>
      </w:r>
      <w:r w:rsidR="00673F27">
        <w:t xml:space="preserve"> p</w:t>
      </w:r>
      <w:r>
        <w:t>roperty</w:t>
      </w:r>
      <w:bookmarkEnd w:id="356"/>
      <w:bookmarkEnd w:id="357"/>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5332E7" w:rsidR="00673F27" w:rsidRDefault="00673F27" w:rsidP="00673F2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58" w:name="_Ref507591746"/>
      <w:bookmarkStart w:id="359" w:name="_Toc510174766"/>
      <w:r>
        <w:t>f</w:t>
      </w:r>
      <w:r w:rsidR="00401BB5">
        <w:t>ingerprintContribution</w:t>
      </w:r>
      <w:r>
        <w:t>s</w:t>
      </w:r>
      <w:r w:rsidR="00401BB5">
        <w:t xml:space="preserve"> property</w:t>
      </w:r>
      <w:bookmarkEnd w:id="358"/>
      <w:bookmarkEnd w:id="359"/>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60" w:name="_Ref510008160"/>
      <w:bookmarkStart w:id="361" w:name="_Toc510174767"/>
      <w:r>
        <w:t>codeFlows property</w:t>
      </w:r>
      <w:bookmarkEnd w:id="360"/>
      <w:bookmarkEnd w:id="361"/>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62" w:name="_Toc510174768"/>
      <w:r>
        <w:t>stacks property</w:t>
      </w:r>
      <w:bookmarkEnd w:id="362"/>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63" w:name="_Ref493499246"/>
      <w:bookmarkStart w:id="364" w:name="_Toc510174769"/>
      <w:r>
        <w:t>relatedLocations property</w:t>
      </w:r>
      <w:bookmarkEnd w:id="363"/>
      <w:bookmarkEnd w:id="364"/>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65" w:name="_Toc510174770"/>
      <w:r>
        <w:t>suppressionStates property</w:t>
      </w:r>
      <w:bookmarkEnd w:id="365"/>
    </w:p>
    <w:p w14:paraId="1AE8DC88" w14:textId="2A54B9A5" w:rsidR="00401BB5" w:rsidRDefault="00401BB5" w:rsidP="00401BB5">
      <w:pPr>
        <w:pStyle w:val="Heading4"/>
      </w:pPr>
      <w:bookmarkStart w:id="366" w:name="_Toc510174771"/>
      <w:r>
        <w:t>General</w:t>
      </w:r>
      <w:bookmarkEnd w:id="366"/>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367" w:name="_Ref493475240"/>
      <w:bookmarkStart w:id="368" w:name="_Toc510174772"/>
      <w:r>
        <w:t>suppressedInSource value</w:t>
      </w:r>
      <w:bookmarkEnd w:id="367"/>
      <w:bookmarkEnd w:id="36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9" w:name="_Ref493475253"/>
      <w:bookmarkStart w:id="370" w:name="_Toc510174773"/>
      <w:r>
        <w:t>suppressedExternally value</w:t>
      </w:r>
      <w:bookmarkEnd w:id="369"/>
      <w:bookmarkEnd w:id="37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71" w:name="_Ref493351360"/>
      <w:bookmarkStart w:id="372" w:name="_Toc510174774"/>
      <w:r>
        <w:t>baselineState property</w:t>
      </w:r>
      <w:bookmarkEnd w:id="371"/>
      <w:bookmarkEnd w:id="37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73" w:name="_Ref507598047"/>
      <w:bookmarkStart w:id="374" w:name="_Ref508987354"/>
      <w:bookmarkStart w:id="375" w:name="_Toc510174775"/>
      <w:bookmarkStart w:id="376" w:name="_Ref506807829"/>
      <w:r>
        <w:t>a</w:t>
      </w:r>
      <w:r w:rsidR="00A27D47">
        <w:t>ttachments</w:t>
      </w:r>
      <w:bookmarkEnd w:id="373"/>
      <w:r>
        <w:t xml:space="preserve"> property</w:t>
      </w:r>
      <w:bookmarkEnd w:id="374"/>
      <w:bookmarkEnd w:id="375"/>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377" w:name="_Ref510085934"/>
      <w:bookmarkStart w:id="378" w:name="_Toc510174776"/>
      <w:r>
        <w:t>conversionProvenance property</w:t>
      </w:r>
      <w:bookmarkEnd w:id="376"/>
      <w:bookmarkEnd w:id="377"/>
      <w:bookmarkEnd w:id="378"/>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79" w:name="_Toc510174777"/>
      <w:r>
        <w:lastRenderedPageBreak/>
        <w:t>fixes property</w:t>
      </w:r>
      <w:bookmarkEnd w:id="379"/>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380" w:name="_Toc510174778"/>
      <w:r>
        <w:t>properties property</w:t>
      </w:r>
      <w:bookmarkEnd w:id="380"/>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381" w:name="_Ref493426721"/>
      <w:bookmarkStart w:id="382" w:name="_Ref507665939"/>
      <w:bookmarkStart w:id="383" w:name="_Toc510174779"/>
      <w:r>
        <w:t>location object</w:t>
      </w:r>
      <w:bookmarkEnd w:id="381"/>
      <w:bookmarkEnd w:id="382"/>
      <w:bookmarkEnd w:id="383"/>
    </w:p>
    <w:p w14:paraId="27ED50C0" w14:textId="23D428DC" w:rsidR="006E546E" w:rsidRDefault="006E546E" w:rsidP="006E546E">
      <w:pPr>
        <w:pStyle w:val="Heading3"/>
      </w:pPr>
      <w:bookmarkStart w:id="384" w:name="_Ref493479281"/>
      <w:bookmarkStart w:id="385" w:name="_Toc510174780"/>
      <w:r>
        <w:t>General</w:t>
      </w:r>
      <w:bookmarkEnd w:id="384"/>
      <w:bookmarkEnd w:id="385"/>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386" w:name="_Ref493477623"/>
      <w:bookmarkStart w:id="387" w:name="_Ref493478351"/>
      <w:bookmarkStart w:id="388" w:name="_Toc510174781"/>
      <w:r>
        <w:t xml:space="preserve">physicalLocation </w:t>
      </w:r>
      <w:r w:rsidR="006E546E">
        <w:t>property</w:t>
      </w:r>
      <w:bookmarkEnd w:id="386"/>
      <w:bookmarkEnd w:id="387"/>
      <w:bookmarkEnd w:id="388"/>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389" w:name="_Ref493404450"/>
      <w:bookmarkStart w:id="390" w:name="_Ref493404690"/>
      <w:bookmarkStart w:id="391" w:name="_Toc510174782"/>
      <w:r>
        <w:t>fullyQualifiedLogicalName property</w:t>
      </w:r>
      <w:bookmarkEnd w:id="389"/>
      <w:bookmarkEnd w:id="390"/>
      <w:bookmarkEnd w:id="39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392" w:name="_Ref493404415"/>
      <w:bookmarkStart w:id="393" w:name="_Toc510174783"/>
      <w:r>
        <w:t>logicalLocationKey property</w:t>
      </w:r>
      <w:bookmarkEnd w:id="392"/>
      <w:bookmarkEnd w:id="393"/>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0DAC0B7E"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del w:id="394" w:author="Laurence Golding" w:date="2018-04-16T18:25:00Z">
        <w:r w:rsidRPr="00F249F9" w:rsidDel="00C7469A">
          <w:delText>the key</w:delText>
        </w:r>
      </w:del>
      <w:ins w:id="395" w:author="Laurence Golding" w:date="2018-04-16T18:25:00Z">
        <w:r w:rsidR="00C7469A">
          <w:t>a property name</w:t>
        </w:r>
      </w:ins>
      <w:r w:rsidRPr="00F249F9">
        <w:t xml:space="preserve"> in</w:t>
      </w:r>
      <w:del w:id="396" w:author="Laurence Golding" w:date="2018-04-16T18:25:00Z">
        <w:r w:rsidRPr="00F249F9" w:rsidDel="00C7469A">
          <w:delText>to</w:delText>
        </w:r>
      </w:del>
      <w:r w:rsidRPr="00F249F9">
        <w:t xml:space="preserve"> </w:t>
      </w:r>
      <w:del w:id="397" w:author="Laurence Golding" w:date="2018-04-16T18:32:00Z">
        <w:r w:rsidRPr="00F249F9" w:rsidDel="00840A34">
          <w:delText xml:space="preserve">the </w:delText>
        </w:r>
      </w:del>
      <w:r w:rsidRPr="00B01B8E">
        <w:rPr>
          <w:rStyle w:val="CODEtemp"/>
        </w:rPr>
        <w:t>run.logicalLocations</w:t>
      </w:r>
      <w:del w:id="398" w:author="Laurence Golding" w:date="2018-04-16T18:32:00Z">
        <w:r w:rsidRPr="00F249F9" w:rsidDel="00840A34">
          <w:delText xml:space="preserve"> dictionary</w:delText>
        </w:r>
      </w:del>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lastRenderedPageBreak/>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9" w:name="_Toc510174784"/>
      <w:r>
        <w:t>decoratedName property</w:t>
      </w:r>
      <w:bookmarkEnd w:id="39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00" w:name="_Toc510174785"/>
      <w:r>
        <w:t>message property</w:t>
      </w:r>
      <w:bookmarkEnd w:id="400"/>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401" w:name="_Ref510102819"/>
      <w:bookmarkStart w:id="402" w:name="_Toc510174786"/>
      <w:r>
        <w:t>annotations property</w:t>
      </w:r>
      <w:bookmarkEnd w:id="401"/>
      <w:bookmarkEnd w:id="402"/>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lastRenderedPageBreak/>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03" w:name="_Toc510174787"/>
      <w:r>
        <w:t>properties property</w:t>
      </w:r>
      <w:bookmarkEnd w:id="403"/>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04" w:name="_Ref493477390"/>
      <w:bookmarkStart w:id="405" w:name="_Ref493478323"/>
      <w:bookmarkStart w:id="406" w:name="_Ref493478590"/>
      <w:bookmarkStart w:id="407" w:name="_Toc510174788"/>
      <w:r>
        <w:t>physicalLocation object</w:t>
      </w:r>
      <w:bookmarkEnd w:id="404"/>
      <w:bookmarkEnd w:id="405"/>
      <w:bookmarkEnd w:id="406"/>
      <w:bookmarkEnd w:id="407"/>
    </w:p>
    <w:p w14:paraId="0B9181AD" w14:textId="12F902F2" w:rsidR="006E546E" w:rsidRDefault="006E546E" w:rsidP="006E546E">
      <w:pPr>
        <w:pStyle w:val="Heading3"/>
      </w:pPr>
      <w:bookmarkStart w:id="408" w:name="_Toc510174789"/>
      <w:r>
        <w:t>General</w:t>
      </w:r>
      <w:bookmarkEnd w:id="40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9" w:name="_Ref503357394"/>
      <w:bookmarkStart w:id="410" w:name="_Toc510174790"/>
      <w:bookmarkStart w:id="411" w:name="_Ref493343236"/>
      <w:r>
        <w:t>id property</w:t>
      </w:r>
      <w:bookmarkEnd w:id="409"/>
      <w:bookmarkEnd w:id="410"/>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12" w:name="_Ref503369432"/>
      <w:bookmarkStart w:id="413" w:name="_Ref503369435"/>
      <w:bookmarkStart w:id="414" w:name="_Ref503371110"/>
      <w:bookmarkStart w:id="415" w:name="_Ref503371652"/>
      <w:bookmarkStart w:id="416" w:name="_Toc510174791"/>
      <w:r>
        <w:t>fileLocation</w:t>
      </w:r>
      <w:r w:rsidR="006E546E">
        <w:t xml:space="preserve"> property</w:t>
      </w:r>
      <w:bookmarkEnd w:id="411"/>
      <w:bookmarkEnd w:id="412"/>
      <w:bookmarkEnd w:id="413"/>
      <w:bookmarkEnd w:id="414"/>
      <w:bookmarkEnd w:id="415"/>
      <w:bookmarkEnd w:id="416"/>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7A8E925D"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r>
        <w:lastRenderedPageBreak/>
        <w:t>{</w:t>
      </w:r>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17" w:name="_Ref493509797"/>
      <w:bookmarkStart w:id="418" w:name="_Toc510174792"/>
      <w:r>
        <w:t>region property</w:t>
      </w:r>
      <w:bookmarkEnd w:id="417"/>
      <w:bookmarkEnd w:id="418"/>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19" w:name="_Toc510174793"/>
      <w:r>
        <w:lastRenderedPageBreak/>
        <w:t>contextRegion property</w:t>
      </w:r>
      <w:bookmarkEnd w:id="419"/>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20" w:name="_Ref493490350"/>
      <w:bookmarkStart w:id="421" w:name="_Toc510174794"/>
      <w:r>
        <w:t>region object</w:t>
      </w:r>
      <w:bookmarkEnd w:id="420"/>
      <w:bookmarkEnd w:id="421"/>
    </w:p>
    <w:p w14:paraId="5C4DB1F6" w14:textId="0F642D18" w:rsidR="006E546E" w:rsidRDefault="006E546E" w:rsidP="006E546E">
      <w:pPr>
        <w:pStyle w:val="Heading3"/>
      </w:pPr>
      <w:bookmarkStart w:id="422" w:name="_Toc510174795"/>
      <w:r>
        <w:t>General</w:t>
      </w:r>
      <w:bookmarkEnd w:id="42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23" w:name="_Ref493492556"/>
      <w:bookmarkStart w:id="424" w:name="_Ref493492604"/>
      <w:bookmarkStart w:id="425" w:name="_Ref493492671"/>
      <w:bookmarkStart w:id="426" w:name="_Toc510174796"/>
      <w:r>
        <w:lastRenderedPageBreak/>
        <w:t>Text regions</w:t>
      </w:r>
      <w:bookmarkEnd w:id="423"/>
      <w:bookmarkEnd w:id="424"/>
      <w:bookmarkEnd w:id="425"/>
      <w:bookmarkEnd w:id="42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lastRenderedPageBreak/>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27" w:name="_Ref509043519"/>
      <w:bookmarkStart w:id="428" w:name="_Ref509043733"/>
      <w:bookmarkStart w:id="429" w:name="_Toc510174797"/>
      <w:r>
        <w:t>Binary regions</w:t>
      </w:r>
      <w:bookmarkEnd w:id="427"/>
      <w:bookmarkEnd w:id="428"/>
      <w:bookmarkEnd w:id="429"/>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30" w:name="_Ref493490565"/>
      <w:bookmarkStart w:id="431" w:name="_Ref493491243"/>
      <w:bookmarkStart w:id="432" w:name="_Ref493492406"/>
      <w:bookmarkStart w:id="433" w:name="_Toc510174798"/>
      <w:r>
        <w:t>startLine property</w:t>
      </w:r>
      <w:bookmarkEnd w:id="430"/>
      <w:bookmarkEnd w:id="431"/>
      <w:bookmarkEnd w:id="432"/>
      <w:bookmarkEnd w:id="43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34" w:name="_Ref493491260"/>
      <w:bookmarkStart w:id="435" w:name="_Ref493492414"/>
      <w:bookmarkStart w:id="436" w:name="_Toc510174799"/>
      <w:r>
        <w:t>startColumn property</w:t>
      </w:r>
      <w:bookmarkEnd w:id="434"/>
      <w:bookmarkEnd w:id="435"/>
      <w:bookmarkEnd w:id="43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437" w:name="_Ref493491334"/>
      <w:bookmarkStart w:id="438" w:name="_Ref493492422"/>
      <w:bookmarkStart w:id="439" w:name="_Toc510174800"/>
      <w:r>
        <w:t>endLine property</w:t>
      </w:r>
      <w:bookmarkEnd w:id="437"/>
      <w:bookmarkEnd w:id="438"/>
      <w:bookmarkEnd w:id="43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440" w:name="_Ref493491342"/>
      <w:bookmarkStart w:id="441" w:name="_Ref493492427"/>
      <w:bookmarkStart w:id="442" w:name="_Toc510174801"/>
      <w:r>
        <w:t>endColumn property</w:t>
      </w:r>
      <w:bookmarkEnd w:id="440"/>
      <w:bookmarkEnd w:id="441"/>
      <w:bookmarkEnd w:id="44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443" w:name="_Ref493492251"/>
      <w:bookmarkStart w:id="444" w:name="_Ref493492981"/>
      <w:bookmarkStart w:id="445" w:name="_Toc510174802"/>
      <w:r>
        <w:lastRenderedPageBreak/>
        <w:t>offset property</w:t>
      </w:r>
      <w:bookmarkEnd w:id="443"/>
      <w:bookmarkEnd w:id="444"/>
      <w:bookmarkEnd w:id="44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46" w:name="_Ref493491350"/>
      <w:bookmarkStart w:id="447" w:name="_Ref493492312"/>
      <w:bookmarkStart w:id="448" w:name="_Toc510174803"/>
      <w:r>
        <w:t>length property</w:t>
      </w:r>
      <w:bookmarkEnd w:id="446"/>
      <w:bookmarkEnd w:id="447"/>
      <w:bookmarkEnd w:id="44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49" w:name="_Toc510174804"/>
      <w:r>
        <w:t>snippet property</w:t>
      </w:r>
      <w:bookmarkEnd w:id="449"/>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50" w:name="_Ref493404505"/>
      <w:bookmarkStart w:id="451" w:name="_Toc510174805"/>
      <w:r>
        <w:t>logicalLocation object</w:t>
      </w:r>
      <w:bookmarkEnd w:id="450"/>
      <w:bookmarkEnd w:id="451"/>
    </w:p>
    <w:p w14:paraId="479717FF" w14:textId="2760154A" w:rsidR="006E546E" w:rsidRDefault="006E546E" w:rsidP="006E546E">
      <w:pPr>
        <w:pStyle w:val="Heading3"/>
      </w:pPr>
      <w:bookmarkStart w:id="452" w:name="_Toc510174806"/>
      <w:r>
        <w:t>General</w:t>
      </w:r>
      <w:bookmarkEnd w:id="45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453" w:name="_Toc510174807"/>
      <w:r>
        <w:t>name property</w:t>
      </w:r>
      <w:bookmarkEnd w:id="45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lastRenderedPageBreak/>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54" w:name="_Toc510174808"/>
      <w:r>
        <w:t>kind property</w:t>
      </w:r>
      <w:bookmarkEnd w:id="45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55" w:name="_Toc510174809"/>
      <w:r>
        <w:t>parentKey property</w:t>
      </w:r>
      <w:bookmarkEnd w:id="455"/>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56" w:name="_Ref510008325"/>
      <w:bookmarkStart w:id="457" w:name="_Toc510174810"/>
      <w:r>
        <w:lastRenderedPageBreak/>
        <w:t>codeFlow object</w:t>
      </w:r>
      <w:bookmarkEnd w:id="456"/>
      <w:bookmarkEnd w:id="457"/>
    </w:p>
    <w:p w14:paraId="507EC364" w14:textId="20C3EC2C" w:rsidR="00B163FF" w:rsidRDefault="00B163FF" w:rsidP="00B163FF">
      <w:pPr>
        <w:pStyle w:val="Heading3"/>
      </w:pPr>
      <w:bookmarkStart w:id="458" w:name="_Ref510009088"/>
      <w:bookmarkStart w:id="459" w:name="_Toc510174811"/>
      <w:r>
        <w:t>General</w:t>
      </w:r>
      <w:bookmarkEnd w:id="458"/>
      <w:bookmarkEnd w:id="45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60" w:name="_Ref510008352"/>
      <w:bookmarkStart w:id="461" w:name="_Toc510174812"/>
      <w:r>
        <w:t>message property</w:t>
      </w:r>
      <w:bookmarkEnd w:id="460"/>
      <w:bookmarkEnd w:id="461"/>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462" w:name="_Ref510008358"/>
      <w:bookmarkStart w:id="463" w:name="_Toc510174813"/>
      <w:r>
        <w:lastRenderedPageBreak/>
        <w:t>threadFlows property</w:t>
      </w:r>
      <w:bookmarkEnd w:id="462"/>
      <w:bookmarkEnd w:id="463"/>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64" w:name="_Toc510174814"/>
      <w:r>
        <w:t>properties property</w:t>
      </w:r>
      <w:bookmarkEnd w:id="464"/>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65" w:name="_Ref493427364"/>
      <w:bookmarkStart w:id="466" w:name="_Toc510174815"/>
      <w:r>
        <w:t>thread</w:t>
      </w:r>
      <w:r w:rsidR="006E546E">
        <w:t>Flow object</w:t>
      </w:r>
      <w:bookmarkEnd w:id="465"/>
      <w:bookmarkEnd w:id="466"/>
    </w:p>
    <w:p w14:paraId="68EE36AB" w14:textId="336A5D40" w:rsidR="006E546E" w:rsidRDefault="006E546E" w:rsidP="006E546E">
      <w:pPr>
        <w:pStyle w:val="Heading3"/>
      </w:pPr>
      <w:bookmarkStart w:id="467" w:name="_Toc510174816"/>
      <w:r>
        <w:t>General</w:t>
      </w:r>
      <w:bookmarkEnd w:id="46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468" w:name="_Ref510008395"/>
      <w:bookmarkStart w:id="469" w:name="_Toc510174817"/>
      <w:r>
        <w:t>id property</w:t>
      </w:r>
      <w:bookmarkEnd w:id="468"/>
      <w:bookmarkEnd w:id="469"/>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70" w:name="_Ref503361742"/>
      <w:bookmarkStart w:id="471" w:name="_Toc510174818"/>
      <w:r>
        <w:t>message property</w:t>
      </w:r>
      <w:bookmarkEnd w:id="470"/>
      <w:bookmarkEnd w:id="471"/>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72" w:name="_Ref510008412"/>
      <w:bookmarkStart w:id="473" w:name="_Toc510174819"/>
      <w:r>
        <w:t>locations property</w:t>
      </w:r>
      <w:bookmarkEnd w:id="472"/>
      <w:bookmarkEnd w:id="473"/>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74" w:name="_Toc510174820"/>
      <w:r>
        <w:t>properties property</w:t>
      </w:r>
      <w:bookmarkEnd w:id="474"/>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75" w:name="_Ref493427479"/>
      <w:bookmarkStart w:id="476" w:name="_Toc510174821"/>
      <w:r>
        <w:t>stack object</w:t>
      </w:r>
      <w:bookmarkEnd w:id="475"/>
      <w:bookmarkEnd w:id="476"/>
    </w:p>
    <w:p w14:paraId="5A2500F3" w14:textId="474DE860" w:rsidR="006E546E" w:rsidRDefault="006E546E" w:rsidP="006E546E">
      <w:pPr>
        <w:pStyle w:val="Heading3"/>
      </w:pPr>
      <w:bookmarkStart w:id="477" w:name="_Toc510174822"/>
      <w:r>
        <w:t>General</w:t>
      </w:r>
      <w:bookmarkEnd w:id="4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78" w:name="_Ref503361859"/>
      <w:bookmarkStart w:id="479" w:name="_Toc510174823"/>
      <w:r>
        <w:lastRenderedPageBreak/>
        <w:t>message property</w:t>
      </w:r>
      <w:bookmarkEnd w:id="478"/>
      <w:bookmarkEnd w:id="479"/>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80" w:name="_Toc510174824"/>
      <w:r>
        <w:t>frames property</w:t>
      </w:r>
      <w:bookmarkEnd w:id="480"/>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81" w:name="_Toc510174825"/>
      <w:r>
        <w:t>properties property</w:t>
      </w:r>
      <w:bookmarkEnd w:id="481"/>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82" w:name="_Ref493494398"/>
      <w:bookmarkStart w:id="483" w:name="_Toc510174826"/>
      <w:r>
        <w:t>stackFrame object</w:t>
      </w:r>
      <w:bookmarkEnd w:id="482"/>
      <w:bookmarkEnd w:id="483"/>
    </w:p>
    <w:p w14:paraId="440DEBE2" w14:textId="2D9664B2" w:rsidR="006E546E" w:rsidRDefault="006E546E" w:rsidP="006E546E">
      <w:pPr>
        <w:pStyle w:val="Heading3"/>
      </w:pPr>
      <w:bookmarkStart w:id="484" w:name="_Toc510174827"/>
      <w:r>
        <w:t>General</w:t>
      </w:r>
      <w:bookmarkEnd w:id="484"/>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485" w:name="_Ref503362303"/>
      <w:bookmarkStart w:id="486" w:name="_Toc510174828"/>
      <w:r>
        <w:t xml:space="preserve">location </w:t>
      </w:r>
      <w:r w:rsidR="00D10846">
        <w:t>property</w:t>
      </w:r>
      <w:bookmarkEnd w:id="485"/>
      <w:bookmarkEnd w:id="486"/>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487" w:name="_Toc510174829"/>
      <w:r>
        <w:t>module property</w:t>
      </w:r>
      <w:bookmarkEnd w:id="48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88" w:name="_Toc510174830"/>
      <w:r>
        <w:t>threadId property</w:t>
      </w:r>
      <w:bookmarkEnd w:id="48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89" w:name="_Toc510174831"/>
      <w:r>
        <w:t>address property</w:t>
      </w:r>
      <w:bookmarkEnd w:id="48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90" w:name="_Toc510174832"/>
      <w:r>
        <w:t>offset property</w:t>
      </w:r>
      <w:bookmarkEnd w:id="49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91" w:name="_Toc510174833"/>
      <w:r>
        <w:t>parameters property</w:t>
      </w:r>
      <w:bookmarkEnd w:id="49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92" w:name="_Toc510174834"/>
      <w:r>
        <w:t>properties property</w:t>
      </w:r>
      <w:bookmarkEnd w:id="492"/>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493" w:name="_Ref493427581"/>
      <w:bookmarkStart w:id="494" w:name="_Ref493427754"/>
      <w:bookmarkStart w:id="495" w:name="_Toc510174835"/>
      <w:r>
        <w:t xml:space="preserve">codeFlowLocation </w:t>
      </w:r>
      <w:r w:rsidR="006E546E">
        <w:t>object</w:t>
      </w:r>
      <w:bookmarkEnd w:id="493"/>
      <w:bookmarkEnd w:id="494"/>
      <w:bookmarkEnd w:id="495"/>
    </w:p>
    <w:p w14:paraId="6AFFA125" w14:textId="72CDB951" w:rsidR="006E546E" w:rsidRDefault="006E546E" w:rsidP="006E546E">
      <w:pPr>
        <w:pStyle w:val="Heading3"/>
      </w:pPr>
      <w:bookmarkStart w:id="496" w:name="_Toc510174836"/>
      <w:r>
        <w:t>General</w:t>
      </w:r>
      <w:bookmarkEnd w:id="49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497" w:name="_Toc510174837"/>
      <w:r>
        <w:t>step property</w:t>
      </w:r>
      <w:bookmarkEnd w:id="49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498" w:name="_Ref493497783"/>
      <w:bookmarkStart w:id="499" w:name="_Ref493499799"/>
      <w:bookmarkStart w:id="500" w:name="_Toc510174838"/>
      <w:r>
        <w:t xml:space="preserve">location </w:t>
      </w:r>
      <w:r w:rsidR="006E546E">
        <w:t>property</w:t>
      </w:r>
      <w:bookmarkEnd w:id="498"/>
      <w:bookmarkEnd w:id="499"/>
      <w:bookmarkEnd w:id="500"/>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01" w:name="_Toc510174839"/>
      <w:r>
        <w:t>module property</w:t>
      </w:r>
      <w:bookmarkEnd w:id="501"/>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02" w:name="_Ref510090188"/>
      <w:bookmarkStart w:id="503" w:name="_Toc510174840"/>
      <w:r>
        <w:t>state property</w:t>
      </w:r>
      <w:bookmarkEnd w:id="502"/>
      <w:bookmarkEnd w:id="503"/>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04" w:name="_Ref510008884"/>
      <w:bookmarkStart w:id="505" w:name="_Toc510174841"/>
      <w:r>
        <w:t>nestingLevel property</w:t>
      </w:r>
      <w:bookmarkEnd w:id="504"/>
      <w:bookmarkEnd w:id="50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06" w:name="_Ref510008873"/>
      <w:bookmarkStart w:id="507" w:name="_Toc510174842"/>
      <w:r>
        <w:t>executionOrder property</w:t>
      </w:r>
      <w:bookmarkEnd w:id="506"/>
      <w:bookmarkEnd w:id="507"/>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08" w:name="_Toc510174843"/>
      <w:r>
        <w:lastRenderedPageBreak/>
        <w:t>importance property</w:t>
      </w:r>
      <w:bookmarkEnd w:id="508"/>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09" w:name="_Toc510174844"/>
      <w:r>
        <w:t>properties property</w:t>
      </w:r>
      <w:bookmarkEnd w:id="509"/>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10" w:name="_Hlk503362618"/>
      <w:r w:rsidRPr="004A77ED">
        <w:t>§</w:t>
      </w:r>
      <w:bookmarkEnd w:id="510"/>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11" w:name="_Ref493509872"/>
      <w:bookmarkStart w:id="512" w:name="_Toc510174845"/>
      <w:r>
        <w:t>annotation object</w:t>
      </w:r>
      <w:bookmarkEnd w:id="511"/>
      <w:bookmarkEnd w:id="512"/>
    </w:p>
    <w:p w14:paraId="02CBFA23" w14:textId="6673CFB5" w:rsidR="00B86BC7" w:rsidRDefault="00B86BC7" w:rsidP="00B86BC7">
      <w:pPr>
        <w:pStyle w:val="Heading3"/>
      </w:pPr>
      <w:bookmarkStart w:id="513" w:name="_Toc510174846"/>
      <w:r>
        <w:t>General</w:t>
      </w:r>
      <w:bookmarkEnd w:id="51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14" w:name="_Ref493510430"/>
      <w:bookmarkStart w:id="515" w:name="_Toc510174847"/>
      <w:r>
        <w:t>message property</w:t>
      </w:r>
      <w:bookmarkEnd w:id="514"/>
      <w:bookmarkEnd w:id="515"/>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516" w:name="_Ref493488409"/>
      <w:bookmarkStart w:id="517" w:name="_Ref503362753"/>
      <w:bookmarkStart w:id="518" w:name="_Toc510174848"/>
      <w:r>
        <w:t>locations property</w:t>
      </w:r>
      <w:bookmarkEnd w:id="516"/>
      <w:bookmarkEnd w:id="517"/>
      <w:bookmarkEnd w:id="518"/>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519" w:name="_Ref508812750"/>
      <w:bookmarkStart w:id="520" w:name="_Toc510174849"/>
      <w:bookmarkStart w:id="521" w:name="_Ref493407996"/>
      <w:r>
        <w:t>resources object</w:t>
      </w:r>
      <w:bookmarkEnd w:id="519"/>
      <w:bookmarkEnd w:id="520"/>
    </w:p>
    <w:p w14:paraId="526D1A22" w14:textId="73E461DD" w:rsidR="00E15F22" w:rsidRDefault="00E15F22" w:rsidP="00E15F22">
      <w:pPr>
        <w:pStyle w:val="Heading3"/>
      </w:pPr>
      <w:bookmarkStart w:id="522" w:name="_Toc510174850"/>
      <w:r>
        <w:t>General</w:t>
      </w:r>
      <w:bookmarkEnd w:id="52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23" w:name="_Ref508811824"/>
      <w:bookmarkStart w:id="524" w:name="_Toc510174851"/>
      <w:r>
        <w:t>messageStrings property</w:t>
      </w:r>
      <w:bookmarkEnd w:id="523"/>
      <w:bookmarkEnd w:id="524"/>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25" w:name="_Ref508870783"/>
      <w:bookmarkStart w:id="526" w:name="_Ref508871574"/>
      <w:bookmarkStart w:id="527" w:name="_Ref508876005"/>
      <w:bookmarkStart w:id="528" w:name="_Toc510174852"/>
      <w:r>
        <w:t>rules property</w:t>
      </w:r>
      <w:bookmarkEnd w:id="525"/>
      <w:bookmarkEnd w:id="526"/>
      <w:bookmarkEnd w:id="527"/>
      <w:bookmarkEnd w:id="528"/>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529" w:name="_Ref508814067"/>
      <w:bookmarkStart w:id="530" w:name="_Toc510174853"/>
      <w:r>
        <w:t>rule object</w:t>
      </w:r>
      <w:bookmarkEnd w:id="521"/>
      <w:bookmarkEnd w:id="529"/>
      <w:bookmarkEnd w:id="530"/>
    </w:p>
    <w:p w14:paraId="0004BC6E" w14:textId="658F9ED1" w:rsidR="00B86BC7" w:rsidRDefault="00B86BC7" w:rsidP="00B86BC7">
      <w:pPr>
        <w:pStyle w:val="Heading3"/>
      </w:pPr>
      <w:bookmarkStart w:id="531" w:name="_Toc510174854"/>
      <w:r>
        <w:t>General</w:t>
      </w:r>
      <w:bookmarkEnd w:id="53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32" w:name="_Toc510174855"/>
      <w:r>
        <w:t>Constraints</w:t>
      </w:r>
      <w:bookmarkEnd w:id="532"/>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33" w:name="_Ref493408046"/>
      <w:bookmarkStart w:id="534" w:name="_Toc510174856"/>
      <w:r>
        <w:t>id property</w:t>
      </w:r>
      <w:bookmarkEnd w:id="533"/>
      <w:bookmarkEnd w:id="534"/>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35" w:name="_Toc510174857"/>
      <w:r>
        <w:t>name property</w:t>
      </w:r>
      <w:bookmarkEnd w:id="535"/>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36" w:name="_Ref493510771"/>
      <w:bookmarkStart w:id="537" w:name="_Toc510174858"/>
      <w:r>
        <w:lastRenderedPageBreak/>
        <w:t>shortDescription property</w:t>
      </w:r>
      <w:bookmarkEnd w:id="536"/>
      <w:bookmarkEnd w:id="537"/>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38" w:name="_Ref493510781"/>
      <w:bookmarkStart w:id="539" w:name="_Toc510174859"/>
      <w:r>
        <w:t>fullDescription property</w:t>
      </w:r>
      <w:bookmarkEnd w:id="538"/>
      <w:bookmarkEnd w:id="539"/>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40" w:name="_Ref493345139"/>
      <w:bookmarkStart w:id="541" w:name="_Toc510174860"/>
      <w:r>
        <w:t>message</w:t>
      </w:r>
      <w:r w:rsidR="00CD2BD7">
        <w:t>Strings</w:t>
      </w:r>
      <w:r>
        <w:t xml:space="preserve"> property</w:t>
      </w:r>
      <w:bookmarkEnd w:id="540"/>
      <w:bookmarkEnd w:id="541"/>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42" w:name="_Ref503366474"/>
      <w:bookmarkStart w:id="543" w:name="_Ref503366805"/>
      <w:bookmarkStart w:id="544" w:name="_Toc510174861"/>
      <w:r>
        <w:lastRenderedPageBreak/>
        <w:t>richMessageStrings</w:t>
      </w:r>
      <w:r w:rsidR="00932BEE">
        <w:t xml:space="preserve"> property</w:t>
      </w:r>
      <w:bookmarkEnd w:id="542"/>
      <w:bookmarkEnd w:id="543"/>
      <w:bookmarkEnd w:id="544"/>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545" w:name="_Toc510174862"/>
      <w:r>
        <w:t>help</w:t>
      </w:r>
      <w:r w:rsidR="00F47A7C">
        <w:t>Location</w:t>
      </w:r>
      <w:r>
        <w:t xml:space="preserve"> property</w:t>
      </w:r>
      <w:bookmarkEnd w:id="545"/>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46" w:name="_Ref503364566"/>
      <w:bookmarkStart w:id="547" w:name="_Toc510174863"/>
      <w:r>
        <w:t>help property</w:t>
      </w:r>
      <w:bookmarkEnd w:id="546"/>
      <w:bookmarkEnd w:id="547"/>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48" w:name="_Ref508894471"/>
      <w:bookmarkStart w:id="549" w:name="_Toc510174864"/>
      <w:r>
        <w:t>configuration property</w:t>
      </w:r>
      <w:bookmarkEnd w:id="548"/>
      <w:bookmarkEnd w:id="549"/>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550" w:name="_Toc510174865"/>
      <w:r>
        <w:t>properties property</w:t>
      </w:r>
      <w:bookmarkEnd w:id="550"/>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551" w:name="_Ref508894470"/>
      <w:bookmarkStart w:id="552" w:name="_Ref508894720"/>
      <w:bookmarkStart w:id="553" w:name="_Ref508894737"/>
      <w:bookmarkStart w:id="554" w:name="_Toc510174866"/>
      <w:bookmarkStart w:id="555" w:name="_Ref493477061"/>
      <w:r>
        <w:t>ruleConfiguration object</w:t>
      </w:r>
      <w:bookmarkEnd w:id="551"/>
      <w:bookmarkEnd w:id="552"/>
      <w:bookmarkEnd w:id="553"/>
      <w:bookmarkEnd w:id="554"/>
    </w:p>
    <w:p w14:paraId="2F470253" w14:textId="738DA236" w:rsidR="00164CCB" w:rsidRDefault="00164CCB" w:rsidP="00164CCB">
      <w:pPr>
        <w:pStyle w:val="Heading3"/>
      </w:pPr>
      <w:bookmarkStart w:id="556" w:name="_Toc510174867"/>
      <w:r>
        <w:t>General</w:t>
      </w:r>
      <w:bookmarkEnd w:id="55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557" w:name="_Toc510174868"/>
      <w:r>
        <w:lastRenderedPageBreak/>
        <w:t>enabled property</w:t>
      </w:r>
      <w:bookmarkEnd w:id="557"/>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58" w:name="_Ref508894469"/>
      <w:bookmarkStart w:id="559" w:name="_Toc510174869"/>
      <w:r>
        <w:t>defaultLevel property</w:t>
      </w:r>
      <w:bookmarkEnd w:id="558"/>
      <w:bookmarkEnd w:id="559"/>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60" w:name="_Ref508894764"/>
      <w:bookmarkStart w:id="561" w:name="_Ref508894796"/>
      <w:bookmarkStart w:id="562" w:name="_Toc510174870"/>
      <w:r>
        <w:t>parameters property</w:t>
      </w:r>
      <w:bookmarkEnd w:id="560"/>
      <w:bookmarkEnd w:id="561"/>
      <w:bookmarkEnd w:id="562"/>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r>
        <w:t>{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63" w:name="_Toc510174871"/>
      <w:r>
        <w:t>fix object</w:t>
      </w:r>
      <w:bookmarkEnd w:id="555"/>
      <w:bookmarkEnd w:id="563"/>
    </w:p>
    <w:p w14:paraId="410A501F" w14:textId="4C707545" w:rsidR="00B86BC7" w:rsidRDefault="00B86BC7" w:rsidP="00B86BC7">
      <w:pPr>
        <w:pStyle w:val="Heading3"/>
      </w:pPr>
      <w:bookmarkStart w:id="564" w:name="_Toc510174872"/>
      <w:r>
        <w:t>General</w:t>
      </w:r>
      <w:bookmarkEnd w:id="564"/>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5A7BC2C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65" w:name="_Ref493512730"/>
      <w:bookmarkStart w:id="566" w:name="_Toc510174873"/>
      <w:r>
        <w:t>description property</w:t>
      </w:r>
      <w:bookmarkEnd w:id="565"/>
      <w:bookmarkEnd w:id="566"/>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67" w:name="_Ref493512752"/>
      <w:bookmarkStart w:id="568" w:name="_Ref493513084"/>
      <w:bookmarkStart w:id="569" w:name="_Ref503372111"/>
      <w:bookmarkStart w:id="570" w:name="_Ref503372176"/>
      <w:bookmarkStart w:id="571" w:name="_Toc510174874"/>
      <w:r>
        <w:t>fileChanges property</w:t>
      </w:r>
      <w:bookmarkEnd w:id="567"/>
      <w:bookmarkEnd w:id="568"/>
      <w:bookmarkEnd w:id="569"/>
      <w:bookmarkEnd w:id="570"/>
      <w:bookmarkEnd w:id="571"/>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572" w:name="_Ref493512744"/>
      <w:bookmarkStart w:id="573" w:name="_Ref493512991"/>
      <w:bookmarkStart w:id="574" w:name="_Toc510174875"/>
      <w:r>
        <w:t>fileChange object</w:t>
      </w:r>
      <w:bookmarkEnd w:id="572"/>
      <w:bookmarkEnd w:id="573"/>
      <w:bookmarkEnd w:id="574"/>
    </w:p>
    <w:p w14:paraId="74D8322D" w14:textId="06E505AA" w:rsidR="00B86BC7" w:rsidRDefault="00B86BC7" w:rsidP="00B86BC7">
      <w:pPr>
        <w:pStyle w:val="Heading3"/>
      </w:pPr>
      <w:bookmarkStart w:id="575" w:name="_Toc510174876"/>
      <w:r>
        <w:t>General</w:t>
      </w:r>
      <w:bookmarkEnd w:id="575"/>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76" w:name="_Ref493513096"/>
      <w:bookmarkStart w:id="577" w:name="_Ref493513195"/>
      <w:bookmarkStart w:id="578" w:name="_Ref493513493"/>
      <w:bookmarkStart w:id="579" w:name="_Toc510174877"/>
      <w:r>
        <w:lastRenderedPageBreak/>
        <w:t>fileLocation</w:t>
      </w:r>
      <w:r w:rsidR="00B86BC7">
        <w:t xml:space="preserve"> property</w:t>
      </w:r>
      <w:bookmarkEnd w:id="576"/>
      <w:bookmarkEnd w:id="577"/>
      <w:bookmarkEnd w:id="578"/>
      <w:bookmarkEnd w:id="579"/>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80" w:name="_Ref493513106"/>
      <w:bookmarkStart w:id="581" w:name="_Toc510174878"/>
      <w:r>
        <w:t>replacements property</w:t>
      </w:r>
      <w:bookmarkEnd w:id="580"/>
      <w:bookmarkEnd w:id="581"/>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582" w:name="_Ref493513114"/>
      <w:bookmarkStart w:id="583" w:name="_Ref493513476"/>
      <w:bookmarkStart w:id="584" w:name="_Toc510174879"/>
      <w:r>
        <w:t>replacement object</w:t>
      </w:r>
      <w:bookmarkEnd w:id="582"/>
      <w:bookmarkEnd w:id="583"/>
      <w:bookmarkEnd w:id="584"/>
    </w:p>
    <w:p w14:paraId="1276FD13" w14:textId="540BBC1F" w:rsidR="00B86BC7" w:rsidRDefault="00B86BC7" w:rsidP="00B86BC7">
      <w:pPr>
        <w:pStyle w:val="Heading3"/>
      </w:pPr>
      <w:bookmarkStart w:id="585" w:name="_Toc510174880"/>
      <w:r>
        <w:t>General</w:t>
      </w:r>
      <w:bookmarkEnd w:id="58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86" w:name="_Toc510174881"/>
      <w:r>
        <w:t>Constraints</w:t>
      </w:r>
      <w:bookmarkEnd w:id="586"/>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587" w:name="_Ref493518436"/>
      <w:bookmarkStart w:id="588" w:name="_Ref493518439"/>
      <w:bookmarkStart w:id="589" w:name="_Ref493518529"/>
      <w:bookmarkStart w:id="590" w:name="_Toc510174882"/>
      <w:r>
        <w:t>deleted</w:t>
      </w:r>
      <w:r w:rsidR="00F27F55">
        <w:t>Region</w:t>
      </w:r>
      <w:r>
        <w:t xml:space="preserve"> property</w:t>
      </w:r>
      <w:bookmarkEnd w:id="587"/>
      <w:bookmarkEnd w:id="588"/>
      <w:bookmarkEnd w:id="589"/>
      <w:bookmarkEnd w:id="590"/>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91" w:name="_Ref493518437"/>
      <w:bookmarkStart w:id="592" w:name="_Ref493518440"/>
      <w:bookmarkStart w:id="593" w:name="_Toc510174883"/>
      <w:r>
        <w:t>inserted</w:t>
      </w:r>
      <w:r w:rsidR="00F27F55">
        <w:t>Content</w:t>
      </w:r>
      <w:r>
        <w:t xml:space="preserve"> property</w:t>
      </w:r>
      <w:bookmarkEnd w:id="591"/>
      <w:bookmarkEnd w:id="592"/>
      <w:bookmarkEnd w:id="593"/>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94" w:name="_Ref493404948"/>
      <w:bookmarkStart w:id="595" w:name="_Ref493406026"/>
      <w:bookmarkStart w:id="596" w:name="_Toc510174884"/>
      <w:r>
        <w:lastRenderedPageBreak/>
        <w:t>notification object</w:t>
      </w:r>
      <w:bookmarkEnd w:id="594"/>
      <w:bookmarkEnd w:id="595"/>
      <w:bookmarkEnd w:id="596"/>
    </w:p>
    <w:p w14:paraId="3BD7AF2E" w14:textId="23E07934" w:rsidR="00B86BC7" w:rsidRDefault="00B86BC7" w:rsidP="00B86BC7">
      <w:pPr>
        <w:pStyle w:val="Heading3"/>
      </w:pPr>
      <w:bookmarkStart w:id="597" w:name="_Toc510174885"/>
      <w:r>
        <w:t>General</w:t>
      </w:r>
      <w:bookmarkEnd w:id="597"/>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598" w:name="_Toc510174886"/>
      <w:r>
        <w:t>id property</w:t>
      </w:r>
      <w:bookmarkEnd w:id="59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99" w:name="_Ref493518926"/>
      <w:bookmarkStart w:id="600" w:name="_Toc510174887"/>
      <w:r>
        <w:t>ruleId property</w:t>
      </w:r>
      <w:bookmarkEnd w:id="599"/>
      <w:bookmarkEnd w:id="600"/>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601" w:name="_Toc510174888"/>
      <w:r>
        <w:t>ruleKey property</w:t>
      </w:r>
      <w:bookmarkEnd w:id="601"/>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02" w:name="_Toc510174889"/>
      <w:r>
        <w:t>physicalLocation property</w:t>
      </w:r>
      <w:bookmarkEnd w:id="602"/>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603" w:name="_Toc510174890"/>
      <w:r>
        <w:t>message property</w:t>
      </w:r>
      <w:bookmarkEnd w:id="603"/>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04" w:name="_Ref493404972"/>
      <w:bookmarkStart w:id="605" w:name="_Ref493406037"/>
      <w:bookmarkStart w:id="606" w:name="_Toc510174891"/>
      <w:r>
        <w:t>level property</w:t>
      </w:r>
      <w:bookmarkEnd w:id="604"/>
      <w:bookmarkEnd w:id="605"/>
      <w:bookmarkEnd w:id="60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07" w:name="_Toc510174892"/>
      <w:r>
        <w:t>threadId property</w:t>
      </w:r>
      <w:bookmarkEnd w:id="60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08" w:name="_Toc510174893"/>
      <w:r>
        <w:t>time property</w:t>
      </w:r>
      <w:bookmarkEnd w:id="608"/>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609" w:name="_Toc510174894"/>
      <w:r>
        <w:t>exception property</w:t>
      </w:r>
      <w:bookmarkEnd w:id="609"/>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10" w:name="_Toc510174895"/>
      <w:r>
        <w:lastRenderedPageBreak/>
        <w:t>properties property</w:t>
      </w:r>
      <w:bookmarkEnd w:id="610"/>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11" w:name="_Ref493570836"/>
      <w:bookmarkStart w:id="612" w:name="_Toc510174896"/>
      <w:r>
        <w:t>exception object</w:t>
      </w:r>
      <w:bookmarkEnd w:id="611"/>
      <w:bookmarkEnd w:id="612"/>
    </w:p>
    <w:p w14:paraId="1257C9E2" w14:textId="6070509F" w:rsidR="00B86BC7" w:rsidRDefault="00B86BC7" w:rsidP="00B86BC7">
      <w:pPr>
        <w:pStyle w:val="Heading3"/>
      </w:pPr>
      <w:bookmarkStart w:id="613" w:name="_Toc510174897"/>
      <w:r>
        <w:t>General</w:t>
      </w:r>
      <w:bookmarkEnd w:id="61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14" w:name="_Toc510174898"/>
      <w:r>
        <w:t>kind property</w:t>
      </w:r>
      <w:bookmarkEnd w:id="61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15" w:name="_Toc510174899"/>
      <w:r>
        <w:t>message property</w:t>
      </w:r>
      <w:bookmarkEnd w:id="615"/>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616" w:name="_Toc510174900"/>
      <w:r>
        <w:t>stack property</w:t>
      </w:r>
      <w:bookmarkEnd w:id="616"/>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17" w:name="_Toc510174901"/>
      <w:r>
        <w:t>innerExceptions property</w:t>
      </w:r>
      <w:bookmarkEnd w:id="61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18" w:name="_Toc287332011"/>
      <w:bookmarkStart w:id="619" w:name="_Toc510174902"/>
      <w:r w:rsidRPr="00FD22AC">
        <w:lastRenderedPageBreak/>
        <w:t>Conformance</w:t>
      </w:r>
      <w:bookmarkEnd w:id="618"/>
      <w:bookmarkEnd w:id="619"/>
    </w:p>
    <w:p w14:paraId="1D48659C" w14:textId="6555FDBE" w:rsidR="00EE1E0B" w:rsidRDefault="00EE1E0B" w:rsidP="002244CB"/>
    <w:p w14:paraId="3BBDC6A3" w14:textId="77777777" w:rsidR="00376AE7" w:rsidRDefault="00376AE7" w:rsidP="00376AE7">
      <w:pPr>
        <w:pStyle w:val="Heading2"/>
        <w:numPr>
          <w:ilvl w:val="1"/>
          <w:numId w:val="2"/>
        </w:numPr>
      </w:pPr>
      <w:bookmarkStart w:id="620" w:name="_Toc510174903"/>
      <w:r>
        <w:t>Conformance targets</w:t>
      </w:r>
      <w:bookmarkEnd w:id="62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21" w:name="_Toc510174904"/>
      <w:r>
        <w:t>Conformance Clause 1: SARIF log file</w:t>
      </w:r>
      <w:bookmarkEnd w:id="621"/>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622" w:name="_Toc510174905"/>
      <w:r>
        <w:t>Conformance Clause 2: SARIF resource file</w:t>
      </w:r>
      <w:bookmarkEnd w:id="622"/>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623" w:name="_Hlk507945868"/>
      <w:r>
        <w:t>§</w:t>
      </w:r>
      <w:r>
        <w:fldChar w:fldCharType="begin"/>
      </w:r>
      <w:r>
        <w:instrText xml:space="preserve"> REF _Ref508811723 \r \h </w:instrText>
      </w:r>
      <w:r>
        <w:fldChar w:fldCharType="separate"/>
      </w:r>
      <w:r w:rsidR="00C12AF1">
        <w:t>3.9.6.4</w:t>
      </w:r>
      <w:r>
        <w:fldChar w:fldCharType="end"/>
      </w:r>
      <w:r>
        <w:t>.</w:t>
      </w:r>
      <w:bookmarkEnd w:id="623"/>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624" w:name="_Toc510174906"/>
      <w:r>
        <w:t xml:space="preserve">Conformance Clause </w:t>
      </w:r>
      <w:r w:rsidR="00105CCB">
        <w:t>3</w:t>
      </w:r>
      <w:r>
        <w:t>: SARIF producer</w:t>
      </w:r>
      <w:bookmarkEnd w:id="624"/>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25" w:name="_Toc510174907"/>
      <w:r>
        <w:t xml:space="preserve">Conformance Clause </w:t>
      </w:r>
      <w:r w:rsidR="00105CCB">
        <w:t>4</w:t>
      </w:r>
      <w:r>
        <w:t>: Direct producer</w:t>
      </w:r>
      <w:bookmarkEnd w:id="6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26" w:name="_Toc510174908"/>
      <w:r>
        <w:lastRenderedPageBreak/>
        <w:t xml:space="preserve">Conformance Clause </w:t>
      </w:r>
      <w:r w:rsidR="00105CCB">
        <w:t>5</w:t>
      </w:r>
      <w:r>
        <w:t>: Converter</w:t>
      </w:r>
      <w:bookmarkEnd w:id="626"/>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27" w:name="_Toc510174909"/>
      <w:r>
        <w:t xml:space="preserve">Conformance Clause </w:t>
      </w:r>
      <w:r w:rsidR="00105CCB">
        <w:t>6</w:t>
      </w:r>
      <w:r>
        <w:t>: Deterministic producer</w:t>
      </w:r>
      <w:bookmarkEnd w:id="62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28" w:name="_Toc510174910"/>
      <w:r>
        <w:t xml:space="preserve">Conformance Clause </w:t>
      </w:r>
      <w:r w:rsidR="00105CCB">
        <w:t>7</w:t>
      </w:r>
      <w:r>
        <w:t xml:space="preserve">: </w:t>
      </w:r>
      <w:r w:rsidR="0018481C">
        <w:t>SARIF c</w:t>
      </w:r>
      <w:r>
        <w:t>onsumer</w:t>
      </w:r>
      <w:bookmarkEnd w:id="62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29" w:name="_Toc510174911"/>
      <w:r>
        <w:t xml:space="preserve">Conformance Clause </w:t>
      </w:r>
      <w:r w:rsidR="00105CCB">
        <w:t>8</w:t>
      </w:r>
      <w:r>
        <w:t>: Viewer</w:t>
      </w:r>
      <w:bookmarkEnd w:id="629"/>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30" w:name="AppendixAcknowledgments"/>
      <w:bookmarkStart w:id="631" w:name="_Toc85472897"/>
      <w:bookmarkStart w:id="632" w:name="_Toc287332012"/>
      <w:bookmarkStart w:id="633" w:name="_Toc510174912"/>
      <w:bookmarkEnd w:id="630"/>
      <w:r>
        <w:lastRenderedPageBreak/>
        <w:t xml:space="preserve">(Informative) </w:t>
      </w:r>
      <w:r w:rsidR="00B80CDB">
        <w:t>Acknowl</w:t>
      </w:r>
      <w:r w:rsidR="004D0E5E">
        <w:t>e</w:t>
      </w:r>
      <w:r w:rsidR="008F61FB">
        <w:t>dg</w:t>
      </w:r>
      <w:r w:rsidR="0052099F">
        <w:t>ments</w:t>
      </w:r>
      <w:bookmarkEnd w:id="631"/>
      <w:bookmarkEnd w:id="632"/>
      <w:bookmarkEnd w:id="63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34" w:name="AppendixFingerprints"/>
      <w:bookmarkStart w:id="635" w:name="_Toc510174913"/>
      <w:bookmarkEnd w:id="634"/>
      <w:r>
        <w:lastRenderedPageBreak/>
        <w:t xml:space="preserve">(Informative) </w:t>
      </w:r>
      <w:r w:rsidR="00710FE0">
        <w:t>Use of fingerprints by result management systems</w:t>
      </w:r>
      <w:bookmarkEnd w:id="635"/>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36" w:name="AppendixViewers"/>
      <w:bookmarkStart w:id="637" w:name="_Toc510174914"/>
      <w:bookmarkEnd w:id="636"/>
      <w:r>
        <w:lastRenderedPageBreak/>
        <w:t xml:space="preserve">(Informative) </w:t>
      </w:r>
      <w:r w:rsidR="00710FE0">
        <w:t xml:space="preserve">Use of SARIF by log </w:t>
      </w:r>
      <w:r w:rsidR="00AF0D84">
        <w:t xml:space="preserve">file </w:t>
      </w:r>
      <w:r w:rsidR="00710FE0">
        <w:t>viewers</w:t>
      </w:r>
      <w:bookmarkEnd w:id="63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38" w:name="AppendixConverters"/>
      <w:bookmarkStart w:id="639" w:name="_Toc510174915"/>
      <w:bookmarkEnd w:id="638"/>
      <w:r>
        <w:lastRenderedPageBreak/>
        <w:t xml:space="preserve">(Informative) </w:t>
      </w:r>
      <w:r w:rsidR="00710FE0">
        <w:t>Production of SARIF by converters</w:t>
      </w:r>
      <w:bookmarkEnd w:id="63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640" w:name="AppendixRuleMetadata"/>
      <w:bookmarkStart w:id="641" w:name="_Toc510174916"/>
      <w:bookmarkEnd w:id="640"/>
      <w:r>
        <w:lastRenderedPageBreak/>
        <w:t xml:space="preserve">(Informative) </w:t>
      </w:r>
      <w:r w:rsidR="00710FE0">
        <w:t>Locating rule metadata</w:t>
      </w:r>
      <w:bookmarkEnd w:id="641"/>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42" w:name="AppendixDeterminism"/>
      <w:bookmarkStart w:id="643" w:name="_Toc510174917"/>
      <w:bookmarkEnd w:id="642"/>
      <w:r>
        <w:lastRenderedPageBreak/>
        <w:t xml:space="preserve">(Normative) </w:t>
      </w:r>
      <w:r w:rsidR="00710FE0">
        <w:t>Producing deterministic SARIF log files</w:t>
      </w:r>
      <w:bookmarkEnd w:id="643"/>
    </w:p>
    <w:p w14:paraId="269DCAE0" w14:textId="72CA49C1" w:rsidR="00B62028" w:rsidRDefault="00B62028" w:rsidP="00B62028">
      <w:pPr>
        <w:pStyle w:val="AppendixHeading2"/>
      </w:pPr>
      <w:bookmarkStart w:id="644" w:name="_Toc510174918"/>
      <w:r>
        <w:t>General</w:t>
      </w:r>
      <w:bookmarkEnd w:id="6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45" w:name="_Toc510174919"/>
      <w:r>
        <w:t>Non-deterministic file format elements</w:t>
      </w:r>
      <w:bookmarkEnd w:id="64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46" w:name="_Toc510174920"/>
      <w:r>
        <w:t>Array and dictionary element ordering</w:t>
      </w:r>
      <w:bookmarkEnd w:id="64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47" w:name="_Toc510174921"/>
      <w:r>
        <w:t>Absolute paths</w:t>
      </w:r>
      <w:bookmarkEnd w:id="64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48" w:name="_Toc510174922"/>
      <w:r>
        <w:t>Compensating for non-deterministic output</w:t>
      </w:r>
      <w:bookmarkEnd w:id="64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49" w:name="_Toc510174923"/>
      <w:r>
        <w:lastRenderedPageBreak/>
        <w:t>Interaction between determinism and baselining</w:t>
      </w:r>
      <w:bookmarkEnd w:id="64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50" w:name="AppendixFixes"/>
      <w:bookmarkStart w:id="651" w:name="_Toc510174924"/>
      <w:bookmarkEnd w:id="650"/>
      <w:r>
        <w:lastRenderedPageBreak/>
        <w:t xml:space="preserve">(Informative) </w:t>
      </w:r>
      <w:r w:rsidR="00710FE0">
        <w:t>Guidance on fixes</w:t>
      </w:r>
      <w:bookmarkEnd w:id="65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1130105F" w:rsidR="004008DF" w:rsidRDefault="003C50C5" w:rsidP="004008DF">
      <w:pPr>
        <w:rPr>
          <w:ins w:id="652" w:author="Laurence Golding" w:date="2018-04-16T17:27:00Z"/>
        </w:rPr>
      </w:pPr>
      <w:r>
        <w:t>Therefore,</w:t>
      </w:r>
      <w:r w:rsidR="004008DF">
        <w:t xml:space="preserve"> structuring fixes as sequences of minimal, disjoint byte range replacements maximizes the amount of work that can be done by automated fixup tools.</w:t>
      </w:r>
    </w:p>
    <w:p w14:paraId="7BF0C24F" w14:textId="3199F5C9" w:rsidR="00143E02" w:rsidRDefault="00143E02" w:rsidP="00EC7E26">
      <w:pPr>
        <w:pStyle w:val="AppendixHeading1"/>
        <w:rPr>
          <w:ins w:id="653" w:author="Laurence Golding" w:date="2018-04-16T16:19:00Z"/>
        </w:rPr>
      </w:pPr>
      <w:ins w:id="654" w:author="Laurence Golding" w:date="2018-04-16T17:27:00Z">
        <w:r>
          <w:lastRenderedPageBreak/>
          <w:t>(Informative) Diagnosing results in generated files</w:t>
        </w:r>
      </w:ins>
    </w:p>
    <w:p w14:paraId="1CB0BA47" w14:textId="4B0CFA9E" w:rsidR="0068008C" w:rsidRDefault="003F1D34" w:rsidP="0068008C">
      <w:pPr>
        <w:rPr>
          <w:ins w:id="655" w:author="Laurence Golding" w:date="2018-04-16T16:20:00Z"/>
        </w:rPr>
      </w:pPr>
      <w:ins w:id="656" w:author="Laurence Golding" w:date="2018-04-16T16:55:00Z">
        <w:r>
          <w:t>Sometimes</w:t>
        </w:r>
      </w:ins>
      <w:ins w:id="657" w:author="Laurence Golding" w:date="2018-04-16T16:20:00Z">
        <w:r w:rsidR="0068008C" w:rsidRPr="0068008C">
          <w:t xml:space="preserve"> </w:t>
        </w:r>
      </w:ins>
      <w:ins w:id="658" w:author="Laurence Golding" w:date="2018-04-16T17:56:00Z">
        <w:r w:rsidR="00C7469A">
          <w:t xml:space="preserve">it is desirable to analyze files </w:t>
        </w:r>
      </w:ins>
      <w:ins w:id="659" w:author="Laurence Golding" w:date="2018-04-16T18:03:00Z">
        <w:r w:rsidR="00C7469A">
          <w:t>generated</w:t>
        </w:r>
      </w:ins>
      <w:ins w:id="660" w:author="Laurence Golding" w:date="2018-04-16T17:56:00Z">
        <w:r w:rsidR="00C7469A">
          <w:t xml:space="preserve"> by </w:t>
        </w:r>
      </w:ins>
      <w:ins w:id="661" w:author="Laurence Golding" w:date="2018-04-16T16:55:00Z">
        <w:r>
          <w:t>the</w:t>
        </w:r>
      </w:ins>
      <w:ins w:id="662" w:author="Laurence Golding" w:date="2018-04-16T16:20:00Z">
        <w:r w:rsidR="0068008C" w:rsidRPr="0068008C">
          <w:t xml:space="preserve"> build. These files are usually not under source control, and the</w:t>
        </w:r>
      </w:ins>
      <w:ins w:id="663" w:author="Laurence Golding" w:date="2018-04-16T17:56:00Z">
        <w:r w:rsidR="00C7469A">
          <w:t xml:space="preserve"> build</w:t>
        </w:r>
      </w:ins>
      <w:ins w:id="664" w:author="Laurence Golding" w:date="2018-04-16T16:20:00Z">
        <w:r w:rsidR="0068008C" w:rsidRPr="0068008C">
          <w:t xml:space="preserve"> might even overwrit</w:t>
        </w:r>
      </w:ins>
      <w:ins w:id="665" w:author="Laurence Golding" w:date="2018-04-16T17:57:00Z">
        <w:r w:rsidR="00C7469A">
          <w:t>e</w:t>
        </w:r>
      </w:ins>
      <w:ins w:id="666" w:author="Laurence Golding" w:date="2018-04-16T16:20:00Z">
        <w:r w:rsidR="0068008C" w:rsidRPr="0068008C">
          <w:t xml:space="preserve"> </w:t>
        </w:r>
      </w:ins>
      <w:ins w:id="667" w:author="Laurence Golding" w:date="2018-04-16T17:57:00Z">
        <w:r w:rsidR="00C7469A">
          <w:t xml:space="preserve">them </w:t>
        </w:r>
      </w:ins>
      <w:ins w:id="668" w:author="Laurence Golding" w:date="2018-04-16T16:23:00Z">
        <w:r w:rsidR="0068008C">
          <w:t>multiple time</w:t>
        </w:r>
      </w:ins>
      <w:ins w:id="669" w:author="Laurence Golding" w:date="2018-04-16T17:57:00Z">
        <w:r w:rsidR="00C7469A">
          <w:t>s</w:t>
        </w:r>
      </w:ins>
      <w:ins w:id="670" w:author="Laurence Golding" w:date="2018-04-16T16:20:00Z">
        <w:r w:rsidR="0068008C" w:rsidRPr="0068008C">
          <w:t>.</w:t>
        </w:r>
      </w:ins>
      <w:ins w:id="671" w:author="Laurence Golding" w:date="2018-04-16T18:00:00Z">
        <w:r w:rsidR="00C7469A" w:rsidRPr="00C7469A">
          <w:t xml:space="preserve"> </w:t>
        </w:r>
        <w:r w:rsidR="00C7469A">
          <w:t xml:space="preserve">This Appendix offers guidance on how to persist enough information in a SARIF log file to facilitate the diagnosis of results </w:t>
        </w:r>
      </w:ins>
      <w:ins w:id="672" w:author="Laurence Golding" w:date="2018-04-16T18:01:00Z">
        <w:r w:rsidR="00C7469A">
          <w:t>in these</w:t>
        </w:r>
      </w:ins>
      <w:ins w:id="673" w:author="Laurence Golding" w:date="2018-04-16T18:00:00Z">
        <w:r w:rsidR="00C7469A">
          <w:t xml:space="preserve"> files.</w:t>
        </w:r>
      </w:ins>
    </w:p>
    <w:p w14:paraId="111313A7" w14:textId="77777777" w:rsidR="00C7469A" w:rsidRDefault="00C7469A" w:rsidP="00C7469A">
      <w:pPr>
        <w:rPr>
          <w:ins w:id="674" w:author="Laurence Golding" w:date="2018-04-16T18:02:00Z"/>
        </w:rPr>
      </w:pPr>
      <w:ins w:id="675" w:author="Laurence Golding" w:date="2018-04-16T18:02:00Z">
        <w:r>
          <w:t>In what follows, we will refer to files that are generated only once as “singly generated,” and files that are generated multiple times as “multiply generated”.</w:t>
        </w:r>
      </w:ins>
    </w:p>
    <w:p w14:paraId="1FC81940" w14:textId="3A1FA5DA" w:rsidR="0068008C" w:rsidRDefault="003F1D34" w:rsidP="0068008C">
      <w:pPr>
        <w:rPr>
          <w:ins w:id="676" w:author="Laurence Golding" w:date="2018-04-16T16:20:00Z"/>
        </w:rPr>
      </w:pPr>
      <w:ins w:id="677" w:author="Laurence Golding" w:date="2018-04-16T16:56:00Z">
        <w:r>
          <w:t xml:space="preserve">It </w:t>
        </w:r>
      </w:ins>
      <w:ins w:id="678" w:author="Laurence Golding" w:date="2018-04-16T16:57:00Z">
        <w:r>
          <w:t>can</w:t>
        </w:r>
      </w:ins>
      <w:ins w:id="679" w:author="Laurence Golding" w:date="2018-04-16T16:56:00Z">
        <w:r>
          <w:t xml:space="preserve"> be difficult to diagnose results in </w:t>
        </w:r>
      </w:ins>
      <w:ins w:id="680" w:author="Laurence Golding" w:date="2018-04-16T17:54:00Z">
        <w:r w:rsidR="00C7469A">
          <w:t>generated</w:t>
        </w:r>
      </w:ins>
      <w:ins w:id="681" w:author="Laurence Golding" w:date="2018-04-16T16:23:00Z">
        <w:r w:rsidR="0068008C">
          <w:t xml:space="preserve"> files for the following reasons</w:t>
        </w:r>
      </w:ins>
      <w:ins w:id="682" w:author="Laurence Golding" w:date="2018-04-16T16:20:00Z">
        <w:r w:rsidR="0068008C">
          <w:t>:</w:t>
        </w:r>
      </w:ins>
    </w:p>
    <w:p w14:paraId="7770C146" w14:textId="7A3D66E7" w:rsidR="0068008C" w:rsidRDefault="0068008C" w:rsidP="0068008C">
      <w:pPr>
        <w:pStyle w:val="ListParagraph"/>
        <w:numPr>
          <w:ilvl w:val="0"/>
          <w:numId w:val="33"/>
        </w:numPr>
        <w:rPr>
          <w:ins w:id="683" w:author="Laurence Golding" w:date="2018-04-16T16:21:00Z"/>
        </w:rPr>
      </w:pPr>
      <w:ins w:id="684" w:author="Laurence Golding" w:date="2018-04-16T16:21:00Z">
        <w:r>
          <w:t xml:space="preserve">The file </w:t>
        </w:r>
      </w:ins>
      <w:ins w:id="685" w:author="Laurence Golding" w:date="2018-04-16T16:24:00Z">
        <w:r>
          <w:t>might</w:t>
        </w:r>
      </w:ins>
      <w:ins w:id="686" w:author="Laurence Golding" w:date="2018-04-16T16:21:00Z">
        <w:r>
          <w:t xml:space="preserve"> not available to the engineer </w:t>
        </w:r>
      </w:ins>
      <w:ins w:id="687" w:author="Laurence Golding" w:date="2018-04-16T18:04:00Z">
        <w:r w:rsidR="00C7469A">
          <w:t>who</w:t>
        </w:r>
      </w:ins>
      <w:ins w:id="688" w:author="Laurence Golding" w:date="2018-04-16T16:21:00Z">
        <w:r>
          <w:t xml:space="preserve"> diagnos</w:t>
        </w:r>
      </w:ins>
      <w:ins w:id="689" w:author="Laurence Golding" w:date="2018-04-16T18:04:00Z">
        <w:r w:rsidR="00C7469A">
          <w:t>es</w:t>
        </w:r>
      </w:ins>
      <w:ins w:id="690" w:author="Laurence Golding" w:date="2018-04-16T16:21:00Z">
        <w:r>
          <w:t xml:space="preserve"> the </w:t>
        </w:r>
      </w:ins>
      <w:ins w:id="691" w:author="Laurence Golding" w:date="2018-04-16T16:24:00Z">
        <w:r>
          <w:t>result</w:t>
        </w:r>
      </w:ins>
      <w:ins w:id="692" w:author="Laurence Golding" w:date="2018-04-16T18:03:00Z">
        <w:r w:rsidR="00C7469A">
          <w:t xml:space="preserve"> (for example, the engineer might not have a build environme</w:t>
        </w:r>
      </w:ins>
      <w:ins w:id="693" w:author="Laurence Golding" w:date="2018-04-16T18:04:00Z">
        <w:r w:rsidR="00C7469A">
          <w:t>nt)</w:t>
        </w:r>
      </w:ins>
      <w:ins w:id="694" w:author="Laurence Golding" w:date="2018-04-16T16:21:00Z">
        <w:r>
          <w:t>.</w:t>
        </w:r>
      </w:ins>
    </w:p>
    <w:p w14:paraId="309D6554" w14:textId="4F19B1B2" w:rsidR="00C7469A" w:rsidRDefault="0068008C" w:rsidP="0068008C">
      <w:pPr>
        <w:pStyle w:val="ListParagraph"/>
        <w:numPr>
          <w:ilvl w:val="0"/>
          <w:numId w:val="33"/>
        </w:numPr>
        <w:rPr>
          <w:ins w:id="695" w:author="Laurence Golding" w:date="2018-04-16T18:02:00Z"/>
        </w:rPr>
      </w:pPr>
      <w:ins w:id="696" w:author="Laurence Golding" w:date="2018-04-16T16:21:00Z">
        <w:r>
          <w:t xml:space="preserve">If the file is </w:t>
        </w:r>
      </w:ins>
      <w:ins w:id="697" w:author="Laurence Golding" w:date="2018-04-16T18:03:00Z">
        <w:r w:rsidR="00C7469A">
          <w:t>multiply generated</w:t>
        </w:r>
      </w:ins>
      <w:ins w:id="698" w:author="Laurence Golding" w:date="2018-04-16T16:22:00Z">
        <w:r>
          <w:t>,</w:t>
        </w:r>
      </w:ins>
      <w:ins w:id="699" w:author="Laurence Golding" w:date="2018-04-16T18:01:00Z">
        <w:r w:rsidR="00C7469A">
          <w:t xml:space="preserve"> then at best only the last</w:t>
        </w:r>
      </w:ins>
      <w:ins w:id="700" w:author="Laurence Golding" w:date="2018-04-16T18:02:00Z">
        <w:r w:rsidR="00C7469A">
          <w:t xml:space="preserve"> version is available, but results might have been found in previous versions.</w:t>
        </w:r>
      </w:ins>
    </w:p>
    <w:p w14:paraId="2E96C6E0" w14:textId="4321D08F" w:rsidR="0068008C" w:rsidRDefault="00C7469A" w:rsidP="0068008C">
      <w:pPr>
        <w:pStyle w:val="ListParagraph"/>
        <w:numPr>
          <w:ilvl w:val="0"/>
          <w:numId w:val="33"/>
        </w:numPr>
        <w:rPr>
          <w:ins w:id="701" w:author="Laurence Golding" w:date="2018-04-16T18:05:00Z"/>
        </w:rPr>
      </w:pPr>
      <w:ins w:id="702" w:author="Laurence Golding" w:date="2018-04-16T18:02:00Z">
        <w:r>
          <w:t>I</w:t>
        </w:r>
      </w:ins>
      <w:ins w:id="703" w:author="Laurence Golding" w:date="2018-04-16T16:22:00Z">
        <w:r w:rsidR="0068008C">
          <w:t xml:space="preserve">t </w:t>
        </w:r>
      </w:ins>
      <w:ins w:id="704" w:author="Laurence Golding" w:date="2018-04-16T16:24:00Z">
        <w:r w:rsidR="0068008C">
          <w:t>might be</w:t>
        </w:r>
      </w:ins>
      <w:ins w:id="705" w:author="Laurence Golding" w:date="2018-04-16T16:22:00Z">
        <w:r w:rsidR="0068008C">
          <w:t xml:space="preserve"> difficult to tell which instance of </w:t>
        </w:r>
      </w:ins>
      <w:ins w:id="706" w:author="Laurence Golding" w:date="2018-04-16T18:04:00Z">
        <w:r>
          <w:t>a multiply</w:t>
        </w:r>
      </w:ins>
      <w:ins w:id="707" w:author="Laurence Golding" w:date="2018-04-16T16:22:00Z">
        <w:r w:rsidR="0068008C">
          <w:t xml:space="preserve"> generated file </w:t>
        </w:r>
      </w:ins>
      <w:ins w:id="708" w:author="Laurence Golding" w:date="2018-04-16T18:02:00Z">
        <w:r>
          <w:t>contained</w:t>
        </w:r>
      </w:ins>
      <w:ins w:id="709" w:author="Laurence Golding" w:date="2018-04-16T16:25:00Z">
        <w:r w:rsidR="0068008C">
          <w:t xml:space="preserve"> the </w:t>
        </w:r>
      </w:ins>
      <w:ins w:id="710" w:author="Laurence Golding" w:date="2018-04-16T16:22:00Z">
        <w:r w:rsidR="0068008C">
          <w:t>result</w:t>
        </w:r>
      </w:ins>
      <w:ins w:id="711" w:author="Laurence Golding" w:date="2018-04-16T16:25:00Z">
        <w:r w:rsidR="0068008C">
          <w:t>.</w:t>
        </w:r>
      </w:ins>
    </w:p>
    <w:p w14:paraId="20E01CE1" w14:textId="3A337F55" w:rsidR="00C7469A" w:rsidRDefault="00C7469A" w:rsidP="00C7469A">
      <w:pPr>
        <w:rPr>
          <w:ins w:id="712" w:author="Laurence Golding" w:date="2018-04-16T18:06:00Z"/>
        </w:rPr>
      </w:pPr>
      <w:ins w:id="713" w:author="Laurence Golding" w:date="2018-04-16T18:06:00Z">
        <w:r>
          <w:t>For both singl</w:t>
        </w:r>
      </w:ins>
      <w:ins w:id="714" w:author="Laurence Golding" w:date="2018-04-16T18:09:00Z">
        <w:r>
          <w:t>y</w:t>
        </w:r>
      </w:ins>
      <w:ins w:id="715" w:author="Laurence Golding" w:date="2018-04-16T18:06:00Z">
        <w:r>
          <w:t xml:space="preserve"> and multiply generated files, there are two options</w:t>
        </w:r>
      </w:ins>
      <w:ins w:id="716" w:author="Laurence Golding" w:date="2018-04-16T18:07:00Z">
        <w:r>
          <w:t xml:space="preserve"> (which can be used together)</w:t>
        </w:r>
      </w:ins>
      <w:ins w:id="717" w:author="Laurence Golding" w:date="2018-04-16T18:06:00Z">
        <w:r>
          <w:t>:</w:t>
        </w:r>
      </w:ins>
    </w:p>
    <w:p w14:paraId="0DF061B3" w14:textId="34FE06B1" w:rsidR="00C7469A" w:rsidRDefault="00C7469A" w:rsidP="00C7469A">
      <w:pPr>
        <w:pStyle w:val="ListParagraph"/>
        <w:numPr>
          <w:ilvl w:val="0"/>
          <w:numId w:val="60"/>
        </w:numPr>
        <w:rPr>
          <w:ins w:id="718" w:author="Laurence Golding" w:date="2018-04-16T18:07:00Z"/>
        </w:rPr>
      </w:pPr>
      <w:ins w:id="719" w:author="Laurence Golding" w:date="2018-04-16T18:07:00Z">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w:t>
        </w:r>
      </w:ins>
      <w:ins w:id="720" w:author="Laurence Golding" w:date="2018-04-16T18:09:00Z">
        <w:r>
          <w:t>relevant</w:t>
        </w:r>
      </w:ins>
      <w:ins w:id="721" w:author="Laurence Golding" w:date="2018-04-16T18:07:00Z">
        <w:r>
          <w:t xml:space="preserve"> portion of the file contents.</w:t>
        </w:r>
      </w:ins>
    </w:p>
    <w:p w14:paraId="1D766FC7" w14:textId="40F937FA" w:rsidR="00C7469A" w:rsidRDefault="00C7469A" w:rsidP="00C7469A">
      <w:pPr>
        <w:pStyle w:val="ListParagraph"/>
        <w:numPr>
          <w:ilvl w:val="0"/>
          <w:numId w:val="60"/>
        </w:numPr>
        <w:rPr>
          <w:ins w:id="722" w:author="Laurence Golding" w:date="2018-04-16T18:08:00Z"/>
        </w:rPr>
      </w:pPr>
      <w:ins w:id="723" w:author="Laurence Golding" w:date="2018-04-16T18:08:00Z">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ins>
    </w:p>
    <w:p w14:paraId="54908371" w14:textId="7AEDDAD2" w:rsidR="00C7469A" w:rsidRDefault="00C7469A" w:rsidP="00C7469A">
      <w:pPr>
        <w:rPr>
          <w:ins w:id="724" w:author="Laurence Golding" w:date="2018-04-16T18:15:00Z"/>
        </w:rPr>
      </w:pPr>
      <w:ins w:id="725" w:author="Laurence Golding" w:date="2018-04-16T18:08:00Z">
        <w:r>
          <w:t xml:space="preserve">The first option is more compact; the second allows </w:t>
        </w:r>
      </w:ins>
      <w:ins w:id="726" w:author="Laurence Golding" w:date="2018-04-16T18:11:00Z">
        <w:r>
          <w:t xml:space="preserve">a SARIF </w:t>
        </w:r>
      </w:ins>
      <w:ins w:id="727" w:author="Laurence Golding" w:date="2018-04-16T18:08:00Z">
        <w:r>
          <w:t>viewer to present results with greater context.</w:t>
        </w:r>
      </w:ins>
    </w:p>
    <w:p w14:paraId="11F0B463" w14:textId="77777777" w:rsidR="00C7469A" w:rsidRDefault="00C7469A" w:rsidP="00C7469A">
      <w:pPr>
        <w:rPr>
          <w:ins w:id="728" w:author="Laurence Golding" w:date="2018-04-16T17:54:00Z"/>
        </w:rPr>
      </w:pPr>
    </w:p>
    <w:p w14:paraId="45CF24C7" w14:textId="5C2CC218" w:rsidR="00C91595" w:rsidRDefault="007F219F" w:rsidP="00EC7E26">
      <w:pPr>
        <w:pStyle w:val="Note"/>
        <w:rPr>
          <w:ins w:id="729" w:author="Laurence Golding" w:date="2018-04-16T16:59:00Z"/>
        </w:rPr>
      </w:pPr>
      <w:ins w:id="730" w:author="Laurence Golding" w:date="2018-04-16T17:19:00Z">
        <w:r>
          <w:t>EXAMPLE 1</w:t>
        </w:r>
      </w:ins>
      <w:ins w:id="731" w:author="Laurence Golding" w:date="2018-04-16T17:18:00Z">
        <w:r>
          <w:t>:</w:t>
        </w:r>
      </w:ins>
      <w:ins w:id="732" w:author="Laurence Golding" w:date="2018-04-16T18:10:00Z">
        <w:r w:rsidR="00C7469A">
          <w:t xml:space="preserve"> In this example, the analysis tool </w:t>
        </w:r>
      </w:ins>
      <w:ins w:id="733" w:author="Laurence Golding" w:date="2018-04-16T18:11:00Z">
        <w:r w:rsidR="00C7469A">
          <w:t>populates</w:t>
        </w:r>
      </w:ins>
      <w:ins w:id="734" w:author="Laurence Golding" w:date="2018-04-16T18:12:00Z">
        <w:r w:rsidR="00C7469A">
          <w:t xml:space="preserve"> </w:t>
        </w:r>
      </w:ins>
      <w:ins w:id="735" w:author="Laurence Golding" w:date="2018-04-16T18:10:00Z">
        <w:r w:rsidR="00C7469A" w:rsidRPr="00C7469A">
          <w:rPr>
            <w:rStyle w:val="CODEtemp"/>
          </w:rPr>
          <w:t>region.snippet</w:t>
        </w:r>
        <w:r w:rsidR="00C7469A">
          <w:t xml:space="preserve"> and</w:t>
        </w:r>
      </w:ins>
      <w:ins w:id="736" w:author="Laurence Golding" w:date="2018-04-16T18:12:00Z">
        <w:r w:rsidR="00C7469A">
          <w:t xml:space="preserve"> </w:t>
        </w:r>
      </w:ins>
      <w:ins w:id="737" w:author="Laurence Golding" w:date="2018-04-16T18:10:00Z">
        <w:r w:rsidR="00C7469A" w:rsidRPr="00C7469A">
          <w:rPr>
            <w:rStyle w:val="CODEtemp"/>
          </w:rPr>
          <w:t>contextRegion.snippet</w:t>
        </w:r>
      </w:ins>
      <w:ins w:id="738" w:author="Laurence Golding" w:date="2018-04-16T18:11:00Z">
        <w:r w:rsidR="00C7469A">
          <w:t>, allowing a SARIF viewer to display just enough context (one hopes) to diagnose the result.</w:t>
        </w:r>
      </w:ins>
    </w:p>
    <w:p w14:paraId="2E65C3AF" w14:textId="27BB19B1" w:rsidR="007767B6" w:rsidRDefault="007767B6" w:rsidP="007767B6">
      <w:pPr>
        <w:pStyle w:val="Codesmall"/>
        <w:rPr>
          <w:ins w:id="739" w:author="Laurence Golding" w:date="2018-04-16T17:07:00Z"/>
        </w:rPr>
      </w:pPr>
      <w:ins w:id="740" w:author="Laurence Golding" w:date="2018-04-16T16:59:00Z">
        <w:r>
          <w:t>{</w:t>
        </w:r>
      </w:ins>
      <w:ins w:id="741" w:author="Laurence Golding" w:date="2018-04-16T17:00:00Z">
        <w:r>
          <w:t xml:space="preserve">                                 </w:t>
        </w:r>
      </w:ins>
      <w:ins w:id="742" w:author="Laurence Golding" w:date="2018-04-16T17:06:00Z">
        <w:r>
          <w:t xml:space="preserve">          </w:t>
        </w:r>
      </w:ins>
      <w:ins w:id="743" w:author="Laurence Golding" w:date="2018-04-16T17:00:00Z">
        <w:r>
          <w:t># A run object (§</w:t>
        </w:r>
        <w:r>
          <w:fldChar w:fldCharType="begin"/>
        </w:r>
        <w:r>
          <w:instrText xml:space="preserve"> REF _Ref493349997 \r \h </w:instrText>
        </w:r>
      </w:ins>
      <w:r>
        <w:fldChar w:fldCharType="separate"/>
      </w:r>
      <w:ins w:id="744" w:author="Laurence Golding" w:date="2018-04-16T17:00:00Z">
        <w:r>
          <w:t>3.11</w:t>
        </w:r>
        <w:r>
          <w:fldChar w:fldCharType="end"/>
        </w:r>
        <w:r>
          <w:t>).</w:t>
        </w:r>
      </w:ins>
    </w:p>
    <w:p w14:paraId="4FD55F7C" w14:textId="07AA1D00" w:rsidR="007767B6" w:rsidRDefault="007767B6" w:rsidP="007767B6">
      <w:pPr>
        <w:pStyle w:val="Codesmall"/>
        <w:rPr>
          <w:ins w:id="745" w:author="Laurence Golding" w:date="2018-04-16T17:07:00Z"/>
        </w:rPr>
      </w:pPr>
      <w:ins w:id="746" w:author="Laurence Golding" w:date="2018-04-16T17:07:00Z">
        <w:r>
          <w:t xml:space="preserve">  "originalUriBaseIds": {</w:t>
        </w:r>
      </w:ins>
      <w:ins w:id="747" w:author="Laurence Golding" w:date="2018-04-16T17:08:00Z">
        <w:r>
          <w:t xml:space="preserve">                   # See §</w:t>
        </w:r>
      </w:ins>
      <w:ins w:id="748" w:author="Laurence Golding" w:date="2018-04-16T17:09:00Z">
        <w:r>
          <w:fldChar w:fldCharType="begin"/>
        </w:r>
        <w:r>
          <w:instrText xml:space="preserve"> REF _Ref508869459 \r \h </w:instrText>
        </w:r>
      </w:ins>
      <w:r>
        <w:fldChar w:fldCharType="separate"/>
      </w:r>
      <w:ins w:id="749" w:author="Laurence Golding" w:date="2018-04-16T17:09:00Z">
        <w:r>
          <w:t>3.11.10</w:t>
        </w:r>
        <w:r>
          <w:fldChar w:fldCharType="end"/>
        </w:r>
      </w:ins>
    </w:p>
    <w:p w14:paraId="65C9B361" w14:textId="58E01BE6" w:rsidR="007767B6" w:rsidRDefault="007767B6" w:rsidP="007767B6">
      <w:pPr>
        <w:pStyle w:val="Codesmall"/>
        <w:rPr>
          <w:ins w:id="750" w:author="Laurence Golding" w:date="2018-04-16T17:07:00Z"/>
        </w:rPr>
      </w:pPr>
      <w:ins w:id="751" w:author="Laurence Golding" w:date="2018-04-16T17:07:00Z">
        <w:r>
          <w:t xml:space="preserve">    "GENERATED": "file:///dev-1.example.com/</w:t>
        </w:r>
      </w:ins>
      <w:ins w:id="752" w:author="Laurence Golding" w:date="2018-04-16T17:08:00Z">
        <w:r>
          <w:t>code</w:t>
        </w:r>
      </w:ins>
      <w:ins w:id="753" w:author="Laurence Golding" w:date="2018-04-16T17:07:00Z">
        <w:r>
          <w:t>/</w:t>
        </w:r>
      </w:ins>
      <w:ins w:id="754" w:author="Laurence Golding" w:date="2018-04-16T17:08:00Z">
        <w:r>
          <w:t>browser/obj"</w:t>
        </w:r>
      </w:ins>
    </w:p>
    <w:p w14:paraId="3170B76B" w14:textId="6D176F3E" w:rsidR="007767B6" w:rsidRDefault="007767B6" w:rsidP="007767B6">
      <w:pPr>
        <w:pStyle w:val="Codesmall"/>
        <w:rPr>
          <w:ins w:id="755" w:author="Laurence Golding" w:date="2018-04-16T17:07:00Z"/>
        </w:rPr>
      </w:pPr>
      <w:ins w:id="756" w:author="Laurence Golding" w:date="2018-04-16T17:07:00Z">
        <w:r>
          <w:t xml:space="preserve">  },</w:t>
        </w:r>
      </w:ins>
    </w:p>
    <w:p w14:paraId="37138D78" w14:textId="77777777" w:rsidR="007767B6" w:rsidRDefault="007767B6" w:rsidP="007767B6">
      <w:pPr>
        <w:pStyle w:val="Codesmall"/>
        <w:rPr>
          <w:ins w:id="757" w:author="Laurence Golding" w:date="2018-04-16T17:00:00Z"/>
        </w:rPr>
      </w:pPr>
    </w:p>
    <w:p w14:paraId="6205F951" w14:textId="66ACFA53" w:rsidR="007767B6" w:rsidRDefault="007767B6" w:rsidP="007767B6">
      <w:pPr>
        <w:pStyle w:val="Codesmall"/>
        <w:rPr>
          <w:ins w:id="758" w:author="Laurence Golding" w:date="2018-04-16T17:00:00Z"/>
        </w:rPr>
      </w:pPr>
      <w:ins w:id="759" w:author="Laurence Golding" w:date="2018-04-16T17:00:00Z">
        <w:r>
          <w:t xml:space="preserve">  "results": [</w:t>
        </w:r>
      </w:ins>
      <w:ins w:id="760" w:author="Laurence Golding" w:date="2018-04-16T17:01:00Z">
        <w:r>
          <w:t xml:space="preserve">                    </w:t>
        </w:r>
      </w:ins>
      <w:ins w:id="761" w:author="Laurence Golding" w:date="2018-04-16T17:06:00Z">
        <w:r>
          <w:t xml:space="preserve">          </w:t>
        </w:r>
      </w:ins>
      <w:ins w:id="762" w:author="Laurence Golding" w:date="2018-04-16T17:01:00Z">
        <w:r>
          <w:t># See §</w:t>
        </w:r>
        <w:r>
          <w:fldChar w:fldCharType="begin"/>
        </w:r>
        <w:r>
          <w:instrText xml:space="preserve"> REF _Ref493350972 \r \h </w:instrText>
        </w:r>
      </w:ins>
      <w:r>
        <w:fldChar w:fldCharType="separate"/>
      </w:r>
      <w:ins w:id="763" w:author="Laurence Golding" w:date="2018-04-16T17:01:00Z">
        <w:r>
          <w:t>3.11.13</w:t>
        </w:r>
        <w:r>
          <w:fldChar w:fldCharType="end"/>
        </w:r>
        <w:r>
          <w:t>.</w:t>
        </w:r>
      </w:ins>
    </w:p>
    <w:p w14:paraId="69D49F28" w14:textId="570DBE2A" w:rsidR="007767B6" w:rsidRDefault="007767B6" w:rsidP="007767B6">
      <w:pPr>
        <w:pStyle w:val="Codesmall"/>
        <w:rPr>
          <w:ins w:id="764" w:author="Laurence Golding" w:date="2018-04-16T17:01:00Z"/>
        </w:rPr>
      </w:pPr>
      <w:ins w:id="765" w:author="Laurence Golding" w:date="2018-04-16T17:00:00Z">
        <w:r>
          <w:t xml:space="preserve">    {</w:t>
        </w:r>
      </w:ins>
      <w:ins w:id="766" w:author="Laurence Golding" w:date="2018-04-16T17:01:00Z">
        <w:r>
          <w:t xml:space="preserve">                             </w:t>
        </w:r>
      </w:ins>
      <w:ins w:id="767" w:author="Laurence Golding" w:date="2018-04-16T17:06:00Z">
        <w:r>
          <w:t xml:space="preserve">          </w:t>
        </w:r>
      </w:ins>
      <w:ins w:id="768" w:author="Laurence Golding" w:date="2018-04-16T17:01:00Z">
        <w:r>
          <w:t># A result object (§</w:t>
        </w:r>
      </w:ins>
      <w:ins w:id="769" w:author="Laurence Golding" w:date="2018-04-16T17:02:00Z">
        <w:r>
          <w:fldChar w:fldCharType="begin"/>
        </w:r>
        <w:r>
          <w:instrText xml:space="preserve"> REF _Ref493350984 \r \h </w:instrText>
        </w:r>
      </w:ins>
      <w:r>
        <w:fldChar w:fldCharType="separate"/>
      </w:r>
      <w:ins w:id="770" w:author="Laurence Golding" w:date="2018-04-16T17:02:00Z">
        <w:r>
          <w:t>3.18</w:t>
        </w:r>
        <w:r>
          <w:fldChar w:fldCharType="end"/>
        </w:r>
        <w:r>
          <w:t>).</w:t>
        </w:r>
      </w:ins>
    </w:p>
    <w:p w14:paraId="53EDF957" w14:textId="44AFF82A" w:rsidR="007767B6" w:rsidRDefault="007767B6" w:rsidP="007767B6">
      <w:pPr>
        <w:pStyle w:val="Codesmall"/>
        <w:rPr>
          <w:ins w:id="771" w:author="Laurence Golding" w:date="2018-04-16T17:36:00Z"/>
        </w:rPr>
      </w:pPr>
      <w:ins w:id="772" w:author="Laurence Golding" w:date="2018-04-16T17:01:00Z">
        <w:r>
          <w:t xml:space="preserve">      </w:t>
        </w:r>
      </w:ins>
      <w:ins w:id="773" w:author="Laurence Golding" w:date="2018-04-16T17:03:00Z">
        <w:r>
          <w:t>"ruleId": "CS6789",</w:t>
        </w:r>
      </w:ins>
      <w:ins w:id="774" w:author="Laurence Golding" w:date="2018-04-16T17:37:00Z">
        <w:r w:rsidR="008566C8">
          <w:t xml:space="preserve">                   # See </w:t>
        </w:r>
      </w:ins>
      <w:ins w:id="775" w:author="Laurence Golding" w:date="2018-04-16T17:38:00Z">
        <w:r w:rsidR="008566C8">
          <w:t>§</w:t>
        </w:r>
        <w:r w:rsidR="008566C8">
          <w:fldChar w:fldCharType="begin"/>
        </w:r>
        <w:r w:rsidR="008566C8">
          <w:instrText xml:space="preserve"> REF _Ref508814211 \r \h </w:instrText>
        </w:r>
      </w:ins>
      <w:r w:rsidR="008566C8">
        <w:fldChar w:fldCharType="separate"/>
      </w:r>
      <w:ins w:id="776" w:author="Laurence Golding" w:date="2018-04-16T17:38:00Z">
        <w:r w:rsidR="008566C8">
          <w:t>3.18.4</w:t>
        </w:r>
        <w:r w:rsidR="008566C8">
          <w:fldChar w:fldCharType="end"/>
        </w:r>
        <w:r w:rsidR="008566C8">
          <w:t>.</w:t>
        </w:r>
      </w:ins>
    </w:p>
    <w:p w14:paraId="49FBCBF5" w14:textId="61FF5E0B" w:rsidR="008566C8" w:rsidRDefault="008566C8" w:rsidP="007767B6">
      <w:pPr>
        <w:pStyle w:val="Codesmall"/>
        <w:rPr>
          <w:ins w:id="777" w:author="Laurence Golding" w:date="2018-04-16T17:36:00Z"/>
        </w:rPr>
      </w:pPr>
      <w:ins w:id="778" w:author="Laurence Golding" w:date="2018-04-16T17:36:00Z">
        <w:r>
          <w:t xml:space="preserve">      "message": {</w:t>
        </w:r>
      </w:ins>
      <w:ins w:id="779" w:author="Laurence Golding" w:date="2018-04-16T17:37:00Z">
        <w:r>
          <w:t xml:space="preserve">                          # See §</w:t>
        </w:r>
        <w:r>
          <w:fldChar w:fldCharType="begin"/>
        </w:r>
        <w:r>
          <w:instrText xml:space="preserve"> REF _Ref493426628 \r \h </w:instrText>
        </w:r>
      </w:ins>
      <w:r>
        <w:fldChar w:fldCharType="separate"/>
      </w:r>
      <w:ins w:id="780" w:author="Laurence Golding" w:date="2018-04-16T17:37:00Z">
        <w:r>
          <w:t>3.18.7</w:t>
        </w:r>
        <w:r>
          <w:fldChar w:fldCharType="end"/>
        </w:r>
        <w:r>
          <w:t>.</w:t>
        </w:r>
      </w:ins>
    </w:p>
    <w:p w14:paraId="7C13ECBF" w14:textId="1D755006" w:rsidR="008566C8" w:rsidRDefault="008566C8" w:rsidP="007767B6">
      <w:pPr>
        <w:pStyle w:val="Codesmall"/>
        <w:rPr>
          <w:ins w:id="781" w:author="Laurence Golding" w:date="2018-04-16T17:36:00Z"/>
        </w:rPr>
      </w:pPr>
      <w:ins w:id="782" w:author="Laurence Golding" w:date="2018-04-16T17:36:00Z">
        <w:r>
          <w:t xml:space="preserve">       </w:t>
        </w:r>
      </w:ins>
      <w:ins w:id="783" w:author="Laurence Golding" w:date="2018-04-16T17:37:00Z">
        <w:r>
          <w:t xml:space="preserve"> "text": "Division by 0!"</w:t>
        </w:r>
      </w:ins>
    </w:p>
    <w:p w14:paraId="09D44E4A" w14:textId="6ADFD5E1" w:rsidR="008566C8" w:rsidRDefault="008566C8" w:rsidP="007767B6">
      <w:pPr>
        <w:pStyle w:val="Codesmall"/>
        <w:rPr>
          <w:ins w:id="784" w:author="Laurence Golding" w:date="2018-04-16T17:03:00Z"/>
        </w:rPr>
      </w:pPr>
      <w:ins w:id="785" w:author="Laurence Golding" w:date="2018-04-16T17:36:00Z">
        <w:r>
          <w:t xml:space="preserve">      },</w:t>
        </w:r>
      </w:ins>
    </w:p>
    <w:p w14:paraId="09E2A65B" w14:textId="62802464" w:rsidR="007767B6" w:rsidRDefault="007767B6" w:rsidP="007767B6">
      <w:pPr>
        <w:pStyle w:val="Codesmall"/>
        <w:rPr>
          <w:ins w:id="786" w:author="Laurence Golding" w:date="2018-04-16T17:04:00Z"/>
        </w:rPr>
      </w:pPr>
      <w:ins w:id="787" w:author="Laurence Golding" w:date="2018-04-16T17:03:00Z">
        <w:r>
          <w:t xml:space="preserve">      "locations": [              </w:t>
        </w:r>
      </w:ins>
      <w:ins w:id="788" w:author="Laurence Golding" w:date="2018-04-16T17:06:00Z">
        <w:r>
          <w:t xml:space="preserve">          </w:t>
        </w:r>
      </w:ins>
      <w:ins w:id="789" w:author="Laurence Golding" w:date="2018-04-16T17:03:00Z">
        <w:r>
          <w:t># S</w:t>
        </w:r>
      </w:ins>
      <w:ins w:id="790" w:author="Laurence Golding" w:date="2018-04-16T17:04:00Z">
        <w:r>
          <w:t>ee §</w:t>
        </w:r>
        <w:r>
          <w:fldChar w:fldCharType="begin"/>
        </w:r>
        <w:r>
          <w:instrText xml:space="preserve"> REF _Ref510013155 \r \h </w:instrText>
        </w:r>
      </w:ins>
      <w:r>
        <w:fldChar w:fldCharType="separate"/>
      </w:r>
      <w:ins w:id="791" w:author="Laurence Golding" w:date="2018-04-16T17:04:00Z">
        <w:r>
          <w:t>3.18.9</w:t>
        </w:r>
        <w:r>
          <w:fldChar w:fldCharType="end"/>
        </w:r>
        <w:r>
          <w:t>.</w:t>
        </w:r>
      </w:ins>
    </w:p>
    <w:p w14:paraId="5B3A3F4D" w14:textId="6FC2866D" w:rsidR="007767B6" w:rsidRDefault="007767B6" w:rsidP="007767B6">
      <w:pPr>
        <w:pStyle w:val="Codesmall"/>
        <w:rPr>
          <w:ins w:id="792" w:author="Laurence Golding" w:date="2018-04-16T17:04:00Z"/>
        </w:rPr>
      </w:pPr>
      <w:ins w:id="793" w:author="Laurence Golding" w:date="2018-04-16T17:04:00Z">
        <w:r>
          <w:t xml:space="preserve">        {                    </w:t>
        </w:r>
      </w:ins>
      <w:ins w:id="794" w:author="Laurence Golding" w:date="2018-04-16T17:06:00Z">
        <w:r>
          <w:t xml:space="preserve">          </w:t>
        </w:r>
      </w:ins>
      <w:ins w:id="795" w:author="Laurence Golding" w:date="2018-04-16T17:04:00Z">
        <w:r>
          <w:t xml:space="preserve">     # A location object (§</w:t>
        </w:r>
        <w:r>
          <w:fldChar w:fldCharType="begin"/>
        </w:r>
        <w:r>
          <w:instrText xml:space="preserve"> REF _Ref493426721 \r \h </w:instrText>
        </w:r>
      </w:ins>
      <w:r>
        <w:fldChar w:fldCharType="separate"/>
      </w:r>
      <w:ins w:id="796" w:author="Laurence Golding" w:date="2018-04-16T17:04:00Z">
        <w:r>
          <w:t>3.19</w:t>
        </w:r>
        <w:r>
          <w:fldChar w:fldCharType="end"/>
        </w:r>
        <w:r>
          <w:t>).</w:t>
        </w:r>
      </w:ins>
    </w:p>
    <w:p w14:paraId="34F7995D" w14:textId="25A5F53C" w:rsidR="007767B6" w:rsidRDefault="007767B6" w:rsidP="007767B6">
      <w:pPr>
        <w:pStyle w:val="Codesmall"/>
        <w:rPr>
          <w:ins w:id="797" w:author="Laurence Golding" w:date="2018-04-16T17:05:00Z"/>
        </w:rPr>
      </w:pPr>
      <w:ins w:id="798" w:author="Laurence Golding" w:date="2018-04-16T17:04:00Z">
        <w:r>
          <w:t xml:space="preserve">          "physicalLocation": {   </w:t>
        </w:r>
      </w:ins>
      <w:ins w:id="799" w:author="Laurence Golding" w:date="2018-04-16T17:06:00Z">
        <w:r>
          <w:t xml:space="preserve">          </w:t>
        </w:r>
      </w:ins>
      <w:ins w:id="800" w:author="Laurence Golding" w:date="2018-04-16T17:05:00Z">
        <w:r>
          <w:t># See §</w:t>
        </w:r>
        <w:r>
          <w:fldChar w:fldCharType="begin"/>
        </w:r>
        <w:r>
          <w:instrText xml:space="preserve"> REF _Ref493477623 \r \h </w:instrText>
        </w:r>
      </w:ins>
      <w:r>
        <w:fldChar w:fldCharType="separate"/>
      </w:r>
      <w:ins w:id="801" w:author="Laurence Golding" w:date="2018-04-16T17:05:00Z">
        <w:r>
          <w:t>3.19.2</w:t>
        </w:r>
        <w:r>
          <w:fldChar w:fldCharType="end"/>
        </w:r>
        <w:r>
          <w:t>.</w:t>
        </w:r>
      </w:ins>
    </w:p>
    <w:p w14:paraId="61113C4A" w14:textId="27E72BB8" w:rsidR="007767B6" w:rsidRDefault="007767B6" w:rsidP="007767B6">
      <w:pPr>
        <w:pStyle w:val="Codesmall"/>
        <w:rPr>
          <w:ins w:id="802" w:author="Laurence Golding" w:date="2018-04-16T17:06:00Z"/>
        </w:rPr>
      </w:pPr>
      <w:ins w:id="803" w:author="Laurence Golding" w:date="2018-04-16T17:05:00Z">
        <w:r>
          <w:t xml:space="preserve">            "fileLocation": {</w:t>
        </w:r>
      </w:ins>
    </w:p>
    <w:p w14:paraId="6A85041D" w14:textId="147197CF" w:rsidR="007767B6" w:rsidRDefault="007767B6" w:rsidP="007767B6">
      <w:pPr>
        <w:pStyle w:val="Codesmall"/>
        <w:rPr>
          <w:ins w:id="804" w:author="Laurence Golding" w:date="2018-04-16T17:08:00Z"/>
        </w:rPr>
      </w:pPr>
      <w:ins w:id="805" w:author="Laurence Golding" w:date="2018-04-16T17:06:00Z">
        <w:r>
          <w:t xml:space="preserve">              "uri": "ui/window.g.cs"</w:t>
        </w:r>
      </w:ins>
      <w:ins w:id="806" w:author="Laurence Golding" w:date="2018-04-16T17:08:00Z">
        <w:r>
          <w:t>,</w:t>
        </w:r>
      </w:ins>
      <w:ins w:id="807" w:author="Laurence Golding" w:date="2018-04-16T17:10:00Z">
        <w:r>
          <w:t xml:space="preserve">      # A generated file (".g").</w:t>
        </w:r>
      </w:ins>
    </w:p>
    <w:p w14:paraId="13AD887D" w14:textId="2E72FB66" w:rsidR="007767B6" w:rsidRDefault="007767B6" w:rsidP="007767B6">
      <w:pPr>
        <w:pStyle w:val="Codesmall"/>
        <w:rPr>
          <w:ins w:id="808" w:author="Laurence Golding" w:date="2018-04-16T17:05:00Z"/>
        </w:rPr>
      </w:pPr>
      <w:ins w:id="809" w:author="Laurence Golding" w:date="2018-04-16T17:08:00Z">
        <w:r>
          <w:t xml:space="preserve">              "uriBaseId": "GENERATED"</w:t>
        </w:r>
      </w:ins>
    </w:p>
    <w:p w14:paraId="3564A995" w14:textId="61B8122A" w:rsidR="007767B6" w:rsidRDefault="007767B6" w:rsidP="007767B6">
      <w:pPr>
        <w:pStyle w:val="Codesmall"/>
        <w:rPr>
          <w:ins w:id="810" w:author="Laurence Golding" w:date="2018-04-16T17:05:00Z"/>
        </w:rPr>
      </w:pPr>
      <w:ins w:id="811" w:author="Laurence Golding" w:date="2018-04-16T17:05:00Z">
        <w:r>
          <w:t xml:space="preserve">            },</w:t>
        </w:r>
      </w:ins>
    </w:p>
    <w:p w14:paraId="6D9DB8D6" w14:textId="1B73A397" w:rsidR="007767B6" w:rsidRDefault="007767B6" w:rsidP="007767B6">
      <w:pPr>
        <w:pStyle w:val="Codesmall"/>
        <w:rPr>
          <w:ins w:id="812" w:author="Laurence Golding" w:date="2018-04-16T17:05:00Z"/>
        </w:rPr>
      </w:pPr>
      <w:ins w:id="813" w:author="Laurence Golding" w:date="2018-04-16T17:05:00Z">
        <w:r>
          <w:t xml:space="preserve">            "region": {</w:t>
        </w:r>
      </w:ins>
    </w:p>
    <w:p w14:paraId="1A632EF5" w14:textId="072F16C3" w:rsidR="007767B6" w:rsidRDefault="007767B6" w:rsidP="007767B6">
      <w:pPr>
        <w:pStyle w:val="Codesmall"/>
        <w:rPr>
          <w:ins w:id="814" w:author="Laurence Golding" w:date="2018-04-16T17:20:00Z"/>
        </w:rPr>
      </w:pPr>
      <w:ins w:id="815" w:author="Laurence Golding" w:date="2018-04-16T17:05:00Z">
        <w:r>
          <w:t xml:space="preserve">              "startLine": 42</w:t>
        </w:r>
      </w:ins>
      <w:ins w:id="816" w:author="Laurence Golding" w:date="2018-04-16T17:20:00Z">
        <w:r w:rsidR="007F219F">
          <w:t>,</w:t>
        </w:r>
      </w:ins>
    </w:p>
    <w:p w14:paraId="3488F70E" w14:textId="1D282375" w:rsidR="007F219F" w:rsidRPr="00EC7E26" w:rsidRDefault="007F219F" w:rsidP="007767B6">
      <w:pPr>
        <w:pStyle w:val="Codesmall"/>
        <w:rPr>
          <w:ins w:id="817" w:author="Laurence Golding" w:date="2018-04-16T17:20:00Z"/>
          <w:b/>
        </w:rPr>
      </w:pPr>
      <w:ins w:id="818" w:author="Laurence Golding" w:date="2018-04-16T17:20:00Z">
        <w:r w:rsidRPr="00EC7E26">
          <w:rPr>
            <w:b/>
          </w:rPr>
          <w:t xml:space="preserve">              "snippet": {</w:t>
        </w:r>
      </w:ins>
    </w:p>
    <w:p w14:paraId="27E4F574" w14:textId="1B45006D" w:rsidR="007F219F" w:rsidRPr="00EC7E26" w:rsidRDefault="007F219F" w:rsidP="007767B6">
      <w:pPr>
        <w:pStyle w:val="Codesmall"/>
        <w:rPr>
          <w:ins w:id="819" w:author="Laurence Golding" w:date="2018-04-16T17:20:00Z"/>
          <w:b/>
        </w:rPr>
      </w:pPr>
      <w:ins w:id="820" w:author="Laurence Golding" w:date="2018-04-16T17:20:00Z">
        <w:r w:rsidRPr="00EC7E26">
          <w:rPr>
            <w:b/>
          </w:rPr>
          <w:t xml:space="preserve">                "text"</w:t>
        </w:r>
      </w:ins>
      <w:ins w:id="821" w:author="Laurence Golding" w:date="2018-04-16T17:21:00Z">
        <w:r w:rsidRPr="00EC7E26">
          <w:rPr>
            <w:b/>
          </w:rPr>
          <w:t xml:space="preserve">: "    </w:t>
        </w:r>
      </w:ins>
      <w:ins w:id="822" w:author="Laurence Golding" w:date="2018-04-16T17:22:00Z">
        <w:r w:rsidRPr="00EC7E26">
          <w:rPr>
            <w:b/>
          </w:rPr>
          <w:t xml:space="preserve">int z = </w:t>
        </w:r>
      </w:ins>
      <w:ins w:id="823" w:author="Laurence Golding" w:date="2018-04-17T09:41:00Z">
        <w:r w:rsidR="00AA1C9D">
          <w:rPr>
            <w:b/>
          </w:rPr>
          <w:t>x</w:t>
        </w:r>
      </w:ins>
      <w:ins w:id="824" w:author="Laurence Golding" w:date="2018-04-16T17:22:00Z">
        <w:r w:rsidRPr="00EC7E26">
          <w:rPr>
            <w:b/>
          </w:rPr>
          <w:t xml:space="preserve"> / </w:t>
        </w:r>
      </w:ins>
      <w:ins w:id="825" w:author="Laurence Golding" w:date="2018-04-17T09:41:00Z">
        <w:r w:rsidR="00AA1C9D">
          <w:rPr>
            <w:b/>
          </w:rPr>
          <w:t>y</w:t>
        </w:r>
      </w:ins>
      <w:ins w:id="826" w:author="Laurence Golding" w:date="2018-04-16T17:22:00Z">
        <w:r w:rsidRPr="00EC7E26">
          <w:rPr>
            <w:b/>
          </w:rPr>
          <w:t>;</w:t>
        </w:r>
      </w:ins>
      <w:ins w:id="827" w:author="Laurence Golding" w:date="2018-04-16T17:24:00Z">
        <w:r w:rsidRPr="00EC7E26">
          <w:rPr>
            <w:b/>
          </w:rPr>
          <w:t>\r\n</w:t>
        </w:r>
      </w:ins>
      <w:ins w:id="828" w:author="Laurence Golding" w:date="2018-04-16T17:22:00Z">
        <w:r w:rsidRPr="00EC7E26">
          <w:rPr>
            <w:b/>
          </w:rPr>
          <w:t>"</w:t>
        </w:r>
      </w:ins>
    </w:p>
    <w:p w14:paraId="30CA377D" w14:textId="2DEAA0D0" w:rsidR="007F219F" w:rsidRPr="00EC7E26" w:rsidRDefault="007F219F" w:rsidP="007767B6">
      <w:pPr>
        <w:pStyle w:val="Codesmall"/>
        <w:rPr>
          <w:ins w:id="829" w:author="Laurence Golding" w:date="2018-04-16T17:05:00Z"/>
          <w:b/>
        </w:rPr>
      </w:pPr>
      <w:ins w:id="830" w:author="Laurence Golding" w:date="2018-04-16T17:20:00Z">
        <w:r w:rsidRPr="00EC7E26">
          <w:rPr>
            <w:b/>
          </w:rPr>
          <w:t xml:space="preserve">              }</w:t>
        </w:r>
      </w:ins>
    </w:p>
    <w:p w14:paraId="4B72338D" w14:textId="73496E26" w:rsidR="007767B6" w:rsidRDefault="007767B6" w:rsidP="007767B6">
      <w:pPr>
        <w:pStyle w:val="Codesmall"/>
        <w:rPr>
          <w:ins w:id="831" w:author="Laurence Golding" w:date="2018-04-16T17:22:00Z"/>
        </w:rPr>
      </w:pPr>
      <w:ins w:id="832" w:author="Laurence Golding" w:date="2018-04-16T17:05:00Z">
        <w:r>
          <w:t xml:space="preserve">            }</w:t>
        </w:r>
      </w:ins>
      <w:ins w:id="833" w:author="Laurence Golding" w:date="2018-04-16T17:22:00Z">
        <w:r w:rsidR="007F219F">
          <w:t>,</w:t>
        </w:r>
      </w:ins>
    </w:p>
    <w:p w14:paraId="6313A7EE" w14:textId="153D5572" w:rsidR="007F219F" w:rsidRDefault="007F219F" w:rsidP="007767B6">
      <w:pPr>
        <w:pStyle w:val="Codesmall"/>
        <w:rPr>
          <w:ins w:id="834" w:author="Laurence Golding" w:date="2018-04-16T17:22:00Z"/>
        </w:rPr>
      </w:pPr>
      <w:ins w:id="835" w:author="Laurence Golding" w:date="2018-04-16T17:22:00Z">
        <w:r>
          <w:t xml:space="preserve">            "contextRegion": {</w:t>
        </w:r>
      </w:ins>
    </w:p>
    <w:p w14:paraId="3FB79260" w14:textId="6D826000" w:rsidR="007F219F" w:rsidRDefault="007F219F" w:rsidP="007F219F">
      <w:pPr>
        <w:pStyle w:val="Codesmall"/>
        <w:rPr>
          <w:ins w:id="836" w:author="Laurence Golding" w:date="2018-04-16T17:22:00Z"/>
        </w:rPr>
      </w:pPr>
      <w:ins w:id="837" w:author="Laurence Golding" w:date="2018-04-16T17:22:00Z">
        <w:r>
          <w:t xml:space="preserve">              "startLine": 4</w:t>
        </w:r>
      </w:ins>
      <w:ins w:id="838" w:author="Laurence Golding" w:date="2018-04-16T17:23:00Z">
        <w:r>
          <w:t>0</w:t>
        </w:r>
      </w:ins>
      <w:ins w:id="839" w:author="Laurence Golding" w:date="2018-04-16T17:22:00Z">
        <w:r>
          <w:t>,</w:t>
        </w:r>
      </w:ins>
    </w:p>
    <w:p w14:paraId="4C367158" w14:textId="28350039" w:rsidR="007F219F" w:rsidRDefault="007F219F" w:rsidP="007F219F">
      <w:pPr>
        <w:pStyle w:val="Codesmall"/>
        <w:rPr>
          <w:ins w:id="840" w:author="Laurence Golding" w:date="2018-04-16T17:22:00Z"/>
        </w:rPr>
      </w:pPr>
      <w:ins w:id="841" w:author="Laurence Golding" w:date="2018-04-16T17:22:00Z">
        <w:r>
          <w:t xml:space="preserve">              </w:t>
        </w:r>
      </w:ins>
      <w:ins w:id="842" w:author="Laurence Golding" w:date="2018-04-16T17:38:00Z">
        <w:r w:rsidR="008566C8">
          <w:t>"</w:t>
        </w:r>
      </w:ins>
      <w:ins w:id="843" w:author="Laurence Golding" w:date="2018-04-16T17:23:00Z">
        <w:r>
          <w:t>endLine": 42,</w:t>
        </w:r>
      </w:ins>
    </w:p>
    <w:p w14:paraId="0077510F" w14:textId="77777777" w:rsidR="007F219F" w:rsidRPr="00EC7E26" w:rsidRDefault="007F219F" w:rsidP="007F219F">
      <w:pPr>
        <w:pStyle w:val="Codesmall"/>
        <w:rPr>
          <w:ins w:id="844" w:author="Laurence Golding" w:date="2018-04-16T17:22:00Z"/>
          <w:b/>
        </w:rPr>
      </w:pPr>
      <w:ins w:id="845" w:author="Laurence Golding" w:date="2018-04-16T17:22:00Z">
        <w:r w:rsidRPr="00EC7E26">
          <w:rPr>
            <w:b/>
          </w:rPr>
          <w:t xml:space="preserve">              "snippet": {</w:t>
        </w:r>
      </w:ins>
    </w:p>
    <w:p w14:paraId="7C6D65C4" w14:textId="4652F66D" w:rsidR="007F219F" w:rsidRPr="00EC7E26" w:rsidRDefault="007F219F" w:rsidP="007F219F">
      <w:pPr>
        <w:pStyle w:val="Codesmall"/>
        <w:rPr>
          <w:ins w:id="846" w:author="Laurence Golding" w:date="2018-04-16T17:22:00Z"/>
          <w:b/>
        </w:rPr>
      </w:pPr>
      <w:ins w:id="847" w:author="Laurence Golding" w:date="2018-04-16T17:22:00Z">
        <w:r w:rsidRPr="00EC7E26">
          <w:rPr>
            <w:b/>
          </w:rPr>
          <w:t xml:space="preserve">                "text": "    </w:t>
        </w:r>
      </w:ins>
      <w:ins w:id="848" w:author="Laurence Golding" w:date="2018-04-16T17:23:00Z">
        <w:r w:rsidRPr="00EC7E26">
          <w:rPr>
            <w:b/>
          </w:rPr>
          <w:t xml:space="preserve">int x = </w:t>
        </w:r>
      </w:ins>
      <w:ins w:id="849" w:author="Laurence Golding" w:date="2018-04-16T17:36:00Z">
        <w:r w:rsidR="008566C8" w:rsidRPr="00EC7E26">
          <w:rPr>
            <w:b/>
          </w:rPr>
          <w:t>54</w:t>
        </w:r>
      </w:ins>
      <w:ins w:id="850" w:author="Laurence Golding" w:date="2018-04-16T17:23:00Z">
        <w:r w:rsidRPr="00EC7E26">
          <w:rPr>
            <w:b/>
          </w:rPr>
          <w:t xml:space="preserve">;\r\n    int y = 0;\r\n    </w:t>
        </w:r>
      </w:ins>
      <w:ins w:id="851" w:author="Laurence Golding" w:date="2018-04-16T17:22:00Z">
        <w:r w:rsidRPr="00EC7E26">
          <w:rPr>
            <w:b/>
          </w:rPr>
          <w:t xml:space="preserve">int z = </w:t>
        </w:r>
      </w:ins>
      <w:ins w:id="852" w:author="Laurence Golding" w:date="2018-04-17T09:41:00Z">
        <w:r w:rsidR="00AA1C9D">
          <w:rPr>
            <w:b/>
          </w:rPr>
          <w:t>x</w:t>
        </w:r>
      </w:ins>
      <w:ins w:id="853" w:author="Laurence Golding" w:date="2018-04-16T17:22:00Z">
        <w:r w:rsidRPr="00EC7E26">
          <w:rPr>
            <w:b/>
          </w:rPr>
          <w:t xml:space="preserve"> / </w:t>
        </w:r>
      </w:ins>
      <w:ins w:id="854" w:author="Laurence Golding" w:date="2018-04-17T09:41:00Z">
        <w:r w:rsidR="00AA1C9D">
          <w:rPr>
            <w:b/>
          </w:rPr>
          <w:t>y</w:t>
        </w:r>
      </w:ins>
      <w:ins w:id="855" w:author="Laurence Golding" w:date="2018-04-16T17:22:00Z">
        <w:r w:rsidRPr="00EC7E26">
          <w:rPr>
            <w:b/>
          </w:rPr>
          <w:t>;</w:t>
        </w:r>
      </w:ins>
      <w:ins w:id="856" w:author="Laurence Golding" w:date="2018-04-16T17:24:00Z">
        <w:r w:rsidRPr="00EC7E26">
          <w:rPr>
            <w:b/>
          </w:rPr>
          <w:t>\r\n</w:t>
        </w:r>
      </w:ins>
      <w:ins w:id="857" w:author="Laurence Golding" w:date="2018-04-16T17:22:00Z">
        <w:r w:rsidRPr="00EC7E26">
          <w:rPr>
            <w:b/>
          </w:rPr>
          <w:t>"</w:t>
        </w:r>
      </w:ins>
    </w:p>
    <w:p w14:paraId="0BE60EB0" w14:textId="77777777" w:rsidR="007F219F" w:rsidRPr="00EC7E26" w:rsidRDefault="007F219F" w:rsidP="007F219F">
      <w:pPr>
        <w:pStyle w:val="Codesmall"/>
        <w:rPr>
          <w:ins w:id="858" w:author="Laurence Golding" w:date="2018-04-16T17:22:00Z"/>
          <w:b/>
        </w:rPr>
      </w:pPr>
      <w:ins w:id="859" w:author="Laurence Golding" w:date="2018-04-16T17:22:00Z">
        <w:r w:rsidRPr="00EC7E26">
          <w:rPr>
            <w:b/>
          </w:rPr>
          <w:t xml:space="preserve">              }</w:t>
        </w:r>
      </w:ins>
    </w:p>
    <w:p w14:paraId="6D03ABE9" w14:textId="603E140E" w:rsidR="007F219F" w:rsidRDefault="007F219F" w:rsidP="007767B6">
      <w:pPr>
        <w:pStyle w:val="Codesmall"/>
        <w:rPr>
          <w:ins w:id="860" w:author="Laurence Golding" w:date="2018-04-16T17:04:00Z"/>
        </w:rPr>
      </w:pPr>
      <w:ins w:id="861" w:author="Laurence Golding" w:date="2018-04-16T17:22:00Z">
        <w:r>
          <w:t xml:space="preserve">            }</w:t>
        </w:r>
      </w:ins>
    </w:p>
    <w:p w14:paraId="7CE28F5C" w14:textId="55228850" w:rsidR="007767B6" w:rsidRDefault="007767B6" w:rsidP="007767B6">
      <w:pPr>
        <w:pStyle w:val="Codesmall"/>
        <w:rPr>
          <w:ins w:id="862" w:author="Laurence Golding" w:date="2018-04-16T17:04:00Z"/>
        </w:rPr>
      </w:pPr>
      <w:ins w:id="863" w:author="Laurence Golding" w:date="2018-04-16T17:04:00Z">
        <w:r>
          <w:lastRenderedPageBreak/>
          <w:t xml:space="preserve">          }</w:t>
        </w:r>
      </w:ins>
    </w:p>
    <w:p w14:paraId="1CD98322" w14:textId="4F15CB94" w:rsidR="007767B6" w:rsidRDefault="007767B6" w:rsidP="007767B6">
      <w:pPr>
        <w:pStyle w:val="Codesmall"/>
        <w:rPr>
          <w:ins w:id="864" w:author="Laurence Golding" w:date="2018-04-16T17:03:00Z"/>
        </w:rPr>
      </w:pPr>
      <w:ins w:id="865" w:author="Laurence Golding" w:date="2018-04-16T17:04:00Z">
        <w:r>
          <w:t xml:space="preserve">        }</w:t>
        </w:r>
      </w:ins>
    </w:p>
    <w:p w14:paraId="4F023747" w14:textId="4729714D" w:rsidR="007767B6" w:rsidRDefault="007767B6" w:rsidP="007767B6">
      <w:pPr>
        <w:pStyle w:val="Codesmall"/>
        <w:rPr>
          <w:ins w:id="866" w:author="Laurence Golding" w:date="2018-04-16T17:00:00Z"/>
        </w:rPr>
      </w:pPr>
      <w:ins w:id="867" w:author="Laurence Golding" w:date="2018-04-16T17:03:00Z">
        <w:r>
          <w:t xml:space="preserve">      ]</w:t>
        </w:r>
      </w:ins>
    </w:p>
    <w:p w14:paraId="3CF89F64" w14:textId="4523939C" w:rsidR="007767B6" w:rsidRDefault="007767B6" w:rsidP="007767B6">
      <w:pPr>
        <w:pStyle w:val="Codesmall"/>
        <w:rPr>
          <w:ins w:id="868" w:author="Laurence Golding" w:date="2018-04-16T17:00:00Z"/>
        </w:rPr>
      </w:pPr>
      <w:ins w:id="869" w:author="Laurence Golding" w:date="2018-04-16T17:00:00Z">
        <w:r>
          <w:t xml:space="preserve">    </w:t>
        </w:r>
      </w:ins>
      <w:ins w:id="870" w:author="Laurence Golding" w:date="2018-04-16T17:01:00Z">
        <w:r>
          <w:t>}</w:t>
        </w:r>
      </w:ins>
    </w:p>
    <w:p w14:paraId="5905D0DD" w14:textId="125E8DF1" w:rsidR="007767B6" w:rsidRDefault="007767B6" w:rsidP="007767B6">
      <w:pPr>
        <w:pStyle w:val="Codesmall"/>
        <w:rPr>
          <w:ins w:id="871" w:author="Laurence Golding" w:date="2018-04-16T17:09:00Z"/>
        </w:rPr>
      </w:pPr>
      <w:ins w:id="872" w:author="Laurence Golding" w:date="2018-04-16T17:00:00Z">
        <w:r>
          <w:t xml:space="preserve">  ]</w:t>
        </w:r>
      </w:ins>
      <w:ins w:id="873" w:author="Laurence Golding" w:date="2018-04-16T17:09:00Z">
        <w:r>
          <w:t>,</w:t>
        </w:r>
      </w:ins>
    </w:p>
    <w:p w14:paraId="50780A53" w14:textId="2830FFB3" w:rsidR="007767B6" w:rsidRDefault="007767B6" w:rsidP="007767B6">
      <w:pPr>
        <w:pStyle w:val="Codesmall"/>
        <w:rPr>
          <w:ins w:id="874" w:author="Laurence Golding" w:date="2018-04-16T17:09:00Z"/>
        </w:rPr>
      </w:pPr>
    </w:p>
    <w:p w14:paraId="7ACE3EEE" w14:textId="5DADBAE1" w:rsidR="007767B6" w:rsidRDefault="007767B6" w:rsidP="007767B6">
      <w:pPr>
        <w:pStyle w:val="Codesmall"/>
        <w:rPr>
          <w:ins w:id="875" w:author="Laurence Golding" w:date="2018-04-16T17:09:00Z"/>
        </w:rPr>
      </w:pPr>
      <w:ins w:id="876" w:author="Laurence Golding" w:date="2018-04-16T17:09:00Z">
        <w:r>
          <w:t xml:space="preserve">  </w:t>
        </w:r>
      </w:ins>
      <w:ins w:id="877" w:author="Laurence Golding" w:date="2018-04-16T17:21:00Z">
        <w:r w:rsidR="007F219F">
          <w:t>...</w:t>
        </w:r>
      </w:ins>
    </w:p>
    <w:p w14:paraId="0699F306" w14:textId="5A44E473" w:rsidR="007767B6" w:rsidRDefault="007767B6" w:rsidP="007767B6">
      <w:pPr>
        <w:pStyle w:val="Codesmall"/>
        <w:rPr>
          <w:ins w:id="878" w:author="Laurence Golding" w:date="2018-04-16T18:15:00Z"/>
        </w:rPr>
      </w:pPr>
      <w:ins w:id="879" w:author="Laurence Golding" w:date="2018-04-16T17:00:00Z">
        <w:r>
          <w:t>}</w:t>
        </w:r>
      </w:ins>
    </w:p>
    <w:p w14:paraId="1FFCE93E" w14:textId="77777777" w:rsidR="00C7469A" w:rsidRDefault="00C7469A" w:rsidP="00840A34">
      <w:pPr>
        <w:rPr>
          <w:ins w:id="880" w:author="Laurence Golding" w:date="2018-04-16T17:17:00Z"/>
        </w:rPr>
      </w:pPr>
    </w:p>
    <w:p w14:paraId="565E91CA" w14:textId="67638E79" w:rsidR="007F219F" w:rsidRDefault="007F219F" w:rsidP="00EC7E26">
      <w:pPr>
        <w:pStyle w:val="Note"/>
        <w:rPr>
          <w:ins w:id="881" w:author="Laurence Golding" w:date="2018-04-16T17:18:00Z"/>
        </w:rPr>
      </w:pPr>
      <w:ins w:id="882" w:author="Laurence Golding" w:date="2018-04-16T17:19:00Z">
        <w:r>
          <w:t>EXAMPLE 2:</w:t>
        </w:r>
      </w:ins>
      <w:ins w:id="883" w:author="Laurence Golding" w:date="2018-04-16T18:12:00Z">
        <w:r w:rsidR="00C7469A">
          <w:t xml:space="preserve"> In this example, the analysis tool populates </w:t>
        </w:r>
        <w:r w:rsidR="00C7469A" w:rsidRPr="00C7469A">
          <w:rPr>
            <w:rStyle w:val="CODEtemp"/>
          </w:rPr>
          <w:t>file.contents</w:t>
        </w:r>
      </w:ins>
      <w:ins w:id="884" w:author="Laurence Golding" w:date="2018-04-16T18:13:00Z">
        <w:r w:rsidR="00C7469A">
          <w:t>, allowing a SARIF viewer to present the result in a larger context at the expense of a large</w:t>
        </w:r>
      </w:ins>
      <w:ins w:id="885" w:author="Laurence Golding" w:date="2018-04-16T18:15:00Z">
        <w:r w:rsidR="00C7469A">
          <w:t>r</w:t>
        </w:r>
      </w:ins>
      <w:ins w:id="886" w:author="Laurence Golding" w:date="2018-04-16T18:13:00Z">
        <w:r w:rsidR="00C7469A">
          <w:t xml:space="preserve"> log file.</w:t>
        </w:r>
      </w:ins>
    </w:p>
    <w:p w14:paraId="26CA9F69" w14:textId="2A57D807" w:rsidR="007F219F" w:rsidRDefault="007F219F" w:rsidP="007F219F">
      <w:pPr>
        <w:pStyle w:val="Codesmall"/>
        <w:rPr>
          <w:ins w:id="887" w:author="Laurence Golding" w:date="2018-04-16T17:18:00Z"/>
        </w:rPr>
      </w:pPr>
      <w:ins w:id="888" w:author="Laurence Golding" w:date="2018-04-16T17:18:00Z">
        <w:r>
          <w:t>{</w:t>
        </w:r>
      </w:ins>
    </w:p>
    <w:p w14:paraId="46523864" w14:textId="2F16177D" w:rsidR="007F219F" w:rsidRDefault="007F219F" w:rsidP="007F219F">
      <w:pPr>
        <w:pStyle w:val="Codesmall"/>
        <w:rPr>
          <w:ins w:id="889" w:author="Laurence Golding" w:date="2018-04-16T17:18:00Z"/>
        </w:rPr>
      </w:pPr>
      <w:ins w:id="890" w:author="Laurence Golding" w:date="2018-04-16T17:18:00Z">
        <w:r>
          <w:t xml:space="preserve">  "originalUriBaseIds": {</w:t>
        </w:r>
      </w:ins>
    </w:p>
    <w:p w14:paraId="5B4A2579" w14:textId="77777777" w:rsidR="007F219F" w:rsidRDefault="007F219F" w:rsidP="007F219F">
      <w:pPr>
        <w:pStyle w:val="Codesmall"/>
        <w:rPr>
          <w:ins w:id="891" w:author="Laurence Golding" w:date="2018-04-16T17:18:00Z"/>
        </w:rPr>
      </w:pPr>
      <w:ins w:id="892" w:author="Laurence Golding" w:date="2018-04-16T17:18:00Z">
        <w:r>
          <w:t xml:space="preserve">    "GENERATED": "file:///dev-1.example.com/code/browser/obj"</w:t>
        </w:r>
      </w:ins>
    </w:p>
    <w:p w14:paraId="468C884B" w14:textId="77777777" w:rsidR="007F219F" w:rsidRDefault="007F219F" w:rsidP="007F219F">
      <w:pPr>
        <w:pStyle w:val="Codesmall"/>
        <w:rPr>
          <w:ins w:id="893" w:author="Laurence Golding" w:date="2018-04-16T17:18:00Z"/>
        </w:rPr>
      </w:pPr>
      <w:ins w:id="894" w:author="Laurence Golding" w:date="2018-04-16T17:18:00Z">
        <w:r>
          <w:t xml:space="preserve">  },</w:t>
        </w:r>
      </w:ins>
    </w:p>
    <w:p w14:paraId="18559052" w14:textId="77777777" w:rsidR="007F219F" w:rsidRDefault="007F219F" w:rsidP="007F219F">
      <w:pPr>
        <w:pStyle w:val="Codesmall"/>
        <w:rPr>
          <w:ins w:id="895" w:author="Laurence Golding" w:date="2018-04-16T17:18:00Z"/>
        </w:rPr>
      </w:pPr>
    </w:p>
    <w:p w14:paraId="258E62EC" w14:textId="2493215D" w:rsidR="007F219F" w:rsidRDefault="007F219F" w:rsidP="007F219F">
      <w:pPr>
        <w:pStyle w:val="Codesmall"/>
        <w:rPr>
          <w:ins w:id="896" w:author="Laurence Golding" w:date="2018-04-16T17:18:00Z"/>
        </w:rPr>
      </w:pPr>
      <w:ins w:id="897" w:author="Laurence Golding" w:date="2018-04-16T17:18:00Z">
        <w:r>
          <w:t xml:space="preserve">  "results": [</w:t>
        </w:r>
      </w:ins>
    </w:p>
    <w:p w14:paraId="6275B5FF" w14:textId="3FD205FC" w:rsidR="007F219F" w:rsidRDefault="007F219F" w:rsidP="007F219F">
      <w:pPr>
        <w:pStyle w:val="Codesmall"/>
        <w:rPr>
          <w:ins w:id="898" w:author="Laurence Golding" w:date="2018-04-16T17:18:00Z"/>
        </w:rPr>
      </w:pPr>
      <w:ins w:id="899" w:author="Laurence Golding" w:date="2018-04-16T17:18:00Z">
        <w:r>
          <w:t xml:space="preserve">    {</w:t>
        </w:r>
      </w:ins>
    </w:p>
    <w:p w14:paraId="089F27EC" w14:textId="30654DC0" w:rsidR="008566C8" w:rsidRDefault="008566C8" w:rsidP="008566C8">
      <w:pPr>
        <w:pStyle w:val="Codesmall"/>
        <w:rPr>
          <w:ins w:id="900" w:author="Laurence Golding" w:date="2018-04-16T17:39:00Z"/>
        </w:rPr>
      </w:pPr>
      <w:ins w:id="901" w:author="Laurence Golding" w:date="2018-04-16T17:39:00Z">
        <w:r>
          <w:t xml:space="preserve">      "ruleId": "CS6789",</w:t>
        </w:r>
      </w:ins>
    </w:p>
    <w:p w14:paraId="5CCB4A4C" w14:textId="66758610" w:rsidR="008566C8" w:rsidRDefault="008566C8" w:rsidP="008566C8">
      <w:pPr>
        <w:pStyle w:val="Codesmall"/>
        <w:rPr>
          <w:ins w:id="902" w:author="Laurence Golding" w:date="2018-04-16T17:39:00Z"/>
        </w:rPr>
      </w:pPr>
      <w:ins w:id="903" w:author="Laurence Golding" w:date="2018-04-16T17:39:00Z">
        <w:r>
          <w:t xml:space="preserve">      "message": {</w:t>
        </w:r>
      </w:ins>
    </w:p>
    <w:p w14:paraId="7DEE1CF9" w14:textId="77777777" w:rsidR="008566C8" w:rsidRDefault="008566C8" w:rsidP="008566C8">
      <w:pPr>
        <w:pStyle w:val="Codesmall"/>
        <w:rPr>
          <w:ins w:id="904" w:author="Laurence Golding" w:date="2018-04-16T17:39:00Z"/>
        </w:rPr>
      </w:pPr>
      <w:ins w:id="905" w:author="Laurence Golding" w:date="2018-04-16T17:39:00Z">
        <w:r>
          <w:t xml:space="preserve">        "text": "Division by 0!"</w:t>
        </w:r>
      </w:ins>
    </w:p>
    <w:p w14:paraId="32DA74B8" w14:textId="77777777" w:rsidR="008566C8" w:rsidRDefault="008566C8" w:rsidP="008566C8">
      <w:pPr>
        <w:pStyle w:val="Codesmall"/>
        <w:rPr>
          <w:ins w:id="906" w:author="Laurence Golding" w:date="2018-04-16T17:39:00Z"/>
        </w:rPr>
      </w:pPr>
      <w:ins w:id="907" w:author="Laurence Golding" w:date="2018-04-16T17:39:00Z">
        <w:r>
          <w:t xml:space="preserve">      },</w:t>
        </w:r>
      </w:ins>
    </w:p>
    <w:p w14:paraId="56846887" w14:textId="10CE196C" w:rsidR="007F219F" w:rsidRDefault="007F219F" w:rsidP="007F219F">
      <w:pPr>
        <w:pStyle w:val="Codesmall"/>
        <w:rPr>
          <w:ins w:id="908" w:author="Laurence Golding" w:date="2018-04-16T17:18:00Z"/>
        </w:rPr>
      </w:pPr>
      <w:ins w:id="909" w:author="Laurence Golding" w:date="2018-04-16T17:18:00Z">
        <w:r>
          <w:t xml:space="preserve">      "locations": [</w:t>
        </w:r>
      </w:ins>
    </w:p>
    <w:p w14:paraId="30AAE0DB" w14:textId="60FE2713" w:rsidR="007F219F" w:rsidRDefault="007F219F" w:rsidP="007F219F">
      <w:pPr>
        <w:pStyle w:val="Codesmall"/>
        <w:rPr>
          <w:ins w:id="910" w:author="Laurence Golding" w:date="2018-04-16T17:18:00Z"/>
        </w:rPr>
      </w:pPr>
      <w:ins w:id="911" w:author="Laurence Golding" w:date="2018-04-16T17:18:00Z">
        <w:r>
          <w:t xml:space="preserve">        {</w:t>
        </w:r>
      </w:ins>
    </w:p>
    <w:p w14:paraId="2680F4EC" w14:textId="3E8ECA55" w:rsidR="007F219F" w:rsidRDefault="007F219F" w:rsidP="007F219F">
      <w:pPr>
        <w:pStyle w:val="Codesmall"/>
        <w:rPr>
          <w:ins w:id="912" w:author="Laurence Golding" w:date="2018-04-16T17:18:00Z"/>
        </w:rPr>
      </w:pPr>
      <w:ins w:id="913" w:author="Laurence Golding" w:date="2018-04-16T17:18:00Z">
        <w:r>
          <w:t xml:space="preserve">          "physicalLocation": {</w:t>
        </w:r>
      </w:ins>
    </w:p>
    <w:p w14:paraId="3C40C086" w14:textId="77777777" w:rsidR="007F219F" w:rsidRDefault="007F219F" w:rsidP="007F219F">
      <w:pPr>
        <w:pStyle w:val="Codesmall"/>
        <w:rPr>
          <w:ins w:id="914" w:author="Laurence Golding" w:date="2018-04-16T17:18:00Z"/>
        </w:rPr>
      </w:pPr>
      <w:ins w:id="915" w:author="Laurence Golding" w:date="2018-04-16T17:18:00Z">
        <w:r>
          <w:t xml:space="preserve">            "fileLocation": {</w:t>
        </w:r>
      </w:ins>
    </w:p>
    <w:p w14:paraId="1B26B6C3" w14:textId="4308C241" w:rsidR="007F219F" w:rsidRDefault="007F219F" w:rsidP="007F219F">
      <w:pPr>
        <w:pStyle w:val="Codesmall"/>
        <w:rPr>
          <w:ins w:id="916" w:author="Laurence Golding" w:date="2018-04-16T17:18:00Z"/>
        </w:rPr>
      </w:pPr>
      <w:ins w:id="917" w:author="Laurence Golding" w:date="2018-04-16T17:18:00Z">
        <w:r>
          <w:t xml:space="preserve">              "uri": "ui/window.g.cs",</w:t>
        </w:r>
      </w:ins>
    </w:p>
    <w:p w14:paraId="373E27C3" w14:textId="77777777" w:rsidR="007F219F" w:rsidRDefault="007F219F" w:rsidP="007F219F">
      <w:pPr>
        <w:pStyle w:val="Codesmall"/>
        <w:rPr>
          <w:ins w:id="918" w:author="Laurence Golding" w:date="2018-04-16T17:18:00Z"/>
        </w:rPr>
      </w:pPr>
      <w:ins w:id="919" w:author="Laurence Golding" w:date="2018-04-16T17:18:00Z">
        <w:r>
          <w:t xml:space="preserve">              "uriBaseId": "GENERATED"</w:t>
        </w:r>
      </w:ins>
    </w:p>
    <w:p w14:paraId="66884445" w14:textId="77777777" w:rsidR="007F219F" w:rsidRDefault="007F219F" w:rsidP="007F219F">
      <w:pPr>
        <w:pStyle w:val="Codesmall"/>
        <w:rPr>
          <w:ins w:id="920" w:author="Laurence Golding" w:date="2018-04-16T17:18:00Z"/>
        </w:rPr>
      </w:pPr>
      <w:ins w:id="921" w:author="Laurence Golding" w:date="2018-04-16T17:18:00Z">
        <w:r>
          <w:t xml:space="preserve">            },</w:t>
        </w:r>
      </w:ins>
    </w:p>
    <w:p w14:paraId="14B00281" w14:textId="77777777" w:rsidR="007F219F" w:rsidRDefault="007F219F" w:rsidP="007F219F">
      <w:pPr>
        <w:pStyle w:val="Codesmall"/>
        <w:rPr>
          <w:ins w:id="922" w:author="Laurence Golding" w:date="2018-04-16T17:18:00Z"/>
        </w:rPr>
      </w:pPr>
      <w:ins w:id="923" w:author="Laurence Golding" w:date="2018-04-16T17:18:00Z">
        <w:r>
          <w:t xml:space="preserve">            "region": {</w:t>
        </w:r>
      </w:ins>
    </w:p>
    <w:p w14:paraId="3F5CD6DF" w14:textId="77777777" w:rsidR="007F219F" w:rsidRDefault="007F219F" w:rsidP="007F219F">
      <w:pPr>
        <w:pStyle w:val="Codesmall"/>
        <w:rPr>
          <w:ins w:id="924" w:author="Laurence Golding" w:date="2018-04-16T17:18:00Z"/>
        </w:rPr>
      </w:pPr>
      <w:ins w:id="925" w:author="Laurence Golding" w:date="2018-04-16T17:18:00Z">
        <w:r>
          <w:t xml:space="preserve">              "startLine": 42</w:t>
        </w:r>
      </w:ins>
    </w:p>
    <w:p w14:paraId="67ABF1D7" w14:textId="72585573" w:rsidR="007F219F" w:rsidRDefault="007F219F" w:rsidP="007F219F">
      <w:pPr>
        <w:pStyle w:val="Codesmall"/>
        <w:rPr>
          <w:ins w:id="926" w:author="Laurence Golding" w:date="2018-04-16T17:18:00Z"/>
        </w:rPr>
      </w:pPr>
      <w:ins w:id="927" w:author="Laurence Golding" w:date="2018-04-16T17:18:00Z">
        <w:r>
          <w:t xml:space="preserve">            }</w:t>
        </w:r>
      </w:ins>
      <w:ins w:id="928" w:author="Laurence Golding" w:date="2018-04-16T17:40:00Z">
        <w:r w:rsidR="008566C8">
          <w:t>,</w:t>
        </w:r>
      </w:ins>
    </w:p>
    <w:p w14:paraId="37DD8F58" w14:textId="77777777" w:rsidR="008566C8" w:rsidRDefault="008566C8" w:rsidP="008566C8">
      <w:pPr>
        <w:pStyle w:val="Codesmall"/>
        <w:rPr>
          <w:ins w:id="929" w:author="Laurence Golding" w:date="2018-04-16T17:40:00Z"/>
        </w:rPr>
      </w:pPr>
      <w:ins w:id="930" w:author="Laurence Golding" w:date="2018-04-16T17:40:00Z">
        <w:r>
          <w:t xml:space="preserve">            "contextRegion": {</w:t>
        </w:r>
      </w:ins>
    </w:p>
    <w:p w14:paraId="49D102E0" w14:textId="77777777" w:rsidR="008566C8" w:rsidRDefault="008566C8" w:rsidP="008566C8">
      <w:pPr>
        <w:pStyle w:val="Codesmall"/>
        <w:rPr>
          <w:ins w:id="931" w:author="Laurence Golding" w:date="2018-04-16T17:40:00Z"/>
        </w:rPr>
      </w:pPr>
      <w:ins w:id="932" w:author="Laurence Golding" w:date="2018-04-16T17:40:00Z">
        <w:r>
          <w:t xml:space="preserve">              "startLine": 40,</w:t>
        </w:r>
      </w:ins>
    </w:p>
    <w:p w14:paraId="72683865" w14:textId="41D310C4" w:rsidR="008566C8" w:rsidRDefault="008566C8" w:rsidP="008566C8">
      <w:pPr>
        <w:pStyle w:val="Codesmall"/>
        <w:rPr>
          <w:ins w:id="933" w:author="Laurence Golding" w:date="2018-04-16T17:40:00Z"/>
        </w:rPr>
      </w:pPr>
      <w:ins w:id="934" w:author="Laurence Golding" w:date="2018-04-16T17:40:00Z">
        <w:r>
          <w:t xml:space="preserve">              "endLine": 42</w:t>
        </w:r>
      </w:ins>
    </w:p>
    <w:p w14:paraId="561803D8" w14:textId="77777777" w:rsidR="008566C8" w:rsidRDefault="008566C8" w:rsidP="008566C8">
      <w:pPr>
        <w:pStyle w:val="Codesmall"/>
        <w:rPr>
          <w:ins w:id="935" w:author="Laurence Golding" w:date="2018-04-16T17:40:00Z"/>
        </w:rPr>
      </w:pPr>
      <w:ins w:id="936" w:author="Laurence Golding" w:date="2018-04-16T17:40:00Z">
        <w:r>
          <w:t xml:space="preserve">            }</w:t>
        </w:r>
      </w:ins>
    </w:p>
    <w:p w14:paraId="4A69B439" w14:textId="77777777" w:rsidR="007F219F" w:rsidRDefault="007F219F" w:rsidP="007F219F">
      <w:pPr>
        <w:pStyle w:val="Codesmall"/>
        <w:rPr>
          <w:ins w:id="937" w:author="Laurence Golding" w:date="2018-04-16T17:18:00Z"/>
        </w:rPr>
      </w:pPr>
      <w:ins w:id="938" w:author="Laurence Golding" w:date="2018-04-16T17:18:00Z">
        <w:r>
          <w:t xml:space="preserve">          }</w:t>
        </w:r>
      </w:ins>
    </w:p>
    <w:p w14:paraId="5433D6DB" w14:textId="77777777" w:rsidR="007F219F" w:rsidRDefault="007F219F" w:rsidP="007F219F">
      <w:pPr>
        <w:pStyle w:val="Codesmall"/>
        <w:rPr>
          <w:ins w:id="939" w:author="Laurence Golding" w:date="2018-04-16T17:18:00Z"/>
        </w:rPr>
      </w:pPr>
      <w:ins w:id="940" w:author="Laurence Golding" w:date="2018-04-16T17:18:00Z">
        <w:r>
          <w:t xml:space="preserve">        }</w:t>
        </w:r>
      </w:ins>
    </w:p>
    <w:p w14:paraId="63C67BD4" w14:textId="77777777" w:rsidR="007F219F" w:rsidRDefault="007F219F" w:rsidP="007F219F">
      <w:pPr>
        <w:pStyle w:val="Codesmall"/>
        <w:rPr>
          <w:ins w:id="941" w:author="Laurence Golding" w:date="2018-04-16T17:18:00Z"/>
        </w:rPr>
      </w:pPr>
      <w:ins w:id="942" w:author="Laurence Golding" w:date="2018-04-16T17:18:00Z">
        <w:r>
          <w:t xml:space="preserve">      ]</w:t>
        </w:r>
      </w:ins>
    </w:p>
    <w:p w14:paraId="50895FE9" w14:textId="77777777" w:rsidR="007F219F" w:rsidRDefault="007F219F" w:rsidP="007F219F">
      <w:pPr>
        <w:pStyle w:val="Codesmall"/>
        <w:rPr>
          <w:ins w:id="943" w:author="Laurence Golding" w:date="2018-04-16T17:18:00Z"/>
        </w:rPr>
      </w:pPr>
      <w:ins w:id="944" w:author="Laurence Golding" w:date="2018-04-16T17:18:00Z">
        <w:r>
          <w:t xml:space="preserve">    }</w:t>
        </w:r>
      </w:ins>
    </w:p>
    <w:p w14:paraId="41315D10" w14:textId="77777777" w:rsidR="007F219F" w:rsidRDefault="007F219F" w:rsidP="007F219F">
      <w:pPr>
        <w:pStyle w:val="Codesmall"/>
        <w:rPr>
          <w:ins w:id="945" w:author="Laurence Golding" w:date="2018-04-16T17:18:00Z"/>
        </w:rPr>
      </w:pPr>
      <w:ins w:id="946" w:author="Laurence Golding" w:date="2018-04-16T17:18:00Z">
        <w:r>
          <w:t xml:space="preserve">  ],</w:t>
        </w:r>
      </w:ins>
    </w:p>
    <w:p w14:paraId="1DCC0C7A" w14:textId="77777777" w:rsidR="007F219F" w:rsidRDefault="007F219F" w:rsidP="007F219F">
      <w:pPr>
        <w:pStyle w:val="Codesmall"/>
        <w:rPr>
          <w:ins w:id="947" w:author="Laurence Golding" w:date="2018-04-16T17:18:00Z"/>
        </w:rPr>
      </w:pPr>
    </w:p>
    <w:p w14:paraId="380759BF" w14:textId="77777777" w:rsidR="007F219F" w:rsidRDefault="007F219F" w:rsidP="007F219F">
      <w:pPr>
        <w:pStyle w:val="Codesmall"/>
        <w:rPr>
          <w:ins w:id="948" w:author="Laurence Golding" w:date="2018-04-16T17:18:00Z"/>
        </w:rPr>
      </w:pPr>
      <w:ins w:id="949" w:author="Laurence Golding" w:date="2018-04-16T17:18:00Z">
        <w:r>
          <w:t xml:space="preserve">  "files": {                                # See §</w:t>
        </w:r>
        <w:r>
          <w:fldChar w:fldCharType="begin"/>
        </w:r>
        <w:r>
          <w:instrText xml:space="preserve"> REF _Ref507667580 \r \h </w:instrText>
        </w:r>
      </w:ins>
      <w:ins w:id="950" w:author="Laurence Golding" w:date="2018-04-16T17:18:00Z">
        <w:r>
          <w:fldChar w:fldCharType="separate"/>
        </w:r>
        <w:r>
          <w:t>3.11.11</w:t>
        </w:r>
        <w:r>
          <w:fldChar w:fldCharType="end"/>
        </w:r>
        <w:r>
          <w:t>.</w:t>
        </w:r>
      </w:ins>
    </w:p>
    <w:p w14:paraId="0D0ABB6C" w14:textId="75EAC9FF" w:rsidR="007F219F" w:rsidRDefault="007F219F" w:rsidP="007F219F">
      <w:pPr>
        <w:pStyle w:val="Codesmall"/>
        <w:rPr>
          <w:ins w:id="951" w:author="Laurence Golding" w:date="2018-04-16T17:45:00Z"/>
        </w:rPr>
      </w:pPr>
      <w:ins w:id="952" w:author="Laurence Golding" w:date="2018-04-16T17:18:00Z">
        <w:r>
          <w:t xml:space="preserve">    "ui/window.g.cs":</w:t>
        </w:r>
      </w:ins>
      <w:ins w:id="953" w:author="Laurence Golding" w:date="2018-04-16T17:45:00Z">
        <w:r w:rsidR="001C1A3F">
          <w:t xml:space="preserve">                       # Property name matches</w:t>
        </w:r>
      </w:ins>
      <w:ins w:id="954" w:author="Laurence Golding" w:date="2018-04-16T17:46:00Z">
        <w:r w:rsidR="001C1A3F">
          <w:t xml:space="preserve"> uri property above.</w:t>
        </w:r>
      </w:ins>
    </w:p>
    <w:p w14:paraId="6FC4D933" w14:textId="77777777" w:rsidR="007F219F" w:rsidRDefault="007F219F" w:rsidP="007F219F">
      <w:pPr>
        <w:pStyle w:val="Codesmall"/>
        <w:rPr>
          <w:ins w:id="955" w:author="Laurence Golding" w:date="2018-04-16T17:18:00Z"/>
        </w:rPr>
      </w:pPr>
      <w:ins w:id="956" w:author="Laurence Golding" w:date="2018-04-16T17:18:00Z">
        <w:r>
          <w:t xml:space="preserve">      {                                     # A file object (§</w:t>
        </w:r>
        <w:r>
          <w:fldChar w:fldCharType="begin"/>
        </w:r>
        <w:r>
          <w:instrText xml:space="preserve"> REF _Ref493403111 \r \h </w:instrText>
        </w:r>
      </w:ins>
      <w:ins w:id="957" w:author="Laurence Golding" w:date="2018-04-16T17:18:00Z">
        <w:r>
          <w:fldChar w:fldCharType="separate"/>
        </w:r>
        <w:r>
          <w:t>3.16</w:t>
        </w:r>
        <w:r>
          <w:fldChar w:fldCharType="end"/>
        </w:r>
        <w:r>
          <w:t>).</w:t>
        </w:r>
      </w:ins>
    </w:p>
    <w:p w14:paraId="6DCD77DB" w14:textId="3E5796B9" w:rsidR="007F219F" w:rsidRPr="00EC7E26" w:rsidRDefault="007F219F" w:rsidP="007F219F">
      <w:pPr>
        <w:pStyle w:val="Codesmall"/>
        <w:rPr>
          <w:ins w:id="958" w:author="Laurence Golding" w:date="2018-04-16T17:18:00Z"/>
          <w:b/>
        </w:rPr>
      </w:pPr>
      <w:ins w:id="959" w:author="Laurence Golding" w:date="2018-04-16T17:18:00Z">
        <w:r w:rsidRPr="00EC7E26">
          <w:rPr>
            <w:b/>
          </w:rPr>
          <w:t xml:space="preserve">        "contents":                         # See §</w:t>
        </w:r>
      </w:ins>
      <w:r w:rsidRPr="00EC7E26">
        <w:rPr>
          <w:b/>
        </w:rPr>
        <w:fldChar w:fldCharType="begin"/>
      </w:r>
      <w:r w:rsidRPr="00EC7E26">
        <w:rPr>
          <w:b/>
        </w:rPr>
        <w:instrText xml:space="preserve"> REF _Ref507598130 \r \h </w:instrText>
      </w:r>
      <w:r w:rsidR="008566C8">
        <w:rPr>
          <w:b/>
        </w:rPr>
        <w:instrText xml:space="preserve"> \* MERGEFORMAT </w:instrText>
      </w:r>
      <w:r w:rsidRPr="00EC7E26">
        <w:rPr>
          <w:b/>
        </w:rPr>
      </w:r>
      <w:r w:rsidRPr="00EC7E26">
        <w:rPr>
          <w:b/>
        </w:rPr>
        <w:fldChar w:fldCharType="separate"/>
      </w:r>
      <w:ins w:id="960" w:author="Laurence Golding" w:date="2018-04-16T17:18:00Z">
        <w:r w:rsidRPr="00EC7E26">
          <w:rPr>
            <w:b/>
          </w:rPr>
          <w:t>3.16.8</w:t>
        </w:r>
        <w:r w:rsidRPr="00EC7E26">
          <w:rPr>
            <w:b/>
          </w:rPr>
          <w:fldChar w:fldCharType="end"/>
        </w:r>
        <w:r w:rsidRPr="00EC7E26">
          <w:rPr>
            <w:b/>
          </w:rPr>
          <w:t>.</w:t>
        </w:r>
      </w:ins>
    </w:p>
    <w:p w14:paraId="7E7BEFFC" w14:textId="413DF9E5" w:rsidR="007F219F" w:rsidRPr="00EC7E26" w:rsidRDefault="007F219F" w:rsidP="007F219F">
      <w:pPr>
        <w:pStyle w:val="Codesmall"/>
        <w:rPr>
          <w:ins w:id="961" w:author="Laurence Golding" w:date="2018-04-16T17:18:00Z"/>
          <w:b/>
        </w:rPr>
      </w:pPr>
      <w:ins w:id="962" w:author="Laurence Golding" w:date="2018-04-16T17:18:00Z">
        <w:r w:rsidRPr="00EC7E26">
          <w:rPr>
            <w:b/>
          </w:rPr>
          <w:t xml:space="preserve">          {                                 # A fileContent object (§</w:t>
        </w:r>
      </w:ins>
      <w:r w:rsidRPr="00EC7E26">
        <w:rPr>
          <w:b/>
        </w:rPr>
        <w:fldChar w:fldCharType="begin"/>
      </w:r>
      <w:r w:rsidRPr="00EC7E26">
        <w:rPr>
          <w:b/>
        </w:rPr>
        <w:instrText xml:space="preserve"> REF _Ref509042171 \r \h </w:instrText>
      </w:r>
      <w:r w:rsidR="008566C8">
        <w:rPr>
          <w:b/>
        </w:rPr>
        <w:instrText xml:space="preserve"> \* MERGEFORMAT </w:instrText>
      </w:r>
      <w:r w:rsidRPr="00EC7E26">
        <w:rPr>
          <w:b/>
        </w:rPr>
      </w:r>
      <w:r w:rsidRPr="00EC7E26">
        <w:rPr>
          <w:b/>
        </w:rPr>
        <w:fldChar w:fldCharType="separate"/>
      </w:r>
      <w:ins w:id="963" w:author="Laurence Golding" w:date="2018-04-16T17:18:00Z">
        <w:r w:rsidRPr="00EC7E26">
          <w:rPr>
            <w:b/>
          </w:rPr>
          <w:t>3.2</w:t>
        </w:r>
        <w:r w:rsidRPr="00EC7E26">
          <w:rPr>
            <w:b/>
          </w:rPr>
          <w:fldChar w:fldCharType="end"/>
        </w:r>
        <w:r w:rsidRPr="00EC7E26">
          <w:rPr>
            <w:b/>
          </w:rPr>
          <w:t>).</w:t>
        </w:r>
      </w:ins>
    </w:p>
    <w:p w14:paraId="73B2983F" w14:textId="01A892FF" w:rsidR="007F219F" w:rsidRPr="00EC7E26" w:rsidRDefault="007F219F" w:rsidP="007F219F">
      <w:pPr>
        <w:pStyle w:val="Codesmall"/>
        <w:rPr>
          <w:ins w:id="964" w:author="Laurence Golding" w:date="2018-04-16T17:18:00Z"/>
          <w:b/>
        </w:rPr>
      </w:pPr>
      <w:ins w:id="965" w:author="Laurence Golding" w:date="2018-04-16T17:18:00Z">
        <w:r w:rsidRPr="00EC7E26">
          <w:rPr>
            <w:b/>
          </w:rPr>
          <w:t xml:space="preserve">            "text": "..."                   # See §</w:t>
        </w:r>
      </w:ins>
      <w:r w:rsidRPr="00EC7E26">
        <w:rPr>
          <w:b/>
        </w:rPr>
        <w:fldChar w:fldCharType="begin"/>
      </w:r>
      <w:r w:rsidRPr="00EC7E26">
        <w:rPr>
          <w:b/>
        </w:rPr>
        <w:instrText xml:space="preserve"> REF _Ref509043697 \r \h </w:instrText>
      </w:r>
      <w:r w:rsidR="008566C8">
        <w:rPr>
          <w:b/>
        </w:rPr>
        <w:instrText xml:space="preserve"> \* MERGEFORMAT </w:instrText>
      </w:r>
      <w:r w:rsidRPr="00EC7E26">
        <w:rPr>
          <w:b/>
        </w:rPr>
      </w:r>
      <w:r w:rsidRPr="00EC7E26">
        <w:rPr>
          <w:b/>
        </w:rPr>
        <w:fldChar w:fldCharType="separate"/>
      </w:r>
      <w:ins w:id="966" w:author="Laurence Golding" w:date="2018-04-16T17:18:00Z">
        <w:r w:rsidRPr="00EC7E26">
          <w:rPr>
            <w:b/>
          </w:rPr>
          <w:t>3.2.2</w:t>
        </w:r>
        <w:r w:rsidRPr="00EC7E26">
          <w:rPr>
            <w:b/>
          </w:rPr>
          <w:fldChar w:fldCharType="end"/>
        </w:r>
        <w:r w:rsidRPr="00EC7E26">
          <w:rPr>
            <w:b/>
          </w:rPr>
          <w:t>.</w:t>
        </w:r>
      </w:ins>
    </w:p>
    <w:p w14:paraId="258792EA" w14:textId="77777777" w:rsidR="007F219F" w:rsidRPr="00EC7E26" w:rsidRDefault="007F219F" w:rsidP="007F219F">
      <w:pPr>
        <w:pStyle w:val="Codesmall"/>
        <w:rPr>
          <w:ins w:id="967" w:author="Laurence Golding" w:date="2018-04-16T17:18:00Z"/>
          <w:b/>
        </w:rPr>
      </w:pPr>
      <w:ins w:id="968" w:author="Laurence Golding" w:date="2018-04-16T17:18:00Z">
        <w:r w:rsidRPr="00EC7E26">
          <w:rPr>
            <w:b/>
          </w:rPr>
          <w:t xml:space="preserve">          }</w:t>
        </w:r>
      </w:ins>
    </w:p>
    <w:p w14:paraId="5D1BCF62" w14:textId="77777777" w:rsidR="007F219F" w:rsidRDefault="007F219F" w:rsidP="007F219F">
      <w:pPr>
        <w:pStyle w:val="Codesmall"/>
        <w:rPr>
          <w:ins w:id="969" w:author="Laurence Golding" w:date="2018-04-16T17:18:00Z"/>
        </w:rPr>
      </w:pPr>
      <w:ins w:id="970" w:author="Laurence Golding" w:date="2018-04-16T17:18:00Z">
        <w:r>
          <w:t xml:space="preserve">      }</w:t>
        </w:r>
      </w:ins>
    </w:p>
    <w:p w14:paraId="0EEFBB2C" w14:textId="77777777" w:rsidR="007F219F" w:rsidRDefault="007F219F" w:rsidP="007F219F">
      <w:pPr>
        <w:pStyle w:val="Codesmall"/>
        <w:rPr>
          <w:ins w:id="971" w:author="Laurence Golding" w:date="2018-04-16T17:18:00Z"/>
        </w:rPr>
      </w:pPr>
      <w:ins w:id="972" w:author="Laurence Golding" w:date="2018-04-16T17:18:00Z">
        <w:r>
          <w:t xml:space="preserve">    }</w:t>
        </w:r>
      </w:ins>
    </w:p>
    <w:p w14:paraId="1DEC2EEC" w14:textId="77777777" w:rsidR="007F219F" w:rsidRDefault="007F219F" w:rsidP="007F219F">
      <w:pPr>
        <w:pStyle w:val="Codesmall"/>
        <w:rPr>
          <w:ins w:id="973" w:author="Laurence Golding" w:date="2018-04-16T17:18:00Z"/>
        </w:rPr>
      </w:pPr>
      <w:ins w:id="974" w:author="Laurence Golding" w:date="2018-04-16T17:18:00Z">
        <w:r>
          <w:t xml:space="preserve">  }</w:t>
        </w:r>
      </w:ins>
    </w:p>
    <w:p w14:paraId="77E90E48" w14:textId="715DAAAB" w:rsidR="008566C8" w:rsidRDefault="007F219F" w:rsidP="00C7469A">
      <w:pPr>
        <w:pStyle w:val="Codesmall"/>
        <w:rPr>
          <w:ins w:id="975" w:author="Laurence Golding" w:date="2018-04-16T18:16:00Z"/>
        </w:rPr>
      </w:pPr>
      <w:ins w:id="976" w:author="Laurence Golding" w:date="2018-04-16T17:18:00Z">
        <w:r>
          <w:t>}</w:t>
        </w:r>
      </w:ins>
    </w:p>
    <w:p w14:paraId="316965D9" w14:textId="3374F5E6" w:rsidR="00C7469A" w:rsidRDefault="00C7469A" w:rsidP="00C7469A">
      <w:pPr>
        <w:rPr>
          <w:ins w:id="977" w:author="Laurence Golding" w:date="2018-04-16T18:16:00Z"/>
        </w:rPr>
      </w:pPr>
    </w:p>
    <w:p w14:paraId="290A37A5" w14:textId="5AD919FA" w:rsidR="00C7469A" w:rsidRDefault="00C7469A" w:rsidP="00C7469A">
      <w:pPr>
        <w:rPr>
          <w:ins w:id="978" w:author="Laurence Golding" w:date="2018-04-16T18:19:00Z"/>
        </w:rPr>
      </w:pPr>
      <w:ins w:id="979" w:author="Laurence Golding" w:date="2018-04-16T18:16:00Z">
        <w:r>
          <w:t>Multiply generated files are treated similarly, but they present an additional problem: if more than one version of</w:t>
        </w:r>
      </w:ins>
      <w:ins w:id="980" w:author="Laurence Golding" w:date="2018-04-16T18:17:00Z">
        <w:r>
          <w:t xml:space="preserve"> a </w:t>
        </w:r>
      </w:ins>
      <w:ins w:id="981" w:author="Laurence Golding" w:date="2018-04-16T18:33:00Z">
        <w:r w:rsidR="00840A34">
          <w:t>given</w:t>
        </w:r>
      </w:ins>
      <w:ins w:id="982" w:author="Laurence Golding" w:date="2018-04-16T18:17:00Z">
        <w:r>
          <w:t xml:space="preserve"> multiply generated file appears in </w:t>
        </w:r>
        <w:r w:rsidRPr="00840A34">
          <w:rPr>
            <w:rStyle w:val="CODEtemp"/>
          </w:rPr>
          <w:t>run.files</w:t>
        </w:r>
      </w:ins>
      <w:ins w:id="983" w:author="Laurence Golding" w:date="2018-04-16T18:32:00Z">
        <w:r w:rsidR="00840A34">
          <w:t xml:space="preserve"> – </w:t>
        </w:r>
      </w:ins>
      <w:ins w:id="984" w:author="Laurence Golding" w:date="2018-04-16T18:17:00Z">
        <w:r>
          <w:t xml:space="preserve">either because </w:t>
        </w:r>
      </w:ins>
      <w:ins w:id="985" w:author="Laurence Golding" w:date="2018-04-16T18:18:00Z">
        <w:r>
          <w:t xml:space="preserve">the analysis tool wishes to persist the file contents, or for any other reason – then there </w:t>
        </w:r>
      </w:ins>
      <w:ins w:id="986" w:author="Laurence Golding" w:date="2018-04-16T18:19:00Z">
        <w:r>
          <w:t xml:space="preserve">must be a way to give </w:t>
        </w:r>
      </w:ins>
      <w:ins w:id="987" w:author="Laurence Golding" w:date="2018-04-16T18:33:00Z">
        <w:r w:rsidR="00840A34">
          <w:t>each instance a</w:t>
        </w:r>
      </w:ins>
      <w:ins w:id="988" w:author="Laurence Golding" w:date="2018-04-16T18:19:00Z">
        <w:r>
          <w:t xml:space="preserve"> different property name.</w:t>
        </w:r>
      </w:ins>
    </w:p>
    <w:p w14:paraId="71A0732F" w14:textId="74FFF736" w:rsidR="00C7469A" w:rsidRDefault="00C7469A" w:rsidP="00C7469A">
      <w:pPr>
        <w:rPr>
          <w:ins w:id="989" w:author="Laurence Golding" w:date="2018-04-16T18:21:00Z"/>
        </w:rPr>
      </w:pPr>
      <w:ins w:id="990" w:author="Laurence Golding" w:date="2018-04-16T18:19:00Z">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w:t>
        </w:r>
      </w:ins>
      <w:ins w:id="991" w:author="Laurence Golding" w:date="2018-04-16T18:20:00Z">
        <w:r>
          <w:t xml:space="preserve">property name. </w:t>
        </w:r>
      </w:ins>
      <w:ins w:id="992" w:author="Laurence Golding" w:date="2018-04-16T18:45:00Z">
        <w:r w:rsidR="00926DB7">
          <w:t>P</w:t>
        </w:r>
      </w:ins>
      <w:ins w:id="993" w:author="Laurence Golding" w:date="2018-04-16T18:20:00Z">
        <w:r>
          <w:t xml:space="preserve">repending the property name with the URI base id (for example, </w:t>
        </w:r>
        <w:r w:rsidRPr="00840A34">
          <w:rPr>
            <w:rStyle w:val="CODEtemp"/>
          </w:rPr>
          <w:t>"#GENERATED#ui/window.g.cs"</w:t>
        </w:r>
      </w:ins>
      <w:ins w:id="994" w:author="Laurence Golding" w:date="2018-04-16T18:45:00Z">
        <w:r w:rsidR="00926DB7">
          <w:t>),</w:t>
        </w:r>
      </w:ins>
      <w:ins w:id="995" w:author="Laurence Golding" w:date="2018-04-16T18:20:00Z">
        <w:r>
          <w:t xml:space="preserve"> as </w:t>
        </w:r>
      </w:ins>
      <w:ins w:id="996" w:author="Laurence Golding" w:date="2018-04-16T18:21:00Z">
        <w:r>
          <w:t xml:space="preserve">described in </w:t>
        </w:r>
      </w:ins>
      <w:ins w:id="997" w:author="Laurence Golding" w:date="2018-04-16T18:22:00Z">
        <w:r>
          <w:t>§</w:t>
        </w:r>
      </w:ins>
      <w:ins w:id="998" w:author="Laurence Golding" w:date="2018-04-16T18:33:00Z">
        <w:r w:rsidR="00840A34">
          <w:fldChar w:fldCharType="begin"/>
        </w:r>
        <w:r w:rsidR="00840A34">
          <w:instrText xml:space="preserve"> REF _Ref508985072 \r \h </w:instrText>
        </w:r>
      </w:ins>
      <w:r w:rsidR="00840A34">
        <w:fldChar w:fldCharType="separate"/>
      </w:r>
      <w:ins w:id="999" w:author="Laurence Golding" w:date="2018-04-16T18:33:00Z">
        <w:r w:rsidR="00840A34">
          <w:t>3.11.11.2</w:t>
        </w:r>
        <w:r w:rsidR="00840A34">
          <w:fldChar w:fldCharType="end"/>
        </w:r>
      </w:ins>
      <w:ins w:id="1000" w:author="Laurence Golding" w:date="2018-04-16T18:45:00Z">
        <w:r w:rsidR="00926DB7">
          <w:t>,</w:t>
        </w:r>
      </w:ins>
      <w:ins w:id="1001" w:author="Laurence Golding" w:date="2018-04-16T18:22:00Z">
        <w:r>
          <w:t xml:space="preserve"> doesn’t help, because each version of the generated file has the same URI base id.</w:t>
        </w:r>
      </w:ins>
    </w:p>
    <w:p w14:paraId="196A2C10" w14:textId="424ABFCA" w:rsidR="00C7469A" w:rsidRDefault="00C7469A" w:rsidP="00C7469A">
      <w:pPr>
        <w:rPr>
          <w:ins w:id="1002" w:author="Laurence Golding" w:date="2018-04-16T18:34:00Z"/>
        </w:rPr>
      </w:pPr>
      <w:ins w:id="1003" w:author="Laurence Golding" w:date="2018-04-16T18:21:00Z">
        <w:r>
          <w:lastRenderedPageBreak/>
          <w:t>The recommended solution is for the analysis tool to create a new URI base id for</w:t>
        </w:r>
      </w:ins>
      <w:ins w:id="1004" w:author="Laurence Golding" w:date="2018-04-16T18:22:00Z">
        <w:r>
          <w:t xml:space="preserve"> each version of the generated files</w:t>
        </w:r>
      </w:ins>
      <w:ins w:id="1005" w:author="Laurence Golding" w:date="2018-04-16T18:34:00Z">
        <w:r w:rsidR="00840A34">
          <w:t>. For example, the tool might append an incremented integer to the URI base id for each version of the file. The result might look like the following example.</w:t>
        </w:r>
      </w:ins>
    </w:p>
    <w:p w14:paraId="2D3FAA6A" w14:textId="48AC7CFA" w:rsidR="00840A34" w:rsidRDefault="00840A34" w:rsidP="00C7469A">
      <w:pPr>
        <w:rPr>
          <w:ins w:id="1006" w:author="Laurence Golding" w:date="2018-04-16T18:34:00Z"/>
        </w:rPr>
      </w:pPr>
    </w:p>
    <w:p w14:paraId="1C435F6F" w14:textId="294ED670" w:rsidR="00840A34" w:rsidRDefault="00840A34" w:rsidP="00840A34">
      <w:pPr>
        <w:pStyle w:val="Note"/>
        <w:rPr>
          <w:ins w:id="1007" w:author="Laurence Golding" w:date="2018-04-16T18:36:00Z"/>
        </w:rPr>
      </w:pPr>
      <w:ins w:id="1008" w:author="Laurence Golding" w:date="2018-04-16T18:35:00Z">
        <w:r>
          <w:t xml:space="preserve">EXAMPLE 3: In this example, </w:t>
        </w:r>
        <w:r w:rsidRPr="00840A34">
          <w:rPr>
            <w:rStyle w:val="CODEtemp"/>
          </w:rPr>
          <w:t>"ui/window.g.cs"</w:t>
        </w:r>
      </w:ins>
      <w:ins w:id="1009" w:author="Laurence Golding" w:date="2018-04-16T18:36:00Z">
        <w:r>
          <w:t xml:space="preserve"> is multiply generated.</w:t>
        </w:r>
      </w:ins>
      <w:ins w:id="1010" w:author="Laurence Golding" w:date="2018-04-16T18:35:00Z">
        <w:r>
          <w:t xml:space="preserve"> The analysis tool creates URI base ids </w:t>
        </w:r>
        <w:r w:rsidRPr="00840A34">
          <w:rPr>
            <w:rStyle w:val="CODEtemp"/>
          </w:rPr>
          <w:t>"</w:t>
        </w:r>
      </w:ins>
      <w:ins w:id="1011" w:author="Laurence Golding" w:date="2018-04-16T18:36:00Z">
        <w:r w:rsidRPr="00840A34">
          <w:rPr>
            <w:rStyle w:val="CODEtemp"/>
          </w:rPr>
          <w:t>GENERATED-1"</w:t>
        </w:r>
        <w:r>
          <w:t xml:space="preserve"> and </w:t>
        </w:r>
        <w:r w:rsidRPr="00840A34">
          <w:rPr>
            <w:rStyle w:val="CODEtemp"/>
          </w:rPr>
          <w:t>"GENERATED-2"</w:t>
        </w:r>
        <w:r>
          <w:t xml:space="preserve"> to distinguish the two versions.</w:t>
        </w:r>
      </w:ins>
    </w:p>
    <w:p w14:paraId="3A5B5983" w14:textId="7B3DA45F" w:rsidR="00840A34" w:rsidRDefault="00840A34" w:rsidP="00840A34">
      <w:pPr>
        <w:pStyle w:val="Codesmall"/>
        <w:rPr>
          <w:ins w:id="1012" w:author="Laurence Golding" w:date="2018-04-16T18:37:00Z"/>
        </w:rPr>
      </w:pPr>
      <w:ins w:id="1013" w:author="Laurence Golding" w:date="2018-04-16T18:37:00Z">
        <w:r>
          <w:t>{</w:t>
        </w:r>
      </w:ins>
    </w:p>
    <w:p w14:paraId="5D85B71A" w14:textId="07B777DA" w:rsidR="00840A34" w:rsidRDefault="00840A34" w:rsidP="00840A34">
      <w:pPr>
        <w:pStyle w:val="Codesmall"/>
        <w:rPr>
          <w:ins w:id="1014" w:author="Laurence Golding" w:date="2018-04-16T18:37:00Z"/>
        </w:rPr>
      </w:pPr>
      <w:ins w:id="1015" w:author="Laurence Golding" w:date="2018-04-16T18:37:00Z">
        <w:r>
          <w:t xml:space="preserve">  "originalUriBaseIds": {</w:t>
        </w:r>
      </w:ins>
    </w:p>
    <w:p w14:paraId="6DCE4958" w14:textId="368CF2B4" w:rsidR="00840A34" w:rsidRPr="00133984" w:rsidRDefault="00840A34" w:rsidP="00840A34">
      <w:pPr>
        <w:pStyle w:val="Codesmall"/>
        <w:rPr>
          <w:ins w:id="1016" w:author="Laurence Golding" w:date="2018-04-16T18:37:00Z"/>
          <w:b/>
        </w:rPr>
      </w:pPr>
      <w:ins w:id="1017" w:author="Laurence Golding" w:date="2018-04-16T18:37:00Z">
        <w:r w:rsidRPr="00133984">
          <w:rPr>
            <w:b/>
          </w:rPr>
          <w:t xml:space="preserve">    "GENERATED-1": </w:t>
        </w:r>
      </w:ins>
      <w:ins w:id="1018" w:author="Laurence Golding" w:date="2018-04-16T18:46:00Z">
        <w:r w:rsidR="00926DB7" w:rsidRPr="00133984">
          <w:rPr>
            <w:rStyle w:val="Hyperlink"/>
            <w:b/>
          </w:rPr>
          <w:t>"</w:t>
        </w:r>
        <w:r w:rsidR="00926DB7" w:rsidRPr="00133984">
          <w:rPr>
            <w:b/>
          </w:rPr>
          <w:t>file:///dev-1.example.com/code/browser/obj"</w:t>
        </w:r>
      </w:ins>
      <w:ins w:id="1019" w:author="Laurence Golding" w:date="2018-04-16T18:37:00Z">
        <w:r w:rsidRPr="00133984">
          <w:rPr>
            <w:b/>
          </w:rPr>
          <w:t>,</w:t>
        </w:r>
      </w:ins>
    </w:p>
    <w:p w14:paraId="4F29B997" w14:textId="3AB9EC17" w:rsidR="00840A34" w:rsidRPr="00133984" w:rsidRDefault="00840A34" w:rsidP="00840A34">
      <w:pPr>
        <w:pStyle w:val="Codesmall"/>
        <w:rPr>
          <w:ins w:id="1020" w:author="Laurence Golding" w:date="2018-04-16T18:37:00Z"/>
          <w:b/>
        </w:rPr>
      </w:pPr>
      <w:ins w:id="1021" w:author="Laurence Golding" w:date="2018-04-16T18:37:00Z">
        <w:r w:rsidRPr="00133984">
          <w:rPr>
            <w:b/>
          </w:rPr>
          <w:t xml:space="preserve">    "GENERATED-2": "file:///dev-1.example.com/code/browser/obj"</w:t>
        </w:r>
      </w:ins>
    </w:p>
    <w:p w14:paraId="1DE09A33" w14:textId="77777777" w:rsidR="00840A34" w:rsidRDefault="00840A34" w:rsidP="00840A34">
      <w:pPr>
        <w:pStyle w:val="Codesmall"/>
        <w:rPr>
          <w:ins w:id="1022" w:author="Laurence Golding" w:date="2018-04-16T18:37:00Z"/>
        </w:rPr>
      </w:pPr>
      <w:ins w:id="1023" w:author="Laurence Golding" w:date="2018-04-16T18:37:00Z">
        <w:r>
          <w:t xml:space="preserve">  },</w:t>
        </w:r>
      </w:ins>
    </w:p>
    <w:p w14:paraId="4C88594A" w14:textId="77777777" w:rsidR="00840A34" w:rsidRDefault="00840A34" w:rsidP="00840A34">
      <w:pPr>
        <w:pStyle w:val="Codesmall"/>
        <w:rPr>
          <w:ins w:id="1024" w:author="Laurence Golding" w:date="2018-04-16T18:37:00Z"/>
        </w:rPr>
      </w:pPr>
    </w:p>
    <w:p w14:paraId="25D63FA8" w14:textId="4CDE14E2" w:rsidR="00840A34" w:rsidRDefault="00840A34" w:rsidP="00840A34">
      <w:pPr>
        <w:pStyle w:val="Codesmall"/>
        <w:rPr>
          <w:ins w:id="1025" w:author="Laurence Golding" w:date="2018-04-16T18:37:00Z"/>
        </w:rPr>
      </w:pPr>
      <w:ins w:id="1026" w:author="Laurence Golding" w:date="2018-04-16T18:37:00Z">
        <w:r>
          <w:t xml:space="preserve">  "results": [</w:t>
        </w:r>
      </w:ins>
    </w:p>
    <w:p w14:paraId="2754C65B" w14:textId="6F115312" w:rsidR="00840A34" w:rsidRDefault="00840A34" w:rsidP="00840A34">
      <w:pPr>
        <w:pStyle w:val="Codesmall"/>
        <w:rPr>
          <w:ins w:id="1027" w:author="Laurence Golding" w:date="2018-04-16T18:37:00Z"/>
        </w:rPr>
      </w:pPr>
      <w:ins w:id="1028" w:author="Laurence Golding" w:date="2018-04-16T18:37:00Z">
        <w:r>
          <w:t xml:space="preserve">    {</w:t>
        </w:r>
      </w:ins>
    </w:p>
    <w:p w14:paraId="7A4A5EFB" w14:textId="72D38678" w:rsidR="00840A34" w:rsidRDefault="00840A34" w:rsidP="00840A34">
      <w:pPr>
        <w:pStyle w:val="Codesmall"/>
        <w:rPr>
          <w:ins w:id="1029" w:author="Laurence Golding" w:date="2018-04-16T18:37:00Z"/>
        </w:rPr>
      </w:pPr>
      <w:ins w:id="1030" w:author="Laurence Golding" w:date="2018-04-16T18:37:00Z">
        <w:r>
          <w:t xml:space="preserve">      "ruleId": "CS6789",</w:t>
        </w:r>
      </w:ins>
    </w:p>
    <w:p w14:paraId="122ABFCB" w14:textId="5DAF412F" w:rsidR="00840A34" w:rsidRDefault="00840A34" w:rsidP="00840A34">
      <w:pPr>
        <w:pStyle w:val="Codesmall"/>
        <w:rPr>
          <w:ins w:id="1031" w:author="Laurence Golding" w:date="2018-04-16T18:37:00Z"/>
        </w:rPr>
      </w:pPr>
      <w:ins w:id="1032" w:author="Laurence Golding" w:date="2018-04-16T18:37:00Z">
        <w:r>
          <w:t xml:space="preserve">      "message": {</w:t>
        </w:r>
      </w:ins>
    </w:p>
    <w:p w14:paraId="0D0C84EC" w14:textId="77777777" w:rsidR="00840A34" w:rsidRDefault="00840A34" w:rsidP="00840A34">
      <w:pPr>
        <w:pStyle w:val="Codesmall"/>
        <w:rPr>
          <w:ins w:id="1033" w:author="Laurence Golding" w:date="2018-04-16T18:37:00Z"/>
        </w:rPr>
      </w:pPr>
      <w:ins w:id="1034" w:author="Laurence Golding" w:date="2018-04-16T18:37:00Z">
        <w:r>
          <w:t xml:space="preserve">        "text": "Division by 0!"</w:t>
        </w:r>
      </w:ins>
    </w:p>
    <w:p w14:paraId="345411B9" w14:textId="77777777" w:rsidR="00840A34" w:rsidRDefault="00840A34" w:rsidP="00840A34">
      <w:pPr>
        <w:pStyle w:val="Codesmall"/>
        <w:rPr>
          <w:ins w:id="1035" w:author="Laurence Golding" w:date="2018-04-16T18:37:00Z"/>
        </w:rPr>
      </w:pPr>
      <w:ins w:id="1036" w:author="Laurence Golding" w:date="2018-04-16T18:37:00Z">
        <w:r>
          <w:t xml:space="preserve">      },</w:t>
        </w:r>
      </w:ins>
    </w:p>
    <w:p w14:paraId="1838C4B2" w14:textId="394CF79B" w:rsidR="00840A34" w:rsidRDefault="00840A34" w:rsidP="00840A34">
      <w:pPr>
        <w:pStyle w:val="Codesmall"/>
        <w:rPr>
          <w:ins w:id="1037" w:author="Laurence Golding" w:date="2018-04-16T18:37:00Z"/>
        </w:rPr>
      </w:pPr>
      <w:ins w:id="1038" w:author="Laurence Golding" w:date="2018-04-16T18:37:00Z">
        <w:r>
          <w:t xml:space="preserve">      "locations": [</w:t>
        </w:r>
      </w:ins>
    </w:p>
    <w:p w14:paraId="54DE9603" w14:textId="3BE00B05" w:rsidR="00840A34" w:rsidRDefault="00840A34" w:rsidP="00840A34">
      <w:pPr>
        <w:pStyle w:val="Codesmall"/>
        <w:rPr>
          <w:ins w:id="1039" w:author="Laurence Golding" w:date="2018-04-16T18:37:00Z"/>
        </w:rPr>
      </w:pPr>
      <w:ins w:id="1040" w:author="Laurence Golding" w:date="2018-04-16T18:37:00Z">
        <w:r>
          <w:t xml:space="preserve">        {</w:t>
        </w:r>
      </w:ins>
    </w:p>
    <w:p w14:paraId="7A2DD783" w14:textId="3604AE77" w:rsidR="00840A34" w:rsidRDefault="00840A34" w:rsidP="00840A34">
      <w:pPr>
        <w:pStyle w:val="Codesmall"/>
        <w:rPr>
          <w:ins w:id="1041" w:author="Laurence Golding" w:date="2018-04-16T18:37:00Z"/>
        </w:rPr>
      </w:pPr>
      <w:ins w:id="1042" w:author="Laurence Golding" w:date="2018-04-16T18:37:00Z">
        <w:r>
          <w:t xml:space="preserve">          "physicalLocation": {</w:t>
        </w:r>
      </w:ins>
    </w:p>
    <w:p w14:paraId="4BB1C868" w14:textId="77777777" w:rsidR="00840A34" w:rsidRDefault="00840A34" w:rsidP="00840A34">
      <w:pPr>
        <w:pStyle w:val="Codesmall"/>
        <w:rPr>
          <w:ins w:id="1043" w:author="Laurence Golding" w:date="2018-04-16T18:37:00Z"/>
        </w:rPr>
      </w:pPr>
      <w:ins w:id="1044" w:author="Laurence Golding" w:date="2018-04-16T18:37:00Z">
        <w:r>
          <w:t xml:space="preserve">            "fileLocation": {</w:t>
        </w:r>
      </w:ins>
    </w:p>
    <w:p w14:paraId="7E621585" w14:textId="2B55D2B9" w:rsidR="00840A34" w:rsidRDefault="00840A34" w:rsidP="00840A34">
      <w:pPr>
        <w:pStyle w:val="Codesmall"/>
        <w:rPr>
          <w:ins w:id="1045" w:author="Laurence Golding" w:date="2018-04-16T18:37:00Z"/>
        </w:rPr>
      </w:pPr>
      <w:ins w:id="1046" w:author="Laurence Golding" w:date="2018-04-16T18:37:00Z">
        <w:r>
          <w:t xml:space="preserve">              "uri": "ui/window.g.cs",</w:t>
        </w:r>
      </w:ins>
    </w:p>
    <w:p w14:paraId="13E0840F" w14:textId="52D9C90A" w:rsidR="00840A34" w:rsidRPr="009220E1" w:rsidRDefault="00840A34" w:rsidP="00840A34">
      <w:pPr>
        <w:pStyle w:val="Codesmall"/>
        <w:rPr>
          <w:ins w:id="1047" w:author="Laurence Golding" w:date="2018-04-16T18:37:00Z"/>
          <w:b/>
        </w:rPr>
      </w:pPr>
      <w:bookmarkStart w:id="1048" w:name="_GoBack"/>
      <w:ins w:id="1049" w:author="Laurence Golding" w:date="2018-04-16T18:37:00Z">
        <w:r w:rsidRPr="009220E1">
          <w:rPr>
            <w:b/>
          </w:rPr>
          <w:t xml:space="preserve">              "uriBaseId": "GENERATED-1"</w:t>
        </w:r>
      </w:ins>
    </w:p>
    <w:bookmarkEnd w:id="1048"/>
    <w:p w14:paraId="2736E6ED" w14:textId="77777777" w:rsidR="00840A34" w:rsidRDefault="00840A34" w:rsidP="00840A34">
      <w:pPr>
        <w:pStyle w:val="Codesmall"/>
        <w:rPr>
          <w:ins w:id="1050" w:author="Laurence Golding" w:date="2018-04-16T18:37:00Z"/>
        </w:rPr>
      </w:pPr>
      <w:ins w:id="1051" w:author="Laurence Golding" w:date="2018-04-16T18:37:00Z">
        <w:r>
          <w:t xml:space="preserve">            },</w:t>
        </w:r>
      </w:ins>
    </w:p>
    <w:p w14:paraId="0045E3C6" w14:textId="77777777" w:rsidR="00840A34" w:rsidRDefault="00840A34" w:rsidP="00840A34">
      <w:pPr>
        <w:pStyle w:val="Codesmall"/>
        <w:rPr>
          <w:ins w:id="1052" w:author="Laurence Golding" w:date="2018-04-16T18:37:00Z"/>
        </w:rPr>
      </w:pPr>
      <w:ins w:id="1053" w:author="Laurence Golding" w:date="2018-04-16T18:37:00Z">
        <w:r>
          <w:t xml:space="preserve">            "region": {</w:t>
        </w:r>
      </w:ins>
    </w:p>
    <w:p w14:paraId="143FD5F5" w14:textId="77777777" w:rsidR="00840A34" w:rsidRDefault="00840A34" w:rsidP="00840A34">
      <w:pPr>
        <w:pStyle w:val="Codesmall"/>
        <w:rPr>
          <w:ins w:id="1054" w:author="Laurence Golding" w:date="2018-04-16T18:37:00Z"/>
        </w:rPr>
      </w:pPr>
      <w:ins w:id="1055" w:author="Laurence Golding" w:date="2018-04-16T18:37:00Z">
        <w:r>
          <w:t xml:space="preserve">              "startLine": 42</w:t>
        </w:r>
      </w:ins>
    </w:p>
    <w:p w14:paraId="6FFFE63A" w14:textId="77777777" w:rsidR="00840A34" w:rsidRDefault="00840A34" w:rsidP="00840A34">
      <w:pPr>
        <w:pStyle w:val="Codesmall"/>
        <w:rPr>
          <w:ins w:id="1056" w:author="Laurence Golding" w:date="2018-04-16T18:37:00Z"/>
        </w:rPr>
      </w:pPr>
      <w:ins w:id="1057" w:author="Laurence Golding" w:date="2018-04-16T18:37:00Z">
        <w:r>
          <w:t xml:space="preserve">            },</w:t>
        </w:r>
      </w:ins>
    </w:p>
    <w:p w14:paraId="47303F8E" w14:textId="77777777" w:rsidR="00840A34" w:rsidRDefault="00840A34" w:rsidP="00840A34">
      <w:pPr>
        <w:pStyle w:val="Codesmall"/>
        <w:rPr>
          <w:ins w:id="1058" w:author="Laurence Golding" w:date="2018-04-16T18:37:00Z"/>
        </w:rPr>
      </w:pPr>
      <w:ins w:id="1059" w:author="Laurence Golding" w:date="2018-04-16T18:37:00Z">
        <w:r>
          <w:t xml:space="preserve">            "contextRegion": {</w:t>
        </w:r>
      </w:ins>
    </w:p>
    <w:p w14:paraId="2102F9A3" w14:textId="77777777" w:rsidR="00840A34" w:rsidRDefault="00840A34" w:rsidP="00840A34">
      <w:pPr>
        <w:pStyle w:val="Codesmall"/>
        <w:rPr>
          <w:ins w:id="1060" w:author="Laurence Golding" w:date="2018-04-16T18:37:00Z"/>
        </w:rPr>
      </w:pPr>
      <w:ins w:id="1061" w:author="Laurence Golding" w:date="2018-04-16T18:37:00Z">
        <w:r>
          <w:t xml:space="preserve">              "startLine": 40,</w:t>
        </w:r>
      </w:ins>
    </w:p>
    <w:p w14:paraId="0A2FADE5" w14:textId="77777777" w:rsidR="00840A34" w:rsidRDefault="00840A34" w:rsidP="00840A34">
      <w:pPr>
        <w:pStyle w:val="Codesmall"/>
        <w:rPr>
          <w:ins w:id="1062" w:author="Laurence Golding" w:date="2018-04-16T18:37:00Z"/>
        </w:rPr>
      </w:pPr>
      <w:ins w:id="1063" w:author="Laurence Golding" w:date="2018-04-16T18:37:00Z">
        <w:r>
          <w:t xml:space="preserve">              "endLine": 42</w:t>
        </w:r>
      </w:ins>
    </w:p>
    <w:p w14:paraId="622EEF33" w14:textId="77777777" w:rsidR="00840A34" w:rsidRDefault="00840A34" w:rsidP="00840A34">
      <w:pPr>
        <w:pStyle w:val="Codesmall"/>
        <w:rPr>
          <w:ins w:id="1064" w:author="Laurence Golding" w:date="2018-04-16T18:37:00Z"/>
        </w:rPr>
      </w:pPr>
      <w:ins w:id="1065" w:author="Laurence Golding" w:date="2018-04-16T18:37:00Z">
        <w:r>
          <w:t xml:space="preserve">            }</w:t>
        </w:r>
      </w:ins>
    </w:p>
    <w:p w14:paraId="3D9B5C88" w14:textId="77777777" w:rsidR="00840A34" w:rsidRDefault="00840A34" w:rsidP="00840A34">
      <w:pPr>
        <w:pStyle w:val="Codesmall"/>
        <w:rPr>
          <w:ins w:id="1066" w:author="Laurence Golding" w:date="2018-04-16T18:37:00Z"/>
        </w:rPr>
      </w:pPr>
      <w:ins w:id="1067" w:author="Laurence Golding" w:date="2018-04-16T18:37:00Z">
        <w:r>
          <w:t xml:space="preserve">          }</w:t>
        </w:r>
      </w:ins>
    </w:p>
    <w:p w14:paraId="0C39A18E" w14:textId="77777777" w:rsidR="00840A34" w:rsidRDefault="00840A34" w:rsidP="00840A34">
      <w:pPr>
        <w:pStyle w:val="Codesmall"/>
        <w:rPr>
          <w:ins w:id="1068" w:author="Laurence Golding" w:date="2018-04-16T18:37:00Z"/>
        </w:rPr>
      </w:pPr>
      <w:ins w:id="1069" w:author="Laurence Golding" w:date="2018-04-16T18:37:00Z">
        <w:r>
          <w:t xml:space="preserve">        }</w:t>
        </w:r>
      </w:ins>
    </w:p>
    <w:p w14:paraId="19F77764" w14:textId="77777777" w:rsidR="00840A34" w:rsidRDefault="00840A34" w:rsidP="00840A34">
      <w:pPr>
        <w:pStyle w:val="Codesmall"/>
        <w:rPr>
          <w:ins w:id="1070" w:author="Laurence Golding" w:date="2018-04-16T18:37:00Z"/>
        </w:rPr>
      </w:pPr>
      <w:ins w:id="1071" w:author="Laurence Golding" w:date="2018-04-16T18:37:00Z">
        <w:r>
          <w:t xml:space="preserve">      ]</w:t>
        </w:r>
      </w:ins>
    </w:p>
    <w:p w14:paraId="45ABF0A6" w14:textId="77777777" w:rsidR="00840A34" w:rsidRDefault="00840A34" w:rsidP="00840A34">
      <w:pPr>
        <w:pStyle w:val="Codesmall"/>
        <w:rPr>
          <w:ins w:id="1072" w:author="Laurence Golding" w:date="2018-04-16T18:37:00Z"/>
        </w:rPr>
      </w:pPr>
      <w:ins w:id="1073" w:author="Laurence Golding" w:date="2018-04-16T18:37:00Z">
        <w:r>
          <w:t xml:space="preserve">    }</w:t>
        </w:r>
      </w:ins>
    </w:p>
    <w:p w14:paraId="703BE86B" w14:textId="77777777" w:rsidR="00840A34" w:rsidRDefault="00840A34" w:rsidP="00840A34">
      <w:pPr>
        <w:pStyle w:val="Codesmall"/>
        <w:rPr>
          <w:ins w:id="1074" w:author="Laurence Golding" w:date="2018-04-16T18:37:00Z"/>
        </w:rPr>
      </w:pPr>
      <w:ins w:id="1075" w:author="Laurence Golding" w:date="2018-04-16T18:37:00Z">
        <w:r>
          <w:t xml:space="preserve">  ],</w:t>
        </w:r>
      </w:ins>
    </w:p>
    <w:p w14:paraId="45504216" w14:textId="77777777" w:rsidR="00840A34" w:rsidRDefault="00840A34" w:rsidP="00840A34">
      <w:pPr>
        <w:pStyle w:val="Codesmall"/>
        <w:rPr>
          <w:ins w:id="1076" w:author="Laurence Golding" w:date="2018-04-16T18:37:00Z"/>
        </w:rPr>
      </w:pPr>
    </w:p>
    <w:p w14:paraId="33043184" w14:textId="04912FFD" w:rsidR="00840A34" w:rsidRDefault="00840A34" w:rsidP="00840A34">
      <w:pPr>
        <w:pStyle w:val="Codesmall"/>
        <w:rPr>
          <w:ins w:id="1077" w:author="Laurence Golding" w:date="2018-04-16T18:37:00Z"/>
        </w:rPr>
      </w:pPr>
      <w:ins w:id="1078" w:author="Laurence Golding" w:date="2018-04-16T18:37:00Z">
        <w:r>
          <w:t xml:space="preserve">  "files": {</w:t>
        </w:r>
      </w:ins>
    </w:p>
    <w:p w14:paraId="42EC6188" w14:textId="5756CA30" w:rsidR="00840A34" w:rsidRPr="00840A34" w:rsidRDefault="00840A34" w:rsidP="00840A34">
      <w:pPr>
        <w:pStyle w:val="Codesmall"/>
        <w:rPr>
          <w:ins w:id="1079" w:author="Laurence Golding" w:date="2018-04-16T18:37:00Z"/>
          <w:b/>
        </w:rPr>
      </w:pPr>
      <w:ins w:id="1080" w:author="Laurence Golding" w:date="2018-04-16T18:37:00Z">
        <w:r w:rsidRPr="00840A34">
          <w:rPr>
            <w:b/>
          </w:rPr>
          <w:t xml:space="preserve">    "#GENERATED-1</w:t>
        </w:r>
      </w:ins>
      <w:ins w:id="1081" w:author="Laurence Golding" w:date="2018-04-16T18:38:00Z">
        <w:r w:rsidRPr="00840A34">
          <w:rPr>
            <w:b/>
          </w:rPr>
          <w:t>#</w:t>
        </w:r>
      </w:ins>
      <w:ins w:id="1082" w:author="Laurence Golding" w:date="2018-04-16T18:37:00Z">
        <w:r w:rsidRPr="00840A34">
          <w:rPr>
            <w:b/>
          </w:rPr>
          <w:t>ui/window.g.cs":</w:t>
        </w:r>
      </w:ins>
      <w:ins w:id="1083" w:author="Laurence Golding" w:date="2018-04-16T18:46:00Z">
        <w:r w:rsidR="00926DB7">
          <w:rPr>
            <w:b/>
          </w:rPr>
          <w:t xml:space="preserve"> {</w:t>
        </w:r>
      </w:ins>
      <w:ins w:id="1084" w:author="Laurence Golding" w:date="2018-04-16T18:37:00Z">
        <w:r w:rsidRPr="00840A34">
          <w:rPr>
            <w:b/>
          </w:rPr>
          <w:t xml:space="preserve">         # </w:t>
        </w:r>
      </w:ins>
      <w:ins w:id="1085" w:author="Laurence Golding" w:date="2018-04-16T18:38:00Z">
        <w:r w:rsidRPr="00840A34">
          <w:rPr>
            <w:b/>
          </w:rPr>
          <w:t>Unique property name</w:t>
        </w:r>
      </w:ins>
      <w:ins w:id="1086" w:author="Laurence Golding" w:date="2018-04-16T18:37:00Z">
        <w:r w:rsidRPr="00840A34">
          <w:rPr>
            <w:b/>
          </w:rPr>
          <w:t>.</w:t>
        </w:r>
      </w:ins>
    </w:p>
    <w:p w14:paraId="5991D008" w14:textId="77777777" w:rsidR="00926DB7" w:rsidRDefault="00926DB7" w:rsidP="00926DB7">
      <w:pPr>
        <w:pStyle w:val="Codesmall"/>
        <w:rPr>
          <w:ins w:id="1087" w:author="Laurence Golding" w:date="2018-04-16T18:47:00Z"/>
        </w:rPr>
      </w:pPr>
      <w:ins w:id="1088" w:author="Laurence Golding" w:date="2018-04-16T18:47:00Z">
        <w:r>
          <w:t xml:space="preserve">      ...</w:t>
        </w:r>
      </w:ins>
    </w:p>
    <w:p w14:paraId="48CB48B1" w14:textId="55D87B52" w:rsidR="00840A34" w:rsidRDefault="00840A34" w:rsidP="00840A34">
      <w:pPr>
        <w:pStyle w:val="Codesmall"/>
        <w:rPr>
          <w:ins w:id="1089" w:author="Laurence Golding" w:date="2018-04-16T18:38:00Z"/>
        </w:rPr>
      </w:pPr>
      <w:ins w:id="1090" w:author="Laurence Golding" w:date="2018-04-16T18:37:00Z">
        <w:r>
          <w:t xml:space="preserve">    }</w:t>
        </w:r>
      </w:ins>
      <w:ins w:id="1091" w:author="Laurence Golding" w:date="2018-04-16T18:38:00Z">
        <w:r>
          <w:t>,</w:t>
        </w:r>
      </w:ins>
    </w:p>
    <w:p w14:paraId="6CFFEA4E" w14:textId="30CC934B" w:rsidR="00840A34" w:rsidRDefault="00840A34" w:rsidP="00840A34">
      <w:pPr>
        <w:pStyle w:val="Codesmall"/>
        <w:rPr>
          <w:ins w:id="1092" w:author="Laurence Golding" w:date="2018-04-16T18:38:00Z"/>
        </w:rPr>
      </w:pPr>
    </w:p>
    <w:p w14:paraId="0432855E" w14:textId="67BBCB46" w:rsidR="00840A34" w:rsidRPr="00840A34" w:rsidRDefault="00840A34" w:rsidP="00840A34">
      <w:pPr>
        <w:pStyle w:val="Codesmall"/>
        <w:rPr>
          <w:ins w:id="1093" w:author="Laurence Golding" w:date="2018-04-16T18:38:00Z"/>
          <w:b/>
        </w:rPr>
      </w:pPr>
      <w:ins w:id="1094" w:author="Laurence Golding" w:date="2018-04-16T18:38:00Z">
        <w:r w:rsidRPr="00840A34">
          <w:rPr>
            <w:b/>
          </w:rPr>
          <w:t xml:space="preserve">    "#GENERATED-</w:t>
        </w:r>
      </w:ins>
      <w:ins w:id="1095" w:author="Laurence Golding" w:date="2018-04-16T18:41:00Z">
        <w:r>
          <w:rPr>
            <w:b/>
          </w:rPr>
          <w:t>2</w:t>
        </w:r>
      </w:ins>
      <w:ins w:id="1096" w:author="Laurence Golding" w:date="2018-04-16T18:38:00Z">
        <w:r w:rsidRPr="00840A34">
          <w:rPr>
            <w:b/>
          </w:rPr>
          <w:t>#ui/window.g.cs": {</w:t>
        </w:r>
      </w:ins>
      <w:ins w:id="1097" w:author="Laurence Golding" w:date="2018-04-16T18:47:00Z">
        <w:r w:rsidR="00133984">
          <w:rPr>
            <w:b/>
          </w:rPr>
          <w:t xml:space="preserve">         # Unique property name</w:t>
        </w:r>
      </w:ins>
    </w:p>
    <w:p w14:paraId="76100B4E" w14:textId="4A388ABC" w:rsidR="00840A34" w:rsidRDefault="00840A34" w:rsidP="00840A34">
      <w:pPr>
        <w:pStyle w:val="Codesmall"/>
        <w:rPr>
          <w:ins w:id="1098" w:author="Laurence Golding" w:date="2018-04-16T18:39:00Z"/>
        </w:rPr>
      </w:pPr>
      <w:ins w:id="1099" w:author="Laurence Golding" w:date="2018-04-16T18:38:00Z">
        <w:r>
          <w:t xml:space="preserve">    </w:t>
        </w:r>
      </w:ins>
      <w:ins w:id="1100" w:author="Laurence Golding" w:date="2018-04-16T18:39:00Z">
        <w:r>
          <w:t xml:space="preserve">  ...</w:t>
        </w:r>
      </w:ins>
    </w:p>
    <w:p w14:paraId="762F1A59" w14:textId="6339813D" w:rsidR="00840A34" w:rsidRDefault="00840A34" w:rsidP="00840A34">
      <w:pPr>
        <w:pStyle w:val="Codesmall"/>
        <w:rPr>
          <w:ins w:id="1101" w:author="Laurence Golding" w:date="2018-04-16T18:38:00Z"/>
        </w:rPr>
      </w:pPr>
      <w:ins w:id="1102" w:author="Laurence Golding" w:date="2018-04-16T18:39:00Z">
        <w:r>
          <w:t xml:space="preserve">    }</w:t>
        </w:r>
      </w:ins>
    </w:p>
    <w:p w14:paraId="39B08F55" w14:textId="77777777" w:rsidR="00840A34" w:rsidRDefault="00840A34" w:rsidP="00840A34">
      <w:pPr>
        <w:pStyle w:val="Codesmall"/>
        <w:rPr>
          <w:ins w:id="1103" w:author="Laurence Golding" w:date="2018-04-16T18:37:00Z"/>
        </w:rPr>
      </w:pPr>
      <w:ins w:id="1104" w:author="Laurence Golding" w:date="2018-04-16T18:37:00Z">
        <w:r>
          <w:t xml:space="preserve">  }</w:t>
        </w:r>
      </w:ins>
    </w:p>
    <w:p w14:paraId="45779256" w14:textId="77777777" w:rsidR="00840A34" w:rsidRDefault="00840A34" w:rsidP="00840A34">
      <w:pPr>
        <w:pStyle w:val="Codesmall"/>
        <w:rPr>
          <w:ins w:id="1105" w:author="Laurence Golding" w:date="2018-04-16T18:37:00Z"/>
        </w:rPr>
      </w:pPr>
      <w:ins w:id="1106" w:author="Laurence Golding" w:date="2018-04-16T18:37:00Z">
        <w:r>
          <w:t>}</w:t>
        </w:r>
      </w:ins>
    </w:p>
    <w:p w14:paraId="50854ACC" w14:textId="2A723CDC" w:rsidR="00840A34" w:rsidRPr="00840A34" w:rsidDel="00840A34" w:rsidRDefault="00840A34" w:rsidP="00840A34">
      <w:pPr>
        <w:rPr>
          <w:del w:id="1107" w:author="Laurence Golding" w:date="2018-04-16T18:37:00Z"/>
        </w:rPr>
      </w:pPr>
    </w:p>
    <w:p w14:paraId="341984F1" w14:textId="37C3573E" w:rsidR="00710FE0" w:rsidRDefault="002244CB" w:rsidP="00710FE0">
      <w:pPr>
        <w:pStyle w:val="AppendixHeading1"/>
      </w:pPr>
      <w:bookmarkStart w:id="1108" w:name="AppendixExamples"/>
      <w:bookmarkStart w:id="1109" w:name="_Toc510174925"/>
      <w:bookmarkEnd w:id="1108"/>
      <w:r>
        <w:lastRenderedPageBreak/>
        <w:t xml:space="preserve">(Informative) </w:t>
      </w:r>
      <w:r w:rsidR="00710FE0">
        <w:t>Examples</w:t>
      </w:r>
      <w:bookmarkEnd w:id="110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10" w:name="_Toc510174926"/>
      <w:r>
        <w:t xml:space="preserve">Minimal valid SARIF </w:t>
      </w:r>
      <w:r w:rsidR="00EA1C84">
        <w:t>log file</w:t>
      </w:r>
      <w:bookmarkEnd w:id="1110"/>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11" w:name="_Toc510174927"/>
      <w:r w:rsidRPr="00745595">
        <w:t xml:space="preserve">Minimal recommended SARIF </w:t>
      </w:r>
      <w:r w:rsidR="00EA1C84">
        <w:t xml:space="preserve">log </w:t>
      </w:r>
      <w:r w:rsidRPr="00745595">
        <w:t>file with source information</w:t>
      </w:r>
      <w:bookmarkEnd w:id="111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lastRenderedPageBreak/>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12" w:name="_Toc510174928"/>
      <w:r w:rsidRPr="001D7651">
        <w:t xml:space="preserve">Minimal recommended SARIF </w:t>
      </w:r>
      <w:r w:rsidR="00EA1C84">
        <w:t xml:space="preserve">log </w:t>
      </w:r>
      <w:r w:rsidRPr="001D7651">
        <w:t>file without source information</w:t>
      </w:r>
      <w:bookmarkEnd w:id="1112"/>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lastRenderedPageBreak/>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13" w:name="_Toc510174929"/>
      <w:r w:rsidRPr="001D7651">
        <w:t xml:space="preserve">SARIF </w:t>
      </w:r>
      <w:r w:rsidR="00D71A1D">
        <w:t xml:space="preserve">resource </w:t>
      </w:r>
      <w:r w:rsidRPr="001D7651">
        <w:t xml:space="preserve">file </w:t>
      </w:r>
      <w:r w:rsidR="00D71A1D">
        <w:t>with</w:t>
      </w:r>
      <w:r w:rsidRPr="001D7651">
        <w:t xml:space="preserve"> rule metadata</w:t>
      </w:r>
      <w:bookmarkEnd w:id="1113"/>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lastRenderedPageBreak/>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14" w:name="_Toc510174930"/>
      <w:r>
        <w:t>Comprehensive SARIF file</w:t>
      </w:r>
      <w:bookmarkEnd w:id="111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lastRenderedPageBreak/>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lastRenderedPageBreak/>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lastRenderedPageBreak/>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lastRenderedPageBreak/>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lastRenderedPageBreak/>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115" w:name="AppendixRevisionHistory"/>
      <w:bookmarkStart w:id="1116" w:name="_Toc85472898"/>
      <w:bookmarkStart w:id="1117" w:name="_Toc287332014"/>
      <w:bookmarkStart w:id="1118" w:name="_Toc510174931"/>
      <w:bookmarkEnd w:id="1115"/>
      <w:r>
        <w:lastRenderedPageBreak/>
        <w:t xml:space="preserve">(Informative) </w:t>
      </w:r>
      <w:r w:rsidR="00A05FDF">
        <w:t>Revision History</w:t>
      </w:r>
      <w:bookmarkEnd w:id="1116"/>
      <w:bookmarkEnd w:id="1117"/>
      <w:bookmarkEnd w:id="1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1BB86" w14:textId="77777777" w:rsidR="00DF5B0C" w:rsidRDefault="00DF5B0C" w:rsidP="008C100C">
      <w:r>
        <w:separator/>
      </w:r>
    </w:p>
    <w:p w14:paraId="5583D7AC" w14:textId="77777777" w:rsidR="00DF5B0C" w:rsidRDefault="00DF5B0C" w:rsidP="008C100C"/>
    <w:p w14:paraId="3DF5D313" w14:textId="77777777" w:rsidR="00DF5B0C" w:rsidRDefault="00DF5B0C" w:rsidP="008C100C"/>
    <w:p w14:paraId="1AAF67D5" w14:textId="77777777" w:rsidR="00DF5B0C" w:rsidRDefault="00DF5B0C" w:rsidP="008C100C"/>
    <w:p w14:paraId="562F0762" w14:textId="77777777" w:rsidR="00DF5B0C" w:rsidRDefault="00DF5B0C" w:rsidP="008C100C"/>
    <w:p w14:paraId="653B0C7F" w14:textId="77777777" w:rsidR="00DF5B0C" w:rsidRDefault="00DF5B0C" w:rsidP="008C100C"/>
    <w:p w14:paraId="255B526F" w14:textId="77777777" w:rsidR="00DF5B0C" w:rsidRDefault="00DF5B0C" w:rsidP="008C100C"/>
  </w:endnote>
  <w:endnote w:type="continuationSeparator" w:id="0">
    <w:p w14:paraId="3FD6B450" w14:textId="77777777" w:rsidR="00DF5B0C" w:rsidRDefault="00DF5B0C" w:rsidP="008C100C">
      <w:r>
        <w:continuationSeparator/>
      </w:r>
    </w:p>
    <w:p w14:paraId="2AD048D7" w14:textId="77777777" w:rsidR="00DF5B0C" w:rsidRDefault="00DF5B0C" w:rsidP="008C100C"/>
    <w:p w14:paraId="1387298A" w14:textId="77777777" w:rsidR="00DF5B0C" w:rsidRDefault="00DF5B0C" w:rsidP="008C100C"/>
    <w:p w14:paraId="435146E9" w14:textId="77777777" w:rsidR="00DF5B0C" w:rsidRDefault="00DF5B0C" w:rsidP="008C100C"/>
    <w:p w14:paraId="201A1FD4" w14:textId="77777777" w:rsidR="00DF5B0C" w:rsidRDefault="00DF5B0C" w:rsidP="008C100C"/>
    <w:p w14:paraId="2543D0EC" w14:textId="77777777" w:rsidR="00DF5B0C" w:rsidRDefault="00DF5B0C" w:rsidP="008C100C"/>
    <w:p w14:paraId="35B2BD76" w14:textId="77777777" w:rsidR="00DF5B0C" w:rsidRDefault="00DF5B0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68008C" w:rsidRDefault="006800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68008C" w:rsidRPr="00195F88" w:rsidRDefault="0068008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68008C" w:rsidRPr="00195F88" w:rsidRDefault="0068008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68008C" w:rsidRDefault="00680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328CC" w14:textId="77777777" w:rsidR="00DF5B0C" w:rsidRDefault="00DF5B0C" w:rsidP="008C100C">
      <w:r>
        <w:separator/>
      </w:r>
    </w:p>
    <w:p w14:paraId="09B0E5CA" w14:textId="77777777" w:rsidR="00DF5B0C" w:rsidRDefault="00DF5B0C" w:rsidP="008C100C"/>
  </w:footnote>
  <w:footnote w:type="continuationSeparator" w:id="0">
    <w:p w14:paraId="6D2F5054" w14:textId="77777777" w:rsidR="00DF5B0C" w:rsidRDefault="00DF5B0C" w:rsidP="008C100C">
      <w:r>
        <w:continuationSeparator/>
      </w:r>
    </w:p>
    <w:p w14:paraId="4B29A106" w14:textId="77777777" w:rsidR="00DF5B0C" w:rsidRDefault="00DF5B0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68008C" w:rsidRDefault="006800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68008C" w:rsidRDefault="006800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68008C" w:rsidRDefault="00680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7452A03"/>
    <w:multiLevelType w:val="hybridMultilevel"/>
    <w:tmpl w:val="E982C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7766E4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0"/>
  </w:num>
  <w:num w:numId="6">
    <w:abstractNumId w:val="26"/>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2"/>
  </w:num>
  <w:num w:numId="16">
    <w:abstractNumId w:val="40"/>
  </w:num>
  <w:num w:numId="17">
    <w:abstractNumId w:val="55"/>
  </w:num>
  <w:num w:numId="18">
    <w:abstractNumId w:val="43"/>
  </w:num>
  <w:num w:numId="19">
    <w:abstractNumId w:val="6"/>
  </w:num>
  <w:num w:numId="20">
    <w:abstractNumId w:val="33"/>
  </w:num>
  <w:num w:numId="21">
    <w:abstractNumId w:val="49"/>
  </w:num>
  <w:num w:numId="22">
    <w:abstractNumId w:val="28"/>
  </w:num>
  <w:num w:numId="23">
    <w:abstractNumId w:val="10"/>
  </w:num>
  <w:num w:numId="24">
    <w:abstractNumId w:val="37"/>
  </w:num>
  <w:num w:numId="25">
    <w:abstractNumId w:val="23"/>
  </w:num>
  <w:num w:numId="26">
    <w:abstractNumId w:val="15"/>
  </w:num>
  <w:num w:numId="27">
    <w:abstractNumId w:val="8"/>
  </w:num>
  <w:num w:numId="28">
    <w:abstractNumId w:val="29"/>
  </w:num>
  <w:num w:numId="29">
    <w:abstractNumId w:val="25"/>
  </w:num>
  <w:num w:numId="30">
    <w:abstractNumId w:val="54"/>
  </w:num>
  <w:num w:numId="31">
    <w:abstractNumId w:val="9"/>
  </w:num>
  <w:num w:numId="32">
    <w:abstractNumId w:val="46"/>
  </w:num>
  <w:num w:numId="33">
    <w:abstractNumId w:val="27"/>
  </w:num>
  <w:num w:numId="34">
    <w:abstractNumId w:val="24"/>
  </w:num>
  <w:num w:numId="35">
    <w:abstractNumId w:val="14"/>
  </w:num>
  <w:num w:numId="36">
    <w:abstractNumId w:val="58"/>
  </w:num>
  <w:num w:numId="37">
    <w:abstractNumId w:val="34"/>
  </w:num>
  <w:num w:numId="38">
    <w:abstractNumId w:val="7"/>
  </w:num>
  <w:num w:numId="39">
    <w:abstractNumId w:val="53"/>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7"/>
  </w:num>
  <w:num w:numId="56">
    <w:abstractNumId w:val="13"/>
  </w:num>
  <w:num w:numId="57">
    <w:abstractNumId w:val="22"/>
  </w:num>
  <w:num w:numId="58">
    <w:abstractNumId w:val="56"/>
  </w:num>
  <w:num w:numId="59">
    <w:abstractNumId w:val="21"/>
  </w:num>
  <w:num w:numId="60">
    <w:abstractNumId w:val="5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97C08"/>
    <w:rsid w:val="000A6828"/>
    <w:rsid w:val="000A7536"/>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3984"/>
    <w:rsid w:val="00135BCE"/>
    <w:rsid w:val="0013636C"/>
    <w:rsid w:val="00136F19"/>
    <w:rsid w:val="001417F8"/>
    <w:rsid w:val="00143E02"/>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1A3F"/>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1D34"/>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3380"/>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08C"/>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4DEE"/>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67B6"/>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219F"/>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0A34"/>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6C8"/>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0E1"/>
    <w:rsid w:val="009225E1"/>
    <w:rsid w:val="0092395F"/>
    <w:rsid w:val="00926DB7"/>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C9D"/>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469A"/>
    <w:rsid w:val="00C7613B"/>
    <w:rsid w:val="00C761AD"/>
    <w:rsid w:val="00C76CAA"/>
    <w:rsid w:val="00C77916"/>
    <w:rsid w:val="00C77E8B"/>
    <w:rsid w:val="00C824F3"/>
    <w:rsid w:val="00C83566"/>
    <w:rsid w:val="00C85F5E"/>
    <w:rsid w:val="00C9139F"/>
    <w:rsid w:val="00C91595"/>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19DB"/>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B0C"/>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C7E26"/>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FFFE0-CE14-4BF4-85C6-B5E35635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12986</TotalTime>
  <Pages>120</Pages>
  <Words>48175</Words>
  <Characters>274599</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322130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571</cp:revision>
  <cp:lastPrinted>2011-08-05T16:21:00Z</cp:lastPrinted>
  <dcterms:created xsi:type="dcterms:W3CDTF">2017-08-01T19:18:00Z</dcterms:created>
  <dcterms:modified xsi:type="dcterms:W3CDTF">2018-04-17T16:44:00Z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