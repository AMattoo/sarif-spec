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0"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9F6D414" w:rsidR="00D17F06" w:rsidRDefault="00817E3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D32B13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0F7B22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A86906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75DBDB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1CB9D7C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4605B22"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F94F521"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08CD24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0165C5" w14:textId="0CE48290" w:rsidR="00483FD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336945" w:history="1">
        <w:r w:rsidR="00483FD7" w:rsidRPr="0071220D">
          <w:rPr>
            <w:rStyle w:val="Hyperlink"/>
            <w:noProof/>
          </w:rPr>
          <w:t>1</w:t>
        </w:r>
        <w:r w:rsidR="00483FD7">
          <w:rPr>
            <w:rFonts w:asciiTheme="minorHAnsi" w:eastAsiaTheme="minorEastAsia" w:hAnsiTheme="minorHAnsi" w:cstheme="minorBidi"/>
            <w:noProof/>
            <w:sz w:val="22"/>
            <w:szCs w:val="22"/>
          </w:rPr>
          <w:tab/>
        </w:r>
        <w:r w:rsidR="00483FD7" w:rsidRPr="0071220D">
          <w:rPr>
            <w:rStyle w:val="Hyperlink"/>
            <w:noProof/>
          </w:rPr>
          <w:t>Introduction</w:t>
        </w:r>
        <w:r w:rsidR="00483FD7">
          <w:rPr>
            <w:noProof/>
            <w:webHidden/>
          </w:rPr>
          <w:tab/>
        </w:r>
        <w:r w:rsidR="00483FD7">
          <w:rPr>
            <w:noProof/>
            <w:webHidden/>
          </w:rPr>
          <w:fldChar w:fldCharType="begin"/>
        </w:r>
        <w:r w:rsidR="00483FD7">
          <w:rPr>
            <w:noProof/>
            <w:webHidden/>
          </w:rPr>
          <w:instrText xml:space="preserve"> PAGEREF _Toc514336945 \h </w:instrText>
        </w:r>
        <w:r w:rsidR="00483FD7">
          <w:rPr>
            <w:noProof/>
            <w:webHidden/>
          </w:rPr>
        </w:r>
        <w:r w:rsidR="00483FD7">
          <w:rPr>
            <w:noProof/>
            <w:webHidden/>
          </w:rPr>
          <w:fldChar w:fldCharType="separate"/>
        </w:r>
        <w:r w:rsidR="00483FD7">
          <w:rPr>
            <w:noProof/>
            <w:webHidden/>
          </w:rPr>
          <w:t>12</w:t>
        </w:r>
        <w:r w:rsidR="00483FD7">
          <w:rPr>
            <w:noProof/>
            <w:webHidden/>
          </w:rPr>
          <w:fldChar w:fldCharType="end"/>
        </w:r>
      </w:hyperlink>
    </w:p>
    <w:p w14:paraId="20A9E4E0" w14:textId="404F7572"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6946" w:history="1">
        <w:r w:rsidR="00483FD7" w:rsidRPr="0071220D">
          <w:rPr>
            <w:rStyle w:val="Hyperlink"/>
            <w:noProof/>
          </w:rPr>
          <w:t>1.1 IPR Policy</w:t>
        </w:r>
        <w:r w:rsidR="00483FD7">
          <w:rPr>
            <w:noProof/>
            <w:webHidden/>
          </w:rPr>
          <w:tab/>
        </w:r>
        <w:r w:rsidR="00483FD7">
          <w:rPr>
            <w:noProof/>
            <w:webHidden/>
          </w:rPr>
          <w:fldChar w:fldCharType="begin"/>
        </w:r>
        <w:r w:rsidR="00483FD7">
          <w:rPr>
            <w:noProof/>
            <w:webHidden/>
          </w:rPr>
          <w:instrText xml:space="preserve"> PAGEREF _Toc514336946 \h </w:instrText>
        </w:r>
        <w:r w:rsidR="00483FD7">
          <w:rPr>
            <w:noProof/>
            <w:webHidden/>
          </w:rPr>
        </w:r>
        <w:r w:rsidR="00483FD7">
          <w:rPr>
            <w:noProof/>
            <w:webHidden/>
          </w:rPr>
          <w:fldChar w:fldCharType="separate"/>
        </w:r>
        <w:r w:rsidR="00483FD7">
          <w:rPr>
            <w:noProof/>
            <w:webHidden/>
          </w:rPr>
          <w:t>12</w:t>
        </w:r>
        <w:r w:rsidR="00483FD7">
          <w:rPr>
            <w:noProof/>
            <w:webHidden/>
          </w:rPr>
          <w:fldChar w:fldCharType="end"/>
        </w:r>
      </w:hyperlink>
    </w:p>
    <w:p w14:paraId="30BE2298" w14:textId="22EDF2B4"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6947" w:history="1">
        <w:r w:rsidR="00483FD7" w:rsidRPr="0071220D">
          <w:rPr>
            <w:rStyle w:val="Hyperlink"/>
            <w:noProof/>
          </w:rPr>
          <w:t>1.2 Terminology</w:t>
        </w:r>
        <w:r w:rsidR="00483FD7">
          <w:rPr>
            <w:noProof/>
            <w:webHidden/>
          </w:rPr>
          <w:tab/>
        </w:r>
        <w:r w:rsidR="00483FD7">
          <w:rPr>
            <w:noProof/>
            <w:webHidden/>
          </w:rPr>
          <w:fldChar w:fldCharType="begin"/>
        </w:r>
        <w:r w:rsidR="00483FD7">
          <w:rPr>
            <w:noProof/>
            <w:webHidden/>
          </w:rPr>
          <w:instrText xml:space="preserve"> PAGEREF _Toc514336947 \h </w:instrText>
        </w:r>
        <w:r w:rsidR="00483FD7">
          <w:rPr>
            <w:noProof/>
            <w:webHidden/>
          </w:rPr>
        </w:r>
        <w:r w:rsidR="00483FD7">
          <w:rPr>
            <w:noProof/>
            <w:webHidden/>
          </w:rPr>
          <w:fldChar w:fldCharType="separate"/>
        </w:r>
        <w:r w:rsidR="00483FD7">
          <w:rPr>
            <w:noProof/>
            <w:webHidden/>
          </w:rPr>
          <w:t>12</w:t>
        </w:r>
        <w:r w:rsidR="00483FD7">
          <w:rPr>
            <w:noProof/>
            <w:webHidden/>
          </w:rPr>
          <w:fldChar w:fldCharType="end"/>
        </w:r>
      </w:hyperlink>
    </w:p>
    <w:p w14:paraId="0941E40F" w14:textId="3A6C6FB3"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6948" w:history="1">
        <w:r w:rsidR="00483FD7" w:rsidRPr="0071220D">
          <w:rPr>
            <w:rStyle w:val="Hyperlink"/>
            <w:noProof/>
          </w:rPr>
          <w:t>1.3 Normative References</w:t>
        </w:r>
        <w:r w:rsidR="00483FD7">
          <w:rPr>
            <w:noProof/>
            <w:webHidden/>
          </w:rPr>
          <w:tab/>
        </w:r>
        <w:r w:rsidR="00483FD7">
          <w:rPr>
            <w:noProof/>
            <w:webHidden/>
          </w:rPr>
          <w:fldChar w:fldCharType="begin"/>
        </w:r>
        <w:r w:rsidR="00483FD7">
          <w:rPr>
            <w:noProof/>
            <w:webHidden/>
          </w:rPr>
          <w:instrText xml:space="preserve"> PAGEREF _Toc514336948 \h </w:instrText>
        </w:r>
        <w:r w:rsidR="00483FD7">
          <w:rPr>
            <w:noProof/>
            <w:webHidden/>
          </w:rPr>
        </w:r>
        <w:r w:rsidR="00483FD7">
          <w:rPr>
            <w:noProof/>
            <w:webHidden/>
          </w:rPr>
          <w:fldChar w:fldCharType="separate"/>
        </w:r>
        <w:r w:rsidR="00483FD7">
          <w:rPr>
            <w:noProof/>
            <w:webHidden/>
          </w:rPr>
          <w:t>17</w:t>
        </w:r>
        <w:r w:rsidR="00483FD7">
          <w:rPr>
            <w:noProof/>
            <w:webHidden/>
          </w:rPr>
          <w:fldChar w:fldCharType="end"/>
        </w:r>
      </w:hyperlink>
    </w:p>
    <w:p w14:paraId="3FD6C7D3" w14:textId="717F36ED"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6949" w:history="1">
        <w:r w:rsidR="00483FD7" w:rsidRPr="0071220D">
          <w:rPr>
            <w:rStyle w:val="Hyperlink"/>
            <w:noProof/>
          </w:rPr>
          <w:t>1.4 Non-Normative References</w:t>
        </w:r>
        <w:r w:rsidR="00483FD7">
          <w:rPr>
            <w:noProof/>
            <w:webHidden/>
          </w:rPr>
          <w:tab/>
        </w:r>
        <w:r w:rsidR="00483FD7">
          <w:rPr>
            <w:noProof/>
            <w:webHidden/>
          </w:rPr>
          <w:fldChar w:fldCharType="begin"/>
        </w:r>
        <w:r w:rsidR="00483FD7">
          <w:rPr>
            <w:noProof/>
            <w:webHidden/>
          </w:rPr>
          <w:instrText xml:space="preserve"> PAGEREF _Toc514336949 \h </w:instrText>
        </w:r>
        <w:r w:rsidR="00483FD7">
          <w:rPr>
            <w:noProof/>
            <w:webHidden/>
          </w:rPr>
        </w:r>
        <w:r w:rsidR="00483FD7">
          <w:rPr>
            <w:noProof/>
            <w:webHidden/>
          </w:rPr>
          <w:fldChar w:fldCharType="separate"/>
        </w:r>
        <w:r w:rsidR="00483FD7">
          <w:rPr>
            <w:noProof/>
            <w:webHidden/>
          </w:rPr>
          <w:t>18</w:t>
        </w:r>
        <w:r w:rsidR="00483FD7">
          <w:rPr>
            <w:noProof/>
            <w:webHidden/>
          </w:rPr>
          <w:fldChar w:fldCharType="end"/>
        </w:r>
      </w:hyperlink>
    </w:p>
    <w:p w14:paraId="2DBCC238" w14:textId="722949E1" w:rsidR="00483FD7" w:rsidRDefault="00817E3F">
      <w:pPr>
        <w:pStyle w:val="TOC1"/>
        <w:rPr>
          <w:rFonts w:asciiTheme="minorHAnsi" w:eastAsiaTheme="minorEastAsia" w:hAnsiTheme="minorHAnsi" w:cstheme="minorBidi"/>
          <w:noProof/>
          <w:sz w:val="22"/>
          <w:szCs w:val="22"/>
        </w:rPr>
      </w:pPr>
      <w:hyperlink w:anchor="_Toc514336950" w:history="1">
        <w:r w:rsidR="00483FD7" w:rsidRPr="0071220D">
          <w:rPr>
            <w:rStyle w:val="Hyperlink"/>
            <w:noProof/>
          </w:rPr>
          <w:t>2</w:t>
        </w:r>
        <w:r w:rsidR="00483FD7">
          <w:rPr>
            <w:rFonts w:asciiTheme="minorHAnsi" w:eastAsiaTheme="minorEastAsia" w:hAnsiTheme="minorHAnsi" w:cstheme="minorBidi"/>
            <w:noProof/>
            <w:sz w:val="22"/>
            <w:szCs w:val="22"/>
          </w:rPr>
          <w:tab/>
        </w:r>
        <w:r w:rsidR="00483FD7" w:rsidRPr="0071220D">
          <w:rPr>
            <w:rStyle w:val="Hyperlink"/>
            <w:noProof/>
          </w:rPr>
          <w:t>Conventions</w:t>
        </w:r>
        <w:r w:rsidR="00483FD7">
          <w:rPr>
            <w:noProof/>
            <w:webHidden/>
          </w:rPr>
          <w:tab/>
        </w:r>
        <w:r w:rsidR="00483FD7">
          <w:rPr>
            <w:noProof/>
            <w:webHidden/>
          </w:rPr>
          <w:fldChar w:fldCharType="begin"/>
        </w:r>
        <w:r w:rsidR="00483FD7">
          <w:rPr>
            <w:noProof/>
            <w:webHidden/>
          </w:rPr>
          <w:instrText xml:space="preserve"> PAGEREF _Toc514336950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3D73ACA5" w14:textId="40367A62"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6951" w:history="1">
        <w:r w:rsidR="00483FD7" w:rsidRPr="0071220D">
          <w:rPr>
            <w:rStyle w:val="Hyperlink"/>
            <w:noProof/>
          </w:rPr>
          <w:t>2.1 General</w:t>
        </w:r>
        <w:r w:rsidR="00483FD7">
          <w:rPr>
            <w:noProof/>
            <w:webHidden/>
          </w:rPr>
          <w:tab/>
        </w:r>
        <w:r w:rsidR="00483FD7">
          <w:rPr>
            <w:noProof/>
            <w:webHidden/>
          </w:rPr>
          <w:fldChar w:fldCharType="begin"/>
        </w:r>
        <w:r w:rsidR="00483FD7">
          <w:rPr>
            <w:noProof/>
            <w:webHidden/>
          </w:rPr>
          <w:instrText xml:space="preserve"> PAGEREF _Toc514336951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19B308AA" w14:textId="2B546FE3"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6952" w:history="1">
        <w:r w:rsidR="00483FD7" w:rsidRPr="0071220D">
          <w:rPr>
            <w:rStyle w:val="Hyperlink"/>
            <w:noProof/>
          </w:rPr>
          <w:t>2.2 Format examples</w:t>
        </w:r>
        <w:r w:rsidR="00483FD7">
          <w:rPr>
            <w:noProof/>
            <w:webHidden/>
          </w:rPr>
          <w:tab/>
        </w:r>
        <w:r w:rsidR="00483FD7">
          <w:rPr>
            <w:noProof/>
            <w:webHidden/>
          </w:rPr>
          <w:fldChar w:fldCharType="begin"/>
        </w:r>
        <w:r w:rsidR="00483FD7">
          <w:rPr>
            <w:noProof/>
            <w:webHidden/>
          </w:rPr>
          <w:instrText xml:space="preserve"> PAGEREF _Toc514336952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0460299E" w14:textId="3C7C5E12"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6953" w:history="1">
        <w:r w:rsidR="00483FD7" w:rsidRPr="0071220D">
          <w:rPr>
            <w:rStyle w:val="Hyperlink"/>
            <w:noProof/>
          </w:rPr>
          <w:t>2.3 Property notation</w:t>
        </w:r>
        <w:r w:rsidR="00483FD7">
          <w:rPr>
            <w:noProof/>
            <w:webHidden/>
          </w:rPr>
          <w:tab/>
        </w:r>
        <w:r w:rsidR="00483FD7">
          <w:rPr>
            <w:noProof/>
            <w:webHidden/>
          </w:rPr>
          <w:fldChar w:fldCharType="begin"/>
        </w:r>
        <w:r w:rsidR="00483FD7">
          <w:rPr>
            <w:noProof/>
            <w:webHidden/>
          </w:rPr>
          <w:instrText xml:space="preserve"> PAGEREF _Toc514336953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78294D4A" w14:textId="31C03FAE"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6954" w:history="1">
        <w:r w:rsidR="00483FD7" w:rsidRPr="0071220D">
          <w:rPr>
            <w:rStyle w:val="Hyperlink"/>
            <w:noProof/>
          </w:rPr>
          <w:t>2.4 Syntax notation</w:t>
        </w:r>
        <w:r w:rsidR="00483FD7">
          <w:rPr>
            <w:noProof/>
            <w:webHidden/>
          </w:rPr>
          <w:tab/>
        </w:r>
        <w:r w:rsidR="00483FD7">
          <w:rPr>
            <w:noProof/>
            <w:webHidden/>
          </w:rPr>
          <w:fldChar w:fldCharType="begin"/>
        </w:r>
        <w:r w:rsidR="00483FD7">
          <w:rPr>
            <w:noProof/>
            <w:webHidden/>
          </w:rPr>
          <w:instrText xml:space="preserve"> PAGEREF _Toc514336954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6387073E" w14:textId="1AF12341" w:rsidR="00483FD7" w:rsidRDefault="00817E3F">
      <w:pPr>
        <w:pStyle w:val="TOC1"/>
        <w:rPr>
          <w:rFonts w:asciiTheme="minorHAnsi" w:eastAsiaTheme="minorEastAsia" w:hAnsiTheme="minorHAnsi" w:cstheme="minorBidi"/>
          <w:noProof/>
          <w:sz w:val="22"/>
          <w:szCs w:val="22"/>
        </w:rPr>
      </w:pPr>
      <w:hyperlink w:anchor="_Toc514336955" w:history="1">
        <w:r w:rsidR="00483FD7" w:rsidRPr="0071220D">
          <w:rPr>
            <w:rStyle w:val="Hyperlink"/>
            <w:noProof/>
          </w:rPr>
          <w:t>3</w:t>
        </w:r>
        <w:r w:rsidR="00483FD7">
          <w:rPr>
            <w:rFonts w:asciiTheme="minorHAnsi" w:eastAsiaTheme="minorEastAsia" w:hAnsiTheme="minorHAnsi" w:cstheme="minorBidi"/>
            <w:noProof/>
            <w:sz w:val="22"/>
            <w:szCs w:val="22"/>
          </w:rPr>
          <w:tab/>
        </w:r>
        <w:r w:rsidR="00483FD7" w:rsidRPr="0071220D">
          <w:rPr>
            <w:rStyle w:val="Hyperlink"/>
            <w:noProof/>
          </w:rPr>
          <w:t>File format</w:t>
        </w:r>
        <w:r w:rsidR="00483FD7">
          <w:rPr>
            <w:noProof/>
            <w:webHidden/>
          </w:rPr>
          <w:tab/>
        </w:r>
        <w:r w:rsidR="00483FD7">
          <w:rPr>
            <w:noProof/>
            <w:webHidden/>
          </w:rPr>
          <w:fldChar w:fldCharType="begin"/>
        </w:r>
        <w:r w:rsidR="00483FD7">
          <w:rPr>
            <w:noProof/>
            <w:webHidden/>
          </w:rPr>
          <w:instrText xml:space="preserve"> PAGEREF _Toc514336955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4E2DBD00" w14:textId="2C63D9CC"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6956" w:history="1">
        <w:r w:rsidR="00483FD7" w:rsidRPr="0071220D">
          <w:rPr>
            <w:rStyle w:val="Hyperlink"/>
            <w:noProof/>
          </w:rPr>
          <w:t>3.1 General</w:t>
        </w:r>
        <w:r w:rsidR="00483FD7">
          <w:rPr>
            <w:noProof/>
            <w:webHidden/>
          </w:rPr>
          <w:tab/>
        </w:r>
        <w:r w:rsidR="00483FD7">
          <w:rPr>
            <w:noProof/>
            <w:webHidden/>
          </w:rPr>
          <w:fldChar w:fldCharType="begin"/>
        </w:r>
        <w:r w:rsidR="00483FD7">
          <w:rPr>
            <w:noProof/>
            <w:webHidden/>
          </w:rPr>
          <w:instrText xml:space="preserve"> PAGEREF _Toc514336956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4BB87CEB" w14:textId="78FE3505"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6957" w:history="1">
        <w:r w:rsidR="00483FD7" w:rsidRPr="0071220D">
          <w:rPr>
            <w:rStyle w:val="Hyperlink"/>
            <w:noProof/>
          </w:rPr>
          <w:t>3.2 fileContent objects</w:t>
        </w:r>
        <w:r w:rsidR="00483FD7">
          <w:rPr>
            <w:noProof/>
            <w:webHidden/>
          </w:rPr>
          <w:tab/>
        </w:r>
        <w:r w:rsidR="00483FD7">
          <w:rPr>
            <w:noProof/>
            <w:webHidden/>
          </w:rPr>
          <w:fldChar w:fldCharType="begin"/>
        </w:r>
        <w:r w:rsidR="00483FD7">
          <w:rPr>
            <w:noProof/>
            <w:webHidden/>
          </w:rPr>
          <w:instrText xml:space="preserve"> PAGEREF _Toc514336957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7F9D2DFE" w14:textId="58C8207F"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6958" w:history="1">
        <w:r w:rsidR="00483FD7" w:rsidRPr="0071220D">
          <w:rPr>
            <w:rStyle w:val="Hyperlink"/>
            <w:noProof/>
          </w:rPr>
          <w:t>3.2.1 General</w:t>
        </w:r>
        <w:r w:rsidR="00483FD7">
          <w:rPr>
            <w:noProof/>
            <w:webHidden/>
          </w:rPr>
          <w:tab/>
        </w:r>
        <w:r w:rsidR="00483FD7">
          <w:rPr>
            <w:noProof/>
            <w:webHidden/>
          </w:rPr>
          <w:fldChar w:fldCharType="begin"/>
        </w:r>
        <w:r w:rsidR="00483FD7">
          <w:rPr>
            <w:noProof/>
            <w:webHidden/>
          </w:rPr>
          <w:instrText xml:space="preserve"> PAGEREF _Toc514336958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4BFA5552" w14:textId="4A938CE2"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6959" w:history="1">
        <w:r w:rsidR="00483FD7" w:rsidRPr="0071220D">
          <w:rPr>
            <w:rStyle w:val="Hyperlink"/>
            <w:noProof/>
          </w:rPr>
          <w:t>3.2.2 text property</w:t>
        </w:r>
        <w:r w:rsidR="00483FD7">
          <w:rPr>
            <w:noProof/>
            <w:webHidden/>
          </w:rPr>
          <w:tab/>
        </w:r>
        <w:r w:rsidR="00483FD7">
          <w:rPr>
            <w:noProof/>
            <w:webHidden/>
          </w:rPr>
          <w:fldChar w:fldCharType="begin"/>
        </w:r>
        <w:r w:rsidR="00483FD7">
          <w:rPr>
            <w:noProof/>
            <w:webHidden/>
          </w:rPr>
          <w:instrText xml:space="preserve"> PAGEREF _Toc514336959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5DA801EE" w14:textId="252FBC05"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6960" w:history="1">
        <w:r w:rsidR="00483FD7" w:rsidRPr="0071220D">
          <w:rPr>
            <w:rStyle w:val="Hyperlink"/>
            <w:noProof/>
          </w:rPr>
          <w:t>3.2.3 binary property</w:t>
        </w:r>
        <w:r w:rsidR="00483FD7">
          <w:rPr>
            <w:noProof/>
            <w:webHidden/>
          </w:rPr>
          <w:tab/>
        </w:r>
        <w:r w:rsidR="00483FD7">
          <w:rPr>
            <w:noProof/>
            <w:webHidden/>
          </w:rPr>
          <w:fldChar w:fldCharType="begin"/>
        </w:r>
        <w:r w:rsidR="00483FD7">
          <w:rPr>
            <w:noProof/>
            <w:webHidden/>
          </w:rPr>
          <w:instrText xml:space="preserve"> PAGEREF _Toc514336960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115EEAD2" w14:textId="37AF3342"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6961" w:history="1">
        <w:r w:rsidR="00483FD7" w:rsidRPr="0071220D">
          <w:rPr>
            <w:rStyle w:val="Hyperlink"/>
            <w:noProof/>
          </w:rPr>
          <w:t>3.3 fileLocation objects</w:t>
        </w:r>
        <w:r w:rsidR="00483FD7">
          <w:rPr>
            <w:noProof/>
            <w:webHidden/>
          </w:rPr>
          <w:tab/>
        </w:r>
        <w:r w:rsidR="00483FD7">
          <w:rPr>
            <w:noProof/>
            <w:webHidden/>
          </w:rPr>
          <w:fldChar w:fldCharType="begin"/>
        </w:r>
        <w:r w:rsidR="00483FD7">
          <w:rPr>
            <w:noProof/>
            <w:webHidden/>
          </w:rPr>
          <w:instrText xml:space="preserve"> PAGEREF _Toc514336961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01632839" w14:textId="115FF652"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6962" w:history="1">
        <w:r w:rsidR="00483FD7" w:rsidRPr="0071220D">
          <w:rPr>
            <w:rStyle w:val="Hyperlink"/>
            <w:noProof/>
          </w:rPr>
          <w:t>3.3.1 General</w:t>
        </w:r>
        <w:r w:rsidR="00483FD7">
          <w:rPr>
            <w:noProof/>
            <w:webHidden/>
          </w:rPr>
          <w:tab/>
        </w:r>
        <w:r w:rsidR="00483FD7">
          <w:rPr>
            <w:noProof/>
            <w:webHidden/>
          </w:rPr>
          <w:fldChar w:fldCharType="begin"/>
        </w:r>
        <w:r w:rsidR="00483FD7">
          <w:rPr>
            <w:noProof/>
            <w:webHidden/>
          </w:rPr>
          <w:instrText xml:space="preserve"> PAGEREF _Toc514336962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540AD372" w14:textId="00270815"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6963" w:history="1">
        <w:r w:rsidR="00483FD7" w:rsidRPr="0071220D">
          <w:rPr>
            <w:rStyle w:val="Hyperlink"/>
            <w:noProof/>
          </w:rPr>
          <w:t>3.3.2 uri property</w:t>
        </w:r>
        <w:r w:rsidR="00483FD7">
          <w:rPr>
            <w:noProof/>
            <w:webHidden/>
          </w:rPr>
          <w:tab/>
        </w:r>
        <w:r w:rsidR="00483FD7">
          <w:rPr>
            <w:noProof/>
            <w:webHidden/>
          </w:rPr>
          <w:fldChar w:fldCharType="begin"/>
        </w:r>
        <w:r w:rsidR="00483FD7">
          <w:rPr>
            <w:noProof/>
            <w:webHidden/>
          </w:rPr>
          <w:instrText xml:space="preserve"> PAGEREF _Toc514336963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3E5E93DB" w14:textId="30204E45" w:rsidR="00483FD7" w:rsidRDefault="00817E3F">
      <w:pPr>
        <w:pStyle w:val="TOC4"/>
        <w:tabs>
          <w:tab w:val="right" w:leader="dot" w:pos="9350"/>
        </w:tabs>
        <w:rPr>
          <w:rFonts w:asciiTheme="minorHAnsi" w:eastAsiaTheme="minorEastAsia" w:hAnsiTheme="minorHAnsi" w:cstheme="minorBidi"/>
          <w:noProof/>
          <w:sz w:val="22"/>
          <w:szCs w:val="22"/>
        </w:rPr>
      </w:pPr>
      <w:hyperlink w:anchor="_Toc514336964" w:history="1">
        <w:r w:rsidR="00483FD7" w:rsidRPr="0071220D">
          <w:rPr>
            <w:rStyle w:val="Hyperlink"/>
            <w:noProof/>
          </w:rPr>
          <w:t>3.3.2.1 General</w:t>
        </w:r>
        <w:r w:rsidR="00483FD7">
          <w:rPr>
            <w:noProof/>
            <w:webHidden/>
          </w:rPr>
          <w:tab/>
        </w:r>
        <w:r w:rsidR="00483FD7">
          <w:rPr>
            <w:noProof/>
            <w:webHidden/>
          </w:rPr>
          <w:fldChar w:fldCharType="begin"/>
        </w:r>
        <w:r w:rsidR="00483FD7">
          <w:rPr>
            <w:noProof/>
            <w:webHidden/>
          </w:rPr>
          <w:instrText xml:space="preserve"> PAGEREF _Toc514336964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4D5B1CE3" w14:textId="55E04A7E" w:rsidR="00483FD7" w:rsidRDefault="00817E3F">
      <w:pPr>
        <w:pStyle w:val="TOC4"/>
        <w:tabs>
          <w:tab w:val="right" w:leader="dot" w:pos="9350"/>
        </w:tabs>
        <w:rPr>
          <w:rFonts w:asciiTheme="minorHAnsi" w:eastAsiaTheme="minorEastAsia" w:hAnsiTheme="minorHAnsi" w:cstheme="minorBidi"/>
          <w:noProof/>
          <w:sz w:val="22"/>
          <w:szCs w:val="22"/>
        </w:rPr>
      </w:pPr>
      <w:hyperlink w:anchor="_Toc514336965" w:history="1">
        <w:r w:rsidR="00483FD7" w:rsidRPr="0071220D">
          <w:rPr>
            <w:rStyle w:val="Hyperlink"/>
            <w:noProof/>
          </w:rPr>
          <w:t>3.3.2.2 URIs that use the "file" protocol</w:t>
        </w:r>
        <w:r w:rsidR="00483FD7">
          <w:rPr>
            <w:noProof/>
            <w:webHidden/>
          </w:rPr>
          <w:tab/>
        </w:r>
        <w:r w:rsidR="00483FD7">
          <w:rPr>
            <w:noProof/>
            <w:webHidden/>
          </w:rPr>
          <w:fldChar w:fldCharType="begin"/>
        </w:r>
        <w:r w:rsidR="00483FD7">
          <w:rPr>
            <w:noProof/>
            <w:webHidden/>
          </w:rPr>
          <w:instrText xml:space="preserve"> PAGEREF _Toc514336965 \h </w:instrText>
        </w:r>
        <w:r w:rsidR="00483FD7">
          <w:rPr>
            <w:noProof/>
            <w:webHidden/>
          </w:rPr>
        </w:r>
        <w:r w:rsidR="00483FD7">
          <w:rPr>
            <w:noProof/>
            <w:webHidden/>
          </w:rPr>
          <w:fldChar w:fldCharType="separate"/>
        </w:r>
        <w:r w:rsidR="00483FD7">
          <w:rPr>
            <w:noProof/>
            <w:webHidden/>
          </w:rPr>
          <w:t>23</w:t>
        </w:r>
        <w:r w:rsidR="00483FD7">
          <w:rPr>
            <w:noProof/>
            <w:webHidden/>
          </w:rPr>
          <w:fldChar w:fldCharType="end"/>
        </w:r>
      </w:hyperlink>
    </w:p>
    <w:p w14:paraId="3B70129F" w14:textId="23FD48C3"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6966" w:history="1">
        <w:r w:rsidR="00483FD7" w:rsidRPr="0071220D">
          <w:rPr>
            <w:rStyle w:val="Hyperlink"/>
            <w:noProof/>
          </w:rPr>
          <w:t>3.3.3 uriBaseId property</w:t>
        </w:r>
        <w:r w:rsidR="00483FD7">
          <w:rPr>
            <w:noProof/>
            <w:webHidden/>
          </w:rPr>
          <w:tab/>
        </w:r>
        <w:r w:rsidR="00483FD7">
          <w:rPr>
            <w:noProof/>
            <w:webHidden/>
          </w:rPr>
          <w:fldChar w:fldCharType="begin"/>
        </w:r>
        <w:r w:rsidR="00483FD7">
          <w:rPr>
            <w:noProof/>
            <w:webHidden/>
          </w:rPr>
          <w:instrText xml:space="preserve"> PAGEREF _Toc514336966 \h </w:instrText>
        </w:r>
        <w:r w:rsidR="00483FD7">
          <w:rPr>
            <w:noProof/>
            <w:webHidden/>
          </w:rPr>
        </w:r>
        <w:r w:rsidR="00483FD7">
          <w:rPr>
            <w:noProof/>
            <w:webHidden/>
          </w:rPr>
          <w:fldChar w:fldCharType="separate"/>
        </w:r>
        <w:r w:rsidR="00483FD7">
          <w:rPr>
            <w:noProof/>
            <w:webHidden/>
          </w:rPr>
          <w:t>23</w:t>
        </w:r>
        <w:r w:rsidR="00483FD7">
          <w:rPr>
            <w:noProof/>
            <w:webHidden/>
          </w:rPr>
          <w:fldChar w:fldCharType="end"/>
        </w:r>
      </w:hyperlink>
    </w:p>
    <w:p w14:paraId="558735A7" w14:textId="5BF6A9AE"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6967" w:history="1">
        <w:r w:rsidR="00483FD7" w:rsidRPr="0071220D">
          <w:rPr>
            <w:rStyle w:val="Hyperlink"/>
            <w:noProof/>
          </w:rPr>
          <w:t>3.3.4 Guidance on the use of fileLocation objects</w:t>
        </w:r>
        <w:r w:rsidR="00483FD7">
          <w:rPr>
            <w:noProof/>
            <w:webHidden/>
          </w:rPr>
          <w:tab/>
        </w:r>
        <w:r w:rsidR="00483FD7">
          <w:rPr>
            <w:noProof/>
            <w:webHidden/>
          </w:rPr>
          <w:fldChar w:fldCharType="begin"/>
        </w:r>
        <w:r w:rsidR="00483FD7">
          <w:rPr>
            <w:noProof/>
            <w:webHidden/>
          </w:rPr>
          <w:instrText xml:space="preserve"> PAGEREF _Toc514336967 \h </w:instrText>
        </w:r>
        <w:r w:rsidR="00483FD7">
          <w:rPr>
            <w:noProof/>
            <w:webHidden/>
          </w:rPr>
        </w:r>
        <w:r w:rsidR="00483FD7">
          <w:rPr>
            <w:noProof/>
            <w:webHidden/>
          </w:rPr>
          <w:fldChar w:fldCharType="separate"/>
        </w:r>
        <w:r w:rsidR="00483FD7">
          <w:rPr>
            <w:noProof/>
            <w:webHidden/>
          </w:rPr>
          <w:t>24</w:t>
        </w:r>
        <w:r w:rsidR="00483FD7">
          <w:rPr>
            <w:noProof/>
            <w:webHidden/>
          </w:rPr>
          <w:fldChar w:fldCharType="end"/>
        </w:r>
      </w:hyperlink>
    </w:p>
    <w:p w14:paraId="3F2223FB" w14:textId="76873EC0"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6968" w:history="1">
        <w:r w:rsidR="00483FD7" w:rsidRPr="0071220D">
          <w:rPr>
            <w:rStyle w:val="Hyperlink"/>
            <w:noProof/>
          </w:rPr>
          <w:t>3.4 String properties</w:t>
        </w:r>
        <w:r w:rsidR="00483FD7">
          <w:rPr>
            <w:noProof/>
            <w:webHidden/>
          </w:rPr>
          <w:tab/>
        </w:r>
        <w:r w:rsidR="00483FD7">
          <w:rPr>
            <w:noProof/>
            <w:webHidden/>
          </w:rPr>
          <w:fldChar w:fldCharType="begin"/>
        </w:r>
        <w:r w:rsidR="00483FD7">
          <w:rPr>
            <w:noProof/>
            <w:webHidden/>
          </w:rPr>
          <w:instrText xml:space="preserve"> PAGEREF _Toc514336968 \h </w:instrText>
        </w:r>
        <w:r w:rsidR="00483FD7">
          <w:rPr>
            <w:noProof/>
            <w:webHidden/>
          </w:rPr>
        </w:r>
        <w:r w:rsidR="00483FD7">
          <w:rPr>
            <w:noProof/>
            <w:webHidden/>
          </w:rPr>
          <w:fldChar w:fldCharType="separate"/>
        </w:r>
        <w:r w:rsidR="00483FD7">
          <w:rPr>
            <w:noProof/>
            <w:webHidden/>
          </w:rPr>
          <w:t>25</w:t>
        </w:r>
        <w:r w:rsidR="00483FD7">
          <w:rPr>
            <w:noProof/>
            <w:webHidden/>
          </w:rPr>
          <w:fldChar w:fldCharType="end"/>
        </w:r>
      </w:hyperlink>
    </w:p>
    <w:p w14:paraId="1BCB25A2" w14:textId="5BCBE9C4"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6969" w:history="1">
        <w:r w:rsidR="00483FD7" w:rsidRPr="0071220D">
          <w:rPr>
            <w:rStyle w:val="Hyperlink"/>
            <w:noProof/>
          </w:rPr>
          <w:t>3.4.1 General</w:t>
        </w:r>
        <w:r w:rsidR="00483FD7">
          <w:rPr>
            <w:noProof/>
            <w:webHidden/>
          </w:rPr>
          <w:tab/>
        </w:r>
        <w:r w:rsidR="00483FD7">
          <w:rPr>
            <w:noProof/>
            <w:webHidden/>
          </w:rPr>
          <w:fldChar w:fldCharType="begin"/>
        </w:r>
        <w:r w:rsidR="00483FD7">
          <w:rPr>
            <w:noProof/>
            <w:webHidden/>
          </w:rPr>
          <w:instrText xml:space="preserve"> PAGEREF _Toc514336969 \h </w:instrText>
        </w:r>
        <w:r w:rsidR="00483FD7">
          <w:rPr>
            <w:noProof/>
            <w:webHidden/>
          </w:rPr>
        </w:r>
        <w:r w:rsidR="00483FD7">
          <w:rPr>
            <w:noProof/>
            <w:webHidden/>
          </w:rPr>
          <w:fldChar w:fldCharType="separate"/>
        </w:r>
        <w:r w:rsidR="00483FD7">
          <w:rPr>
            <w:noProof/>
            <w:webHidden/>
          </w:rPr>
          <w:t>25</w:t>
        </w:r>
        <w:r w:rsidR="00483FD7">
          <w:rPr>
            <w:noProof/>
            <w:webHidden/>
          </w:rPr>
          <w:fldChar w:fldCharType="end"/>
        </w:r>
      </w:hyperlink>
    </w:p>
    <w:p w14:paraId="5B6F7C56" w14:textId="494CEB3D"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6970" w:history="1">
        <w:r w:rsidR="00483FD7" w:rsidRPr="0071220D">
          <w:rPr>
            <w:rStyle w:val="Hyperlink"/>
            <w:noProof/>
          </w:rPr>
          <w:t>3.4.2 Redaction-aware string properties</w:t>
        </w:r>
        <w:r w:rsidR="00483FD7">
          <w:rPr>
            <w:noProof/>
            <w:webHidden/>
          </w:rPr>
          <w:tab/>
        </w:r>
        <w:r w:rsidR="00483FD7">
          <w:rPr>
            <w:noProof/>
            <w:webHidden/>
          </w:rPr>
          <w:fldChar w:fldCharType="begin"/>
        </w:r>
        <w:r w:rsidR="00483FD7">
          <w:rPr>
            <w:noProof/>
            <w:webHidden/>
          </w:rPr>
          <w:instrText xml:space="preserve"> PAGEREF _Toc514336970 \h </w:instrText>
        </w:r>
        <w:r w:rsidR="00483FD7">
          <w:rPr>
            <w:noProof/>
            <w:webHidden/>
          </w:rPr>
        </w:r>
        <w:r w:rsidR="00483FD7">
          <w:rPr>
            <w:noProof/>
            <w:webHidden/>
          </w:rPr>
          <w:fldChar w:fldCharType="separate"/>
        </w:r>
        <w:r w:rsidR="00483FD7">
          <w:rPr>
            <w:noProof/>
            <w:webHidden/>
          </w:rPr>
          <w:t>25</w:t>
        </w:r>
        <w:r w:rsidR="00483FD7">
          <w:rPr>
            <w:noProof/>
            <w:webHidden/>
          </w:rPr>
          <w:fldChar w:fldCharType="end"/>
        </w:r>
      </w:hyperlink>
    </w:p>
    <w:p w14:paraId="5F01C9D4" w14:textId="5D30FA25"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6971" w:history="1">
        <w:r w:rsidR="00483FD7" w:rsidRPr="0071220D">
          <w:rPr>
            <w:rStyle w:val="Hyperlink"/>
            <w:noProof/>
          </w:rPr>
          <w:t>3.4.3 GUID-valued string properties</w:t>
        </w:r>
        <w:r w:rsidR="00483FD7">
          <w:rPr>
            <w:noProof/>
            <w:webHidden/>
          </w:rPr>
          <w:tab/>
        </w:r>
        <w:r w:rsidR="00483FD7">
          <w:rPr>
            <w:noProof/>
            <w:webHidden/>
          </w:rPr>
          <w:fldChar w:fldCharType="begin"/>
        </w:r>
        <w:r w:rsidR="00483FD7">
          <w:rPr>
            <w:noProof/>
            <w:webHidden/>
          </w:rPr>
          <w:instrText xml:space="preserve"> PAGEREF _Toc514336971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62A8BB01" w14:textId="4BA8508B"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6972" w:history="1">
        <w:r w:rsidR="00483FD7" w:rsidRPr="0071220D">
          <w:rPr>
            <w:rStyle w:val="Hyperlink"/>
            <w:noProof/>
          </w:rPr>
          <w:t>3.4.4 Hierarchical string properties</w:t>
        </w:r>
        <w:r w:rsidR="00483FD7">
          <w:rPr>
            <w:noProof/>
            <w:webHidden/>
          </w:rPr>
          <w:tab/>
        </w:r>
        <w:r w:rsidR="00483FD7">
          <w:rPr>
            <w:noProof/>
            <w:webHidden/>
          </w:rPr>
          <w:fldChar w:fldCharType="begin"/>
        </w:r>
        <w:r w:rsidR="00483FD7">
          <w:rPr>
            <w:noProof/>
            <w:webHidden/>
          </w:rPr>
          <w:instrText xml:space="preserve"> PAGEREF _Toc514336972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7E1B1244" w14:textId="489A2107"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6973" w:history="1">
        <w:r w:rsidR="00483FD7" w:rsidRPr="0071220D">
          <w:rPr>
            <w:rStyle w:val="Hyperlink"/>
            <w:noProof/>
          </w:rPr>
          <w:t>3.5 Object properties</w:t>
        </w:r>
        <w:r w:rsidR="00483FD7">
          <w:rPr>
            <w:noProof/>
            <w:webHidden/>
          </w:rPr>
          <w:tab/>
        </w:r>
        <w:r w:rsidR="00483FD7">
          <w:rPr>
            <w:noProof/>
            <w:webHidden/>
          </w:rPr>
          <w:fldChar w:fldCharType="begin"/>
        </w:r>
        <w:r w:rsidR="00483FD7">
          <w:rPr>
            <w:noProof/>
            <w:webHidden/>
          </w:rPr>
          <w:instrText xml:space="preserve"> PAGEREF _Toc514336973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6F98B309" w14:textId="63B323E6"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6974" w:history="1">
        <w:r w:rsidR="00483FD7" w:rsidRPr="0071220D">
          <w:rPr>
            <w:rStyle w:val="Hyperlink"/>
            <w:noProof/>
          </w:rPr>
          <w:t>3.6 Array properties</w:t>
        </w:r>
        <w:r w:rsidR="00483FD7">
          <w:rPr>
            <w:noProof/>
            <w:webHidden/>
          </w:rPr>
          <w:tab/>
        </w:r>
        <w:r w:rsidR="00483FD7">
          <w:rPr>
            <w:noProof/>
            <w:webHidden/>
          </w:rPr>
          <w:fldChar w:fldCharType="begin"/>
        </w:r>
        <w:r w:rsidR="00483FD7">
          <w:rPr>
            <w:noProof/>
            <w:webHidden/>
          </w:rPr>
          <w:instrText xml:space="preserve"> PAGEREF _Toc514336974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501955AE" w14:textId="424FD8DD"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6975" w:history="1">
        <w:r w:rsidR="00483FD7" w:rsidRPr="0071220D">
          <w:rPr>
            <w:rStyle w:val="Hyperlink"/>
            <w:noProof/>
          </w:rPr>
          <w:t>3.6.1 General</w:t>
        </w:r>
        <w:r w:rsidR="00483FD7">
          <w:rPr>
            <w:noProof/>
            <w:webHidden/>
          </w:rPr>
          <w:tab/>
        </w:r>
        <w:r w:rsidR="00483FD7">
          <w:rPr>
            <w:noProof/>
            <w:webHidden/>
          </w:rPr>
          <w:fldChar w:fldCharType="begin"/>
        </w:r>
        <w:r w:rsidR="00483FD7">
          <w:rPr>
            <w:noProof/>
            <w:webHidden/>
          </w:rPr>
          <w:instrText xml:space="preserve"> PAGEREF _Toc514336975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76F8E653" w14:textId="48ABD4BF"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6976" w:history="1">
        <w:r w:rsidR="00483FD7" w:rsidRPr="0071220D">
          <w:rPr>
            <w:rStyle w:val="Hyperlink"/>
            <w:noProof/>
          </w:rPr>
          <w:t>3.6.2 Array properties with unique values</w:t>
        </w:r>
        <w:r w:rsidR="00483FD7">
          <w:rPr>
            <w:noProof/>
            <w:webHidden/>
          </w:rPr>
          <w:tab/>
        </w:r>
        <w:r w:rsidR="00483FD7">
          <w:rPr>
            <w:noProof/>
            <w:webHidden/>
          </w:rPr>
          <w:fldChar w:fldCharType="begin"/>
        </w:r>
        <w:r w:rsidR="00483FD7">
          <w:rPr>
            <w:noProof/>
            <w:webHidden/>
          </w:rPr>
          <w:instrText xml:space="preserve"> PAGEREF _Toc514336976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45A8F07E" w14:textId="3F4C515E"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6977" w:history="1">
        <w:r w:rsidR="00483FD7" w:rsidRPr="0071220D">
          <w:rPr>
            <w:rStyle w:val="Hyperlink"/>
            <w:noProof/>
          </w:rPr>
          <w:t>3.7 Property bags</w:t>
        </w:r>
        <w:r w:rsidR="00483FD7">
          <w:rPr>
            <w:noProof/>
            <w:webHidden/>
          </w:rPr>
          <w:tab/>
        </w:r>
        <w:r w:rsidR="00483FD7">
          <w:rPr>
            <w:noProof/>
            <w:webHidden/>
          </w:rPr>
          <w:fldChar w:fldCharType="begin"/>
        </w:r>
        <w:r w:rsidR="00483FD7">
          <w:rPr>
            <w:noProof/>
            <w:webHidden/>
          </w:rPr>
          <w:instrText xml:space="preserve"> PAGEREF _Toc514336977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7D1EF2CD" w14:textId="2E1F6722"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6978" w:history="1">
        <w:r w:rsidR="00483FD7" w:rsidRPr="0071220D">
          <w:rPr>
            <w:rStyle w:val="Hyperlink"/>
            <w:noProof/>
          </w:rPr>
          <w:t>3.7.1 General</w:t>
        </w:r>
        <w:r w:rsidR="00483FD7">
          <w:rPr>
            <w:noProof/>
            <w:webHidden/>
          </w:rPr>
          <w:tab/>
        </w:r>
        <w:r w:rsidR="00483FD7">
          <w:rPr>
            <w:noProof/>
            <w:webHidden/>
          </w:rPr>
          <w:fldChar w:fldCharType="begin"/>
        </w:r>
        <w:r w:rsidR="00483FD7">
          <w:rPr>
            <w:noProof/>
            <w:webHidden/>
          </w:rPr>
          <w:instrText xml:space="preserve"> PAGEREF _Toc514336978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2755AB4B" w14:textId="09AD4B11"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6979" w:history="1">
        <w:r w:rsidR="00483FD7" w:rsidRPr="0071220D">
          <w:rPr>
            <w:rStyle w:val="Hyperlink"/>
            <w:noProof/>
          </w:rPr>
          <w:t>3.7.2 Tags</w:t>
        </w:r>
        <w:r w:rsidR="00483FD7">
          <w:rPr>
            <w:noProof/>
            <w:webHidden/>
          </w:rPr>
          <w:tab/>
        </w:r>
        <w:r w:rsidR="00483FD7">
          <w:rPr>
            <w:noProof/>
            <w:webHidden/>
          </w:rPr>
          <w:fldChar w:fldCharType="begin"/>
        </w:r>
        <w:r w:rsidR="00483FD7">
          <w:rPr>
            <w:noProof/>
            <w:webHidden/>
          </w:rPr>
          <w:instrText xml:space="preserve"> PAGEREF _Toc514336979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1C9929CD" w14:textId="1B9C7530" w:rsidR="00483FD7" w:rsidRDefault="00817E3F">
      <w:pPr>
        <w:pStyle w:val="TOC4"/>
        <w:tabs>
          <w:tab w:val="right" w:leader="dot" w:pos="9350"/>
        </w:tabs>
        <w:rPr>
          <w:rFonts w:asciiTheme="minorHAnsi" w:eastAsiaTheme="minorEastAsia" w:hAnsiTheme="minorHAnsi" w:cstheme="minorBidi"/>
          <w:noProof/>
          <w:sz w:val="22"/>
          <w:szCs w:val="22"/>
        </w:rPr>
      </w:pPr>
      <w:hyperlink w:anchor="_Toc514336980" w:history="1">
        <w:r w:rsidR="00483FD7" w:rsidRPr="0071220D">
          <w:rPr>
            <w:rStyle w:val="Hyperlink"/>
            <w:noProof/>
          </w:rPr>
          <w:t>3.7.2.1 General</w:t>
        </w:r>
        <w:r w:rsidR="00483FD7">
          <w:rPr>
            <w:noProof/>
            <w:webHidden/>
          </w:rPr>
          <w:tab/>
        </w:r>
        <w:r w:rsidR="00483FD7">
          <w:rPr>
            <w:noProof/>
            <w:webHidden/>
          </w:rPr>
          <w:fldChar w:fldCharType="begin"/>
        </w:r>
        <w:r w:rsidR="00483FD7">
          <w:rPr>
            <w:noProof/>
            <w:webHidden/>
          </w:rPr>
          <w:instrText xml:space="preserve"> PAGEREF _Toc514336980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3AE550E0" w14:textId="46C3EA4A" w:rsidR="00483FD7" w:rsidRDefault="00817E3F">
      <w:pPr>
        <w:pStyle w:val="TOC4"/>
        <w:tabs>
          <w:tab w:val="right" w:leader="dot" w:pos="9350"/>
        </w:tabs>
        <w:rPr>
          <w:rFonts w:asciiTheme="minorHAnsi" w:eastAsiaTheme="minorEastAsia" w:hAnsiTheme="minorHAnsi" w:cstheme="minorBidi"/>
          <w:noProof/>
          <w:sz w:val="22"/>
          <w:szCs w:val="22"/>
        </w:rPr>
      </w:pPr>
      <w:hyperlink w:anchor="_Toc514336981" w:history="1">
        <w:r w:rsidR="00483FD7" w:rsidRPr="0071220D">
          <w:rPr>
            <w:rStyle w:val="Hyperlink"/>
            <w:noProof/>
          </w:rPr>
          <w:t>3.7.2.2 Tag metadata</w:t>
        </w:r>
        <w:r w:rsidR="00483FD7">
          <w:rPr>
            <w:noProof/>
            <w:webHidden/>
          </w:rPr>
          <w:tab/>
        </w:r>
        <w:r w:rsidR="00483FD7">
          <w:rPr>
            <w:noProof/>
            <w:webHidden/>
          </w:rPr>
          <w:fldChar w:fldCharType="begin"/>
        </w:r>
        <w:r w:rsidR="00483FD7">
          <w:rPr>
            <w:noProof/>
            <w:webHidden/>
          </w:rPr>
          <w:instrText xml:space="preserve"> PAGEREF _Toc514336981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0A5C6C15" w14:textId="55297510"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6982" w:history="1">
        <w:r w:rsidR="00483FD7" w:rsidRPr="0071220D">
          <w:rPr>
            <w:rStyle w:val="Hyperlink"/>
            <w:noProof/>
          </w:rPr>
          <w:t>3.8 Date/time properties</w:t>
        </w:r>
        <w:r w:rsidR="00483FD7">
          <w:rPr>
            <w:noProof/>
            <w:webHidden/>
          </w:rPr>
          <w:tab/>
        </w:r>
        <w:r w:rsidR="00483FD7">
          <w:rPr>
            <w:noProof/>
            <w:webHidden/>
          </w:rPr>
          <w:fldChar w:fldCharType="begin"/>
        </w:r>
        <w:r w:rsidR="00483FD7">
          <w:rPr>
            <w:noProof/>
            <w:webHidden/>
          </w:rPr>
          <w:instrText xml:space="preserve"> PAGEREF _Toc514336982 \h </w:instrText>
        </w:r>
        <w:r w:rsidR="00483FD7">
          <w:rPr>
            <w:noProof/>
            <w:webHidden/>
          </w:rPr>
        </w:r>
        <w:r w:rsidR="00483FD7">
          <w:rPr>
            <w:noProof/>
            <w:webHidden/>
          </w:rPr>
          <w:fldChar w:fldCharType="separate"/>
        </w:r>
        <w:r w:rsidR="00483FD7">
          <w:rPr>
            <w:noProof/>
            <w:webHidden/>
          </w:rPr>
          <w:t>28</w:t>
        </w:r>
        <w:r w:rsidR="00483FD7">
          <w:rPr>
            <w:noProof/>
            <w:webHidden/>
          </w:rPr>
          <w:fldChar w:fldCharType="end"/>
        </w:r>
      </w:hyperlink>
    </w:p>
    <w:p w14:paraId="16AB18C7" w14:textId="0CF30E53"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6983" w:history="1">
        <w:r w:rsidR="00483FD7" w:rsidRPr="0071220D">
          <w:rPr>
            <w:rStyle w:val="Hyperlink"/>
            <w:noProof/>
          </w:rPr>
          <w:t>3.9 message objects</w:t>
        </w:r>
        <w:r w:rsidR="00483FD7">
          <w:rPr>
            <w:noProof/>
            <w:webHidden/>
          </w:rPr>
          <w:tab/>
        </w:r>
        <w:r w:rsidR="00483FD7">
          <w:rPr>
            <w:noProof/>
            <w:webHidden/>
          </w:rPr>
          <w:fldChar w:fldCharType="begin"/>
        </w:r>
        <w:r w:rsidR="00483FD7">
          <w:rPr>
            <w:noProof/>
            <w:webHidden/>
          </w:rPr>
          <w:instrText xml:space="preserve"> PAGEREF _Toc514336983 \h </w:instrText>
        </w:r>
        <w:r w:rsidR="00483FD7">
          <w:rPr>
            <w:noProof/>
            <w:webHidden/>
          </w:rPr>
        </w:r>
        <w:r w:rsidR="00483FD7">
          <w:rPr>
            <w:noProof/>
            <w:webHidden/>
          </w:rPr>
          <w:fldChar w:fldCharType="separate"/>
        </w:r>
        <w:r w:rsidR="00483FD7">
          <w:rPr>
            <w:noProof/>
            <w:webHidden/>
          </w:rPr>
          <w:t>29</w:t>
        </w:r>
        <w:r w:rsidR="00483FD7">
          <w:rPr>
            <w:noProof/>
            <w:webHidden/>
          </w:rPr>
          <w:fldChar w:fldCharType="end"/>
        </w:r>
      </w:hyperlink>
    </w:p>
    <w:p w14:paraId="3CE25825" w14:textId="5B6EC42B"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6984" w:history="1">
        <w:r w:rsidR="00483FD7" w:rsidRPr="0071220D">
          <w:rPr>
            <w:rStyle w:val="Hyperlink"/>
            <w:noProof/>
          </w:rPr>
          <w:t>3.9.1 General</w:t>
        </w:r>
        <w:r w:rsidR="00483FD7">
          <w:rPr>
            <w:noProof/>
            <w:webHidden/>
          </w:rPr>
          <w:tab/>
        </w:r>
        <w:r w:rsidR="00483FD7">
          <w:rPr>
            <w:noProof/>
            <w:webHidden/>
          </w:rPr>
          <w:fldChar w:fldCharType="begin"/>
        </w:r>
        <w:r w:rsidR="00483FD7">
          <w:rPr>
            <w:noProof/>
            <w:webHidden/>
          </w:rPr>
          <w:instrText xml:space="preserve"> PAGEREF _Toc514336984 \h </w:instrText>
        </w:r>
        <w:r w:rsidR="00483FD7">
          <w:rPr>
            <w:noProof/>
            <w:webHidden/>
          </w:rPr>
        </w:r>
        <w:r w:rsidR="00483FD7">
          <w:rPr>
            <w:noProof/>
            <w:webHidden/>
          </w:rPr>
          <w:fldChar w:fldCharType="separate"/>
        </w:r>
        <w:r w:rsidR="00483FD7">
          <w:rPr>
            <w:noProof/>
            <w:webHidden/>
          </w:rPr>
          <w:t>29</w:t>
        </w:r>
        <w:r w:rsidR="00483FD7">
          <w:rPr>
            <w:noProof/>
            <w:webHidden/>
          </w:rPr>
          <w:fldChar w:fldCharType="end"/>
        </w:r>
      </w:hyperlink>
    </w:p>
    <w:p w14:paraId="525C52B7" w14:textId="10943A7D"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6985" w:history="1">
        <w:r w:rsidR="00483FD7" w:rsidRPr="0071220D">
          <w:rPr>
            <w:rStyle w:val="Hyperlink"/>
            <w:noProof/>
          </w:rPr>
          <w:t>3.9.2 Plain text messages</w:t>
        </w:r>
        <w:r w:rsidR="00483FD7">
          <w:rPr>
            <w:noProof/>
            <w:webHidden/>
          </w:rPr>
          <w:tab/>
        </w:r>
        <w:r w:rsidR="00483FD7">
          <w:rPr>
            <w:noProof/>
            <w:webHidden/>
          </w:rPr>
          <w:fldChar w:fldCharType="begin"/>
        </w:r>
        <w:r w:rsidR="00483FD7">
          <w:rPr>
            <w:noProof/>
            <w:webHidden/>
          </w:rPr>
          <w:instrText xml:space="preserve"> PAGEREF _Toc514336985 \h </w:instrText>
        </w:r>
        <w:r w:rsidR="00483FD7">
          <w:rPr>
            <w:noProof/>
            <w:webHidden/>
          </w:rPr>
        </w:r>
        <w:r w:rsidR="00483FD7">
          <w:rPr>
            <w:noProof/>
            <w:webHidden/>
          </w:rPr>
          <w:fldChar w:fldCharType="separate"/>
        </w:r>
        <w:r w:rsidR="00483FD7">
          <w:rPr>
            <w:noProof/>
            <w:webHidden/>
          </w:rPr>
          <w:t>29</w:t>
        </w:r>
        <w:r w:rsidR="00483FD7">
          <w:rPr>
            <w:noProof/>
            <w:webHidden/>
          </w:rPr>
          <w:fldChar w:fldCharType="end"/>
        </w:r>
      </w:hyperlink>
    </w:p>
    <w:p w14:paraId="3ADE1710" w14:textId="2EE0EDF7"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6986" w:history="1">
        <w:r w:rsidR="00483FD7" w:rsidRPr="0071220D">
          <w:rPr>
            <w:rStyle w:val="Hyperlink"/>
            <w:noProof/>
          </w:rPr>
          <w:t>3.9.3 Rich text messages</w:t>
        </w:r>
        <w:r w:rsidR="00483FD7">
          <w:rPr>
            <w:noProof/>
            <w:webHidden/>
          </w:rPr>
          <w:tab/>
        </w:r>
        <w:r w:rsidR="00483FD7">
          <w:rPr>
            <w:noProof/>
            <w:webHidden/>
          </w:rPr>
          <w:fldChar w:fldCharType="begin"/>
        </w:r>
        <w:r w:rsidR="00483FD7">
          <w:rPr>
            <w:noProof/>
            <w:webHidden/>
          </w:rPr>
          <w:instrText xml:space="preserve"> PAGEREF _Toc514336986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75279FD2" w14:textId="26459F31" w:rsidR="00483FD7" w:rsidRDefault="00817E3F">
      <w:pPr>
        <w:pStyle w:val="TOC4"/>
        <w:tabs>
          <w:tab w:val="right" w:leader="dot" w:pos="9350"/>
        </w:tabs>
        <w:rPr>
          <w:rFonts w:asciiTheme="minorHAnsi" w:eastAsiaTheme="minorEastAsia" w:hAnsiTheme="minorHAnsi" w:cstheme="minorBidi"/>
          <w:noProof/>
          <w:sz w:val="22"/>
          <w:szCs w:val="22"/>
        </w:rPr>
      </w:pPr>
      <w:hyperlink w:anchor="_Toc514336987" w:history="1">
        <w:r w:rsidR="00483FD7" w:rsidRPr="0071220D">
          <w:rPr>
            <w:rStyle w:val="Hyperlink"/>
            <w:noProof/>
          </w:rPr>
          <w:t>3.9.3.1 General</w:t>
        </w:r>
        <w:r w:rsidR="00483FD7">
          <w:rPr>
            <w:noProof/>
            <w:webHidden/>
          </w:rPr>
          <w:tab/>
        </w:r>
        <w:r w:rsidR="00483FD7">
          <w:rPr>
            <w:noProof/>
            <w:webHidden/>
          </w:rPr>
          <w:fldChar w:fldCharType="begin"/>
        </w:r>
        <w:r w:rsidR="00483FD7">
          <w:rPr>
            <w:noProof/>
            <w:webHidden/>
          </w:rPr>
          <w:instrText xml:space="preserve"> PAGEREF _Toc514336987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0C2B216B" w14:textId="6D40380E" w:rsidR="00483FD7" w:rsidRDefault="00817E3F">
      <w:pPr>
        <w:pStyle w:val="TOC4"/>
        <w:tabs>
          <w:tab w:val="right" w:leader="dot" w:pos="9350"/>
        </w:tabs>
        <w:rPr>
          <w:rFonts w:asciiTheme="minorHAnsi" w:eastAsiaTheme="minorEastAsia" w:hAnsiTheme="minorHAnsi" w:cstheme="minorBidi"/>
          <w:noProof/>
          <w:sz w:val="22"/>
          <w:szCs w:val="22"/>
        </w:rPr>
      </w:pPr>
      <w:hyperlink w:anchor="_Toc514336988" w:history="1">
        <w:r w:rsidR="00483FD7" w:rsidRPr="0071220D">
          <w:rPr>
            <w:rStyle w:val="Hyperlink"/>
            <w:noProof/>
          </w:rPr>
          <w:t>3.9.3.2 Security implications</w:t>
        </w:r>
        <w:r w:rsidR="00483FD7">
          <w:rPr>
            <w:noProof/>
            <w:webHidden/>
          </w:rPr>
          <w:tab/>
        </w:r>
        <w:r w:rsidR="00483FD7">
          <w:rPr>
            <w:noProof/>
            <w:webHidden/>
          </w:rPr>
          <w:fldChar w:fldCharType="begin"/>
        </w:r>
        <w:r w:rsidR="00483FD7">
          <w:rPr>
            <w:noProof/>
            <w:webHidden/>
          </w:rPr>
          <w:instrText xml:space="preserve"> PAGEREF _Toc514336988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6DADCF86" w14:textId="0CB84FD3"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6989" w:history="1">
        <w:r w:rsidR="00483FD7" w:rsidRPr="0071220D">
          <w:rPr>
            <w:rStyle w:val="Hyperlink"/>
            <w:noProof/>
          </w:rPr>
          <w:t>3.9.4 Messages with placeholders</w:t>
        </w:r>
        <w:r w:rsidR="00483FD7">
          <w:rPr>
            <w:noProof/>
            <w:webHidden/>
          </w:rPr>
          <w:tab/>
        </w:r>
        <w:r w:rsidR="00483FD7">
          <w:rPr>
            <w:noProof/>
            <w:webHidden/>
          </w:rPr>
          <w:fldChar w:fldCharType="begin"/>
        </w:r>
        <w:r w:rsidR="00483FD7">
          <w:rPr>
            <w:noProof/>
            <w:webHidden/>
          </w:rPr>
          <w:instrText xml:space="preserve"> PAGEREF _Toc514336989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3FFF36B9" w14:textId="6483ADDB"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6990" w:history="1">
        <w:r w:rsidR="00483FD7" w:rsidRPr="0071220D">
          <w:rPr>
            <w:rStyle w:val="Hyperlink"/>
            <w:noProof/>
          </w:rPr>
          <w:t>3.9.5 Messages with embedded links</w:t>
        </w:r>
        <w:r w:rsidR="00483FD7">
          <w:rPr>
            <w:noProof/>
            <w:webHidden/>
          </w:rPr>
          <w:tab/>
        </w:r>
        <w:r w:rsidR="00483FD7">
          <w:rPr>
            <w:noProof/>
            <w:webHidden/>
          </w:rPr>
          <w:fldChar w:fldCharType="begin"/>
        </w:r>
        <w:r w:rsidR="00483FD7">
          <w:rPr>
            <w:noProof/>
            <w:webHidden/>
          </w:rPr>
          <w:instrText xml:space="preserve"> PAGEREF _Toc514336990 \h </w:instrText>
        </w:r>
        <w:r w:rsidR="00483FD7">
          <w:rPr>
            <w:noProof/>
            <w:webHidden/>
          </w:rPr>
        </w:r>
        <w:r w:rsidR="00483FD7">
          <w:rPr>
            <w:noProof/>
            <w:webHidden/>
          </w:rPr>
          <w:fldChar w:fldCharType="separate"/>
        </w:r>
        <w:r w:rsidR="00483FD7">
          <w:rPr>
            <w:noProof/>
            <w:webHidden/>
          </w:rPr>
          <w:t>31</w:t>
        </w:r>
        <w:r w:rsidR="00483FD7">
          <w:rPr>
            <w:noProof/>
            <w:webHidden/>
          </w:rPr>
          <w:fldChar w:fldCharType="end"/>
        </w:r>
      </w:hyperlink>
    </w:p>
    <w:p w14:paraId="3CE3388A" w14:textId="074433AD"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6991" w:history="1">
        <w:r w:rsidR="00483FD7" w:rsidRPr="0071220D">
          <w:rPr>
            <w:rStyle w:val="Hyperlink"/>
            <w:noProof/>
          </w:rPr>
          <w:t>3.9.6 Message string resources</w:t>
        </w:r>
        <w:r w:rsidR="00483FD7">
          <w:rPr>
            <w:noProof/>
            <w:webHidden/>
          </w:rPr>
          <w:tab/>
        </w:r>
        <w:r w:rsidR="00483FD7">
          <w:rPr>
            <w:noProof/>
            <w:webHidden/>
          </w:rPr>
          <w:fldChar w:fldCharType="begin"/>
        </w:r>
        <w:r w:rsidR="00483FD7">
          <w:rPr>
            <w:noProof/>
            <w:webHidden/>
          </w:rPr>
          <w:instrText xml:space="preserve"> PAGEREF _Toc514336991 \h </w:instrText>
        </w:r>
        <w:r w:rsidR="00483FD7">
          <w:rPr>
            <w:noProof/>
            <w:webHidden/>
          </w:rPr>
        </w:r>
        <w:r w:rsidR="00483FD7">
          <w:rPr>
            <w:noProof/>
            <w:webHidden/>
          </w:rPr>
          <w:fldChar w:fldCharType="separate"/>
        </w:r>
        <w:r w:rsidR="00483FD7">
          <w:rPr>
            <w:noProof/>
            <w:webHidden/>
          </w:rPr>
          <w:t>32</w:t>
        </w:r>
        <w:r w:rsidR="00483FD7">
          <w:rPr>
            <w:noProof/>
            <w:webHidden/>
          </w:rPr>
          <w:fldChar w:fldCharType="end"/>
        </w:r>
      </w:hyperlink>
    </w:p>
    <w:p w14:paraId="73FCDE19" w14:textId="697933E9" w:rsidR="00483FD7" w:rsidRDefault="00817E3F">
      <w:pPr>
        <w:pStyle w:val="TOC4"/>
        <w:tabs>
          <w:tab w:val="right" w:leader="dot" w:pos="9350"/>
        </w:tabs>
        <w:rPr>
          <w:rFonts w:asciiTheme="minorHAnsi" w:eastAsiaTheme="minorEastAsia" w:hAnsiTheme="minorHAnsi" w:cstheme="minorBidi"/>
          <w:noProof/>
          <w:sz w:val="22"/>
          <w:szCs w:val="22"/>
        </w:rPr>
      </w:pPr>
      <w:hyperlink w:anchor="_Toc514336992" w:history="1">
        <w:r w:rsidR="00483FD7" w:rsidRPr="0071220D">
          <w:rPr>
            <w:rStyle w:val="Hyperlink"/>
            <w:noProof/>
          </w:rPr>
          <w:t>3.9.6.1 General</w:t>
        </w:r>
        <w:r w:rsidR="00483FD7">
          <w:rPr>
            <w:noProof/>
            <w:webHidden/>
          </w:rPr>
          <w:tab/>
        </w:r>
        <w:r w:rsidR="00483FD7">
          <w:rPr>
            <w:noProof/>
            <w:webHidden/>
          </w:rPr>
          <w:fldChar w:fldCharType="begin"/>
        </w:r>
        <w:r w:rsidR="00483FD7">
          <w:rPr>
            <w:noProof/>
            <w:webHidden/>
          </w:rPr>
          <w:instrText xml:space="preserve"> PAGEREF _Toc514336992 \h </w:instrText>
        </w:r>
        <w:r w:rsidR="00483FD7">
          <w:rPr>
            <w:noProof/>
            <w:webHidden/>
          </w:rPr>
        </w:r>
        <w:r w:rsidR="00483FD7">
          <w:rPr>
            <w:noProof/>
            <w:webHidden/>
          </w:rPr>
          <w:fldChar w:fldCharType="separate"/>
        </w:r>
        <w:r w:rsidR="00483FD7">
          <w:rPr>
            <w:noProof/>
            <w:webHidden/>
          </w:rPr>
          <w:t>32</w:t>
        </w:r>
        <w:r w:rsidR="00483FD7">
          <w:rPr>
            <w:noProof/>
            <w:webHidden/>
          </w:rPr>
          <w:fldChar w:fldCharType="end"/>
        </w:r>
      </w:hyperlink>
    </w:p>
    <w:p w14:paraId="46E1485D" w14:textId="383367C8" w:rsidR="00483FD7" w:rsidRDefault="00817E3F">
      <w:pPr>
        <w:pStyle w:val="TOC4"/>
        <w:tabs>
          <w:tab w:val="right" w:leader="dot" w:pos="9350"/>
        </w:tabs>
        <w:rPr>
          <w:rFonts w:asciiTheme="minorHAnsi" w:eastAsiaTheme="minorEastAsia" w:hAnsiTheme="minorHAnsi" w:cstheme="minorBidi"/>
          <w:noProof/>
          <w:sz w:val="22"/>
          <w:szCs w:val="22"/>
        </w:rPr>
      </w:pPr>
      <w:hyperlink w:anchor="_Toc514336993" w:history="1">
        <w:r w:rsidR="00483FD7" w:rsidRPr="0071220D">
          <w:rPr>
            <w:rStyle w:val="Hyperlink"/>
            <w:noProof/>
          </w:rPr>
          <w:t>3.9.6.2 Embedded string resource lookup procedure</w:t>
        </w:r>
        <w:r w:rsidR="00483FD7">
          <w:rPr>
            <w:noProof/>
            <w:webHidden/>
          </w:rPr>
          <w:tab/>
        </w:r>
        <w:r w:rsidR="00483FD7">
          <w:rPr>
            <w:noProof/>
            <w:webHidden/>
          </w:rPr>
          <w:fldChar w:fldCharType="begin"/>
        </w:r>
        <w:r w:rsidR="00483FD7">
          <w:rPr>
            <w:noProof/>
            <w:webHidden/>
          </w:rPr>
          <w:instrText xml:space="preserve"> PAGEREF _Toc514336993 \h </w:instrText>
        </w:r>
        <w:r w:rsidR="00483FD7">
          <w:rPr>
            <w:noProof/>
            <w:webHidden/>
          </w:rPr>
        </w:r>
        <w:r w:rsidR="00483FD7">
          <w:rPr>
            <w:noProof/>
            <w:webHidden/>
          </w:rPr>
          <w:fldChar w:fldCharType="separate"/>
        </w:r>
        <w:r w:rsidR="00483FD7">
          <w:rPr>
            <w:noProof/>
            <w:webHidden/>
          </w:rPr>
          <w:t>33</w:t>
        </w:r>
        <w:r w:rsidR="00483FD7">
          <w:rPr>
            <w:noProof/>
            <w:webHidden/>
          </w:rPr>
          <w:fldChar w:fldCharType="end"/>
        </w:r>
      </w:hyperlink>
    </w:p>
    <w:p w14:paraId="4BA1E530" w14:textId="5A8687D8" w:rsidR="00483FD7" w:rsidRDefault="00817E3F">
      <w:pPr>
        <w:pStyle w:val="TOC4"/>
        <w:tabs>
          <w:tab w:val="right" w:leader="dot" w:pos="9350"/>
        </w:tabs>
        <w:rPr>
          <w:rFonts w:asciiTheme="minorHAnsi" w:eastAsiaTheme="minorEastAsia" w:hAnsiTheme="minorHAnsi" w:cstheme="minorBidi"/>
          <w:noProof/>
          <w:sz w:val="22"/>
          <w:szCs w:val="22"/>
        </w:rPr>
      </w:pPr>
      <w:hyperlink w:anchor="_Toc514336994" w:history="1">
        <w:r w:rsidR="00483FD7" w:rsidRPr="0071220D">
          <w:rPr>
            <w:rStyle w:val="Hyperlink"/>
            <w:noProof/>
          </w:rPr>
          <w:t>3.9.6.3 SARIF resource file lookup procedure</w:t>
        </w:r>
        <w:r w:rsidR="00483FD7">
          <w:rPr>
            <w:noProof/>
            <w:webHidden/>
          </w:rPr>
          <w:tab/>
        </w:r>
        <w:r w:rsidR="00483FD7">
          <w:rPr>
            <w:noProof/>
            <w:webHidden/>
          </w:rPr>
          <w:fldChar w:fldCharType="begin"/>
        </w:r>
        <w:r w:rsidR="00483FD7">
          <w:rPr>
            <w:noProof/>
            <w:webHidden/>
          </w:rPr>
          <w:instrText xml:space="preserve"> PAGEREF _Toc514336994 \h </w:instrText>
        </w:r>
        <w:r w:rsidR="00483FD7">
          <w:rPr>
            <w:noProof/>
            <w:webHidden/>
          </w:rPr>
        </w:r>
        <w:r w:rsidR="00483FD7">
          <w:rPr>
            <w:noProof/>
            <w:webHidden/>
          </w:rPr>
          <w:fldChar w:fldCharType="separate"/>
        </w:r>
        <w:r w:rsidR="00483FD7">
          <w:rPr>
            <w:noProof/>
            <w:webHidden/>
          </w:rPr>
          <w:t>33</w:t>
        </w:r>
        <w:r w:rsidR="00483FD7">
          <w:rPr>
            <w:noProof/>
            <w:webHidden/>
          </w:rPr>
          <w:fldChar w:fldCharType="end"/>
        </w:r>
      </w:hyperlink>
    </w:p>
    <w:p w14:paraId="1CE22E44" w14:textId="59D6DFF6" w:rsidR="00483FD7" w:rsidRDefault="00817E3F">
      <w:pPr>
        <w:pStyle w:val="TOC4"/>
        <w:tabs>
          <w:tab w:val="right" w:leader="dot" w:pos="9350"/>
        </w:tabs>
        <w:rPr>
          <w:rFonts w:asciiTheme="minorHAnsi" w:eastAsiaTheme="minorEastAsia" w:hAnsiTheme="minorHAnsi" w:cstheme="minorBidi"/>
          <w:noProof/>
          <w:sz w:val="22"/>
          <w:szCs w:val="22"/>
        </w:rPr>
      </w:pPr>
      <w:hyperlink w:anchor="_Toc514336995" w:history="1">
        <w:r w:rsidR="00483FD7" w:rsidRPr="0071220D">
          <w:rPr>
            <w:rStyle w:val="Hyperlink"/>
            <w:noProof/>
          </w:rPr>
          <w:t>3.9.6.4 SARIF resource file format</w:t>
        </w:r>
        <w:r w:rsidR="00483FD7">
          <w:rPr>
            <w:noProof/>
            <w:webHidden/>
          </w:rPr>
          <w:tab/>
        </w:r>
        <w:r w:rsidR="00483FD7">
          <w:rPr>
            <w:noProof/>
            <w:webHidden/>
          </w:rPr>
          <w:fldChar w:fldCharType="begin"/>
        </w:r>
        <w:r w:rsidR="00483FD7">
          <w:rPr>
            <w:noProof/>
            <w:webHidden/>
          </w:rPr>
          <w:instrText xml:space="preserve"> PAGEREF _Toc514336995 \h </w:instrText>
        </w:r>
        <w:r w:rsidR="00483FD7">
          <w:rPr>
            <w:noProof/>
            <w:webHidden/>
          </w:rPr>
        </w:r>
        <w:r w:rsidR="00483FD7">
          <w:rPr>
            <w:noProof/>
            <w:webHidden/>
          </w:rPr>
          <w:fldChar w:fldCharType="separate"/>
        </w:r>
        <w:r w:rsidR="00483FD7">
          <w:rPr>
            <w:noProof/>
            <w:webHidden/>
          </w:rPr>
          <w:t>34</w:t>
        </w:r>
        <w:r w:rsidR="00483FD7">
          <w:rPr>
            <w:noProof/>
            <w:webHidden/>
          </w:rPr>
          <w:fldChar w:fldCharType="end"/>
        </w:r>
      </w:hyperlink>
    </w:p>
    <w:p w14:paraId="2C15B9A6" w14:textId="6EB97323" w:rsidR="00483FD7" w:rsidRDefault="00817E3F">
      <w:pPr>
        <w:pStyle w:val="TOC5"/>
        <w:tabs>
          <w:tab w:val="right" w:leader="dot" w:pos="9350"/>
        </w:tabs>
        <w:rPr>
          <w:rFonts w:asciiTheme="minorHAnsi" w:eastAsiaTheme="minorEastAsia" w:hAnsiTheme="minorHAnsi" w:cstheme="minorBidi"/>
          <w:noProof/>
          <w:sz w:val="22"/>
          <w:szCs w:val="22"/>
        </w:rPr>
      </w:pPr>
      <w:hyperlink w:anchor="_Toc514336996" w:history="1">
        <w:r w:rsidR="00483FD7" w:rsidRPr="0071220D">
          <w:rPr>
            <w:rStyle w:val="Hyperlink"/>
            <w:noProof/>
          </w:rPr>
          <w:t>3.9.6.4.1 General</w:t>
        </w:r>
        <w:r w:rsidR="00483FD7">
          <w:rPr>
            <w:noProof/>
            <w:webHidden/>
          </w:rPr>
          <w:tab/>
        </w:r>
        <w:r w:rsidR="00483FD7">
          <w:rPr>
            <w:noProof/>
            <w:webHidden/>
          </w:rPr>
          <w:fldChar w:fldCharType="begin"/>
        </w:r>
        <w:r w:rsidR="00483FD7">
          <w:rPr>
            <w:noProof/>
            <w:webHidden/>
          </w:rPr>
          <w:instrText xml:space="preserve"> PAGEREF _Toc514336996 \h </w:instrText>
        </w:r>
        <w:r w:rsidR="00483FD7">
          <w:rPr>
            <w:noProof/>
            <w:webHidden/>
          </w:rPr>
        </w:r>
        <w:r w:rsidR="00483FD7">
          <w:rPr>
            <w:noProof/>
            <w:webHidden/>
          </w:rPr>
          <w:fldChar w:fldCharType="separate"/>
        </w:r>
        <w:r w:rsidR="00483FD7">
          <w:rPr>
            <w:noProof/>
            <w:webHidden/>
          </w:rPr>
          <w:t>34</w:t>
        </w:r>
        <w:r w:rsidR="00483FD7">
          <w:rPr>
            <w:noProof/>
            <w:webHidden/>
          </w:rPr>
          <w:fldChar w:fldCharType="end"/>
        </w:r>
      </w:hyperlink>
    </w:p>
    <w:p w14:paraId="587FF211" w14:textId="650AFC06" w:rsidR="00483FD7" w:rsidRDefault="00817E3F">
      <w:pPr>
        <w:pStyle w:val="TOC5"/>
        <w:tabs>
          <w:tab w:val="right" w:leader="dot" w:pos="9350"/>
        </w:tabs>
        <w:rPr>
          <w:rFonts w:asciiTheme="minorHAnsi" w:eastAsiaTheme="minorEastAsia" w:hAnsiTheme="minorHAnsi" w:cstheme="minorBidi"/>
          <w:noProof/>
          <w:sz w:val="22"/>
          <w:szCs w:val="22"/>
        </w:rPr>
      </w:pPr>
      <w:hyperlink w:anchor="_Toc514336997" w:history="1">
        <w:r w:rsidR="00483FD7" w:rsidRPr="0071220D">
          <w:rPr>
            <w:rStyle w:val="Hyperlink"/>
            <w:noProof/>
          </w:rPr>
          <w:t>3.9.6.4.2 sarifLog object</w:t>
        </w:r>
        <w:r w:rsidR="00483FD7">
          <w:rPr>
            <w:noProof/>
            <w:webHidden/>
          </w:rPr>
          <w:tab/>
        </w:r>
        <w:r w:rsidR="00483FD7">
          <w:rPr>
            <w:noProof/>
            <w:webHidden/>
          </w:rPr>
          <w:fldChar w:fldCharType="begin"/>
        </w:r>
        <w:r w:rsidR="00483FD7">
          <w:rPr>
            <w:noProof/>
            <w:webHidden/>
          </w:rPr>
          <w:instrText xml:space="preserve"> PAGEREF _Toc514336997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3F764B12" w14:textId="755EBD45" w:rsidR="00483FD7" w:rsidRDefault="00817E3F">
      <w:pPr>
        <w:pStyle w:val="TOC5"/>
        <w:tabs>
          <w:tab w:val="right" w:leader="dot" w:pos="9350"/>
        </w:tabs>
        <w:rPr>
          <w:rFonts w:asciiTheme="minorHAnsi" w:eastAsiaTheme="minorEastAsia" w:hAnsiTheme="minorHAnsi" w:cstheme="minorBidi"/>
          <w:noProof/>
          <w:sz w:val="22"/>
          <w:szCs w:val="22"/>
        </w:rPr>
      </w:pPr>
      <w:hyperlink w:anchor="_Toc514336998" w:history="1">
        <w:r w:rsidR="00483FD7" w:rsidRPr="0071220D">
          <w:rPr>
            <w:rStyle w:val="Hyperlink"/>
            <w:noProof/>
          </w:rPr>
          <w:t>3.9.6.4.3 run object</w:t>
        </w:r>
        <w:r w:rsidR="00483FD7">
          <w:rPr>
            <w:noProof/>
            <w:webHidden/>
          </w:rPr>
          <w:tab/>
        </w:r>
        <w:r w:rsidR="00483FD7">
          <w:rPr>
            <w:noProof/>
            <w:webHidden/>
          </w:rPr>
          <w:fldChar w:fldCharType="begin"/>
        </w:r>
        <w:r w:rsidR="00483FD7">
          <w:rPr>
            <w:noProof/>
            <w:webHidden/>
          </w:rPr>
          <w:instrText xml:space="preserve"> PAGEREF _Toc514336998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382AC3A9" w14:textId="45F55F51" w:rsidR="00483FD7" w:rsidRDefault="00817E3F">
      <w:pPr>
        <w:pStyle w:val="TOC5"/>
        <w:tabs>
          <w:tab w:val="right" w:leader="dot" w:pos="9350"/>
        </w:tabs>
        <w:rPr>
          <w:rFonts w:asciiTheme="minorHAnsi" w:eastAsiaTheme="minorEastAsia" w:hAnsiTheme="minorHAnsi" w:cstheme="minorBidi"/>
          <w:noProof/>
          <w:sz w:val="22"/>
          <w:szCs w:val="22"/>
        </w:rPr>
      </w:pPr>
      <w:hyperlink w:anchor="_Toc514336999" w:history="1">
        <w:r w:rsidR="00483FD7" w:rsidRPr="0071220D">
          <w:rPr>
            <w:rStyle w:val="Hyperlink"/>
            <w:noProof/>
          </w:rPr>
          <w:t>3.9.6.4.4 tool object</w:t>
        </w:r>
        <w:r w:rsidR="00483FD7">
          <w:rPr>
            <w:noProof/>
            <w:webHidden/>
          </w:rPr>
          <w:tab/>
        </w:r>
        <w:r w:rsidR="00483FD7">
          <w:rPr>
            <w:noProof/>
            <w:webHidden/>
          </w:rPr>
          <w:fldChar w:fldCharType="begin"/>
        </w:r>
        <w:r w:rsidR="00483FD7">
          <w:rPr>
            <w:noProof/>
            <w:webHidden/>
          </w:rPr>
          <w:instrText xml:space="preserve"> PAGEREF _Toc514336999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5BA1073B" w14:textId="3F892621" w:rsidR="00483FD7" w:rsidRDefault="00817E3F">
      <w:pPr>
        <w:pStyle w:val="TOC5"/>
        <w:tabs>
          <w:tab w:val="right" w:leader="dot" w:pos="9350"/>
        </w:tabs>
        <w:rPr>
          <w:rFonts w:asciiTheme="minorHAnsi" w:eastAsiaTheme="minorEastAsia" w:hAnsiTheme="minorHAnsi" w:cstheme="minorBidi"/>
          <w:noProof/>
          <w:sz w:val="22"/>
          <w:szCs w:val="22"/>
        </w:rPr>
      </w:pPr>
      <w:hyperlink w:anchor="_Toc514337000" w:history="1">
        <w:r w:rsidR="00483FD7" w:rsidRPr="0071220D">
          <w:rPr>
            <w:rStyle w:val="Hyperlink"/>
            <w:noProof/>
          </w:rPr>
          <w:t>3.9.6.4.5 resources object</w:t>
        </w:r>
        <w:r w:rsidR="00483FD7">
          <w:rPr>
            <w:noProof/>
            <w:webHidden/>
          </w:rPr>
          <w:tab/>
        </w:r>
        <w:r w:rsidR="00483FD7">
          <w:rPr>
            <w:noProof/>
            <w:webHidden/>
          </w:rPr>
          <w:fldChar w:fldCharType="begin"/>
        </w:r>
        <w:r w:rsidR="00483FD7">
          <w:rPr>
            <w:noProof/>
            <w:webHidden/>
          </w:rPr>
          <w:instrText xml:space="preserve"> PAGEREF _Toc514337000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4B9F3E4C" w14:textId="540AA77E"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01" w:history="1">
        <w:r w:rsidR="00483FD7" w:rsidRPr="0071220D">
          <w:rPr>
            <w:rStyle w:val="Hyperlink"/>
            <w:noProof/>
          </w:rPr>
          <w:t>3.9.7 text property</w:t>
        </w:r>
        <w:r w:rsidR="00483FD7">
          <w:rPr>
            <w:noProof/>
            <w:webHidden/>
          </w:rPr>
          <w:tab/>
        </w:r>
        <w:r w:rsidR="00483FD7">
          <w:rPr>
            <w:noProof/>
            <w:webHidden/>
          </w:rPr>
          <w:fldChar w:fldCharType="begin"/>
        </w:r>
        <w:r w:rsidR="00483FD7">
          <w:rPr>
            <w:noProof/>
            <w:webHidden/>
          </w:rPr>
          <w:instrText xml:space="preserve"> PAGEREF _Toc514337001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3725B79C" w14:textId="19AC51A2"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02" w:history="1">
        <w:r w:rsidR="00483FD7" w:rsidRPr="0071220D">
          <w:rPr>
            <w:rStyle w:val="Hyperlink"/>
            <w:noProof/>
          </w:rPr>
          <w:t>3.9.8 richText property</w:t>
        </w:r>
        <w:r w:rsidR="00483FD7">
          <w:rPr>
            <w:noProof/>
            <w:webHidden/>
          </w:rPr>
          <w:tab/>
        </w:r>
        <w:r w:rsidR="00483FD7">
          <w:rPr>
            <w:noProof/>
            <w:webHidden/>
          </w:rPr>
          <w:fldChar w:fldCharType="begin"/>
        </w:r>
        <w:r w:rsidR="00483FD7">
          <w:rPr>
            <w:noProof/>
            <w:webHidden/>
          </w:rPr>
          <w:instrText xml:space="preserve"> PAGEREF _Toc514337002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3D01B8E2" w14:textId="279FEC11"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03" w:history="1">
        <w:r w:rsidR="00483FD7" w:rsidRPr="0071220D">
          <w:rPr>
            <w:rStyle w:val="Hyperlink"/>
            <w:noProof/>
          </w:rPr>
          <w:t>3.9.9 messageId property</w:t>
        </w:r>
        <w:r w:rsidR="00483FD7">
          <w:rPr>
            <w:noProof/>
            <w:webHidden/>
          </w:rPr>
          <w:tab/>
        </w:r>
        <w:r w:rsidR="00483FD7">
          <w:rPr>
            <w:noProof/>
            <w:webHidden/>
          </w:rPr>
          <w:fldChar w:fldCharType="begin"/>
        </w:r>
        <w:r w:rsidR="00483FD7">
          <w:rPr>
            <w:noProof/>
            <w:webHidden/>
          </w:rPr>
          <w:instrText xml:space="preserve"> PAGEREF _Toc514337003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061E8E72" w14:textId="7EB930D8"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04" w:history="1">
        <w:r w:rsidR="00483FD7" w:rsidRPr="0071220D">
          <w:rPr>
            <w:rStyle w:val="Hyperlink"/>
            <w:noProof/>
          </w:rPr>
          <w:t>3.9.10 richMessageId property</w:t>
        </w:r>
        <w:r w:rsidR="00483FD7">
          <w:rPr>
            <w:noProof/>
            <w:webHidden/>
          </w:rPr>
          <w:tab/>
        </w:r>
        <w:r w:rsidR="00483FD7">
          <w:rPr>
            <w:noProof/>
            <w:webHidden/>
          </w:rPr>
          <w:fldChar w:fldCharType="begin"/>
        </w:r>
        <w:r w:rsidR="00483FD7">
          <w:rPr>
            <w:noProof/>
            <w:webHidden/>
          </w:rPr>
          <w:instrText xml:space="preserve"> PAGEREF _Toc514337004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5D4B64CF" w14:textId="78B8999C"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05" w:history="1">
        <w:r w:rsidR="00483FD7" w:rsidRPr="0071220D">
          <w:rPr>
            <w:rStyle w:val="Hyperlink"/>
            <w:noProof/>
          </w:rPr>
          <w:t>3.9.11 arguments property</w:t>
        </w:r>
        <w:r w:rsidR="00483FD7">
          <w:rPr>
            <w:noProof/>
            <w:webHidden/>
          </w:rPr>
          <w:tab/>
        </w:r>
        <w:r w:rsidR="00483FD7">
          <w:rPr>
            <w:noProof/>
            <w:webHidden/>
          </w:rPr>
          <w:fldChar w:fldCharType="begin"/>
        </w:r>
        <w:r w:rsidR="00483FD7">
          <w:rPr>
            <w:noProof/>
            <w:webHidden/>
          </w:rPr>
          <w:instrText xml:space="preserve"> PAGEREF _Toc514337005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30673849" w14:textId="42E6F29F"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006" w:history="1">
        <w:r w:rsidR="00483FD7" w:rsidRPr="0071220D">
          <w:rPr>
            <w:rStyle w:val="Hyperlink"/>
            <w:noProof/>
          </w:rPr>
          <w:t>3.10 sarifLog object</w:t>
        </w:r>
        <w:r w:rsidR="00483FD7">
          <w:rPr>
            <w:noProof/>
            <w:webHidden/>
          </w:rPr>
          <w:tab/>
        </w:r>
        <w:r w:rsidR="00483FD7">
          <w:rPr>
            <w:noProof/>
            <w:webHidden/>
          </w:rPr>
          <w:fldChar w:fldCharType="begin"/>
        </w:r>
        <w:r w:rsidR="00483FD7">
          <w:rPr>
            <w:noProof/>
            <w:webHidden/>
          </w:rPr>
          <w:instrText xml:space="preserve"> PAGEREF _Toc514337006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02E70F42" w14:textId="0F7925D6"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07" w:history="1">
        <w:r w:rsidR="00483FD7" w:rsidRPr="0071220D">
          <w:rPr>
            <w:rStyle w:val="Hyperlink"/>
            <w:noProof/>
          </w:rPr>
          <w:t>3.10.1 General</w:t>
        </w:r>
        <w:r w:rsidR="00483FD7">
          <w:rPr>
            <w:noProof/>
            <w:webHidden/>
          </w:rPr>
          <w:tab/>
        </w:r>
        <w:r w:rsidR="00483FD7">
          <w:rPr>
            <w:noProof/>
            <w:webHidden/>
          </w:rPr>
          <w:fldChar w:fldCharType="begin"/>
        </w:r>
        <w:r w:rsidR="00483FD7">
          <w:rPr>
            <w:noProof/>
            <w:webHidden/>
          </w:rPr>
          <w:instrText xml:space="preserve"> PAGEREF _Toc514337007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7540F612" w14:textId="6DE25B3A"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08" w:history="1">
        <w:r w:rsidR="00483FD7" w:rsidRPr="0071220D">
          <w:rPr>
            <w:rStyle w:val="Hyperlink"/>
            <w:noProof/>
          </w:rPr>
          <w:t>3.10.2 version property</w:t>
        </w:r>
        <w:r w:rsidR="00483FD7">
          <w:rPr>
            <w:noProof/>
            <w:webHidden/>
          </w:rPr>
          <w:tab/>
        </w:r>
        <w:r w:rsidR="00483FD7">
          <w:rPr>
            <w:noProof/>
            <w:webHidden/>
          </w:rPr>
          <w:fldChar w:fldCharType="begin"/>
        </w:r>
        <w:r w:rsidR="00483FD7">
          <w:rPr>
            <w:noProof/>
            <w:webHidden/>
          </w:rPr>
          <w:instrText xml:space="preserve"> PAGEREF _Toc514337008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582CF8FE" w14:textId="63184CC6"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09" w:history="1">
        <w:r w:rsidR="00483FD7" w:rsidRPr="0071220D">
          <w:rPr>
            <w:rStyle w:val="Hyperlink"/>
            <w:noProof/>
          </w:rPr>
          <w:t>3.10.3 $schema property</w:t>
        </w:r>
        <w:r w:rsidR="00483FD7">
          <w:rPr>
            <w:noProof/>
            <w:webHidden/>
          </w:rPr>
          <w:tab/>
        </w:r>
        <w:r w:rsidR="00483FD7">
          <w:rPr>
            <w:noProof/>
            <w:webHidden/>
          </w:rPr>
          <w:fldChar w:fldCharType="begin"/>
        </w:r>
        <w:r w:rsidR="00483FD7">
          <w:rPr>
            <w:noProof/>
            <w:webHidden/>
          </w:rPr>
          <w:instrText xml:space="preserve"> PAGEREF _Toc514337009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5058FAC5" w14:textId="3EDCF6E9"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10" w:history="1">
        <w:r w:rsidR="00483FD7" w:rsidRPr="0071220D">
          <w:rPr>
            <w:rStyle w:val="Hyperlink"/>
            <w:noProof/>
          </w:rPr>
          <w:t>3.10.4 runs property</w:t>
        </w:r>
        <w:r w:rsidR="00483FD7">
          <w:rPr>
            <w:noProof/>
            <w:webHidden/>
          </w:rPr>
          <w:tab/>
        </w:r>
        <w:r w:rsidR="00483FD7">
          <w:rPr>
            <w:noProof/>
            <w:webHidden/>
          </w:rPr>
          <w:fldChar w:fldCharType="begin"/>
        </w:r>
        <w:r w:rsidR="00483FD7">
          <w:rPr>
            <w:noProof/>
            <w:webHidden/>
          </w:rPr>
          <w:instrText xml:space="preserve"> PAGEREF _Toc514337010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009930E3" w14:textId="3850F1A0"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011" w:history="1">
        <w:r w:rsidR="00483FD7" w:rsidRPr="0071220D">
          <w:rPr>
            <w:rStyle w:val="Hyperlink"/>
            <w:noProof/>
          </w:rPr>
          <w:t>3.11 run object</w:t>
        </w:r>
        <w:r w:rsidR="00483FD7">
          <w:rPr>
            <w:noProof/>
            <w:webHidden/>
          </w:rPr>
          <w:tab/>
        </w:r>
        <w:r w:rsidR="00483FD7">
          <w:rPr>
            <w:noProof/>
            <w:webHidden/>
          </w:rPr>
          <w:fldChar w:fldCharType="begin"/>
        </w:r>
        <w:r w:rsidR="00483FD7">
          <w:rPr>
            <w:noProof/>
            <w:webHidden/>
          </w:rPr>
          <w:instrText xml:space="preserve"> PAGEREF _Toc514337011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0FF5155D" w14:textId="2318E155"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12" w:history="1">
        <w:r w:rsidR="00483FD7" w:rsidRPr="0071220D">
          <w:rPr>
            <w:rStyle w:val="Hyperlink"/>
            <w:noProof/>
          </w:rPr>
          <w:t>3.11.1 General</w:t>
        </w:r>
        <w:r w:rsidR="00483FD7">
          <w:rPr>
            <w:noProof/>
            <w:webHidden/>
          </w:rPr>
          <w:tab/>
        </w:r>
        <w:r w:rsidR="00483FD7">
          <w:rPr>
            <w:noProof/>
            <w:webHidden/>
          </w:rPr>
          <w:fldChar w:fldCharType="begin"/>
        </w:r>
        <w:r w:rsidR="00483FD7">
          <w:rPr>
            <w:noProof/>
            <w:webHidden/>
          </w:rPr>
          <w:instrText xml:space="preserve"> PAGEREF _Toc514337012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48413A4C" w14:textId="1426FB38"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13" w:history="1">
        <w:r w:rsidR="00483FD7" w:rsidRPr="0071220D">
          <w:rPr>
            <w:rStyle w:val="Hyperlink"/>
            <w:noProof/>
          </w:rPr>
          <w:t>3.11.2 instanceGuid property</w:t>
        </w:r>
        <w:r w:rsidR="00483FD7">
          <w:rPr>
            <w:noProof/>
            <w:webHidden/>
          </w:rPr>
          <w:tab/>
        </w:r>
        <w:r w:rsidR="00483FD7">
          <w:rPr>
            <w:noProof/>
            <w:webHidden/>
          </w:rPr>
          <w:fldChar w:fldCharType="begin"/>
        </w:r>
        <w:r w:rsidR="00483FD7">
          <w:rPr>
            <w:noProof/>
            <w:webHidden/>
          </w:rPr>
          <w:instrText xml:space="preserve"> PAGEREF _Toc514337013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09664CB8" w14:textId="7AAA59DD"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14" w:history="1">
        <w:r w:rsidR="00483FD7" w:rsidRPr="0071220D">
          <w:rPr>
            <w:rStyle w:val="Hyperlink"/>
            <w:noProof/>
          </w:rPr>
          <w:t>3.11.3 logicalId property</w:t>
        </w:r>
        <w:r w:rsidR="00483FD7">
          <w:rPr>
            <w:noProof/>
            <w:webHidden/>
          </w:rPr>
          <w:tab/>
        </w:r>
        <w:r w:rsidR="00483FD7">
          <w:rPr>
            <w:noProof/>
            <w:webHidden/>
          </w:rPr>
          <w:fldChar w:fldCharType="begin"/>
        </w:r>
        <w:r w:rsidR="00483FD7">
          <w:rPr>
            <w:noProof/>
            <w:webHidden/>
          </w:rPr>
          <w:instrText xml:space="preserve"> PAGEREF _Toc514337014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3499D535" w14:textId="6CB556CE"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15" w:history="1">
        <w:r w:rsidR="00483FD7" w:rsidRPr="0071220D">
          <w:rPr>
            <w:rStyle w:val="Hyperlink"/>
            <w:noProof/>
          </w:rPr>
          <w:t>3.11.4 description property</w:t>
        </w:r>
        <w:r w:rsidR="00483FD7">
          <w:rPr>
            <w:noProof/>
            <w:webHidden/>
          </w:rPr>
          <w:tab/>
        </w:r>
        <w:r w:rsidR="00483FD7">
          <w:rPr>
            <w:noProof/>
            <w:webHidden/>
          </w:rPr>
          <w:fldChar w:fldCharType="begin"/>
        </w:r>
        <w:r w:rsidR="00483FD7">
          <w:rPr>
            <w:noProof/>
            <w:webHidden/>
          </w:rPr>
          <w:instrText xml:space="preserve"> PAGEREF _Toc514337015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0C952C19" w14:textId="7210C700"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16" w:history="1">
        <w:r w:rsidR="00483FD7" w:rsidRPr="0071220D">
          <w:rPr>
            <w:rStyle w:val="Hyperlink"/>
            <w:noProof/>
          </w:rPr>
          <w:t>3.11.5 baselineInstanceGuid property</w:t>
        </w:r>
        <w:r w:rsidR="00483FD7">
          <w:rPr>
            <w:noProof/>
            <w:webHidden/>
          </w:rPr>
          <w:tab/>
        </w:r>
        <w:r w:rsidR="00483FD7">
          <w:rPr>
            <w:noProof/>
            <w:webHidden/>
          </w:rPr>
          <w:fldChar w:fldCharType="begin"/>
        </w:r>
        <w:r w:rsidR="00483FD7">
          <w:rPr>
            <w:noProof/>
            <w:webHidden/>
          </w:rPr>
          <w:instrText xml:space="preserve"> PAGEREF _Toc514337016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51C96664" w14:textId="3C918281"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17" w:history="1">
        <w:r w:rsidR="00483FD7" w:rsidRPr="0071220D">
          <w:rPr>
            <w:rStyle w:val="Hyperlink"/>
            <w:noProof/>
          </w:rPr>
          <w:t>3.11.6 automationLogicalId property</w:t>
        </w:r>
        <w:r w:rsidR="00483FD7">
          <w:rPr>
            <w:noProof/>
            <w:webHidden/>
          </w:rPr>
          <w:tab/>
        </w:r>
        <w:r w:rsidR="00483FD7">
          <w:rPr>
            <w:noProof/>
            <w:webHidden/>
          </w:rPr>
          <w:fldChar w:fldCharType="begin"/>
        </w:r>
        <w:r w:rsidR="00483FD7">
          <w:rPr>
            <w:noProof/>
            <w:webHidden/>
          </w:rPr>
          <w:instrText xml:space="preserve"> PAGEREF _Toc514337017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3669E3B8" w14:textId="06FEF41A"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18" w:history="1">
        <w:r w:rsidR="00483FD7" w:rsidRPr="0071220D">
          <w:rPr>
            <w:rStyle w:val="Hyperlink"/>
            <w:noProof/>
          </w:rPr>
          <w:t>3.11.7 architecture property</w:t>
        </w:r>
        <w:r w:rsidR="00483FD7">
          <w:rPr>
            <w:noProof/>
            <w:webHidden/>
          </w:rPr>
          <w:tab/>
        </w:r>
        <w:r w:rsidR="00483FD7">
          <w:rPr>
            <w:noProof/>
            <w:webHidden/>
          </w:rPr>
          <w:fldChar w:fldCharType="begin"/>
        </w:r>
        <w:r w:rsidR="00483FD7">
          <w:rPr>
            <w:noProof/>
            <w:webHidden/>
          </w:rPr>
          <w:instrText xml:space="preserve"> PAGEREF _Toc514337018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1751D812" w14:textId="048E6A1C"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19" w:history="1">
        <w:r w:rsidR="00483FD7" w:rsidRPr="0071220D">
          <w:rPr>
            <w:rStyle w:val="Hyperlink"/>
            <w:noProof/>
          </w:rPr>
          <w:t>3.11.8 tool property</w:t>
        </w:r>
        <w:r w:rsidR="00483FD7">
          <w:rPr>
            <w:noProof/>
            <w:webHidden/>
          </w:rPr>
          <w:tab/>
        </w:r>
        <w:r w:rsidR="00483FD7">
          <w:rPr>
            <w:noProof/>
            <w:webHidden/>
          </w:rPr>
          <w:fldChar w:fldCharType="begin"/>
        </w:r>
        <w:r w:rsidR="00483FD7">
          <w:rPr>
            <w:noProof/>
            <w:webHidden/>
          </w:rPr>
          <w:instrText xml:space="preserve"> PAGEREF _Toc514337019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39DAF64B" w14:textId="35DBBAB8"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20" w:history="1">
        <w:r w:rsidR="00483FD7" w:rsidRPr="0071220D">
          <w:rPr>
            <w:rStyle w:val="Hyperlink"/>
            <w:noProof/>
          </w:rPr>
          <w:t>3.11.9 invocations property</w:t>
        </w:r>
        <w:r w:rsidR="00483FD7">
          <w:rPr>
            <w:noProof/>
            <w:webHidden/>
          </w:rPr>
          <w:tab/>
        </w:r>
        <w:r w:rsidR="00483FD7">
          <w:rPr>
            <w:noProof/>
            <w:webHidden/>
          </w:rPr>
          <w:fldChar w:fldCharType="begin"/>
        </w:r>
        <w:r w:rsidR="00483FD7">
          <w:rPr>
            <w:noProof/>
            <w:webHidden/>
          </w:rPr>
          <w:instrText xml:space="preserve"> PAGEREF _Toc514337020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2027673A" w14:textId="2BE3AFCC"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21" w:history="1">
        <w:r w:rsidR="00483FD7" w:rsidRPr="0071220D">
          <w:rPr>
            <w:rStyle w:val="Hyperlink"/>
            <w:noProof/>
          </w:rPr>
          <w:t>3.11.10 conversion property</w:t>
        </w:r>
        <w:r w:rsidR="00483FD7">
          <w:rPr>
            <w:noProof/>
            <w:webHidden/>
          </w:rPr>
          <w:tab/>
        </w:r>
        <w:r w:rsidR="00483FD7">
          <w:rPr>
            <w:noProof/>
            <w:webHidden/>
          </w:rPr>
          <w:fldChar w:fldCharType="begin"/>
        </w:r>
        <w:r w:rsidR="00483FD7">
          <w:rPr>
            <w:noProof/>
            <w:webHidden/>
          </w:rPr>
          <w:instrText xml:space="preserve"> PAGEREF _Toc514337021 \h </w:instrText>
        </w:r>
        <w:r w:rsidR="00483FD7">
          <w:rPr>
            <w:noProof/>
            <w:webHidden/>
          </w:rPr>
        </w:r>
        <w:r w:rsidR="00483FD7">
          <w:rPr>
            <w:noProof/>
            <w:webHidden/>
          </w:rPr>
          <w:fldChar w:fldCharType="separate"/>
        </w:r>
        <w:r w:rsidR="00483FD7">
          <w:rPr>
            <w:noProof/>
            <w:webHidden/>
          </w:rPr>
          <w:t>40</w:t>
        </w:r>
        <w:r w:rsidR="00483FD7">
          <w:rPr>
            <w:noProof/>
            <w:webHidden/>
          </w:rPr>
          <w:fldChar w:fldCharType="end"/>
        </w:r>
      </w:hyperlink>
    </w:p>
    <w:p w14:paraId="22AFD697" w14:textId="3A9F1B2D"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22" w:history="1">
        <w:r w:rsidR="00483FD7" w:rsidRPr="0071220D">
          <w:rPr>
            <w:rStyle w:val="Hyperlink"/>
            <w:noProof/>
          </w:rPr>
          <w:t>3.11.11 versionControlProvenance property</w:t>
        </w:r>
        <w:r w:rsidR="00483FD7">
          <w:rPr>
            <w:noProof/>
            <w:webHidden/>
          </w:rPr>
          <w:tab/>
        </w:r>
        <w:r w:rsidR="00483FD7">
          <w:rPr>
            <w:noProof/>
            <w:webHidden/>
          </w:rPr>
          <w:fldChar w:fldCharType="begin"/>
        </w:r>
        <w:r w:rsidR="00483FD7">
          <w:rPr>
            <w:noProof/>
            <w:webHidden/>
          </w:rPr>
          <w:instrText xml:space="preserve"> PAGEREF _Toc514337022 \h </w:instrText>
        </w:r>
        <w:r w:rsidR="00483FD7">
          <w:rPr>
            <w:noProof/>
            <w:webHidden/>
          </w:rPr>
        </w:r>
        <w:r w:rsidR="00483FD7">
          <w:rPr>
            <w:noProof/>
            <w:webHidden/>
          </w:rPr>
          <w:fldChar w:fldCharType="separate"/>
        </w:r>
        <w:r w:rsidR="00483FD7">
          <w:rPr>
            <w:noProof/>
            <w:webHidden/>
          </w:rPr>
          <w:t>40</w:t>
        </w:r>
        <w:r w:rsidR="00483FD7">
          <w:rPr>
            <w:noProof/>
            <w:webHidden/>
          </w:rPr>
          <w:fldChar w:fldCharType="end"/>
        </w:r>
      </w:hyperlink>
    </w:p>
    <w:p w14:paraId="4EC83360" w14:textId="4B71ECA0"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23" w:history="1">
        <w:r w:rsidR="00483FD7" w:rsidRPr="0071220D">
          <w:rPr>
            <w:rStyle w:val="Hyperlink"/>
            <w:noProof/>
          </w:rPr>
          <w:t>3.11.12 originalUriBaseIds property</w:t>
        </w:r>
        <w:r w:rsidR="00483FD7">
          <w:rPr>
            <w:noProof/>
            <w:webHidden/>
          </w:rPr>
          <w:tab/>
        </w:r>
        <w:r w:rsidR="00483FD7">
          <w:rPr>
            <w:noProof/>
            <w:webHidden/>
          </w:rPr>
          <w:fldChar w:fldCharType="begin"/>
        </w:r>
        <w:r w:rsidR="00483FD7">
          <w:rPr>
            <w:noProof/>
            <w:webHidden/>
          </w:rPr>
          <w:instrText xml:space="preserve"> PAGEREF _Toc514337023 \h </w:instrText>
        </w:r>
        <w:r w:rsidR="00483FD7">
          <w:rPr>
            <w:noProof/>
            <w:webHidden/>
          </w:rPr>
        </w:r>
        <w:r w:rsidR="00483FD7">
          <w:rPr>
            <w:noProof/>
            <w:webHidden/>
          </w:rPr>
          <w:fldChar w:fldCharType="separate"/>
        </w:r>
        <w:r w:rsidR="00483FD7">
          <w:rPr>
            <w:noProof/>
            <w:webHidden/>
          </w:rPr>
          <w:t>40</w:t>
        </w:r>
        <w:r w:rsidR="00483FD7">
          <w:rPr>
            <w:noProof/>
            <w:webHidden/>
          </w:rPr>
          <w:fldChar w:fldCharType="end"/>
        </w:r>
      </w:hyperlink>
    </w:p>
    <w:p w14:paraId="7167BF84" w14:textId="68DEAEA7"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24" w:history="1">
        <w:r w:rsidR="00483FD7" w:rsidRPr="0071220D">
          <w:rPr>
            <w:rStyle w:val="Hyperlink"/>
            <w:noProof/>
          </w:rPr>
          <w:t>3.11.13 files property</w:t>
        </w:r>
        <w:r w:rsidR="00483FD7">
          <w:rPr>
            <w:noProof/>
            <w:webHidden/>
          </w:rPr>
          <w:tab/>
        </w:r>
        <w:r w:rsidR="00483FD7">
          <w:rPr>
            <w:noProof/>
            <w:webHidden/>
          </w:rPr>
          <w:fldChar w:fldCharType="begin"/>
        </w:r>
        <w:r w:rsidR="00483FD7">
          <w:rPr>
            <w:noProof/>
            <w:webHidden/>
          </w:rPr>
          <w:instrText xml:space="preserve"> PAGEREF _Toc514337024 \h </w:instrText>
        </w:r>
        <w:r w:rsidR="00483FD7">
          <w:rPr>
            <w:noProof/>
            <w:webHidden/>
          </w:rPr>
        </w:r>
        <w:r w:rsidR="00483FD7">
          <w:rPr>
            <w:noProof/>
            <w:webHidden/>
          </w:rPr>
          <w:fldChar w:fldCharType="separate"/>
        </w:r>
        <w:r w:rsidR="00483FD7">
          <w:rPr>
            <w:noProof/>
            <w:webHidden/>
          </w:rPr>
          <w:t>41</w:t>
        </w:r>
        <w:r w:rsidR="00483FD7">
          <w:rPr>
            <w:noProof/>
            <w:webHidden/>
          </w:rPr>
          <w:fldChar w:fldCharType="end"/>
        </w:r>
      </w:hyperlink>
    </w:p>
    <w:p w14:paraId="342B1C65" w14:textId="1C3F704E" w:rsidR="00483FD7" w:rsidRDefault="00817E3F">
      <w:pPr>
        <w:pStyle w:val="TOC4"/>
        <w:tabs>
          <w:tab w:val="right" w:leader="dot" w:pos="9350"/>
        </w:tabs>
        <w:rPr>
          <w:rFonts w:asciiTheme="minorHAnsi" w:eastAsiaTheme="minorEastAsia" w:hAnsiTheme="minorHAnsi" w:cstheme="minorBidi"/>
          <w:noProof/>
          <w:sz w:val="22"/>
          <w:szCs w:val="22"/>
        </w:rPr>
      </w:pPr>
      <w:hyperlink w:anchor="_Toc514337025" w:history="1">
        <w:r w:rsidR="00483FD7" w:rsidRPr="0071220D">
          <w:rPr>
            <w:rStyle w:val="Hyperlink"/>
            <w:noProof/>
          </w:rPr>
          <w:t>3.11.13.1 General</w:t>
        </w:r>
        <w:r w:rsidR="00483FD7">
          <w:rPr>
            <w:noProof/>
            <w:webHidden/>
          </w:rPr>
          <w:tab/>
        </w:r>
        <w:r w:rsidR="00483FD7">
          <w:rPr>
            <w:noProof/>
            <w:webHidden/>
          </w:rPr>
          <w:fldChar w:fldCharType="begin"/>
        </w:r>
        <w:r w:rsidR="00483FD7">
          <w:rPr>
            <w:noProof/>
            <w:webHidden/>
          </w:rPr>
          <w:instrText xml:space="preserve"> PAGEREF _Toc514337025 \h </w:instrText>
        </w:r>
        <w:r w:rsidR="00483FD7">
          <w:rPr>
            <w:noProof/>
            <w:webHidden/>
          </w:rPr>
        </w:r>
        <w:r w:rsidR="00483FD7">
          <w:rPr>
            <w:noProof/>
            <w:webHidden/>
          </w:rPr>
          <w:fldChar w:fldCharType="separate"/>
        </w:r>
        <w:r w:rsidR="00483FD7">
          <w:rPr>
            <w:noProof/>
            <w:webHidden/>
          </w:rPr>
          <w:t>41</w:t>
        </w:r>
        <w:r w:rsidR="00483FD7">
          <w:rPr>
            <w:noProof/>
            <w:webHidden/>
          </w:rPr>
          <w:fldChar w:fldCharType="end"/>
        </w:r>
      </w:hyperlink>
    </w:p>
    <w:p w14:paraId="74ED28D4" w14:textId="3A7EA567" w:rsidR="00483FD7" w:rsidRDefault="00817E3F">
      <w:pPr>
        <w:pStyle w:val="TOC4"/>
        <w:tabs>
          <w:tab w:val="right" w:leader="dot" w:pos="9350"/>
        </w:tabs>
        <w:rPr>
          <w:rFonts w:asciiTheme="minorHAnsi" w:eastAsiaTheme="minorEastAsia" w:hAnsiTheme="minorHAnsi" w:cstheme="minorBidi"/>
          <w:noProof/>
          <w:sz w:val="22"/>
          <w:szCs w:val="22"/>
        </w:rPr>
      </w:pPr>
      <w:hyperlink w:anchor="_Toc514337026" w:history="1">
        <w:r w:rsidR="00483FD7" w:rsidRPr="0071220D">
          <w:rPr>
            <w:rStyle w:val="Hyperlink"/>
            <w:noProof/>
          </w:rPr>
          <w:t>3.11.13.2 Property names</w:t>
        </w:r>
        <w:r w:rsidR="00483FD7">
          <w:rPr>
            <w:noProof/>
            <w:webHidden/>
          </w:rPr>
          <w:tab/>
        </w:r>
        <w:r w:rsidR="00483FD7">
          <w:rPr>
            <w:noProof/>
            <w:webHidden/>
          </w:rPr>
          <w:fldChar w:fldCharType="begin"/>
        </w:r>
        <w:r w:rsidR="00483FD7">
          <w:rPr>
            <w:noProof/>
            <w:webHidden/>
          </w:rPr>
          <w:instrText xml:space="preserve"> PAGEREF _Toc514337026 \h </w:instrText>
        </w:r>
        <w:r w:rsidR="00483FD7">
          <w:rPr>
            <w:noProof/>
            <w:webHidden/>
          </w:rPr>
        </w:r>
        <w:r w:rsidR="00483FD7">
          <w:rPr>
            <w:noProof/>
            <w:webHidden/>
          </w:rPr>
          <w:fldChar w:fldCharType="separate"/>
        </w:r>
        <w:r w:rsidR="00483FD7">
          <w:rPr>
            <w:noProof/>
            <w:webHidden/>
          </w:rPr>
          <w:t>41</w:t>
        </w:r>
        <w:r w:rsidR="00483FD7">
          <w:rPr>
            <w:noProof/>
            <w:webHidden/>
          </w:rPr>
          <w:fldChar w:fldCharType="end"/>
        </w:r>
      </w:hyperlink>
    </w:p>
    <w:p w14:paraId="49443A90" w14:textId="3BFC1BD0" w:rsidR="00483FD7" w:rsidRDefault="00817E3F">
      <w:pPr>
        <w:pStyle w:val="TOC4"/>
        <w:tabs>
          <w:tab w:val="right" w:leader="dot" w:pos="9350"/>
        </w:tabs>
        <w:rPr>
          <w:rFonts w:asciiTheme="minorHAnsi" w:eastAsiaTheme="minorEastAsia" w:hAnsiTheme="minorHAnsi" w:cstheme="minorBidi"/>
          <w:noProof/>
          <w:sz w:val="22"/>
          <w:szCs w:val="22"/>
        </w:rPr>
      </w:pPr>
      <w:hyperlink w:anchor="_Toc514337027" w:history="1">
        <w:r w:rsidR="00483FD7" w:rsidRPr="0071220D">
          <w:rPr>
            <w:rStyle w:val="Hyperlink"/>
            <w:noProof/>
          </w:rPr>
          <w:t>3.11.13.3 Property values</w:t>
        </w:r>
        <w:r w:rsidR="00483FD7">
          <w:rPr>
            <w:noProof/>
            <w:webHidden/>
          </w:rPr>
          <w:tab/>
        </w:r>
        <w:r w:rsidR="00483FD7">
          <w:rPr>
            <w:noProof/>
            <w:webHidden/>
          </w:rPr>
          <w:fldChar w:fldCharType="begin"/>
        </w:r>
        <w:r w:rsidR="00483FD7">
          <w:rPr>
            <w:noProof/>
            <w:webHidden/>
          </w:rPr>
          <w:instrText xml:space="preserve"> PAGEREF _Toc514337027 \h </w:instrText>
        </w:r>
        <w:r w:rsidR="00483FD7">
          <w:rPr>
            <w:noProof/>
            <w:webHidden/>
          </w:rPr>
        </w:r>
        <w:r w:rsidR="00483FD7">
          <w:rPr>
            <w:noProof/>
            <w:webHidden/>
          </w:rPr>
          <w:fldChar w:fldCharType="separate"/>
        </w:r>
        <w:r w:rsidR="00483FD7">
          <w:rPr>
            <w:noProof/>
            <w:webHidden/>
          </w:rPr>
          <w:t>44</w:t>
        </w:r>
        <w:r w:rsidR="00483FD7">
          <w:rPr>
            <w:noProof/>
            <w:webHidden/>
          </w:rPr>
          <w:fldChar w:fldCharType="end"/>
        </w:r>
      </w:hyperlink>
    </w:p>
    <w:p w14:paraId="59876F5E" w14:textId="20DB0B20"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28" w:history="1">
        <w:r w:rsidR="00483FD7" w:rsidRPr="0071220D">
          <w:rPr>
            <w:rStyle w:val="Hyperlink"/>
            <w:noProof/>
          </w:rPr>
          <w:t>3.11.14 logicalLocations property</w:t>
        </w:r>
        <w:r w:rsidR="00483FD7">
          <w:rPr>
            <w:noProof/>
            <w:webHidden/>
          </w:rPr>
          <w:tab/>
        </w:r>
        <w:r w:rsidR="00483FD7">
          <w:rPr>
            <w:noProof/>
            <w:webHidden/>
          </w:rPr>
          <w:fldChar w:fldCharType="begin"/>
        </w:r>
        <w:r w:rsidR="00483FD7">
          <w:rPr>
            <w:noProof/>
            <w:webHidden/>
          </w:rPr>
          <w:instrText xml:space="preserve"> PAGEREF _Toc514337028 \h </w:instrText>
        </w:r>
        <w:r w:rsidR="00483FD7">
          <w:rPr>
            <w:noProof/>
            <w:webHidden/>
          </w:rPr>
        </w:r>
        <w:r w:rsidR="00483FD7">
          <w:rPr>
            <w:noProof/>
            <w:webHidden/>
          </w:rPr>
          <w:fldChar w:fldCharType="separate"/>
        </w:r>
        <w:r w:rsidR="00483FD7">
          <w:rPr>
            <w:noProof/>
            <w:webHidden/>
          </w:rPr>
          <w:t>45</w:t>
        </w:r>
        <w:r w:rsidR="00483FD7">
          <w:rPr>
            <w:noProof/>
            <w:webHidden/>
          </w:rPr>
          <w:fldChar w:fldCharType="end"/>
        </w:r>
      </w:hyperlink>
    </w:p>
    <w:p w14:paraId="3BC846CF" w14:textId="65727858"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29" w:history="1">
        <w:r w:rsidR="00483FD7" w:rsidRPr="0071220D">
          <w:rPr>
            <w:rStyle w:val="Hyperlink"/>
            <w:noProof/>
          </w:rPr>
          <w:t>3.11.15 graphs property</w:t>
        </w:r>
        <w:r w:rsidR="00483FD7">
          <w:rPr>
            <w:noProof/>
            <w:webHidden/>
          </w:rPr>
          <w:tab/>
        </w:r>
        <w:r w:rsidR="00483FD7">
          <w:rPr>
            <w:noProof/>
            <w:webHidden/>
          </w:rPr>
          <w:fldChar w:fldCharType="begin"/>
        </w:r>
        <w:r w:rsidR="00483FD7">
          <w:rPr>
            <w:noProof/>
            <w:webHidden/>
          </w:rPr>
          <w:instrText xml:space="preserve"> PAGEREF _Toc514337029 \h </w:instrText>
        </w:r>
        <w:r w:rsidR="00483FD7">
          <w:rPr>
            <w:noProof/>
            <w:webHidden/>
          </w:rPr>
        </w:r>
        <w:r w:rsidR="00483FD7">
          <w:rPr>
            <w:noProof/>
            <w:webHidden/>
          </w:rPr>
          <w:fldChar w:fldCharType="separate"/>
        </w:r>
        <w:r w:rsidR="00483FD7">
          <w:rPr>
            <w:noProof/>
            <w:webHidden/>
          </w:rPr>
          <w:t>46</w:t>
        </w:r>
        <w:r w:rsidR="00483FD7">
          <w:rPr>
            <w:noProof/>
            <w:webHidden/>
          </w:rPr>
          <w:fldChar w:fldCharType="end"/>
        </w:r>
      </w:hyperlink>
    </w:p>
    <w:p w14:paraId="0D514EFD" w14:textId="322179D9"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30" w:history="1">
        <w:r w:rsidR="00483FD7" w:rsidRPr="0071220D">
          <w:rPr>
            <w:rStyle w:val="Hyperlink"/>
            <w:noProof/>
          </w:rPr>
          <w:t>3.11.16 results property</w:t>
        </w:r>
        <w:r w:rsidR="00483FD7">
          <w:rPr>
            <w:noProof/>
            <w:webHidden/>
          </w:rPr>
          <w:tab/>
        </w:r>
        <w:r w:rsidR="00483FD7">
          <w:rPr>
            <w:noProof/>
            <w:webHidden/>
          </w:rPr>
          <w:fldChar w:fldCharType="begin"/>
        </w:r>
        <w:r w:rsidR="00483FD7">
          <w:rPr>
            <w:noProof/>
            <w:webHidden/>
          </w:rPr>
          <w:instrText xml:space="preserve"> PAGEREF _Toc514337030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035006F2" w14:textId="040AB537"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31" w:history="1">
        <w:r w:rsidR="00483FD7" w:rsidRPr="0071220D">
          <w:rPr>
            <w:rStyle w:val="Hyperlink"/>
            <w:noProof/>
          </w:rPr>
          <w:t>3.11.17 resources property</w:t>
        </w:r>
        <w:r w:rsidR="00483FD7">
          <w:rPr>
            <w:noProof/>
            <w:webHidden/>
          </w:rPr>
          <w:tab/>
        </w:r>
        <w:r w:rsidR="00483FD7">
          <w:rPr>
            <w:noProof/>
            <w:webHidden/>
          </w:rPr>
          <w:fldChar w:fldCharType="begin"/>
        </w:r>
        <w:r w:rsidR="00483FD7">
          <w:rPr>
            <w:noProof/>
            <w:webHidden/>
          </w:rPr>
          <w:instrText xml:space="preserve"> PAGEREF _Toc514337031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30272CE2" w14:textId="44494316"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32" w:history="1">
        <w:r w:rsidR="00483FD7" w:rsidRPr="0071220D">
          <w:rPr>
            <w:rStyle w:val="Hyperlink"/>
            <w:noProof/>
          </w:rPr>
          <w:t>3.11.18 defaultFileEncoding</w:t>
        </w:r>
        <w:r w:rsidR="00483FD7">
          <w:rPr>
            <w:noProof/>
            <w:webHidden/>
          </w:rPr>
          <w:tab/>
        </w:r>
        <w:r w:rsidR="00483FD7">
          <w:rPr>
            <w:noProof/>
            <w:webHidden/>
          </w:rPr>
          <w:fldChar w:fldCharType="begin"/>
        </w:r>
        <w:r w:rsidR="00483FD7">
          <w:rPr>
            <w:noProof/>
            <w:webHidden/>
          </w:rPr>
          <w:instrText xml:space="preserve"> PAGEREF _Toc514337032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69F1B211" w14:textId="35EDD369"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33" w:history="1">
        <w:r w:rsidR="00483FD7" w:rsidRPr="0071220D">
          <w:rPr>
            <w:rStyle w:val="Hyperlink"/>
            <w:noProof/>
          </w:rPr>
          <w:t>3.11.19 richMessageMimeType property</w:t>
        </w:r>
        <w:r w:rsidR="00483FD7">
          <w:rPr>
            <w:noProof/>
            <w:webHidden/>
          </w:rPr>
          <w:tab/>
        </w:r>
        <w:r w:rsidR="00483FD7">
          <w:rPr>
            <w:noProof/>
            <w:webHidden/>
          </w:rPr>
          <w:fldChar w:fldCharType="begin"/>
        </w:r>
        <w:r w:rsidR="00483FD7">
          <w:rPr>
            <w:noProof/>
            <w:webHidden/>
          </w:rPr>
          <w:instrText xml:space="preserve"> PAGEREF _Toc514337033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78493075" w14:textId="61CD7CED"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34" w:history="1">
        <w:r w:rsidR="00483FD7" w:rsidRPr="0071220D">
          <w:rPr>
            <w:rStyle w:val="Hyperlink"/>
            <w:noProof/>
          </w:rPr>
          <w:t>3.11.20 redactionToken property</w:t>
        </w:r>
        <w:r w:rsidR="00483FD7">
          <w:rPr>
            <w:noProof/>
            <w:webHidden/>
          </w:rPr>
          <w:tab/>
        </w:r>
        <w:r w:rsidR="00483FD7">
          <w:rPr>
            <w:noProof/>
            <w:webHidden/>
          </w:rPr>
          <w:fldChar w:fldCharType="begin"/>
        </w:r>
        <w:r w:rsidR="00483FD7">
          <w:rPr>
            <w:noProof/>
            <w:webHidden/>
          </w:rPr>
          <w:instrText xml:space="preserve"> PAGEREF _Toc514337034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2AD4E321" w14:textId="3AF85FA0"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35" w:history="1">
        <w:r w:rsidR="00483FD7" w:rsidRPr="0071220D">
          <w:rPr>
            <w:rStyle w:val="Hyperlink"/>
            <w:noProof/>
          </w:rPr>
          <w:t>3.11.21 properties property</w:t>
        </w:r>
        <w:r w:rsidR="00483FD7">
          <w:rPr>
            <w:noProof/>
            <w:webHidden/>
          </w:rPr>
          <w:tab/>
        </w:r>
        <w:r w:rsidR="00483FD7">
          <w:rPr>
            <w:noProof/>
            <w:webHidden/>
          </w:rPr>
          <w:fldChar w:fldCharType="begin"/>
        </w:r>
        <w:r w:rsidR="00483FD7">
          <w:rPr>
            <w:noProof/>
            <w:webHidden/>
          </w:rPr>
          <w:instrText xml:space="preserve"> PAGEREF _Toc514337035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441A2EBF" w14:textId="3A8141B4"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036" w:history="1">
        <w:r w:rsidR="00483FD7" w:rsidRPr="0071220D">
          <w:rPr>
            <w:rStyle w:val="Hyperlink"/>
            <w:noProof/>
          </w:rPr>
          <w:t>3.12 tool object</w:t>
        </w:r>
        <w:r w:rsidR="00483FD7">
          <w:rPr>
            <w:noProof/>
            <w:webHidden/>
          </w:rPr>
          <w:tab/>
        </w:r>
        <w:r w:rsidR="00483FD7">
          <w:rPr>
            <w:noProof/>
            <w:webHidden/>
          </w:rPr>
          <w:fldChar w:fldCharType="begin"/>
        </w:r>
        <w:r w:rsidR="00483FD7">
          <w:rPr>
            <w:noProof/>
            <w:webHidden/>
          </w:rPr>
          <w:instrText xml:space="preserve"> PAGEREF _Toc514337036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3B803359" w14:textId="01424D68"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37" w:history="1">
        <w:r w:rsidR="00483FD7" w:rsidRPr="0071220D">
          <w:rPr>
            <w:rStyle w:val="Hyperlink"/>
            <w:noProof/>
          </w:rPr>
          <w:t>3.12.1 General</w:t>
        </w:r>
        <w:r w:rsidR="00483FD7">
          <w:rPr>
            <w:noProof/>
            <w:webHidden/>
          </w:rPr>
          <w:tab/>
        </w:r>
        <w:r w:rsidR="00483FD7">
          <w:rPr>
            <w:noProof/>
            <w:webHidden/>
          </w:rPr>
          <w:fldChar w:fldCharType="begin"/>
        </w:r>
        <w:r w:rsidR="00483FD7">
          <w:rPr>
            <w:noProof/>
            <w:webHidden/>
          </w:rPr>
          <w:instrText xml:space="preserve"> PAGEREF _Toc514337037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403EAEA1" w14:textId="1364D06C"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38" w:history="1">
        <w:r w:rsidR="00483FD7" w:rsidRPr="0071220D">
          <w:rPr>
            <w:rStyle w:val="Hyperlink"/>
            <w:noProof/>
          </w:rPr>
          <w:t>3.12.2 name property</w:t>
        </w:r>
        <w:r w:rsidR="00483FD7">
          <w:rPr>
            <w:noProof/>
            <w:webHidden/>
          </w:rPr>
          <w:tab/>
        </w:r>
        <w:r w:rsidR="00483FD7">
          <w:rPr>
            <w:noProof/>
            <w:webHidden/>
          </w:rPr>
          <w:fldChar w:fldCharType="begin"/>
        </w:r>
        <w:r w:rsidR="00483FD7">
          <w:rPr>
            <w:noProof/>
            <w:webHidden/>
          </w:rPr>
          <w:instrText xml:space="preserve"> PAGEREF _Toc514337038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3FBE3366" w14:textId="1D3BBA5F"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39" w:history="1">
        <w:r w:rsidR="00483FD7" w:rsidRPr="0071220D">
          <w:rPr>
            <w:rStyle w:val="Hyperlink"/>
            <w:noProof/>
          </w:rPr>
          <w:t>3.12.3 fullName property</w:t>
        </w:r>
        <w:r w:rsidR="00483FD7">
          <w:rPr>
            <w:noProof/>
            <w:webHidden/>
          </w:rPr>
          <w:tab/>
        </w:r>
        <w:r w:rsidR="00483FD7">
          <w:rPr>
            <w:noProof/>
            <w:webHidden/>
          </w:rPr>
          <w:fldChar w:fldCharType="begin"/>
        </w:r>
        <w:r w:rsidR="00483FD7">
          <w:rPr>
            <w:noProof/>
            <w:webHidden/>
          </w:rPr>
          <w:instrText xml:space="preserve"> PAGEREF _Toc514337039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7EC6B2E2" w14:textId="1290E7BE"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40" w:history="1">
        <w:r w:rsidR="00483FD7" w:rsidRPr="0071220D">
          <w:rPr>
            <w:rStyle w:val="Hyperlink"/>
            <w:noProof/>
          </w:rPr>
          <w:t>3.12.4 semanticVersion property</w:t>
        </w:r>
        <w:r w:rsidR="00483FD7">
          <w:rPr>
            <w:noProof/>
            <w:webHidden/>
          </w:rPr>
          <w:tab/>
        </w:r>
        <w:r w:rsidR="00483FD7">
          <w:rPr>
            <w:noProof/>
            <w:webHidden/>
          </w:rPr>
          <w:fldChar w:fldCharType="begin"/>
        </w:r>
        <w:r w:rsidR="00483FD7">
          <w:rPr>
            <w:noProof/>
            <w:webHidden/>
          </w:rPr>
          <w:instrText xml:space="preserve"> PAGEREF _Toc514337040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27C97859" w14:textId="2C54DAD2"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41" w:history="1">
        <w:r w:rsidR="00483FD7" w:rsidRPr="0071220D">
          <w:rPr>
            <w:rStyle w:val="Hyperlink"/>
            <w:noProof/>
          </w:rPr>
          <w:t>3.12.5 version property</w:t>
        </w:r>
        <w:r w:rsidR="00483FD7">
          <w:rPr>
            <w:noProof/>
            <w:webHidden/>
          </w:rPr>
          <w:tab/>
        </w:r>
        <w:r w:rsidR="00483FD7">
          <w:rPr>
            <w:noProof/>
            <w:webHidden/>
          </w:rPr>
          <w:fldChar w:fldCharType="begin"/>
        </w:r>
        <w:r w:rsidR="00483FD7">
          <w:rPr>
            <w:noProof/>
            <w:webHidden/>
          </w:rPr>
          <w:instrText xml:space="preserve"> PAGEREF _Toc514337041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771AA5B3" w14:textId="1B83B138"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42" w:history="1">
        <w:r w:rsidR="00483FD7" w:rsidRPr="0071220D">
          <w:rPr>
            <w:rStyle w:val="Hyperlink"/>
            <w:noProof/>
          </w:rPr>
          <w:t>3.12.6 fileVersion property</w:t>
        </w:r>
        <w:r w:rsidR="00483FD7">
          <w:rPr>
            <w:noProof/>
            <w:webHidden/>
          </w:rPr>
          <w:tab/>
        </w:r>
        <w:r w:rsidR="00483FD7">
          <w:rPr>
            <w:noProof/>
            <w:webHidden/>
          </w:rPr>
          <w:fldChar w:fldCharType="begin"/>
        </w:r>
        <w:r w:rsidR="00483FD7">
          <w:rPr>
            <w:noProof/>
            <w:webHidden/>
          </w:rPr>
          <w:instrText xml:space="preserve"> PAGEREF _Toc514337042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5453CD25" w14:textId="73FFC326"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43" w:history="1">
        <w:r w:rsidR="00483FD7" w:rsidRPr="0071220D">
          <w:rPr>
            <w:rStyle w:val="Hyperlink"/>
            <w:noProof/>
          </w:rPr>
          <w:t>3.12.7 downloadUri property</w:t>
        </w:r>
        <w:r w:rsidR="00483FD7">
          <w:rPr>
            <w:noProof/>
            <w:webHidden/>
          </w:rPr>
          <w:tab/>
        </w:r>
        <w:r w:rsidR="00483FD7">
          <w:rPr>
            <w:noProof/>
            <w:webHidden/>
          </w:rPr>
          <w:fldChar w:fldCharType="begin"/>
        </w:r>
        <w:r w:rsidR="00483FD7">
          <w:rPr>
            <w:noProof/>
            <w:webHidden/>
          </w:rPr>
          <w:instrText xml:space="preserve"> PAGEREF _Toc514337043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2DF1EDDE" w14:textId="65D7D462"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44" w:history="1">
        <w:r w:rsidR="00483FD7" w:rsidRPr="0071220D">
          <w:rPr>
            <w:rStyle w:val="Hyperlink"/>
            <w:noProof/>
          </w:rPr>
          <w:t>3.12.8 language property</w:t>
        </w:r>
        <w:r w:rsidR="00483FD7">
          <w:rPr>
            <w:noProof/>
            <w:webHidden/>
          </w:rPr>
          <w:tab/>
        </w:r>
        <w:r w:rsidR="00483FD7">
          <w:rPr>
            <w:noProof/>
            <w:webHidden/>
          </w:rPr>
          <w:fldChar w:fldCharType="begin"/>
        </w:r>
        <w:r w:rsidR="00483FD7">
          <w:rPr>
            <w:noProof/>
            <w:webHidden/>
          </w:rPr>
          <w:instrText xml:space="preserve"> PAGEREF _Toc514337044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353F26EE" w14:textId="4D61C20E"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45" w:history="1">
        <w:r w:rsidR="00483FD7" w:rsidRPr="0071220D">
          <w:rPr>
            <w:rStyle w:val="Hyperlink"/>
            <w:noProof/>
          </w:rPr>
          <w:t>3.12.9 resourceLocation property</w:t>
        </w:r>
        <w:r w:rsidR="00483FD7">
          <w:rPr>
            <w:noProof/>
            <w:webHidden/>
          </w:rPr>
          <w:tab/>
        </w:r>
        <w:r w:rsidR="00483FD7">
          <w:rPr>
            <w:noProof/>
            <w:webHidden/>
          </w:rPr>
          <w:fldChar w:fldCharType="begin"/>
        </w:r>
        <w:r w:rsidR="00483FD7">
          <w:rPr>
            <w:noProof/>
            <w:webHidden/>
          </w:rPr>
          <w:instrText xml:space="preserve"> PAGEREF _Toc514337045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52C544AA" w14:textId="556A2E7B"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46" w:history="1">
        <w:r w:rsidR="00483FD7" w:rsidRPr="0071220D">
          <w:rPr>
            <w:rStyle w:val="Hyperlink"/>
            <w:noProof/>
          </w:rPr>
          <w:t>3.12.10 sarifLoggerVersion property</w:t>
        </w:r>
        <w:r w:rsidR="00483FD7">
          <w:rPr>
            <w:noProof/>
            <w:webHidden/>
          </w:rPr>
          <w:tab/>
        </w:r>
        <w:r w:rsidR="00483FD7">
          <w:rPr>
            <w:noProof/>
            <w:webHidden/>
          </w:rPr>
          <w:fldChar w:fldCharType="begin"/>
        </w:r>
        <w:r w:rsidR="00483FD7">
          <w:rPr>
            <w:noProof/>
            <w:webHidden/>
          </w:rPr>
          <w:instrText xml:space="preserve"> PAGEREF _Toc514337046 \h </w:instrText>
        </w:r>
        <w:r w:rsidR="00483FD7">
          <w:rPr>
            <w:noProof/>
            <w:webHidden/>
          </w:rPr>
        </w:r>
        <w:r w:rsidR="00483FD7">
          <w:rPr>
            <w:noProof/>
            <w:webHidden/>
          </w:rPr>
          <w:fldChar w:fldCharType="separate"/>
        </w:r>
        <w:r w:rsidR="00483FD7">
          <w:rPr>
            <w:noProof/>
            <w:webHidden/>
          </w:rPr>
          <w:t>50</w:t>
        </w:r>
        <w:r w:rsidR="00483FD7">
          <w:rPr>
            <w:noProof/>
            <w:webHidden/>
          </w:rPr>
          <w:fldChar w:fldCharType="end"/>
        </w:r>
      </w:hyperlink>
    </w:p>
    <w:p w14:paraId="74E7FD2E" w14:textId="499C8773"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47" w:history="1">
        <w:r w:rsidR="00483FD7" w:rsidRPr="0071220D">
          <w:rPr>
            <w:rStyle w:val="Hyperlink"/>
            <w:noProof/>
          </w:rPr>
          <w:t>3.12.11 properties property</w:t>
        </w:r>
        <w:r w:rsidR="00483FD7">
          <w:rPr>
            <w:noProof/>
            <w:webHidden/>
          </w:rPr>
          <w:tab/>
        </w:r>
        <w:r w:rsidR="00483FD7">
          <w:rPr>
            <w:noProof/>
            <w:webHidden/>
          </w:rPr>
          <w:fldChar w:fldCharType="begin"/>
        </w:r>
        <w:r w:rsidR="00483FD7">
          <w:rPr>
            <w:noProof/>
            <w:webHidden/>
          </w:rPr>
          <w:instrText xml:space="preserve"> PAGEREF _Toc514337047 \h </w:instrText>
        </w:r>
        <w:r w:rsidR="00483FD7">
          <w:rPr>
            <w:noProof/>
            <w:webHidden/>
          </w:rPr>
        </w:r>
        <w:r w:rsidR="00483FD7">
          <w:rPr>
            <w:noProof/>
            <w:webHidden/>
          </w:rPr>
          <w:fldChar w:fldCharType="separate"/>
        </w:r>
        <w:r w:rsidR="00483FD7">
          <w:rPr>
            <w:noProof/>
            <w:webHidden/>
          </w:rPr>
          <w:t>50</w:t>
        </w:r>
        <w:r w:rsidR="00483FD7">
          <w:rPr>
            <w:noProof/>
            <w:webHidden/>
          </w:rPr>
          <w:fldChar w:fldCharType="end"/>
        </w:r>
      </w:hyperlink>
    </w:p>
    <w:p w14:paraId="02E8BC3C" w14:textId="2E483831"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048" w:history="1">
        <w:r w:rsidR="00483FD7" w:rsidRPr="0071220D">
          <w:rPr>
            <w:rStyle w:val="Hyperlink"/>
            <w:noProof/>
          </w:rPr>
          <w:t>3.13 invocation object</w:t>
        </w:r>
        <w:r w:rsidR="00483FD7">
          <w:rPr>
            <w:noProof/>
            <w:webHidden/>
          </w:rPr>
          <w:tab/>
        </w:r>
        <w:r w:rsidR="00483FD7">
          <w:rPr>
            <w:noProof/>
            <w:webHidden/>
          </w:rPr>
          <w:fldChar w:fldCharType="begin"/>
        </w:r>
        <w:r w:rsidR="00483FD7">
          <w:rPr>
            <w:noProof/>
            <w:webHidden/>
          </w:rPr>
          <w:instrText xml:space="preserve"> PAGEREF _Toc514337048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3589FA47" w14:textId="2DF1A89A"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49" w:history="1">
        <w:r w:rsidR="00483FD7" w:rsidRPr="0071220D">
          <w:rPr>
            <w:rStyle w:val="Hyperlink"/>
            <w:noProof/>
          </w:rPr>
          <w:t>3.13.1 General</w:t>
        </w:r>
        <w:r w:rsidR="00483FD7">
          <w:rPr>
            <w:noProof/>
            <w:webHidden/>
          </w:rPr>
          <w:tab/>
        </w:r>
        <w:r w:rsidR="00483FD7">
          <w:rPr>
            <w:noProof/>
            <w:webHidden/>
          </w:rPr>
          <w:fldChar w:fldCharType="begin"/>
        </w:r>
        <w:r w:rsidR="00483FD7">
          <w:rPr>
            <w:noProof/>
            <w:webHidden/>
          </w:rPr>
          <w:instrText xml:space="preserve"> PAGEREF _Toc514337049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09533D48" w14:textId="41E9A1F4"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50" w:history="1">
        <w:r w:rsidR="00483FD7" w:rsidRPr="0071220D">
          <w:rPr>
            <w:rStyle w:val="Hyperlink"/>
            <w:noProof/>
          </w:rPr>
          <w:t>3.13.2 commandLine property</w:t>
        </w:r>
        <w:r w:rsidR="00483FD7">
          <w:rPr>
            <w:noProof/>
            <w:webHidden/>
          </w:rPr>
          <w:tab/>
        </w:r>
        <w:r w:rsidR="00483FD7">
          <w:rPr>
            <w:noProof/>
            <w:webHidden/>
          </w:rPr>
          <w:fldChar w:fldCharType="begin"/>
        </w:r>
        <w:r w:rsidR="00483FD7">
          <w:rPr>
            <w:noProof/>
            <w:webHidden/>
          </w:rPr>
          <w:instrText xml:space="preserve"> PAGEREF _Toc514337050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5962A236" w14:textId="7B583EB9"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51" w:history="1">
        <w:r w:rsidR="00483FD7" w:rsidRPr="0071220D">
          <w:rPr>
            <w:rStyle w:val="Hyperlink"/>
            <w:noProof/>
          </w:rPr>
          <w:t>3.13.3 arguments property</w:t>
        </w:r>
        <w:r w:rsidR="00483FD7">
          <w:rPr>
            <w:noProof/>
            <w:webHidden/>
          </w:rPr>
          <w:tab/>
        </w:r>
        <w:r w:rsidR="00483FD7">
          <w:rPr>
            <w:noProof/>
            <w:webHidden/>
          </w:rPr>
          <w:fldChar w:fldCharType="begin"/>
        </w:r>
        <w:r w:rsidR="00483FD7">
          <w:rPr>
            <w:noProof/>
            <w:webHidden/>
          </w:rPr>
          <w:instrText xml:space="preserve"> PAGEREF _Toc514337051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37F5CE28" w14:textId="32D93DBD"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52" w:history="1">
        <w:r w:rsidR="00483FD7" w:rsidRPr="0071220D">
          <w:rPr>
            <w:rStyle w:val="Hyperlink"/>
            <w:noProof/>
          </w:rPr>
          <w:t>3.13.4 responseFiles property</w:t>
        </w:r>
        <w:r w:rsidR="00483FD7">
          <w:rPr>
            <w:noProof/>
            <w:webHidden/>
          </w:rPr>
          <w:tab/>
        </w:r>
        <w:r w:rsidR="00483FD7">
          <w:rPr>
            <w:noProof/>
            <w:webHidden/>
          </w:rPr>
          <w:fldChar w:fldCharType="begin"/>
        </w:r>
        <w:r w:rsidR="00483FD7">
          <w:rPr>
            <w:noProof/>
            <w:webHidden/>
          </w:rPr>
          <w:instrText xml:space="preserve"> PAGEREF _Toc514337052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6BF29485" w14:textId="7A8897B6"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53" w:history="1">
        <w:r w:rsidR="00483FD7" w:rsidRPr="0071220D">
          <w:rPr>
            <w:rStyle w:val="Hyperlink"/>
            <w:noProof/>
          </w:rPr>
          <w:t>3.13.5 attachments property</w:t>
        </w:r>
        <w:r w:rsidR="00483FD7">
          <w:rPr>
            <w:noProof/>
            <w:webHidden/>
          </w:rPr>
          <w:tab/>
        </w:r>
        <w:r w:rsidR="00483FD7">
          <w:rPr>
            <w:noProof/>
            <w:webHidden/>
          </w:rPr>
          <w:fldChar w:fldCharType="begin"/>
        </w:r>
        <w:r w:rsidR="00483FD7">
          <w:rPr>
            <w:noProof/>
            <w:webHidden/>
          </w:rPr>
          <w:instrText xml:space="preserve"> PAGEREF _Toc514337053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543890CD" w14:textId="7B93ED82"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54" w:history="1">
        <w:r w:rsidR="00483FD7" w:rsidRPr="0071220D">
          <w:rPr>
            <w:rStyle w:val="Hyperlink"/>
            <w:noProof/>
          </w:rPr>
          <w:t>3.13.6 startTime property</w:t>
        </w:r>
        <w:r w:rsidR="00483FD7">
          <w:rPr>
            <w:noProof/>
            <w:webHidden/>
          </w:rPr>
          <w:tab/>
        </w:r>
        <w:r w:rsidR="00483FD7">
          <w:rPr>
            <w:noProof/>
            <w:webHidden/>
          </w:rPr>
          <w:fldChar w:fldCharType="begin"/>
        </w:r>
        <w:r w:rsidR="00483FD7">
          <w:rPr>
            <w:noProof/>
            <w:webHidden/>
          </w:rPr>
          <w:instrText xml:space="preserve"> PAGEREF _Toc514337054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1917E443" w14:textId="52EEA43B"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55" w:history="1">
        <w:r w:rsidR="00483FD7" w:rsidRPr="0071220D">
          <w:rPr>
            <w:rStyle w:val="Hyperlink"/>
            <w:noProof/>
          </w:rPr>
          <w:t>3.13.7 endTime property</w:t>
        </w:r>
        <w:r w:rsidR="00483FD7">
          <w:rPr>
            <w:noProof/>
            <w:webHidden/>
          </w:rPr>
          <w:tab/>
        </w:r>
        <w:r w:rsidR="00483FD7">
          <w:rPr>
            <w:noProof/>
            <w:webHidden/>
          </w:rPr>
          <w:fldChar w:fldCharType="begin"/>
        </w:r>
        <w:r w:rsidR="00483FD7">
          <w:rPr>
            <w:noProof/>
            <w:webHidden/>
          </w:rPr>
          <w:instrText xml:space="preserve"> PAGEREF _Toc514337055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449CA55F" w14:textId="22E6B614"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56" w:history="1">
        <w:r w:rsidR="00483FD7" w:rsidRPr="0071220D">
          <w:rPr>
            <w:rStyle w:val="Hyperlink"/>
            <w:noProof/>
          </w:rPr>
          <w:t>3.13.8 exitCode property</w:t>
        </w:r>
        <w:r w:rsidR="00483FD7">
          <w:rPr>
            <w:noProof/>
            <w:webHidden/>
          </w:rPr>
          <w:tab/>
        </w:r>
        <w:r w:rsidR="00483FD7">
          <w:rPr>
            <w:noProof/>
            <w:webHidden/>
          </w:rPr>
          <w:fldChar w:fldCharType="begin"/>
        </w:r>
        <w:r w:rsidR="00483FD7">
          <w:rPr>
            <w:noProof/>
            <w:webHidden/>
          </w:rPr>
          <w:instrText xml:space="preserve"> PAGEREF _Toc514337056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48810ED8" w14:textId="48ECF4B5"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57" w:history="1">
        <w:r w:rsidR="00483FD7" w:rsidRPr="0071220D">
          <w:rPr>
            <w:rStyle w:val="Hyperlink"/>
            <w:noProof/>
          </w:rPr>
          <w:t>3.13.9 exitCodeDescription property</w:t>
        </w:r>
        <w:r w:rsidR="00483FD7">
          <w:rPr>
            <w:noProof/>
            <w:webHidden/>
          </w:rPr>
          <w:tab/>
        </w:r>
        <w:r w:rsidR="00483FD7">
          <w:rPr>
            <w:noProof/>
            <w:webHidden/>
          </w:rPr>
          <w:fldChar w:fldCharType="begin"/>
        </w:r>
        <w:r w:rsidR="00483FD7">
          <w:rPr>
            <w:noProof/>
            <w:webHidden/>
          </w:rPr>
          <w:instrText xml:space="preserve"> PAGEREF _Toc514337057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1A234C70" w14:textId="5C9E7DC3"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58" w:history="1">
        <w:r w:rsidR="00483FD7" w:rsidRPr="0071220D">
          <w:rPr>
            <w:rStyle w:val="Hyperlink"/>
            <w:noProof/>
          </w:rPr>
          <w:t>3.13.10 exitSignalName property</w:t>
        </w:r>
        <w:r w:rsidR="00483FD7">
          <w:rPr>
            <w:noProof/>
            <w:webHidden/>
          </w:rPr>
          <w:tab/>
        </w:r>
        <w:r w:rsidR="00483FD7">
          <w:rPr>
            <w:noProof/>
            <w:webHidden/>
          </w:rPr>
          <w:fldChar w:fldCharType="begin"/>
        </w:r>
        <w:r w:rsidR="00483FD7">
          <w:rPr>
            <w:noProof/>
            <w:webHidden/>
          </w:rPr>
          <w:instrText xml:space="preserve"> PAGEREF _Toc514337058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5738219A" w14:textId="4DA9A3FB"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59" w:history="1">
        <w:r w:rsidR="00483FD7" w:rsidRPr="0071220D">
          <w:rPr>
            <w:rStyle w:val="Hyperlink"/>
            <w:noProof/>
          </w:rPr>
          <w:t>3.13.11 exitSignalNumber property</w:t>
        </w:r>
        <w:r w:rsidR="00483FD7">
          <w:rPr>
            <w:noProof/>
            <w:webHidden/>
          </w:rPr>
          <w:tab/>
        </w:r>
        <w:r w:rsidR="00483FD7">
          <w:rPr>
            <w:noProof/>
            <w:webHidden/>
          </w:rPr>
          <w:fldChar w:fldCharType="begin"/>
        </w:r>
        <w:r w:rsidR="00483FD7">
          <w:rPr>
            <w:noProof/>
            <w:webHidden/>
          </w:rPr>
          <w:instrText xml:space="preserve"> PAGEREF _Toc514337059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1F6E04A3" w14:textId="547C257F"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60" w:history="1">
        <w:r w:rsidR="00483FD7" w:rsidRPr="0071220D">
          <w:rPr>
            <w:rStyle w:val="Hyperlink"/>
            <w:noProof/>
          </w:rPr>
          <w:t>3.13.12 processStartFailureMessage property</w:t>
        </w:r>
        <w:r w:rsidR="00483FD7">
          <w:rPr>
            <w:noProof/>
            <w:webHidden/>
          </w:rPr>
          <w:tab/>
        </w:r>
        <w:r w:rsidR="00483FD7">
          <w:rPr>
            <w:noProof/>
            <w:webHidden/>
          </w:rPr>
          <w:fldChar w:fldCharType="begin"/>
        </w:r>
        <w:r w:rsidR="00483FD7">
          <w:rPr>
            <w:noProof/>
            <w:webHidden/>
          </w:rPr>
          <w:instrText xml:space="preserve"> PAGEREF _Toc514337060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5AB4A613" w14:textId="5B07468E"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61" w:history="1">
        <w:r w:rsidR="00483FD7" w:rsidRPr="0071220D">
          <w:rPr>
            <w:rStyle w:val="Hyperlink"/>
            <w:noProof/>
          </w:rPr>
          <w:t>3.13.13 toolExecutionSuccessful property</w:t>
        </w:r>
        <w:r w:rsidR="00483FD7">
          <w:rPr>
            <w:noProof/>
            <w:webHidden/>
          </w:rPr>
          <w:tab/>
        </w:r>
        <w:r w:rsidR="00483FD7">
          <w:rPr>
            <w:noProof/>
            <w:webHidden/>
          </w:rPr>
          <w:fldChar w:fldCharType="begin"/>
        </w:r>
        <w:r w:rsidR="00483FD7">
          <w:rPr>
            <w:noProof/>
            <w:webHidden/>
          </w:rPr>
          <w:instrText xml:space="preserve"> PAGEREF _Toc514337061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5F53FDF8" w14:textId="3C29B099"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62" w:history="1">
        <w:r w:rsidR="00483FD7" w:rsidRPr="0071220D">
          <w:rPr>
            <w:rStyle w:val="Hyperlink"/>
            <w:noProof/>
          </w:rPr>
          <w:t>3.13.14 machine property</w:t>
        </w:r>
        <w:r w:rsidR="00483FD7">
          <w:rPr>
            <w:noProof/>
            <w:webHidden/>
          </w:rPr>
          <w:tab/>
        </w:r>
        <w:r w:rsidR="00483FD7">
          <w:rPr>
            <w:noProof/>
            <w:webHidden/>
          </w:rPr>
          <w:fldChar w:fldCharType="begin"/>
        </w:r>
        <w:r w:rsidR="00483FD7">
          <w:rPr>
            <w:noProof/>
            <w:webHidden/>
          </w:rPr>
          <w:instrText xml:space="preserve"> PAGEREF _Toc514337062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3442EF7B" w14:textId="22387E60"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63" w:history="1">
        <w:r w:rsidR="00483FD7" w:rsidRPr="0071220D">
          <w:rPr>
            <w:rStyle w:val="Hyperlink"/>
            <w:noProof/>
          </w:rPr>
          <w:t>3.13.15 account property</w:t>
        </w:r>
        <w:r w:rsidR="00483FD7">
          <w:rPr>
            <w:noProof/>
            <w:webHidden/>
          </w:rPr>
          <w:tab/>
        </w:r>
        <w:r w:rsidR="00483FD7">
          <w:rPr>
            <w:noProof/>
            <w:webHidden/>
          </w:rPr>
          <w:fldChar w:fldCharType="begin"/>
        </w:r>
        <w:r w:rsidR="00483FD7">
          <w:rPr>
            <w:noProof/>
            <w:webHidden/>
          </w:rPr>
          <w:instrText xml:space="preserve"> PAGEREF _Toc514337063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06EA1A1A" w14:textId="4D156D7C"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64" w:history="1">
        <w:r w:rsidR="00483FD7" w:rsidRPr="0071220D">
          <w:rPr>
            <w:rStyle w:val="Hyperlink"/>
            <w:noProof/>
          </w:rPr>
          <w:t>3.13.16 processId property</w:t>
        </w:r>
        <w:r w:rsidR="00483FD7">
          <w:rPr>
            <w:noProof/>
            <w:webHidden/>
          </w:rPr>
          <w:tab/>
        </w:r>
        <w:r w:rsidR="00483FD7">
          <w:rPr>
            <w:noProof/>
            <w:webHidden/>
          </w:rPr>
          <w:fldChar w:fldCharType="begin"/>
        </w:r>
        <w:r w:rsidR="00483FD7">
          <w:rPr>
            <w:noProof/>
            <w:webHidden/>
          </w:rPr>
          <w:instrText xml:space="preserve"> PAGEREF _Toc514337064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5DF817CF" w14:textId="175A85F1"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65" w:history="1">
        <w:r w:rsidR="00483FD7" w:rsidRPr="0071220D">
          <w:rPr>
            <w:rStyle w:val="Hyperlink"/>
            <w:noProof/>
          </w:rPr>
          <w:t>3.13.17 executableLocation property</w:t>
        </w:r>
        <w:r w:rsidR="00483FD7">
          <w:rPr>
            <w:noProof/>
            <w:webHidden/>
          </w:rPr>
          <w:tab/>
        </w:r>
        <w:r w:rsidR="00483FD7">
          <w:rPr>
            <w:noProof/>
            <w:webHidden/>
          </w:rPr>
          <w:fldChar w:fldCharType="begin"/>
        </w:r>
        <w:r w:rsidR="00483FD7">
          <w:rPr>
            <w:noProof/>
            <w:webHidden/>
          </w:rPr>
          <w:instrText xml:space="preserve"> PAGEREF _Toc514337065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11B63B2A" w14:textId="229CEB28"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66" w:history="1">
        <w:r w:rsidR="00483FD7" w:rsidRPr="0071220D">
          <w:rPr>
            <w:rStyle w:val="Hyperlink"/>
            <w:noProof/>
          </w:rPr>
          <w:t>3.13.18 workingDirectory property</w:t>
        </w:r>
        <w:r w:rsidR="00483FD7">
          <w:rPr>
            <w:noProof/>
            <w:webHidden/>
          </w:rPr>
          <w:tab/>
        </w:r>
        <w:r w:rsidR="00483FD7">
          <w:rPr>
            <w:noProof/>
            <w:webHidden/>
          </w:rPr>
          <w:fldChar w:fldCharType="begin"/>
        </w:r>
        <w:r w:rsidR="00483FD7">
          <w:rPr>
            <w:noProof/>
            <w:webHidden/>
          </w:rPr>
          <w:instrText xml:space="preserve"> PAGEREF _Toc514337066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1708815E" w14:textId="2ADC0501"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67" w:history="1">
        <w:r w:rsidR="00483FD7" w:rsidRPr="0071220D">
          <w:rPr>
            <w:rStyle w:val="Hyperlink"/>
            <w:noProof/>
          </w:rPr>
          <w:t>3.13.19 environmentVariables property</w:t>
        </w:r>
        <w:r w:rsidR="00483FD7">
          <w:rPr>
            <w:noProof/>
            <w:webHidden/>
          </w:rPr>
          <w:tab/>
        </w:r>
        <w:r w:rsidR="00483FD7">
          <w:rPr>
            <w:noProof/>
            <w:webHidden/>
          </w:rPr>
          <w:fldChar w:fldCharType="begin"/>
        </w:r>
        <w:r w:rsidR="00483FD7">
          <w:rPr>
            <w:noProof/>
            <w:webHidden/>
          </w:rPr>
          <w:instrText xml:space="preserve"> PAGEREF _Toc514337067 \h </w:instrText>
        </w:r>
        <w:r w:rsidR="00483FD7">
          <w:rPr>
            <w:noProof/>
            <w:webHidden/>
          </w:rPr>
        </w:r>
        <w:r w:rsidR="00483FD7">
          <w:rPr>
            <w:noProof/>
            <w:webHidden/>
          </w:rPr>
          <w:fldChar w:fldCharType="separate"/>
        </w:r>
        <w:r w:rsidR="00483FD7">
          <w:rPr>
            <w:noProof/>
            <w:webHidden/>
          </w:rPr>
          <w:t>55</w:t>
        </w:r>
        <w:r w:rsidR="00483FD7">
          <w:rPr>
            <w:noProof/>
            <w:webHidden/>
          </w:rPr>
          <w:fldChar w:fldCharType="end"/>
        </w:r>
      </w:hyperlink>
    </w:p>
    <w:p w14:paraId="3C57B516" w14:textId="74A9417E"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68" w:history="1">
        <w:r w:rsidR="00483FD7" w:rsidRPr="0071220D">
          <w:rPr>
            <w:rStyle w:val="Hyperlink"/>
            <w:noProof/>
          </w:rPr>
          <w:t>3.13.20 toolNotifications property</w:t>
        </w:r>
        <w:r w:rsidR="00483FD7">
          <w:rPr>
            <w:noProof/>
            <w:webHidden/>
          </w:rPr>
          <w:tab/>
        </w:r>
        <w:r w:rsidR="00483FD7">
          <w:rPr>
            <w:noProof/>
            <w:webHidden/>
          </w:rPr>
          <w:fldChar w:fldCharType="begin"/>
        </w:r>
        <w:r w:rsidR="00483FD7">
          <w:rPr>
            <w:noProof/>
            <w:webHidden/>
          </w:rPr>
          <w:instrText xml:space="preserve"> PAGEREF _Toc514337068 \h </w:instrText>
        </w:r>
        <w:r w:rsidR="00483FD7">
          <w:rPr>
            <w:noProof/>
            <w:webHidden/>
          </w:rPr>
        </w:r>
        <w:r w:rsidR="00483FD7">
          <w:rPr>
            <w:noProof/>
            <w:webHidden/>
          </w:rPr>
          <w:fldChar w:fldCharType="separate"/>
        </w:r>
        <w:r w:rsidR="00483FD7">
          <w:rPr>
            <w:noProof/>
            <w:webHidden/>
          </w:rPr>
          <w:t>55</w:t>
        </w:r>
        <w:r w:rsidR="00483FD7">
          <w:rPr>
            <w:noProof/>
            <w:webHidden/>
          </w:rPr>
          <w:fldChar w:fldCharType="end"/>
        </w:r>
      </w:hyperlink>
    </w:p>
    <w:p w14:paraId="0BCAE0D7" w14:textId="2F3A63E0"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69" w:history="1">
        <w:r w:rsidR="00483FD7" w:rsidRPr="0071220D">
          <w:rPr>
            <w:rStyle w:val="Hyperlink"/>
            <w:noProof/>
          </w:rPr>
          <w:t>3.13.21 configurationNotifications property</w:t>
        </w:r>
        <w:r w:rsidR="00483FD7">
          <w:rPr>
            <w:noProof/>
            <w:webHidden/>
          </w:rPr>
          <w:tab/>
        </w:r>
        <w:r w:rsidR="00483FD7">
          <w:rPr>
            <w:noProof/>
            <w:webHidden/>
          </w:rPr>
          <w:fldChar w:fldCharType="begin"/>
        </w:r>
        <w:r w:rsidR="00483FD7">
          <w:rPr>
            <w:noProof/>
            <w:webHidden/>
          </w:rPr>
          <w:instrText xml:space="preserve"> PAGEREF _Toc514337069 \h </w:instrText>
        </w:r>
        <w:r w:rsidR="00483FD7">
          <w:rPr>
            <w:noProof/>
            <w:webHidden/>
          </w:rPr>
        </w:r>
        <w:r w:rsidR="00483FD7">
          <w:rPr>
            <w:noProof/>
            <w:webHidden/>
          </w:rPr>
          <w:fldChar w:fldCharType="separate"/>
        </w:r>
        <w:r w:rsidR="00483FD7">
          <w:rPr>
            <w:noProof/>
            <w:webHidden/>
          </w:rPr>
          <w:t>55</w:t>
        </w:r>
        <w:r w:rsidR="00483FD7">
          <w:rPr>
            <w:noProof/>
            <w:webHidden/>
          </w:rPr>
          <w:fldChar w:fldCharType="end"/>
        </w:r>
      </w:hyperlink>
    </w:p>
    <w:p w14:paraId="01205567" w14:textId="114429DF"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70" w:history="1">
        <w:r w:rsidR="00483FD7" w:rsidRPr="0071220D">
          <w:rPr>
            <w:rStyle w:val="Hyperlink"/>
            <w:noProof/>
          </w:rPr>
          <w:t>3.13.22 stdin, stdout, stderr, and stdoutStderr properties</w:t>
        </w:r>
        <w:r w:rsidR="00483FD7">
          <w:rPr>
            <w:noProof/>
            <w:webHidden/>
          </w:rPr>
          <w:tab/>
        </w:r>
        <w:r w:rsidR="00483FD7">
          <w:rPr>
            <w:noProof/>
            <w:webHidden/>
          </w:rPr>
          <w:fldChar w:fldCharType="begin"/>
        </w:r>
        <w:r w:rsidR="00483FD7">
          <w:rPr>
            <w:noProof/>
            <w:webHidden/>
          </w:rPr>
          <w:instrText xml:space="preserve"> PAGEREF _Toc514337070 \h </w:instrText>
        </w:r>
        <w:r w:rsidR="00483FD7">
          <w:rPr>
            <w:noProof/>
            <w:webHidden/>
          </w:rPr>
        </w:r>
        <w:r w:rsidR="00483FD7">
          <w:rPr>
            <w:noProof/>
            <w:webHidden/>
          </w:rPr>
          <w:fldChar w:fldCharType="separate"/>
        </w:r>
        <w:r w:rsidR="00483FD7">
          <w:rPr>
            <w:noProof/>
            <w:webHidden/>
          </w:rPr>
          <w:t>56</w:t>
        </w:r>
        <w:r w:rsidR="00483FD7">
          <w:rPr>
            <w:noProof/>
            <w:webHidden/>
          </w:rPr>
          <w:fldChar w:fldCharType="end"/>
        </w:r>
      </w:hyperlink>
    </w:p>
    <w:p w14:paraId="5078F3DC" w14:textId="622129F5"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71" w:history="1">
        <w:r w:rsidR="00483FD7" w:rsidRPr="0071220D">
          <w:rPr>
            <w:rStyle w:val="Hyperlink"/>
            <w:noProof/>
          </w:rPr>
          <w:t>3.13.23 properties property</w:t>
        </w:r>
        <w:r w:rsidR="00483FD7">
          <w:rPr>
            <w:noProof/>
            <w:webHidden/>
          </w:rPr>
          <w:tab/>
        </w:r>
        <w:r w:rsidR="00483FD7">
          <w:rPr>
            <w:noProof/>
            <w:webHidden/>
          </w:rPr>
          <w:fldChar w:fldCharType="begin"/>
        </w:r>
        <w:r w:rsidR="00483FD7">
          <w:rPr>
            <w:noProof/>
            <w:webHidden/>
          </w:rPr>
          <w:instrText xml:space="preserve"> PAGEREF _Toc514337071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4B30158A" w14:textId="1307E33E"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072" w:history="1">
        <w:r w:rsidR="00483FD7" w:rsidRPr="0071220D">
          <w:rPr>
            <w:rStyle w:val="Hyperlink"/>
            <w:noProof/>
          </w:rPr>
          <w:t>3.14 attachment object</w:t>
        </w:r>
        <w:r w:rsidR="00483FD7">
          <w:rPr>
            <w:noProof/>
            <w:webHidden/>
          </w:rPr>
          <w:tab/>
        </w:r>
        <w:r w:rsidR="00483FD7">
          <w:rPr>
            <w:noProof/>
            <w:webHidden/>
          </w:rPr>
          <w:fldChar w:fldCharType="begin"/>
        </w:r>
        <w:r w:rsidR="00483FD7">
          <w:rPr>
            <w:noProof/>
            <w:webHidden/>
          </w:rPr>
          <w:instrText xml:space="preserve"> PAGEREF _Toc514337072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0EB7338A" w14:textId="4CA5D431"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73" w:history="1">
        <w:r w:rsidR="00483FD7" w:rsidRPr="0071220D">
          <w:rPr>
            <w:rStyle w:val="Hyperlink"/>
            <w:noProof/>
          </w:rPr>
          <w:t>3.14.1 General</w:t>
        </w:r>
        <w:r w:rsidR="00483FD7">
          <w:rPr>
            <w:noProof/>
            <w:webHidden/>
          </w:rPr>
          <w:tab/>
        </w:r>
        <w:r w:rsidR="00483FD7">
          <w:rPr>
            <w:noProof/>
            <w:webHidden/>
          </w:rPr>
          <w:fldChar w:fldCharType="begin"/>
        </w:r>
        <w:r w:rsidR="00483FD7">
          <w:rPr>
            <w:noProof/>
            <w:webHidden/>
          </w:rPr>
          <w:instrText xml:space="preserve"> PAGEREF _Toc514337073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2540F7E5" w14:textId="198F1995"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74" w:history="1">
        <w:r w:rsidR="00483FD7" w:rsidRPr="0071220D">
          <w:rPr>
            <w:rStyle w:val="Hyperlink"/>
            <w:noProof/>
          </w:rPr>
          <w:t>3.14.2 description property</w:t>
        </w:r>
        <w:r w:rsidR="00483FD7">
          <w:rPr>
            <w:noProof/>
            <w:webHidden/>
          </w:rPr>
          <w:tab/>
        </w:r>
        <w:r w:rsidR="00483FD7">
          <w:rPr>
            <w:noProof/>
            <w:webHidden/>
          </w:rPr>
          <w:fldChar w:fldCharType="begin"/>
        </w:r>
        <w:r w:rsidR="00483FD7">
          <w:rPr>
            <w:noProof/>
            <w:webHidden/>
          </w:rPr>
          <w:instrText xml:space="preserve"> PAGEREF _Toc514337074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4872DFF6" w14:textId="546FB8B8"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75" w:history="1">
        <w:r w:rsidR="00483FD7" w:rsidRPr="0071220D">
          <w:rPr>
            <w:rStyle w:val="Hyperlink"/>
            <w:noProof/>
          </w:rPr>
          <w:t>3.14.3 fileLocation property</w:t>
        </w:r>
        <w:r w:rsidR="00483FD7">
          <w:rPr>
            <w:noProof/>
            <w:webHidden/>
          </w:rPr>
          <w:tab/>
        </w:r>
        <w:r w:rsidR="00483FD7">
          <w:rPr>
            <w:noProof/>
            <w:webHidden/>
          </w:rPr>
          <w:fldChar w:fldCharType="begin"/>
        </w:r>
        <w:r w:rsidR="00483FD7">
          <w:rPr>
            <w:noProof/>
            <w:webHidden/>
          </w:rPr>
          <w:instrText xml:space="preserve"> PAGEREF _Toc514337075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7A06BD0D" w14:textId="39626E54"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76" w:history="1">
        <w:r w:rsidR="00483FD7" w:rsidRPr="0071220D">
          <w:rPr>
            <w:rStyle w:val="Hyperlink"/>
            <w:noProof/>
          </w:rPr>
          <w:t>3.14.4 regions property</w:t>
        </w:r>
        <w:r w:rsidR="00483FD7">
          <w:rPr>
            <w:noProof/>
            <w:webHidden/>
          </w:rPr>
          <w:tab/>
        </w:r>
        <w:r w:rsidR="00483FD7">
          <w:rPr>
            <w:noProof/>
            <w:webHidden/>
          </w:rPr>
          <w:fldChar w:fldCharType="begin"/>
        </w:r>
        <w:r w:rsidR="00483FD7">
          <w:rPr>
            <w:noProof/>
            <w:webHidden/>
          </w:rPr>
          <w:instrText xml:space="preserve"> PAGEREF _Toc514337076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6F8F9002" w14:textId="14A8450F"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77" w:history="1">
        <w:r w:rsidR="00483FD7" w:rsidRPr="0071220D">
          <w:rPr>
            <w:rStyle w:val="Hyperlink"/>
            <w:noProof/>
          </w:rPr>
          <w:t>3.14.5 rectangles property</w:t>
        </w:r>
        <w:r w:rsidR="00483FD7">
          <w:rPr>
            <w:noProof/>
            <w:webHidden/>
          </w:rPr>
          <w:tab/>
        </w:r>
        <w:r w:rsidR="00483FD7">
          <w:rPr>
            <w:noProof/>
            <w:webHidden/>
          </w:rPr>
          <w:fldChar w:fldCharType="begin"/>
        </w:r>
        <w:r w:rsidR="00483FD7">
          <w:rPr>
            <w:noProof/>
            <w:webHidden/>
          </w:rPr>
          <w:instrText xml:space="preserve"> PAGEREF _Toc514337077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71949954" w14:textId="675C4C5B"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078" w:history="1">
        <w:r w:rsidR="00483FD7" w:rsidRPr="0071220D">
          <w:rPr>
            <w:rStyle w:val="Hyperlink"/>
            <w:noProof/>
          </w:rPr>
          <w:t>3.15 conversion object</w:t>
        </w:r>
        <w:r w:rsidR="00483FD7">
          <w:rPr>
            <w:noProof/>
            <w:webHidden/>
          </w:rPr>
          <w:tab/>
        </w:r>
        <w:r w:rsidR="00483FD7">
          <w:rPr>
            <w:noProof/>
            <w:webHidden/>
          </w:rPr>
          <w:fldChar w:fldCharType="begin"/>
        </w:r>
        <w:r w:rsidR="00483FD7">
          <w:rPr>
            <w:noProof/>
            <w:webHidden/>
          </w:rPr>
          <w:instrText xml:space="preserve"> PAGEREF _Toc514337078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6CCB2E6A" w14:textId="398E6B06"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79" w:history="1">
        <w:r w:rsidR="00483FD7" w:rsidRPr="0071220D">
          <w:rPr>
            <w:rStyle w:val="Hyperlink"/>
            <w:noProof/>
          </w:rPr>
          <w:t>3.15.1 General</w:t>
        </w:r>
        <w:r w:rsidR="00483FD7">
          <w:rPr>
            <w:noProof/>
            <w:webHidden/>
          </w:rPr>
          <w:tab/>
        </w:r>
        <w:r w:rsidR="00483FD7">
          <w:rPr>
            <w:noProof/>
            <w:webHidden/>
          </w:rPr>
          <w:fldChar w:fldCharType="begin"/>
        </w:r>
        <w:r w:rsidR="00483FD7">
          <w:rPr>
            <w:noProof/>
            <w:webHidden/>
          </w:rPr>
          <w:instrText xml:space="preserve"> PAGEREF _Toc514337079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49C07EEF" w14:textId="2BE4EF06"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80" w:history="1">
        <w:r w:rsidR="00483FD7" w:rsidRPr="0071220D">
          <w:rPr>
            <w:rStyle w:val="Hyperlink"/>
            <w:noProof/>
          </w:rPr>
          <w:t>3.15.2 tool property</w:t>
        </w:r>
        <w:r w:rsidR="00483FD7">
          <w:rPr>
            <w:noProof/>
            <w:webHidden/>
          </w:rPr>
          <w:tab/>
        </w:r>
        <w:r w:rsidR="00483FD7">
          <w:rPr>
            <w:noProof/>
            <w:webHidden/>
          </w:rPr>
          <w:fldChar w:fldCharType="begin"/>
        </w:r>
        <w:r w:rsidR="00483FD7">
          <w:rPr>
            <w:noProof/>
            <w:webHidden/>
          </w:rPr>
          <w:instrText xml:space="preserve"> PAGEREF _Toc514337080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78D27C59" w14:textId="1128C637"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81" w:history="1">
        <w:r w:rsidR="00483FD7" w:rsidRPr="0071220D">
          <w:rPr>
            <w:rStyle w:val="Hyperlink"/>
            <w:noProof/>
          </w:rPr>
          <w:t>3.15.3 invocation property</w:t>
        </w:r>
        <w:r w:rsidR="00483FD7">
          <w:rPr>
            <w:noProof/>
            <w:webHidden/>
          </w:rPr>
          <w:tab/>
        </w:r>
        <w:r w:rsidR="00483FD7">
          <w:rPr>
            <w:noProof/>
            <w:webHidden/>
          </w:rPr>
          <w:fldChar w:fldCharType="begin"/>
        </w:r>
        <w:r w:rsidR="00483FD7">
          <w:rPr>
            <w:noProof/>
            <w:webHidden/>
          </w:rPr>
          <w:instrText xml:space="preserve"> PAGEREF _Toc514337081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3DF96741" w14:textId="04BB413F"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82" w:history="1">
        <w:r w:rsidR="00483FD7" w:rsidRPr="0071220D">
          <w:rPr>
            <w:rStyle w:val="Hyperlink"/>
            <w:noProof/>
          </w:rPr>
          <w:t>3.15.4 analysisToolLogFiles property</w:t>
        </w:r>
        <w:r w:rsidR="00483FD7">
          <w:rPr>
            <w:noProof/>
            <w:webHidden/>
          </w:rPr>
          <w:tab/>
        </w:r>
        <w:r w:rsidR="00483FD7">
          <w:rPr>
            <w:noProof/>
            <w:webHidden/>
          </w:rPr>
          <w:fldChar w:fldCharType="begin"/>
        </w:r>
        <w:r w:rsidR="00483FD7">
          <w:rPr>
            <w:noProof/>
            <w:webHidden/>
          </w:rPr>
          <w:instrText xml:space="preserve"> PAGEREF _Toc514337082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23FB0B72" w14:textId="6104F35C"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083" w:history="1">
        <w:r w:rsidR="00483FD7" w:rsidRPr="0071220D">
          <w:rPr>
            <w:rStyle w:val="Hyperlink"/>
            <w:noProof/>
          </w:rPr>
          <w:t>3.16 versionControlDetails object</w:t>
        </w:r>
        <w:r w:rsidR="00483FD7">
          <w:rPr>
            <w:noProof/>
            <w:webHidden/>
          </w:rPr>
          <w:tab/>
        </w:r>
        <w:r w:rsidR="00483FD7">
          <w:rPr>
            <w:noProof/>
            <w:webHidden/>
          </w:rPr>
          <w:fldChar w:fldCharType="begin"/>
        </w:r>
        <w:r w:rsidR="00483FD7">
          <w:rPr>
            <w:noProof/>
            <w:webHidden/>
          </w:rPr>
          <w:instrText xml:space="preserve"> PAGEREF _Toc514337083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70F2DE4A" w14:textId="032FE1E1"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84" w:history="1">
        <w:r w:rsidR="00483FD7" w:rsidRPr="0071220D">
          <w:rPr>
            <w:rStyle w:val="Hyperlink"/>
            <w:noProof/>
          </w:rPr>
          <w:t>3.16.1 General</w:t>
        </w:r>
        <w:r w:rsidR="00483FD7">
          <w:rPr>
            <w:noProof/>
            <w:webHidden/>
          </w:rPr>
          <w:tab/>
        </w:r>
        <w:r w:rsidR="00483FD7">
          <w:rPr>
            <w:noProof/>
            <w:webHidden/>
          </w:rPr>
          <w:fldChar w:fldCharType="begin"/>
        </w:r>
        <w:r w:rsidR="00483FD7">
          <w:rPr>
            <w:noProof/>
            <w:webHidden/>
          </w:rPr>
          <w:instrText xml:space="preserve"> PAGEREF _Toc514337084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3046C0D5" w14:textId="244500EF"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85" w:history="1">
        <w:r w:rsidR="00483FD7" w:rsidRPr="0071220D">
          <w:rPr>
            <w:rStyle w:val="Hyperlink"/>
            <w:noProof/>
          </w:rPr>
          <w:t>3.16.2 Constraints</w:t>
        </w:r>
        <w:r w:rsidR="00483FD7">
          <w:rPr>
            <w:noProof/>
            <w:webHidden/>
          </w:rPr>
          <w:tab/>
        </w:r>
        <w:r w:rsidR="00483FD7">
          <w:rPr>
            <w:noProof/>
            <w:webHidden/>
          </w:rPr>
          <w:fldChar w:fldCharType="begin"/>
        </w:r>
        <w:r w:rsidR="00483FD7">
          <w:rPr>
            <w:noProof/>
            <w:webHidden/>
          </w:rPr>
          <w:instrText xml:space="preserve"> PAGEREF _Toc514337085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25608046" w14:textId="017EAEC5"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86" w:history="1">
        <w:r w:rsidR="00483FD7" w:rsidRPr="0071220D">
          <w:rPr>
            <w:rStyle w:val="Hyperlink"/>
            <w:noProof/>
          </w:rPr>
          <w:t>3.16.3 uri property</w:t>
        </w:r>
        <w:r w:rsidR="00483FD7">
          <w:rPr>
            <w:noProof/>
            <w:webHidden/>
          </w:rPr>
          <w:tab/>
        </w:r>
        <w:r w:rsidR="00483FD7">
          <w:rPr>
            <w:noProof/>
            <w:webHidden/>
          </w:rPr>
          <w:fldChar w:fldCharType="begin"/>
        </w:r>
        <w:r w:rsidR="00483FD7">
          <w:rPr>
            <w:noProof/>
            <w:webHidden/>
          </w:rPr>
          <w:instrText xml:space="preserve"> PAGEREF _Toc514337086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0225CF8E" w14:textId="54BFBE0C"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87" w:history="1">
        <w:r w:rsidR="00483FD7" w:rsidRPr="0071220D">
          <w:rPr>
            <w:rStyle w:val="Hyperlink"/>
            <w:noProof/>
          </w:rPr>
          <w:t>3.16.4 revisionId property</w:t>
        </w:r>
        <w:r w:rsidR="00483FD7">
          <w:rPr>
            <w:noProof/>
            <w:webHidden/>
          </w:rPr>
          <w:tab/>
        </w:r>
        <w:r w:rsidR="00483FD7">
          <w:rPr>
            <w:noProof/>
            <w:webHidden/>
          </w:rPr>
          <w:fldChar w:fldCharType="begin"/>
        </w:r>
        <w:r w:rsidR="00483FD7">
          <w:rPr>
            <w:noProof/>
            <w:webHidden/>
          </w:rPr>
          <w:instrText xml:space="preserve"> PAGEREF _Toc514337087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7F98310E" w14:textId="57CA1057"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88" w:history="1">
        <w:r w:rsidR="00483FD7" w:rsidRPr="0071220D">
          <w:rPr>
            <w:rStyle w:val="Hyperlink"/>
            <w:noProof/>
          </w:rPr>
          <w:t>3.16.5 branch property</w:t>
        </w:r>
        <w:r w:rsidR="00483FD7">
          <w:rPr>
            <w:noProof/>
            <w:webHidden/>
          </w:rPr>
          <w:tab/>
        </w:r>
        <w:r w:rsidR="00483FD7">
          <w:rPr>
            <w:noProof/>
            <w:webHidden/>
          </w:rPr>
          <w:fldChar w:fldCharType="begin"/>
        </w:r>
        <w:r w:rsidR="00483FD7">
          <w:rPr>
            <w:noProof/>
            <w:webHidden/>
          </w:rPr>
          <w:instrText xml:space="preserve"> PAGEREF _Toc514337088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0C9EE851" w14:textId="3DD2F68C"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89" w:history="1">
        <w:r w:rsidR="00483FD7" w:rsidRPr="0071220D">
          <w:rPr>
            <w:rStyle w:val="Hyperlink"/>
            <w:noProof/>
          </w:rPr>
          <w:t>3.16.6 tag property</w:t>
        </w:r>
        <w:r w:rsidR="00483FD7">
          <w:rPr>
            <w:noProof/>
            <w:webHidden/>
          </w:rPr>
          <w:tab/>
        </w:r>
        <w:r w:rsidR="00483FD7">
          <w:rPr>
            <w:noProof/>
            <w:webHidden/>
          </w:rPr>
          <w:fldChar w:fldCharType="begin"/>
        </w:r>
        <w:r w:rsidR="00483FD7">
          <w:rPr>
            <w:noProof/>
            <w:webHidden/>
          </w:rPr>
          <w:instrText xml:space="preserve"> PAGEREF _Toc514337089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47432A24" w14:textId="0CFCDFBB"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90" w:history="1">
        <w:r w:rsidR="00483FD7" w:rsidRPr="0071220D">
          <w:rPr>
            <w:rStyle w:val="Hyperlink"/>
            <w:noProof/>
          </w:rPr>
          <w:t>3.16.7 timestamp property</w:t>
        </w:r>
        <w:r w:rsidR="00483FD7">
          <w:rPr>
            <w:noProof/>
            <w:webHidden/>
          </w:rPr>
          <w:tab/>
        </w:r>
        <w:r w:rsidR="00483FD7">
          <w:rPr>
            <w:noProof/>
            <w:webHidden/>
          </w:rPr>
          <w:fldChar w:fldCharType="begin"/>
        </w:r>
        <w:r w:rsidR="00483FD7">
          <w:rPr>
            <w:noProof/>
            <w:webHidden/>
          </w:rPr>
          <w:instrText xml:space="preserve"> PAGEREF _Toc514337090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76B48230" w14:textId="16C59BC1"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91" w:history="1">
        <w:r w:rsidR="00483FD7" w:rsidRPr="0071220D">
          <w:rPr>
            <w:rStyle w:val="Hyperlink"/>
            <w:noProof/>
          </w:rPr>
          <w:t>3.16.8 properties property</w:t>
        </w:r>
        <w:r w:rsidR="00483FD7">
          <w:rPr>
            <w:noProof/>
            <w:webHidden/>
          </w:rPr>
          <w:tab/>
        </w:r>
        <w:r w:rsidR="00483FD7">
          <w:rPr>
            <w:noProof/>
            <w:webHidden/>
          </w:rPr>
          <w:fldChar w:fldCharType="begin"/>
        </w:r>
        <w:r w:rsidR="00483FD7">
          <w:rPr>
            <w:noProof/>
            <w:webHidden/>
          </w:rPr>
          <w:instrText xml:space="preserve"> PAGEREF _Toc514337091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05F366D9" w14:textId="043AAC5C"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092" w:history="1">
        <w:r w:rsidR="00483FD7" w:rsidRPr="0071220D">
          <w:rPr>
            <w:rStyle w:val="Hyperlink"/>
            <w:noProof/>
          </w:rPr>
          <w:t>3.17 file object</w:t>
        </w:r>
        <w:r w:rsidR="00483FD7">
          <w:rPr>
            <w:noProof/>
            <w:webHidden/>
          </w:rPr>
          <w:tab/>
        </w:r>
        <w:r w:rsidR="00483FD7">
          <w:rPr>
            <w:noProof/>
            <w:webHidden/>
          </w:rPr>
          <w:fldChar w:fldCharType="begin"/>
        </w:r>
        <w:r w:rsidR="00483FD7">
          <w:rPr>
            <w:noProof/>
            <w:webHidden/>
          </w:rPr>
          <w:instrText xml:space="preserve"> PAGEREF _Toc514337092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65BD4C9A" w14:textId="124975EB"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93" w:history="1">
        <w:r w:rsidR="00483FD7" w:rsidRPr="0071220D">
          <w:rPr>
            <w:rStyle w:val="Hyperlink"/>
            <w:noProof/>
          </w:rPr>
          <w:t>3.17.1 General</w:t>
        </w:r>
        <w:r w:rsidR="00483FD7">
          <w:rPr>
            <w:noProof/>
            <w:webHidden/>
          </w:rPr>
          <w:tab/>
        </w:r>
        <w:r w:rsidR="00483FD7">
          <w:rPr>
            <w:noProof/>
            <w:webHidden/>
          </w:rPr>
          <w:fldChar w:fldCharType="begin"/>
        </w:r>
        <w:r w:rsidR="00483FD7">
          <w:rPr>
            <w:noProof/>
            <w:webHidden/>
          </w:rPr>
          <w:instrText xml:space="preserve"> PAGEREF _Toc514337093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2A308B82" w14:textId="056DF7BC"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94" w:history="1">
        <w:r w:rsidR="00483FD7" w:rsidRPr="0071220D">
          <w:rPr>
            <w:rStyle w:val="Hyperlink"/>
            <w:noProof/>
          </w:rPr>
          <w:t>3.17.2 fileLocation property</w:t>
        </w:r>
        <w:r w:rsidR="00483FD7">
          <w:rPr>
            <w:noProof/>
            <w:webHidden/>
          </w:rPr>
          <w:tab/>
        </w:r>
        <w:r w:rsidR="00483FD7">
          <w:rPr>
            <w:noProof/>
            <w:webHidden/>
          </w:rPr>
          <w:fldChar w:fldCharType="begin"/>
        </w:r>
        <w:r w:rsidR="00483FD7">
          <w:rPr>
            <w:noProof/>
            <w:webHidden/>
          </w:rPr>
          <w:instrText xml:space="preserve"> PAGEREF _Toc514337094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2364D2B8" w14:textId="790FFA5D"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95" w:history="1">
        <w:r w:rsidR="00483FD7" w:rsidRPr="0071220D">
          <w:rPr>
            <w:rStyle w:val="Hyperlink"/>
            <w:noProof/>
          </w:rPr>
          <w:t>3.17.3 parentKey property</w:t>
        </w:r>
        <w:r w:rsidR="00483FD7">
          <w:rPr>
            <w:noProof/>
            <w:webHidden/>
          </w:rPr>
          <w:tab/>
        </w:r>
        <w:r w:rsidR="00483FD7">
          <w:rPr>
            <w:noProof/>
            <w:webHidden/>
          </w:rPr>
          <w:fldChar w:fldCharType="begin"/>
        </w:r>
        <w:r w:rsidR="00483FD7">
          <w:rPr>
            <w:noProof/>
            <w:webHidden/>
          </w:rPr>
          <w:instrText xml:space="preserve"> PAGEREF _Toc514337095 \h </w:instrText>
        </w:r>
        <w:r w:rsidR="00483FD7">
          <w:rPr>
            <w:noProof/>
            <w:webHidden/>
          </w:rPr>
        </w:r>
        <w:r w:rsidR="00483FD7">
          <w:rPr>
            <w:noProof/>
            <w:webHidden/>
          </w:rPr>
          <w:fldChar w:fldCharType="separate"/>
        </w:r>
        <w:r w:rsidR="00483FD7">
          <w:rPr>
            <w:noProof/>
            <w:webHidden/>
          </w:rPr>
          <w:t>61</w:t>
        </w:r>
        <w:r w:rsidR="00483FD7">
          <w:rPr>
            <w:noProof/>
            <w:webHidden/>
          </w:rPr>
          <w:fldChar w:fldCharType="end"/>
        </w:r>
      </w:hyperlink>
    </w:p>
    <w:p w14:paraId="6DF4A42C" w14:textId="14272E9E"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96" w:history="1">
        <w:r w:rsidR="00483FD7" w:rsidRPr="0071220D">
          <w:rPr>
            <w:rStyle w:val="Hyperlink"/>
            <w:noProof/>
          </w:rPr>
          <w:t>3.17.4 offset property</w:t>
        </w:r>
        <w:r w:rsidR="00483FD7">
          <w:rPr>
            <w:noProof/>
            <w:webHidden/>
          </w:rPr>
          <w:tab/>
        </w:r>
        <w:r w:rsidR="00483FD7">
          <w:rPr>
            <w:noProof/>
            <w:webHidden/>
          </w:rPr>
          <w:fldChar w:fldCharType="begin"/>
        </w:r>
        <w:r w:rsidR="00483FD7">
          <w:rPr>
            <w:noProof/>
            <w:webHidden/>
          </w:rPr>
          <w:instrText xml:space="preserve"> PAGEREF _Toc514337096 \h </w:instrText>
        </w:r>
        <w:r w:rsidR="00483FD7">
          <w:rPr>
            <w:noProof/>
            <w:webHidden/>
          </w:rPr>
        </w:r>
        <w:r w:rsidR="00483FD7">
          <w:rPr>
            <w:noProof/>
            <w:webHidden/>
          </w:rPr>
          <w:fldChar w:fldCharType="separate"/>
        </w:r>
        <w:r w:rsidR="00483FD7">
          <w:rPr>
            <w:noProof/>
            <w:webHidden/>
          </w:rPr>
          <w:t>62</w:t>
        </w:r>
        <w:r w:rsidR="00483FD7">
          <w:rPr>
            <w:noProof/>
            <w:webHidden/>
          </w:rPr>
          <w:fldChar w:fldCharType="end"/>
        </w:r>
      </w:hyperlink>
    </w:p>
    <w:p w14:paraId="5D4B2930" w14:textId="60B50F1C"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97" w:history="1">
        <w:r w:rsidR="00483FD7" w:rsidRPr="0071220D">
          <w:rPr>
            <w:rStyle w:val="Hyperlink"/>
            <w:noProof/>
          </w:rPr>
          <w:t>3.17.5 length property</w:t>
        </w:r>
        <w:r w:rsidR="00483FD7">
          <w:rPr>
            <w:noProof/>
            <w:webHidden/>
          </w:rPr>
          <w:tab/>
        </w:r>
        <w:r w:rsidR="00483FD7">
          <w:rPr>
            <w:noProof/>
            <w:webHidden/>
          </w:rPr>
          <w:fldChar w:fldCharType="begin"/>
        </w:r>
        <w:r w:rsidR="00483FD7">
          <w:rPr>
            <w:noProof/>
            <w:webHidden/>
          </w:rPr>
          <w:instrText xml:space="preserve"> PAGEREF _Toc514337097 \h </w:instrText>
        </w:r>
        <w:r w:rsidR="00483FD7">
          <w:rPr>
            <w:noProof/>
            <w:webHidden/>
          </w:rPr>
        </w:r>
        <w:r w:rsidR="00483FD7">
          <w:rPr>
            <w:noProof/>
            <w:webHidden/>
          </w:rPr>
          <w:fldChar w:fldCharType="separate"/>
        </w:r>
        <w:r w:rsidR="00483FD7">
          <w:rPr>
            <w:noProof/>
            <w:webHidden/>
          </w:rPr>
          <w:t>62</w:t>
        </w:r>
        <w:r w:rsidR="00483FD7">
          <w:rPr>
            <w:noProof/>
            <w:webHidden/>
          </w:rPr>
          <w:fldChar w:fldCharType="end"/>
        </w:r>
      </w:hyperlink>
    </w:p>
    <w:p w14:paraId="2778045C" w14:textId="5484633F"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98" w:history="1">
        <w:r w:rsidR="00483FD7" w:rsidRPr="0071220D">
          <w:rPr>
            <w:rStyle w:val="Hyperlink"/>
            <w:noProof/>
          </w:rPr>
          <w:t>3.17.6 roles property</w:t>
        </w:r>
        <w:r w:rsidR="00483FD7">
          <w:rPr>
            <w:noProof/>
            <w:webHidden/>
          </w:rPr>
          <w:tab/>
        </w:r>
        <w:r w:rsidR="00483FD7">
          <w:rPr>
            <w:noProof/>
            <w:webHidden/>
          </w:rPr>
          <w:fldChar w:fldCharType="begin"/>
        </w:r>
        <w:r w:rsidR="00483FD7">
          <w:rPr>
            <w:noProof/>
            <w:webHidden/>
          </w:rPr>
          <w:instrText xml:space="preserve"> PAGEREF _Toc514337098 \h </w:instrText>
        </w:r>
        <w:r w:rsidR="00483FD7">
          <w:rPr>
            <w:noProof/>
            <w:webHidden/>
          </w:rPr>
        </w:r>
        <w:r w:rsidR="00483FD7">
          <w:rPr>
            <w:noProof/>
            <w:webHidden/>
          </w:rPr>
          <w:fldChar w:fldCharType="separate"/>
        </w:r>
        <w:r w:rsidR="00483FD7">
          <w:rPr>
            <w:noProof/>
            <w:webHidden/>
          </w:rPr>
          <w:t>62</w:t>
        </w:r>
        <w:r w:rsidR="00483FD7">
          <w:rPr>
            <w:noProof/>
            <w:webHidden/>
          </w:rPr>
          <w:fldChar w:fldCharType="end"/>
        </w:r>
      </w:hyperlink>
    </w:p>
    <w:p w14:paraId="424C02CE" w14:textId="1BE5155F"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099" w:history="1">
        <w:r w:rsidR="00483FD7" w:rsidRPr="0071220D">
          <w:rPr>
            <w:rStyle w:val="Hyperlink"/>
            <w:noProof/>
          </w:rPr>
          <w:t>3.17.7 mimeType property</w:t>
        </w:r>
        <w:r w:rsidR="00483FD7">
          <w:rPr>
            <w:noProof/>
            <w:webHidden/>
          </w:rPr>
          <w:tab/>
        </w:r>
        <w:r w:rsidR="00483FD7">
          <w:rPr>
            <w:noProof/>
            <w:webHidden/>
          </w:rPr>
          <w:fldChar w:fldCharType="begin"/>
        </w:r>
        <w:r w:rsidR="00483FD7">
          <w:rPr>
            <w:noProof/>
            <w:webHidden/>
          </w:rPr>
          <w:instrText xml:space="preserve"> PAGEREF _Toc514337099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79147A51" w14:textId="14115C54"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00" w:history="1">
        <w:r w:rsidR="00483FD7" w:rsidRPr="0071220D">
          <w:rPr>
            <w:rStyle w:val="Hyperlink"/>
            <w:noProof/>
          </w:rPr>
          <w:t>3.17.8 contents property</w:t>
        </w:r>
        <w:r w:rsidR="00483FD7">
          <w:rPr>
            <w:noProof/>
            <w:webHidden/>
          </w:rPr>
          <w:tab/>
        </w:r>
        <w:r w:rsidR="00483FD7">
          <w:rPr>
            <w:noProof/>
            <w:webHidden/>
          </w:rPr>
          <w:fldChar w:fldCharType="begin"/>
        </w:r>
        <w:r w:rsidR="00483FD7">
          <w:rPr>
            <w:noProof/>
            <w:webHidden/>
          </w:rPr>
          <w:instrText xml:space="preserve"> PAGEREF _Toc514337100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21A55B55" w14:textId="65084717"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01" w:history="1">
        <w:r w:rsidR="00483FD7" w:rsidRPr="0071220D">
          <w:rPr>
            <w:rStyle w:val="Hyperlink"/>
            <w:noProof/>
          </w:rPr>
          <w:t>3.17.9 encoding property</w:t>
        </w:r>
        <w:r w:rsidR="00483FD7">
          <w:rPr>
            <w:noProof/>
            <w:webHidden/>
          </w:rPr>
          <w:tab/>
        </w:r>
        <w:r w:rsidR="00483FD7">
          <w:rPr>
            <w:noProof/>
            <w:webHidden/>
          </w:rPr>
          <w:fldChar w:fldCharType="begin"/>
        </w:r>
        <w:r w:rsidR="00483FD7">
          <w:rPr>
            <w:noProof/>
            <w:webHidden/>
          </w:rPr>
          <w:instrText xml:space="preserve"> PAGEREF _Toc514337101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5FAD808D" w14:textId="1FC22D25"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02" w:history="1">
        <w:r w:rsidR="00483FD7" w:rsidRPr="0071220D">
          <w:rPr>
            <w:rStyle w:val="Hyperlink"/>
            <w:noProof/>
          </w:rPr>
          <w:t>3.17.10 hashes property</w:t>
        </w:r>
        <w:r w:rsidR="00483FD7">
          <w:rPr>
            <w:noProof/>
            <w:webHidden/>
          </w:rPr>
          <w:tab/>
        </w:r>
        <w:r w:rsidR="00483FD7">
          <w:rPr>
            <w:noProof/>
            <w:webHidden/>
          </w:rPr>
          <w:fldChar w:fldCharType="begin"/>
        </w:r>
        <w:r w:rsidR="00483FD7">
          <w:rPr>
            <w:noProof/>
            <w:webHidden/>
          </w:rPr>
          <w:instrText xml:space="preserve"> PAGEREF _Toc514337102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1E2995AA" w14:textId="3052EFC1"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03" w:history="1">
        <w:r w:rsidR="00483FD7" w:rsidRPr="0071220D">
          <w:rPr>
            <w:rStyle w:val="Hyperlink"/>
            <w:noProof/>
          </w:rPr>
          <w:t>3.17.11 lastModifiedTime property</w:t>
        </w:r>
        <w:r w:rsidR="00483FD7">
          <w:rPr>
            <w:noProof/>
            <w:webHidden/>
          </w:rPr>
          <w:tab/>
        </w:r>
        <w:r w:rsidR="00483FD7">
          <w:rPr>
            <w:noProof/>
            <w:webHidden/>
          </w:rPr>
          <w:fldChar w:fldCharType="begin"/>
        </w:r>
        <w:r w:rsidR="00483FD7">
          <w:rPr>
            <w:noProof/>
            <w:webHidden/>
          </w:rPr>
          <w:instrText xml:space="preserve"> PAGEREF _Toc514337103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3C5F5893" w14:textId="2C3BF473"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04" w:history="1">
        <w:r w:rsidR="00483FD7" w:rsidRPr="0071220D">
          <w:rPr>
            <w:rStyle w:val="Hyperlink"/>
            <w:noProof/>
          </w:rPr>
          <w:t>3.17.12 properties property</w:t>
        </w:r>
        <w:r w:rsidR="00483FD7">
          <w:rPr>
            <w:noProof/>
            <w:webHidden/>
          </w:rPr>
          <w:tab/>
        </w:r>
        <w:r w:rsidR="00483FD7">
          <w:rPr>
            <w:noProof/>
            <w:webHidden/>
          </w:rPr>
          <w:fldChar w:fldCharType="begin"/>
        </w:r>
        <w:r w:rsidR="00483FD7">
          <w:rPr>
            <w:noProof/>
            <w:webHidden/>
          </w:rPr>
          <w:instrText xml:space="preserve"> PAGEREF _Toc514337104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30D5D39F" w14:textId="41A0CBCC"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105" w:history="1">
        <w:r w:rsidR="00483FD7" w:rsidRPr="0071220D">
          <w:rPr>
            <w:rStyle w:val="Hyperlink"/>
            <w:noProof/>
          </w:rPr>
          <w:t>3.18 hash object</w:t>
        </w:r>
        <w:r w:rsidR="00483FD7">
          <w:rPr>
            <w:noProof/>
            <w:webHidden/>
          </w:rPr>
          <w:tab/>
        </w:r>
        <w:r w:rsidR="00483FD7">
          <w:rPr>
            <w:noProof/>
            <w:webHidden/>
          </w:rPr>
          <w:fldChar w:fldCharType="begin"/>
        </w:r>
        <w:r w:rsidR="00483FD7">
          <w:rPr>
            <w:noProof/>
            <w:webHidden/>
          </w:rPr>
          <w:instrText xml:space="preserve"> PAGEREF _Toc514337105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16245AE6" w14:textId="17CDBE63"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06" w:history="1">
        <w:r w:rsidR="00483FD7" w:rsidRPr="0071220D">
          <w:rPr>
            <w:rStyle w:val="Hyperlink"/>
            <w:noProof/>
          </w:rPr>
          <w:t>3.18.1 General</w:t>
        </w:r>
        <w:r w:rsidR="00483FD7">
          <w:rPr>
            <w:noProof/>
            <w:webHidden/>
          </w:rPr>
          <w:tab/>
        </w:r>
        <w:r w:rsidR="00483FD7">
          <w:rPr>
            <w:noProof/>
            <w:webHidden/>
          </w:rPr>
          <w:fldChar w:fldCharType="begin"/>
        </w:r>
        <w:r w:rsidR="00483FD7">
          <w:rPr>
            <w:noProof/>
            <w:webHidden/>
          </w:rPr>
          <w:instrText xml:space="preserve"> PAGEREF _Toc514337106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0BBFDEC2" w14:textId="001B1A49"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07" w:history="1">
        <w:r w:rsidR="00483FD7" w:rsidRPr="0071220D">
          <w:rPr>
            <w:rStyle w:val="Hyperlink"/>
            <w:noProof/>
          </w:rPr>
          <w:t>3.18.2 value property</w:t>
        </w:r>
        <w:r w:rsidR="00483FD7">
          <w:rPr>
            <w:noProof/>
            <w:webHidden/>
          </w:rPr>
          <w:tab/>
        </w:r>
        <w:r w:rsidR="00483FD7">
          <w:rPr>
            <w:noProof/>
            <w:webHidden/>
          </w:rPr>
          <w:fldChar w:fldCharType="begin"/>
        </w:r>
        <w:r w:rsidR="00483FD7">
          <w:rPr>
            <w:noProof/>
            <w:webHidden/>
          </w:rPr>
          <w:instrText xml:space="preserve"> PAGEREF _Toc514337107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5AD16A9A" w14:textId="2D7C571B"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08" w:history="1">
        <w:r w:rsidR="00483FD7" w:rsidRPr="0071220D">
          <w:rPr>
            <w:rStyle w:val="Hyperlink"/>
            <w:noProof/>
          </w:rPr>
          <w:t>3.18.3 algorithm property</w:t>
        </w:r>
        <w:r w:rsidR="00483FD7">
          <w:rPr>
            <w:noProof/>
            <w:webHidden/>
          </w:rPr>
          <w:tab/>
        </w:r>
        <w:r w:rsidR="00483FD7">
          <w:rPr>
            <w:noProof/>
            <w:webHidden/>
          </w:rPr>
          <w:fldChar w:fldCharType="begin"/>
        </w:r>
        <w:r w:rsidR="00483FD7">
          <w:rPr>
            <w:noProof/>
            <w:webHidden/>
          </w:rPr>
          <w:instrText xml:space="preserve"> PAGEREF _Toc514337108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2EF383A4" w14:textId="26448171"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109" w:history="1">
        <w:r w:rsidR="00483FD7" w:rsidRPr="0071220D">
          <w:rPr>
            <w:rStyle w:val="Hyperlink"/>
            <w:noProof/>
          </w:rPr>
          <w:t>3.19 result object</w:t>
        </w:r>
        <w:r w:rsidR="00483FD7">
          <w:rPr>
            <w:noProof/>
            <w:webHidden/>
          </w:rPr>
          <w:tab/>
        </w:r>
        <w:r w:rsidR="00483FD7">
          <w:rPr>
            <w:noProof/>
            <w:webHidden/>
          </w:rPr>
          <w:fldChar w:fldCharType="begin"/>
        </w:r>
        <w:r w:rsidR="00483FD7">
          <w:rPr>
            <w:noProof/>
            <w:webHidden/>
          </w:rPr>
          <w:instrText xml:space="preserve"> PAGEREF _Toc514337109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4F0E016B" w14:textId="67F768A5"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10" w:history="1">
        <w:r w:rsidR="00483FD7" w:rsidRPr="0071220D">
          <w:rPr>
            <w:rStyle w:val="Hyperlink"/>
            <w:noProof/>
          </w:rPr>
          <w:t>3.19.1 General</w:t>
        </w:r>
        <w:r w:rsidR="00483FD7">
          <w:rPr>
            <w:noProof/>
            <w:webHidden/>
          </w:rPr>
          <w:tab/>
        </w:r>
        <w:r w:rsidR="00483FD7">
          <w:rPr>
            <w:noProof/>
            <w:webHidden/>
          </w:rPr>
          <w:fldChar w:fldCharType="begin"/>
        </w:r>
        <w:r w:rsidR="00483FD7">
          <w:rPr>
            <w:noProof/>
            <w:webHidden/>
          </w:rPr>
          <w:instrText xml:space="preserve"> PAGEREF _Toc514337110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675953B7" w14:textId="0217AF41"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11" w:history="1">
        <w:r w:rsidR="00483FD7" w:rsidRPr="0071220D">
          <w:rPr>
            <w:rStyle w:val="Hyperlink"/>
            <w:noProof/>
          </w:rPr>
          <w:t>3.19.2 Constraints</w:t>
        </w:r>
        <w:r w:rsidR="00483FD7">
          <w:rPr>
            <w:noProof/>
            <w:webHidden/>
          </w:rPr>
          <w:tab/>
        </w:r>
        <w:r w:rsidR="00483FD7">
          <w:rPr>
            <w:noProof/>
            <w:webHidden/>
          </w:rPr>
          <w:fldChar w:fldCharType="begin"/>
        </w:r>
        <w:r w:rsidR="00483FD7">
          <w:rPr>
            <w:noProof/>
            <w:webHidden/>
          </w:rPr>
          <w:instrText xml:space="preserve"> PAGEREF _Toc514337111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68ED7842" w14:textId="338DC73C"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12" w:history="1">
        <w:r w:rsidR="00483FD7" w:rsidRPr="0071220D">
          <w:rPr>
            <w:rStyle w:val="Hyperlink"/>
            <w:noProof/>
          </w:rPr>
          <w:t>3.19.3 instanceGuid property</w:t>
        </w:r>
        <w:r w:rsidR="00483FD7">
          <w:rPr>
            <w:noProof/>
            <w:webHidden/>
          </w:rPr>
          <w:tab/>
        </w:r>
        <w:r w:rsidR="00483FD7">
          <w:rPr>
            <w:noProof/>
            <w:webHidden/>
          </w:rPr>
          <w:fldChar w:fldCharType="begin"/>
        </w:r>
        <w:r w:rsidR="00483FD7">
          <w:rPr>
            <w:noProof/>
            <w:webHidden/>
          </w:rPr>
          <w:instrText xml:space="preserve"> PAGEREF _Toc514337112 \h </w:instrText>
        </w:r>
        <w:r w:rsidR="00483FD7">
          <w:rPr>
            <w:noProof/>
            <w:webHidden/>
          </w:rPr>
        </w:r>
        <w:r w:rsidR="00483FD7">
          <w:rPr>
            <w:noProof/>
            <w:webHidden/>
          </w:rPr>
          <w:fldChar w:fldCharType="separate"/>
        </w:r>
        <w:r w:rsidR="00483FD7">
          <w:rPr>
            <w:noProof/>
            <w:webHidden/>
          </w:rPr>
          <w:t>66</w:t>
        </w:r>
        <w:r w:rsidR="00483FD7">
          <w:rPr>
            <w:noProof/>
            <w:webHidden/>
          </w:rPr>
          <w:fldChar w:fldCharType="end"/>
        </w:r>
      </w:hyperlink>
    </w:p>
    <w:p w14:paraId="792B6193" w14:textId="3E5EE87B"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13" w:history="1">
        <w:r w:rsidR="00483FD7" w:rsidRPr="0071220D">
          <w:rPr>
            <w:rStyle w:val="Hyperlink"/>
            <w:noProof/>
          </w:rPr>
          <w:t>3.19.4 ruleId property</w:t>
        </w:r>
        <w:r w:rsidR="00483FD7">
          <w:rPr>
            <w:noProof/>
            <w:webHidden/>
          </w:rPr>
          <w:tab/>
        </w:r>
        <w:r w:rsidR="00483FD7">
          <w:rPr>
            <w:noProof/>
            <w:webHidden/>
          </w:rPr>
          <w:fldChar w:fldCharType="begin"/>
        </w:r>
        <w:r w:rsidR="00483FD7">
          <w:rPr>
            <w:noProof/>
            <w:webHidden/>
          </w:rPr>
          <w:instrText xml:space="preserve"> PAGEREF _Toc514337113 \h </w:instrText>
        </w:r>
        <w:r w:rsidR="00483FD7">
          <w:rPr>
            <w:noProof/>
            <w:webHidden/>
          </w:rPr>
        </w:r>
        <w:r w:rsidR="00483FD7">
          <w:rPr>
            <w:noProof/>
            <w:webHidden/>
          </w:rPr>
          <w:fldChar w:fldCharType="separate"/>
        </w:r>
        <w:r w:rsidR="00483FD7">
          <w:rPr>
            <w:noProof/>
            <w:webHidden/>
          </w:rPr>
          <w:t>66</w:t>
        </w:r>
        <w:r w:rsidR="00483FD7">
          <w:rPr>
            <w:noProof/>
            <w:webHidden/>
          </w:rPr>
          <w:fldChar w:fldCharType="end"/>
        </w:r>
      </w:hyperlink>
    </w:p>
    <w:p w14:paraId="104B504C" w14:textId="6037A348"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14" w:history="1">
        <w:r w:rsidR="00483FD7" w:rsidRPr="0071220D">
          <w:rPr>
            <w:rStyle w:val="Hyperlink"/>
            <w:noProof/>
          </w:rPr>
          <w:t>3.19.5 level property</w:t>
        </w:r>
        <w:r w:rsidR="00483FD7">
          <w:rPr>
            <w:noProof/>
            <w:webHidden/>
          </w:rPr>
          <w:tab/>
        </w:r>
        <w:r w:rsidR="00483FD7">
          <w:rPr>
            <w:noProof/>
            <w:webHidden/>
          </w:rPr>
          <w:fldChar w:fldCharType="begin"/>
        </w:r>
        <w:r w:rsidR="00483FD7">
          <w:rPr>
            <w:noProof/>
            <w:webHidden/>
          </w:rPr>
          <w:instrText xml:space="preserve"> PAGEREF _Toc514337114 \h </w:instrText>
        </w:r>
        <w:r w:rsidR="00483FD7">
          <w:rPr>
            <w:noProof/>
            <w:webHidden/>
          </w:rPr>
        </w:r>
        <w:r w:rsidR="00483FD7">
          <w:rPr>
            <w:noProof/>
            <w:webHidden/>
          </w:rPr>
          <w:fldChar w:fldCharType="separate"/>
        </w:r>
        <w:r w:rsidR="00483FD7">
          <w:rPr>
            <w:noProof/>
            <w:webHidden/>
          </w:rPr>
          <w:t>67</w:t>
        </w:r>
        <w:r w:rsidR="00483FD7">
          <w:rPr>
            <w:noProof/>
            <w:webHidden/>
          </w:rPr>
          <w:fldChar w:fldCharType="end"/>
        </w:r>
      </w:hyperlink>
    </w:p>
    <w:p w14:paraId="34542BE2" w14:textId="59F2A1EC"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15" w:history="1">
        <w:r w:rsidR="00483FD7" w:rsidRPr="0071220D">
          <w:rPr>
            <w:rStyle w:val="Hyperlink"/>
            <w:noProof/>
          </w:rPr>
          <w:t>3.19.6 message property</w:t>
        </w:r>
        <w:r w:rsidR="00483FD7">
          <w:rPr>
            <w:noProof/>
            <w:webHidden/>
          </w:rPr>
          <w:tab/>
        </w:r>
        <w:r w:rsidR="00483FD7">
          <w:rPr>
            <w:noProof/>
            <w:webHidden/>
          </w:rPr>
          <w:fldChar w:fldCharType="begin"/>
        </w:r>
        <w:r w:rsidR="00483FD7">
          <w:rPr>
            <w:noProof/>
            <w:webHidden/>
          </w:rPr>
          <w:instrText xml:space="preserve"> PAGEREF _Toc514337115 \h </w:instrText>
        </w:r>
        <w:r w:rsidR="00483FD7">
          <w:rPr>
            <w:noProof/>
            <w:webHidden/>
          </w:rPr>
        </w:r>
        <w:r w:rsidR="00483FD7">
          <w:rPr>
            <w:noProof/>
            <w:webHidden/>
          </w:rPr>
          <w:fldChar w:fldCharType="separate"/>
        </w:r>
        <w:r w:rsidR="00483FD7">
          <w:rPr>
            <w:noProof/>
            <w:webHidden/>
          </w:rPr>
          <w:t>69</w:t>
        </w:r>
        <w:r w:rsidR="00483FD7">
          <w:rPr>
            <w:noProof/>
            <w:webHidden/>
          </w:rPr>
          <w:fldChar w:fldCharType="end"/>
        </w:r>
      </w:hyperlink>
    </w:p>
    <w:p w14:paraId="1C244064" w14:textId="78095F51"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16" w:history="1">
        <w:r w:rsidR="00483FD7" w:rsidRPr="0071220D">
          <w:rPr>
            <w:rStyle w:val="Hyperlink"/>
            <w:noProof/>
          </w:rPr>
          <w:t>3.19.7 ruleMessageId property</w:t>
        </w:r>
        <w:r w:rsidR="00483FD7">
          <w:rPr>
            <w:noProof/>
            <w:webHidden/>
          </w:rPr>
          <w:tab/>
        </w:r>
        <w:r w:rsidR="00483FD7">
          <w:rPr>
            <w:noProof/>
            <w:webHidden/>
          </w:rPr>
          <w:fldChar w:fldCharType="begin"/>
        </w:r>
        <w:r w:rsidR="00483FD7">
          <w:rPr>
            <w:noProof/>
            <w:webHidden/>
          </w:rPr>
          <w:instrText xml:space="preserve"> PAGEREF _Toc514337116 \h </w:instrText>
        </w:r>
        <w:r w:rsidR="00483FD7">
          <w:rPr>
            <w:noProof/>
            <w:webHidden/>
          </w:rPr>
        </w:r>
        <w:r w:rsidR="00483FD7">
          <w:rPr>
            <w:noProof/>
            <w:webHidden/>
          </w:rPr>
          <w:fldChar w:fldCharType="separate"/>
        </w:r>
        <w:r w:rsidR="00483FD7">
          <w:rPr>
            <w:noProof/>
            <w:webHidden/>
          </w:rPr>
          <w:t>69</w:t>
        </w:r>
        <w:r w:rsidR="00483FD7">
          <w:rPr>
            <w:noProof/>
            <w:webHidden/>
          </w:rPr>
          <w:fldChar w:fldCharType="end"/>
        </w:r>
      </w:hyperlink>
    </w:p>
    <w:p w14:paraId="35C6F427" w14:textId="619CC3DA"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17" w:history="1">
        <w:r w:rsidR="00483FD7" w:rsidRPr="0071220D">
          <w:rPr>
            <w:rStyle w:val="Hyperlink"/>
            <w:noProof/>
          </w:rPr>
          <w:t>3.19.8 locations property</w:t>
        </w:r>
        <w:r w:rsidR="00483FD7">
          <w:rPr>
            <w:noProof/>
            <w:webHidden/>
          </w:rPr>
          <w:tab/>
        </w:r>
        <w:r w:rsidR="00483FD7">
          <w:rPr>
            <w:noProof/>
            <w:webHidden/>
          </w:rPr>
          <w:fldChar w:fldCharType="begin"/>
        </w:r>
        <w:r w:rsidR="00483FD7">
          <w:rPr>
            <w:noProof/>
            <w:webHidden/>
          </w:rPr>
          <w:instrText xml:space="preserve"> PAGEREF _Toc514337117 \h </w:instrText>
        </w:r>
        <w:r w:rsidR="00483FD7">
          <w:rPr>
            <w:noProof/>
            <w:webHidden/>
          </w:rPr>
        </w:r>
        <w:r w:rsidR="00483FD7">
          <w:rPr>
            <w:noProof/>
            <w:webHidden/>
          </w:rPr>
          <w:fldChar w:fldCharType="separate"/>
        </w:r>
        <w:r w:rsidR="00483FD7">
          <w:rPr>
            <w:noProof/>
            <w:webHidden/>
          </w:rPr>
          <w:t>70</w:t>
        </w:r>
        <w:r w:rsidR="00483FD7">
          <w:rPr>
            <w:noProof/>
            <w:webHidden/>
          </w:rPr>
          <w:fldChar w:fldCharType="end"/>
        </w:r>
      </w:hyperlink>
    </w:p>
    <w:p w14:paraId="2C913C02" w14:textId="274B7341"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18" w:history="1">
        <w:r w:rsidR="00483FD7" w:rsidRPr="0071220D">
          <w:rPr>
            <w:rStyle w:val="Hyperlink"/>
            <w:noProof/>
          </w:rPr>
          <w:t>3.19.9 analysisTarget property</w:t>
        </w:r>
        <w:r w:rsidR="00483FD7">
          <w:rPr>
            <w:noProof/>
            <w:webHidden/>
          </w:rPr>
          <w:tab/>
        </w:r>
        <w:r w:rsidR="00483FD7">
          <w:rPr>
            <w:noProof/>
            <w:webHidden/>
          </w:rPr>
          <w:fldChar w:fldCharType="begin"/>
        </w:r>
        <w:r w:rsidR="00483FD7">
          <w:rPr>
            <w:noProof/>
            <w:webHidden/>
          </w:rPr>
          <w:instrText xml:space="preserve"> PAGEREF _Toc514337118 \h </w:instrText>
        </w:r>
        <w:r w:rsidR="00483FD7">
          <w:rPr>
            <w:noProof/>
            <w:webHidden/>
          </w:rPr>
        </w:r>
        <w:r w:rsidR="00483FD7">
          <w:rPr>
            <w:noProof/>
            <w:webHidden/>
          </w:rPr>
          <w:fldChar w:fldCharType="separate"/>
        </w:r>
        <w:r w:rsidR="00483FD7">
          <w:rPr>
            <w:noProof/>
            <w:webHidden/>
          </w:rPr>
          <w:t>71</w:t>
        </w:r>
        <w:r w:rsidR="00483FD7">
          <w:rPr>
            <w:noProof/>
            <w:webHidden/>
          </w:rPr>
          <w:fldChar w:fldCharType="end"/>
        </w:r>
      </w:hyperlink>
    </w:p>
    <w:p w14:paraId="5AB7E946" w14:textId="774297CA"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19" w:history="1">
        <w:r w:rsidR="00483FD7" w:rsidRPr="0071220D">
          <w:rPr>
            <w:rStyle w:val="Hyperlink"/>
            <w:noProof/>
          </w:rPr>
          <w:t>3.19.10 fingerprints property</w:t>
        </w:r>
        <w:r w:rsidR="00483FD7">
          <w:rPr>
            <w:noProof/>
            <w:webHidden/>
          </w:rPr>
          <w:tab/>
        </w:r>
        <w:r w:rsidR="00483FD7">
          <w:rPr>
            <w:noProof/>
            <w:webHidden/>
          </w:rPr>
          <w:fldChar w:fldCharType="begin"/>
        </w:r>
        <w:r w:rsidR="00483FD7">
          <w:rPr>
            <w:noProof/>
            <w:webHidden/>
          </w:rPr>
          <w:instrText xml:space="preserve"> PAGEREF _Toc514337119 \h </w:instrText>
        </w:r>
        <w:r w:rsidR="00483FD7">
          <w:rPr>
            <w:noProof/>
            <w:webHidden/>
          </w:rPr>
        </w:r>
        <w:r w:rsidR="00483FD7">
          <w:rPr>
            <w:noProof/>
            <w:webHidden/>
          </w:rPr>
          <w:fldChar w:fldCharType="separate"/>
        </w:r>
        <w:r w:rsidR="00483FD7">
          <w:rPr>
            <w:noProof/>
            <w:webHidden/>
          </w:rPr>
          <w:t>71</w:t>
        </w:r>
        <w:r w:rsidR="00483FD7">
          <w:rPr>
            <w:noProof/>
            <w:webHidden/>
          </w:rPr>
          <w:fldChar w:fldCharType="end"/>
        </w:r>
      </w:hyperlink>
    </w:p>
    <w:p w14:paraId="5C7D0662" w14:textId="15B6F853"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20" w:history="1">
        <w:r w:rsidR="00483FD7" w:rsidRPr="0071220D">
          <w:rPr>
            <w:rStyle w:val="Hyperlink"/>
            <w:noProof/>
          </w:rPr>
          <w:t>3.19.11 partialFingerprints property</w:t>
        </w:r>
        <w:r w:rsidR="00483FD7">
          <w:rPr>
            <w:noProof/>
            <w:webHidden/>
          </w:rPr>
          <w:tab/>
        </w:r>
        <w:r w:rsidR="00483FD7">
          <w:rPr>
            <w:noProof/>
            <w:webHidden/>
          </w:rPr>
          <w:fldChar w:fldCharType="begin"/>
        </w:r>
        <w:r w:rsidR="00483FD7">
          <w:rPr>
            <w:noProof/>
            <w:webHidden/>
          </w:rPr>
          <w:instrText xml:space="preserve"> PAGEREF _Toc514337120 \h </w:instrText>
        </w:r>
        <w:r w:rsidR="00483FD7">
          <w:rPr>
            <w:noProof/>
            <w:webHidden/>
          </w:rPr>
        </w:r>
        <w:r w:rsidR="00483FD7">
          <w:rPr>
            <w:noProof/>
            <w:webHidden/>
          </w:rPr>
          <w:fldChar w:fldCharType="separate"/>
        </w:r>
        <w:r w:rsidR="00483FD7">
          <w:rPr>
            <w:noProof/>
            <w:webHidden/>
          </w:rPr>
          <w:t>72</w:t>
        </w:r>
        <w:r w:rsidR="00483FD7">
          <w:rPr>
            <w:noProof/>
            <w:webHidden/>
          </w:rPr>
          <w:fldChar w:fldCharType="end"/>
        </w:r>
      </w:hyperlink>
    </w:p>
    <w:p w14:paraId="436AC348" w14:textId="2E2467A7"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21" w:history="1">
        <w:r w:rsidR="00483FD7" w:rsidRPr="0071220D">
          <w:rPr>
            <w:rStyle w:val="Hyperlink"/>
            <w:noProof/>
          </w:rPr>
          <w:t>3.19.12 codeFlows property</w:t>
        </w:r>
        <w:r w:rsidR="00483FD7">
          <w:rPr>
            <w:noProof/>
            <w:webHidden/>
          </w:rPr>
          <w:tab/>
        </w:r>
        <w:r w:rsidR="00483FD7">
          <w:rPr>
            <w:noProof/>
            <w:webHidden/>
          </w:rPr>
          <w:fldChar w:fldCharType="begin"/>
        </w:r>
        <w:r w:rsidR="00483FD7">
          <w:rPr>
            <w:noProof/>
            <w:webHidden/>
          </w:rPr>
          <w:instrText xml:space="preserve"> PAGEREF _Toc514337121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71D26749" w14:textId="05FB8664"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22" w:history="1">
        <w:r w:rsidR="00483FD7" w:rsidRPr="0071220D">
          <w:rPr>
            <w:rStyle w:val="Hyperlink"/>
            <w:noProof/>
          </w:rPr>
          <w:t>3.19.13 graphs property</w:t>
        </w:r>
        <w:r w:rsidR="00483FD7">
          <w:rPr>
            <w:noProof/>
            <w:webHidden/>
          </w:rPr>
          <w:tab/>
        </w:r>
        <w:r w:rsidR="00483FD7">
          <w:rPr>
            <w:noProof/>
            <w:webHidden/>
          </w:rPr>
          <w:fldChar w:fldCharType="begin"/>
        </w:r>
        <w:r w:rsidR="00483FD7">
          <w:rPr>
            <w:noProof/>
            <w:webHidden/>
          </w:rPr>
          <w:instrText xml:space="preserve"> PAGEREF _Toc514337122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2FD15C53" w14:textId="43AC1B30"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23" w:history="1">
        <w:r w:rsidR="00483FD7" w:rsidRPr="0071220D">
          <w:rPr>
            <w:rStyle w:val="Hyperlink"/>
            <w:noProof/>
          </w:rPr>
          <w:t>3.19.14 graphTraversals property</w:t>
        </w:r>
        <w:r w:rsidR="00483FD7">
          <w:rPr>
            <w:noProof/>
            <w:webHidden/>
          </w:rPr>
          <w:tab/>
        </w:r>
        <w:r w:rsidR="00483FD7">
          <w:rPr>
            <w:noProof/>
            <w:webHidden/>
          </w:rPr>
          <w:fldChar w:fldCharType="begin"/>
        </w:r>
        <w:r w:rsidR="00483FD7">
          <w:rPr>
            <w:noProof/>
            <w:webHidden/>
          </w:rPr>
          <w:instrText xml:space="preserve"> PAGEREF _Toc514337123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0DCF98EC" w14:textId="7C08FFF6"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24" w:history="1">
        <w:r w:rsidR="00483FD7" w:rsidRPr="0071220D">
          <w:rPr>
            <w:rStyle w:val="Hyperlink"/>
            <w:noProof/>
          </w:rPr>
          <w:t>3.19.15 stacks property</w:t>
        </w:r>
        <w:r w:rsidR="00483FD7">
          <w:rPr>
            <w:noProof/>
            <w:webHidden/>
          </w:rPr>
          <w:tab/>
        </w:r>
        <w:r w:rsidR="00483FD7">
          <w:rPr>
            <w:noProof/>
            <w:webHidden/>
          </w:rPr>
          <w:fldChar w:fldCharType="begin"/>
        </w:r>
        <w:r w:rsidR="00483FD7">
          <w:rPr>
            <w:noProof/>
            <w:webHidden/>
          </w:rPr>
          <w:instrText xml:space="preserve"> PAGEREF _Toc514337124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702A551F" w14:textId="58EF2BA0"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25" w:history="1">
        <w:r w:rsidR="00483FD7" w:rsidRPr="0071220D">
          <w:rPr>
            <w:rStyle w:val="Hyperlink"/>
            <w:noProof/>
          </w:rPr>
          <w:t>3.19.16 relatedLocations property</w:t>
        </w:r>
        <w:r w:rsidR="00483FD7">
          <w:rPr>
            <w:noProof/>
            <w:webHidden/>
          </w:rPr>
          <w:tab/>
        </w:r>
        <w:r w:rsidR="00483FD7">
          <w:rPr>
            <w:noProof/>
            <w:webHidden/>
          </w:rPr>
          <w:fldChar w:fldCharType="begin"/>
        </w:r>
        <w:r w:rsidR="00483FD7">
          <w:rPr>
            <w:noProof/>
            <w:webHidden/>
          </w:rPr>
          <w:instrText xml:space="preserve"> PAGEREF _Toc514337125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231079BA" w14:textId="4B5FEED2"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26" w:history="1">
        <w:r w:rsidR="00483FD7" w:rsidRPr="0071220D">
          <w:rPr>
            <w:rStyle w:val="Hyperlink"/>
            <w:noProof/>
          </w:rPr>
          <w:t>3.19.17 suppressionStates property</w:t>
        </w:r>
        <w:r w:rsidR="00483FD7">
          <w:rPr>
            <w:noProof/>
            <w:webHidden/>
          </w:rPr>
          <w:tab/>
        </w:r>
        <w:r w:rsidR="00483FD7">
          <w:rPr>
            <w:noProof/>
            <w:webHidden/>
          </w:rPr>
          <w:fldChar w:fldCharType="begin"/>
        </w:r>
        <w:r w:rsidR="00483FD7">
          <w:rPr>
            <w:noProof/>
            <w:webHidden/>
          </w:rPr>
          <w:instrText xml:space="preserve"> PAGEREF _Toc514337126 \h </w:instrText>
        </w:r>
        <w:r w:rsidR="00483FD7">
          <w:rPr>
            <w:noProof/>
            <w:webHidden/>
          </w:rPr>
        </w:r>
        <w:r w:rsidR="00483FD7">
          <w:rPr>
            <w:noProof/>
            <w:webHidden/>
          </w:rPr>
          <w:fldChar w:fldCharType="separate"/>
        </w:r>
        <w:r w:rsidR="00483FD7">
          <w:rPr>
            <w:noProof/>
            <w:webHidden/>
          </w:rPr>
          <w:t>74</w:t>
        </w:r>
        <w:r w:rsidR="00483FD7">
          <w:rPr>
            <w:noProof/>
            <w:webHidden/>
          </w:rPr>
          <w:fldChar w:fldCharType="end"/>
        </w:r>
      </w:hyperlink>
    </w:p>
    <w:p w14:paraId="4A1AAAF6" w14:textId="6B3F5D99" w:rsidR="00483FD7" w:rsidRDefault="00817E3F">
      <w:pPr>
        <w:pStyle w:val="TOC4"/>
        <w:tabs>
          <w:tab w:val="right" w:leader="dot" w:pos="9350"/>
        </w:tabs>
        <w:rPr>
          <w:rFonts w:asciiTheme="minorHAnsi" w:eastAsiaTheme="minorEastAsia" w:hAnsiTheme="minorHAnsi" w:cstheme="minorBidi"/>
          <w:noProof/>
          <w:sz w:val="22"/>
          <w:szCs w:val="22"/>
        </w:rPr>
      </w:pPr>
      <w:hyperlink w:anchor="_Toc514337127" w:history="1">
        <w:r w:rsidR="00483FD7" w:rsidRPr="0071220D">
          <w:rPr>
            <w:rStyle w:val="Hyperlink"/>
            <w:noProof/>
          </w:rPr>
          <w:t>3.19.17.1 General</w:t>
        </w:r>
        <w:r w:rsidR="00483FD7">
          <w:rPr>
            <w:noProof/>
            <w:webHidden/>
          </w:rPr>
          <w:tab/>
        </w:r>
        <w:r w:rsidR="00483FD7">
          <w:rPr>
            <w:noProof/>
            <w:webHidden/>
          </w:rPr>
          <w:fldChar w:fldCharType="begin"/>
        </w:r>
        <w:r w:rsidR="00483FD7">
          <w:rPr>
            <w:noProof/>
            <w:webHidden/>
          </w:rPr>
          <w:instrText xml:space="preserve"> PAGEREF _Toc514337127 \h </w:instrText>
        </w:r>
        <w:r w:rsidR="00483FD7">
          <w:rPr>
            <w:noProof/>
            <w:webHidden/>
          </w:rPr>
        </w:r>
        <w:r w:rsidR="00483FD7">
          <w:rPr>
            <w:noProof/>
            <w:webHidden/>
          </w:rPr>
          <w:fldChar w:fldCharType="separate"/>
        </w:r>
        <w:r w:rsidR="00483FD7">
          <w:rPr>
            <w:noProof/>
            <w:webHidden/>
          </w:rPr>
          <w:t>74</w:t>
        </w:r>
        <w:r w:rsidR="00483FD7">
          <w:rPr>
            <w:noProof/>
            <w:webHidden/>
          </w:rPr>
          <w:fldChar w:fldCharType="end"/>
        </w:r>
      </w:hyperlink>
    </w:p>
    <w:p w14:paraId="7C1D89C3" w14:textId="1172E306" w:rsidR="00483FD7" w:rsidRDefault="00817E3F">
      <w:pPr>
        <w:pStyle w:val="TOC4"/>
        <w:tabs>
          <w:tab w:val="right" w:leader="dot" w:pos="9350"/>
        </w:tabs>
        <w:rPr>
          <w:rFonts w:asciiTheme="minorHAnsi" w:eastAsiaTheme="minorEastAsia" w:hAnsiTheme="minorHAnsi" w:cstheme="minorBidi"/>
          <w:noProof/>
          <w:sz w:val="22"/>
          <w:szCs w:val="22"/>
        </w:rPr>
      </w:pPr>
      <w:hyperlink w:anchor="_Toc514337128" w:history="1">
        <w:r w:rsidR="00483FD7" w:rsidRPr="0071220D">
          <w:rPr>
            <w:rStyle w:val="Hyperlink"/>
            <w:noProof/>
          </w:rPr>
          <w:t>3.19.17.2 suppressedInSource value</w:t>
        </w:r>
        <w:r w:rsidR="00483FD7">
          <w:rPr>
            <w:noProof/>
            <w:webHidden/>
          </w:rPr>
          <w:tab/>
        </w:r>
        <w:r w:rsidR="00483FD7">
          <w:rPr>
            <w:noProof/>
            <w:webHidden/>
          </w:rPr>
          <w:fldChar w:fldCharType="begin"/>
        </w:r>
        <w:r w:rsidR="00483FD7">
          <w:rPr>
            <w:noProof/>
            <w:webHidden/>
          </w:rPr>
          <w:instrText xml:space="preserve"> PAGEREF _Toc514337128 \h </w:instrText>
        </w:r>
        <w:r w:rsidR="00483FD7">
          <w:rPr>
            <w:noProof/>
            <w:webHidden/>
          </w:rPr>
        </w:r>
        <w:r w:rsidR="00483FD7">
          <w:rPr>
            <w:noProof/>
            <w:webHidden/>
          </w:rPr>
          <w:fldChar w:fldCharType="separate"/>
        </w:r>
        <w:r w:rsidR="00483FD7">
          <w:rPr>
            <w:noProof/>
            <w:webHidden/>
          </w:rPr>
          <w:t>75</w:t>
        </w:r>
        <w:r w:rsidR="00483FD7">
          <w:rPr>
            <w:noProof/>
            <w:webHidden/>
          </w:rPr>
          <w:fldChar w:fldCharType="end"/>
        </w:r>
      </w:hyperlink>
    </w:p>
    <w:p w14:paraId="143AFB59" w14:textId="723F7C10" w:rsidR="00483FD7" w:rsidRDefault="00817E3F">
      <w:pPr>
        <w:pStyle w:val="TOC4"/>
        <w:tabs>
          <w:tab w:val="right" w:leader="dot" w:pos="9350"/>
        </w:tabs>
        <w:rPr>
          <w:rFonts w:asciiTheme="minorHAnsi" w:eastAsiaTheme="minorEastAsia" w:hAnsiTheme="minorHAnsi" w:cstheme="minorBidi"/>
          <w:noProof/>
          <w:sz w:val="22"/>
          <w:szCs w:val="22"/>
        </w:rPr>
      </w:pPr>
      <w:hyperlink w:anchor="_Toc514337129" w:history="1">
        <w:r w:rsidR="00483FD7" w:rsidRPr="0071220D">
          <w:rPr>
            <w:rStyle w:val="Hyperlink"/>
            <w:noProof/>
          </w:rPr>
          <w:t>3.19.17.3 suppressedExternally value</w:t>
        </w:r>
        <w:r w:rsidR="00483FD7">
          <w:rPr>
            <w:noProof/>
            <w:webHidden/>
          </w:rPr>
          <w:tab/>
        </w:r>
        <w:r w:rsidR="00483FD7">
          <w:rPr>
            <w:noProof/>
            <w:webHidden/>
          </w:rPr>
          <w:fldChar w:fldCharType="begin"/>
        </w:r>
        <w:r w:rsidR="00483FD7">
          <w:rPr>
            <w:noProof/>
            <w:webHidden/>
          </w:rPr>
          <w:instrText xml:space="preserve"> PAGEREF _Toc514337129 \h </w:instrText>
        </w:r>
        <w:r w:rsidR="00483FD7">
          <w:rPr>
            <w:noProof/>
            <w:webHidden/>
          </w:rPr>
        </w:r>
        <w:r w:rsidR="00483FD7">
          <w:rPr>
            <w:noProof/>
            <w:webHidden/>
          </w:rPr>
          <w:fldChar w:fldCharType="separate"/>
        </w:r>
        <w:r w:rsidR="00483FD7">
          <w:rPr>
            <w:noProof/>
            <w:webHidden/>
          </w:rPr>
          <w:t>75</w:t>
        </w:r>
        <w:r w:rsidR="00483FD7">
          <w:rPr>
            <w:noProof/>
            <w:webHidden/>
          </w:rPr>
          <w:fldChar w:fldCharType="end"/>
        </w:r>
      </w:hyperlink>
    </w:p>
    <w:p w14:paraId="35C94266" w14:textId="4C853B7B"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30" w:history="1">
        <w:r w:rsidR="00483FD7" w:rsidRPr="0071220D">
          <w:rPr>
            <w:rStyle w:val="Hyperlink"/>
            <w:noProof/>
          </w:rPr>
          <w:t>3.19.18 baselineState property</w:t>
        </w:r>
        <w:r w:rsidR="00483FD7">
          <w:rPr>
            <w:noProof/>
            <w:webHidden/>
          </w:rPr>
          <w:tab/>
        </w:r>
        <w:r w:rsidR="00483FD7">
          <w:rPr>
            <w:noProof/>
            <w:webHidden/>
          </w:rPr>
          <w:fldChar w:fldCharType="begin"/>
        </w:r>
        <w:r w:rsidR="00483FD7">
          <w:rPr>
            <w:noProof/>
            <w:webHidden/>
          </w:rPr>
          <w:instrText xml:space="preserve"> PAGEREF _Toc514337130 \h </w:instrText>
        </w:r>
        <w:r w:rsidR="00483FD7">
          <w:rPr>
            <w:noProof/>
            <w:webHidden/>
          </w:rPr>
        </w:r>
        <w:r w:rsidR="00483FD7">
          <w:rPr>
            <w:noProof/>
            <w:webHidden/>
          </w:rPr>
          <w:fldChar w:fldCharType="separate"/>
        </w:r>
        <w:r w:rsidR="00483FD7">
          <w:rPr>
            <w:noProof/>
            <w:webHidden/>
          </w:rPr>
          <w:t>75</w:t>
        </w:r>
        <w:r w:rsidR="00483FD7">
          <w:rPr>
            <w:noProof/>
            <w:webHidden/>
          </w:rPr>
          <w:fldChar w:fldCharType="end"/>
        </w:r>
      </w:hyperlink>
    </w:p>
    <w:p w14:paraId="05051E52" w14:textId="7EC731BC"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31" w:history="1">
        <w:r w:rsidR="00483FD7" w:rsidRPr="0071220D">
          <w:rPr>
            <w:rStyle w:val="Hyperlink"/>
            <w:noProof/>
          </w:rPr>
          <w:t>3.19.19 attachments property</w:t>
        </w:r>
        <w:r w:rsidR="00483FD7">
          <w:rPr>
            <w:noProof/>
            <w:webHidden/>
          </w:rPr>
          <w:tab/>
        </w:r>
        <w:r w:rsidR="00483FD7">
          <w:rPr>
            <w:noProof/>
            <w:webHidden/>
          </w:rPr>
          <w:fldChar w:fldCharType="begin"/>
        </w:r>
        <w:r w:rsidR="00483FD7">
          <w:rPr>
            <w:noProof/>
            <w:webHidden/>
          </w:rPr>
          <w:instrText xml:space="preserve"> PAGEREF _Toc514337131 \h </w:instrText>
        </w:r>
        <w:r w:rsidR="00483FD7">
          <w:rPr>
            <w:noProof/>
            <w:webHidden/>
          </w:rPr>
        </w:r>
        <w:r w:rsidR="00483FD7">
          <w:rPr>
            <w:noProof/>
            <w:webHidden/>
          </w:rPr>
          <w:fldChar w:fldCharType="separate"/>
        </w:r>
        <w:r w:rsidR="00483FD7">
          <w:rPr>
            <w:noProof/>
            <w:webHidden/>
          </w:rPr>
          <w:t>76</w:t>
        </w:r>
        <w:r w:rsidR="00483FD7">
          <w:rPr>
            <w:noProof/>
            <w:webHidden/>
          </w:rPr>
          <w:fldChar w:fldCharType="end"/>
        </w:r>
      </w:hyperlink>
    </w:p>
    <w:p w14:paraId="3068EC68" w14:textId="3ED0E1AA"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32" w:history="1">
        <w:r w:rsidR="00483FD7" w:rsidRPr="0071220D">
          <w:rPr>
            <w:rStyle w:val="Hyperlink"/>
            <w:noProof/>
          </w:rPr>
          <w:t>3.19.20 workItemLocation property</w:t>
        </w:r>
        <w:r w:rsidR="00483FD7">
          <w:rPr>
            <w:noProof/>
            <w:webHidden/>
          </w:rPr>
          <w:tab/>
        </w:r>
        <w:r w:rsidR="00483FD7">
          <w:rPr>
            <w:noProof/>
            <w:webHidden/>
          </w:rPr>
          <w:fldChar w:fldCharType="begin"/>
        </w:r>
        <w:r w:rsidR="00483FD7">
          <w:rPr>
            <w:noProof/>
            <w:webHidden/>
          </w:rPr>
          <w:instrText xml:space="preserve"> PAGEREF _Toc514337132 \h </w:instrText>
        </w:r>
        <w:r w:rsidR="00483FD7">
          <w:rPr>
            <w:noProof/>
            <w:webHidden/>
          </w:rPr>
        </w:r>
        <w:r w:rsidR="00483FD7">
          <w:rPr>
            <w:noProof/>
            <w:webHidden/>
          </w:rPr>
          <w:fldChar w:fldCharType="separate"/>
        </w:r>
        <w:r w:rsidR="00483FD7">
          <w:rPr>
            <w:noProof/>
            <w:webHidden/>
          </w:rPr>
          <w:t>76</w:t>
        </w:r>
        <w:r w:rsidR="00483FD7">
          <w:rPr>
            <w:noProof/>
            <w:webHidden/>
          </w:rPr>
          <w:fldChar w:fldCharType="end"/>
        </w:r>
      </w:hyperlink>
    </w:p>
    <w:p w14:paraId="44422999" w14:textId="1B0700FA"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33" w:history="1">
        <w:r w:rsidR="00483FD7" w:rsidRPr="0071220D">
          <w:rPr>
            <w:rStyle w:val="Hyperlink"/>
            <w:noProof/>
          </w:rPr>
          <w:t>3.19.21 conversionProvenance property</w:t>
        </w:r>
        <w:r w:rsidR="00483FD7">
          <w:rPr>
            <w:noProof/>
            <w:webHidden/>
          </w:rPr>
          <w:tab/>
        </w:r>
        <w:r w:rsidR="00483FD7">
          <w:rPr>
            <w:noProof/>
            <w:webHidden/>
          </w:rPr>
          <w:fldChar w:fldCharType="begin"/>
        </w:r>
        <w:r w:rsidR="00483FD7">
          <w:rPr>
            <w:noProof/>
            <w:webHidden/>
          </w:rPr>
          <w:instrText xml:space="preserve"> PAGEREF _Toc514337133 \h </w:instrText>
        </w:r>
        <w:r w:rsidR="00483FD7">
          <w:rPr>
            <w:noProof/>
            <w:webHidden/>
          </w:rPr>
        </w:r>
        <w:r w:rsidR="00483FD7">
          <w:rPr>
            <w:noProof/>
            <w:webHidden/>
          </w:rPr>
          <w:fldChar w:fldCharType="separate"/>
        </w:r>
        <w:r w:rsidR="00483FD7">
          <w:rPr>
            <w:noProof/>
            <w:webHidden/>
          </w:rPr>
          <w:t>76</w:t>
        </w:r>
        <w:r w:rsidR="00483FD7">
          <w:rPr>
            <w:noProof/>
            <w:webHidden/>
          </w:rPr>
          <w:fldChar w:fldCharType="end"/>
        </w:r>
      </w:hyperlink>
    </w:p>
    <w:p w14:paraId="3942A7ED" w14:textId="694BF6C4"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34" w:history="1">
        <w:r w:rsidR="00483FD7" w:rsidRPr="0071220D">
          <w:rPr>
            <w:rStyle w:val="Hyperlink"/>
            <w:noProof/>
          </w:rPr>
          <w:t>3.19.22 fixes property</w:t>
        </w:r>
        <w:r w:rsidR="00483FD7">
          <w:rPr>
            <w:noProof/>
            <w:webHidden/>
          </w:rPr>
          <w:tab/>
        </w:r>
        <w:r w:rsidR="00483FD7">
          <w:rPr>
            <w:noProof/>
            <w:webHidden/>
          </w:rPr>
          <w:fldChar w:fldCharType="begin"/>
        </w:r>
        <w:r w:rsidR="00483FD7">
          <w:rPr>
            <w:noProof/>
            <w:webHidden/>
          </w:rPr>
          <w:instrText xml:space="preserve"> PAGEREF _Toc514337134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4D3104AA" w14:textId="5C3D4201"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35" w:history="1">
        <w:r w:rsidR="00483FD7" w:rsidRPr="0071220D">
          <w:rPr>
            <w:rStyle w:val="Hyperlink"/>
            <w:noProof/>
          </w:rPr>
          <w:t>3.19.23 properties property</w:t>
        </w:r>
        <w:r w:rsidR="00483FD7">
          <w:rPr>
            <w:noProof/>
            <w:webHidden/>
          </w:rPr>
          <w:tab/>
        </w:r>
        <w:r w:rsidR="00483FD7">
          <w:rPr>
            <w:noProof/>
            <w:webHidden/>
          </w:rPr>
          <w:fldChar w:fldCharType="begin"/>
        </w:r>
        <w:r w:rsidR="00483FD7">
          <w:rPr>
            <w:noProof/>
            <w:webHidden/>
          </w:rPr>
          <w:instrText xml:space="preserve"> PAGEREF _Toc514337135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6C8CD83B" w14:textId="32D48721"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136" w:history="1">
        <w:r w:rsidR="00483FD7" w:rsidRPr="0071220D">
          <w:rPr>
            <w:rStyle w:val="Hyperlink"/>
            <w:noProof/>
          </w:rPr>
          <w:t>3.20 location object</w:t>
        </w:r>
        <w:r w:rsidR="00483FD7">
          <w:rPr>
            <w:noProof/>
            <w:webHidden/>
          </w:rPr>
          <w:tab/>
        </w:r>
        <w:r w:rsidR="00483FD7">
          <w:rPr>
            <w:noProof/>
            <w:webHidden/>
          </w:rPr>
          <w:fldChar w:fldCharType="begin"/>
        </w:r>
        <w:r w:rsidR="00483FD7">
          <w:rPr>
            <w:noProof/>
            <w:webHidden/>
          </w:rPr>
          <w:instrText xml:space="preserve"> PAGEREF _Toc514337136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72502D8A" w14:textId="30F80601"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37" w:history="1">
        <w:r w:rsidR="00483FD7" w:rsidRPr="0071220D">
          <w:rPr>
            <w:rStyle w:val="Hyperlink"/>
            <w:noProof/>
          </w:rPr>
          <w:t>3.20.1 General</w:t>
        </w:r>
        <w:r w:rsidR="00483FD7">
          <w:rPr>
            <w:noProof/>
            <w:webHidden/>
          </w:rPr>
          <w:tab/>
        </w:r>
        <w:r w:rsidR="00483FD7">
          <w:rPr>
            <w:noProof/>
            <w:webHidden/>
          </w:rPr>
          <w:fldChar w:fldCharType="begin"/>
        </w:r>
        <w:r w:rsidR="00483FD7">
          <w:rPr>
            <w:noProof/>
            <w:webHidden/>
          </w:rPr>
          <w:instrText xml:space="preserve"> PAGEREF _Toc514337137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08F00CBC" w14:textId="7C9A585B"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38" w:history="1">
        <w:r w:rsidR="00483FD7" w:rsidRPr="0071220D">
          <w:rPr>
            <w:rStyle w:val="Hyperlink"/>
            <w:noProof/>
          </w:rPr>
          <w:t>3.20.2 physicalLocation property</w:t>
        </w:r>
        <w:r w:rsidR="00483FD7">
          <w:rPr>
            <w:noProof/>
            <w:webHidden/>
          </w:rPr>
          <w:tab/>
        </w:r>
        <w:r w:rsidR="00483FD7">
          <w:rPr>
            <w:noProof/>
            <w:webHidden/>
          </w:rPr>
          <w:fldChar w:fldCharType="begin"/>
        </w:r>
        <w:r w:rsidR="00483FD7">
          <w:rPr>
            <w:noProof/>
            <w:webHidden/>
          </w:rPr>
          <w:instrText xml:space="preserve"> PAGEREF _Toc514337138 \h </w:instrText>
        </w:r>
        <w:r w:rsidR="00483FD7">
          <w:rPr>
            <w:noProof/>
            <w:webHidden/>
          </w:rPr>
        </w:r>
        <w:r w:rsidR="00483FD7">
          <w:rPr>
            <w:noProof/>
            <w:webHidden/>
          </w:rPr>
          <w:fldChar w:fldCharType="separate"/>
        </w:r>
        <w:r w:rsidR="00483FD7">
          <w:rPr>
            <w:noProof/>
            <w:webHidden/>
          </w:rPr>
          <w:t>78</w:t>
        </w:r>
        <w:r w:rsidR="00483FD7">
          <w:rPr>
            <w:noProof/>
            <w:webHidden/>
          </w:rPr>
          <w:fldChar w:fldCharType="end"/>
        </w:r>
      </w:hyperlink>
    </w:p>
    <w:p w14:paraId="7C2536AD" w14:textId="59429A27"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39" w:history="1">
        <w:r w:rsidR="00483FD7" w:rsidRPr="0071220D">
          <w:rPr>
            <w:rStyle w:val="Hyperlink"/>
            <w:noProof/>
          </w:rPr>
          <w:t>3.20.3 fullyQualifiedLogicalName property</w:t>
        </w:r>
        <w:r w:rsidR="00483FD7">
          <w:rPr>
            <w:noProof/>
            <w:webHidden/>
          </w:rPr>
          <w:tab/>
        </w:r>
        <w:r w:rsidR="00483FD7">
          <w:rPr>
            <w:noProof/>
            <w:webHidden/>
          </w:rPr>
          <w:fldChar w:fldCharType="begin"/>
        </w:r>
        <w:r w:rsidR="00483FD7">
          <w:rPr>
            <w:noProof/>
            <w:webHidden/>
          </w:rPr>
          <w:instrText xml:space="preserve"> PAGEREF _Toc514337139 \h </w:instrText>
        </w:r>
        <w:r w:rsidR="00483FD7">
          <w:rPr>
            <w:noProof/>
            <w:webHidden/>
          </w:rPr>
        </w:r>
        <w:r w:rsidR="00483FD7">
          <w:rPr>
            <w:noProof/>
            <w:webHidden/>
          </w:rPr>
          <w:fldChar w:fldCharType="separate"/>
        </w:r>
        <w:r w:rsidR="00483FD7">
          <w:rPr>
            <w:noProof/>
            <w:webHidden/>
          </w:rPr>
          <w:t>78</w:t>
        </w:r>
        <w:r w:rsidR="00483FD7">
          <w:rPr>
            <w:noProof/>
            <w:webHidden/>
          </w:rPr>
          <w:fldChar w:fldCharType="end"/>
        </w:r>
      </w:hyperlink>
    </w:p>
    <w:p w14:paraId="3AAF7565" w14:textId="4C56CA7C"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40" w:history="1">
        <w:r w:rsidR="00483FD7" w:rsidRPr="0071220D">
          <w:rPr>
            <w:rStyle w:val="Hyperlink"/>
            <w:noProof/>
          </w:rPr>
          <w:t>3.20.4 message property</w:t>
        </w:r>
        <w:r w:rsidR="00483FD7">
          <w:rPr>
            <w:noProof/>
            <w:webHidden/>
          </w:rPr>
          <w:tab/>
        </w:r>
        <w:r w:rsidR="00483FD7">
          <w:rPr>
            <w:noProof/>
            <w:webHidden/>
          </w:rPr>
          <w:fldChar w:fldCharType="begin"/>
        </w:r>
        <w:r w:rsidR="00483FD7">
          <w:rPr>
            <w:noProof/>
            <w:webHidden/>
          </w:rPr>
          <w:instrText xml:space="preserve"> PAGEREF _Toc514337140 \h </w:instrText>
        </w:r>
        <w:r w:rsidR="00483FD7">
          <w:rPr>
            <w:noProof/>
            <w:webHidden/>
          </w:rPr>
        </w:r>
        <w:r w:rsidR="00483FD7">
          <w:rPr>
            <w:noProof/>
            <w:webHidden/>
          </w:rPr>
          <w:fldChar w:fldCharType="separate"/>
        </w:r>
        <w:r w:rsidR="00483FD7">
          <w:rPr>
            <w:noProof/>
            <w:webHidden/>
          </w:rPr>
          <w:t>79</w:t>
        </w:r>
        <w:r w:rsidR="00483FD7">
          <w:rPr>
            <w:noProof/>
            <w:webHidden/>
          </w:rPr>
          <w:fldChar w:fldCharType="end"/>
        </w:r>
      </w:hyperlink>
    </w:p>
    <w:p w14:paraId="783788EB" w14:textId="2068101D"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41" w:history="1">
        <w:r w:rsidR="00483FD7" w:rsidRPr="0071220D">
          <w:rPr>
            <w:rStyle w:val="Hyperlink"/>
            <w:noProof/>
          </w:rPr>
          <w:t>3.20.5 annotations property</w:t>
        </w:r>
        <w:r w:rsidR="00483FD7">
          <w:rPr>
            <w:noProof/>
            <w:webHidden/>
          </w:rPr>
          <w:tab/>
        </w:r>
        <w:r w:rsidR="00483FD7">
          <w:rPr>
            <w:noProof/>
            <w:webHidden/>
          </w:rPr>
          <w:fldChar w:fldCharType="begin"/>
        </w:r>
        <w:r w:rsidR="00483FD7">
          <w:rPr>
            <w:noProof/>
            <w:webHidden/>
          </w:rPr>
          <w:instrText xml:space="preserve"> PAGEREF _Toc514337141 \h </w:instrText>
        </w:r>
        <w:r w:rsidR="00483FD7">
          <w:rPr>
            <w:noProof/>
            <w:webHidden/>
          </w:rPr>
        </w:r>
        <w:r w:rsidR="00483FD7">
          <w:rPr>
            <w:noProof/>
            <w:webHidden/>
          </w:rPr>
          <w:fldChar w:fldCharType="separate"/>
        </w:r>
        <w:r w:rsidR="00483FD7">
          <w:rPr>
            <w:noProof/>
            <w:webHidden/>
          </w:rPr>
          <w:t>79</w:t>
        </w:r>
        <w:r w:rsidR="00483FD7">
          <w:rPr>
            <w:noProof/>
            <w:webHidden/>
          </w:rPr>
          <w:fldChar w:fldCharType="end"/>
        </w:r>
      </w:hyperlink>
    </w:p>
    <w:p w14:paraId="058C886D" w14:textId="057A0EF2"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42" w:history="1">
        <w:r w:rsidR="00483FD7" w:rsidRPr="0071220D">
          <w:rPr>
            <w:rStyle w:val="Hyperlink"/>
            <w:noProof/>
          </w:rPr>
          <w:t>3.20.6 properties property</w:t>
        </w:r>
        <w:r w:rsidR="00483FD7">
          <w:rPr>
            <w:noProof/>
            <w:webHidden/>
          </w:rPr>
          <w:tab/>
        </w:r>
        <w:r w:rsidR="00483FD7">
          <w:rPr>
            <w:noProof/>
            <w:webHidden/>
          </w:rPr>
          <w:fldChar w:fldCharType="begin"/>
        </w:r>
        <w:r w:rsidR="00483FD7">
          <w:rPr>
            <w:noProof/>
            <w:webHidden/>
          </w:rPr>
          <w:instrText xml:space="preserve"> PAGEREF _Toc514337142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7B5A642F" w14:textId="0FA96129"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143" w:history="1">
        <w:r w:rsidR="00483FD7" w:rsidRPr="0071220D">
          <w:rPr>
            <w:rStyle w:val="Hyperlink"/>
            <w:noProof/>
          </w:rPr>
          <w:t>3.21 physicalLocation object</w:t>
        </w:r>
        <w:r w:rsidR="00483FD7">
          <w:rPr>
            <w:noProof/>
            <w:webHidden/>
          </w:rPr>
          <w:tab/>
        </w:r>
        <w:r w:rsidR="00483FD7">
          <w:rPr>
            <w:noProof/>
            <w:webHidden/>
          </w:rPr>
          <w:fldChar w:fldCharType="begin"/>
        </w:r>
        <w:r w:rsidR="00483FD7">
          <w:rPr>
            <w:noProof/>
            <w:webHidden/>
          </w:rPr>
          <w:instrText xml:space="preserve"> PAGEREF _Toc514337143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55C24DD1" w14:textId="075CDAA0"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44" w:history="1">
        <w:r w:rsidR="00483FD7" w:rsidRPr="0071220D">
          <w:rPr>
            <w:rStyle w:val="Hyperlink"/>
            <w:noProof/>
          </w:rPr>
          <w:t>3.21.1 General</w:t>
        </w:r>
        <w:r w:rsidR="00483FD7">
          <w:rPr>
            <w:noProof/>
            <w:webHidden/>
          </w:rPr>
          <w:tab/>
        </w:r>
        <w:r w:rsidR="00483FD7">
          <w:rPr>
            <w:noProof/>
            <w:webHidden/>
          </w:rPr>
          <w:fldChar w:fldCharType="begin"/>
        </w:r>
        <w:r w:rsidR="00483FD7">
          <w:rPr>
            <w:noProof/>
            <w:webHidden/>
          </w:rPr>
          <w:instrText xml:space="preserve"> PAGEREF _Toc514337144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1A3036C0" w14:textId="3DEE901F"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45" w:history="1">
        <w:r w:rsidR="00483FD7" w:rsidRPr="0071220D">
          <w:rPr>
            <w:rStyle w:val="Hyperlink"/>
            <w:noProof/>
          </w:rPr>
          <w:t>3.21.2 id property</w:t>
        </w:r>
        <w:r w:rsidR="00483FD7">
          <w:rPr>
            <w:noProof/>
            <w:webHidden/>
          </w:rPr>
          <w:tab/>
        </w:r>
        <w:r w:rsidR="00483FD7">
          <w:rPr>
            <w:noProof/>
            <w:webHidden/>
          </w:rPr>
          <w:fldChar w:fldCharType="begin"/>
        </w:r>
        <w:r w:rsidR="00483FD7">
          <w:rPr>
            <w:noProof/>
            <w:webHidden/>
          </w:rPr>
          <w:instrText xml:space="preserve"> PAGEREF _Toc514337145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46B125D6" w14:textId="6A53AF0F"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46" w:history="1">
        <w:r w:rsidR="00483FD7" w:rsidRPr="0071220D">
          <w:rPr>
            <w:rStyle w:val="Hyperlink"/>
            <w:noProof/>
          </w:rPr>
          <w:t>3.21.3 fileLocation property</w:t>
        </w:r>
        <w:r w:rsidR="00483FD7">
          <w:rPr>
            <w:noProof/>
            <w:webHidden/>
          </w:rPr>
          <w:tab/>
        </w:r>
        <w:r w:rsidR="00483FD7">
          <w:rPr>
            <w:noProof/>
            <w:webHidden/>
          </w:rPr>
          <w:fldChar w:fldCharType="begin"/>
        </w:r>
        <w:r w:rsidR="00483FD7">
          <w:rPr>
            <w:noProof/>
            <w:webHidden/>
          </w:rPr>
          <w:instrText xml:space="preserve"> PAGEREF _Toc514337146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15056487" w14:textId="3AAF172B"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47" w:history="1">
        <w:r w:rsidR="00483FD7" w:rsidRPr="0071220D">
          <w:rPr>
            <w:rStyle w:val="Hyperlink"/>
            <w:noProof/>
          </w:rPr>
          <w:t>3.21.4 region property</w:t>
        </w:r>
        <w:r w:rsidR="00483FD7">
          <w:rPr>
            <w:noProof/>
            <w:webHidden/>
          </w:rPr>
          <w:tab/>
        </w:r>
        <w:r w:rsidR="00483FD7">
          <w:rPr>
            <w:noProof/>
            <w:webHidden/>
          </w:rPr>
          <w:fldChar w:fldCharType="begin"/>
        </w:r>
        <w:r w:rsidR="00483FD7">
          <w:rPr>
            <w:noProof/>
            <w:webHidden/>
          </w:rPr>
          <w:instrText xml:space="preserve"> PAGEREF _Toc514337147 \h </w:instrText>
        </w:r>
        <w:r w:rsidR="00483FD7">
          <w:rPr>
            <w:noProof/>
            <w:webHidden/>
          </w:rPr>
        </w:r>
        <w:r w:rsidR="00483FD7">
          <w:rPr>
            <w:noProof/>
            <w:webHidden/>
          </w:rPr>
          <w:fldChar w:fldCharType="separate"/>
        </w:r>
        <w:r w:rsidR="00483FD7">
          <w:rPr>
            <w:noProof/>
            <w:webHidden/>
          </w:rPr>
          <w:t>81</w:t>
        </w:r>
        <w:r w:rsidR="00483FD7">
          <w:rPr>
            <w:noProof/>
            <w:webHidden/>
          </w:rPr>
          <w:fldChar w:fldCharType="end"/>
        </w:r>
      </w:hyperlink>
    </w:p>
    <w:p w14:paraId="0AEE4419" w14:textId="7DF3AA8C"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48" w:history="1">
        <w:r w:rsidR="00483FD7" w:rsidRPr="0071220D">
          <w:rPr>
            <w:rStyle w:val="Hyperlink"/>
            <w:noProof/>
          </w:rPr>
          <w:t>3.21.5 contextRegion property</w:t>
        </w:r>
        <w:r w:rsidR="00483FD7">
          <w:rPr>
            <w:noProof/>
            <w:webHidden/>
          </w:rPr>
          <w:tab/>
        </w:r>
        <w:r w:rsidR="00483FD7">
          <w:rPr>
            <w:noProof/>
            <w:webHidden/>
          </w:rPr>
          <w:fldChar w:fldCharType="begin"/>
        </w:r>
        <w:r w:rsidR="00483FD7">
          <w:rPr>
            <w:noProof/>
            <w:webHidden/>
          </w:rPr>
          <w:instrText xml:space="preserve"> PAGEREF _Toc514337148 \h </w:instrText>
        </w:r>
        <w:r w:rsidR="00483FD7">
          <w:rPr>
            <w:noProof/>
            <w:webHidden/>
          </w:rPr>
        </w:r>
        <w:r w:rsidR="00483FD7">
          <w:rPr>
            <w:noProof/>
            <w:webHidden/>
          </w:rPr>
          <w:fldChar w:fldCharType="separate"/>
        </w:r>
        <w:r w:rsidR="00483FD7">
          <w:rPr>
            <w:noProof/>
            <w:webHidden/>
          </w:rPr>
          <w:t>82</w:t>
        </w:r>
        <w:r w:rsidR="00483FD7">
          <w:rPr>
            <w:noProof/>
            <w:webHidden/>
          </w:rPr>
          <w:fldChar w:fldCharType="end"/>
        </w:r>
      </w:hyperlink>
    </w:p>
    <w:p w14:paraId="71B71745" w14:textId="6AFD85B3"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149" w:history="1">
        <w:r w:rsidR="00483FD7" w:rsidRPr="0071220D">
          <w:rPr>
            <w:rStyle w:val="Hyperlink"/>
            <w:noProof/>
          </w:rPr>
          <w:t>3.22 region object</w:t>
        </w:r>
        <w:r w:rsidR="00483FD7">
          <w:rPr>
            <w:noProof/>
            <w:webHidden/>
          </w:rPr>
          <w:tab/>
        </w:r>
        <w:r w:rsidR="00483FD7">
          <w:rPr>
            <w:noProof/>
            <w:webHidden/>
          </w:rPr>
          <w:fldChar w:fldCharType="begin"/>
        </w:r>
        <w:r w:rsidR="00483FD7">
          <w:rPr>
            <w:noProof/>
            <w:webHidden/>
          </w:rPr>
          <w:instrText xml:space="preserve"> PAGEREF _Toc514337149 \h </w:instrText>
        </w:r>
        <w:r w:rsidR="00483FD7">
          <w:rPr>
            <w:noProof/>
            <w:webHidden/>
          </w:rPr>
        </w:r>
        <w:r w:rsidR="00483FD7">
          <w:rPr>
            <w:noProof/>
            <w:webHidden/>
          </w:rPr>
          <w:fldChar w:fldCharType="separate"/>
        </w:r>
        <w:r w:rsidR="00483FD7">
          <w:rPr>
            <w:noProof/>
            <w:webHidden/>
          </w:rPr>
          <w:t>82</w:t>
        </w:r>
        <w:r w:rsidR="00483FD7">
          <w:rPr>
            <w:noProof/>
            <w:webHidden/>
          </w:rPr>
          <w:fldChar w:fldCharType="end"/>
        </w:r>
      </w:hyperlink>
    </w:p>
    <w:p w14:paraId="1804A802" w14:textId="5C9E08E4"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50" w:history="1">
        <w:r w:rsidR="00483FD7" w:rsidRPr="0071220D">
          <w:rPr>
            <w:rStyle w:val="Hyperlink"/>
            <w:noProof/>
          </w:rPr>
          <w:t>3.22.1 General</w:t>
        </w:r>
        <w:r w:rsidR="00483FD7">
          <w:rPr>
            <w:noProof/>
            <w:webHidden/>
          </w:rPr>
          <w:tab/>
        </w:r>
        <w:r w:rsidR="00483FD7">
          <w:rPr>
            <w:noProof/>
            <w:webHidden/>
          </w:rPr>
          <w:fldChar w:fldCharType="begin"/>
        </w:r>
        <w:r w:rsidR="00483FD7">
          <w:rPr>
            <w:noProof/>
            <w:webHidden/>
          </w:rPr>
          <w:instrText xml:space="preserve"> PAGEREF _Toc514337150 \h </w:instrText>
        </w:r>
        <w:r w:rsidR="00483FD7">
          <w:rPr>
            <w:noProof/>
            <w:webHidden/>
          </w:rPr>
        </w:r>
        <w:r w:rsidR="00483FD7">
          <w:rPr>
            <w:noProof/>
            <w:webHidden/>
          </w:rPr>
          <w:fldChar w:fldCharType="separate"/>
        </w:r>
        <w:r w:rsidR="00483FD7">
          <w:rPr>
            <w:noProof/>
            <w:webHidden/>
          </w:rPr>
          <w:t>82</w:t>
        </w:r>
        <w:r w:rsidR="00483FD7">
          <w:rPr>
            <w:noProof/>
            <w:webHidden/>
          </w:rPr>
          <w:fldChar w:fldCharType="end"/>
        </w:r>
      </w:hyperlink>
    </w:p>
    <w:p w14:paraId="05AE049C" w14:textId="6DB5574A"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51" w:history="1">
        <w:r w:rsidR="00483FD7" w:rsidRPr="0071220D">
          <w:rPr>
            <w:rStyle w:val="Hyperlink"/>
            <w:noProof/>
          </w:rPr>
          <w:t>3.22.2 Text regions</w:t>
        </w:r>
        <w:r w:rsidR="00483FD7">
          <w:rPr>
            <w:noProof/>
            <w:webHidden/>
          </w:rPr>
          <w:tab/>
        </w:r>
        <w:r w:rsidR="00483FD7">
          <w:rPr>
            <w:noProof/>
            <w:webHidden/>
          </w:rPr>
          <w:fldChar w:fldCharType="begin"/>
        </w:r>
        <w:r w:rsidR="00483FD7">
          <w:rPr>
            <w:noProof/>
            <w:webHidden/>
          </w:rPr>
          <w:instrText xml:space="preserve"> PAGEREF _Toc514337151 \h </w:instrText>
        </w:r>
        <w:r w:rsidR="00483FD7">
          <w:rPr>
            <w:noProof/>
            <w:webHidden/>
          </w:rPr>
        </w:r>
        <w:r w:rsidR="00483FD7">
          <w:rPr>
            <w:noProof/>
            <w:webHidden/>
          </w:rPr>
          <w:fldChar w:fldCharType="separate"/>
        </w:r>
        <w:r w:rsidR="00483FD7">
          <w:rPr>
            <w:noProof/>
            <w:webHidden/>
          </w:rPr>
          <w:t>83</w:t>
        </w:r>
        <w:r w:rsidR="00483FD7">
          <w:rPr>
            <w:noProof/>
            <w:webHidden/>
          </w:rPr>
          <w:fldChar w:fldCharType="end"/>
        </w:r>
      </w:hyperlink>
    </w:p>
    <w:p w14:paraId="7FF38AC4" w14:textId="3DDD4F15"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52" w:history="1">
        <w:r w:rsidR="00483FD7" w:rsidRPr="0071220D">
          <w:rPr>
            <w:rStyle w:val="Hyperlink"/>
            <w:noProof/>
          </w:rPr>
          <w:t>3.22.3 Binary regions</w:t>
        </w:r>
        <w:r w:rsidR="00483FD7">
          <w:rPr>
            <w:noProof/>
            <w:webHidden/>
          </w:rPr>
          <w:tab/>
        </w:r>
        <w:r w:rsidR="00483FD7">
          <w:rPr>
            <w:noProof/>
            <w:webHidden/>
          </w:rPr>
          <w:fldChar w:fldCharType="begin"/>
        </w:r>
        <w:r w:rsidR="00483FD7">
          <w:rPr>
            <w:noProof/>
            <w:webHidden/>
          </w:rPr>
          <w:instrText xml:space="preserve"> PAGEREF _Toc514337152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3D1F86F3" w14:textId="0DD4D97F"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53" w:history="1">
        <w:r w:rsidR="00483FD7" w:rsidRPr="0071220D">
          <w:rPr>
            <w:rStyle w:val="Hyperlink"/>
            <w:noProof/>
          </w:rPr>
          <w:t>3.22.4 startLine property</w:t>
        </w:r>
        <w:r w:rsidR="00483FD7">
          <w:rPr>
            <w:noProof/>
            <w:webHidden/>
          </w:rPr>
          <w:tab/>
        </w:r>
        <w:r w:rsidR="00483FD7">
          <w:rPr>
            <w:noProof/>
            <w:webHidden/>
          </w:rPr>
          <w:fldChar w:fldCharType="begin"/>
        </w:r>
        <w:r w:rsidR="00483FD7">
          <w:rPr>
            <w:noProof/>
            <w:webHidden/>
          </w:rPr>
          <w:instrText xml:space="preserve"> PAGEREF _Toc514337153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7D88FAF4" w14:textId="236191DB"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54" w:history="1">
        <w:r w:rsidR="00483FD7" w:rsidRPr="0071220D">
          <w:rPr>
            <w:rStyle w:val="Hyperlink"/>
            <w:noProof/>
          </w:rPr>
          <w:t>3.22.5 startColumn property</w:t>
        </w:r>
        <w:r w:rsidR="00483FD7">
          <w:rPr>
            <w:noProof/>
            <w:webHidden/>
          </w:rPr>
          <w:tab/>
        </w:r>
        <w:r w:rsidR="00483FD7">
          <w:rPr>
            <w:noProof/>
            <w:webHidden/>
          </w:rPr>
          <w:fldChar w:fldCharType="begin"/>
        </w:r>
        <w:r w:rsidR="00483FD7">
          <w:rPr>
            <w:noProof/>
            <w:webHidden/>
          </w:rPr>
          <w:instrText xml:space="preserve"> PAGEREF _Toc514337154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0B106B50" w14:textId="286F392A"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55" w:history="1">
        <w:r w:rsidR="00483FD7" w:rsidRPr="0071220D">
          <w:rPr>
            <w:rStyle w:val="Hyperlink"/>
            <w:noProof/>
          </w:rPr>
          <w:t>3.22.6 endLine property</w:t>
        </w:r>
        <w:r w:rsidR="00483FD7">
          <w:rPr>
            <w:noProof/>
            <w:webHidden/>
          </w:rPr>
          <w:tab/>
        </w:r>
        <w:r w:rsidR="00483FD7">
          <w:rPr>
            <w:noProof/>
            <w:webHidden/>
          </w:rPr>
          <w:fldChar w:fldCharType="begin"/>
        </w:r>
        <w:r w:rsidR="00483FD7">
          <w:rPr>
            <w:noProof/>
            <w:webHidden/>
          </w:rPr>
          <w:instrText xml:space="preserve"> PAGEREF _Toc514337155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0FF19B88" w14:textId="7CA6BFE0"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56" w:history="1">
        <w:r w:rsidR="00483FD7" w:rsidRPr="0071220D">
          <w:rPr>
            <w:rStyle w:val="Hyperlink"/>
            <w:noProof/>
          </w:rPr>
          <w:t>3.22.7 endColumn property</w:t>
        </w:r>
        <w:r w:rsidR="00483FD7">
          <w:rPr>
            <w:noProof/>
            <w:webHidden/>
          </w:rPr>
          <w:tab/>
        </w:r>
        <w:r w:rsidR="00483FD7">
          <w:rPr>
            <w:noProof/>
            <w:webHidden/>
          </w:rPr>
          <w:fldChar w:fldCharType="begin"/>
        </w:r>
        <w:r w:rsidR="00483FD7">
          <w:rPr>
            <w:noProof/>
            <w:webHidden/>
          </w:rPr>
          <w:instrText xml:space="preserve"> PAGEREF _Toc514337156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42E85E1D" w14:textId="60C34965"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57" w:history="1">
        <w:r w:rsidR="00483FD7" w:rsidRPr="0071220D">
          <w:rPr>
            <w:rStyle w:val="Hyperlink"/>
            <w:noProof/>
          </w:rPr>
          <w:t>3.22.8 offset property</w:t>
        </w:r>
        <w:r w:rsidR="00483FD7">
          <w:rPr>
            <w:noProof/>
            <w:webHidden/>
          </w:rPr>
          <w:tab/>
        </w:r>
        <w:r w:rsidR="00483FD7">
          <w:rPr>
            <w:noProof/>
            <w:webHidden/>
          </w:rPr>
          <w:fldChar w:fldCharType="begin"/>
        </w:r>
        <w:r w:rsidR="00483FD7">
          <w:rPr>
            <w:noProof/>
            <w:webHidden/>
          </w:rPr>
          <w:instrText xml:space="preserve"> PAGEREF _Toc514337157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676F50BB" w14:textId="7AAB296D"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58" w:history="1">
        <w:r w:rsidR="00483FD7" w:rsidRPr="0071220D">
          <w:rPr>
            <w:rStyle w:val="Hyperlink"/>
            <w:noProof/>
          </w:rPr>
          <w:t>3.22.9 length property</w:t>
        </w:r>
        <w:r w:rsidR="00483FD7">
          <w:rPr>
            <w:noProof/>
            <w:webHidden/>
          </w:rPr>
          <w:tab/>
        </w:r>
        <w:r w:rsidR="00483FD7">
          <w:rPr>
            <w:noProof/>
            <w:webHidden/>
          </w:rPr>
          <w:fldChar w:fldCharType="begin"/>
        </w:r>
        <w:r w:rsidR="00483FD7">
          <w:rPr>
            <w:noProof/>
            <w:webHidden/>
          </w:rPr>
          <w:instrText xml:space="preserve"> PAGEREF _Toc514337158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3478F9BD" w14:textId="0321931D"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59" w:history="1">
        <w:r w:rsidR="00483FD7" w:rsidRPr="0071220D">
          <w:rPr>
            <w:rStyle w:val="Hyperlink"/>
            <w:noProof/>
          </w:rPr>
          <w:t>3.22.10 snippet property</w:t>
        </w:r>
        <w:r w:rsidR="00483FD7">
          <w:rPr>
            <w:noProof/>
            <w:webHidden/>
          </w:rPr>
          <w:tab/>
        </w:r>
        <w:r w:rsidR="00483FD7">
          <w:rPr>
            <w:noProof/>
            <w:webHidden/>
          </w:rPr>
          <w:fldChar w:fldCharType="begin"/>
        </w:r>
        <w:r w:rsidR="00483FD7">
          <w:rPr>
            <w:noProof/>
            <w:webHidden/>
          </w:rPr>
          <w:instrText xml:space="preserve"> PAGEREF _Toc514337159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20119F67" w14:textId="2402769A"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60" w:history="1">
        <w:r w:rsidR="00483FD7" w:rsidRPr="0071220D">
          <w:rPr>
            <w:rStyle w:val="Hyperlink"/>
            <w:noProof/>
          </w:rPr>
          <w:t>3.22.11 message property</w:t>
        </w:r>
        <w:r w:rsidR="00483FD7">
          <w:rPr>
            <w:noProof/>
            <w:webHidden/>
          </w:rPr>
          <w:tab/>
        </w:r>
        <w:r w:rsidR="00483FD7">
          <w:rPr>
            <w:noProof/>
            <w:webHidden/>
          </w:rPr>
          <w:fldChar w:fldCharType="begin"/>
        </w:r>
        <w:r w:rsidR="00483FD7">
          <w:rPr>
            <w:noProof/>
            <w:webHidden/>
          </w:rPr>
          <w:instrText xml:space="preserve"> PAGEREF _Toc514337160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5F1D00CB" w14:textId="1F32527C"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161" w:history="1">
        <w:r w:rsidR="00483FD7" w:rsidRPr="0071220D">
          <w:rPr>
            <w:rStyle w:val="Hyperlink"/>
            <w:noProof/>
          </w:rPr>
          <w:t>3.23 rectangle object</w:t>
        </w:r>
        <w:r w:rsidR="00483FD7">
          <w:rPr>
            <w:noProof/>
            <w:webHidden/>
          </w:rPr>
          <w:tab/>
        </w:r>
        <w:r w:rsidR="00483FD7">
          <w:rPr>
            <w:noProof/>
            <w:webHidden/>
          </w:rPr>
          <w:fldChar w:fldCharType="begin"/>
        </w:r>
        <w:r w:rsidR="00483FD7">
          <w:rPr>
            <w:noProof/>
            <w:webHidden/>
          </w:rPr>
          <w:instrText xml:space="preserve"> PAGEREF _Toc514337161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76B4456F" w14:textId="41B970C5"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62" w:history="1">
        <w:r w:rsidR="00483FD7" w:rsidRPr="0071220D">
          <w:rPr>
            <w:rStyle w:val="Hyperlink"/>
            <w:noProof/>
          </w:rPr>
          <w:t>3.23.1 General</w:t>
        </w:r>
        <w:r w:rsidR="00483FD7">
          <w:rPr>
            <w:noProof/>
            <w:webHidden/>
          </w:rPr>
          <w:tab/>
        </w:r>
        <w:r w:rsidR="00483FD7">
          <w:rPr>
            <w:noProof/>
            <w:webHidden/>
          </w:rPr>
          <w:fldChar w:fldCharType="begin"/>
        </w:r>
        <w:r w:rsidR="00483FD7">
          <w:rPr>
            <w:noProof/>
            <w:webHidden/>
          </w:rPr>
          <w:instrText xml:space="preserve"> PAGEREF _Toc514337162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7CD89D6B" w14:textId="1C075010"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63" w:history="1">
        <w:r w:rsidR="00483FD7" w:rsidRPr="0071220D">
          <w:rPr>
            <w:rStyle w:val="Hyperlink"/>
            <w:noProof/>
          </w:rPr>
          <w:t>3.23.2 top, left, bottom, and right properties</w:t>
        </w:r>
        <w:r w:rsidR="00483FD7">
          <w:rPr>
            <w:noProof/>
            <w:webHidden/>
          </w:rPr>
          <w:tab/>
        </w:r>
        <w:r w:rsidR="00483FD7">
          <w:rPr>
            <w:noProof/>
            <w:webHidden/>
          </w:rPr>
          <w:fldChar w:fldCharType="begin"/>
        </w:r>
        <w:r w:rsidR="00483FD7">
          <w:rPr>
            <w:noProof/>
            <w:webHidden/>
          </w:rPr>
          <w:instrText xml:space="preserve"> PAGEREF _Toc514337163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1D1C19DE" w14:textId="7C716866"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64" w:history="1">
        <w:r w:rsidR="00483FD7" w:rsidRPr="0071220D">
          <w:rPr>
            <w:rStyle w:val="Hyperlink"/>
            <w:noProof/>
          </w:rPr>
          <w:t>3.23.3 message property</w:t>
        </w:r>
        <w:r w:rsidR="00483FD7">
          <w:rPr>
            <w:noProof/>
            <w:webHidden/>
          </w:rPr>
          <w:tab/>
        </w:r>
        <w:r w:rsidR="00483FD7">
          <w:rPr>
            <w:noProof/>
            <w:webHidden/>
          </w:rPr>
          <w:fldChar w:fldCharType="begin"/>
        </w:r>
        <w:r w:rsidR="00483FD7">
          <w:rPr>
            <w:noProof/>
            <w:webHidden/>
          </w:rPr>
          <w:instrText xml:space="preserve"> PAGEREF _Toc514337164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5A192733" w14:textId="2081B766"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165" w:history="1">
        <w:r w:rsidR="00483FD7" w:rsidRPr="0071220D">
          <w:rPr>
            <w:rStyle w:val="Hyperlink"/>
            <w:noProof/>
          </w:rPr>
          <w:t>3.24 logicalLocation object</w:t>
        </w:r>
        <w:r w:rsidR="00483FD7">
          <w:rPr>
            <w:noProof/>
            <w:webHidden/>
          </w:rPr>
          <w:tab/>
        </w:r>
        <w:r w:rsidR="00483FD7">
          <w:rPr>
            <w:noProof/>
            <w:webHidden/>
          </w:rPr>
          <w:fldChar w:fldCharType="begin"/>
        </w:r>
        <w:r w:rsidR="00483FD7">
          <w:rPr>
            <w:noProof/>
            <w:webHidden/>
          </w:rPr>
          <w:instrText xml:space="preserve"> PAGEREF _Toc514337165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1201A94B" w14:textId="06BB6440"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66" w:history="1">
        <w:r w:rsidR="00483FD7" w:rsidRPr="0071220D">
          <w:rPr>
            <w:rStyle w:val="Hyperlink"/>
            <w:noProof/>
          </w:rPr>
          <w:t>3.24.1 General</w:t>
        </w:r>
        <w:r w:rsidR="00483FD7">
          <w:rPr>
            <w:noProof/>
            <w:webHidden/>
          </w:rPr>
          <w:tab/>
        </w:r>
        <w:r w:rsidR="00483FD7">
          <w:rPr>
            <w:noProof/>
            <w:webHidden/>
          </w:rPr>
          <w:fldChar w:fldCharType="begin"/>
        </w:r>
        <w:r w:rsidR="00483FD7">
          <w:rPr>
            <w:noProof/>
            <w:webHidden/>
          </w:rPr>
          <w:instrText xml:space="preserve"> PAGEREF _Toc514337166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64C86CF3" w14:textId="43A7EDD3"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67" w:history="1">
        <w:r w:rsidR="00483FD7" w:rsidRPr="0071220D">
          <w:rPr>
            <w:rStyle w:val="Hyperlink"/>
            <w:noProof/>
          </w:rPr>
          <w:t>3.24.2 Logical location naming rules</w:t>
        </w:r>
        <w:r w:rsidR="00483FD7">
          <w:rPr>
            <w:noProof/>
            <w:webHidden/>
          </w:rPr>
          <w:tab/>
        </w:r>
        <w:r w:rsidR="00483FD7">
          <w:rPr>
            <w:noProof/>
            <w:webHidden/>
          </w:rPr>
          <w:fldChar w:fldCharType="begin"/>
        </w:r>
        <w:r w:rsidR="00483FD7">
          <w:rPr>
            <w:noProof/>
            <w:webHidden/>
          </w:rPr>
          <w:instrText xml:space="preserve"> PAGEREF _Toc514337167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780883C9" w14:textId="77E605FC"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68" w:history="1">
        <w:r w:rsidR="00483FD7" w:rsidRPr="0071220D">
          <w:rPr>
            <w:rStyle w:val="Hyperlink"/>
            <w:noProof/>
          </w:rPr>
          <w:t>3.24.3 name property</w:t>
        </w:r>
        <w:r w:rsidR="00483FD7">
          <w:rPr>
            <w:noProof/>
            <w:webHidden/>
          </w:rPr>
          <w:tab/>
        </w:r>
        <w:r w:rsidR="00483FD7">
          <w:rPr>
            <w:noProof/>
            <w:webHidden/>
          </w:rPr>
          <w:fldChar w:fldCharType="begin"/>
        </w:r>
        <w:r w:rsidR="00483FD7">
          <w:rPr>
            <w:noProof/>
            <w:webHidden/>
          </w:rPr>
          <w:instrText xml:space="preserve"> PAGEREF _Toc514337168 \h </w:instrText>
        </w:r>
        <w:r w:rsidR="00483FD7">
          <w:rPr>
            <w:noProof/>
            <w:webHidden/>
          </w:rPr>
        </w:r>
        <w:r w:rsidR="00483FD7">
          <w:rPr>
            <w:noProof/>
            <w:webHidden/>
          </w:rPr>
          <w:fldChar w:fldCharType="separate"/>
        </w:r>
        <w:r w:rsidR="00483FD7">
          <w:rPr>
            <w:noProof/>
            <w:webHidden/>
          </w:rPr>
          <w:t>87</w:t>
        </w:r>
        <w:r w:rsidR="00483FD7">
          <w:rPr>
            <w:noProof/>
            <w:webHidden/>
          </w:rPr>
          <w:fldChar w:fldCharType="end"/>
        </w:r>
      </w:hyperlink>
    </w:p>
    <w:p w14:paraId="79B4AA3B" w14:textId="250B642A"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69" w:history="1">
        <w:r w:rsidR="00483FD7" w:rsidRPr="0071220D">
          <w:rPr>
            <w:rStyle w:val="Hyperlink"/>
            <w:noProof/>
          </w:rPr>
          <w:t>3.24.4 fullyQualifiedName property</w:t>
        </w:r>
        <w:r w:rsidR="00483FD7">
          <w:rPr>
            <w:noProof/>
            <w:webHidden/>
          </w:rPr>
          <w:tab/>
        </w:r>
        <w:r w:rsidR="00483FD7">
          <w:rPr>
            <w:noProof/>
            <w:webHidden/>
          </w:rPr>
          <w:fldChar w:fldCharType="begin"/>
        </w:r>
        <w:r w:rsidR="00483FD7">
          <w:rPr>
            <w:noProof/>
            <w:webHidden/>
          </w:rPr>
          <w:instrText xml:space="preserve"> PAGEREF _Toc514337169 \h </w:instrText>
        </w:r>
        <w:r w:rsidR="00483FD7">
          <w:rPr>
            <w:noProof/>
            <w:webHidden/>
          </w:rPr>
        </w:r>
        <w:r w:rsidR="00483FD7">
          <w:rPr>
            <w:noProof/>
            <w:webHidden/>
          </w:rPr>
          <w:fldChar w:fldCharType="separate"/>
        </w:r>
        <w:r w:rsidR="00483FD7">
          <w:rPr>
            <w:noProof/>
            <w:webHidden/>
          </w:rPr>
          <w:t>88</w:t>
        </w:r>
        <w:r w:rsidR="00483FD7">
          <w:rPr>
            <w:noProof/>
            <w:webHidden/>
          </w:rPr>
          <w:fldChar w:fldCharType="end"/>
        </w:r>
      </w:hyperlink>
    </w:p>
    <w:p w14:paraId="22F38F26" w14:textId="5301D869"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70" w:history="1">
        <w:r w:rsidR="00483FD7" w:rsidRPr="0071220D">
          <w:rPr>
            <w:rStyle w:val="Hyperlink"/>
            <w:noProof/>
          </w:rPr>
          <w:t>3.24.5 decoratedName property</w:t>
        </w:r>
        <w:r w:rsidR="00483FD7">
          <w:rPr>
            <w:noProof/>
            <w:webHidden/>
          </w:rPr>
          <w:tab/>
        </w:r>
        <w:r w:rsidR="00483FD7">
          <w:rPr>
            <w:noProof/>
            <w:webHidden/>
          </w:rPr>
          <w:fldChar w:fldCharType="begin"/>
        </w:r>
        <w:r w:rsidR="00483FD7">
          <w:rPr>
            <w:noProof/>
            <w:webHidden/>
          </w:rPr>
          <w:instrText xml:space="preserve"> PAGEREF _Toc514337170 \h </w:instrText>
        </w:r>
        <w:r w:rsidR="00483FD7">
          <w:rPr>
            <w:noProof/>
            <w:webHidden/>
          </w:rPr>
        </w:r>
        <w:r w:rsidR="00483FD7">
          <w:rPr>
            <w:noProof/>
            <w:webHidden/>
          </w:rPr>
          <w:fldChar w:fldCharType="separate"/>
        </w:r>
        <w:r w:rsidR="00483FD7">
          <w:rPr>
            <w:noProof/>
            <w:webHidden/>
          </w:rPr>
          <w:t>88</w:t>
        </w:r>
        <w:r w:rsidR="00483FD7">
          <w:rPr>
            <w:noProof/>
            <w:webHidden/>
          </w:rPr>
          <w:fldChar w:fldCharType="end"/>
        </w:r>
      </w:hyperlink>
    </w:p>
    <w:p w14:paraId="74C76610" w14:textId="1C55AF43"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71" w:history="1">
        <w:r w:rsidR="00483FD7" w:rsidRPr="0071220D">
          <w:rPr>
            <w:rStyle w:val="Hyperlink"/>
            <w:noProof/>
          </w:rPr>
          <w:t>3.24.6 kind property</w:t>
        </w:r>
        <w:r w:rsidR="00483FD7">
          <w:rPr>
            <w:noProof/>
            <w:webHidden/>
          </w:rPr>
          <w:tab/>
        </w:r>
        <w:r w:rsidR="00483FD7">
          <w:rPr>
            <w:noProof/>
            <w:webHidden/>
          </w:rPr>
          <w:fldChar w:fldCharType="begin"/>
        </w:r>
        <w:r w:rsidR="00483FD7">
          <w:rPr>
            <w:noProof/>
            <w:webHidden/>
          </w:rPr>
          <w:instrText xml:space="preserve"> PAGEREF _Toc514337171 \h </w:instrText>
        </w:r>
        <w:r w:rsidR="00483FD7">
          <w:rPr>
            <w:noProof/>
            <w:webHidden/>
          </w:rPr>
        </w:r>
        <w:r w:rsidR="00483FD7">
          <w:rPr>
            <w:noProof/>
            <w:webHidden/>
          </w:rPr>
          <w:fldChar w:fldCharType="separate"/>
        </w:r>
        <w:r w:rsidR="00483FD7">
          <w:rPr>
            <w:noProof/>
            <w:webHidden/>
          </w:rPr>
          <w:t>88</w:t>
        </w:r>
        <w:r w:rsidR="00483FD7">
          <w:rPr>
            <w:noProof/>
            <w:webHidden/>
          </w:rPr>
          <w:fldChar w:fldCharType="end"/>
        </w:r>
      </w:hyperlink>
    </w:p>
    <w:p w14:paraId="20A37C09" w14:textId="174A551A"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72" w:history="1">
        <w:r w:rsidR="00483FD7" w:rsidRPr="0071220D">
          <w:rPr>
            <w:rStyle w:val="Hyperlink"/>
            <w:noProof/>
          </w:rPr>
          <w:t>3.24.7 parentKey property</w:t>
        </w:r>
        <w:r w:rsidR="00483FD7">
          <w:rPr>
            <w:noProof/>
            <w:webHidden/>
          </w:rPr>
          <w:tab/>
        </w:r>
        <w:r w:rsidR="00483FD7">
          <w:rPr>
            <w:noProof/>
            <w:webHidden/>
          </w:rPr>
          <w:fldChar w:fldCharType="begin"/>
        </w:r>
        <w:r w:rsidR="00483FD7">
          <w:rPr>
            <w:noProof/>
            <w:webHidden/>
          </w:rPr>
          <w:instrText xml:space="preserve"> PAGEREF _Toc514337172 \h </w:instrText>
        </w:r>
        <w:r w:rsidR="00483FD7">
          <w:rPr>
            <w:noProof/>
            <w:webHidden/>
          </w:rPr>
        </w:r>
        <w:r w:rsidR="00483FD7">
          <w:rPr>
            <w:noProof/>
            <w:webHidden/>
          </w:rPr>
          <w:fldChar w:fldCharType="separate"/>
        </w:r>
        <w:r w:rsidR="00483FD7">
          <w:rPr>
            <w:noProof/>
            <w:webHidden/>
          </w:rPr>
          <w:t>89</w:t>
        </w:r>
        <w:r w:rsidR="00483FD7">
          <w:rPr>
            <w:noProof/>
            <w:webHidden/>
          </w:rPr>
          <w:fldChar w:fldCharType="end"/>
        </w:r>
      </w:hyperlink>
    </w:p>
    <w:p w14:paraId="3ADA2170" w14:textId="48261F6B"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173" w:history="1">
        <w:r w:rsidR="00483FD7" w:rsidRPr="0071220D">
          <w:rPr>
            <w:rStyle w:val="Hyperlink"/>
            <w:noProof/>
          </w:rPr>
          <w:t>3.25 codeFlow object</w:t>
        </w:r>
        <w:r w:rsidR="00483FD7">
          <w:rPr>
            <w:noProof/>
            <w:webHidden/>
          </w:rPr>
          <w:tab/>
        </w:r>
        <w:r w:rsidR="00483FD7">
          <w:rPr>
            <w:noProof/>
            <w:webHidden/>
          </w:rPr>
          <w:fldChar w:fldCharType="begin"/>
        </w:r>
        <w:r w:rsidR="00483FD7">
          <w:rPr>
            <w:noProof/>
            <w:webHidden/>
          </w:rPr>
          <w:instrText xml:space="preserve"> PAGEREF _Toc514337173 \h </w:instrText>
        </w:r>
        <w:r w:rsidR="00483FD7">
          <w:rPr>
            <w:noProof/>
            <w:webHidden/>
          </w:rPr>
        </w:r>
        <w:r w:rsidR="00483FD7">
          <w:rPr>
            <w:noProof/>
            <w:webHidden/>
          </w:rPr>
          <w:fldChar w:fldCharType="separate"/>
        </w:r>
        <w:r w:rsidR="00483FD7">
          <w:rPr>
            <w:noProof/>
            <w:webHidden/>
          </w:rPr>
          <w:t>89</w:t>
        </w:r>
        <w:r w:rsidR="00483FD7">
          <w:rPr>
            <w:noProof/>
            <w:webHidden/>
          </w:rPr>
          <w:fldChar w:fldCharType="end"/>
        </w:r>
      </w:hyperlink>
    </w:p>
    <w:p w14:paraId="5D419A0E" w14:textId="2895F574"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74" w:history="1">
        <w:r w:rsidR="00483FD7" w:rsidRPr="0071220D">
          <w:rPr>
            <w:rStyle w:val="Hyperlink"/>
            <w:noProof/>
          </w:rPr>
          <w:t>3.25.1 General</w:t>
        </w:r>
        <w:r w:rsidR="00483FD7">
          <w:rPr>
            <w:noProof/>
            <w:webHidden/>
          </w:rPr>
          <w:tab/>
        </w:r>
        <w:r w:rsidR="00483FD7">
          <w:rPr>
            <w:noProof/>
            <w:webHidden/>
          </w:rPr>
          <w:fldChar w:fldCharType="begin"/>
        </w:r>
        <w:r w:rsidR="00483FD7">
          <w:rPr>
            <w:noProof/>
            <w:webHidden/>
          </w:rPr>
          <w:instrText xml:space="preserve"> PAGEREF _Toc514337174 \h </w:instrText>
        </w:r>
        <w:r w:rsidR="00483FD7">
          <w:rPr>
            <w:noProof/>
            <w:webHidden/>
          </w:rPr>
        </w:r>
        <w:r w:rsidR="00483FD7">
          <w:rPr>
            <w:noProof/>
            <w:webHidden/>
          </w:rPr>
          <w:fldChar w:fldCharType="separate"/>
        </w:r>
        <w:r w:rsidR="00483FD7">
          <w:rPr>
            <w:noProof/>
            <w:webHidden/>
          </w:rPr>
          <w:t>89</w:t>
        </w:r>
        <w:r w:rsidR="00483FD7">
          <w:rPr>
            <w:noProof/>
            <w:webHidden/>
          </w:rPr>
          <w:fldChar w:fldCharType="end"/>
        </w:r>
      </w:hyperlink>
    </w:p>
    <w:p w14:paraId="38BFF928" w14:textId="2946F49B"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75" w:history="1">
        <w:r w:rsidR="00483FD7" w:rsidRPr="0071220D">
          <w:rPr>
            <w:rStyle w:val="Hyperlink"/>
            <w:noProof/>
          </w:rPr>
          <w:t>3.25.2 message property</w:t>
        </w:r>
        <w:r w:rsidR="00483FD7">
          <w:rPr>
            <w:noProof/>
            <w:webHidden/>
          </w:rPr>
          <w:tab/>
        </w:r>
        <w:r w:rsidR="00483FD7">
          <w:rPr>
            <w:noProof/>
            <w:webHidden/>
          </w:rPr>
          <w:fldChar w:fldCharType="begin"/>
        </w:r>
        <w:r w:rsidR="00483FD7">
          <w:rPr>
            <w:noProof/>
            <w:webHidden/>
          </w:rPr>
          <w:instrText xml:space="preserve"> PAGEREF _Toc514337175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37C646DA" w14:textId="5109DB48"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76" w:history="1">
        <w:r w:rsidR="00483FD7" w:rsidRPr="0071220D">
          <w:rPr>
            <w:rStyle w:val="Hyperlink"/>
            <w:noProof/>
          </w:rPr>
          <w:t>3.25.3 threadFlows property</w:t>
        </w:r>
        <w:r w:rsidR="00483FD7">
          <w:rPr>
            <w:noProof/>
            <w:webHidden/>
          </w:rPr>
          <w:tab/>
        </w:r>
        <w:r w:rsidR="00483FD7">
          <w:rPr>
            <w:noProof/>
            <w:webHidden/>
          </w:rPr>
          <w:fldChar w:fldCharType="begin"/>
        </w:r>
        <w:r w:rsidR="00483FD7">
          <w:rPr>
            <w:noProof/>
            <w:webHidden/>
          </w:rPr>
          <w:instrText xml:space="preserve"> PAGEREF _Toc514337176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4C98F26F" w14:textId="1E5F84DE"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77" w:history="1">
        <w:r w:rsidR="00483FD7" w:rsidRPr="0071220D">
          <w:rPr>
            <w:rStyle w:val="Hyperlink"/>
            <w:noProof/>
          </w:rPr>
          <w:t>3.25.4 properties property</w:t>
        </w:r>
        <w:r w:rsidR="00483FD7">
          <w:rPr>
            <w:noProof/>
            <w:webHidden/>
          </w:rPr>
          <w:tab/>
        </w:r>
        <w:r w:rsidR="00483FD7">
          <w:rPr>
            <w:noProof/>
            <w:webHidden/>
          </w:rPr>
          <w:fldChar w:fldCharType="begin"/>
        </w:r>
        <w:r w:rsidR="00483FD7">
          <w:rPr>
            <w:noProof/>
            <w:webHidden/>
          </w:rPr>
          <w:instrText xml:space="preserve"> PAGEREF _Toc514337177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229972FA" w14:textId="01848BF4"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178" w:history="1">
        <w:r w:rsidR="00483FD7" w:rsidRPr="0071220D">
          <w:rPr>
            <w:rStyle w:val="Hyperlink"/>
            <w:noProof/>
          </w:rPr>
          <w:t>3.26 threadFlow object</w:t>
        </w:r>
        <w:r w:rsidR="00483FD7">
          <w:rPr>
            <w:noProof/>
            <w:webHidden/>
          </w:rPr>
          <w:tab/>
        </w:r>
        <w:r w:rsidR="00483FD7">
          <w:rPr>
            <w:noProof/>
            <w:webHidden/>
          </w:rPr>
          <w:fldChar w:fldCharType="begin"/>
        </w:r>
        <w:r w:rsidR="00483FD7">
          <w:rPr>
            <w:noProof/>
            <w:webHidden/>
          </w:rPr>
          <w:instrText xml:space="preserve"> PAGEREF _Toc514337178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73DCB4D0" w14:textId="62E82593"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79" w:history="1">
        <w:r w:rsidR="00483FD7" w:rsidRPr="0071220D">
          <w:rPr>
            <w:rStyle w:val="Hyperlink"/>
            <w:noProof/>
          </w:rPr>
          <w:t>3.26.1 General</w:t>
        </w:r>
        <w:r w:rsidR="00483FD7">
          <w:rPr>
            <w:noProof/>
            <w:webHidden/>
          </w:rPr>
          <w:tab/>
        </w:r>
        <w:r w:rsidR="00483FD7">
          <w:rPr>
            <w:noProof/>
            <w:webHidden/>
          </w:rPr>
          <w:fldChar w:fldCharType="begin"/>
        </w:r>
        <w:r w:rsidR="00483FD7">
          <w:rPr>
            <w:noProof/>
            <w:webHidden/>
          </w:rPr>
          <w:instrText xml:space="preserve"> PAGEREF _Toc514337179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75118127" w14:textId="0CB06303"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80" w:history="1">
        <w:r w:rsidR="00483FD7" w:rsidRPr="0071220D">
          <w:rPr>
            <w:rStyle w:val="Hyperlink"/>
            <w:noProof/>
          </w:rPr>
          <w:t>3.26.2 id property</w:t>
        </w:r>
        <w:r w:rsidR="00483FD7">
          <w:rPr>
            <w:noProof/>
            <w:webHidden/>
          </w:rPr>
          <w:tab/>
        </w:r>
        <w:r w:rsidR="00483FD7">
          <w:rPr>
            <w:noProof/>
            <w:webHidden/>
          </w:rPr>
          <w:fldChar w:fldCharType="begin"/>
        </w:r>
        <w:r w:rsidR="00483FD7">
          <w:rPr>
            <w:noProof/>
            <w:webHidden/>
          </w:rPr>
          <w:instrText xml:space="preserve"> PAGEREF _Toc514337180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3B949D18" w14:textId="795CCD18"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81" w:history="1">
        <w:r w:rsidR="00483FD7" w:rsidRPr="0071220D">
          <w:rPr>
            <w:rStyle w:val="Hyperlink"/>
            <w:noProof/>
          </w:rPr>
          <w:t>3.26.3 message property</w:t>
        </w:r>
        <w:r w:rsidR="00483FD7">
          <w:rPr>
            <w:noProof/>
            <w:webHidden/>
          </w:rPr>
          <w:tab/>
        </w:r>
        <w:r w:rsidR="00483FD7">
          <w:rPr>
            <w:noProof/>
            <w:webHidden/>
          </w:rPr>
          <w:fldChar w:fldCharType="begin"/>
        </w:r>
        <w:r w:rsidR="00483FD7">
          <w:rPr>
            <w:noProof/>
            <w:webHidden/>
          </w:rPr>
          <w:instrText xml:space="preserve"> PAGEREF _Toc514337181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4F5B7929" w14:textId="46AA1361"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82" w:history="1">
        <w:r w:rsidR="00483FD7" w:rsidRPr="0071220D">
          <w:rPr>
            <w:rStyle w:val="Hyperlink"/>
            <w:noProof/>
          </w:rPr>
          <w:t>3.26.4 locations property</w:t>
        </w:r>
        <w:r w:rsidR="00483FD7">
          <w:rPr>
            <w:noProof/>
            <w:webHidden/>
          </w:rPr>
          <w:tab/>
        </w:r>
        <w:r w:rsidR="00483FD7">
          <w:rPr>
            <w:noProof/>
            <w:webHidden/>
          </w:rPr>
          <w:fldChar w:fldCharType="begin"/>
        </w:r>
        <w:r w:rsidR="00483FD7">
          <w:rPr>
            <w:noProof/>
            <w:webHidden/>
          </w:rPr>
          <w:instrText xml:space="preserve"> PAGEREF _Toc514337182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0343F2C3" w14:textId="799C476E"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83" w:history="1">
        <w:r w:rsidR="00483FD7" w:rsidRPr="0071220D">
          <w:rPr>
            <w:rStyle w:val="Hyperlink"/>
            <w:noProof/>
          </w:rPr>
          <w:t>3.26.5 properties property</w:t>
        </w:r>
        <w:r w:rsidR="00483FD7">
          <w:rPr>
            <w:noProof/>
            <w:webHidden/>
          </w:rPr>
          <w:tab/>
        </w:r>
        <w:r w:rsidR="00483FD7">
          <w:rPr>
            <w:noProof/>
            <w:webHidden/>
          </w:rPr>
          <w:fldChar w:fldCharType="begin"/>
        </w:r>
        <w:r w:rsidR="00483FD7">
          <w:rPr>
            <w:noProof/>
            <w:webHidden/>
          </w:rPr>
          <w:instrText xml:space="preserve"> PAGEREF _Toc514337183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60C4E6A6" w14:textId="64C6B313"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184" w:history="1">
        <w:r w:rsidR="00483FD7" w:rsidRPr="0071220D">
          <w:rPr>
            <w:rStyle w:val="Hyperlink"/>
            <w:noProof/>
          </w:rPr>
          <w:t>3.27 graph object</w:t>
        </w:r>
        <w:r w:rsidR="00483FD7">
          <w:rPr>
            <w:noProof/>
            <w:webHidden/>
          </w:rPr>
          <w:tab/>
        </w:r>
        <w:r w:rsidR="00483FD7">
          <w:rPr>
            <w:noProof/>
            <w:webHidden/>
          </w:rPr>
          <w:fldChar w:fldCharType="begin"/>
        </w:r>
        <w:r w:rsidR="00483FD7">
          <w:rPr>
            <w:noProof/>
            <w:webHidden/>
          </w:rPr>
          <w:instrText xml:space="preserve"> PAGEREF _Toc514337184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7CD156E7" w14:textId="4494AED7"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85" w:history="1">
        <w:r w:rsidR="00483FD7" w:rsidRPr="0071220D">
          <w:rPr>
            <w:rStyle w:val="Hyperlink"/>
            <w:noProof/>
          </w:rPr>
          <w:t>3.27.1 General</w:t>
        </w:r>
        <w:r w:rsidR="00483FD7">
          <w:rPr>
            <w:noProof/>
            <w:webHidden/>
          </w:rPr>
          <w:tab/>
        </w:r>
        <w:r w:rsidR="00483FD7">
          <w:rPr>
            <w:noProof/>
            <w:webHidden/>
          </w:rPr>
          <w:fldChar w:fldCharType="begin"/>
        </w:r>
        <w:r w:rsidR="00483FD7">
          <w:rPr>
            <w:noProof/>
            <w:webHidden/>
          </w:rPr>
          <w:instrText xml:space="preserve"> PAGEREF _Toc514337185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05FFE2A5" w14:textId="7F2A8D6A"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86" w:history="1">
        <w:r w:rsidR="00483FD7" w:rsidRPr="0071220D">
          <w:rPr>
            <w:rStyle w:val="Hyperlink"/>
            <w:noProof/>
          </w:rPr>
          <w:t>3.27.2 id property</w:t>
        </w:r>
        <w:r w:rsidR="00483FD7">
          <w:rPr>
            <w:noProof/>
            <w:webHidden/>
          </w:rPr>
          <w:tab/>
        </w:r>
        <w:r w:rsidR="00483FD7">
          <w:rPr>
            <w:noProof/>
            <w:webHidden/>
          </w:rPr>
          <w:fldChar w:fldCharType="begin"/>
        </w:r>
        <w:r w:rsidR="00483FD7">
          <w:rPr>
            <w:noProof/>
            <w:webHidden/>
          </w:rPr>
          <w:instrText xml:space="preserve"> PAGEREF _Toc514337186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44A677D5" w14:textId="4AB182E7"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87" w:history="1">
        <w:r w:rsidR="00483FD7" w:rsidRPr="0071220D">
          <w:rPr>
            <w:rStyle w:val="Hyperlink"/>
            <w:noProof/>
          </w:rPr>
          <w:t>3.27.3 description property</w:t>
        </w:r>
        <w:r w:rsidR="00483FD7">
          <w:rPr>
            <w:noProof/>
            <w:webHidden/>
          </w:rPr>
          <w:tab/>
        </w:r>
        <w:r w:rsidR="00483FD7">
          <w:rPr>
            <w:noProof/>
            <w:webHidden/>
          </w:rPr>
          <w:fldChar w:fldCharType="begin"/>
        </w:r>
        <w:r w:rsidR="00483FD7">
          <w:rPr>
            <w:noProof/>
            <w:webHidden/>
          </w:rPr>
          <w:instrText xml:space="preserve"> PAGEREF _Toc514337187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41500071" w14:textId="78C42616"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88" w:history="1">
        <w:r w:rsidR="00483FD7" w:rsidRPr="0071220D">
          <w:rPr>
            <w:rStyle w:val="Hyperlink"/>
            <w:noProof/>
          </w:rPr>
          <w:t>3.27.4 nodes property</w:t>
        </w:r>
        <w:r w:rsidR="00483FD7">
          <w:rPr>
            <w:noProof/>
            <w:webHidden/>
          </w:rPr>
          <w:tab/>
        </w:r>
        <w:r w:rsidR="00483FD7">
          <w:rPr>
            <w:noProof/>
            <w:webHidden/>
          </w:rPr>
          <w:fldChar w:fldCharType="begin"/>
        </w:r>
        <w:r w:rsidR="00483FD7">
          <w:rPr>
            <w:noProof/>
            <w:webHidden/>
          </w:rPr>
          <w:instrText xml:space="preserve"> PAGEREF _Toc514337188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52DD5A1" w14:textId="1BCBC0F1"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89" w:history="1">
        <w:r w:rsidR="00483FD7" w:rsidRPr="0071220D">
          <w:rPr>
            <w:rStyle w:val="Hyperlink"/>
            <w:noProof/>
          </w:rPr>
          <w:t>3.27.5 edges property</w:t>
        </w:r>
        <w:r w:rsidR="00483FD7">
          <w:rPr>
            <w:noProof/>
            <w:webHidden/>
          </w:rPr>
          <w:tab/>
        </w:r>
        <w:r w:rsidR="00483FD7">
          <w:rPr>
            <w:noProof/>
            <w:webHidden/>
          </w:rPr>
          <w:fldChar w:fldCharType="begin"/>
        </w:r>
        <w:r w:rsidR="00483FD7">
          <w:rPr>
            <w:noProof/>
            <w:webHidden/>
          </w:rPr>
          <w:instrText xml:space="preserve"> PAGEREF _Toc514337189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A694E84" w14:textId="5AF48390"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90" w:history="1">
        <w:r w:rsidR="00483FD7" w:rsidRPr="0071220D">
          <w:rPr>
            <w:rStyle w:val="Hyperlink"/>
            <w:noProof/>
          </w:rPr>
          <w:t>3.27.6 properties property</w:t>
        </w:r>
        <w:r w:rsidR="00483FD7">
          <w:rPr>
            <w:noProof/>
            <w:webHidden/>
          </w:rPr>
          <w:tab/>
        </w:r>
        <w:r w:rsidR="00483FD7">
          <w:rPr>
            <w:noProof/>
            <w:webHidden/>
          </w:rPr>
          <w:fldChar w:fldCharType="begin"/>
        </w:r>
        <w:r w:rsidR="00483FD7">
          <w:rPr>
            <w:noProof/>
            <w:webHidden/>
          </w:rPr>
          <w:instrText xml:space="preserve"> PAGEREF _Toc514337190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74F5ED4D" w14:textId="683F3A35"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191" w:history="1">
        <w:r w:rsidR="00483FD7" w:rsidRPr="0071220D">
          <w:rPr>
            <w:rStyle w:val="Hyperlink"/>
            <w:noProof/>
          </w:rPr>
          <w:t>3.28 node object</w:t>
        </w:r>
        <w:r w:rsidR="00483FD7">
          <w:rPr>
            <w:noProof/>
            <w:webHidden/>
          </w:rPr>
          <w:tab/>
        </w:r>
        <w:r w:rsidR="00483FD7">
          <w:rPr>
            <w:noProof/>
            <w:webHidden/>
          </w:rPr>
          <w:fldChar w:fldCharType="begin"/>
        </w:r>
        <w:r w:rsidR="00483FD7">
          <w:rPr>
            <w:noProof/>
            <w:webHidden/>
          </w:rPr>
          <w:instrText xml:space="preserve"> PAGEREF _Toc514337191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199D8A87" w14:textId="439A6F8F"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92" w:history="1">
        <w:r w:rsidR="00483FD7" w:rsidRPr="0071220D">
          <w:rPr>
            <w:rStyle w:val="Hyperlink"/>
            <w:noProof/>
          </w:rPr>
          <w:t>3.28.1 General</w:t>
        </w:r>
        <w:r w:rsidR="00483FD7">
          <w:rPr>
            <w:noProof/>
            <w:webHidden/>
          </w:rPr>
          <w:tab/>
        </w:r>
        <w:r w:rsidR="00483FD7">
          <w:rPr>
            <w:noProof/>
            <w:webHidden/>
          </w:rPr>
          <w:fldChar w:fldCharType="begin"/>
        </w:r>
        <w:r w:rsidR="00483FD7">
          <w:rPr>
            <w:noProof/>
            <w:webHidden/>
          </w:rPr>
          <w:instrText xml:space="preserve"> PAGEREF _Toc514337192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4BD811B8" w14:textId="7F9B1547"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93" w:history="1">
        <w:r w:rsidR="00483FD7" w:rsidRPr="0071220D">
          <w:rPr>
            <w:rStyle w:val="Hyperlink"/>
            <w:noProof/>
          </w:rPr>
          <w:t>3.28.2 id property</w:t>
        </w:r>
        <w:r w:rsidR="00483FD7">
          <w:rPr>
            <w:noProof/>
            <w:webHidden/>
          </w:rPr>
          <w:tab/>
        </w:r>
        <w:r w:rsidR="00483FD7">
          <w:rPr>
            <w:noProof/>
            <w:webHidden/>
          </w:rPr>
          <w:fldChar w:fldCharType="begin"/>
        </w:r>
        <w:r w:rsidR="00483FD7">
          <w:rPr>
            <w:noProof/>
            <w:webHidden/>
          </w:rPr>
          <w:instrText xml:space="preserve"> PAGEREF _Toc514337193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B2C8DEB" w14:textId="59BD12CA"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94" w:history="1">
        <w:r w:rsidR="00483FD7" w:rsidRPr="0071220D">
          <w:rPr>
            <w:rStyle w:val="Hyperlink"/>
            <w:noProof/>
          </w:rPr>
          <w:t>3.28.3 label property</w:t>
        </w:r>
        <w:r w:rsidR="00483FD7">
          <w:rPr>
            <w:noProof/>
            <w:webHidden/>
          </w:rPr>
          <w:tab/>
        </w:r>
        <w:r w:rsidR="00483FD7">
          <w:rPr>
            <w:noProof/>
            <w:webHidden/>
          </w:rPr>
          <w:fldChar w:fldCharType="begin"/>
        </w:r>
        <w:r w:rsidR="00483FD7">
          <w:rPr>
            <w:noProof/>
            <w:webHidden/>
          </w:rPr>
          <w:instrText xml:space="preserve"> PAGEREF _Toc514337194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74D548D" w14:textId="14164059"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95" w:history="1">
        <w:r w:rsidR="00483FD7" w:rsidRPr="0071220D">
          <w:rPr>
            <w:rStyle w:val="Hyperlink"/>
            <w:noProof/>
          </w:rPr>
          <w:t>3.28.4 location property</w:t>
        </w:r>
        <w:r w:rsidR="00483FD7">
          <w:rPr>
            <w:noProof/>
            <w:webHidden/>
          </w:rPr>
          <w:tab/>
        </w:r>
        <w:r w:rsidR="00483FD7">
          <w:rPr>
            <w:noProof/>
            <w:webHidden/>
          </w:rPr>
          <w:fldChar w:fldCharType="begin"/>
        </w:r>
        <w:r w:rsidR="00483FD7">
          <w:rPr>
            <w:noProof/>
            <w:webHidden/>
          </w:rPr>
          <w:instrText xml:space="preserve"> PAGEREF _Toc514337195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2CB17972" w14:textId="5843A20F"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96" w:history="1">
        <w:r w:rsidR="00483FD7" w:rsidRPr="0071220D">
          <w:rPr>
            <w:rStyle w:val="Hyperlink"/>
            <w:noProof/>
          </w:rPr>
          <w:t>3.28.5 properties property</w:t>
        </w:r>
        <w:r w:rsidR="00483FD7">
          <w:rPr>
            <w:noProof/>
            <w:webHidden/>
          </w:rPr>
          <w:tab/>
        </w:r>
        <w:r w:rsidR="00483FD7">
          <w:rPr>
            <w:noProof/>
            <w:webHidden/>
          </w:rPr>
          <w:fldChar w:fldCharType="begin"/>
        </w:r>
        <w:r w:rsidR="00483FD7">
          <w:rPr>
            <w:noProof/>
            <w:webHidden/>
          </w:rPr>
          <w:instrText xml:space="preserve"> PAGEREF _Toc514337196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2F8CC42F" w14:textId="57156358"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197" w:history="1">
        <w:r w:rsidR="00483FD7" w:rsidRPr="0071220D">
          <w:rPr>
            <w:rStyle w:val="Hyperlink"/>
            <w:noProof/>
          </w:rPr>
          <w:t>3.29 edge object</w:t>
        </w:r>
        <w:r w:rsidR="00483FD7">
          <w:rPr>
            <w:noProof/>
            <w:webHidden/>
          </w:rPr>
          <w:tab/>
        </w:r>
        <w:r w:rsidR="00483FD7">
          <w:rPr>
            <w:noProof/>
            <w:webHidden/>
          </w:rPr>
          <w:fldChar w:fldCharType="begin"/>
        </w:r>
        <w:r w:rsidR="00483FD7">
          <w:rPr>
            <w:noProof/>
            <w:webHidden/>
          </w:rPr>
          <w:instrText xml:space="preserve"> PAGEREF _Toc514337197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464F1AA3" w14:textId="67994CA9"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98" w:history="1">
        <w:r w:rsidR="00483FD7" w:rsidRPr="0071220D">
          <w:rPr>
            <w:rStyle w:val="Hyperlink"/>
            <w:noProof/>
          </w:rPr>
          <w:t>3.29.1 General</w:t>
        </w:r>
        <w:r w:rsidR="00483FD7">
          <w:rPr>
            <w:noProof/>
            <w:webHidden/>
          </w:rPr>
          <w:tab/>
        </w:r>
        <w:r w:rsidR="00483FD7">
          <w:rPr>
            <w:noProof/>
            <w:webHidden/>
          </w:rPr>
          <w:fldChar w:fldCharType="begin"/>
        </w:r>
        <w:r w:rsidR="00483FD7">
          <w:rPr>
            <w:noProof/>
            <w:webHidden/>
          </w:rPr>
          <w:instrText xml:space="preserve"> PAGEREF _Toc514337198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63BDB7B4" w14:textId="0E9B1AA8"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199" w:history="1">
        <w:r w:rsidR="00483FD7" w:rsidRPr="0071220D">
          <w:rPr>
            <w:rStyle w:val="Hyperlink"/>
            <w:noProof/>
          </w:rPr>
          <w:t>3.29.2 id property</w:t>
        </w:r>
        <w:r w:rsidR="00483FD7">
          <w:rPr>
            <w:noProof/>
            <w:webHidden/>
          </w:rPr>
          <w:tab/>
        </w:r>
        <w:r w:rsidR="00483FD7">
          <w:rPr>
            <w:noProof/>
            <w:webHidden/>
          </w:rPr>
          <w:fldChar w:fldCharType="begin"/>
        </w:r>
        <w:r w:rsidR="00483FD7">
          <w:rPr>
            <w:noProof/>
            <w:webHidden/>
          </w:rPr>
          <w:instrText xml:space="preserve"> PAGEREF _Toc514337199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003D6217" w14:textId="1A1D568A"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00" w:history="1">
        <w:r w:rsidR="00483FD7" w:rsidRPr="0071220D">
          <w:rPr>
            <w:rStyle w:val="Hyperlink"/>
            <w:noProof/>
          </w:rPr>
          <w:t>3.29.3 label property</w:t>
        </w:r>
        <w:r w:rsidR="00483FD7">
          <w:rPr>
            <w:noProof/>
            <w:webHidden/>
          </w:rPr>
          <w:tab/>
        </w:r>
        <w:r w:rsidR="00483FD7">
          <w:rPr>
            <w:noProof/>
            <w:webHidden/>
          </w:rPr>
          <w:fldChar w:fldCharType="begin"/>
        </w:r>
        <w:r w:rsidR="00483FD7">
          <w:rPr>
            <w:noProof/>
            <w:webHidden/>
          </w:rPr>
          <w:instrText xml:space="preserve"> PAGEREF _Toc514337200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4DE8BCD5" w14:textId="6EADDC95"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01" w:history="1">
        <w:r w:rsidR="00483FD7" w:rsidRPr="0071220D">
          <w:rPr>
            <w:rStyle w:val="Hyperlink"/>
            <w:noProof/>
          </w:rPr>
          <w:t>3.29.4 sourceNodeId property</w:t>
        </w:r>
        <w:r w:rsidR="00483FD7">
          <w:rPr>
            <w:noProof/>
            <w:webHidden/>
          </w:rPr>
          <w:tab/>
        </w:r>
        <w:r w:rsidR="00483FD7">
          <w:rPr>
            <w:noProof/>
            <w:webHidden/>
          </w:rPr>
          <w:fldChar w:fldCharType="begin"/>
        </w:r>
        <w:r w:rsidR="00483FD7">
          <w:rPr>
            <w:noProof/>
            <w:webHidden/>
          </w:rPr>
          <w:instrText xml:space="preserve"> PAGEREF _Toc514337201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74A12539" w14:textId="7D927896"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02" w:history="1">
        <w:r w:rsidR="00483FD7" w:rsidRPr="0071220D">
          <w:rPr>
            <w:rStyle w:val="Hyperlink"/>
            <w:noProof/>
          </w:rPr>
          <w:t>3.29.5 targetNodeId property</w:t>
        </w:r>
        <w:r w:rsidR="00483FD7">
          <w:rPr>
            <w:noProof/>
            <w:webHidden/>
          </w:rPr>
          <w:tab/>
        </w:r>
        <w:r w:rsidR="00483FD7">
          <w:rPr>
            <w:noProof/>
            <w:webHidden/>
          </w:rPr>
          <w:fldChar w:fldCharType="begin"/>
        </w:r>
        <w:r w:rsidR="00483FD7">
          <w:rPr>
            <w:noProof/>
            <w:webHidden/>
          </w:rPr>
          <w:instrText xml:space="preserve"> PAGEREF _Toc514337202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651DEEDF" w14:textId="39891396"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03" w:history="1">
        <w:r w:rsidR="00483FD7" w:rsidRPr="0071220D">
          <w:rPr>
            <w:rStyle w:val="Hyperlink"/>
            <w:noProof/>
          </w:rPr>
          <w:t>3.29.6 properties property</w:t>
        </w:r>
        <w:r w:rsidR="00483FD7">
          <w:rPr>
            <w:noProof/>
            <w:webHidden/>
          </w:rPr>
          <w:tab/>
        </w:r>
        <w:r w:rsidR="00483FD7">
          <w:rPr>
            <w:noProof/>
            <w:webHidden/>
          </w:rPr>
          <w:fldChar w:fldCharType="begin"/>
        </w:r>
        <w:r w:rsidR="00483FD7">
          <w:rPr>
            <w:noProof/>
            <w:webHidden/>
          </w:rPr>
          <w:instrText xml:space="preserve"> PAGEREF _Toc514337203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4861C1E5" w14:textId="39FFF33B"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204" w:history="1">
        <w:r w:rsidR="00483FD7" w:rsidRPr="0071220D">
          <w:rPr>
            <w:rStyle w:val="Hyperlink"/>
            <w:noProof/>
          </w:rPr>
          <w:t>3.30 graphTraversal object</w:t>
        </w:r>
        <w:r w:rsidR="00483FD7">
          <w:rPr>
            <w:noProof/>
            <w:webHidden/>
          </w:rPr>
          <w:tab/>
        </w:r>
        <w:r w:rsidR="00483FD7">
          <w:rPr>
            <w:noProof/>
            <w:webHidden/>
          </w:rPr>
          <w:fldChar w:fldCharType="begin"/>
        </w:r>
        <w:r w:rsidR="00483FD7">
          <w:rPr>
            <w:noProof/>
            <w:webHidden/>
          </w:rPr>
          <w:instrText xml:space="preserve"> PAGEREF _Toc514337204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695842B5" w14:textId="11818E98"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05" w:history="1">
        <w:r w:rsidR="00483FD7" w:rsidRPr="0071220D">
          <w:rPr>
            <w:rStyle w:val="Hyperlink"/>
            <w:noProof/>
          </w:rPr>
          <w:t>3.30.1 General</w:t>
        </w:r>
        <w:r w:rsidR="00483FD7">
          <w:rPr>
            <w:noProof/>
            <w:webHidden/>
          </w:rPr>
          <w:tab/>
        </w:r>
        <w:r w:rsidR="00483FD7">
          <w:rPr>
            <w:noProof/>
            <w:webHidden/>
          </w:rPr>
          <w:fldChar w:fldCharType="begin"/>
        </w:r>
        <w:r w:rsidR="00483FD7">
          <w:rPr>
            <w:noProof/>
            <w:webHidden/>
          </w:rPr>
          <w:instrText xml:space="preserve"> PAGEREF _Toc514337205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7A0415C2" w14:textId="3E50AAAF"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06" w:history="1">
        <w:r w:rsidR="00483FD7" w:rsidRPr="0071220D">
          <w:rPr>
            <w:rStyle w:val="Hyperlink"/>
            <w:noProof/>
          </w:rPr>
          <w:t>3.30.2 id property</w:t>
        </w:r>
        <w:r w:rsidR="00483FD7">
          <w:rPr>
            <w:noProof/>
            <w:webHidden/>
          </w:rPr>
          <w:tab/>
        </w:r>
        <w:r w:rsidR="00483FD7">
          <w:rPr>
            <w:noProof/>
            <w:webHidden/>
          </w:rPr>
          <w:fldChar w:fldCharType="begin"/>
        </w:r>
        <w:r w:rsidR="00483FD7">
          <w:rPr>
            <w:noProof/>
            <w:webHidden/>
          </w:rPr>
          <w:instrText xml:space="preserve"> PAGEREF _Toc514337206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09C3A4EC" w14:textId="4313BD95"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07" w:history="1">
        <w:r w:rsidR="00483FD7" w:rsidRPr="0071220D">
          <w:rPr>
            <w:rStyle w:val="Hyperlink"/>
            <w:noProof/>
          </w:rPr>
          <w:t>3.30.3 graphId property</w:t>
        </w:r>
        <w:r w:rsidR="00483FD7">
          <w:rPr>
            <w:noProof/>
            <w:webHidden/>
          </w:rPr>
          <w:tab/>
        </w:r>
        <w:r w:rsidR="00483FD7">
          <w:rPr>
            <w:noProof/>
            <w:webHidden/>
          </w:rPr>
          <w:fldChar w:fldCharType="begin"/>
        </w:r>
        <w:r w:rsidR="00483FD7">
          <w:rPr>
            <w:noProof/>
            <w:webHidden/>
          </w:rPr>
          <w:instrText xml:space="preserve"> PAGEREF _Toc514337207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319AA583" w14:textId="52E88F04"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08" w:history="1">
        <w:r w:rsidR="00483FD7" w:rsidRPr="0071220D">
          <w:rPr>
            <w:rStyle w:val="Hyperlink"/>
            <w:noProof/>
          </w:rPr>
          <w:t>3.30.4 description property</w:t>
        </w:r>
        <w:r w:rsidR="00483FD7">
          <w:rPr>
            <w:noProof/>
            <w:webHidden/>
          </w:rPr>
          <w:tab/>
        </w:r>
        <w:r w:rsidR="00483FD7">
          <w:rPr>
            <w:noProof/>
            <w:webHidden/>
          </w:rPr>
          <w:fldChar w:fldCharType="begin"/>
        </w:r>
        <w:r w:rsidR="00483FD7">
          <w:rPr>
            <w:noProof/>
            <w:webHidden/>
          </w:rPr>
          <w:instrText xml:space="preserve"> PAGEREF _Toc514337208 \h </w:instrText>
        </w:r>
        <w:r w:rsidR="00483FD7">
          <w:rPr>
            <w:noProof/>
            <w:webHidden/>
          </w:rPr>
        </w:r>
        <w:r w:rsidR="00483FD7">
          <w:rPr>
            <w:noProof/>
            <w:webHidden/>
          </w:rPr>
          <w:fldChar w:fldCharType="separate"/>
        </w:r>
        <w:r w:rsidR="00483FD7">
          <w:rPr>
            <w:noProof/>
            <w:webHidden/>
          </w:rPr>
          <w:t>93</w:t>
        </w:r>
        <w:r w:rsidR="00483FD7">
          <w:rPr>
            <w:noProof/>
            <w:webHidden/>
          </w:rPr>
          <w:fldChar w:fldCharType="end"/>
        </w:r>
      </w:hyperlink>
    </w:p>
    <w:p w14:paraId="14CC59C6" w14:textId="3CADD6CB"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09" w:history="1">
        <w:r w:rsidR="00483FD7" w:rsidRPr="0071220D">
          <w:rPr>
            <w:rStyle w:val="Hyperlink"/>
            <w:noProof/>
          </w:rPr>
          <w:t>3.30.5 initialState property</w:t>
        </w:r>
        <w:r w:rsidR="00483FD7">
          <w:rPr>
            <w:noProof/>
            <w:webHidden/>
          </w:rPr>
          <w:tab/>
        </w:r>
        <w:r w:rsidR="00483FD7">
          <w:rPr>
            <w:noProof/>
            <w:webHidden/>
          </w:rPr>
          <w:fldChar w:fldCharType="begin"/>
        </w:r>
        <w:r w:rsidR="00483FD7">
          <w:rPr>
            <w:noProof/>
            <w:webHidden/>
          </w:rPr>
          <w:instrText xml:space="preserve"> PAGEREF _Toc514337209 \h </w:instrText>
        </w:r>
        <w:r w:rsidR="00483FD7">
          <w:rPr>
            <w:noProof/>
            <w:webHidden/>
          </w:rPr>
        </w:r>
        <w:r w:rsidR="00483FD7">
          <w:rPr>
            <w:noProof/>
            <w:webHidden/>
          </w:rPr>
          <w:fldChar w:fldCharType="separate"/>
        </w:r>
        <w:r w:rsidR="00483FD7">
          <w:rPr>
            <w:noProof/>
            <w:webHidden/>
          </w:rPr>
          <w:t>93</w:t>
        </w:r>
        <w:r w:rsidR="00483FD7">
          <w:rPr>
            <w:noProof/>
            <w:webHidden/>
          </w:rPr>
          <w:fldChar w:fldCharType="end"/>
        </w:r>
      </w:hyperlink>
    </w:p>
    <w:p w14:paraId="7E9CC9D5" w14:textId="72C73FAC"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10" w:history="1">
        <w:r w:rsidR="00483FD7" w:rsidRPr="0071220D">
          <w:rPr>
            <w:rStyle w:val="Hyperlink"/>
            <w:noProof/>
          </w:rPr>
          <w:t>3.30.6 edgeTraversals property</w:t>
        </w:r>
        <w:r w:rsidR="00483FD7">
          <w:rPr>
            <w:noProof/>
            <w:webHidden/>
          </w:rPr>
          <w:tab/>
        </w:r>
        <w:r w:rsidR="00483FD7">
          <w:rPr>
            <w:noProof/>
            <w:webHidden/>
          </w:rPr>
          <w:fldChar w:fldCharType="begin"/>
        </w:r>
        <w:r w:rsidR="00483FD7">
          <w:rPr>
            <w:noProof/>
            <w:webHidden/>
          </w:rPr>
          <w:instrText xml:space="preserve"> PAGEREF _Toc514337210 \h </w:instrText>
        </w:r>
        <w:r w:rsidR="00483FD7">
          <w:rPr>
            <w:noProof/>
            <w:webHidden/>
          </w:rPr>
        </w:r>
        <w:r w:rsidR="00483FD7">
          <w:rPr>
            <w:noProof/>
            <w:webHidden/>
          </w:rPr>
          <w:fldChar w:fldCharType="separate"/>
        </w:r>
        <w:r w:rsidR="00483FD7">
          <w:rPr>
            <w:noProof/>
            <w:webHidden/>
          </w:rPr>
          <w:t>93</w:t>
        </w:r>
        <w:r w:rsidR="00483FD7">
          <w:rPr>
            <w:noProof/>
            <w:webHidden/>
          </w:rPr>
          <w:fldChar w:fldCharType="end"/>
        </w:r>
      </w:hyperlink>
    </w:p>
    <w:p w14:paraId="5FF7E677" w14:textId="77C637D1"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11" w:history="1">
        <w:r w:rsidR="00483FD7" w:rsidRPr="0071220D">
          <w:rPr>
            <w:rStyle w:val="Hyperlink"/>
            <w:noProof/>
          </w:rPr>
          <w:t>3.30.7 properties property</w:t>
        </w:r>
        <w:r w:rsidR="00483FD7">
          <w:rPr>
            <w:noProof/>
            <w:webHidden/>
          </w:rPr>
          <w:tab/>
        </w:r>
        <w:r w:rsidR="00483FD7">
          <w:rPr>
            <w:noProof/>
            <w:webHidden/>
          </w:rPr>
          <w:fldChar w:fldCharType="begin"/>
        </w:r>
        <w:r w:rsidR="00483FD7">
          <w:rPr>
            <w:noProof/>
            <w:webHidden/>
          </w:rPr>
          <w:instrText xml:space="preserve"> PAGEREF _Toc514337211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44514743" w14:textId="33E8577D"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212" w:history="1">
        <w:r w:rsidR="00483FD7" w:rsidRPr="0071220D">
          <w:rPr>
            <w:rStyle w:val="Hyperlink"/>
            <w:noProof/>
          </w:rPr>
          <w:t>3.31 edgeTraversal object</w:t>
        </w:r>
        <w:r w:rsidR="00483FD7">
          <w:rPr>
            <w:noProof/>
            <w:webHidden/>
          </w:rPr>
          <w:tab/>
        </w:r>
        <w:r w:rsidR="00483FD7">
          <w:rPr>
            <w:noProof/>
            <w:webHidden/>
          </w:rPr>
          <w:fldChar w:fldCharType="begin"/>
        </w:r>
        <w:r w:rsidR="00483FD7">
          <w:rPr>
            <w:noProof/>
            <w:webHidden/>
          </w:rPr>
          <w:instrText xml:space="preserve"> PAGEREF _Toc514337212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7D279B9F" w14:textId="04E4C45D"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13" w:history="1">
        <w:r w:rsidR="00483FD7" w:rsidRPr="0071220D">
          <w:rPr>
            <w:rStyle w:val="Hyperlink"/>
            <w:noProof/>
          </w:rPr>
          <w:t>3.31.1 General</w:t>
        </w:r>
        <w:r w:rsidR="00483FD7">
          <w:rPr>
            <w:noProof/>
            <w:webHidden/>
          </w:rPr>
          <w:tab/>
        </w:r>
        <w:r w:rsidR="00483FD7">
          <w:rPr>
            <w:noProof/>
            <w:webHidden/>
          </w:rPr>
          <w:fldChar w:fldCharType="begin"/>
        </w:r>
        <w:r w:rsidR="00483FD7">
          <w:rPr>
            <w:noProof/>
            <w:webHidden/>
          </w:rPr>
          <w:instrText xml:space="preserve"> PAGEREF _Toc514337213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738A0B22" w14:textId="0CDDD0CB"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14" w:history="1">
        <w:r w:rsidR="00483FD7" w:rsidRPr="0071220D">
          <w:rPr>
            <w:rStyle w:val="Hyperlink"/>
            <w:noProof/>
          </w:rPr>
          <w:t>3.31.2 edgeId property</w:t>
        </w:r>
        <w:r w:rsidR="00483FD7">
          <w:rPr>
            <w:noProof/>
            <w:webHidden/>
          </w:rPr>
          <w:tab/>
        </w:r>
        <w:r w:rsidR="00483FD7">
          <w:rPr>
            <w:noProof/>
            <w:webHidden/>
          </w:rPr>
          <w:fldChar w:fldCharType="begin"/>
        </w:r>
        <w:r w:rsidR="00483FD7">
          <w:rPr>
            <w:noProof/>
            <w:webHidden/>
          </w:rPr>
          <w:instrText xml:space="preserve"> PAGEREF _Toc514337214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11DA189B" w14:textId="27D1ED8B"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15" w:history="1">
        <w:r w:rsidR="00483FD7" w:rsidRPr="0071220D">
          <w:rPr>
            <w:rStyle w:val="Hyperlink"/>
            <w:noProof/>
          </w:rPr>
          <w:t>3.31.3 message property</w:t>
        </w:r>
        <w:r w:rsidR="00483FD7">
          <w:rPr>
            <w:noProof/>
            <w:webHidden/>
          </w:rPr>
          <w:tab/>
        </w:r>
        <w:r w:rsidR="00483FD7">
          <w:rPr>
            <w:noProof/>
            <w:webHidden/>
          </w:rPr>
          <w:fldChar w:fldCharType="begin"/>
        </w:r>
        <w:r w:rsidR="00483FD7">
          <w:rPr>
            <w:noProof/>
            <w:webHidden/>
          </w:rPr>
          <w:instrText xml:space="preserve"> PAGEREF _Toc514337215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76EEB285" w14:textId="7477E17F"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16" w:history="1">
        <w:r w:rsidR="00483FD7" w:rsidRPr="0071220D">
          <w:rPr>
            <w:rStyle w:val="Hyperlink"/>
            <w:noProof/>
          </w:rPr>
          <w:t>3.31.4 finalState property</w:t>
        </w:r>
        <w:r w:rsidR="00483FD7">
          <w:rPr>
            <w:noProof/>
            <w:webHidden/>
          </w:rPr>
          <w:tab/>
        </w:r>
        <w:r w:rsidR="00483FD7">
          <w:rPr>
            <w:noProof/>
            <w:webHidden/>
          </w:rPr>
          <w:fldChar w:fldCharType="begin"/>
        </w:r>
        <w:r w:rsidR="00483FD7">
          <w:rPr>
            <w:noProof/>
            <w:webHidden/>
          </w:rPr>
          <w:instrText xml:space="preserve"> PAGEREF _Toc514337216 \h </w:instrText>
        </w:r>
        <w:r w:rsidR="00483FD7">
          <w:rPr>
            <w:noProof/>
            <w:webHidden/>
          </w:rPr>
        </w:r>
        <w:r w:rsidR="00483FD7">
          <w:rPr>
            <w:noProof/>
            <w:webHidden/>
          </w:rPr>
          <w:fldChar w:fldCharType="separate"/>
        </w:r>
        <w:r w:rsidR="00483FD7">
          <w:rPr>
            <w:noProof/>
            <w:webHidden/>
          </w:rPr>
          <w:t>95</w:t>
        </w:r>
        <w:r w:rsidR="00483FD7">
          <w:rPr>
            <w:noProof/>
            <w:webHidden/>
          </w:rPr>
          <w:fldChar w:fldCharType="end"/>
        </w:r>
      </w:hyperlink>
    </w:p>
    <w:p w14:paraId="3E438BB5" w14:textId="6A2564B4"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17" w:history="1">
        <w:r w:rsidR="00483FD7" w:rsidRPr="0071220D">
          <w:rPr>
            <w:rStyle w:val="Hyperlink"/>
            <w:noProof/>
          </w:rPr>
          <w:t>3.31.5 nestedGraphTraversalId property</w:t>
        </w:r>
        <w:r w:rsidR="00483FD7">
          <w:rPr>
            <w:noProof/>
            <w:webHidden/>
          </w:rPr>
          <w:tab/>
        </w:r>
        <w:r w:rsidR="00483FD7">
          <w:rPr>
            <w:noProof/>
            <w:webHidden/>
          </w:rPr>
          <w:fldChar w:fldCharType="begin"/>
        </w:r>
        <w:r w:rsidR="00483FD7">
          <w:rPr>
            <w:noProof/>
            <w:webHidden/>
          </w:rPr>
          <w:instrText xml:space="preserve"> PAGEREF _Toc514337217 \h </w:instrText>
        </w:r>
        <w:r w:rsidR="00483FD7">
          <w:rPr>
            <w:noProof/>
            <w:webHidden/>
          </w:rPr>
        </w:r>
        <w:r w:rsidR="00483FD7">
          <w:rPr>
            <w:noProof/>
            <w:webHidden/>
          </w:rPr>
          <w:fldChar w:fldCharType="separate"/>
        </w:r>
        <w:r w:rsidR="00483FD7">
          <w:rPr>
            <w:noProof/>
            <w:webHidden/>
          </w:rPr>
          <w:t>9</w:t>
        </w:r>
        <w:r w:rsidR="00483FD7">
          <w:rPr>
            <w:noProof/>
            <w:webHidden/>
          </w:rPr>
          <w:t>5</w:t>
        </w:r>
        <w:r w:rsidR="00483FD7">
          <w:rPr>
            <w:noProof/>
            <w:webHidden/>
          </w:rPr>
          <w:fldChar w:fldCharType="end"/>
        </w:r>
      </w:hyperlink>
    </w:p>
    <w:p w14:paraId="40536E1A" w14:textId="7AF93D88"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18" w:history="1">
        <w:r w:rsidR="00483FD7" w:rsidRPr="0071220D">
          <w:rPr>
            <w:rStyle w:val="Hyperlink"/>
            <w:noProof/>
          </w:rPr>
          <w:t>3.31.6 properties property</w:t>
        </w:r>
        <w:r w:rsidR="00483FD7">
          <w:rPr>
            <w:noProof/>
            <w:webHidden/>
          </w:rPr>
          <w:tab/>
        </w:r>
        <w:r w:rsidR="00483FD7">
          <w:rPr>
            <w:noProof/>
            <w:webHidden/>
          </w:rPr>
          <w:fldChar w:fldCharType="begin"/>
        </w:r>
        <w:r w:rsidR="00483FD7">
          <w:rPr>
            <w:noProof/>
            <w:webHidden/>
          </w:rPr>
          <w:instrText xml:space="preserve"> PAGEREF _Toc514337218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5BB3C2FF" w14:textId="0F22A154"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219" w:history="1">
        <w:r w:rsidR="00483FD7" w:rsidRPr="0071220D">
          <w:rPr>
            <w:rStyle w:val="Hyperlink"/>
            <w:noProof/>
          </w:rPr>
          <w:t>3.32 stack object</w:t>
        </w:r>
        <w:r w:rsidR="00483FD7">
          <w:rPr>
            <w:noProof/>
            <w:webHidden/>
          </w:rPr>
          <w:tab/>
        </w:r>
        <w:r w:rsidR="00483FD7">
          <w:rPr>
            <w:noProof/>
            <w:webHidden/>
          </w:rPr>
          <w:fldChar w:fldCharType="begin"/>
        </w:r>
        <w:r w:rsidR="00483FD7">
          <w:rPr>
            <w:noProof/>
            <w:webHidden/>
          </w:rPr>
          <w:instrText xml:space="preserve"> PAGEREF _Toc514337219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1A4C8B87" w14:textId="1D832B29"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20" w:history="1">
        <w:r w:rsidR="00483FD7" w:rsidRPr="0071220D">
          <w:rPr>
            <w:rStyle w:val="Hyperlink"/>
            <w:noProof/>
          </w:rPr>
          <w:t>3.32.1 General</w:t>
        </w:r>
        <w:r w:rsidR="00483FD7">
          <w:rPr>
            <w:noProof/>
            <w:webHidden/>
          </w:rPr>
          <w:tab/>
        </w:r>
        <w:r w:rsidR="00483FD7">
          <w:rPr>
            <w:noProof/>
            <w:webHidden/>
          </w:rPr>
          <w:fldChar w:fldCharType="begin"/>
        </w:r>
        <w:r w:rsidR="00483FD7">
          <w:rPr>
            <w:noProof/>
            <w:webHidden/>
          </w:rPr>
          <w:instrText xml:space="preserve"> PAGEREF _Toc514337220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05917A2F" w14:textId="5A399F07"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21" w:history="1">
        <w:r w:rsidR="00483FD7" w:rsidRPr="0071220D">
          <w:rPr>
            <w:rStyle w:val="Hyperlink"/>
            <w:noProof/>
          </w:rPr>
          <w:t>3.32.2 message property</w:t>
        </w:r>
        <w:r w:rsidR="00483FD7">
          <w:rPr>
            <w:noProof/>
            <w:webHidden/>
          </w:rPr>
          <w:tab/>
        </w:r>
        <w:r w:rsidR="00483FD7">
          <w:rPr>
            <w:noProof/>
            <w:webHidden/>
          </w:rPr>
          <w:fldChar w:fldCharType="begin"/>
        </w:r>
        <w:r w:rsidR="00483FD7">
          <w:rPr>
            <w:noProof/>
            <w:webHidden/>
          </w:rPr>
          <w:instrText xml:space="preserve"> PAGEREF _Toc514337221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39092322" w14:textId="39653194"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22" w:history="1">
        <w:r w:rsidR="00483FD7" w:rsidRPr="0071220D">
          <w:rPr>
            <w:rStyle w:val="Hyperlink"/>
            <w:noProof/>
          </w:rPr>
          <w:t>3.32.3 frames property</w:t>
        </w:r>
        <w:r w:rsidR="00483FD7">
          <w:rPr>
            <w:noProof/>
            <w:webHidden/>
          </w:rPr>
          <w:tab/>
        </w:r>
        <w:r w:rsidR="00483FD7">
          <w:rPr>
            <w:noProof/>
            <w:webHidden/>
          </w:rPr>
          <w:fldChar w:fldCharType="begin"/>
        </w:r>
        <w:r w:rsidR="00483FD7">
          <w:rPr>
            <w:noProof/>
            <w:webHidden/>
          </w:rPr>
          <w:instrText xml:space="preserve"> PAGEREF _Toc514337222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2E95A2D3" w14:textId="62C551B9"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23" w:history="1">
        <w:r w:rsidR="00483FD7" w:rsidRPr="0071220D">
          <w:rPr>
            <w:rStyle w:val="Hyperlink"/>
            <w:noProof/>
          </w:rPr>
          <w:t>3.32.4 properties property</w:t>
        </w:r>
        <w:r w:rsidR="00483FD7">
          <w:rPr>
            <w:noProof/>
            <w:webHidden/>
          </w:rPr>
          <w:tab/>
        </w:r>
        <w:r w:rsidR="00483FD7">
          <w:rPr>
            <w:noProof/>
            <w:webHidden/>
          </w:rPr>
          <w:fldChar w:fldCharType="begin"/>
        </w:r>
        <w:r w:rsidR="00483FD7">
          <w:rPr>
            <w:noProof/>
            <w:webHidden/>
          </w:rPr>
          <w:instrText xml:space="preserve"> PAGEREF _Toc514337223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3D943977" w14:textId="11D6FFE1"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224" w:history="1">
        <w:r w:rsidR="00483FD7" w:rsidRPr="0071220D">
          <w:rPr>
            <w:rStyle w:val="Hyperlink"/>
            <w:noProof/>
          </w:rPr>
          <w:t>3.33 stackFrame object</w:t>
        </w:r>
        <w:r w:rsidR="00483FD7">
          <w:rPr>
            <w:noProof/>
            <w:webHidden/>
          </w:rPr>
          <w:tab/>
        </w:r>
        <w:r w:rsidR="00483FD7">
          <w:rPr>
            <w:noProof/>
            <w:webHidden/>
          </w:rPr>
          <w:fldChar w:fldCharType="begin"/>
        </w:r>
        <w:r w:rsidR="00483FD7">
          <w:rPr>
            <w:noProof/>
            <w:webHidden/>
          </w:rPr>
          <w:instrText xml:space="preserve"> PAGEREF _Toc514337224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7A6D68A3" w14:textId="04E65B37"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25" w:history="1">
        <w:r w:rsidR="00483FD7" w:rsidRPr="0071220D">
          <w:rPr>
            <w:rStyle w:val="Hyperlink"/>
            <w:noProof/>
          </w:rPr>
          <w:t>3.33.1 General</w:t>
        </w:r>
        <w:r w:rsidR="00483FD7">
          <w:rPr>
            <w:noProof/>
            <w:webHidden/>
          </w:rPr>
          <w:tab/>
        </w:r>
        <w:r w:rsidR="00483FD7">
          <w:rPr>
            <w:noProof/>
            <w:webHidden/>
          </w:rPr>
          <w:fldChar w:fldCharType="begin"/>
        </w:r>
        <w:r w:rsidR="00483FD7">
          <w:rPr>
            <w:noProof/>
            <w:webHidden/>
          </w:rPr>
          <w:instrText xml:space="preserve"> PAGEREF _Toc514337225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52543052" w14:textId="7758B5FD"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26" w:history="1">
        <w:r w:rsidR="00483FD7" w:rsidRPr="0071220D">
          <w:rPr>
            <w:rStyle w:val="Hyperlink"/>
            <w:noProof/>
          </w:rPr>
          <w:t>3.33.2 location property</w:t>
        </w:r>
        <w:r w:rsidR="00483FD7">
          <w:rPr>
            <w:noProof/>
            <w:webHidden/>
          </w:rPr>
          <w:tab/>
        </w:r>
        <w:r w:rsidR="00483FD7">
          <w:rPr>
            <w:noProof/>
            <w:webHidden/>
          </w:rPr>
          <w:fldChar w:fldCharType="begin"/>
        </w:r>
        <w:r w:rsidR="00483FD7">
          <w:rPr>
            <w:noProof/>
            <w:webHidden/>
          </w:rPr>
          <w:instrText xml:space="preserve"> PAGEREF _Toc514337226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02CEA46B" w14:textId="0D7CAA55"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27" w:history="1">
        <w:r w:rsidR="00483FD7" w:rsidRPr="0071220D">
          <w:rPr>
            <w:rStyle w:val="Hyperlink"/>
            <w:noProof/>
          </w:rPr>
          <w:t>3.33.3 module property</w:t>
        </w:r>
        <w:r w:rsidR="00483FD7">
          <w:rPr>
            <w:noProof/>
            <w:webHidden/>
          </w:rPr>
          <w:tab/>
        </w:r>
        <w:r w:rsidR="00483FD7">
          <w:rPr>
            <w:noProof/>
            <w:webHidden/>
          </w:rPr>
          <w:fldChar w:fldCharType="begin"/>
        </w:r>
        <w:r w:rsidR="00483FD7">
          <w:rPr>
            <w:noProof/>
            <w:webHidden/>
          </w:rPr>
          <w:instrText xml:space="preserve"> PAGEREF _Toc514337227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4C863C31" w14:textId="0E9777D2"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28" w:history="1">
        <w:r w:rsidR="00483FD7" w:rsidRPr="0071220D">
          <w:rPr>
            <w:rStyle w:val="Hyperlink"/>
            <w:noProof/>
          </w:rPr>
          <w:t>3.33.4 threadId property</w:t>
        </w:r>
        <w:r w:rsidR="00483FD7">
          <w:rPr>
            <w:noProof/>
            <w:webHidden/>
          </w:rPr>
          <w:tab/>
        </w:r>
        <w:r w:rsidR="00483FD7">
          <w:rPr>
            <w:noProof/>
            <w:webHidden/>
          </w:rPr>
          <w:fldChar w:fldCharType="begin"/>
        </w:r>
        <w:r w:rsidR="00483FD7">
          <w:rPr>
            <w:noProof/>
            <w:webHidden/>
          </w:rPr>
          <w:instrText xml:space="preserve"> PAGEREF _Toc514337228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54BFFACB" w14:textId="733D18B0"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29" w:history="1">
        <w:r w:rsidR="00483FD7" w:rsidRPr="0071220D">
          <w:rPr>
            <w:rStyle w:val="Hyperlink"/>
            <w:noProof/>
          </w:rPr>
          <w:t>3.33.5 address property</w:t>
        </w:r>
        <w:r w:rsidR="00483FD7">
          <w:rPr>
            <w:noProof/>
            <w:webHidden/>
          </w:rPr>
          <w:tab/>
        </w:r>
        <w:r w:rsidR="00483FD7">
          <w:rPr>
            <w:noProof/>
            <w:webHidden/>
          </w:rPr>
          <w:fldChar w:fldCharType="begin"/>
        </w:r>
        <w:r w:rsidR="00483FD7">
          <w:rPr>
            <w:noProof/>
            <w:webHidden/>
          </w:rPr>
          <w:instrText xml:space="preserve"> PAGEREF _Toc514337229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64052A2A" w14:textId="1C8C8851"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30" w:history="1">
        <w:r w:rsidR="00483FD7" w:rsidRPr="0071220D">
          <w:rPr>
            <w:rStyle w:val="Hyperlink"/>
            <w:noProof/>
          </w:rPr>
          <w:t>3.33.6 offset property</w:t>
        </w:r>
        <w:r w:rsidR="00483FD7">
          <w:rPr>
            <w:noProof/>
            <w:webHidden/>
          </w:rPr>
          <w:tab/>
        </w:r>
        <w:r w:rsidR="00483FD7">
          <w:rPr>
            <w:noProof/>
            <w:webHidden/>
          </w:rPr>
          <w:fldChar w:fldCharType="begin"/>
        </w:r>
        <w:r w:rsidR="00483FD7">
          <w:rPr>
            <w:noProof/>
            <w:webHidden/>
          </w:rPr>
          <w:instrText xml:space="preserve"> PAGEREF _Toc514337230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352F8718" w14:textId="14477624"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31" w:history="1">
        <w:r w:rsidR="00483FD7" w:rsidRPr="0071220D">
          <w:rPr>
            <w:rStyle w:val="Hyperlink"/>
            <w:noProof/>
          </w:rPr>
          <w:t>3.33.7 parameters property</w:t>
        </w:r>
        <w:r w:rsidR="00483FD7">
          <w:rPr>
            <w:noProof/>
            <w:webHidden/>
          </w:rPr>
          <w:tab/>
        </w:r>
        <w:r w:rsidR="00483FD7">
          <w:rPr>
            <w:noProof/>
            <w:webHidden/>
          </w:rPr>
          <w:fldChar w:fldCharType="begin"/>
        </w:r>
        <w:r w:rsidR="00483FD7">
          <w:rPr>
            <w:noProof/>
            <w:webHidden/>
          </w:rPr>
          <w:instrText xml:space="preserve"> PAGEREF _Toc514337231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7B5E6487" w14:textId="031C4E30"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32" w:history="1">
        <w:r w:rsidR="00483FD7" w:rsidRPr="0071220D">
          <w:rPr>
            <w:rStyle w:val="Hyperlink"/>
            <w:noProof/>
          </w:rPr>
          <w:t>3.33.8 properties property</w:t>
        </w:r>
        <w:r w:rsidR="00483FD7">
          <w:rPr>
            <w:noProof/>
            <w:webHidden/>
          </w:rPr>
          <w:tab/>
        </w:r>
        <w:r w:rsidR="00483FD7">
          <w:rPr>
            <w:noProof/>
            <w:webHidden/>
          </w:rPr>
          <w:fldChar w:fldCharType="begin"/>
        </w:r>
        <w:r w:rsidR="00483FD7">
          <w:rPr>
            <w:noProof/>
            <w:webHidden/>
          </w:rPr>
          <w:instrText xml:space="preserve"> PAGEREF _Toc514337232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6F4393D0" w14:textId="1216AE5A"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233" w:history="1">
        <w:r w:rsidR="00483FD7" w:rsidRPr="0071220D">
          <w:rPr>
            <w:rStyle w:val="Hyperlink"/>
            <w:noProof/>
          </w:rPr>
          <w:t>3.34 codeFlowLocation object</w:t>
        </w:r>
        <w:r w:rsidR="00483FD7">
          <w:rPr>
            <w:noProof/>
            <w:webHidden/>
          </w:rPr>
          <w:tab/>
        </w:r>
        <w:r w:rsidR="00483FD7">
          <w:rPr>
            <w:noProof/>
            <w:webHidden/>
          </w:rPr>
          <w:fldChar w:fldCharType="begin"/>
        </w:r>
        <w:r w:rsidR="00483FD7">
          <w:rPr>
            <w:noProof/>
            <w:webHidden/>
          </w:rPr>
          <w:instrText xml:space="preserve"> PAGEREF _Toc514337233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0E8A8DAC" w14:textId="31B0CED3"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34" w:history="1">
        <w:r w:rsidR="00483FD7" w:rsidRPr="0071220D">
          <w:rPr>
            <w:rStyle w:val="Hyperlink"/>
            <w:noProof/>
          </w:rPr>
          <w:t>3.34.1 General</w:t>
        </w:r>
        <w:r w:rsidR="00483FD7">
          <w:rPr>
            <w:noProof/>
            <w:webHidden/>
          </w:rPr>
          <w:tab/>
        </w:r>
        <w:r w:rsidR="00483FD7">
          <w:rPr>
            <w:noProof/>
            <w:webHidden/>
          </w:rPr>
          <w:fldChar w:fldCharType="begin"/>
        </w:r>
        <w:r w:rsidR="00483FD7">
          <w:rPr>
            <w:noProof/>
            <w:webHidden/>
          </w:rPr>
          <w:instrText xml:space="preserve"> PAGEREF _Toc514337234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7469C3BE" w14:textId="1DE32A41"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35" w:history="1">
        <w:r w:rsidR="00483FD7" w:rsidRPr="0071220D">
          <w:rPr>
            <w:rStyle w:val="Hyperlink"/>
            <w:noProof/>
          </w:rPr>
          <w:t>3.34.2 step property</w:t>
        </w:r>
        <w:r w:rsidR="00483FD7">
          <w:rPr>
            <w:noProof/>
            <w:webHidden/>
          </w:rPr>
          <w:tab/>
        </w:r>
        <w:r w:rsidR="00483FD7">
          <w:rPr>
            <w:noProof/>
            <w:webHidden/>
          </w:rPr>
          <w:fldChar w:fldCharType="begin"/>
        </w:r>
        <w:r w:rsidR="00483FD7">
          <w:rPr>
            <w:noProof/>
            <w:webHidden/>
          </w:rPr>
          <w:instrText xml:space="preserve"> PAGEREF _Toc514337235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18873C13" w14:textId="2AAE6442"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36" w:history="1">
        <w:r w:rsidR="00483FD7" w:rsidRPr="0071220D">
          <w:rPr>
            <w:rStyle w:val="Hyperlink"/>
            <w:noProof/>
          </w:rPr>
          <w:t>3.34.3 location property</w:t>
        </w:r>
        <w:r w:rsidR="00483FD7">
          <w:rPr>
            <w:noProof/>
            <w:webHidden/>
          </w:rPr>
          <w:tab/>
        </w:r>
        <w:r w:rsidR="00483FD7">
          <w:rPr>
            <w:noProof/>
            <w:webHidden/>
          </w:rPr>
          <w:fldChar w:fldCharType="begin"/>
        </w:r>
        <w:r w:rsidR="00483FD7">
          <w:rPr>
            <w:noProof/>
            <w:webHidden/>
          </w:rPr>
          <w:instrText xml:space="preserve"> PAGEREF _Toc514337236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171855AF" w14:textId="35BF25E1"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37" w:history="1">
        <w:r w:rsidR="00483FD7" w:rsidRPr="0071220D">
          <w:rPr>
            <w:rStyle w:val="Hyperlink"/>
            <w:noProof/>
          </w:rPr>
          <w:t>3.34.4 module property</w:t>
        </w:r>
        <w:r w:rsidR="00483FD7">
          <w:rPr>
            <w:noProof/>
            <w:webHidden/>
          </w:rPr>
          <w:tab/>
        </w:r>
        <w:r w:rsidR="00483FD7">
          <w:rPr>
            <w:noProof/>
            <w:webHidden/>
          </w:rPr>
          <w:fldChar w:fldCharType="begin"/>
        </w:r>
        <w:r w:rsidR="00483FD7">
          <w:rPr>
            <w:noProof/>
            <w:webHidden/>
          </w:rPr>
          <w:instrText xml:space="preserve"> PAGEREF _Toc514337237 \h </w:instrText>
        </w:r>
        <w:r w:rsidR="00483FD7">
          <w:rPr>
            <w:noProof/>
            <w:webHidden/>
          </w:rPr>
        </w:r>
        <w:r w:rsidR="00483FD7">
          <w:rPr>
            <w:noProof/>
            <w:webHidden/>
          </w:rPr>
          <w:fldChar w:fldCharType="separate"/>
        </w:r>
        <w:r w:rsidR="00483FD7">
          <w:rPr>
            <w:noProof/>
            <w:webHidden/>
          </w:rPr>
          <w:t>99</w:t>
        </w:r>
        <w:r w:rsidR="00483FD7">
          <w:rPr>
            <w:noProof/>
            <w:webHidden/>
          </w:rPr>
          <w:fldChar w:fldCharType="end"/>
        </w:r>
      </w:hyperlink>
    </w:p>
    <w:p w14:paraId="1B9BD792" w14:textId="5468F695"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38" w:history="1">
        <w:r w:rsidR="00483FD7" w:rsidRPr="0071220D">
          <w:rPr>
            <w:rStyle w:val="Hyperlink"/>
            <w:noProof/>
          </w:rPr>
          <w:t>3.34.5 stack property</w:t>
        </w:r>
        <w:r w:rsidR="00483FD7">
          <w:rPr>
            <w:noProof/>
            <w:webHidden/>
          </w:rPr>
          <w:tab/>
        </w:r>
        <w:r w:rsidR="00483FD7">
          <w:rPr>
            <w:noProof/>
            <w:webHidden/>
          </w:rPr>
          <w:fldChar w:fldCharType="begin"/>
        </w:r>
        <w:r w:rsidR="00483FD7">
          <w:rPr>
            <w:noProof/>
            <w:webHidden/>
          </w:rPr>
          <w:instrText xml:space="preserve"> PAGEREF _Toc514337238 \h </w:instrText>
        </w:r>
        <w:r w:rsidR="00483FD7">
          <w:rPr>
            <w:noProof/>
            <w:webHidden/>
          </w:rPr>
        </w:r>
        <w:r w:rsidR="00483FD7">
          <w:rPr>
            <w:noProof/>
            <w:webHidden/>
          </w:rPr>
          <w:fldChar w:fldCharType="separate"/>
        </w:r>
        <w:r w:rsidR="00483FD7">
          <w:rPr>
            <w:noProof/>
            <w:webHidden/>
          </w:rPr>
          <w:t>99</w:t>
        </w:r>
        <w:r w:rsidR="00483FD7">
          <w:rPr>
            <w:noProof/>
            <w:webHidden/>
          </w:rPr>
          <w:fldChar w:fldCharType="end"/>
        </w:r>
      </w:hyperlink>
    </w:p>
    <w:p w14:paraId="44A9A9F8" w14:textId="34DE586A"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39" w:history="1">
        <w:r w:rsidR="00483FD7" w:rsidRPr="0071220D">
          <w:rPr>
            <w:rStyle w:val="Hyperlink"/>
            <w:noProof/>
          </w:rPr>
          <w:t>3.34.6 kind property</w:t>
        </w:r>
        <w:r w:rsidR="00483FD7">
          <w:rPr>
            <w:noProof/>
            <w:webHidden/>
          </w:rPr>
          <w:tab/>
        </w:r>
        <w:r w:rsidR="00483FD7">
          <w:rPr>
            <w:noProof/>
            <w:webHidden/>
          </w:rPr>
          <w:fldChar w:fldCharType="begin"/>
        </w:r>
        <w:r w:rsidR="00483FD7">
          <w:rPr>
            <w:noProof/>
            <w:webHidden/>
          </w:rPr>
          <w:instrText xml:space="preserve"> PAGEREF _Toc514337239 \h </w:instrText>
        </w:r>
        <w:r w:rsidR="00483FD7">
          <w:rPr>
            <w:noProof/>
            <w:webHidden/>
          </w:rPr>
        </w:r>
        <w:r w:rsidR="00483FD7">
          <w:rPr>
            <w:noProof/>
            <w:webHidden/>
          </w:rPr>
          <w:fldChar w:fldCharType="separate"/>
        </w:r>
        <w:r w:rsidR="00483FD7">
          <w:rPr>
            <w:noProof/>
            <w:webHidden/>
          </w:rPr>
          <w:t>99</w:t>
        </w:r>
        <w:r w:rsidR="00483FD7">
          <w:rPr>
            <w:noProof/>
            <w:webHidden/>
          </w:rPr>
          <w:fldChar w:fldCharType="end"/>
        </w:r>
      </w:hyperlink>
    </w:p>
    <w:p w14:paraId="3BEA7632" w14:textId="31729384"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40" w:history="1">
        <w:r w:rsidR="00483FD7" w:rsidRPr="0071220D">
          <w:rPr>
            <w:rStyle w:val="Hyperlink"/>
            <w:noProof/>
          </w:rPr>
          <w:t>3.34.7 state property</w:t>
        </w:r>
        <w:r w:rsidR="00483FD7">
          <w:rPr>
            <w:noProof/>
            <w:webHidden/>
          </w:rPr>
          <w:tab/>
        </w:r>
        <w:r w:rsidR="00483FD7">
          <w:rPr>
            <w:noProof/>
            <w:webHidden/>
          </w:rPr>
          <w:fldChar w:fldCharType="begin"/>
        </w:r>
        <w:r w:rsidR="00483FD7">
          <w:rPr>
            <w:noProof/>
            <w:webHidden/>
          </w:rPr>
          <w:instrText xml:space="preserve"> PAGEREF _Toc514337240 \h </w:instrText>
        </w:r>
        <w:r w:rsidR="00483FD7">
          <w:rPr>
            <w:noProof/>
            <w:webHidden/>
          </w:rPr>
        </w:r>
        <w:r w:rsidR="00483FD7">
          <w:rPr>
            <w:noProof/>
            <w:webHidden/>
          </w:rPr>
          <w:fldChar w:fldCharType="separate"/>
        </w:r>
        <w:r w:rsidR="00483FD7">
          <w:rPr>
            <w:noProof/>
            <w:webHidden/>
          </w:rPr>
          <w:t>100</w:t>
        </w:r>
        <w:r w:rsidR="00483FD7">
          <w:rPr>
            <w:noProof/>
            <w:webHidden/>
          </w:rPr>
          <w:fldChar w:fldCharType="end"/>
        </w:r>
      </w:hyperlink>
    </w:p>
    <w:p w14:paraId="2CC5339B" w14:textId="4F6179B4"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41" w:history="1">
        <w:r w:rsidR="00483FD7" w:rsidRPr="0071220D">
          <w:rPr>
            <w:rStyle w:val="Hyperlink"/>
            <w:noProof/>
          </w:rPr>
          <w:t>3.34.8 nestingLevel property</w:t>
        </w:r>
        <w:r w:rsidR="00483FD7">
          <w:rPr>
            <w:noProof/>
            <w:webHidden/>
          </w:rPr>
          <w:tab/>
        </w:r>
        <w:r w:rsidR="00483FD7">
          <w:rPr>
            <w:noProof/>
            <w:webHidden/>
          </w:rPr>
          <w:fldChar w:fldCharType="begin"/>
        </w:r>
        <w:r w:rsidR="00483FD7">
          <w:rPr>
            <w:noProof/>
            <w:webHidden/>
          </w:rPr>
          <w:instrText xml:space="preserve"> PAGEREF _Toc514337241 \h </w:instrText>
        </w:r>
        <w:r w:rsidR="00483FD7">
          <w:rPr>
            <w:noProof/>
            <w:webHidden/>
          </w:rPr>
        </w:r>
        <w:r w:rsidR="00483FD7">
          <w:rPr>
            <w:noProof/>
            <w:webHidden/>
          </w:rPr>
          <w:fldChar w:fldCharType="separate"/>
        </w:r>
        <w:r w:rsidR="00483FD7">
          <w:rPr>
            <w:noProof/>
            <w:webHidden/>
          </w:rPr>
          <w:t>100</w:t>
        </w:r>
        <w:r w:rsidR="00483FD7">
          <w:rPr>
            <w:noProof/>
            <w:webHidden/>
          </w:rPr>
          <w:fldChar w:fldCharType="end"/>
        </w:r>
      </w:hyperlink>
    </w:p>
    <w:p w14:paraId="24599A2D" w14:textId="098F06DD"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42" w:history="1">
        <w:r w:rsidR="00483FD7" w:rsidRPr="0071220D">
          <w:rPr>
            <w:rStyle w:val="Hyperlink"/>
            <w:noProof/>
          </w:rPr>
          <w:t>3.34.9 executionOrder property</w:t>
        </w:r>
        <w:r w:rsidR="00483FD7">
          <w:rPr>
            <w:noProof/>
            <w:webHidden/>
          </w:rPr>
          <w:tab/>
        </w:r>
        <w:r w:rsidR="00483FD7">
          <w:rPr>
            <w:noProof/>
            <w:webHidden/>
          </w:rPr>
          <w:fldChar w:fldCharType="begin"/>
        </w:r>
        <w:r w:rsidR="00483FD7">
          <w:rPr>
            <w:noProof/>
            <w:webHidden/>
          </w:rPr>
          <w:instrText xml:space="preserve"> PAGEREF _Toc514337242 \h </w:instrText>
        </w:r>
        <w:r w:rsidR="00483FD7">
          <w:rPr>
            <w:noProof/>
            <w:webHidden/>
          </w:rPr>
        </w:r>
        <w:r w:rsidR="00483FD7">
          <w:rPr>
            <w:noProof/>
            <w:webHidden/>
          </w:rPr>
          <w:fldChar w:fldCharType="separate"/>
        </w:r>
        <w:r w:rsidR="00483FD7">
          <w:rPr>
            <w:noProof/>
            <w:webHidden/>
          </w:rPr>
          <w:t>100</w:t>
        </w:r>
        <w:r w:rsidR="00483FD7">
          <w:rPr>
            <w:noProof/>
            <w:webHidden/>
          </w:rPr>
          <w:fldChar w:fldCharType="end"/>
        </w:r>
      </w:hyperlink>
    </w:p>
    <w:p w14:paraId="1C7C7429" w14:textId="0A2017C3"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43" w:history="1">
        <w:r w:rsidR="00483FD7" w:rsidRPr="0071220D">
          <w:rPr>
            <w:rStyle w:val="Hyperlink"/>
            <w:noProof/>
          </w:rPr>
          <w:t>3.34.10 importance property</w:t>
        </w:r>
        <w:r w:rsidR="00483FD7">
          <w:rPr>
            <w:noProof/>
            <w:webHidden/>
          </w:rPr>
          <w:tab/>
        </w:r>
        <w:r w:rsidR="00483FD7">
          <w:rPr>
            <w:noProof/>
            <w:webHidden/>
          </w:rPr>
          <w:fldChar w:fldCharType="begin"/>
        </w:r>
        <w:r w:rsidR="00483FD7">
          <w:rPr>
            <w:noProof/>
            <w:webHidden/>
          </w:rPr>
          <w:instrText xml:space="preserve"> PAGEREF _Toc514337243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6D810B21" w14:textId="3F82125E"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44" w:history="1">
        <w:r w:rsidR="00483FD7" w:rsidRPr="0071220D">
          <w:rPr>
            <w:rStyle w:val="Hyperlink"/>
            <w:noProof/>
          </w:rPr>
          <w:t>3.34.11 properties property</w:t>
        </w:r>
        <w:r w:rsidR="00483FD7">
          <w:rPr>
            <w:noProof/>
            <w:webHidden/>
          </w:rPr>
          <w:tab/>
        </w:r>
        <w:r w:rsidR="00483FD7">
          <w:rPr>
            <w:noProof/>
            <w:webHidden/>
          </w:rPr>
          <w:fldChar w:fldCharType="begin"/>
        </w:r>
        <w:r w:rsidR="00483FD7">
          <w:rPr>
            <w:noProof/>
            <w:webHidden/>
          </w:rPr>
          <w:instrText xml:space="preserve"> PAGEREF _Toc514337244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0A94E0B6" w14:textId="3F0AD299"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245" w:history="1">
        <w:r w:rsidR="00483FD7" w:rsidRPr="0071220D">
          <w:rPr>
            <w:rStyle w:val="Hyperlink"/>
            <w:noProof/>
          </w:rPr>
          <w:t>3.35 resources object</w:t>
        </w:r>
        <w:r w:rsidR="00483FD7">
          <w:rPr>
            <w:noProof/>
            <w:webHidden/>
          </w:rPr>
          <w:tab/>
        </w:r>
        <w:r w:rsidR="00483FD7">
          <w:rPr>
            <w:noProof/>
            <w:webHidden/>
          </w:rPr>
          <w:fldChar w:fldCharType="begin"/>
        </w:r>
        <w:r w:rsidR="00483FD7">
          <w:rPr>
            <w:noProof/>
            <w:webHidden/>
          </w:rPr>
          <w:instrText xml:space="preserve"> PAGEREF _Toc514337245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0C7D5301" w14:textId="7EE2B62F"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46" w:history="1">
        <w:r w:rsidR="00483FD7" w:rsidRPr="0071220D">
          <w:rPr>
            <w:rStyle w:val="Hyperlink"/>
            <w:noProof/>
          </w:rPr>
          <w:t>3.35.1 General</w:t>
        </w:r>
        <w:r w:rsidR="00483FD7">
          <w:rPr>
            <w:noProof/>
            <w:webHidden/>
          </w:rPr>
          <w:tab/>
        </w:r>
        <w:r w:rsidR="00483FD7">
          <w:rPr>
            <w:noProof/>
            <w:webHidden/>
          </w:rPr>
          <w:fldChar w:fldCharType="begin"/>
        </w:r>
        <w:r w:rsidR="00483FD7">
          <w:rPr>
            <w:noProof/>
            <w:webHidden/>
          </w:rPr>
          <w:instrText xml:space="preserve"> PAGEREF _Toc514337246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3EE5F946" w14:textId="24AAF185"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47" w:history="1">
        <w:r w:rsidR="00483FD7" w:rsidRPr="0071220D">
          <w:rPr>
            <w:rStyle w:val="Hyperlink"/>
            <w:noProof/>
          </w:rPr>
          <w:t>3.35.2 messageStrings property</w:t>
        </w:r>
        <w:r w:rsidR="00483FD7">
          <w:rPr>
            <w:noProof/>
            <w:webHidden/>
          </w:rPr>
          <w:tab/>
        </w:r>
        <w:r w:rsidR="00483FD7">
          <w:rPr>
            <w:noProof/>
            <w:webHidden/>
          </w:rPr>
          <w:fldChar w:fldCharType="begin"/>
        </w:r>
        <w:r w:rsidR="00483FD7">
          <w:rPr>
            <w:noProof/>
            <w:webHidden/>
          </w:rPr>
          <w:instrText xml:space="preserve"> PAGEREF _Toc514337247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1798B6D8" w14:textId="5BBF02CF"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48" w:history="1">
        <w:r w:rsidR="00483FD7" w:rsidRPr="0071220D">
          <w:rPr>
            <w:rStyle w:val="Hyperlink"/>
            <w:noProof/>
          </w:rPr>
          <w:t>3.35.3 rules property</w:t>
        </w:r>
        <w:r w:rsidR="00483FD7">
          <w:rPr>
            <w:noProof/>
            <w:webHidden/>
          </w:rPr>
          <w:tab/>
        </w:r>
        <w:r w:rsidR="00483FD7">
          <w:rPr>
            <w:noProof/>
            <w:webHidden/>
          </w:rPr>
          <w:fldChar w:fldCharType="begin"/>
        </w:r>
        <w:r w:rsidR="00483FD7">
          <w:rPr>
            <w:noProof/>
            <w:webHidden/>
          </w:rPr>
          <w:instrText xml:space="preserve"> PAGEREF _Toc514337248 \h </w:instrText>
        </w:r>
        <w:r w:rsidR="00483FD7">
          <w:rPr>
            <w:noProof/>
            <w:webHidden/>
          </w:rPr>
        </w:r>
        <w:r w:rsidR="00483FD7">
          <w:rPr>
            <w:noProof/>
            <w:webHidden/>
          </w:rPr>
          <w:fldChar w:fldCharType="separate"/>
        </w:r>
        <w:r w:rsidR="00483FD7">
          <w:rPr>
            <w:noProof/>
            <w:webHidden/>
          </w:rPr>
          <w:t>102</w:t>
        </w:r>
        <w:r w:rsidR="00483FD7">
          <w:rPr>
            <w:noProof/>
            <w:webHidden/>
          </w:rPr>
          <w:fldChar w:fldCharType="end"/>
        </w:r>
      </w:hyperlink>
    </w:p>
    <w:p w14:paraId="58AB29B9" w14:textId="7E22AF60"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249" w:history="1">
        <w:r w:rsidR="00483FD7" w:rsidRPr="0071220D">
          <w:rPr>
            <w:rStyle w:val="Hyperlink"/>
            <w:noProof/>
          </w:rPr>
          <w:t>3.36 rule object</w:t>
        </w:r>
        <w:r w:rsidR="00483FD7">
          <w:rPr>
            <w:noProof/>
            <w:webHidden/>
          </w:rPr>
          <w:tab/>
        </w:r>
        <w:r w:rsidR="00483FD7">
          <w:rPr>
            <w:noProof/>
            <w:webHidden/>
          </w:rPr>
          <w:fldChar w:fldCharType="begin"/>
        </w:r>
        <w:r w:rsidR="00483FD7">
          <w:rPr>
            <w:noProof/>
            <w:webHidden/>
          </w:rPr>
          <w:instrText xml:space="preserve"> PAGEREF _Toc514337249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396C9352" w14:textId="18A18CAD"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50" w:history="1">
        <w:r w:rsidR="00483FD7" w:rsidRPr="0071220D">
          <w:rPr>
            <w:rStyle w:val="Hyperlink"/>
            <w:noProof/>
          </w:rPr>
          <w:t>3.36.1 General</w:t>
        </w:r>
        <w:r w:rsidR="00483FD7">
          <w:rPr>
            <w:noProof/>
            <w:webHidden/>
          </w:rPr>
          <w:tab/>
        </w:r>
        <w:r w:rsidR="00483FD7">
          <w:rPr>
            <w:noProof/>
            <w:webHidden/>
          </w:rPr>
          <w:fldChar w:fldCharType="begin"/>
        </w:r>
        <w:r w:rsidR="00483FD7">
          <w:rPr>
            <w:noProof/>
            <w:webHidden/>
          </w:rPr>
          <w:instrText xml:space="preserve"> PAGEREF _Toc514337250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155C86F6" w14:textId="0A7491ED"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51" w:history="1">
        <w:r w:rsidR="00483FD7" w:rsidRPr="0071220D">
          <w:rPr>
            <w:rStyle w:val="Hyperlink"/>
            <w:noProof/>
          </w:rPr>
          <w:t>3.36.2 Constraints</w:t>
        </w:r>
        <w:r w:rsidR="00483FD7">
          <w:rPr>
            <w:noProof/>
            <w:webHidden/>
          </w:rPr>
          <w:tab/>
        </w:r>
        <w:r w:rsidR="00483FD7">
          <w:rPr>
            <w:noProof/>
            <w:webHidden/>
          </w:rPr>
          <w:fldChar w:fldCharType="begin"/>
        </w:r>
        <w:r w:rsidR="00483FD7">
          <w:rPr>
            <w:noProof/>
            <w:webHidden/>
          </w:rPr>
          <w:instrText xml:space="preserve"> PAGEREF _Toc514337251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19B23A80" w14:textId="7090A246"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52" w:history="1">
        <w:r w:rsidR="00483FD7" w:rsidRPr="0071220D">
          <w:rPr>
            <w:rStyle w:val="Hyperlink"/>
            <w:noProof/>
          </w:rPr>
          <w:t>3.36.3 id property</w:t>
        </w:r>
        <w:r w:rsidR="00483FD7">
          <w:rPr>
            <w:noProof/>
            <w:webHidden/>
          </w:rPr>
          <w:tab/>
        </w:r>
        <w:r w:rsidR="00483FD7">
          <w:rPr>
            <w:noProof/>
            <w:webHidden/>
          </w:rPr>
          <w:fldChar w:fldCharType="begin"/>
        </w:r>
        <w:r w:rsidR="00483FD7">
          <w:rPr>
            <w:noProof/>
            <w:webHidden/>
          </w:rPr>
          <w:instrText xml:space="preserve"> PAGEREF _Toc514337252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657AFDA4" w14:textId="745FA4D9"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53" w:history="1">
        <w:r w:rsidR="00483FD7" w:rsidRPr="0071220D">
          <w:rPr>
            <w:rStyle w:val="Hyperlink"/>
            <w:noProof/>
          </w:rPr>
          <w:t>3.36.4 name property</w:t>
        </w:r>
        <w:r w:rsidR="00483FD7">
          <w:rPr>
            <w:noProof/>
            <w:webHidden/>
          </w:rPr>
          <w:tab/>
        </w:r>
        <w:r w:rsidR="00483FD7">
          <w:rPr>
            <w:noProof/>
            <w:webHidden/>
          </w:rPr>
          <w:fldChar w:fldCharType="begin"/>
        </w:r>
        <w:r w:rsidR="00483FD7">
          <w:rPr>
            <w:noProof/>
            <w:webHidden/>
          </w:rPr>
          <w:instrText xml:space="preserve"> PAGEREF _Toc514337253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3A615ECF" w14:textId="4A4F4392"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54" w:history="1">
        <w:r w:rsidR="00483FD7" w:rsidRPr="0071220D">
          <w:rPr>
            <w:rStyle w:val="Hyperlink"/>
            <w:noProof/>
          </w:rPr>
          <w:t>3.36.5 shortDescription property</w:t>
        </w:r>
        <w:r w:rsidR="00483FD7">
          <w:rPr>
            <w:noProof/>
            <w:webHidden/>
          </w:rPr>
          <w:tab/>
        </w:r>
        <w:r w:rsidR="00483FD7">
          <w:rPr>
            <w:noProof/>
            <w:webHidden/>
          </w:rPr>
          <w:fldChar w:fldCharType="begin"/>
        </w:r>
        <w:r w:rsidR="00483FD7">
          <w:rPr>
            <w:noProof/>
            <w:webHidden/>
          </w:rPr>
          <w:instrText xml:space="preserve"> PAGEREF _Toc514337254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447F0A0F" w14:textId="42CB672E"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55" w:history="1">
        <w:r w:rsidR="00483FD7" w:rsidRPr="0071220D">
          <w:rPr>
            <w:rStyle w:val="Hyperlink"/>
            <w:noProof/>
          </w:rPr>
          <w:t>3.36.6 fullDescription property</w:t>
        </w:r>
        <w:r w:rsidR="00483FD7">
          <w:rPr>
            <w:noProof/>
            <w:webHidden/>
          </w:rPr>
          <w:tab/>
        </w:r>
        <w:r w:rsidR="00483FD7">
          <w:rPr>
            <w:noProof/>
            <w:webHidden/>
          </w:rPr>
          <w:fldChar w:fldCharType="begin"/>
        </w:r>
        <w:r w:rsidR="00483FD7">
          <w:rPr>
            <w:noProof/>
            <w:webHidden/>
          </w:rPr>
          <w:instrText xml:space="preserve"> PAGEREF _Toc514337255 \h </w:instrText>
        </w:r>
        <w:r w:rsidR="00483FD7">
          <w:rPr>
            <w:noProof/>
            <w:webHidden/>
          </w:rPr>
        </w:r>
        <w:r w:rsidR="00483FD7">
          <w:rPr>
            <w:noProof/>
            <w:webHidden/>
          </w:rPr>
          <w:fldChar w:fldCharType="separate"/>
        </w:r>
        <w:r w:rsidR="00483FD7">
          <w:rPr>
            <w:noProof/>
            <w:webHidden/>
          </w:rPr>
          <w:t>104</w:t>
        </w:r>
        <w:r w:rsidR="00483FD7">
          <w:rPr>
            <w:noProof/>
            <w:webHidden/>
          </w:rPr>
          <w:fldChar w:fldCharType="end"/>
        </w:r>
      </w:hyperlink>
    </w:p>
    <w:p w14:paraId="58B1B9A3" w14:textId="2520A14D"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56" w:history="1">
        <w:r w:rsidR="00483FD7" w:rsidRPr="0071220D">
          <w:rPr>
            <w:rStyle w:val="Hyperlink"/>
            <w:noProof/>
          </w:rPr>
          <w:t>3.36.7 messageStrings property</w:t>
        </w:r>
        <w:r w:rsidR="00483FD7">
          <w:rPr>
            <w:noProof/>
            <w:webHidden/>
          </w:rPr>
          <w:tab/>
        </w:r>
        <w:r w:rsidR="00483FD7">
          <w:rPr>
            <w:noProof/>
            <w:webHidden/>
          </w:rPr>
          <w:fldChar w:fldCharType="begin"/>
        </w:r>
        <w:r w:rsidR="00483FD7">
          <w:rPr>
            <w:noProof/>
            <w:webHidden/>
          </w:rPr>
          <w:instrText xml:space="preserve"> PAGEREF _Toc514337256 \h </w:instrText>
        </w:r>
        <w:r w:rsidR="00483FD7">
          <w:rPr>
            <w:noProof/>
            <w:webHidden/>
          </w:rPr>
        </w:r>
        <w:r w:rsidR="00483FD7">
          <w:rPr>
            <w:noProof/>
            <w:webHidden/>
          </w:rPr>
          <w:fldChar w:fldCharType="separate"/>
        </w:r>
        <w:r w:rsidR="00483FD7">
          <w:rPr>
            <w:noProof/>
            <w:webHidden/>
          </w:rPr>
          <w:t>104</w:t>
        </w:r>
        <w:r w:rsidR="00483FD7">
          <w:rPr>
            <w:noProof/>
            <w:webHidden/>
          </w:rPr>
          <w:fldChar w:fldCharType="end"/>
        </w:r>
      </w:hyperlink>
    </w:p>
    <w:p w14:paraId="352B9A67" w14:textId="177E5C20"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57" w:history="1">
        <w:r w:rsidR="00483FD7" w:rsidRPr="0071220D">
          <w:rPr>
            <w:rStyle w:val="Hyperlink"/>
            <w:noProof/>
          </w:rPr>
          <w:t>3.36.8 richMessageStrings property</w:t>
        </w:r>
        <w:r w:rsidR="00483FD7">
          <w:rPr>
            <w:noProof/>
            <w:webHidden/>
          </w:rPr>
          <w:tab/>
        </w:r>
        <w:r w:rsidR="00483FD7">
          <w:rPr>
            <w:noProof/>
            <w:webHidden/>
          </w:rPr>
          <w:fldChar w:fldCharType="begin"/>
        </w:r>
        <w:r w:rsidR="00483FD7">
          <w:rPr>
            <w:noProof/>
            <w:webHidden/>
          </w:rPr>
          <w:instrText xml:space="preserve"> PAGEREF _Toc514337257 \h </w:instrText>
        </w:r>
        <w:r w:rsidR="00483FD7">
          <w:rPr>
            <w:noProof/>
            <w:webHidden/>
          </w:rPr>
        </w:r>
        <w:r w:rsidR="00483FD7">
          <w:rPr>
            <w:noProof/>
            <w:webHidden/>
          </w:rPr>
          <w:fldChar w:fldCharType="separate"/>
        </w:r>
        <w:r w:rsidR="00483FD7">
          <w:rPr>
            <w:noProof/>
            <w:webHidden/>
          </w:rPr>
          <w:t>104</w:t>
        </w:r>
        <w:r w:rsidR="00483FD7">
          <w:rPr>
            <w:noProof/>
            <w:webHidden/>
          </w:rPr>
          <w:fldChar w:fldCharType="end"/>
        </w:r>
      </w:hyperlink>
    </w:p>
    <w:p w14:paraId="64CF2261" w14:textId="68019C7F"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58" w:history="1">
        <w:r w:rsidR="00483FD7" w:rsidRPr="0071220D">
          <w:rPr>
            <w:rStyle w:val="Hyperlink"/>
            <w:noProof/>
          </w:rPr>
          <w:t>3.36.9 helpLocation property</w:t>
        </w:r>
        <w:r w:rsidR="00483FD7">
          <w:rPr>
            <w:noProof/>
            <w:webHidden/>
          </w:rPr>
          <w:tab/>
        </w:r>
        <w:r w:rsidR="00483FD7">
          <w:rPr>
            <w:noProof/>
            <w:webHidden/>
          </w:rPr>
          <w:fldChar w:fldCharType="begin"/>
        </w:r>
        <w:r w:rsidR="00483FD7">
          <w:rPr>
            <w:noProof/>
            <w:webHidden/>
          </w:rPr>
          <w:instrText xml:space="preserve"> PAGEREF _Toc514337258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966CF95" w14:textId="6298FAAA"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59" w:history="1">
        <w:r w:rsidR="00483FD7" w:rsidRPr="0071220D">
          <w:rPr>
            <w:rStyle w:val="Hyperlink"/>
            <w:noProof/>
          </w:rPr>
          <w:t>3.36.10 help property</w:t>
        </w:r>
        <w:r w:rsidR="00483FD7">
          <w:rPr>
            <w:noProof/>
            <w:webHidden/>
          </w:rPr>
          <w:tab/>
        </w:r>
        <w:r w:rsidR="00483FD7">
          <w:rPr>
            <w:noProof/>
            <w:webHidden/>
          </w:rPr>
          <w:fldChar w:fldCharType="begin"/>
        </w:r>
        <w:r w:rsidR="00483FD7">
          <w:rPr>
            <w:noProof/>
            <w:webHidden/>
          </w:rPr>
          <w:instrText xml:space="preserve"> PAGEREF _Toc514337259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83679FE" w14:textId="0BC27031"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60" w:history="1">
        <w:r w:rsidR="00483FD7" w:rsidRPr="0071220D">
          <w:rPr>
            <w:rStyle w:val="Hyperlink"/>
            <w:noProof/>
          </w:rPr>
          <w:t>3.36.11 configuration property</w:t>
        </w:r>
        <w:r w:rsidR="00483FD7">
          <w:rPr>
            <w:noProof/>
            <w:webHidden/>
          </w:rPr>
          <w:tab/>
        </w:r>
        <w:r w:rsidR="00483FD7">
          <w:rPr>
            <w:noProof/>
            <w:webHidden/>
          </w:rPr>
          <w:fldChar w:fldCharType="begin"/>
        </w:r>
        <w:r w:rsidR="00483FD7">
          <w:rPr>
            <w:noProof/>
            <w:webHidden/>
          </w:rPr>
          <w:instrText xml:space="preserve"> PAGEREF _Toc514337260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5CF2F0A5" w14:textId="1387948D"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61" w:history="1">
        <w:r w:rsidR="00483FD7" w:rsidRPr="0071220D">
          <w:rPr>
            <w:rStyle w:val="Hyperlink"/>
            <w:noProof/>
          </w:rPr>
          <w:t>3.36.12 properties property</w:t>
        </w:r>
        <w:r w:rsidR="00483FD7">
          <w:rPr>
            <w:noProof/>
            <w:webHidden/>
          </w:rPr>
          <w:tab/>
        </w:r>
        <w:r w:rsidR="00483FD7">
          <w:rPr>
            <w:noProof/>
            <w:webHidden/>
          </w:rPr>
          <w:fldChar w:fldCharType="begin"/>
        </w:r>
        <w:r w:rsidR="00483FD7">
          <w:rPr>
            <w:noProof/>
            <w:webHidden/>
          </w:rPr>
          <w:instrText xml:space="preserve"> PAGEREF _Toc514337261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6F06CF04" w14:textId="0DA1B8CA"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262" w:history="1">
        <w:r w:rsidR="00483FD7" w:rsidRPr="0071220D">
          <w:rPr>
            <w:rStyle w:val="Hyperlink"/>
            <w:noProof/>
          </w:rPr>
          <w:t>3.37 ruleConfiguration object</w:t>
        </w:r>
        <w:r w:rsidR="00483FD7">
          <w:rPr>
            <w:noProof/>
            <w:webHidden/>
          </w:rPr>
          <w:tab/>
        </w:r>
        <w:r w:rsidR="00483FD7">
          <w:rPr>
            <w:noProof/>
            <w:webHidden/>
          </w:rPr>
          <w:fldChar w:fldCharType="begin"/>
        </w:r>
        <w:r w:rsidR="00483FD7">
          <w:rPr>
            <w:noProof/>
            <w:webHidden/>
          </w:rPr>
          <w:instrText xml:space="preserve"> PAGEREF _Toc514337262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340CDED" w14:textId="3BD48FE2"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63" w:history="1">
        <w:r w:rsidR="00483FD7" w:rsidRPr="0071220D">
          <w:rPr>
            <w:rStyle w:val="Hyperlink"/>
            <w:noProof/>
          </w:rPr>
          <w:t>3.37.1 General</w:t>
        </w:r>
        <w:r w:rsidR="00483FD7">
          <w:rPr>
            <w:noProof/>
            <w:webHidden/>
          </w:rPr>
          <w:tab/>
        </w:r>
        <w:r w:rsidR="00483FD7">
          <w:rPr>
            <w:noProof/>
            <w:webHidden/>
          </w:rPr>
          <w:fldChar w:fldCharType="begin"/>
        </w:r>
        <w:r w:rsidR="00483FD7">
          <w:rPr>
            <w:noProof/>
            <w:webHidden/>
          </w:rPr>
          <w:instrText xml:space="preserve"> PAGEREF _Toc514337263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1828F882" w14:textId="176FFD94"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64" w:history="1">
        <w:r w:rsidR="00483FD7" w:rsidRPr="0071220D">
          <w:rPr>
            <w:rStyle w:val="Hyperlink"/>
            <w:noProof/>
          </w:rPr>
          <w:t>3.37.2 enabled property</w:t>
        </w:r>
        <w:r w:rsidR="00483FD7">
          <w:rPr>
            <w:noProof/>
            <w:webHidden/>
          </w:rPr>
          <w:tab/>
        </w:r>
        <w:r w:rsidR="00483FD7">
          <w:rPr>
            <w:noProof/>
            <w:webHidden/>
          </w:rPr>
          <w:fldChar w:fldCharType="begin"/>
        </w:r>
        <w:r w:rsidR="00483FD7">
          <w:rPr>
            <w:noProof/>
            <w:webHidden/>
          </w:rPr>
          <w:instrText xml:space="preserve"> PAGEREF _Toc514337264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6D24CFE" w14:textId="6E819BA5"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65" w:history="1">
        <w:r w:rsidR="00483FD7" w:rsidRPr="0071220D">
          <w:rPr>
            <w:rStyle w:val="Hyperlink"/>
            <w:noProof/>
          </w:rPr>
          <w:t>3.37.3 defaultLevel property</w:t>
        </w:r>
        <w:r w:rsidR="00483FD7">
          <w:rPr>
            <w:noProof/>
            <w:webHidden/>
          </w:rPr>
          <w:tab/>
        </w:r>
        <w:r w:rsidR="00483FD7">
          <w:rPr>
            <w:noProof/>
            <w:webHidden/>
          </w:rPr>
          <w:fldChar w:fldCharType="begin"/>
        </w:r>
        <w:r w:rsidR="00483FD7">
          <w:rPr>
            <w:noProof/>
            <w:webHidden/>
          </w:rPr>
          <w:instrText xml:space="preserve"> PAGEREF _Toc514337265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7CE0AE32" w14:textId="7896D8E6"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66" w:history="1">
        <w:r w:rsidR="00483FD7" w:rsidRPr="0071220D">
          <w:rPr>
            <w:rStyle w:val="Hyperlink"/>
            <w:noProof/>
          </w:rPr>
          <w:t>3.37.4 parameters property</w:t>
        </w:r>
        <w:r w:rsidR="00483FD7">
          <w:rPr>
            <w:noProof/>
            <w:webHidden/>
          </w:rPr>
          <w:tab/>
        </w:r>
        <w:r w:rsidR="00483FD7">
          <w:rPr>
            <w:noProof/>
            <w:webHidden/>
          </w:rPr>
          <w:fldChar w:fldCharType="begin"/>
        </w:r>
        <w:r w:rsidR="00483FD7">
          <w:rPr>
            <w:noProof/>
            <w:webHidden/>
          </w:rPr>
          <w:instrText xml:space="preserve"> PAGEREF _Toc514337266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5287B32B" w14:textId="30DA1E12"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267" w:history="1">
        <w:r w:rsidR="00483FD7" w:rsidRPr="0071220D">
          <w:rPr>
            <w:rStyle w:val="Hyperlink"/>
            <w:noProof/>
          </w:rPr>
          <w:t>3.38 fix object</w:t>
        </w:r>
        <w:r w:rsidR="00483FD7">
          <w:rPr>
            <w:noProof/>
            <w:webHidden/>
          </w:rPr>
          <w:tab/>
        </w:r>
        <w:r w:rsidR="00483FD7">
          <w:rPr>
            <w:noProof/>
            <w:webHidden/>
          </w:rPr>
          <w:fldChar w:fldCharType="begin"/>
        </w:r>
        <w:r w:rsidR="00483FD7">
          <w:rPr>
            <w:noProof/>
            <w:webHidden/>
          </w:rPr>
          <w:instrText xml:space="preserve"> PAGEREF _Toc514337267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3AF14DF7" w14:textId="07D38060"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68" w:history="1">
        <w:r w:rsidR="00483FD7" w:rsidRPr="0071220D">
          <w:rPr>
            <w:rStyle w:val="Hyperlink"/>
            <w:noProof/>
          </w:rPr>
          <w:t>3.38.1 General</w:t>
        </w:r>
        <w:r w:rsidR="00483FD7">
          <w:rPr>
            <w:noProof/>
            <w:webHidden/>
          </w:rPr>
          <w:tab/>
        </w:r>
        <w:r w:rsidR="00483FD7">
          <w:rPr>
            <w:noProof/>
            <w:webHidden/>
          </w:rPr>
          <w:fldChar w:fldCharType="begin"/>
        </w:r>
        <w:r w:rsidR="00483FD7">
          <w:rPr>
            <w:noProof/>
            <w:webHidden/>
          </w:rPr>
          <w:instrText xml:space="preserve"> PAGEREF _Toc514337268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5648D24C" w14:textId="0BDD1C49"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69" w:history="1">
        <w:r w:rsidR="00483FD7" w:rsidRPr="0071220D">
          <w:rPr>
            <w:rStyle w:val="Hyperlink"/>
            <w:noProof/>
          </w:rPr>
          <w:t>3.38.2 description property</w:t>
        </w:r>
        <w:r w:rsidR="00483FD7">
          <w:rPr>
            <w:noProof/>
            <w:webHidden/>
          </w:rPr>
          <w:tab/>
        </w:r>
        <w:r w:rsidR="00483FD7">
          <w:rPr>
            <w:noProof/>
            <w:webHidden/>
          </w:rPr>
          <w:fldChar w:fldCharType="begin"/>
        </w:r>
        <w:r w:rsidR="00483FD7">
          <w:rPr>
            <w:noProof/>
            <w:webHidden/>
          </w:rPr>
          <w:instrText xml:space="preserve"> PAGEREF _Toc514337269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42B89815" w14:textId="585CF0F3"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70" w:history="1">
        <w:r w:rsidR="00483FD7" w:rsidRPr="0071220D">
          <w:rPr>
            <w:rStyle w:val="Hyperlink"/>
            <w:noProof/>
          </w:rPr>
          <w:t>3.38.3 fileChanges property</w:t>
        </w:r>
        <w:r w:rsidR="00483FD7">
          <w:rPr>
            <w:noProof/>
            <w:webHidden/>
          </w:rPr>
          <w:tab/>
        </w:r>
        <w:r w:rsidR="00483FD7">
          <w:rPr>
            <w:noProof/>
            <w:webHidden/>
          </w:rPr>
          <w:fldChar w:fldCharType="begin"/>
        </w:r>
        <w:r w:rsidR="00483FD7">
          <w:rPr>
            <w:noProof/>
            <w:webHidden/>
          </w:rPr>
          <w:instrText xml:space="preserve"> PAGEREF _Toc514337270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3EAF3BBD" w14:textId="4EA98380"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271" w:history="1">
        <w:r w:rsidR="00483FD7" w:rsidRPr="0071220D">
          <w:rPr>
            <w:rStyle w:val="Hyperlink"/>
            <w:noProof/>
          </w:rPr>
          <w:t>3.39 fileChange object</w:t>
        </w:r>
        <w:r w:rsidR="00483FD7">
          <w:rPr>
            <w:noProof/>
            <w:webHidden/>
          </w:rPr>
          <w:tab/>
        </w:r>
        <w:r w:rsidR="00483FD7">
          <w:rPr>
            <w:noProof/>
            <w:webHidden/>
          </w:rPr>
          <w:fldChar w:fldCharType="begin"/>
        </w:r>
        <w:r w:rsidR="00483FD7">
          <w:rPr>
            <w:noProof/>
            <w:webHidden/>
          </w:rPr>
          <w:instrText xml:space="preserve"> PAGEREF _Toc514337271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6393A0E4" w14:textId="2F00E75A"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72" w:history="1">
        <w:r w:rsidR="00483FD7" w:rsidRPr="0071220D">
          <w:rPr>
            <w:rStyle w:val="Hyperlink"/>
            <w:noProof/>
          </w:rPr>
          <w:t>3.39.1 General</w:t>
        </w:r>
        <w:r w:rsidR="00483FD7">
          <w:rPr>
            <w:noProof/>
            <w:webHidden/>
          </w:rPr>
          <w:tab/>
        </w:r>
        <w:r w:rsidR="00483FD7">
          <w:rPr>
            <w:noProof/>
            <w:webHidden/>
          </w:rPr>
          <w:fldChar w:fldCharType="begin"/>
        </w:r>
        <w:r w:rsidR="00483FD7">
          <w:rPr>
            <w:noProof/>
            <w:webHidden/>
          </w:rPr>
          <w:instrText xml:space="preserve"> PAGEREF _Toc514337272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319045DD" w14:textId="4F47B8B7"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73" w:history="1">
        <w:r w:rsidR="00483FD7" w:rsidRPr="0071220D">
          <w:rPr>
            <w:rStyle w:val="Hyperlink"/>
            <w:noProof/>
          </w:rPr>
          <w:t>3.39.2 fileLocation property</w:t>
        </w:r>
        <w:r w:rsidR="00483FD7">
          <w:rPr>
            <w:noProof/>
            <w:webHidden/>
          </w:rPr>
          <w:tab/>
        </w:r>
        <w:r w:rsidR="00483FD7">
          <w:rPr>
            <w:noProof/>
            <w:webHidden/>
          </w:rPr>
          <w:fldChar w:fldCharType="begin"/>
        </w:r>
        <w:r w:rsidR="00483FD7">
          <w:rPr>
            <w:noProof/>
            <w:webHidden/>
          </w:rPr>
          <w:instrText xml:space="preserve"> PAGEREF _Toc514337273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06D4EC81" w14:textId="053EF501"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74" w:history="1">
        <w:r w:rsidR="00483FD7" w:rsidRPr="0071220D">
          <w:rPr>
            <w:rStyle w:val="Hyperlink"/>
            <w:noProof/>
          </w:rPr>
          <w:t>3.39.3 replacements property</w:t>
        </w:r>
        <w:r w:rsidR="00483FD7">
          <w:rPr>
            <w:noProof/>
            <w:webHidden/>
          </w:rPr>
          <w:tab/>
        </w:r>
        <w:r w:rsidR="00483FD7">
          <w:rPr>
            <w:noProof/>
            <w:webHidden/>
          </w:rPr>
          <w:fldChar w:fldCharType="begin"/>
        </w:r>
        <w:r w:rsidR="00483FD7">
          <w:rPr>
            <w:noProof/>
            <w:webHidden/>
          </w:rPr>
          <w:instrText xml:space="preserve"> PAGEREF _Toc514337274 \h </w:instrText>
        </w:r>
        <w:r w:rsidR="00483FD7">
          <w:rPr>
            <w:noProof/>
            <w:webHidden/>
          </w:rPr>
        </w:r>
        <w:r w:rsidR="00483FD7">
          <w:rPr>
            <w:noProof/>
            <w:webHidden/>
          </w:rPr>
          <w:fldChar w:fldCharType="separate"/>
        </w:r>
        <w:r w:rsidR="00483FD7">
          <w:rPr>
            <w:noProof/>
            <w:webHidden/>
          </w:rPr>
          <w:t>108</w:t>
        </w:r>
        <w:r w:rsidR="00483FD7">
          <w:rPr>
            <w:noProof/>
            <w:webHidden/>
          </w:rPr>
          <w:fldChar w:fldCharType="end"/>
        </w:r>
      </w:hyperlink>
    </w:p>
    <w:p w14:paraId="3181D3B3" w14:textId="39E794E7"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275" w:history="1">
        <w:r w:rsidR="00483FD7" w:rsidRPr="0071220D">
          <w:rPr>
            <w:rStyle w:val="Hyperlink"/>
            <w:noProof/>
          </w:rPr>
          <w:t>3.40 replacement object</w:t>
        </w:r>
        <w:r w:rsidR="00483FD7">
          <w:rPr>
            <w:noProof/>
            <w:webHidden/>
          </w:rPr>
          <w:tab/>
        </w:r>
        <w:r w:rsidR="00483FD7">
          <w:rPr>
            <w:noProof/>
            <w:webHidden/>
          </w:rPr>
          <w:fldChar w:fldCharType="begin"/>
        </w:r>
        <w:r w:rsidR="00483FD7">
          <w:rPr>
            <w:noProof/>
            <w:webHidden/>
          </w:rPr>
          <w:instrText xml:space="preserve"> PAGEREF _Toc514337275 \h </w:instrText>
        </w:r>
        <w:r w:rsidR="00483FD7">
          <w:rPr>
            <w:noProof/>
            <w:webHidden/>
          </w:rPr>
        </w:r>
        <w:r w:rsidR="00483FD7">
          <w:rPr>
            <w:noProof/>
            <w:webHidden/>
          </w:rPr>
          <w:fldChar w:fldCharType="separate"/>
        </w:r>
        <w:r w:rsidR="00483FD7">
          <w:rPr>
            <w:noProof/>
            <w:webHidden/>
          </w:rPr>
          <w:t>108</w:t>
        </w:r>
        <w:r w:rsidR="00483FD7">
          <w:rPr>
            <w:noProof/>
            <w:webHidden/>
          </w:rPr>
          <w:fldChar w:fldCharType="end"/>
        </w:r>
      </w:hyperlink>
    </w:p>
    <w:p w14:paraId="5CA354C4" w14:textId="0E524A7B"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76" w:history="1">
        <w:r w:rsidR="00483FD7" w:rsidRPr="0071220D">
          <w:rPr>
            <w:rStyle w:val="Hyperlink"/>
            <w:noProof/>
          </w:rPr>
          <w:t>3.40.1 General</w:t>
        </w:r>
        <w:r w:rsidR="00483FD7">
          <w:rPr>
            <w:noProof/>
            <w:webHidden/>
          </w:rPr>
          <w:tab/>
        </w:r>
        <w:r w:rsidR="00483FD7">
          <w:rPr>
            <w:noProof/>
            <w:webHidden/>
          </w:rPr>
          <w:fldChar w:fldCharType="begin"/>
        </w:r>
        <w:r w:rsidR="00483FD7">
          <w:rPr>
            <w:noProof/>
            <w:webHidden/>
          </w:rPr>
          <w:instrText xml:space="preserve"> PAGEREF _Toc514337276 \h </w:instrText>
        </w:r>
        <w:r w:rsidR="00483FD7">
          <w:rPr>
            <w:noProof/>
            <w:webHidden/>
          </w:rPr>
        </w:r>
        <w:r w:rsidR="00483FD7">
          <w:rPr>
            <w:noProof/>
            <w:webHidden/>
          </w:rPr>
          <w:fldChar w:fldCharType="separate"/>
        </w:r>
        <w:r w:rsidR="00483FD7">
          <w:rPr>
            <w:noProof/>
            <w:webHidden/>
          </w:rPr>
          <w:t>108</w:t>
        </w:r>
        <w:r w:rsidR="00483FD7">
          <w:rPr>
            <w:noProof/>
            <w:webHidden/>
          </w:rPr>
          <w:fldChar w:fldCharType="end"/>
        </w:r>
      </w:hyperlink>
    </w:p>
    <w:p w14:paraId="00F7BBC6" w14:textId="7011C102"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77" w:history="1">
        <w:r w:rsidR="00483FD7" w:rsidRPr="0071220D">
          <w:rPr>
            <w:rStyle w:val="Hyperlink"/>
            <w:noProof/>
          </w:rPr>
          <w:t>3.40.2 Constraints</w:t>
        </w:r>
        <w:r w:rsidR="00483FD7">
          <w:rPr>
            <w:noProof/>
            <w:webHidden/>
          </w:rPr>
          <w:tab/>
        </w:r>
        <w:r w:rsidR="00483FD7">
          <w:rPr>
            <w:noProof/>
            <w:webHidden/>
          </w:rPr>
          <w:fldChar w:fldCharType="begin"/>
        </w:r>
        <w:r w:rsidR="00483FD7">
          <w:rPr>
            <w:noProof/>
            <w:webHidden/>
          </w:rPr>
          <w:instrText xml:space="preserve"> PAGEREF _Toc514337277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3AEB42DE" w14:textId="4040B7DE"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78" w:history="1">
        <w:r w:rsidR="00483FD7" w:rsidRPr="0071220D">
          <w:rPr>
            <w:rStyle w:val="Hyperlink"/>
            <w:noProof/>
          </w:rPr>
          <w:t>3.40.3 deletedRegion property</w:t>
        </w:r>
        <w:r w:rsidR="00483FD7">
          <w:rPr>
            <w:noProof/>
            <w:webHidden/>
          </w:rPr>
          <w:tab/>
        </w:r>
        <w:r w:rsidR="00483FD7">
          <w:rPr>
            <w:noProof/>
            <w:webHidden/>
          </w:rPr>
          <w:fldChar w:fldCharType="begin"/>
        </w:r>
        <w:r w:rsidR="00483FD7">
          <w:rPr>
            <w:noProof/>
            <w:webHidden/>
          </w:rPr>
          <w:instrText xml:space="preserve"> PAGEREF _Toc514337278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6E71115E" w14:textId="001A7697"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79" w:history="1">
        <w:r w:rsidR="00483FD7" w:rsidRPr="0071220D">
          <w:rPr>
            <w:rStyle w:val="Hyperlink"/>
            <w:noProof/>
          </w:rPr>
          <w:t>3.40.4 insertedContent property</w:t>
        </w:r>
        <w:r w:rsidR="00483FD7">
          <w:rPr>
            <w:noProof/>
            <w:webHidden/>
          </w:rPr>
          <w:tab/>
        </w:r>
        <w:r w:rsidR="00483FD7">
          <w:rPr>
            <w:noProof/>
            <w:webHidden/>
          </w:rPr>
          <w:fldChar w:fldCharType="begin"/>
        </w:r>
        <w:r w:rsidR="00483FD7">
          <w:rPr>
            <w:noProof/>
            <w:webHidden/>
          </w:rPr>
          <w:instrText xml:space="preserve"> PAGEREF _Toc514337279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02B43CD6" w14:textId="2DD797FE"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280" w:history="1">
        <w:r w:rsidR="00483FD7" w:rsidRPr="0071220D">
          <w:rPr>
            <w:rStyle w:val="Hyperlink"/>
            <w:noProof/>
          </w:rPr>
          <w:t>3.41 notification object</w:t>
        </w:r>
        <w:r w:rsidR="00483FD7">
          <w:rPr>
            <w:noProof/>
            <w:webHidden/>
          </w:rPr>
          <w:tab/>
        </w:r>
        <w:r w:rsidR="00483FD7">
          <w:rPr>
            <w:noProof/>
            <w:webHidden/>
          </w:rPr>
          <w:fldChar w:fldCharType="begin"/>
        </w:r>
        <w:r w:rsidR="00483FD7">
          <w:rPr>
            <w:noProof/>
            <w:webHidden/>
          </w:rPr>
          <w:instrText xml:space="preserve"> PAGEREF _Toc514337280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578E909E" w14:textId="4962C1BB"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81" w:history="1">
        <w:r w:rsidR="00483FD7" w:rsidRPr="0071220D">
          <w:rPr>
            <w:rStyle w:val="Hyperlink"/>
            <w:noProof/>
          </w:rPr>
          <w:t>3.41.1 General</w:t>
        </w:r>
        <w:r w:rsidR="00483FD7">
          <w:rPr>
            <w:noProof/>
            <w:webHidden/>
          </w:rPr>
          <w:tab/>
        </w:r>
        <w:r w:rsidR="00483FD7">
          <w:rPr>
            <w:noProof/>
            <w:webHidden/>
          </w:rPr>
          <w:fldChar w:fldCharType="begin"/>
        </w:r>
        <w:r w:rsidR="00483FD7">
          <w:rPr>
            <w:noProof/>
            <w:webHidden/>
          </w:rPr>
          <w:instrText xml:space="preserve"> PAGEREF _Toc514337281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134EE40E" w14:textId="4D8ED552"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82" w:history="1">
        <w:r w:rsidR="00483FD7" w:rsidRPr="0071220D">
          <w:rPr>
            <w:rStyle w:val="Hyperlink"/>
            <w:noProof/>
          </w:rPr>
          <w:t>3.41.2 id property</w:t>
        </w:r>
        <w:r w:rsidR="00483FD7">
          <w:rPr>
            <w:noProof/>
            <w:webHidden/>
          </w:rPr>
          <w:tab/>
        </w:r>
        <w:r w:rsidR="00483FD7">
          <w:rPr>
            <w:noProof/>
            <w:webHidden/>
          </w:rPr>
          <w:fldChar w:fldCharType="begin"/>
        </w:r>
        <w:r w:rsidR="00483FD7">
          <w:rPr>
            <w:noProof/>
            <w:webHidden/>
          </w:rPr>
          <w:instrText xml:space="preserve"> PAGEREF _Toc514337282 \h </w:instrText>
        </w:r>
        <w:r w:rsidR="00483FD7">
          <w:rPr>
            <w:noProof/>
            <w:webHidden/>
          </w:rPr>
        </w:r>
        <w:r w:rsidR="00483FD7">
          <w:rPr>
            <w:noProof/>
            <w:webHidden/>
          </w:rPr>
          <w:fldChar w:fldCharType="separate"/>
        </w:r>
        <w:r w:rsidR="00483FD7">
          <w:rPr>
            <w:noProof/>
            <w:webHidden/>
          </w:rPr>
          <w:t>110</w:t>
        </w:r>
        <w:r w:rsidR="00483FD7">
          <w:rPr>
            <w:noProof/>
            <w:webHidden/>
          </w:rPr>
          <w:fldChar w:fldCharType="end"/>
        </w:r>
      </w:hyperlink>
    </w:p>
    <w:p w14:paraId="548FB1B8" w14:textId="7499347D"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83" w:history="1">
        <w:r w:rsidR="00483FD7" w:rsidRPr="0071220D">
          <w:rPr>
            <w:rStyle w:val="Hyperlink"/>
            <w:noProof/>
          </w:rPr>
          <w:t>3.41.3 ruleId property</w:t>
        </w:r>
        <w:r w:rsidR="00483FD7">
          <w:rPr>
            <w:noProof/>
            <w:webHidden/>
          </w:rPr>
          <w:tab/>
        </w:r>
        <w:r w:rsidR="00483FD7">
          <w:rPr>
            <w:noProof/>
            <w:webHidden/>
          </w:rPr>
          <w:fldChar w:fldCharType="begin"/>
        </w:r>
        <w:r w:rsidR="00483FD7">
          <w:rPr>
            <w:noProof/>
            <w:webHidden/>
          </w:rPr>
          <w:instrText xml:space="preserve"> PAGEREF _Toc514337283 \h </w:instrText>
        </w:r>
        <w:r w:rsidR="00483FD7">
          <w:rPr>
            <w:noProof/>
            <w:webHidden/>
          </w:rPr>
        </w:r>
        <w:r w:rsidR="00483FD7">
          <w:rPr>
            <w:noProof/>
            <w:webHidden/>
          </w:rPr>
          <w:fldChar w:fldCharType="separate"/>
        </w:r>
        <w:r w:rsidR="00483FD7">
          <w:rPr>
            <w:noProof/>
            <w:webHidden/>
          </w:rPr>
          <w:t>110</w:t>
        </w:r>
        <w:r w:rsidR="00483FD7">
          <w:rPr>
            <w:noProof/>
            <w:webHidden/>
          </w:rPr>
          <w:fldChar w:fldCharType="end"/>
        </w:r>
      </w:hyperlink>
    </w:p>
    <w:p w14:paraId="27A1C85F" w14:textId="0830D408"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84" w:history="1">
        <w:r w:rsidR="00483FD7" w:rsidRPr="0071220D">
          <w:rPr>
            <w:rStyle w:val="Hyperlink"/>
            <w:noProof/>
          </w:rPr>
          <w:t>3.41.4 physicalLocation property</w:t>
        </w:r>
        <w:r w:rsidR="00483FD7">
          <w:rPr>
            <w:noProof/>
            <w:webHidden/>
          </w:rPr>
          <w:tab/>
        </w:r>
        <w:r w:rsidR="00483FD7">
          <w:rPr>
            <w:noProof/>
            <w:webHidden/>
          </w:rPr>
          <w:fldChar w:fldCharType="begin"/>
        </w:r>
        <w:r w:rsidR="00483FD7">
          <w:rPr>
            <w:noProof/>
            <w:webHidden/>
          </w:rPr>
          <w:instrText xml:space="preserve"> PAGEREF _Toc514337284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0490A6E7" w14:textId="54EEC5F0"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85" w:history="1">
        <w:r w:rsidR="00483FD7" w:rsidRPr="0071220D">
          <w:rPr>
            <w:rStyle w:val="Hyperlink"/>
            <w:noProof/>
          </w:rPr>
          <w:t>3.41.5 message property</w:t>
        </w:r>
        <w:r w:rsidR="00483FD7">
          <w:rPr>
            <w:noProof/>
            <w:webHidden/>
          </w:rPr>
          <w:tab/>
        </w:r>
        <w:r w:rsidR="00483FD7">
          <w:rPr>
            <w:noProof/>
            <w:webHidden/>
          </w:rPr>
          <w:fldChar w:fldCharType="begin"/>
        </w:r>
        <w:r w:rsidR="00483FD7">
          <w:rPr>
            <w:noProof/>
            <w:webHidden/>
          </w:rPr>
          <w:instrText xml:space="preserve"> PAGEREF _Toc514337285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3C5F9CD9" w14:textId="29913362"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86" w:history="1">
        <w:r w:rsidR="00483FD7" w:rsidRPr="0071220D">
          <w:rPr>
            <w:rStyle w:val="Hyperlink"/>
            <w:noProof/>
          </w:rPr>
          <w:t>3.41.6 level property</w:t>
        </w:r>
        <w:r w:rsidR="00483FD7">
          <w:rPr>
            <w:noProof/>
            <w:webHidden/>
          </w:rPr>
          <w:tab/>
        </w:r>
        <w:r w:rsidR="00483FD7">
          <w:rPr>
            <w:noProof/>
            <w:webHidden/>
          </w:rPr>
          <w:fldChar w:fldCharType="begin"/>
        </w:r>
        <w:r w:rsidR="00483FD7">
          <w:rPr>
            <w:noProof/>
            <w:webHidden/>
          </w:rPr>
          <w:instrText xml:space="preserve"> PAGEREF _Toc514337286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3B10FBC3" w14:textId="379AD325"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87" w:history="1">
        <w:r w:rsidR="00483FD7" w:rsidRPr="0071220D">
          <w:rPr>
            <w:rStyle w:val="Hyperlink"/>
            <w:noProof/>
          </w:rPr>
          <w:t>3.41.7 threadId property</w:t>
        </w:r>
        <w:r w:rsidR="00483FD7">
          <w:rPr>
            <w:noProof/>
            <w:webHidden/>
          </w:rPr>
          <w:tab/>
        </w:r>
        <w:r w:rsidR="00483FD7">
          <w:rPr>
            <w:noProof/>
            <w:webHidden/>
          </w:rPr>
          <w:fldChar w:fldCharType="begin"/>
        </w:r>
        <w:r w:rsidR="00483FD7">
          <w:rPr>
            <w:noProof/>
            <w:webHidden/>
          </w:rPr>
          <w:instrText xml:space="preserve"> PAGEREF _Toc514337287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159733E5" w14:textId="208EDC0F"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88" w:history="1">
        <w:r w:rsidR="00483FD7" w:rsidRPr="0071220D">
          <w:rPr>
            <w:rStyle w:val="Hyperlink"/>
            <w:noProof/>
          </w:rPr>
          <w:t>3.41.8 time property</w:t>
        </w:r>
        <w:r w:rsidR="00483FD7">
          <w:rPr>
            <w:noProof/>
            <w:webHidden/>
          </w:rPr>
          <w:tab/>
        </w:r>
        <w:r w:rsidR="00483FD7">
          <w:rPr>
            <w:noProof/>
            <w:webHidden/>
          </w:rPr>
          <w:fldChar w:fldCharType="begin"/>
        </w:r>
        <w:r w:rsidR="00483FD7">
          <w:rPr>
            <w:noProof/>
            <w:webHidden/>
          </w:rPr>
          <w:instrText xml:space="preserve"> PAGEREF _Toc514337288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64AE99AD" w14:textId="763FC317"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89" w:history="1">
        <w:r w:rsidR="00483FD7" w:rsidRPr="0071220D">
          <w:rPr>
            <w:rStyle w:val="Hyperlink"/>
            <w:noProof/>
          </w:rPr>
          <w:t>3.41.9 exception property</w:t>
        </w:r>
        <w:r w:rsidR="00483FD7">
          <w:rPr>
            <w:noProof/>
            <w:webHidden/>
          </w:rPr>
          <w:tab/>
        </w:r>
        <w:r w:rsidR="00483FD7">
          <w:rPr>
            <w:noProof/>
            <w:webHidden/>
          </w:rPr>
          <w:fldChar w:fldCharType="begin"/>
        </w:r>
        <w:r w:rsidR="00483FD7">
          <w:rPr>
            <w:noProof/>
            <w:webHidden/>
          </w:rPr>
          <w:instrText xml:space="preserve"> PAGEREF _Toc514337289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194A789D" w14:textId="6BC98F61"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90" w:history="1">
        <w:r w:rsidR="00483FD7" w:rsidRPr="0071220D">
          <w:rPr>
            <w:rStyle w:val="Hyperlink"/>
            <w:noProof/>
          </w:rPr>
          <w:t>3.41.10 properties property</w:t>
        </w:r>
        <w:r w:rsidR="00483FD7">
          <w:rPr>
            <w:noProof/>
            <w:webHidden/>
          </w:rPr>
          <w:tab/>
        </w:r>
        <w:r w:rsidR="00483FD7">
          <w:rPr>
            <w:noProof/>
            <w:webHidden/>
          </w:rPr>
          <w:fldChar w:fldCharType="begin"/>
        </w:r>
        <w:r w:rsidR="00483FD7">
          <w:rPr>
            <w:noProof/>
            <w:webHidden/>
          </w:rPr>
          <w:instrText xml:space="preserve"> PAGEREF _Toc514337290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5901CEB0" w14:textId="5A91BD1F"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291" w:history="1">
        <w:r w:rsidR="00483FD7" w:rsidRPr="0071220D">
          <w:rPr>
            <w:rStyle w:val="Hyperlink"/>
            <w:noProof/>
          </w:rPr>
          <w:t>3.42 exception object</w:t>
        </w:r>
        <w:r w:rsidR="00483FD7">
          <w:rPr>
            <w:noProof/>
            <w:webHidden/>
          </w:rPr>
          <w:tab/>
        </w:r>
        <w:r w:rsidR="00483FD7">
          <w:rPr>
            <w:noProof/>
            <w:webHidden/>
          </w:rPr>
          <w:fldChar w:fldCharType="begin"/>
        </w:r>
        <w:r w:rsidR="00483FD7">
          <w:rPr>
            <w:noProof/>
            <w:webHidden/>
          </w:rPr>
          <w:instrText xml:space="preserve"> PAGEREF _Toc514337291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356323DC" w14:textId="00EE19B8"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92" w:history="1">
        <w:r w:rsidR="00483FD7" w:rsidRPr="0071220D">
          <w:rPr>
            <w:rStyle w:val="Hyperlink"/>
            <w:noProof/>
          </w:rPr>
          <w:t>3.42.1 General</w:t>
        </w:r>
        <w:r w:rsidR="00483FD7">
          <w:rPr>
            <w:noProof/>
            <w:webHidden/>
          </w:rPr>
          <w:tab/>
        </w:r>
        <w:r w:rsidR="00483FD7">
          <w:rPr>
            <w:noProof/>
            <w:webHidden/>
          </w:rPr>
          <w:fldChar w:fldCharType="begin"/>
        </w:r>
        <w:r w:rsidR="00483FD7">
          <w:rPr>
            <w:noProof/>
            <w:webHidden/>
          </w:rPr>
          <w:instrText xml:space="preserve"> PAGEREF _Toc514337292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3763744E" w14:textId="0B9868F7"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93" w:history="1">
        <w:r w:rsidR="00483FD7" w:rsidRPr="0071220D">
          <w:rPr>
            <w:rStyle w:val="Hyperlink"/>
            <w:noProof/>
          </w:rPr>
          <w:t>3.42.2 kind property</w:t>
        </w:r>
        <w:r w:rsidR="00483FD7">
          <w:rPr>
            <w:noProof/>
            <w:webHidden/>
          </w:rPr>
          <w:tab/>
        </w:r>
        <w:r w:rsidR="00483FD7">
          <w:rPr>
            <w:noProof/>
            <w:webHidden/>
          </w:rPr>
          <w:fldChar w:fldCharType="begin"/>
        </w:r>
        <w:r w:rsidR="00483FD7">
          <w:rPr>
            <w:noProof/>
            <w:webHidden/>
          </w:rPr>
          <w:instrText xml:space="preserve"> PAGEREF _Toc514337293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7D71B5D0" w14:textId="34FF64EE"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94" w:history="1">
        <w:r w:rsidR="00483FD7" w:rsidRPr="0071220D">
          <w:rPr>
            <w:rStyle w:val="Hyperlink"/>
            <w:noProof/>
          </w:rPr>
          <w:t>3.42.3 message property</w:t>
        </w:r>
        <w:r w:rsidR="00483FD7">
          <w:rPr>
            <w:noProof/>
            <w:webHidden/>
          </w:rPr>
          <w:tab/>
        </w:r>
        <w:r w:rsidR="00483FD7">
          <w:rPr>
            <w:noProof/>
            <w:webHidden/>
          </w:rPr>
          <w:fldChar w:fldCharType="begin"/>
        </w:r>
        <w:r w:rsidR="00483FD7">
          <w:rPr>
            <w:noProof/>
            <w:webHidden/>
          </w:rPr>
          <w:instrText xml:space="preserve"> PAGEREF _Toc514337294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0E58F8D5" w14:textId="2176BBBC"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95" w:history="1">
        <w:r w:rsidR="00483FD7" w:rsidRPr="0071220D">
          <w:rPr>
            <w:rStyle w:val="Hyperlink"/>
            <w:noProof/>
          </w:rPr>
          <w:t>3.42.4 stack property</w:t>
        </w:r>
        <w:r w:rsidR="00483FD7">
          <w:rPr>
            <w:noProof/>
            <w:webHidden/>
          </w:rPr>
          <w:tab/>
        </w:r>
        <w:r w:rsidR="00483FD7">
          <w:rPr>
            <w:noProof/>
            <w:webHidden/>
          </w:rPr>
          <w:fldChar w:fldCharType="begin"/>
        </w:r>
        <w:r w:rsidR="00483FD7">
          <w:rPr>
            <w:noProof/>
            <w:webHidden/>
          </w:rPr>
          <w:instrText xml:space="preserve"> PAGEREF _Toc514337295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064EB80F" w14:textId="08E156EB" w:rsidR="00483FD7" w:rsidRDefault="00817E3F">
      <w:pPr>
        <w:pStyle w:val="TOC3"/>
        <w:tabs>
          <w:tab w:val="right" w:leader="dot" w:pos="9350"/>
        </w:tabs>
        <w:rPr>
          <w:rFonts w:asciiTheme="minorHAnsi" w:eastAsiaTheme="minorEastAsia" w:hAnsiTheme="minorHAnsi" w:cstheme="minorBidi"/>
          <w:noProof/>
          <w:sz w:val="22"/>
          <w:szCs w:val="22"/>
        </w:rPr>
      </w:pPr>
      <w:hyperlink w:anchor="_Toc514337296" w:history="1">
        <w:r w:rsidR="00483FD7" w:rsidRPr="0071220D">
          <w:rPr>
            <w:rStyle w:val="Hyperlink"/>
            <w:noProof/>
          </w:rPr>
          <w:t>3.42.5 innerExceptions property</w:t>
        </w:r>
        <w:r w:rsidR="00483FD7">
          <w:rPr>
            <w:noProof/>
            <w:webHidden/>
          </w:rPr>
          <w:tab/>
        </w:r>
        <w:r w:rsidR="00483FD7">
          <w:rPr>
            <w:noProof/>
            <w:webHidden/>
          </w:rPr>
          <w:fldChar w:fldCharType="begin"/>
        </w:r>
        <w:r w:rsidR="00483FD7">
          <w:rPr>
            <w:noProof/>
            <w:webHidden/>
          </w:rPr>
          <w:instrText xml:space="preserve"> PAGEREF _Toc514337296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14F7BF2A" w14:textId="5985B24D" w:rsidR="00483FD7" w:rsidRDefault="00817E3F">
      <w:pPr>
        <w:pStyle w:val="TOC1"/>
        <w:rPr>
          <w:rFonts w:asciiTheme="minorHAnsi" w:eastAsiaTheme="minorEastAsia" w:hAnsiTheme="minorHAnsi" w:cstheme="minorBidi"/>
          <w:noProof/>
          <w:sz w:val="22"/>
          <w:szCs w:val="22"/>
        </w:rPr>
      </w:pPr>
      <w:hyperlink w:anchor="_Toc514337297" w:history="1">
        <w:r w:rsidR="00483FD7" w:rsidRPr="0071220D">
          <w:rPr>
            <w:rStyle w:val="Hyperlink"/>
            <w:noProof/>
          </w:rPr>
          <w:t>4</w:t>
        </w:r>
        <w:r w:rsidR="00483FD7">
          <w:rPr>
            <w:rFonts w:asciiTheme="minorHAnsi" w:eastAsiaTheme="minorEastAsia" w:hAnsiTheme="minorHAnsi" w:cstheme="minorBidi"/>
            <w:noProof/>
            <w:sz w:val="22"/>
            <w:szCs w:val="22"/>
          </w:rPr>
          <w:tab/>
        </w:r>
        <w:r w:rsidR="00483FD7" w:rsidRPr="0071220D">
          <w:rPr>
            <w:rStyle w:val="Hyperlink"/>
            <w:noProof/>
          </w:rPr>
          <w:t>Conformance</w:t>
        </w:r>
        <w:r w:rsidR="00483FD7">
          <w:rPr>
            <w:noProof/>
            <w:webHidden/>
          </w:rPr>
          <w:tab/>
        </w:r>
        <w:r w:rsidR="00483FD7">
          <w:rPr>
            <w:noProof/>
            <w:webHidden/>
          </w:rPr>
          <w:fldChar w:fldCharType="begin"/>
        </w:r>
        <w:r w:rsidR="00483FD7">
          <w:rPr>
            <w:noProof/>
            <w:webHidden/>
          </w:rPr>
          <w:instrText xml:space="preserve"> PAGEREF _Toc514337297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7F6D6C12" w14:textId="57C3FDB5"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298" w:history="1">
        <w:r w:rsidR="00483FD7" w:rsidRPr="0071220D">
          <w:rPr>
            <w:rStyle w:val="Hyperlink"/>
            <w:noProof/>
          </w:rPr>
          <w:t>4.1 Conformance targets</w:t>
        </w:r>
        <w:r w:rsidR="00483FD7">
          <w:rPr>
            <w:noProof/>
            <w:webHidden/>
          </w:rPr>
          <w:tab/>
        </w:r>
        <w:r w:rsidR="00483FD7">
          <w:rPr>
            <w:noProof/>
            <w:webHidden/>
          </w:rPr>
          <w:fldChar w:fldCharType="begin"/>
        </w:r>
        <w:r w:rsidR="00483FD7">
          <w:rPr>
            <w:noProof/>
            <w:webHidden/>
          </w:rPr>
          <w:instrText xml:space="preserve"> PAGEREF _Toc514337298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23D7E920" w14:textId="184A9533"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299" w:history="1">
        <w:r w:rsidR="00483FD7" w:rsidRPr="0071220D">
          <w:rPr>
            <w:rStyle w:val="Hyperlink"/>
            <w:noProof/>
          </w:rPr>
          <w:t>4.2 Conformance Clause 1: SARIF log file</w:t>
        </w:r>
        <w:r w:rsidR="00483FD7">
          <w:rPr>
            <w:noProof/>
            <w:webHidden/>
          </w:rPr>
          <w:tab/>
        </w:r>
        <w:r w:rsidR="00483FD7">
          <w:rPr>
            <w:noProof/>
            <w:webHidden/>
          </w:rPr>
          <w:fldChar w:fldCharType="begin"/>
        </w:r>
        <w:r w:rsidR="00483FD7">
          <w:rPr>
            <w:noProof/>
            <w:webHidden/>
          </w:rPr>
          <w:instrText xml:space="preserve"> PAGEREF _Toc514337299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2D172A65" w14:textId="0EBC5BC8"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300" w:history="1">
        <w:r w:rsidR="00483FD7" w:rsidRPr="0071220D">
          <w:rPr>
            <w:rStyle w:val="Hyperlink"/>
            <w:noProof/>
          </w:rPr>
          <w:t>4.3 Conformance Clause 2: SARIF resource file</w:t>
        </w:r>
        <w:r w:rsidR="00483FD7">
          <w:rPr>
            <w:noProof/>
            <w:webHidden/>
          </w:rPr>
          <w:tab/>
        </w:r>
        <w:r w:rsidR="00483FD7">
          <w:rPr>
            <w:noProof/>
            <w:webHidden/>
          </w:rPr>
          <w:fldChar w:fldCharType="begin"/>
        </w:r>
        <w:r w:rsidR="00483FD7">
          <w:rPr>
            <w:noProof/>
            <w:webHidden/>
          </w:rPr>
          <w:instrText xml:space="preserve"> PAGEREF _Toc514337300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6CC24040" w14:textId="05A99B86"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301" w:history="1">
        <w:r w:rsidR="00483FD7" w:rsidRPr="0071220D">
          <w:rPr>
            <w:rStyle w:val="Hyperlink"/>
            <w:noProof/>
          </w:rPr>
          <w:t>4.4 Conformance Clause 3: SARIF producer</w:t>
        </w:r>
        <w:r w:rsidR="00483FD7">
          <w:rPr>
            <w:noProof/>
            <w:webHidden/>
          </w:rPr>
          <w:tab/>
        </w:r>
        <w:r w:rsidR="00483FD7">
          <w:rPr>
            <w:noProof/>
            <w:webHidden/>
          </w:rPr>
          <w:fldChar w:fldCharType="begin"/>
        </w:r>
        <w:r w:rsidR="00483FD7">
          <w:rPr>
            <w:noProof/>
            <w:webHidden/>
          </w:rPr>
          <w:instrText xml:space="preserve"> PAGEREF _Toc514337301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7327D61A" w14:textId="654504D2"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302" w:history="1">
        <w:r w:rsidR="00483FD7" w:rsidRPr="0071220D">
          <w:rPr>
            <w:rStyle w:val="Hyperlink"/>
            <w:noProof/>
          </w:rPr>
          <w:t>4.5 Conformance Clause 4: Direct producer</w:t>
        </w:r>
        <w:r w:rsidR="00483FD7">
          <w:rPr>
            <w:noProof/>
            <w:webHidden/>
          </w:rPr>
          <w:tab/>
        </w:r>
        <w:r w:rsidR="00483FD7">
          <w:rPr>
            <w:noProof/>
            <w:webHidden/>
          </w:rPr>
          <w:fldChar w:fldCharType="begin"/>
        </w:r>
        <w:r w:rsidR="00483FD7">
          <w:rPr>
            <w:noProof/>
            <w:webHidden/>
          </w:rPr>
          <w:instrText xml:space="preserve"> PAGEREF _Toc514337302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5A4D9137" w14:textId="7E615023"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303" w:history="1">
        <w:r w:rsidR="00483FD7" w:rsidRPr="0071220D">
          <w:rPr>
            <w:rStyle w:val="Hyperlink"/>
            <w:noProof/>
          </w:rPr>
          <w:t>4.6 Conformance Clause 5: Deterministic producer</w:t>
        </w:r>
        <w:r w:rsidR="00483FD7">
          <w:rPr>
            <w:noProof/>
            <w:webHidden/>
          </w:rPr>
          <w:tab/>
        </w:r>
        <w:r w:rsidR="00483FD7">
          <w:rPr>
            <w:noProof/>
            <w:webHidden/>
          </w:rPr>
          <w:fldChar w:fldCharType="begin"/>
        </w:r>
        <w:r w:rsidR="00483FD7">
          <w:rPr>
            <w:noProof/>
            <w:webHidden/>
          </w:rPr>
          <w:instrText xml:space="preserve"> PAGEREF _Toc514337303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6CC8C8DD" w14:textId="62D6FADB"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304" w:history="1">
        <w:r w:rsidR="00483FD7" w:rsidRPr="0071220D">
          <w:rPr>
            <w:rStyle w:val="Hyperlink"/>
            <w:noProof/>
          </w:rPr>
          <w:t>4.7 Conformance Clause 6: Converter</w:t>
        </w:r>
        <w:r w:rsidR="00483FD7">
          <w:rPr>
            <w:noProof/>
            <w:webHidden/>
          </w:rPr>
          <w:tab/>
        </w:r>
        <w:r w:rsidR="00483FD7">
          <w:rPr>
            <w:noProof/>
            <w:webHidden/>
          </w:rPr>
          <w:fldChar w:fldCharType="begin"/>
        </w:r>
        <w:r w:rsidR="00483FD7">
          <w:rPr>
            <w:noProof/>
            <w:webHidden/>
          </w:rPr>
          <w:instrText xml:space="preserve"> PAGEREF _Toc514337304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6DCEB6FA" w14:textId="61DF24F0"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305" w:history="1">
        <w:r w:rsidR="00483FD7" w:rsidRPr="0071220D">
          <w:rPr>
            <w:rStyle w:val="Hyperlink"/>
            <w:noProof/>
          </w:rPr>
          <w:t>4.8 Conformance Clause 7: SARIF post-processor</w:t>
        </w:r>
        <w:r w:rsidR="00483FD7">
          <w:rPr>
            <w:noProof/>
            <w:webHidden/>
          </w:rPr>
          <w:tab/>
        </w:r>
        <w:r w:rsidR="00483FD7">
          <w:rPr>
            <w:noProof/>
            <w:webHidden/>
          </w:rPr>
          <w:fldChar w:fldCharType="begin"/>
        </w:r>
        <w:r w:rsidR="00483FD7">
          <w:rPr>
            <w:noProof/>
            <w:webHidden/>
          </w:rPr>
          <w:instrText xml:space="preserve"> PAGEREF _Toc514337305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2E4E75DB" w14:textId="41C05BF7"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306" w:history="1">
        <w:r w:rsidR="00483FD7" w:rsidRPr="0071220D">
          <w:rPr>
            <w:rStyle w:val="Hyperlink"/>
            <w:noProof/>
          </w:rPr>
          <w:t>4.9 Conformance Clause 8: SARIF consumer</w:t>
        </w:r>
        <w:r w:rsidR="00483FD7">
          <w:rPr>
            <w:noProof/>
            <w:webHidden/>
          </w:rPr>
          <w:tab/>
        </w:r>
        <w:r w:rsidR="00483FD7">
          <w:rPr>
            <w:noProof/>
            <w:webHidden/>
          </w:rPr>
          <w:fldChar w:fldCharType="begin"/>
        </w:r>
        <w:r w:rsidR="00483FD7">
          <w:rPr>
            <w:noProof/>
            <w:webHidden/>
          </w:rPr>
          <w:instrText xml:space="preserve"> PAGEREF _Toc514337306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130C0EBB" w14:textId="44F29E19"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307" w:history="1">
        <w:r w:rsidR="00483FD7" w:rsidRPr="0071220D">
          <w:rPr>
            <w:rStyle w:val="Hyperlink"/>
            <w:noProof/>
          </w:rPr>
          <w:t>4.10 Conformance Clause 9: Viewer</w:t>
        </w:r>
        <w:r w:rsidR="00483FD7">
          <w:rPr>
            <w:noProof/>
            <w:webHidden/>
          </w:rPr>
          <w:tab/>
        </w:r>
        <w:r w:rsidR="00483FD7">
          <w:rPr>
            <w:noProof/>
            <w:webHidden/>
          </w:rPr>
          <w:fldChar w:fldCharType="begin"/>
        </w:r>
        <w:r w:rsidR="00483FD7">
          <w:rPr>
            <w:noProof/>
            <w:webHidden/>
          </w:rPr>
          <w:instrText xml:space="preserve"> PAGEREF _Toc514337307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509DC9F0" w14:textId="4331A56E"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308" w:history="1">
        <w:r w:rsidR="00483FD7" w:rsidRPr="0071220D">
          <w:rPr>
            <w:rStyle w:val="Hyperlink"/>
            <w:noProof/>
          </w:rPr>
          <w:t>4.11 Conformance Clause 10: Result management system</w:t>
        </w:r>
        <w:r w:rsidR="00483FD7">
          <w:rPr>
            <w:noProof/>
            <w:webHidden/>
          </w:rPr>
          <w:tab/>
        </w:r>
        <w:r w:rsidR="00483FD7">
          <w:rPr>
            <w:noProof/>
            <w:webHidden/>
          </w:rPr>
          <w:fldChar w:fldCharType="begin"/>
        </w:r>
        <w:r w:rsidR="00483FD7">
          <w:rPr>
            <w:noProof/>
            <w:webHidden/>
          </w:rPr>
          <w:instrText xml:space="preserve"> PAGEREF _Toc514337308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5058EA42" w14:textId="076A424F"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309" w:history="1">
        <w:r w:rsidR="00483FD7" w:rsidRPr="0071220D">
          <w:rPr>
            <w:rStyle w:val="Hyperlink"/>
            <w:noProof/>
          </w:rPr>
          <w:t>4.12 Conformance Clause 11: Engineering system</w:t>
        </w:r>
        <w:r w:rsidR="00483FD7">
          <w:rPr>
            <w:noProof/>
            <w:webHidden/>
          </w:rPr>
          <w:tab/>
        </w:r>
        <w:r w:rsidR="00483FD7">
          <w:rPr>
            <w:noProof/>
            <w:webHidden/>
          </w:rPr>
          <w:fldChar w:fldCharType="begin"/>
        </w:r>
        <w:r w:rsidR="00483FD7">
          <w:rPr>
            <w:noProof/>
            <w:webHidden/>
          </w:rPr>
          <w:instrText xml:space="preserve"> PAGEREF _Toc514337309 \h </w:instrText>
        </w:r>
        <w:r w:rsidR="00483FD7">
          <w:rPr>
            <w:noProof/>
            <w:webHidden/>
          </w:rPr>
        </w:r>
        <w:r w:rsidR="00483FD7">
          <w:rPr>
            <w:noProof/>
            <w:webHidden/>
          </w:rPr>
          <w:fldChar w:fldCharType="separate"/>
        </w:r>
        <w:r w:rsidR="00483FD7">
          <w:rPr>
            <w:noProof/>
            <w:webHidden/>
          </w:rPr>
          <w:t>115</w:t>
        </w:r>
        <w:r w:rsidR="00483FD7">
          <w:rPr>
            <w:noProof/>
            <w:webHidden/>
          </w:rPr>
          <w:fldChar w:fldCharType="end"/>
        </w:r>
      </w:hyperlink>
    </w:p>
    <w:p w14:paraId="7E1FB94B" w14:textId="5065B765" w:rsidR="00483FD7" w:rsidRDefault="00817E3F">
      <w:pPr>
        <w:pStyle w:val="TOC1"/>
        <w:rPr>
          <w:rFonts w:asciiTheme="minorHAnsi" w:eastAsiaTheme="minorEastAsia" w:hAnsiTheme="minorHAnsi" w:cstheme="minorBidi"/>
          <w:noProof/>
          <w:sz w:val="22"/>
          <w:szCs w:val="22"/>
        </w:rPr>
      </w:pPr>
      <w:hyperlink w:anchor="_Toc514337310" w:history="1">
        <w:r w:rsidR="00483FD7" w:rsidRPr="0071220D">
          <w:rPr>
            <w:rStyle w:val="Hyperlink"/>
            <w:noProof/>
          </w:rPr>
          <w:t>Appendix A. (Informative) Acknowledgments</w:t>
        </w:r>
        <w:r w:rsidR="00483FD7">
          <w:rPr>
            <w:noProof/>
            <w:webHidden/>
          </w:rPr>
          <w:tab/>
        </w:r>
        <w:r w:rsidR="00483FD7">
          <w:rPr>
            <w:noProof/>
            <w:webHidden/>
          </w:rPr>
          <w:fldChar w:fldCharType="begin"/>
        </w:r>
        <w:r w:rsidR="00483FD7">
          <w:rPr>
            <w:noProof/>
            <w:webHidden/>
          </w:rPr>
          <w:instrText xml:space="preserve"> PAGEREF _Toc514337310 \h </w:instrText>
        </w:r>
        <w:r w:rsidR="00483FD7">
          <w:rPr>
            <w:noProof/>
            <w:webHidden/>
          </w:rPr>
        </w:r>
        <w:r w:rsidR="00483FD7">
          <w:rPr>
            <w:noProof/>
            <w:webHidden/>
          </w:rPr>
          <w:fldChar w:fldCharType="separate"/>
        </w:r>
        <w:r w:rsidR="00483FD7">
          <w:rPr>
            <w:noProof/>
            <w:webHidden/>
          </w:rPr>
          <w:t>116</w:t>
        </w:r>
        <w:r w:rsidR="00483FD7">
          <w:rPr>
            <w:noProof/>
            <w:webHidden/>
          </w:rPr>
          <w:fldChar w:fldCharType="end"/>
        </w:r>
      </w:hyperlink>
    </w:p>
    <w:p w14:paraId="221471DA" w14:textId="3FAECA95" w:rsidR="00483FD7" w:rsidRDefault="00817E3F">
      <w:pPr>
        <w:pStyle w:val="TOC1"/>
        <w:rPr>
          <w:rFonts w:asciiTheme="minorHAnsi" w:eastAsiaTheme="minorEastAsia" w:hAnsiTheme="minorHAnsi" w:cstheme="minorBidi"/>
          <w:noProof/>
          <w:sz w:val="22"/>
          <w:szCs w:val="22"/>
        </w:rPr>
      </w:pPr>
      <w:hyperlink w:anchor="_Toc514337311" w:history="1">
        <w:r w:rsidR="00483FD7" w:rsidRPr="0071220D">
          <w:rPr>
            <w:rStyle w:val="Hyperlink"/>
            <w:noProof/>
          </w:rPr>
          <w:t>Appendix B. (Normative) Use of fingerprints by result management systems</w:t>
        </w:r>
        <w:r w:rsidR="00483FD7">
          <w:rPr>
            <w:noProof/>
            <w:webHidden/>
          </w:rPr>
          <w:tab/>
        </w:r>
        <w:r w:rsidR="00483FD7">
          <w:rPr>
            <w:noProof/>
            <w:webHidden/>
          </w:rPr>
          <w:fldChar w:fldCharType="begin"/>
        </w:r>
        <w:r w:rsidR="00483FD7">
          <w:rPr>
            <w:noProof/>
            <w:webHidden/>
          </w:rPr>
          <w:instrText xml:space="preserve"> PAGEREF _Toc514337311 \h </w:instrText>
        </w:r>
        <w:r w:rsidR="00483FD7">
          <w:rPr>
            <w:noProof/>
            <w:webHidden/>
          </w:rPr>
        </w:r>
        <w:r w:rsidR="00483FD7">
          <w:rPr>
            <w:noProof/>
            <w:webHidden/>
          </w:rPr>
          <w:fldChar w:fldCharType="separate"/>
        </w:r>
        <w:r w:rsidR="00483FD7">
          <w:rPr>
            <w:noProof/>
            <w:webHidden/>
          </w:rPr>
          <w:t>117</w:t>
        </w:r>
        <w:r w:rsidR="00483FD7">
          <w:rPr>
            <w:noProof/>
            <w:webHidden/>
          </w:rPr>
          <w:fldChar w:fldCharType="end"/>
        </w:r>
      </w:hyperlink>
    </w:p>
    <w:p w14:paraId="05607890" w14:textId="1E8BA0F0" w:rsidR="00483FD7" w:rsidRDefault="00817E3F">
      <w:pPr>
        <w:pStyle w:val="TOC1"/>
        <w:rPr>
          <w:rFonts w:asciiTheme="minorHAnsi" w:eastAsiaTheme="minorEastAsia" w:hAnsiTheme="minorHAnsi" w:cstheme="minorBidi"/>
          <w:noProof/>
          <w:sz w:val="22"/>
          <w:szCs w:val="22"/>
        </w:rPr>
      </w:pPr>
      <w:hyperlink w:anchor="_Toc514337312" w:history="1">
        <w:r w:rsidR="00483FD7" w:rsidRPr="0071220D">
          <w:rPr>
            <w:rStyle w:val="Hyperlink"/>
            <w:noProof/>
          </w:rPr>
          <w:t>Appendix C. (Informative) Use of SARIF by log file viewers</w:t>
        </w:r>
        <w:r w:rsidR="00483FD7">
          <w:rPr>
            <w:noProof/>
            <w:webHidden/>
          </w:rPr>
          <w:tab/>
        </w:r>
        <w:r w:rsidR="00483FD7">
          <w:rPr>
            <w:noProof/>
            <w:webHidden/>
          </w:rPr>
          <w:fldChar w:fldCharType="begin"/>
        </w:r>
        <w:r w:rsidR="00483FD7">
          <w:rPr>
            <w:noProof/>
            <w:webHidden/>
          </w:rPr>
          <w:instrText xml:space="preserve"> PAGEREF _Toc514337312 \h </w:instrText>
        </w:r>
        <w:r w:rsidR="00483FD7">
          <w:rPr>
            <w:noProof/>
            <w:webHidden/>
          </w:rPr>
        </w:r>
        <w:r w:rsidR="00483FD7">
          <w:rPr>
            <w:noProof/>
            <w:webHidden/>
          </w:rPr>
          <w:fldChar w:fldCharType="separate"/>
        </w:r>
        <w:r w:rsidR="00483FD7">
          <w:rPr>
            <w:noProof/>
            <w:webHidden/>
          </w:rPr>
          <w:t>118</w:t>
        </w:r>
        <w:r w:rsidR="00483FD7">
          <w:rPr>
            <w:noProof/>
            <w:webHidden/>
          </w:rPr>
          <w:fldChar w:fldCharType="end"/>
        </w:r>
      </w:hyperlink>
    </w:p>
    <w:p w14:paraId="60FDE0E9" w14:textId="4F2B543F" w:rsidR="00483FD7" w:rsidRDefault="00817E3F">
      <w:pPr>
        <w:pStyle w:val="TOC1"/>
        <w:rPr>
          <w:rFonts w:asciiTheme="minorHAnsi" w:eastAsiaTheme="minorEastAsia" w:hAnsiTheme="minorHAnsi" w:cstheme="minorBidi"/>
          <w:noProof/>
          <w:sz w:val="22"/>
          <w:szCs w:val="22"/>
        </w:rPr>
      </w:pPr>
      <w:hyperlink w:anchor="_Toc514337313" w:history="1">
        <w:r w:rsidR="00483FD7" w:rsidRPr="0071220D">
          <w:rPr>
            <w:rStyle w:val="Hyperlink"/>
            <w:noProof/>
          </w:rPr>
          <w:t>Appendix D. (Informative) Production of SARIF by converters</w:t>
        </w:r>
        <w:r w:rsidR="00483FD7">
          <w:rPr>
            <w:noProof/>
            <w:webHidden/>
          </w:rPr>
          <w:tab/>
        </w:r>
        <w:r w:rsidR="00483FD7">
          <w:rPr>
            <w:noProof/>
            <w:webHidden/>
          </w:rPr>
          <w:fldChar w:fldCharType="begin"/>
        </w:r>
        <w:r w:rsidR="00483FD7">
          <w:rPr>
            <w:noProof/>
            <w:webHidden/>
          </w:rPr>
          <w:instrText xml:space="preserve"> PAGEREF _Toc514337313 \h </w:instrText>
        </w:r>
        <w:r w:rsidR="00483FD7">
          <w:rPr>
            <w:noProof/>
            <w:webHidden/>
          </w:rPr>
        </w:r>
        <w:r w:rsidR="00483FD7">
          <w:rPr>
            <w:noProof/>
            <w:webHidden/>
          </w:rPr>
          <w:fldChar w:fldCharType="separate"/>
        </w:r>
        <w:r w:rsidR="00483FD7">
          <w:rPr>
            <w:noProof/>
            <w:webHidden/>
          </w:rPr>
          <w:t>119</w:t>
        </w:r>
        <w:r w:rsidR="00483FD7">
          <w:rPr>
            <w:noProof/>
            <w:webHidden/>
          </w:rPr>
          <w:fldChar w:fldCharType="end"/>
        </w:r>
      </w:hyperlink>
    </w:p>
    <w:p w14:paraId="06AA381E" w14:textId="03E40B35" w:rsidR="00483FD7" w:rsidRDefault="00817E3F">
      <w:pPr>
        <w:pStyle w:val="TOC1"/>
        <w:rPr>
          <w:rFonts w:asciiTheme="minorHAnsi" w:eastAsiaTheme="minorEastAsia" w:hAnsiTheme="minorHAnsi" w:cstheme="minorBidi"/>
          <w:noProof/>
          <w:sz w:val="22"/>
          <w:szCs w:val="22"/>
        </w:rPr>
      </w:pPr>
      <w:hyperlink w:anchor="_Toc514337314" w:history="1">
        <w:r w:rsidR="00483FD7" w:rsidRPr="0071220D">
          <w:rPr>
            <w:rStyle w:val="Hyperlink"/>
            <w:noProof/>
          </w:rPr>
          <w:t>Appendix E. (Informative) Locating rule metadata</w:t>
        </w:r>
        <w:r w:rsidR="00483FD7">
          <w:rPr>
            <w:noProof/>
            <w:webHidden/>
          </w:rPr>
          <w:tab/>
        </w:r>
        <w:r w:rsidR="00483FD7">
          <w:rPr>
            <w:noProof/>
            <w:webHidden/>
          </w:rPr>
          <w:fldChar w:fldCharType="begin"/>
        </w:r>
        <w:r w:rsidR="00483FD7">
          <w:rPr>
            <w:noProof/>
            <w:webHidden/>
          </w:rPr>
          <w:instrText xml:space="preserve"> PAGEREF _Toc514337314 \h </w:instrText>
        </w:r>
        <w:r w:rsidR="00483FD7">
          <w:rPr>
            <w:noProof/>
            <w:webHidden/>
          </w:rPr>
        </w:r>
        <w:r w:rsidR="00483FD7">
          <w:rPr>
            <w:noProof/>
            <w:webHidden/>
          </w:rPr>
          <w:fldChar w:fldCharType="separate"/>
        </w:r>
        <w:r w:rsidR="00483FD7">
          <w:rPr>
            <w:noProof/>
            <w:webHidden/>
          </w:rPr>
          <w:t>120</w:t>
        </w:r>
        <w:r w:rsidR="00483FD7">
          <w:rPr>
            <w:noProof/>
            <w:webHidden/>
          </w:rPr>
          <w:fldChar w:fldCharType="end"/>
        </w:r>
      </w:hyperlink>
    </w:p>
    <w:p w14:paraId="4B3798D6" w14:textId="78234316" w:rsidR="00483FD7" w:rsidRDefault="00817E3F">
      <w:pPr>
        <w:pStyle w:val="TOC1"/>
        <w:rPr>
          <w:rFonts w:asciiTheme="minorHAnsi" w:eastAsiaTheme="minorEastAsia" w:hAnsiTheme="minorHAnsi" w:cstheme="minorBidi"/>
          <w:noProof/>
          <w:sz w:val="22"/>
          <w:szCs w:val="22"/>
        </w:rPr>
      </w:pPr>
      <w:hyperlink w:anchor="_Toc514337315" w:history="1">
        <w:r w:rsidR="00483FD7" w:rsidRPr="0071220D">
          <w:rPr>
            <w:rStyle w:val="Hyperlink"/>
            <w:noProof/>
          </w:rPr>
          <w:t>Appendix F. (Normative) Producing deterministic SARIF log files</w:t>
        </w:r>
        <w:r w:rsidR="00483FD7">
          <w:rPr>
            <w:noProof/>
            <w:webHidden/>
          </w:rPr>
          <w:tab/>
        </w:r>
        <w:r w:rsidR="00483FD7">
          <w:rPr>
            <w:noProof/>
            <w:webHidden/>
          </w:rPr>
          <w:fldChar w:fldCharType="begin"/>
        </w:r>
        <w:r w:rsidR="00483FD7">
          <w:rPr>
            <w:noProof/>
            <w:webHidden/>
          </w:rPr>
          <w:instrText xml:space="preserve"> PAGEREF _Toc514337315 \h </w:instrText>
        </w:r>
        <w:r w:rsidR="00483FD7">
          <w:rPr>
            <w:noProof/>
            <w:webHidden/>
          </w:rPr>
        </w:r>
        <w:r w:rsidR="00483FD7">
          <w:rPr>
            <w:noProof/>
            <w:webHidden/>
          </w:rPr>
          <w:fldChar w:fldCharType="separate"/>
        </w:r>
        <w:r w:rsidR="00483FD7">
          <w:rPr>
            <w:noProof/>
            <w:webHidden/>
          </w:rPr>
          <w:t>121</w:t>
        </w:r>
        <w:r w:rsidR="00483FD7">
          <w:rPr>
            <w:noProof/>
            <w:webHidden/>
          </w:rPr>
          <w:fldChar w:fldCharType="end"/>
        </w:r>
      </w:hyperlink>
    </w:p>
    <w:p w14:paraId="2EEF1D97" w14:textId="1BEFE77D"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316" w:history="1">
        <w:r w:rsidR="00483FD7" w:rsidRPr="0071220D">
          <w:rPr>
            <w:rStyle w:val="Hyperlink"/>
            <w:noProof/>
          </w:rPr>
          <w:t>F.1 General</w:t>
        </w:r>
        <w:r w:rsidR="00483FD7">
          <w:rPr>
            <w:noProof/>
            <w:webHidden/>
          </w:rPr>
          <w:tab/>
        </w:r>
        <w:r w:rsidR="00483FD7">
          <w:rPr>
            <w:noProof/>
            <w:webHidden/>
          </w:rPr>
          <w:fldChar w:fldCharType="begin"/>
        </w:r>
        <w:r w:rsidR="00483FD7">
          <w:rPr>
            <w:noProof/>
            <w:webHidden/>
          </w:rPr>
          <w:instrText xml:space="preserve"> PAGEREF _Toc514337316 \h </w:instrText>
        </w:r>
        <w:r w:rsidR="00483FD7">
          <w:rPr>
            <w:noProof/>
            <w:webHidden/>
          </w:rPr>
        </w:r>
        <w:r w:rsidR="00483FD7">
          <w:rPr>
            <w:noProof/>
            <w:webHidden/>
          </w:rPr>
          <w:fldChar w:fldCharType="separate"/>
        </w:r>
        <w:r w:rsidR="00483FD7">
          <w:rPr>
            <w:noProof/>
            <w:webHidden/>
          </w:rPr>
          <w:t>121</w:t>
        </w:r>
        <w:r w:rsidR="00483FD7">
          <w:rPr>
            <w:noProof/>
            <w:webHidden/>
          </w:rPr>
          <w:fldChar w:fldCharType="end"/>
        </w:r>
      </w:hyperlink>
    </w:p>
    <w:p w14:paraId="264EE726" w14:textId="5692127B"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317" w:history="1">
        <w:r w:rsidR="00483FD7" w:rsidRPr="0071220D">
          <w:rPr>
            <w:rStyle w:val="Hyperlink"/>
            <w:noProof/>
          </w:rPr>
          <w:t>F.2 Non-deterministic file format elements</w:t>
        </w:r>
        <w:r w:rsidR="00483FD7">
          <w:rPr>
            <w:noProof/>
            <w:webHidden/>
          </w:rPr>
          <w:tab/>
        </w:r>
        <w:r w:rsidR="00483FD7">
          <w:rPr>
            <w:noProof/>
            <w:webHidden/>
          </w:rPr>
          <w:fldChar w:fldCharType="begin"/>
        </w:r>
        <w:r w:rsidR="00483FD7">
          <w:rPr>
            <w:noProof/>
            <w:webHidden/>
          </w:rPr>
          <w:instrText xml:space="preserve"> PAGEREF _Toc514337317 \h </w:instrText>
        </w:r>
        <w:r w:rsidR="00483FD7">
          <w:rPr>
            <w:noProof/>
            <w:webHidden/>
          </w:rPr>
        </w:r>
        <w:r w:rsidR="00483FD7">
          <w:rPr>
            <w:noProof/>
            <w:webHidden/>
          </w:rPr>
          <w:fldChar w:fldCharType="separate"/>
        </w:r>
        <w:r w:rsidR="00483FD7">
          <w:rPr>
            <w:noProof/>
            <w:webHidden/>
          </w:rPr>
          <w:t>121</w:t>
        </w:r>
        <w:r w:rsidR="00483FD7">
          <w:rPr>
            <w:noProof/>
            <w:webHidden/>
          </w:rPr>
          <w:fldChar w:fldCharType="end"/>
        </w:r>
      </w:hyperlink>
    </w:p>
    <w:p w14:paraId="3C06669C" w14:textId="0F381D53"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318" w:history="1">
        <w:r w:rsidR="00483FD7" w:rsidRPr="0071220D">
          <w:rPr>
            <w:rStyle w:val="Hyperlink"/>
            <w:noProof/>
          </w:rPr>
          <w:t>F.3 Array and dictionary element ordering</w:t>
        </w:r>
        <w:r w:rsidR="00483FD7">
          <w:rPr>
            <w:noProof/>
            <w:webHidden/>
          </w:rPr>
          <w:tab/>
        </w:r>
        <w:r w:rsidR="00483FD7">
          <w:rPr>
            <w:noProof/>
            <w:webHidden/>
          </w:rPr>
          <w:fldChar w:fldCharType="begin"/>
        </w:r>
        <w:r w:rsidR="00483FD7">
          <w:rPr>
            <w:noProof/>
            <w:webHidden/>
          </w:rPr>
          <w:instrText xml:space="preserve"> PAGEREF _Toc514337318 \h </w:instrText>
        </w:r>
        <w:r w:rsidR="00483FD7">
          <w:rPr>
            <w:noProof/>
            <w:webHidden/>
          </w:rPr>
        </w:r>
        <w:r w:rsidR="00483FD7">
          <w:rPr>
            <w:noProof/>
            <w:webHidden/>
          </w:rPr>
          <w:fldChar w:fldCharType="separate"/>
        </w:r>
        <w:r w:rsidR="00483FD7">
          <w:rPr>
            <w:noProof/>
            <w:webHidden/>
          </w:rPr>
          <w:t>122</w:t>
        </w:r>
        <w:r w:rsidR="00483FD7">
          <w:rPr>
            <w:noProof/>
            <w:webHidden/>
          </w:rPr>
          <w:fldChar w:fldCharType="end"/>
        </w:r>
      </w:hyperlink>
    </w:p>
    <w:p w14:paraId="5C9B454A" w14:textId="152086B8"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319" w:history="1">
        <w:r w:rsidR="00483FD7" w:rsidRPr="0071220D">
          <w:rPr>
            <w:rStyle w:val="Hyperlink"/>
            <w:noProof/>
          </w:rPr>
          <w:t>F.4 Absolute paths</w:t>
        </w:r>
        <w:r w:rsidR="00483FD7">
          <w:rPr>
            <w:noProof/>
            <w:webHidden/>
          </w:rPr>
          <w:tab/>
        </w:r>
        <w:r w:rsidR="00483FD7">
          <w:rPr>
            <w:noProof/>
            <w:webHidden/>
          </w:rPr>
          <w:fldChar w:fldCharType="begin"/>
        </w:r>
        <w:r w:rsidR="00483FD7">
          <w:rPr>
            <w:noProof/>
            <w:webHidden/>
          </w:rPr>
          <w:instrText xml:space="preserve"> PAGEREF _Toc514337319 \h </w:instrText>
        </w:r>
        <w:r w:rsidR="00483FD7">
          <w:rPr>
            <w:noProof/>
            <w:webHidden/>
          </w:rPr>
        </w:r>
        <w:r w:rsidR="00483FD7">
          <w:rPr>
            <w:noProof/>
            <w:webHidden/>
          </w:rPr>
          <w:fldChar w:fldCharType="separate"/>
        </w:r>
        <w:r w:rsidR="00483FD7">
          <w:rPr>
            <w:noProof/>
            <w:webHidden/>
          </w:rPr>
          <w:t>122</w:t>
        </w:r>
        <w:r w:rsidR="00483FD7">
          <w:rPr>
            <w:noProof/>
            <w:webHidden/>
          </w:rPr>
          <w:fldChar w:fldCharType="end"/>
        </w:r>
      </w:hyperlink>
    </w:p>
    <w:p w14:paraId="4BBE00D3" w14:textId="29D98411"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320" w:history="1">
        <w:r w:rsidR="00483FD7" w:rsidRPr="0071220D">
          <w:rPr>
            <w:rStyle w:val="Hyperlink"/>
            <w:noProof/>
          </w:rPr>
          <w:t>F.5 Compensating for non-deterministic output</w:t>
        </w:r>
        <w:r w:rsidR="00483FD7">
          <w:rPr>
            <w:noProof/>
            <w:webHidden/>
          </w:rPr>
          <w:tab/>
        </w:r>
        <w:r w:rsidR="00483FD7">
          <w:rPr>
            <w:noProof/>
            <w:webHidden/>
          </w:rPr>
          <w:fldChar w:fldCharType="begin"/>
        </w:r>
        <w:r w:rsidR="00483FD7">
          <w:rPr>
            <w:noProof/>
            <w:webHidden/>
          </w:rPr>
          <w:instrText xml:space="preserve"> PAGEREF _Toc514337320 \h </w:instrText>
        </w:r>
        <w:r w:rsidR="00483FD7">
          <w:rPr>
            <w:noProof/>
            <w:webHidden/>
          </w:rPr>
        </w:r>
        <w:r w:rsidR="00483FD7">
          <w:rPr>
            <w:noProof/>
            <w:webHidden/>
          </w:rPr>
          <w:fldChar w:fldCharType="separate"/>
        </w:r>
        <w:r w:rsidR="00483FD7">
          <w:rPr>
            <w:noProof/>
            <w:webHidden/>
          </w:rPr>
          <w:t>122</w:t>
        </w:r>
        <w:r w:rsidR="00483FD7">
          <w:rPr>
            <w:noProof/>
            <w:webHidden/>
          </w:rPr>
          <w:fldChar w:fldCharType="end"/>
        </w:r>
      </w:hyperlink>
    </w:p>
    <w:p w14:paraId="5332696E" w14:textId="6E7421ED"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321" w:history="1">
        <w:r w:rsidR="00483FD7" w:rsidRPr="0071220D">
          <w:rPr>
            <w:rStyle w:val="Hyperlink"/>
            <w:noProof/>
          </w:rPr>
          <w:t>F.6 Interaction between determinism and baselining</w:t>
        </w:r>
        <w:r w:rsidR="00483FD7">
          <w:rPr>
            <w:noProof/>
            <w:webHidden/>
          </w:rPr>
          <w:tab/>
        </w:r>
        <w:r w:rsidR="00483FD7">
          <w:rPr>
            <w:noProof/>
            <w:webHidden/>
          </w:rPr>
          <w:fldChar w:fldCharType="begin"/>
        </w:r>
        <w:r w:rsidR="00483FD7">
          <w:rPr>
            <w:noProof/>
            <w:webHidden/>
          </w:rPr>
          <w:instrText xml:space="preserve"> PAGEREF _Toc514337321 \h </w:instrText>
        </w:r>
        <w:r w:rsidR="00483FD7">
          <w:rPr>
            <w:noProof/>
            <w:webHidden/>
          </w:rPr>
        </w:r>
        <w:r w:rsidR="00483FD7">
          <w:rPr>
            <w:noProof/>
            <w:webHidden/>
          </w:rPr>
          <w:fldChar w:fldCharType="separate"/>
        </w:r>
        <w:r w:rsidR="00483FD7">
          <w:rPr>
            <w:noProof/>
            <w:webHidden/>
          </w:rPr>
          <w:t>123</w:t>
        </w:r>
        <w:r w:rsidR="00483FD7">
          <w:rPr>
            <w:noProof/>
            <w:webHidden/>
          </w:rPr>
          <w:fldChar w:fldCharType="end"/>
        </w:r>
      </w:hyperlink>
    </w:p>
    <w:p w14:paraId="50038570" w14:textId="1C44CEED" w:rsidR="00483FD7" w:rsidRDefault="00817E3F">
      <w:pPr>
        <w:pStyle w:val="TOC1"/>
        <w:rPr>
          <w:rFonts w:asciiTheme="minorHAnsi" w:eastAsiaTheme="minorEastAsia" w:hAnsiTheme="minorHAnsi" w:cstheme="minorBidi"/>
          <w:noProof/>
          <w:sz w:val="22"/>
          <w:szCs w:val="22"/>
        </w:rPr>
      </w:pPr>
      <w:hyperlink w:anchor="_Toc514337322" w:history="1">
        <w:r w:rsidR="00483FD7" w:rsidRPr="0071220D">
          <w:rPr>
            <w:rStyle w:val="Hyperlink"/>
            <w:noProof/>
          </w:rPr>
          <w:t>Appendix G. (Informative) Guidance on fixes</w:t>
        </w:r>
        <w:r w:rsidR="00483FD7">
          <w:rPr>
            <w:noProof/>
            <w:webHidden/>
          </w:rPr>
          <w:tab/>
        </w:r>
        <w:r w:rsidR="00483FD7">
          <w:rPr>
            <w:noProof/>
            <w:webHidden/>
          </w:rPr>
          <w:fldChar w:fldCharType="begin"/>
        </w:r>
        <w:r w:rsidR="00483FD7">
          <w:rPr>
            <w:noProof/>
            <w:webHidden/>
          </w:rPr>
          <w:instrText xml:space="preserve"> PAGEREF _Toc514337322 \h </w:instrText>
        </w:r>
        <w:r w:rsidR="00483FD7">
          <w:rPr>
            <w:noProof/>
            <w:webHidden/>
          </w:rPr>
        </w:r>
        <w:r w:rsidR="00483FD7">
          <w:rPr>
            <w:noProof/>
            <w:webHidden/>
          </w:rPr>
          <w:fldChar w:fldCharType="separate"/>
        </w:r>
        <w:r w:rsidR="00483FD7">
          <w:rPr>
            <w:noProof/>
            <w:webHidden/>
          </w:rPr>
          <w:t>124</w:t>
        </w:r>
        <w:r w:rsidR="00483FD7">
          <w:rPr>
            <w:noProof/>
            <w:webHidden/>
          </w:rPr>
          <w:fldChar w:fldCharType="end"/>
        </w:r>
      </w:hyperlink>
    </w:p>
    <w:p w14:paraId="322309C8" w14:textId="705D4126" w:rsidR="00483FD7" w:rsidRDefault="00817E3F">
      <w:pPr>
        <w:pStyle w:val="TOC1"/>
        <w:rPr>
          <w:rFonts w:asciiTheme="minorHAnsi" w:eastAsiaTheme="minorEastAsia" w:hAnsiTheme="minorHAnsi" w:cstheme="minorBidi"/>
          <w:noProof/>
          <w:sz w:val="22"/>
          <w:szCs w:val="22"/>
        </w:rPr>
      </w:pPr>
      <w:hyperlink w:anchor="_Toc514337323" w:history="1">
        <w:r w:rsidR="00483FD7" w:rsidRPr="0071220D">
          <w:rPr>
            <w:rStyle w:val="Hyperlink"/>
            <w:noProof/>
          </w:rPr>
          <w:t>Appendix H. (Informative) Diagnosing results in generated files</w:t>
        </w:r>
        <w:r w:rsidR="00483FD7">
          <w:rPr>
            <w:noProof/>
            <w:webHidden/>
          </w:rPr>
          <w:tab/>
        </w:r>
        <w:r w:rsidR="00483FD7">
          <w:rPr>
            <w:noProof/>
            <w:webHidden/>
          </w:rPr>
          <w:fldChar w:fldCharType="begin"/>
        </w:r>
        <w:r w:rsidR="00483FD7">
          <w:rPr>
            <w:noProof/>
            <w:webHidden/>
          </w:rPr>
          <w:instrText xml:space="preserve"> PAGEREF _Toc514337323 \h </w:instrText>
        </w:r>
        <w:r w:rsidR="00483FD7">
          <w:rPr>
            <w:noProof/>
            <w:webHidden/>
          </w:rPr>
        </w:r>
        <w:r w:rsidR="00483FD7">
          <w:rPr>
            <w:noProof/>
            <w:webHidden/>
          </w:rPr>
          <w:fldChar w:fldCharType="separate"/>
        </w:r>
        <w:r w:rsidR="00483FD7">
          <w:rPr>
            <w:noProof/>
            <w:webHidden/>
          </w:rPr>
          <w:t>125</w:t>
        </w:r>
        <w:r w:rsidR="00483FD7">
          <w:rPr>
            <w:noProof/>
            <w:webHidden/>
          </w:rPr>
          <w:fldChar w:fldCharType="end"/>
        </w:r>
      </w:hyperlink>
    </w:p>
    <w:p w14:paraId="053B0D4F" w14:textId="58030A45" w:rsidR="00483FD7" w:rsidRDefault="00817E3F">
      <w:pPr>
        <w:pStyle w:val="TOC1"/>
        <w:rPr>
          <w:rFonts w:asciiTheme="minorHAnsi" w:eastAsiaTheme="minorEastAsia" w:hAnsiTheme="minorHAnsi" w:cstheme="minorBidi"/>
          <w:noProof/>
          <w:sz w:val="22"/>
          <w:szCs w:val="22"/>
        </w:rPr>
      </w:pPr>
      <w:hyperlink w:anchor="_Toc514337324" w:history="1">
        <w:r w:rsidR="00483FD7" w:rsidRPr="0071220D">
          <w:rPr>
            <w:rStyle w:val="Hyperlink"/>
            <w:noProof/>
          </w:rPr>
          <w:t>Appendix I. (Informative) Examples</w:t>
        </w:r>
        <w:r w:rsidR="00483FD7">
          <w:rPr>
            <w:noProof/>
            <w:webHidden/>
          </w:rPr>
          <w:tab/>
        </w:r>
        <w:r w:rsidR="00483FD7">
          <w:rPr>
            <w:noProof/>
            <w:webHidden/>
          </w:rPr>
          <w:fldChar w:fldCharType="begin"/>
        </w:r>
        <w:r w:rsidR="00483FD7">
          <w:rPr>
            <w:noProof/>
            <w:webHidden/>
          </w:rPr>
          <w:instrText xml:space="preserve"> PAGEREF _Toc514337324 \h </w:instrText>
        </w:r>
        <w:r w:rsidR="00483FD7">
          <w:rPr>
            <w:noProof/>
            <w:webHidden/>
          </w:rPr>
        </w:r>
        <w:r w:rsidR="00483FD7">
          <w:rPr>
            <w:noProof/>
            <w:webHidden/>
          </w:rPr>
          <w:fldChar w:fldCharType="separate"/>
        </w:r>
        <w:r w:rsidR="00483FD7">
          <w:rPr>
            <w:noProof/>
            <w:webHidden/>
          </w:rPr>
          <w:t>128</w:t>
        </w:r>
        <w:r w:rsidR="00483FD7">
          <w:rPr>
            <w:noProof/>
            <w:webHidden/>
          </w:rPr>
          <w:fldChar w:fldCharType="end"/>
        </w:r>
      </w:hyperlink>
    </w:p>
    <w:p w14:paraId="457A4666" w14:textId="0550FBFC"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325" w:history="1">
        <w:r w:rsidR="00483FD7" w:rsidRPr="0071220D">
          <w:rPr>
            <w:rStyle w:val="Hyperlink"/>
            <w:noProof/>
          </w:rPr>
          <w:t>I.1 Minimal valid SARIF log file</w:t>
        </w:r>
        <w:r w:rsidR="00483FD7">
          <w:rPr>
            <w:noProof/>
            <w:webHidden/>
          </w:rPr>
          <w:tab/>
        </w:r>
        <w:r w:rsidR="00483FD7">
          <w:rPr>
            <w:noProof/>
            <w:webHidden/>
          </w:rPr>
          <w:fldChar w:fldCharType="begin"/>
        </w:r>
        <w:r w:rsidR="00483FD7">
          <w:rPr>
            <w:noProof/>
            <w:webHidden/>
          </w:rPr>
          <w:instrText xml:space="preserve"> PAGEREF _Toc514337325 \h </w:instrText>
        </w:r>
        <w:r w:rsidR="00483FD7">
          <w:rPr>
            <w:noProof/>
            <w:webHidden/>
          </w:rPr>
        </w:r>
        <w:r w:rsidR="00483FD7">
          <w:rPr>
            <w:noProof/>
            <w:webHidden/>
          </w:rPr>
          <w:fldChar w:fldCharType="separate"/>
        </w:r>
        <w:r w:rsidR="00483FD7">
          <w:rPr>
            <w:noProof/>
            <w:webHidden/>
          </w:rPr>
          <w:t>128</w:t>
        </w:r>
        <w:r w:rsidR="00483FD7">
          <w:rPr>
            <w:noProof/>
            <w:webHidden/>
          </w:rPr>
          <w:fldChar w:fldCharType="end"/>
        </w:r>
      </w:hyperlink>
    </w:p>
    <w:p w14:paraId="7EEB8174" w14:textId="2E190A45"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326" w:history="1">
        <w:r w:rsidR="00483FD7" w:rsidRPr="0071220D">
          <w:rPr>
            <w:rStyle w:val="Hyperlink"/>
            <w:noProof/>
          </w:rPr>
          <w:t>I.2 Minimal recommended SARIF log file with source information</w:t>
        </w:r>
        <w:r w:rsidR="00483FD7">
          <w:rPr>
            <w:noProof/>
            <w:webHidden/>
          </w:rPr>
          <w:tab/>
        </w:r>
        <w:r w:rsidR="00483FD7">
          <w:rPr>
            <w:noProof/>
            <w:webHidden/>
          </w:rPr>
          <w:fldChar w:fldCharType="begin"/>
        </w:r>
        <w:r w:rsidR="00483FD7">
          <w:rPr>
            <w:noProof/>
            <w:webHidden/>
          </w:rPr>
          <w:instrText xml:space="preserve"> PAGEREF _Toc514337326 \h </w:instrText>
        </w:r>
        <w:r w:rsidR="00483FD7">
          <w:rPr>
            <w:noProof/>
            <w:webHidden/>
          </w:rPr>
        </w:r>
        <w:r w:rsidR="00483FD7">
          <w:rPr>
            <w:noProof/>
            <w:webHidden/>
          </w:rPr>
          <w:fldChar w:fldCharType="separate"/>
        </w:r>
        <w:r w:rsidR="00483FD7">
          <w:rPr>
            <w:noProof/>
            <w:webHidden/>
          </w:rPr>
          <w:t>128</w:t>
        </w:r>
        <w:r w:rsidR="00483FD7">
          <w:rPr>
            <w:noProof/>
            <w:webHidden/>
          </w:rPr>
          <w:fldChar w:fldCharType="end"/>
        </w:r>
      </w:hyperlink>
    </w:p>
    <w:p w14:paraId="2BD24D82" w14:textId="087E805D"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327" w:history="1">
        <w:r w:rsidR="00483FD7" w:rsidRPr="0071220D">
          <w:rPr>
            <w:rStyle w:val="Hyperlink"/>
            <w:noProof/>
          </w:rPr>
          <w:t>I.3 Minimal recommended SARIF log file without source information</w:t>
        </w:r>
        <w:r w:rsidR="00483FD7">
          <w:rPr>
            <w:noProof/>
            <w:webHidden/>
          </w:rPr>
          <w:tab/>
        </w:r>
        <w:r w:rsidR="00483FD7">
          <w:rPr>
            <w:noProof/>
            <w:webHidden/>
          </w:rPr>
          <w:fldChar w:fldCharType="begin"/>
        </w:r>
        <w:r w:rsidR="00483FD7">
          <w:rPr>
            <w:noProof/>
            <w:webHidden/>
          </w:rPr>
          <w:instrText xml:space="preserve"> PAGEREF _Toc514337327 \h </w:instrText>
        </w:r>
        <w:r w:rsidR="00483FD7">
          <w:rPr>
            <w:noProof/>
            <w:webHidden/>
          </w:rPr>
        </w:r>
        <w:r w:rsidR="00483FD7">
          <w:rPr>
            <w:noProof/>
            <w:webHidden/>
          </w:rPr>
          <w:fldChar w:fldCharType="separate"/>
        </w:r>
        <w:r w:rsidR="00483FD7">
          <w:rPr>
            <w:noProof/>
            <w:webHidden/>
          </w:rPr>
          <w:t>129</w:t>
        </w:r>
        <w:r w:rsidR="00483FD7">
          <w:rPr>
            <w:noProof/>
            <w:webHidden/>
          </w:rPr>
          <w:fldChar w:fldCharType="end"/>
        </w:r>
      </w:hyperlink>
    </w:p>
    <w:p w14:paraId="3DF42C33" w14:textId="051211EA"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328" w:history="1">
        <w:r w:rsidR="00483FD7" w:rsidRPr="0071220D">
          <w:rPr>
            <w:rStyle w:val="Hyperlink"/>
            <w:noProof/>
          </w:rPr>
          <w:t>I.4 SARIF resource file with rule metadata</w:t>
        </w:r>
        <w:r w:rsidR="00483FD7">
          <w:rPr>
            <w:noProof/>
            <w:webHidden/>
          </w:rPr>
          <w:tab/>
        </w:r>
        <w:r w:rsidR="00483FD7">
          <w:rPr>
            <w:noProof/>
            <w:webHidden/>
          </w:rPr>
          <w:fldChar w:fldCharType="begin"/>
        </w:r>
        <w:r w:rsidR="00483FD7">
          <w:rPr>
            <w:noProof/>
            <w:webHidden/>
          </w:rPr>
          <w:instrText xml:space="preserve"> PAGEREF _Toc514337328 \h </w:instrText>
        </w:r>
        <w:r w:rsidR="00483FD7">
          <w:rPr>
            <w:noProof/>
            <w:webHidden/>
          </w:rPr>
        </w:r>
        <w:r w:rsidR="00483FD7">
          <w:rPr>
            <w:noProof/>
            <w:webHidden/>
          </w:rPr>
          <w:fldChar w:fldCharType="separate"/>
        </w:r>
        <w:r w:rsidR="00483FD7">
          <w:rPr>
            <w:noProof/>
            <w:webHidden/>
          </w:rPr>
          <w:t>130</w:t>
        </w:r>
        <w:r w:rsidR="00483FD7">
          <w:rPr>
            <w:noProof/>
            <w:webHidden/>
          </w:rPr>
          <w:fldChar w:fldCharType="end"/>
        </w:r>
      </w:hyperlink>
    </w:p>
    <w:p w14:paraId="5B506E4D" w14:textId="395E23D7" w:rsidR="00483FD7" w:rsidRDefault="00817E3F">
      <w:pPr>
        <w:pStyle w:val="TOC2"/>
        <w:tabs>
          <w:tab w:val="right" w:leader="dot" w:pos="9350"/>
        </w:tabs>
        <w:rPr>
          <w:rFonts w:asciiTheme="minorHAnsi" w:eastAsiaTheme="minorEastAsia" w:hAnsiTheme="minorHAnsi" w:cstheme="minorBidi"/>
          <w:noProof/>
          <w:sz w:val="22"/>
          <w:szCs w:val="22"/>
        </w:rPr>
      </w:pPr>
      <w:hyperlink w:anchor="_Toc514337329" w:history="1">
        <w:r w:rsidR="00483FD7" w:rsidRPr="0071220D">
          <w:rPr>
            <w:rStyle w:val="Hyperlink"/>
            <w:noProof/>
          </w:rPr>
          <w:t>I.5 Comprehensive SARIF file</w:t>
        </w:r>
        <w:r w:rsidR="00483FD7">
          <w:rPr>
            <w:noProof/>
            <w:webHidden/>
          </w:rPr>
          <w:tab/>
        </w:r>
        <w:r w:rsidR="00483FD7">
          <w:rPr>
            <w:noProof/>
            <w:webHidden/>
          </w:rPr>
          <w:fldChar w:fldCharType="begin"/>
        </w:r>
        <w:r w:rsidR="00483FD7">
          <w:rPr>
            <w:noProof/>
            <w:webHidden/>
          </w:rPr>
          <w:instrText xml:space="preserve"> PAGEREF _Toc514337329 \h </w:instrText>
        </w:r>
        <w:r w:rsidR="00483FD7">
          <w:rPr>
            <w:noProof/>
            <w:webHidden/>
          </w:rPr>
        </w:r>
        <w:r w:rsidR="00483FD7">
          <w:rPr>
            <w:noProof/>
            <w:webHidden/>
          </w:rPr>
          <w:fldChar w:fldCharType="separate"/>
        </w:r>
        <w:r w:rsidR="00483FD7">
          <w:rPr>
            <w:noProof/>
            <w:webHidden/>
          </w:rPr>
          <w:t>131</w:t>
        </w:r>
        <w:r w:rsidR="00483FD7">
          <w:rPr>
            <w:noProof/>
            <w:webHidden/>
          </w:rPr>
          <w:fldChar w:fldCharType="end"/>
        </w:r>
      </w:hyperlink>
    </w:p>
    <w:p w14:paraId="37A46EA4" w14:textId="75DEF7C8" w:rsidR="00483FD7" w:rsidRDefault="00817E3F">
      <w:pPr>
        <w:pStyle w:val="TOC1"/>
        <w:rPr>
          <w:rFonts w:asciiTheme="minorHAnsi" w:eastAsiaTheme="minorEastAsia" w:hAnsiTheme="minorHAnsi" w:cstheme="minorBidi"/>
          <w:noProof/>
          <w:sz w:val="22"/>
          <w:szCs w:val="22"/>
        </w:rPr>
      </w:pPr>
      <w:hyperlink w:anchor="_Toc514337330" w:history="1">
        <w:r w:rsidR="00483FD7" w:rsidRPr="0071220D">
          <w:rPr>
            <w:rStyle w:val="Hyperlink"/>
            <w:noProof/>
          </w:rPr>
          <w:t>Appendix J. (Informative) Revision History</w:t>
        </w:r>
        <w:r w:rsidR="00483FD7">
          <w:rPr>
            <w:noProof/>
            <w:webHidden/>
          </w:rPr>
          <w:tab/>
        </w:r>
        <w:r w:rsidR="00483FD7">
          <w:rPr>
            <w:noProof/>
            <w:webHidden/>
          </w:rPr>
          <w:fldChar w:fldCharType="begin"/>
        </w:r>
        <w:r w:rsidR="00483FD7">
          <w:rPr>
            <w:noProof/>
            <w:webHidden/>
          </w:rPr>
          <w:instrText xml:space="preserve"> PAGEREF _Toc514337330 \h </w:instrText>
        </w:r>
        <w:r w:rsidR="00483FD7">
          <w:rPr>
            <w:noProof/>
            <w:webHidden/>
          </w:rPr>
        </w:r>
        <w:r w:rsidR="00483FD7">
          <w:rPr>
            <w:noProof/>
            <w:webHidden/>
          </w:rPr>
          <w:fldChar w:fldCharType="separate"/>
        </w:r>
        <w:r w:rsidR="00483FD7">
          <w:rPr>
            <w:noProof/>
            <w:webHidden/>
          </w:rPr>
          <w:t>138</w:t>
        </w:r>
        <w:r w:rsidR="00483FD7">
          <w:rPr>
            <w:noProof/>
            <w:webHidden/>
          </w:rPr>
          <w:fldChar w:fldCharType="end"/>
        </w:r>
      </w:hyperlink>
    </w:p>
    <w:p w14:paraId="300EBE96" w14:textId="5BB0282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433694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4336946"/>
      <w:bookmarkStart w:id="6" w:name="_Toc85472893"/>
      <w:bookmarkStart w:id="7" w:name="_Toc287332007"/>
      <w:r>
        <w:t>IPR Policy</w:t>
      </w:r>
      <w:bookmarkEnd w:id="5"/>
    </w:p>
    <w:p w14:paraId="46AF25ED" w14:textId="4C696C37"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03696A87"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4336947"/>
      <w:r>
        <w:t>Terminology</w:t>
      </w:r>
      <w:bookmarkEnd w:id="6"/>
      <w:bookmarkEnd w:id="7"/>
      <w:bookmarkEnd w:id="8"/>
    </w:p>
    <w:p w14:paraId="332C78E7" w14:textId="0620DC2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B34D6F1" w:rsidR="00B05C99" w:rsidRDefault="00817E3F"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526B07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00F21AFD"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640C612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416ED866" w:rsidR="008119BF" w:rsidRPr="008119BF" w:rsidRDefault="00817E3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54709978" w:rsidR="0044419A" w:rsidRDefault="00817E3F"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F3A5FC1" w:rsidR="0044419A" w:rsidRDefault="00817E3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7CAAA6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4F7639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1916664" w:rsidR="00B05C99" w:rsidRDefault="00817E3F"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28241C4" w:rsidR="00D06F1A" w:rsidRPr="00D06F1A" w:rsidRDefault="00817E3F"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4313E804" w:rsidR="00376AE7" w:rsidRPr="00376AE7" w:rsidRDefault="00817E3F"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25BB740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4A43FBB" w:rsidR="00366BA7" w:rsidRDefault="00817E3F"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5C2DE35D"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785F7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60B4924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878F696" w:rsidR="000237CE" w:rsidRPr="000237CE" w:rsidRDefault="00817E3F"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4543DC2" w:rsidR="0044419A" w:rsidRDefault="00817E3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C5CB3F" w:rsidR="0044419A" w:rsidRDefault="00817E3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341336E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02E53C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119059AB"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69CCA05A"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64E3620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3FF763DD" w:rsidR="0044419A" w:rsidRDefault="00817E3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10BEE310"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20E0549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91A769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6743F56A" w:rsidR="00646038" w:rsidRDefault="00817E3F"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52AC1B2" w:rsidR="0044419A" w:rsidRDefault="00817E3F"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44558981" w:rsidR="00646038" w:rsidRDefault="00817E3F"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F95A21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A787EC2" w:rsidR="0044419A" w:rsidRDefault="00817E3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2BA3C4F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4C85EE5" w:rsidR="00B05C99" w:rsidRDefault="00817E3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5ED5A3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AC8F4B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2A6099B3"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623FEE8" w:rsidR="0044419A" w:rsidRDefault="00817E3F"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0D13E3A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77992CA2"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6B71C03" w:rsidR="00B05C99" w:rsidRDefault="00817E3F"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09D48B5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9F28FB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97FB2FA" w:rsidR="0044419A" w:rsidRDefault="00817E3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2301D85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F8EAEA4"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AAA2AC" w:rsidR="00822D1D" w:rsidRPr="00822D1D" w:rsidRDefault="00817E3F"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70E8858F" w:rsidR="00B05C99" w:rsidRDefault="00817E3F"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2358C12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1E2E5849"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2FDB89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0AA065E9" w:rsidR="00366BA7" w:rsidRDefault="00817E3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A0D2D0A" w:rsidR="00753025" w:rsidRPr="00753025" w:rsidRDefault="00817E3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5685A1D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5F9E7A5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5DC82F2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64C305CB" w:rsidR="0044419A" w:rsidRDefault="00817E3F"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AE33367" w:rsidR="0044419A" w:rsidRDefault="00817E3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3937D368" w:rsidR="0003129F" w:rsidRDefault="00817E3F"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DB60038" w:rsidR="0044419A" w:rsidRDefault="00817E3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57E3056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B533814"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29B342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4336948"/>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72D852E"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485AFF98"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660C3871"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7DDE392A"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5143F299"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36BEB89D"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4DBD417E"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70864C2C"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6B25262C"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0B365F4C"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FF29D15"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9810A7D"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467C51C6"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2A59F624"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58449B6B"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5B0B37A1"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5861FA92"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41D6A023"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61CA242C"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22DA9470"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367D481B"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7F440F38"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4336949"/>
      <w:r>
        <w:t>Non-Normative References</w:t>
      </w:r>
      <w:bookmarkEnd w:id="81"/>
      <w:bookmarkEnd w:id="82"/>
      <w:bookmarkEnd w:id="83"/>
    </w:p>
    <w:p w14:paraId="1067680D" w14:textId="7108C842"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8F781FC"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A42A40C"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799C31CE"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782F96A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54B4925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2E5DDFB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4336950"/>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4336951"/>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4336952"/>
      <w:r>
        <w:t>Format examples</w:t>
      </w:r>
      <w:bookmarkEnd w:id="90"/>
    </w:p>
    <w:p w14:paraId="0C763244" w14:textId="625BD1A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4336953"/>
      <w:r>
        <w:t>Property notation</w:t>
      </w:r>
      <w:bookmarkEnd w:id="91"/>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92" w:name="_Toc514336954"/>
      <w:r>
        <w:t>Syntax notation</w:t>
      </w:r>
      <w:bookmarkEnd w:id="92"/>
    </w:p>
    <w:p w14:paraId="15BCDF38" w14:textId="77870EF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EC86663"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4336955"/>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4336956"/>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1901A95"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483FD7">
        <w:t>3.10</w:t>
      </w:r>
      <w:r w:rsidR="00C43D40">
        <w:fldChar w:fldCharType="end"/>
      </w:r>
      <w:r>
        <w:t>).</w:t>
      </w:r>
    </w:p>
    <w:p w14:paraId="7A96C9E2" w14:textId="7058C0EF"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7EE85DD"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4336957"/>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4336958"/>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4336959"/>
      <w:r>
        <w:t>text property</w:t>
      </w:r>
      <w:bookmarkEnd w:id="108"/>
      <w:bookmarkEnd w:id="109"/>
    </w:p>
    <w:p w14:paraId="4A7B5CC6" w14:textId="1DCDCCD7"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83FD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4336960"/>
      <w:r>
        <w:t>binary property</w:t>
      </w:r>
      <w:bookmarkEnd w:id="110"/>
      <w:bookmarkEnd w:id="111"/>
    </w:p>
    <w:p w14:paraId="1BB5464B" w14:textId="7B381A29"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4336961"/>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4336962"/>
      <w:r>
        <w:t>General</w:t>
      </w:r>
      <w:bookmarkEnd w:id="114"/>
      <w:bookmarkEnd w:id="115"/>
    </w:p>
    <w:p w14:paraId="0DE4A1DE" w14:textId="419CE9A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83FD7">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83FD7">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6" w:name="_Ref507592462"/>
      <w:bookmarkStart w:id="117" w:name="_Toc514336963"/>
      <w:r>
        <w:t>uri property</w:t>
      </w:r>
      <w:bookmarkEnd w:id="116"/>
      <w:bookmarkEnd w:id="117"/>
    </w:p>
    <w:p w14:paraId="312B616B" w14:textId="376AEB65" w:rsidR="005345F2" w:rsidRDefault="005345F2" w:rsidP="005345F2">
      <w:pPr>
        <w:pStyle w:val="Heading4"/>
      </w:pPr>
      <w:bookmarkStart w:id="118" w:name="_Toc514336964"/>
      <w:r>
        <w:t>General</w:t>
      </w:r>
      <w:bookmarkEnd w:id="118"/>
    </w:p>
    <w:p w14:paraId="604C3241" w14:textId="3BBBD739"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DA23C44"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9"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9"/>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483FD7">
        <w:t>3.11.13</w:t>
      </w:r>
      <w:r>
        <w:fldChar w:fldCharType="end"/>
      </w:r>
      <w:r>
        <w:t>).</w:t>
      </w:r>
    </w:p>
    <w:p w14:paraId="653D799B" w14:textId="73EEAF80"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4336965"/>
      <w:r>
        <w:lastRenderedPageBreak/>
        <w:t>URIs that use the "file" protocol</w:t>
      </w:r>
      <w:bookmarkEnd w:id="120"/>
      <w:bookmarkEnd w:id="121"/>
    </w:p>
    <w:p w14:paraId="7C3ECB2F" w14:textId="26CFC78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0C271E0E"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4336966"/>
      <w:r>
        <w:t>uriBaseId property</w:t>
      </w:r>
      <w:bookmarkEnd w:id="122"/>
      <w:bookmarkEnd w:id="123"/>
    </w:p>
    <w:p w14:paraId="4438C49A" w14:textId="6E737DD2"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483FD7">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A29E11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483FD7">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483FD7">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CE5AB2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83FD7">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ACE0E6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83FD7">
        <w:t>3.3.4</w:t>
      </w:r>
      <w:r>
        <w:fldChar w:fldCharType="end"/>
      </w:r>
      <w:r>
        <w:t>.</w:t>
      </w:r>
    </w:p>
    <w:p w14:paraId="2223DEA6" w14:textId="74C0FBD7" w:rsidR="00F47A7C" w:rsidRDefault="00F47A7C" w:rsidP="00F47A7C">
      <w:pPr>
        <w:pStyle w:val="Heading3"/>
      </w:pPr>
      <w:bookmarkStart w:id="124" w:name="_Ref510013017"/>
      <w:bookmarkStart w:id="125" w:name="_Toc514336967"/>
      <w:r>
        <w:t>Guidance on the use of fileLocation objects</w:t>
      </w:r>
      <w:bookmarkEnd w:id="124"/>
      <w:bookmarkEnd w:id="125"/>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B0D2980"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483FD7">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483FD7">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2F4279EA" w:rsidR="00F47A7C" w:rsidRDefault="00F47A7C" w:rsidP="00F47A7C">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4DCC6D62" w14:textId="0984AB4C"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83FD7">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8A084C7" w:rsidR="00F47A7C" w:rsidRDefault="00F47A7C" w:rsidP="00F47A7C">
      <w:pPr>
        <w:pStyle w:val="Codesmall"/>
      </w:pPr>
      <w:r>
        <w:t xml:space="preserve">  "results": [                                   # See §</w:t>
      </w:r>
      <w:r>
        <w:fldChar w:fldCharType="begin"/>
      </w:r>
      <w:r>
        <w:instrText xml:space="preserve"> REF _Ref493350972 \r \h </w:instrText>
      </w:r>
      <w:r>
        <w:fldChar w:fldCharType="separate"/>
      </w:r>
      <w:r w:rsidR="00483FD7">
        <w:t>3.11.16</w:t>
      </w:r>
      <w:r>
        <w:fldChar w:fldCharType="end"/>
      </w:r>
      <w:r>
        <w:t xml:space="preserve">.                                     </w:t>
      </w:r>
    </w:p>
    <w:p w14:paraId="6EB641EB" w14:textId="0CB0EDEC" w:rsidR="00F47A7C" w:rsidRDefault="00F47A7C" w:rsidP="00F47A7C">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 xml:space="preserve">). </w:t>
      </w:r>
    </w:p>
    <w:p w14:paraId="610BCD74" w14:textId="092A71D1" w:rsidR="00F47A7C" w:rsidRDefault="00F47A7C" w:rsidP="00F47A7C">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1CD5C95D" w14:textId="589AD678"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483FD7">
        <w:t>3.20</w:t>
      </w:r>
      <w:r>
        <w:fldChar w:fldCharType="end"/>
      </w:r>
      <w:r>
        <w:t>).</w:t>
      </w:r>
    </w:p>
    <w:p w14:paraId="509AAFAE" w14:textId="17087DC5"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83FD7">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5EE4A297" w:rsidR="00F47A7C" w:rsidRDefault="00F47A7C" w:rsidP="00F47A7C">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7EC12F02" w14:textId="6B5D079F" w:rsidR="00F47A7C" w:rsidRDefault="00F47A7C" w:rsidP="00F47A7C">
      <w:pPr>
        <w:pStyle w:val="Codesmall"/>
      </w:pPr>
      <w:r>
        <w:t xml:space="preserve">  "resources": {                                 # See §</w:t>
      </w:r>
      <w:r>
        <w:fldChar w:fldCharType="begin"/>
      </w:r>
      <w:r>
        <w:instrText xml:space="preserve"> REF _Ref493404878 \r \h </w:instrText>
      </w:r>
      <w:r>
        <w:fldChar w:fldCharType="separate"/>
      </w:r>
      <w:r w:rsidR="00483FD7">
        <w:t>3.11.17</w:t>
      </w:r>
      <w:r>
        <w:fldChar w:fldCharType="end"/>
      </w:r>
      <w:r>
        <w:t>.</w:t>
      </w:r>
    </w:p>
    <w:p w14:paraId="543558BD" w14:textId="1D9C2F36" w:rsidR="00F47A7C" w:rsidRDefault="00F47A7C" w:rsidP="00F47A7C">
      <w:pPr>
        <w:pStyle w:val="Codesmall"/>
      </w:pPr>
      <w:r>
        <w:t xml:space="preserve">    "rules": {                                   # See §</w:t>
      </w:r>
      <w:r>
        <w:fldChar w:fldCharType="begin"/>
      </w:r>
      <w:r>
        <w:instrText xml:space="preserve"> REF _Ref508870783 \r \h </w:instrText>
      </w:r>
      <w:r>
        <w:fldChar w:fldCharType="separate"/>
      </w:r>
      <w:r w:rsidR="00483FD7">
        <w:t>3.35.3</w:t>
      </w:r>
      <w:r>
        <w:fldChar w:fldCharType="end"/>
      </w:r>
      <w:r>
        <w:t>.</w:t>
      </w:r>
    </w:p>
    <w:p w14:paraId="1D9A228E" w14:textId="27E3071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483FD7">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71E9E0AA" w:rsidR="00F47A7C" w:rsidRDefault="00F47A7C" w:rsidP="00F47A7C">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059CC920" w14:textId="6945028F"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83FD7">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9E1D9BB" w:rsidR="00F47A7C" w:rsidRDefault="00F47A7C" w:rsidP="00F47A7C">
      <w:pPr>
        <w:pStyle w:val="Codesmall"/>
      </w:pPr>
      <w:r>
        <w:t xml:space="preserve">  "resources": {                                 # See §</w:t>
      </w:r>
      <w:r>
        <w:fldChar w:fldCharType="begin"/>
      </w:r>
      <w:r>
        <w:instrText xml:space="preserve"> REF _Ref493404878 \r \h </w:instrText>
      </w:r>
      <w:r>
        <w:fldChar w:fldCharType="separate"/>
      </w:r>
      <w:r w:rsidR="00483FD7">
        <w:t>3.11.17</w:t>
      </w:r>
      <w:r>
        <w:fldChar w:fldCharType="end"/>
      </w:r>
      <w:r>
        <w:t>.</w:t>
      </w:r>
    </w:p>
    <w:p w14:paraId="20737949" w14:textId="0E025FFF" w:rsidR="00F47A7C" w:rsidRDefault="00F47A7C" w:rsidP="00F47A7C">
      <w:pPr>
        <w:pStyle w:val="Codesmall"/>
      </w:pPr>
      <w:r>
        <w:t xml:space="preserve">    "rules": {                                   # See §</w:t>
      </w:r>
      <w:r>
        <w:fldChar w:fldCharType="begin"/>
      </w:r>
      <w:r>
        <w:instrText xml:space="preserve"> REF _Ref508870783 \r \h </w:instrText>
      </w:r>
      <w:r>
        <w:fldChar w:fldCharType="separate"/>
      </w:r>
      <w:r w:rsidR="00483FD7">
        <w:t>3.35.3</w:t>
      </w:r>
      <w:r>
        <w:fldChar w:fldCharType="end"/>
      </w:r>
      <w:r>
        <w:t>.</w:t>
      </w:r>
    </w:p>
    <w:p w14:paraId="0900A4C3" w14:textId="2DA1D3D2"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483FD7">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6" w:name="_Toc514336968"/>
      <w:r>
        <w:t>String properties</w:t>
      </w:r>
      <w:bookmarkEnd w:id="126"/>
    </w:p>
    <w:p w14:paraId="6C63FE5C" w14:textId="4016EE67" w:rsidR="00D65090" w:rsidRDefault="00D65090" w:rsidP="00D65090">
      <w:pPr>
        <w:pStyle w:val="Heading3"/>
      </w:pPr>
      <w:bookmarkStart w:id="127" w:name="_Toc514336969"/>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4336970"/>
      <w:r>
        <w:t>Redaction</w:t>
      </w:r>
      <w:bookmarkEnd w:id="128"/>
      <w:r w:rsidR="00D244F4">
        <w:t>-aware string properties</w:t>
      </w:r>
      <w:bookmarkEnd w:id="129"/>
    </w:p>
    <w:p w14:paraId="553A2175" w14:textId="439B4D4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83FD7">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A165EB8"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83FD7">
        <w:t>3.11.20</w:t>
      </w:r>
      <w:r>
        <w:fldChar w:fldCharType="end"/>
      </w:r>
      <w:r>
        <w:t>).</w:t>
      </w:r>
    </w:p>
    <w:p w14:paraId="670174B2" w14:textId="2F6F7D08" w:rsidR="00435405" w:rsidRDefault="00435405" w:rsidP="00435405">
      <w:pPr>
        <w:pStyle w:val="Heading3"/>
      </w:pPr>
      <w:bookmarkStart w:id="130" w:name="_Ref514314114"/>
      <w:bookmarkStart w:id="131" w:name="_Toc514336971"/>
      <w:r>
        <w:lastRenderedPageBreak/>
        <w:t>GUID-valued string properties</w:t>
      </w:r>
      <w:bookmarkEnd w:id="130"/>
      <w:bookmarkEnd w:id="131"/>
    </w:p>
    <w:p w14:paraId="515A660C" w14:textId="073C9276"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662284EE" w:rsidR="00D244F4" w:rsidRDefault="00D244F4" w:rsidP="00D244F4">
      <w:pPr>
        <w:pStyle w:val="Heading3"/>
      </w:pPr>
      <w:bookmarkStart w:id="132" w:name="_Ref514326061"/>
      <w:bookmarkStart w:id="133" w:name="_Toc514336972"/>
      <w:r>
        <w:t>Hierarchical string properties</w:t>
      </w:r>
      <w:bookmarkEnd w:id="132"/>
      <w:bookmarkEnd w:id="133"/>
    </w:p>
    <w:p w14:paraId="06B22FB1" w14:textId="6949F276" w:rsidR="00D244F4" w:rsidRDefault="00D244F4" w:rsidP="00D244F4">
      <w:r>
        <w:t xml:space="preserve">Certain string-valued properties in this specification (for example </w:t>
      </w:r>
      <w:r w:rsidRPr="000B3949">
        <w:rPr>
          <w:rStyle w:val="CODEtemp"/>
        </w:rPr>
        <w:t>run.automation</w:t>
      </w:r>
      <w:r>
        <w:rPr>
          <w:rStyle w:val="CODEtemp"/>
        </w:rPr>
        <w:t>Logical</w:t>
      </w:r>
      <w:r w:rsidRPr="000B3949">
        <w:rPr>
          <w:rStyle w:val="CODEtemp"/>
        </w:rPr>
        <w:t>Id</w:t>
      </w:r>
      <w:r>
        <w:t xml:space="preserve"> (§</w:t>
      </w:r>
      <w:r>
        <w:fldChar w:fldCharType="begin"/>
      </w:r>
      <w:r>
        <w:instrText xml:space="preserve"> REF _Ref514325384 \r \h </w:instrText>
      </w:r>
      <w:r>
        <w:fldChar w:fldCharType="separate"/>
      </w:r>
      <w:r w:rsidR="00483FD7">
        <w:t>3.11.6</w:t>
      </w:r>
      <w:r>
        <w:fldChar w:fldCharType="end"/>
      </w:r>
      <w:r>
        <w:t xml:space="preserve">) and the elements of a property bag’s </w:t>
      </w:r>
      <w:r w:rsidRPr="000B3949">
        <w:rPr>
          <w:rStyle w:val="CODEtemp"/>
        </w:rPr>
        <w:t>tags</w:t>
      </w:r>
      <w:r>
        <w:t xml:space="preserve"> array (§</w:t>
      </w:r>
      <w:r>
        <w:fldChar w:fldCharType="begin"/>
      </w:r>
      <w:r>
        <w:instrText xml:space="preserve"> REF _Ref514325416 \r \h </w:instrText>
      </w:r>
      <w:r>
        <w:fldChar w:fldCharType="separate"/>
      </w:r>
      <w:r w:rsidR="00483FD7">
        <w:t>3.7.2</w:t>
      </w:r>
      <w:r>
        <w:fldChar w:fldCharType="end"/>
      </w:r>
      <w:r>
        <w:t>)) are said to be “hierarchical”. This means that the property value consists of a sequence of forward-slash-separated components, with this syntax:</w:t>
      </w:r>
    </w:p>
    <w:p w14:paraId="7CDC505F" w14:textId="77777777" w:rsidR="00D244F4" w:rsidRDefault="00D244F4" w:rsidP="00D244F4">
      <w:pPr>
        <w:pStyle w:val="Code"/>
      </w:pPr>
      <w:bookmarkStart w:id="134"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4"/>
    <w:p w14:paraId="0DB85927" w14:textId="7DA6FB16" w:rsidR="00D244F4" w:rsidRDefault="00D244F4" w:rsidP="00D244F4">
      <w:r>
        <w:t>For examples, see §</w:t>
      </w:r>
      <w:r>
        <w:fldChar w:fldCharType="begin"/>
      </w:r>
      <w:r>
        <w:instrText xml:space="preserve"> REF _Ref514325725 \r \h </w:instrText>
      </w:r>
      <w:r>
        <w:fldChar w:fldCharType="separate"/>
      </w:r>
      <w:r w:rsidR="00483FD7">
        <w:t>3.7.2</w:t>
      </w:r>
      <w:r>
        <w:fldChar w:fldCharType="end"/>
      </w:r>
      <w:r>
        <w:t xml:space="preserve"> and §</w:t>
      </w:r>
      <w:r>
        <w:fldChar w:fldCharType="begin"/>
      </w:r>
      <w:r>
        <w:instrText xml:space="preserve"> REF _Ref514325738 \r \h </w:instrText>
      </w:r>
      <w:r>
        <w:fldChar w:fldCharType="separate"/>
      </w:r>
      <w:r w:rsidR="00483FD7">
        <w:t>3.11.6</w:t>
      </w:r>
      <w:r>
        <w:fldChar w:fldCharType="end"/>
      </w:r>
      <w:r>
        <w:t>.</w:t>
      </w:r>
    </w:p>
    <w:p w14:paraId="7440EDD4" w14:textId="77777777" w:rsidR="00D244F4" w:rsidRDefault="00D244F4" w:rsidP="00D244F4">
      <w:r>
        <w:t>The description of every hierarchical property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6DF1DCFF" w:rsidR="00D244F4" w:rsidRPr="00D244F4" w:rsidRDefault="00D244F4" w:rsidP="00D244F4">
      <w:r>
        <w:t xml:space="preserve">In string-valued properties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5" w:name="_Ref508798892"/>
      <w:bookmarkStart w:id="136" w:name="_Toc514336973"/>
      <w:r>
        <w:t>Object properties</w:t>
      </w:r>
      <w:bookmarkEnd w:id="135"/>
      <w:bookmarkEnd w:id="136"/>
    </w:p>
    <w:p w14:paraId="1C30B6EF" w14:textId="0AEF514E"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83FD7">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83FD7">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7" w:name="_Ref508869720"/>
      <w:bookmarkStart w:id="138" w:name="_Toc514336974"/>
      <w:r>
        <w:t>Array properties</w:t>
      </w:r>
      <w:bookmarkEnd w:id="137"/>
      <w:bookmarkEnd w:id="138"/>
    </w:p>
    <w:p w14:paraId="28EB82AC" w14:textId="5479DEBF" w:rsidR="000308F0" w:rsidRDefault="000308F0" w:rsidP="000308F0">
      <w:pPr>
        <w:pStyle w:val="Heading3"/>
      </w:pPr>
      <w:bookmarkStart w:id="139" w:name="_Toc514336975"/>
      <w:r>
        <w:t>General</w:t>
      </w:r>
      <w:bookmarkEnd w:id="139"/>
    </w:p>
    <w:p w14:paraId="5EBAA746" w14:textId="44FDEF4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483FD7">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483FD7">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0" w:name="_Ref493404799"/>
      <w:bookmarkStart w:id="141" w:name="_Toc514336976"/>
      <w:r>
        <w:t>Array properties with unique values</w:t>
      </w:r>
      <w:bookmarkEnd w:id="140"/>
      <w:bookmarkEnd w:id="141"/>
    </w:p>
    <w:p w14:paraId="125B0718" w14:textId="628E255C"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2" w:name="_Ref493408960"/>
      <w:bookmarkStart w:id="143" w:name="_Toc514336977"/>
      <w:r>
        <w:t>Property bags</w:t>
      </w:r>
      <w:bookmarkEnd w:id="142"/>
      <w:bookmarkEnd w:id="143"/>
    </w:p>
    <w:p w14:paraId="394A6CDE" w14:textId="6ABA55FC" w:rsidR="00815787" w:rsidRDefault="00815787" w:rsidP="00815787">
      <w:pPr>
        <w:pStyle w:val="Heading3"/>
      </w:pPr>
      <w:bookmarkStart w:id="144" w:name="_Toc514336978"/>
      <w:r>
        <w:t>General</w:t>
      </w:r>
      <w:bookmarkEnd w:id="144"/>
    </w:p>
    <w:p w14:paraId="09818AAE" w14:textId="6DCCB5AB"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483FD7">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5" w:name="_Ref514325416"/>
      <w:bookmarkStart w:id="146" w:name="_Ref514325725"/>
      <w:bookmarkStart w:id="147" w:name="_Toc514336979"/>
      <w:r>
        <w:t>Tags</w:t>
      </w:r>
      <w:bookmarkEnd w:id="145"/>
      <w:bookmarkEnd w:id="146"/>
      <w:bookmarkEnd w:id="147"/>
    </w:p>
    <w:p w14:paraId="0765905B" w14:textId="2D9C6858" w:rsidR="00B501CE" w:rsidRPr="00B501CE" w:rsidRDefault="00B501CE" w:rsidP="00B501CE">
      <w:pPr>
        <w:pStyle w:val="Heading4"/>
      </w:pPr>
      <w:bookmarkStart w:id="148" w:name="_Toc514336980"/>
      <w:r>
        <w:t>General</w:t>
      </w:r>
      <w:bookmarkEnd w:id="148"/>
    </w:p>
    <w:p w14:paraId="0F1BC690" w14:textId="2DCCE30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49" w:name="_Hlk493349329"/>
      <w:r w:rsidRPr="001A344F">
        <w:t xml:space="preserve">an array </w:t>
      </w:r>
      <w:r w:rsidR="00DC2EEB">
        <w:t>of</w:t>
      </w:r>
      <w:r w:rsidRPr="001A344F">
        <w:t xml:space="preserve"> zero or more </w:t>
      </w:r>
      <w:r w:rsidR="00DC2EEB">
        <w:t>unique</w:t>
      </w:r>
      <w:r w:rsidRPr="001A344F">
        <w:t xml:space="preserve"> strings</w:t>
      </w:r>
      <w:bookmarkEnd w:id="149"/>
      <w:r w:rsidR="00DC2EEB">
        <w:t xml:space="preserve"> (§</w:t>
      </w:r>
      <w:r w:rsidR="00DC2EEB">
        <w:fldChar w:fldCharType="begin"/>
      </w:r>
      <w:r w:rsidR="00DC2EEB">
        <w:instrText xml:space="preserve"> REF _Ref493404799 \r \h </w:instrText>
      </w:r>
      <w:r w:rsidR="00DC2EEB">
        <w:fldChar w:fldCharType="separate"/>
      </w:r>
      <w:r w:rsidR="00483FD7">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07ACAC7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83FD7">
        <w:t>3.4.4</w:t>
      </w:r>
      <w:r>
        <w:fldChar w:fldCharType="end"/>
      </w:r>
      <w:r>
        <w:t>).</w:t>
      </w:r>
    </w:p>
    <w:p w14:paraId="040355DB" w14:textId="066085EE"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2200FD"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83FD7">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0" w:name="_Toc514336981"/>
      <w:r>
        <w:t>Tag metadata</w:t>
      </w:r>
      <w:bookmarkEnd w:id="15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87E8520" w:rsidR="00E945FA" w:rsidRDefault="00E945FA" w:rsidP="00E945FA">
      <w:pPr>
        <w:pStyle w:val="Code"/>
      </w:pPr>
      <w:r>
        <w:t>{                              # A result object (§</w:t>
      </w:r>
      <w:r>
        <w:fldChar w:fldCharType="begin"/>
      </w:r>
      <w:r>
        <w:instrText xml:space="preserve"> REF _Ref493350984 \r \h </w:instrText>
      </w:r>
      <w:r>
        <w:fldChar w:fldCharType="separate"/>
      </w:r>
      <w:r w:rsidR="00483FD7">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00288BB" w:rsidR="00E945FA" w:rsidRDefault="00E945FA" w:rsidP="00E945FA">
      <w:pPr>
        <w:pStyle w:val="Code"/>
      </w:pPr>
      <w:r>
        <w:t>{                              # A result object (§</w:t>
      </w:r>
      <w:r>
        <w:fldChar w:fldCharType="begin"/>
      </w:r>
      <w:r>
        <w:instrText xml:space="preserve"> REF _Ref493350984 \r \h </w:instrText>
      </w:r>
      <w:r>
        <w:fldChar w:fldCharType="separate"/>
      </w:r>
      <w:r w:rsidR="00483FD7">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182741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83FD7">
        <w:t>3.11</w:t>
      </w:r>
      <w:r>
        <w:fldChar w:fldCharType="end"/>
      </w:r>
      <w:r>
        <w:t xml:space="preserve">) that lexically contains the </w:t>
      </w:r>
      <w:r w:rsidRPr="00B94FAC">
        <w:rPr>
          <w:rStyle w:val="CODEtemp"/>
        </w:rPr>
        <w:t>result</w:t>
      </w:r>
      <w:r>
        <w:t xml:space="preserve"> object:</w:t>
      </w:r>
    </w:p>
    <w:p w14:paraId="2D58AD47" w14:textId="363F706C" w:rsidR="00E945FA" w:rsidRDefault="00E945FA" w:rsidP="00E945FA">
      <w:pPr>
        <w:pStyle w:val="Code"/>
      </w:pPr>
      <w:r>
        <w:t>{                              # A run object (see §</w:t>
      </w:r>
      <w:r>
        <w:fldChar w:fldCharType="begin"/>
      </w:r>
      <w:r>
        <w:instrText xml:space="preserve"> REF _Ref493349997 \r \h </w:instrText>
      </w:r>
      <w:r>
        <w:fldChar w:fldCharType="separate"/>
      </w:r>
      <w:r w:rsidR="00483FD7">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1" w:name="_Ref493413701"/>
      <w:bookmarkStart w:id="152" w:name="_Ref493413744"/>
      <w:bookmarkStart w:id="153" w:name="_Toc514336982"/>
      <w:r>
        <w:t>Date/time properties</w:t>
      </w:r>
      <w:bookmarkEnd w:id="151"/>
      <w:bookmarkEnd w:id="152"/>
      <w:bookmarkEnd w:id="153"/>
    </w:p>
    <w:p w14:paraId="33510EF1" w14:textId="3AC8B19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4" w:name="_Ref493426052"/>
      <w:bookmarkStart w:id="155" w:name="_Ref508814664"/>
      <w:bookmarkStart w:id="156" w:name="_Toc514336983"/>
      <w:r>
        <w:t>m</w:t>
      </w:r>
      <w:r w:rsidR="00815787">
        <w:t xml:space="preserve">essage </w:t>
      </w:r>
      <w:bookmarkEnd w:id="154"/>
      <w:r>
        <w:t>objects</w:t>
      </w:r>
      <w:bookmarkEnd w:id="155"/>
      <w:bookmarkEnd w:id="156"/>
    </w:p>
    <w:p w14:paraId="0A758B59" w14:textId="372BB610" w:rsidR="00354823" w:rsidRPr="00354823" w:rsidRDefault="00354823" w:rsidP="00354823">
      <w:pPr>
        <w:pStyle w:val="Heading3"/>
      </w:pPr>
      <w:bookmarkStart w:id="157" w:name="_Toc514336984"/>
      <w:r>
        <w:t>General</w:t>
      </w:r>
      <w:bookmarkEnd w:id="15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8" w:name="_Ref503354593"/>
      <w:bookmarkStart w:id="159" w:name="_Toc514336985"/>
      <w:r>
        <w:t>Plain text messages</w:t>
      </w:r>
      <w:bookmarkEnd w:id="158"/>
      <w:bookmarkEnd w:id="15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DB5EB4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83FD7">
        <w:t>3.9.4</w:t>
      </w:r>
      <w:r>
        <w:fldChar w:fldCharType="end"/>
      </w:r>
      <w:r>
        <w:t>) and embedded links (§</w:t>
      </w:r>
      <w:r>
        <w:fldChar w:fldCharType="begin"/>
      </w:r>
      <w:r>
        <w:instrText xml:space="preserve"> REF _Ref508810900 \r \h </w:instrText>
      </w:r>
      <w:r>
        <w:fldChar w:fldCharType="separate"/>
      </w:r>
      <w:r w:rsidR="00483FD7">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0" w:name="_Ref503354606"/>
      <w:bookmarkStart w:id="161" w:name="_Toc514336986"/>
      <w:r>
        <w:lastRenderedPageBreak/>
        <w:t>Rich text messages</w:t>
      </w:r>
      <w:bookmarkEnd w:id="160"/>
      <w:bookmarkEnd w:id="161"/>
    </w:p>
    <w:p w14:paraId="78C77DEB" w14:textId="06212753" w:rsidR="00675C8D" w:rsidRPr="00675C8D" w:rsidRDefault="00675C8D" w:rsidP="00675C8D">
      <w:pPr>
        <w:pStyle w:val="Heading4"/>
      </w:pPr>
      <w:bookmarkStart w:id="162" w:name="_Toc514336987"/>
      <w:r>
        <w:t>General</w:t>
      </w:r>
      <w:bookmarkEnd w:id="162"/>
    </w:p>
    <w:p w14:paraId="45F56986" w14:textId="660CBDCB"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83FD7">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83FD7">
        <w:t>3.9.5</w:t>
      </w:r>
      <w:r w:rsidR="0085499B">
        <w:fldChar w:fldCharType="end"/>
      </w:r>
      <w:r w:rsidR="0085499B">
        <w:t>).</w:t>
      </w:r>
    </w:p>
    <w:p w14:paraId="1BFC46D5" w14:textId="58279FF5"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483FD7">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3" w:name="_Ref503355198"/>
      <w:bookmarkStart w:id="164" w:name="_Toc514336988"/>
      <w:r>
        <w:t>Security implications</w:t>
      </w:r>
      <w:bookmarkEnd w:id="163"/>
      <w:bookmarkEnd w:id="16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3ED0A85"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5" w:name="_Ref508810893"/>
      <w:bookmarkStart w:id="166" w:name="_Toc514336989"/>
      <w:bookmarkStart w:id="167" w:name="_Ref503352567"/>
      <w:r>
        <w:t>Messages with placeholders</w:t>
      </w:r>
      <w:bookmarkEnd w:id="165"/>
      <w:bookmarkEnd w:id="16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547FCBDA"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83FD7">
        <w:t>3.9.11</w:t>
      </w:r>
      <w:r>
        <w:fldChar w:fldCharType="end"/>
      </w:r>
      <w:r>
        <w:t>).</w:t>
      </w:r>
    </w:p>
    <w:p w14:paraId="5BF7BEF4" w14:textId="6203C50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83FD7">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C69DE3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83FD7">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AF544B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483FD7">
        <w:t>3.11</w:t>
      </w:r>
      <w:r>
        <w:fldChar w:fldCharType="end"/>
      </w:r>
      <w:r>
        <w:t>).</w:t>
      </w:r>
    </w:p>
    <w:p w14:paraId="2D82F457" w14:textId="5902A9B4"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83FD7">
        <w:t>3.11.16</w:t>
      </w:r>
      <w:r>
        <w:fldChar w:fldCharType="end"/>
      </w:r>
      <w:r>
        <w:t>.</w:t>
      </w:r>
    </w:p>
    <w:p w14:paraId="13E475FD" w14:textId="53CC14D2"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483FD7">
        <w:t>3.19</w:t>
      </w:r>
      <w:r>
        <w:fldChar w:fldCharType="end"/>
      </w:r>
      <w:r>
        <w:t>).</w:t>
      </w:r>
    </w:p>
    <w:p w14:paraId="3E8F3038" w14:textId="6F183003"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483FD7">
        <w:t>3.19.4</w:t>
      </w:r>
      <w:r>
        <w:fldChar w:fldCharType="end"/>
      </w:r>
      <w:r>
        <w:t>.</w:t>
      </w:r>
    </w:p>
    <w:p w14:paraId="1639AEDC" w14:textId="52F92BE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483FD7">
        <w:t>3.19.6</w:t>
      </w:r>
      <w:r>
        <w:fldChar w:fldCharType="end"/>
      </w:r>
      <w:r>
        <w:t>.</w:t>
      </w:r>
    </w:p>
    <w:p w14:paraId="3DF5F195" w14:textId="2085FEB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83FD7">
        <w:t>3.9.7</w:t>
      </w:r>
      <w:r>
        <w:fldChar w:fldCharType="end"/>
      </w:r>
      <w:r>
        <w:t>.</w:t>
      </w:r>
    </w:p>
    <w:p w14:paraId="1F41BBCB" w14:textId="75196162"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483FD7">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8" w:name="_Ref508810900"/>
      <w:bookmarkStart w:id="169" w:name="_Toc514336990"/>
      <w:r>
        <w:t>Messages with e</w:t>
      </w:r>
      <w:r w:rsidR="00A4123E">
        <w:t>mbedded links</w:t>
      </w:r>
      <w:bookmarkEnd w:id="167"/>
      <w:bookmarkEnd w:id="168"/>
      <w:bookmarkEnd w:id="169"/>
    </w:p>
    <w:p w14:paraId="039E6FD3" w14:textId="1C3D127B"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83FD7">
        <w:t>3.19</w:t>
      </w:r>
      <w:r w:rsidR="00360983">
        <w:fldChar w:fldCharType="end"/>
      </w:r>
      <w:r w:rsidR="006B7822">
        <w:t>)</w:t>
      </w:r>
      <w:r w:rsidR="002957C4">
        <w:t>. We refer to these links as “embedded links”.</w:t>
      </w:r>
    </w:p>
    <w:p w14:paraId="2E75A42E" w14:textId="6C7849C0" w:rsidR="00424AAB" w:rsidRDefault="00424AAB" w:rsidP="00424AAB">
      <w:r>
        <w:t>Within a rich text message (§</w:t>
      </w:r>
      <w:r>
        <w:fldChar w:fldCharType="begin"/>
      </w:r>
      <w:r>
        <w:instrText xml:space="preserve"> REF _Ref503354606 \r \h </w:instrText>
      </w:r>
      <w:r>
        <w:fldChar w:fldCharType="separate"/>
      </w:r>
      <w:r w:rsidR="00483FD7">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AD5B11E" w:rsidR="002957C4" w:rsidRDefault="00424AAB" w:rsidP="002957C4">
      <w:r>
        <w:t>Within a plain text message (§</w:t>
      </w:r>
      <w:r>
        <w:fldChar w:fldCharType="begin"/>
      </w:r>
      <w:r>
        <w:instrText xml:space="preserve"> REF _Ref503354593 \r \h </w:instrText>
      </w:r>
      <w:r>
        <w:fldChar w:fldCharType="separate"/>
      </w:r>
      <w:r w:rsidR="00483FD7">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65D04E4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83FD7">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03586260"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40CD43C1"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83FD7">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83FD7">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0" w:name="_Ref508812963"/>
      <w:bookmarkStart w:id="171" w:name="_Toc514336991"/>
      <w:bookmarkStart w:id="172" w:name="_Ref493337542"/>
      <w:r>
        <w:t>Message string resources</w:t>
      </w:r>
      <w:bookmarkEnd w:id="170"/>
      <w:bookmarkEnd w:id="171"/>
    </w:p>
    <w:p w14:paraId="558CEB2A" w14:textId="15F84E5D" w:rsidR="00F27B42" w:rsidRDefault="00F27B42" w:rsidP="00F27B42">
      <w:pPr>
        <w:pStyle w:val="Heading4"/>
      </w:pPr>
      <w:bookmarkStart w:id="173" w:name="_Toc514336992"/>
      <w:r>
        <w:t>General</w:t>
      </w:r>
      <w:bookmarkEnd w:id="173"/>
    </w:p>
    <w:p w14:paraId="2DC31705" w14:textId="1183690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83FD7">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83FD7">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83FD7">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83FD7">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C0EA036"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83FD7">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83FD7">
        <w:t>3.35.2</w:t>
      </w:r>
      <w:r w:rsidR="000A6828">
        <w:fldChar w:fldCharType="end"/>
      </w:r>
      <w:r>
        <w:t>).</w:t>
      </w:r>
    </w:p>
    <w:p w14:paraId="71E30852" w14:textId="0125C2E8"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83FD7">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83FD7">
        <w:t>3.9.6.4</w:t>
      </w:r>
      <w:r>
        <w:fldChar w:fldCharType="end"/>
      </w:r>
      <w:r>
        <w:t xml:space="preserve"> defines the SARIF resource file format.</w:t>
      </w:r>
    </w:p>
    <w:p w14:paraId="256FEF1F" w14:textId="2E1E79D9" w:rsidR="00F27B42" w:rsidRDefault="00F27B42" w:rsidP="00F27B42">
      <w:pPr>
        <w:pStyle w:val="Heading4"/>
      </w:pPr>
      <w:bookmarkStart w:id="174" w:name="_Ref508812199"/>
      <w:bookmarkStart w:id="175" w:name="_Toc514336993"/>
      <w:r>
        <w:t>Embedded string resource lookup procedure</w:t>
      </w:r>
      <w:bookmarkEnd w:id="174"/>
      <w:bookmarkEnd w:id="17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6" w:name="_Ref508811713"/>
      <w:bookmarkStart w:id="177" w:name="_Toc514336994"/>
      <w:r>
        <w:t>SARIF resource file lookup procedure</w:t>
      </w:r>
      <w:bookmarkEnd w:id="176"/>
      <w:bookmarkEnd w:id="17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0D36428A"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83FD7">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75A36156"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4FD62CF7"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0467CB1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83FD7">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E64662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83FD7">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8" w:name="_Ref508811723"/>
      <w:bookmarkStart w:id="179" w:name="_Toc514336995"/>
      <w:r>
        <w:t>SARIF resource file format</w:t>
      </w:r>
      <w:bookmarkEnd w:id="178"/>
      <w:bookmarkEnd w:id="179"/>
    </w:p>
    <w:p w14:paraId="441176F7" w14:textId="05E307FC" w:rsidR="00F27B42" w:rsidRDefault="00F27B42" w:rsidP="00F27B42">
      <w:pPr>
        <w:pStyle w:val="Heading5"/>
      </w:pPr>
      <w:bookmarkStart w:id="180" w:name="_Toc514336996"/>
      <w:r>
        <w:t>General</w:t>
      </w:r>
      <w:bookmarkEnd w:id="18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1" w:name="_Toc514336997"/>
      <w:r>
        <w:lastRenderedPageBreak/>
        <w:t>sarifLog object</w:t>
      </w:r>
      <w:bookmarkEnd w:id="181"/>
    </w:p>
    <w:p w14:paraId="5BC49FE7" w14:textId="25C0CD9A"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83FD7">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AA18462"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83FD7">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1B3C58"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83FD7">
              <w:t>3.10.4</w:t>
            </w:r>
            <w:r>
              <w:fldChar w:fldCharType="end"/>
            </w:r>
            <w:r>
              <w:rPr>
                <w:rStyle w:val="CODEtemp"/>
              </w:rPr>
              <w:t>)</w:t>
            </w:r>
          </w:p>
        </w:tc>
        <w:tc>
          <w:tcPr>
            <w:tcW w:w="1890" w:type="dxa"/>
          </w:tcPr>
          <w:p w14:paraId="4E542B44" w14:textId="7445D99B"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83FD7">
              <w:t>3.11</w:t>
            </w:r>
            <w:r>
              <w:fldChar w:fldCharType="end"/>
            </w:r>
            <w:r>
              <w:t>)</w:t>
            </w:r>
          </w:p>
        </w:tc>
        <w:tc>
          <w:tcPr>
            <w:tcW w:w="1170" w:type="dxa"/>
          </w:tcPr>
          <w:p w14:paraId="0E0CACFE" w14:textId="77777777" w:rsidR="0086153A" w:rsidRDefault="0086153A" w:rsidP="00282714">
            <w:r>
              <w:t>Yes</w:t>
            </w:r>
          </w:p>
        </w:tc>
        <w:tc>
          <w:tcPr>
            <w:tcW w:w="5691" w:type="dxa"/>
          </w:tcPr>
          <w:p w14:paraId="17554539" w14:textId="1A17702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83FD7">
              <w:t>3.9.6.4.3</w:t>
            </w:r>
            <w:r>
              <w:fldChar w:fldCharType="end"/>
            </w:r>
            <w:r>
              <w:t>.</w:t>
            </w:r>
          </w:p>
        </w:tc>
      </w:tr>
    </w:tbl>
    <w:p w14:paraId="1325EAA7" w14:textId="079EF80F" w:rsidR="00F27B42" w:rsidRDefault="00F27B42" w:rsidP="00F27B42">
      <w:pPr>
        <w:pStyle w:val="Heading5"/>
      </w:pPr>
      <w:bookmarkStart w:id="182" w:name="_Ref508812519"/>
      <w:bookmarkStart w:id="183" w:name="_Toc514336998"/>
      <w:r>
        <w:t>run object</w:t>
      </w:r>
      <w:bookmarkEnd w:id="182"/>
      <w:bookmarkEnd w:id="18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4857BA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83FD7">
              <w:t>3.11.8</w:t>
            </w:r>
            <w:r>
              <w:fldChar w:fldCharType="end"/>
            </w:r>
            <w:r>
              <w:t>)</w:t>
            </w:r>
          </w:p>
        </w:tc>
        <w:tc>
          <w:tcPr>
            <w:tcW w:w="1966" w:type="dxa"/>
          </w:tcPr>
          <w:p w14:paraId="562C4BC7" w14:textId="014F7FC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83FD7">
              <w:t>3.12</w:t>
            </w:r>
            <w:r>
              <w:fldChar w:fldCharType="end"/>
            </w:r>
            <w:r>
              <w:t>)</w:t>
            </w:r>
          </w:p>
        </w:tc>
        <w:tc>
          <w:tcPr>
            <w:tcW w:w="1205" w:type="dxa"/>
          </w:tcPr>
          <w:p w14:paraId="7C63EEBA" w14:textId="77777777" w:rsidR="0086153A" w:rsidRDefault="0086153A" w:rsidP="00282714">
            <w:r>
              <w:t>Yes</w:t>
            </w:r>
          </w:p>
        </w:tc>
        <w:tc>
          <w:tcPr>
            <w:tcW w:w="5597" w:type="dxa"/>
          </w:tcPr>
          <w:p w14:paraId="20CA42D1" w14:textId="30EA4A27"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83FD7">
              <w:t>3.9.6.4.4</w:t>
            </w:r>
            <w:r>
              <w:fldChar w:fldCharType="end"/>
            </w:r>
            <w:r>
              <w:t>.</w:t>
            </w:r>
          </w:p>
        </w:tc>
      </w:tr>
      <w:tr w:rsidR="0086153A" w14:paraId="0A6EE765" w14:textId="77777777" w:rsidTr="00282714">
        <w:trPr>
          <w:trHeight w:val="485"/>
        </w:trPr>
        <w:tc>
          <w:tcPr>
            <w:tcW w:w="2071" w:type="dxa"/>
          </w:tcPr>
          <w:p w14:paraId="572E2CBD" w14:textId="4CE2AD85"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83FD7">
              <w:t>3.11.17</w:t>
            </w:r>
            <w:r>
              <w:fldChar w:fldCharType="end"/>
            </w:r>
            <w:r>
              <w:t>)</w:t>
            </w:r>
          </w:p>
        </w:tc>
        <w:tc>
          <w:tcPr>
            <w:tcW w:w="1966" w:type="dxa"/>
          </w:tcPr>
          <w:p w14:paraId="217728F3" w14:textId="1FABBE34"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83FD7">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4" w:name="_Ref508812478"/>
      <w:bookmarkStart w:id="185" w:name="_Toc514336999"/>
      <w:r>
        <w:t>tool object</w:t>
      </w:r>
      <w:bookmarkEnd w:id="184"/>
      <w:bookmarkEnd w:id="18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6A66F8E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83FD7">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1EEBD82F"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83FD7">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20618C4"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83FD7">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E786C6E"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83FD7">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797B8B2"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483FD7">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8EF7A2B"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83FD7">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6" w:name="_Toc514337000"/>
      <w:r>
        <w:t>resources object</w:t>
      </w:r>
      <w:bookmarkEnd w:id="186"/>
    </w:p>
    <w:p w14:paraId="56784490" w14:textId="799458E9"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83FD7">
        <w:t>3.35</w:t>
      </w:r>
      <w:r>
        <w:fldChar w:fldCharType="end"/>
      </w:r>
      <w:r>
        <w:t>).</w:t>
      </w:r>
    </w:p>
    <w:p w14:paraId="55D59945" w14:textId="28AAB945" w:rsidR="00B607AD" w:rsidRDefault="00B607AD" w:rsidP="00B607AD">
      <w:pPr>
        <w:pStyle w:val="Heading3"/>
      </w:pPr>
      <w:bookmarkStart w:id="187" w:name="_Ref508811133"/>
      <w:bookmarkStart w:id="188" w:name="_Toc514337001"/>
      <w:r>
        <w:lastRenderedPageBreak/>
        <w:t>text property</w:t>
      </w:r>
      <w:bookmarkEnd w:id="187"/>
      <w:bookmarkEnd w:id="188"/>
    </w:p>
    <w:p w14:paraId="38926169" w14:textId="38780AF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83FD7">
        <w:t>3.9.2</w:t>
      </w:r>
      <w:r>
        <w:fldChar w:fldCharType="end"/>
      </w:r>
      <w:r>
        <w:t>)</w:t>
      </w:r>
      <w:r w:rsidRPr="0027620D">
        <w:t>.</w:t>
      </w:r>
    </w:p>
    <w:p w14:paraId="68ED5C2D" w14:textId="1A275EF8" w:rsidR="00B607AD" w:rsidRDefault="00B607AD" w:rsidP="00B607AD">
      <w:pPr>
        <w:pStyle w:val="Heading3"/>
      </w:pPr>
      <w:bookmarkStart w:id="189" w:name="_Ref508811583"/>
      <w:bookmarkStart w:id="190" w:name="_Toc514337002"/>
      <w:r>
        <w:t>richText property</w:t>
      </w:r>
      <w:bookmarkEnd w:id="189"/>
      <w:bookmarkEnd w:id="190"/>
    </w:p>
    <w:p w14:paraId="252D70DD" w14:textId="496BB25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83FD7">
        <w:t>3.9.3</w:t>
      </w:r>
      <w:r>
        <w:fldChar w:fldCharType="end"/>
      </w:r>
      <w:r>
        <w:t>)</w:t>
      </w:r>
      <w:r w:rsidRPr="0027620D">
        <w:t>.</w:t>
      </w:r>
    </w:p>
    <w:p w14:paraId="5B4F9624" w14:textId="65D0BA3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83FD7">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1" w:name="_Ref508811592"/>
      <w:bookmarkStart w:id="192" w:name="_Toc514337003"/>
      <w:r>
        <w:t>messageId property</w:t>
      </w:r>
      <w:bookmarkEnd w:id="191"/>
      <w:bookmarkEnd w:id="192"/>
    </w:p>
    <w:p w14:paraId="5F5AED7E" w14:textId="3D251FA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83FD7">
        <w:t>3.9.6</w:t>
      </w:r>
      <w:r>
        <w:fldChar w:fldCharType="end"/>
      </w:r>
      <w:r>
        <w:t>) for the desired plain text message (§</w:t>
      </w:r>
      <w:r>
        <w:fldChar w:fldCharType="begin"/>
      </w:r>
      <w:r>
        <w:instrText xml:space="preserve"> REF _Ref503354593 \r \h </w:instrText>
      </w:r>
      <w:r>
        <w:fldChar w:fldCharType="separate"/>
      </w:r>
      <w:r w:rsidR="00483FD7">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83FD7">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83FD7">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3" w:name="_Ref508811630"/>
      <w:bookmarkStart w:id="194" w:name="_Toc514337004"/>
      <w:r>
        <w:t>richMessageId property</w:t>
      </w:r>
      <w:bookmarkEnd w:id="193"/>
      <w:bookmarkEnd w:id="194"/>
    </w:p>
    <w:p w14:paraId="71ECB735" w14:textId="3929FA8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83FD7">
        <w:t>3.9.6</w:t>
      </w:r>
      <w:r>
        <w:fldChar w:fldCharType="end"/>
      </w:r>
      <w:r>
        <w:t>) for the desired rich text message (§</w:t>
      </w:r>
      <w:r>
        <w:fldChar w:fldCharType="begin"/>
      </w:r>
      <w:r>
        <w:instrText xml:space="preserve"> REF _Ref503354606 \r \h </w:instrText>
      </w:r>
      <w:r>
        <w:fldChar w:fldCharType="separate"/>
      </w:r>
      <w:r w:rsidR="00483FD7">
        <w:t>3.9.3</w:t>
      </w:r>
      <w:r>
        <w:fldChar w:fldCharType="end"/>
      </w:r>
      <w:r>
        <w:t>).</w:t>
      </w:r>
    </w:p>
    <w:p w14:paraId="1DCA38AB" w14:textId="4251BDC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83FD7">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83FD7">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5" w:name="_Ref508811093"/>
      <w:bookmarkStart w:id="196" w:name="_Toc514337005"/>
      <w:r>
        <w:t>arguments property</w:t>
      </w:r>
      <w:bookmarkEnd w:id="195"/>
      <w:bookmarkEnd w:id="196"/>
    </w:p>
    <w:p w14:paraId="3337B550" w14:textId="43C885B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83FD7">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83FD7">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83FD7">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83FD7">
        <w:t>3.9.10</w:t>
      </w:r>
      <w:r>
        <w:fldChar w:fldCharType="end"/>
      </w:r>
      <w:r>
        <w:t>) contains any placeholders (§</w:t>
      </w:r>
      <w:r>
        <w:fldChar w:fldCharType="begin"/>
      </w:r>
      <w:r>
        <w:instrText xml:space="preserve"> REF _Ref508810893 \r \h </w:instrText>
      </w:r>
      <w:r>
        <w:fldChar w:fldCharType="separate"/>
      </w:r>
      <w:r w:rsidR="00483FD7">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83FD7">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7" w:name="_Ref508812301"/>
      <w:bookmarkStart w:id="198" w:name="_Toc514337006"/>
      <w:r>
        <w:t>sarifLog object</w:t>
      </w:r>
      <w:bookmarkEnd w:id="172"/>
      <w:bookmarkEnd w:id="197"/>
      <w:bookmarkEnd w:id="198"/>
    </w:p>
    <w:p w14:paraId="5DEDD21B" w14:textId="0630136E" w:rsidR="000D32C1" w:rsidRDefault="000D32C1" w:rsidP="000D32C1">
      <w:pPr>
        <w:pStyle w:val="Heading3"/>
      </w:pPr>
      <w:bookmarkStart w:id="199" w:name="_Toc514337007"/>
      <w:r>
        <w:t>General</w:t>
      </w:r>
      <w:bookmarkEnd w:id="19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E64A10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83FD7">
        <w:t>3.10.2</w:t>
      </w:r>
      <w:r w:rsidR="0038356E">
        <w:fldChar w:fldCharType="end"/>
      </w:r>
      <w:r w:rsidR="00D71A1D">
        <w:t>.</w:t>
      </w:r>
    </w:p>
    <w:p w14:paraId="69B7D7D3" w14:textId="49B5173F"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83FD7">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7BD4DD53"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83FD7">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0" w:name="_Ref493349977"/>
      <w:bookmarkStart w:id="201" w:name="_Ref493350297"/>
      <w:bookmarkStart w:id="202" w:name="_Toc514337008"/>
      <w:r>
        <w:t>version property</w:t>
      </w:r>
      <w:bookmarkEnd w:id="200"/>
      <w:bookmarkEnd w:id="201"/>
      <w:bookmarkEnd w:id="20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3" w:name="_Ref508812350"/>
      <w:bookmarkStart w:id="204" w:name="_Toc514337009"/>
      <w:r>
        <w:t>$schema property</w:t>
      </w:r>
      <w:bookmarkEnd w:id="203"/>
      <w:bookmarkEnd w:id="20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DB8B00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83FD7">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5" w:name="_Ref493349987"/>
      <w:bookmarkStart w:id="206" w:name="_Toc514337010"/>
      <w:r>
        <w:t>runs property</w:t>
      </w:r>
      <w:bookmarkEnd w:id="205"/>
      <w:bookmarkEnd w:id="206"/>
    </w:p>
    <w:p w14:paraId="4CED6907" w14:textId="4A1F52A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83FD7">
        <w:t>3.11</w:t>
      </w:r>
      <w:r>
        <w:fldChar w:fldCharType="end"/>
      </w:r>
      <w:r w:rsidRPr="00584D35">
        <w:t>).</w:t>
      </w:r>
    </w:p>
    <w:p w14:paraId="076C2078" w14:textId="7A8121FC" w:rsidR="00C66549" w:rsidRPr="00C66549" w:rsidRDefault="00EC6397" w:rsidP="00C66549">
      <w:pPr>
        <w:pStyle w:val="Heading2"/>
      </w:pPr>
      <w:bookmarkStart w:id="207" w:name="_Ref493349997"/>
      <w:bookmarkStart w:id="208" w:name="_Ref493350451"/>
      <w:bookmarkStart w:id="209" w:name="_Toc514337011"/>
      <w:r>
        <w:t>run object</w:t>
      </w:r>
      <w:bookmarkEnd w:id="207"/>
      <w:bookmarkEnd w:id="208"/>
      <w:bookmarkEnd w:id="209"/>
    </w:p>
    <w:p w14:paraId="10E42C1C" w14:textId="534C375F" w:rsidR="000D32C1" w:rsidRDefault="000D32C1" w:rsidP="000D32C1">
      <w:pPr>
        <w:pStyle w:val="Heading3"/>
      </w:pPr>
      <w:bookmarkStart w:id="210" w:name="_Toc514337012"/>
      <w:r>
        <w:t>General</w:t>
      </w:r>
      <w:bookmarkEnd w:id="21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7A081E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83FD7">
        <w:t>3.11.8</w:t>
      </w:r>
      <w:r>
        <w:fldChar w:fldCharType="end"/>
      </w:r>
      <w:r w:rsidR="00893398">
        <w:t>.</w:t>
      </w:r>
    </w:p>
    <w:p w14:paraId="458D3C95" w14:textId="72EF7974"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83FD7">
        <w:t>3.12</w:t>
      </w:r>
      <w:r>
        <w:fldChar w:fldCharType="end"/>
      </w:r>
      <w:r>
        <w:t>)</w:t>
      </w:r>
      <w:r w:rsidR="00893398">
        <w:t>.</w:t>
      </w:r>
    </w:p>
    <w:p w14:paraId="5659FE03" w14:textId="398D62B9" w:rsidR="00C66549" w:rsidRDefault="00C66549" w:rsidP="00893398">
      <w:pPr>
        <w:pStyle w:val="Codesmall"/>
      </w:pPr>
      <w:r>
        <w:t xml:space="preserve">  },</w:t>
      </w:r>
    </w:p>
    <w:p w14:paraId="5572A9C8" w14:textId="44D1CD5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83FD7">
        <w:t>3.11.16</w:t>
      </w:r>
      <w:r>
        <w:fldChar w:fldCharType="end"/>
      </w:r>
      <w:r w:rsidR="00893398">
        <w:t>.</w:t>
      </w:r>
    </w:p>
    <w:p w14:paraId="2AB9C865" w14:textId="68161F9F" w:rsidR="00C66549" w:rsidRDefault="00C66549" w:rsidP="00893398">
      <w:pPr>
        <w:pStyle w:val="Codesmall"/>
      </w:pPr>
      <w:r>
        <w:t xml:space="preserve">    {</w:t>
      </w:r>
    </w:p>
    <w:p w14:paraId="34499818" w14:textId="2E834DF9"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83FD7">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1" w:name="_Ref493351359"/>
      <w:bookmarkStart w:id="212" w:name="_Toc514337013"/>
      <w:r>
        <w:lastRenderedPageBreak/>
        <w:t>i</w:t>
      </w:r>
      <w:r w:rsidR="00435405">
        <w:t>nstanceGui</w:t>
      </w:r>
      <w:r>
        <w:t>d property</w:t>
      </w:r>
      <w:bookmarkEnd w:id="211"/>
      <w:bookmarkEnd w:id="212"/>
    </w:p>
    <w:p w14:paraId="1C53D700" w14:textId="51A70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83FD7">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3" w:name="_Ref513207134"/>
      <w:bookmarkStart w:id="214" w:name="_Toc514337014"/>
      <w:r>
        <w:t>logical</w:t>
      </w:r>
      <w:r w:rsidR="000D32C1">
        <w:t>Id property</w:t>
      </w:r>
      <w:bookmarkEnd w:id="213"/>
      <w:bookmarkEnd w:id="214"/>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5B8C2490"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483FD7">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5" w:name="_Toc514337015"/>
      <w:r>
        <w:t>description property</w:t>
      </w:r>
      <w:bookmarkEnd w:id="215"/>
    </w:p>
    <w:p w14:paraId="4429B86F" w14:textId="47091DE4"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describes this run.</w:t>
      </w:r>
    </w:p>
    <w:p w14:paraId="0F955C55" w14:textId="19A8A7B1"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483FD7">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0EF21CCF" w:rsidR="00E86746" w:rsidRDefault="00E86746" w:rsidP="00E86746">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0BF4D6AD" w14:textId="5894F611"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483FD7">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6" w:name="_Ref493475805"/>
      <w:bookmarkStart w:id="217" w:name="_Toc514337016"/>
      <w:r>
        <w:t>baselineI</w:t>
      </w:r>
      <w:r w:rsidR="00435405">
        <w:t>nstanceGui</w:t>
      </w:r>
      <w:r>
        <w:t>d property</w:t>
      </w:r>
      <w:bookmarkEnd w:id="216"/>
      <w:bookmarkEnd w:id="217"/>
    </w:p>
    <w:p w14:paraId="2AAA192D" w14:textId="09E9D4F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83FD7">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483FD7">
        <w:t>3.11.2</w:t>
      </w:r>
      <w:r>
        <w:fldChar w:fldCharType="end"/>
      </w:r>
      <w:r w:rsidRPr="006066AC">
        <w:t>) of some previous run.</w:t>
      </w:r>
    </w:p>
    <w:p w14:paraId="730C1956" w14:textId="1A2C737F"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483FD7">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62F7621A"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83FD7">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83FD7">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18" w:name="_Ref514325384"/>
      <w:bookmarkStart w:id="219" w:name="_Ref514325738"/>
      <w:bookmarkStart w:id="220" w:name="_Toc514337017"/>
      <w:r>
        <w:t>automation</w:t>
      </w:r>
      <w:r w:rsidR="00435405">
        <w:t>Logical</w:t>
      </w:r>
      <w:r>
        <w:t>Id property</w:t>
      </w:r>
      <w:bookmarkEnd w:id="218"/>
      <w:bookmarkEnd w:id="219"/>
      <w:bookmarkEnd w:id="220"/>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65BA64E"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483FD7">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1" w:name="_Toc514337018"/>
      <w:r>
        <w:t>architecture property</w:t>
      </w:r>
      <w:bookmarkEnd w:id="22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2" w:name="_Ref493350956"/>
      <w:bookmarkStart w:id="223" w:name="_Toc514337019"/>
      <w:r>
        <w:t>tool property</w:t>
      </w:r>
      <w:bookmarkEnd w:id="222"/>
      <w:bookmarkEnd w:id="223"/>
    </w:p>
    <w:p w14:paraId="56566E8E" w14:textId="7B306EA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83FD7">
        <w:t>3.12</w:t>
      </w:r>
      <w:r>
        <w:fldChar w:fldCharType="end"/>
      </w:r>
      <w:r w:rsidRPr="003B5868">
        <w:t>) that describes the analysis tool that was run.</w:t>
      </w:r>
    </w:p>
    <w:p w14:paraId="29FA70CD" w14:textId="52EE5F0A" w:rsidR="000D32C1" w:rsidRDefault="000D32C1" w:rsidP="000D32C1">
      <w:pPr>
        <w:pStyle w:val="Heading3"/>
      </w:pPr>
      <w:bookmarkStart w:id="224" w:name="_Ref507657941"/>
      <w:bookmarkStart w:id="225" w:name="_Toc514337020"/>
      <w:r>
        <w:t>invocation</w:t>
      </w:r>
      <w:r w:rsidR="00514F09">
        <w:t>s</w:t>
      </w:r>
      <w:r>
        <w:t xml:space="preserve"> property</w:t>
      </w:r>
      <w:bookmarkEnd w:id="224"/>
      <w:bookmarkEnd w:id="225"/>
    </w:p>
    <w:p w14:paraId="676BBCBB" w14:textId="6087C637"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83FD7">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83FD7">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6" w:name="_Toc514337021"/>
      <w:r>
        <w:lastRenderedPageBreak/>
        <w:t>conversion property</w:t>
      </w:r>
      <w:bookmarkEnd w:id="226"/>
    </w:p>
    <w:p w14:paraId="226462F1" w14:textId="667D039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83FD7">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7" w:name="_Ref511829897"/>
      <w:bookmarkStart w:id="228" w:name="_Toc514337022"/>
      <w:r>
        <w:t>versionControlProvenance property</w:t>
      </w:r>
      <w:bookmarkEnd w:id="227"/>
      <w:bookmarkEnd w:id="228"/>
    </w:p>
    <w:p w14:paraId="40DFBA3C" w14:textId="41D924AF"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83FD7">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24687CB9"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483FD7">
        <w:t>3.16</w:t>
      </w:r>
      <w:r>
        <w:fldChar w:fldCharType="end"/>
      </w:r>
      <w:r>
        <w:t>).</w:t>
      </w:r>
    </w:p>
    <w:p w14:paraId="252CBC5B" w14:textId="3BE5C486"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483FD7">
        <w:t>3.16.3</w:t>
      </w:r>
      <w:r w:rsidR="00EC5421">
        <w:fldChar w:fldCharType="end"/>
      </w:r>
      <w:r>
        <w:t>.</w:t>
      </w:r>
    </w:p>
    <w:p w14:paraId="5C24FC9B" w14:textId="3DE2415C"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83FD7">
        <w:t>3.16.4</w:t>
      </w:r>
      <w:r w:rsidR="00EC5421">
        <w:fldChar w:fldCharType="end"/>
      </w:r>
      <w:r>
        <w:t>.</w:t>
      </w:r>
    </w:p>
    <w:p w14:paraId="1B1D75B0" w14:textId="083ED484"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83FD7">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29" w:name="_Ref508869459"/>
      <w:bookmarkStart w:id="230" w:name="_Ref508869524"/>
      <w:bookmarkStart w:id="231" w:name="_Ref508869585"/>
      <w:bookmarkStart w:id="232" w:name="_Toc514337023"/>
      <w:bookmarkStart w:id="233" w:name="_Ref493345118"/>
      <w:r>
        <w:t>originalUriBaseIds property</w:t>
      </w:r>
      <w:bookmarkEnd w:id="229"/>
      <w:bookmarkEnd w:id="230"/>
      <w:bookmarkEnd w:id="231"/>
      <w:bookmarkEnd w:id="232"/>
    </w:p>
    <w:p w14:paraId="2DDCF7C4" w14:textId="50C11BA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483FD7">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83FD7">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AC3495A"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483FD7">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7D498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83FD7">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D04281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83FD7">
        <w:t>3.20</w:t>
      </w:r>
      <w:r w:rsidR="00B213E1">
        <w:fldChar w:fldCharType="end"/>
      </w:r>
      <w:r w:rsidR="00B213E1">
        <w:t>)</w:t>
      </w:r>
    </w:p>
    <w:p w14:paraId="26DCDECF" w14:textId="37313F50"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483FD7">
        <w:t>3.20.2</w:t>
      </w:r>
      <w:r w:rsidR="00C6546E">
        <w:fldChar w:fldCharType="end"/>
      </w:r>
      <w:r w:rsidR="00C6546E">
        <w:t>.</w:t>
      </w:r>
    </w:p>
    <w:p w14:paraId="14E37F0A" w14:textId="564EB745"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483FD7">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D3779DE"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483FD7">
        <w:t>3.3.2.2</w:t>
      </w:r>
      <w:r w:rsidR="0014301D">
        <w:fldChar w:fldCharType="end"/>
      </w:r>
      <w:r>
        <w:t>).</w:t>
      </w:r>
    </w:p>
    <w:p w14:paraId="7D9E2059" w14:textId="77777777" w:rsidR="000D32C1" w:rsidRDefault="000D32C1" w:rsidP="000D32C1">
      <w:pPr>
        <w:pStyle w:val="Heading3"/>
      </w:pPr>
      <w:bookmarkStart w:id="234" w:name="_Ref507667580"/>
      <w:bookmarkStart w:id="235" w:name="_Toc514337024"/>
      <w:r>
        <w:t>files property</w:t>
      </w:r>
      <w:bookmarkEnd w:id="233"/>
      <w:bookmarkEnd w:id="234"/>
      <w:bookmarkEnd w:id="235"/>
    </w:p>
    <w:p w14:paraId="07E80975" w14:textId="24B82ABD" w:rsidR="006A16A8" w:rsidRDefault="006A16A8" w:rsidP="006A16A8">
      <w:pPr>
        <w:pStyle w:val="Heading4"/>
      </w:pPr>
      <w:bookmarkStart w:id="236" w:name="_Toc514337025"/>
      <w:r>
        <w:t>General</w:t>
      </w:r>
      <w:bookmarkEnd w:id="236"/>
    </w:p>
    <w:p w14:paraId="1A04899C" w14:textId="2F9EEF6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483FD7">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0384345D"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83FD7">
        <w:t>3.13.5</w:t>
      </w:r>
      <w:r w:rsidR="00F132B2">
        <w:fldChar w:fldCharType="end"/>
      </w:r>
      <w:r w:rsidR="00F132B2">
        <w:t>, §</w:t>
      </w:r>
      <w:r w:rsidR="00F132B2">
        <w:fldChar w:fldCharType="begin"/>
      </w:r>
      <w:r w:rsidR="00F132B2">
        <w:instrText xml:space="preserve"> REF _Ref508987354 \r \h </w:instrText>
      </w:r>
      <w:r w:rsidR="00F132B2">
        <w:fldChar w:fldCharType="separate"/>
      </w:r>
      <w:r w:rsidR="00483FD7">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7" w:name="_Ref508985072"/>
      <w:bookmarkStart w:id="238" w:name="_Toc514337026"/>
      <w:r>
        <w:t>Property names</w:t>
      </w:r>
      <w:bookmarkEnd w:id="237"/>
      <w:bookmarkEnd w:id="238"/>
    </w:p>
    <w:p w14:paraId="2525CEB8" w14:textId="10D0AAE5"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483FD7">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9" w:name="_Hlk508703537"/>
      <w:r>
        <w:t>relative property name</w:t>
      </w:r>
      <w:bookmarkEnd w:id="239"/>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08128747"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483FD7">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83FD7">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2511F57E" w:rsidR="00C85F5E" w:rsidRDefault="00C85F5E" w:rsidP="00C85F5E">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32923A5F" w14:textId="77777777" w:rsidR="00C85F5E" w:rsidRDefault="00C85F5E" w:rsidP="00C85F5E">
      <w:pPr>
        <w:pStyle w:val="Codesmall"/>
      </w:pPr>
      <w:r>
        <w:t xml:space="preserve">  "results": [</w:t>
      </w:r>
    </w:p>
    <w:p w14:paraId="2ED60C67" w14:textId="50E6A18C" w:rsidR="00C85F5E" w:rsidRDefault="00C85F5E" w:rsidP="00C85F5E">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w:t>
      </w:r>
    </w:p>
    <w:p w14:paraId="64A6A69B" w14:textId="77777777" w:rsidR="00C85F5E" w:rsidRDefault="00C85F5E" w:rsidP="00C85F5E">
      <w:pPr>
        <w:pStyle w:val="Codesmall"/>
      </w:pPr>
      <w:r>
        <w:t xml:space="preserve">      "relatedLocations": [</w:t>
      </w:r>
    </w:p>
    <w:p w14:paraId="68526452" w14:textId="6487B573"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483FD7">
        <w:t>3.34</w:t>
      </w:r>
      <w:r>
        <w:fldChar w:fldCharType="end"/>
      </w:r>
      <w:r>
        <w:t>).</w:t>
      </w:r>
    </w:p>
    <w:p w14:paraId="3BDF79BA" w14:textId="16F69638"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483FD7">
        <w:t>3.21</w:t>
      </w:r>
      <w:r>
        <w:fldChar w:fldCharType="end"/>
      </w:r>
      <w:r>
        <w:t>).</w:t>
      </w:r>
    </w:p>
    <w:p w14:paraId="074DA98B" w14:textId="134B7770"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483FD7">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9F68751"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83FD7">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2A635771" w:rsidR="00C85F5E" w:rsidRDefault="00C85F5E" w:rsidP="00C85F5E">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0E9FFF9F" w14:textId="77777777" w:rsidR="00C85F5E" w:rsidRDefault="00C85F5E" w:rsidP="00C85F5E">
      <w:pPr>
        <w:pStyle w:val="Codesmall"/>
      </w:pPr>
      <w:r>
        <w:t xml:space="preserve">  "results": [</w:t>
      </w:r>
    </w:p>
    <w:p w14:paraId="2B1E2CCA" w14:textId="68752FC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w:t>
      </w:r>
    </w:p>
    <w:p w14:paraId="3FA8FEF0" w14:textId="77777777" w:rsidR="00C85F5E" w:rsidRDefault="00C85F5E" w:rsidP="00C85F5E">
      <w:pPr>
        <w:pStyle w:val="Codesmall"/>
      </w:pPr>
      <w:r>
        <w:t xml:space="preserve">      "relatedLocations": [</w:t>
      </w:r>
    </w:p>
    <w:p w14:paraId="51490C33" w14:textId="10F3732D"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483FD7">
        <w:t>3.20</w:t>
      </w:r>
      <w:r w:rsidR="009A40CD">
        <w:fldChar w:fldCharType="end"/>
      </w:r>
      <w:r>
        <w:t>).</w:t>
      </w:r>
    </w:p>
    <w:p w14:paraId="7A65DBF0" w14:textId="2E592DF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483FD7">
        <w:t>3.21</w:t>
      </w:r>
      <w:r>
        <w:fldChar w:fldCharType="end"/>
      </w:r>
      <w:r>
        <w:t>).</w:t>
      </w:r>
    </w:p>
    <w:p w14:paraId="30B3771B" w14:textId="0E3A191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483FD7">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0C10D543"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483FD7">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4C9C008"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483FD7">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4AD4CB1"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483FD7">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2B270F50"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483FD7">
        <w:t>3.20</w:t>
      </w:r>
      <w:r w:rsidR="009A40CD">
        <w:fldChar w:fldCharType="end"/>
      </w:r>
      <w:r w:rsidR="00EB5421">
        <w:t>).</w:t>
      </w:r>
    </w:p>
    <w:p w14:paraId="39ADA288" w14:textId="094FD045"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483FD7">
        <w:t>3.21</w:t>
      </w:r>
      <w:r w:rsidR="00EB5421">
        <w:fldChar w:fldCharType="end"/>
      </w:r>
      <w:r w:rsidR="00EB5421">
        <w:t>).</w:t>
      </w:r>
    </w:p>
    <w:p w14:paraId="5540FCD1" w14:textId="4A1419B8"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483FD7">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02B8C54"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E5B4EC0"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483FD7">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69C5F549"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483FD7">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78A772FA"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483FD7">
        <w:t>3.20</w:t>
      </w:r>
      <w:r w:rsidR="00EB5632">
        <w:fldChar w:fldCharType="end"/>
      </w:r>
      <w:r w:rsidR="00EB5632">
        <w:t>)</w:t>
      </w:r>
    </w:p>
    <w:p w14:paraId="1A34D47A" w14:textId="63254F8C"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483FD7">
        <w:t>3.21</w:t>
      </w:r>
      <w:r w:rsidR="00EB5632">
        <w:fldChar w:fldCharType="end"/>
      </w:r>
      <w:r w:rsidR="00EB5632">
        <w:t>)</w:t>
      </w:r>
    </w:p>
    <w:p w14:paraId="77C7FCB9" w14:textId="53E32908"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483FD7">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EB66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483FD7">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0" w:name="_Toc514337027"/>
      <w:r>
        <w:t>Property values</w:t>
      </w:r>
      <w:bookmarkEnd w:id="240"/>
    </w:p>
    <w:p w14:paraId="7A6BA100" w14:textId="0047841A"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483FD7">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483FD7">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66E0B13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483FD7">
        <w:t>3.3.2</w:t>
      </w:r>
      <w:r w:rsidR="0054415E">
        <w:fldChar w:fldCharType="end"/>
      </w:r>
      <w:r w:rsidRPr="001C3E3E">
        <w:t>.</w:t>
      </w:r>
    </w:p>
    <w:p w14:paraId="7F2B59B5" w14:textId="76C8594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483FD7">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483FD7">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483FD7">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6CE903E6"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E53793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483FD7">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3A980E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483FD7">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1" w:name="_Ref493479000"/>
      <w:bookmarkStart w:id="242" w:name="_Ref493479448"/>
      <w:bookmarkStart w:id="243" w:name="_Toc514337028"/>
      <w:r>
        <w:t>logicalLocations property</w:t>
      </w:r>
      <w:bookmarkEnd w:id="241"/>
      <w:bookmarkEnd w:id="242"/>
      <w:bookmarkEnd w:id="243"/>
    </w:p>
    <w:p w14:paraId="428BC587" w14:textId="5A23651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483FD7">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52924BEE"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483FD7">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483FD7">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483FD7">
        <w:t>3.24.2</w:t>
      </w:r>
      <w:r w:rsidR="00DC1421">
        <w:fldChar w:fldCharType="end"/>
      </w:r>
      <w:r w:rsidR="00FE30E5">
        <w:t>.</w:t>
      </w:r>
    </w:p>
    <w:p w14:paraId="1928BB84" w14:textId="7E0A2A6C"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483FD7">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1444A32B"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83FD7">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4" w:name="_Ref511820652"/>
      <w:bookmarkStart w:id="245" w:name="_Toc514337029"/>
      <w:r>
        <w:t>graphs property</w:t>
      </w:r>
      <w:bookmarkEnd w:id="244"/>
      <w:bookmarkEnd w:id="245"/>
    </w:p>
    <w:p w14:paraId="2212E1F5" w14:textId="108D097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del w:id="246" w:author="Laurence Golding" w:date="2018-05-24T13:39:00Z">
        <w:r w:rsidDel="00E440E6">
          <w:delText xml:space="preserve">containing </w:delText>
        </w:r>
      </w:del>
      <w:commentRangeStart w:id="247"/>
      <w:ins w:id="248" w:author="Laurence Golding" w:date="2018-05-24T13:39:00Z">
        <w:r w:rsidR="00E440E6">
          <w:t>of</w:t>
        </w:r>
        <w:commentRangeEnd w:id="247"/>
        <w:r w:rsidR="00E440E6">
          <w:rPr>
            <w:rStyle w:val="CommentReference"/>
          </w:rPr>
          <w:commentReference w:id="247"/>
        </w:r>
        <w:r w:rsidR="00E440E6">
          <w:t xml:space="preserve"> </w:t>
        </w:r>
      </w:ins>
      <w:r>
        <w:t>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83FD7">
        <w:t>3.27</w:t>
      </w:r>
      <w:r>
        <w:fldChar w:fldCharType="end"/>
      </w:r>
      <w:r>
        <w:t>) each of which represents a directed graph. A directed graph is a network of nodes and directed edges that describes some aspect of the structure of the code (for example, a call graph).</w:t>
      </w:r>
    </w:p>
    <w:p w14:paraId="5E4D8FDC" w14:textId="051C7D7B"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83FD7">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9" w:name="_Ref493350972"/>
      <w:bookmarkStart w:id="250" w:name="_Toc514337030"/>
      <w:r>
        <w:lastRenderedPageBreak/>
        <w:t>results property</w:t>
      </w:r>
      <w:bookmarkEnd w:id="249"/>
      <w:bookmarkEnd w:id="250"/>
    </w:p>
    <w:p w14:paraId="319EAE63" w14:textId="57AD5AA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del w:id="251" w:author="Laurence Golding" w:date="2018-05-24T13:38:00Z">
        <w:r w:rsidR="00FB5300" w:rsidRPr="00FB5300" w:rsidDel="00E440E6">
          <w:delText>cont</w:delText>
        </w:r>
        <w:r w:rsidR="00FB5300" w:rsidDel="00E440E6">
          <w:delText xml:space="preserve">aining </w:delText>
        </w:r>
      </w:del>
      <w:ins w:id="252" w:author="Laurence Golding" w:date="2018-05-24T13:38:00Z">
        <w:r w:rsidR="00E440E6">
          <w:t xml:space="preserve">of </w:t>
        </w:r>
      </w:ins>
      <w:r w:rsidR="00FB5300">
        <w:t xml:space="preserve">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83FD7">
        <w:t>3.19</w:t>
      </w:r>
      <w:r w:rsidR="00FB5300">
        <w:fldChar w:fldCharType="end"/>
      </w:r>
      <w:r w:rsidR="00FB5300" w:rsidRPr="00FB5300">
        <w:t>), each of which represents a single result detected in the course of the run.</w:t>
      </w:r>
    </w:p>
    <w:p w14:paraId="66E8B62B" w14:textId="73D28AC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83FD7">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3" w:name="_Ref493404878"/>
      <w:bookmarkStart w:id="254" w:name="_Toc514337031"/>
      <w:r>
        <w:t>resource</w:t>
      </w:r>
      <w:r w:rsidR="00401BB5">
        <w:t>s property</w:t>
      </w:r>
      <w:bookmarkEnd w:id="253"/>
      <w:bookmarkEnd w:id="254"/>
    </w:p>
    <w:p w14:paraId="29E64BC9" w14:textId="052DB1F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83FD7">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5" w:name="_Ref511828248"/>
      <w:bookmarkStart w:id="256" w:name="_Toc514337032"/>
      <w:r>
        <w:t>defaultFileEncoding</w:t>
      </w:r>
      <w:bookmarkEnd w:id="255"/>
      <w:bookmarkEnd w:id="256"/>
    </w:p>
    <w:p w14:paraId="305609EB" w14:textId="10FA3F1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83FD7">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83FD7">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83FD7">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7856717D" w:rsidR="00926829" w:rsidRPr="00926829" w:rsidRDefault="00926829" w:rsidP="00926829">
      <w:r>
        <w:t>For an example, see §</w:t>
      </w:r>
      <w:r>
        <w:fldChar w:fldCharType="begin"/>
      </w:r>
      <w:r>
        <w:instrText xml:space="preserve"> REF _Ref511828128 \r \h </w:instrText>
      </w:r>
      <w:r>
        <w:fldChar w:fldCharType="separate"/>
      </w:r>
      <w:r w:rsidR="00483FD7">
        <w:t>3.17.9</w:t>
      </w:r>
      <w:r>
        <w:fldChar w:fldCharType="end"/>
      </w:r>
      <w:r>
        <w:t>.</w:t>
      </w:r>
    </w:p>
    <w:p w14:paraId="321E971D" w14:textId="3DFB61DC" w:rsidR="003F533C" w:rsidRDefault="003F533C" w:rsidP="003F533C">
      <w:pPr>
        <w:pStyle w:val="Heading3"/>
      </w:pPr>
      <w:bookmarkStart w:id="257" w:name="_Ref503355262"/>
      <w:bookmarkStart w:id="258" w:name="_Toc514337033"/>
      <w:r>
        <w:t>richMessageMimeType property</w:t>
      </w:r>
      <w:bookmarkEnd w:id="257"/>
      <w:bookmarkEnd w:id="258"/>
    </w:p>
    <w:p w14:paraId="6FE5FA9A" w14:textId="2ADE756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83FD7">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999E433"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83FD7">
        <w:t>3.9.3.2</w:t>
      </w:r>
      <w:r>
        <w:fldChar w:fldCharType="end"/>
      </w:r>
      <w:r>
        <w:t>.</w:t>
      </w:r>
    </w:p>
    <w:p w14:paraId="0976C2B8" w14:textId="69407A93" w:rsidR="00D65090" w:rsidRDefault="00D65090" w:rsidP="00D65090">
      <w:pPr>
        <w:pStyle w:val="Heading3"/>
      </w:pPr>
      <w:bookmarkStart w:id="259" w:name="_Ref510017893"/>
      <w:bookmarkStart w:id="260" w:name="_Toc514337034"/>
      <w:r>
        <w:t>redactionToken</w:t>
      </w:r>
      <w:bookmarkEnd w:id="259"/>
      <w:r>
        <w:t xml:space="preserve"> property</w:t>
      </w:r>
      <w:bookmarkEnd w:id="260"/>
    </w:p>
    <w:p w14:paraId="0674C185" w14:textId="2170FA6A" w:rsidR="00D65090" w:rsidRDefault="00D65090" w:rsidP="00D65090">
      <w:r>
        <w:t>If the value of any redaction-aware property (§</w:t>
      </w:r>
      <w:r>
        <w:fldChar w:fldCharType="begin"/>
      </w:r>
      <w:r>
        <w:instrText xml:space="preserve"> REF _Ref510017878 \r \h </w:instrText>
      </w:r>
      <w:r>
        <w:fldChar w:fldCharType="separate"/>
      </w:r>
      <w:r w:rsidR="00483FD7">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1"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lastRenderedPageBreak/>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2" w:name="_Toc514337035"/>
      <w:bookmarkEnd w:id="261"/>
      <w:r>
        <w:t>properties property</w:t>
      </w:r>
      <w:bookmarkEnd w:id="262"/>
    </w:p>
    <w:p w14:paraId="6A87570C" w14:textId="661AFC23"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483FD7">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3" w:name="_Ref493350964"/>
      <w:bookmarkStart w:id="264" w:name="_Toc514337036"/>
      <w:r>
        <w:t>tool object</w:t>
      </w:r>
      <w:bookmarkEnd w:id="263"/>
      <w:bookmarkEnd w:id="264"/>
    </w:p>
    <w:p w14:paraId="389A43BD" w14:textId="582B65CB" w:rsidR="00401BB5" w:rsidRDefault="00401BB5" w:rsidP="00401BB5">
      <w:pPr>
        <w:pStyle w:val="Heading3"/>
      </w:pPr>
      <w:bookmarkStart w:id="265" w:name="_Toc514337037"/>
      <w:r>
        <w:t>General</w:t>
      </w:r>
      <w:bookmarkEnd w:id="26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B9A8C18"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483FD7">
        <w:t>3.12.2</w:t>
      </w:r>
      <w:r>
        <w:fldChar w:fldCharType="end"/>
      </w:r>
    </w:p>
    <w:p w14:paraId="69B4117F" w14:textId="3ADB3433"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483FD7">
        <w:t>3.12.3</w:t>
      </w:r>
      <w:r>
        <w:fldChar w:fldCharType="end"/>
      </w:r>
    </w:p>
    <w:p w14:paraId="3C102082" w14:textId="52A3EE9F"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483FD7">
        <w:t>3.12.4</w:t>
      </w:r>
      <w:r>
        <w:fldChar w:fldCharType="end"/>
      </w:r>
    </w:p>
    <w:p w14:paraId="51BC003B" w14:textId="6825935C"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483FD7">
        <w:t>3.12.5</w:t>
      </w:r>
      <w:r>
        <w:fldChar w:fldCharType="end"/>
      </w:r>
    </w:p>
    <w:p w14:paraId="3461AB94" w14:textId="1C250E2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483FD7">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6" w:name="_Ref493409155"/>
      <w:bookmarkStart w:id="267" w:name="_Toc514337038"/>
      <w:r>
        <w:t>name property</w:t>
      </w:r>
      <w:bookmarkEnd w:id="266"/>
      <w:bookmarkEnd w:id="26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8" w:name="_Ref493409168"/>
      <w:bookmarkStart w:id="269" w:name="_Toc514337039"/>
      <w:r>
        <w:t>fullName property</w:t>
      </w:r>
      <w:bookmarkEnd w:id="268"/>
      <w:bookmarkEnd w:id="26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0" w:name="_Ref493409198"/>
      <w:bookmarkStart w:id="271" w:name="_Toc514337040"/>
      <w:r>
        <w:t>semanticVersion property</w:t>
      </w:r>
      <w:bookmarkEnd w:id="270"/>
      <w:bookmarkEnd w:id="271"/>
    </w:p>
    <w:p w14:paraId="0F26CA6A" w14:textId="549D1E06"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2" w:name="_Ref493409191"/>
      <w:bookmarkStart w:id="273" w:name="_Toc514337041"/>
      <w:r>
        <w:t>version property</w:t>
      </w:r>
      <w:bookmarkEnd w:id="272"/>
      <w:bookmarkEnd w:id="27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4" w:name="_Ref493409205"/>
      <w:bookmarkStart w:id="275" w:name="_Toc514337042"/>
      <w:r>
        <w:t>fileVersion property</w:t>
      </w:r>
      <w:bookmarkEnd w:id="274"/>
      <w:bookmarkEnd w:id="27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6" w:name="_Toc514337043"/>
      <w:r>
        <w:t>downloadUri property</w:t>
      </w:r>
      <w:bookmarkEnd w:id="276"/>
    </w:p>
    <w:p w14:paraId="29604BF7" w14:textId="2A95B1EF"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7" w:name="_Ref508811658"/>
      <w:bookmarkStart w:id="278" w:name="_Ref508812630"/>
      <w:bookmarkStart w:id="279" w:name="_Toc514337044"/>
      <w:r>
        <w:t>language property</w:t>
      </w:r>
      <w:bookmarkEnd w:id="277"/>
      <w:bookmarkEnd w:id="278"/>
      <w:bookmarkEnd w:id="279"/>
    </w:p>
    <w:p w14:paraId="0DEC6669" w14:textId="4BD7EAE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0" w:name="_Hlk503355525"/>
      <w:r w:rsidRPr="00C56762">
        <w:t>a string specifying the language of the messages produced by the tool</w:t>
      </w:r>
      <w:bookmarkEnd w:id="28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1" w:name="_Ref508812052"/>
      <w:r>
        <w:t xml:space="preserve">The </w:t>
      </w:r>
      <w:r w:rsidRPr="00062677">
        <w:rPr>
          <w:rStyle w:val="CODEtemp"/>
        </w:rPr>
        <w:t>language</w:t>
      </w:r>
      <w:r>
        <w:t xml:space="preserve"> property specifies:</w:t>
      </w:r>
    </w:p>
    <w:p w14:paraId="4C6405EF" w14:textId="5F8AACF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83FD7">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83FD7">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83FD7">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83FD7">
        <w:t>3.11</w:t>
      </w:r>
      <w:r>
        <w:fldChar w:fldCharType="end"/>
      </w:r>
      <w:r w:rsidRPr="008867D2">
        <w:t>).</w:t>
      </w:r>
    </w:p>
    <w:p w14:paraId="3FBBE723" w14:textId="64D7576B"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483FD7">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83FD7">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2" w:name="_Ref508891515"/>
      <w:bookmarkStart w:id="283" w:name="_Toc514337045"/>
      <w:r>
        <w:t>resourceLocation property</w:t>
      </w:r>
      <w:bookmarkEnd w:id="281"/>
      <w:bookmarkEnd w:id="282"/>
      <w:bookmarkEnd w:id="283"/>
    </w:p>
    <w:p w14:paraId="012A55E0" w14:textId="3A5CC6F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83FD7">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483FD7">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83FD7">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0BCA866"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83FD7">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83FD7">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83FD7">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42B756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83FD7">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330E01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83FD7">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C796310"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483FD7">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45950ED"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83FD7">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1BDD90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83FD7">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210CCFF"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483FD7">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4" w:name="_Toc514337046"/>
      <w:r>
        <w:t>sarifLoggerVersion property</w:t>
      </w:r>
      <w:bookmarkEnd w:id="28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5" w:name="_Toc514337047"/>
      <w:r>
        <w:t>properties property</w:t>
      </w:r>
      <w:bookmarkEnd w:id="285"/>
    </w:p>
    <w:p w14:paraId="074F31FD" w14:textId="557733F0"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483FD7">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6" w:name="_Ref493352563"/>
      <w:bookmarkStart w:id="287" w:name="_Toc514337048"/>
      <w:r>
        <w:lastRenderedPageBreak/>
        <w:t>invocation object</w:t>
      </w:r>
      <w:bookmarkEnd w:id="286"/>
      <w:bookmarkEnd w:id="287"/>
    </w:p>
    <w:p w14:paraId="10E65C9D" w14:textId="17190F2B" w:rsidR="00401BB5" w:rsidRDefault="00401BB5" w:rsidP="00401BB5">
      <w:pPr>
        <w:pStyle w:val="Heading3"/>
      </w:pPr>
      <w:bookmarkStart w:id="288" w:name="_Toc514337049"/>
      <w:r>
        <w:t>General</w:t>
      </w:r>
      <w:bookmarkEnd w:id="28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9" w:name="_Ref493414102"/>
      <w:bookmarkStart w:id="290" w:name="_Toc514337050"/>
      <w:r>
        <w:t>commandLine property</w:t>
      </w:r>
      <w:bookmarkEnd w:id="289"/>
      <w:bookmarkEnd w:id="29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59A58DB"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483FD7">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1" w:name="_Ref506976541"/>
      <w:bookmarkStart w:id="292" w:name="_Toc514337051"/>
      <w:r>
        <w:t>arguments property</w:t>
      </w:r>
      <w:bookmarkEnd w:id="291"/>
      <w:bookmarkEnd w:id="29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6B489C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83FD7">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3" w:name="_Ref511899181"/>
      <w:bookmarkStart w:id="294" w:name="_Toc514337052"/>
      <w:r>
        <w:lastRenderedPageBreak/>
        <w:t>responseFiles property</w:t>
      </w:r>
      <w:bookmarkEnd w:id="293"/>
      <w:bookmarkEnd w:id="294"/>
    </w:p>
    <w:p w14:paraId="7F9B09E3" w14:textId="2094CB1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83FD7">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6CFAB5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83FD7">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83FD7">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311AF1E"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83FD7">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5" w:name="_Ref507597986"/>
      <w:bookmarkStart w:id="296" w:name="_Toc514337053"/>
      <w:r>
        <w:t>attachments property</w:t>
      </w:r>
      <w:bookmarkEnd w:id="295"/>
      <w:bookmarkEnd w:id="296"/>
    </w:p>
    <w:p w14:paraId="13917F9A" w14:textId="6615CF8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83FD7">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83FD7">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483FD7">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83FD7">
        <w:t>3.13.3</w:t>
      </w:r>
      <w:r w:rsidR="00A27D47">
        <w:fldChar w:fldCharType="end"/>
      </w:r>
      <w:r>
        <w:t>), if present. They might also be files implicitly consumed by the tool, such as a configuration file.</w:t>
      </w:r>
    </w:p>
    <w:p w14:paraId="5A68CC32" w14:textId="1395DE5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83FD7">
        <w:t>3.14.1</w:t>
      </w:r>
      <w:r w:rsidR="00A27D47">
        <w:fldChar w:fldCharType="end"/>
      </w:r>
      <w:r>
        <w:t>.</w:t>
      </w:r>
    </w:p>
    <w:p w14:paraId="01B231BB" w14:textId="6910B73F" w:rsidR="00401BB5" w:rsidRDefault="00401BB5" w:rsidP="00401BB5">
      <w:pPr>
        <w:pStyle w:val="Heading3"/>
      </w:pPr>
      <w:bookmarkStart w:id="297" w:name="_Toc514337054"/>
      <w:r>
        <w:t>startTime property</w:t>
      </w:r>
      <w:bookmarkEnd w:id="297"/>
    </w:p>
    <w:p w14:paraId="16315911" w14:textId="581ADF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83FD7">
        <w:t>3.8</w:t>
      </w:r>
      <w:r>
        <w:fldChar w:fldCharType="end"/>
      </w:r>
      <w:r w:rsidRPr="00A14F9A">
        <w:t>.</w:t>
      </w:r>
    </w:p>
    <w:p w14:paraId="64D62131" w14:textId="648590CB" w:rsidR="00401BB5" w:rsidRDefault="00401BB5" w:rsidP="00401BB5">
      <w:pPr>
        <w:pStyle w:val="Heading3"/>
      </w:pPr>
      <w:bookmarkStart w:id="298" w:name="_Toc514337055"/>
      <w:r>
        <w:t>endTime property</w:t>
      </w:r>
      <w:bookmarkEnd w:id="298"/>
    </w:p>
    <w:p w14:paraId="7310B713" w14:textId="53BF58C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83FD7">
        <w:t>3.8</w:t>
      </w:r>
      <w:r>
        <w:fldChar w:fldCharType="end"/>
      </w:r>
      <w:r w:rsidRPr="00A14F9A">
        <w:t>.</w:t>
      </w:r>
    </w:p>
    <w:p w14:paraId="018E25F2" w14:textId="7C837EBB" w:rsidR="00BE0635" w:rsidRDefault="00BE0635" w:rsidP="00BE0635">
      <w:pPr>
        <w:pStyle w:val="Heading3"/>
      </w:pPr>
      <w:bookmarkStart w:id="299" w:name="_Ref509050679"/>
      <w:bookmarkStart w:id="300" w:name="_Toc514337056"/>
      <w:r>
        <w:t>exitCode property</w:t>
      </w:r>
      <w:bookmarkEnd w:id="299"/>
      <w:bookmarkEnd w:id="30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6559240" w:rsidR="00BE0635" w:rsidRDefault="00BE0635" w:rsidP="00BE0635">
      <w:r>
        <w:t>For examples, see §</w:t>
      </w:r>
      <w:r>
        <w:fldChar w:fldCharType="begin"/>
      </w:r>
      <w:r>
        <w:instrText xml:space="preserve"> REF _Ref509050368 \r \h </w:instrText>
      </w:r>
      <w:r>
        <w:fldChar w:fldCharType="separate"/>
      </w:r>
      <w:r w:rsidR="00483FD7">
        <w:t>3.13.9</w:t>
      </w:r>
      <w:r>
        <w:fldChar w:fldCharType="end"/>
      </w:r>
      <w:r>
        <w:t>.</w:t>
      </w:r>
    </w:p>
    <w:p w14:paraId="2AB6A1A3" w14:textId="0E19F05A" w:rsidR="00BE0635" w:rsidRDefault="00BE0635" w:rsidP="00401BB5">
      <w:pPr>
        <w:pStyle w:val="Heading3"/>
      </w:pPr>
      <w:bookmarkStart w:id="301" w:name="_Ref509050368"/>
      <w:bookmarkStart w:id="302" w:name="_Toc514337057"/>
      <w:r>
        <w:lastRenderedPageBreak/>
        <w:t>exitCodeDescription property</w:t>
      </w:r>
      <w:bookmarkEnd w:id="301"/>
      <w:bookmarkEnd w:id="30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3" w:name="_Toc514337058"/>
      <w:r>
        <w:t>exitSignalName property</w:t>
      </w:r>
      <w:bookmarkEnd w:id="30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5203646" w:rsidR="00BE0635" w:rsidRDefault="00BE0635" w:rsidP="00BE0635">
      <w:r>
        <w:t>For an example, see §</w:t>
      </w:r>
      <w:r>
        <w:fldChar w:fldCharType="begin"/>
      </w:r>
      <w:r>
        <w:instrText xml:space="preserve"> REF _Ref509050492 \r \h </w:instrText>
      </w:r>
      <w:r>
        <w:fldChar w:fldCharType="separate"/>
      </w:r>
      <w:r w:rsidR="00483FD7">
        <w:t>3.13.11</w:t>
      </w:r>
      <w:r>
        <w:fldChar w:fldCharType="end"/>
      </w:r>
      <w:r>
        <w:t>.</w:t>
      </w:r>
    </w:p>
    <w:p w14:paraId="01CF0A31" w14:textId="198FD4EE" w:rsidR="00BE0635" w:rsidRDefault="00BE0635" w:rsidP="00BE0635">
      <w:pPr>
        <w:pStyle w:val="Heading3"/>
      </w:pPr>
      <w:bookmarkStart w:id="304" w:name="_Ref509050492"/>
      <w:bookmarkStart w:id="305" w:name="_Toc514337059"/>
      <w:r>
        <w:t>exitSignalNumber property</w:t>
      </w:r>
      <w:bookmarkEnd w:id="304"/>
      <w:bookmarkEnd w:id="30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6" w:name="_Toc514337060"/>
      <w:r>
        <w:t>processStartFailureMessage property</w:t>
      </w:r>
      <w:bookmarkEnd w:id="30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07" w:name="_Toc514337061"/>
      <w:r>
        <w:t>toolExecutionSuccessful</w:t>
      </w:r>
      <w:r w:rsidR="00B209DE">
        <w:t xml:space="preserve"> property</w:t>
      </w:r>
      <w:bookmarkEnd w:id="30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689715A" w:rsidR="00B209DE" w:rsidRDefault="00B209DE" w:rsidP="00B209DE">
      <w:bookmarkStart w:id="308"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83FD7">
        <w:t>3.13.8</w:t>
      </w:r>
      <w:r>
        <w:fldChar w:fldCharType="end"/>
      </w:r>
      <w:r>
        <w:t xml:space="preserve">) is present and has a non-zero value; otherwise its value </w:t>
      </w:r>
      <w:r>
        <w:rPr>
          <w:b/>
        </w:rPr>
        <w:t>SHALL</w:t>
      </w:r>
      <w:r>
        <w:t xml:space="preserve"> be taken to be </w:t>
      </w:r>
      <w:r>
        <w:rPr>
          <w:rStyle w:val="CODEtemp"/>
        </w:rPr>
        <w:t>true</w:t>
      </w:r>
      <w:r>
        <w:t>.</w:t>
      </w:r>
    </w:p>
    <w:bookmarkEnd w:id="30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9" w:name="_Toc514337062"/>
      <w:r>
        <w:t>machine property</w:t>
      </w:r>
      <w:bookmarkEnd w:id="30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0" w:name="_Toc514337063"/>
      <w:r>
        <w:t>account property</w:t>
      </w:r>
      <w:bookmarkEnd w:id="31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1" w:name="_Toc514337064"/>
      <w:r>
        <w:t>processId property</w:t>
      </w:r>
      <w:bookmarkEnd w:id="31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2" w:name="_Toc514337065"/>
      <w:r>
        <w:t>executableLocation</w:t>
      </w:r>
      <w:r w:rsidR="00401BB5">
        <w:t xml:space="preserve"> property</w:t>
      </w:r>
      <w:bookmarkEnd w:id="312"/>
    </w:p>
    <w:p w14:paraId="2EFF9849" w14:textId="26AD865B"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83FD7">
        <w:t>3.3</w:t>
      </w:r>
      <w:r w:rsidR="00F47A7C">
        <w:fldChar w:fldCharType="end"/>
      </w:r>
      <w:r w:rsidR="00F47A7C">
        <w:t>) specifying the absolute URI</w:t>
      </w:r>
      <w:r w:rsidRPr="00A14F9A">
        <w:t xml:space="preserve"> of the tool's executable file.</w:t>
      </w:r>
    </w:p>
    <w:p w14:paraId="1CA3AB71" w14:textId="5423A517"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483FD7">
        <w:t>3.3.4</w:t>
      </w:r>
      <w:r>
        <w:fldChar w:fldCharType="end"/>
      </w:r>
      <w:r>
        <w:t xml:space="preserve"> for non-deterministic absolute URIs.</w:t>
      </w:r>
    </w:p>
    <w:p w14:paraId="52D317A6" w14:textId="59CD198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83FD7">
        <w:t>3.12</w:t>
      </w:r>
      <w:r>
        <w:fldChar w:fldCharType="end"/>
      </w:r>
      <w:r w:rsidRPr="00A14F9A">
        <w:t>) because the identical tool might be invoked from different paths on different machines.</w:t>
      </w:r>
    </w:p>
    <w:p w14:paraId="4CBA5986" w14:textId="04DC4EA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83FD7">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3" w:name="_Toc514337066"/>
      <w:r>
        <w:t>workingDirectory property</w:t>
      </w:r>
      <w:bookmarkEnd w:id="31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4" w:name="_Toc514337067"/>
      <w:r>
        <w:lastRenderedPageBreak/>
        <w:t>environmentVariables property</w:t>
      </w:r>
      <w:bookmarkEnd w:id="31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5" w:name="_Ref493345429"/>
      <w:bookmarkStart w:id="316" w:name="_Toc514337068"/>
      <w:r>
        <w:t>toolNotifications property</w:t>
      </w:r>
      <w:bookmarkEnd w:id="315"/>
      <w:bookmarkEnd w:id="316"/>
    </w:p>
    <w:p w14:paraId="24067D15" w14:textId="043E17E7"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83FD7">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83FD7">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7" w:name="_Ref509576439"/>
      <w:bookmarkStart w:id="318" w:name="_Toc514337069"/>
      <w:r>
        <w:t>configurationNotifications property</w:t>
      </w:r>
      <w:bookmarkEnd w:id="317"/>
      <w:bookmarkEnd w:id="318"/>
    </w:p>
    <w:p w14:paraId="59DC01CB" w14:textId="6617A05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83FD7">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83FD7">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9" w:name="_Ref511899216"/>
      <w:bookmarkStart w:id="320" w:name="_Toc514337070"/>
      <w:r>
        <w:t>stdin, stdout, stderr</w:t>
      </w:r>
      <w:r w:rsidR="00D943E5">
        <w:t>, and stdoutStderr</w:t>
      </w:r>
      <w:r>
        <w:t xml:space="preserve"> properties</w:t>
      </w:r>
      <w:bookmarkEnd w:id="319"/>
      <w:bookmarkEnd w:id="320"/>
    </w:p>
    <w:p w14:paraId="47275264" w14:textId="5CF1291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83FD7">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2C9AF25"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83FD7">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83FD7">
        <w:t>3.17.8</w:t>
      </w:r>
      <w:r w:rsidR="00201FA6">
        <w:fldChar w:fldCharType="end"/>
      </w:r>
      <w:r>
        <w:t>).</w:t>
      </w:r>
    </w:p>
    <w:p w14:paraId="2DE39DF6" w14:textId="35B623F1" w:rsidR="00401BB5" w:rsidRDefault="00401BB5" w:rsidP="00401BB5">
      <w:pPr>
        <w:pStyle w:val="Heading3"/>
      </w:pPr>
      <w:bookmarkStart w:id="321" w:name="_Toc514337071"/>
      <w:r>
        <w:lastRenderedPageBreak/>
        <w:t>properties property</w:t>
      </w:r>
      <w:bookmarkEnd w:id="321"/>
    </w:p>
    <w:p w14:paraId="6D4EC85A" w14:textId="5C44850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483FD7">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2" w:name="_Ref507597819"/>
      <w:bookmarkStart w:id="323" w:name="_Toc514337072"/>
      <w:bookmarkStart w:id="324" w:name="_Ref506806657"/>
      <w:r>
        <w:t>attachment object</w:t>
      </w:r>
      <w:bookmarkEnd w:id="322"/>
      <w:bookmarkEnd w:id="323"/>
    </w:p>
    <w:p w14:paraId="554194B0" w14:textId="77777777" w:rsidR="00A27D47" w:rsidRDefault="00A27D47" w:rsidP="00A27D47">
      <w:pPr>
        <w:pStyle w:val="Heading3"/>
        <w:numPr>
          <w:ilvl w:val="2"/>
          <w:numId w:val="2"/>
        </w:numPr>
      </w:pPr>
      <w:bookmarkStart w:id="325" w:name="_Ref506978653"/>
      <w:bookmarkStart w:id="326" w:name="_Toc514337073"/>
      <w:r>
        <w:t>General</w:t>
      </w:r>
      <w:bookmarkEnd w:id="325"/>
      <w:bookmarkEnd w:id="326"/>
    </w:p>
    <w:p w14:paraId="4FF20040" w14:textId="0B59E7F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83FD7">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483FD7">
        <w:t>3.19.19</w:t>
      </w:r>
      <w:r>
        <w:fldChar w:fldCharType="end"/>
      </w:r>
      <w:r>
        <w:t>).</w:t>
      </w:r>
    </w:p>
    <w:p w14:paraId="120068B3" w14:textId="5F699290"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83FD7">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83FD7">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07009F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83FD7">
        <w:t>3.11</w:t>
      </w:r>
      <w:r w:rsidR="00E92030">
        <w:fldChar w:fldCharType="end"/>
      </w:r>
      <w:r w:rsidR="00E92030">
        <w:t>)</w:t>
      </w:r>
      <w:r w:rsidR="006D4B00">
        <w:t>.</w:t>
      </w:r>
    </w:p>
    <w:p w14:paraId="62B645C6" w14:textId="11C823B4"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83FD7">
        <w:t>3.11.9</w:t>
      </w:r>
      <w:r w:rsidR="00DF2D77">
        <w:fldChar w:fldCharType="end"/>
      </w:r>
      <w:r w:rsidR="00DF2D77">
        <w:t>.</w:t>
      </w:r>
    </w:p>
    <w:p w14:paraId="4A70386B" w14:textId="2FBB5D19"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483FD7">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816663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83FD7">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82D8EF2"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83FD7">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177780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483FD7">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6BB7612"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483FD7">
        <w:t>3.19</w:t>
      </w:r>
      <w:r>
        <w:fldChar w:fldCharType="end"/>
      </w:r>
      <w:r>
        <w:t>)</w:t>
      </w:r>
      <w:r w:rsidR="006D4B00">
        <w:t>.</w:t>
      </w:r>
    </w:p>
    <w:p w14:paraId="30BF41E2" w14:textId="69A25B72" w:rsidR="00A27D47" w:rsidRDefault="00A27D47" w:rsidP="00A27D47">
      <w:pPr>
        <w:pStyle w:val="Codesmall"/>
      </w:pPr>
      <w:r>
        <w:t xml:space="preserve">  ...</w:t>
      </w:r>
    </w:p>
    <w:p w14:paraId="344F43B5" w14:textId="6D7F9BC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83FD7">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B2367BB"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83FD7">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37610CE" w:rsidR="00E92030" w:rsidRDefault="00E92030" w:rsidP="00A27D47">
      <w:pPr>
        <w:pStyle w:val="Codesmall"/>
      </w:pPr>
      <w:r>
        <w:t xml:space="preserve">      "fileLocation": {                           # See </w:t>
      </w:r>
      <w:r w:rsidRPr="00F90F0E">
        <w:t>§</w:t>
      </w:r>
      <w:bookmarkStart w:id="327" w:name="_Hlk507657707"/>
      <w:r>
        <w:fldChar w:fldCharType="begin"/>
      </w:r>
      <w:r>
        <w:instrText xml:space="preserve"> REF _Ref506978525 \r \h </w:instrText>
      </w:r>
      <w:r>
        <w:fldChar w:fldCharType="separate"/>
      </w:r>
      <w:r w:rsidR="00483FD7">
        <w:t>3.14.3</w:t>
      </w:r>
      <w:r>
        <w:fldChar w:fldCharType="end"/>
      </w:r>
      <w:bookmarkEnd w:id="32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8" w:name="_Ref506978925"/>
      <w:bookmarkStart w:id="329" w:name="_Toc514337074"/>
      <w:r>
        <w:t>description property</w:t>
      </w:r>
      <w:bookmarkEnd w:id="328"/>
      <w:bookmarkEnd w:id="329"/>
    </w:p>
    <w:p w14:paraId="237B6C86" w14:textId="44B0B68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83FD7">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0" w:name="_Ref506978525"/>
      <w:bookmarkStart w:id="331" w:name="_Toc514337075"/>
      <w:r>
        <w:t>fileLocation</w:t>
      </w:r>
      <w:r w:rsidR="00A27D47">
        <w:t xml:space="preserve"> property</w:t>
      </w:r>
      <w:bookmarkEnd w:id="330"/>
      <w:bookmarkEnd w:id="331"/>
    </w:p>
    <w:p w14:paraId="13D7987F" w14:textId="6520D3C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83FD7">
        <w:t>3.2</w:t>
      </w:r>
      <w:r w:rsidR="00E92030">
        <w:fldChar w:fldCharType="end"/>
      </w:r>
      <w:r>
        <w:t>) that specifies the location of the attachment file.</w:t>
      </w:r>
    </w:p>
    <w:p w14:paraId="75143AAE" w14:textId="458144C3" w:rsidR="008A21D5" w:rsidRDefault="008A21D5" w:rsidP="008A21D5">
      <w:pPr>
        <w:pStyle w:val="Heading3"/>
      </w:pPr>
      <w:bookmarkStart w:id="332" w:name="_Toc514337076"/>
      <w:r>
        <w:lastRenderedPageBreak/>
        <w:t>regions property</w:t>
      </w:r>
      <w:bookmarkEnd w:id="332"/>
    </w:p>
    <w:p w14:paraId="0B37D4FE" w14:textId="636354A4"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83FD7">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83FD7">
        <w:t>3.22.11</w:t>
      </w:r>
      <w:r>
        <w:fldChar w:fldCharType="end"/>
      </w:r>
      <w:r>
        <w:t>) so a user can understand their relevance.</w:t>
      </w:r>
    </w:p>
    <w:p w14:paraId="7A2A7AE2" w14:textId="2F726FF8" w:rsidR="008A21D5" w:rsidRDefault="008A21D5" w:rsidP="008A21D5">
      <w:pPr>
        <w:pStyle w:val="Heading3"/>
      </w:pPr>
      <w:bookmarkStart w:id="333" w:name="_Toc514337077"/>
      <w:bookmarkStart w:id="334" w:name="_Hlk513212887"/>
      <w:r>
        <w:t>rectangles property</w:t>
      </w:r>
      <w:bookmarkEnd w:id="333"/>
    </w:p>
    <w:p w14:paraId="731EC896" w14:textId="588C7A93"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83FD7">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83FD7">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5" w:name="_Toc514337078"/>
      <w:bookmarkEnd w:id="334"/>
      <w:r>
        <w:t>conversion object</w:t>
      </w:r>
      <w:bookmarkEnd w:id="324"/>
      <w:bookmarkEnd w:id="335"/>
    </w:p>
    <w:p w14:paraId="615BCC83" w14:textId="7B3EE260" w:rsidR="00AC6C45" w:rsidRDefault="00AC6C45" w:rsidP="00AC6C45">
      <w:pPr>
        <w:pStyle w:val="Heading3"/>
      </w:pPr>
      <w:bookmarkStart w:id="336" w:name="_Toc514337079"/>
      <w:r>
        <w:t>General</w:t>
      </w:r>
      <w:bookmarkEnd w:id="33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BDD95A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483FD7">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2BA8E6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83FD7">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CBE8F9B"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483FD7">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7" w:name="_Ref503539410"/>
      <w:bookmarkStart w:id="338" w:name="_Toc514337080"/>
      <w:r>
        <w:t>tool property</w:t>
      </w:r>
      <w:bookmarkEnd w:id="337"/>
      <w:bookmarkEnd w:id="338"/>
    </w:p>
    <w:p w14:paraId="3E0454EE" w14:textId="40F8B54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83FD7">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9" w:name="_Ref503608264"/>
      <w:bookmarkStart w:id="340" w:name="_Toc514337081"/>
      <w:r>
        <w:t>invocation property</w:t>
      </w:r>
      <w:bookmarkEnd w:id="339"/>
      <w:bookmarkEnd w:id="340"/>
    </w:p>
    <w:p w14:paraId="3E5B67EA" w14:textId="169F128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83FD7">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1" w:name="_Ref503539431"/>
      <w:bookmarkStart w:id="342" w:name="_Toc514337082"/>
      <w:r>
        <w:lastRenderedPageBreak/>
        <w:t>analysisToolLog</w:t>
      </w:r>
      <w:r w:rsidR="00ED76F2">
        <w:t>Files</w:t>
      </w:r>
      <w:r>
        <w:t xml:space="preserve"> property</w:t>
      </w:r>
      <w:bookmarkEnd w:id="341"/>
      <w:bookmarkEnd w:id="34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C449854"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83FD7">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83FD7">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5FBF6416"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483FD7">
        <w:t>3.19.21</w:t>
      </w:r>
      <w:r>
        <w:fldChar w:fldCharType="end"/>
      </w:r>
      <w:r>
        <w:t>).</w:t>
      </w:r>
    </w:p>
    <w:p w14:paraId="3476EB07" w14:textId="7DAB202C" w:rsidR="002315DB" w:rsidRDefault="002315DB" w:rsidP="002315DB">
      <w:pPr>
        <w:pStyle w:val="Heading2"/>
      </w:pPr>
      <w:bookmarkStart w:id="343" w:name="_Ref511829625"/>
      <w:bookmarkStart w:id="344" w:name="_Toc514337083"/>
      <w:r>
        <w:t>versionControlDetails object</w:t>
      </w:r>
      <w:bookmarkEnd w:id="343"/>
      <w:bookmarkEnd w:id="344"/>
    </w:p>
    <w:p w14:paraId="28FE29F4" w14:textId="169979D6" w:rsidR="002315DB" w:rsidRDefault="002315DB" w:rsidP="002315DB">
      <w:pPr>
        <w:pStyle w:val="Heading3"/>
      </w:pPr>
      <w:bookmarkStart w:id="345" w:name="_Toc514337084"/>
      <w:r>
        <w:t>General</w:t>
      </w:r>
      <w:bookmarkEnd w:id="345"/>
    </w:p>
    <w:p w14:paraId="7229D67F" w14:textId="6E64D23C"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83FD7">
        <w:t>3.11</w:t>
      </w:r>
      <w:r>
        <w:fldChar w:fldCharType="end"/>
      </w:r>
      <w:r>
        <w:t>).</w:t>
      </w:r>
    </w:p>
    <w:p w14:paraId="18E3B1D4" w14:textId="7D6D16B6" w:rsidR="001466B1" w:rsidRPr="001466B1" w:rsidRDefault="001466B1" w:rsidP="001466B1">
      <w:r>
        <w:t>For an example, see §</w:t>
      </w:r>
      <w:r>
        <w:fldChar w:fldCharType="begin"/>
      </w:r>
      <w:r>
        <w:instrText xml:space="preserve"> REF _Ref511829897 \r \h </w:instrText>
      </w:r>
      <w:r>
        <w:fldChar w:fldCharType="separate"/>
      </w:r>
      <w:r w:rsidR="00483FD7">
        <w:t>3.11.11</w:t>
      </w:r>
      <w:r>
        <w:fldChar w:fldCharType="end"/>
      </w:r>
      <w:r>
        <w:t>.</w:t>
      </w:r>
    </w:p>
    <w:p w14:paraId="5CE76795" w14:textId="0BDD8598" w:rsidR="002315DB" w:rsidRDefault="002315DB" w:rsidP="002315DB">
      <w:pPr>
        <w:pStyle w:val="Heading3"/>
      </w:pPr>
      <w:bookmarkStart w:id="346" w:name="_Toc514337085"/>
      <w:r>
        <w:t>Constraints</w:t>
      </w:r>
      <w:bookmarkEnd w:id="34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7" w:name="_Ref511829678"/>
      <w:bookmarkStart w:id="348" w:name="_Toc514337086"/>
      <w:r>
        <w:t>uri property</w:t>
      </w:r>
      <w:bookmarkEnd w:id="347"/>
      <w:bookmarkEnd w:id="348"/>
    </w:p>
    <w:p w14:paraId="1785AFD1" w14:textId="5D0D4D3C" w:rsidR="001466B1" w:rsidRDefault="001466B1" w:rsidP="001466B1">
      <w:bookmarkStart w:id="34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0" w:name="_Ref513199006"/>
      <w:bookmarkStart w:id="351" w:name="_Toc514337087"/>
      <w:r>
        <w:t>revisionId property</w:t>
      </w:r>
      <w:bookmarkEnd w:id="349"/>
      <w:bookmarkEnd w:id="350"/>
      <w:bookmarkEnd w:id="35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2" w:name="_Ref511829698"/>
      <w:bookmarkStart w:id="353" w:name="_Toc514337088"/>
      <w:r>
        <w:t>branch property</w:t>
      </w:r>
      <w:bookmarkEnd w:id="352"/>
      <w:bookmarkEnd w:id="35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4" w:name="_Toc514337089"/>
      <w:r>
        <w:t>tag property</w:t>
      </w:r>
      <w:bookmarkEnd w:id="354"/>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5" w:name="_Toc514337090"/>
      <w:r>
        <w:t>timestamp property</w:t>
      </w:r>
      <w:bookmarkEnd w:id="355"/>
    </w:p>
    <w:p w14:paraId="1844A6A7" w14:textId="069EB3FE"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83FD7">
        <w:t>3.8</w:t>
      </w:r>
      <w:r>
        <w:fldChar w:fldCharType="end"/>
      </w:r>
      <w:r>
        <w:t>.</w:t>
      </w:r>
    </w:p>
    <w:p w14:paraId="0611B5BD" w14:textId="421EBC37" w:rsidR="002315DB" w:rsidRDefault="002315DB" w:rsidP="002315DB">
      <w:pPr>
        <w:pStyle w:val="Heading3"/>
      </w:pPr>
      <w:bookmarkStart w:id="356" w:name="_Toc514337091"/>
      <w:r>
        <w:t>properties property</w:t>
      </w:r>
      <w:bookmarkEnd w:id="356"/>
    </w:p>
    <w:p w14:paraId="30274F4A" w14:textId="6D42D0F5"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83FD7">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7" w:name="_Ref493403111"/>
      <w:bookmarkStart w:id="358" w:name="_Ref493404005"/>
      <w:bookmarkStart w:id="359" w:name="_Toc514337092"/>
      <w:r>
        <w:t>file object</w:t>
      </w:r>
      <w:bookmarkEnd w:id="357"/>
      <w:bookmarkEnd w:id="358"/>
      <w:bookmarkEnd w:id="359"/>
    </w:p>
    <w:p w14:paraId="375224F2" w14:textId="20156049" w:rsidR="00401BB5" w:rsidRDefault="00401BB5" w:rsidP="00401BB5">
      <w:pPr>
        <w:pStyle w:val="Heading3"/>
      </w:pPr>
      <w:bookmarkStart w:id="360" w:name="_Toc514337093"/>
      <w:r>
        <w:t>General</w:t>
      </w:r>
      <w:bookmarkEnd w:id="36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1" w:name="_Ref493403519"/>
      <w:bookmarkStart w:id="362" w:name="_Toc514337094"/>
      <w:r>
        <w:t>fileLocation</w:t>
      </w:r>
      <w:r w:rsidR="00401BB5">
        <w:t xml:space="preserve"> property</w:t>
      </w:r>
      <w:bookmarkEnd w:id="361"/>
      <w:bookmarkEnd w:id="362"/>
    </w:p>
    <w:p w14:paraId="35DB6B07" w14:textId="27AD2C8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83FD7">
        <w:t>3.2</w:t>
      </w:r>
      <w:r w:rsidR="00316A25">
        <w:fldChar w:fldCharType="end"/>
      </w:r>
      <w:r w:rsidRPr="00F90F0E">
        <w:t>).</w:t>
      </w:r>
    </w:p>
    <w:p w14:paraId="421F8AA7" w14:textId="54D4F685"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483FD7">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483FD7">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09022AE1"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1DC1964"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83FD7">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3048D9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483FD7">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3" w:name="_Ref493404063"/>
      <w:bookmarkStart w:id="364" w:name="_Toc514337095"/>
      <w:r>
        <w:t>parentKey property</w:t>
      </w:r>
      <w:bookmarkEnd w:id="363"/>
      <w:bookmarkEnd w:id="364"/>
    </w:p>
    <w:p w14:paraId="7B9D65E1" w14:textId="48EC8BE2"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83FD7">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5" w:name="_Ref493403563"/>
      <w:bookmarkStart w:id="366" w:name="_Toc514337096"/>
      <w:r>
        <w:t>offset property</w:t>
      </w:r>
      <w:bookmarkEnd w:id="365"/>
      <w:bookmarkEnd w:id="36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35B10D9"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83FD7">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7" w:name="_Ref493403574"/>
      <w:bookmarkStart w:id="368" w:name="_Toc514337097"/>
      <w:r>
        <w:t>length property</w:t>
      </w:r>
      <w:bookmarkEnd w:id="367"/>
      <w:bookmarkEnd w:id="36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9" w:name="_Toc514337098"/>
      <w:bookmarkStart w:id="370" w:name="_Hlk514318855"/>
      <w:r>
        <w:t>roles property</w:t>
      </w:r>
      <w:bookmarkEnd w:id="369"/>
    </w:p>
    <w:bookmarkEnd w:id="37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9597CD0"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83FD7">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83FD7">
        <w:t>3.19.19</w:t>
      </w:r>
      <w:r>
        <w:fldChar w:fldCharType="end"/>
      </w:r>
      <w:r>
        <w:t>).</w:t>
      </w:r>
    </w:p>
    <w:p w14:paraId="3F2585BF" w14:textId="0EA38E39"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83FD7">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49CCBA69"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83FD7">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2F8EB6EF" w:rsidR="001F66A6" w:rsidRDefault="001F66A6" w:rsidP="001F66A6">
      <w:pPr>
        <w:ind w:left="360"/>
      </w:pPr>
      <w:bookmarkStart w:id="371"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83FD7">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1933B368" w:rsidR="00B0117C" w:rsidRDefault="00B0117C" w:rsidP="00B0117C">
      <w:pPr>
        <w:pStyle w:val="ListParagraph"/>
        <w:numPr>
          <w:ilvl w:val="0"/>
          <w:numId w:val="66"/>
        </w:numPr>
      </w:pPr>
      <w:r w:rsidRPr="00B0117C">
        <w:rPr>
          <w:rStyle w:val="CODEtemp"/>
        </w:rPr>
        <w:t>"generatedFile"</w:t>
      </w:r>
      <w:r>
        <w:t>: The file was generated by the build.</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2" w:name="_Toc514337099"/>
      <w:bookmarkEnd w:id="371"/>
      <w:r>
        <w:t>mimeType property</w:t>
      </w:r>
      <w:bookmarkEnd w:id="372"/>
    </w:p>
    <w:p w14:paraId="4EDBA528" w14:textId="110CB86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3" w:name="_Ref511899450"/>
      <w:bookmarkStart w:id="374" w:name="_Toc514337100"/>
      <w:r>
        <w:t>contents property</w:t>
      </w:r>
      <w:bookmarkEnd w:id="373"/>
      <w:bookmarkEnd w:id="374"/>
    </w:p>
    <w:p w14:paraId="3EAD79DF" w14:textId="39E3163A"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83FD7">
        <w:t>3.2</w:t>
      </w:r>
      <w:r>
        <w:fldChar w:fldCharType="end"/>
      </w:r>
      <w:r w:rsidRPr="00201FA6">
        <w:t>) representing the entire contents of the file.</w:t>
      </w:r>
    </w:p>
    <w:p w14:paraId="37061BF8" w14:textId="389B7925" w:rsidR="00926829" w:rsidRDefault="00926829" w:rsidP="00926829">
      <w:pPr>
        <w:pStyle w:val="Heading3"/>
      </w:pPr>
      <w:bookmarkStart w:id="375" w:name="_Ref511828128"/>
      <w:bookmarkStart w:id="376" w:name="_Toc514337101"/>
      <w:r>
        <w:t>encoding property</w:t>
      </w:r>
      <w:bookmarkEnd w:id="375"/>
      <w:bookmarkEnd w:id="376"/>
    </w:p>
    <w:p w14:paraId="29D5943D" w14:textId="57D8792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36E4DA"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83FD7">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BE5D7F0" w:rsidR="00926829" w:rsidRDefault="00926829" w:rsidP="00926829">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170FA798" w14:textId="0DE358FB"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483FD7">
        <w:t>3.11.18</w:t>
      </w:r>
      <w:r>
        <w:fldChar w:fldCharType="end"/>
      </w:r>
      <w:r>
        <w:t>.</w:t>
      </w:r>
    </w:p>
    <w:p w14:paraId="4E9D1D4D" w14:textId="77777777" w:rsidR="00926829" w:rsidRDefault="00926829" w:rsidP="00926829">
      <w:pPr>
        <w:pStyle w:val="Codesmall"/>
      </w:pPr>
    </w:p>
    <w:p w14:paraId="7C79FDD1" w14:textId="5DF8B3B8" w:rsidR="00926829" w:rsidRDefault="00926829" w:rsidP="00926829">
      <w:pPr>
        <w:pStyle w:val="Codesmall"/>
      </w:pPr>
      <w:r>
        <w:t xml:space="preserve">  "files": {                           # See §</w:t>
      </w:r>
      <w:r>
        <w:fldChar w:fldCharType="begin"/>
      </w:r>
      <w:r>
        <w:instrText xml:space="preserve"> REF _Ref507667580 \r \h </w:instrText>
      </w:r>
      <w:r>
        <w:fldChar w:fldCharType="separate"/>
      </w:r>
      <w:r w:rsidR="00483FD7">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7" w:name="_Ref493345445"/>
      <w:bookmarkStart w:id="378" w:name="_Toc514337102"/>
      <w:r>
        <w:t>hashes property</w:t>
      </w:r>
      <w:bookmarkEnd w:id="377"/>
      <w:bookmarkEnd w:id="378"/>
    </w:p>
    <w:p w14:paraId="084CC4D1" w14:textId="73098F1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483FD7">
        <w:t>3.6.2</w:t>
      </w:r>
      <w:r>
        <w:fldChar w:fldCharType="end"/>
      </w:r>
      <w:r w:rsidRPr="0082371F">
        <w:t>) hash objects (§</w:t>
      </w:r>
      <w:r>
        <w:fldChar w:fldCharType="begin"/>
      </w:r>
      <w:r>
        <w:instrText xml:space="preserve"> REF _Ref493423194 \r \h </w:instrText>
      </w:r>
      <w:r>
        <w:fldChar w:fldCharType="separate"/>
      </w:r>
      <w:r w:rsidR="00483FD7">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1FAFAF46"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DED1E45"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9" w:name="_Toc514337103"/>
      <w:r>
        <w:t>lastModifiedTime property</w:t>
      </w:r>
      <w:bookmarkEnd w:id="379"/>
    </w:p>
    <w:p w14:paraId="70E36537" w14:textId="3F826855"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83FD7">
        <w:t>3.8</w:t>
      </w:r>
      <w:r>
        <w:fldChar w:fldCharType="end"/>
      </w:r>
      <w:r w:rsidRPr="00A14F9A">
        <w:t>.</w:t>
      </w:r>
    </w:p>
    <w:p w14:paraId="44C1321C" w14:textId="78FB0C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83FD7">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0" w:name="_Toc514337104"/>
      <w:r>
        <w:t>properties property</w:t>
      </w:r>
      <w:bookmarkEnd w:id="380"/>
    </w:p>
    <w:p w14:paraId="21A387A7" w14:textId="302EB0D4"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83FD7">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1" w:name="_Ref493423194"/>
      <w:bookmarkStart w:id="382" w:name="_Toc514337105"/>
      <w:r>
        <w:t>hash object</w:t>
      </w:r>
      <w:bookmarkEnd w:id="381"/>
      <w:bookmarkEnd w:id="382"/>
    </w:p>
    <w:p w14:paraId="5D6F2309" w14:textId="08453102" w:rsidR="00401BB5" w:rsidRDefault="00401BB5" w:rsidP="00401BB5">
      <w:pPr>
        <w:pStyle w:val="Heading3"/>
      </w:pPr>
      <w:bookmarkStart w:id="383" w:name="_Toc514337106"/>
      <w:r>
        <w:t>General</w:t>
      </w:r>
      <w:bookmarkEnd w:id="383"/>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51EE85D"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483FD7">
        <w:t>3.18.2</w:t>
      </w:r>
      <w:r>
        <w:fldChar w:fldCharType="end"/>
      </w:r>
    </w:p>
    <w:p w14:paraId="006ED192" w14:textId="09B57628"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483FD7">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4" w:name="_Ref493423561"/>
      <w:bookmarkStart w:id="385" w:name="_Ref493423701"/>
      <w:bookmarkStart w:id="386" w:name="_Toc514337107"/>
      <w:r>
        <w:lastRenderedPageBreak/>
        <w:t>value property</w:t>
      </w:r>
      <w:bookmarkEnd w:id="384"/>
      <w:bookmarkEnd w:id="385"/>
      <w:bookmarkEnd w:id="386"/>
    </w:p>
    <w:p w14:paraId="373B1E83" w14:textId="5B035591"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483FD7">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7" w:name="_Ref493423568"/>
      <w:bookmarkStart w:id="388" w:name="_Toc514337108"/>
      <w:r>
        <w:t>algorithm property</w:t>
      </w:r>
      <w:bookmarkEnd w:id="387"/>
      <w:bookmarkEnd w:id="388"/>
    </w:p>
    <w:p w14:paraId="7E1D5FBC" w14:textId="1DBE352E"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483FD7">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9" w:name="_Ref493350984"/>
      <w:bookmarkStart w:id="390" w:name="_Toc514337109"/>
      <w:r>
        <w:t>result object</w:t>
      </w:r>
      <w:bookmarkEnd w:id="389"/>
      <w:bookmarkEnd w:id="390"/>
    </w:p>
    <w:p w14:paraId="74FD90F6" w14:textId="18F2DD20" w:rsidR="00401BB5" w:rsidRDefault="00401BB5" w:rsidP="00401BB5">
      <w:pPr>
        <w:pStyle w:val="Heading3"/>
      </w:pPr>
      <w:bookmarkStart w:id="391" w:name="_Toc514337110"/>
      <w:r>
        <w:t>General</w:t>
      </w:r>
      <w:bookmarkEnd w:id="39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2" w:name="_Ref509922615"/>
      <w:bookmarkStart w:id="393" w:name="_Toc514337111"/>
      <w:r>
        <w:t>Constraints</w:t>
      </w:r>
      <w:bookmarkEnd w:id="392"/>
      <w:bookmarkEnd w:id="393"/>
    </w:p>
    <w:p w14:paraId="529285B9" w14:textId="3253AF12"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483FD7">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483FD7">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50BC0CF0"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483FD7">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483FD7">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483FD7">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483FD7">
        <w:t>3.9.11</w:t>
      </w:r>
      <w:r>
        <w:fldChar w:fldCharType="end"/>
      </w:r>
      <w:r>
        <w:t>), produces the identical string.</w:t>
      </w:r>
    </w:p>
    <w:p w14:paraId="3BAB4897" w14:textId="679913FB" w:rsidR="00F20219" w:rsidRDefault="00F20219" w:rsidP="00F20219">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350CA851" w14:textId="030169CF" w:rsidR="00F20219" w:rsidRDefault="00F20219" w:rsidP="00F20219">
      <w:pPr>
        <w:pStyle w:val="Codesmall"/>
      </w:pPr>
      <w:r>
        <w:t xml:space="preserve">  "results": [                                   # See §</w:t>
      </w:r>
      <w:r>
        <w:fldChar w:fldCharType="begin"/>
      </w:r>
      <w:r>
        <w:instrText xml:space="preserve"> REF _Ref493350972 \r \h </w:instrText>
      </w:r>
      <w:r>
        <w:fldChar w:fldCharType="separate"/>
      </w:r>
      <w:r w:rsidR="00483FD7">
        <w:t>3.11.16</w:t>
      </w:r>
      <w:r>
        <w:fldChar w:fldCharType="end"/>
      </w:r>
      <w:r>
        <w:t>.</w:t>
      </w:r>
    </w:p>
    <w:p w14:paraId="41A1EEA3" w14:textId="36ED3105" w:rsidR="00F20219" w:rsidRDefault="00F20219" w:rsidP="00F20219">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w:t>
      </w:r>
    </w:p>
    <w:p w14:paraId="7C4CBA6E" w14:textId="3F9CB38F"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483FD7">
        <w:t>3.19.4</w:t>
      </w:r>
      <w:r w:rsidR="00D1651A">
        <w:fldChar w:fldCharType="end"/>
      </w:r>
      <w:r>
        <w:t>.</w:t>
      </w:r>
    </w:p>
    <w:p w14:paraId="2698F849" w14:textId="3A83E223" w:rsidR="00F20219" w:rsidRDefault="00F20219" w:rsidP="00F20219">
      <w:pPr>
        <w:pStyle w:val="Codesmall"/>
      </w:pPr>
      <w:r>
        <w:t xml:space="preserve">      "message": {                               # See §</w:t>
      </w:r>
      <w:r>
        <w:fldChar w:fldCharType="begin"/>
      </w:r>
      <w:r>
        <w:instrText xml:space="preserve"> REF _Ref493426628 \r \h </w:instrText>
      </w:r>
      <w:r>
        <w:fldChar w:fldCharType="separate"/>
      </w:r>
      <w:r w:rsidR="00483FD7">
        <w:t>3.19.6</w:t>
      </w:r>
      <w:r>
        <w:fldChar w:fldCharType="end"/>
      </w:r>
      <w:r>
        <w:t>.</w:t>
      </w:r>
    </w:p>
    <w:p w14:paraId="5579D8C4" w14:textId="0ACB645E"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483FD7">
        <w:t>3.9.7</w:t>
      </w:r>
      <w:r>
        <w:fldChar w:fldCharType="end"/>
      </w:r>
      <w:r>
        <w:t>.</w:t>
      </w:r>
    </w:p>
    <w:p w14:paraId="3E7DC5A6" w14:textId="2F0FB435"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483FD7">
        <w:t>3.9.11</w:t>
      </w:r>
      <w:r>
        <w:fldChar w:fldCharType="end"/>
      </w:r>
      <w:r>
        <w:t>.</w:t>
      </w:r>
    </w:p>
    <w:p w14:paraId="7A14411A" w14:textId="77777777" w:rsidR="00F20219" w:rsidRDefault="00F20219" w:rsidP="00F20219">
      <w:pPr>
        <w:pStyle w:val="Codesmall"/>
      </w:pPr>
      <w:r>
        <w:t xml:space="preserve">      },</w:t>
      </w:r>
    </w:p>
    <w:p w14:paraId="76126D71" w14:textId="5E7FC2D2"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83FD7">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3C0BE8D" w:rsidR="00F20219" w:rsidRDefault="00F20219" w:rsidP="00F20219">
      <w:pPr>
        <w:pStyle w:val="Codesmall"/>
      </w:pPr>
      <w:r>
        <w:t xml:space="preserve">  "resources": {                                 # See §</w:t>
      </w:r>
      <w:r>
        <w:fldChar w:fldCharType="begin"/>
      </w:r>
      <w:r>
        <w:instrText xml:space="preserve"> REF _Ref493404878 \r \h </w:instrText>
      </w:r>
      <w:r>
        <w:fldChar w:fldCharType="separate"/>
      </w:r>
      <w:r w:rsidR="00483FD7">
        <w:t>3.11.17</w:t>
      </w:r>
      <w:r>
        <w:fldChar w:fldCharType="end"/>
      </w:r>
      <w:r>
        <w:t>.</w:t>
      </w:r>
    </w:p>
    <w:p w14:paraId="31852A71" w14:textId="55133427" w:rsidR="00F20219" w:rsidRDefault="00F20219" w:rsidP="00F20219">
      <w:pPr>
        <w:pStyle w:val="Codesmall"/>
      </w:pPr>
      <w:r>
        <w:t xml:space="preserve">    "rules": {                                   # See §</w:t>
      </w:r>
      <w:r>
        <w:fldChar w:fldCharType="begin"/>
      </w:r>
      <w:r>
        <w:instrText xml:space="preserve"> REF _Ref508870783 \r \h </w:instrText>
      </w:r>
      <w:r>
        <w:fldChar w:fldCharType="separate"/>
      </w:r>
      <w:r w:rsidR="00483FD7">
        <w:t>3.35.3</w:t>
      </w:r>
      <w:r>
        <w:fldChar w:fldCharType="end"/>
      </w:r>
    </w:p>
    <w:p w14:paraId="5CB9F5FC" w14:textId="7D7F139A"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483FD7">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lastRenderedPageBreak/>
        <w:t xml:space="preserve">  }</w:t>
      </w:r>
    </w:p>
    <w:p w14:paraId="0679F891" w14:textId="77777777" w:rsidR="00F20219" w:rsidRDefault="00F20219" w:rsidP="00F20219">
      <w:pPr>
        <w:pStyle w:val="Codesmall"/>
      </w:pPr>
      <w:r>
        <w:t>}</w:t>
      </w:r>
    </w:p>
    <w:p w14:paraId="10418C39" w14:textId="57210780"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483FD7">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E507C63" w:rsidR="00F20219" w:rsidRDefault="00F20219" w:rsidP="00F20219">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37B22DA4" w14:textId="6A25DFB5" w:rsidR="00F20219" w:rsidRDefault="00F20219" w:rsidP="00F20219">
      <w:pPr>
        <w:pStyle w:val="Codesmall"/>
      </w:pPr>
      <w:r>
        <w:t xml:space="preserve">  "results": [                                   # See §</w:t>
      </w:r>
      <w:r>
        <w:fldChar w:fldCharType="begin"/>
      </w:r>
      <w:r>
        <w:instrText xml:space="preserve"> REF _Ref493350972 \r \h </w:instrText>
      </w:r>
      <w:r>
        <w:fldChar w:fldCharType="separate"/>
      </w:r>
      <w:r w:rsidR="00483FD7">
        <w:t>3.11.16</w:t>
      </w:r>
      <w:r>
        <w:fldChar w:fldCharType="end"/>
      </w:r>
      <w:r>
        <w:t>.</w:t>
      </w:r>
    </w:p>
    <w:p w14:paraId="498DB2C9" w14:textId="1A39D42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w:t>
      </w:r>
    </w:p>
    <w:p w14:paraId="5C10AA6D" w14:textId="12420704"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483FD7">
        <w:t>3.19.4</w:t>
      </w:r>
      <w:r w:rsidR="00D1651A">
        <w:fldChar w:fldCharType="end"/>
      </w:r>
      <w:r>
        <w:t>.</w:t>
      </w:r>
    </w:p>
    <w:p w14:paraId="0666F689" w14:textId="3674F574" w:rsidR="00F20219" w:rsidRDefault="00F20219" w:rsidP="00F20219">
      <w:pPr>
        <w:pStyle w:val="Codesmall"/>
      </w:pPr>
      <w:r>
        <w:t xml:space="preserve">      "message": {                               # See §</w:t>
      </w:r>
      <w:r>
        <w:fldChar w:fldCharType="begin"/>
      </w:r>
      <w:r>
        <w:instrText xml:space="preserve"> REF _Ref493426628 \r \h </w:instrText>
      </w:r>
      <w:r>
        <w:fldChar w:fldCharType="separate"/>
      </w:r>
      <w:r w:rsidR="00483FD7">
        <w:t>3.19.6</w:t>
      </w:r>
      <w:r>
        <w:fldChar w:fldCharType="end"/>
      </w:r>
      <w:r>
        <w:t>.</w:t>
      </w:r>
    </w:p>
    <w:p w14:paraId="370C9E91" w14:textId="554C75E2"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483FD7">
        <w:t>3.9.7</w:t>
      </w:r>
      <w:r>
        <w:fldChar w:fldCharType="end"/>
      </w:r>
      <w:r>
        <w:t>.</w:t>
      </w:r>
    </w:p>
    <w:p w14:paraId="7A2BEE60" w14:textId="23430A20"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483FD7">
        <w:t>3.9.11</w:t>
      </w:r>
      <w:r>
        <w:fldChar w:fldCharType="end"/>
      </w:r>
      <w:r>
        <w:t>.</w:t>
      </w:r>
    </w:p>
    <w:p w14:paraId="0264C094" w14:textId="77777777" w:rsidR="00F20219" w:rsidRDefault="00F20219" w:rsidP="00F20219">
      <w:pPr>
        <w:pStyle w:val="Codesmall"/>
      </w:pPr>
      <w:r>
        <w:t xml:space="preserve">      },</w:t>
      </w:r>
    </w:p>
    <w:p w14:paraId="6E3CB039" w14:textId="3201FDC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83FD7">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394" w:name="_Toc514337112"/>
      <w:bookmarkStart w:id="395" w:name="_Ref493408865"/>
      <w:r>
        <w:t>i</w:t>
      </w:r>
      <w:r w:rsidR="00435405">
        <w:t>nstanceGui</w:t>
      </w:r>
      <w:r>
        <w:t>d property</w:t>
      </w:r>
      <w:bookmarkEnd w:id="394"/>
    </w:p>
    <w:p w14:paraId="2C599143" w14:textId="6F33C644" w:rsidR="00376B6D" w:rsidRDefault="00376B6D" w:rsidP="00376B6D">
      <w:bookmarkStart w:id="396"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83FD7">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AF38487"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83FD7">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397" w:name="_Ref513193500"/>
      <w:bookmarkStart w:id="398" w:name="_Ref513195673"/>
      <w:bookmarkStart w:id="399" w:name="_Toc514337113"/>
      <w:r>
        <w:t>ruleId property</w:t>
      </w:r>
      <w:bookmarkEnd w:id="395"/>
      <w:bookmarkEnd w:id="396"/>
      <w:bookmarkEnd w:id="397"/>
      <w:bookmarkEnd w:id="398"/>
      <w:bookmarkEnd w:id="39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6AC61CA5"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483FD7">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483FD7">
        <w:t>3.11.17</w:t>
      </w:r>
      <w:r w:rsidR="00465D52">
        <w:fldChar w:fldCharType="end"/>
      </w:r>
      <w:r w:rsidR="00A8547F">
        <w:t>, §</w:t>
      </w:r>
      <w:r w:rsidR="00242824">
        <w:fldChar w:fldCharType="begin"/>
      </w:r>
      <w:r w:rsidR="00242824">
        <w:instrText xml:space="preserve"> REF _Ref508870783 \r \h </w:instrText>
      </w:r>
      <w:r w:rsidR="00242824">
        <w:fldChar w:fldCharType="separate"/>
      </w:r>
      <w:r w:rsidR="00483FD7">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483FD7">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483FD7">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w:t>
      </w:r>
      <w:r w:rsidR="004816E2">
        <w:lastRenderedPageBreak/>
        <w:t xml:space="preserve">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B42264C"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483FD7">
        <w:t>3.11</w:t>
      </w:r>
      <w:r w:rsidR="00C32311">
        <w:fldChar w:fldCharType="end"/>
      </w:r>
      <w:r w:rsidR="00C32311">
        <w:t>).</w:t>
      </w:r>
    </w:p>
    <w:p w14:paraId="00325953" w14:textId="0C15FBBB"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83FD7">
        <w:t>3.11.16</w:t>
      </w:r>
      <w:r w:rsidR="00C32311">
        <w:fldChar w:fldCharType="end"/>
      </w:r>
      <w:r w:rsidR="000F5B03">
        <w:t>.</w:t>
      </w:r>
    </w:p>
    <w:p w14:paraId="269975A2" w14:textId="0000408E"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483FD7">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08ECCD2"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483FD7">
        <w:t>3.11.17</w:t>
      </w:r>
      <w:r w:rsidR="00C32311">
        <w:fldChar w:fldCharType="end"/>
      </w:r>
      <w:r w:rsidR="00C32311">
        <w:t>.</w:t>
      </w:r>
    </w:p>
    <w:p w14:paraId="57DE0082" w14:textId="129571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483FD7">
        <w:t>3.35.3</w:t>
      </w:r>
      <w:r w:rsidR="00C32311">
        <w:fldChar w:fldCharType="end"/>
      </w:r>
      <w:r w:rsidR="00C32311">
        <w:t>.</w:t>
      </w:r>
    </w:p>
    <w:p w14:paraId="7AC6549D" w14:textId="1C5E39B7"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483FD7">
        <w:t>3.36</w:t>
      </w:r>
      <w:r w:rsidR="00C32311">
        <w:fldChar w:fldCharType="end"/>
      </w:r>
      <w:r w:rsidR="00C32311">
        <w:t>).</w:t>
      </w:r>
    </w:p>
    <w:p w14:paraId="25A8FFA0" w14:textId="49DBF345"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483FD7">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0" w:name="_Ref493511208"/>
      <w:bookmarkStart w:id="401" w:name="_Toc514337114"/>
      <w:r>
        <w:t>level property</w:t>
      </w:r>
      <w:bookmarkEnd w:id="400"/>
      <w:bookmarkEnd w:id="40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383D20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83FD7">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3FFB5EA4"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83FD7">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83FD7">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83FD7">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83FD7">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83FD7">
        <w:t>3.19.3</w:t>
      </w:r>
      <w:r>
        <w:fldChar w:fldCharType="end"/>
      </w:r>
      <w:r w:rsidRPr="00B050AF">
        <w:t>).</w:t>
      </w:r>
    </w:p>
    <w:p w14:paraId="5E554133" w14:textId="7B704BA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83FD7">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83FD7">
        <w:t>3.11.17</w:t>
      </w:r>
      <w:r>
        <w:fldChar w:fldCharType="end"/>
      </w:r>
      <w:r w:rsidR="00892DEE">
        <w:t>, §</w:t>
      </w:r>
      <w:r w:rsidR="00892DEE">
        <w:fldChar w:fldCharType="begin"/>
      </w:r>
      <w:r w:rsidR="00892DEE">
        <w:instrText xml:space="preserve"> REF _Ref508871574 \r \h </w:instrText>
      </w:r>
      <w:r w:rsidR="00892DEE">
        <w:fldChar w:fldCharType="separate"/>
      </w:r>
      <w:r w:rsidR="00483FD7">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02" w:name="_Ref493426628"/>
      <w:bookmarkStart w:id="403" w:name="_Toc514337115"/>
      <w:r>
        <w:lastRenderedPageBreak/>
        <w:t>message property</w:t>
      </w:r>
      <w:bookmarkEnd w:id="402"/>
      <w:bookmarkEnd w:id="403"/>
    </w:p>
    <w:p w14:paraId="2544155E" w14:textId="381CD90F"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83FD7">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483FD7">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83FD7">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4" w:name="_Ref508874628"/>
      <w:bookmarkStart w:id="405" w:name="_Toc514337116"/>
      <w:bookmarkStart w:id="406" w:name="_Hlk513212230"/>
      <w:r>
        <w:t>ruleMessageId property</w:t>
      </w:r>
      <w:bookmarkEnd w:id="404"/>
      <w:bookmarkEnd w:id="405"/>
    </w:p>
    <w:bookmarkEnd w:id="406"/>
    <w:p w14:paraId="4698A3C5" w14:textId="4EDAB08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483FD7">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83FD7">
        <w:t>3.19.2</w:t>
      </w:r>
      <w:r w:rsidR="00F20219">
        <w:fldChar w:fldCharType="end"/>
      </w:r>
      <w:r w:rsidR="00F20219">
        <w:t xml:space="preserve"> for more information.</w:t>
      </w:r>
    </w:p>
    <w:p w14:paraId="5B30BCC5" w14:textId="13F91ECE"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483FD7">
        <w:t>3.11.17</w:t>
      </w:r>
      <w:r>
        <w:fldChar w:fldCharType="end"/>
      </w:r>
      <w:r>
        <w:t>, §</w:t>
      </w:r>
      <w:r>
        <w:fldChar w:fldCharType="begin"/>
      </w:r>
      <w:r>
        <w:instrText xml:space="preserve"> REF _Ref508870783 \r \h </w:instrText>
      </w:r>
      <w:r>
        <w:fldChar w:fldCharType="separate"/>
      </w:r>
      <w:r w:rsidR="00483FD7">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483FD7">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483FD7">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483FD7">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483FD7">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6E48DBDE" w:rsidR="00C55966" w:rsidRDefault="00C55966" w:rsidP="00C55966">
      <w:pPr>
        <w:pStyle w:val="Codesmall"/>
      </w:pPr>
      <w:r>
        <w:t>{                                 # A run object (§</w:t>
      </w:r>
      <w:r>
        <w:fldChar w:fldCharType="begin"/>
      </w:r>
      <w:r>
        <w:instrText xml:space="preserve"> REF _Ref493349997 \w \h </w:instrText>
      </w:r>
      <w:r>
        <w:fldChar w:fldCharType="separate"/>
      </w:r>
      <w:r w:rsidR="00483FD7">
        <w:t>3.11</w:t>
      </w:r>
      <w:r>
        <w:fldChar w:fldCharType="end"/>
      </w:r>
      <w:r>
        <w:t>)</w:t>
      </w:r>
      <w:r w:rsidR="00B541E2">
        <w:t>.</w:t>
      </w:r>
    </w:p>
    <w:p w14:paraId="43E461F5" w14:textId="77777777" w:rsidR="00C55966" w:rsidRDefault="00C55966" w:rsidP="00C55966">
      <w:pPr>
        <w:pStyle w:val="Codesmall"/>
      </w:pPr>
      <w:r>
        <w:t xml:space="preserve">  "results": [</w:t>
      </w:r>
    </w:p>
    <w:p w14:paraId="2B8EC048" w14:textId="1EC36646" w:rsidR="00C55966" w:rsidRDefault="00C55966" w:rsidP="00C55966">
      <w:pPr>
        <w:pStyle w:val="Codesmall"/>
      </w:pPr>
      <w:r>
        <w:t xml:space="preserve">    {                             # A result object (§</w:t>
      </w:r>
      <w:r>
        <w:fldChar w:fldCharType="begin"/>
      </w:r>
      <w:r>
        <w:instrText xml:space="preserve"> REF _Ref493350984 \w \h </w:instrText>
      </w:r>
      <w:r>
        <w:fldChar w:fldCharType="separate"/>
      </w:r>
      <w:r w:rsidR="00483FD7">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81054F8"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483FD7">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59306849" w:rsidR="00B541E2" w:rsidRDefault="00B541E2" w:rsidP="00B541E2">
      <w:bookmarkStart w:id="407"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483FD7">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483FD7">
        <w:t>3.19.6</w:t>
      </w:r>
      <w:r>
        <w:fldChar w:fldCharType="end"/>
      </w:r>
      <w:r w:rsidR="00C5150D">
        <w:t>, §</w:t>
      </w:r>
      <w:r w:rsidR="00C5150D">
        <w:fldChar w:fldCharType="begin"/>
      </w:r>
      <w:r w:rsidR="00C5150D">
        <w:instrText xml:space="preserve"> REF _Ref508811093 \r \h </w:instrText>
      </w:r>
      <w:r w:rsidR="00C5150D">
        <w:fldChar w:fldCharType="separate"/>
      </w:r>
      <w:r w:rsidR="00483FD7">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55C6EDA1" w:rsidR="00B541E2" w:rsidRDefault="00B541E2" w:rsidP="00B541E2">
      <w:pPr>
        <w:pStyle w:val="Codesmall"/>
      </w:pPr>
      <w:r>
        <w:t>{                                # A run object (§</w:t>
      </w:r>
      <w:r>
        <w:fldChar w:fldCharType="begin"/>
      </w:r>
      <w:r>
        <w:instrText xml:space="preserve"> REF _Ref493349997 \w \h </w:instrText>
      </w:r>
      <w:r>
        <w:fldChar w:fldCharType="separate"/>
      </w:r>
      <w:r w:rsidR="00483FD7">
        <w:t>3.11</w:t>
      </w:r>
      <w:r>
        <w:fldChar w:fldCharType="end"/>
      </w:r>
      <w:r>
        <w:t>).</w:t>
      </w:r>
    </w:p>
    <w:p w14:paraId="0917D307" w14:textId="77777777" w:rsidR="00B541E2" w:rsidRDefault="00B541E2" w:rsidP="00B541E2">
      <w:pPr>
        <w:pStyle w:val="Codesmall"/>
      </w:pPr>
      <w:r>
        <w:t xml:space="preserve">  "results": [</w:t>
      </w:r>
    </w:p>
    <w:p w14:paraId="720757A8" w14:textId="7E404A03" w:rsidR="00B541E2" w:rsidRDefault="00B541E2" w:rsidP="00B541E2">
      <w:pPr>
        <w:pStyle w:val="Codesmall"/>
      </w:pPr>
      <w:r>
        <w:t xml:space="preserve">    {                            # A result object (§</w:t>
      </w:r>
      <w:r>
        <w:fldChar w:fldCharType="begin"/>
      </w:r>
      <w:r>
        <w:instrText xml:space="preserve"> REF _Ref493350984 \w \h </w:instrText>
      </w:r>
      <w:r>
        <w:fldChar w:fldCharType="separate"/>
      </w:r>
      <w:r w:rsidR="00483FD7">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08" w:name="_Ref510013155"/>
      <w:bookmarkStart w:id="409" w:name="_Toc514337117"/>
      <w:bookmarkEnd w:id="407"/>
      <w:r>
        <w:t>locations property</w:t>
      </w:r>
      <w:bookmarkEnd w:id="408"/>
      <w:bookmarkEnd w:id="409"/>
    </w:p>
    <w:p w14:paraId="065F9E8C" w14:textId="7FC367E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483FD7">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0" w:name="_Ref510085223"/>
      <w:bookmarkStart w:id="411" w:name="_Toc514337118"/>
      <w:r>
        <w:t>analysisTarget</w:t>
      </w:r>
      <w:r w:rsidR="00673F27">
        <w:t xml:space="preserve"> p</w:t>
      </w:r>
      <w:r>
        <w:t>roperty</w:t>
      </w:r>
      <w:bookmarkEnd w:id="410"/>
      <w:bookmarkEnd w:id="411"/>
    </w:p>
    <w:p w14:paraId="50B31C9B" w14:textId="0B5F8BB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83FD7">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3F22BA5" w:rsidR="00673F27" w:rsidRDefault="00673F27" w:rsidP="00673F27">
      <w:pPr>
        <w:pStyle w:val="Codesmall"/>
      </w:pPr>
      <w:r>
        <w:t>{                                 # A result object (§</w:t>
      </w:r>
      <w:r>
        <w:fldChar w:fldCharType="begin"/>
      </w:r>
      <w:r>
        <w:instrText xml:space="preserve"> REF _Ref493350984 \r \h </w:instrText>
      </w:r>
      <w:r>
        <w:fldChar w:fldCharType="separate"/>
      </w:r>
      <w:r w:rsidR="00483FD7">
        <w:t>3.19</w:t>
      </w:r>
      <w:r>
        <w:fldChar w:fldCharType="end"/>
      </w:r>
      <w:r>
        <w:t>).</w:t>
      </w:r>
    </w:p>
    <w:p w14:paraId="58DF954F" w14:textId="4232C397"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483FD7">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A0A8195" w:rsidR="00673F27" w:rsidRDefault="00673F27" w:rsidP="00673F27">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29DB0443" w14:textId="2F10013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483FD7">
        <w:t>3.20</w:t>
      </w:r>
      <w:r>
        <w:fldChar w:fldCharType="end"/>
      </w:r>
      <w:r>
        <w:t>).</w:t>
      </w:r>
    </w:p>
    <w:p w14:paraId="7C6BCB69" w14:textId="01FB5AE4"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483FD7">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2" w:name="_Ref513040093"/>
      <w:bookmarkStart w:id="413" w:name="_Toc514337119"/>
      <w:r>
        <w:t>fingerprints property</w:t>
      </w:r>
      <w:bookmarkEnd w:id="412"/>
      <w:bookmarkEnd w:id="413"/>
    </w:p>
    <w:p w14:paraId="3AC53915" w14:textId="34A2A03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483FD7">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620FF1D"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483FD7">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lastRenderedPageBreak/>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6AE7F238" w:rsidR="003B6448" w:rsidRPr="003B6448" w:rsidRDefault="00817E3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14" w:name="_Ref507591746"/>
      <w:bookmarkStart w:id="415" w:name="_Toc514337120"/>
      <w:r>
        <w:t>partialFingerprints</w:t>
      </w:r>
      <w:r w:rsidR="00401BB5">
        <w:t xml:space="preserve"> property</w:t>
      </w:r>
      <w:bookmarkEnd w:id="414"/>
      <w:bookmarkEnd w:id="415"/>
    </w:p>
    <w:p w14:paraId="0F26AF7E" w14:textId="58E8353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483FD7">
        <w:t>3.5</w:t>
      </w:r>
      <w:r w:rsidR="002F1358">
        <w:fldChar w:fldCharType="end"/>
      </w:r>
      <w:r w:rsidR="002F1358">
        <w:t>).</w:t>
      </w:r>
    </w:p>
    <w:p w14:paraId="7DA72967" w14:textId="6305EE0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83FD7">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4C6A095"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483FD7">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6"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6"/>
    <w:p w14:paraId="5B3D8EAE" w14:textId="4B693504" w:rsidR="002F1358" w:rsidRDefault="002F1358" w:rsidP="002F1358">
      <w:pPr>
        <w:pStyle w:val="Note"/>
      </w:pPr>
      <w:r>
        <w:lastRenderedPageBreak/>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7" w:name="_Ref510008160"/>
      <w:bookmarkStart w:id="418" w:name="_Toc514337121"/>
      <w:r>
        <w:t>codeFlows property</w:t>
      </w:r>
      <w:bookmarkEnd w:id="417"/>
      <w:bookmarkEnd w:id="418"/>
    </w:p>
    <w:p w14:paraId="4BD8575B" w14:textId="1AE8C24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483FD7">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9" w:name="_Ref511820702"/>
      <w:bookmarkStart w:id="420" w:name="_Toc514337122"/>
      <w:r>
        <w:t>graphs property</w:t>
      </w:r>
      <w:bookmarkEnd w:id="419"/>
      <w:bookmarkEnd w:id="420"/>
    </w:p>
    <w:p w14:paraId="7F5C098A" w14:textId="53BCCAD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del w:id="421" w:author="Laurence Golding" w:date="2018-05-24T13:40:00Z">
        <w:r w:rsidDel="00E440E6">
          <w:delText xml:space="preserve">containing </w:delText>
        </w:r>
      </w:del>
      <w:ins w:id="422" w:author="Laurence Golding" w:date="2018-05-24T13:40:00Z">
        <w:r w:rsidR="00E440E6">
          <w:t xml:space="preserve">of </w:t>
        </w:r>
      </w:ins>
      <w:r>
        <w:t>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83FD7">
        <w:t>3.27</w:t>
      </w:r>
      <w:r>
        <w:fldChar w:fldCharType="end"/>
      </w:r>
      <w:r>
        <w:t>) each of which represents a directed graph. A directed graph is a network of nodes and directed edges that describes some aspect of the structure of the code (for example, a call graph).</w:t>
      </w:r>
    </w:p>
    <w:p w14:paraId="2C35AD9B" w14:textId="79D71EB5"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83FD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83FD7">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83FD7">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3" w:name="_Ref511820008"/>
      <w:bookmarkStart w:id="424" w:name="_Toc514337123"/>
      <w:r>
        <w:t>graphTraversals property</w:t>
      </w:r>
      <w:bookmarkEnd w:id="423"/>
      <w:bookmarkEnd w:id="424"/>
    </w:p>
    <w:p w14:paraId="1AFBBE39" w14:textId="2877CFAF"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83FD7">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83FD7">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83FD7">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5" w:name="_Toc514337124"/>
      <w:r>
        <w:t>stacks property</w:t>
      </w:r>
      <w:bookmarkEnd w:id="425"/>
    </w:p>
    <w:p w14:paraId="5ABDA84F" w14:textId="1EC4A6C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135BCE">
        <w:t>) stack objects (§</w:t>
      </w:r>
      <w:r>
        <w:fldChar w:fldCharType="begin"/>
      </w:r>
      <w:r>
        <w:instrText xml:space="preserve"> REF _Ref493427479 \r \h </w:instrText>
      </w:r>
      <w:r>
        <w:fldChar w:fldCharType="separate"/>
      </w:r>
      <w:r w:rsidR="00483FD7">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6" w:name="_Ref493499246"/>
      <w:bookmarkStart w:id="427" w:name="_Toc514337125"/>
      <w:r>
        <w:t>relatedLocations property</w:t>
      </w:r>
      <w:bookmarkEnd w:id="426"/>
      <w:bookmarkEnd w:id="427"/>
    </w:p>
    <w:p w14:paraId="31F869B5" w14:textId="4C2B3D0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83FD7">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519D7E8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83FD7">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8" w:name="_Toc514337126"/>
      <w:r>
        <w:t>suppressionStates property</w:t>
      </w:r>
      <w:bookmarkEnd w:id="428"/>
    </w:p>
    <w:p w14:paraId="1AE8DC88" w14:textId="2A54B9A5" w:rsidR="00401BB5" w:rsidRDefault="00401BB5" w:rsidP="00401BB5">
      <w:pPr>
        <w:pStyle w:val="Heading4"/>
      </w:pPr>
      <w:bookmarkStart w:id="429" w:name="_Toc514337127"/>
      <w:r>
        <w:t>General</w:t>
      </w:r>
      <w:bookmarkEnd w:id="429"/>
    </w:p>
    <w:p w14:paraId="0F62C5DD" w14:textId="637059C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83FD7">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30C7BCF8"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83FD7">
        <w:t>3.19.17.2</w:t>
      </w:r>
      <w:r w:rsidR="00194A04">
        <w:fldChar w:fldCharType="end"/>
      </w:r>
      <w:r w:rsidR="002A24FE" w:rsidRPr="002A24FE">
        <w:t>)</w:t>
      </w:r>
      <w:r>
        <w:t>.</w:t>
      </w:r>
    </w:p>
    <w:p w14:paraId="1A5BE1CF" w14:textId="6F2D1857"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83FD7">
        <w:t>3.19.17.3</w:t>
      </w:r>
      <w:r w:rsidR="00194A04">
        <w:fldChar w:fldCharType="end"/>
      </w:r>
      <w:r w:rsidR="002A24FE" w:rsidRPr="002A24FE">
        <w:t>).</w:t>
      </w:r>
    </w:p>
    <w:p w14:paraId="4F013A56" w14:textId="1CD9F500" w:rsidR="00401BB5" w:rsidRDefault="00401BB5" w:rsidP="00401BB5">
      <w:pPr>
        <w:pStyle w:val="Heading4"/>
      </w:pPr>
      <w:bookmarkStart w:id="430" w:name="_Ref493475240"/>
      <w:bookmarkStart w:id="431" w:name="_Toc514337128"/>
      <w:r>
        <w:t>suppressedInSource value</w:t>
      </w:r>
      <w:bookmarkEnd w:id="430"/>
      <w:bookmarkEnd w:id="43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2" w:name="_Ref493475253"/>
      <w:bookmarkStart w:id="433" w:name="_Toc514337129"/>
      <w:r>
        <w:t>suppressedExternally value</w:t>
      </w:r>
      <w:bookmarkEnd w:id="432"/>
      <w:bookmarkEnd w:id="43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4" w:name="_Ref493351360"/>
      <w:bookmarkStart w:id="435" w:name="_Toc514337130"/>
      <w:bookmarkStart w:id="436" w:name="_Hlk514318442"/>
      <w:r>
        <w:t>baselineState property</w:t>
      </w:r>
      <w:bookmarkEnd w:id="434"/>
      <w:bookmarkEnd w:id="43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EBD2338"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83FD7">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83FD7">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3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582F7A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83FD7">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83FD7">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7" w:name="_Ref507598047"/>
      <w:bookmarkStart w:id="438" w:name="_Ref508987354"/>
      <w:bookmarkStart w:id="439" w:name="_Toc514337131"/>
      <w:bookmarkStart w:id="440" w:name="_Ref506807829"/>
      <w:r>
        <w:t>a</w:t>
      </w:r>
      <w:r w:rsidR="00A27D47">
        <w:t>ttachments</w:t>
      </w:r>
      <w:bookmarkEnd w:id="437"/>
      <w:r>
        <w:t xml:space="preserve"> property</w:t>
      </w:r>
      <w:bookmarkEnd w:id="438"/>
      <w:bookmarkEnd w:id="439"/>
    </w:p>
    <w:p w14:paraId="7E972364" w14:textId="06B487E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83FD7">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83FD7">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D2A4AC0"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83FD7">
        <w:t>3.14.1</w:t>
      </w:r>
      <w:r>
        <w:fldChar w:fldCharType="end"/>
      </w:r>
      <w:r>
        <w:t>.</w:t>
      </w:r>
    </w:p>
    <w:p w14:paraId="373CC2C6" w14:textId="6E03386A" w:rsidR="00563BBB" w:rsidRDefault="00563BBB" w:rsidP="00563BBB">
      <w:pPr>
        <w:pStyle w:val="Heading3"/>
      </w:pPr>
      <w:bookmarkStart w:id="441" w:name="_Toc514337132"/>
      <w:r>
        <w:t>workItemLocation property</w:t>
      </w:r>
      <w:bookmarkEnd w:id="441"/>
    </w:p>
    <w:p w14:paraId="1D36CDAB" w14:textId="2AFA57C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483FD7">
        <w:t>3.3</w:t>
      </w:r>
      <w:r>
        <w:fldChar w:fldCharType="end"/>
      </w:r>
      <w:r>
        <w:t>) specifying the URI of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2" w:name="_Ref510085934"/>
      <w:bookmarkStart w:id="443" w:name="_Toc514337133"/>
      <w:r>
        <w:t>conversionProvenance property</w:t>
      </w:r>
      <w:bookmarkEnd w:id="440"/>
      <w:bookmarkEnd w:id="442"/>
      <w:bookmarkEnd w:id="443"/>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017D96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83FD7">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83FD7">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83FD7">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1E36DC39"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83FD7">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98EDB70"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483FD7">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lastRenderedPageBreak/>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2C984E0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483FD7">
        <w:t>3.21</w:t>
      </w:r>
      <w:r>
        <w:fldChar w:fldCharType="end"/>
      </w:r>
      <w:r>
        <w:t>).</w:t>
      </w:r>
    </w:p>
    <w:p w14:paraId="2A15CECD" w14:textId="77777777" w:rsidR="00DE4250" w:rsidRDefault="00DE4250" w:rsidP="00DE4250">
      <w:pPr>
        <w:pStyle w:val="Codesmall"/>
      </w:pPr>
      <w:r>
        <w:t xml:space="preserve">            {</w:t>
      </w:r>
    </w:p>
    <w:p w14:paraId="17292CE8" w14:textId="205B93A1"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483FD7">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1C48B36"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483FD7">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4" w:name="_Toc514337134"/>
      <w:r>
        <w:t>fixes property</w:t>
      </w:r>
      <w:bookmarkEnd w:id="444"/>
    </w:p>
    <w:p w14:paraId="41DB16FF" w14:textId="3C0A706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83FD7">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83FD7">
        <w:t>3.37</w:t>
      </w:r>
      <w:r>
        <w:fldChar w:fldCharType="end"/>
      </w:r>
      <w:r w:rsidRPr="00E20F80">
        <w:t>).</w:t>
      </w:r>
    </w:p>
    <w:p w14:paraId="42E1D0DE" w14:textId="54DDCACE" w:rsidR="006E546E" w:rsidRDefault="006E546E" w:rsidP="006E546E">
      <w:pPr>
        <w:pStyle w:val="Heading3"/>
      </w:pPr>
      <w:bookmarkStart w:id="445" w:name="_Toc514337135"/>
      <w:r>
        <w:t>properties property</w:t>
      </w:r>
      <w:bookmarkEnd w:id="445"/>
    </w:p>
    <w:p w14:paraId="5BBA1AD3" w14:textId="1C217FE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483FD7">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6" w:name="_Ref493426721"/>
      <w:bookmarkStart w:id="447" w:name="_Ref507665939"/>
      <w:bookmarkStart w:id="448" w:name="_Toc514337136"/>
      <w:r>
        <w:t>location object</w:t>
      </w:r>
      <w:bookmarkEnd w:id="446"/>
      <w:bookmarkEnd w:id="447"/>
      <w:bookmarkEnd w:id="448"/>
    </w:p>
    <w:p w14:paraId="27ED50C0" w14:textId="23D428DC" w:rsidR="006E546E" w:rsidRDefault="006E546E" w:rsidP="006E546E">
      <w:pPr>
        <w:pStyle w:val="Heading3"/>
      </w:pPr>
      <w:bookmarkStart w:id="449" w:name="_Ref493479281"/>
      <w:bookmarkStart w:id="450" w:name="_Toc514337137"/>
      <w:r>
        <w:t>General</w:t>
      </w:r>
      <w:bookmarkEnd w:id="449"/>
      <w:bookmarkEnd w:id="450"/>
    </w:p>
    <w:p w14:paraId="1D30489B" w14:textId="4923EDF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83FD7">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83FD7">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DEF745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83FD7">
        <w:t>3.20.3</w:t>
      </w:r>
      <w:r>
        <w:fldChar w:fldCharType="end"/>
      </w:r>
      <w:r w:rsidRPr="00180B28">
        <w:t>) is particularly convenient for fingerprinting.</w:t>
      </w:r>
    </w:p>
    <w:p w14:paraId="310AFACC" w14:textId="6C5208FF"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83FD7">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83FD7">
        <w:t>3.20.4</w:t>
      </w:r>
      <w:r>
        <w:fldChar w:fldCharType="end"/>
      </w:r>
      <w:r>
        <w:t>) explaining the significance of this “location.”</w:t>
      </w:r>
    </w:p>
    <w:p w14:paraId="7BB3738A" w14:textId="2222E264" w:rsidR="006E546E" w:rsidRDefault="00C6546E" w:rsidP="006E546E">
      <w:pPr>
        <w:pStyle w:val="Heading3"/>
      </w:pPr>
      <w:bookmarkStart w:id="451" w:name="_Ref493477623"/>
      <w:bookmarkStart w:id="452" w:name="_Ref493478351"/>
      <w:bookmarkStart w:id="453" w:name="_Toc514337138"/>
      <w:r>
        <w:t xml:space="preserve">physicalLocation </w:t>
      </w:r>
      <w:r w:rsidR="006E546E">
        <w:t>property</w:t>
      </w:r>
      <w:bookmarkEnd w:id="451"/>
      <w:bookmarkEnd w:id="452"/>
      <w:bookmarkEnd w:id="453"/>
    </w:p>
    <w:p w14:paraId="37D40289" w14:textId="2650870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83FD7">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4" w:name="_Ref493404450"/>
      <w:bookmarkStart w:id="455" w:name="_Ref493404690"/>
      <w:bookmarkStart w:id="456" w:name="_Toc514337139"/>
      <w:r>
        <w:t>fullyQualifiedLogicalName property</w:t>
      </w:r>
      <w:bookmarkEnd w:id="454"/>
      <w:bookmarkEnd w:id="455"/>
      <w:bookmarkEnd w:id="456"/>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8210739" w:rsidR="00E66E38" w:rsidRDefault="00E66E38" w:rsidP="00E66E38">
      <w:bookmarkStart w:id="457" w:name="_Hlk513194534"/>
      <w:bookmarkStart w:id="458"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83FD7">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7"/>
    </w:p>
    <w:p w14:paraId="01F88A86" w14:textId="2C0DF015"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83FD7">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8"/>
      <w:r w:rsidR="00C32159">
        <w:t>§</w:t>
      </w:r>
      <w:r w:rsidR="00C32159">
        <w:fldChar w:fldCharType="begin"/>
      </w:r>
      <w:r w:rsidR="00C32159">
        <w:instrText xml:space="preserve"> REF _Ref493349997 \r \h </w:instrText>
      </w:r>
      <w:r w:rsidR="00C32159">
        <w:fldChar w:fldCharType="separate"/>
      </w:r>
      <w:r w:rsidR="00483FD7">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608C7BE"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483FD7">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483FD7">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483FD7">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6BFDFB06"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483FD7">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9" w:name="_Ref513121634"/>
      <w:bookmarkStart w:id="460" w:name="_Ref513122103"/>
      <w:bookmarkStart w:id="461" w:name="_Toc514337140"/>
      <w:r>
        <w:t>message property</w:t>
      </w:r>
      <w:bookmarkEnd w:id="459"/>
      <w:bookmarkEnd w:id="460"/>
      <w:bookmarkEnd w:id="461"/>
    </w:p>
    <w:p w14:paraId="62F22E6F" w14:textId="0F55F5C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relevant to the location.</w:t>
      </w:r>
    </w:p>
    <w:p w14:paraId="0E77A827" w14:textId="77777777" w:rsidR="00F13165" w:rsidRDefault="00F13165" w:rsidP="00F13165">
      <w:pPr>
        <w:pStyle w:val="Heading3"/>
      </w:pPr>
      <w:bookmarkStart w:id="462" w:name="_Ref510102819"/>
      <w:bookmarkStart w:id="463" w:name="_Toc514337141"/>
      <w:r>
        <w:t>annotations property</w:t>
      </w:r>
      <w:bookmarkEnd w:id="462"/>
      <w:bookmarkEnd w:id="463"/>
    </w:p>
    <w:p w14:paraId="1F7AABEC" w14:textId="1489E041"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del w:id="464" w:author="Laurence Golding" w:date="2018-05-24T13:40:00Z">
        <w:r w:rsidDel="00E440E6">
          <w:delText xml:space="preserve">containing </w:delText>
        </w:r>
      </w:del>
      <w:ins w:id="465" w:author="Laurence Golding" w:date="2018-05-24T13:40:00Z">
        <w:r w:rsidR="00E440E6">
          <w:t xml:space="preserve">of </w:t>
        </w:r>
      </w:ins>
      <w:r>
        <w:t>one or more unique (§</w:t>
      </w:r>
      <w:r>
        <w:fldChar w:fldCharType="begin"/>
      </w:r>
      <w:r>
        <w:instrText xml:space="preserve"> REF _Ref493404799 \w \h </w:instrText>
      </w:r>
      <w:r>
        <w:fldChar w:fldCharType="separate"/>
      </w:r>
      <w:r w:rsidR="00483FD7">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83FD7">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83FD7">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526F280" w:rsidR="0022400E" w:rsidRDefault="0022400E" w:rsidP="0022400E">
      <w:pPr>
        <w:pStyle w:val="Codesmall"/>
      </w:pPr>
      <w:r>
        <w:t xml:space="preserve">  {                               # A region object (§</w:t>
      </w:r>
      <w:r>
        <w:fldChar w:fldCharType="begin"/>
      </w:r>
      <w:r>
        <w:instrText xml:space="preserve"> REF _Ref493490350 \r \h </w:instrText>
      </w:r>
      <w:r>
        <w:fldChar w:fldCharType="separate"/>
      </w:r>
      <w:r w:rsidR="00483FD7">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6" w:name="_Toc514337142"/>
      <w:r>
        <w:t>properties property</w:t>
      </w:r>
      <w:bookmarkEnd w:id="466"/>
    </w:p>
    <w:p w14:paraId="2CEAC173" w14:textId="0466A01C"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483FD7">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7" w:name="_Ref493477390"/>
      <w:bookmarkStart w:id="468" w:name="_Ref493478323"/>
      <w:bookmarkStart w:id="469" w:name="_Ref493478590"/>
      <w:bookmarkStart w:id="470" w:name="_Toc514337143"/>
      <w:r>
        <w:t>physicalLocation object</w:t>
      </w:r>
      <w:bookmarkEnd w:id="467"/>
      <w:bookmarkEnd w:id="468"/>
      <w:bookmarkEnd w:id="469"/>
      <w:bookmarkEnd w:id="470"/>
    </w:p>
    <w:p w14:paraId="0B9181AD" w14:textId="12F902F2" w:rsidR="006E546E" w:rsidRDefault="006E546E" w:rsidP="006E546E">
      <w:pPr>
        <w:pStyle w:val="Heading3"/>
      </w:pPr>
      <w:bookmarkStart w:id="471" w:name="_Toc514337144"/>
      <w:r>
        <w:t>General</w:t>
      </w:r>
      <w:bookmarkEnd w:id="47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2" w:name="_Ref503357394"/>
      <w:bookmarkStart w:id="473" w:name="_Toc514337145"/>
      <w:bookmarkStart w:id="474" w:name="_Ref493343236"/>
      <w:r>
        <w:t>id property</w:t>
      </w:r>
      <w:bookmarkEnd w:id="472"/>
      <w:bookmarkEnd w:id="473"/>
    </w:p>
    <w:p w14:paraId="39E78313" w14:textId="0C537376"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80DD49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83FD7">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83FD7">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5" w:name="_Ref503369432"/>
      <w:bookmarkStart w:id="476" w:name="_Ref503369435"/>
      <w:bookmarkStart w:id="477" w:name="_Ref503371110"/>
      <w:bookmarkStart w:id="478" w:name="_Ref503371652"/>
      <w:bookmarkStart w:id="479" w:name="_Toc514337146"/>
      <w:r>
        <w:t>fileLocation</w:t>
      </w:r>
      <w:r w:rsidR="006E546E">
        <w:t xml:space="preserve"> property</w:t>
      </w:r>
      <w:bookmarkEnd w:id="474"/>
      <w:bookmarkEnd w:id="475"/>
      <w:bookmarkEnd w:id="476"/>
      <w:bookmarkEnd w:id="477"/>
      <w:bookmarkEnd w:id="478"/>
      <w:bookmarkEnd w:id="479"/>
    </w:p>
    <w:p w14:paraId="5D69C82C" w14:textId="747A131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83FD7">
        <w:t>3.2</w:t>
      </w:r>
      <w:r w:rsidR="00A308C2">
        <w:fldChar w:fldCharType="end"/>
      </w:r>
      <w:r w:rsidR="00A308C2">
        <w:t>)</w:t>
      </w:r>
      <w:r w:rsidR="00365886" w:rsidRPr="00365886">
        <w:t xml:space="preserve"> that represents the location of the file.</w:t>
      </w:r>
    </w:p>
    <w:p w14:paraId="03500782" w14:textId="1A8CC955"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483FD7">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7BE97E94"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483FD7">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0" w:name="_Ref493509797"/>
      <w:bookmarkStart w:id="481" w:name="_Toc514337147"/>
      <w:r>
        <w:t>region property</w:t>
      </w:r>
      <w:bookmarkEnd w:id="480"/>
      <w:bookmarkEnd w:id="481"/>
    </w:p>
    <w:p w14:paraId="34CA82A6" w14:textId="064DABF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83FD7">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83FD7">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83FD7">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3EEF369" w:rsidR="006805FB" w:rsidRDefault="006805FB" w:rsidP="006805FB">
      <w:pPr>
        <w:pStyle w:val="Codesmall"/>
      </w:pPr>
      <w:r>
        <w:t>{                                        # A result object (§</w:t>
      </w:r>
      <w:r>
        <w:fldChar w:fldCharType="begin"/>
      </w:r>
      <w:r>
        <w:instrText xml:space="preserve"> REF _Ref493350984 \r \h </w:instrText>
      </w:r>
      <w:r>
        <w:fldChar w:fldCharType="separate"/>
      </w:r>
      <w:r w:rsidR="00483FD7">
        <w:t>3.19</w:t>
      </w:r>
      <w:r>
        <w:fldChar w:fldCharType="end"/>
      </w:r>
      <w:r>
        <w:t>).</w:t>
      </w:r>
    </w:p>
    <w:p w14:paraId="7A49ADC4" w14:textId="506E78F1" w:rsidR="006805FB" w:rsidRDefault="006805FB" w:rsidP="006805FB">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779C2718" w14:textId="7E8A797F"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483FD7">
        <w:t>3.20</w:t>
      </w:r>
      <w:r>
        <w:fldChar w:fldCharType="end"/>
      </w:r>
      <w:r>
        <w:t>).</w:t>
      </w:r>
    </w:p>
    <w:p w14:paraId="3C94BD54" w14:textId="12965464"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483FD7">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82" w:name="_Toc514337148"/>
      <w:r>
        <w:lastRenderedPageBreak/>
        <w:t>contextRegion property</w:t>
      </w:r>
      <w:bookmarkEnd w:id="482"/>
    </w:p>
    <w:p w14:paraId="220640FE" w14:textId="7233D18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83FD7">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83FD7">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C4ECC62" w:rsidR="00843397" w:rsidRDefault="00843397" w:rsidP="00843397">
      <w:pPr>
        <w:pStyle w:val="Codesmall"/>
      </w:pPr>
      <w:r>
        <w:t>{                                        # A result object (§</w:t>
      </w:r>
      <w:r>
        <w:fldChar w:fldCharType="begin"/>
      </w:r>
      <w:r>
        <w:instrText xml:space="preserve"> REF _Ref493350984 \r \h </w:instrText>
      </w:r>
      <w:r>
        <w:fldChar w:fldCharType="separate"/>
      </w:r>
      <w:r w:rsidR="00483FD7">
        <w:t>3.19</w:t>
      </w:r>
      <w:r>
        <w:fldChar w:fldCharType="end"/>
      </w:r>
      <w:r>
        <w:t>).</w:t>
      </w:r>
    </w:p>
    <w:p w14:paraId="7E9D024B" w14:textId="33CC5EC9" w:rsidR="00843397" w:rsidRDefault="00843397" w:rsidP="00843397">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686DE936" w14:textId="08871A5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483FD7">
        <w:t>3.20</w:t>
      </w:r>
      <w:r>
        <w:fldChar w:fldCharType="end"/>
      </w:r>
      <w:r>
        <w:t>).</w:t>
      </w:r>
    </w:p>
    <w:p w14:paraId="5B98A118" w14:textId="0FB0B512"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483FD7">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C9B6572" w:rsidR="00843397" w:rsidRDefault="00843397" w:rsidP="00843397">
      <w:pPr>
        <w:pStyle w:val="Codesmall"/>
      </w:pPr>
      <w:r>
        <w:t xml:space="preserve">        "region": {                      # See §</w:t>
      </w:r>
      <w:r>
        <w:fldChar w:fldCharType="begin"/>
      </w:r>
      <w:r>
        <w:instrText xml:space="preserve"> REF _Ref493509797 \r \h </w:instrText>
      </w:r>
      <w:r>
        <w:fldChar w:fldCharType="separate"/>
      </w:r>
      <w:r w:rsidR="00483FD7">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3" w:name="_Ref493490350"/>
      <w:bookmarkStart w:id="484" w:name="_Toc514337149"/>
      <w:r>
        <w:t>region object</w:t>
      </w:r>
      <w:bookmarkEnd w:id="483"/>
      <w:bookmarkEnd w:id="484"/>
    </w:p>
    <w:p w14:paraId="5C4DB1F6" w14:textId="0F642D18" w:rsidR="006E546E" w:rsidRDefault="006E546E" w:rsidP="006E546E">
      <w:pPr>
        <w:pStyle w:val="Heading3"/>
      </w:pPr>
      <w:bookmarkStart w:id="485" w:name="_Toc514337150"/>
      <w:r>
        <w:t>General</w:t>
      </w:r>
      <w:bookmarkEnd w:id="485"/>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5C0488D5"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483FD7">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86" w:name="_Ref493492556"/>
      <w:bookmarkStart w:id="487" w:name="_Ref493492604"/>
      <w:bookmarkStart w:id="488" w:name="_Ref493492671"/>
      <w:bookmarkStart w:id="489" w:name="_Toc514337151"/>
      <w:r>
        <w:lastRenderedPageBreak/>
        <w:t>Text regions</w:t>
      </w:r>
      <w:bookmarkEnd w:id="486"/>
      <w:bookmarkEnd w:id="487"/>
      <w:bookmarkEnd w:id="488"/>
      <w:bookmarkEnd w:id="489"/>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5024B91"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46C179DC"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483FD7">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483FD7">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F36382E"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483FD7">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483FD7">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483FD7">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lastRenderedPageBreak/>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90" w:name="_Ref509043519"/>
      <w:bookmarkStart w:id="491" w:name="_Ref509043733"/>
      <w:bookmarkStart w:id="492" w:name="_Toc514337152"/>
      <w:r>
        <w:t>Binary regions</w:t>
      </w:r>
      <w:bookmarkEnd w:id="490"/>
      <w:bookmarkEnd w:id="491"/>
      <w:bookmarkEnd w:id="492"/>
    </w:p>
    <w:p w14:paraId="645A946E" w14:textId="15C1539E"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483FD7">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B967874"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483FD7">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0B29BD3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483FD7">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483FD7">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483FD7">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483FD7">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93" w:name="_Ref493490565"/>
      <w:bookmarkStart w:id="494" w:name="_Ref493491243"/>
      <w:bookmarkStart w:id="495" w:name="_Ref493492406"/>
      <w:bookmarkStart w:id="496" w:name="_Toc514337153"/>
      <w:r>
        <w:t>startLine property</w:t>
      </w:r>
      <w:bookmarkEnd w:id="493"/>
      <w:bookmarkEnd w:id="494"/>
      <w:bookmarkEnd w:id="495"/>
      <w:bookmarkEnd w:id="496"/>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97" w:name="_Ref493491260"/>
      <w:bookmarkStart w:id="498" w:name="_Ref493492414"/>
      <w:bookmarkStart w:id="499" w:name="_Toc514337154"/>
      <w:r>
        <w:t>startColumn property</w:t>
      </w:r>
      <w:bookmarkEnd w:id="497"/>
      <w:bookmarkEnd w:id="498"/>
      <w:bookmarkEnd w:id="499"/>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51B56700"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483FD7">
        <w:t>3.22.2</w:t>
      </w:r>
      <w:r>
        <w:fldChar w:fldCharType="end"/>
      </w:r>
      <w:r>
        <w:t>.</w:t>
      </w:r>
    </w:p>
    <w:p w14:paraId="29DFBDCD" w14:textId="49CB3F3F" w:rsidR="006E546E" w:rsidRDefault="006E546E" w:rsidP="006E546E">
      <w:pPr>
        <w:pStyle w:val="Heading3"/>
      </w:pPr>
      <w:bookmarkStart w:id="500" w:name="_Ref493491334"/>
      <w:bookmarkStart w:id="501" w:name="_Ref493492422"/>
      <w:bookmarkStart w:id="502" w:name="_Toc514337155"/>
      <w:r>
        <w:t>endLine property</w:t>
      </w:r>
      <w:bookmarkEnd w:id="500"/>
      <w:bookmarkEnd w:id="501"/>
      <w:bookmarkEnd w:id="502"/>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46DF82C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483FD7">
        <w:t>3.22.2</w:t>
      </w:r>
      <w:r>
        <w:fldChar w:fldCharType="end"/>
      </w:r>
      <w:r>
        <w:t>.</w:t>
      </w:r>
    </w:p>
    <w:p w14:paraId="70DC2A2F" w14:textId="6B14264D" w:rsidR="006E546E" w:rsidRDefault="006E546E" w:rsidP="006E546E">
      <w:pPr>
        <w:pStyle w:val="Heading3"/>
      </w:pPr>
      <w:bookmarkStart w:id="503" w:name="_Ref493491342"/>
      <w:bookmarkStart w:id="504" w:name="_Ref493492427"/>
      <w:bookmarkStart w:id="505" w:name="_Toc514337156"/>
      <w:r>
        <w:t>endColumn property</w:t>
      </w:r>
      <w:bookmarkEnd w:id="503"/>
      <w:bookmarkEnd w:id="504"/>
      <w:bookmarkEnd w:id="505"/>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AAA062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483FD7">
        <w:t>3.22.2</w:t>
      </w:r>
      <w:r>
        <w:fldChar w:fldCharType="end"/>
      </w:r>
      <w:r>
        <w:t>.</w:t>
      </w:r>
    </w:p>
    <w:p w14:paraId="71768405" w14:textId="2CD24091" w:rsidR="006E546E" w:rsidRDefault="006E546E" w:rsidP="006E546E">
      <w:pPr>
        <w:pStyle w:val="Heading3"/>
      </w:pPr>
      <w:bookmarkStart w:id="506" w:name="_Ref493492251"/>
      <w:bookmarkStart w:id="507" w:name="_Ref493492981"/>
      <w:bookmarkStart w:id="508" w:name="_Toc514337157"/>
      <w:r>
        <w:lastRenderedPageBreak/>
        <w:t>offset property</w:t>
      </w:r>
      <w:bookmarkEnd w:id="506"/>
      <w:bookmarkEnd w:id="507"/>
      <w:bookmarkEnd w:id="508"/>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09" w:name="_Ref493491350"/>
      <w:bookmarkStart w:id="510" w:name="_Ref493492312"/>
      <w:bookmarkStart w:id="511" w:name="_Toc514337158"/>
      <w:r>
        <w:t>length property</w:t>
      </w:r>
      <w:bookmarkEnd w:id="509"/>
      <w:bookmarkEnd w:id="510"/>
      <w:bookmarkEnd w:id="511"/>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C41337E"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483FD7">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2" w:name="_Toc514337159"/>
      <w:r>
        <w:t>snippet property</w:t>
      </w:r>
      <w:bookmarkEnd w:id="512"/>
    </w:p>
    <w:p w14:paraId="4E596286" w14:textId="6C8438E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83FD7">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3" w:name="_Ref513118337"/>
      <w:bookmarkStart w:id="514" w:name="_Toc514337160"/>
      <w:r>
        <w:t>message property</w:t>
      </w:r>
      <w:bookmarkEnd w:id="513"/>
      <w:bookmarkEnd w:id="514"/>
    </w:p>
    <w:p w14:paraId="11547397" w14:textId="356D230F"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15" w:name="_Ref513118449"/>
      <w:bookmarkStart w:id="516" w:name="_Toc514337161"/>
      <w:bookmarkStart w:id="517" w:name="_Hlk513212890"/>
      <w:r>
        <w:t>rectangle object</w:t>
      </w:r>
      <w:bookmarkEnd w:id="515"/>
      <w:bookmarkEnd w:id="516"/>
    </w:p>
    <w:p w14:paraId="3C4A6F0B" w14:textId="2FBD2981" w:rsidR="008A21D5" w:rsidRDefault="008A21D5" w:rsidP="008A21D5">
      <w:pPr>
        <w:pStyle w:val="Heading3"/>
      </w:pPr>
      <w:bookmarkStart w:id="518" w:name="_Toc514337162"/>
      <w:r>
        <w:t>General</w:t>
      </w:r>
      <w:bookmarkEnd w:id="51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19" w:name="_Toc514337163"/>
      <w:r>
        <w:t>top, left, bottom, and right properties</w:t>
      </w:r>
      <w:bookmarkEnd w:id="519"/>
    </w:p>
    <w:p w14:paraId="507C9305" w14:textId="36E6B7A3"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w:t>
      </w:r>
      <w:r w:rsidR="00A24B7D">
        <w:lastRenderedPageBreak/>
        <w:t>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0" w:name="_Ref513118473"/>
      <w:bookmarkStart w:id="521" w:name="_Toc514337164"/>
      <w:r>
        <w:t>message property</w:t>
      </w:r>
      <w:bookmarkEnd w:id="520"/>
      <w:bookmarkEnd w:id="521"/>
    </w:p>
    <w:p w14:paraId="00BBEF13" w14:textId="798CA2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2" w:name="_Ref493404505"/>
      <w:bookmarkStart w:id="523" w:name="_Toc514337165"/>
      <w:bookmarkEnd w:id="517"/>
      <w:r>
        <w:t>logicalLocation object</w:t>
      </w:r>
      <w:bookmarkEnd w:id="522"/>
      <w:bookmarkEnd w:id="523"/>
    </w:p>
    <w:p w14:paraId="479717FF" w14:textId="2760154A" w:rsidR="006E546E" w:rsidRDefault="006E546E" w:rsidP="006E546E">
      <w:pPr>
        <w:pStyle w:val="Heading3"/>
      </w:pPr>
      <w:bookmarkStart w:id="524" w:name="_Toc514337166"/>
      <w:r>
        <w:t>General</w:t>
      </w:r>
      <w:bookmarkEnd w:id="52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A1D58C9"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483FD7">
        <w:t>3.11.14</w:t>
      </w:r>
      <w:r>
        <w:fldChar w:fldCharType="end"/>
      </w:r>
      <w:r>
        <w:t>).</w:t>
      </w:r>
    </w:p>
    <w:p w14:paraId="50DD453B" w14:textId="0DA90B69" w:rsidR="0024214F" w:rsidRDefault="0024214F" w:rsidP="0024214F">
      <w:pPr>
        <w:pStyle w:val="Heading3"/>
      </w:pPr>
      <w:bookmarkStart w:id="525" w:name="_Ref514248023"/>
      <w:bookmarkStart w:id="526" w:name="_Toc514337167"/>
      <w:r>
        <w:t>Logical location naming rules</w:t>
      </w:r>
      <w:bookmarkEnd w:id="525"/>
      <w:bookmarkEnd w:id="52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00A6F68D"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83FD7">
        <w:t>3.24.3</w:t>
      </w:r>
      <w:r w:rsidR="0024214F">
        <w:fldChar w:fldCharType="end"/>
      </w:r>
      <w:r>
        <w:t>): a logical name.</w:t>
      </w:r>
    </w:p>
    <w:p w14:paraId="0D62023B" w14:textId="4BE9CDD8"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83FD7">
        <w:t>3.24.4</w:t>
      </w:r>
      <w:r w:rsidR="0024214F">
        <w:fldChar w:fldCharType="end"/>
      </w:r>
      <w:r>
        <w:t>): a fully qualified logical name.</w:t>
      </w:r>
    </w:p>
    <w:p w14:paraId="03FC3D7F" w14:textId="26037F54"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483FD7">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483FD7">
        <w:t>3.20.3</w:t>
      </w:r>
      <w:r w:rsidR="0024214F">
        <w:fldChar w:fldCharType="end"/>
      </w:r>
      <w:r>
        <w:t>).</w:t>
      </w:r>
    </w:p>
    <w:p w14:paraId="7ECFDD1E" w14:textId="3628113E"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483FD7">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483FD7">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5B0E0C1"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83FD7">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lastRenderedPageBreak/>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27" w:name="_Ref514247682"/>
      <w:bookmarkStart w:id="528" w:name="_Toc514337168"/>
      <w:r>
        <w:t>name property</w:t>
      </w:r>
      <w:bookmarkEnd w:id="527"/>
      <w:bookmarkEnd w:id="528"/>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51D1AFE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83FD7">
        <w:t>3.24.2</w:t>
      </w:r>
      <w:r w:rsidR="0024214F">
        <w:fldChar w:fldCharType="end"/>
      </w:r>
      <w:r w:rsidR="0024214F">
        <w:t>.</w:t>
      </w:r>
    </w:p>
    <w:p w14:paraId="6D79E424" w14:textId="2EDD07EE"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83FD7">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5D208707" w:rsidR="00BA28C3" w:rsidRDefault="00BA28C3" w:rsidP="00BA28C3">
      <w:pPr>
        <w:pStyle w:val="Code"/>
      </w:pPr>
      <w:r>
        <w:t>"logicalLocations":{                 # See §</w:t>
      </w:r>
      <w:r>
        <w:fldChar w:fldCharType="begin"/>
      </w:r>
      <w:r>
        <w:instrText xml:space="preserve"> REF _Ref493479000 \r \h </w:instrText>
      </w:r>
      <w:r>
        <w:fldChar w:fldCharType="separate"/>
      </w:r>
      <w:r w:rsidR="00483FD7">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lastRenderedPageBreak/>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29" w:name="_Ref513194876"/>
      <w:bookmarkStart w:id="530" w:name="_Toc514337169"/>
      <w:r>
        <w:t>fullyQualifiedName property</w:t>
      </w:r>
      <w:bookmarkEnd w:id="529"/>
      <w:bookmarkEnd w:id="530"/>
    </w:p>
    <w:p w14:paraId="0F5707EB" w14:textId="5F43D770"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83FD7">
        <w:t>3.24.2</w:t>
      </w:r>
      <w:r w:rsidR="00BA28C3">
        <w:fldChar w:fldCharType="end"/>
      </w:r>
      <w:r w:rsidR="00BA28C3">
        <w:t>.</w:t>
      </w:r>
    </w:p>
    <w:p w14:paraId="3D01F66A" w14:textId="29423510"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483FD7">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483FD7">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31" w:name="_Toc514337170"/>
      <w:r>
        <w:t>decoratedName property</w:t>
      </w:r>
      <w:bookmarkEnd w:id="531"/>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037F9FD8"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483FD7">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2" w:name="_Ref513195445"/>
      <w:bookmarkStart w:id="533" w:name="_Toc514337171"/>
      <w:r>
        <w:t>kind property</w:t>
      </w:r>
      <w:bookmarkEnd w:id="532"/>
      <w:bookmarkEnd w:id="53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34" w:name="_Toc514337172"/>
      <w:r>
        <w:lastRenderedPageBreak/>
        <w:t>parentKey property</w:t>
      </w:r>
      <w:bookmarkEnd w:id="534"/>
    </w:p>
    <w:p w14:paraId="765BBE49" w14:textId="44EF0B1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483FD7">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35" w:name="_Ref510008325"/>
      <w:bookmarkStart w:id="536" w:name="_Toc514337173"/>
      <w:r>
        <w:t>codeFlow object</w:t>
      </w:r>
      <w:bookmarkEnd w:id="535"/>
      <w:bookmarkEnd w:id="536"/>
    </w:p>
    <w:p w14:paraId="507EC364" w14:textId="20C3EC2C" w:rsidR="00B163FF" w:rsidRDefault="00B163FF" w:rsidP="00B163FF">
      <w:pPr>
        <w:pStyle w:val="Heading3"/>
      </w:pPr>
      <w:bookmarkStart w:id="537" w:name="_Ref510009088"/>
      <w:bookmarkStart w:id="538" w:name="_Toc514337174"/>
      <w:r>
        <w:t>General</w:t>
      </w:r>
      <w:bookmarkEnd w:id="537"/>
      <w:bookmarkEnd w:id="538"/>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C168B09" w:rsidR="00B163FF" w:rsidRDefault="00B163FF" w:rsidP="00B163FF">
      <w:pPr>
        <w:pStyle w:val="Codesmall"/>
      </w:pPr>
      <w:r>
        <w:t>{                                       # A result object (§</w:t>
      </w:r>
      <w:r>
        <w:fldChar w:fldCharType="begin"/>
      </w:r>
      <w:r>
        <w:instrText xml:space="preserve"> REF _Ref493350984 \r \h </w:instrText>
      </w:r>
      <w:r>
        <w:fldChar w:fldCharType="separate"/>
      </w:r>
      <w:r w:rsidR="00483FD7">
        <w:t>3.19</w:t>
      </w:r>
      <w:r>
        <w:fldChar w:fldCharType="end"/>
      </w:r>
      <w:r>
        <w:t>).</w:t>
      </w:r>
    </w:p>
    <w:p w14:paraId="048B21D6" w14:textId="14231691" w:rsidR="00B163FF" w:rsidRDefault="00B163FF" w:rsidP="00B163FF">
      <w:pPr>
        <w:pStyle w:val="Codesmall"/>
      </w:pPr>
      <w:r>
        <w:t xml:space="preserve">  "codeFlows": [                        # See §</w:t>
      </w:r>
      <w:r>
        <w:fldChar w:fldCharType="begin"/>
      </w:r>
      <w:r>
        <w:instrText xml:space="preserve"> REF _Ref510008160 \r \h </w:instrText>
      </w:r>
      <w:r>
        <w:fldChar w:fldCharType="separate"/>
      </w:r>
      <w:r w:rsidR="00483FD7">
        <w:t>3.19.12</w:t>
      </w:r>
      <w:r>
        <w:fldChar w:fldCharType="end"/>
      </w:r>
      <w:r>
        <w:t>.</w:t>
      </w:r>
    </w:p>
    <w:p w14:paraId="689DCA88" w14:textId="3772FAA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483FD7">
        <w:t>3.25</w:t>
      </w:r>
      <w:r>
        <w:fldChar w:fldCharType="end"/>
      </w:r>
      <w:r>
        <w:t>).</w:t>
      </w:r>
    </w:p>
    <w:p w14:paraId="086FC1AA" w14:textId="7E1C7415" w:rsidR="00B163FF" w:rsidRDefault="00B163FF" w:rsidP="00B163FF">
      <w:pPr>
        <w:pStyle w:val="Codesmall"/>
      </w:pPr>
      <w:r>
        <w:t xml:space="preserve">      "message": {                      # See §</w:t>
      </w:r>
      <w:r>
        <w:fldChar w:fldCharType="begin"/>
      </w:r>
      <w:r>
        <w:instrText xml:space="preserve"> REF _Ref510008352 \r \h </w:instrText>
      </w:r>
      <w:r>
        <w:fldChar w:fldCharType="separate"/>
      </w:r>
      <w:r w:rsidR="00483FD7">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675B03EF" w:rsidR="00B163FF" w:rsidRDefault="00B163FF" w:rsidP="00B163FF">
      <w:pPr>
        <w:pStyle w:val="Codesmall"/>
      </w:pPr>
      <w:r>
        <w:t xml:space="preserve">      "threadFlows": [                  # See §</w:t>
      </w:r>
      <w:r>
        <w:fldChar w:fldCharType="begin"/>
      </w:r>
      <w:r>
        <w:instrText xml:space="preserve"> REF _Ref510008358 \r \h </w:instrText>
      </w:r>
      <w:r>
        <w:fldChar w:fldCharType="separate"/>
      </w:r>
      <w:r w:rsidR="00483FD7">
        <w:t>3.25.3</w:t>
      </w:r>
      <w:r>
        <w:fldChar w:fldCharType="end"/>
      </w:r>
      <w:r>
        <w:t>.</w:t>
      </w:r>
    </w:p>
    <w:p w14:paraId="761FD0DB" w14:textId="4D9C1BD0"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483FD7">
        <w:t>3.26</w:t>
      </w:r>
      <w:r>
        <w:fldChar w:fldCharType="end"/>
      </w:r>
      <w:r>
        <w:t>).</w:t>
      </w:r>
    </w:p>
    <w:p w14:paraId="3D9C5E77" w14:textId="56EDE9E0" w:rsidR="00B163FF" w:rsidRDefault="00B163FF" w:rsidP="00B163FF">
      <w:pPr>
        <w:pStyle w:val="Codesmall"/>
      </w:pPr>
      <w:r>
        <w:t xml:space="preserve">          "id": "thread-123",           # See §</w:t>
      </w:r>
      <w:r>
        <w:fldChar w:fldCharType="begin"/>
      </w:r>
      <w:r>
        <w:instrText xml:space="preserve"> REF _Ref510008395 \r \h </w:instrText>
      </w:r>
      <w:r>
        <w:fldChar w:fldCharType="separate"/>
      </w:r>
      <w:r w:rsidR="00483FD7">
        <w:t>3.26.2</w:t>
      </w:r>
      <w:r>
        <w:fldChar w:fldCharType="end"/>
      </w:r>
      <w:r>
        <w:t>.</w:t>
      </w:r>
    </w:p>
    <w:p w14:paraId="32E0CD47" w14:textId="1B7121FC" w:rsidR="00B163FF" w:rsidRDefault="00B163FF" w:rsidP="00B163FF">
      <w:pPr>
        <w:pStyle w:val="Codesmall"/>
      </w:pPr>
      <w:r>
        <w:t xml:space="preserve">          "message": {                  # See §</w:t>
      </w:r>
      <w:r>
        <w:fldChar w:fldCharType="begin"/>
      </w:r>
      <w:r>
        <w:instrText xml:space="preserve"> REF _Ref503361742 \r \h </w:instrText>
      </w:r>
      <w:r>
        <w:fldChar w:fldCharType="separate"/>
      </w:r>
      <w:r w:rsidR="00483FD7">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C9EF6A" w:rsidR="00B163FF" w:rsidRDefault="00B163FF" w:rsidP="00B163FF">
      <w:pPr>
        <w:pStyle w:val="Codesmall"/>
      </w:pPr>
      <w:r>
        <w:t xml:space="preserve">          "locations": [                # See §</w:t>
      </w:r>
      <w:r>
        <w:fldChar w:fldCharType="begin"/>
      </w:r>
      <w:r>
        <w:instrText xml:space="preserve"> REF _Ref510008412 \r \h </w:instrText>
      </w:r>
      <w:r>
        <w:fldChar w:fldCharType="separate"/>
      </w:r>
      <w:r w:rsidR="00483FD7">
        <w:t>3.26.4</w:t>
      </w:r>
      <w:r>
        <w:fldChar w:fldCharType="end"/>
      </w:r>
      <w:r>
        <w:t>.</w:t>
      </w:r>
    </w:p>
    <w:p w14:paraId="7CF1AA49" w14:textId="699E129D"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483FD7">
        <w:t>3.34</w:t>
      </w:r>
      <w:r>
        <w:fldChar w:fldCharType="end"/>
      </w:r>
      <w:r>
        <w:t>).</w:t>
      </w:r>
    </w:p>
    <w:p w14:paraId="7402E3F3" w14:textId="6D13D925" w:rsidR="00EB5632" w:rsidRDefault="00EB5632" w:rsidP="00B163FF">
      <w:pPr>
        <w:pStyle w:val="Codesmall"/>
      </w:pPr>
      <w:r>
        <w:t xml:space="preserve">              "location": {             # See §</w:t>
      </w:r>
      <w:r>
        <w:fldChar w:fldCharType="begin"/>
      </w:r>
      <w:r>
        <w:instrText xml:space="preserve"> REF _Ref493497783 \r \h </w:instrText>
      </w:r>
      <w:r>
        <w:fldChar w:fldCharType="separate"/>
      </w:r>
      <w:r w:rsidR="00483FD7">
        <w:t>3.34.3</w:t>
      </w:r>
      <w:r>
        <w:fldChar w:fldCharType="end"/>
      </w:r>
      <w:r>
        <w:t>.</w:t>
      </w:r>
    </w:p>
    <w:p w14:paraId="5E1EB724" w14:textId="64EF6472"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483FD7">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01CFC13"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483FD7">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C7A13E4"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483FD7">
        <w:t>3.34.8</w:t>
      </w:r>
      <w:r w:rsidR="00EC5F35">
        <w:fldChar w:fldCharType="end"/>
      </w:r>
      <w:r>
        <w:t>.</w:t>
      </w:r>
    </w:p>
    <w:p w14:paraId="1029380F" w14:textId="3D4E60D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483FD7">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39" w:name="_Ref510008352"/>
      <w:bookmarkStart w:id="540" w:name="_Toc514337175"/>
      <w:r>
        <w:t>message property</w:t>
      </w:r>
      <w:bookmarkEnd w:id="539"/>
      <w:bookmarkEnd w:id="540"/>
    </w:p>
    <w:p w14:paraId="39D6B74B" w14:textId="3B0694C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83FD7">
        <w:t>3.9</w:t>
      </w:r>
      <w:r>
        <w:fldChar w:fldCharType="end"/>
      </w:r>
      <w:r>
        <w:t>)</w:t>
      </w:r>
      <w:r w:rsidRPr="00AD7FD8">
        <w:t xml:space="preserve"> relevant to the code flow.</w:t>
      </w:r>
    </w:p>
    <w:p w14:paraId="060DD1F9" w14:textId="5E6A402B" w:rsidR="00B163FF" w:rsidRDefault="00B163FF" w:rsidP="00B163FF">
      <w:pPr>
        <w:pStyle w:val="Heading3"/>
      </w:pPr>
      <w:bookmarkStart w:id="541" w:name="_Ref510008358"/>
      <w:bookmarkStart w:id="542" w:name="_Toc514337176"/>
      <w:r>
        <w:t>threadFlows property</w:t>
      </w:r>
      <w:bookmarkEnd w:id="541"/>
      <w:bookmarkEnd w:id="542"/>
    </w:p>
    <w:p w14:paraId="2D2C91FB" w14:textId="5663816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483FD7">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3" w:name="_Toc514337177"/>
      <w:r>
        <w:t>properties property</w:t>
      </w:r>
      <w:bookmarkEnd w:id="543"/>
    </w:p>
    <w:p w14:paraId="57DA8C55" w14:textId="2FF82A81"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83FD7">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44" w:name="_Ref493427364"/>
      <w:bookmarkStart w:id="545" w:name="_Toc514337178"/>
      <w:r>
        <w:t>thread</w:t>
      </w:r>
      <w:r w:rsidR="006E546E">
        <w:t>Flow object</w:t>
      </w:r>
      <w:bookmarkEnd w:id="544"/>
      <w:bookmarkEnd w:id="545"/>
    </w:p>
    <w:p w14:paraId="68EE36AB" w14:textId="336A5D40" w:rsidR="006E546E" w:rsidRDefault="006E546E" w:rsidP="006E546E">
      <w:pPr>
        <w:pStyle w:val="Heading3"/>
      </w:pPr>
      <w:bookmarkStart w:id="546" w:name="_Toc514337179"/>
      <w:r>
        <w:t>General</w:t>
      </w:r>
      <w:bookmarkEnd w:id="54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1B2F024" w:rsidR="00481B7B" w:rsidRDefault="00481B7B" w:rsidP="00AD7FD8">
      <w:r>
        <w:t>For an example, see §</w:t>
      </w:r>
      <w:r>
        <w:fldChar w:fldCharType="begin"/>
      </w:r>
      <w:r>
        <w:instrText xml:space="preserve"> REF _Ref510009088 \r \h </w:instrText>
      </w:r>
      <w:r>
        <w:fldChar w:fldCharType="separate"/>
      </w:r>
      <w:r w:rsidR="00483FD7">
        <w:t>3.25.1</w:t>
      </w:r>
      <w:r>
        <w:fldChar w:fldCharType="end"/>
      </w:r>
      <w:r>
        <w:t>.</w:t>
      </w:r>
    </w:p>
    <w:p w14:paraId="47D8E353" w14:textId="0B22E102" w:rsidR="00B163FF" w:rsidRDefault="00B163FF" w:rsidP="00B163FF">
      <w:pPr>
        <w:pStyle w:val="Heading3"/>
      </w:pPr>
      <w:bookmarkStart w:id="547" w:name="_Ref510008395"/>
      <w:bookmarkStart w:id="548" w:name="_Toc514337180"/>
      <w:r>
        <w:t>id property</w:t>
      </w:r>
      <w:bookmarkEnd w:id="547"/>
      <w:bookmarkEnd w:id="548"/>
    </w:p>
    <w:p w14:paraId="39CECB41" w14:textId="198FFE38"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83FD7">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49" w:name="_Ref503361742"/>
      <w:bookmarkStart w:id="550" w:name="_Toc514337181"/>
      <w:r>
        <w:t>message property</w:t>
      </w:r>
      <w:bookmarkEnd w:id="549"/>
      <w:bookmarkEnd w:id="550"/>
    </w:p>
    <w:p w14:paraId="3994B882" w14:textId="759A958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83FD7">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1" w:name="_Ref510008412"/>
      <w:bookmarkStart w:id="552" w:name="_Toc514337182"/>
      <w:r>
        <w:t>locations property</w:t>
      </w:r>
      <w:bookmarkEnd w:id="551"/>
      <w:bookmarkEnd w:id="552"/>
    </w:p>
    <w:p w14:paraId="648A48EB" w14:textId="1E12DCB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483FD7">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53" w:name="_Toc514337183"/>
      <w:r>
        <w:t>properties property</w:t>
      </w:r>
      <w:bookmarkEnd w:id="553"/>
    </w:p>
    <w:p w14:paraId="070BA385" w14:textId="29D6382F"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83FD7">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54" w:name="_Ref511819945"/>
      <w:bookmarkStart w:id="555" w:name="_Toc514337184"/>
      <w:r>
        <w:lastRenderedPageBreak/>
        <w:t>graph object</w:t>
      </w:r>
      <w:bookmarkEnd w:id="554"/>
      <w:bookmarkEnd w:id="555"/>
    </w:p>
    <w:p w14:paraId="79771063" w14:textId="13A3DA96" w:rsidR="00CD4F20" w:rsidRDefault="00CD4F20" w:rsidP="00CD4F20">
      <w:pPr>
        <w:pStyle w:val="Heading3"/>
      </w:pPr>
      <w:bookmarkStart w:id="556" w:name="_Toc514337185"/>
      <w:r>
        <w:t>General</w:t>
      </w:r>
      <w:bookmarkEnd w:id="556"/>
    </w:p>
    <w:p w14:paraId="0FCD96E1" w14:textId="6D1FA212"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del w:id="557" w:author="Laurence Golding" w:date="2018-05-25T13:17:00Z">
        <w:r w:rsidDel="00817E3F">
          <w:delText xml:space="preserve">A SARIF log file defines </w:delText>
        </w:r>
      </w:del>
      <w:r>
        <w:rPr>
          <w:rStyle w:val="CODEtemp"/>
        </w:rPr>
        <w:t>graph</w:t>
      </w:r>
      <w:r>
        <w:t xml:space="preserve"> objects </w:t>
      </w:r>
      <w:ins w:id="558" w:author="Laurence Golding" w:date="2018-05-25T13:17:00Z">
        <w:r w:rsidR="00817E3F" w:rsidRPr="00817E3F">
          <w:rPr>
            <w:b/>
          </w:rPr>
          <w:t>MAY</w:t>
        </w:r>
        <w:r w:rsidR="00817E3F">
          <w:t xml:space="preserve"> be defined </w:t>
        </w:r>
      </w:ins>
      <w:r w:rsidRPr="00817E3F">
        <w:t>both</w:t>
      </w:r>
      <w:r>
        <w:t xml:space="preserve"> at the run level in </w:t>
      </w:r>
      <w:r>
        <w:rPr>
          <w:rStyle w:val="CODEtemp"/>
        </w:rPr>
        <w:t>run.graphs</w:t>
      </w:r>
      <w:r>
        <w:t xml:space="preserve"> (§</w:t>
      </w:r>
      <w:r>
        <w:fldChar w:fldCharType="begin"/>
      </w:r>
      <w:r>
        <w:instrText xml:space="preserve"> REF _Ref511820652 \r \h </w:instrText>
      </w:r>
      <w:r>
        <w:fldChar w:fldCharType="separate"/>
      </w:r>
      <w:r w:rsidR="00483FD7">
        <w:t>3.11.15</w:t>
      </w:r>
      <w:r>
        <w:fldChar w:fldCharType="end"/>
      </w:r>
      <w:r>
        <w:t>)</w:t>
      </w:r>
      <w:del w:id="559" w:author="Laurence Golding" w:date="2018-05-25T10:23:00Z">
        <w:r w:rsidDel="00EA667E">
          <w:delText>,</w:delText>
        </w:r>
      </w:del>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83FD7">
        <w:t>3.19.13</w:t>
      </w:r>
      <w:r>
        <w:fldChar w:fldCharType="end"/>
      </w:r>
      <w:r>
        <w:t>).</w:t>
      </w:r>
    </w:p>
    <w:p w14:paraId="1005630B" w14:textId="400C90B4" w:rsidR="00C32159" w:rsidRPr="00C32159" w:rsidRDefault="00C32159" w:rsidP="00C32159">
      <w:r>
        <w:t>A path through a graph</w:t>
      </w:r>
      <w:ins w:id="560" w:author="Laurence Golding" w:date="2018-05-24T13:40:00Z">
        <w:r w:rsidR="00E440E6">
          <w:t>, called a “graph traversal,”</w:t>
        </w:r>
      </w:ins>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w:t>
      </w:r>
    </w:p>
    <w:p w14:paraId="6F72B729" w14:textId="09F530D7" w:rsidR="00CD4F20" w:rsidRDefault="00CD4F20" w:rsidP="00CD4F20">
      <w:pPr>
        <w:pStyle w:val="Heading3"/>
      </w:pPr>
      <w:bookmarkStart w:id="561" w:name="_Ref511822858"/>
      <w:bookmarkStart w:id="562" w:name="_Toc514337186"/>
      <w:r>
        <w:t>id property</w:t>
      </w:r>
      <w:bookmarkEnd w:id="561"/>
      <w:bookmarkEnd w:id="562"/>
    </w:p>
    <w:p w14:paraId="1E5F5537" w14:textId="45D42822"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del w:id="563" w:author="Laurence Golding" w:date="2018-05-25T10:30:00Z">
        <w:r w:rsidDel="0012569F">
          <w:delText xml:space="preserve">the </w:delText>
        </w:r>
      </w:del>
      <w:ins w:id="564" w:author="Laurence Golding" w:date="2018-05-25T10:30:00Z">
        <w:r w:rsidR="0012569F">
          <w:t xml:space="preserve">its containing </w:t>
        </w:r>
      </w:ins>
      <w:r>
        <w:rPr>
          <w:rStyle w:val="CODEtemp"/>
        </w:rPr>
        <w:t>run.graphs</w:t>
      </w:r>
      <w:r>
        <w:t xml:space="preserve"> property (§</w:t>
      </w:r>
      <w:r>
        <w:fldChar w:fldCharType="begin"/>
      </w:r>
      <w:r>
        <w:instrText xml:space="preserve"> REF _Ref511820652 \r \h </w:instrText>
      </w:r>
      <w:r>
        <w:fldChar w:fldCharType="separate"/>
      </w:r>
      <w:r w:rsidR="00483FD7">
        <w:t>3.11.15</w:t>
      </w:r>
      <w:r>
        <w:fldChar w:fldCharType="end"/>
      </w:r>
      <w:r>
        <w:t xml:space="preserve">) or </w:t>
      </w:r>
      <w:del w:id="565" w:author="Laurence Golding" w:date="2018-05-25T10:30:00Z">
        <w:r w:rsidDel="0012569F">
          <w:delText xml:space="preserve">the </w:delText>
        </w:r>
      </w:del>
      <w:r>
        <w:rPr>
          <w:rStyle w:val="CODEtemp"/>
        </w:rPr>
        <w:t>result.graphs</w:t>
      </w:r>
      <w:r>
        <w:t xml:space="preserve"> property (§</w:t>
      </w:r>
      <w:r>
        <w:fldChar w:fldCharType="begin"/>
      </w:r>
      <w:r>
        <w:instrText xml:space="preserve"> REF _Ref511820702 \r \h </w:instrText>
      </w:r>
      <w:r>
        <w:fldChar w:fldCharType="separate"/>
      </w:r>
      <w:r w:rsidR="00483FD7">
        <w:t>3.19.13</w:t>
      </w:r>
      <w:r>
        <w:fldChar w:fldCharType="end"/>
      </w:r>
      <w:r>
        <w:t>)</w:t>
      </w:r>
      <w:del w:id="566" w:author="Laurence Golding" w:date="2018-05-25T10:30:00Z">
        <w:r w:rsidDel="0012569F">
          <w:delText xml:space="preserve"> which contains it</w:delText>
        </w:r>
      </w:del>
      <w:r>
        <w:t xml:space="preserve">. The </w:t>
      </w:r>
      <w:r>
        <w:rPr>
          <w:rStyle w:val="CODEtemp"/>
        </w:rPr>
        <w:t>id</w:t>
      </w:r>
      <w:r>
        <w:t xml:space="preserve"> property does not have to be unique across all </w:t>
      </w:r>
      <w:r>
        <w:rPr>
          <w:rStyle w:val="CODEtemp"/>
        </w:rPr>
        <w:t>graph</w:t>
      </w:r>
      <w:r>
        <w:t xml:space="preserve"> objects in all </w:t>
      </w:r>
      <w:ins w:id="567" w:author="Laurence Golding" w:date="2018-05-25T10:31:00Z">
        <w:r w:rsidR="0012569F" w:rsidRPr="0012569F">
          <w:rPr>
            <w:rStyle w:val="CODEtemp"/>
          </w:rPr>
          <w:t>result.</w:t>
        </w:r>
      </w:ins>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68" w:name="_Toc514337187"/>
      <w:r>
        <w:t>description property</w:t>
      </w:r>
      <w:bookmarkEnd w:id="568"/>
    </w:p>
    <w:p w14:paraId="60597691" w14:textId="5417C1A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describes the graph.</w:t>
      </w:r>
    </w:p>
    <w:p w14:paraId="63CE6EE1" w14:textId="254DFD0E" w:rsidR="00CD4F20" w:rsidRDefault="00CD4F20" w:rsidP="00CD4F20">
      <w:pPr>
        <w:pStyle w:val="Heading3"/>
      </w:pPr>
      <w:bookmarkStart w:id="569" w:name="_Ref511823242"/>
      <w:bookmarkStart w:id="570" w:name="_Toc514337188"/>
      <w:r>
        <w:t>nodes property</w:t>
      </w:r>
      <w:bookmarkEnd w:id="569"/>
      <w:bookmarkEnd w:id="570"/>
    </w:p>
    <w:p w14:paraId="3BF1C872" w14:textId="35D56C3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83FD7">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83FD7">
        <w:t>3.28</w:t>
      </w:r>
      <w:r>
        <w:fldChar w:fldCharType="end"/>
      </w:r>
      <w:r>
        <w:t>) which represent the nodes of the graph.</w:t>
      </w:r>
    </w:p>
    <w:p w14:paraId="660381CB" w14:textId="2915D5F8" w:rsidR="00CD4F20" w:rsidRDefault="00CD4F20" w:rsidP="00CD4F20">
      <w:pPr>
        <w:pStyle w:val="Heading3"/>
      </w:pPr>
      <w:bookmarkStart w:id="571" w:name="_Ref511823263"/>
      <w:bookmarkStart w:id="572" w:name="_Toc514337189"/>
      <w:r>
        <w:t>edges property</w:t>
      </w:r>
      <w:bookmarkEnd w:id="571"/>
      <w:bookmarkEnd w:id="572"/>
    </w:p>
    <w:p w14:paraId="45BE5533" w14:textId="78D0158E"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83FD7">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83FD7">
        <w:t>3.29</w:t>
      </w:r>
      <w:r>
        <w:fldChar w:fldCharType="end"/>
      </w:r>
      <w:r>
        <w:t>) which represent the edges of the graph.</w:t>
      </w:r>
    </w:p>
    <w:p w14:paraId="2A8D5929" w14:textId="47CA4432" w:rsidR="00CD4F20" w:rsidRDefault="00CD4F20" w:rsidP="00CD4F20">
      <w:pPr>
        <w:pStyle w:val="Heading3"/>
      </w:pPr>
      <w:bookmarkStart w:id="573" w:name="_Toc514337190"/>
      <w:r>
        <w:t>properties property</w:t>
      </w:r>
      <w:bookmarkEnd w:id="573"/>
    </w:p>
    <w:p w14:paraId="35A7008A" w14:textId="3438317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74" w:name="_Ref511821868"/>
      <w:bookmarkStart w:id="575" w:name="_Toc514337191"/>
      <w:r>
        <w:t>node object</w:t>
      </w:r>
      <w:bookmarkEnd w:id="574"/>
      <w:bookmarkEnd w:id="575"/>
    </w:p>
    <w:p w14:paraId="5C490915" w14:textId="5A0DD1FC" w:rsidR="00CD4F20" w:rsidRDefault="00CD4F20" w:rsidP="00CD4F20">
      <w:pPr>
        <w:pStyle w:val="Heading3"/>
      </w:pPr>
      <w:bookmarkStart w:id="576" w:name="_Toc514337192"/>
      <w:r>
        <w:t>General</w:t>
      </w:r>
      <w:bookmarkEnd w:id="576"/>
    </w:p>
    <w:p w14:paraId="5F3D946D" w14:textId="1E0D7CD7"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31799269" w14:textId="7F2781A8" w:rsidR="00CD4F20" w:rsidRDefault="00CD4F20" w:rsidP="00CD4F20">
      <w:pPr>
        <w:pStyle w:val="Heading3"/>
      </w:pPr>
      <w:bookmarkStart w:id="577" w:name="_Ref511822118"/>
      <w:bookmarkStart w:id="578" w:name="_Toc514337193"/>
      <w:r>
        <w:t>id property</w:t>
      </w:r>
      <w:bookmarkEnd w:id="577"/>
      <w:bookmarkEnd w:id="578"/>
    </w:p>
    <w:p w14:paraId="015CD2E8" w14:textId="3618D564" w:rsidR="00817E3F" w:rsidRDefault="00380A89" w:rsidP="00817E3F">
      <w:pPr>
        <w:rPr>
          <w:ins w:id="579" w:author="Laurence Golding" w:date="2018-05-25T13:23:00Z"/>
        </w:rPr>
      </w:pPr>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ins w:id="580" w:author="Laurence Golding" w:date="2018-05-25T13:22:00Z">
        <w:r w:rsidR="00817E3F">
          <w:t xml:space="preserve"> </w:t>
        </w:r>
      </w:ins>
      <w:ins w:id="581" w:author="Laurence Golding" w:date="2018-05-25T13:20:00Z">
        <w:r w:rsidR="00817E3F" w:rsidRPr="00817E3F">
          <w:rPr>
            <w:rStyle w:val="CODEtemp"/>
          </w:rPr>
          <w:t>id</w:t>
        </w:r>
        <w:r w:rsidR="00817E3F">
          <w:t xml:space="preserve"> </w:t>
        </w:r>
      </w:ins>
      <w:ins w:id="582" w:author="Laurence Golding" w:date="2018-05-25T13:23:00Z">
        <w:r w:rsidR="00817E3F">
          <w:rPr>
            <w:b/>
          </w:rPr>
          <w:t>SHALL</w:t>
        </w:r>
      </w:ins>
      <w:ins w:id="583" w:author="Laurence Golding" w:date="2018-05-25T13:22:00Z">
        <w:r w:rsidR="00817E3F">
          <w:t xml:space="preserve"> be unique among all n</w:t>
        </w:r>
      </w:ins>
      <w:ins w:id="584" w:author="Laurence Golding" w:date="2018-05-25T13:23:00Z">
        <w:r w:rsidR="00817E3F">
          <w:t xml:space="preserve">odes in the </w:t>
        </w:r>
      </w:ins>
      <w:ins w:id="585" w:author="Laurence Golding" w:date="2018-05-25T13:21:00Z">
        <w:r w:rsidR="00817E3F">
          <w:t xml:space="preserve">graph, regardless </w:t>
        </w:r>
      </w:ins>
      <w:ins w:id="586" w:author="Laurence Golding" w:date="2018-05-25T13:23:00Z">
        <w:r w:rsidR="00817E3F">
          <w:t>of nesting</w:t>
        </w:r>
      </w:ins>
      <w:ins w:id="587" w:author="Laurence Golding" w:date="2018-05-25T13:21:00Z">
        <w:r w:rsidR="00817E3F">
          <w:t xml:space="preserve"> (see §</w:t>
        </w:r>
      </w:ins>
      <w:ins w:id="588" w:author="Laurence Golding" w:date="2018-05-25T13:22:00Z">
        <w:r w:rsidR="00817E3F">
          <w:fldChar w:fldCharType="begin"/>
        </w:r>
        <w:r w:rsidR="00817E3F">
          <w:instrText xml:space="preserve"> REF _Ref515017851 \r \h </w:instrText>
        </w:r>
      </w:ins>
      <w:r w:rsidR="00817E3F">
        <w:fldChar w:fldCharType="separate"/>
      </w:r>
      <w:ins w:id="589" w:author="Laurence Golding" w:date="2018-05-25T13:22:00Z">
        <w:r w:rsidR="00817E3F">
          <w:t>3.28.5</w:t>
        </w:r>
        <w:r w:rsidR="00817E3F">
          <w:fldChar w:fldCharType="end"/>
        </w:r>
      </w:ins>
      <w:ins w:id="590" w:author="Laurence Golding" w:date="2018-05-25T13:21:00Z">
        <w:r w:rsidR="00817E3F">
          <w:t>).</w:t>
        </w:r>
      </w:ins>
    </w:p>
    <w:p w14:paraId="71BF3BA9" w14:textId="029DECCD" w:rsidR="00817E3F" w:rsidRDefault="00817E3F" w:rsidP="00817E3F">
      <w:pPr>
        <w:pStyle w:val="Note"/>
        <w:rPr>
          <w:ins w:id="591" w:author="Laurence Golding" w:date="2018-05-25T13:24:00Z"/>
        </w:rPr>
      </w:pPr>
      <w:ins w:id="592" w:author="Laurence Golding" w:date="2018-05-25T13:23:00Z">
        <w:r>
          <w:t xml:space="preserve">EXAMPLE: This graph is invalid </w:t>
        </w:r>
      </w:ins>
      <w:ins w:id="593" w:author="Laurence Golding" w:date="2018-05-25T13:24:00Z">
        <w:r>
          <w:t xml:space="preserve">because two nodes have the same </w:t>
        </w:r>
        <w:r w:rsidRPr="00817E3F">
          <w:rPr>
            <w:rStyle w:val="CODEtemp"/>
          </w:rPr>
          <w:t>id</w:t>
        </w:r>
        <w:r>
          <w:t>, even though the nodes are within unrelated nested graphs.</w:t>
        </w:r>
      </w:ins>
    </w:p>
    <w:p w14:paraId="6EEC5763" w14:textId="48F7C3EF" w:rsidR="00817E3F" w:rsidRDefault="00817E3F" w:rsidP="00817E3F">
      <w:pPr>
        <w:pStyle w:val="Code"/>
        <w:rPr>
          <w:ins w:id="594" w:author="Laurence Golding" w:date="2018-05-25T13:25:00Z"/>
        </w:rPr>
      </w:pPr>
      <w:ins w:id="595" w:author="Laurence Golding" w:date="2018-05-25T13:25:00Z">
        <w:r>
          <w:t>{                             # A graph object (§</w:t>
        </w:r>
        <w:r>
          <w:fldChar w:fldCharType="begin"/>
        </w:r>
        <w:r>
          <w:instrText xml:space="preserve"> REF _Ref511819945 \r \h </w:instrText>
        </w:r>
      </w:ins>
      <w:r>
        <w:fldChar w:fldCharType="separate"/>
      </w:r>
      <w:ins w:id="596" w:author="Laurence Golding" w:date="2018-05-25T13:25:00Z">
        <w:r>
          <w:t>3.27</w:t>
        </w:r>
        <w:r>
          <w:fldChar w:fldCharType="end"/>
        </w:r>
      </w:ins>
      <w:ins w:id="597" w:author="Laurence Golding" w:date="2018-05-25T13:26:00Z">
        <w:r>
          <w:t>).</w:t>
        </w:r>
      </w:ins>
    </w:p>
    <w:p w14:paraId="6C146854" w14:textId="36ECFBE4" w:rsidR="00817E3F" w:rsidRDefault="00817E3F" w:rsidP="00817E3F">
      <w:pPr>
        <w:pStyle w:val="Code"/>
        <w:rPr>
          <w:ins w:id="598" w:author="Laurence Golding" w:date="2018-05-25T13:26:00Z"/>
        </w:rPr>
      </w:pPr>
      <w:ins w:id="599" w:author="Laurence Golding" w:date="2018-05-25T13:25:00Z">
        <w:r>
          <w:t xml:space="preserve">  "nodes": [                  # See §.</w:t>
        </w:r>
      </w:ins>
      <w:ins w:id="600" w:author="Laurence Golding" w:date="2018-05-25T13:26:00Z">
        <w:r>
          <w:fldChar w:fldCharType="begin"/>
        </w:r>
        <w:r>
          <w:instrText xml:space="preserve"> REF _Ref511823242 \r \h </w:instrText>
        </w:r>
      </w:ins>
      <w:r>
        <w:fldChar w:fldCharType="separate"/>
      </w:r>
      <w:ins w:id="601" w:author="Laurence Golding" w:date="2018-05-25T13:26:00Z">
        <w:r>
          <w:t>3.27.4</w:t>
        </w:r>
        <w:r>
          <w:fldChar w:fldCharType="end"/>
        </w:r>
        <w:r>
          <w:t>.</w:t>
        </w:r>
      </w:ins>
    </w:p>
    <w:p w14:paraId="3C882103" w14:textId="4E5A8D19" w:rsidR="00817E3F" w:rsidRDefault="00817E3F" w:rsidP="00817E3F">
      <w:pPr>
        <w:pStyle w:val="Code"/>
        <w:rPr>
          <w:ins w:id="602" w:author="Laurence Golding" w:date="2018-05-25T13:26:00Z"/>
        </w:rPr>
      </w:pPr>
      <w:ins w:id="603" w:author="Laurence Golding" w:date="2018-05-25T13:26:00Z">
        <w:r>
          <w:t xml:space="preserve">    {                         # A node object.</w:t>
        </w:r>
      </w:ins>
    </w:p>
    <w:p w14:paraId="02E3CE1B" w14:textId="4732E5DB" w:rsidR="00817E3F" w:rsidRDefault="00817E3F" w:rsidP="00817E3F">
      <w:pPr>
        <w:pStyle w:val="Code"/>
        <w:rPr>
          <w:ins w:id="604" w:author="Laurence Golding" w:date="2018-05-25T13:27:00Z"/>
        </w:rPr>
      </w:pPr>
      <w:ins w:id="605" w:author="Laurence Golding" w:date="2018-05-25T13:26:00Z">
        <w:r>
          <w:t xml:space="preserve">      "id":</w:t>
        </w:r>
      </w:ins>
      <w:ins w:id="606" w:author="Laurence Golding" w:date="2018-05-25T13:27:00Z">
        <w:r>
          <w:t xml:space="preserve"> "n1",</w:t>
        </w:r>
      </w:ins>
    </w:p>
    <w:p w14:paraId="06A8D775" w14:textId="4A33D46D" w:rsidR="00817E3F" w:rsidRDefault="00817E3F" w:rsidP="00817E3F">
      <w:pPr>
        <w:pStyle w:val="Code"/>
        <w:rPr>
          <w:ins w:id="607" w:author="Laurence Golding" w:date="2018-05-25T13:28:00Z"/>
        </w:rPr>
      </w:pPr>
      <w:ins w:id="608" w:author="Laurence Golding" w:date="2018-05-25T13:27:00Z">
        <w:r>
          <w:t xml:space="preserve">      "children": [           # See §</w:t>
        </w:r>
        <w:r>
          <w:fldChar w:fldCharType="begin"/>
        </w:r>
        <w:r>
          <w:instrText xml:space="preserve"> REF _Ref515017851 \r \h </w:instrText>
        </w:r>
        <w:r>
          <w:fldChar w:fldCharType="separate"/>
        </w:r>
        <w:r>
          <w:t>3.2</w:t>
        </w:r>
        <w:r>
          <w:t>8</w:t>
        </w:r>
        <w:r>
          <w:t>.5</w:t>
        </w:r>
        <w:r>
          <w:fldChar w:fldCharType="end"/>
        </w:r>
        <w:r>
          <w:t>.</w:t>
        </w:r>
      </w:ins>
    </w:p>
    <w:p w14:paraId="41692C18" w14:textId="360C10CF" w:rsidR="00817E3F" w:rsidRDefault="00817E3F" w:rsidP="00817E3F">
      <w:pPr>
        <w:pStyle w:val="Code"/>
        <w:rPr>
          <w:ins w:id="609" w:author="Laurence Golding" w:date="2018-05-25T13:28:00Z"/>
        </w:rPr>
      </w:pPr>
      <w:ins w:id="610" w:author="Laurence Golding" w:date="2018-05-25T13:28:00Z">
        <w:r>
          <w:t xml:space="preserve">        {</w:t>
        </w:r>
      </w:ins>
    </w:p>
    <w:p w14:paraId="07EDB3C3" w14:textId="5614BF2E" w:rsidR="00817E3F" w:rsidRDefault="00817E3F" w:rsidP="00817E3F">
      <w:pPr>
        <w:pStyle w:val="Code"/>
        <w:rPr>
          <w:ins w:id="611" w:author="Laurence Golding" w:date="2018-05-25T13:28:00Z"/>
        </w:rPr>
      </w:pPr>
      <w:ins w:id="612" w:author="Laurence Golding" w:date="2018-05-25T13:28:00Z">
        <w:r>
          <w:lastRenderedPageBreak/>
          <w:t xml:space="preserve">          "id": "n3"</w:t>
        </w:r>
      </w:ins>
    </w:p>
    <w:p w14:paraId="671B1A26" w14:textId="00D993E9" w:rsidR="00817E3F" w:rsidRDefault="00817E3F" w:rsidP="00817E3F">
      <w:pPr>
        <w:pStyle w:val="Code"/>
        <w:rPr>
          <w:ins w:id="613" w:author="Laurence Golding" w:date="2018-05-25T13:27:00Z"/>
        </w:rPr>
      </w:pPr>
      <w:ins w:id="614" w:author="Laurence Golding" w:date="2018-05-25T13:28:00Z">
        <w:r>
          <w:t xml:space="preserve">        }</w:t>
        </w:r>
      </w:ins>
    </w:p>
    <w:p w14:paraId="599F8FE1" w14:textId="7531F99D" w:rsidR="00817E3F" w:rsidRDefault="00817E3F" w:rsidP="00817E3F">
      <w:pPr>
        <w:pStyle w:val="Code"/>
        <w:rPr>
          <w:ins w:id="615" w:author="Laurence Golding" w:date="2018-05-25T13:26:00Z"/>
        </w:rPr>
      </w:pPr>
      <w:ins w:id="616" w:author="Laurence Golding" w:date="2018-05-25T13:27:00Z">
        <w:r>
          <w:t xml:space="preserve">      ]</w:t>
        </w:r>
      </w:ins>
    </w:p>
    <w:p w14:paraId="0F4EFD95" w14:textId="039E4710" w:rsidR="00817E3F" w:rsidRDefault="00817E3F" w:rsidP="00817E3F">
      <w:pPr>
        <w:pStyle w:val="Code"/>
        <w:rPr>
          <w:ins w:id="617" w:author="Laurence Golding" w:date="2018-05-25T13:27:00Z"/>
        </w:rPr>
      </w:pPr>
      <w:ins w:id="618" w:author="Laurence Golding" w:date="2018-05-25T13:26:00Z">
        <w:r>
          <w:t xml:space="preserve">    }</w:t>
        </w:r>
      </w:ins>
      <w:ins w:id="619" w:author="Laurence Golding" w:date="2018-05-25T13:27:00Z">
        <w:r>
          <w:t>,</w:t>
        </w:r>
      </w:ins>
    </w:p>
    <w:p w14:paraId="6A18E4BC" w14:textId="4F62A49F" w:rsidR="00817E3F" w:rsidRDefault="00817E3F" w:rsidP="00817E3F">
      <w:pPr>
        <w:pStyle w:val="Code"/>
        <w:rPr>
          <w:ins w:id="620" w:author="Laurence Golding" w:date="2018-05-25T13:27:00Z"/>
        </w:rPr>
      </w:pPr>
      <w:ins w:id="621" w:author="Laurence Golding" w:date="2018-05-25T13:27:00Z">
        <w:r>
          <w:t xml:space="preserve">    {</w:t>
        </w:r>
      </w:ins>
    </w:p>
    <w:p w14:paraId="1652529D" w14:textId="7D010D5E" w:rsidR="00817E3F" w:rsidRDefault="00817E3F" w:rsidP="00817E3F">
      <w:pPr>
        <w:pStyle w:val="Code"/>
        <w:rPr>
          <w:ins w:id="622" w:author="Laurence Golding" w:date="2018-05-25T13:28:00Z"/>
        </w:rPr>
      </w:pPr>
      <w:ins w:id="623" w:author="Laurence Golding" w:date="2018-05-25T13:27:00Z">
        <w:r>
          <w:t xml:space="preserve">      "id":</w:t>
        </w:r>
      </w:ins>
      <w:ins w:id="624" w:author="Laurence Golding" w:date="2018-05-25T13:28:00Z">
        <w:r>
          <w:t xml:space="preserve"> "n2",</w:t>
        </w:r>
      </w:ins>
    </w:p>
    <w:p w14:paraId="2C6ADC8A" w14:textId="38475A40" w:rsidR="00817E3F" w:rsidRDefault="00817E3F" w:rsidP="00817E3F">
      <w:pPr>
        <w:pStyle w:val="Code"/>
        <w:rPr>
          <w:ins w:id="625" w:author="Laurence Golding" w:date="2018-05-25T13:28:00Z"/>
        </w:rPr>
      </w:pPr>
      <w:ins w:id="626" w:author="Laurence Golding" w:date="2018-05-25T13:28:00Z">
        <w:r>
          <w:t xml:space="preserve">      "children": [</w:t>
        </w:r>
      </w:ins>
    </w:p>
    <w:p w14:paraId="1108F612" w14:textId="77777777" w:rsidR="00817E3F" w:rsidRDefault="00817E3F" w:rsidP="00817E3F">
      <w:pPr>
        <w:pStyle w:val="Code"/>
        <w:rPr>
          <w:ins w:id="627" w:author="Laurence Golding" w:date="2018-05-25T13:28:00Z"/>
        </w:rPr>
      </w:pPr>
      <w:ins w:id="628" w:author="Laurence Golding" w:date="2018-05-25T13:28:00Z">
        <w:r>
          <w:t xml:space="preserve">        {</w:t>
        </w:r>
      </w:ins>
    </w:p>
    <w:p w14:paraId="1FD4D001" w14:textId="4A8C8DCD" w:rsidR="00817E3F" w:rsidRDefault="00817E3F" w:rsidP="00817E3F">
      <w:pPr>
        <w:pStyle w:val="Code"/>
        <w:rPr>
          <w:ins w:id="629" w:author="Laurence Golding" w:date="2018-05-25T13:28:00Z"/>
        </w:rPr>
      </w:pPr>
      <w:ins w:id="630" w:author="Laurence Golding" w:date="2018-05-25T13:28:00Z">
        <w:r>
          <w:t xml:space="preserve">          "id": "n3"</w:t>
        </w:r>
      </w:ins>
      <w:ins w:id="631" w:author="Laurence Golding" w:date="2018-05-25T13:29:00Z">
        <w:r>
          <w:t xml:space="preserve">          # INVALID: duplicate id.</w:t>
        </w:r>
      </w:ins>
    </w:p>
    <w:p w14:paraId="423C8A6F" w14:textId="77777777" w:rsidR="00817E3F" w:rsidRDefault="00817E3F" w:rsidP="00817E3F">
      <w:pPr>
        <w:pStyle w:val="Code"/>
        <w:rPr>
          <w:ins w:id="632" w:author="Laurence Golding" w:date="2018-05-25T13:28:00Z"/>
        </w:rPr>
      </w:pPr>
      <w:ins w:id="633" w:author="Laurence Golding" w:date="2018-05-25T13:28:00Z">
        <w:r>
          <w:t xml:space="preserve">        }</w:t>
        </w:r>
      </w:ins>
    </w:p>
    <w:p w14:paraId="245E098B" w14:textId="2944A9D3" w:rsidR="00817E3F" w:rsidRDefault="00817E3F" w:rsidP="00817E3F">
      <w:pPr>
        <w:pStyle w:val="Code"/>
        <w:rPr>
          <w:ins w:id="634" w:author="Laurence Golding" w:date="2018-05-25T13:27:00Z"/>
        </w:rPr>
      </w:pPr>
      <w:ins w:id="635" w:author="Laurence Golding" w:date="2018-05-25T13:28:00Z">
        <w:r>
          <w:t xml:space="preserve">      ]</w:t>
        </w:r>
      </w:ins>
    </w:p>
    <w:p w14:paraId="7DCBCB03" w14:textId="5EFDF310" w:rsidR="00817E3F" w:rsidRDefault="00817E3F" w:rsidP="00817E3F">
      <w:pPr>
        <w:pStyle w:val="Code"/>
        <w:rPr>
          <w:ins w:id="636" w:author="Laurence Golding" w:date="2018-05-25T13:26:00Z"/>
        </w:rPr>
      </w:pPr>
      <w:ins w:id="637" w:author="Laurence Golding" w:date="2018-05-25T13:27:00Z">
        <w:r>
          <w:t xml:space="preserve">    }</w:t>
        </w:r>
      </w:ins>
    </w:p>
    <w:p w14:paraId="67304CB2" w14:textId="1A0E99F5" w:rsidR="00817E3F" w:rsidRDefault="00817E3F" w:rsidP="00817E3F">
      <w:pPr>
        <w:pStyle w:val="Code"/>
        <w:rPr>
          <w:ins w:id="638" w:author="Laurence Golding" w:date="2018-05-25T13:31:00Z"/>
        </w:rPr>
      </w:pPr>
      <w:ins w:id="639" w:author="Laurence Golding" w:date="2018-05-25T13:26:00Z">
        <w:r>
          <w:t xml:space="preserve">  ]</w:t>
        </w:r>
      </w:ins>
      <w:ins w:id="640" w:author="Laurence Golding" w:date="2018-05-25T13:31:00Z">
        <w:r>
          <w:t>,</w:t>
        </w:r>
      </w:ins>
    </w:p>
    <w:p w14:paraId="3D3516C9" w14:textId="02F77807" w:rsidR="00817E3F" w:rsidRDefault="00817E3F" w:rsidP="00817E3F">
      <w:pPr>
        <w:pStyle w:val="Code"/>
        <w:rPr>
          <w:ins w:id="641" w:author="Laurence Golding" w:date="2018-05-25T13:25:00Z"/>
        </w:rPr>
      </w:pPr>
      <w:ins w:id="642" w:author="Laurence Golding" w:date="2018-05-25T13:31:00Z">
        <w:r>
          <w:t xml:space="preserve">  ...</w:t>
        </w:r>
      </w:ins>
    </w:p>
    <w:p w14:paraId="69485970" w14:textId="14630CC1" w:rsidR="00817E3F" w:rsidRPr="00817E3F" w:rsidRDefault="00817E3F" w:rsidP="00817E3F">
      <w:pPr>
        <w:pStyle w:val="Code"/>
      </w:pPr>
      <w:ins w:id="643" w:author="Laurence Golding" w:date="2018-05-25T13:25:00Z">
        <w:r>
          <w:t>}</w:t>
        </w:r>
      </w:ins>
    </w:p>
    <w:p w14:paraId="147A5A38" w14:textId="69396BAB" w:rsidR="00CD4F20" w:rsidRDefault="00CD4F20" w:rsidP="00CD4F20">
      <w:pPr>
        <w:pStyle w:val="Heading3"/>
      </w:pPr>
      <w:bookmarkStart w:id="644" w:name="_Toc514337194"/>
      <w:r>
        <w:t>label property</w:t>
      </w:r>
      <w:bookmarkEnd w:id="644"/>
    </w:p>
    <w:p w14:paraId="5AE47AC0" w14:textId="0D36D91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provides a short description of the node.</w:t>
      </w:r>
    </w:p>
    <w:p w14:paraId="4E017FF4" w14:textId="21BB0F35" w:rsidR="00CD4F20" w:rsidRDefault="00CD4F20" w:rsidP="00CD4F20">
      <w:pPr>
        <w:pStyle w:val="Heading3"/>
      </w:pPr>
      <w:bookmarkStart w:id="645" w:name="_Toc514337195"/>
      <w:r>
        <w:t>location property</w:t>
      </w:r>
      <w:bookmarkEnd w:id="645"/>
    </w:p>
    <w:p w14:paraId="20431782" w14:textId="3D182242" w:rsidR="00380A89" w:rsidRDefault="00380A89" w:rsidP="00380A89">
      <w:pPr>
        <w:rPr>
          <w:ins w:id="646" w:author="Laurence Golding" w:date="2018-05-24T13:41:00Z"/>
        </w:rPr>
      </w:pPr>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83FD7">
        <w:t>3.20</w:t>
      </w:r>
      <w:r>
        <w:fldChar w:fldCharType="end"/>
      </w:r>
      <w:r>
        <w:t>) that specifies the location associated with the node.</w:t>
      </w:r>
    </w:p>
    <w:p w14:paraId="61E701C9" w14:textId="67E5D6DF" w:rsidR="00E440E6" w:rsidRDefault="0012569F" w:rsidP="00E440E6">
      <w:pPr>
        <w:pStyle w:val="Heading3"/>
        <w:rPr>
          <w:ins w:id="647" w:author="Laurence Golding" w:date="2018-05-25T10:32:00Z"/>
        </w:rPr>
      </w:pPr>
      <w:bookmarkStart w:id="648" w:name="_Ref515017851"/>
      <w:ins w:id="649" w:author="Laurence Golding" w:date="2018-05-25T10:32:00Z">
        <w:r>
          <w:t>children property</w:t>
        </w:r>
        <w:bookmarkEnd w:id="648"/>
      </w:ins>
    </w:p>
    <w:p w14:paraId="765E210B" w14:textId="77777777" w:rsidR="00706434" w:rsidRDefault="0012569F" w:rsidP="0012569F">
      <w:pPr>
        <w:rPr>
          <w:ins w:id="650" w:author="Laurence Golding" w:date="2018-05-25T13:07:00Z"/>
        </w:rPr>
      </w:pPr>
      <w:ins w:id="651" w:author="Laurence Golding" w:date="2018-05-25T10:32:00Z">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w:t>
        </w:r>
      </w:ins>
      <w:ins w:id="652" w:author="Laurence Golding" w:date="2018-05-25T13:02:00Z">
        <w:r w:rsidR="00706434">
          <w:t>unique (§</w:t>
        </w:r>
      </w:ins>
      <w:ins w:id="653" w:author="Laurence Golding" w:date="2018-05-25T13:03:00Z">
        <w:r w:rsidR="00706434">
          <w:fldChar w:fldCharType="begin"/>
        </w:r>
        <w:r w:rsidR="00706434">
          <w:instrText xml:space="preserve"> REF _Ref493404799 \r \h </w:instrText>
        </w:r>
      </w:ins>
      <w:r w:rsidR="00706434">
        <w:fldChar w:fldCharType="separate"/>
      </w:r>
      <w:ins w:id="654" w:author="Laurence Golding" w:date="2018-05-25T13:03:00Z">
        <w:r w:rsidR="00706434">
          <w:t>3.6.2</w:t>
        </w:r>
        <w:r w:rsidR="00706434">
          <w:fldChar w:fldCharType="end"/>
        </w:r>
      </w:ins>
      <w:ins w:id="655" w:author="Laurence Golding" w:date="2018-05-25T13:02:00Z">
        <w:r w:rsidR="00706434">
          <w:t>)</w:t>
        </w:r>
      </w:ins>
      <w:ins w:id="656" w:author="Laurence Golding" w:date="2018-05-25T13:03:00Z">
        <w:r w:rsidR="00706434">
          <w:t xml:space="preserve"> </w:t>
        </w:r>
        <w:r w:rsidR="00706434" w:rsidRPr="00706434">
          <w:rPr>
            <w:rStyle w:val="CODEtemp"/>
          </w:rPr>
          <w:t>node</w:t>
        </w:r>
        <w:r w:rsidR="00706434">
          <w:t xml:space="preserve"> objects</w:t>
        </w:r>
      </w:ins>
      <w:ins w:id="657" w:author="Laurence Golding" w:date="2018-05-25T13:07:00Z">
        <w:r w:rsidR="00706434">
          <w:t>, referred to as “child nodes</w:t>
        </w:r>
      </w:ins>
      <w:ins w:id="658" w:author="Laurence Golding" w:date="2018-05-25T13:03:00Z">
        <w:r w:rsidR="00706434">
          <w:t>.</w:t>
        </w:r>
      </w:ins>
      <w:ins w:id="659" w:author="Laurence Golding" w:date="2018-05-25T13:07:00Z">
        <w:r w:rsidR="00706434">
          <w:t>”</w:t>
        </w:r>
      </w:ins>
    </w:p>
    <w:p w14:paraId="77711EA5" w14:textId="6E6411B1" w:rsidR="0012569F" w:rsidRPr="0012569F" w:rsidRDefault="00706434" w:rsidP="0012569F">
      <w:ins w:id="660" w:author="Laurence Golding" w:date="2018-05-25T13:07:00Z">
        <w:r>
          <w:t xml:space="preserve">Child nodes are considered to </w:t>
        </w:r>
      </w:ins>
      <w:ins w:id="661" w:author="Laurence Golding" w:date="2018-05-25T13:08:00Z">
        <w:r>
          <w:t>be logically subordinate to their containing node</w:t>
        </w:r>
      </w:ins>
      <w:ins w:id="662" w:author="Laurence Golding" w:date="2018-05-25T13:09:00Z">
        <w:r>
          <w:t>, and to form a “nested graph” within that node</w:t>
        </w:r>
      </w:ins>
      <w:ins w:id="663" w:author="Laurence Golding" w:date="2018-05-25T13:08:00Z">
        <w:r>
          <w:t xml:space="preserve">. </w:t>
        </w:r>
      </w:ins>
    </w:p>
    <w:p w14:paraId="47968B5F" w14:textId="702EC7A2" w:rsidR="00CD4F20" w:rsidRDefault="00CD4F20" w:rsidP="00CD4F20">
      <w:pPr>
        <w:pStyle w:val="Heading3"/>
      </w:pPr>
      <w:bookmarkStart w:id="664" w:name="_Toc514337196"/>
      <w:r>
        <w:t>properties property</w:t>
      </w:r>
      <w:bookmarkEnd w:id="664"/>
    </w:p>
    <w:p w14:paraId="4DAD8D8F" w14:textId="6C66BE2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665" w:name="_Ref511821891"/>
      <w:bookmarkStart w:id="666" w:name="_Toc514337197"/>
      <w:r>
        <w:t>edge object</w:t>
      </w:r>
      <w:bookmarkEnd w:id="665"/>
      <w:bookmarkEnd w:id="666"/>
    </w:p>
    <w:p w14:paraId="78AF70AE" w14:textId="37DDAA2D" w:rsidR="00CD4F20" w:rsidRDefault="00CD4F20" w:rsidP="00CD4F20">
      <w:pPr>
        <w:pStyle w:val="Heading3"/>
      </w:pPr>
      <w:bookmarkStart w:id="667" w:name="_Toc514337198"/>
      <w:r>
        <w:t>General</w:t>
      </w:r>
      <w:bookmarkEnd w:id="667"/>
    </w:p>
    <w:p w14:paraId="4DD63F10" w14:textId="24659D5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793D7A79" w14:textId="635537BA" w:rsidR="00CD4F20" w:rsidRDefault="00CD4F20" w:rsidP="00CD4F20">
      <w:pPr>
        <w:pStyle w:val="Heading3"/>
      </w:pPr>
      <w:bookmarkStart w:id="668" w:name="_Ref511823280"/>
      <w:bookmarkStart w:id="669" w:name="_Toc514337199"/>
      <w:r>
        <w:t>id property</w:t>
      </w:r>
      <w:bookmarkEnd w:id="668"/>
      <w:bookmarkEnd w:id="669"/>
    </w:p>
    <w:p w14:paraId="5747D78D" w14:textId="2465FE0D" w:rsidR="00380A89" w:rsidRPr="00380A89" w:rsidRDefault="00380A89" w:rsidP="00380A89">
      <w:bookmarkStart w:id="67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7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1B21E298" w14:textId="491462EA" w:rsidR="00CD4F20" w:rsidRDefault="00CD4F20" w:rsidP="00CD4F20">
      <w:pPr>
        <w:pStyle w:val="Heading3"/>
      </w:pPr>
      <w:bookmarkStart w:id="671" w:name="_Toc514337200"/>
      <w:r>
        <w:t>label property</w:t>
      </w:r>
      <w:bookmarkEnd w:id="671"/>
    </w:p>
    <w:p w14:paraId="2E237F87" w14:textId="7578635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provides a short description of the edge.</w:t>
      </w:r>
    </w:p>
    <w:p w14:paraId="4FD0229C" w14:textId="1F2B6CFF" w:rsidR="00CD4F20" w:rsidRDefault="00CD4F20" w:rsidP="00CD4F20">
      <w:pPr>
        <w:pStyle w:val="Heading3"/>
      </w:pPr>
      <w:bookmarkStart w:id="672" w:name="_Ref511822214"/>
      <w:bookmarkStart w:id="673" w:name="_Toc514337201"/>
      <w:r>
        <w:lastRenderedPageBreak/>
        <w:t>sourceNodeId property</w:t>
      </w:r>
      <w:bookmarkEnd w:id="672"/>
      <w:bookmarkEnd w:id="673"/>
    </w:p>
    <w:p w14:paraId="600128CF" w14:textId="594F4F9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7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83FD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83FD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bookmarkEnd w:id="674"/>
      <w:r>
        <w:t>.</w:t>
      </w:r>
    </w:p>
    <w:p w14:paraId="6B8670E4" w14:textId="744803E0" w:rsidR="00CD4F20" w:rsidRDefault="00CD4F20" w:rsidP="00CD4F20">
      <w:pPr>
        <w:pStyle w:val="Heading3"/>
      </w:pPr>
      <w:bookmarkStart w:id="675" w:name="_Ref511823298"/>
      <w:bookmarkStart w:id="676" w:name="_Toc514337202"/>
      <w:r>
        <w:t>targetNodeId property</w:t>
      </w:r>
      <w:bookmarkEnd w:id="675"/>
      <w:bookmarkEnd w:id="676"/>
    </w:p>
    <w:p w14:paraId="09C99A58" w14:textId="5486BD1E" w:rsidR="00380A89" w:rsidRDefault="00380A89" w:rsidP="00380A89">
      <w:pPr>
        <w:rPr>
          <w:ins w:id="677" w:author="Laurence Golding" w:date="2018-05-25T13:31:00Z"/>
        </w:rPr>
      </w:pPr>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83FD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83FD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83FD7">
        <w:t>3.29.4</w:t>
      </w:r>
      <w:r>
        <w:fldChar w:fldCharType="end"/>
      </w:r>
      <w:r>
        <w:t>).</w:t>
      </w:r>
      <w:ins w:id="678" w:author="Laurence Golding" w:date="2018-05-25T13:30:00Z">
        <w:r w:rsidR="00817E3F">
          <w:t xml:space="preserve"> It </w:t>
        </w:r>
        <w:r w:rsidR="00817E3F">
          <w:rPr>
            <w:b/>
          </w:rPr>
          <w:t>MAY</w:t>
        </w:r>
        <w:r w:rsidR="00817E3F">
          <w:t xml:space="preserve"> equal </w:t>
        </w:r>
      </w:ins>
      <w:ins w:id="679" w:author="Laurence Golding" w:date="2018-05-25T13:31:00Z">
        <w:r w:rsidR="00817E3F">
          <w:t>the id of any node within the graph, regardless of nesting (</w:t>
        </w:r>
      </w:ins>
      <w:ins w:id="680" w:author="Laurence Golding" w:date="2018-05-25T13:35:00Z">
        <w:r w:rsidR="005578FE">
          <w:t>see §</w:t>
        </w:r>
        <w:r w:rsidR="005578FE">
          <w:fldChar w:fldCharType="begin"/>
        </w:r>
        <w:r w:rsidR="005578FE">
          <w:instrText xml:space="preserve"> REF _Ref515017851 \r \h </w:instrText>
        </w:r>
        <w:r w:rsidR="005578FE">
          <w:fldChar w:fldCharType="separate"/>
        </w:r>
        <w:r w:rsidR="005578FE">
          <w:t>3.28.5</w:t>
        </w:r>
        <w:r w:rsidR="005578FE">
          <w:fldChar w:fldCharType="end"/>
        </w:r>
      </w:ins>
      <w:ins w:id="681" w:author="Laurence Golding" w:date="2018-05-25T13:31:00Z">
        <w:r w:rsidR="00817E3F">
          <w:t>).</w:t>
        </w:r>
      </w:ins>
    </w:p>
    <w:p w14:paraId="583324B0" w14:textId="07C81769" w:rsidR="00817E3F" w:rsidRDefault="00817E3F" w:rsidP="00817E3F">
      <w:pPr>
        <w:pStyle w:val="Note"/>
        <w:rPr>
          <w:ins w:id="682" w:author="Laurence Golding" w:date="2018-05-25T13:31:00Z"/>
        </w:rPr>
      </w:pPr>
      <w:ins w:id="683" w:author="Laurence Golding" w:date="2018-05-25T13:31:00Z">
        <w:r>
          <w:t>EXAMPLE: In this example, an edge con</w:t>
        </w:r>
      </w:ins>
      <w:ins w:id="684" w:author="Laurence Golding" w:date="2018-05-25T13:32:00Z">
        <w:r>
          <w:t>nects two</w:t>
        </w:r>
      </w:ins>
      <w:ins w:id="685" w:author="Laurence Golding" w:date="2018-05-25T13:31:00Z">
        <w:r>
          <w:t xml:space="preserve"> nodes are within unrelated nested graphs.</w:t>
        </w:r>
      </w:ins>
    </w:p>
    <w:p w14:paraId="3D135C47" w14:textId="77777777" w:rsidR="00817E3F" w:rsidRDefault="00817E3F" w:rsidP="00817E3F">
      <w:pPr>
        <w:pStyle w:val="Code"/>
        <w:rPr>
          <w:ins w:id="686" w:author="Laurence Golding" w:date="2018-05-25T13:31:00Z"/>
        </w:rPr>
      </w:pPr>
      <w:ins w:id="687" w:author="Laurence Golding" w:date="2018-05-25T13:31:00Z">
        <w:r>
          <w:t>{                             # A graph object (§</w:t>
        </w:r>
        <w:r>
          <w:fldChar w:fldCharType="begin"/>
        </w:r>
        <w:r>
          <w:instrText xml:space="preserve"> REF _Ref511819945 \r \h </w:instrText>
        </w:r>
        <w:r>
          <w:fldChar w:fldCharType="separate"/>
        </w:r>
        <w:r>
          <w:t>3.27</w:t>
        </w:r>
        <w:r>
          <w:fldChar w:fldCharType="end"/>
        </w:r>
        <w:r>
          <w:t>).</w:t>
        </w:r>
      </w:ins>
    </w:p>
    <w:p w14:paraId="2AC7D3FB" w14:textId="544477F2" w:rsidR="00817E3F" w:rsidRDefault="00817E3F" w:rsidP="00817E3F">
      <w:pPr>
        <w:pStyle w:val="Code"/>
        <w:rPr>
          <w:ins w:id="688" w:author="Laurence Golding" w:date="2018-05-25T13:31:00Z"/>
        </w:rPr>
      </w:pPr>
      <w:ins w:id="689" w:author="Laurence Golding" w:date="2018-05-25T13:31:00Z">
        <w:r>
          <w:t xml:space="preserve">  "nodes": [                  # See §</w:t>
        </w:r>
        <w:r>
          <w:fldChar w:fldCharType="begin"/>
        </w:r>
        <w:r>
          <w:instrText xml:space="preserve"> REF _Ref511823242 \r \h </w:instrText>
        </w:r>
        <w:r>
          <w:fldChar w:fldCharType="separate"/>
        </w:r>
        <w:r>
          <w:t>3.27.4</w:t>
        </w:r>
        <w:r>
          <w:fldChar w:fldCharType="end"/>
        </w:r>
        <w:r>
          <w:t>.</w:t>
        </w:r>
      </w:ins>
    </w:p>
    <w:p w14:paraId="4F1C02E6" w14:textId="77777777" w:rsidR="00817E3F" w:rsidRDefault="00817E3F" w:rsidP="00817E3F">
      <w:pPr>
        <w:pStyle w:val="Code"/>
        <w:rPr>
          <w:ins w:id="690" w:author="Laurence Golding" w:date="2018-05-25T13:31:00Z"/>
        </w:rPr>
      </w:pPr>
      <w:ins w:id="691" w:author="Laurence Golding" w:date="2018-05-25T13:31:00Z">
        <w:r>
          <w:t xml:space="preserve">    {                         # A node object.</w:t>
        </w:r>
      </w:ins>
    </w:p>
    <w:p w14:paraId="00A80CAC" w14:textId="77777777" w:rsidR="00817E3F" w:rsidRDefault="00817E3F" w:rsidP="00817E3F">
      <w:pPr>
        <w:pStyle w:val="Code"/>
        <w:rPr>
          <w:ins w:id="692" w:author="Laurence Golding" w:date="2018-05-25T13:31:00Z"/>
        </w:rPr>
      </w:pPr>
      <w:ins w:id="693" w:author="Laurence Golding" w:date="2018-05-25T13:31:00Z">
        <w:r>
          <w:t xml:space="preserve">      "id": "n1",</w:t>
        </w:r>
      </w:ins>
    </w:p>
    <w:p w14:paraId="49FAD12A" w14:textId="77777777" w:rsidR="00817E3F" w:rsidRDefault="00817E3F" w:rsidP="00817E3F">
      <w:pPr>
        <w:pStyle w:val="Code"/>
        <w:rPr>
          <w:ins w:id="694" w:author="Laurence Golding" w:date="2018-05-25T13:31:00Z"/>
        </w:rPr>
      </w:pPr>
      <w:ins w:id="695" w:author="Laurence Golding" w:date="2018-05-25T13:31:00Z">
        <w:r>
          <w:t xml:space="preserve">      "children": [           # See §</w:t>
        </w:r>
        <w:r>
          <w:fldChar w:fldCharType="begin"/>
        </w:r>
        <w:r>
          <w:instrText xml:space="preserve"> REF _Ref515017851 \r \h </w:instrText>
        </w:r>
        <w:r>
          <w:fldChar w:fldCharType="separate"/>
        </w:r>
        <w:r>
          <w:t>3.28.5</w:t>
        </w:r>
        <w:r>
          <w:fldChar w:fldCharType="end"/>
        </w:r>
        <w:r>
          <w:t>.</w:t>
        </w:r>
      </w:ins>
    </w:p>
    <w:p w14:paraId="36371851" w14:textId="77777777" w:rsidR="00817E3F" w:rsidRDefault="00817E3F" w:rsidP="00817E3F">
      <w:pPr>
        <w:pStyle w:val="Code"/>
        <w:rPr>
          <w:ins w:id="696" w:author="Laurence Golding" w:date="2018-05-25T13:31:00Z"/>
        </w:rPr>
      </w:pPr>
      <w:ins w:id="697" w:author="Laurence Golding" w:date="2018-05-25T13:31:00Z">
        <w:r>
          <w:t xml:space="preserve">        {</w:t>
        </w:r>
      </w:ins>
    </w:p>
    <w:p w14:paraId="7AACBB7B" w14:textId="77777777" w:rsidR="00817E3F" w:rsidRDefault="00817E3F" w:rsidP="00817E3F">
      <w:pPr>
        <w:pStyle w:val="Code"/>
        <w:rPr>
          <w:ins w:id="698" w:author="Laurence Golding" w:date="2018-05-25T13:31:00Z"/>
        </w:rPr>
      </w:pPr>
      <w:ins w:id="699" w:author="Laurence Golding" w:date="2018-05-25T13:31:00Z">
        <w:r>
          <w:t xml:space="preserve">          "id": "n3"</w:t>
        </w:r>
      </w:ins>
    </w:p>
    <w:p w14:paraId="4FA158A4" w14:textId="77777777" w:rsidR="00817E3F" w:rsidRDefault="00817E3F" w:rsidP="00817E3F">
      <w:pPr>
        <w:pStyle w:val="Code"/>
        <w:rPr>
          <w:ins w:id="700" w:author="Laurence Golding" w:date="2018-05-25T13:31:00Z"/>
        </w:rPr>
      </w:pPr>
      <w:ins w:id="701" w:author="Laurence Golding" w:date="2018-05-25T13:31:00Z">
        <w:r>
          <w:t xml:space="preserve">        }</w:t>
        </w:r>
      </w:ins>
    </w:p>
    <w:p w14:paraId="7BD26843" w14:textId="77777777" w:rsidR="00817E3F" w:rsidRDefault="00817E3F" w:rsidP="00817E3F">
      <w:pPr>
        <w:pStyle w:val="Code"/>
        <w:rPr>
          <w:ins w:id="702" w:author="Laurence Golding" w:date="2018-05-25T13:31:00Z"/>
        </w:rPr>
      </w:pPr>
      <w:ins w:id="703" w:author="Laurence Golding" w:date="2018-05-25T13:31:00Z">
        <w:r>
          <w:t xml:space="preserve">      ]</w:t>
        </w:r>
      </w:ins>
    </w:p>
    <w:p w14:paraId="51F6C6A1" w14:textId="77777777" w:rsidR="00817E3F" w:rsidRDefault="00817E3F" w:rsidP="00817E3F">
      <w:pPr>
        <w:pStyle w:val="Code"/>
        <w:rPr>
          <w:ins w:id="704" w:author="Laurence Golding" w:date="2018-05-25T13:31:00Z"/>
        </w:rPr>
      </w:pPr>
      <w:ins w:id="705" w:author="Laurence Golding" w:date="2018-05-25T13:31:00Z">
        <w:r>
          <w:t xml:space="preserve">    },</w:t>
        </w:r>
      </w:ins>
    </w:p>
    <w:p w14:paraId="032EE4BC" w14:textId="77777777" w:rsidR="00817E3F" w:rsidRDefault="00817E3F" w:rsidP="00817E3F">
      <w:pPr>
        <w:pStyle w:val="Code"/>
        <w:rPr>
          <w:ins w:id="706" w:author="Laurence Golding" w:date="2018-05-25T13:31:00Z"/>
        </w:rPr>
      </w:pPr>
      <w:ins w:id="707" w:author="Laurence Golding" w:date="2018-05-25T13:31:00Z">
        <w:r>
          <w:t xml:space="preserve">    {</w:t>
        </w:r>
      </w:ins>
    </w:p>
    <w:p w14:paraId="3909B665" w14:textId="77777777" w:rsidR="00817E3F" w:rsidRDefault="00817E3F" w:rsidP="00817E3F">
      <w:pPr>
        <w:pStyle w:val="Code"/>
        <w:rPr>
          <w:ins w:id="708" w:author="Laurence Golding" w:date="2018-05-25T13:31:00Z"/>
        </w:rPr>
      </w:pPr>
      <w:ins w:id="709" w:author="Laurence Golding" w:date="2018-05-25T13:31:00Z">
        <w:r>
          <w:t xml:space="preserve">      "id": "n2",</w:t>
        </w:r>
      </w:ins>
    </w:p>
    <w:p w14:paraId="44A72014" w14:textId="77777777" w:rsidR="00817E3F" w:rsidRDefault="00817E3F" w:rsidP="00817E3F">
      <w:pPr>
        <w:pStyle w:val="Code"/>
        <w:rPr>
          <w:ins w:id="710" w:author="Laurence Golding" w:date="2018-05-25T13:31:00Z"/>
        </w:rPr>
      </w:pPr>
      <w:ins w:id="711" w:author="Laurence Golding" w:date="2018-05-25T13:31:00Z">
        <w:r>
          <w:t xml:space="preserve">      "children": [</w:t>
        </w:r>
      </w:ins>
    </w:p>
    <w:p w14:paraId="5A867282" w14:textId="77777777" w:rsidR="00817E3F" w:rsidRDefault="00817E3F" w:rsidP="00817E3F">
      <w:pPr>
        <w:pStyle w:val="Code"/>
        <w:rPr>
          <w:ins w:id="712" w:author="Laurence Golding" w:date="2018-05-25T13:31:00Z"/>
        </w:rPr>
      </w:pPr>
      <w:ins w:id="713" w:author="Laurence Golding" w:date="2018-05-25T13:31:00Z">
        <w:r>
          <w:t xml:space="preserve">        {</w:t>
        </w:r>
      </w:ins>
    </w:p>
    <w:p w14:paraId="72E3DDDC" w14:textId="298F06C5" w:rsidR="00817E3F" w:rsidRDefault="00817E3F" w:rsidP="00817E3F">
      <w:pPr>
        <w:pStyle w:val="Code"/>
        <w:rPr>
          <w:ins w:id="714" w:author="Laurence Golding" w:date="2018-05-25T13:31:00Z"/>
        </w:rPr>
      </w:pPr>
      <w:ins w:id="715" w:author="Laurence Golding" w:date="2018-05-25T13:31:00Z">
        <w:r>
          <w:t xml:space="preserve">          "id": "n</w:t>
        </w:r>
      </w:ins>
      <w:ins w:id="716" w:author="Laurence Golding" w:date="2018-05-25T13:32:00Z">
        <w:r>
          <w:t>4</w:t>
        </w:r>
      </w:ins>
      <w:ins w:id="717" w:author="Laurence Golding" w:date="2018-05-25T13:31:00Z">
        <w:r>
          <w:t>"</w:t>
        </w:r>
      </w:ins>
    </w:p>
    <w:p w14:paraId="2AC32BB2" w14:textId="77777777" w:rsidR="00817E3F" w:rsidRDefault="00817E3F" w:rsidP="00817E3F">
      <w:pPr>
        <w:pStyle w:val="Code"/>
        <w:rPr>
          <w:ins w:id="718" w:author="Laurence Golding" w:date="2018-05-25T13:31:00Z"/>
        </w:rPr>
      </w:pPr>
      <w:ins w:id="719" w:author="Laurence Golding" w:date="2018-05-25T13:31:00Z">
        <w:r>
          <w:t xml:space="preserve">        }</w:t>
        </w:r>
      </w:ins>
    </w:p>
    <w:p w14:paraId="1C701F5D" w14:textId="77777777" w:rsidR="00817E3F" w:rsidRDefault="00817E3F" w:rsidP="00817E3F">
      <w:pPr>
        <w:pStyle w:val="Code"/>
        <w:rPr>
          <w:ins w:id="720" w:author="Laurence Golding" w:date="2018-05-25T13:31:00Z"/>
        </w:rPr>
      </w:pPr>
      <w:ins w:id="721" w:author="Laurence Golding" w:date="2018-05-25T13:31:00Z">
        <w:r>
          <w:t xml:space="preserve">      ]</w:t>
        </w:r>
      </w:ins>
    </w:p>
    <w:p w14:paraId="146FE225" w14:textId="77777777" w:rsidR="00817E3F" w:rsidRDefault="00817E3F" w:rsidP="00817E3F">
      <w:pPr>
        <w:pStyle w:val="Code"/>
        <w:rPr>
          <w:ins w:id="722" w:author="Laurence Golding" w:date="2018-05-25T13:31:00Z"/>
        </w:rPr>
      </w:pPr>
      <w:ins w:id="723" w:author="Laurence Golding" w:date="2018-05-25T13:31:00Z">
        <w:r>
          <w:t xml:space="preserve">    }</w:t>
        </w:r>
      </w:ins>
    </w:p>
    <w:p w14:paraId="23435120" w14:textId="6F037C18" w:rsidR="00817E3F" w:rsidRDefault="00817E3F" w:rsidP="00817E3F">
      <w:pPr>
        <w:pStyle w:val="Code"/>
        <w:rPr>
          <w:ins w:id="724" w:author="Laurence Golding" w:date="2018-05-25T13:32:00Z"/>
        </w:rPr>
      </w:pPr>
      <w:ins w:id="725" w:author="Laurence Golding" w:date="2018-05-25T13:31:00Z">
        <w:r>
          <w:t xml:space="preserve">  ],</w:t>
        </w:r>
      </w:ins>
    </w:p>
    <w:p w14:paraId="73BC9E53" w14:textId="1ACBFF4C" w:rsidR="00817E3F" w:rsidRDefault="00817E3F" w:rsidP="00817E3F">
      <w:pPr>
        <w:pStyle w:val="Code"/>
        <w:rPr>
          <w:ins w:id="726" w:author="Laurence Golding" w:date="2018-05-25T13:32:00Z"/>
        </w:rPr>
      </w:pPr>
      <w:ins w:id="727" w:author="Laurence Golding" w:date="2018-05-25T13:32:00Z">
        <w:r>
          <w:t xml:space="preserve">  "edges": [                  #</w:t>
        </w:r>
      </w:ins>
      <w:ins w:id="728" w:author="Laurence Golding" w:date="2018-05-25T13:33:00Z">
        <w:r>
          <w:t xml:space="preserve"> See §</w:t>
        </w:r>
        <w:r>
          <w:fldChar w:fldCharType="begin"/>
        </w:r>
        <w:r>
          <w:instrText xml:space="preserve"> REF _Ref511823263 \r \h </w:instrText>
        </w:r>
      </w:ins>
      <w:r>
        <w:fldChar w:fldCharType="separate"/>
      </w:r>
      <w:ins w:id="729" w:author="Laurence Golding" w:date="2018-05-25T13:33:00Z">
        <w:r>
          <w:t>3.27.5</w:t>
        </w:r>
        <w:r>
          <w:fldChar w:fldCharType="end"/>
        </w:r>
        <w:r>
          <w:t>.</w:t>
        </w:r>
      </w:ins>
    </w:p>
    <w:p w14:paraId="01D623B8" w14:textId="4421F96F" w:rsidR="00817E3F" w:rsidRDefault="00817E3F" w:rsidP="00817E3F">
      <w:pPr>
        <w:pStyle w:val="Code"/>
        <w:rPr>
          <w:ins w:id="730" w:author="Laurence Golding" w:date="2018-05-25T13:33:00Z"/>
        </w:rPr>
      </w:pPr>
      <w:ins w:id="731" w:author="Laurence Golding" w:date="2018-05-25T13:32:00Z">
        <w:r>
          <w:t xml:space="preserve">    </w:t>
        </w:r>
      </w:ins>
      <w:ins w:id="732" w:author="Laurence Golding" w:date="2018-05-25T13:33:00Z">
        <w:r>
          <w:t>{</w:t>
        </w:r>
      </w:ins>
    </w:p>
    <w:p w14:paraId="666ADEF4" w14:textId="4236EDCB" w:rsidR="00817E3F" w:rsidRDefault="00817E3F" w:rsidP="00817E3F">
      <w:pPr>
        <w:pStyle w:val="Code"/>
        <w:rPr>
          <w:ins w:id="733" w:author="Laurence Golding" w:date="2018-05-25T13:34:00Z"/>
        </w:rPr>
      </w:pPr>
      <w:ins w:id="734" w:author="Laurence Golding" w:date="2018-05-25T13:33:00Z">
        <w:r>
          <w:t xml:space="preserve">      "</w:t>
        </w:r>
      </w:ins>
      <w:ins w:id="735" w:author="Laurence Golding" w:date="2018-05-25T13:34:00Z">
        <w:r>
          <w:t>sourceNodeId": "n3",</w:t>
        </w:r>
      </w:ins>
      <w:ins w:id="736" w:author="Laurence Golding" w:date="2018-05-25T13:35:00Z">
        <w:r w:rsidR="005578FE">
          <w:t xml:space="preserve">   # Source node and target node are in separate</w:t>
        </w:r>
      </w:ins>
    </w:p>
    <w:p w14:paraId="0B36790A" w14:textId="7F75702F" w:rsidR="00817E3F" w:rsidRDefault="00817E3F" w:rsidP="00817E3F">
      <w:pPr>
        <w:pStyle w:val="Code"/>
        <w:rPr>
          <w:ins w:id="737" w:author="Laurence Golding" w:date="2018-05-25T13:33:00Z"/>
        </w:rPr>
      </w:pPr>
      <w:ins w:id="738" w:author="Laurence Golding" w:date="2018-05-25T13:34:00Z">
        <w:r>
          <w:t xml:space="preserve">      "targetNodeId": "n4"    # </w:t>
        </w:r>
      </w:ins>
      <w:ins w:id="739" w:author="Laurence Golding" w:date="2018-05-25T13:35:00Z">
        <w:r w:rsidR="005578FE">
          <w:t>nested graphs: ok.</w:t>
        </w:r>
      </w:ins>
    </w:p>
    <w:p w14:paraId="0C50F8B9" w14:textId="32215761" w:rsidR="00817E3F" w:rsidRDefault="00817E3F" w:rsidP="00817E3F">
      <w:pPr>
        <w:pStyle w:val="Code"/>
        <w:rPr>
          <w:ins w:id="740" w:author="Laurence Golding" w:date="2018-05-25T13:32:00Z"/>
        </w:rPr>
      </w:pPr>
      <w:ins w:id="741" w:author="Laurence Golding" w:date="2018-05-25T13:33:00Z">
        <w:r>
          <w:t xml:space="preserve">    }</w:t>
        </w:r>
      </w:ins>
    </w:p>
    <w:p w14:paraId="12006817" w14:textId="3F31CCCC" w:rsidR="00817E3F" w:rsidRDefault="00817E3F" w:rsidP="00817E3F">
      <w:pPr>
        <w:pStyle w:val="Code"/>
        <w:rPr>
          <w:ins w:id="742" w:author="Laurence Golding" w:date="2018-05-25T13:31:00Z"/>
        </w:rPr>
      </w:pPr>
      <w:ins w:id="743" w:author="Laurence Golding" w:date="2018-05-25T13:32:00Z">
        <w:r>
          <w:t xml:space="preserve">  ],</w:t>
        </w:r>
      </w:ins>
    </w:p>
    <w:p w14:paraId="688C0E7E" w14:textId="77777777" w:rsidR="00817E3F" w:rsidRDefault="00817E3F" w:rsidP="00817E3F">
      <w:pPr>
        <w:pStyle w:val="Code"/>
        <w:rPr>
          <w:ins w:id="744" w:author="Laurence Golding" w:date="2018-05-25T13:31:00Z"/>
        </w:rPr>
      </w:pPr>
      <w:ins w:id="745" w:author="Laurence Golding" w:date="2018-05-25T13:31:00Z">
        <w:r>
          <w:t xml:space="preserve">  ...</w:t>
        </w:r>
      </w:ins>
    </w:p>
    <w:p w14:paraId="6014D7C1" w14:textId="77777777" w:rsidR="00817E3F" w:rsidRPr="00817E3F" w:rsidRDefault="00817E3F" w:rsidP="00817E3F">
      <w:pPr>
        <w:pStyle w:val="Code"/>
        <w:rPr>
          <w:ins w:id="746" w:author="Laurence Golding" w:date="2018-05-25T13:31:00Z"/>
        </w:rPr>
      </w:pPr>
      <w:ins w:id="747" w:author="Laurence Golding" w:date="2018-05-25T13:31:00Z">
        <w:r>
          <w:t>}</w:t>
        </w:r>
      </w:ins>
    </w:p>
    <w:p w14:paraId="2F6531C5" w14:textId="77777777" w:rsidR="00817E3F" w:rsidRPr="00817E3F" w:rsidRDefault="00817E3F" w:rsidP="00380A89"/>
    <w:p w14:paraId="4D640ECE" w14:textId="70B5AAAE" w:rsidR="00CD4F20" w:rsidRDefault="00CD4F20" w:rsidP="00CD4F20">
      <w:pPr>
        <w:pStyle w:val="Heading3"/>
      </w:pPr>
      <w:bookmarkStart w:id="748" w:name="_Toc514337203"/>
      <w:r>
        <w:t>properties property</w:t>
      </w:r>
      <w:bookmarkEnd w:id="748"/>
    </w:p>
    <w:p w14:paraId="0461D75E" w14:textId="7ADE549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749" w:name="_Ref511819971"/>
      <w:bookmarkStart w:id="750" w:name="_Toc514337204"/>
      <w:r>
        <w:t>graphTraversal object</w:t>
      </w:r>
      <w:bookmarkEnd w:id="749"/>
      <w:bookmarkEnd w:id="750"/>
    </w:p>
    <w:p w14:paraId="7EE87AC4" w14:textId="2D601D1D" w:rsidR="00CD4F20" w:rsidRDefault="00CD4F20" w:rsidP="00CD4F20">
      <w:pPr>
        <w:pStyle w:val="Heading3"/>
      </w:pPr>
      <w:bookmarkStart w:id="751" w:name="_Toc514337205"/>
      <w:r>
        <w:t>General</w:t>
      </w:r>
      <w:bookmarkEnd w:id="751"/>
    </w:p>
    <w:p w14:paraId="5B499FB9" w14:textId="4807C5AD" w:rsidR="009406B0" w:rsidRPr="009406B0" w:rsidRDefault="009406B0" w:rsidP="009406B0">
      <w:r>
        <w:t xml:space="preserve">A </w:t>
      </w:r>
      <w:r>
        <w:rPr>
          <w:rStyle w:val="CODEtemp"/>
        </w:rPr>
        <w:t>graphTraversal</w:t>
      </w:r>
      <w:r>
        <w:t xml:space="preserve"> object represents </w:t>
      </w:r>
      <w:ins w:id="752" w:author="Laurence Golding" w:date="2018-05-25T15:01:00Z">
        <w:r w:rsidR="00BE130A">
          <w:t xml:space="preserve">“graph traversal,” that is, </w:t>
        </w:r>
      </w:ins>
      <w:r>
        <w:t xml:space="preserve">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83FD7">
        <w:t>3.31</w:t>
      </w:r>
      <w:r>
        <w:fldChar w:fldCharType="end"/>
      </w:r>
      <w:r>
        <w:t>). For an example, see §</w:t>
      </w:r>
      <w:r>
        <w:fldChar w:fldCharType="begin"/>
      </w:r>
      <w:r>
        <w:instrText xml:space="preserve"> REF _Ref511822614 \r \h </w:instrText>
      </w:r>
      <w:r>
        <w:fldChar w:fldCharType="separate"/>
      </w:r>
      <w:r w:rsidR="00483FD7">
        <w:t>3.3</w:t>
      </w:r>
      <w:r w:rsidR="00483FD7">
        <w:t>0</w:t>
      </w:r>
      <w:r w:rsidR="00483FD7">
        <w:t>.6</w:t>
      </w:r>
      <w:r>
        <w:fldChar w:fldCharType="end"/>
      </w:r>
      <w:r>
        <w:t>.</w:t>
      </w:r>
    </w:p>
    <w:p w14:paraId="2CDD1251" w14:textId="0F6A0F89" w:rsidR="00CD4F20" w:rsidDel="00C73C17" w:rsidRDefault="00CD4F20" w:rsidP="00CD4F20">
      <w:pPr>
        <w:pStyle w:val="Heading3"/>
        <w:rPr>
          <w:del w:id="753" w:author="Laurence Golding" w:date="2018-05-25T15:05:00Z"/>
        </w:rPr>
      </w:pPr>
      <w:bookmarkStart w:id="754" w:name="_Ref511823664"/>
      <w:bookmarkStart w:id="755" w:name="_Toc514337206"/>
      <w:del w:id="756" w:author="Laurence Golding" w:date="2018-05-25T15:05:00Z">
        <w:r w:rsidDel="00C73C17">
          <w:lastRenderedPageBreak/>
          <w:delText xml:space="preserve">id </w:delText>
        </w:r>
        <w:commentRangeStart w:id="757"/>
        <w:r w:rsidDel="00C73C17">
          <w:delText>property</w:delText>
        </w:r>
      </w:del>
      <w:bookmarkEnd w:id="754"/>
      <w:bookmarkEnd w:id="755"/>
      <w:commentRangeEnd w:id="757"/>
      <w:r w:rsidR="00C73C17">
        <w:rPr>
          <w:rStyle w:val="CommentReference"/>
          <w:rFonts w:cs="Times New Roman"/>
          <w:b w:val="0"/>
          <w:bCs w:val="0"/>
          <w:iCs w:val="0"/>
          <w:color w:val="auto"/>
          <w:kern w:val="0"/>
        </w:rPr>
        <w:commentReference w:id="757"/>
      </w:r>
    </w:p>
    <w:p w14:paraId="53570C20" w14:textId="56717003" w:rsidR="009406B0" w:rsidRPr="009406B0" w:rsidDel="00C73C17" w:rsidRDefault="009406B0" w:rsidP="009406B0">
      <w:pPr>
        <w:rPr>
          <w:del w:id="758" w:author="Laurence Golding" w:date="2018-05-25T15:05:00Z"/>
        </w:rPr>
      </w:pPr>
      <w:del w:id="759" w:author="Laurence Golding" w:date="2018-05-25T15:05:00Z">
        <w:r w:rsidDel="00C73C17">
          <w:delText xml:space="preserve">A </w:delText>
        </w:r>
        <w:r w:rsidDel="00C73C17">
          <w:rPr>
            <w:rStyle w:val="CODEtemp"/>
          </w:rPr>
          <w:delText>graphTraversal</w:delText>
        </w:r>
        <w:r w:rsidDel="00C73C17">
          <w:delText xml:space="preserve"> object </w:delText>
        </w:r>
        <w:r w:rsidDel="00C73C17">
          <w:rPr>
            <w:b/>
          </w:rPr>
          <w:delText>MAY</w:delText>
        </w:r>
        <w:r w:rsidDel="00C73C17">
          <w:delText xml:space="preserve"> contain a property named </w:delText>
        </w:r>
        <w:r w:rsidDel="00C73C17">
          <w:rPr>
            <w:rStyle w:val="CODEtemp"/>
          </w:rPr>
          <w:delText>id</w:delText>
        </w:r>
        <w:r w:rsidDel="00C73C17">
          <w:delText xml:space="preserve"> whose value is a string that uniquely identifies this graph traversal within its containing </w:delText>
        </w:r>
        <w:r w:rsidDel="00C73C17">
          <w:rPr>
            <w:rStyle w:val="CODEtemp"/>
          </w:rPr>
          <w:delText>result</w:delText>
        </w:r>
        <w:r w:rsidDel="00C73C17">
          <w:delText xml:space="preserve"> object (§</w:delText>
        </w:r>
        <w:r w:rsidDel="00C73C17">
          <w:fldChar w:fldCharType="begin"/>
        </w:r>
        <w:r w:rsidDel="00C73C17">
          <w:delInstrText xml:space="preserve"> REF _Ref493350984 \r \h </w:delInstrText>
        </w:r>
        <w:r w:rsidDel="00C73C17">
          <w:fldChar w:fldCharType="separate"/>
        </w:r>
        <w:r w:rsidR="00483FD7" w:rsidDel="00C73C17">
          <w:delText>3.19</w:delText>
        </w:r>
        <w:r w:rsidDel="00C73C17">
          <w:fldChar w:fldCharType="end"/>
        </w:r>
        <w:r w:rsidDel="00C73C17">
          <w:delText>).</w:delText>
        </w:r>
      </w:del>
    </w:p>
    <w:p w14:paraId="69BF4E4E" w14:textId="332F5E8E" w:rsidR="00CD4F20" w:rsidRDefault="00CD4F20" w:rsidP="00CD4F20">
      <w:pPr>
        <w:pStyle w:val="Heading3"/>
      </w:pPr>
      <w:bookmarkStart w:id="760" w:name="_Ref511823337"/>
      <w:bookmarkStart w:id="761" w:name="_Toc514337207"/>
      <w:r>
        <w:t>graphId property</w:t>
      </w:r>
      <w:bookmarkEnd w:id="760"/>
      <w:bookmarkEnd w:id="761"/>
    </w:p>
    <w:p w14:paraId="569BEBAE" w14:textId="23C3D69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83FD7">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 being traversed.</w:t>
      </w:r>
    </w:p>
    <w:p w14:paraId="3B4B2F13" w14:textId="4F0C9C78"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83FD7">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83FD7">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83FD7">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762" w:name="_Toc514337208"/>
      <w:r>
        <w:t>description property</w:t>
      </w:r>
      <w:bookmarkEnd w:id="762"/>
    </w:p>
    <w:p w14:paraId="00450671" w14:textId="4F90B38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describes the graph traversal.</w:t>
      </w:r>
    </w:p>
    <w:p w14:paraId="1B078DE3" w14:textId="453A53D8" w:rsidR="00CD4F20" w:rsidRDefault="00CD4F20" w:rsidP="00CD4F20">
      <w:pPr>
        <w:pStyle w:val="Heading3"/>
      </w:pPr>
      <w:bookmarkStart w:id="763" w:name="_Ref511823179"/>
      <w:bookmarkStart w:id="764" w:name="_Toc514337209"/>
      <w:r>
        <w:t>initialState property</w:t>
      </w:r>
      <w:bookmarkEnd w:id="763"/>
      <w:bookmarkEnd w:id="764"/>
    </w:p>
    <w:p w14:paraId="0DAFE5D2" w14:textId="5C25E36F"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483FD7">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83FD7">
        <w:t>3.31.4</w:t>
      </w:r>
      <w:r>
        <w:fldChar w:fldCharType="end"/>
      </w:r>
      <w:r>
        <w:t>), enables a SARIF viewer to present a debugger-like “watch window” experience as the user traverses a graph.</w:t>
      </w:r>
    </w:p>
    <w:p w14:paraId="69AF54AA" w14:textId="06590EF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83FD7">
        <w:t>3.34.7</w:t>
      </w:r>
      <w:r>
        <w:fldChar w:fldCharType="end"/>
      </w:r>
      <w:r>
        <w:t>.</w:t>
      </w:r>
    </w:p>
    <w:p w14:paraId="64F7666B" w14:textId="785BF9A5" w:rsidR="00CD4F20" w:rsidRDefault="00CD4F20" w:rsidP="00CD4F20">
      <w:pPr>
        <w:pStyle w:val="Heading3"/>
      </w:pPr>
      <w:bookmarkStart w:id="765" w:name="_Ref511822614"/>
      <w:bookmarkStart w:id="766" w:name="_Toc514337210"/>
      <w:r>
        <w:t>edgeTraversals property</w:t>
      </w:r>
      <w:bookmarkEnd w:id="765"/>
      <w:bookmarkEnd w:id="766"/>
    </w:p>
    <w:p w14:paraId="044B1D53" w14:textId="24ED8C45"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83FD7">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1F38365"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83FD7">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83FD7">
        <w:t>3.31.4</w:t>
      </w:r>
      <w:r>
        <w:fldChar w:fldCharType="end"/>
      </w:r>
      <w:r>
        <w:t>).</w:t>
      </w:r>
    </w:p>
    <w:p w14:paraId="4808B3B4" w14:textId="77A56532" w:rsidR="009D3174" w:rsidRDefault="009D3174" w:rsidP="009D3174">
      <w:pPr>
        <w:pStyle w:val="Codesmall"/>
      </w:pPr>
      <w:r>
        <w:t>{                                            # A result object (§</w:t>
      </w:r>
      <w:r>
        <w:fldChar w:fldCharType="begin"/>
      </w:r>
      <w:r>
        <w:instrText xml:space="preserve"> REF _Ref493350984 \r \h </w:instrText>
      </w:r>
      <w:r>
        <w:fldChar w:fldCharType="separate"/>
      </w:r>
      <w:r w:rsidR="00483FD7">
        <w:t>3.19</w:t>
      </w:r>
      <w:r>
        <w:fldChar w:fldCharType="end"/>
      </w:r>
      <w:r>
        <w:t>).</w:t>
      </w:r>
    </w:p>
    <w:p w14:paraId="10E2D789" w14:textId="64FB6BE4" w:rsidR="009D3174" w:rsidRDefault="009D3174" w:rsidP="009D3174">
      <w:pPr>
        <w:pStyle w:val="Codesmall"/>
      </w:pPr>
      <w:r>
        <w:t xml:space="preserve">  "graphs": [                                # See §</w:t>
      </w:r>
      <w:r>
        <w:fldChar w:fldCharType="begin"/>
      </w:r>
      <w:r>
        <w:instrText xml:space="preserve"> REF _Ref511820702 \r \h </w:instrText>
      </w:r>
      <w:r>
        <w:fldChar w:fldCharType="separate"/>
      </w:r>
      <w:r w:rsidR="00483FD7">
        <w:t>3.19.13</w:t>
      </w:r>
      <w:r>
        <w:fldChar w:fldCharType="end"/>
      </w:r>
      <w:r>
        <w:t>.</w:t>
      </w:r>
    </w:p>
    <w:p w14:paraId="69735FC2" w14:textId="364C59D9" w:rsidR="009D3174" w:rsidRDefault="009D3174" w:rsidP="009D3174">
      <w:pPr>
        <w:pStyle w:val="Codesmall"/>
      </w:pPr>
      <w:r>
        <w:t xml:space="preserve">    {                                        # A graph object (§</w:t>
      </w:r>
      <w:r>
        <w:fldChar w:fldCharType="begin"/>
      </w:r>
      <w:r>
        <w:instrText xml:space="preserve"> REF _Ref511819945 \r \h </w:instrText>
      </w:r>
      <w:r>
        <w:fldChar w:fldCharType="separate"/>
      </w:r>
      <w:r w:rsidR="00483FD7">
        <w:t>3.27</w:t>
      </w:r>
      <w:r>
        <w:fldChar w:fldCharType="end"/>
      </w:r>
      <w:r>
        <w:t>).</w:t>
      </w:r>
    </w:p>
    <w:p w14:paraId="0A2D9023" w14:textId="1D33FF8C" w:rsidR="009D3174" w:rsidRDefault="009D3174" w:rsidP="009D3174">
      <w:pPr>
        <w:pStyle w:val="Codesmall"/>
      </w:pPr>
      <w:r>
        <w:t xml:space="preserve">      "id": "g1",                            # See §</w:t>
      </w:r>
      <w:r>
        <w:fldChar w:fldCharType="begin"/>
      </w:r>
      <w:r>
        <w:instrText xml:space="preserve"> REF _Ref511822858 \r \h </w:instrText>
      </w:r>
      <w:r>
        <w:fldChar w:fldCharType="separate"/>
      </w:r>
      <w:r w:rsidR="00483FD7">
        <w:t>3.27.2</w:t>
      </w:r>
      <w:r>
        <w:fldChar w:fldCharType="end"/>
      </w:r>
      <w:r>
        <w:t>.</w:t>
      </w:r>
    </w:p>
    <w:p w14:paraId="10FF4F75" w14:textId="77777777" w:rsidR="009D3174" w:rsidRDefault="009D3174" w:rsidP="009D3174">
      <w:pPr>
        <w:pStyle w:val="Codesmall"/>
      </w:pPr>
    </w:p>
    <w:p w14:paraId="2D97EC95" w14:textId="0A092D5B" w:rsidR="009D3174" w:rsidRDefault="009D3174" w:rsidP="009D3174">
      <w:pPr>
        <w:pStyle w:val="Codesmall"/>
      </w:pPr>
      <w:r>
        <w:t xml:space="preserve">      "nodes": [                             # See §</w:t>
      </w:r>
      <w:r>
        <w:fldChar w:fldCharType="begin"/>
      </w:r>
      <w:r>
        <w:instrText xml:space="preserve"> REF _Ref511823242 \r \h </w:instrText>
      </w:r>
      <w:r>
        <w:fldChar w:fldCharType="separate"/>
      </w:r>
      <w:r w:rsidR="00483FD7">
        <w:t>3.27.4</w:t>
      </w:r>
      <w:r>
        <w:fldChar w:fldCharType="end"/>
      </w:r>
      <w:r>
        <w:t>.</w:t>
      </w:r>
    </w:p>
    <w:p w14:paraId="385BE8FF" w14:textId="165FB265"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483FD7">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B1947F4" w:rsidR="009D3174" w:rsidRDefault="009D3174" w:rsidP="009D3174">
      <w:pPr>
        <w:pStyle w:val="Codesmall"/>
      </w:pPr>
      <w:r>
        <w:t xml:space="preserve">      "edges": [                             # See §</w:t>
      </w:r>
      <w:r>
        <w:fldChar w:fldCharType="begin"/>
      </w:r>
      <w:r>
        <w:instrText xml:space="preserve"> REF _Ref511823263 \r \h </w:instrText>
      </w:r>
      <w:r>
        <w:fldChar w:fldCharType="separate"/>
      </w:r>
      <w:r w:rsidR="00483FD7">
        <w:t>3.27.5</w:t>
      </w:r>
      <w:r>
        <w:fldChar w:fldCharType="end"/>
      </w:r>
      <w:r>
        <w:t>.</w:t>
      </w:r>
    </w:p>
    <w:p w14:paraId="3AE21EC0" w14:textId="3483CCE2" w:rsidR="009D3174" w:rsidRDefault="009D3174" w:rsidP="009D3174">
      <w:pPr>
        <w:pStyle w:val="Codesmall"/>
      </w:pPr>
      <w:r>
        <w:t xml:space="preserve">        {                                    # An edge object (§</w:t>
      </w:r>
      <w:r>
        <w:fldChar w:fldCharType="begin"/>
      </w:r>
      <w:r>
        <w:instrText xml:space="preserve"> REF _Ref511821891 \r \h </w:instrText>
      </w:r>
      <w:r>
        <w:fldChar w:fldCharType="separate"/>
      </w:r>
      <w:r w:rsidR="00483FD7">
        <w:t>3.29</w:t>
      </w:r>
      <w:r>
        <w:fldChar w:fldCharType="end"/>
      </w:r>
      <w:r>
        <w:t>).</w:t>
      </w:r>
    </w:p>
    <w:p w14:paraId="0FC27E06" w14:textId="25D26897" w:rsidR="009D3174" w:rsidRDefault="009D3174" w:rsidP="009D3174">
      <w:pPr>
        <w:pStyle w:val="Codesmall"/>
      </w:pPr>
      <w:r>
        <w:t xml:space="preserve">          "id": "e1",                        # See §</w:t>
      </w:r>
      <w:r>
        <w:fldChar w:fldCharType="begin"/>
      </w:r>
      <w:r>
        <w:instrText xml:space="preserve"> REF _Ref511823280 \r \h </w:instrText>
      </w:r>
      <w:r>
        <w:fldChar w:fldCharType="separate"/>
      </w:r>
      <w:r w:rsidR="00483FD7">
        <w:t>3.29.2</w:t>
      </w:r>
      <w:r>
        <w:fldChar w:fldCharType="end"/>
      </w:r>
      <w:r>
        <w:t>.</w:t>
      </w:r>
    </w:p>
    <w:p w14:paraId="33697097" w14:textId="57C72A83"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483FD7">
        <w:t>3.29.4</w:t>
      </w:r>
      <w:r>
        <w:fldChar w:fldCharType="end"/>
      </w:r>
      <w:r>
        <w:t>.</w:t>
      </w:r>
    </w:p>
    <w:p w14:paraId="6F112479" w14:textId="17650A68"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83FD7">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55A0419"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83FD7">
        <w:t>3.19.14</w:t>
      </w:r>
      <w:r>
        <w:fldChar w:fldCharType="end"/>
      </w:r>
      <w:r>
        <w:t>.</w:t>
      </w:r>
    </w:p>
    <w:p w14:paraId="52989359" w14:textId="17077DD9"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483FD7">
        <w:t>3.30</w:t>
      </w:r>
      <w:r>
        <w:fldChar w:fldCharType="end"/>
      </w:r>
      <w:r>
        <w:t>).</w:t>
      </w:r>
    </w:p>
    <w:p w14:paraId="42598F9A" w14:textId="0F53AD22" w:rsidR="009D3174" w:rsidRDefault="009D3174" w:rsidP="009D3174">
      <w:pPr>
        <w:pStyle w:val="Codesmall"/>
      </w:pPr>
      <w:r>
        <w:t xml:space="preserve">      "graphId": "g1",                       # See §</w:t>
      </w:r>
      <w:r>
        <w:fldChar w:fldCharType="begin"/>
      </w:r>
      <w:r>
        <w:instrText xml:space="preserve"> REF _Ref511823337 \r \h </w:instrText>
      </w:r>
      <w:r>
        <w:fldChar w:fldCharType="separate"/>
      </w:r>
      <w:r w:rsidR="00483FD7">
        <w:t>3.30.3</w:t>
      </w:r>
      <w:r>
        <w:fldChar w:fldCharType="end"/>
      </w:r>
      <w:r>
        <w:t>.</w:t>
      </w:r>
    </w:p>
    <w:p w14:paraId="00E6F1B9" w14:textId="77777777" w:rsidR="009D3174" w:rsidRDefault="009D3174" w:rsidP="009D3174">
      <w:pPr>
        <w:pStyle w:val="Codesmall"/>
      </w:pPr>
    </w:p>
    <w:p w14:paraId="36D3F377" w14:textId="79AF4DF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483FD7">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E98A0D4"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83FD7">
        <w:t>3.30.6</w:t>
      </w:r>
      <w:r>
        <w:fldChar w:fldCharType="end"/>
      </w:r>
      <w:r>
        <w:t>.</w:t>
      </w:r>
    </w:p>
    <w:p w14:paraId="741740FA" w14:textId="704DAC63"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483FD7">
        <w:t>3.31</w:t>
      </w:r>
      <w:r>
        <w:fldChar w:fldCharType="end"/>
      </w:r>
      <w:r>
        <w:t>).</w:t>
      </w:r>
    </w:p>
    <w:p w14:paraId="3B24AD48" w14:textId="6F1CEB18"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483FD7">
        <w:t>3.31.2</w:t>
      </w:r>
      <w:r w:rsidR="00D1651A">
        <w:fldChar w:fldCharType="end"/>
      </w:r>
      <w:r>
        <w:t>.</w:t>
      </w:r>
    </w:p>
    <w:p w14:paraId="091883BE" w14:textId="77777777" w:rsidR="009D3174" w:rsidRDefault="009D3174" w:rsidP="009D3174">
      <w:pPr>
        <w:pStyle w:val="Codesmall"/>
      </w:pPr>
    </w:p>
    <w:p w14:paraId="0C82C8AC" w14:textId="4E2CA1D5" w:rsidR="009D3174" w:rsidRDefault="009D3174" w:rsidP="009D3174">
      <w:pPr>
        <w:pStyle w:val="Codesmall"/>
      </w:pPr>
      <w:r>
        <w:t xml:space="preserve">          "finalState": {                    # See §</w:t>
      </w:r>
      <w:r>
        <w:fldChar w:fldCharType="begin"/>
      </w:r>
      <w:r>
        <w:instrText xml:space="preserve"> REF _Ref511823070 \r \h </w:instrText>
      </w:r>
      <w:r>
        <w:fldChar w:fldCharType="separate"/>
      </w:r>
      <w:r w:rsidR="00483FD7">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767" w:name="_Toc514337211"/>
      <w:r>
        <w:t>properties property</w:t>
      </w:r>
      <w:bookmarkEnd w:id="767"/>
    </w:p>
    <w:p w14:paraId="3E4C1C95" w14:textId="1355C65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768" w:name="_Ref511822569"/>
      <w:bookmarkStart w:id="769" w:name="_Toc514337212"/>
      <w:r>
        <w:t>edgeTraversal object</w:t>
      </w:r>
      <w:bookmarkEnd w:id="768"/>
      <w:bookmarkEnd w:id="769"/>
    </w:p>
    <w:p w14:paraId="4A14EA88" w14:textId="696B8630" w:rsidR="00CD4F20" w:rsidRDefault="00CD4F20" w:rsidP="00CD4F20">
      <w:pPr>
        <w:pStyle w:val="Heading3"/>
      </w:pPr>
      <w:bookmarkStart w:id="770" w:name="_Toc514337213"/>
      <w:r>
        <w:t>General</w:t>
      </w:r>
      <w:bookmarkEnd w:id="770"/>
    </w:p>
    <w:p w14:paraId="7FC25DC6" w14:textId="57980962" w:rsidR="00E66DEE" w:rsidRDefault="00E66DEE" w:rsidP="00E66DEE">
      <w:bookmarkStart w:id="77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72" w:name="_Ref513199007"/>
      <w:bookmarkStart w:id="773" w:name="_Toc514337214"/>
      <w:r>
        <w:t>edgeId property</w:t>
      </w:r>
      <w:bookmarkEnd w:id="771"/>
      <w:bookmarkEnd w:id="772"/>
      <w:bookmarkEnd w:id="773"/>
    </w:p>
    <w:p w14:paraId="48F3DA24" w14:textId="6A01D1A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83FD7">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83FD7">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83FD7">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w:t>
      </w:r>
    </w:p>
    <w:p w14:paraId="0AD4B66E" w14:textId="675852EB" w:rsidR="00CD4F20" w:rsidRDefault="00CD4F20" w:rsidP="00CD4F20">
      <w:pPr>
        <w:pStyle w:val="Heading3"/>
      </w:pPr>
      <w:bookmarkStart w:id="774" w:name="_Toc514337215"/>
      <w:r>
        <w:lastRenderedPageBreak/>
        <w:t>message property</w:t>
      </w:r>
      <w:bookmarkEnd w:id="774"/>
    </w:p>
    <w:p w14:paraId="4271FA61" w14:textId="3AB1A03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contains a message to display to the user as the edge is traversed.</w:t>
      </w:r>
    </w:p>
    <w:p w14:paraId="188B3BCD" w14:textId="25EB188B" w:rsidR="00CD4F20" w:rsidRDefault="00CD4F20" w:rsidP="00CD4F20">
      <w:pPr>
        <w:pStyle w:val="Heading3"/>
      </w:pPr>
      <w:bookmarkStart w:id="775" w:name="_Ref511823070"/>
      <w:bookmarkStart w:id="776" w:name="_Toc514337216"/>
      <w:r>
        <w:t>finalState property</w:t>
      </w:r>
      <w:bookmarkEnd w:id="775"/>
      <w:bookmarkEnd w:id="776"/>
    </w:p>
    <w:p w14:paraId="254B59E1" w14:textId="6F372376"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483FD7">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83FD7">
        <w:t>3.30.5</w:t>
      </w:r>
      <w:r>
        <w:fldChar w:fldCharType="end"/>
      </w:r>
      <w:r>
        <w:t>), enables a viewer to present a debugger-like “watch window” experience as the user traverses a graph.</w:t>
      </w:r>
    </w:p>
    <w:p w14:paraId="47194824" w14:textId="234E6088"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83FD7">
        <w:t>3.34.7</w:t>
      </w:r>
      <w:r>
        <w:fldChar w:fldCharType="end"/>
      </w:r>
      <w:r>
        <w:t>.</w:t>
      </w:r>
    </w:p>
    <w:p w14:paraId="0E93831D" w14:textId="671106C9" w:rsidR="00CD4F20" w:rsidRDefault="00CD4F20" w:rsidP="00CD4F20">
      <w:pPr>
        <w:pStyle w:val="Heading3"/>
      </w:pPr>
      <w:bookmarkStart w:id="777" w:name="_Toc514337217"/>
      <w:del w:id="778" w:author="Laurence Golding" w:date="2018-05-25T13:13:00Z">
        <w:r w:rsidDel="00706434">
          <w:delText xml:space="preserve">nestedGraphTraversalId </w:delText>
        </w:r>
      </w:del>
      <w:ins w:id="779" w:author="Laurence Golding" w:date="2018-05-25T13:13:00Z">
        <w:r w:rsidR="00706434">
          <w:t xml:space="preserve">stepOverEdgeCount </w:t>
        </w:r>
      </w:ins>
      <w:r>
        <w:t>property</w:t>
      </w:r>
      <w:bookmarkEnd w:id="777"/>
    </w:p>
    <w:p w14:paraId="13790D78" w14:textId="6BC8C458" w:rsidR="00E66DEE" w:rsidRDefault="00E66DEE" w:rsidP="00E66DEE">
      <w:r>
        <w:t xml:space="preserve">An </w:t>
      </w:r>
      <w:r>
        <w:rPr>
          <w:rStyle w:val="CODEtemp"/>
        </w:rPr>
        <w:t>edgeTraversal</w:t>
      </w:r>
      <w:r>
        <w:t xml:space="preserve"> object </w:t>
      </w:r>
      <w:r>
        <w:rPr>
          <w:b/>
        </w:rPr>
        <w:t>MAY</w:t>
      </w:r>
      <w:r>
        <w:t xml:space="preserve"> contain a property named </w:t>
      </w:r>
      <w:del w:id="780" w:author="Laurence Golding" w:date="2018-05-25T13:38:00Z">
        <w:r w:rsidDel="00D40728">
          <w:rPr>
            <w:rStyle w:val="CODEtemp"/>
          </w:rPr>
          <w:delText>nestedGraphTraversalId</w:delText>
        </w:r>
        <w:r w:rsidDel="00D40728">
          <w:delText xml:space="preserve"> </w:delText>
        </w:r>
      </w:del>
      <w:ins w:id="781" w:author="Laurence Golding" w:date="2018-05-25T13:38:00Z">
        <w:r w:rsidR="00D40728">
          <w:rPr>
            <w:rStyle w:val="CODEtemp"/>
          </w:rPr>
          <w:t>stepOverEdgeCount</w:t>
        </w:r>
        <w:r w:rsidR="00D40728">
          <w:t xml:space="preserve"> </w:t>
        </w:r>
      </w:ins>
      <w:r>
        <w:t xml:space="preserve">whose value is </w:t>
      </w:r>
      <w:del w:id="782" w:author="Laurence Golding" w:date="2018-05-25T13:38:00Z">
        <w:r w:rsidDel="00D40728">
          <w:delText xml:space="preserve">a string that equals the </w:delText>
        </w:r>
        <w:r w:rsidDel="00D40728">
          <w:rPr>
            <w:rStyle w:val="CODEtemp"/>
          </w:rPr>
          <w:delText>id</w:delText>
        </w:r>
        <w:r w:rsidDel="00D40728">
          <w:delText xml:space="preserve"> property (§</w:delText>
        </w:r>
        <w:r w:rsidDel="00D40728">
          <w:fldChar w:fldCharType="begin"/>
        </w:r>
        <w:r w:rsidDel="00D40728">
          <w:delInstrText xml:space="preserve"> REF _Ref511823664 \r \h </w:delInstrText>
        </w:r>
        <w:r w:rsidDel="00D40728">
          <w:fldChar w:fldCharType="separate"/>
        </w:r>
        <w:r w:rsidR="00483FD7" w:rsidDel="00D40728">
          <w:delText>3.30.2</w:delText>
        </w:r>
        <w:r w:rsidDel="00D40728">
          <w:fldChar w:fldCharType="end"/>
        </w:r>
        <w:r w:rsidDel="00D40728">
          <w:delText xml:space="preserve">) of a </w:delText>
        </w:r>
        <w:r w:rsidDel="00D40728">
          <w:rPr>
            <w:rStyle w:val="CODEtemp"/>
          </w:rPr>
          <w:delText>graphTraversal</w:delText>
        </w:r>
        <w:r w:rsidDel="00D40728">
          <w:delText xml:space="preserve"> object (§</w:delText>
        </w:r>
        <w:r w:rsidDel="00D40728">
          <w:fldChar w:fldCharType="begin"/>
        </w:r>
        <w:r w:rsidDel="00D40728">
          <w:delInstrText xml:space="preserve"> REF _Ref511819971 \r \h </w:delInstrText>
        </w:r>
        <w:r w:rsidDel="00D40728">
          <w:fldChar w:fldCharType="separate"/>
        </w:r>
        <w:r w:rsidR="00483FD7" w:rsidDel="00D40728">
          <w:delText>3.30</w:delText>
        </w:r>
        <w:r w:rsidDel="00D40728">
          <w:fldChar w:fldCharType="end"/>
        </w:r>
        <w:r w:rsidDel="00D40728">
          <w:delText xml:space="preserve">) within the containing </w:delText>
        </w:r>
        <w:r w:rsidRPr="00E66DEE" w:rsidDel="00D40728">
          <w:rPr>
            <w:rStyle w:val="CODEtemp"/>
          </w:rPr>
          <w:delText>result</w:delText>
        </w:r>
        <w:r w:rsidDel="00D40728">
          <w:delText xml:space="preserve"> object (§</w:delText>
        </w:r>
        <w:r w:rsidDel="00D40728">
          <w:fldChar w:fldCharType="begin"/>
        </w:r>
        <w:r w:rsidDel="00D40728">
          <w:delInstrText xml:space="preserve"> REF _Ref493350984 \r \h </w:delInstrText>
        </w:r>
        <w:r w:rsidDel="00D40728">
          <w:fldChar w:fldCharType="separate"/>
        </w:r>
        <w:r w:rsidR="00483FD7" w:rsidDel="00D40728">
          <w:delText>3.19</w:delText>
        </w:r>
        <w:r w:rsidDel="00D40728">
          <w:fldChar w:fldCharType="end"/>
        </w:r>
        <w:r w:rsidDel="00D40728">
          <w:delText>)</w:delText>
        </w:r>
      </w:del>
      <w:ins w:id="783" w:author="Laurence Golding" w:date="2018-05-25T13:38:00Z">
        <w:r w:rsidR="00D40728">
          <w:t>an integer</w:t>
        </w:r>
      </w:ins>
      <w:ins w:id="784" w:author="Laurence Golding" w:date="2018-05-25T13:40:00Z">
        <w:r w:rsidR="00D40728">
          <w:t xml:space="preserve"> </w:t>
        </w:r>
      </w:ins>
      <w:ins w:id="785" w:author="Laurence Golding" w:date="2018-05-25T13:41:00Z">
        <w:r w:rsidR="00D40728">
          <w:t>specifying the number of edges a user can step over</w:t>
        </w:r>
      </w:ins>
      <w:r>
        <w:t>.</w:t>
      </w:r>
    </w:p>
    <w:p w14:paraId="17A26728" w14:textId="4D25C566" w:rsidR="00D40728" w:rsidRDefault="00E66DEE" w:rsidP="00E66DEE">
      <w:pPr>
        <w:rPr>
          <w:ins w:id="786" w:author="Laurence Golding" w:date="2018-05-25T13:45:00Z"/>
        </w:rPr>
      </w:pPr>
      <w:r>
        <w:t>This property</w:t>
      </w:r>
      <w:ins w:id="787" w:author="Laurence Golding" w:date="2018-05-25T13:39:00Z">
        <w:r w:rsidR="00D40728">
          <w:t xml:space="preserve"> is intended to</w:t>
        </w:r>
      </w:ins>
      <w:r>
        <w:t xml:space="preserve"> enable</w:t>
      </w:r>
      <w:del w:id="788" w:author="Laurence Golding" w:date="2018-05-25T13:39:00Z">
        <w:r w:rsidDel="00D40728">
          <w:delText>s</w:delText>
        </w:r>
      </w:del>
      <w:r>
        <w:t xml:space="preserve"> a viewing experience in which the user can either step over or step into the </w:t>
      </w:r>
      <w:del w:id="789" w:author="Laurence Golding" w:date="2018-05-25T13:40:00Z">
        <w:r w:rsidDel="00D40728">
          <w:delText xml:space="preserve">specified graph </w:delText>
        </w:r>
      </w:del>
      <w:r>
        <w:t>traversal</w:t>
      </w:r>
      <w:ins w:id="790" w:author="Laurence Golding" w:date="2018-05-25T13:40:00Z">
        <w:r w:rsidR="00D40728">
          <w:t xml:space="preserve"> of a nested graph (see §</w:t>
        </w:r>
        <w:r w:rsidR="00D40728">
          <w:fldChar w:fldCharType="begin"/>
        </w:r>
        <w:r w:rsidR="00D40728">
          <w:instrText xml:space="preserve"> REF _Ref515017851 \r \h </w:instrText>
        </w:r>
      </w:ins>
      <w:r w:rsidR="00D40728">
        <w:fldChar w:fldCharType="separate"/>
      </w:r>
      <w:ins w:id="791" w:author="Laurence Golding" w:date="2018-05-25T13:40:00Z">
        <w:r w:rsidR="00D40728">
          <w:t>3.28.5</w:t>
        </w:r>
        <w:r w:rsidR="00D40728">
          <w:fldChar w:fldCharType="end"/>
        </w:r>
      </w:ins>
      <w:ins w:id="792" w:author="Laurence Golding" w:date="2018-05-25T14:24:00Z">
        <w:r w:rsidR="006C3195">
          <w:t>)</w:t>
        </w:r>
      </w:ins>
      <w:r>
        <w:t>.</w:t>
      </w:r>
      <w:ins w:id="793" w:author="Laurence Golding" w:date="2018-05-25T13:43:00Z">
        <w:r w:rsidR="00D40728">
          <w:t xml:space="preserve"> </w:t>
        </w:r>
      </w:ins>
      <w:ins w:id="794" w:author="Laurence Golding" w:date="2018-05-25T14:26:00Z">
        <w:r w:rsidR="00677C11">
          <w:t>Therefore,</w:t>
        </w:r>
      </w:ins>
      <w:ins w:id="795" w:author="Laurence Golding" w:date="2018-05-25T13:43:00Z">
        <w:r w:rsidR="00D40728">
          <w:t xml:space="preserve"> </w:t>
        </w:r>
      </w:ins>
      <w:ins w:id="796" w:author="Laurence Golding" w:date="2018-05-25T14:24:00Z">
        <w:r w:rsidR="00677C11">
          <w:t>this property</w:t>
        </w:r>
      </w:ins>
      <w:ins w:id="797" w:author="Laurence Golding" w:date="2018-05-25T13:43:00Z">
        <w:r w:rsidR="00D40728">
          <w:t xml:space="preserve"> </w:t>
        </w:r>
        <w:r w:rsidR="00D40728">
          <w:rPr>
            <w:b/>
          </w:rPr>
          <w:t>SHOULD</w:t>
        </w:r>
        <w:r w:rsidR="00D40728">
          <w:t xml:space="preserve"> be specified </w:t>
        </w:r>
      </w:ins>
      <w:ins w:id="798" w:author="Laurence Golding" w:date="2018-05-25T14:24:00Z">
        <w:r w:rsidR="00677C11">
          <w:t xml:space="preserve">only </w:t>
        </w:r>
      </w:ins>
      <w:ins w:id="799" w:author="Laurence Golding" w:date="2018-05-25T13:43:00Z">
        <w:r w:rsidR="00D40728">
          <w:t>on an edge that leads from a node to one of its child nodes</w:t>
        </w:r>
      </w:ins>
      <w:ins w:id="800" w:author="Laurence Golding" w:date="2018-05-25T13:44:00Z">
        <w:r w:rsidR="00D40728">
          <w:t xml:space="preserve">, and its value </w:t>
        </w:r>
        <w:r w:rsidR="00D40728">
          <w:rPr>
            <w:b/>
          </w:rPr>
          <w:t>SHOULD</w:t>
        </w:r>
        <w:r w:rsidR="00D40728">
          <w:t xml:space="preserve"> be the number of edges the user would need to traverse </w:t>
        </w:r>
      </w:ins>
      <w:ins w:id="801" w:author="Laurence Golding" w:date="2018-05-25T14:45:00Z">
        <w:r w:rsidR="00271FC4">
          <w:t>to</w:t>
        </w:r>
      </w:ins>
      <w:ins w:id="802" w:author="Laurence Golding" w:date="2018-05-25T13:44:00Z">
        <w:r w:rsidR="00D40728">
          <w:t xml:space="preserve"> return to the </w:t>
        </w:r>
      </w:ins>
      <w:ins w:id="803" w:author="Laurence Golding" w:date="2018-05-25T13:45:00Z">
        <w:r w:rsidR="00D40728">
          <w:t>current nesting level</w:t>
        </w:r>
      </w:ins>
      <w:ins w:id="804" w:author="Laurence Golding" w:date="2018-05-25T13:43:00Z">
        <w:r w:rsidR="00D40728">
          <w:t>.</w:t>
        </w:r>
      </w:ins>
    </w:p>
    <w:p w14:paraId="26066F0A" w14:textId="1E61A101" w:rsidR="00E66DEE" w:rsidRDefault="00E66DEE" w:rsidP="00E66DEE">
      <w:del w:id="805" w:author="Laurence Golding" w:date="2018-05-25T13:45:00Z">
        <w:r w:rsidDel="00D40728">
          <w:delText xml:space="preserve"> </w:delText>
        </w:r>
      </w:del>
      <w:r>
        <w:t xml:space="preserve">If this property is present, a SARIF viewer </w:t>
      </w:r>
      <w:r>
        <w:rPr>
          <w:b/>
        </w:rPr>
        <w:t>SHOULD</w:t>
      </w:r>
      <w:r>
        <w:t xml:space="preserve"> provide a visual cue informing the user that they have th</w:t>
      </w:r>
      <w:ins w:id="806" w:author="Laurence Golding" w:date="2018-05-25T14:24:00Z">
        <w:r w:rsidR="00677C11">
          <w:t>e</w:t>
        </w:r>
      </w:ins>
      <w:del w:id="807" w:author="Laurence Golding" w:date="2018-05-25T14:24:00Z">
        <w:r w:rsidDel="00677C11">
          <w:delText>at</w:delText>
        </w:r>
      </w:del>
      <w:r>
        <w:t xml:space="preserve"> option</w:t>
      </w:r>
      <w:ins w:id="808" w:author="Laurence Golding" w:date="2018-05-25T14:24:00Z">
        <w:r w:rsidR="00677C11">
          <w:t xml:space="preserve"> of either stepping over th</w:t>
        </w:r>
      </w:ins>
      <w:ins w:id="809" w:author="Laurence Golding" w:date="2018-05-25T14:25:00Z">
        <w:r w:rsidR="00677C11">
          <w:t xml:space="preserve">e edge as usual, or of skipping over the </w:t>
        </w:r>
      </w:ins>
      <w:ins w:id="810" w:author="Laurence Golding" w:date="2018-05-25T14:26:00Z">
        <w:r w:rsidR="00677C11">
          <w:t>traversal of the nested graph</w:t>
        </w:r>
      </w:ins>
      <w:r>
        <w:t>.</w:t>
      </w:r>
    </w:p>
    <w:p w14:paraId="5FDEA02F" w14:textId="11243FDC" w:rsidR="00E66DEE" w:rsidDel="00D40728" w:rsidRDefault="00E66DEE" w:rsidP="00E66DEE">
      <w:pPr>
        <w:rPr>
          <w:del w:id="811" w:author="Laurence Golding" w:date="2018-05-25T13:40:00Z"/>
        </w:rPr>
      </w:pPr>
      <w:del w:id="812" w:author="Laurence Golding" w:date="2018-05-25T13:40:00Z">
        <w:r w:rsidDel="00D40728">
          <w:delText xml:space="preserve">As with any graph traversal, the nested traversal </w:delText>
        </w:r>
        <w:r w:rsidDel="00D40728">
          <w:rPr>
            <w:b/>
          </w:rPr>
          <w:delText>SHALL</w:delText>
        </w:r>
        <w:r w:rsidDel="00D40728">
          <w:delText xml:space="preserve"> start at the source node of its first edge traversal and end at the target node of its last edge traversal.</w:delText>
        </w:r>
      </w:del>
    </w:p>
    <w:p w14:paraId="7AB404D6" w14:textId="595683F4" w:rsidR="00E66DEE" w:rsidRDefault="00E66DEE" w:rsidP="00E66DEE">
      <w:pPr>
        <w:pStyle w:val="Note"/>
      </w:pPr>
      <w:r>
        <w:t>EXAMPLE: This example defines</w:t>
      </w:r>
      <w:ins w:id="813" w:author="Laurence Golding" w:date="2018-05-25T14:43:00Z">
        <w:r w:rsidR="00271FC4">
          <w:t xml:space="preserve"> a graph containing</w:t>
        </w:r>
      </w:ins>
      <w:r>
        <w:t xml:space="preserve"> two </w:t>
      </w:r>
      <w:ins w:id="814" w:author="Laurence Golding" w:date="2018-05-25T14:43:00Z">
        <w:r w:rsidR="00271FC4">
          <w:t xml:space="preserve">nested </w:t>
        </w:r>
      </w:ins>
      <w:r>
        <w:t xml:space="preserve">graphs, the first </w:t>
      </w:r>
      <w:del w:id="815" w:author="Laurence Golding" w:date="2018-05-25T14:43:00Z">
        <w:r w:rsidDel="00271FC4">
          <w:delText xml:space="preserve">connecting </w:delText>
        </w:r>
      </w:del>
      <w:ins w:id="816" w:author="Laurence Golding" w:date="2018-05-25T14:43:00Z">
        <w:r w:rsidR="00271FC4">
          <w:t>representing</w:t>
        </w:r>
        <w:r w:rsidR="00271FC4">
          <w:t xml:space="preserve"> </w:t>
        </w:r>
      </w:ins>
      <w:r>
        <w:t xml:space="preserve">code locations in function </w:t>
      </w:r>
      <w:r>
        <w:rPr>
          <w:rStyle w:val="CODEtemp"/>
        </w:rPr>
        <w:t>A</w:t>
      </w:r>
      <w:r>
        <w:t xml:space="preserve"> and the second </w:t>
      </w:r>
      <w:del w:id="817" w:author="Laurence Golding" w:date="2018-05-25T14:43:00Z">
        <w:r w:rsidDel="00271FC4">
          <w:delText xml:space="preserve">connecting </w:delText>
        </w:r>
      </w:del>
      <w:ins w:id="818" w:author="Laurence Golding" w:date="2018-05-25T14:43:00Z">
        <w:r w:rsidR="00271FC4">
          <w:t>representing</w:t>
        </w:r>
        <w:r w:rsidR="00271FC4">
          <w:t xml:space="preserve"> </w:t>
        </w:r>
      </w:ins>
      <w:r>
        <w:t xml:space="preserve">locations in function </w:t>
      </w:r>
      <w:r>
        <w:rPr>
          <w:rStyle w:val="CODEtemp"/>
        </w:rPr>
        <w:t>B</w:t>
      </w:r>
      <w:r>
        <w:t xml:space="preserve">. Node </w:t>
      </w:r>
      <w:r>
        <w:rPr>
          <w:rStyle w:val="CODEtemp"/>
        </w:rPr>
        <w:t>na</w:t>
      </w:r>
      <w:ins w:id="819" w:author="Laurence Golding" w:date="2018-05-25T14:43:00Z">
        <w:r w:rsidR="00271FC4">
          <w:rPr>
            <w:rStyle w:val="CODEtemp"/>
          </w:rPr>
          <w:t>2</w:t>
        </w:r>
      </w:ins>
      <w:del w:id="820" w:author="Laurence Golding" w:date="2018-05-25T14:43:00Z">
        <w:r w:rsidDel="00271FC4">
          <w:rPr>
            <w:rStyle w:val="CODEtemp"/>
          </w:rPr>
          <w:delText>3</w:delText>
        </w:r>
      </w:del>
      <w:r>
        <w:t xml:space="preserve"> in function </w:t>
      </w:r>
      <w:r>
        <w:rPr>
          <w:rStyle w:val="CODEtemp"/>
        </w:rPr>
        <w:t>A</w:t>
      </w:r>
      <w:r>
        <w:t xml:space="preserve"> represents a call to function </w:t>
      </w:r>
      <w:r>
        <w:rPr>
          <w:rStyle w:val="CODEtemp"/>
        </w:rPr>
        <w:t>B</w:t>
      </w:r>
      <w:r>
        <w:t>.</w:t>
      </w:r>
    </w:p>
    <w:p w14:paraId="672A76CF" w14:textId="20AA1DC5" w:rsidR="00E66DEE" w:rsidRDefault="00E66DEE" w:rsidP="00E66DEE">
      <w:pPr>
        <w:pStyle w:val="Note"/>
      </w:pPr>
      <w:r>
        <w:t xml:space="preserve">The example </w:t>
      </w:r>
      <w:del w:id="821" w:author="Laurence Golding" w:date="2018-05-25T14:56:00Z">
        <w:r w:rsidDel="00D4005A">
          <w:delText xml:space="preserve">also </w:delText>
        </w:r>
      </w:del>
      <w:r>
        <w:t>defines a</w:t>
      </w:r>
      <w:ins w:id="822" w:author="Laurence Golding" w:date="2018-05-25T14:56:00Z">
        <w:r w:rsidR="00D4005A">
          <w:t xml:space="preserve"> graph</w:t>
        </w:r>
      </w:ins>
      <w:r>
        <w:t xml:space="preserve"> traversal </w:t>
      </w:r>
      <w:del w:id="823" w:author="Laurence Golding" w:date="2018-05-25T14:56:00Z">
        <w:r w:rsidDel="00D4005A">
          <w:delText xml:space="preserve">of the graph for function </w:delText>
        </w:r>
        <w:r w:rsidDel="00D4005A">
          <w:rPr>
            <w:rStyle w:val="CODEtemp"/>
          </w:rPr>
          <w:delText>A</w:delText>
        </w:r>
        <w:r w:rsidDel="00D4005A">
          <w:delText xml:space="preserve">, </w:delText>
        </w:r>
      </w:del>
      <w:del w:id="824" w:author="Laurence Golding" w:date="2018-05-25T14:46:00Z">
        <w:r w:rsidDel="00271FC4">
          <w:delText xml:space="preserve">consisting of three edge traversals, the second of which specifies a </w:delText>
        </w:r>
        <w:r w:rsidDel="00271FC4">
          <w:rPr>
            <w:rStyle w:val="CODEtemp"/>
          </w:rPr>
          <w:delText>nestedGraphTraversalId</w:delText>
        </w:r>
        <w:r w:rsidDel="00271FC4">
          <w:delText>.</w:delText>
        </w:r>
      </w:del>
      <w:ins w:id="825" w:author="Laurence Golding" w:date="2018-05-25T14:46:00Z">
        <w:r w:rsidR="00271FC4">
          <w:t xml:space="preserve">consisting of a set of edge traversals which start at node </w:t>
        </w:r>
        <w:r w:rsidR="00271FC4" w:rsidRPr="00271FC4">
          <w:rPr>
            <w:rStyle w:val="CODEtemp"/>
          </w:rPr>
          <w:t>"na1"</w:t>
        </w:r>
        <w:r w:rsidR="00271FC4">
          <w:t xml:space="preserve"> in function </w:t>
        </w:r>
        <w:r w:rsidR="00271FC4" w:rsidRPr="00271FC4">
          <w:rPr>
            <w:rStyle w:val="CODEtemp"/>
          </w:rPr>
          <w:t>A</w:t>
        </w:r>
        <w:r w:rsidR="00271FC4">
          <w:t xml:space="preserve">, call into function </w:t>
        </w:r>
        <w:r w:rsidR="00271FC4" w:rsidRPr="00271FC4">
          <w:rPr>
            <w:rStyle w:val="CODEtemp"/>
          </w:rPr>
          <w:t>B</w:t>
        </w:r>
        <w:r w:rsidR="00271FC4">
          <w:t xml:space="preserve">, and ultimately return to </w:t>
        </w:r>
      </w:ins>
      <w:ins w:id="826" w:author="Laurence Golding" w:date="2018-05-25T14:47:00Z">
        <w:r w:rsidR="00271FC4">
          <w:t xml:space="preserve">and continue execution in function </w:t>
        </w:r>
        <w:r w:rsidR="00271FC4" w:rsidRPr="00271FC4">
          <w:rPr>
            <w:rStyle w:val="CODEtemp"/>
          </w:rPr>
          <w:t>A</w:t>
        </w:r>
      </w:ins>
      <w:ins w:id="827" w:author="Laurence Golding" w:date="2018-05-25T14:46:00Z">
        <w:r w:rsidR="00271FC4">
          <w:t>.</w:t>
        </w:r>
      </w:ins>
    </w:p>
    <w:p w14:paraId="631CC0C8" w14:textId="6B014B27" w:rsidR="00E66DEE" w:rsidRDefault="00E66DEE" w:rsidP="00E66DEE">
      <w:pPr>
        <w:pStyle w:val="Note"/>
      </w:pPr>
      <w:del w:id="828" w:author="Laurence Golding" w:date="2018-05-25T14:56:00Z">
        <w:r w:rsidDel="00D4005A">
          <w:delText xml:space="preserve">Once </w:delText>
        </w:r>
      </w:del>
      <w:ins w:id="829" w:author="Laurence Golding" w:date="2018-05-25T14:56:00Z">
        <w:r w:rsidR="00D4005A">
          <w:t>Suppose</w:t>
        </w:r>
        <w:r w:rsidR="00D4005A">
          <w:t xml:space="preserve"> </w:t>
        </w:r>
      </w:ins>
      <w:r>
        <w:t xml:space="preserve">the user </w:t>
      </w:r>
      <w:del w:id="830" w:author="Laurence Golding" w:date="2018-05-25T14:56:00Z">
        <w:r w:rsidDel="00D4005A">
          <w:delText xml:space="preserve">has </w:delText>
        </w:r>
      </w:del>
      <w:ins w:id="831" w:author="Laurence Golding" w:date="2018-05-25T14:56:00Z">
        <w:r w:rsidR="00D4005A">
          <w:t>executes the fi</w:t>
        </w:r>
      </w:ins>
      <w:ins w:id="832" w:author="Laurence Golding" w:date="2018-05-25T14:57:00Z">
        <w:r w:rsidR="00D4005A">
          <w:t>rst edge traversal, which</w:t>
        </w:r>
      </w:ins>
      <w:ins w:id="833" w:author="Laurence Golding" w:date="2018-05-25T14:56:00Z">
        <w:r w:rsidR="00D4005A">
          <w:t xml:space="preserve"> </w:t>
        </w:r>
      </w:ins>
      <w:r>
        <w:t>traverse</w:t>
      </w:r>
      <w:ins w:id="834" w:author="Laurence Golding" w:date="2018-05-25T14:57:00Z">
        <w:r w:rsidR="00D4005A">
          <w:t>s</w:t>
        </w:r>
      </w:ins>
      <w:del w:id="835" w:author="Laurence Golding" w:date="2018-05-25T14:57:00Z">
        <w:r w:rsidDel="00D4005A">
          <w:delText>d</w:delText>
        </w:r>
      </w:del>
      <w:r>
        <w:t xml:space="preserve"> edge</w:t>
      </w:r>
      <w:del w:id="836" w:author="Laurence Golding" w:date="2018-05-25T14:51:00Z">
        <w:r w:rsidDel="00271FC4">
          <w:delText>s</w:delText>
        </w:r>
      </w:del>
      <w:r>
        <w:t xml:space="preserve"> </w:t>
      </w:r>
      <w:r>
        <w:rPr>
          <w:rStyle w:val="CODEtemp"/>
        </w:rPr>
        <w:t>ea1</w:t>
      </w:r>
      <w:del w:id="837" w:author="Laurence Golding" w:date="2018-05-25T14:48:00Z">
        <w:r w:rsidDel="00271FC4">
          <w:delText xml:space="preserve"> and </w:delText>
        </w:r>
        <w:r w:rsidDel="00271FC4">
          <w:rPr>
            <w:rStyle w:val="CODEtemp"/>
          </w:rPr>
          <w:delText>ea2</w:delText>
        </w:r>
      </w:del>
      <w:del w:id="838" w:author="Laurence Golding" w:date="2018-05-25T14:56:00Z">
        <w:r w:rsidDel="00D4005A">
          <w:delText>,</w:delText>
        </w:r>
      </w:del>
      <w:ins w:id="839" w:author="Laurence Golding" w:date="2018-05-25T14:56:00Z">
        <w:r w:rsidR="00D4005A">
          <w:t>.</w:t>
        </w:r>
      </w:ins>
      <w:r>
        <w:t xml:space="preserve"> </w:t>
      </w:r>
      <w:ins w:id="840" w:author="Laurence Golding" w:date="2018-05-25T14:57:00Z">
        <w:r w:rsidR="00D4005A">
          <w:t>T</w:t>
        </w:r>
      </w:ins>
      <w:del w:id="841" w:author="Laurence Golding" w:date="2018-05-25T14:57:00Z">
        <w:r w:rsidDel="00D4005A">
          <w:delText>t</w:delText>
        </w:r>
      </w:del>
      <w:r>
        <w:t>he</w:t>
      </w:r>
      <w:ins w:id="842" w:author="Laurence Golding" w:date="2018-05-25T14:57:00Z">
        <w:r w:rsidR="00D4005A">
          <w:t xml:space="preserve"> next edge traversal has a </w:t>
        </w:r>
        <w:r w:rsidR="00D4005A" w:rsidRPr="001C767A">
          <w:rPr>
            <w:rStyle w:val="CODEtemp"/>
          </w:rPr>
          <w:t>stepOverEdgeCount</w:t>
        </w:r>
        <w:r w:rsidR="00D4005A">
          <w:t xml:space="preserve"> property value of 4. Therefore the</w:t>
        </w:r>
      </w:ins>
      <w:r>
        <w:t xml:space="preserve"> SARIF viewer informs her that she can now choose to </w:t>
      </w:r>
      <w:del w:id="843" w:author="Laurence Golding" w:date="2018-05-25T14:48:00Z">
        <w:r w:rsidDel="00271FC4">
          <w:delText xml:space="preserve">enter </w:delText>
        </w:r>
      </w:del>
      <w:ins w:id="844" w:author="Laurence Golding" w:date="2018-05-25T14:48:00Z">
        <w:r w:rsidR="00271FC4">
          <w:t>either step into</w:t>
        </w:r>
      </w:ins>
      <w:ins w:id="845" w:author="Laurence Golding" w:date="2018-05-25T14:49:00Z">
        <w:r w:rsidR="00271FC4">
          <w:t xml:space="preserve"> function </w:t>
        </w:r>
        <w:r w:rsidR="00271FC4" w:rsidRPr="00271FC4">
          <w:rPr>
            <w:rStyle w:val="CODEtemp"/>
          </w:rPr>
          <w:t>B</w:t>
        </w:r>
        <w:r w:rsidR="00271FC4">
          <w:t xml:space="preserve"> by traversing edge </w:t>
        </w:r>
        <w:r w:rsidR="00271FC4" w:rsidRPr="00271FC4">
          <w:rPr>
            <w:rStyle w:val="CODEtemp"/>
          </w:rPr>
          <w:t>"eab"</w:t>
        </w:r>
        <w:r w:rsidR="00271FC4">
          <w:t>, or step over the function call by traversing 4 edges,</w:t>
        </w:r>
      </w:ins>
      <w:ins w:id="846" w:author="Laurence Golding" w:date="2018-05-25T14:48:00Z">
        <w:r w:rsidR="00271FC4">
          <w:t xml:space="preserve"> </w:t>
        </w:r>
      </w:ins>
      <w:r>
        <w:t xml:space="preserve">the </w:t>
      </w:r>
      <w:del w:id="847" w:author="Laurence Golding" w:date="2018-05-25T14:49:00Z">
        <w:r w:rsidDel="00271FC4">
          <w:delText xml:space="preserve">nested traversal before traversing edge </w:delText>
        </w:r>
        <w:r w:rsidDel="00271FC4">
          <w:rPr>
            <w:rStyle w:val="CODEtemp"/>
          </w:rPr>
          <w:delText>ea3</w:delText>
        </w:r>
      </w:del>
      <w:ins w:id="848" w:author="Laurence Golding" w:date="2018-05-25T14:49:00Z">
        <w:r w:rsidR="00271FC4">
          <w:t xml:space="preserve">last of which (edge </w:t>
        </w:r>
        <w:r w:rsidR="00271FC4" w:rsidRPr="00271FC4">
          <w:rPr>
            <w:rStyle w:val="CODEtemp"/>
          </w:rPr>
          <w:t>"e</w:t>
        </w:r>
      </w:ins>
      <w:ins w:id="849" w:author="Laurence Golding" w:date="2018-05-25T14:50:00Z">
        <w:r w:rsidR="00271FC4" w:rsidRPr="00271FC4">
          <w:rPr>
            <w:rStyle w:val="CODEtemp"/>
          </w:rPr>
          <w:t>ba"</w:t>
        </w:r>
        <w:r w:rsidR="00271FC4">
          <w:t xml:space="preserve">) returns to function </w:t>
        </w:r>
        <w:r w:rsidR="00271FC4" w:rsidRPr="00271FC4">
          <w:rPr>
            <w:rStyle w:val="CODEtemp"/>
          </w:rPr>
          <w:t>A</w:t>
        </w:r>
        <w:r w:rsidR="00271FC4">
          <w:t xml:space="preserve"> at node </w:t>
        </w:r>
        <w:r w:rsidR="00271FC4" w:rsidRPr="00271FC4">
          <w:rPr>
            <w:rStyle w:val="CODEtemp"/>
          </w:rPr>
          <w:t>"na3"</w:t>
        </w:r>
      </w:ins>
      <w:r>
        <w:t>.</w:t>
      </w:r>
    </w:p>
    <w:p w14:paraId="611CB3D6" w14:textId="25F13CAD" w:rsidR="00E66DEE" w:rsidDel="00D4005A" w:rsidRDefault="00E66DEE" w:rsidP="00C73C17">
      <w:pPr>
        <w:pStyle w:val="Note"/>
        <w:rPr>
          <w:del w:id="850" w:author="Laurence Golding" w:date="2018-05-25T14:59:00Z"/>
        </w:rPr>
      </w:pPr>
      <w:r>
        <w:t xml:space="preserve">If she chooses to enter the nested </w:t>
      </w:r>
      <w:del w:id="851" w:author="Laurence Golding" w:date="2018-05-25T14:51:00Z">
        <w:r w:rsidDel="00271FC4">
          <w:delText>traversal</w:delText>
        </w:r>
      </w:del>
      <w:ins w:id="852" w:author="Laurence Golding" w:date="2018-05-25T14:51:00Z">
        <w:r w:rsidR="00271FC4">
          <w:t>graph</w:t>
        </w:r>
      </w:ins>
      <w:r>
        <w:t xml:space="preserve">, </w:t>
      </w:r>
      <w:del w:id="853" w:author="Laurence Golding" w:date="2018-05-25T14:59:00Z">
        <w:r w:rsidDel="00D4005A">
          <w:delText>her full path through the graph will be:</w:delText>
        </w:r>
      </w:del>
    </w:p>
    <w:p w14:paraId="252C0A43" w14:textId="0BB5D8EC" w:rsidR="00E66DEE" w:rsidDel="00D4005A" w:rsidRDefault="00E66DEE" w:rsidP="001C767A">
      <w:pPr>
        <w:pStyle w:val="Note"/>
        <w:rPr>
          <w:del w:id="854" w:author="Laurence Golding" w:date="2018-05-25T14:59:00Z"/>
        </w:rPr>
      </w:pPr>
      <w:bookmarkStart w:id="855" w:name="_GoBack"/>
      <w:del w:id="856" w:author="Laurence Golding" w:date="2018-05-25T14:59:00Z">
        <w:r w:rsidDel="00D4005A">
          <w:rPr>
            <w:rStyle w:val="CODEtemp"/>
          </w:rPr>
          <w:delText>[ ea1, ea</w:delText>
        </w:r>
      </w:del>
      <w:del w:id="857" w:author="Laurence Golding" w:date="2018-05-25T14:52:00Z">
        <w:r w:rsidDel="00271FC4">
          <w:rPr>
            <w:rStyle w:val="CODEtemp"/>
          </w:rPr>
          <w:delText>2</w:delText>
        </w:r>
      </w:del>
      <w:del w:id="858" w:author="Laurence Golding" w:date="2018-05-25T14:59:00Z">
        <w:r w:rsidDel="00D4005A">
          <w:rPr>
            <w:rStyle w:val="CODEtemp"/>
          </w:rPr>
          <w:delText xml:space="preserve">, eb1, eb2, </w:delText>
        </w:r>
      </w:del>
      <w:del w:id="859" w:author="Laurence Golding" w:date="2018-05-25T14:52:00Z">
        <w:r w:rsidDel="00271FC4">
          <w:rPr>
            <w:rStyle w:val="CODEtemp"/>
          </w:rPr>
          <w:delText>eb3</w:delText>
        </w:r>
      </w:del>
      <w:del w:id="860" w:author="Laurence Golding" w:date="2018-05-25T14:59:00Z">
        <w:r w:rsidDel="00D4005A">
          <w:rPr>
            <w:rStyle w:val="CODEtemp"/>
          </w:rPr>
          <w:delText xml:space="preserve">, </w:delText>
        </w:r>
      </w:del>
      <w:del w:id="861" w:author="Laurence Golding" w:date="2018-05-25T14:52:00Z">
        <w:r w:rsidDel="00271FC4">
          <w:rPr>
            <w:rStyle w:val="CODEtemp"/>
          </w:rPr>
          <w:delText xml:space="preserve">eb6, </w:delText>
        </w:r>
      </w:del>
      <w:del w:id="862" w:author="Laurence Golding" w:date="2018-05-25T14:59:00Z">
        <w:r w:rsidDel="00D4005A">
          <w:rPr>
            <w:rStyle w:val="CODEtemp"/>
          </w:rPr>
          <w:delText>ea3 ]</w:delText>
        </w:r>
      </w:del>
    </w:p>
    <w:bookmarkEnd w:id="855"/>
    <w:p w14:paraId="259266F0" w14:textId="5A4F9F50" w:rsidR="00E66DEE" w:rsidRDefault="00E66DEE" w:rsidP="00C73C17">
      <w:pPr>
        <w:pStyle w:val="Note"/>
      </w:pPr>
      <w:del w:id="863" w:author="Laurence Golding" w:date="2018-05-25T14:59:00Z">
        <w:r w:rsidDel="00D4005A">
          <w:delText xml:space="preserve">As a result, </w:delText>
        </w:r>
      </w:del>
      <w:r>
        <w:t>she will visit the following nodes, in this order:</w:t>
      </w:r>
    </w:p>
    <w:p w14:paraId="7C83BA4F" w14:textId="7FECED0C" w:rsidR="00E66DEE" w:rsidRDefault="00E66DEE" w:rsidP="00E66DEE">
      <w:pPr>
        <w:pStyle w:val="Note"/>
        <w:ind w:left="1440"/>
        <w:rPr>
          <w:rStyle w:val="CODEtemp"/>
        </w:rPr>
      </w:pPr>
      <w:r>
        <w:rPr>
          <w:rStyle w:val="CODEtemp"/>
        </w:rPr>
        <w:t>[ na1, na2,</w:t>
      </w:r>
      <w:del w:id="864" w:author="Laurence Golding" w:date="2018-05-25T14:52:00Z">
        <w:r w:rsidDel="00271FC4">
          <w:rPr>
            <w:rStyle w:val="CODEtemp"/>
          </w:rPr>
          <w:delText xml:space="preserve"> na3,</w:delText>
        </w:r>
      </w:del>
      <w:r>
        <w:rPr>
          <w:rStyle w:val="CODEtemp"/>
        </w:rPr>
        <w:t xml:space="preserve"> nb1, nb2, nb3, </w:t>
      </w:r>
      <w:del w:id="865" w:author="Laurence Golding" w:date="2018-05-25T14:52:00Z">
        <w:r w:rsidDel="00271FC4">
          <w:rPr>
            <w:rStyle w:val="CODEtemp"/>
          </w:rPr>
          <w:delText>nb5</w:delText>
        </w:r>
      </w:del>
      <w:ins w:id="866" w:author="Laurence Golding" w:date="2018-05-25T14:52:00Z">
        <w:r w:rsidR="00271FC4">
          <w:rPr>
            <w:rStyle w:val="CODEtemp"/>
          </w:rPr>
          <w:t>n</w:t>
        </w:r>
        <w:r w:rsidR="00271FC4">
          <w:rPr>
            <w:rStyle w:val="CODEtemp"/>
          </w:rPr>
          <w:t>a3</w:t>
        </w:r>
      </w:ins>
      <w:del w:id="867" w:author="Laurence Golding" w:date="2018-05-25T14:52:00Z">
        <w:r w:rsidDel="00271FC4">
          <w:rPr>
            <w:rStyle w:val="CODEtemp"/>
          </w:rPr>
          <w:delText>, nb6</w:delText>
        </w:r>
      </w:del>
      <w:r>
        <w:rPr>
          <w:rStyle w:val="CODEtemp"/>
        </w:rPr>
        <w:t>, na4 ]</w:t>
      </w:r>
    </w:p>
    <w:p w14:paraId="648F6095" w14:textId="2DFDDCDA" w:rsidR="00E66DEE" w:rsidRDefault="00E66DEE" w:rsidP="00E66DEE">
      <w:pPr>
        <w:pStyle w:val="Note"/>
      </w:pPr>
      <w:r>
        <w:t xml:space="preserve">If she chooses not to enter the nested </w:t>
      </w:r>
      <w:del w:id="868" w:author="Laurence Golding" w:date="2018-05-25T14:53:00Z">
        <w:r w:rsidDel="00271FC4">
          <w:delText>traversal</w:delText>
        </w:r>
      </w:del>
      <w:ins w:id="869" w:author="Laurence Golding" w:date="2018-05-25T14:53:00Z">
        <w:r w:rsidR="00271FC4">
          <w:t>graph</w:t>
        </w:r>
      </w:ins>
      <w:r>
        <w:t xml:space="preserve">, </w:t>
      </w:r>
      <w:del w:id="870" w:author="Laurence Golding" w:date="2018-05-25T14:53:00Z">
        <w:r w:rsidDel="00271FC4">
          <w:delText xml:space="preserve">her </w:delText>
        </w:r>
      </w:del>
      <w:ins w:id="871" w:author="Laurence Golding" w:date="2018-05-25T14:53:00Z">
        <w:r w:rsidR="00271FC4">
          <w:t>the traversal of the edges</w:t>
        </w:r>
      </w:ins>
      <w:del w:id="872" w:author="Laurence Golding" w:date="2018-05-25T14:54:00Z">
        <w:r w:rsidDel="00271FC4">
          <w:delText>path will be:</w:delText>
        </w:r>
      </w:del>
    </w:p>
    <w:p w14:paraId="6B7925F1" w14:textId="03996B52" w:rsidR="00E66DEE" w:rsidRDefault="00E66DEE" w:rsidP="00E66DEE">
      <w:pPr>
        <w:pStyle w:val="Note"/>
        <w:ind w:left="1440"/>
      </w:pPr>
      <w:r>
        <w:rPr>
          <w:rStyle w:val="CODEtemp"/>
        </w:rPr>
        <w:t>[ ea</w:t>
      </w:r>
      <w:ins w:id="873" w:author="Laurence Golding" w:date="2018-05-25T14:54:00Z">
        <w:r w:rsidR="00271FC4">
          <w:rPr>
            <w:rStyle w:val="CODEtemp"/>
          </w:rPr>
          <w:t>b</w:t>
        </w:r>
      </w:ins>
      <w:del w:id="874" w:author="Laurence Golding" w:date="2018-05-25T14:54:00Z">
        <w:r w:rsidDel="00271FC4">
          <w:rPr>
            <w:rStyle w:val="CODEtemp"/>
          </w:rPr>
          <w:delText>1</w:delText>
        </w:r>
      </w:del>
      <w:r>
        <w:rPr>
          <w:rStyle w:val="CODEtemp"/>
        </w:rPr>
        <w:t>, e</w:t>
      </w:r>
      <w:ins w:id="875" w:author="Laurence Golding" w:date="2018-05-25T14:54:00Z">
        <w:r w:rsidR="00271FC4">
          <w:rPr>
            <w:rStyle w:val="CODEtemp"/>
          </w:rPr>
          <w:t>b</w:t>
        </w:r>
      </w:ins>
      <w:del w:id="876" w:author="Laurence Golding" w:date="2018-05-25T14:54:00Z">
        <w:r w:rsidDel="00271FC4">
          <w:rPr>
            <w:rStyle w:val="CODEtemp"/>
          </w:rPr>
          <w:delText>a</w:delText>
        </w:r>
      </w:del>
      <w:ins w:id="877" w:author="Laurence Golding" w:date="2018-05-25T14:54:00Z">
        <w:r w:rsidR="00271FC4">
          <w:rPr>
            <w:rStyle w:val="CODEtemp"/>
          </w:rPr>
          <w:t>1</w:t>
        </w:r>
      </w:ins>
      <w:del w:id="878" w:author="Laurence Golding" w:date="2018-05-25T14:53:00Z">
        <w:r w:rsidDel="00271FC4">
          <w:rPr>
            <w:rStyle w:val="CODEtemp"/>
          </w:rPr>
          <w:delText>2</w:delText>
        </w:r>
      </w:del>
      <w:r>
        <w:rPr>
          <w:rStyle w:val="CODEtemp"/>
        </w:rPr>
        <w:t xml:space="preserve">, </w:t>
      </w:r>
      <w:del w:id="879" w:author="Laurence Golding" w:date="2018-05-25T14:53:00Z">
        <w:r w:rsidDel="00271FC4">
          <w:rPr>
            <w:rStyle w:val="CODEtemp"/>
          </w:rPr>
          <w:delText xml:space="preserve">ea3 </w:delText>
        </w:r>
      </w:del>
      <w:ins w:id="880" w:author="Laurence Golding" w:date="2018-05-25T14:53:00Z">
        <w:r w:rsidR="00271FC4">
          <w:rPr>
            <w:rStyle w:val="CODEtemp"/>
          </w:rPr>
          <w:t>e</w:t>
        </w:r>
      </w:ins>
      <w:ins w:id="881" w:author="Laurence Golding" w:date="2018-05-25T14:54:00Z">
        <w:r w:rsidR="00271FC4">
          <w:rPr>
            <w:rStyle w:val="CODEtemp"/>
          </w:rPr>
          <w:t>b2, eba</w:t>
        </w:r>
      </w:ins>
      <w:ins w:id="882" w:author="Laurence Golding" w:date="2018-05-25T14:53:00Z">
        <w:r w:rsidR="00271FC4">
          <w:rPr>
            <w:rStyle w:val="CODEtemp"/>
          </w:rPr>
          <w:t xml:space="preserve"> </w:t>
        </w:r>
      </w:ins>
      <w:r>
        <w:rPr>
          <w:rStyle w:val="CODEtemp"/>
        </w:rPr>
        <w:t>]</w:t>
      </w:r>
    </w:p>
    <w:p w14:paraId="21B18B62" w14:textId="29895332" w:rsidR="00E66DEE" w:rsidRDefault="00271FC4" w:rsidP="00E66DEE">
      <w:pPr>
        <w:pStyle w:val="Note"/>
      </w:pPr>
      <w:ins w:id="883" w:author="Laurence Golding" w:date="2018-05-25T14:54:00Z">
        <w:r>
          <w:t xml:space="preserve">will be collapsed into a single “step over.” </w:t>
        </w:r>
      </w:ins>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2FF5489F" w:rsidR="00E66DEE" w:rsidRDefault="00E66DEE" w:rsidP="00E66DEE">
      <w:pPr>
        <w:pStyle w:val="Codesmall"/>
      </w:pPr>
      <w:r>
        <w:t>{                                                 # A result object (§</w:t>
      </w:r>
      <w:r>
        <w:fldChar w:fldCharType="begin"/>
      </w:r>
      <w:r>
        <w:instrText xml:space="preserve"> REF _Ref493350984 \r \h </w:instrText>
      </w:r>
      <w:r>
        <w:fldChar w:fldCharType="separate"/>
      </w:r>
      <w:r w:rsidR="00483FD7">
        <w:t>3.19</w:t>
      </w:r>
      <w:r>
        <w:fldChar w:fldCharType="end"/>
      </w:r>
      <w:r>
        <w:t>).</w:t>
      </w:r>
    </w:p>
    <w:p w14:paraId="33618807" w14:textId="74A3DA9A" w:rsidR="00E66DEE" w:rsidRDefault="00E66DEE" w:rsidP="00E66DEE">
      <w:pPr>
        <w:pStyle w:val="Codesmall"/>
      </w:pPr>
      <w:r>
        <w:t xml:space="preserve">  "graphs": [                                     # See §</w:t>
      </w:r>
      <w:r>
        <w:fldChar w:fldCharType="begin"/>
      </w:r>
      <w:r>
        <w:instrText xml:space="preserve"> REF _Ref511820702 \r \h </w:instrText>
      </w:r>
      <w:r>
        <w:fldChar w:fldCharType="separate"/>
      </w:r>
      <w:r w:rsidR="00483FD7">
        <w:t>3.19.</w:t>
      </w:r>
      <w:r w:rsidR="00483FD7">
        <w:t>1</w:t>
      </w:r>
      <w:r w:rsidR="00483FD7">
        <w:t>3</w:t>
      </w:r>
      <w:r>
        <w:fldChar w:fldCharType="end"/>
      </w:r>
      <w:r>
        <w:t>.</w:t>
      </w:r>
    </w:p>
    <w:p w14:paraId="3FAC4611" w14:textId="2160346B" w:rsidR="00E66DEE" w:rsidRDefault="00E66DEE" w:rsidP="00E66DEE">
      <w:pPr>
        <w:pStyle w:val="Codesmall"/>
        <w:rPr>
          <w:ins w:id="884" w:author="Laurence Golding" w:date="2018-05-25T14:31:00Z"/>
        </w:rPr>
      </w:pPr>
      <w:r>
        <w:t xml:space="preserve">    {                                             # A graph object (§</w:t>
      </w:r>
      <w:r>
        <w:fldChar w:fldCharType="begin"/>
      </w:r>
      <w:r>
        <w:instrText xml:space="preserve"> REF _Ref511819945 \r \h </w:instrText>
      </w:r>
      <w:r>
        <w:fldChar w:fldCharType="separate"/>
      </w:r>
      <w:r w:rsidR="00483FD7">
        <w:t>3.27</w:t>
      </w:r>
      <w:r>
        <w:fldChar w:fldCharType="end"/>
      </w:r>
      <w:r>
        <w:t>).</w:t>
      </w:r>
    </w:p>
    <w:p w14:paraId="02C7A7EB" w14:textId="51B297B5" w:rsidR="00677C11" w:rsidRDefault="00677C11" w:rsidP="00E66DEE">
      <w:pPr>
        <w:pStyle w:val="Codesmall"/>
        <w:rPr>
          <w:ins w:id="885" w:author="Laurence Golding" w:date="2018-05-25T14:27:00Z"/>
        </w:rPr>
      </w:pPr>
      <w:ins w:id="886" w:author="Laurence Golding" w:date="2018-05-25T14:31:00Z">
        <w:r>
          <w:t xml:space="preserve">      "id": "code"</w:t>
        </w:r>
      </w:ins>
    </w:p>
    <w:p w14:paraId="68C55768" w14:textId="6FF89469" w:rsidR="00677C11" w:rsidRDefault="00677C11" w:rsidP="00E66DEE">
      <w:pPr>
        <w:pStyle w:val="Codesmall"/>
        <w:rPr>
          <w:ins w:id="887" w:author="Laurence Golding" w:date="2018-05-25T14:28:00Z"/>
        </w:rPr>
      </w:pPr>
      <w:ins w:id="888" w:author="Laurence Golding" w:date="2018-05-25T14:27:00Z">
        <w:r>
          <w:t xml:space="preserve">      "</w:t>
        </w:r>
      </w:ins>
      <w:ins w:id="889" w:author="Laurence Golding" w:date="2018-05-25T14:28:00Z">
        <w:r>
          <w:t>nodes": [</w:t>
        </w:r>
      </w:ins>
    </w:p>
    <w:p w14:paraId="4DB76B79" w14:textId="1F8319DF" w:rsidR="00677C11" w:rsidRDefault="00677C11" w:rsidP="00677C11">
      <w:pPr>
        <w:pStyle w:val="Codesmall"/>
      </w:pPr>
      <w:ins w:id="890" w:author="Laurence Golding" w:date="2018-05-25T14:28:00Z">
        <w:r>
          <w:t xml:space="preserve">        {</w:t>
        </w:r>
      </w:ins>
    </w:p>
    <w:p w14:paraId="4F08C5A1" w14:textId="65522FF5" w:rsidR="00E66DEE" w:rsidRDefault="00E66DEE" w:rsidP="00E66DEE">
      <w:pPr>
        <w:pStyle w:val="Codesmall"/>
      </w:pPr>
      <w:r>
        <w:t xml:space="preserve">      </w:t>
      </w:r>
      <w:ins w:id="891" w:author="Laurence Golding" w:date="2018-05-25T14:29:00Z">
        <w:r w:rsidR="00677C11">
          <w:t xml:space="preserve">  </w:t>
        </w:r>
      </w:ins>
      <w:ins w:id="892" w:author="Laurence Golding" w:date="2018-05-25T14:28:00Z">
        <w:r w:rsidR="00677C11">
          <w:t xml:space="preserve">  </w:t>
        </w:r>
      </w:ins>
      <w:r>
        <w:t>"id": "functionA",</w:t>
      </w:r>
    </w:p>
    <w:p w14:paraId="1E9287F5" w14:textId="261E20BC" w:rsidR="00E66DEE" w:rsidRDefault="00E66DEE" w:rsidP="00E66DEE">
      <w:pPr>
        <w:pStyle w:val="Codesmall"/>
      </w:pPr>
      <w:r>
        <w:t xml:space="preserve">      </w:t>
      </w:r>
      <w:ins w:id="893" w:author="Laurence Golding" w:date="2018-05-25T14:29:00Z">
        <w:r w:rsidR="00677C11">
          <w:t xml:space="preserve">    </w:t>
        </w:r>
      </w:ins>
      <w:r>
        <w:t>"</w:t>
      </w:r>
      <w:del w:id="894" w:author="Laurence Golding" w:date="2018-05-25T14:29:00Z">
        <w:r w:rsidDel="00677C11">
          <w:delText>nodes</w:delText>
        </w:r>
      </w:del>
      <w:ins w:id="895" w:author="Laurence Golding" w:date="2018-05-25T14:29:00Z">
        <w:r w:rsidR="00677C11">
          <w:t>children</w:t>
        </w:r>
      </w:ins>
      <w:r>
        <w:t>": [</w:t>
      </w:r>
    </w:p>
    <w:p w14:paraId="76768D01" w14:textId="15E03B0B" w:rsidR="00E66DEE" w:rsidRDefault="00677C11" w:rsidP="00E66DEE">
      <w:pPr>
        <w:pStyle w:val="Codesmall"/>
      </w:pPr>
      <w:ins w:id="896" w:author="Laurence Golding" w:date="2018-05-25T14:29:00Z">
        <w:r>
          <w:t xml:space="preserve">    </w:t>
        </w:r>
      </w:ins>
      <w:r w:rsidR="00E66DEE">
        <w:t xml:space="preserve">        { "id": "na1" },</w:t>
      </w:r>
    </w:p>
    <w:p w14:paraId="3D0C58BF" w14:textId="618245E5" w:rsidR="00E66DEE" w:rsidDel="00677C11" w:rsidRDefault="00E66DEE" w:rsidP="00E66DEE">
      <w:pPr>
        <w:pStyle w:val="Codesmall"/>
        <w:rPr>
          <w:del w:id="897" w:author="Laurence Golding" w:date="2018-05-25T14:33:00Z"/>
        </w:rPr>
      </w:pPr>
      <w:del w:id="898" w:author="Laurence Golding" w:date="2018-05-25T14:33:00Z">
        <w:r w:rsidDel="00677C11">
          <w:delText xml:space="preserve">        { "id": "na2" },</w:delText>
        </w:r>
      </w:del>
    </w:p>
    <w:p w14:paraId="1DB57B1E" w14:textId="28B09E39" w:rsidR="00E66DEE" w:rsidRDefault="00E66DEE" w:rsidP="00E66DEE">
      <w:pPr>
        <w:pStyle w:val="Codesmall"/>
      </w:pPr>
      <w:r>
        <w:t xml:space="preserve">    </w:t>
      </w:r>
      <w:ins w:id="899" w:author="Laurence Golding" w:date="2018-05-25T14:29:00Z">
        <w:r w:rsidR="00677C11">
          <w:t xml:space="preserve">    </w:t>
        </w:r>
      </w:ins>
      <w:r>
        <w:t xml:space="preserve">    { "id": "</w:t>
      </w:r>
      <w:del w:id="900" w:author="Laurence Golding" w:date="2018-05-25T14:33:00Z">
        <w:r w:rsidDel="00677C11">
          <w:delText>na3</w:delText>
        </w:r>
      </w:del>
      <w:ins w:id="901" w:author="Laurence Golding" w:date="2018-05-25T14:33:00Z">
        <w:r w:rsidR="00677C11">
          <w:t>na</w:t>
        </w:r>
        <w:r w:rsidR="00677C11">
          <w:t>2</w:t>
        </w:r>
      </w:ins>
      <w:r>
        <w:t xml:space="preserve">", "label": "Call </w:t>
      </w:r>
      <w:ins w:id="902" w:author="Laurence Golding" w:date="2018-05-25T14:35:00Z">
        <w:r w:rsidR="00677C11">
          <w:t>function</w:t>
        </w:r>
      </w:ins>
      <w:r>
        <w:t>B" },</w:t>
      </w:r>
    </w:p>
    <w:p w14:paraId="5640FEAC" w14:textId="010DA34D" w:rsidR="00E66DEE" w:rsidRDefault="00E66DEE" w:rsidP="00E66DEE">
      <w:pPr>
        <w:pStyle w:val="Codesmall"/>
        <w:rPr>
          <w:ins w:id="903" w:author="Laurence Golding" w:date="2018-05-25T14:40:00Z"/>
        </w:rPr>
      </w:pPr>
      <w:r>
        <w:lastRenderedPageBreak/>
        <w:t xml:space="preserve">      </w:t>
      </w:r>
      <w:ins w:id="904" w:author="Laurence Golding" w:date="2018-05-25T14:29:00Z">
        <w:r w:rsidR="00677C11">
          <w:t xml:space="preserve">    </w:t>
        </w:r>
      </w:ins>
      <w:r>
        <w:t xml:space="preserve">  { "id": "</w:t>
      </w:r>
      <w:del w:id="905" w:author="Laurence Golding" w:date="2018-05-25T14:33:00Z">
        <w:r w:rsidDel="00677C11">
          <w:delText>na4</w:delText>
        </w:r>
      </w:del>
      <w:ins w:id="906" w:author="Laurence Golding" w:date="2018-05-25T14:33:00Z">
        <w:r w:rsidR="00677C11">
          <w:t>na</w:t>
        </w:r>
        <w:r w:rsidR="00677C11">
          <w:t>3</w:t>
        </w:r>
      </w:ins>
      <w:r>
        <w:t>" }</w:t>
      </w:r>
      <w:ins w:id="907" w:author="Laurence Golding" w:date="2018-05-25T14:40:00Z">
        <w:r w:rsidR="005536F4">
          <w:t>,</w:t>
        </w:r>
      </w:ins>
    </w:p>
    <w:p w14:paraId="033E653E" w14:textId="3D7763DA" w:rsidR="005536F4" w:rsidRDefault="005536F4" w:rsidP="00E66DEE">
      <w:pPr>
        <w:pStyle w:val="Codesmall"/>
      </w:pPr>
      <w:ins w:id="908" w:author="Laurence Golding" w:date="2018-05-25T14:40:00Z">
        <w:r>
          <w:t xml:space="preserve">            { "id"</w:t>
        </w:r>
      </w:ins>
      <w:ins w:id="909" w:author="Laurence Golding" w:date="2018-05-25T14:41:00Z">
        <w:r>
          <w:t>: "na4" }</w:t>
        </w:r>
      </w:ins>
    </w:p>
    <w:p w14:paraId="6948159F" w14:textId="49A94DB9" w:rsidR="00677C11" w:rsidRDefault="00E66DEE" w:rsidP="00E66DEE">
      <w:pPr>
        <w:pStyle w:val="Codesmall"/>
        <w:rPr>
          <w:ins w:id="910" w:author="Laurence Golding" w:date="2018-05-25T14:29:00Z"/>
        </w:rPr>
      </w:pPr>
      <w:r>
        <w:t xml:space="preserve">      </w:t>
      </w:r>
      <w:ins w:id="911" w:author="Laurence Golding" w:date="2018-05-25T14:29:00Z">
        <w:r w:rsidR="00677C11">
          <w:t xml:space="preserve">    </w:t>
        </w:r>
      </w:ins>
      <w:r>
        <w:t>]</w:t>
      </w:r>
    </w:p>
    <w:p w14:paraId="1676DEFC" w14:textId="4F7E121F" w:rsidR="00E66DEE" w:rsidRDefault="00677C11" w:rsidP="00E66DEE">
      <w:pPr>
        <w:pStyle w:val="Codesmall"/>
        <w:rPr>
          <w:ins w:id="912" w:author="Laurence Golding" w:date="2018-05-25T14:30:00Z"/>
        </w:rPr>
      </w:pPr>
      <w:ins w:id="913" w:author="Laurence Golding" w:date="2018-05-25T14:29:00Z">
        <w:r>
          <w:t xml:space="preserve">        }</w:t>
        </w:r>
      </w:ins>
      <w:r w:rsidR="00E66DEE">
        <w:t>,</w:t>
      </w:r>
    </w:p>
    <w:p w14:paraId="3289FDDD" w14:textId="7F1AC050" w:rsidR="00677C11" w:rsidRDefault="00677C11" w:rsidP="00E66DEE">
      <w:pPr>
        <w:pStyle w:val="Codesmall"/>
        <w:rPr>
          <w:ins w:id="914" w:author="Laurence Golding" w:date="2018-05-25T14:30:00Z"/>
        </w:rPr>
      </w:pPr>
      <w:ins w:id="915" w:author="Laurence Golding" w:date="2018-05-25T14:30:00Z">
        <w:r>
          <w:t xml:space="preserve">        {</w:t>
        </w:r>
      </w:ins>
    </w:p>
    <w:p w14:paraId="247A1712" w14:textId="09D9E7C6" w:rsidR="00677C11" w:rsidRDefault="00677C11" w:rsidP="00677C11">
      <w:pPr>
        <w:pStyle w:val="Codesmall"/>
        <w:rPr>
          <w:moveTo w:id="916" w:author="Laurence Golding" w:date="2018-05-25T14:30:00Z"/>
        </w:rPr>
      </w:pPr>
      <w:ins w:id="917" w:author="Laurence Golding" w:date="2018-05-25T14:30:00Z">
        <w:r>
          <w:t xml:space="preserve">    </w:t>
        </w:r>
      </w:ins>
      <w:moveToRangeStart w:id="918" w:author="Laurence Golding" w:date="2018-05-25T14:30:00Z" w:name="move515021964"/>
      <w:moveTo w:id="919" w:author="Laurence Golding" w:date="2018-05-25T14:30:00Z">
        <w:r>
          <w:t xml:space="preserve">      "id": "functionB",</w:t>
        </w:r>
      </w:moveTo>
    </w:p>
    <w:p w14:paraId="7AD3C415" w14:textId="6A852D32" w:rsidR="00677C11" w:rsidRDefault="00677C11" w:rsidP="00677C11">
      <w:pPr>
        <w:pStyle w:val="Codesmall"/>
        <w:rPr>
          <w:moveTo w:id="920" w:author="Laurence Golding" w:date="2018-05-25T14:30:00Z"/>
        </w:rPr>
      </w:pPr>
      <w:moveTo w:id="921" w:author="Laurence Golding" w:date="2018-05-25T14:30:00Z">
        <w:r>
          <w:t xml:space="preserve">    </w:t>
        </w:r>
      </w:moveTo>
      <w:ins w:id="922" w:author="Laurence Golding" w:date="2018-05-25T14:30:00Z">
        <w:r>
          <w:t xml:space="preserve">    </w:t>
        </w:r>
      </w:ins>
      <w:moveTo w:id="923" w:author="Laurence Golding" w:date="2018-05-25T14:30:00Z">
        <w:r>
          <w:t xml:space="preserve">  "nodes": [</w:t>
        </w:r>
      </w:moveTo>
    </w:p>
    <w:p w14:paraId="291662D3" w14:textId="5B1144DC" w:rsidR="00677C11" w:rsidRDefault="00677C11" w:rsidP="00677C11">
      <w:pPr>
        <w:pStyle w:val="Codesmall"/>
        <w:rPr>
          <w:moveTo w:id="924" w:author="Laurence Golding" w:date="2018-05-25T14:30:00Z"/>
        </w:rPr>
      </w:pPr>
      <w:moveTo w:id="925" w:author="Laurence Golding" w:date="2018-05-25T14:30:00Z">
        <w:r>
          <w:t xml:space="preserve">        </w:t>
        </w:r>
      </w:moveTo>
      <w:ins w:id="926" w:author="Laurence Golding" w:date="2018-05-25T14:30:00Z">
        <w:r>
          <w:t xml:space="preserve">    </w:t>
        </w:r>
      </w:ins>
      <w:moveTo w:id="927" w:author="Laurence Golding" w:date="2018-05-25T14:30:00Z">
        <w:r>
          <w:t>{ "id": "nb1" },</w:t>
        </w:r>
      </w:moveTo>
    </w:p>
    <w:p w14:paraId="5ADA029B" w14:textId="3AD37B07" w:rsidR="00677C11" w:rsidRDefault="00677C11" w:rsidP="00677C11">
      <w:pPr>
        <w:pStyle w:val="Codesmall"/>
        <w:rPr>
          <w:moveTo w:id="928" w:author="Laurence Golding" w:date="2018-05-25T14:30:00Z"/>
        </w:rPr>
      </w:pPr>
      <w:ins w:id="929" w:author="Laurence Golding" w:date="2018-05-25T14:30:00Z">
        <w:r>
          <w:t xml:space="preserve">    </w:t>
        </w:r>
      </w:ins>
      <w:moveTo w:id="930" w:author="Laurence Golding" w:date="2018-05-25T14:30:00Z">
        <w:r>
          <w:t xml:space="preserve">        { "id": "nb2" },</w:t>
        </w:r>
      </w:moveTo>
    </w:p>
    <w:p w14:paraId="78A2D8DC" w14:textId="36B1E71B" w:rsidR="00677C11" w:rsidRDefault="00677C11" w:rsidP="00677C11">
      <w:pPr>
        <w:pStyle w:val="Codesmall"/>
        <w:rPr>
          <w:moveTo w:id="931" w:author="Laurence Golding" w:date="2018-05-25T14:30:00Z"/>
        </w:rPr>
      </w:pPr>
      <w:moveTo w:id="932" w:author="Laurence Golding" w:date="2018-05-25T14:30:00Z">
        <w:r>
          <w:t xml:space="preserve">    </w:t>
        </w:r>
      </w:moveTo>
      <w:ins w:id="933" w:author="Laurence Golding" w:date="2018-05-25T14:30:00Z">
        <w:r>
          <w:t xml:space="preserve">    </w:t>
        </w:r>
      </w:ins>
      <w:moveTo w:id="934" w:author="Laurence Golding" w:date="2018-05-25T14:30:00Z">
        <w:r>
          <w:t xml:space="preserve">    { "id": "nb3" }</w:t>
        </w:r>
        <w:del w:id="935" w:author="Laurence Golding" w:date="2018-05-25T14:36:00Z">
          <w:r w:rsidDel="00677C11">
            <w:delText>,</w:delText>
          </w:r>
        </w:del>
      </w:moveTo>
    </w:p>
    <w:p w14:paraId="1A6666FC" w14:textId="12ABFA76" w:rsidR="00677C11" w:rsidDel="00677C11" w:rsidRDefault="00677C11" w:rsidP="00677C11">
      <w:pPr>
        <w:pStyle w:val="Codesmall"/>
        <w:rPr>
          <w:del w:id="936" w:author="Laurence Golding" w:date="2018-05-25T14:36:00Z"/>
          <w:moveTo w:id="937" w:author="Laurence Golding" w:date="2018-05-25T14:30:00Z"/>
        </w:rPr>
      </w:pPr>
      <w:moveTo w:id="938" w:author="Laurence Golding" w:date="2018-05-25T14:30:00Z">
        <w:del w:id="939" w:author="Laurence Golding" w:date="2018-05-25T14:36:00Z">
          <w:r w:rsidDel="00677C11">
            <w:delText xml:space="preserve">        { "id": "nb4" }</w:delText>
          </w:r>
        </w:del>
        <w:del w:id="940" w:author="Laurence Golding" w:date="2018-05-25T14:34:00Z">
          <w:r w:rsidDel="00677C11">
            <w:delText>,</w:delText>
          </w:r>
        </w:del>
      </w:moveTo>
    </w:p>
    <w:p w14:paraId="65899D26" w14:textId="08DAA866" w:rsidR="00677C11" w:rsidDel="00677C11" w:rsidRDefault="00677C11" w:rsidP="00677C11">
      <w:pPr>
        <w:pStyle w:val="Codesmall"/>
        <w:rPr>
          <w:del w:id="941" w:author="Laurence Golding" w:date="2018-05-25T14:36:00Z"/>
          <w:moveTo w:id="942" w:author="Laurence Golding" w:date="2018-05-25T14:30:00Z"/>
        </w:rPr>
      </w:pPr>
      <w:moveTo w:id="943" w:author="Laurence Golding" w:date="2018-05-25T14:30:00Z">
        <w:del w:id="944" w:author="Laurence Golding" w:date="2018-05-25T14:36:00Z">
          <w:r w:rsidDel="00677C11">
            <w:delText xml:space="preserve">        { "id": "nb5" }</w:delText>
          </w:r>
        </w:del>
        <w:del w:id="945" w:author="Laurence Golding" w:date="2018-05-25T14:34:00Z">
          <w:r w:rsidDel="00677C11">
            <w:delText>,</w:delText>
          </w:r>
        </w:del>
      </w:moveTo>
    </w:p>
    <w:p w14:paraId="6B5E9F35" w14:textId="2A238E97" w:rsidR="00677C11" w:rsidDel="00677C11" w:rsidRDefault="00677C11" w:rsidP="00677C11">
      <w:pPr>
        <w:pStyle w:val="Codesmall"/>
        <w:rPr>
          <w:del w:id="946" w:author="Laurence Golding" w:date="2018-05-25T14:34:00Z"/>
          <w:moveTo w:id="947" w:author="Laurence Golding" w:date="2018-05-25T14:30:00Z"/>
        </w:rPr>
      </w:pPr>
      <w:moveTo w:id="948" w:author="Laurence Golding" w:date="2018-05-25T14:30:00Z">
        <w:del w:id="949" w:author="Laurence Golding" w:date="2018-05-25T14:34:00Z">
          <w:r w:rsidDel="00677C11">
            <w:delText xml:space="preserve">        { "id": "nb6" }</w:delText>
          </w:r>
        </w:del>
      </w:moveTo>
    </w:p>
    <w:p w14:paraId="280E9D61" w14:textId="5DC50D83" w:rsidR="00677C11" w:rsidRDefault="00677C11" w:rsidP="00677C11">
      <w:pPr>
        <w:pStyle w:val="Codesmall"/>
        <w:rPr>
          <w:moveTo w:id="950" w:author="Laurence Golding" w:date="2018-05-25T14:30:00Z"/>
        </w:rPr>
      </w:pPr>
      <w:moveTo w:id="951" w:author="Laurence Golding" w:date="2018-05-25T14:30:00Z">
        <w:r>
          <w:t xml:space="preserve">      </w:t>
        </w:r>
      </w:moveTo>
      <w:ins w:id="952" w:author="Laurence Golding" w:date="2018-05-25T14:30:00Z">
        <w:r>
          <w:t xml:space="preserve">    </w:t>
        </w:r>
      </w:ins>
      <w:moveTo w:id="953" w:author="Laurence Golding" w:date="2018-05-25T14:30:00Z">
        <w:r>
          <w:t>],</w:t>
        </w:r>
      </w:moveTo>
    </w:p>
    <w:moveToRangeEnd w:id="918"/>
    <w:p w14:paraId="4050B2A0" w14:textId="5A8E0B8C" w:rsidR="00677C11" w:rsidRDefault="00677C11" w:rsidP="00E66DEE">
      <w:pPr>
        <w:pStyle w:val="Codesmall"/>
        <w:rPr>
          <w:ins w:id="954" w:author="Laurence Golding" w:date="2018-05-25T14:30:00Z"/>
        </w:rPr>
      </w:pPr>
      <w:ins w:id="955" w:author="Laurence Golding" w:date="2018-05-25T14:30:00Z">
        <w:r>
          <w:t xml:space="preserve">        }</w:t>
        </w:r>
      </w:ins>
    </w:p>
    <w:p w14:paraId="165DE72F" w14:textId="646827D6" w:rsidR="00677C11" w:rsidRDefault="00677C11" w:rsidP="00E66DEE">
      <w:pPr>
        <w:pStyle w:val="Codesmall"/>
      </w:pPr>
      <w:ins w:id="956" w:author="Laurence Golding" w:date="2018-05-25T14:30:00Z">
        <w:r>
          <w:t xml:space="preserve">      ]</w:t>
        </w:r>
      </w:ins>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060CAC1B" w:rsidR="00E66DEE" w:rsidDel="00677C11" w:rsidRDefault="00E66DEE" w:rsidP="00E66DEE">
      <w:pPr>
        <w:pStyle w:val="Codesmall"/>
        <w:rPr>
          <w:del w:id="957" w:author="Laurence Golding" w:date="2018-05-25T14:35:00Z"/>
        </w:rPr>
      </w:pPr>
      <w:del w:id="958" w:author="Laurence Golding" w:date="2018-05-25T14:35:00Z">
        <w:r w:rsidDel="00677C11">
          <w:delText xml:space="preserve">        { "id": "ea2", "sourceNodeId": "na2", "targetNodeId": "na3" },</w:delText>
        </w:r>
      </w:del>
    </w:p>
    <w:p w14:paraId="005F4B4E" w14:textId="0634BE74" w:rsidR="00E66DEE" w:rsidRDefault="00E66DEE" w:rsidP="00E66DEE">
      <w:pPr>
        <w:pStyle w:val="Codesmall"/>
      </w:pPr>
      <w:r>
        <w:t xml:space="preserve">        { "id": "</w:t>
      </w:r>
      <w:del w:id="959" w:author="Laurence Golding" w:date="2018-05-25T14:41:00Z">
        <w:r w:rsidDel="005536F4">
          <w:delText>ea3</w:delText>
        </w:r>
      </w:del>
      <w:ins w:id="960" w:author="Laurence Golding" w:date="2018-05-25T14:41:00Z">
        <w:r w:rsidR="005536F4">
          <w:t>ea</w:t>
        </w:r>
        <w:r w:rsidR="005536F4">
          <w:t>2</w:t>
        </w:r>
      </w:ins>
      <w:r>
        <w:t>", "sourceNodeId": "na</w:t>
      </w:r>
      <w:ins w:id="961" w:author="Laurence Golding" w:date="2018-05-25T14:36:00Z">
        <w:r w:rsidR="00677C11">
          <w:t>2</w:t>
        </w:r>
      </w:ins>
      <w:del w:id="962" w:author="Laurence Golding" w:date="2018-05-25T14:36:00Z">
        <w:r w:rsidDel="00677C11">
          <w:delText>3</w:delText>
        </w:r>
      </w:del>
      <w:r>
        <w:t>", "targetNodeId": "na</w:t>
      </w:r>
      <w:ins w:id="963" w:author="Laurence Golding" w:date="2018-05-25T14:36:00Z">
        <w:r w:rsidR="00677C11">
          <w:t>3</w:t>
        </w:r>
      </w:ins>
      <w:del w:id="964" w:author="Laurence Golding" w:date="2018-05-25T14:36:00Z">
        <w:r w:rsidDel="00677C11">
          <w:delText>4</w:delText>
        </w:r>
      </w:del>
      <w:r>
        <w:t>" },</w:t>
      </w:r>
    </w:p>
    <w:p w14:paraId="74D34009" w14:textId="7914FC03" w:rsidR="00677C11" w:rsidRDefault="00677C11" w:rsidP="00677C11">
      <w:pPr>
        <w:pStyle w:val="Codesmall"/>
        <w:rPr>
          <w:ins w:id="965" w:author="Laurence Golding" w:date="2018-05-25T14:33:00Z"/>
        </w:rPr>
      </w:pPr>
      <w:ins w:id="966" w:author="Laurence Golding" w:date="2018-05-25T14:33:00Z">
        <w:r>
          <w:t xml:space="preserve">        { "id": "ea</w:t>
        </w:r>
        <w:r>
          <w:t>b</w:t>
        </w:r>
        <w:r>
          <w:t>", "sourceNodeId": "na</w:t>
        </w:r>
      </w:ins>
      <w:ins w:id="967" w:author="Laurence Golding" w:date="2018-05-25T14:36:00Z">
        <w:r>
          <w:t>2</w:t>
        </w:r>
      </w:ins>
      <w:ins w:id="968" w:author="Laurence Golding" w:date="2018-05-25T14:33:00Z">
        <w:r>
          <w:t>", "targetNodeId": "</w:t>
        </w:r>
      </w:ins>
      <w:ins w:id="969" w:author="Laurence Golding" w:date="2018-05-25T14:36:00Z">
        <w:r>
          <w:t>n</w:t>
        </w:r>
      </w:ins>
      <w:ins w:id="970" w:author="Laurence Golding" w:date="2018-05-25T14:33:00Z">
        <w:r>
          <w:t>b1</w:t>
        </w:r>
        <w:r>
          <w:t>" },</w:t>
        </w:r>
      </w:ins>
    </w:p>
    <w:p w14:paraId="36F24853" w14:textId="13CB2B0A" w:rsidR="005536F4" w:rsidRDefault="005536F4" w:rsidP="005536F4">
      <w:pPr>
        <w:pStyle w:val="Codesmall"/>
        <w:rPr>
          <w:ins w:id="971" w:author="Laurence Golding" w:date="2018-05-25T14:41:00Z"/>
        </w:rPr>
      </w:pPr>
      <w:ins w:id="972" w:author="Laurence Golding" w:date="2018-05-25T14:41:00Z">
        <w:r>
          <w:t xml:space="preserve">        { "id": "</w:t>
        </w:r>
        <w:r>
          <w:t>ea</w:t>
        </w:r>
        <w:r>
          <w:t>3</w:t>
        </w:r>
        <w:r>
          <w:t>", "sourceNodeId": "na</w:t>
        </w:r>
        <w:r>
          <w:t>3</w:t>
        </w:r>
        <w:r>
          <w:t>", "targetNodeId": "na</w:t>
        </w:r>
        <w:r>
          <w:t>4</w:t>
        </w:r>
        <w:r>
          <w:t>" },</w:t>
        </w:r>
      </w:ins>
    </w:p>
    <w:p w14:paraId="62D89283" w14:textId="6BA44283" w:rsidR="00E66DEE" w:rsidDel="00677C11" w:rsidRDefault="00E66DEE" w:rsidP="00E66DEE">
      <w:pPr>
        <w:pStyle w:val="Codesmall"/>
        <w:rPr>
          <w:del w:id="973" w:author="Laurence Golding" w:date="2018-05-25T14:31:00Z"/>
        </w:rPr>
      </w:pPr>
      <w:del w:id="974" w:author="Laurence Golding" w:date="2018-05-25T14:31:00Z">
        <w:r w:rsidDel="00677C11">
          <w:delText xml:space="preserve">      ]</w:delText>
        </w:r>
      </w:del>
    </w:p>
    <w:p w14:paraId="2979A35E" w14:textId="17989953" w:rsidR="00E66DEE" w:rsidDel="00677C11" w:rsidRDefault="00E66DEE" w:rsidP="00E66DEE">
      <w:pPr>
        <w:pStyle w:val="Codesmall"/>
        <w:rPr>
          <w:del w:id="975" w:author="Laurence Golding" w:date="2018-05-25T14:31:00Z"/>
        </w:rPr>
      </w:pPr>
      <w:del w:id="976" w:author="Laurence Golding" w:date="2018-05-25T14:31:00Z">
        <w:r w:rsidDel="00677C11">
          <w:delText xml:space="preserve">    },</w:delText>
        </w:r>
      </w:del>
    </w:p>
    <w:p w14:paraId="3A7D0951" w14:textId="543EB0D6" w:rsidR="00E66DEE" w:rsidDel="00677C11" w:rsidRDefault="00E66DEE" w:rsidP="00E66DEE">
      <w:pPr>
        <w:pStyle w:val="Codesmall"/>
        <w:rPr>
          <w:del w:id="977" w:author="Laurence Golding" w:date="2018-05-25T14:31:00Z"/>
        </w:rPr>
      </w:pPr>
    </w:p>
    <w:p w14:paraId="69DB3CCB" w14:textId="0412D79D" w:rsidR="00E66DEE" w:rsidDel="00677C11" w:rsidRDefault="00E66DEE" w:rsidP="00E66DEE">
      <w:pPr>
        <w:pStyle w:val="Codesmall"/>
        <w:rPr>
          <w:del w:id="978" w:author="Laurence Golding" w:date="2018-05-25T14:31:00Z"/>
        </w:rPr>
      </w:pPr>
      <w:del w:id="979" w:author="Laurence Golding" w:date="2018-05-25T14:31:00Z">
        <w:r w:rsidDel="00677C11">
          <w:delText xml:space="preserve">    {</w:delText>
        </w:r>
      </w:del>
    </w:p>
    <w:p w14:paraId="1AB825D1" w14:textId="61E65BA7" w:rsidR="00E66DEE" w:rsidDel="00677C11" w:rsidRDefault="00E66DEE" w:rsidP="00E66DEE">
      <w:pPr>
        <w:pStyle w:val="Codesmall"/>
        <w:rPr>
          <w:del w:id="980" w:author="Laurence Golding" w:date="2018-05-25T14:31:00Z"/>
          <w:moveFrom w:id="981" w:author="Laurence Golding" w:date="2018-05-25T14:30:00Z"/>
        </w:rPr>
      </w:pPr>
      <w:moveFromRangeStart w:id="982" w:author="Laurence Golding" w:date="2018-05-25T14:30:00Z" w:name="move515021964"/>
      <w:moveFrom w:id="983" w:author="Laurence Golding" w:date="2018-05-25T14:30:00Z">
        <w:del w:id="984" w:author="Laurence Golding" w:date="2018-05-25T14:31:00Z">
          <w:r w:rsidDel="00677C11">
            <w:delText xml:space="preserve">      "id": "functionB",</w:delText>
          </w:r>
        </w:del>
      </w:moveFrom>
    </w:p>
    <w:p w14:paraId="258F963F" w14:textId="5D5709A8" w:rsidR="00E66DEE" w:rsidDel="00677C11" w:rsidRDefault="00E66DEE" w:rsidP="00E66DEE">
      <w:pPr>
        <w:pStyle w:val="Codesmall"/>
        <w:rPr>
          <w:del w:id="985" w:author="Laurence Golding" w:date="2018-05-25T14:31:00Z"/>
          <w:moveFrom w:id="986" w:author="Laurence Golding" w:date="2018-05-25T14:30:00Z"/>
        </w:rPr>
      </w:pPr>
      <w:moveFrom w:id="987" w:author="Laurence Golding" w:date="2018-05-25T14:30:00Z">
        <w:del w:id="988" w:author="Laurence Golding" w:date="2018-05-25T14:31:00Z">
          <w:r w:rsidDel="00677C11">
            <w:delText xml:space="preserve">      "nodes": [</w:delText>
          </w:r>
        </w:del>
      </w:moveFrom>
    </w:p>
    <w:p w14:paraId="1083C821" w14:textId="6F1A52C3" w:rsidR="00E66DEE" w:rsidDel="00677C11" w:rsidRDefault="00E66DEE" w:rsidP="00E66DEE">
      <w:pPr>
        <w:pStyle w:val="Codesmall"/>
        <w:rPr>
          <w:del w:id="989" w:author="Laurence Golding" w:date="2018-05-25T14:31:00Z"/>
          <w:moveFrom w:id="990" w:author="Laurence Golding" w:date="2018-05-25T14:30:00Z"/>
        </w:rPr>
      </w:pPr>
      <w:moveFrom w:id="991" w:author="Laurence Golding" w:date="2018-05-25T14:30:00Z">
        <w:del w:id="992" w:author="Laurence Golding" w:date="2018-05-25T14:31:00Z">
          <w:r w:rsidDel="00677C11">
            <w:delText xml:space="preserve">        { "id": "nb1" },</w:delText>
          </w:r>
        </w:del>
      </w:moveFrom>
    </w:p>
    <w:p w14:paraId="2AA15A47" w14:textId="5FE5EFC9" w:rsidR="00E66DEE" w:rsidDel="00677C11" w:rsidRDefault="00E66DEE" w:rsidP="00E66DEE">
      <w:pPr>
        <w:pStyle w:val="Codesmall"/>
        <w:rPr>
          <w:del w:id="993" w:author="Laurence Golding" w:date="2018-05-25T14:31:00Z"/>
          <w:moveFrom w:id="994" w:author="Laurence Golding" w:date="2018-05-25T14:30:00Z"/>
        </w:rPr>
      </w:pPr>
      <w:moveFrom w:id="995" w:author="Laurence Golding" w:date="2018-05-25T14:30:00Z">
        <w:del w:id="996" w:author="Laurence Golding" w:date="2018-05-25T14:31:00Z">
          <w:r w:rsidDel="00677C11">
            <w:delText xml:space="preserve">        { "id": "nb2" },</w:delText>
          </w:r>
        </w:del>
      </w:moveFrom>
    </w:p>
    <w:p w14:paraId="0B1129CB" w14:textId="132CD00F" w:rsidR="00E66DEE" w:rsidDel="00677C11" w:rsidRDefault="00E66DEE" w:rsidP="00E66DEE">
      <w:pPr>
        <w:pStyle w:val="Codesmall"/>
        <w:rPr>
          <w:del w:id="997" w:author="Laurence Golding" w:date="2018-05-25T14:31:00Z"/>
          <w:moveFrom w:id="998" w:author="Laurence Golding" w:date="2018-05-25T14:30:00Z"/>
        </w:rPr>
      </w:pPr>
      <w:moveFrom w:id="999" w:author="Laurence Golding" w:date="2018-05-25T14:30:00Z">
        <w:del w:id="1000" w:author="Laurence Golding" w:date="2018-05-25T14:31:00Z">
          <w:r w:rsidDel="00677C11">
            <w:delText xml:space="preserve">        { "id": "nb3" },</w:delText>
          </w:r>
        </w:del>
      </w:moveFrom>
    </w:p>
    <w:p w14:paraId="2C7CF59D" w14:textId="3936815A" w:rsidR="00E66DEE" w:rsidDel="00677C11" w:rsidRDefault="00E66DEE" w:rsidP="00E66DEE">
      <w:pPr>
        <w:pStyle w:val="Codesmall"/>
        <w:rPr>
          <w:del w:id="1001" w:author="Laurence Golding" w:date="2018-05-25T14:31:00Z"/>
          <w:moveFrom w:id="1002" w:author="Laurence Golding" w:date="2018-05-25T14:30:00Z"/>
        </w:rPr>
      </w:pPr>
      <w:moveFrom w:id="1003" w:author="Laurence Golding" w:date="2018-05-25T14:30:00Z">
        <w:del w:id="1004" w:author="Laurence Golding" w:date="2018-05-25T14:31:00Z">
          <w:r w:rsidDel="00677C11">
            <w:delText xml:space="preserve">        { "id": "nb4" },</w:delText>
          </w:r>
        </w:del>
      </w:moveFrom>
    </w:p>
    <w:p w14:paraId="50E74999" w14:textId="7B0D327B" w:rsidR="00E66DEE" w:rsidDel="00677C11" w:rsidRDefault="00E66DEE" w:rsidP="00E66DEE">
      <w:pPr>
        <w:pStyle w:val="Codesmall"/>
        <w:rPr>
          <w:del w:id="1005" w:author="Laurence Golding" w:date="2018-05-25T14:31:00Z"/>
          <w:moveFrom w:id="1006" w:author="Laurence Golding" w:date="2018-05-25T14:30:00Z"/>
        </w:rPr>
      </w:pPr>
      <w:moveFrom w:id="1007" w:author="Laurence Golding" w:date="2018-05-25T14:30:00Z">
        <w:del w:id="1008" w:author="Laurence Golding" w:date="2018-05-25T14:31:00Z">
          <w:r w:rsidDel="00677C11">
            <w:delText xml:space="preserve">        { "id": "nb5" },</w:delText>
          </w:r>
        </w:del>
      </w:moveFrom>
    </w:p>
    <w:p w14:paraId="53FF49F3" w14:textId="4456A241" w:rsidR="00E66DEE" w:rsidDel="00677C11" w:rsidRDefault="00E66DEE" w:rsidP="00E66DEE">
      <w:pPr>
        <w:pStyle w:val="Codesmall"/>
        <w:rPr>
          <w:del w:id="1009" w:author="Laurence Golding" w:date="2018-05-25T14:31:00Z"/>
          <w:moveFrom w:id="1010" w:author="Laurence Golding" w:date="2018-05-25T14:30:00Z"/>
        </w:rPr>
      </w:pPr>
      <w:moveFrom w:id="1011" w:author="Laurence Golding" w:date="2018-05-25T14:30:00Z">
        <w:del w:id="1012" w:author="Laurence Golding" w:date="2018-05-25T14:31:00Z">
          <w:r w:rsidDel="00677C11">
            <w:delText xml:space="preserve">        { "id": "nb6" }</w:delText>
          </w:r>
        </w:del>
      </w:moveFrom>
    </w:p>
    <w:p w14:paraId="03C4C12E" w14:textId="4A9B5DF8" w:rsidR="00E66DEE" w:rsidDel="00677C11" w:rsidRDefault="00E66DEE" w:rsidP="00E66DEE">
      <w:pPr>
        <w:pStyle w:val="Codesmall"/>
        <w:rPr>
          <w:del w:id="1013" w:author="Laurence Golding" w:date="2018-05-25T14:31:00Z"/>
          <w:moveFrom w:id="1014" w:author="Laurence Golding" w:date="2018-05-25T14:30:00Z"/>
        </w:rPr>
      </w:pPr>
      <w:moveFrom w:id="1015" w:author="Laurence Golding" w:date="2018-05-25T14:30:00Z">
        <w:del w:id="1016" w:author="Laurence Golding" w:date="2018-05-25T14:31:00Z">
          <w:r w:rsidDel="00677C11">
            <w:delText xml:space="preserve">      ],</w:delText>
          </w:r>
        </w:del>
      </w:moveFrom>
    </w:p>
    <w:moveFromRangeEnd w:id="982"/>
    <w:p w14:paraId="2E33A348" w14:textId="1F9139B9" w:rsidR="00E66DEE" w:rsidDel="00677C11" w:rsidRDefault="00E66DEE" w:rsidP="00E66DEE">
      <w:pPr>
        <w:pStyle w:val="Codesmall"/>
        <w:rPr>
          <w:del w:id="1017" w:author="Laurence Golding" w:date="2018-05-25T14:31:00Z"/>
        </w:rPr>
      </w:pPr>
      <w:del w:id="1018" w:author="Laurence Golding" w:date="2018-05-25T14:31:00Z">
        <w:r w:rsidDel="00677C11">
          <w:delText xml:space="preserve">      "edges": [</w:delText>
        </w:r>
      </w:del>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46980969" w:rsidR="00E66DEE" w:rsidDel="00677C11" w:rsidRDefault="00E66DEE" w:rsidP="00E66DEE">
      <w:pPr>
        <w:pStyle w:val="Codesmall"/>
        <w:rPr>
          <w:del w:id="1019" w:author="Laurence Golding" w:date="2018-05-25T14:34:00Z"/>
        </w:rPr>
      </w:pPr>
      <w:del w:id="1020" w:author="Laurence Golding" w:date="2018-05-25T14:34:00Z">
        <w:r w:rsidDel="00677C11">
          <w:delText xml:space="preserve">        { "id": "eb3", "sourceNodeId": "nb3", "targetNodeId": "nb5" },</w:delText>
        </w:r>
      </w:del>
    </w:p>
    <w:p w14:paraId="344879C5" w14:textId="55586AE5" w:rsidR="00E66DEE" w:rsidRDefault="00E66DEE" w:rsidP="00E66DEE">
      <w:pPr>
        <w:pStyle w:val="Codesmall"/>
      </w:pPr>
      <w:r>
        <w:t xml:space="preserve">        { "id": "</w:t>
      </w:r>
      <w:del w:id="1021" w:author="Laurence Golding" w:date="2018-05-25T14:39:00Z">
        <w:r w:rsidDel="00677C11">
          <w:delText>eb4</w:delText>
        </w:r>
      </w:del>
      <w:ins w:id="1022" w:author="Laurence Golding" w:date="2018-05-25T14:39:00Z">
        <w:r w:rsidR="00677C11">
          <w:t>eb</w:t>
        </w:r>
        <w:r w:rsidR="00677C11">
          <w:t>a</w:t>
        </w:r>
      </w:ins>
      <w:r>
        <w:t>", "sourceNodeId": "nb3", "targetNodeId": "</w:t>
      </w:r>
      <w:del w:id="1023" w:author="Laurence Golding" w:date="2018-05-25T14:36:00Z">
        <w:r w:rsidDel="00677C11">
          <w:delText>nb4</w:delText>
        </w:r>
      </w:del>
      <w:ins w:id="1024" w:author="Laurence Golding" w:date="2018-05-25T14:36:00Z">
        <w:r w:rsidR="00677C11">
          <w:t>na3</w:t>
        </w:r>
      </w:ins>
      <w:r>
        <w:t>" }</w:t>
      </w:r>
      <w:del w:id="1025" w:author="Laurence Golding" w:date="2018-05-25T14:36:00Z">
        <w:r w:rsidDel="00677C11">
          <w:delText>,</w:delText>
        </w:r>
      </w:del>
    </w:p>
    <w:p w14:paraId="5B745BAC" w14:textId="2FD64096" w:rsidR="00E66DEE" w:rsidDel="00677C11" w:rsidRDefault="00E66DEE" w:rsidP="00E66DEE">
      <w:pPr>
        <w:pStyle w:val="Codesmall"/>
        <w:rPr>
          <w:del w:id="1026" w:author="Laurence Golding" w:date="2018-05-25T14:36:00Z"/>
        </w:rPr>
      </w:pPr>
      <w:del w:id="1027" w:author="Laurence Golding" w:date="2018-05-25T14:36:00Z">
        <w:r w:rsidDel="00677C11">
          <w:delText xml:space="preserve">        { "id": "eb5", "sourceNodeId": "nb4", "targetNodeId": "</w:delText>
        </w:r>
      </w:del>
      <w:del w:id="1028" w:author="Laurence Golding" w:date="2018-05-25T14:35:00Z">
        <w:r w:rsidDel="00677C11">
          <w:delText>nb5</w:delText>
        </w:r>
      </w:del>
      <w:del w:id="1029" w:author="Laurence Golding" w:date="2018-05-25T14:36:00Z">
        <w:r w:rsidDel="00677C11">
          <w:delText>" },</w:delText>
        </w:r>
      </w:del>
    </w:p>
    <w:p w14:paraId="19EDBEE9" w14:textId="49787BC1" w:rsidR="00E66DEE" w:rsidDel="00677C11" w:rsidRDefault="00E66DEE" w:rsidP="00E66DEE">
      <w:pPr>
        <w:pStyle w:val="Codesmall"/>
        <w:rPr>
          <w:del w:id="1030" w:author="Laurence Golding" w:date="2018-05-25T14:36:00Z"/>
        </w:rPr>
      </w:pPr>
      <w:del w:id="1031" w:author="Laurence Golding" w:date="2018-05-25T14:36:00Z">
        <w:r w:rsidDel="00677C11">
          <w:delText xml:space="preserve">        { "id": "eb6", "sourceNodeId": "nb5", "targetNodeId": "nb6" }</w:delText>
        </w:r>
      </w:del>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7575F836"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483FD7">
        <w:t>3.19.14</w:t>
      </w:r>
      <w:r>
        <w:fldChar w:fldCharType="end"/>
      </w:r>
      <w:r>
        <w:t>.</w:t>
      </w:r>
    </w:p>
    <w:p w14:paraId="0D77B77B" w14:textId="6D9F576D"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483FD7">
        <w:t>3.30</w:t>
      </w:r>
      <w:r>
        <w:fldChar w:fldCharType="end"/>
      </w:r>
      <w:r>
        <w:t>).</w:t>
      </w:r>
    </w:p>
    <w:p w14:paraId="44C6AC4B" w14:textId="5D7DEDE7" w:rsidR="00E66DEE" w:rsidRDefault="00E66DEE" w:rsidP="00E66DEE">
      <w:pPr>
        <w:pStyle w:val="Codesmall"/>
      </w:pPr>
      <w:r>
        <w:t xml:space="preserve">      "graphId": "</w:t>
      </w:r>
      <w:del w:id="1032" w:author="Laurence Golding" w:date="2018-05-25T14:37:00Z">
        <w:r w:rsidDel="00677C11">
          <w:delText>functionA</w:delText>
        </w:r>
      </w:del>
      <w:ins w:id="1033" w:author="Laurence Golding" w:date="2018-05-25T14:37:00Z">
        <w:r w:rsidR="00677C11">
          <w:t>code</w:t>
        </w:r>
      </w:ins>
      <w:r>
        <w:t>",</w:t>
      </w:r>
      <w:ins w:id="1034" w:author="Laurence Golding" w:date="2018-05-25T14:37:00Z">
        <w:r w:rsidR="00677C11">
          <w:t xml:space="preserve">     </w:t>
        </w:r>
      </w:ins>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431CA1C4" w:rsidR="00E66DEE" w:rsidDel="00677C11" w:rsidRDefault="00E66DEE" w:rsidP="00271FC4">
      <w:pPr>
        <w:pStyle w:val="Codesmall"/>
        <w:rPr>
          <w:del w:id="1035" w:author="Laurence Golding" w:date="2018-05-25T14:38:00Z"/>
        </w:rPr>
      </w:pPr>
      <w:r>
        <w:t xml:space="preserve">        {</w:t>
      </w:r>
    </w:p>
    <w:p w14:paraId="712E46A1" w14:textId="77777777" w:rsidR="00271FC4" w:rsidRDefault="00E66DEE" w:rsidP="00677C11">
      <w:pPr>
        <w:pStyle w:val="Codesmall"/>
        <w:rPr>
          <w:ins w:id="1036" w:author="Laurence Golding" w:date="2018-05-25T14:44:00Z"/>
        </w:rPr>
      </w:pPr>
      <w:del w:id="1037" w:author="Laurence Golding" w:date="2018-05-25T14:38:00Z">
        <w:r w:rsidDel="00677C11">
          <w:delText xml:space="preserve">         </w:delText>
        </w:r>
      </w:del>
    </w:p>
    <w:p w14:paraId="70CDC672" w14:textId="77777777" w:rsidR="00271FC4" w:rsidRDefault="00271FC4" w:rsidP="00677C11">
      <w:pPr>
        <w:pStyle w:val="Codesmall"/>
        <w:rPr>
          <w:ins w:id="1038" w:author="Laurence Golding" w:date="2018-05-25T14:44:00Z"/>
        </w:rPr>
      </w:pPr>
      <w:ins w:id="1039" w:author="Laurence Golding" w:date="2018-05-25T14:44:00Z">
        <w:r>
          <w:t xml:space="preserve">          </w:t>
        </w:r>
      </w:ins>
      <w:del w:id="1040" w:author="Laurence Golding" w:date="2018-05-25T14:44:00Z">
        <w:r w:rsidR="00E66DEE" w:rsidDel="00271FC4">
          <w:delText xml:space="preserve"> </w:delText>
        </w:r>
      </w:del>
      <w:r w:rsidR="00E66DEE">
        <w:t>"edgeId": "ea</w:t>
      </w:r>
      <w:del w:id="1041" w:author="Laurence Golding" w:date="2018-05-25T14:38:00Z">
        <w:r w:rsidR="00E66DEE" w:rsidDel="00677C11">
          <w:delText>2</w:delText>
        </w:r>
      </w:del>
      <w:ins w:id="1042" w:author="Laurence Golding" w:date="2018-05-25T14:38:00Z">
        <w:r w:rsidR="00677C11">
          <w:t>b</w:t>
        </w:r>
      </w:ins>
      <w:r w:rsidR="00E66DEE">
        <w:t>"</w:t>
      </w:r>
      <w:ins w:id="1043" w:author="Laurence Golding" w:date="2018-05-25T14:44:00Z">
        <w:r>
          <w:t>,</w:t>
        </w:r>
      </w:ins>
    </w:p>
    <w:p w14:paraId="59942BEF" w14:textId="77777777" w:rsidR="00271FC4" w:rsidRDefault="00271FC4" w:rsidP="00677C11">
      <w:pPr>
        <w:pStyle w:val="Codesmall"/>
        <w:rPr>
          <w:ins w:id="1044" w:author="Laurence Golding" w:date="2018-05-25T14:44:00Z"/>
        </w:rPr>
      </w:pPr>
      <w:ins w:id="1045" w:author="Laurence Golding" w:date="2018-05-25T14:44:00Z">
        <w:r>
          <w:t xml:space="preserve">          "stepOverEdgeCount": 4</w:t>
        </w:r>
      </w:ins>
    </w:p>
    <w:p w14:paraId="7C400CB4" w14:textId="04E17198" w:rsidR="00E66DEE" w:rsidRDefault="00271FC4" w:rsidP="00271FC4">
      <w:pPr>
        <w:pStyle w:val="Codesmall"/>
      </w:pPr>
      <w:ins w:id="1046" w:author="Laurence Golding" w:date="2018-05-25T14:44:00Z">
        <w:r>
          <w:t xml:space="preserve">        </w:t>
        </w:r>
      </w:ins>
      <w:ins w:id="1047" w:author="Laurence Golding" w:date="2018-05-25T14:38:00Z">
        <w:r w:rsidR="00677C11">
          <w:t>}</w:t>
        </w:r>
      </w:ins>
      <w:r w:rsidR="00E66DEE">
        <w:t>,</w:t>
      </w:r>
    </w:p>
    <w:p w14:paraId="40345B10" w14:textId="2DDD20BD" w:rsidR="00E66DEE" w:rsidDel="00677C11" w:rsidRDefault="00E66DEE" w:rsidP="00E66DEE">
      <w:pPr>
        <w:pStyle w:val="Codesmall"/>
        <w:rPr>
          <w:del w:id="1048" w:author="Laurence Golding" w:date="2018-05-25T14:39:00Z"/>
        </w:rPr>
      </w:pPr>
      <w:del w:id="1049" w:author="Laurence Golding" w:date="2018-05-25T14:39:00Z">
        <w:r w:rsidDel="00677C11">
          <w:delText xml:space="preserve">          "nestedGraphTraversalId": "bTraversal"  # Refers to traversal defined below.</w:delText>
        </w:r>
      </w:del>
    </w:p>
    <w:p w14:paraId="33965073" w14:textId="173DAC6F" w:rsidR="00E66DEE" w:rsidDel="00677C11" w:rsidRDefault="00E66DEE" w:rsidP="00E66DEE">
      <w:pPr>
        <w:pStyle w:val="Codesmall"/>
        <w:rPr>
          <w:del w:id="1050" w:author="Laurence Golding" w:date="2018-05-25T14:39:00Z"/>
        </w:rPr>
      </w:pPr>
      <w:del w:id="1051" w:author="Laurence Golding" w:date="2018-05-25T14:39:00Z">
        <w:r w:rsidDel="00677C11">
          <w:delText xml:space="preserve">        },</w:delText>
        </w:r>
      </w:del>
    </w:p>
    <w:p w14:paraId="28992B3D" w14:textId="14903C09" w:rsidR="00E66DEE" w:rsidRDefault="00E66DEE" w:rsidP="00E66DEE">
      <w:pPr>
        <w:pStyle w:val="Codesmall"/>
      </w:pPr>
      <w:r>
        <w:t xml:space="preserve">        { "edgeId": "e</w:t>
      </w:r>
      <w:ins w:id="1052" w:author="Laurence Golding" w:date="2018-05-25T14:39:00Z">
        <w:r w:rsidR="00677C11">
          <w:t>b1</w:t>
        </w:r>
      </w:ins>
      <w:del w:id="1053" w:author="Laurence Golding" w:date="2018-05-25T14:39:00Z">
        <w:r w:rsidDel="00677C11">
          <w:delText>a3</w:delText>
        </w:r>
      </w:del>
      <w:r>
        <w:t>" }</w:t>
      </w:r>
      <w:ins w:id="1054" w:author="Laurence Golding" w:date="2018-05-25T14:42:00Z">
        <w:r w:rsidR="005536F4">
          <w:t>,</w:t>
        </w:r>
      </w:ins>
    </w:p>
    <w:p w14:paraId="37C86B8C" w14:textId="4FB7D395" w:rsidR="00677C11" w:rsidRDefault="00677C11" w:rsidP="00677C11">
      <w:pPr>
        <w:pStyle w:val="Codesmall"/>
        <w:rPr>
          <w:ins w:id="1055" w:author="Laurence Golding" w:date="2018-05-25T14:39:00Z"/>
        </w:rPr>
      </w:pPr>
      <w:ins w:id="1056" w:author="Laurence Golding" w:date="2018-05-25T14:39:00Z">
        <w:r>
          <w:t xml:space="preserve">        { "edgeId": "eb</w:t>
        </w:r>
        <w:r>
          <w:t>2</w:t>
        </w:r>
        <w:r>
          <w:t>" }</w:t>
        </w:r>
      </w:ins>
      <w:ins w:id="1057" w:author="Laurence Golding" w:date="2018-05-25T14:42:00Z">
        <w:r w:rsidR="005536F4">
          <w:t>,</w:t>
        </w:r>
      </w:ins>
    </w:p>
    <w:p w14:paraId="1ED2BEA4" w14:textId="3399C7C7" w:rsidR="00677C11" w:rsidRDefault="00677C11" w:rsidP="00677C11">
      <w:pPr>
        <w:pStyle w:val="Codesmall"/>
        <w:rPr>
          <w:ins w:id="1058" w:author="Laurence Golding" w:date="2018-05-25T14:39:00Z"/>
        </w:rPr>
      </w:pPr>
      <w:ins w:id="1059" w:author="Laurence Golding" w:date="2018-05-25T14:39:00Z">
        <w:r>
          <w:t xml:space="preserve">        { "edgeId": "eb</w:t>
        </w:r>
        <w:r>
          <w:t>a</w:t>
        </w:r>
        <w:r>
          <w:t>" }</w:t>
        </w:r>
      </w:ins>
      <w:ins w:id="1060" w:author="Laurence Golding" w:date="2018-05-25T14:42:00Z">
        <w:r w:rsidR="005536F4">
          <w:t>,</w:t>
        </w:r>
      </w:ins>
    </w:p>
    <w:p w14:paraId="2876F4B3" w14:textId="0EF97F2B" w:rsidR="005536F4" w:rsidRDefault="005536F4" w:rsidP="005536F4">
      <w:pPr>
        <w:pStyle w:val="Codesmall"/>
        <w:rPr>
          <w:ins w:id="1061" w:author="Laurence Golding" w:date="2018-05-25T14:42:00Z"/>
        </w:rPr>
      </w:pPr>
      <w:ins w:id="1062" w:author="Laurence Golding" w:date="2018-05-25T14:42:00Z">
        <w:r>
          <w:t xml:space="preserve">        { "edgeId": "ea</w:t>
        </w:r>
        <w:r>
          <w:t>3</w:t>
        </w:r>
        <w:r>
          <w:t>" }</w:t>
        </w:r>
      </w:ins>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del w:id="1063" w:author="Laurence Golding" w:date="2018-05-25T14:39:00Z">
        <w:r w:rsidDel="00677C11">
          <w:delText>,</w:delText>
        </w:r>
      </w:del>
    </w:p>
    <w:p w14:paraId="2723E6E5" w14:textId="3C09A3E4" w:rsidR="00E66DEE" w:rsidDel="00677C11" w:rsidRDefault="00E66DEE" w:rsidP="00E66DEE">
      <w:pPr>
        <w:pStyle w:val="Codesmall"/>
        <w:rPr>
          <w:del w:id="1064" w:author="Laurence Golding" w:date="2018-05-25T14:39:00Z"/>
        </w:rPr>
      </w:pPr>
      <w:del w:id="1065" w:author="Laurence Golding" w:date="2018-05-25T14:39:00Z">
        <w:r w:rsidDel="00677C11">
          <w:delText xml:space="preserve">    {</w:delText>
        </w:r>
      </w:del>
    </w:p>
    <w:p w14:paraId="275DAF5E" w14:textId="5195D97E" w:rsidR="00E66DEE" w:rsidDel="00677C11" w:rsidRDefault="00E66DEE" w:rsidP="00E66DEE">
      <w:pPr>
        <w:pStyle w:val="Codesmall"/>
        <w:rPr>
          <w:del w:id="1066" w:author="Laurence Golding" w:date="2018-05-25T14:39:00Z"/>
        </w:rPr>
      </w:pPr>
      <w:del w:id="1067" w:author="Laurence Golding" w:date="2018-05-25T14:39:00Z">
        <w:r w:rsidDel="00677C11">
          <w:delText xml:space="preserve">      "id": "bTraversal",                         # The nested traversal...</w:delText>
        </w:r>
      </w:del>
    </w:p>
    <w:p w14:paraId="501D6A43" w14:textId="7CC5A404" w:rsidR="00E66DEE" w:rsidDel="00677C11" w:rsidRDefault="00E66DEE" w:rsidP="00E66DEE">
      <w:pPr>
        <w:pStyle w:val="Codesmall"/>
        <w:rPr>
          <w:del w:id="1068" w:author="Laurence Golding" w:date="2018-05-25T14:39:00Z"/>
        </w:rPr>
      </w:pPr>
      <w:del w:id="1069" w:author="Laurence Golding" w:date="2018-05-25T14:39:00Z">
        <w:r w:rsidDel="00677C11">
          <w:delText xml:space="preserve">      "graphId": "functionB",                     # ... which traverses function B.</w:delText>
        </w:r>
      </w:del>
    </w:p>
    <w:p w14:paraId="13826043" w14:textId="45322736" w:rsidR="00E66DEE" w:rsidDel="00677C11" w:rsidRDefault="00E66DEE" w:rsidP="00E66DEE">
      <w:pPr>
        <w:pStyle w:val="Codesmall"/>
        <w:rPr>
          <w:del w:id="1070" w:author="Laurence Golding" w:date="2018-05-25T14:39:00Z"/>
        </w:rPr>
      </w:pPr>
      <w:del w:id="1071" w:author="Laurence Golding" w:date="2018-05-25T14:39:00Z">
        <w:r w:rsidDel="00677C11">
          <w:delText xml:space="preserve">      "edgeTraversals": [</w:delText>
        </w:r>
      </w:del>
    </w:p>
    <w:p w14:paraId="0BB3AE9A" w14:textId="301722E7" w:rsidR="00E66DEE" w:rsidDel="00677C11" w:rsidRDefault="00E66DEE" w:rsidP="00E66DEE">
      <w:pPr>
        <w:pStyle w:val="Codesmall"/>
        <w:rPr>
          <w:del w:id="1072" w:author="Laurence Golding" w:date="2018-05-25T14:39:00Z"/>
        </w:rPr>
      </w:pPr>
      <w:del w:id="1073" w:author="Laurence Golding" w:date="2018-05-25T14:39:00Z">
        <w:r w:rsidDel="00677C11">
          <w:delText xml:space="preserve">        { "edgeId": "eb1" },</w:delText>
        </w:r>
      </w:del>
    </w:p>
    <w:p w14:paraId="073E0FA2" w14:textId="02A2BB0F" w:rsidR="00E66DEE" w:rsidDel="00677C11" w:rsidRDefault="00E66DEE" w:rsidP="00E66DEE">
      <w:pPr>
        <w:pStyle w:val="Codesmall"/>
        <w:rPr>
          <w:del w:id="1074" w:author="Laurence Golding" w:date="2018-05-25T14:39:00Z"/>
        </w:rPr>
      </w:pPr>
      <w:del w:id="1075" w:author="Laurence Golding" w:date="2018-05-25T14:39:00Z">
        <w:r w:rsidDel="00677C11">
          <w:delText xml:space="preserve">        { "edgeId": "eb2" },</w:delText>
        </w:r>
      </w:del>
    </w:p>
    <w:p w14:paraId="72EA6A7A" w14:textId="37EED856" w:rsidR="00E66DEE" w:rsidDel="00677C11" w:rsidRDefault="00E66DEE" w:rsidP="00E66DEE">
      <w:pPr>
        <w:pStyle w:val="Codesmall"/>
        <w:rPr>
          <w:del w:id="1076" w:author="Laurence Golding" w:date="2018-05-25T14:39:00Z"/>
        </w:rPr>
      </w:pPr>
      <w:del w:id="1077" w:author="Laurence Golding" w:date="2018-05-25T14:39:00Z">
        <w:r w:rsidDel="00677C11">
          <w:delText xml:space="preserve">        { "edgeId": "eb3" },</w:delText>
        </w:r>
      </w:del>
    </w:p>
    <w:p w14:paraId="2603C61B" w14:textId="2ACE0DF5" w:rsidR="00E66DEE" w:rsidDel="00677C11" w:rsidRDefault="00E66DEE" w:rsidP="00E66DEE">
      <w:pPr>
        <w:pStyle w:val="Codesmall"/>
        <w:rPr>
          <w:del w:id="1078" w:author="Laurence Golding" w:date="2018-05-25T14:39:00Z"/>
        </w:rPr>
      </w:pPr>
      <w:del w:id="1079" w:author="Laurence Golding" w:date="2018-05-25T14:39:00Z">
        <w:r w:rsidDel="00677C11">
          <w:delText xml:space="preserve">        { "edgeId": "eb6" }</w:delText>
        </w:r>
      </w:del>
    </w:p>
    <w:p w14:paraId="79D3AFFB" w14:textId="3DFA2B93" w:rsidR="00E66DEE" w:rsidDel="00677C11" w:rsidRDefault="00E66DEE" w:rsidP="00E66DEE">
      <w:pPr>
        <w:pStyle w:val="Codesmall"/>
        <w:rPr>
          <w:del w:id="1080" w:author="Laurence Golding" w:date="2018-05-25T14:39:00Z"/>
        </w:rPr>
      </w:pPr>
      <w:del w:id="1081" w:author="Laurence Golding" w:date="2018-05-25T14:39:00Z">
        <w:r w:rsidDel="00677C11">
          <w:delText xml:space="preserve">      ]</w:delText>
        </w:r>
      </w:del>
    </w:p>
    <w:p w14:paraId="49131689" w14:textId="41666963" w:rsidR="00E66DEE" w:rsidDel="00677C11" w:rsidRDefault="00E66DEE" w:rsidP="00E66DEE">
      <w:pPr>
        <w:pStyle w:val="Codesmall"/>
        <w:rPr>
          <w:del w:id="1082" w:author="Laurence Golding" w:date="2018-05-25T14:39:00Z"/>
        </w:rPr>
      </w:pPr>
      <w:del w:id="1083" w:author="Laurence Golding" w:date="2018-05-25T14:39:00Z">
        <w:r w:rsidDel="00677C11">
          <w:delText xml:space="preserve">    }</w:delText>
        </w:r>
      </w:del>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1084" w:name="_Toc514337218"/>
      <w:r>
        <w:t>properties property</w:t>
      </w:r>
      <w:bookmarkEnd w:id="1084"/>
    </w:p>
    <w:p w14:paraId="0F3E8910" w14:textId="6991CAA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085" w:name="_Ref493427479"/>
      <w:bookmarkStart w:id="1086" w:name="_Toc514337219"/>
      <w:r>
        <w:t>stack object</w:t>
      </w:r>
      <w:bookmarkEnd w:id="1085"/>
      <w:bookmarkEnd w:id="1086"/>
    </w:p>
    <w:p w14:paraId="5A2500F3" w14:textId="474DE860" w:rsidR="006E546E" w:rsidRDefault="006E546E" w:rsidP="006E546E">
      <w:pPr>
        <w:pStyle w:val="Heading3"/>
      </w:pPr>
      <w:bookmarkStart w:id="1087" w:name="_Toc514337220"/>
      <w:r>
        <w:t>General</w:t>
      </w:r>
      <w:bookmarkEnd w:id="108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088" w:name="_Ref503361859"/>
      <w:bookmarkStart w:id="1089" w:name="_Toc514337221"/>
      <w:r>
        <w:t>message property</w:t>
      </w:r>
      <w:bookmarkEnd w:id="1088"/>
      <w:bookmarkEnd w:id="1089"/>
    </w:p>
    <w:p w14:paraId="2BDF4228" w14:textId="430C9B9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83FD7">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090" w:name="_Toc514337222"/>
      <w:r>
        <w:lastRenderedPageBreak/>
        <w:t>frames property</w:t>
      </w:r>
      <w:bookmarkEnd w:id="1090"/>
    </w:p>
    <w:p w14:paraId="469B2FA7" w14:textId="31506CE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83FD7">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091" w:name="_Toc514337223"/>
      <w:r>
        <w:t>properties property</w:t>
      </w:r>
      <w:bookmarkEnd w:id="1091"/>
    </w:p>
    <w:p w14:paraId="48B11B8A" w14:textId="09F9E31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83FD7">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092" w:name="_Ref493494398"/>
      <w:bookmarkStart w:id="1093" w:name="_Toc514337224"/>
      <w:r>
        <w:t>stackFrame object</w:t>
      </w:r>
      <w:bookmarkEnd w:id="1092"/>
      <w:bookmarkEnd w:id="1093"/>
    </w:p>
    <w:p w14:paraId="440DEBE2" w14:textId="2D9664B2" w:rsidR="006E546E" w:rsidRDefault="006E546E" w:rsidP="006E546E">
      <w:pPr>
        <w:pStyle w:val="Heading3"/>
      </w:pPr>
      <w:bookmarkStart w:id="1094" w:name="_Toc514337225"/>
      <w:r>
        <w:t>General</w:t>
      </w:r>
      <w:bookmarkEnd w:id="1094"/>
    </w:p>
    <w:p w14:paraId="7DA1CA9D" w14:textId="5BEBFA5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83FD7">
        <w:t>3.32</w:t>
      </w:r>
      <w:r>
        <w:fldChar w:fldCharType="end"/>
      </w:r>
      <w:r w:rsidRPr="00F41277">
        <w:t>).</w:t>
      </w:r>
    </w:p>
    <w:p w14:paraId="595703CE" w14:textId="2E0FEEF4" w:rsidR="00D10846" w:rsidRDefault="003F0742" w:rsidP="006E546E">
      <w:pPr>
        <w:pStyle w:val="Heading3"/>
      </w:pPr>
      <w:bookmarkStart w:id="1095" w:name="_Ref503362303"/>
      <w:bookmarkStart w:id="1096" w:name="_Toc514337226"/>
      <w:r>
        <w:t xml:space="preserve">location </w:t>
      </w:r>
      <w:r w:rsidR="00D10846">
        <w:t>property</w:t>
      </w:r>
      <w:bookmarkEnd w:id="1095"/>
      <w:bookmarkEnd w:id="1096"/>
    </w:p>
    <w:p w14:paraId="075462B0" w14:textId="5A637A35"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83FD7">
        <w:t>3.20</w:t>
      </w:r>
      <w:r w:rsidR="003F0742">
        <w:fldChar w:fldCharType="end"/>
      </w:r>
      <w:r>
        <w:t>) specifying the location to which this stack frame refers.</w:t>
      </w:r>
    </w:p>
    <w:p w14:paraId="4ABAFAEB" w14:textId="487C084B" w:rsidR="006E546E" w:rsidRDefault="006E546E" w:rsidP="006E546E">
      <w:pPr>
        <w:pStyle w:val="Heading3"/>
      </w:pPr>
      <w:bookmarkStart w:id="1097" w:name="_Toc514337227"/>
      <w:r>
        <w:t>module property</w:t>
      </w:r>
      <w:bookmarkEnd w:id="109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098" w:name="_Toc514337228"/>
      <w:r>
        <w:t>threadId property</w:t>
      </w:r>
      <w:bookmarkEnd w:id="109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099" w:name="_Toc514337229"/>
      <w:r>
        <w:t>address property</w:t>
      </w:r>
      <w:bookmarkEnd w:id="109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100" w:name="_Toc514337230"/>
      <w:r>
        <w:t>offset property</w:t>
      </w:r>
      <w:bookmarkEnd w:id="110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7CF64A1"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483FD7">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83FD7">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1101" w:name="_Toc514337231"/>
      <w:r>
        <w:lastRenderedPageBreak/>
        <w:t>parameters property</w:t>
      </w:r>
      <w:bookmarkEnd w:id="110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102" w:name="_Toc514337232"/>
      <w:r>
        <w:t>properties property</w:t>
      </w:r>
      <w:bookmarkEnd w:id="1102"/>
    </w:p>
    <w:p w14:paraId="4545F168" w14:textId="6D67F40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483FD7">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1103" w:name="_Ref493427581"/>
      <w:bookmarkStart w:id="1104" w:name="_Ref493427754"/>
      <w:bookmarkStart w:id="1105" w:name="_Toc514337233"/>
      <w:r>
        <w:t xml:space="preserve">codeFlowLocation </w:t>
      </w:r>
      <w:r w:rsidR="006E546E">
        <w:t>object</w:t>
      </w:r>
      <w:bookmarkEnd w:id="1103"/>
      <w:bookmarkEnd w:id="1104"/>
      <w:bookmarkEnd w:id="1105"/>
    </w:p>
    <w:p w14:paraId="6AFFA125" w14:textId="72CDB951" w:rsidR="006E546E" w:rsidRDefault="006E546E" w:rsidP="006E546E">
      <w:pPr>
        <w:pStyle w:val="Heading3"/>
      </w:pPr>
      <w:bookmarkStart w:id="1106" w:name="_Toc514337234"/>
      <w:r>
        <w:t>General</w:t>
      </w:r>
      <w:bookmarkEnd w:id="1106"/>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1107" w:name="_Toc514337235"/>
      <w:r>
        <w:t>step property</w:t>
      </w:r>
      <w:bookmarkEnd w:id="1107"/>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108" w:name="_Ref493497783"/>
      <w:bookmarkStart w:id="1109" w:name="_Ref493499799"/>
      <w:bookmarkStart w:id="1110" w:name="_Toc514337236"/>
      <w:r>
        <w:t xml:space="preserve">location </w:t>
      </w:r>
      <w:r w:rsidR="006E546E">
        <w:t>property</w:t>
      </w:r>
      <w:bookmarkEnd w:id="1108"/>
      <w:bookmarkEnd w:id="1109"/>
      <w:bookmarkEnd w:id="1110"/>
    </w:p>
    <w:p w14:paraId="4354E1E2" w14:textId="48DF70F9"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83FD7">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C83FD9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83FD7">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7AD5E4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83FD7">
        <w:t>3.34.9</w:t>
      </w:r>
      <w:r w:rsidR="000A451A">
        <w:fldChar w:fldCharType="end"/>
      </w:r>
      <w:r>
        <w:t>) to ensure that the location in the external program executes before the location in the program being analyzed.</w:t>
      </w:r>
    </w:p>
    <w:p w14:paraId="33DB1A87" w14:textId="7C4C7758"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483FD7">
        <w:t>3.25</w:t>
      </w:r>
      <w:r w:rsidR="000A451A">
        <w:fldChar w:fldCharType="end"/>
      </w:r>
      <w:r>
        <w:t>).</w:t>
      </w:r>
    </w:p>
    <w:p w14:paraId="77957EDD" w14:textId="2AB832E0"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483FD7">
        <w:t>3.25.3</w:t>
      </w:r>
      <w:r w:rsidR="000A451A">
        <w:fldChar w:fldCharType="end"/>
      </w:r>
      <w:r>
        <w:t>.</w:t>
      </w:r>
    </w:p>
    <w:p w14:paraId="3D30CB9D" w14:textId="3157F371"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483FD7">
        <w:t>3.26</w:t>
      </w:r>
      <w:r w:rsidR="000A451A">
        <w:fldChar w:fldCharType="end"/>
      </w:r>
      <w:r>
        <w:t>).</w:t>
      </w:r>
    </w:p>
    <w:p w14:paraId="14000C19" w14:textId="597EB700"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483FD7">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32E87F4B"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83FD7">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lastRenderedPageBreak/>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111" w:name="_Toc514337237"/>
      <w:r>
        <w:t>module property</w:t>
      </w:r>
      <w:bookmarkEnd w:id="1111"/>
    </w:p>
    <w:p w14:paraId="56935B0D" w14:textId="18C673D9" w:rsid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112" w:name="_Toc514337238"/>
      <w:r>
        <w:t>stack property</w:t>
      </w:r>
      <w:bookmarkEnd w:id="1112"/>
    </w:p>
    <w:p w14:paraId="1FCE52C5" w14:textId="654FB240" w:rsidR="00D31582" w:rsidRDefault="00D31582" w:rsidP="00D31582">
      <w:r>
        <w:t xml:space="preserve">A </w:t>
      </w:r>
      <w:r>
        <w:rPr>
          <w:rStyle w:val="CODEtemp"/>
        </w:rPr>
        <w:t>codeFlowLocation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83FD7">
        <w:t>3.32</w:t>
      </w:r>
      <w:r>
        <w:fldChar w:fldCharType="end"/>
      </w:r>
      <w:r>
        <w:t>) that represents the call stack leading to this location.</w:t>
      </w:r>
    </w:p>
    <w:p w14:paraId="612E79E6" w14:textId="774D149A" w:rsidR="00D31582" w:rsidRDefault="00D31582" w:rsidP="00D31582">
      <w:pPr>
        <w:pStyle w:val="Heading3"/>
      </w:pPr>
      <w:bookmarkStart w:id="1113" w:name="_Toc514337239"/>
      <w:r>
        <w:t>kind property</w:t>
      </w:r>
      <w:bookmarkEnd w:id="1113"/>
    </w:p>
    <w:p w14:paraId="7C674876" w14:textId="1D78A952" w:rsidR="00D31582" w:rsidRDefault="00D31582" w:rsidP="00D31582">
      <w:bookmarkStart w:id="1114" w:name="_Hlk513728996"/>
      <w:r>
        <w:t xml:space="preserve">A </w:t>
      </w:r>
      <w:r>
        <w:rPr>
          <w:rStyle w:val="CODEtemp"/>
        </w:rPr>
        <w:t>codeFlowLocation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83FD7">
        <w:t>3.11.8</w:t>
      </w:r>
      <w:r>
        <w:fldChar w:fldCharType="end"/>
      </w:r>
      <w:r>
        <w:t>, §</w:t>
      </w:r>
      <w:r>
        <w:fldChar w:fldCharType="begin"/>
      </w:r>
      <w:r>
        <w:instrText xml:space="preserve"> REF _Ref493350964 \r \h </w:instrText>
      </w:r>
      <w:r>
        <w:fldChar w:fldCharType="separate"/>
      </w:r>
      <w:r w:rsidR="00483FD7">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5E21C6A"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Pr>
          <w:rStyle w:val="CODEtemp"/>
        </w:rPr>
        <w:t>codeFlowLocation.properties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lastRenderedPageBreak/>
        <w:t>"kind": "taintedDataSource"</w:t>
      </w:r>
      <w:bookmarkEnd w:id="1114"/>
    </w:p>
    <w:p w14:paraId="0D282B13" w14:textId="241F5BD3" w:rsidR="00EC5F35" w:rsidRDefault="00EC5F35" w:rsidP="00EC5F35">
      <w:pPr>
        <w:pStyle w:val="Heading3"/>
      </w:pPr>
      <w:bookmarkStart w:id="1115" w:name="_Ref510090188"/>
      <w:bookmarkStart w:id="1116" w:name="_Toc514337240"/>
      <w:r>
        <w:t>state property</w:t>
      </w:r>
      <w:bookmarkEnd w:id="1115"/>
      <w:bookmarkEnd w:id="1116"/>
    </w:p>
    <w:p w14:paraId="7C600AFE" w14:textId="7A76A2A3"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483FD7">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1117" w:name="_Ref510008884"/>
      <w:bookmarkStart w:id="1118" w:name="_Toc514337241"/>
      <w:r>
        <w:t>nestingLevel property</w:t>
      </w:r>
      <w:bookmarkEnd w:id="1117"/>
      <w:bookmarkEnd w:id="1118"/>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119" w:name="_Ref510008873"/>
      <w:bookmarkStart w:id="1120" w:name="_Toc514337242"/>
      <w:r>
        <w:t>executionOrder property</w:t>
      </w:r>
      <w:bookmarkEnd w:id="1119"/>
      <w:bookmarkEnd w:id="1120"/>
    </w:p>
    <w:p w14:paraId="61CA929F" w14:textId="1E669F4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83FD7">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lastRenderedPageBreak/>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1121" w:name="_Toc514337243"/>
      <w:r>
        <w:t>importance property</w:t>
      </w:r>
      <w:bookmarkEnd w:id="1121"/>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1122" w:name="_Toc514337244"/>
      <w:r>
        <w:t>properties property</w:t>
      </w:r>
      <w:bookmarkEnd w:id="1122"/>
    </w:p>
    <w:p w14:paraId="61AE0053" w14:textId="344AE05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123" w:name="_Hlk503362618"/>
      <w:r w:rsidRPr="004A77ED">
        <w:t>§</w:t>
      </w:r>
      <w:bookmarkEnd w:id="1123"/>
      <w:r>
        <w:fldChar w:fldCharType="begin"/>
      </w:r>
      <w:r>
        <w:instrText xml:space="preserve"> REF _Ref493408960 \w \h </w:instrText>
      </w:r>
      <w:r>
        <w:fldChar w:fldCharType="separate"/>
      </w:r>
      <w:r w:rsidR="00483FD7">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124" w:name="_Ref508812750"/>
      <w:bookmarkStart w:id="1125" w:name="_Toc514337245"/>
      <w:bookmarkStart w:id="1126" w:name="_Ref493407996"/>
      <w:r>
        <w:t>resources object</w:t>
      </w:r>
      <w:bookmarkEnd w:id="1124"/>
      <w:bookmarkEnd w:id="1125"/>
    </w:p>
    <w:p w14:paraId="526D1A22" w14:textId="73E461DD" w:rsidR="00E15F22" w:rsidRDefault="00E15F22" w:rsidP="00E15F22">
      <w:pPr>
        <w:pStyle w:val="Heading3"/>
      </w:pPr>
      <w:bookmarkStart w:id="1127" w:name="_Toc514337246"/>
      <w:r>
        <w:t>General</w:t>
      </w:r>
      <w:bookmarkEnd w:id="112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128" w:name="_Ref508811824"/>
      <w:bookmarkStart w:id="1129" w:name="_Toc514337247"/>
      <w:r>
        <w:t>messageStrings property</w:t>
      </w:r>
      <w:bookmarkEnd w:id="1128"/>
      <w:bookmarkEnd w:id="1129"/>
    </w:p>
    <w:p w14:paraId="58977C62" w14:textId="32D3B67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483FD7">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83FD7">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83FD7">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83FD7">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83FD7">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83FD7">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83FD7">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83FD7">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lastRenderedPageBreak/>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130" w:name="_Ref508870783"/>
      <w:bookmarkStart w:id="1131" w:name="_Ref508871574"/>
      <w:bookmarkStart w:id="1132" w:name="_Ref508876005"/>
      <w:bookmarkStart w:id="1133" w:name="_Toc514337248"/>
      <w:r>
        <w:t>rules property</w:t>
      </w:r>
      <w:bookmarkEnd w:id="1130"/>
      <w:bookmarkEnd w:id="1131"/>
      <w:bookmarkEnd w:id="1132"/>
      <w:bookmarkEnd w:id="1133"/>
    </w:p>
    <w:p w14:paraId="0650D575" w14:textId="09B7511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483FD7">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483FD7">
        <w:t>3.36</w:t>
      </w:r>
      <w:r>
        <w:fldChar w:fldCharType="end"/>
      </w:r>
      <w:r>
        <w:t>).</w:t>
      </w:r>
    </w:p>
    <w:p w14:paraId="757EA362" w14:textId="6487B749"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483FD7">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50986B2"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483FD7">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483FD7">
        <w:t>3.19.4</w:t>
      </w:r>
      <w:r w:rsidR="00936D07">
        <w:fldChar w:fldCharType="end"/>
      </w:r>
      <w:r w:rsidRPr="0037313D">
        <w:t>).</w:t>
      </w:r>
    </w:p>
    <w:p w14:paraId="5EB63AAA" w14:textId="75C8B7FD" w:rsidR="00B86BC7" w:rsidRDefault="00B86BC7" w:rsidP="00B86BC7">
      <w:pPr>
        <w:pStyle w:val="Heading2"/>
      </w:pPr>
      <w:bookmarkStart w:id="1134" w:name="_Ref508814067"/>
      <w:bookmarkStart w:id="1135" w:name="_Toc514337249"/>
      <w:r>
        <w:lastRenderedPageBreak/>
        <w:t>rule object</w:t>
      </w:r>
      <w:bookmarkEnd w:id="1126"/>
      <w:bookmarkEnd w:id="1134"/>
      <w:bookmarkEnd w:id="1135"/>
    </w:p>
    <w:p w14:paraId="0004BC6E" w14:textId="658F9ED1" w:rsidR="00B86BC7" w:rsidRDefault="00B86BC7" w:rsidP="00B86BC7">
      <w:pPr>
        <w:pStyle w:val="Heading3"/>
      </w:pPr>
      <w:bookmarkStart w:id="1136" w:name="_Toc514337250"/>
      <w:r>
        <w:t>General</w:t>
      </w:r>
      <w:bookmarkEnd w:id="113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137" w:name="_Toc514337251"/>
      <w:r>
        <w:t>Constraints</w:t>
      </w:r>
      <w:bookmarkEnd w:id="1137"/>
    </w:p>
    <w:p w14:paraId="1A1A3719" w14:textId="4B57BF9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83FD7">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83FD7">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138" w:name="_Ref493408046"/>
      <w:bookmarkStart w:id="1139" w:name="_Toc514337252"/>
      <w:r>
        <w:t>id property</w:t>
      </w:r>
      <w:bookmarkEnd w:id="1138"/>
      <w:bookmarkEnd w:id="113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140" w:name="_Toc514337253"/>
      <w:r>
        <w:t>name property</w:t>
      </w:r>
      <w:bookmarkEnd w:id="1140"/>
    </w:p>
    <w:p w14:paraId="19E18CE8" w14:textId="187C88C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83FD7">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141" w:name="_Ref493510771"/>
      <w:bookmarkStart w:id="1142" w:name="_Toc514337254"/>
      <w:r>
        <w:t>shortDescription property</w:t>
      </w:r>
      <w:bookmarkEnd w:id="1141"/>
      <w:bookmarkEnd w:id="1142"/>
    </w:p>
    <w:p w14:paraId="529813AC" w14:textId="4A559D0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83FD7">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lastRenderedPageBreak/>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143" w:name="_Ref493510781"/>
      <w:bookmarkStart w:id="1144" w:name="_Toc514337255"/>
      <w:r>
        <w:t>fullDescription property</w:t>
      </w:r>
      <w:bookmarkEnd w:id="1143"/>
      <w:bookmarkEnd w:id="1144"/>
    </w:p>
    <w:p w14:paraId="1D1994A2" w14:textId="2D09E95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83FD7">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C1F5317"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83FD7">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145" w:name="_Ref493345139"/>
      <w:bookmarkStart w:id="1146" w:name="_Toc514337256"/>
      <w:r>
        <w:t>message</w:t>
      </w:r>
      <w:r w:rsidR="00CD2BD7">
        <w:t>Strings</w:t>
      </w:r>
      <w:r>
        <w:t xml:space="preserve"> property</w:t>
      </w:r>
      <w:bookmarkEnd w:id="1145"/>
      <w:bookmarkEnd w:id="1146"/>
    </w:p>
    <w:p w14:paraId="6AA2B3CA" w14:textId="6320521C"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483FD7">
        <w:t>3.5</w:t>
      </w:r>
      <w:r w:rsidR="007F1CE5">
        <w:fldChar w:fldCharType="end"/>
      </w:r>
      <w:r w:rsidR="004A12C7">
        <w:t xml:space="preserve">) </w:t>
      </w:r>
      <w:r>
        <w:t xml:space="preserve">consisting of a set of </w:t>
      </w:r>
      <w:r w:rsidR="00F83B35">
        <w:t>properties</w:t>
      </w:r>
      <w:r>
        <w:t xml:space="preserve"> with arbitrary names.</w:t>
      </w:r>
    </w:p>
    <w:p w14:paraId="4810A9EB" w14:textId="052D29C2"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83FD7">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83FD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83FD7">
        <w:t>3.9.5</w:t>
      </w:r>
      <w:r w:rsidR="00F67E65">
        <w:fldChar w:fldCharType="end"/>
      </w:r>
      <w:r w:rsidR="00F67E65">
        <w:t>).</w:t>
      </w:r>
    </w:p>
    <w:p w14:paraId="54AC3DC0" w14:textId="29BB16C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483FD7">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147" w:name="_Ref503366474"/>
      <w:bookmarkStart w:id="1148" w:name="_Ref503366805"/>
      <w:bookmarkStart w:id="1149" w:name="_Toc514337257"/>
      <w:r>
        <w:t>richMessageStrings</w:t>
      </w:r>
      <w:r w:rsidR="00932BEE">
        <w:t xml:space="preserve"> property</w:t>
      </w:r>
      <w:bookmarkEnd w:id="1147"/>
      <w:bookmarkEnd w:id="1148"/>
      <w:bookmarkEnd w:id="1149"/>
    </w:p>
    <w:p w14:paraId="5301B6AC" w14:textId="3ED9094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83FD7">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483FD7">
        <w:t>3.5</w:t>
      </w:r>
      <w:r w:rsidR="00F67E65">
        <w:fldChar w:fldCharType="end"/>
      </w:r>
      <w:r w:rsidR="004A12C7">
        <w:t>)</w:t>
      </w:r>
      <w:r>
        <w:t xml:space="preserve"> consisting of a set of properties with arbitrary names.</w:t>
      </w:r>
    </w:p>
    <w:p w14:paraId="03C9BFFA" w14:textId="349B383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83FD7">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83FD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83FD7">
        <w:t>3.9.5</w:t>
      </w:r>
      <w:r w:rsidR="00F67E65">
        <w:fldChar w:fldCharType="end"/>
      </w:r>
      <w:r w:rsidR="00F67E65">
        <w:t>).</w:t>
      </w:r>
    </w:p>
    <w:p w14:paraId="10C6AFC3" w14:textId="44D3E86A" w:rsidR="00454769" w:rsidRDefault="00454769" w:rsidP="00454769">
      <w:r>
        <w:lastRenderedPageBreak/>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0B0BD03"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83FD7">
        <w:t>3.9.3.2</w:t>
      </w:r>
      <w:r w:rsidR="00454769">
        <w:fldChar w:fldCharType="end"/>
      </w:r>
      <w:r w:rsidR="00454769">
        <w:t>.</w:t>
      </w:r>
    </w:p>
    <w:p w14:paraId="207C80A3" w14:textId="79B47F9A" w:rsidR="00B86BC7" w:rsidRDefault="00B86BC7" w:rsidP="00B86BC7">
      <w:pPr>
        <w:pStyle w:val="Heading3"/>
      </w:pPr>
      <w:bookmarkStart w:id="1150" w:name="_Toc514337258"/>
      <w:r>
        <w:t>help</w:t>
      </w:r>
      <w:r w:rsidR="00F47A7C">
        <w:t>Location</w:t>
      </w:r>
      <w:r>
        <w:t xml:space="preserve"> property</w:t>
      </w:r>
      <w:bookmarkEnd w:id="1150"/>
    </w:p>
    <w:p w14:paraId="782A7DB1" w14:textId="68572F9C"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83FD7">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151" w:name="_Ref503364566"/>
      <w:bookmarkStart w:id="1152" w:name="_Toc514337259"/>
      <w:r>
        <w:t>help property</w:t>
      </w:r>
      <w:bookmarkEnd w:id="1151"/>
      <w:bookmarkEnd w:id="1152"/>
    </w:p>
    <w:p w14:paraId="681BD68F" w14:textId="372B5CC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83FD7">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153" w:name="_Ref508894471"/>
      <w:bookmarkStart w:id="1154" w:name="_Toc514337260"/>
      <w:r>
        <w:t>configuration property</w:t>
      </w:r>
      <w:bookmarkEnd w:id="1153"/>
      <w:bookmarkEnd w:id="1154"/>
    </w:p>
    <w:p w14:paraId="566C2663" w14:textId="6711F171"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83FD7">
        <w:t>3.37</w:t>
      </w:r>
      <w:r>
        <w:fldChar w:fldCharType="end"/>
      </w:r>
      <w:r>
        <w:t>)</w:t>
      </w:r>
      <w:r w:rsidRPr="000A7DA8">
        <w:t>.</w:t>
      </w:r>
    </w:p>
    <w:p w14:paraId="7BA3CFE9" w14:textId="60822626"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83FD7">
        <w:t>3.37</w:t>
      </w:r>
      <w:r>
        <w:fldChar w:fldCharType="end"/>
      </w:r>
      <w:r>
        <w:t>.</w:t>
      </w:r>
    </w:p>
    <w:p w14:paraId="69A963A7" w14:textId="187B4FFC" w:rsidR="00B86BC7" w:rsidRDefault="00B86BC7" w:rsidP="00B86BC7">
      <w:pPr>
        <w:pStyle w:val="Heading3"/>
      </w:pPr>
      <w:bookmarkStart w:id="1155" w:name="_Toc514337261"/>
      <w:r>
        <w:t>properties property</w:t>
      </w:r>
      <w:bookmarkEnd w:id="1155"/>
    </w:p>
    <w:p w14:paraId="51CA671B" w14:textId="67D31FD6"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483FD7">
        <w:t>3.7</w:t>
      </w:r>
      <w:r>
        <w:fldChar w:fldCharType="end"/>
      </w:r>
      <w:r w:rsidRPr="0025208C">
        <w:t>). This allows tools to include information about the rule that is not explicitly specified in the SARIF format.</w:t>
      </w:r>
    </w:p>
    <w:p w14:paraId="60023273" w14:textId="2AF6C50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483FD7">
        <w:t>3.37.4</w:t>
      </w:r>
      <w:r>
        <w:fldChar w:fldCharType="end"/>
      </w:r>
      <w:r>
        <w:t>) for that.</w:t>
      </w:r>
    </w:p>
    <w:p w14:paraId="13B57609" w14:textId="2442BC85" w:rsidR="00164CCB" w:rsidRDefault="00164CCB" w:rsidP="00B86BC7">
      <w:pPr>
        <w:pStyle w:val="Heading2"/>
      </w:pPr>
      <w:bookmarkStart w:id="1156" w:name="_Ref508894470"/>
      <w:bookmarkStart w:id="1157" w:name="_Ref508894720"/>
      <w:bookmarkStart w:id="1158" w:name="_Ref508894737"/>
      <w:bookmarkStart w:id="1159" w:name="_Toc514337262"/>
      <w:bookmarkStart w:id="1160" w:name="_Ref493477061"/>
      <w:r>
        <w:t>ruleConfiguration object</w:t>
      </w:r>
      <w:bookmarkEnd w:id="1156"/>
      <w:bookmarkEnd w:id="1157"/>
      <w:bookmarkEnd w:id="1158"/>
      <w:bookmarkEnd w:id="1159"/>
    </w:p>
    <w:p w14:paraId="2F470253" w14:textId="738DA236" w:rsidR="00164CCB" w:rsidRDefault="00164CCB" w:rsidP="00164CCB">
      <w:pPr>
        <w:pStyle w:val="Heading3"/>
      </w:pPr>
      <w:bookmarkStart w:id="1161" w:name="_Toc514337263"/>
      <w:r>
        <w:t>General</w:t>
      </w:r>
      <w:bookmarkEnd w:id="116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975E946" w:rsidR="00D41895" w:rsidRPr="00D41895" w:rsidRDefault="00D41895" w:rsidP="00D41895">
      <w:r>
        <w:t>For an example, see §</w:t>
      </w:r>
      <w:r>
        <w:fldChar w:fldCharType="begin"/>
      </w:r>
      <w:r>
        <w:instrText xml:space="preserve"> REF _Ref508894796 \r \h </w:instrText>
      </w:r>
      <w:r>
        <w:fldChar w:fldCharType="separate"/>
      </w:r>
      <w:r w:rsidR="00483FD7">
        <w:t>3.37.4</w:t>
      </w:r>
      <w:r>
        <w:fldChar w:fldCharType="end"/>
      </w:r>
      <w:r>
        <w:t>.</w:t>
      </w:r>
    </w:p>
    <w:p w14:paraId="3F5F290D" w14:textId="702ADA23" w:rsidR="00164CCB" w:rsidRDefault="00164CCB" w:rsidP="00164CCB">
      <w:pPr>
        <w:pStyle w:val="Heading3"/>
      </w:pPr>
      <w:bookmarkStart w:id="1162" w:name="_Toc514337264"/>
      <w:r>
        <w:t>enabled property</w:t>
      </w:r>
      <w:bookmarkEnd w:id="1162"/>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lastRenderedPageBreak/>
        <w:t>SecurityScanner --disable "SEC4002,SEC4003" --enable SEC6012</w:t>
      </w:r>
    </w:p>
    <w:p w14:paraId="3DFEB21B" w14:textId="26060AD2" w:rsidR="00164CCB" w:rsidRDefault="00164CCB" w:rsidP="00164CCB">
      <w:pPr>
        <w:pStyle w:val="Heading3"/>
      </w:pPr>
      <w:bookmarkStart w:id="1163" w:name="_Ref508894469"/>
      <w:bookmarkStart w:id="1164" w:name="_Toc514337265"/>
      <w:r>
        <w:t>defaultLevel property</w:t>
      </w:r>
      <w:bookmarkEnd w:id="1163"/>
      <w:bookmarkEnd w:id="1164"/>
    </w:p>
    <w:p w14:paraId="2F7AE5CB" w14:textId="1FD7895F"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83FD7">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759404DF"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483FD7">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165" w:name="_Ref508894764"/>
      <w:bookmarkStart w:id="1166" w:name="_Ref508894796"/>
      <w:bookmarkStart w:id="1167" w:name="_Toc514337266"/>
      <w:r>
        <w:t>parameters property</w:t>
      </w:r>
      <w:bookmarkEnd w:id="1165"/>
      <w:bookmarkEnd w:id="1166"/>
      <w:bookmarkEnd w:id="1167"/>
    </w:p>
    <w:p w14:paraId="18FD260D" w14:textId="70CBAC1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83FD7">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77991FA" w:rsidR="00D41895" w:rsidRDefault="00D41895" w:rsidP="00D41895">
      <w:pPr>
        <w:pStyle w:val="Codesmall"/>
      </w:pPr>
      <w:r>
        <w:t>{                                  # A rule object (§</w:t>
      </w:r>
      <w:r>
        <w:fldChar w:fldCharType="begin"/>
      </w:r>
      <w:r>
        <w:instrText xml:space="preserve"> REF _Ref508814067 \r \h </w:instrText>
      </w:r>
      <w:r>
        <w:fldChar w:fldCharType="separate"/>
      </w:r>
      <w:r w:rsidR="00483FD7">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168" w:name="_Toc514337267"/>
      <w:r>
        <w:t>fix object</w:t>
      </w:r>
      <w:bookmarkEnd w:id="1160"/>
      <w:bookmarkEnd w:id="1168"/>
    </w:p>
    <w:p w14:paraId="410A501F" w14:textId="4C707545" w:rsidR="00B86BC7" w:rsidRDefault="00B86BC7" w:rsidP="00B86BC7">
      <w:pPr>
        <w:pStyle w:val="Heading3"/>
      </w:pPr>
      <w:bookmarkStart w:id="1169" w:name="_Toc514337268"/>
      <w:r>
        <w:t>General</w:t>
      </w:r>
      <w:bookmarkEnd w:id="1169"/>
    </w:p>
    <w:p w14:paraId="493ABF69" w14:textId="7735B03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83FD7">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555808F"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83FD7">
        <w:t>3.19</w:t>
      </w:r>
      <w:r>
        <w:fldChar w:fldCharType="end"/>
      </w:r>
      <w:r>
        <w:t>)</w:t>
      </w:r>
      <w:r w:rsidR="00DF5A5B">
        <w:t>.</w:t>
      </w:r>
    </w:p>
    <w:p w14:paraId="008E6A82" w14:textId="34D52C8C" w:rsidR="006F21F3" w:rsidRDefault="006F21F3" w:rsidP="00EA489A">
      <w:pPr>
        <w:pStyle w:val="Codesmall"/>
      </w:pPr>
      <w:r>
        <w:t xml:space="preserve">  "fix": {</w:t>
      </w:r>
    </w:p>
    <w:p w14:paraId="6386C02E" w14:textId="56CE46FC"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83FD7">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CD6F679"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83FD7">
        <w:t>3.38.3</w:t>
      </w:r>
      <w:r w:rsidR="00EA23DD">
        <w:fldChar w:fldCharType="end"/>
      </w:r>
      <w:r w:rsidR="00DF5A5B">
        <w:t>.</w:t>
      </w:r>
    </w:p>
    <w:p w14:paraId="396348ED" w14:textId="7E8CF5E0"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83FD7">
        <w:t>3.39</w:t>
      </w:r>
      <w:r>
        <w:fldChar w:fldCharType="end"/>
      </w:r>
      <w:r>
        <w:t>)</w:t>
      </w:r>
      <w:r w:rsidR="00DF5A5B">
        <w:t>.</w:t>
      </w:r>
    </w:p>
    <w:p w14:paraId="30F183B1" w14:textId="16A1F007" w:rsidR="006F21F3" w:rsidRDefault="006F21F3" w:rsidP="00EA489A">
      <w:pPr>
        <w:pStyle w:val="Codesmall"/>
      </w:pPr>
      <w:r>
        <w:lastRenderedPageBreak/>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170" w:name="_Ref493512730"/>
      <w:bookmarkStart w:id="1171" w:name="_Toc514337269"/>
      <w:r>
        <w:t>description property</w:t>
      </w:r>
      <w:bookmarkEnd w:id="1170"/>
      <w:bookmarkEnd w:id="1171"/>
    </w:p>
    <w:p w14:paraId="1893F7D7" w14:textId="1E09DEF7"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83FD7">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172" w:name="_Ref493512752"/>
      <w:bookmarkStart w:id="1173" w:name="_Ref493513084"/>
      <w:bookmarkStart w:id="1174" w:name="_Ref503372111"/>
      <w:bookmarkStart w:id="1175" w:name="_Ref503372176"/>
      <w:bookmarkStart w:id="1176" w:name="_Toc514337270"/>
      <w:r>
        <w:t>fileChanges property</w:t>
      </w:r>
      <w:bookmarkEnd w:id="1172"/>
      <w:bookmarkEnd w:id="1173"/>
      <w:bookmarkEnd w:id="1174"/>
      <w:bookmarkEnd w:id="1175"/>
      <w:bookmarkEnd w:id="1176"/>
    </w:p>
    <w:p w14:paraId="6DE7B962" w14:textId="5F9A246A"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83FD7">
        <w:t>3.39</w:t>
      </w:r>
      <w:r>
        <w:fldChar w:fldCharType="end"/>
      </w:r>
      <w:r w:rsidRPr="006F21F3">
        <w:t>).</w:t>
      </w:r>
    </w:p>
    <w:p w14:paraId="6AA7DCCF" w14:textId="573A5B94" w:rsidR="00B86BC7" w:rsidRDefault="00B86BC7" w:rsidP="00B86BC7">
      <w:pPr>
        <w:pStyle w:val="Heading2"/>
      </w:pPr>
      <w:bookmarkStart w:id="1177" w:name="_Ref493512744"/>
      <w:bookmarkStart w:id="1178" w:name="_Ref493512991"/>
      <w:bookmarkStart w:id="1179" w:name="_Toc514337271"/>
      <w:r>
        <w:t>fileChange object</w:t>
      </w:r>
      <w:bookmarkEnd w:id="1177"/>
      <w:bookmarkEnd w:id="1178"/>
      <w:bookmarkEnd w:id="1179"/>
    </w:p>
    <w:p w14:paraId="74D8322D" w14:textId="06E505AA" w:rsidR="00B86BC7" w:rsidRDefault="00B86BC7" w:rsidP="00B86BC7">
      <w:pPr>
        <w:pStyle w:val="Heading3"/>
      </w:pPr>
      <w:bookmarkStart w:id="1180" w:name="_Toc514337272"/>
      <w:r>
        <w:t>General</w:t>
      </w:r>
      <w:bookmarkEnd w:id="118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4655176"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83FD7">
        <w:t>3.37</w:t>
      </w:r>
      <w:r>
        <w:fldChar w:fldCharType="end"/>
      </w:r>
      <w:r>
        <w:t>)</w:t>
      </w:r>
      <w:r w:rsidR="00F27F55">
        <w:t>.</w:t>
      </w:r>
    </w:p>
    <w:p w14:paraId="0FF6717D" w14:textId="226631D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83FD7">
        <w:t>3.38.3</w:t>
      </w:r>
      <w:r w:rsidR="00770A97">
        <w:fldChar w:fldCharType="end"/>
      </w:r>
      <w:r w:rsidR="00855CF1">
        <w:t>.</w:t>
      </w:r>
    </w:p>
    <w:p w14:paraId="6A521431" w14:textId="0248D8F7" w:rsidR="006F21F3" w:rsidRDefault="006F21F3" w:rsidP="007C764E">
      <w:pPr>
        <w:pStyle w:val="Codesmall"/>
      </w:pPr>
      <w:r>
        <w:t xml:space="preserve">    {                          </w:t>
      </w:r>
    </w:p>
    <w:p w14:paraId="0805703A" w14:textId="2B665F48"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83FD7">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B682E5C"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83FD7">
        <w:t>3.39.3</w:t>
      </w:r>
      <w:r>
        <w:fldChar w:fldCharType="end"/>
      </w:r>
      <w:r w:rsidR="00855CF1">
        <w:t>.</w:t>
      </w:r>
    </w:p>
    <w:p w14:paraId="1FAFE72E" w14:textId="0E49F0F2"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83FD7">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181" w:name="_Ref493513096"/>
      <w:bookmarkStart w:id="1182" w:name="_Ref493513195"/>
      <w:bookmarkStart w:id="1183" w:name="_Ref493513493"/>
      <w:bookmarkStart w:id="1184" w:name="_Toc514337273"/>
      <w:r>
        <w:t>fileLocation</w:t>
      </w:r>
      <w:r w:rsidR="00B86BC7">
        <w:t xml:space="preserve"> property</w:t>
      </w:r>
      <w:bookmarkEnd w:id="1181"/>
      <w:bookmarkEnd w:id="1182"/>
      <w:bookmarkEnd w:id="1183"/>
      <w:bookmarkEnd w:id="1184"/>
    </w:p>
    <w:p w14:paraId="47E2D8A5" w14:textId="1E29206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83FD7">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185" w:name="_Ref493513106"/>
      <w:bookmarkStart w:id="1186" w:name="_Toc514337274"/>
      <w:r>
        <w:lastRenderedPageBreak/>
        <w:t>replacements property</w:t>
      </w:r>
      <w:bookmarkEnd w:id="1185"/>
      <w:bookmarkEnd w:id="1186"/>
    </w:p>
    <w:p w14:paraId="21F0788C" w14:textId="12C9F6E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83FD7">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83FD7">
        <w:t>3.39.2</w:t>
      </w:r>
      <w:r>
        <w:fldChar w:fldCharType="end"/>
      </w:r>
      <w:r w:rsidRPr="006F21F3">
        <w:t>).</w:t>
      </w:r>
    </w:p>
    <w:p w14:paraId="40D9EA5A" w14:textId="3D521EDE" w:rsidR="00B86BC7" w:rsidRDefault="00B86BC7" w:rsidP="00B86BC7">
      <w:pPr>
        <w:pStyle w:val="Heading2"/>
      </w:pPr>
      <w:bookmarkStart w:id="1187" w:name="_Ref493513114"/>
      <w:bookmarkStart w:id="1188" w:name="_Ref493513476"/>
      <w:bookmarkStart w:id="1189" w:name="_Toc514337275"/>
      <w:r>
        <w:t>replacement object</w:t>
      </w:r>
      <w:bookmarkEnd w:id="1187"/>
      <w:bookmarkEnd w:id="1188"/>
      <w:bookmarkEnd w:id="1189"/>
    </w:p>
    <w:p w14:paraId="1276FD13" w14:textId="540BBC1F" w:rsidR="00B86BC7" w:rsidRDefault="00B86BC7" w:rsidP="00B86BC7">
      <w:pPr>
        <w:pStyle w:val="Heading3"/>
      </w:pPr>
      <w:bookmarkStart w:id="1190" w:name="_Toc514337276"/>
      <w:r>
        <w:t>General</w:t>
      </w:r>
      <w:bookmarkEnd w:id="119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69698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83FD7">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83FD7">
        <w:t>3.40.4</w:t>
      </w:r>
      <w:r>
        <w:fldChar w:fldCharType="end"/>
      </w:r>
      <w:r>
        <w:t xml:space="preserve">), then the effect of the replacement </w:t>
      </w:r>
      <w:r w:rsidRPr="003672C8">
        <w:rPr>
          <w:b/>
        </w:rPr>
        <w:t>SHALL</w:t>
      </w:r>
      <w:r>
        <w:t xml:space="preserve"> be as if the removal were performed before the insertion.</w:t>
      </w:r>
    </w:p>
    <w:p w14:paraId="51FA77A0" w14:textId="733D260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83FD7">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83FD7">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w:t>
      </w:r>
      <w:r>
        <w:lastRenderedPageBreak/>
        <w:t xml:space="preserve">bytes specified by the </w:t>
      </w:r>
      <w:r w:rsidRPr="00A61E03">
        <w:rPr>
          <w:rStyle w:val="CODEtemp"/>
        </w:rPr>
        <w:t>insertedContent.binary</w:t>
      </w:r>
      <w:r>
        <w:t xml:space="preserve"> property are inserted at offset 312 with respect to the unmodified file.</w:t>
      </w:r>
    </w:p>
    <w:p w14:paraId="192780C5" w14:textId="79C9A37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83FD7">
        <w:t>3.40.3</w:t>
      </w:r>
      <w:r>
        <w:fldChar w:fldCharType="end"/>
      </w:r>
      <w:r>
        <w:t>) specifies a text region (§</w:t>
      </w:r>
      <w:r>
        <w:fldChar w:fldCharType="begin"/>
      </w:r>
      <w:r>
        <w:instrText xml:space="preserve"> REF _Ref493492556 \r \h </w:instrText>
      </w:r>
      <w:r>
        <w:fldChar w:fldCharType="separate"/>
      </w:r>
      <w:r w:rsidR="00483FD7">
        <w:t>3.22.2</w:t>
      </w:r>
      <w:r>
        <w:fldChar w:fldCharType="end"/>
      </w:r>
      <w:r>
        <w:t>) or a binary region (§</w:t>
      </w:r>
      <w:r>
        <w:fldChar w:fldCharType="begin"/>
      </w:r>
      <w:r>
        <w:instrText xml:space="preserve"> REF _Ref509043519 \r \h </w:instrText>
      </w:r>
      <w:r>
        <w:fldChar w:fldCharType="separate"/>
      </w:r>
      <w:r w:rsidR="00483FD7">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B447CC2"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483FD7">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191" w:name="_Toc514337277"/>
      <w:r>
        <w:t>Constraints</w:t>
      </w:r>
      <w:bookmarkEnd w:id="1191"/>
    </w:p>
    <w:p w14:paraId="58129AF5" w14:textId="7154F6F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83FD7">
        <w:t>3.40.3</w:t>
      </w:r>
      <w:r>
        <w:fldChar w:fldCharType="end"/>
      </w:r>
      <w:r>
        <w:t>) specifies a text region (§</w:t>
      </w:r>
      <w:r>
        <w:fldChar w:fldCharType="begin"/>
      </w:r>
      <w:r>
        <w:instrText xml:space="preserve"> REF _Ref493492556 \r \h </w:instrText>
      </w:r>
      <w:r>
        <w:fldChar w:fldCharType="separate"/>
      </w:r>
      <w:r w:rsidR="00483FD7">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83FD7">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83FD7">
        <w:t>3.2.2</w:t>
      </w:r>
      <w:r>
        <w:fldChar w:fldCharType="end"/>
      </w:r>
      <w:r>
        <w:t>).</w:t>
      </w:r>
    </w:p>
    <w:p w14:paraId="77DC3A72" w14:textId="702E47D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83FD7">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83FD7">
        <w:t>3.2.3</w:t>
      </w:r>
      <w:r>
        <w:fldChar w:fldCharType="end"/>
      </w:r>
      <w:r>
        <w:t>).</w:t>
      </w:r>
    </w:p>
    <w:p w14:paraId="2919F4E4" w14:textId="2FD85E3E" w:rsidR="00B86BC7" w:rsidRDefault="00B86BC7" w:rsidP="00B86BC7">
      <w:pPr>
        <w:pStyle w:val="Heading3"/>
      </w:pPr>
      <w:bookmarkStart w:id="1192" w:name="_Ref493518436"/>
      <w:bookmarkStart w:id="1193" w:name="_Ref493518439"/>
      <w:bookmarkStart w:id="1194" w:name="_Ref493518529"/>
      <w:bookmarkStart w:id="1195" w:name="_Toc514337278"/>
      <w:r>
        <w:t>deleted</w:t>
      </w:r>
      <w:r w:rsidR="00F27F55">
        <w:t>Region</w:t>
      </w:r>
      <w:r>
        <w:t xml:space="preserve"> property</w:t>
      </w:r>
      <w:bookmarkEnd w:id="1192"/>
      <w:bookmarkEnd w:id="1193"/>
      <w:bookmarkEnd w:id="1194"/>
      <w:bookmarkEnd w:id="1195"/>
    </w:p>
    <w:p w14:paraId="1ECF4AC9" w14:textId="3DB22D7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83FD7">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196" w:name="_Ref493518437"/>
      <w:bookmarkStart w:id="1197" w:name="_Ref493518440"/>
      <w:bookmarkStart w:id="1198" w:name="_Toc514337279"/>
      <w:r>
        <w:t>inserted</w:t>
      </w:r>
      <w:r w:rsidR="00F27F55">
        <w:t>Content</w:t>
      </w:r>
      <w:r>
        <w:t xml:space="preserve"> property</w:t>
      </w:r>
      <w:bookmarkEnd w:id="1196"/>
      <w:bookmarkEnd w:id="1197"/>
      <w:bookmarkEnd w:id="1198"/>
    </w:p>
    <w:p w14:paraId="6E86F82E" w14:textId="1B0CA77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83FD7">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99" w:name="_Ref493404948"/>
      <w:bookmarkStart w:id="1200" w:name="_Ref493406026"/>
      <w:bookmarkStart w:id="1201" w:name="_Toc514337280"/>
      <w:r>
        <w:t>notification object</w:t>
      </w:r>
      <w:bookmarkEnd w:id="1199"/>
      <w:bookmarkEnd w:id="1200"/>
      <w:bookmarkEnd w:id="1201"/>
    </w:p>
    <w:p w14:paraId="3BD7AF2E" w14:textId="23E07934" w:rsidR="00B86BC7" w:rsidRDefault="00B86BC7" w:rsidP="00B86BC7">
      <w:pPr>
        <w:pStyle w:val="Heading3"/>
      </w:pPr>
      <w:bookmarkStart w:id="1202" w:name="_Toc514337281"/>
      <w:r>
        <w:t>General</w:t>
      </w:r>
      <w:bookmarkEnd w:id="1202"/>
    </w:p>
    <w:p w14:paraId="759675E9" w14:textId="322F61C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83FD7">
        <w:t>3.19</w:t>
      </w:r>
      <w:r>
        <w:fldChar w:fldCharType="end"/>
      </w:r>
      <w:r w:rsidRPr="003672C8">
        <w:t>).</w:t>
      </w:r>
    </w:p>
    <w:p w14:paraId="6C08731C" w14:textId="60FD4244" w:rsidR="00B86BC7" w:rsidRDefault="00B86BC7" w:rsidP="00B86BC7">
      <w:pPr>
        <w:pStyle w:val="Heading3"/>
      </w:pPr>
      <w:bookmarkStart w:id="1203" w:name="_Toc514337282"/>
      <w:r>
        <w:t>id property</w:t>
      </w:r>
      <w:bookmarkEnd w:id="120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0018DF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83FD7">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204" w:name="_Ref493518926"/>
      <w:bookmarkStart w:id="1205" w:name="_Toc514337283"/>
      <w:r>
        <w:t>ruleId property</w:t>
      </w:r>
      <w:bookmarkEnd w:id="1204"/>
      <w:bookmarkEnd w:id="1205"/>
    </w:p>
    <w:p w14:paraId="72DC23AB" w14:textId="6F9ADAE2"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83FD7">
        <w:t>3.36.3</w:t>
      </w:r>
      <w:r>
        <w:fldChar w:fldCharType="end"/>
      </w:r>
      <w:r w:rsidRPr="003672C8">
        <w:t>).</w:t>
      </w:r>
    </w:p>
    <w:p w14:paraId="689839C4" w14:textId="7101F7D6"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483FD7">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483FD7">
        <w:t>3.11.17</w:t>
      </w:r>
      <w:r>
        <w:fldChar w:fldCharType="end"/>
      </w:r>
      <w:r w:rsidR="00431CDA">
        <w:t>, §</w:t>
      </w:r>
      <w:r w:rsidR="00EC0042">
        <w:fldChar w:fldCharType="begin"/>
      </w:r>
      <w:r w:rsidR="00EC0042">
        <w:instrText xml:space="preserve"> REF _Ref508870783 \r \h </w:instrText>
      </w:r>
      <w:r w:rsidR="00EC0042">
        <w:fldChar w:fldCharType="separate"/>
      </w:r>
      <w:r w:rsidR="00483FD7">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483FD7">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483FD7">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F9ACD15"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483FD7">
        <w:t>3.11</w:t>
      </w:r>
      <w:r w:rsidR="009F29FD">
        <w:fldChar w:fldCharType="end"/>
      </w:r>
      <w:r w:rsidR="009F29FD">
        <w:t>).</w:t>
      </w:r>
    </w:p>
    <w:p w14:paraId="37E39977" w14:textId="569C2B1A"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83FD7">
        <w:t>3.11.9</w:t>
      </w:r>
      <w:r>
        <w:fldChar w:fldCharType="end"/>
      </w:r>
      <w:r>
        <w:t>.</w:t>
      </w:r>
    </w:p>
    <w:p w14:paraId="5CBB9063" w14:textId="4DDE2873"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483FD7">
        <w:t>3.13</w:t>
      </w:r>
      <w:r>
        <w:fldChar w:fldCharType="end"/>
      </w:r>
      <w:r>
        <w:t>).</w:t>
      </w:r>
    </w:p>
    <w:p w14:paraId="4EE5FB01" w14:textId="6C507A9E"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483FD7">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35854D9" w:rsidR="009F29FD" w:rsidRDefault="009F29FD" w:rsidP="00431CDA">
      <w:pPr>
        <w:pStyle w:val="Codesmall"/>
      </w:pPr>
      <w:r>
        <w:t xml:space="preserve">  "resources": {                          # See §</w:t>
      </w:r>
      <w:r>
        <w:fldChar w:fldCharType="begin"/>
      </w:r>
      <w:r>
        <w:instrText xml:space="preserve"> REF _Ref493404878 \r \h </w:instrText>
      </w:r>
      <w:r>
        <w:fldChar w:fldCharType="separate"/>
      </w:r>
      <w:r w:rsidR="00483FD7">
        <w:t>3.11.17</w:t>
      </w:r>
      <w:r>
        <w:fldChar w:fldCharType="end"/>
      </w:r>
      <w:r>
        <w:t>.</w:t>
      </w:r>
    </w:p>
    <w:p w14:paraId="12676CFC" w14:textId="1A7D8071"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483FD7">
        <w:t>3.35.3</w:t>
      </w:r>
      <w:r>
        <w:fldChar w:fldCharType="end"/>
      </w:r>
      <w:r>
        <w:t>.</w:t>
      </w:r>
    </w:p>
    <w:p w14:paraId="24CCC349" w14:textId="5089F4BD"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483FD7">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206" w:name="_Toc514337284"/>
      <w:r>
        <w:lastRenderedPageBreak/>
        <w:t>physicalLocation property</w:t>
      </w:r>
      <w:bookmarkEnd w:id="1206"/>
    </w:p>
    <w:p w14:paraId="23C5F0EF" w14:textId="3764EC6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83FD7">
        <w:t>3.21</w:t>
      </w:r>
      <w:r>
        <w:fldChar w:fldCharType="end"/>
      </w:r>
      <w:r w:rsidRPr="008651CE">
        <w:t>) that identifies the relevant location.</w:t>
      </w:r>
    </w:p>
    <w:p w14:paraId="0BE523CC" w14:textId="11807D96" w:rsidR="00B86BC7" w:rsidRDefault="00B86BC7" w:rsidP="00B86BC7">
      <w:pPr>
        <w:pStyle w:val="Heading3"/>
      </w:pPr>
      <w:bookmarkStart w:id="1207" w:name="_Toc514337285"/>
      <w:r>
        <w:t>message property</w:t>
      </w:r>
      <w:bookmarkEnd w:id="1207"/>
    </w:p>
    <w:p w14:paraId="095EAE33" w14:textId="57B063F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83FD7">
        <w:t>3.9</w:t>
      </w:r>
      <w:r w:rsidR="004C53FE">
        <w:fldChar w:fldCharType="end"/>
      </w:r>
      <w:r w:rsidR="006F4D22">
        <w:t>)</w:t>
      </w:r>
      <w:r w:rsidRPr="008651CE">
        <w:t xml:space="preserve"> that describes the condition that was encountered.</w:t>
      </w:r>
    </w:p>
    <w:p w14:paraId="17CA8781" w14:textId="6A755EAC"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83FD7">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83FD7">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208" w:name="_Ref493404972"/>
      <w:bookmarkStart w:id="1209" w:name="_Ref493406037"/>
      <w:bookmarkStart w:id="1210" w:name="_Toc514337286"/>
      <w:r>
        <w:t>level property</w:t>
      </w:r>
      <w:bookmarkEnd w:id="1208"/>
      <w:bookmarkEnd w:id="1209"/>
      <w:bookmarkEnd w:id="121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211" w:name="_Toc514337287"/>
      <w:r>
        <w:t>threadId property</w:t>
      </w:r>
      <w:bookmarkEnd w:id="121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212" w:name="_Toc514337288"/>
      <w:r>
        <w:t>time property</w:t>
      </w:r>
      <w:bookmarkEnd w:id="1212"/>
    </w:p>
    <w:p w14:paraId="2D4A5B6B" w14:textId="183C4CF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83FD7">
        <w:t>3.8</w:t>
      </w:r>
      <w:r>
        <w:fldChar w:fldCharType="end"/>
      </w:r>
      <w:r w:rsidRPr="008651CE">
        <w:t>).</w:t>
      </w:r>
    </w:p>
    <w:p w14:paraId="33699F22" w14:textId="56DC8386" w:rsidR="00B86BC7" w:rsidRDefault="00B86BC7" w:rsidP="00B86BC7">
      <w:pPr>
        <w:pStyle w:val="Heading3"/>
      </w:pPr>
      <w:bookmarkStart w:id="1213" w:name="_Toc514337289"/>
      <w:r>
        <w:t>exception property</w:t>
      </w:r>
      <w:bookmarkEnd w:id="1213"/>
    </w:p>
    <w:p w14:paraId="0929118A" w14:textId="1F59EC0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83FD7">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214" w:name="_Toc514337290"/>
      <w:r>
        <w:t>properties property</w:t>
      </w:r>
      <w:bookmarkEnd w:id="1214"/>
    </w:p>
    <w:p w14:paraId="2707E928" w14:textId="37A0A27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483FD7">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215" w:name="_Ref493570836"/>
      <w:bookmarkStart w:id="1216" w:name="_Toc514337291"/>
      <w:r>
        <w:lastRenderedPageBreak/>
        <w:t>exception object</w:t>
      </w:r>
      <w:bookmarkEnd w:id="1215"/>
      <w:bookmarkEnd w:id="1216"/>
    </w:p>
    <w:p w14:paraId="1257C9E2" w14:textId="6070509F" w:rsidR="00B86BC7" w:rsidRDefault="00B86BC7" w:rsidP="00B86BC7">
      <w:pPr>
        <w:pStyle w:val="Heading3"/>
      </w:pPr>
      <w:bookmarkStart w:id="1217" w:name="_Toc514337292"/>
      <w:r>
        <w:t>General</w:t>
      </w:r>
      <w:bookmarkEnd w:id="121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218" w:name="_Toc514337293"/>
      <w:r>
        <w:t>kind property</w:t>
      </w:r>
      <w:bookmarkEnd w:id="121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219" w:name="_Toc514337294"/>
      <w:r>
        <w:t>message property</w:t>
      </w:r>
      <w:bookmarkEnd w:id="1219"/>
    </w:p>
    <w:p w14:paraId="0E15DE57" w14:textId="33DD487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483FD7">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667EF60"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483FD7">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483FD7">
        <w:t>3.9.4</w:t>
      </w:r>
      <w:r>
        <w:fldChar w:fldCharType="end"/>
      </w:r>
      <w:r>
        <w:t>).</w:t>
      </w:r>
    </w:p>
    <w:p w14:paraId="7B596160" w14:textId="2780E670" w:rsidR="00B86BC7" w:rsidRDefault="00B86BC7" w:rsidP="00B86BC7">
      <w:pPr>
        <w:pStyle w:val="Heading3"/>
      </w:pPr>
      <w:bookmarkStart w:id="1220" w:name="_Toc514337295"/>
      <w:r>
        <w:t>stack property</w:t>
      </w:r>
      <w:bookmarkEnd w:id="1220"/>
    </w:p>
    <w:p w14:paraId="17152AD6" w14:textId="4250792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83FD7">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21" w:name="_Toc514337296"/>
      <w:r>
        <w:t>innerExceptions property</w:t>
      </w:r>
      <w:bookmarkEnd w:id="122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222" w:name="_Toc287332011"/>
      <w:bookmarkStart w:id="1223" w:name="_Toc514337297"/>
      <w:r w:rsidRPr="00FD22AC">
        <w:lastRenderedPageBreak/>
        <w:t>Conformance</w:t>
      </w:r>
      <w:bookmarkEnd w:id="1222"/>
      <w:bookmarkEnd w:id="1223"/>
    </w:p>
    <w:p w14:paraId="1D48659C" w14:textId="6555FDBE" w:rsidR="00EE1E0B" w:rsidRDefault="00EE1E0B" w:rsidP="002244CB"/>
    <w:p w14:paraId="3BBDC6A3" w14:textId="77777777" w:rsidR="00376AE7" w:rsidRDefault="00376AE7" w:rsidP="00376AE7">
      <w:pPr>
        <w:pStyle w:val="Heading2"/>
        <w:numPr>
          <w:ilvl w:val="1"/>
          <w:numId w:val="2"/>
        </w:numPr>
      </w:pPr>
      <w:bookmarkStart w:id="1224" w:name="_Toc514337298"/>
      <w:r>
        <w:t>Conformance targets</w:t>
      </w:r>
      <w:bookmarkEnd w:id="122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4455957"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25" w:name="_Toc514337299"/>
      <w:r>
        <w:t>Conformance Clause 1: SARIF log file</w:t>
      </w:r>
      <w:bookmarkEnd w:id="1225"/>
    </w:p>
    <w:p w14:paraId="7C2F5389" w14:textId="0A4B72C2" w:rsidR="0018481C" w:rsidRDefault="00376AE7" w:rsidP="00376AE7">
      <w:r>
        <w:t>A text file satisfies the “SARIF log file” conformance profile if</w:t>
      </w:r>
      <w:r w:rsidR="0018481C">
        <w:t>:</w:t>
      </w:r>
    </w:p>
    <w:p w14:paraId="177D8019" w14:textId="5A269B39"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83FD7">
        <w:t>3</w:t>
      </w:r>
      <w:r w:rsidR="002244CB">
        <w:fldChar w:fldCharType="end"/>
      </w:r>
      <w:r w:rsidR="00376AE7">
        <w:t>.</w:t>
      </w:r>
    </w:p>
    <w:p w14:paraId="0502E9E3" w14:textId="302C5B6F" w:rsidR="00105CCB" w:rsidRDefault="00105CCB" w:rsidP="00376AE7">
      <w:pPr>
        <w:pStyle w:val="Heading2"/>
        <w:numPr>
          <w:ilvl w:val="1"/>
          <w:numId w:val="2"/>
        </w:numPr>
      </w:pPr>
      <w:bookmarkStart w:id="1226" w:name="_Toc514337300"/>
      <w:r>
        <w:t>Conformance Clause 2: SARIF resource file</w:t>
      </w:r>
      <w:bookmarkEnd w:id="1226"/>
    </w:p>
    <w:p w14:paraId="2BD1E793" w14:textId="77777777" w:rsidR="00105CCB" w:rsidRDefault="00105CCB" w:rsidP="00105CCB">
      <w:r>
        <w:t>A text file satisfies the “SARIF resource file” conformance profile if:</w:t>
      </w:r>
    </w:p>
    <w:p w14:paraId="2EADB205" w14:textId="551A7605"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483FD7">
        <w:t>3.9.6.4</w:t>
      </w:r>
      <w:r>
        <w:fldChar w:fldCharType="end"/>
      </w:r>
      <w:r>
        <w:t>, “</w:t>
      </w:r>
      <w:r w:rsidR="001E6121">
        <w:fldChar w:fldCharType="begin"/>
      </w:r>
      <w:r w:rsidR="001E6121">
        <w:instrText xml:space="preserve"> REF _Ref508811723 \h </w:instrText>
      </w:r>
      <w:r w:rsidR="001E6121">
        <w:fldChar w:fldCharType="separate"/>
      </w:r>
      <w:r w:rsidR="00483FD7">
        <w:t>SARIF resource file format</w:t>
      </w:r>
      <w:r w:rsidR="001E6121">
        <w:fldChar w:fldCharType="end"/>
      </w:r>
      <w:r>
        <w:t>”.</w:t>
      </w:r>
    </w:p>
    <w:p w14:paraId="58932575" w14:textId="5946B2FA" w:rsidR="00105CCB" w:rsidRDefault="00105CCB" w:rsidP="00E04728">
      <w:pPr>
        <w:pStyle w:val="ListParagraph"/>
        <w:numPr>
          <w:ilvl w:val="0"/>
          <w:numId w:val="48"/>
        </w:numPr>
      </w:pPr>
      <w:r>
        <w:t xml:space="preserve">It contains only those elements defined in </w:t>
      </w:r>
      <w:bookmarkStart w:id="1227" w:name="_Hlk507945868"/>
      <w:r>
        <w:t>§</w:t>
      </w:r>
      <w:r>
        <w:fldChar w:fldCharType="begin"/>
      </w:r>
      <w:r>
        <w:instrText xml:space="preserve"> REF _Ref508811723 \r \h </w:instrText>
      </w:r>
      <w:r>
        <w:fldChar w:fldCharType="separate"/>
      </w:r>
      <w:r w:rsidR="00483FD7">
        <w:t>3.9.6.4</w:t>
      </w:r>
      <w:r>
        <w:fldChar w:fldCharType="end"/>
      </w:r>
      <w:r>
        <w:t>.</w:t>
      </w:r>
      <w:bookmarkEnd w:id="1227"/>
    </w:p>
    <w:p w14:paraId="2010E9D3" w14:textId="56CE5313"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483FD7">
        <w:t>3</w:t>
      </w:r>
      <w:r>
        <w:fldChar w:fldCharType="end"/>
      </w:r>
      <w:r>
        <w:t>, except as modified in §</w:t>
      </w:r>
      <w:r>
        <w:fldChar w:fldCharType="begin"/>
      </w:r>
      <w:r>
        <w:instrText xml:space="preserve"> REF _Ref508811723 \r \h </w:instrText>
      </w:r>
      <w:r>
        <w:fldChar w:fldCharType="separate"/>
      </w:r>
      <w:r w:rsidR="00483FD7">
        <w:t>3.9.6.4</w:t>
      </w:r>
      <w:r>
        <w:fldChar w:fldCharType="end"/>
      </w:r>
      <w:r>
        <w:t>.</w:t>
      </w:r>
    </w:p>
    <w:p w14:paraId="3A58DDE1" w14:textId="56034256" w:rsidR="0018481C" w:rsidRDefault="0018481C" w:rsidP="00376AE7">
      <w:pPr>
        <w:pStyle w:val="Heading2"/>
        <w:numPr>
          <w:ilvl w:val="1"/>
          <w:numId w:val="2"/>
        </w:numPr>
      </w:pPr>
      <w:bookmarkStart w:id="1228" w:name="_Toc514337301"/>
      <w:r>
        <w:t xml:space="preserve">Conformance Clause </w:t>
      </w:r>
      <w:r w:rsidR="00105CCB">
        <w:t>3</w:t>
      </w:r>
      <w:r>
        <w:t>: SARIF producer</w:t>
      </w:r>
      <w:bookmarkEnd w:id="1228"/>
    </w:p>
    <w:p w14:paraId="350705EC" w14:textId="77777777" w:rsidR="0018481C" w:rsidRDefault="0018481C" w:rsidP="0018481C">
      <w:r>
        <w:t>A program satisfies the “SARIF producer” conformance profile if:</w:t>
      </w:r>
    </w:p>
    <w:p w14:paraId="697B080C" w14:textId="2FA87C01"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483FD7">
        <w:t>3</w:t>
      </w:r>
      <w:r>
        <w:fldChar w:fldCharType="end"/>
      </w:r>
      <w:r>
        <w:t>.</w:t>
      </w:r>
    </w:p>
    <w:p w14:paraId="2447FAA5" w14:textId="2BD7644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229" w:name="_Toc514337302"/>
      <w:r>
        <w:lastRenderedPageBreak/>
        <w:t xml:space="preserve">Conformance Clause </w:t>
      </w:r>
      <w:r w:rsidR="00105CCB">
        <w:t>4</w:t>
      </w:r>
      <w:r>
        <w:t>: Direct producer</w:t>
      </w:r>
      <w:bookmarkEnd w:id="122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8223414"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83FD7">
        <w:t>3</w:t>
      </w:r>
      <w:r w:rsidR="002244CB">
        <w:fldChar w:fldCharType="end"/>
      </w:r>
      <w:r>
        <w:t xml:space="preserve"> that are designated as applying to </w:t>
      </w:r>
      <w:r w:rsidR="0018481C">
        <w:t>“</w:t>
      </w:r>
      <w:r>
        <w:t>direct producers</w:t>
      </w:r>
      <w:r w:rsidR="0018481C">
        <w:t>” or to “analysis tools”</w:t>
      </w:r>
      <w:r>
        <w:t>.</w:t>
      </w:r>
    </w:p>
    <w:p w14:paraId="74D6208C" w14:textId="2D132662"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83FD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230" w:name="_Toc514337303"/>
      <w:r>
        <w:t xml:space="preserve">Conformance Clause </w:t>
      </w:r>
      <w:r w:rsidR="00D06F1A">
        <w:t>5</w:t>
      </w:r>
      <w:r>
        <w:t>: Deterministic producer</w:t>
      </w:r>
      <w:bookmarkEnd w:id="123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231" w:name="_Toc514337304"/>
      <w:r>
        <w:t>Conformance Clause 6: Converter</w:t>
      </w:r>
      <w:bookmarkEnd w:id="1231"/>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6A9706B7"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converters.</w:t>
      </w:r>
    </w:p>
    <w:p w14:paraId="0990559B" w14:textId="1DCF9793"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483FD7">
        <w:t>3</w:t>
      </w:r>
      <w:r>
        <w:fldChar w:fldCharType="end"/>
      </w:r>
      <w:r>
        <w:t>, are intended to be produced only by direct producers.</w:t>
      </w:r>
    </w:p>
    <w:p w14:paraId="493D3DE6" w14:textId="184C26E6" w:rsidR="00D06F1A" w:rsidRDefault="00D06F1A" w:rsidP="00D06F1A">
      <w:pPr>
        <w:pStyle w:val="Heading2"/>
      </w:pPr>
      <w:bookmarkStart w:id="1232" w:name="_Toc514337305"/>
      <w:r>
        <w:t>Conformance Clause 7: SARIF post-processor</w:t>
      </w:r>
      <w:bookmarkEnd w:id="123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7461AD91"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233" w:name="_Toc514337306"/>
      <w:r>
        <w:t xml:space="preserve">Conformance Clause </w:t>
      </w:r>
      <w:r w:rsidR="00D06F1A">
        <w:t>8</w:t>
      </w:r>
      <w:r>
        <w:t xml:space="preserve">: </w:t>
      </w:r>
      <w:r w:rsidR="0018481C">
        <w:t>SARIF c</w:t>
      </w:r>
      <w:r>
        <w:t>onsumer</w:t>
      </w:r>
      <w:bookmarkEnd w:id="123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F02CE37"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83FD7">
        <w:t>3</w:t>
      </w:r>
      <w:r w:rsidR="002244CB">
        <w:fldChar w:fldCharType="end"/>
      </w:r>
      <w:r>
        <w:t>.</w:t>
      </w:r>
    </w:p>
    <w:p w14:paraId="7B2084FE" w14:textId="3BB83A71"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483FD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234" w:name="_Toc514337307"/>
      <w:r>
        <w:t xml:space="preserve">Conformance Clause </w:t>
      </w:r>
      <w:r w:rsidR="00D06F1A">
        <w:t>9</w:t>
      </w:r>
      <w:r>
        <w:t>: Viewer</w:t>
      </w:r>
      <w:bookmarkEnd w:id="1234"/>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0D9289B8"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483FD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235" w:name="_Toc514337308"/>
      <w:bookmarkStart w:id="1236" w:name="_Hlk512505065"/>
      <w:r>
        <w:t>Conformance Clause 10: Result management system</w:t>
      </w:r>
      <w:bookmarkEnd w:id="123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235DDF7E"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483FD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36"/>
    </w:p>
    <w:p w14:paraId="79E66955" w14:textId="44610F19" w:rsidR="00435405" w:rsidRDefault="00435405" w:rsidP="00435405">
      <w:pPr>
        <w:pStyle w:val="Heading2"/>
      </w:pPr>
      <w:bookmarkStart w:id="1237" w:name="_Toc514337309"/>
      <w:r>
        <w:lastRenderedPageBreak/>
        <w:t>Conformance Clause 11: Engineering system</w:t>
      </w:r>
      <w:bookmarkEnd w:id="1237"/>
    </w:p>
    <w:p w14:paraId="5A8D0E9E" w14:textId="2048F54B" w:rsidR="00435405" w:rsidRDefault="00435405" w:rsidP="00435405">
      <w:r>
        <w:t>An engineering system satisfies the “engineering system” conformance profile if:</w:t>
      </w:r>
    </w:p>
    <w:p w14:paraId="29F6F326" w14:textId="1D6B79BB"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engineering systems.</w:t>
      </w:r>
    </w:p>
    <w:p w14:paraId="51263FE3" w14:textId="31A49E7E" w:rsidR="0052099F" w:rsidRDefault="002244CB" w:rsidP="00CE1F32">
      <w:pPr>
        <w:pStyle w:val="AppendixHeading1"/>
      </w:pPr>
      <w:bookmarkStart w:id="1238" w:name="AppendixAcknowledgments"/>
      <w:bookmarkStart w:id="1239" w:name="_Toc85472897"/>
      <w:bookmarkStart w:id="1240" w:name="_Toc287332012"/>
      <w:bookmarkStart w:id="1241" w:name="_Toc514337310"/>
      <w:bookmarkStart w:id="1242" w:name="_Hlk513041526"/>
      <w:bookmarkEnd w:id="1238"/>
      <w:r>
        <w:lastRenderedPageBreak/>
        <w:t xml:space="preserve">(Informative) </w:t>
      </w:r>
      <w:r w:rsidR="00B80CDB">
        <w:t>Acknowl</w:t>
      </w:r>
      <w:r w:rsidR="004D0E5E">
        <w:t>e</w:t>
      </w:r>
      <w:r w:rsidR="008F61FB">
        <w:t>dg</w:t>
      </w:r>
      <w:r w:rsidR="0052099F">
        <w:t>ments</w:t>
      </w:r>
      <w:bookmarkEnd w:id="1239"/>
      <w:bookmarkEnd w:id="1240"/>
      <w:bookmarkEnd w:id="1241"/>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1242"/>
    <w:p w14:paraId="645628E0" w14:textId="77777777" w:rsidR="00C76CAA" w:rsidRPr="00C76CAA" w:rsidRDefault="00C76CAA" w:rsidP="00C76CAA"/>
    <w:p w14:paraId="586B0BCA" w14:textId="2CB47B5E" w:rsidR="0052099F" w:rsidRDefault="002244CB" w:rsidP="008C100C">
      <w:pPr>
        <w:pStyle w:val="AppendixHeading1"/>
      </w:pPr>
      <w:bookmarkStart w:id="1243" w:name="AppendixFingerprints"/>
      <w:bookmarkStart w:id="1244" w:name="_Ref513039337"/>
      <w:bookmarkStart w:id="1245" w:name="_Toc514337311"/>
      <w:bookmarkEnd w:id="1243"/>
      <w:r>
        <w:lastRenderedPageBreak/>
        <w:t>(</w:t>
      </w:r>
      <w:r w:rsidR="00E8605A">
        <w:t>Normative</w:t>
      </w:r>
      <w:r>
        <w:t xml:space="preserve">) </w:t>
      </w:r>
      <w:r w:rsidR="00710FE0">
        <w:t>Use of fingerprints by result management systems</w:t>
      </w:r>
      <w:bookmarkEnd w:id="1244"/>
      <w:bookmarkEnd w:id="124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E93129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83FD7">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1B7D57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83FD7">
        <w:t>F.2</w:t>
      </w:r>
      <w:r>
        <w:fldChar w:fldCharType="end"/>
      </w:r>
      <w:r>
        <w:t>) in its fingerprint computation.</w:t>
      </w:r>
    </w:p>
    <w:p w14:paraId="5F1C1209" w14:textId="69D2B9C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83FD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46" w:name="AppendixViewers"/>
      <w:bookmarkStart w:id="1247" w:name="_Toc514337312"/>
      <w:bookmarkEnd w:id="1246"/>
      <w:r>
        <w:lastRenderedPageBreak/>
        <w:t xml:space="preserve">(Informative) </w:t>
      </w:r>
      <w:r w:rsidR="00710FE0">
        <w:t xml:space="preserve">Use of SARIF by log </w:t>
      </w:r>
      <w:r w:rsidR="00AF0D84">
        <w:t xml:space="preserve">file </w:t>
      </w:r>
      <w:r w:rsidR="00710FE0">
        <w:t>viewers</w:t>
      </w:r>
      <w:bookmarkEnd w:id="124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248" w:name="AppendixConverters"/>
      <w:bookmarkStart w:id="1249" w:name="_Toc514337313"/>
      <w:bookmarkEnd w:id="1248"/>
      <w:r>
        <w:lastRenderedPageBreak/>
        <w:t xml:space="preserve">(Informative) </w:t>
      </w:r>
      <w:r w:rsidR="00710FE0">
        <w:t>Production of SARIF by converters</w:t>
      </w:r>
      <w:bookmarkEnd w:id="124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47DF10C"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83FD7">
        <w:t>3.19.9</w:t>
      </w:r>
      <w:r w:rsidR="00C6546E">
        <w:fldChar w:fldCharType="end"/>
      </w:r>
      <w:r>
        <w:t>).</w:t>
      </w:r>
    </w:p>
    <w:p w14:paraId="14E4D457" w14:textId="7AF712EC"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83FD7">
        <w:t>3.12.4</w:t>
      </w:r>
      <w:r>
        <w:fldChar w:fldCharType="end"/>
      </w:r>
      <w:r>
        <w:t>).</w:t>
      </w:r>
    </w:p>
    <w:p w14:paraId="7B432429" w14:textId="7FCB8689" w:rsidR="00710FE0" w:rsidRDefault="002244CB" w:rsidP="00710FE0">
      <w:pPr>
        <w:pStyle w:val="AppendixHeading1"/>
      </w:pPr>
      <w:bookmarkStart w:id="1250" w:name="AppendixRuleMetadata"/>
      <w:bookmarkStart w:id="1251" w:name="_Toc514337314"/>
      <w:bookmarkEnd w:id="1250"/>
      <w:r>
        <w:lastRenderedPageBreak/>
        <w:t xml:space="preserve">(Informative) </w:t>
      </w:r>
      <w:r w:rsidR="00710FE0">
        <w:t>Locating rule metadata</w:t>
      </w:r>
      <w:bookmarkEnd w:id="1251"/>
    </w:p>
    <w:p w14:paraId="43EDCF6F" w14:textId="09ED30B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83FD7">
        <w:t>3.11.17</w:t>
      </w:r>
      <w:r>
        <w:fldChar w:fldCharType="end"/>
      </w:r>
      <w:r>
        <w:t xml:space="preserve"> and §</w:t>
      </w:r>
      <w:r>
        <w:fldChar w:fldCharType="begin"/>
      </w:r>
      <w:r>
        <w:instrText xml:space="preserve"> REF _Ref493407996 \w \h </w:instrText>
      </w:r>
      <w:r>
        <w:fldChar w:fldCharType="separate"/>
      </w:r>
      <w:r w:rsidR="00483FD7">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52" w:name="AppendixDeterminism"/>
      <w:bookmarkStart w:id="1253" w:name="_Toc514337315"/>
      <w:bookmarkEnd w:id="1252"/>
      <w:r>
        <w:lastRenderedPageBreak/>
        <w:t xml:space="preserve">(Normative) </w:t>
      </w:r>
      <w:r w:rsidR="00710FE0">
        <w:t>Producing deterministic SARIF log files</w:t>
      </w:r>
      <w:bookmarkEnd w:id="1253"/>
    </w:p>
    <w:p w14:paraId="269DCAE0" w14:textId="72CA49C1" w:rsidR="00B62028" w:rsidRDefault="00B62028" w:rsidP="00B62028">
      <w:pPr>
        <w:pStyle w:val="AppendixHeading2"/>
      </w:pPr>
      <w:bookmarkStart w:id="1254" w:name="_Toc514337316"/>
      <w:r>
        <w:t>General</w:t>
      </w:r>
      <w:bookmarkEnd w:id="125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1255" w:name="_Ref513042258"/>
      <w:bookmarkStart w:id="1256" w:name="_Toc514337317"/>
      <w:r>
        <w:t>Non-deterministic file format elements</w:t>
      </w:r>
      <w:bookmarkEnd w:id="1255"/>
      <w:bookmarkEnd w:id="125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1257" w:name="_Toc514337318"/>
      <w:r>
        <w:t>Array and dictionary element ordering</w:t>
      </w:r>
      <w:bookmarkEnd w:id="125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58" w:name="_Ref513042289"/>
      <w:bookmarkStart w:id="1259" w:name="_Toc514337319"/>
      <w:r>
        <w:t>Absolute paths</w:t>
      </w:r>
      <w:bookmarkEnd w:id="1258"/>
      <w:bookmarkEnd w:id="125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260" w:name="_Toc514337320"/>
      <w:r>
        <w:t>Compensating for non-deterministic output</w:t>
      </w:r>
      <w:bookmarkEnd w:id="126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61" w:name="_Toc514337321"/>
      <w:r>
        <w:t>Interaction between determinism and baselining</w:t>
      </w:r>
      <w:bookmarkEnd w:id="126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62" w:name="AppendixFixes"/>
      <w:bookmarkStart w:id="1263" w:name="_Toc514337322"/>
      <w:bookmarkEnd w:id="1262"/>
      <w:r>
        <w:lastRenderedPageBreak/>
        <w:t xml:space="preserve">(Informative) </w:t>
      </w:r>
      <w:r w:rsidR="00710FE0">
        <w:t>Guidance on fixes</w:t>
      </w:r>
      <w:bookmarkEnd w:id="126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64" w:name="_Toc514337323"/>
      <w:r>
        <w:lastRenderedPageBreak/>
        <w:t>(Informative) Diagnosing results in generated files</w:t>
      </w:r>
      <w:bookmarkEnd w:id="126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31DCA15" w:rsidR="00830F21" w:rsidRDefault="00830F21" w:rsidP="00830F21">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16CC02FE" w14:textId="03122F84"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83FD7">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EBE684B" w:rsidR="00830F21" w:rsidRDefault="00830F21" w:rsidP="00830F21">
      <w:pPr>
        <w:pStyle w:val="Codesmall"/>
      </w:pPr>
      <w:r>
        <w:t xml:space="preserve">  "results": [                              # See §</w:t>
      </w:r>
      <w:r>
        <w:fldChar w:fldCharType="begin"/>
      </w:r>
      <w:r>
        <w:instrText xml:space="preserve"> REF _Ref493350972 \r \h </w:instrText>
      </w:r>
      <w:r>
        <w:fldChar w:fldCharType="separate"/>
      </w:r>
      <w:r w:rsidR="00483FD7">
        <w:t>3.11.16</w:t>
      </w:r>
      <w:r>
        <w:fldChar w:fldCharType="end"/>
      </w:r>
      <w:r>
        <w:t>.</w:t>
      </w:r>
    </w:p>
    <w:p w14:paraId="12542006" w14:textId="6163049D"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w:t>
      </w:r>
    </w:p>
    <w:p w14:paraId="405D3CE1" w14:textId="6F3CAEA9"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83FD7">
        <w:t>3.19.4</w:t>
      </w:r>
      <w:r w:rsidR="00EC5421">
        <w:fldChar w:fldCharType="end"/>
      </w:r>
      <w:r>
        <w:t>.</w:t>
      </w:r>
    </w:p>
    <w:p w14:paraId="53F54E24" w14:textId="189CFC75" w:rsidR="00830F21" w:rsidRDefault="00830F21" w:rsidP="00830F21">
      <w:pPr>
        <w:pStyle w:val="Codesmall"/>
      </w:pPr>
      <w:r>
        <w:t xml:space="preserve">      "message": {                          # See §</w:t>
      </w:r>
      <w:r>
        <w:fldChar w:fldCharType="begin"/>
      </w:r>
      <w:r>
        <w:instrText xml:space="preserve"> REF _Ref493426628 \r \h </w:instrText>
      </w:r>
      <w:r>
        <w:fldChar w:fldCharType="separate"/>
      </w:r>
      <w:r w:rsidR="00483FD7">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3C9E57B" w:rsidR="00830F21" w:rsidRDefault="00830F21" w:rsidP="00830F21">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6B5EF283" w14:textId="29CA1DA0"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83FD7">
        <w:t>3.20</w:t>
      </w:r>
      <w:r>
        <w:fldChar w:fldCharType="end"/>
      </w:r>
      <w:r>
        <w:t>).</w:t>
      </w:r>
    </w:p>
    <w:p w14:paraId="348A704B" w14:textId="15DC457D"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83FD7">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3949BDA" w:rsidR="00830F21" w:rsidRDefault="00830F21" w:rsidP="00830F21">
      <w:pPr>
        <w:pStyle w:val="Codesmall"/>
      </w:pPr>
      <w:r>
        <w:t xml:space="preserve">  "files": {                                # See §</w:t>
      </w:r>
      <w:r>
        <w:fldChar w:fldCharType="begin"/>
      </w:r>
      <w:r>
        <w:instrText xml:space="preserve"> REF _Ref507667580 \r \h </w:instrText>
      </w:r>
      <w:r>
        <w:fldChar w:fldCharType="separate"/>
      </w:r>
      <w:r w:rsidR="00483FD7">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8D97EC7" w:rsidR="00830F21" w:rsidRDefault="00830F21" w:rsidP="00830F21">
      <w:pPr>
        <w:pStyle w:val="Codesmall"/>
      </w:pPr>
      <w:r>
        <w:t xml:space="preserve">      {                                     # A file object (§</w:t>
      </w:r>
      <w:r>
        <w:fldChar w:fldCharType="begin"/>
      </w:r>
      <w:r>
        <w:instrText xml:space="preserve"> REF _Ref493403111 \r \h </w:instrText>
      </w:r>
      <w:r>
        <w:fldChar w:fldCharType="separate"/>
      </w:r>
      <w:r w:rsidR="00483FD7">
        <w:t>3.17</w:t>
      </w:r>
      <w:r>
        <w:fldChar w:fldCharType="end"/>
      </w:r>
      <w:r>
        <w:t>).</w:t>
      </w:r>
    </w:p>
    <w:p w14:paraId="0CA4B796" w14:textId="135D9120"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483FD7">
        <w:rPr>
          <w:b/>
        </w:rPr>
        <w:t>3.17.8</w:t>
      </w:r>
      <w:r>
        <w:rPr>
          <w:b/>
        </w:rPr>
        <w:fldChar w:fldCharType="end"/>
      </w:r>
      <w:r w:rsidRPr="00EC7E26">
        <w:rPr>
          <w:b/>
        </w:rPr>
        <w:t>.</w:t>
      </w:r>
    </w:p>
    <w:p w14:paraId="26239F27" w14:textId="01B288A5"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483FD7">
        <w:rPr>
          <w:b/>
        </w:rPr>
        <w:t>3.2</w:t>
      </w:r>
      <w:r w:rsidRPr="00EC7E26">
        <w:rPr>
          <w:b/>
        </w:rPr>
        <w:fldChar w:fldCharType="end"/>
      </w:r>
      <w:r w:rsidRPr="00EC7E26">
        <w:rPr>
          <w:b/>
        </w:rPr>
        <w:t>).</w:t>
      </w:r>
    </w:p>
    <w:p w14:paraId="3F9D74B5" w14:textId="231EC889"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83FD7">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6E5284CB"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483FD7">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265" w:name="AppendixExamples"/>
      <w:bookmarkStart w:id="1266" w:name="_Toc514337324"/>
      <w:bookmarkEnd w:id="1265"/>
      <w:r>
        <w:lastRenderedPageBreak/>
        <w:t xml:space="preserve">(Informative) </w:t>
      </w:r>
      <w:r w:rsidR="00710FE0">
        <w:t>Examples</w:t>
      </w:r>
      <w:bookmarkEnd w:id="126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67" w:name="_Toc514337325"/>
      <w:r>
        <w:t xml:space="preserve">Minimal valid SARIF </w:t>
      </w:r>
      <w:r w:rsidR="00EA1C84">
        <w:t>log file</w:t>
      </w:r>
      <w:bookmarkEnd w:id="126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6D2266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83FD7">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83FD7">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68" w:name="_Toc514337326"/>
      <w:r w:rsidRPr="00745595">
        <w:t xml:space="preserve">Minimal recommended SARIF </w:t>
      </w:r>
      <w:r w:rsidR="00EA1C84">
        <w:t xml:space="preserve">log </w:t>
      </w:r>
      <w:r w:rsidRPr="00745595">
        <w:t>file with source information</w:t>
      </w:r>
      <w:bookmarkEnd w:id="126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C89F27A"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483FD7">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2EF81D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83FD7">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83FD7">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83FD7">
        <w:t>3.19</w:t>
      </w:r>
      <w:r>
        <w:fldChar w:fldCharType="end"/>
      </w:r>
      <w:r>
        <w:t xml:space="preserve">) so the recommended elements of the </w:t>
      </w:r>
      <w:r w:rsidRPr="00745595">
        <w:rPr>
          <w:rStyle w:val="CODEtemp"/>
        </w:rPr>
        <w:t>result</w:t>
      </w:r>
      <w:r>
        <w:t xml:space="preserve"> object can be shown.</w:t>
      </w:r>
    </w:p>
    <w:p w14:paraId="0A703AC0" w14:textId="5D4DA21F"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83FD7">
        <w:t>3.11.13</w:t>
      </w:r>
      <w:r w:rsidR="00830F21">
        <w:fldChar w:fldCharType="end"/>
      </w:r>
      <w:r>
        <w:t>) specif</w:t>
      </w:r>
      <w:r w:rsidR="00830F21">
        <w:t>ies</w:t>
      </w:r>
      <w:r>
        <w:t xml:space="preserve"> only those files in which the tool detected a result.</w:t>
      </w:r>
    </w:p>
    <w:p w14:paraId="71E13AB3" w14:textId="79FC4A4E"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83FD7">
        <w:t>3.11.14</w:t>
      </w:r>
      <w:r>
        <w:fldChar w:fldCharType="end"/>
      </w:r>
      <w:r>
        <w:t>), because when physical location information is available, that property is optional (it “</w:t>
      </w:r>
      <w:r w:rsidRPr="00745595">
        <w:rPr>
          <w:b/>
        </w:rPr>
        <w:t>MAY</w:t>
      </w:r>
      <w:r>
        <w:t>” be present).</w:t>
      </w:r>
    </w:p>
    <w:p w14:paraId="3D9A1852" w14:textId="59FAAC0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483FD7">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69" w:name="_Toc514337327"/>
      <w:r w:rsidRPr="001D7651">
        <w:t xml:space="preserve">Minimal recommended SARIF </w:t>
      </w:r>
      <w:r w:rsidR="00EA1C84">
        <w:t xml:space="preserve">log </w:t>
      </w:r>
      <w:r w:rsidRPr="001D7651">
        <w:t>file without source information</w:t>
      </w:r>
      <w:bookmarkEnd w:id="1269"/>
    </w:p>
    <w:p w14:paraId="0C8A9C7D" w14:textId="6794C44A" w:rsidR="001D7651" w:rsidRDefault="001D7651" w:rsidP="001D7651">
      <w:r w:rsidRPr="001D7651">
        <w:t>This is a minimal recommended SARIF file for the case where</w:t>
      </w:r>
    </w:p>
    <w:p w14:paraId="1B15DF0E" w14:textId="01A49CA9"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483FD7">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5E7043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83FD7">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83FD7">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83FD7">
        <w:t>3.19</w:t>
      </w:r>
      <w:r>
        <w:fldChar w:fldCharType="end"/>
      </w:r>
      <w:r>
        <w:t xml:space="preserve">) so the recommended elements of the </w:t>
      </w:r>
      <w:r w:rsidRPr="001D7651">
        <w:rPr>
          <w:rStyle w:val="CODEtemp"/>
        </w:rPr>
        <w:t>result</w:t>
      </w:r>
      <w:r>
        <w:t xml:space="preserve"> object can be shown.</w:t>
      </w:r>
    </w:p>
    <w:p w14:paraId="7469062E" w14:textId="239783A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83FD7">
        <w:t>3.11.13</w:t>
      </w:r>
      <w:r w:rsidR="00830F21">
        <w:fldChar w:fldCharType="end"/>
      </w:r>
      <w:r>
        <w:t>) specif</w:t>
      </w:r>
      <w:r w:rsidR="00830F21">
        <w:t>ies</w:t>
      </w:r>
      <w:r>
        <w:t xml:space="preserve"> only those files in which the tool detected a result.</w:t>
      </w:r>
    </w:p>
    <w:p w14:paraId="76A5A66E" w14:textId="2C8B8C44"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83FD7">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270" w:name="_Toc514337328"/>
      <w:r w:rsidRPr="001D7651">
        <w:t xml:space="preserve">SARIF </w:t>
      </w:r>
      <w:r w:rsidR="00D71A1D">
        <w:t xml:space="preserve">resource </w:t>
      </w:r>
      <w:r w:rsidRPr="001D7651">
        <w:t xml:space="preserve">file </w:t>
      </w:r>
      <w:r w:rsidR="00D71A1D">
        <w:t>with</w:t>
      </w:r>
      <w:r w:rsidRPr="001D7651">
        <w:t xml:space="preserve"> rule metadata</w:t>
      </w:r>
      <w:bookmarkEnd w:id="1270"/>
    </w:p>
    <w:p w14:paraId="269DD195" w14:textId="6BC5F66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83FD7">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83FD7">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271" w:name="_Toc514337329"/>
      <w:r>
        <w:t>Comprehensive SARIF file</w:t>
      </w:r>
      <w:bookmarkEnd w:id="127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272" w:name="AppendixRevisionHistory"/>
      <w:bookmarkStart w:id="1273" w:name="_Toc85472898"/>
      <w:bookmarkStart w:id="1274" w:name="_Toc287332014"/>
      <w:bookmarkStart w:id="1275" w:name="_Toc514337330"/>
      <w:bookmarkEnd w:id="1272"/>
      <w:r>
        <w:lastRenderedPageBreak/>
        <w:t xml:space="preserve">(Informative) </w:t>
      </w:r>
      <w:r w:rsidR="00A05FDF">
        <w:t>Revision History</w:t>
      </w:r>
      <w:bookmarkEnd w:id="1273"/>
      <w:bookmarkEnd w:id="1274"/>
      <w:bookmarkEnd w:id="12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40F6100"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AD2E919"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8454D95"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BE28D7"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B31A689"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990B143"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CE562A2"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96F7190"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04AB9FD"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BAF239C"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7622E14"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C8E59AE"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FD59E70"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7" w:author="Laurence Golding" w:date="2018-05-24T13:39:00Z" w:initials="LG">
    <w:p w14:paraId="0DB1E6B1" w14:textId="13648096" w:rsidR="00817E3F" w:rsidRDefault="00817E3F">
      <w:pPr>
        <w:pStyle w:val="CommentText"/>
      </w:pPr>
      <w:r>
        <w:rPr>
          <w:rStyle w:val="CommentReference"/>
        </w:rPr>
        <w:annotationRef/>
      </w:r>
      <w:r>
        <w:t>Cleanup: I said “array of” more than 30 times, and “array containing” only a few times.</w:t>
      </w:r>
    </w:p>
  </w:comment>
  <w:comment w:id="757" w:author="Laurence Golding" w:date="2018-05-25T15:05:00Z" w:initials="LG">
    <w:p w14:paraId="58E2F8A8" w14:textId="4FA12AB0" w:rsidR="00C73C17" w:rsidRDefault="00C73C17">
      <w:pPr>
        <w:pStyle w:val="CommentText"/>
      </w:pPr>
      <w:r>
        <w:rPr>
          <w:rStyle w:val="CommentReference"/>
        </w:rPr>
        <w:annotationRef/>
      </w:r>
      <w:r>
        <w:t>This was only needed in the "nestedGraphTraversalId” design.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B1E6B1" w15:done="0"/>
  <w15:commentEx w15:paraId="58E2F8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B1E6B1" w16cid:durableId="1EB13F13"/>
  <w16cid:commentId w16cid:paraId="58E2F8A8" w16cid:durableId="1EB2A4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8EA77" w14:textId="77777777" w:rsidR="00451FC7" w:rsidRDefault="00451FC7" w:rsidP="008C100C">
      <w:r>
        <w:separator/>
      </w:r>
    </w:p>
    <w:p w14:paraId="79C7A8AD" w14:textId="77777777" w:rsidR="00451FC7" w:rsidRDefault="00451FC7" w:rsidP="008C100C"/>
    <w:p w14:paraId="7B9EDFB1" w14:textId="77777777" w:rsidR="00451FC7" w:rsidRDefault="00451FC7" w:rsidP="008C100C"/>
    <w:p w14:paraId="18F88A68" w14:textId="77777777" w:rsidR="00451FC7" w:rsidRDefault="00451FC7" w:rsidP="008C100C"/>
    <w:p w14:paraId="11E26A10" w14:textId="77777777" w:rsidR="00451FC7" w:rsidRDefault="00451FC7" w:rsidP="008C100C"/>
    <w:p w14:paraId="360B96B8" w14:textId="77777777" w:rsidR="00451FC7" w:rsidRDefault="00451FC7" w:rsidP="008C100C"/>
    <w:p w14:paraId="75A1DF71" w14:textId="77777777" w:rsidR="00451FC7" w:rsidRDefault="00451FC7" w:rsidP="008C100C"/>
  </w:endnote>
  <w:endnote w:type="continuationSeparator" w:id="0">
    <w:p w14:paraId="2287F7AE" w14:textId="77777777" w:rsidR="00451FC7" w:rsidRDefault="00451FC7" w:rsidP="008C100C">
      <w:r>
        <w:continuationSeparator/>
      </w:r>
    </w:p>
    <w:p w14:paraId="55358A9A" w14:textId="77777777" w:rsidR="00451FC7" w:rsidRDefault="00451FC7" w:rsidP="008C100C"/>
    <w:p w14:paraId="02131F39" w14:textId="77777777" w:rsidR="00451FC7" w:rsidRDefault="00451FC7" w:rsidP="008C100C"/>
    <w:p w14:paraId="32A1890D" w14:textId="77777777" w:rsidR="00451FC7" w:rsidRDefault="00451FC7" w:rsidP="008C100C"/>
    <w:p w14:paraId="7A138C2A" w14:textId="77777777" w:rsidR="00451FC7" w:rsidRDefault="00451FC7" w:rsidP="008C100C"/>
    <w:p w14:paraId="5AF5334C" w14:textId="77777777" w:rsidR="00451FC7" w:rsidRDefault="00451FC7" w:rsidP="008C100C"/>
    <w:p w14:paraId="0BBDD72F" w14:textId="77777777" w:rsidR="00451FC7" w:rsidRDefault="00451FC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817E3F" w:rsidRPr="00195F88" w:rsidRDefault="00817E3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817E3F" w:rsidRPr="00195F88" w:rsidRDefault="00817E3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44DBE" w14:textId="77777777" w:rsidR="00451FC7" w:rsidRDefault="00451FC7" w:rsidP="008C100C">
      <w:r>
        <w:separator/>
      </w:r>
    </w:p>
    <w:p w14:paraId="21E75F32" w14:textId="77777777" w:rsidR="00451FC7" w:rsidRDefault="00451FC7" w:rsidP="008C100C"/>
  </w:footnote>
  <w:footnote w:type="continuationSeparator" w:id="0">
    <w:p w14:paraId="454AFE2F" w14:textId="77777777" w:rsidR="00451FC7" w:rsidRDefault="00451FC7" w:rsidP="008C100C">
      <w:r>
        <w:continuationSeparator/>
      </w:r>
    </w:p>
    <w:p w14:paraId="6906333A" w14:textId="77777777" w:rsidR="00451FC7" w:rsidRDefault="00451FC7"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7"/>
  </w:num>
  <w:num w:numId="7">
    <w:abstractNumId w:val="46"/>
  </w:num>
  <w:num w:numId="8">
    <w:abstractNumId w:val="39"/>
  </w:num>
  <w:num w:numId="9">
    <w:abstractNumId w:val="4"/>
  </w:num>
  <w:num w:numId="10">
    <w:abstractNumId w:val="52"/>
  </w:num>
  <w:num w:numId="11">
    <w:abstractNumId w:val="45"/>
  </w:num>
  <w:num w:numId="12">
    <w:abstractNumId w:val="21"/>
  </w:num>
  <w:num w:numId="13">
    <w:abstractNumId w:val="17"/>
  </w:num>
  <w:num w:numId="14">
    <w:abstractNumId w:val="18"/>
  </w:num>
  <w:num w:numId="15">
    <w:abstractNumId w:val="59"/>
  </w:num>
  <w:num w:numId="16">
    <w:abstractNumId w:val="44"/>
  </w:num>
  <w:num w:numId="17">
    <w:abstractNumId w:val="62"/>
  </w:num>
  <w:num w:numId="18">
    <w:abstractNumId w:val="47"/>
  </w:num>
  <w:num w:numId="19">
    <w:abstractNumId w:val="7"/>
  </w:num>
  <w:num w:numId="20">
    <w:abstractNumId w:val="36"/>
  </w:num>
  <w:num w:numId="21">
    <w:abstractNumId w:val="56"/>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1"/>
  </w:num>
  <w:num w:numId="31">
    <w:abstractNumId w:val="10"/>
  </w:num>
  <w:num w:numId="32">
    <w:abstractNumId w:val="50"/>
  </w:num>
  <w:num w:numId="33">
    <w:abstractNumId w:val="28"/>
  </w:num>
  <w:num w:numId="34">
    <w:abstractNumId w:val="25"/>
  </w:num>
  <w:num w:numId="35">
    <w:abstractNumId w:val="15"/>
  </w:num>
  <w:num w:numId="36">
    <w:abstractNumId w:val="65"/>
  </w:num>
  <w:num w:numId="37">
    <w:abstractNumId w:val="37"/>
  </w:num>
  <w:num w:numId="38">
    <w:abstractNumId w:val="8"/>
  </w:num>
  <w:num w:numId="39">
    <w:abstractNumId w:val="60"/>
  </w:num>
  <w:num w:numId="40">
    <w:abstractNumId w:val="33"/>
  </w:num>
  <w:num w:numId="41">
    <w:abstractNumId w:val="34"/>
  </w:num>
  <w:num w:numId="42">
    <w:abstractNumId w:val="48"/>
  </w:num>
  <w:num w:numId="43">
    <w:abstractNumId w:val="51"/>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4"/>
  </w:num>
  <w:num w:numId="56">
    <w:abstractNumId w:val="14"/>
  </w:num>
  <w:num w:numId="57">
    <w:abstractNumId w:val="22"/>
  </w:num>
  <w:num w:numId="58">
    <w:abstractNumId w:val="63"/>
  </w:num>
  <w:num w:numId="59">
    <w:abstractNumId w:val="32"/>
  </w:num>
  <w:num w:numId="60">
    <w:abstractNumId w:val="58"/>
  </w:num>
  <w:num w:numId="61">
    <w:abstractNumId w:val="55"/>
  </w:num>
  <w:num w:numId="62">
    <w:abstractNumId w:val="24"/>
  </w:num>
  <w:num w:numId="63">
    <w:abstractNumId w:val="31"/>
  </w:num>
  <w:num w:numId="64">
    <w:abstractNumId w:val="43"/>
  </w:num>
  <w:num w:numId="65">
    <w:abstractNumId w:val="3"/>
  </w:num>
  <w:num w:numId="66">
    <w:abstractNumId w:val="53"/>
  </w:num>
  <w:num w:numId="67">
    <w:abstractNumId w:val="5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69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C767A"/>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1FC4"/>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5D58"/>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6274"/>
    <w:rsid w:val="0043737C"/>
    <w:rsid w:val="00442491"/>
    <w:rsid w:val="00443EDA"/>
    <w:rsid w:val="0044419A"/>
    <w:rsid w:val="00446889"/>
    <w:rsid w:val="004510AF"/>
    <w:rsid w:val="00451FC7"/>
    <w:rsid w:val="00452F2D"/>
    <w:rsid w:val="0045467A"/>
    <w:rsid w:val="00454769"/>
    <w:rsid w:val="0045634D"/>
    <w:rsid w:val="004564FB"/>
    <w:rsid w:val="0045775F"/>
    <w:rsid w:val="00460340"/>
    <w:rsid w:val="00461451"/>
    <w:rsid w:val="0046367E"/>
    <w:rsid w:val="00463B76"/>
    <w:rsid w:val="00465D52"/>
    <w:rsid w:val="00475F6F"/>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36F4"/>
    <w:rsid w:val="005543B3"/>
    <w:rsid w:val="00555A4C"/>
    <w:rsid w:val="005578FE"/>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70BF"/>
    <w:rsid w:val="0066180A"/>
    <w:rsid w:val="00662773"/>
    <w:rsid w:val="00663A4D"/>
    <w:rsid w:val="006640DD"/>
    <w:rsid w:val="00666A43"/>
    <w:rsid w:val="00666BE5"/>
    <w:rsid w:val="006679CA"/>
    <w:rsid w:val="00673F27"/>
    <w:rsid w:val="00675B49"/>
    <w:rsid w:val="00675C8D"/>
    <w:rsid w:val="00677C11"/>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195"/>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434"/>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61912"/>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17E3F"/>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63A0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51AC"/>
    <w:rsid w:val="00AD6C00"/>
    <w:rsid w:val="00AD7FD8"/>
    <w:rsid w:val="00AE0702"/>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71CD"/>
    <w:rsid w:val="00BC7D72"/>
    <w:rsid w:val="00BD0C18"/>
    <w:rsid w:val="00BD1C92"/>
    <w:rsid w:val="00BD57A3"/>
    <w:rsid w:val="00BD5C4F"/>
    <w:rsid w:val="00BD74E8"/>
    <w:rsid w:val="00BE00AC"/>
    <w:rsid w:val="00BE0635"/>
    <w:rsid w:val="00BE0637"/>
    <w:rsid w:val="00BE130A"/>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1C5"/>
    <w:rsid w:val="00C7321D"/>
    <w:rsid w:val="00C73C17"/>
    <w:rsid w:val="00C7613B"/>
    <w:rsid w:val="00C761AD"/>
    <w:rsid w:val="00C76CAA"/>
    <w:rsid w:val="00C77916"/>
    <w:rsid w:val="00C77E8B"/>
    <w:rsid w:val="00C824F3"/>
    <w:rsid w:val="00C83566"/>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005A"/>
    <w:rsid w:val="00D40728"/>
    <w:rsid w:val="00D417A8"/>
    <w:rsid w:val="00D41895"/>
    <w:rsid w:val="00D41BC0"/>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C1421"/>
    <w:rsid w:val="00DC2E41"/>
    <w:rsid w:val="00DC2EEB"/>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2633B"/>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440E6"/>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C84"/>
    <w:rsid w:val="00EA22F2"/>
    <w:rsid w:val="00EA23DD"/>
    <w:rsid w:val="00EA3B33"/>
    <w:rsid w:val="00EA45D1"/>
    <w:rsid w:val="00EA45E7"/>
    <w:rsid w:val="00EA489A"/>
    <w:rsid w:val="00EA667E"/>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fontTable" Target="fontTable.xm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microsoft.com/office/2011/relationships/commentsExtended" Target="commentsExtended.xm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26" Type="http://schemas.openxmlformats.org/officeDocument/2006/relationships/hyperlink" Target="https://github.com/oasis-tcs/sarif-spec/issues/161" TargetMode="External"/><Relationship Id="rId134" Type="http://schemas.microsoft.com/office/2011/relationships/people" Target="people.xm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microsoft.com/office/2016/09/relationships/commentsIds" Target="commentsIds.xm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comments" Target="comments.xm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193E6-1876-4673-A98B-936B7D57F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17677</TotalTime>
  <Pages>139</Pages>
  <Words>58408</Words>
  <Characters>332930</Characters>
  <Application>Microsoft Office Word</Application>
  <DocSecurity>0</DocSecurity>
  <Lines>2774</Lines>
  <Paragraphs>781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390557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801</cp:revision>
  <cp:lastPrinted>2011-08-05T16:21:00Z</cp:lastPrinted>
  <dcterms:created xsi:type="dcterms:W3CDTF">2017-08-01T19:18:00Z</dcterms:created>
  <dcterms:modified xsi:type="dcterms:W3CDTF">2018-05-25T22:07:00Z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